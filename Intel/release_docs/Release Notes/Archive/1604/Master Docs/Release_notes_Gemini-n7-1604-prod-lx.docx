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C8064" w14:textId="77777777" w:rsidR="0011273D" w:rsidRPr="00B67533" w:rsidRDefault="0011273D" w:rsidP="0011273D">
      <w:pPr>
        <w:pStyle w:val="Preliminary"/>
        <w:rPr>
          <w:rFonts w:asciiTheme="majorHAnsi" w:hAnsiTheme="majorHAnsi"/>
        </w:rPr>
      </w:pPr>
    </w:p>
    <w:p w14:paraId="6A86751C" w14:textId="77777777" w:rsidR="0011273D" w:rsidRPr="00B67533" w:rsidRDefault="0011273D" w:rsidP="0011273D">
      <w:pPr>
        <w:pStyle w:val="Body"/>
        <w:rPr>
          <w:rFonts w:asciiTheme="majorHAnsi" w:hAnsiTheme="majorHAnsi"/>
        </w:rPr>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11273D" w:rsidRPr="00B67533" w14:paraId="51C5623C" w14:textId="77777777" w:rsidTr="00E172BE">
        <w:trPr>
          <w:trHeight w:val="9360"/>
        </w:trPr>
        <w:tc>
          <w:tcPr>
            <w:tcW w:w="9378" w:type="dxa"/>
          </w:tcPr>
          <w:p w14:paraId="4347ABE2" w14:textId="1E39D534" w:rsidR="0011273D" w:rsidRPr="00B67533" w:rsidRDefault="0011273D" w:rsidP="00E172BE">
            <w:pPr>
              <w:pStyle w:val="BookTitle1"/>
              <w:tabs>
                <w:tab w:val="left" w:pos="936"/>
                <w:tab w:val="left" w:pos="2700"/>
              </w:tabs>
              <w:ind w:left="0" w:right="864"/>
              <w:jc w:val="both"/>
              <w:rPr>
                <w:rFonts w:asciiTheme="majorHAnsi" w:hAnsiTheme="majorHAnsi"/>
                <w:sz w:val="48"/>
              </w:rPr>
            </w:pPr>
          </w:p>
          <w:p w14:paraId="365BEBC6" w14:textId="0C66ED85" w:rsidR="00B67533" w:rsidRPr="00316E41" w:rsidRDefault="00B67533" w:rsidP="00B67533">
            <w:pPr>
              <w:pStyle w:val="DocumentTitle"/>
              <w:rPr>
                <w:szCs w:val="48"/>
              </w:rPr>
            </w:pPr>
            <w:r w:rsidRPr="00667D6D">
              <w:rPr>
                <w:szCs w:val="48"/>
              </w:rPr>
              <w:t xml:space="preserve">NetSpeed </w:t>
            </w:r>
            <w:del w:id="0" w:author="Anush Mohandass" w:date="2016-04-09T12:57:00Z">
              <w:r w:rsidRPr="00667D6D" w:rsidDel="00667D6D">
                <w:rPr>
                  <w:szCs w:val="48"/>
                </w:rPr>
                <w:delText>Orion</w:delText>
              </w:r>
              <w:r w:rsidR="0018618D" w:rsidRPr="00667D6D" w:rsidDel="00667D6D">
                <w:rPr>
                  <w:szCs w:val="48"/>
                </w:rPr>
                <w:delText xml:space="preserve"> &amp; </w:delText>
              </w:r>
            </w:del>
            <w:r w:rsidR="0018618D" w:rsidRPr="00667D6D">
              <w:rPr>
                <w:szCs w:val="48"/>
              </w:rPr>
              <w:t>Gemini</w:t>
            </w:r>
            <w:ins w:id="1" w:author="Anush Mohandass" w:date="2016-04-29T05:08:00Z">
              <w:r w:rsidR="00ED2466">
                <w:rPr>
                  <w:szCs w:val="48"/>
                </w:rPr>
                <w:t xml:space="preserve"> &amp; Orion</w:t>
              </w:r>
            </w:ins>
            <w:r w:rsidRPr="00667D6D">
              <w:rPr>
                <w:szCs w:val="48"/>
              </w:rPr>
              <w:t xml:space="preserve"> </w:t>
            </w:r>
            <w:r w:rsidR="00982884" w:rsidRPr="00667D6D">
              <w:rPr>
                <w:szCs w:val="48"/>
                <w:rPrChange w:id="2" w:author="Anush Mohandass" w:date="2016-04-09T12:58:00Z">
                  <w:rPr>
                    <w:szCs w:val="48"/>
                    <w:highlight w:val="yellow"/>
                  </w:rPr>
                </w:rPrChange>
              </w:rPr>
              <w:t>16.04</w:t>
            </w:r>
            <w:r w:rsidR="009A69A7" w:rsidRPr="00667D6D">
              <w:rPr>
                <w:szCs w:val="48"/>
              </w:rPr>
              <w:t xml:space="preserve"> Release Notes</w:t>
            </w:r>
          </w:p>
          <w:p w14:paraId="4800A213" w14:textId="2AA5F36A" w:rsidR="00316E41" w:rsidRDefault="00316E41" w:rsidP="00316E41">
            <w:pPr>
              <w:pStyle w:val="DocumentRevision"/>
              <w:rPr>
                <w:rFonts w:asciiTheme="majorHAnsi" w:hAnsiTheme="majorHAnsi"/>
              </w:rPr>
            </w:pPr>
            <w:r w:rsidRPr="00667D6D">
              <w:rPr>
                <w:rFonts w:asciiTheme="majorHAnsi" w:hAnsiTheme="majorHAnsi"/>
              </w:rPr>
              <w:t xml:space="preserve">Version:  </w:t>
            </w:r>
            <w:del w:id="3" w:author="Anush Mohandass" w:date="2016-04-09T12:58:00Z">
              <w:r w:rsidRPr="00667D6D" w:rsidDel="00667D6D">
                <w:rPr>
                  <w:rFonts w:asciiTheme="majorHAnsi" w:hAnsiTheme="majorHAnsi"/>
                </w:rPr>
                <w:delText>ORION-AMBA</w:delText>
              </w:r>
            </w:del>
            <w:ins w:id="4" w:author="Anush Mohandass" w:date="2016-04-09T12:58:00Z">
              <w:r w:rsidR="00667D6D">
                <w:rPr>
                  <w:rFonts w:asciiTheme="majorHAnsi" w:hAnsiTheme="majorHAnsi"/>
                </w:rPr>
                <w:t>G</w:t>
              </w:r>
            </w:ins>
            <w:ins w:id="5" w:author="Anush Mohandass" w:date="2016-04-16T17:33:00Z">
              <w:r w:rsidR="000E50A8">
                <w:rPr>
                  <w:rFonts w:asciiTheme="majorHAnsi" w:hAnsiTheme="majorHAnsi"/>
                </w:rPr>
                <w:t>EMINI</w:t>
              </w:r>
            </w:ins>
            <w:ins w:id="6" w:author="Anush Mohandass" w:date="2016-04-09T12:58:00Z">
              <w:r w:rsidR="00667D6D">
                <w:rPr>
                  <w:rFonts w:asciiTheme="majorHAnsi" w:hAnsiTheme="majorHAnsi"/>
                </w:rPr>
                <w:t>-</w:t>
              </w:r>
            </w:ins>
            <w:del w:id="7" w:author="Anush Mohandass" w:date="2016-04-09T12:58:00Z">
              <w:r w:rsidR="0018618D" w:rsidRPr="00667D6D" w:rsidDel="00667D6D">
                <w:rPr>
                  <w:rFonts w:asciiTheme="majorHAnsi" w:hAnsiTheme="majorHAnsi"/>
                </w:rPr>
                <w:delText xml:space="preserve"> -&amp;-Gemini</w:delText>
              </w:r>
              <w:r w:rsidR="00982884" w:rsidRPr="00667D6D" w:rsidDel="00667D6D">
                <w:rPr>
                  <w:rFonts w:asciiTheme="majorHAnsi" w:hAnsiTheme="majorHAnsi"/>
                </w:rPr>
                <w:delText>-</w:delText>
              </w:r>
            </w:del>
            <w:r w:rsidR="00982884" w:rsidRPr="00667D6D">
              <w:rPr>
                <w:rFonts w:asciiTheme="majorHAnsi" w:hAnsiTheme="majorHAnsi"/>
                <w:rPrChange w:id="8" w:author="Anush Mohandass" w:date="2016-04-09T12:58:00Z">
                  <w:rPr>
                    <w:rFonts w:asciiTheme="majorHAnsi" w:hAnsiTheme="majorHAnsi"/>
                    <w:highlight w:val="yellow"/>
                  </w:rPr>
                </w:rPrChange>
              </w:rPr>
              <w:t>16.04</w:t>
            </w:r>
          </w:p>
          <w:p w14:paraId="5B5692F6" w14:textId="0BD62E4F" w:rsidR="00316E41" w:rsidRPr="00080656" w:rsidRDefault="00982884" w:rsidP="00316E41">
            <w:pPr>
              <w:pStyle w:val="DocumentRevision"/>
              <w:rPr>
                <w:rFonts w:asciiTheme="majorHAnsi" w:hAnsiTheme="majorHAnsi"/>
                <w:b w:val="0"/>
                <w:sz w:val="22"/>
                <w:szCs w:val="22"/>
              </w:rPr>
            </w:pPr>
            <w:r>
              <w:rPr>
                <w:rFonts w:asciiTheme="majorHAnsi" w:hAnsiTheme="majorHAnsi"/>
                <w:b w:val="0"/>
                <w:sz w:val="22"/>
                <w:szCs w:val="22"/>
              </w:rPr>
              <w:t xml:space="preserve">April </w:t>
            </w:r>
            <w:ins w:id="9" w:author="Anush Mohandass" w:date="2016-04-09T12:58:00Z">
              <w:r w:rsidR="00667D6D">
                <w:rPr>
                  <w:rFonts w:asciiTheme="majorHAnsi" w:hAnsiTheme="majorHAnsi"/>
                  <w:b w:val="0"/>
                  <w:sz w:val="22"/>
                  <w:szCs w:val="22"/>
                </w:rPr>
                <w:t>15</w:t>
              </w:r>
            </w:ins>
            <w:del w:id="10" w:author="Anush Mohandass" w:date="2016-04-09T12:58:00Z">
              <w:r w:rsidDel="00667D6D">
                <w:rPr>
                  <w:rFonts w:asciiTheme="majorHAnsi" w:hAnsiTheme="majorHAnsi"/>
                  <w:b w:val="0"/>
                  <w:sz w:val="22"/>
                  <w:szCs w:val="22"/>
                </w:rPr>
                <w:delText>29</w:delText>
              </w:r>
            </w:del>
            <w:r>
              <w:rPr>
                <w:rFonts w:asciiTheme="majorHAnsi" w:hAnsiTheme="majorHAnsi"/>
                <w:b w:val="0"/>
                <w:sz w:val="22"/>
                <w:szCs w:val="22"/>
              </w:rPr>
              <w:t>, 2016</w:t>
            </w:r>
          </w:p>
          <w:p w14:paraId="6C353F2C" w14:textId="68329693" w:rsidR="0011273D" w:rsidRPr="00B67533" w:rsidRDefault="0011273D" w:rsidP="00E172BE">
            <w:pPr>
              <w:pStyle w:val="Exar"/>
              <w:rPr>
                <w:rFonts w:asciiTheme="majorHAnsi" w:hAnsiTheme="majorHAnsi"/>
              </w:rPr>
            </w:pPr>
          </w:p>
        </w:tc>
      </w:tr>
    </w:tbl>
    <w:p w14:paraId="1C567D54" w14:textId="77777777" w:rsidR="0011273D" w:rsidRPr="00B67533" w:rsidRDefault="0011273D" w:rsidP="0011273D">
      <w:pPr>
        <w:pStyle w:val="Body"/>
        <w:rPr>
          <w:rFonts w:asciiTheme="majorHAnsi" w:hAnsiTheme="majorHAnsi"/>
        </w:rPr>
      </w:pPr>
    </w:p>
    <w:p w14:paraId="3D12B7B6" w14:textId="77777777" w:rsidR="0011273D" w:rsidRPr="00B67533" w:rsidRDefault="0011273D" w:rsidP="0011273D">
      <w:pPr>
        <w:pStyle w:val="Body"/>
        <w:rPr>
          <w:rFonts w:asciiTheme="majorHAnsi" w:hAnsiTheme="majorHAnsi"/>
        </w:rPr>
      </w:pPr>
    </w:p>
    <w:p w14:paraId="121EA3CD" w14:textId="77777777" w:rsidR="0011273D" w:rsidRPr="00B67533" w:rsidRDefault="0011273D" w:rsidP="0011273D">
      <w:pPr>
        <w:pStyle w:val="Body"/>
        <w:tabs>
          <w:tab w:val="clear" w:pos="2700"/>
          <w:tab w:val="left" w:pos="1310"/>
        </w:tabs>
        <w:rPr>
          <w:rFonts w:asciiTheme="majorHAnsi" w:hAnsiTheme="majorHAnsi"/>
        </w:rPr>
      </w:pPr>
      <w:r w:rsidRPr="00B67533">
        <w:rPr>
          <w:rFonts w:asciiTheme="majorHAnsi" w:hAnsiTheme="majorHAnsi"/>
        </w:rPr>
        <w:tab/>
      </w:r>
    </w:p>
    <w:p w14:paraId="3C7EAB6A" w14:textId="77777777" w:rsidR="0011273D" w:rsidRPr="00B67533" w:rsidRDefault="0011273D" w:rsidP="0011273D">
      <w:pPr>
        <w:pStyle w:val="Body"/>
        <w:rPr>
          <w:rFonts w:asciiTheme="majorHAnsi" w:hAnsiTheme="majorHAnsi"/>
        </w:rPr>
      </w:pPr>
    </w:p>
    <w:p w14:paraId="1AECA943" w14:textId="77777777" w:rsidR="0011273D" w:rsidRPr="00B67533" w:rsidRDefault="0011273D" w:rsidP="0011273D">
      <w:pPr>
        <w:pStyle w:val="Body"/>
        <w:rPr>
          <w:rFonts w:asciiTheme="majorHAnsi" w:hAnsiTheme="majorHAnsi"/>
        </w:rPr>
      </w:pPr>
    </w:p>
    <w:p w14:paraId="6B47A8FA" w14:textId="63B2B745" w:rsidR="00316E41" w:rsidRPr="00BB2FA9" w:rsidRDefault="00652FAC" w:rsidP="00316E41">
      <w:pPr>
        <w:pStyle w:val="Title"/>
        <w:rPr>
          <w:sz w:val="40"/>
          <w:szCs w:val="22"/>
        </w:rPr>
      </w:pPr>
      <w:bookmarkStart w:id="11" w:name="_Toc395866855"/>
      <w:bookmarkStart w:id="12" w:name="_Toc373931284"/>
      <w:r>
        <w:rPr>
          <w:sz w:val="40"/>
          <w:szCs w:val="22"/>
        </w:rPr>
        <w:lastRenderedPageBreak/>
        <w:t xml:space="preserve">NetSpeed </w:t>
      </w:r>
      <w:del w:id="13" w:author="Anush Mohandass" w:date="2016-04-09T12:58:00Z">
        <w:r w:rsidDel="00667D6D">
          <w:rPr>
            <w:sz w:val="40"/>
            <w:szCs w:val="22"/>
          </w:rPr>
          <w:delText>Orion</w:delText>
        </w:r>
        <w:r w:rsidR="00982884" w:rsidDel="00667D6D">
          <w:rPr>
            <w:sz w:val="40"/>
            <w:szCs w:val="22"/>
          </w:rPr>
          <w:delText xml:space="preserve"> </w:delText>
        </w:r>
        <w:r w:rsidR="00B07DB8" w:rsidDel="00667D6D">
          <w:rPr>
            <w:sz w:val="40"/>
            <w:szCs w:val="22"/>
          </w:rPr>
          <w:delText xml:space="preserve">&amp; </w:delText>
        </w:r>
      </w:del>
      <w:r w:rsidR="00B07DB8">
        <w:rPr>
          <w:sz w:val="40"/>
          <w:szCs w:val="22"/>
        </w:rPr>
        <w:t>Gemini</w:t>
      </w:r>
      <w:ins w:id="14" w:author="Anush Mohandass" w:date="2016-04-29T05:08:00Z">
        <w:r w:rsidR="00ED2466">
          <w:rPr>
            <w:sz w:val="40"/>
            <w:szCs w:val="22"/>
          </w:rPr>
          <w:t xml:space="preserve"> &amp; Orion</w:t>
        </w:r>
      </w:ins>
      <w:r w:rsidR="00B07DB8">
        <w:rPr>
          <w:sz w:val="40"/>
          <w:szCs w:val="22"/>
        </w:rPr>
        <w:t xml:space="preserve"> </w:t>
      </w:r>
      <w:r w:rsidR="00982884">
        <w:rPr>
          <w:sz w:val="40"/>
          <w:szCs w:val="22"/>
        </w:rPr>
        <w:t>16.04</w:t>
      </w:r>
      <w:r w:rsidR="009A69A7">
        <w:rPr>
          <w:sz w:val="40"/>
          <w:szCs w:val="22"/>
        </w:rPr>
        <w:t xml:space="preserve"> Release Notes</w:t>
      </w:r>
    </w:p>
    <w:p w14:paraId="16D56286" w14:textId="77777777" w:rsidR="00316E41" w:rsidRPr="00BB2FA9" w:rsidRDefault="00316E41" w:rsidP="00316E41">
      <w:pPr>
        <w:pStyle w:val="HeadingPreface"/>
        <w:rPr>
          <w:rFonts w:asciiTheme="majorHAnsi" w:hAnsiTheme="majorHAnsi"/>
          <w:sz w:val="26"/>
        </w:rPr>
      </w:pPr>
      <w:bookmarkStart w:id="15" w:name="_Toc427326884"/>
      <w:bookmarkStart w:id="16" w:name="_Toc449893366"/>
      <w:bookmarkEnd w:id="11"/>
      <w:r w:rsidRPr="00BB2FA9">
        <w:rPr>
          <w:rFonts w:asciiTheme="majorHAnsi" w:hAnsiTheme="majorHAnsi"/>
          <w:sz w:val="26"/>
        </w:rPr>
        <w:t>About This Document</w:t>
      </w:r>
      <w:bookmarkEnd w:id="15"/>
      <w:bookmarkEnd w:id="16"/>
    </w:p>
    <w:p w14:paraId="13317A6F" w14:textId="7DBEF115" w:rsidR="00316E41" w:rsidRPr="00080656" w:rsidRDefault="009A69A7" w:rsidP="00316E41">
      <w:pPr>
        <w:pStyle w:val="Body"/>
        <w:rPr>
          <w:rFonts w:asciiTheme="majorHAnsi" w:hAnsiTheme="majorHAnsi"/>
          <w:szCs w:val="22"/>
        </w:rPr>
      </w:pPr>
      <w:r w:rsidRPr="001155B2">
        <w:t xml:space="preserve">This document lists the release notes for NetSpeed </w:t>
      </w:r>
      <w:del w:id="17" w:author="Anush Mohandass" w:date="2016-04-09T12:58:00Z">
        <w:r w:rsidRPr="001155B2" w:rsidDel="00667D6D">
          <w:delText>Orion</w:delText>
        </w:r>
        <w:r w:rsidR="00B07DB8" w:rsidDel="00667D6D">
          <w:delText xml:space="preserve"> &amp; </w:delText>
        </w:r>
      </w:del>
      <w:r w:rsidR="00B07DB8">
        <w:t>Gemini</w:t>
      </w:r>
      <w:ins w:id="18" w:author="Anush Mohandass" w:date="2016-04-29T05:08:00Z">
        <w:r w:rsidR="00ED2466">
          <w:t xml:space="preserve"> &amp; Orion</w:t>
        </w:r>
      </w:ins>
      <w:r w:rsidRPr="001155B2">
        <w:t xml:space="preserve">. Using NetSpeed </w:t>
      </w:r>
      <w:del w:id="19" w:author="Anush Mohandass" w:date="2016-04-09T12:58:00Z">
        <w:r w:rsidRPr="001155B2" w:rsidDel="00667D6D">
          <w:delText>Orion</w:delText>
        </w:r>
        <w:r w:rsidR="00B07DB8" w:rsidDel="00667D6D">
          <w:delText xml:space="preserve"> &amp; </w:delText>
        </w:r>
      </w:del>
      <w:del w:id="20" w:author="Anush Mohandass" w:date="2016-04-29T05:08:00Z">
        <w:r w:rsidR="00B07DB8" w:rsidDel="00ED2466">
          <w:delText>Gemini</w:delText>
        </w:r>
      </w:del>
      <w:ins w:id="21" w:author="Anush Mohandass" w:date="2016-04-29T05:08:00Z">
        <w:r w:rsidR="00ED2466">
          <w:t>NocStudio</w:t>
        </w:r>
      </w:ins>
      <w:r w:rsidRPr="001155B2">
        <w:t xml:space="preserve">, users can define NoC </w:t>
      </w:r>
      <w:r w:rsidRPr="001155B2">
        <w:rPr>
          <w:sz w:val="20"/>
          <w:szCs w:val="20"/>
        </w:rPr>
        <w:t xml:space="preserve">architectures, describe </w:t>
      </w:r>
      <w:r w:rsidRPr="001155B2">
        <w:t xml:space="preserve">specifications and requirements, optimize the NoC design and finally generate the </w:t>
      </w:r>
      <w:del w:id="22" w:author="Anush Mohandass" w:date="2016-04-09T12:58:00Z">
        <w:r w:rsidRPr="001155B2" w:rsidDel="00667D6D">
          <w:delText xml:space="preserve">Orion </w:delText>
        </w:r>
      </w:del>
      <w:r w:rsidRPr="001155B2">
        <w:t>NoC IP files such as RTL, testbench, synthesis scripts, NoC IP documentation etc.</w:t>
      </w:r>
    </w:p>
    <w:p w14:paraId="6C32C04D" w14:textId="77777777" w:rsidR="00316E41" w:rsidRPr="00BB2FA9" w:rsidRDefault="00316E41" w:rsidP="00316E41">
      <w:pPr>
        <w:pStyle w:val="HeadingPreface"/>
        <w:rPr>
          <w:rFonts w:asciiTheme="majorHAnsi" w:hAnsiTheme="majorHAnsi"/>
          <w:sz w:val="26"/>
        </w:rPr>
      </w:pPr>
      <w:bookmarkStart w:id="23" w:name="_Toc427326885"/>
      <w:bookmarkStart w:id="24" w:name="_Toc449893367"/>
      <w:r w:rsidRPr="00BB2FA9">
        <w:rPr>
          <w:rFonts w:asciiTheme="majorHAnsi" w:hAnsiTheme="majorHAnsi"/>
          <w:sz w:val="26"/>
        </w:rPr>
        <w:t>Audience</w:t>
      </w:r>
      <w:bookmarkEnd w:id="23"/>
      <w:bookmarkEnd w:id="24"/>
      <w:r w:rsidRPr="00BB2FA9">
        <w:rPr>
          <w:rFonts w:asciiTheme="majorHAnsi" w:hAnsiTheme="majorHAnsi"/>
          <w:sz w:val="26"/>
        </w:rPr>
        <w:t xml:space="preserve"> </w:t>
      </w:r>
    </w:p>
    <w:p w14:paraId="72082ADA" w14:textId="77777777" w:rsidR="00316E41" w:rsidRPr="00080656" w:rsidRDefault="00316E41" w:rsidP="00316E41">
      <w:pPr>
        <w:pStyle w:val="Body"/>
        <w:rPr>
          <w:rFonts w:asciiTheme="majorHAnsi" w:hAnsiTheme="majorHAnsi"/>
          <w:szCs w:val="22"/>
        </w:rPr>
      </w:pPr>
      <w:r w:rsidRPr="00080656">
        <w:rPr>
          <w:rFonts w:asciiTheme="majorHAnsi" w:hAnsiTheme="majorHAnsi"/>
          <w:szCs w:val="22"/>
        </w:rPr>
        <w:t xml:space="preserve">This document is intended for users of NocStudio: </w:t>
      </w:r>
    </w:p>
    <w:p w14:paraId="26B6FCDB" w14:textId="77777777" w:rsidR="00316E41" w:rsidRPr="00080656" w:rsidRDefault="00316E41" w:rsidP="00316E41">
      <w:pPr>
        <w:pStyle w:val="Bullet1"/>
        <w:spacing w:after="0"/>
        <w:rPr>
          <w:rFonts w:asciiTheme="majorHAnsi" w:hAnsiTheme="majorHAnsi"/>
        </w:rPr>
      </w:pPr>
      <w:r w:rsidRPr="00080656">
        <w:rPr>
          <w:rFonts w:asciiTheme="majorHAnsi" w:hAnsiTheme="majorHAnsi"/>
        </w:rPr>
        <w:t>NoC Designers</w:t>
      </w:r>
    </w:p>
    <w:p w14:paraId="300B9558" w14:textId="25803EF2" w:rsidR="00316E41" w:rsidRPr="00080656" w:rsidRDefault="009A69A7" w:rsidP="00316E41">
      <w:pPr>
        <w:pStyle w:val="Bullet1"/>
        <w:spacing w:after="0"/>
        <w:rPr>
          <w:rFonts w:asciiTheme="majorHAnsi" w:hAnsiTheme="majorHAnsi"/>
        </w:rPr>
      </w:pPr>
      <w:r>
        <w:rPr>
          <w:rFonts w:asciiTheme="majorHAnsi" w:hAnsiTheme="majorHAnsi"/>
        </w:rPr>
        <w:t>NoC Architects</w:t>
      </w:r>
    </w:p>
    <w:p w14:paraId="476D305A" w14:textId="5778CA2D" w:rsidR="00316E41" w:rsidRPr="00080656" w:rsidRDefault="009A69A7" w:rsidP="00316E41">
      <w:pPr>
        <w:pStyle w:val="Bullet1"/>
        <w:spacing w:after="0"/>
        <w:rPr>
          <w:rFonts w:asciiTheme="majorHAnsi" w:hAnsiTheme="majorHAnsi"/>
        </w:rPr>
      </w:pPr>
      <w:r>
        <w:rPr>
          <w:rFonts w:asciiTheme="majorHAnsi" w:hAnsiTheme="majorHAnsi"/>
        </w:rPr>
        <w:t>SoC Architects</w:t>
      </w:r>
    </w:p>
    <w:p w14:paraId="42E4CF4D" w14:textId="77777777" w:rsidR="00316E41" w:rsidRPr="00BB2FA9" w:rsidRDefault="00316E41" w:rsidP="00316E41">
      <w:pPr>
        <w:pStyle w:val="HeadingPreface"/>
        <w:rPr>
          <w:rFonts w:asciiTheme="majorHAnsi" w:hAnsiTheme="majorHAnsi"/>
          <w:sz w:val="26"/>
        </w:rPr>
      </w:pPr>
      <w:bookmarkStart w:id="25" w:name="_Toc378951146"/>
      <w:bookmarkStart w:id="26" w:name="_Toc407201510"/>
      <w:bookmarkStart w:id="27" w:name="_Toc427326886"/>
      <w:bookmarkStart w:id="28" w:name="_Toc449893368"/>
      <w:r w:rsidRPr="00BB2FA9">
        <w:rPr>
          <w:rFonts w:asciiTheme="majorHAnsi" w:hAnsiTheme="majorHAnsi"/>
          <w:sz w:val="26"/>
        </w:rPr>
        <w:t>Prerequisite</w:t>
      </w:r>
      <w:bookmarkEnd w:id="25"/>
      <w:bookmarkEnd w:id="26"/>
      <w:bookmarkEnd w:id="27"/>
      <w:bookmarkEnd w:id="28"/>
    </w:p>
    <w:p w14:paraId="5EF1984F" w14:textId="77777777" w:rsidR="00316E41" w:rsidRPr="00080656" w:rsidRDefault="00316E41" w:rsidP="00316E41">
      <w:pPr>
        <w:pStyle w:val="Body"/>
        <w:rPr>
          <w:rFonts w:asciiTheme="majorHAnsi" w:hAnsiTheme="majorHAnsi"/>
          <w:szCs w:val="22"/>
        </w:rPr>
      </w:pPr>
      <w:r w:rsidRPr="00080656">
        <w:rPr>
          <w:rFonts w:asciiTheme="majorHAnsi" w:hAnsiTheme="majorHAnsi"/>
          <w:szCs w:val="22"/>
        </w:rPr>
        <w:t>Before proceeding, you should generally understand:</w:t>
      </w:r>
    </w:p>
    <w:p w14:paraId="756CF8A5" w14:textId="738D403E" w:rsidR="00316E41" w:rsidRDefault="00316E41" w:rsidP="00316E41">
      <w:pPr>
        <w:pStyle w:val="Bullet1"/>
        <w:spacing w:after="0"/>
        <w:rPr>
          <w:rFonts w:asciiTheme="majorHAnsi" w:hAnsiTheme="majorHAnsi"/>
        </w:rPr>
      </w:pPr>
      <w:r w:rsidRPr="00080656">
        <w:rPr>
          <w:rFonts w:asciiTheme="majorHAnsi" w:hAnsiTheme="majorHAnsi"/>
        </w:rPr>
        <w:t xml:space="preserve">Basics of </w:t>
      </w:r>
      <w:r w:rsidR="009A69A7">
        <w:rPr>
          <w:rFonts w:asciiTheme="majorHAnsi" w:hAnsiTheme="majorHAnsi"/>
        </w:rPr>
        <w:t xml:space="preserve">NetSpeed </w:t>
      </w:r>
      <w:del w:id="29" w:author="Anush Mohandass" w:date="2016-04-16T17:39:00Z">
        <w:r w:rsidR="009A69A7" w:rsidDel="000E50A8">
          <w:rPr>
            <w:rFonts w:asciiTheme="majorHAnsi" w:hAnsiTheme="majorHAnsi"/>
          </w:rPr>
          <w:delText xml:space="preserve">Orion </w:delText>
        </w:r>
      </w:del>
      <w:ins w:id="30" w:author="Anush Mohandass" w:date="2016-04-16T17:39:00Z">
        <w:r w:rsidR="000E50A8">
          <w:rPr>
            <w:rFonts w:asciiTheme="majorHAnsi" w:hAnsiTheme="majorHAnsi"/>
          </w:rPr>
          <w:t xml:space="preserve">Gemini </w:t>
        </w:r>
      </w:ins>
      <w:r w:rsidR="009A69A7">
        <w:rPr>
          <w:rFonts w:asciiTheme="majorHAnsi" w:hAnsiTheme="majorHAnsi"/>
        </w:rPr>
        <w:t>IP Technology</w:t>
      </w:r>
    </w:p>
    <w:p w14:paraId="5200536B" w14:textId="02316C88" w:rsidR="00E30FAB" w:rsidRPr="00080656" w:rsidDel="000E50A8" w:rsidRDefault="00E30FAB" w:rsidP="00316E41">
      <w:pPr>
        <w:pStyle w:val="Bullet1"/>
        <w:spacing w:after="0"/>
        <w:rPr>
          <w:del w:id="31" w:author="Anush Mohandass" w:date="2016-04-16T17:33:00Z"/>
          <w:rFonts w:asciiTheme="majorHAnsi" w:hAnsiTheme="majorHAnsi"/>
        </w:rPr>
      </w:pPr>
      <w:del w:id="32" w:author="Anush Mohandass" w:date="2016-04-16T17:33:00Z">
        <w:r w:rsidDel="000E50A8">
          <w:rPr>
            <w:rFonts w:asciiTheme="majorHAnsi" w:hAnsiTheme="majorHAnsi"/>
          </w:rPr>
          <w:delText>Gemini Cookbook</w:delText>
        </w:r>
      </w:del>
    </w:p>
    <w:p w14:paraId="3E1DF1CB" w14:textId="77777777" w:rsidR="00316E41" w:rsidRPr="00BB2FA9" w:rsidRDefault="00316E41" w:rsidP="00316E41">
      <w:pPr>
        <w:pStyle w:val="HeadingPreface"/>
        <w:rPr>
          <w:rFonts w:asciiTheme="majorHAnsi" w:hAnsiTheme="majorHAnsi"/>
          <w:sz w:val="26"/>
        </w:rPr>
      </w:pPr>
      <w:bookmarkStart w:id="33" w:name="_Toc427326887"/>
      <w:bookmarkStart w:id="34" w:name="_Toc449893369"/>
      <w:r w:rsidRPr="00BB2FA9">
        <w:rPr>
          <w:rFonts w:asciiTheme="majorHAnsi" w:hAnsiTheme="majorHAnsi"/>
          <w:sz w:val="26"/>
        </w:rPr>
        <w:t>Related Documents</w:t>
      </w:r>
      <w:bookmarkEnd w:id="33"/>
      <w:bookmarkEnd w:id="34"/>
      <w:r w:rsidRPr="00BB2FA9">
        <w:rPr>
          <w:rFonts w:asciiTheme="majorHAnsi" w:hAnsiTheme="majorHAnsi"/>
          <w:sz w:val="26"/>
        </w:rPr>
        <w:t xml:space="preserve"> </w:t>
      </w:r>
    </w:p>
    <w:p w14:paraId="1DD1D1D7" w14:textId="77777777" w:rsidR="00316E41" w:rsidRPr="00080656" w:rsidRDefault="00316E41" w:rsidP="00316E41">
      <w:pPr>
        <w:pStyle w:val="Body"/>
        <w:rPr>
          <w:rFonts w:asciiTheme="majorHAnsi" w:hAnsiTheme="majorHAnsi"/>
          <w:szCs w:val="22"/>
        </w:rPr>
      </w:pPr>
      <w:r w:rsidRPr="00080656">
        <w:rPr>
          <w:rFonts w:asciiTheme="majorHAnsi" w:hAnsiTheme="majorHAnsi"/>
          <w:szCs w:val="22"/>
        </w:rPr>
        <w:t>The following documents can be used as a reference to this document.</w:t>
      </w:r>
    </w:p>
    <w:p w14:paraId="4CF942EC" w14:textId="4FE0458B" w:rsidR="00E30FAB" w:rsidRPr="00E30FAB" w:rsidRDefault="00316E41" w:rsidP="00E30FAB">
      <w:pPr>
        <w:pStyle w:val="Bullet1"/>
        <w:spacing w:after="0"/>
        <w:rPr>
          <w:rFonts w:asciiTheme="majorHAnsi" w:hAnsiTheme="majorHAnsi"/>
        </w:rPr>
      </w:pPr>
      <w:r w:rsidRPr="00080656">
        <w:rPr>
          <w:rFonts w:asciiTheme="majorHAnsi" w:hAnsiTheme="majorHAnsi"/>
        </w:rPr>
        <w:t xml:space="preserve">NetSpeed NocStudio </w:t>
      </w:r>
      <w:del w:id="35" w:author="Anush Mohandass" w:date="2016-04-09T12:59:00Z">
        <w:r w:rsidRPr="00080656" w:rsidDel="00667D6D">
          <w:rPr>
            <w:rFonts w:asciiTheme="majorHAnsi" w:hAnsiTheme="majorHAnsi"/>
          </w:rPr>
          <w:delText xml:space="preserve">Orion </w:delText>
        </w:r>
      </w:del>
      <w:del w:id="36" w:author="Anush Mohandass" w:date="2016-04-29T05:08:00Z">
        <w:r w:rsidRPr="00080656" w:rsidDel="00ED2466">
          <w:rPr>
            <w:rFonts w:asciiTheme="majorHAnsi" w:hAnsiTheme="majorHAnsi"/>
          </w:rPr>
          <w:delText xml:space="preserve">AMBA </w:delText>
        </w:r>
      </w:del>
      <w:r w:rsidRPr="00080656">
        <w:rPr>
          <w:rFonts w:asciiTheme="majorHAnsi" w:hAnsiTheme="majorHAnsi"/>
        </w:rPr>
        <w:t xml:space="preserve">User Manual </w:t>
      </w:r>
    </w:p>
    <w:p w14:paraId="733774CE" w14:textId="77777777" w:rsidR="00316E41" w:rsidRPr="00BB2FA9" w:rsidRDefault="00316E41" w:rsidP="00316E41">
      <w:pPr>
        <w:pStyle w:val="HeadingPreface"/>
        <w:rPr>
          <w:rFonts w:asciiTheme="majorHAnsi" w:hAnsiTheme="majorHAnsi"/>
          <w:sz w:val="26"/>
        </w:rPr>
      </w:pPr>
      <w:bookmarkStart w:id="37" w:name="_Toc427326888"/>
      <w:bookmarkStart w:id="38" w:name="_Toc449893370"/>
      <w:r w:rsidRPr="00BB2FA9">
        <w:rPr>
          <w:rFonts w:asciiTheme="majorHAnsi" w:hAnsiTheme="majorHAnsi"/>
          <w:sz w:val="26"/>
        </w:rPr>
        <w:t>Customer Support</w:t>
      </w:r>
      <w:bookmarkEnd w:id="37"/>
      <w:bookmarkEnd w:id="38"/>
    </w:p>
    <w:p w14:paraId="3188F75A" w14:textId="77777777" w:rsidR="00316E41" w:rsidRPr="00080656" w:rsidRDefault="00316E41" w:rsidP="00316E41">
      <w:pPr>
        <w:pStyle w:val="Body"/>
        <w:rPr>
          <w:rFonts w:asciiTheme="majorHAnsi" w:hAnsiTheme="majorHAnsi"/>
          <w:szCs w:val="22"/>
        </w:rPr>
      </w:pPr>
      <w:r w:rsidRPr="00080656">
        <w:rPr>
          <w:rFonts w:asciiTheme="majorHAnsi" w:hAnsiTheme="majorHAnsi"/>
          <w:szCs w:val="22"/>
        </w:rPr>
        <w:t xml:space="preserve">For technical support about this product, please contact </w:t>
      </w:r>
      <w:r w:rsidR="00551DA5">
        <w:fldChar w:fldCharType="begin"/>
      </w:r>
      <w:r w:rsidR="00551DA5">
        <w:instrText xml:space="preserve"> HYPERLINK "mailto:support@netspeedsystems.com" </w:instrText>
      </w:r>
      <w:ins w:id="39" w:author="Anush Mohandass" w:date="2016-05-01T19:13:00Z"/>
      <w:r w:rsidR="00551DA5">
        <w:fldChar w:fldCharType="separate"/>
      </w:r>
      <w:r w:rsidRPr="00080656">
        <w:rPr>
          <w:rStyle w:val="Hyperlink"/>
          <w:rFonts w:asciiTheme="majorHAnsi" w:hAnsiTheme="majorHAnsi"/>
          <w:szCs w:val="22"/>
        </w:rPr>
        <w:t>support@netspeedsystems.com</w:t>
      </w:r>
      <w:r w:rsidR="00551DA5">
        <w:rPr>
          <w:rStyle w:val="Hyperlink"/>
          <w:rFonts w:asciiTheme="majorHAnsi" w:hAnsiTheme="majorHAnsi"/>
          <w:szCs w:val="22"/>
        </w:rPr>
        <w:fldChar w:fldCharType="end"/>
      </w:r>
    </w:p>
    <w:p w14:paraId="6E85FC8D" w14:textId="77777777" w:rsidR="00316E41" w:rsidRPr="00080656" w:rsidRDefault="00316E41" w:rsidP="00316E41">
      <w:pPr>
        <w:pStyle w:val="Body"/>
        <w:rPr>
          <w:rStyle w:val="Hyperlink"/>
          <w:rFonts w:asciiTheme="majorHAnsi" w:hAnsiTheme="majorHAnsi"/>
          <w:szCs w:val="22"/>
        </w:rPr>
      </w:pPr>
      <w:r w:rsidRPr="00080656">
        <w:rPr>
          <w:rFonts w:asciiTheme="majorHAnsi" w:hAnsiTheme="majorHAnsi"/>
          <w:szCs w:val="22"/>
        </w:rPr>
        <w:t xml:space="preserve">For general information about NetSpeed products refer to: </w:t>
      </w:r>
      <w:r w:rsidR="00551DA5">
        <w:fldChar w:fldCharType="begin"/>
      </w:r>
      <w:r w:rsidR="00551DA5">
        <w:instrText xml:space="preserve"> HYPERLINK "http://www.netspeedsystems.com" </w:instrText>
      </w:r>
      <w:ins w:id="40" w:author="Anush Mohandass" w:date="2016-05-01T19:13:00Z"/>
      <w:r w:rsidR="00551DA5">
        <w:fldChar w:fldCharType="separate"/>
      </w:r>
      <w:r w:rsidRPr="00080656">
        <w:rPr>
          <w:rStyle w:val="Hyperlink"/>
          <w:rFonts w:asciiTheme="majorHAnsi" w:hAnsiTheme="majorHAnsi"/>
          <w:szCs w:val="22"/>
        </w:rPr>
        <w:t>www.netspeedsystems.com</w:t>
      </w:r>
      <w:r w:rsidR="00551DA5">
        <w:rPr>
          <w:rStyle w:val="Hyperlink"/>
          <w:rFonts w:asciiTheme="majorHAnsi" w:hAnsiTheme="majorHAnsi"/>
          <w:szCs w:val="22"/>
        </w:rPr>
        <w:fldChar w:fldCharType="end"/>
      </w:r>
    </w:p>
    <w:p w14:paraId="708EEA02" w14:textId="77777777" w:rsidR="00B67533" w:rsidRPr="00B67533" w:rsidRDefault="00B67533" w:rsidP="0067672D">
      <w:pPr>
        <w:pStyle w:val="Body"/>
        <w:rPr>
          <w:rFonts w:asciiTheme="majorHAnsi" w:hAnsiTheme="majorHAnsi"/>
        </w:rPr>
      </w:pPr>
    </w:p>
    <w:p w14:paraId="01605E76" w14:textId="77777777" w:rsidR="00B67533" w:rsidRPr="00B67533" w:rsidRDefault="00B67533" w:rsidP="0067672D">
      <w:pPr>
        <w:pStyle w:val="Body"/>
        <w:rPr>
          <w:rFonts w:asciiTheme="majorHAnsi" w:hAnsiTheme="majorHAnsi"/>
        </w:rPr>
      </w:pPr>
    </w:p>
    <w:p w14:paraId="2E6A4756" w14:textId="77777777" w:rsidR="00B67533" w:rsidRDefault="00B67533" w:rsidP="00316E41">
      <w:pPr>
        <w:pStyle w:val="Contents"/>
        <w:rPr>
          <w:b/>
          <w:sz w:val="32"/>
          <w:szCs w:val="22"/>
        </w:rPr>
      </w:pPr>
    </w:p>
    <w:p w14:paraId="05E56901" w14:textId="77777777" w:rsidR="00652FAC" w:rsidRPr="00316E41" w:rsidRDefault="00652FAC" w:rsidP="00316E41">
      <w:pPr>
        <w:pStyle w:val="Contents"/>
        <w:rPr>
          <w:b/>
          <w:sz w:val="32"/>
          <w:szCs w:val="22"/>
        </w:rPr>
      </w:pPr>
    </w:p>
    <w:sdt>
      <w:sdtPr>
        <w:rPr>
          <w:rFonts w:ascii="Arial" w:eastAsiaTheme="minorEastAsia" w:hAnsi="Arial" w:cstheme="minorBidi"/>
          <w:b/>
          <w:noProof/>
          <w:color w:val="002B5C"/>
          <w:sz w:val="32"/>
          <w:szCs w:val="22"/>
        </w:rPr>
        <w:id w:val="1825471290"/>
        <w:docPartObj>
          <w:docPartGallery w:val="Table of Contents"/>
          <w:docPartUnique/>
        </w:docPartObj>
      </w:sdtPr>
      <w:sdtEndPr>
        <w:rPr>
          <w:rStyle w:val="Hyperlink"/>
          <w:color w:val="0000FF"/>
          <w:sz w:val="22"/>
          <w:szCs w:val="44"/>
          <w:u w:val="single"/>
        </w:rPr>
      </w:sdtEndPr>
      <w:sdtContent>
        <w:p w14:paraId="057389FB" w14:textId="620B14AB" w:rsidR="0067672D" w:rsidRPr="00316E41" w:rsidRDefault="0067672D" w:rsidP="00316E41">
          <w:pPr>
            <w:pStyle w:val="Contents"/>
            <w:rPr>
              <w:b/>
              <w:sz w:val="32"/>
              <w:szCs w:val="22"/>
            </w:rPr>
          </w:pPr>
          <w:r w:rsidRPr="00316E41">
            <w:rPr>
              <w:b/>
              <w:sz w:val="32"/>
              <w:szCs w:val="22"/>
            </w:rPr>
            <w:t>Contents</w:t>
          </w:r>
        </w:p>
        <w:p w14:paraId="7C386DD7" w14:textId="77777777" w:rsidR="00BE092E" w:rsidRDefault="0067672D">
          <w:pPr>
            <w:pStyle w:val="TOC1"/>
            <w:rPr>
              <w:ins w:id="41" w:author="Anush Mohandass" w:date="2016-05-01T19:13:00Z"/>
              <w:rFonts w:asciiTheme="minorHAnsi" w:hAnsiTheme="minorHAnsi"/>
              <w:b w:val="0"/>
              <w:color w:val="auto"/>
              <w:szCs w:val="22"/>
            </w:rPr>
          </w:pPr>
          <w:r w:rsidRPr="00316E41">
            <w:rPr>
              <w:rStyle w:val="Hyperlink"/>
            </w:rPr>
            <w:fldChar w:fldCharType="begin"/>
          </w:r>
          <w:r w:rsidRPr="00316E41">
            <w:rPr>
              <w:rStyle w:val="Hyperlink"/>
            </w:rPr>
            <w:instrText xml:space="preserve"> TOC \o "1-3" \h \z \u </w:instrText>
          </w:r>
          <w:r w:rsidRPr="00316E41">
            <w:rPr>
              <w:rStyle w:val="Hyperlink"/>
            </w:rPr>
            <w:fldChar w:fldCharType="separate"/>
          </w:r>
          <w:ins w:id="42" w:author="Anush Mohandass" w:date="2016-05-01T19:13:00Z">
            <w:r w:rsidR="00BE092E" w:rsidRPr="007D5C7A">
              <w:rPr>
                <w:rStyle w:val="Hyperlink"/>
              </w:rPr>
              <w:fldChar w:fldCharType="begin"/>
            </w:r>
            <w:r w:rsidR="00BE092E" w:rsidRPr="007D5C7A">
              <w:rPr>
                <w:rStyle w:val="Hyperlink"/>
              </w:rPr>
              <w:instrText xml:space="preserve"> </w:instrText>
            </w:r>
            <w:r w:rsidR="00BE092E">
              <w:instrText>HYPERLINK \l "_Toc449893366"</w:instrText>
            </w:r>
            <w:r w:rsidR="00BE092E" w:rsidRPr="007D5C7A">
              <w:rPr>
                <w:rStyle w:val="Hyperlink"/>
              </w:rPr>
              <w:instrText xml:space="preserve"> </w:instrText>
            </w:r>
            <w:r w:rsidR="00BE092E" w:rsidRPr="007D5C7A">
              <w:rPr>
                <w:rStyle w:val="Hyperlink"/>
              </w:rPr>
            </w:r>
            <w:r w:rsidR="00BE092E" w:rsidRPr="007D5C7A">
              <w:rPr>
                <w:rStyle w:val="Hyperlink"/>
              </w:rPr>
              <w:fldChar w:fldCharType="separate"/>
            </w:r>
            <w:r w:rsidR="00BE092E" w:rsidRPr="007D5C7A">
              <w:rPr>
                <w:rStyle w:val="Hyperlink"/>
                <w:rFonts w:asciiTheme="majorHAnsi" w:hAnsiTheme="majorHAnsi"/>
              </w:rPr>
              <w:t>About This Document</w:t>
            </w:r>
            <w:r w:rsidR="00BE092E">
              <w:rPr>
                <w:webHidden/>
              </w:rPr>
              <w:tab/>
            </w:r>
            <w:r w:rsidR="00BE092E">
              <w:rPr>
                <w:webHidden/>
              </w:rPr>
              <w:fldChar w:fldCharType="begin"/>
            </w:r>
            <w:r w:rsidR="00BE092E">
              <w:rPr>
                <w:webHidden/>
              </w:rPr>
              <w:instrText xml:space="preserve"> PAGEREF _Toc449893366 \h </w:instrText>
            </w:r>
            <w:r w:rsidR="00BE092E">
              <w:rPr>
                <w:webHidden/>
              </w:rPr>
            </w:r>
          </w:ins>
          <w:r w:rsidR="00BE092E">
            <w:rPr>
              <w:webHidden/>
            </w:rPr>
            <w:fldChar w:fldCharType="separate"/>
          </w:r>
          <w:ins w:id="43" w:author="Anush Mohandass" w:date="2016-05-01T19:14:00Z">
            <w:r w:rsidR="00BE092E">
              <w:rPr>
                <w:webHidden/>
              </w:rPr>
              <w:t>2</w:t>
            </w:r>
          </w:ins>
          <w:ins w:id="44" w:author="Anush Mohandass" w:date="2016-05-01T19:13:00Z">
            <w:r w:rsidR="00BE092E">
              <w:rPr>
                <w:webHidden/>
              </w:rPr>
              <w:fldChar w:fldCharType="end"/>
            </w:r>
            <w:r w:rsidR="00BE092E" w:rsidRPr="007D5C7A">
              <w:rPr>
                <w:rStyle w:val="Hyperlink"/>
              </w:rPr>
              <w:fldChar w:fldCharType="end"/>
            </w:r>
          </w:ins>
        </w:p>
        <w:p w14:paraId="1BDADD86" w14:textId="77777777" w:rsidR="00BE092E" w:rsidRDefault="00BE092E">
          <w:pPr>
            <w:pStyle w:val="TOC1"/>
            <w:rPr>
              <w:ins w:id="45" w:author="Anush Mohandass" w:date="2016-05-01T19:13:00Z"/>
              <w:rFonts w:asciiTheme="minorHAnsi" w:hAnsiTheme="minorHAnsi"/>
              <w:b w:val="0"/>
              <w:color w:val="auto"/>
              <w:szCs w:val="22"/>
            </w:rPr>
          </w:pPr>
          <w:ins w:id="46" w:author="Anush Mohandass" w:date="2016-05-01T19:13:00Z">
            <w:r w:rsidRPr="007D5C7A">
              <w:rPr>
                <w:rStyle w:val="Hyperlink"/>
              </w:rPr>
              <w:fldChar w:fldCharType="begin"/>
            </w:r>
            <w:r w:rsidRPr="007D5C7A">
              <w:rPr>
                <w:rStyle w:val="Hyperlink"/>
              </w:rPr>
              <w:instrText xml:space="preserve"> </w:instrText>
            </w:r>
            <w:r>
              <w:instrText>HYPERLINK \l "_Toc449893367"</w:instrText>
            </w:r>
            <w:r w:rsidRPr="007D5C7A">
              <w:rPr>
                <w:rStyle w:val="Hyperlink"/>
              </w:rPr>
              <w:instrText xml:space="preserve"> </w:instrText>
            </w:r>
            <w:r w:rsidRPr="007D5C7A">
              <w:rPr>
                <w:rStyle w:val="Hyperlink"/>
              </w:rPr>
            </w:r>
            <w:r w:rsidRPr="007D5C7A">
              <w:rPr>
                <w:rStyle w:val="Hyperlink"/>
              </w:rPr>
              <w:fldChar w:fldCharType="separate"/>
            </w:r>
            <w:r w:rsidRPr="007D5C7A">
              <w:rPr>
                <w:rStyle w:val="Hyperlink"/>
                <w:rFonts w:asciiTheme="majorHAnsi" w:hAnsiTheme="majorHAnsi"/>
              </w:rPr>
              <w:t>Audience</w:t>
            </w:r>
            <w:r>
              <w:rPr>
                <w:webHidden/>
              </w:rPr>
              <w:tab/>
            </w:r>
            <w:r>
              <w:rPr>
                <w:webHidden/>
              </w:rPr>
              <w:fldChar w:fldCharType="begin"/>
            </w:r>
            <w:r>
              <w:rPr>
                <w:webHidden/>
              </w:rPr>
              <w:instrText xml:space="preserve"> PAGEREF _Toc449893367 \h </w:instrText>
            </w:r>
            <w:r>
              <w:rPr>
                <w:webHidden/>
              </w:rPr>
            </w:r>
          </w:ins>
          <w:r>
            <w:rPr>
              <w:webHidden/>
            </w:rPr>
            <w:fldChar w:fldCharType="separate"/>
          </w:r>
          <w:ins w:id="47" w:author="Anush Mohandass" w:date="2016-05-01T19:14:00Z">
            <w:r>
              <w:rPr>
                <w:webHidden/>
              </w:rPr>
              <w:t>2</w:t>
            </w:r>
          </w:ins>
          <w:ins w:id="48" w:author="Anush Mohandass" w:date="2016-05-01T19:13:00Z">
            <w:r>
              <w:rPr>
                <w:webHidden/>
              </w:rPr>
              <w:fldChar w:fldCharType="end"/>
            </w:r>
            <w:r w:rsidRPr="007D5C7A">
              <w:rPr>
                <w:rStyle w:val="Hyperlink"/>
              </w:rPr>
              <w:fldChar w:fldCharType="end"/>
            </w:r>
          </w:ins>
        </w:p>
        <w:p w14:paraId="36712071" w14:textId="77777777" w:rsidR="00BE092E" w:rsidRDefault="00BE092E">
          <w:pPr>
            <w:pStyle w:val="TOC1"/>
            <w:rPr>
              <w:ins w:id="49" w:author="Anush Mohandass" w:date="2016-05-01T19:13:00Z"/>
              <w:rFonts w:asciiTheme="minorHAnsi" w:hAnsiTheme="minorHAnsi"/>
              <w:b w:val="0"/>
              <w:color w:val="auto"/>
              <w:szCs w:val="22"/>
            </w:rPr>
          </w:pPr>
          <w:ins w:id="50" w:author="Anush Mohandass" w:date="2016-05-01T19:13:00Z">
            <w:r w:rsidRPr="007D5C7A">
              <w:rPr>
                <w:rStyle w:val="Hyperlink"/>
              </w:rPr>
              <w:fldChar w:fldCharType="begin"/>
            </w:r>
            <w:r w:rsidRPr="007D5C7A">
              <w:rPr>
                <w:rStyle w:val="Hyperlink"/>
              </w:rPr>
              <w:instrText xml:space="preserve"> </w:instrText>
            </w:r>
            <w:r>
              <w:instrText>HYPERLINK \l "_Toc449893368"</w:instrText>
            </w:r>
            <w:r w:rsidRPr="007D5C7A">
              <w:rPr>
                <w:rStyle w:val="Hyperlink"/>
              </w:rPr>
              <w:instrText xml:space="preserve"> </w:instrText>
            </w:r>
            <w:r w:rsidRPr="007D5C7A">
              <w:rPr>
                <w:rStyle w:val="Hyperlink"/>
              </w:rPr>
            </w:r>
            <w:r w:rsidRPr="007D5C7A">
              <w:rPr>
                <w:rStyle w:val="Hyperlink"/>
              </w:rPr>
              <w:fldChar w:fldCharType="separate"/>
            </w:r>
            <w:r w:rsidRPr="007D5C7A">
              <w:rPr>
                <w:rStyle w:val="Hyperlink"/>
                <w:rFonts w:asciiTheme="majorHAnsi" w:hAnsiTheme="majorHAnsi"/>
              </w:rPr>
              <w:t>Prerequisite</w:t>
            </w:r>
            <w:r>
              <w:rPr>
                <w:webHidden/>
              </w:rPr>
              <w:tab/>
            </w:r>
            <w:r>
              <w:rPr>
                <w:webHidden/>
              </w:rPr>
              <w:fldChar w:fldCharType="begin"/>
            </w:r>
            <w:r>
              <w:rPr>
                <w:webHidden/>
              </w:rPr>
              <w:instrText xml:space="preserve"> PAGEREF _Toc449893368 \h </w:instrText>
            </w:r>
            <w:r>
              <w:rPr>
                <w:webHidden/>
              </w:rPr>
            </w:r>
          </w:ins>
          <w:r>
            <w:rPr>
              <w:webHidden/>
            </w:rPr>
            <w:fldChar w:fldCharType="separate"/>
          </w:r>
          <w:ins w:id="51" w:author="Anush Mohandass" w:date="2016-05-01T19:14:00Z">
            <w:r>
              <w:rPr>
                <w:webHidden/>
              </w:rPr>
              <w:t>2</w:t>
            </w:r>
          </w:ins>
          <w:ins w:id="52" w:author="Anush Mohandass" w:date="2016-05-01T19:13:00Z">
            <w:r>
              <w:rPr>
                <w:webHidden/>
              </w:rPr>
              <w:fldChar w:fldCharType="end"/>
            </w:r>
            <w:r w:rsidRPr="007D5C7A">
              <w:rPr>
                <w:rStyle w:val="Hyperlink"/>
              </w:rPr>
              <w:fldChar w:fldCharType="end"/>
            </w:r>
          </w:ins>
        </w:p>
        <w:p w14:paraId="2CF662D2" w14:textId="77777777" w:rsidR="00BE092E" w:rsidRDefault="00BE092E">
          <w:pPr>
            <w:pStyle w:val="TOC1"/>
            <w:rPr>
              <w:ins w:id="53" w:author="Anush Mohandass" w:date="2016-05-01T19:13:00Z"/>
              <w:rFonts w:asciiTheme="minorHAnsi" w:hAnsiTheme="minorHAnsi"/>
              <w:b w:val="0"/>
              <w:color w:val="auto"/>
              <w:szCs w:val="22"/>
            </w:rPr>
          </w:pPr>
          <w:ins w:id="54" w:author="Anush Mohandass" w:date="2016-05-01T19:13:00Z">
            <w:r w:rsidRPr="007D5C7A">
              <w:rPr>
                <w:rStyle w:val="Hyperlink"/>
              </w:rPr>
              <w:fldChar w:fldCharType="begin"/>
            </w:r>
            <w:r w:rsidRPr="007D5C7A">
              <w:rPr>
                <w:rStyle w:val="Hyperlink"/>
              </w:rPr>
              <w:instrText xml:space="preserve"> </w:instrText>
            </w:r>
            <w:r>
              <w:instrText>HYPERLINK \l "_Toc449893369"</w:instrText>
            </w:r>
            <w:r w:rsidRPr="007D5C7A">
              <w:rPr>
                <w:rStyle w:val="Hyperlink"/>
              </w:rPr>
              <w:instrText xml:space="preserve"> </w:instrText>
            </w:r>
            <w:r w:rsidRPr="007D5C7A">
              <w:rPr>
                <w:rStyle w:val="Hyperlink"/>
              </w:rPr>
            </w:r>
            <w:r w:rsidRPr="007D5C7A">
              <w:rPr>
                <w:rStyle w:val="Hyperlink"/>
              </w:rPr>
              <w:fldChar w:fldCharType="separate"/>
            </w:r>
            <w:r w:rsidRPr="007D5C7A">
              <w:rPr>
                <w:rStyle w:val="Hyperlink"/>
                <w:rFonts w:asciiTheme="majorHAnsi" w:hAnsiTheme="majorHAnsi"/>
              </w:rPr>
              <w:t>Related Documents</w:t>
            </w:r>
            <w:r>
              <w:rPr>
                <w:webHidden/>
              </w:rPr>
              <w:tab/>
            </w:r>
            <w:r>
              <w:rPr>
                <w:webHidden/>
              </w:rPr>
              <w:fldChar w:fldCharType="begin"/>
            </w:r>
            <w:r>
              <w:rPr>
                <w:webHidden/>
              </w:rPr>
              <w:instrText xml:space="preserve"> PAGEREF _Toc449893369 \h </w:instrText>
            </w:r>
            <w:r>
              <w:rPr>
                <w:webHidden/>
              </w:rPr>
            </w:r>
          </w:ins>
          <w:r>
            <w:rPr>
              <w:webHidden/>
            </w:rPr>
            <w:fldChar w:fldCharType="separate"/>
          </w:r>
          <w:ins w:id="55" w:author="Anush Mohandass" w:date="2016-05-01T19:14:00Z">
            <w:r>
              <w:rPr>
                <w:webHidden/>
              </w:rPr>
              <w:t>2</w:t>
            </w:r>
          </w:ins>
          <w:ins w:id="56" w:author="Anush Mohandass" w:date="2016-05-01T19:13:00Z">
            <w:r>
              <w:rPr>
                <w:webHidden/>
              </w:rPr>
              <w:fldChar w:fldCharType="end"/>
            </w:r>
            <w:r w:rsidRPr="007D5C7A">
              <w:rPr>
                <w:rStyle w:val="Hyperlink"/>
              </w:rPr>
              <w:fldChar w:fldCharType="end"/>
            </w:r>
          </w:ins>
        </w:p>
        <w:p w14:paraId="0339EEFB" w14:textId="77777777" w:rsidR="00BE092E" w:rsidRDefault="00BE092E">
          <w:pPr>
            <w:pStyle w:val="TOC1"/>
            <w:rPr>
              <w:ins w:id="57" w:author="Anush Mohandass" w:date="2016-05-01T19:13:00Z"/>
              <w:rFonts w:asciiTheme="minorHAnsi" w:hAnsiTheme="minorHAnsi"/>
              <w:b w:val="0"/>
              <w:color w:val="auto"/>
              <w:szCs w:val="22"/>
            </w:rPr>
          </w:pPr>
          <w:ins w:id="58" w:author="Anush Mohandass" w:date="2016-05-01T19:13:00Z">
            <w:r w:rsidRPr="007D5C7A">
              <w:rPr>
                <w:rStyle w:val="Hyperlink"/>
              </w:rPr>
              <w:fldChar w:fldCharType="begin"/>
            </w:r>
            <w:r w:rsidRPr="007D5C7A">
              <w:rPr>
                <w:rStyle w:val="Hyperlink"/>
              </w:rPr>
              <w:instrText xml:space="preserve"> </w:instrText>
            </w:r>
            <w:r>
              <w:instrText>HYPERLINK \l "_Toc449893370"</w:instrText>
            </w:r>
            <w:r w:rsidRPr="007D5C7A">
              <w:rPr>
                <w:rStyle w:val="Hyperlink"/>
              </w:rPr>
              <w:instrText xml:space="preserve"> </w:instrText>
            </w:r>
            <w:r w:rsidRPr="007D5C7A">
              <w:rPr>
                <w:rStyle w:val="Hyperlink"/>
              </w:rPr>
            </w:r>
            <w:r w:rsidRPr="007D5C7A">
              <w:rPr>
                <w:rStyle w:val="Hyperlink"/>
              </w:rPr>
              <w:fldChar w:fldCharType="separate"/>
            </w:r>
            <w:r w:rsidRPr="007D5C7A">
              <w:rPr>
                <w:rStyle w:val="Hyperlink"/>
                <w:rFonts w:asciiTheme="majorHAnsi" w:hAnsiTheme="majorHAnsi"/>
              </w:rPr>
              <w:t>Customer Support</w:t>
            </w:r>
            <w:r>
              <w:rPr>
                <w:webHidden/>
              </w:rPr>
              <w:tab/>
            </w:r>
            <w:r>
              <w:rPr>
                <w:webHidden/>
              </w:rPr>
              <w:fldChar w:fldCharType="begin"/>
            </w:r>
            <w:r>
              <w:rPr>
                <w:webHidden/>
              </w:rPr>
              <w:instrText xml:space="preserve"> PAGEREF _Toc449893370 \h </w:instrText>
            </w:r>
            <w:r>
              <w:rPr>
                <w:webHidden/>
              </w:rPr>
            </w:r>
          </w:ins>
          <w:r>
            <w:rPr>
              <w:webHidden/>
            </w:rPr>
            <w:fldChar w:fldCharType="separate"/>
          </w:r>
          <w:ins w:id="59" w:author="Anush Mohandass" w:date="2016-05-01T19:14:00Z">
            <w:r>
              <w:rPr>
                <w:webHidden/>
              </w:rPr>
              <w:t>2</w:t>
            </w:r>
          </w:ins>
          <w:ins w:id="60" w:author="Anush Mohandass" w:date="2016-05-01T19:13:00Z">
            <w:r>
              <w:rPr>
                <w:webHidden/>
              </w:rPr>
              <w:fldChar w:fldCharType="end"/>
            </w:r>
            <w:r w:rsidRPr="007D5C7A">
              <w:rPr>
                <w:rStyle w:val="Hyperlink"/>
              </w:rPr>
              <w:fldChar w:fldCharType="end"/>
            </w:r>
          </w:ins>
        </w:p>
        <w:p w14:paraId="6091BABE" w14:textId="77777777" w:rsidR="00BE092E" w:rsidRDefault="00BE092E">
          <w:pPr>
            <w:pStyle w:val="TOC1"/>
            <w:rPr>
              <w:ins w:id="61" w:author="Anush Mohandass" w:date="2016-05-01T19:13:00Z"/>
              <w:rFonts w:asciiTheme="minorHAnsi" w:hAnsiTheme="minorHAnsi"/>
              <w:b w:val="0"/>
              <w:color w:val="auto"/>
              <w:szCs w:val="22"/>
            </w:rPr>
          </w:pPr>
          <w:ins w:id="62" w:author="Anush Mohandass" w:date="2016-05-01T19:13:00Z">
            <w:r w:rsidRPr="007D5C7A">
              <w:rPr>
                <w:rStyle w:val="Hyperlink"/>
              </w:rPr>
              <w:fldChar w:fldCharType="begin"/>
            </w:r>
            <w:r w:rsidRPr="007D5C7A">
              <w:rPr>
                <w:rStyle w:val="Hyperlink"/>
              </w:rPr>
              <w:instrText xml:space="preserve"> </w:instrText>
            </w:r>
            <w:r>
              <w:instrText>HYPERLINK \l "_Toc449893371"</w:instrText>
            </w:r>
            <w:r w:rsidRPr="007D5C7A">
              <w:rPr>
                <w:rStyle w:val="Hyperlink"/>
              </w:rPr>
              <w:instrText xml:space="preserve"> </w:instrText>
            </w:r>
            <w:r w:rsidRPr="007D5C7A">
              <w:rPr>
                <w:rStyle w:val="Hyperlink"/>
              </w:rPr>
            </w:r>
            <w:r w:rsidRPr="007D5C7A">
              <w:rPr>
                <w:rStyle w:val="Hyperlink"/>
              </w:rPr>
              <w:fldChar w:fldCharType="separate"/>
            </w:r>
            <w:r w:rsidRPr="007D5C7A">
              <w:rPr>
                <w:rStyle w:val="Hyperlink"/>
              </w:rPr>
              <w:t>1</w:t>
            </w:r>
            <w:r>
              <w:rPr>
                <w:rFonts w:asciiTheme="minorHAnsi" w:hAnsiTheme="minorHAnsi"/>
                <w:b w:val="0"/>
                <w:color w:val="auto"/>
                <w:szCs w:val="22"/>
              </w:rPr>
              <w:tab/>
            </w:r>
            <w:r w:rsidRPr="007D5C7A">
              <w:rPr>
                <w:rStyle w:val="Hyperlink"/>
              </w:rPr>
              <w:t>Deliverables</w:t>
            </w:r>
            <w:r>
              <w:rPr>
                <w:webHidden/>
              </w:rPr>
              <w:tab/>
            </w:r>
            <w:r>
              <w:rPr>
                <w:webHidden/>
              </w:rPr>
              <w:fldChar w:fldCharType="begin"/>
            </w:r>
            <w:r>
              <w:rPr>
                <w:webHidden/>
              </w:rPr>
              <w:instrText xml:space="preserve"> PAGEREF _Toc449893371 \h </w:instrText>
            </w:r>
            <w:r>
              <w:rPr>
                <w:webHidden/>
              </w:rPr>
            </w:r>
          </w:ins>
          <w:r>
            <w:rPr>
              <w:webHidden/>
            </w:rPr>
            <w:fldChar w:fldCharType="separate"/>
          </w:r>
          <w:ins w:id="63" w:author="Anush Mohandass" w:date="2016-05-01T19:14:00Z">
            <w:r>
              <w:rPr>
                <w:webHidden/>
              </w:rPr>
              <w:t>6</w:t>
            </w:r>
          </w:ins>
          <w:ins w:id="64" w:author="Anush Mohandass" w:date="2016-05-01T19:13:00Z">
            <w:r>
              <w:rPr>
                <w:webHidden/>
              </w:rPr>
              <w:fldChar w:fldCharType="end"/>
            </w:r>
            <w:r w:rsidRPr="007D5C7A">
              <w:rPr>
                <w:rStyle w:val="Hyperlink"/>
              </w:rPr>
              <w:fldChar w:fldCharType="end"/>
            </w:r>
          </w:ins>
        </w:p>
        <w:p w14:paraId="51B607A1" w14:textId="77777777" w:rsidR="00BE092E" w:rsidRDefault="00BE092E">
          <w:pPr>
            <w:pStyle w:val="TOC1"/>
            <w:rPr>
              <w:ins w:id="65" w:author="Anush Mohandass" w:date="2016-05-01T19:13:00Z"/>
              <w:rFonts w:asciiTheme="minorHAnsi" w:hAnsiTheme="minorHAnsi"/>
              <w:b w:val="0"/>
              <w:color w:val="auto"/>
              <w:szCs w:val="22"/>
            </w:rPr>
          </w:pPr>
          <w:ins w:id="66" w:author="Anush Mohandass" w:date="2016-05-01T19:13:00Z">
            <w:r w:rsidRPr="007D5C7A">
              <w:rPr>
                <w:rStyle w:val="Hyperlink"/>
              </w:rPr>
              <w:fldChar w:fldCharType="begin"/>
            </w:r>
            <w:r w:rsidRPr="007D5C7A">
              <w:rPr>
                <w:rStyle w:val="Hyperlink"/>
              </w:rPr>
              <w:instrText xml:space="preserve"> </w:instrText>
            </w:r>
            <w:r>
              <w:instrText>HYPERLINK \l "_Toc449893372"</w:instrText>
            </w:r>
            <w:r w:rsidRPr="007D5C7A">
              <w:rPr>
                <w:rStyle w:val="Hyperlink"/>
              </w:rPr>
              <w:instrText xml:space="preserve"> </w:instrText>
            </w:r>
            <w:r w:rsidRPr="007D5C7A">
              <w:rPr>
                <w:rStyle w:val="Hyperlink"/>
              </w:rPr>
            </w:r>
            <w:r w:rsidRPr="007D5C7A">
              <w:rPr>
                <w:rStyle w:val="Hyperlink"/>
              </w:rPr>
              <w:fldChar w:fldCharType="separate"/>
            </w:r>
            <w:r w:rsidRPr="007D5C7A">
              <w:rPr>
                <w:rStyle w:val="Hyperlink"/>
              </w:rPr>
              <w:t>2</w:t>
            </w:r>
            <w:r>
              <w:rPr>
                <w:rFonts w:asciiTheme="minorHAnsi" w:hAnsiTheme="minorHAnsi"/>
                <w:b w:val="0"/>
                <w:color w:val="auto"/>
                <w:szCs w:val="22"/>
              </w:rPr>
              <w:tab/>
            </w:r>
            <w:r w:rsidRPr="007D5C7A">
              <w:rPr>
                <w:rStyle w:val="Hyperlink"/>
              </w:rPr>
              <w:t>Installation</w:t>
            </w:r>
            <w:r>
              <w:rPr>
                <w:webHidden/>
              </w:rPr>
              <w:tab/>
            </w:r>
            <w:r>
              <w:rPr>
                <w:webHidden/>
              </w:rPr>
              <w:fldChar w:fldCharType="begin"/>
            </w:r>
            <w:r>
              <w:rPr>
                <w:webHidden/>
              </w:rPr>
              <w:instrText xml:space="preserve"> PAGEREF _Toc449893372 \h </w:instrText>
            </w:r>
            <w:r>
              <w:rPr>
                <w:webHidden/>
              </w:rPr>
            </w:r>
          </w:ins>
          <w:r>
            <w:rPr>
              <w:webHidden/>
            </w:rPr>
            <w:fldChar w:fldCharType="separate"/>
          </w:r>
          <w:ins w:id="67" w:author="Anush Mohandass" w:date="2016-05-01T19:14:00Z">
            <w:r>
              <w:rPr>
                <w:webHidden/>
              </w:rPr>
              <w:t>7</w:t>
            </w:r>
          </w:ins>
          <w:ins w:id="68" w:author="Anush Mohandass" w:date="2016-05-01T19:13:00Z">
            <w:r>
              <w:rPr>
                <w:webHidden/>
              </w:rPr>
              <w:fldChar w:fldCharType="end"/>
            </w:r>
            <w:r w:rsidRPr="007D5C7A">
              <w:rPr>
                <w:rStyle w:val="Hyperlink"/>
              </w:rPr>
              <w:fldChar w:fldCharType="end"/>
            </w:r>
          </w:ins>
        </w:p>
        <w:p w14:paraId="4F4F9EF4" w14:textId="77777777" w:rsidR="00BE092E" w:rsidRDefault="00BE092E">
          <w:pPr>
            <w:pStyle w:val="TOC1"/>
            <w:rPr>
              <w:ins w:id="69" w:author="Anush Mohandass" w:date="2016-05-01T19:13:00Z"/>
              <w:rFonts w:asciiTheme="minorHAnsi" w:hAnsiTheme="minorHAnsi"/>
              <w:b w:val="0"/>
              <w:color w:val="auto"/>
              <w:szCs w:val="22"/>
            </w:rPr>
          </w:pPr>
          <w:ins w:id="70" w:author="Anush Mohandass" w:date="2016-05-01T19:13:00Z">
            <w:r w:rsidRPr="007D5C7A">
              <w:rPr>
                <w:rStyle w:val="Hyperlink"/>
              </w:rPr>
              <w:fldChar w:fldCharType="begin"/>
            </w:r>
            <w:r w:rsidRPr="007D5C7A">
              <w:rPr>
                <w:rStyle w:val="Hyperlink"/>
              </w:rPr>
              <w:instrText xml:space="preserve"> </w:instrText>
            </w:r>
            <w:r>
              <w:instrText>HYPERLINK \l "_Toc449893373"</w:instrText>
            </w:r>
            <w:r w:rsidRPr="007D5C7A">
              <w:rPr>
                <w:rStyle w:val="Hyperlink"/>
              </w:rPr>
              <w:instrText xml:space="preserve"> </w:instrText>
            </w:r>
            <w:r w:rsidRPr="007D5C7A">
              <w:rPr>
                <w:rStyle w:val="Hyperlink"/>
              </w:rPr>
            </w:r>
            <w:r w:rsidRPr="007D5C7A">
              <w:rPr>
                <w:rStyle w:val="Hyperlink"/>
              </w:rPr>
              <w:fldChar w:fldCharType="separate"/>
            </w:r>
            <w:r w:rsidRPr="007D5C7A">
              <w:rPr>
                <w:rStyle w:val="Hyperlink"/>
              </w:rPr>
              <w:t>3</w:t>
            </w:r>
            <w:r>
              <w:rPr>
                <w:rFonts w:asciiTheme="minorHAnsi" w:hAnsiTheme="minorHAnsi"/>
                <w:b w:val="0"/>
                <w:color w:val="auto"/>
                <w:szCs w:val="22"/>
              </w:rPr>
              <w:tab/>
            </w:r>
            <w:r w:rsidRPr="007D5C7A">
              <w:rPr>
                <w:rStyle w:val="Hyperlink"/>
              </w:rPr>
              <w:t>Feature Updates</w:t>
            </w:r>
            <w:r>
              <w:rPr>
                <w:webHidden/>
              </w:rPr>
              <w:tab/>
            </w:r>
            <w:r>
              <w:rPr>
                <w:webHidden/>
              </w:rPr>
              <w:fldChar w:fldCharType="begin"/>
            </w:r>
            <w:r>
              <w:rPr>
                <w:webHidden/>
              </w:rPr>
              <w:instrText xml:space="preserve"> PAGEREF _Toc449893373 \h </w:instrText>
            </w:r>
            <w:r>
              <w:rPr>
                <w:webHidden/>
              </w:rPr>
            </w:r>
          </w:ins>
          <w:r>
            <w:rPr>
              <w:webHidden/>
            </w:rPr>
            <w:fldChar w:fldCharType="separate"/>
          </w:r>
          <w:ins w:id="71" w:author="Anush Mohandass" w:date="2016-05-01T19:14:00Z">
            <w:r>
              <w:rPr>
                <w:webHidden/>
              </w:rPr>
              <w:t>8</w:t>
            </w:r>
          </w:ins>
          <w:ins w:id="72" w:author="Anush Mohandass" w:date="2016-05-01T19:13:00Z">
            <w:r>
              <w:rPr>
                <w:webHidden/>
              </w:rPr>
              <w:fldChar w:fldCharType="end"/>
            </w:r>
            <w:r w:rsidRPr="007D5C7A">
              <w:rPr>
                <w:rStyle w:val="Hyperlink"/>
              </w:rPr>
              <w:fldChar w:fldCharType="end"/>
            </w:r>
          </w:ins>
        </w:p>
        <w:p w14:paraId="3C91CCF5" w14:textId="77777777" w:rsidR="00BE092E" w:rsidRDefault="00BE092E">
          <w:pPr>
            <w:pStyle w:val="TOC2"/>
            <w:tabs>
              <w:tab w:val="left" w:pos="800"/>
            </w:tabs>
            <w:rPr>
              <w:ins w:id="73" w:author="Anush Mohandass" w:date="2016-05-01T19:13:00Z"/>
              <w:noProof/>
              <w:szCs w:val="22"/>
            </w:rPr>
          </w:pPr>
          <w:ins w:id="74"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"_Toc449893374"</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3.1</w:t>
            </w:r>
            <w:r>
              <w:rPr>
                <w:noProof/>
                <w:szCs w:val="22"/>
              </w:rPr>
              <w:tab/>
            </w:r>
            <w:r w:rsidRPr="007D5C7A">
              <w:rPr>
                <w:rStyle w:val="Hyperlink"/>
                <w:noProof/>
              </w:rPr>
              <w:t>Fine-Grain Clock Gating improvments</w:t>
            </w:r>
            <w:r>
              <w:rPr>
                <w:noProof/>
                <w:webHidden/>
              </w:rPr>
              <w:tab/>
            </w:r>
            <w:r>
              <w:rPr>
                <w:noProof/>
                <w:webHidden/>
              </w:rPr>
              <w:fldChar w:fldCharType="begin"/>
            </w:r>
            <w:r>
              <w:rPr>
                <w:noProof/>
                <w:webHidden/>
              </w:rPr>
              <w:instrText xml:space="preserve"> PAGEREF _Toc449893374 \h </w:instrText>
            </w:r>
            <w:r>
              <w:rPr>
                <w:noProof/>
                <w:webHidden/>
              </w:rPr>
            </w:r>
          </w:ins>
          <w:r>
            <w:rPr>
              <w:noProof/>
              <w:webHidden/>
            </w:rPr>
            <w:fldChar w:fldCharType="separate"/>
          </w:r>
          <w:ins w:id="75" w:author="Anush Mohandass" w:date="2016-05-01T19:14:00Z">
            <w:r>
              <w:rPr>
                <w:noProof/>
                <w:webHidden/>
              </w:rPr>
              <w:t>8</w:t>
            </w:r>
          </w:ins>
          <w:ins w:id="76" w:author="Anush Mohandass" w:date="2016-05-01T19:13:00Z">
            <w:r>
              <w:rPr>
                <w:noProof/>
                <w:webHidden/>
              </w:rPr>
              <w:fldChar w:fldCharType="end"/>
            </w:r>
            <w:r w:rsidRPr="007D5C7A">
              <w:rPr>
                <w:rStyle w:val="Hyperlink"/>
                <w:noProof/>
              </w:rPr>
              <w:fldChar w:fldCharType="end"/>
            </w:r>
          </w:ins>
        </w:p>
        <w:p w14:paraId="4070B66F" w14:textId="77777777" w:rsidR="00BE092E" w:rsidRDefault="00BE092E">
          <w:pPr>
            <w:pStyle w:val="TOC2"/>
            <w:tabs>
              <w:tab w:val="left" w:pos="800"/>
            </w:tabs>
            <w:rPr>
              <w:ins w:id="77" w:author="Anush Mohandass" w:date="2016-05-01T19:13:00Z"/>
              <w:noProof/>
              <w:szCs w:val="22"/>
            </w:rPr>
          </w:pPr>
          <w:ins w:id="78"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"_Toc449893375"</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3.2</w:t>
            </w:r>
            <w:r>
              <w:rPr>
                <w:noProof/>
                <w:szCs w:val="22"/>
              </w:rPr>
              <w:tab/>
            </w:r>
            <w:r w:rsidRPr="007D5C7A">
              <w:rPr>
                <w:rStyle w:val="Hyperlink"/>
                <w:noProof/>
              </w:rPr>
              <w:t>Coarse-Grain Clock Gating for Gemini</w:t>
            </w:r>
            <w:r>
              <w:rPr>
                <w:noProof/>
                <w:webHidden/>
              </w:rPr>
              <w:tab/>
            </w:r>
            <w:r>
              <w:rPr>
                <w:noProof/>
                <w:webHidden/>
              </w:rPr>
              <w:fldChar w:fldCharType="begin"/>
            </w:r>
            <w:r>
              <w:rPr>
                <w:noProof/>
                <w:webHidden/>
              </w:rPr>
              <w:instrText xml:space="preserve"> PAGEREF _Toc449893375 \h </w:instrText>
            </w:r>
            <w:r>
              <w:rPr>
                <w:noProof/>
                <w:webHidden/>
              </w:rPr>
            </w:r>
          </w:ins>
          <w:r>
            <w:rPr>
              <w:noProof/>
              <w:webHidden/>
            </w:rPr>
            <w:fldChar w:fldCharType="separate"/>
          </w:r>
          <w:ins w:id="79" w:author="Anush Mohandass" w:date="2016-05-01T19:14:00Z">
            <w:r>
              <w:rPr>
                <w:noProof/>
                <w:webHidden/>
              </w:rPr>
              <w:t>8</w:t>
            </w:r>
          </w:ins>
          <w:ins w:id="80" w:author="Anush Mohandass" w:date="2016-05-01T19:13:00Z">
            <w:r>
              <w:rPr>
                <w:noProof/>
                <w:webHidden/>
              </w:rPr>
              <w:fldChar w:fldCharType="end"/>
            </w:r>
            <w:r w:rsidRPr="007D5C7A">
              <w:rPr>
                <w:rStyle w:val="Hyperlink"/>
                <w:noProof/>
              </w:rPr>
              <w:fldChar w:fldCharType="end"/>
            </w:r>
          </w:ins>
        </w:p>
        <w:p w14:paraId="3F139B96" w14:textId="77777777" w:rsidR="00BE092E" w:rsidRDefault="00BE092E">
          <w:pPr>
            <w:pStyle w:val="TOC2"/>
            <w:tabs>
              <w:tab w:val="left" w:pos="800"/>
            </w:tabs>
            <w:rPr>
              <w:ins w:id="81" w:author="Anush Mohandass" w:date="2016-05-01T19:13:00Z"/>
              <w:noProof/>
              <w:szCs w:val="22"/>
            </w:rPr>
          </w:pPr>
          <w:ins w:id="82"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"_Toc449893377"</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3.3</w:t>
            </w:r>
            <w:r>
              <w:rPr>
                <w:noProof/>
                <w:szCs w:val="22"/>
              </w:rPr>
              <w:tab/>
            </w:r>
            <w:r w:rsidRPr="007D5C7A">
              <w:rPr>
                <w:rStyle w:val="Hyperlink"/>
                <w:noProof/>
              </w:rPr>
              <w:t>16 Layer NOC support</w:t>
            </w:r>
            <w:r>
              <w:rPr>
                <w:noProof/>
                <w:webHidden/>
              </w:rPr>
              <w:tab/>
            </w:r>
            <w:r>
              <w:rPr>
                <w:noProof/>
                <w:webHidden/>
              </w:rPr>
              <w:fldChar w:fldCharType="begin"/>
            </w:r>
            <w:r>
              <w:rPr>
                <w:noProof/>
                <w:webHidden/>
              </w:rPr>
              <w:instrText xml:space="preserve"> PAGEREF _Toc449893377 \h </w:instrText>
            </w:r>
            <w:r>
              <w:rPr>
                <w:noProof/>
                <w:webHidden/>
              </w:rPr>
            </w:r>
          </w:ins>
          <w:r>
            <w:rPr>
              <w:noProof/>
              <w:webHidden/>
            </w:rPr>
            <w:fldChar w:fldCharType="separate"/>
          </w:r>
          <w:ins w:id="83" w:author="Anush Mohandass" w:date="2016-05-01T19:14:00Z">
            <w:r>
              <w:rPr>
                <w:noProof/>
                <w:webHidden/>
              </w:rPr>
              <w:t>8</w:t>
            </w:r>
          </w:ins>
          <w:ins w:id="84" w:author="Anush Mohandass" w:date="2016-05-01T19:13:00Z">
            <w:r>
              <w:rPr>
                <w:noProof/>
                <w:webHidden/>
              </w:rPr>
              <w:fldChar w:fldCharType="end"/>
            </w:r>
            <w:r w:rsidRPr="007D5C7A">
              <w:rPr>
                <w:rStyle w:val="Hyperlink"/>
                <w:noProof/>
              </w:rPr>
              <w:fldChar w:fldCharType="end"/>
            </w:r>
          </w:ins>
        </w:p>
        <w:p w14:paraId="6E44AC78" w14:textId="77777777" w:rsidR="00BE092E" w:rsidRDefault="00BE092E">
          <w:pPr>
            <w:pStyle w:val="TOC2"/>
            <w:tabs>
              <w:tab w:val="left" w:pos="800"/>
            </w:tabs>
            <w:rPr>
              <w:ins w:id="85" w:author="Anush Mohandass" w:date="2016-05-01T19:13:00Z"/>
              <w:noProof/>
              <w:szCs w:val="22"/>
            </w:rPr>
          </w:pPr>
          <w:ins w:id="86"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"_Toc449893380"</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3.4</w:t>
            </w:r>
            <w:r>
              <w:rPr>
                <w:noProof/>
                <w:szCs w:val="22"/>
              </w:rPr>
              <w:tab/>
            </w:r>
            <w:r w:rsidRPr="007D5C7A">
              <w:rPr>
                <w:rStyle w:val="Hyperlink"/>
                <w:noProof/>
              </w:rPr>
              <w:t>Shared Interface Master Bridge</w:t>
            </w:r>
            <w:r>
              <w:rPr>
                <w:noProof/>
                <w:webHidden/>
              </w:rPr>
              <w:tab/>
            </w:r>
            <w:r>
              <w:rPr>
                <w:noProof/>
                <w:webHidden/>
              </w:rPr>
              <w:fldChar w:fldCharType="begin"/>
            </w:r>
            <w:r>
              <w:rPr>
                <w:noProof/>
                <w:webHidden/>
              </w:rPr>
              <w:instrText xml:space="preserve"> PAGEREF _Toc449893380 \h </w:instrText>
            </w:r>
            <w:r>
              <w:rPr>
                <w:noProof/>
                <w:webHidden/>
              </w:rPr>
            </w:r>
          </w:ins>
          <w:r>
            <w:rPr>
              <w:noProof/>
              <w:webHidden/>
            </w:rPr>
            <w:fldChar w:fldCharType="separate"/>
          </w:r>
          <w:ins w:id="87" w:author="Anush Mohandass" w:date="2016-05-01T19:14:00Z">
            <w:r>
              <w:rPr>
                <w:noProof/>
                <w:webHidden/>
              </w:rPr>
              <w:t>8</w:t>
            </w:r>
          </w:ins>
          <w:ins w:id="88" w:author="Anush Mohandass" w:date="2016-05-01T19:13:00Z">
            <w:r>
              <w:rPr>
                <w:noProof/>
                <w:webHidden/>
              </w:rPr>
              <w:fldChar w:fldCharType="end"/>
            </w:r>
            <w:r w:rsidRPr="007D5C7A">
              <w:rPr>
                <w:rStyle w:val="Hyperlink"/>
                <w:noProof/>
              </w:rPr>
              <w:fldChar w:fldCharType="end"/>
            </w:r>
          </w:ins>
        </w:p>
        <w:p w14:paraId="5B9975C6" w14:textId="77777777" w:rsidR="00BE092E" w:rsidRDefault="00BE092E">
          <w:pPr>
            <w:pStyle w:val="TOC2"/>
            <w:tabs>
              <w:tab w:val="left" w:pos="800"/>
            </w:tabs>
            <w:rPr>
              <w:ins w:id="89" w:author="Anush Mohandass" w:date="2016-05-01T19:13:00Z"/>
              <w:noProof/>
              <w:szCs w:val="22"/>
            </w:rPr>
          </w:pPr>
          <w:ins w:id="90"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"_Toc449893381"</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3.5</w:t>
            </w:r>
            <w:r>
              <w:rPr>
                <w:noProof/>
                <w:szCs w:val="22"/>
              </w:rPr>
              <w:tab/>
            </w:r>
            <w:r w:rsidRPr="007D5C7A">
              <w:rPr>
                <w:rStyle w:val="Hyperlink"/>
                <w:noProof/>
              </w:rPr>
              <w:t>Shared Interface Bridge and Port Checking</w:t>
            </w:r>
            <w:r>
              <w:rPr>
                <w:noProof/>
                <w:webHidden/>
              </w:rPr>
              <w:tab/>
            </w:r>
            <w:r>
              <w:rPr>
                <w:noProof/>
                <w:webHidden/>
              </w:rPr>
              <w:fldChar w:fldCharType="begin"/>
            </w:r>
            <w:r>
              <w:rPr>
                <w:noProof/>
                <w:webHidden/>
              </w:rPr>
              <w:instrText xml:space="preserve"> PAGEREF _Toc449893381 \h </w:instrText>
            </w:r>
            <w:r>
              <w:rPr>
                <w:noProof/>
                <w:webHidden/>
              </w:rPr>
            </w:r>
          </w:ins>
          <w:r>
            <w:rPr>
              <w:noProof/>
              <w:webHidden/>
            </w:rPr>
            <w:fldChar w:fldCharType="separate"/>
          </w:r>
          <w:ins w:id="91" w:author="Anush Mohandass" w:date="2016-05-01T19:14:00Z">
            <w:r>
              <w:rPr>
                <w:noProof/>
                <w:webHidden/>
              </w:rPr>
              <w:t>9</w:t>
            </w:r>
          </w:ins>
          <w:ins w:id="92" w:author="Anush Mohandass" w:date="2016-05-01T19:13:00Z">
            <w:r>
              <w:rPr>
                <w:noProof/>
                <w:webHidden/>
              </w:rPr>
              <w:fldChar w:fldCharType="end"/>
            </w:r>
            <w:r w:rsidRPr="007D5C7A">
              <w:rPr>
                <w:rStyle w:val="Hyperlink"/>
                <w:noProof/>
              </w:rPr>
              <w:fldChar w:fldCharType="end"/>
            </w:r>
          </w:ins>
        </w:p>
        <w:p w14:paraId="29480246" w14:textId="77777777" w:rsidR="00BE092E" w:rsidRDefault="00BE092E">
          <w:pPr>
            <w:pStyle w:val="TOC2"/>
            <w:tabs>
              <w:tab w:val="left" w:pos="800"/>
            </w:tabs>
            <w:rPr>
              <w:ins w:id="93" w:author="Anush Mohandass" w:date="2016-05-01T19:13:00Z"/>
              <w:noProof/>
              <w:szCs w:val="22"/>
            </w:rPr>
          </w:pPr>
          <w:ins w:id="94"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"_Toc449893382"</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3.6</w:t>
            </w:r>
            <w:r>
              <w:rPr>
                <w:noProof/>
                <w:szCs w:val="22"/>
              </w:rPr>
              <w:tab/>
            </w:r>
            <w:r w:rsidRPr="007D5C7A">
              <w:rPr>
                <w:rStyle w:val="Hyperlink"/>
                <w:noProof/>
              </w:rPr>
              <w:t>Programmable Relocation Registers And Hash Functions</w:t>
            </w:r>
            <w:r>
              <w:rPr>
                <w:noProof/>
                <w:webHidden/>
              </w:rPr>
              <w:tab/>
            </w:r>
            <w:r>
              <w:rPr>
                <w:noProof/>
                <w:webHidden/>
              </w:rPr>
              <w:fldChar w:fldCharType="begin"/>
            </w:r>
            <w:r>
              <w:rPr>
                <w:noProof/>
                <w:webHidden/>
              </w:rPr>
              <w:instrText xml:space="preserve"> PAGEREF _Toc449893382 \h </w:instrText>
            </w:r>
            <w:r>
              <w:rPr>
                <w:noProof/>
                <w:webHidden/>
              </w:rPr>
            </w:r>
          </w:ins>
          <w:r>
            <w:rPr>
              <w:noProof/>
              <w:webHidden/>
            </w:rPr>
            <w:fldChar w:fldCharType="separate"/>
          </w:r>
          <w:ins w:id="95" w:author="Anush Mohandass" w:date="2016-05-01T19:14:00Z">
            <w:r>
              <w:rPr>
                <w:noProof/>
                <w:webHidden/>
              </w:rPr>
              <w:t>9</w:t>
            </w:r>
          </w:ins>
          <w:ins w:id="96" w:author="Anush Mohandass" w:date="2016-05-01T19:13:00Z">
            <w:r>
              <w:rPr>
                <w:noProof/>
                <w:webHidden/>
              </w:rPr>
              <w:fldChar w:fldCharType="end"/>
            </w:r>
            <w:r w:rsidRPr="007D5C7A">
              <w:rPr>
                <w:rStyle w:val="Hyperlink"/>
                <w:noProof/>
              </w:rPr>
              <w:fldChar w:fldCharType="end"/>
            </w:r>
          </w:ins>
        </w:p>
        <w:p w14:paraId="4A8C0CFF" w14:textId="77777777" w:rsidR="00BE092E" w:rsidRDefault="00BE092E">
          <w:pPr>
            <w:pStyle w:val="TOC2"/>
            <w:tabs>
              <w:tab w:val="left" w:pos="800"/>
            </w:tabs>
            <w:rPr>
              <w:ins w:id="97" w:author="Anush Mohandass" w:date="2016-05-01T19:13:00Z"/>
              <w:noProof/>
              <w:szCs w:val="22"/>
            </w:rPr>
          </w:pPr>
          <w:ins w:id="98"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"_Toc449893383"</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3.7</w:t>
            </w:r>
            <w:r>
              <w:rPr>
                <w:noProof/>
                <w:szCs w:val="22"/>
              </w:rPr>
              <w:tab/>
            </w:r>
            <w:r w:rsidRPr="007D5C7A">
              <w:rPr>
                <w:rStyle w:val="Hyperlink"/>
                <w:noProof/>
              </w:rPr>
              <w:t>Combined Relocation and Hashing Functions</w:t>
            </w:r>
            <w:r>
              <w:rPr>
                <w:noProof/>
                <w:webHidden/>
              </w:rPr>
              <w:tab/>
            </w:r>
            <w:r>
              <w:rPr>
                <w:noProof/>
                <w:webHidden/>
              </w:rPr>
              <w:fldChar w:fldCharType="begin"/>
            </w:r>
            <w:r>
              <w:rPr>
                <w:noProof/>
                <w:webHidden/>
              </w:rPr>
              <w:instrText xml:space="preserve"> PAGEREF _Toc449893383 \h </w:instrText>
            </w:r>
            <w:r>
              <w:rPr>
                <w:noProof/>
                <w:webHidden/>
              </w:rPr>
            </w:r>
          </w:ins>
          <w:r>
            <w:rPr>
              <w:noProof/>
              <w:webHidden/>
            </w:rPr>
            <w:fldChar w:fldCharType="separate"/>
          </w:r>
          <w:ins w:id="99" w:author="Anush Mohandass" w:date="2016-05-01T19:14:00Z">
            <w:r>
              <w:rPr>
                <w:noProof/>
                <w:webHidden/>
              </w:rPr>
              <w:t>10</w:t>
            </w:r>
          </w:ins>
          <w:ins w:id="100" w:author="Anush Mohandass" w:date="2016-05-01T19:13:00Z">
            <w:r>
              <w:rPr>
                <w:noProof/>
                <w:webHidden/>
              </w:rPr>
              <w:fldChar w:fldCharType="end"/>
            </w:r>
            <w:r w:rsidRPr="007D5C7A">
              <w:rPr>
                <w:rStyle w:val="Hyperlink"/>
                <w:noProof/>
              </w:rPr>
              <w:fldChar w:fldCharType="end"/>
            </w:r>
          </w:ins>
        </w:p>
        <w:p w14:paraId="79DB7D1B" w14:textId="77777777" w:rsidR="00BE092E" w:rsidRDefault="00BE092E">
          <w:pPr>
            <w:pStyle w:val="TOC2"/>
            <w:tabs>
              <w:tab w:val="left" w:pos="800"/>
            </w:tabs>
            <w:rPr>
              <w:ins w:id="101" w:author="Anush Mohandass" w:date="2016-05-01T19:13:00Z"/>
              <w:noProof/>
              <w:szCs w:val="22"/>
            </w:rPr>
          </w:pPr>
          <w:ins w:id="102"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"_Toc449893384"</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3.8</w:t>
            </w:r>
            <w:r>
              <w:rPr>
                <w:noProof/>
                <w:szCs w:val="22"/>
              </w:rPr>
              <w:tab/>
            </w:r>
            <w:r w:rsidRPr="007D5C7A">
              <w:rPr>
                <w:rStyle w:val="Hyperlink"/>
                <w:noProof/>
              </w:rPr>
              <w:t>Reset Bypass for DFT</w:t>
            </w:r>
            <w:r>
              <w:rPr>
                <w:noProof/>
                <w:webHidden/>
              </w:rPr>
              <w:tab/>
            </w:r>
            <w:r>
              <w:rPr>
                <w:noProof/>
                <w:webHidden/>
              </w:rPr>
              <w:fldChar w:fldCharType="begin"/>
            </w:r>
            <w:r>
              <w:rPr>
                <w:noProof/>
                <w:webHidden/>
              </w:rPr>
              <w:instrText xml:space="preserve"> PAGEREF _Toc449893384 \h </w:instrText>
            </w:r>
            <w:r>
              <w:rPr>
                <w:noProof/>
                <w:webHidden/>
              </w:rPr>
            </w:r>
          </w:ins>
          <w:r>
            <w:rPr>
              <w:noProof/>
              <w:webHidden/>
            </w:rPr>
            <w:fldChar w:fldCharType="separate"/>
          </w:r>
          <w:ins w:id="103" w:author="Anush Mohandass" w:date="2016-05-01T19:14:00Z">
            <w:r>
              <w:rPr>
                <w:noProof/>
                <w:webHidden/>
              </w:rPr>
              <w:t>10</w:t>
            </w:r>
          </w:ins>
          <w:ins w:id="104" w:author="Anush Mohandass" w:date="2016-05-01T19:13:00Z">
            <w:r>
              <w:rPr>
                <w:noProof/>
                <w:webHidden/>
              </w:rPr>
              <w:fldChar w:fldCharType="end"/>
            </w:r>
            <w:r w:rsidRPr="007D5C7A">
              <w:rPr>
                <w:rStyle w:val="Hyperlink"/>
                <w:noProof/>
              </w:rPr>
              <w:fldChar w:fldCharType="end"/>
            </w:r>
          </w:ins>
        </w:p>
        <w:p w14:paraId="745B7947" w14:textId="77777777" w:rsidR="00BE092E" w:rsidRDefault="00BE092E">
          <w:pPr>
            <w:pStyle w:val="TOC2"/>
            <w:tabs>
              <w:tab w:val="left" w:pos="800"/>
            </w:tabs>
            <w:rPr>
              <w:ins w:id="105" w:author="Anush Mohandass" w:date="2016-05-01T19:13:00Z"/>
              <w:noProof/>
              <w:szCs w:val="22"/>
            </w:rPr>
          </w:pPr>
          <w:ins w:id="106"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"_Toc449893389"</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3.9</w:t>
            </w:r>
            <w:r>
              <w:rPr>
                <w:noProof/>
                <w:szCs w:val="22"/>
              </w:rPr>
              <w:tab/>
            </w:r>
            <w:r w:rsidRPr="007D5C7A">
              <w:rPr>
                <w:rStyle w:val="Hyperlink"/>
                <w:noProof/>
              </w:rPr>
              <w:t>Priority Address Map</w:t>
            </w:r>
            <w:r>
              <w:rPr>
                <w:noProof/>
                <w:webHidden/>
              </w:rPr>
              <w:tab/>
            </w:r>
            <w:r>
              <w:rPr>
                <w:noProof/>
                <w:webHidden/>
              </w:rPr>
              <w:fldChar w:fldCharType="begin"/>
            </w:r>
            <w:r>
              <w:rPr>
                <w:noProof/>
                <w:webHidden/>
              </w:rPr>
              <w:instrText xml:space="preserve"> PAGEREF _Toc449893389 \h </w:instrText>
            </w:r>
            <w:r>
              <w:rPr>
                <w:noProof/>
                <w:webHidden/>
              </w:rPr>
            </w:r>
          </w:ins>
          <w:r>
            <w:rPr>
              <w:noProof/>
              <w:webHidden/>
            </w:rPr>
            <w:fldChar w:fldCharType="separate"/>
          </w:r>
          <w:ins w:id="107" w:author="Anush Mohandass" w:date="2016-05-01T19:14:00Z">
            <w:r>
              <w:rPr>
                <w:noProof/>
                <w:webHidden/>
              </w:rPr>
              <w:t>10</w:t>
            </w:r>
          </w:ins>
          <w:ins w:id="108" w:author="Anush Mohandass" w:date="2016-05-01T19:13:00Z">
            <w:r>
              <w:rPr>
                <w:noProof/>
                <w:webHidden/>
              </w:rPr>
              <w:fldChar w:fldCharType="end"/>
            </w:r>
            <w:r w:rsidRPr="007D5C7A">
              <w:rPr>
                <w:rStyle w:val="Hyperlink"/>
                <w:noProof/>
              </w:rPr>
              <w:fldChar w:fldCharType="end"/>
            </w:r>
          </w:ins>
        </w:p>
        <w:p w14:paraId="74489E63" w14:textId="77777777" w:rsidR="00BE092E" w:rsidRDefault="00BE092E">
          <w:pPr>
            <w:pStyle w:val="TOC2"/>
            <w:tabs>
              <w:tab w:val="left" w:pos="1000"/>
            </w:tabs>
            <w:rPr>
              <w:ins w:id="109" w:author="Anush Mohandass" w:date="2016-05-01T19:13:00Z"/>
              <w:noProof/>
              <w:szCs w:val="22"/>
            </w:rPr>
          </w:pPr>
          <w:ins w:id="110"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"_Toc449893391"</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3.10</w:t>
            </w:r>
            <w:r>
              <w:rPr>
                <w:noProof/>
                <w:szCs w:val="22"/>
              </w:rPr>
              <w:tab/>
            </w:r>
            <w:r w:rsidRPr="007D5C7A">
              <w:rPr>
                <w:rStyle w:val="Hyperlink"/>
                <w:noProof/>
              </w:rPr>
              <w:t>Reg Bus Master Guarantee of Forward Progress</w:t>
            </w:r>
            <w:r>
              <w:rPr>
                <w:noProof/>
                <w:webHidden/>
              </w:rPr>
              <w:tab/>
            </w:r>
            <w:r>
              <w:rPr>
                <w:noProof/>
                <w:webHidden/>
              </w:rPr>
              <w:fldChar w:fldCharType="begin"/>
            </w:r>
            <w:r>
              <w:rPr>
                <w:noProof/>
                <w:webHidden/>
              </w:rPr>
              <w:instrText xml:space="preserve"> PAGEREF _Toc449893391 \h </w:instrText>
            </w:r>
            <w:r>
              <w:rPr>
                <w:noProof/>
                <w:webHidden/>
              </w:rPr>
            </w:r>
          </w:ins>
          <w:r>
            <w:rPr>
              <w:noProof/>
              <w:webHidden/>
            </w:rPr>
            <w:fldChar w:fldCharType="separate"/>
          </w:r>
          <w:ins w:id="111" w:author="Anush Mohandass" w:date="2016-05-01T19:14:00Z">
            <w:r>
              <w:rPr>
                <w:noProof/>
                <w:webHidden/>
              </w:rPr>
              <w:t>10</w:t>
            </w:r>
          </w:ins>
          <w:ins w:id="112" w:author="Anush Mohandass" w:date="2016-05-01T19:13:00Z">
            <w:r>
              <w:rPr>
                <w:noProof/>
                <w:webHidden/>
              </w:rPr>
              <w:fldChar w:fldCharType="end"/>
            </w:r>
            <w:r w:rsidRPr="007D5C7A">
              <w:rPr>
                <w:rStyle w:val="Hyperlink"/>
                <w:noProof/>
              </w:rPr>
              <w:fldChar w:fldCharType="end"/>
            </w:r>
          </w:ins>
        </w:p>
        <w:p w14:paraId="20F13713" w14:textId="77777777" w:rsidR="00BE092E" w:rsidRDefault="00BE092E">
          <w:pPr>
            <w:pStyle w:val="TOC2"/>
            <w:tabs>
              <w:tab w:val="left" w:pos="1000"/>
            </w:tabs>
            <w:rPr>
              <w:ins w:id="113" w:author="Anush Mohandass" w:date="2016-05-01T19:13:00Z"/>
              <w:noProof/>
              <w:szCs w:val="22"/>
            </w:rPr>
          </w:pPr>
          <w:ins w:id="114"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"_Toc449893392"</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3.11</w:t>
            </w:r>
            <w:r>
              <w:rPr>
                <w:noProof/>
                <w:szCs w:val="22"/>
              </w:rPr>
              <w:tab/>
            </w:r>
            <w:r w:rsidRPr="007D5C7A">
              <w:rPr>
                <w:rStyle w:val="Hyperlink"/>
                <w:noProof/>
              </w:rPr>
              <w:t>AHB Slave Byte Enable Support</w:t>
            </w:r>
            <w:r>
              <w:rPr>
                <w:noProof/>
                <w:webHidden/>
              </w:rPr>
              <w:tab/>
            </w:r>
            <w:r>
              <w:rPr>
                <w:noProof/>
                <w:webHidden/>
              </w:rPr>
              <w:fldChar w:fldCharType="begin"/>
            </w:r>
            <w:r>
              <w:rPr>
                <w:noProof/>
                <w:webHidden/>
              </w:rPr>
              <w:instrText xml:space="preserve"> PAGEREF _Toc449893392 \h </w:instrText>
            </w:r>
            <w:r>
              <w:rPr>
                <w:noProof/>
                <w:webHidden/>
              </w:rPr>
            </w:r>
          </w:ins>
          <w:r>
            <w:rPr>
              <w:noProof/>
              <w:webHidden/>
            </w:rPr>
            <w:fldChar w:fldCharType="separate"/>
          </w:r>
          <w:ins w:id="115" w:author="Anush Mohandass" w:date="2016-05-01T19:14:00Z">
            <w:r>
              <w:rPr>
                <w:noProof/>
                <w:webHidden/>
              </w:rPr>
              <w:t>11</w:t>
            </w:r>
          </w:ins>
          <w:ins w:id="116" w:author="Anush Mohandass" w:date="2016-05-01T19:13:00Z">
            <w:r>
              <w:rPr>
                <w:noProof/>
                <w:webHidden/>
              </w:rPr>
              <w:fldChar w:fldCharType="end"/>
            </w:r>
            <w:r w:rsidRPr="007D5C7A">
              <w:rPr>
                <w:rStyle w:val="Hyperlink"/>
                <w:noProof/>
              </w:rPr>
              <w:fldChar w:fldCharType="end"/>
            </w:r>
          </w:ins>
        </w:p>
        <w:p w14:paraId="60DA9829" w14:textId="77777777" w:rsidR="00BE092E" w:rsidRDefault="00BE092E">
          <w:pPr>
            <w:pStyle w:val="TOC2"/>
            <w:tabs>
              <w:tab w:val="left" w:pos="1000"/>
            </w:tabs>
            <w:rPr>
              <w:ins w:id="117" w:author="Anush Mohandass" w:date="2016-05-01T19:13:00Z"/>
              <w:noProof/>
              <w:szCs w:val="22"/>
            </w:rPr>
          </w:pPr>
          <w:ins w:id="118"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"_Toc449893396"</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3.12</w:t>
            </w:r>
            <w:r>
              <w:rPr>
                <w:noProof/>
                <w:szCs w:val="22"/>
              </w:rPr>
              <w:tab/>
            </w:r>
            <w:r w:rsidRPr="007D5C7A">
              <w:rPr>
                <w:rStyle w:val="Hyperlink"/>
                <w:noProof/>
              </w:rPr>
              <w:t>AHB-Lite Slave Area Reduction</w:t>
            </w:r>
            <w:r>
              <w:rPr>
                <w:noProof/>
                <w:webHidden/>
              </w:rPr>
              <w:tab/>
            </w:r>
            <w:r>
              <w:rPr>
                <w:noProof/>
                <w:webHidden/>
              </w:rPr>
              <w:fldChar w:fldCharType="begin"/>
            </w:r>
            <w:r>
              <w:rPr>
                <w:noProof/>
                <w:webHidden/>
              </w:rPr>
              <w:instrText xml:space="preserve"> PAGEREF _Toc449893396 \h </w:instrText>
            </w:r>
            <w:r>
              <w:rPr>
                <w:noProof/>
                <w:webHidden/>
              </w:rPr>
            </w:r>
          </w:ins>
          <w:r>
            <w:rPr>
              <w:noProof/>
              <w:webHidden/>
            </w:rPr>
            <w:fldChar w:fldCharType="separate"/>
          </w:r>
          <w:ins w:id="119" w:author="Anush Mohandass" w:date="2016-05-01T19:14:00Z">
            <w:r>
              <w:rPr>
                <w:noProof/>
                <w:webHidden/>
              </w:rPr>
              <w:t>11</w:t>
            </w:r>
          </w:ins>
          <w:ins w:id="120" w:author="Anush Mohandass" w:date="2016-05-01T19:13:00Z">
            <w:r>
              <w:rPr>
                <w:noProof/>
                <w:webHidden/>
              </w:rPr>
              <w:fldChar w:fldCharType="end"/>
            </w:r>
            <w:r w:rsidRPr="007D5C7A">
              <w:rPr>
                <w:rStyle w:val="Hyperlink"/>
                <w:noProof/>
              </w:rPr>
              <w:fldChar w:fldCharType="end"/>
            </w:r>
          </w:ins>
        </w:p>
        <w:p w14:paraId="3D0C48F1" w14:textId="77777777" w:rsidR="00BE092E" w:rsidRDefault="00BE092E">
          <w:pPr>
            <w:pStyle w:val="TOC2"/>
            <w:tabs>
              <w:tab w:val="left" w:pos="1000"/>
            </w:tabs>
            <w:rPr>
              <w:ins w:id="121" w:author="Anush Mohandass" w:date="2016-05-01T19:13:00Z"/>
              <w:noProof/>
              <w:szCs w:val="22"/>
            </w:rPr>
          </w:pPr>
          <w:ins w:id="122"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"_Toc449893398"</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3.13</w:t>
            </w:r>
            <w:r>
              <w:rPr>
                <w:noProof/>
                <w:szCs w:val="22"/>
              </w:rPr>
              <w:tab/>
            </w:r>
            <w:r w:rsidRPr="007D5C7A">
              <w:rPr>
                <w:rStyle w:val="Hyperlink"/>
                <w:noProof/>
              </w:rPr>
              <w:t>APB Master Interface for Reg Bus</w:t>
            </w:r>
            <w:r>
              <w:rPr>
                <w:noProof/>
                <w:webHidden/>
              </w:rPr>
              <w:tab/>
            </w:r>
            <w:r>
              <w:rPr>
                <w:noProof/>
                <w:webHidden/>
              </w:rPr>
              <w:fldChar w:fldCharType="begin"/>
            </w:r>
            <w:r>
              <w:rPr>
                <w:noProof/>
                <w:webHidden/>
              </w:rPr>
              <w:instrText xml:space="preserve"> PAGEREF _Toc449893398 \h </w:instrText>
            </w:r>
            <w:r>
              <w:rPr>
                <w:noProof/>
                <w:webHidden/>
              </w:rPr>
            </w:r>
          </w:ins>
          <w:r>
            <w:rPr>
              <w:noProof/>
              <w:webHidden/>
            </w:rPr>
            <w:fldChar w:fldCharType="separate"/>
          </w:r>
          <w:ins w:id="123" w:author="Anush Mohandass" w:date="2016-05-01T19:14:00Z">
            <w:r>
              <w:rPr>
                <w:noProof/>
                <w:webHidden/>
              </w:rPr>
              <w:t>11</w:t>
            </w:r>
          </w:ins>
          <w:ins w:id="124" w:author="Anush Mohandass" w:date="2016-05-01T19:13:00Z">
            <w:r>
              <w:rPr>
                <w:noProof/>
                <w:webHidden/>
              </w:rPr>
              <w:fldChar w:fldCharType="end"/>
            </w:r>
            <w:r w:rsidRPr="007D5C7A">
              <w:rPr>
                <w:rStyle w:val="Hyperlink"/>
                <w:noProof/>
              </w:rPr>
              <w:fldChar w:fldCharType="end"/>
            </w:r>
          </w:ins>
        </w:p>
        <w:p w14:paraId="1B571C8C" w14:textId="77777777" w:rsidR="00BE092E" w:rsidRDefault="00BE092E">
          <w:pPr>
            <w:pStyle w:val="TOC2"/>
            <w:tabs>
              <w:tab w:val="left" w:pos="1000"/>
            </w:tabs>
            <w:rPr>
              <w:ins w:id="125" w:author="Anush Mohandass" w:date="2016-05-01T19:13:00Z"/>
              <w:noProof/>
              <w:szCs w:val="22"/>
            </w:rPr>
          </w:pPr>
          <w:ins w:id="126"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"_Toc449893401"</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3.14</w:t>
            </w:r>
            <w:r>
              <w:rPr>
                <w:noProof/>
                <w:szCs w:val="22"/>
              </w:rPr>
              <w:tab/>
            </w:r>
            <w:r w:rsidRPr="007D5C7A">
              <w:rPr>
                <w:rStyle w:val="Hyperlink"/>
                <w:noProof/>
              </w:rPr>
              <w:t>Multi-Clock Reg Bus</w:t>
            </w:r>
            <w:r>
              <w:rPr>
                <w:noProof/>
                <w:webHidden/>
              </w:rPr>
              <w:tab/>
            </w:r>
            <w:r>
              <w:rPr>
                <w:noProof/>
                <w:webHidden/>
              </w:rPr>
              <w:fldChar w:fldCharType="begin"/>
            </w:r>
            <w:r>
              <w:rPr>
                <w:noProof/>
                <w:webHidden/>
              </w:rPr>
              <w:instrText xml:space="preserve"> PAGEREF _Toc449893401 \h </w:instrText>
            </w:r>
            <w:r>
              <w:rPr>
                <w:noProof/>
                <w:webHidden/>
              </w:rPr>
            </w:r>
          </w:ins>
          <w:r>
            <w:rPr>
              <w:noProof/>
              <w:webHidden/>
            </w:rPr>
            <w:fldChar w:fldCharType="separate"/>
          </w:r>
          <w:ins w:id="127" w:author="Anush Mohandass" w:date="2016-05-01T19:14:00Z">
            <w:r>
              <w:rPr>
                <w:noProof/>
                <w:webHidden/>
              </w:rPr>
              <w:t>11</w:t>
            </w:r>
          </w:ins>
          <w:ins w:id="128" w:author="Anush Mohandass" w:date="2016-05-01T19:13:00Z">
            <w:r>
              <w:rPr>
                <w:noProof/>
                <w:webHidden/>
              </w:rPr>
              <w:fldChar w:fldCharType="end"/>
            </w:r>
            <w:r w:rsidRPr="007D5C7A">
              <w:rPr>
                <w:rStyle w:val="Hyperlink"/>
                <w:noProof/>
              </w:rPr>
              <w:fldChar w:fldCharType="end"/>
            </w:r>
          </w:ins>
        </w:p>
        <w:p w14:paraId="77EED5E9" w14:textId="77777777" w:rsidR="00BE092E" w:rsidRDefault="00BE092E">
          <w:pPr>
            <w:pStyle w:val="TOC2"/>
            <w:tabs>
              <w:tab w:val="left" w:pos="1000"/>
            </w:tabs>
            <w:rPr>
              <w:ins w:id="129" w:author="Anush Mohandass" w:date="2016-05-01T19:13:00Z"/>
              <w:noProof/>
              <w:szCs w:val="22"/>
            </w:rPr>
          </w:pPr>
          <w:ins w:id="130"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"_Toc449893403"</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3.15</w:t>
            </w:r>
            <w:r>
              <w:rPr>
                <w:noProof/>
                <w:szCs w:val="22"/>
              </w:rPr>
              <w:tab/>
            </w:r>
            <w:r w:rsidRPr="007D5C7A">
              <w:rPr>
                <w:rStyle w:val="Hyperlink"/>
                <w:noProof/>
              </w:rPr>
              <w:t>Separate Interrupt Pins at the NOC Level Option</w:t>
            </w:r>
            <w:r>
              <w:rPr>
                <w:noProof/>
                <w:webHidden/>
              </w:rPr>
              <w:tab/>
            </w:r>
            <w:r>
              <w:rPr>
                <w:noProof/>
                <w:webHidden/>
              </w:rPr>
              <w:fldChar w:fldCharType="begin"/>
            </w:r>
            <w:r>
              <w:rPr>
                <w:noProof/>
                <w:webHidden/>
              </w:rPr>
              <w:instrText xml:space="preserve"> PAGEREF _Toc449893403 \h </w:instrText>
            </w:r>
            <w:r>
              <w:rPr>
                <w:noProof/>
                <w:webHidden/>
              </w:rPr>
            </w:r>
          </w:ins>
          <w:r>
            <w:rPr>
              <w:noProof/>
              <w:webHidden/>
            </w:rPr>
            <w:fldChar w:fldCharType="separate"/>
          </w:r>
          <w:ins w:id="131" w:author="Anush Mohandass" w:date="2016-05-01T19:14:00Z">
            <w:r>
              <w:rPr>
                <w:noProof/>
                <w:webHidden/>
              </w:rPr>
              <w:t>11</w:t>
            </w:r>
          </w:ins>
          <w:ins w:id="132" w:author="Anush Mohandass" w:date="2016-05-01T19:13:00Z">
            <w:r>
              <w:rPr>
                <w:noProof/>
                <w:webHidden/>
              </w:rPr>
              <w:fldChar w:fldCharType="end"/>
            </w:r>
            <w:r w:rsidRPr="007D5C7A">
              <w:rPr>
                <w:rStyle w:val="Hyperlink"/>
                <w:noProof/>
              </w:rPr>
              <w:fldChar w:fldCharType="end"/>
            </w:r>
          </w:ins>
        </w:p>
        <w:p w14:paraId="20914E8C" w14:textId="77777777" w:rsidR="00BE092E" w:rsidRDefault="00BE092E">
          <w:pPr>
            <w:pStyle w:val="TOC2"/>
            <w:tabs>
              <w:tab w:val="left" w:pos="1000"/>
            </w:tabs>
            <w:rPr>
              <w:ins w:id="133" w:author="Anush Mohandass" w:date="2016-05-01T19:13:00Z"/>
              <w:noProof/>
              <w:szCs w:val="22"/>
            </w:rPr>
          </w:pPr>
          <w:ins w:id="134"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"_Toc449893408"</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3.16</w:t>
            </w:r>
            <w:r>
              <w:rPr>
                <w:noProof/>
                <w:szCs w:val="22"/>
              </w:rPr>
              <w:tab/>
            </w:r>
            <w:r w:rsidRPr="007D5C7A">
              <w:rPr>
                <w:rStyle w:val="Hyperlink"/>
                <w:noProof/>
              </w:rPr>
              <w:t>Centralized Clock Crossing on the Links</w:t>
            </w:r>
            <w:r>
              <w:rPr>
                <w:noProof/>
                <w:webHidden/>
              </w:rPr>
              <w:tab/>
            </w:r>
            <w:r>
              <w:rPr>
                <w:noProof/>
                <w:webHidden/>
              </w:rPr>
              <w:fldChar w:fldCharType="begin"/>
            </w:r>
            <w:r>
              <w:rPr>
                <w:noProof/>
                <w:webHidden/>
              </w:rPr>
              <w:instrText xml:space="preserve"> PAGEREF _Toc449893408 \h </w:instrText>
            </w:r>
            <w:r>
              <w:rPr>
                <w:noProof/>
                <w:webHidden/>
              </w:rPr>
            </w:r>
          </w:ins>
          <w:r>
            <w:rPr>
              <w:noProof/>
              <w:webHidden/>
            </w:rPr>
            <w:fldChar w:fldCharType="separate"/>
          </w:r>
          <w:ins w:id="135" w:author="Anush Mohandass" w:date="2016-05-01T19:14:00Z">
            <w:r>
              <w:rPr>
                <w:noProof/>
                <w:webHidden/>
              </w:rPr>
              <w:t>12</w:t>
            </w:r>
          </w:ins>
          <w:ins w:id="136" w:author="Anush Mohandass" w:date="2016-05-01T19:13:00Z">
            <w:r>
              <w:rPr>
                <w:noProof/>
                <w:webHidden/>
              </w:rPr>
              <w:fldChar w:fldCharType="end"/>
            </w:r>
            <w:r w:rsidRPr="007D5C7A">
              <w:rPr>
                <w:rStyle w:val="Hyperlink"/>
                <w:noProof/>
              </w:rPr>
              <w:fldChar w:fldCharType="end"/>
            </w:r>
          </w:ins>
        </w:p>
        <w:p w14:paraId="017F10ED" w14:textId="77777777" w:rsidR="00BE092E" w:rsidRDefault="00BE092E">
          <w:pPr>
            <w:pStyle w:val="TOC2"/>
            <w:tabs>
              <w:tab w:val="left" w:pos="1000"/>
            </w:tabs>
            <w:rPr>
              <w:ins w:id="137" w:author="Anush Mohandass" w:date="2016-05-01T19:13:00Z"/>
              <w:noProof/>
              <w:szCs w:val="22"/>
            </w:rPr>
          </w:pPr>
          <w:ins w:id="138"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"_Toc449893411"</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3.17</w:t>
            </w:r>
            <w:r>
              <w:rPr>
                <w:noProof/>
                <w:szCs w:val="22"/>
              </w:rPr>
              <w:tab/>
            </w:r>
            <w:r w:rsidRPr="007D5C7A">
              <w:rPr>
                <w:rStyle w:val="Hyperlink"/>
                <w:noProof/>
              </w:rPr>
              <w:t>Adding Pipeline Registers into the DEF file</w:t>
            </w:r>
            <w:r>
              <w:rPr>
                <w:noProof/>
                <w:webHidden/>
              </w:rPr>
              <w:tab/>
            </w:r>
            <w:r>
              <w:rPr>
                <w:noProof/>
                <w:webHidden/>
              </w:rPr>
              <w:fldChar w:fldCharType="begin"/>
            </w:r>
            <w:r>
              <w:rPr>
                <w:noProof/>
                <w:webHidden/>
              </w:rPr>
              <w:instrText xml:space="preserve"> PAGEREF _Toc449893411 \h </w:instrText>
            </w:r>
            <w:r>
              <w:rPr>
                <w:noProof/>
                <w:webHidden/>
              </w:rPr>
            </w:r>
          </w:ins>
          <w:r>
            <w:rPr>
              <w:noProof/>
              <w:webHidden/>
            </w:rPr>
            <w:fldChar w:fldCharType="separate"/>
          </w:r>
          <w:ins w:id="139" w:author="Anush Mohandass" w:date="2016-05-01T19:14:00Z">
            <w:r>
              <w:rPr>
                <w:noProof/>
                <w:webHidden/>
              </w:rPr>
              <w:t>13</w:t>
            </w:r>
          </w:ins>
          <w:ins w:id="140" w:author="Anush Mohandass" w:date="2016-05-01T19:13:00Z">
            <w:r>
              <w:rPr>
                <w:noProof/>
                <w:webHidden/>
              </w:rPr>
              <w:fldChar w:fldCharType="end"/>
            </w:r>
            <w:r w:rsidRPr="007D5C7A">
              <w:rPr>
                <w:rStyle w:val="Hyperlink"/>
                <w:noProof/>
              </w:rPr>
              <w:fldChar w:fldCharType="end"/>
            </w:r>
          </w:ins>
        </w:p>
        <w:p w14:paraId="02B91331" w14:textId="77777777" w:rsidR="00BE092E" w:rsidRDefault="00BE092E">
          <w:pPr>
            <w:pStyle w:val="TOC2"/>
            <w:tabs>
              <w:tab w:val="left" w:pos="1000"/>
            </w:tabs>
            <w:rPr>
              <w:ins w:id="141" w:author="Anush Mohandass" w:date="2016-05-01T19:13:00Z"/>
              <w:noProof/>
              <w:szCs w:val="22"/>
            </w:rPr>
          </w:pPr>
          <w:ins w:id="142"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"_Toc449893413"</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3.18</w:t>
            </w:r>
            <w:r>
              <w:rPr>
                <w:noProof/>
                <w:szCs w:val="22"/>
              </w:rPr>
              <w:tab/>
            </w:r>
            <w:r w:rsidRPr="007D5C7A">
              <w:rPr>
                <w:rStyle w:val="Hyperlink"/>
                <w:noProof/>
              </w:rPr>
              <w:t>Variable Size Grid Support</w:t>
            </w:r>
            <w:r>
              <w:rPr>
                <w:noProof/>
                <w:webHidden/>
              </w:rPr>
              <w:tab/>
            </w:r>
            <w:r>
              <w:rPr>
                <w:noProof/>
                <w:webHidden/>
              </w:rPr>
              <w:fldChar w:fldCharType="begin"/>
            </w:r>
            <w:r>
              <w:rPr>
                <w:noProof/>
                <w:webHidden/>
              </w:rPr>
              <w:instrText xml:space="preserve"> PAGEREF _Toc449893413 \h </w:instrText>
            </w:r>
            <w:r>
              <w:rPr>
                <w:noProof/>
                <w:webHidden/>
              </w:rPr>
            </w:r>
          </w:ins>
          <w:r>
            <w:rPr>
              <w:noProof/>
              <w:webHidden/>
            </w:rPr>
            <w:fldChar w:fldCharType="separate"/>
          </w:r>
          <w:ins w:id="143" w:author="Anush Mohandass" w:date="2016-05-01T19:14:00Z">
            <w:r>
              <w:rPr>
                <w:noProof/>
                <w:webHidden/>
              </w:rPr>
              <w:t>13</w:t>
            </w:r>
          </w:ins>
          <w:ins w:id="144" w:author="Anush Mohandass" w:date="2016-05-01T19:13:00Z">
            <w:r>
              <w:rPr>
                <w:noProof/>
                <w:webHidden/>
              </w:rPr>
              <w:fldChar w:fldCharType="end"/>
            </w:r>
            <w:r w:rsidRPr="007D5C7A">
              <w:rPr>
                <w:rStyle w:val="Hyperlink"/>
                <w:noProof/>
              </w:rPr>
              <w:fldChar w:fldCharType="end"/>
            </w:r>
          </w:ins>
        </w:p>
        <w:p w14:paraId="1121F008" w14:textId="77777777" w:rsidR="00BE092E" w:rsidRDefault="00BE092E">
          <w:pPr>
            <w:pStyle w:val="TOC2"/>
            <w:tabs>
              <w:tab w:val="left" w:pos="1000"/>
            </w:tabs>
            <w:rPr>
              <w:ins w:id="145" w:author="Anush Mohandass" w:date="2016-05-01T19:13:00Z"/>
              <w:noProof/>
              <w:szCs w:val="22"/>
            </w:rPr>
          </w:pPr>
          <w:ins w:id="146"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"_Toc449893416"</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3.19</w:t>
            </w:r>
            <w:r>
              <w:rPr>
                <w:noProof/>
                <w:szCs w:val="22"/>
              </w:rPr>
              <w:tab/>
            </w:r>
            <w:r w:rsidRPr="007D5C7A">
              <w:rPr>
                <w:rStyle w:val="Hyperlink"/>
                <w:noProof/>
              </w:rPr>
              <w:t>Dynamic Priority Support for Isochronous Traffic</w:t>
            </w:r>
            <w:r>
              <w:rPr>
                <w:noProof/>
                <w:webHidden/>
              </w:rPr>
              <w:tab/>
            </w:r>
            <w:r>
              <w:rPr>
                <w:noProof/>
                <w:webHidden/>
              </w:rPr>
              <w:fldChar w:fldCharType="begin"/>
            </w:r>
            <w:r>
              <w:rPr>
                <w:noProof/>
                <w:webHidden/>
              </w:rPr>
              <w:instrText xml:space="preserve"> PAGEREF _Toc449893416 \h </w:instrText>
            </w:r>
            <w:r>
              <w:rPr>
                <w:noProof/>
                <w:webHidden/>
              </w:rPr>
            </w:r>
          </w:ins>
          <w:r>
            <w:rPr>
              <w:noProof/>
              <w:webHidden/>
            </w:rPr>
            <w:fldChar w:fldCharType="separate"/>
          </w:r>
          <w:ins w:id="147" w:author="Anush Mohandass" w:date="2016-05-01T19:14:00Z">
            <w:r>
              <w:rPr>
                <w:noProof/>
                <w:webHidden/>
              </w:rPr>
              <w:t>13</w:t>
            </w:r>
          </w:ins>
          <w:ins w:id="148" w:author="Anush Mohandass" w:date="2016-05-01T19:13:00Z">
            <w:r>
              <w:rPr>
                <w:noProof/>
                <w:webHidden/>
              </w:rPr>
              <w:fldChar w:fldCharType="end"/>
            </w:r>
            <w:r w:rsidRPr="007D5C7A">
              <w:rPr>
                <w:rStyle w:val="Hyperlink"/>
                <w:noProof/>
              </w:rPr>
              <w:fldChar w:fldCharType="end"/>
            </w:r>
          </w:ins>
        </w:p>
        <w:p w14:paraId="5E022ED8" w14:textId="77777777" w:rsidR="00BE092E" w:rsidRDefault="00BE092E">
          <w:pPr>
            <w:pStyle w:val="TOC2"/>
            <w:tabs>
              <w:tab w:val="left" w:pos="1000"/>
            </w:tabs>
            <w:rPr>
              <w:ins w:id="149" w:author="Anush Mohandass" w:date="2016-05-01T19:13:00Z"/>
              <w:noProof/>
              <w:szCs w:val="22"/>
            </w:rPr>
          </w:pPr>
          <w:ins w:id="150" w:author="Anush Mohandass" w:date="2016-05-01T19:13:00Z">
            <w:r w:rsidRPr="007D5C7A">
              <w:rPr>
                <w:rStyle w:val="Hyperlink"/>
                <w:noProof/>
              </w:rPr>
              <w:lastRenderedPageBreak/>
              <w:fldChar w:fldCharType="begin"/>
            </w:r>
            <w:r w:rsidRPr="007D5C7A">
              <w:rPr>
                <w:rStyle w:val="Hyperlink"/>
                <w:noProof/>
              </w:rPr>
              <w:instrText xml:space="preserve"> </w:instrText>
            </w:r>
            <w:r>
              <w:rPr>
                <w:noProof/>
              </w:rPr>
              <w:instrText>HYPERLINK \l "_Toc449893419"</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3.20</w:t>
            </w:r>
            <w:r>
              <w:rPr>
                <w:noProof/>
                <w:szCs w:val="22"/>
              </w:rPr>
              <w:tab/>
            </w:r>
            <w:r w:rsidRPr="007D5C7A">
              <w:rPr>
                <w:rStyle w:val="Hyperlink"/>
                <w:noProof/>
              </w:rPr>
              <w:t>Multi-Voltage Low Power Support</w:t>
            </w:r>
            <w:r>
              <w:rPr>
                <w:noProof/>
                <w:webHidden/>
              </w:rPr>
              <w:tab/>
            </w:r>
            <w:r>
              <w:rPr>
                <w:noProof/>
                <w:webHidden/>
              </w:rPr>
              <w:fldChar w:fldCharType="begin"/>
            </w:r>
            <w:r>
              <w:rPr>
                <w:noProof/>
                <w:webHidden/>
              </w:rPr>
              <w:instrText xml:space="preserve"> PAGEREF _Toc449893419 \h </w:instrText>
            </w:r>
            <w:r>
              <w:rPr>
                <w:noProof/>
                <w:webHidden/>
              </w:rPr>
            </w:r>
          </w:ins>
          <w:r>
            <w:rPr>
              <w:noProof/>
              <w:webHidden/>
            </w:rPr>
            <w:fldChar w:fldCharType="separate"/>
          </w:r>
          <w:ins w:id="151" w:author="Anush Mohandass" w:date="2016-05-01T19:14:00Z">
            <w:r>
              <w:rPr>
                <w:noProof/>
                <w:webHidden/>
              </w:rPr>
              <w:t>13</w:t>
            </w:r>
          </w:ins>
          <w:ins w:id="152" w:author="Anush Mohandass" w:date="2016-05-01T19:13:00Z">
            <w:r>
              <w:rPr>
                <w:noProof/>
                <w:webHidden/>
              </w:rPr>
              <w:fldChar w:fldCharType="end"/>
            </w:r>
            <w:r w:rsidRPr="007D5C7A">
              <w:rPr>
                <w:rStyle w:val="Hyperlink"/>
                <w:noProof/>
              </w:rPr>
              <w:fldChar w:fldCharType="end"/>
            </w:r>
          </w:ins>
        </w:p>
        <w:p w14:paraId="14CBEE0C" w14:textId="77777777" w:rsidR="00BE092E" w:rsidRDefault="00BE092E">
          <w:pPr>
            <w:pStyle w:val="TOC2"/>
            <w:tabs>
              <w:tab w:val="left" w:pos="1000"/>
            </w:tabs>
            <w:rPr>
              <w:ins w:id="153" w:author="Anush Mohandass" w:date="2016-05-01T19:13:00Z"/>
              <w:noProof/>
              <w:szCs w:val="22"/>
            </w:rPr>
          </w:pPr>
          <w:ins w:id="154"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"_Toc449893420"</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3.21</w:t>
            </w:r>
            <w:r>
              <w:rPr>
                <w:noProof/>
                <w:szCs w:val="22"/>
              </w:rPr>
              <w:tab/>
            </w:r>
            <w:r w:rsidRPr="007D5C7A">
              <w:rPr>
                <w:rStyle w:val="Hyperlink"/>
                <w:noProof/>
              </w:rPr>
              <w:t>Exposing Virtual Channels at the Slave Brige</w:t>
            </w:r>
            <w:r>
              <w:rPr>
                <w:noProof/>
                <w:webHidden/>
              </w:rPr>
              <w:tab/>
            </w:r>
            <w:r>
              <w:rPr>
                <w:noProof/>
                <w:webHidden/>
              </w:rPr>
              <w:fldChar w:fldCharType="begin"/>
            </w:r>
            <w:r>
              <w:rPr>
                <w:noProof/>
                <w:webHidden/>
              </w:rPr>
              <w:instrText xml:space="preserve"> PAGEREF _Toc449893420 \h </w:instrText>
            </w:r>
            <w:r>
              <w:rPr>
                <w:noProof/>
                <w:webHidden/>
              </w:rPr>
            </w:r>
          </w:ins>
          <w:r>
            <w:rPr>
              <w:noProof/>
              <w:webHidden/>
            </w:rPr>
            <w:fldChar w:fldCharType="separate"/>
          </w:r>
          <w:ins w:id="155" w:author="Anush Mohandass" w:date="2016-05-01T19:14:00Z">
            <w:r>
              <w:rPr>
                <w:noProof/>
                <w:webHidden/>
              </w:rPr>
              <w:t>13</w:t>
            </w:r>
          </w:ins>
          <w:ins w:id="156" w:author="Anush Mohandass" w:date="2016-05-01T19:13:00Z">
            <w:r>
              <w:rPr>
                <w:noProof/>
                <w:webHidden/>
              </w:rPr>
              <w:fldChar w:fldCharType="end"/>
            </w:r>
            <w:r w:rsidRPr="007D5C7A">
              <w:rPr>
                <w:rStyle w:val="Hyperlink"/>
                <w:noProof/>
              </w:rPr>
              <w:fldChar w:fldCharType="end"/>
            </w:r>
          </w:ins>
        </w:p>
        <w:p w14:paraId="6E780EC9" w14:textId="77777777" w:rsidR="00BE092E" w:rsidRDefault="00BE092E">
          <w:pPr>
            <w:pStyle w:val="TOC2"/>
            <w:tabs>
              <w:tab w:val="left" w:pos="1000"/>
            </w:tabs>
            <w:rPr>
              <w:ins w:id="157" w:author="Anush Mohandass" w:date="2016-05-01T19:13:00Z"/>
              <w:noProof/>
              <w:szCs w:val="22"/>
            </w:rPr>
          </w:pPr>
          <w:ins w:id="158"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"_Toc449893425"</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3.22</w:t>
            </w:r>
            <w:r>
              <w:rPr>
                <w:noProof/>
                <w:szCs w:val="22"/>
              </w:rPr>
              <w:tab/>
            </w:r>
            <w:r w:rsidRPr="007D5C7A">
              <w:rPr>
                <w:rStyle w:val="Hyperlink"/>
                <w:noProof/>
              </w:rPr>
              <w:t>RTL Grouping for High Fanout Nets and Pipeline Registers</w:t>
            </w:r>
            <w:r>
              <w:rPr>
                <w:noProof/>
                <w:webHidden/>
              </w:rPr>
              <w:tab/>
            </w:r>
            <w:r>
              <w:rPr>
                <w:noProof/>
                <w:webHidden/>
              </w:rPr>
              <w:fldChar w:fldCharType="begin"/>
            </w:r>
            <w:r>
              <w:rPr>
                <w:noProof/>
                <w:webHidden/>
              </w:rPr>
              <w:instrText xml:space="preserve"> PAGEREF _Toc449893425 \h </w:instrText>
            </w:r>
            <w:r>
              <w:rPr>
                <w:noProof/>
                <w:webHidden/>
              </w:rPr>
            </w:r>
          </w:ins>
          <w:r>
            <w:rPr>
              <w:noProof/>
              <w:webHidden/>
            </w:rPr>
            <w:fldChar w:fldCharType="separate"/>
          </w:r>
          <w:ins w:id="159" w:author="Anush Mohandass" w:date="2016-05-01T19:14:00Z">
            <w:r>
              <w:rPr>
                <w:noProof/>
                <w:webHidden/>
              </w:rPr>
              <w:t>14</w:t>
            </w:r>
          </w:ins>
          <w:ins w:id="160" w:author="Anush Mohandass" w:date="2016-05-01T19:13:00Z">
            <w:r>
              <w:rPr>
                <w:noProof/>
                <w:webHidden/>
              </w:rPr>
              <w:fldChar w:fldCharType="end"/>
            </w:r>
            <w:r w:rsidRPr="007D5C7A">
              <w:rPr>
                <w:rStyle w:val="Hyperlink"/>
                <w:noProof/>
              </w:rPr>
              <w:fldChar w:fldCharType="end"/>
            </w:r>
          </w:ins>
        </w:p>
        <w:p w14:paraId="0EDC195A" w14:textId="77777777" w:rsidR="00BE092E" w:rsidRDefault="00BE092E">
          <w:pPr>
            <w:pStyle w:val="TOC2"/>
            <w:tabs>
              <w:tab w:val="left" w:pos="1000"/>
            </w:tabs>
            <w:rPr>
              <w:ins w:id="161" w:author="Anush Mohandass" w:date="2016-05-01T19:13:00Z"/>
              <w:noProof/>
              <w:szCs w:val="22"/>
            </w:rPr>
          </w:pPr>
          <w:ins w:id="162"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"_Toc449893432"</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3.23</w:t>
            </w:r>
            <w:r>
              <w:rPr>
                <w:noProof/>
                <w:szCs w:val="22"/>
              </w:rPr>
              <w:tab/>
            </w:r>
            <w:r w:rsidRPr="007D5C7A">
              <w:rPr>
                <w:rStyle w:val="Hyperlink"/>
                <w:noProof/>
              </w:rPr>
              <w:t>Original ID Propagation</w:t>
            </w:r>
            <w:r>
              <w:rPr>
                <w:noProof/>
                <w:webHidden/>
              </w:rPr>
              <w:tab/>
            </w:r>
            <w:r>
              <w:rPr>
                <w:noProof/>
                <w:webHidden/>
              </w:rPr>
              <w:fldChar w:fldCharType="begin"/>
            </w:r>
            <w:r>
              <w:rPr>
                <w:noProof/>
                <w:webHidden/>
              </w:rPr>
              <w:instrText xml:space="preserve"> PAGEREF _Toc449893432 \h </w:instrText>
            </w:r>
            <w:r>
              <w:rPr>
                <w:noProof/>
                <w:webHidden/>
              </w:rPr>
            </w:r>
          </w:ins>
          <w:r>
            <w:rPr>
              <w:noProof/>
              <w:webHidden/>
            </w:rPr>
            <w:fldChar w:fldCharType="separate"/>
          </w:r>
          <w:ins w:id="163" w:author="Anush Mohandass" w:date="2016-05-01T19:14:00Z">
            <w:r>
              <w:rPr>
                <w:noProof/>
                <w:webHidden/>
              </w:rPr>
              <w:t>14</w:t>
            </w:r>
          </w:ins>
          <w:ins w:id="164" w:author="Anush Mohandass" w:date="2016-05-01T19:13:00Z">
            <w:r>
              <w:rPr>
                <w:noProof/>
                <w:webHidden/>
              </w:rPr>
              <w:fldChar w:fldCharType="end"/>
            </w:r>
            <w:r w:rsidRPr="007D5C7A">
              <w:rPr>
                <w:rStyle w:val="Hyperlink"/>
                <w:noProof/>
              </w:rPr>
              <w:fldChar w:fldCharType="end"/>
            </w:r>
          </w:ins>
        </w:p>
        <w:p w14:paraId="2CC54D91" w14:textId="77777777" w:rsidR="00BE092E" w:rsidRDefault="00BE092E">
          <w:pPr>
            <w:pStyle w:val="TOC2"/>
            <w:tabs>
              <w:tab w:val="left" w:pos="1000"/>
            </w:tabs>
            <w:rPr>
              <w:ins w:id="165" w:author="Anush Mohandass" w:date="2016-05-01T19:13:00Z"/>
              <w:noProof/>
              <w:szCs w:val="22"/>
            </w:rPr>
          </w:pPr>
          <w:ins w:id="166"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"_Toc449893433"</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3.24</w:t>
            </w:r>
            <w:r>
              <w:rPr>
                <w:noProof/>
                <w:szCs w:val="22"/>
              </w:rPr>
              <w:tab/>
            </w:r>
            <w:r w:rsidRPr="007D5C7A">
              <w:rPr>
                <w:rStyle w:val="Hyperlink"/>
                <w:noProof/>
              </w:rPr>
              <w:t>CR/CD to R Latency Improvement</w:t>
            </w:r>
            <w:r>
              <w:rPr>
                <w:noProof/>
                <w:webHidden/>
              </w:rPr>
              <w:tab/>
            </w:r>
            <w:r>
              <w:rPr>
                <w:noProof/>
                <w:webHidden/>
              </w:rPr>
              <w:fldChar w:fldCharType="begin"/>
            </w:r>
            <w:r>
              <w:rPr>
                <w:noProof/>
                <w:webHidden/>
              </w:rPr>
              <w:instrText xml:space="preserve"> PAGEREF _Toc449893433 \h </w:instrText>
            </w:r>
            <w:r>
              <w:rPr>
                <w:noProof/>
                <w:webHidden/>
              </w:rPr>
            </w:r>
          </w:ins>
          <w:r>
            <w:rPr>
              <w:noProof/>
              <w:webHidden/>
            </w:rPr>
            <w:fldChar w:fldCharType="separate"/>
          </w:r>
          <w:ins w:id="167" w:author="Anush Mohandass" w:date="2016-05-01T19:14:00Z">
            <w:r>
              <w:rPr>
                <w:noProof/>
                <w:webHidden/>
              </w:rPr>
              <w:t>14</w:t>
            </w:r>
          </w:ins>
          <w:ins w:id="168" w:author="Anush Mohandass" w:date="2016-05-01T19:13:00Z">
            <w:r>
              <w:rPr>
                <w:noProof/>
                <w:webHidden/>
              </w:rPr>
              <w:fldChar w:fldCharType="end"/>
            </w:r>
            <w:r w:rsidRPr="007D5C7A">
              <w:rPr>
                <w:rStyle w:val="Hyperlink"/>
                <w:noProof/>
              </w:rPr>
              <w:fldChar w:fldCharType="end"/>
            </w:r>
          </w:ins>
        </w:p>
        <w:p w14:paraId="283D6C2C" w14:textId="77777777" w:rsidR="00BE092E" w:rsidRDefault="00BE092E">
          <w:pPr>
            <w:pStyle w:val="TOC2"/>
            <w:tabs>
              <w:tab w:val="left" w:pos="1000"/>
            </w:tabs>
            <w:rPr>
              <w:ins w:id="169" w:author="Anush Mohandass" w:date="2016-05-01T19:13:00Z"/>
              <w:noProof/>
              <w:szCs w:val="22"/>
            </w:rPr>
          </w:pPr>
          <w:ins w:id="170"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"_Toc449893434"</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3.25</w:t>
            </w:r>
            <w:r>
              <w:rPr>
                <w:noProof/>
                <w:szCs w:val="22"/>
              </w:rPr>
              <w:tab/>
            </w:r>
            <w:r w:rsidRPr="007D5C7A">
              <w:rPr>
                <w:rStyle w:val="Hyperlink"/>
                <w:noProof/>
              </w:rPr>
              <w:t>Speculative Fetch Control for ACE-Lite Agents</w:t>
            </w:r>
            <w:r>
              <w:rPr>
                <w:noProof/>
                <w:webHidden/>
              </w:rPr>
              <w:tab/>
            </w:r>
            <w:r>
              <w:rPr>
                <w:noProof/>
                <w:webHidden/>
              </w:rPr>
              <w:fldChar w:fldCharType="begin"/>
            </w:r>
            <w:r>
              <w:rPr>
                <w:noProof/>
                <w:webHidden/>
              </w:rPr>
              <w:instrText xml:space="preserve"> PAGEREF _Toc449893434 \h </w:instrText>
            </w:r>
            <w:r>
              <w:rPr>
                <w:noProof/>
                <w:webHidden/>
              </w:rPr>
            </w:r>
          </w:ins>
          <w:r>
            <w:rPr>
              <w:noProof/>
              <w:webHidden/>
            </w:rPr>
            <w:fldChar w:fldCharType="separate"/>
          </w:r>
          <w:ins w:id="171" w:author="Anush Mohandass" w:date="2016-05-01T19:14:00Z">
            <w:r>
              <w:rPr>
                <w:noProof/>
                <w:webHidden/>
              </w:rPr>
              <w:t>14</w:t>
            </w:r>
          </w:ins>
          <w:ins w:id="172" w:author="Anush Mohandass" w:date="2016-05-01T19:13:00Z">
            <w:r>
              <w:rPr>
                <w:noProof/>
                <w:webHidden/>
              </w:rPr>
              <w:fldChar w:fldCharType="end"/>
            </w:r>
            <w:r w:rsidRPr="007D5C7A">
              <w:rPr>
                <w:rStyle w:val="Hyperlink"/>
                <w:noProof/>
              </w:rPr>
              <w:fldChar w:fldCharType="end"/>
            </w:r>
          </w:ins>
        </w:p>
        <w:p w14:paraId="576BAC2D" w14:textId="77777777" w:rsidR="00BE092E" w:rsidRDefault="00BE092E">
          <w:pPr>
            <w:pStyle w:val="TOC2"/>
            <w:tabs>
              <w:tab w:val="left" w:pos="1000"/>
            </w:tabs>
            <w:rPr>
              <w:ins w:id="173" w:author="Anush Mohandass" w:date="2016-05-01T19:13:00Z"/>
              <w:noProof/>
              <w:szCs w:val="22"/>
            </w:rPr>
          </w:pPr>
          <w:ins w:id="174"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"_Toc449893435"</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3.26</w:t>
            </w:r>
            <w:r>
              <w:rPr>
                <w:noProof/>
                <w:szCs w:val="22"/>
              </w:rPr>
              <w:tab/>
            </w:r>
            <w:r w:rsidRPr="007D5C7A">
              <w:rPr>
                <w:rStyle w:val="Hyperlink"/>
                <w:noProof/>
              </w:rPr>
              <w:t>Multiple Split Sizes for Gemini</w:t>
            </w:r>
            <w:r>
              <w:rPr>
                <w:noProof/>
                <w:webHidden/>
              </w:rPr>
              <w:tab/>
            </w:r>
            <w:r>
              <w:rPr>
                <w:noProof/>
                <w:webHidden/>
              </w:rPr>
              <w:fldChar w:fldCharType="begin"/>
            </w:r>
            <w:r>
              <w:rPr>
                <w:noProof/>
                <w:webHidden/>
              </w:rPr>
              <w:instrText xml:space="preserve"> PAGEREF _Toc449893435 \h </w:instrText>
            </w:r>
            <w:r>
              <w:rPr>
                <w:noProof/>
                <w:webHidden/>
              </w:rPr>
            </w:r>
          </w:ins>
          <w:r>
            <w:rPr>
              <w:noProof/>
              <w:webHidden/>
            </w:rPr>
            <w:fldChar w:fldCharType="separate"/>
          </w:r>
          <w:ins w:id="175" w:author="Anush Mohandass" w:date="2016-05-01T19:14:00Z">
            <w:r>
              <w:rPr>
                <w:noProof/>
                <w:webHidden/>
              </w:rPr>
              <w:t>15</w:t>
            </w:r>
          </w:ins>
          <w:ins w:id="176" w:author="Anush Mohandass" w:date="2016-05-01T19:13:00Z">
            <w:r>
              <w:rPr>
                <w:noProof/>
                <w:webHidden/>
              </w:rPr>
              <w:fldChar w:fldCharType="end"/>
            </w:r>
            <w:r w:rsidRPr="007D5C7A">
              <w:rPr>
                <w:rStyle w:val="Hyperlink"/>
                <w:noProof/>
              </w:rPr>
              <w:fldChar w:fldCharType="end"/>
            </w:r>
          </w:ins>
        </w:p>
        <w:p w14:paraId="58B90C2B" w14:textId="77777777" w:rsidR="00BE092E" w:rsidRDefault="00BE092E">
          <w:pPr>
            <w:pStyle w:val="TOC2"/>
            <w:tabs>
              <w:tab w:val="left" w:pos="1000"/>
            </w:tabs>
            <w:rPr>
              <w:ins w:id="177" w:author="Anush Mohandass" w:date="2016-05-01T19:13:00Z"/>
              <w:noProof/>
              <w:szCs w:val="22"/>
            </w:rPr>
          </w:pPr>
          <w:ins w:id="178"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"_Toc449893436"</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3.27</w:t>
            </w:r>
            <w:r>
              <w:rPr>
                <w:noProof/>
                <w:szCs w:val="22"/>
              </w:rPr>
              <w:tab/>
            </w:r>
            <w:r w:rsidRPr="007D5C7A">
              <w:rPr>
                <w:rStyle w:val="Hyperlink"/>
                <w:noProof/>
              </w:rPr>
              <w:t>Early Write Response at CCC</w:t>
            </w:r>
            <w:r>
              <w:rPr>
                <w:noProof/>
                <w:webHidden/>
              </w:rPr>
              <w:tab/>
            </w:r>
            <w:r>
              <w:rPr>
                <w:noProof/>
                <w:webHidden/>
              </w:rPr>
              <w:fldChar w:fldCharType="begin"/>
            </w:r>
            <w:r>
              <w:rPr>
                <w:noProof/>
                <w:webHidden/>
              </w:rPr>
              <w:instrText xml:space="preserve"> PAGEREF _Toc449893436 \h </w:instrText>
            </w:r>
            <w:r>
              <w:rPr>
                <w:noProof/>
                <w:webHidden/>
              </w:rPr>
            </w:r>
          </w:ins>
          <w:r>
            <w:rPr>
              <w:noProof/>
              <w:webHidden/>
            </w:rPr>
            <w:fldChar w:fldCharType="separate"/>
          </w:r>
          <w:ins w:id="179" w:author="Anush Mohandass" w:date="2016-05-01T19:14:00Z">
            <w:r>
              <w:rPr>
                <w:noProof/>
                <w:webHidden/>
              </w:rPr>
              <w:t>15</w:t>
            </w:r>
          </w:ins>
          <w:ins w:id="180" w:author="Anush Mohandass" w:date="2016-05-01T19:13:00Z">
            <w:r>
              <w:rPr>
                <w:noProof/>
                <w:webHidden/>
              </w:rPr>
              <w:fldChar w:fldCharType="end"/>
            </w:r>
            <w:r w:rsidRPr="007D5C7A">
              <w:rPr>
                <w:rStyle w:val="Hyperlink"/>
                <w:noProof/>
              </w:rPr>
              <w:fldChar w:fldCharType="end"/>
            </w:r>
          </w:ins>
        </w:p>
        <w:p w14:paraId="4E14B4F2" w14:textId="77777777" w:rsidR="00BE092E" w:rsidRDefault="00BE092E">
          <w:pPr>
            <w:pStyle w:val="TOC2"/>
            <w:tabs>
              <w:tab w:val="left" w:pos="1000"/>
            </w:tabs>
            <w:rPr>
              <w:ins w:id="181" w:author="Anush Mohandass" w:date="2016-05-01T19:13:00Z"/>
              <w:noProof/>
              <w:szCs w:val="22"/>
            </w:rPr>
          </w:pPr>
          <w:ins w:id="182"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"_Toc449893437"</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3.28</w:t>
            </w:r>
            <w:r>
              <w:rPr>
                <w:noProof/>
                <w:szCs w:val="22"/>
              </w:rPr>
              <w:tab/>
            </w:r>
            <w:r w:rsidRPr="007D5C7A">
              <w:rPr>
                <w:rStyle w:val="Hyperlink"/>
                <w:noProof/>
              </w:rPr>
              <w:t>CCC Provides Read Response without Waiting for Memory</w:t>
            </w:r>
            <w:r>
              <w:rPr>
                <w:noProof/>
                <w:webHidden/>
              </w:rPr>
              <w:tab/>
            </w:r>
            <w:r>
              <w:rPr>
                <w:noProof/>
                <w:webHidden/>
              </w:rPr>
              <w:fldChar w:fldCharType="begin"/>
            </w:r>
            <w:r>
              <w:rPr>
                <w:noProof/>
                <w:webHidden/>
              </w:rPr>
              <w:instrText xml:space="preserve"> PAGEREF _Toc449893437 \h </w:instrText>
            </w:r>
            <w:r>
              <w:rPr>
                <w:noProof/>
                <w:webHidden/>
              </w:rPr>
            </w:r>
          </w:ins>
          <w:r>
            <w:rPr>
              <w:noProof/>
              <w:webHidden/>
            </w:rPr>
            <w:fldChar w:fldCharType="separate"/>
          </w:r>
          <w:ins w:id="183" w:author="Anush Mohandass" w:date="2016-05-01T19:14:00Z">
            <w:r>
              <w:rPr>
                <w:noProof/>
                <w:webHidden/>
              </w:rPr>
              <w:t>15</w:t>
            </w:r>
          </w:ins>
          <w:ins w:id="184" w:author="Anush Mohandass" w:date="2016-05-01T19:13:00Z">
            <w:r>
              <w:rPr>
                <w:noProof/>
                <w:webHidden/>
              </w:rPr>
              <w:fldChar w:fldCharType="end"/>
            </w:r>
            <w:r w:rsidRPr="007D5C7A">
              <w:rPr>
                <w:rStyle w:val="Hyperlink"/>
                <w:noProof/>
              </w:rPr>
              <w:fldChar w:fldCharType="end"/>
            </w:r>
          </w:ins>
        </w:p>
        <w:p w14:paraId="0B6E9444" w14:textId="77777777" w:rsidR="00BE092E" w:rsidRDefault="00BE092E">
          <w:pPr>
            <w:pStyle w:val="TOC2"/>
            <w:tabs>
              <w:tab w:val="left" w:pos="1000"/>
            </w:tabs>
            <w:rPr>
              <w:ins w:id="185" w:author="Anush Mohandass" w:date="2016-05-01T19:13:00Z"/>
              <w:noProof/>
              <w:szCs w:val="22"/>
            </w:rPr>
          </w:pPr>
          <w:ins w:id="186"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"_Toc449893438"</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3.29</w:t>
            </w:r>
            <w:r>
              <w:rPr>
                <w:noProof/>
                <w:szCs w:val="22"/>
              </w:rPr>
              <w:tab/>
            </w:r>
            <w:r w:rsidRPr="007D5C7A">
              <w:rPr>
                <w:rStyle w:val="Hyperlink"/>
                <w:noProof/>
              </w:rPr>
              <w:t>LLC Scratchpad RAM mode</w:t>
            </w:r>
            <w:r>
              <w:rPr>
                <w:noProof/>
                <w:webHidden/>
              </w:rPr>
              <w:tab/>
            </w:r>
            <w:r>
              <w:rPr>
                <w:noProof/>
                <w:webHidden/>
              </w:rPr>
              <w:fldChar w:fldCharType="begin"/>
            </w:r>
            <w:r>
              <w:rPr>
                <w:noProof/>
                <w:webHidden/>
              </w:rPr>
              <w:instrText xml:space="preserve"> PAGEREF _Toc449893438 \h </w:instrText>
            </w:r>
            <w:r>
              <w:rPr>
                <w:noProof/>
                <w:webHidden/>
              </w:rPr>
            </w:r>
          </w:ins>
          <w:r>
            <w:rPr>
              <w:noProof/>
              <w:webHidden/>
            </w:rPr>
            <w:fldChar w:fldCharType="separate"/>
          </w:r>
          <w:ins w:id="187" w:author="Anush Mohandass" w:date="2016-05-01T19:14:00Z">
            <w:r>
              <w:rPr>
                <w:noProof/>
                <w:webHidden/>
              </w:rPr>
              <w:t>15</w:t>
            </w:r>
          </w:ins>
          <w:ins w:id="188" w:author="Anush Mohandass" w:date="2016-05-01T19:13:00Z">
            <w:r>
              <w:rPr>
                <w:noProof/>
                <w:webHidden/>
              </w:rPr>
              <w:fldChar w:fldCharType="end"/>
            </w:r>
            <w:r w:rsidRPr="007D5C7A">
              <w:rPr>
                <w:rStyle w:val="Hyperlink"/>
                <w:noProof/>
              </w:rPr>
              <w:fldChar w:fldCharType="end"/>
            </w:r>
          </w:ins>
        </w:p>
        <w:p w14:paraId="2C3A9AD8" w14:textId="77777777" w:rsidR="00BE092E" w:rsidRDefault="00BE092E">
          <w:pPr>
            <w:pStyle w:val="TOC2"/>
            <w:tabs>
              <w:tab w:val="left" w:pos="1000"/>
            </w:tabs>
            <w:rPr>
              <w:ins w:id="189" w:author="Anush Mohandass" w:date="2016-05-01T19:13:00Z"/>
              <w:noProof/>
              <w:szCs w:val="22"/>
            </w:rPr>
          </w:pPr>
          <w:ins w:id="190"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"_Toc449893439"</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3.30</w:t>
            </w:r>
            <w:r>
              <w:rPr>
                <w:noProof/>
                <w:szCs w:val="22"/>
              </w:rPr>
              <w:tab/>
            </w:r>
            <w:r w:rsidRPr="007D5C7A">
              <w:rPr>
                <w:rStyle w:val="Hyperlink"/>
                <w:noProof/>
              </w:rPr>
              <w:t>LLC Way Allocation Controls</w:t>
            </w:r>
            <w:r>
              <w:rPr>
                <w:noProof/>
                <w:webHidden/>
              </w:rPr>
              <w:tab/>
            </w:r>
            <w:r>
              <w:rPr>
                <w:noProof/>
                <w:webHidden/>
              </w:rPr>
              <w:fldChar w:fldCharType="begin"/>
            </w:r>
            <w:r>
              <w:rPr>
                <w:noProof/>
                <w:webHidden/>
              </w:rPr>
              <w:instrText xml:space="preserve"> PAGEREF _Toc449893439 \h </w:instrText>
            </w:r>
            <w:r>
              <w:rPr>
                <w:noProof/>
                <w:webHidden/>
              </w:rPr>
            </w:r>
          </w:ins>
          <w:r>
            <w:rPr>
              <w:noProof/>
              <w:webHidden/>
            </w:rPr>
            <w:fldChar w:fldCharType="separate"/>
          </w:r>
          <w:ins w:id="191" w:author="Anush Mohandass" w:date="2016-05-01T19:14:00Z">
            <w:r>
              <w:rPr>
                <w:noProof/>
                <w:webHidden/>
              </w:rPr>
              <w:t>16</w:t>
            </w:r>
          </w:ins>
          <w:ins w:id="192" w:author="Anush Mohandass" w:date="2016-05-01T19:13:00Z">
            <w:r>
              <w:rPr>
                <w:noProof/>
                <w:webHidden/>
              </w:rPr>
              <w:fldChar w:fldCharType="end"/>
            </w:r>
            <w:r w:rsidRPr="007D5C7A">
              <w:rPr>
                <w:rStyle w:val="Hyperlink"/>
                <w:noProof/>
              </w:rPr>
              <w:fldChar w:fldCharType="end"/>
            </w:r>
          </w:ins>
        </w:p>
        <w:p w14:paraId="5F531567" w14:textId="77777777" w:rsidR="00BE092E" w:rsidRDefault="00BE092E">
          <w:pPr>
            <w:pStyle w:val="TOC2"/>
            <w:tabs>
              <w:tab w:val="left" w:pos="1000"/>
            </w:tabs>
            <w:rPr>
              <w:ins w:id="193" w:author="Anush Mohandass" w:date="2016-05-01T19:13:00Z"/>
              <w:noProof/>
              <w:szCs w:val="22"/>
            </w:rPr>
          </w:pPr>
          <w:ins w:id="194"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"_Toc449893440"</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3.31</w:t>
            </w:r>
            <w:r>
              <w:rPr>
                <w:noProof/>
                <w:szCs w:val="22"/>
              </w:rPr>
              <w:tab/>
            </w:r>
            <w:r w:rsidRPr="007D5C7A">
              <w:rPr>
                <w:rStyle w:val="Hyperlink"/>
                <w:noProof/>
              </w:rPr>
              <w:t>CCC Directory now supports Parity</w:t>
            </w:r>
            <w:r>
              <w:rPr>
                <w:noProof/>
                <w:webHidden/>
              </w:rPr>
              <w:tab/>
            </w:r>
            <w:r>
              <w:rPr>
                <w:noProof/>
                <w:webHidden/>
              </w:rPr>
              <w:fldChar w:fldCharType="begin"/>
            </w:r>
            <w:r>
              <w:rPr>
                <w:noProof/>
                <w:webHidden/>
              </w:rPr>
              <w:instrText xml:space="preserve"> PAGEREF _Toc449893440 \h </w:instrText>
            </w:r>
            <w:r>
              <w:rPr>
                <w:noProof/>
                <w:webHidden/>
              </w:rPr>
            </w:r>
          </w:ins>
          <w:r>
            <w:rPr>
              <w:noProof/>
              <w:webHidden/>
            </w:rPr>
            <w:fldChar w:fldCharType="separate"/>
          </w:r>
          <w:ins w:id="195" w:author="Anush Mohandass" w:date="2016-05-01T19:14:00Z">
            <w:r>
              <w:rPr>
                <w:noProof/>
                <w:webHidden/>
              </w:rPr>
              <w:t>16</w:t>
            </w:r>
          </w:ins>
          <w:ins w:id="196" w:author="Anush Mohandass" w:date="2016-05-01T19:13:00Z">
            <w:r>
              <w:rPr>
                <w:noProof/>
                <w:webHidden/>
              </w:rPr>
              <w:fldChar w:fldCharType="end"/>
            </w:r>
            <w:r w:rsidRPr="007D5C7A">
              <w:rPr>
                <w:rStyle w:val="Hyperlink"/>
                <w:noProof/>
              </w:rPr>
              <w:fldChar w:fldCharType="end"/>
            </w:r>
          </w:ins>
        </w:p>
        <w:p w14:paraId="1168EE75" w14:textId="77777777" w:rsidR="00BE092E" w:rsidRDefault="00BE092E">
          <w:pPr>
            <w:pStyle w:val="TOC2"/>
            <w:tabs>
              <w:tab w:val="left" w:pos="1000"/>
            </w:tabs>
            <w:rPr>
              <w:ins w:id="197" w:author="Anush Mohandass" w:date="2016-05-01T19:13:00Z"/>
              <w:noProof/>
              <w:szCs w:val="22"/>
            </w:rPr>
          </w:pPr>
          <w:ins w:id="198"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"_Toc449893441"</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3.32</w:t>
            </w:r>
            <w:r>
              <w:rPr>
                <w:noProof/>
                <w:szCs w:val="22"/>
              </w:rPr>
              <w:tab/>
            </w:r>
            <w:r w:rsidRPr="007D5C7A">
              <w:rPr>
                <w:rStyle w:val="Hyperlink"/>
                <w:noProof/>
              </w:rPr>
              <w:t>Coherency Connect/Disconnect</w:t>
            </w:r>
            <w:r>
              <w:rPr>
                <w:noProof/>
                <w:webHidden/>
              </w:rPr>
              <w:tab/>
            </w:r>
            <w:r>
              <w:rPr>
                <w:noProof/>
                <w:webHidden/>
              </w:rPr>
              <w:fldChar w:fldCharType="begin"/>
            </w:r>
            <w:r>
              <w:rPr>
                <w:noProof/>
                <w:webHidden/>
              </w:rPr>
              <w:instrText xml:space="preserve"> PAGEREF _Toc449893441 \h </w:instrText>
            </w:r>
            <w:r>
              <w:rPr>
                <w:noProof/>
                <w:webHidden/>
              </w:rPr>
            </w:r>
          </w:ins>
          <w:r>
            <w:rPr>
              <w:noProof/>
              <w:webHidden/>
            </w:rPr>
            <w:fldChar w:fldCharType="separate"/>
          </w:r>
          <w:ins w:id="199" w:author="Anush Mohandass" w:date="2016-05-01T19:14:00Z">
            <w:r>
              <w:rPr>
                <w:noProof/>
                <w:webHidden/>
              </w:rPr>
              <w:t>16</w:t>
            </w:r>
          </w:ins>
          <w:ins w:id="200" w:author="Anush Mohandass" w:date="2016-05-01T19:13:00Z">
            <w:r>
              <w:rPr>
                <w:noProof/>
                <w:webHidden/>
              </w:rPr>
              <w:fldChar w:fldCharType="end"/>
            </w:r>
            <w:r w:rsidRPr="007D5C7A">
              <w:rPr>
                <w:rStyle w:val="Hyperlink"/>
                <w:noProof/>
              </w:rPr>
              <w:fldChar w:fldCharType="end"/>
            </w:r>
          </w:ins>
        </w:p>
        <w:p w14:paraId="0190B069" w14:textId="77777777" w:rsidR="00BE092E" w:rsidRDefault="00BE092E">
          <w:pPr>
            <w:pStyle w:val="TOC2"/>
            <w:tabs>
              <w:tab w:val="left" w:pos="1000"/>
            </w:tabs>
            <w:rPr>
              <w:ins w:id="201" w:author="Anush Mohandass" w:date="2016-05-01T19:13:00Z"/>
              <w:noProof/>
              <w:szCs w:val="22"/>
            </w:rPr>
          </w:pPr>
          <w:ins w:id="202"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"_Toc449893442"</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3.33</w:t>
            </w:r>
            <w:r>
              <w:rPr>
                <w:noProof/>
                <w:szCs w:val="22"/>
              </w:rPr>
              <w:tab/>
            </w:r>
            <w:r w:rsidRPr="007D5C7A">
              <w:rPr>
                <w:rStyle w:val="Hyperlink"/>
                <w:noProof/>
              </w:rPr>
              <w:t>Hashing or Slicing for CCC, LLC, CACHE  and SLV groups</w:t>
            </w:r>
            <w:r>
              <w:rPr>
                <w:noProof/>
                <w:webHidden/>
              </w:rPr>
              <w:tab/>
            </w:r>
            <w:r>
              <w:rPr>
                <w:noProof/>
                <w:webHidden/>
              </w:rPr>
              <w:fldChar w:fldCharType="begin"/>
            </w:r>
            <w:r>
              <w:rPr>
                <w:noProof/>
                <w:webHidden/>
              </w:rPr>
              <w:instrText xml:space="preserve"> PAGEREF _Toc449893442 \h </w:instrText>
            </w:r>
            <w:r>
              <w:rPr>
                <w:noProof/>
                <w:webHidden/>
              </w:rPr>
            </w:r>
          </w:ins>
          <w:r>
            <w:rPr>
              <w:noProof/>
              <w:webHidden/>
            </w:rPr>
            <w:fldChar w:fldCharType="separate"/>
          </w:r>
          <w:ins w:id="203" w:author="Anush Mohandass" w:date="2016-05-01T19:14:00Z">
            <w:r>
              <w:rPr>
                <w:noProof/>
                <w:webHidden/>
              </w:rPr>
              <w:t>17</w:t>
            </w:r>
          </w:ins>
          <w:ins w:id="204" w:author="Anush Mohandass" w:date="2016-05-01T19:13:00Z">
            <w:r>
              <w:rPr>
                <w:noProof/>
                <w:webHidden/>
              </w:rPr>
              <w:fldChar w:fldCharType="end"/>
            </w:r>
            <w:r w:rsidRPr="007D5C7A">
              <w:rPr>
                <w:rStyle w:val="Hyperlink"/>
                <w:noProof/>
              </w:rPr>
              <w:fldChar w:fldCharType="end"/>
            </w:r>
          </w:ins>
        </w:p>
        <w:p w14:paraId="26CC5E93" w14:textId="77777777" w:rsidR="00BE092E" w:rsidRDefault="00BE092E">
          <w:pPr>
            <w:pStyle w:val="TOC2"/>
            <w:tabs>
              <w:tab w:val="left" w:pos="1000"/>
            </w:tabs>
            <w:rPr>
              <w:ins w:id="205" w:author="Anush Mohandass" w:date="2016-05-01T19:13:00Z"/>
              <w:noProof/>
              <w:szCs w:val="22"/>
            </w:rPr>
          </w:pPr>
          <w:ins w:id="206"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"_Toc449893443"</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3.34</w:t>
            </w:r>
            <w:r>
              <w:rPr>
                <w:noProof/>
                <w:szCs w:val="22"/>
              </w:rPr>
              <w:tab/>
            </w:r>
            <w:r w:rsidRPr="007D5C7A">
              <w:rPr>
                <w:rStyle w:val="Hyperlink"/>
                <w:noProof/>
              </w:rPr>
              <w:t>IMG2 Sideband Option</w:t>
            </w:r>
            <w:r>
              <w:rPr>
                <w:noProof/>
                <w:webHidden/>
              </w:rPr>
              <w:tab/>
            </w:r>
            <w:r>
              <w:rPr>
                <w:noProof/>
                <w:webHidden/>
              </w:rPr>
              <w:fldChar w:fldCharType="begin"/>
            </w:r>
            <w:r>
              <w:rPr>
                <w:noProof/>
                <w:webHidden/>
              </w:rPr>
              <w:instrText xml:space="preserve"> PAGEREF _Toc449893443 \h </w:instrText>
            </w:r>
            <w:r>
              <w:rPr>
                <w:noProof/>
                <w:webHidden/>
              </w:rPr>
            </w:r>
          </w:ins>
          <w:r>
            <w:rPr>
              <w:noProof/>
              <w:webHidden/>
            </w:rPr>
            <w:fldChar w:fldCharType="separate"/>
          </w:r>
          <w:ins w:id="207" w:author="Anush Mohandass" w:date="2016-05-01T19:14:00Z">
            <w:r>
              <w:rPr>
                <w:noProof/>
                <w:webHidden/>
              </w:rPr>
              <w:t>17</w:t>
            </w:r>
          </w:ins>
          <w:ins w:id="208" w:author="Anush Mohandass" w:date="2016-05-01T19:13:00Z">
            <w:r>
              <w:rPr>
                <w:noProof/>
                <w:webHidden/>
              </w:rPr>
              <w:fldChar w:fldCharType="end"/>
            </w:r>
            <w:r w:rsidRPr="007D5C7A">
              <w:rPr>
                <w:rStyle w:val="Hyperlink"/>
                <w:noProof/>
              </w:rPr>
              <w:fldChar w:fldCharType="end"/>
            </w:r>
          </w:ins>
        </w:p>
        <w:p w14:paraId="0954EA40" w14:textId="77777777" w:rsidR="00BE092E" w:rsidRDefault="00BE092E">
          <w:pPr>
            <w:pStyle w:val="TOC1"/>
            <w:rPr>
              <w:ins w:id="209" w:author="Anush Mohandass" w:date="2016-05-01T19:13:00Z"/>
              <w:rFonts w:asciiTheme="minorHAnsi" w:hAnsiTheme="minorHAnsi"/>
              <w:b w:val="0"/>
              <w:color w:val="auto"/>
              <w:szCs w:val="22"/>
            </w:rPr>
          </w:pPr>
          <w:ins w:id="210" w:author="Anush Mohandass" w:date="2016-05-01T19:13:00Z">
            <w:r w:rsidRPr="007D5C7A">
              <w:rPr>
                <w:rStyle w:val="Hyperlink"/>
              </w:rPr>
              <w:fldChar w:fldCharType="begin"/>
            </w:r>
            <w:r w:rsidRPr="007D5C7A">
              <w:rPr>
                <w:rStyle w:val="Hyperlink"/>
              </w:rPr>
              <w:instrText xml:space="preserve"> </w:instrText>
            </w:r>
            <w:r>
              <w:instrText>HYPERLINK \l "_Toc449893444"</w:instrText>
            </w:r>
            <w:r w:rsidRPr="007D5C7A">
              <w:rPr>
                <w:rStyle w:val="Hyperlink"/>
              </w:rPr>
              <w:instrText xml:space="preserve"> </w:instrText>
            </w:r>
            <w:r w:rsidRPr="007D5C7A">
              <w:rPr>
                <w:rStyle w:val="Hyperlink"/>
              </w:rPr>
            </w:r>
            <w:r w:rsidRPr="007D5C7A">
              <w:rPr>
                <w:rStyle w:val="Hyperlink"/>
              </w:rPr>
              <w:fldChar w:fldCharType="separate"/>
            </w:r>
            <w:r w:rsidRPr="007D5C7A">
              <w:rPr>
                <w:rStyle w:val="Hyperlink"/>
              </w:rPr>
              <w:t>4</w:t>
            </w:r>
            <w:r>
              <w:rPr>
                <w:rFonts w:asciiTheme="minorHAnsi" w:hAnsiTheme="minorHAnsi"/>
                <w:b w:val="0"/>
                <w:color w:val="auto"/>
                <w:szCs w:val="22"/>
              </w:rPr>
              <w:tab/>
            </w:r>
            <w:r w:rsidRPr="007D5C7A">
              <w:rPr>
                <w:rStyle w:val="Hyperlink"/>
              </w:rPr>
              <w:t>EDA Tool Compatibility</w:t>
            </w:r>
            <w:r>
              <w:rPr>
                <w:webHidden/>
              </w:rPr>
              <w:tab/>
            </w:r>
            <w:r>
              <w:rPr>
                <w:webHidden/>
              </w:rPr>
              <w:fldChar w:fldCharType="begin"/>
            </w:r>
            <w:r>
              <w:rPr>
                <w:webHidden/>
              </w:rPr>
              <w:instrText xml:space="preserve"> PAGEREF _Toc449893444 \h </w:instrText>
            </w:r>
            <w:r>
              <w:rPr>
                <w:webHidden/>
              </w:rPr>
            </w:r>
          </w:ins>
          <w:r>
            <w:rPr>
              <w:webHidden/>
            </w:rPr>
            <w:fldChar w:fldCharType="separate"/>
          </w:r>
          <w:ins w:id="211" w:author="Anush Mohandass" w:date="2016-05-01T19:14:00Z">
            <w:r>
              <w:rPr>
                <w:webHidden/>
              </w:rPr>
              <w:t>18</w:t>
            </w:r>
          </w:ins>
          <w:ins w:id="212" w:author="Anush Mohandass" w:date="2016-05-01T19:13:00Z">
            <w:r>
              <w:rPr>
                <w:webHidden/>
              </w:rPr>
              <w:fldChar w:fldCharType="end"/>
            </w:r>
            <w:r w:rsidRPr="007D5C7A">
              <w:rPr>
                <w:rStyle w:val="Hyperlink"/>
              </w:rPr>
              <w:fldChar w:fldCharType="end"/>
            </w:r>
          </w:ins>
        </w:p>
        <w:p w14:paraId="19AB44C0" w14:textId="77777777" w:rsidR="00BE092E" w:rsidRDefault="00BE092E">
          <w:pPr>
            <w:pStyle w:val="TOC1"/>
            <w:rPr>
              <w:ins w:id="213" w:author="Anush Mohandass" w:date="2016-05-01T19:13:00Z"/>
              <w:rFonts w:asciiTheme="minorHAnsi" w:hAnsiTheme="minorHAnsi"/>
              <w:b w:val="0"/>
              <w:color w:val="auto"/>
              <w:szCs w:val="22"/>
            </w:rPr>
          </w:pPr>
          <w:ins w:id="214" w:author="Anush Mohandass" w:date="2016-05-01T19:13:00Z">
            <w:r w:rsidRPr="007D5C7A">
              <w:rPr>
                <w:rStyle w:val="Hyperlink"/>
              </w:rPr>
              <w:fldChar w:fldCharType="begin"/>
            </w:r>
            <w:r w:rsidRPr="007D5C7A">
              <w:rPr>
                <w:rStyle w:val="Hyperlink"/>
              </w:rPr>
              <w:instrText xml:space="preserve"> </w:instrText>
            </w:r>
            <w:r>
              <w:instrText>HYPERLINK \l "_Toc449893445"</w:instrText>
            </w:r>
            <w:r w:rsidRPr="007D5C7A">
              <w:rPr>
                <w:rStyle w:val="Hyperlink"/>
              </w:rPr>
              <w:instrText xml:space="preserve"> </w:instrText>
            </w:r>
            <w:r w:rsidRPr="007D5C7A">
              <w:rPr>
                <w:rStyle w:val="Hyperlink"/>
              </w:rPr>
            </w:r>
            <w:r w:rsidRPr="007D5C7A">
              <w:rPr>
                <w:rStyle w:val="Hyperlink"/>
              </w:rPr>
              <w:fldChar w:fldCharType="separate"/>
            </w:r>
            <w:r w:rsidRPr="007D5C7A">
              <w:rPr>
                <w:rStyle w:val="Hyperlink"/>
              </w:rPr>
              <w:t>5</w:t>
            </w:r>
            <w:r>
              <w:rPr>
                <w:rFonts w:asciiTheme="minorHAnsi" w:hAnsiTheme="minorHAnsi"/>
                <w:b w:val="0"/>
                <w:color w:val="auto"/>
                <w:szCs w:val="22"/>
              </w:rPr>
              <w:tab/>
            </w:r>
            <w:r w:rsidRPr="007D5C7A">
              <w:rPr>
                <w:rStyle w:val="Hyperlink"/>
              </w:rPr>
              <w:t>Protocol &amp; HW Restrictions</w:t>
            </w:r>
            <w:r>
              <w:rPr>
                <w:webHidden/>
              </w:rPr>
              <w:tab/>
            </w:r>
            <w:r>
              <w:rPr>
                <w:webHidden/>
              </w:rPr>
              <w:fldChar w:fldCharType="begin"/>
            </w:r>
            <w:r>
              <w:rPr>
                <w:webHidden/>
              </w:rPr>
              <w:instrText xml:space="preserve"> PAGEREF _Toc449893445 \h </w:instrText>
            </w:r>
            <w:r>
              <w:rPr>
                <w:webHidden/>
              </w:rPr>
            </w:r>
          </w:ins>
          <w:r>
            <w:rPr>
              <w:webHidden/>
            </w:rPr>
            <w:fldChar w:fldCharType="separate"/>
          </w:r>
          <w:ins w:id="215" w:author="Anush Mohandass" w:date="2016-05-01T19:14:00Z">
            <w:r>
              <w:rPr>
                <w:webHidden/>
              </w:rPr>
              <w:t>19</w:t>
            </w:r>
          </w:ins>
          <w:ins w:id="216" w:author="Anush Mohandass" w:date="2016-05-01T19:13:00Z">
            <w:r>
              <w:rPr>
                <w:webHidden/>
              </w:rPr>
              <w:fldChar w:fldCharType="end"/>
            </w:r>
            <w:r w:rsidRPr="007D5C7A">
              <w:rPr>
                <w:rStyle w:val="Hyperlink"/>
              </w:rPr>
              <w:fldChar w:fldCharType="end"/>
            </w:r>
          </w:ins>
        </w:p>
        <w:p w14:paraId="5A792B04" w14:textId="77777777" w:rsidR="00BE092E" w:rsidRDefault="00BE092E">
          <w:pPr>
            <w:pStyle w:val="TOC1"/>
            <w:rPr>
              <w:ins w:id="217" w:author="Anush Mohandass" w:date="2016-05-01T19:13:00Z"/>
              <w:rFonts w:asciiTheme="minorHAnsi" w:hAnsiTheme="minorHAnsi"/>
              <w:b w:val="0"/>
              <w:color w:val="auto"/>
              <w:szCs w:val="22"/>
            </w:rPr>
          </w:pPr>
          <w:ins w:id="218" w:author="Anush Mohandass" w:date="2016-05-01T19:13:00Z">
            <w:r w:rsidRPr="007D5C7A">
              <w:rPr>
                <w:rStyle w:val="Hyperlink"/>
              </w:rPr>
              <w:fldChar w:fldCharType="begin"/>
            </w:r>
            <w:r w:rsidRPr="007D5C7A">
              <w:rPr>
                <w:rStyle w:val="Hyperlink"/>
              </w:rPr>
              <w:instrText xml:space="preserve"> </w:instrText>
            </w:r>
            <w:r>
              <w:instrText>HYPERLINK \l "_Toc449893446"</w:instrText>
            </w:r>
            <w:r w:rsidRPr="007D5C7A">
              <w:rPr>
                <w:rStyle w:val="Hyperlink"/>
              </w:rPr>
              <w:instrText xml:space="preserve"> </w:instrText>
            </w:r>
            <w:r w:rsidRPr="007D5C7A">
              <w:rPr>
                <w:rStyle w:val="Hyperlink"/>
              </w:rPr>
            </w:r>
            <w:r w:rsidRPr="007D5C7A">
              <w:rPr>
                <w:rStyle w:val="Hyperlink"/>
              </w:rPr>
              <w:fldChar w:fldCharType="separate"/>
            </w:r>
            <w:r w:rsidRPr="007D5C7A">
              <w:rPr>
                <w:rStyle w:val="Hyperlink"/>
              </w:rPr>
              <w:t>6</w:t>
            </w:r>
            <w:r>
              <w:rPr>
                <w:rFonts w:asciiTheme="minorHAnsi" w:hAnsiTheme="minorHAnsi"/>
                <w:b w:val="0"/>
                <w:color w:val="auto"/>
                <w:szCs w:val="22"/>
              </w:rPr>
              <w:tab/>
            </w:r>
            <w:r w:rsidRPr="007D5C7A">
              <w:rPr>
                <w:rStyle w:val="Hyperlink"/>
              </w:rPr>
              <w:t>Errata</w:t>
            </w:r>
            <w:r>
              <w:rPr>
                <w:webHidden/>
              </w:rPr>
              <w:tab/>
            </w:r>
            <w:r>
              <w:rPr>
                <w:webHidden/>
              </w:rPr>
              <w:fldChar w:fldCharType="begin"/>
            </w:r>
            <w:r>
              <w:rPr>
                <w:webHidden/>
              </w:rPr>
              <w:instrText xml:space="preserve"> PAGEREF _Toc449893446 \h </w:instrText>
            </w:r>
            <w:r>
              <w:rPr>
                <w:webHidden/>
              </w:rPr>
            </w:r>
          </w:ins>
          <w:r>
            <w:rPr>
              <w:webHidden/>
            </w:rPr>
            <w:fldChar w:fldCharType="separate"/>
          </w:r>
          <w:ins w:id="219" w:author="Anush Mohandass" w:date="2016-05-01T19:14:00Z">
            <w:r>
              <w:rPr>
                <w:webHidden/>
              </w:rPr>
              <w:t>20</w:t>
            </w:r>
          </w:ins>
          <w:ins w:id="220" w:author="Anush Mohandass" w:date="2016-05-01T19:13:00Z">
            <w:r>
              <w:rPr>
                <w:webHidden/>
              </w:rPr>
              <w:fldChar w:fldCharType="end"/>
            </w:r>
            <w:r w:rsidRPr="007D5C7A">
              <w:rPr>
                <w:rStyle w:val="Hyperlink"/>
              </w:rPr>
              <w:fldChar w:fldCharType="end"/>
            </w:r>
          </w:ins>
        </w:p>
        <w:p w14:paraId="75740F8E" w14:textId="77777777" w:rsidR="00BE092E" w:rsidRDefault="00BE092E">
          <w:pPr>
            <w:pStyle w:val="TOC2"/>
            <w:tabs>
              <w:tab w:val="left" w:pos="800"/>
            </w:tabs>
            <w:rPr>
              <w:ins w:id="221" w:author="Anush Mohandass" w:date="2016-05-01T19:13:00Z"/>
              <w:noProof/>
              <w:szCs w:val="22"/>
            </w:rPr>
          </w:pPr>
          <w:ins w:id="222"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"_Toc449893447"</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6.1</w:t>
            </w:r>
            <w:r>
              <w:rPr>
                <w:noProof/>
                <w:szCs w:val="22"/>
              </w:rPr>
              <w:tab/>
            </w:r>
            <w:r w:rsidRPr="007D5C7A">
              <w:rPr>
                <w:rStyle w:val="Hyperlink"/>
                <w:noProof/>
              </w:rPr>
              <w:t>Orion Low Power Support</w:t>
            </w:r>
            <w:r>
              <w:rPr>
                <w:noProof/>
                <w:webHidden/>
              </w:rPr>
              <w:tab/>
            </w:r>
            <w:r>
              <w:rPr>
                <w:noProof/>
                <w:webHidden/>
              </w:rPr>
              <w:fldChar w:fldCharType="begin"/>
            </w:r>
            <w:r>
              <w:rPr>
                <w:noProof/>
                <w:webHidden/>
              </w:rPr>
              <w:instrText xml:space="preserve"> PAGEREF _Toc449893447 \h </w:instrText>
            </w:r>
            <w:r>
              <w:rPr>
                <w:noProof/>
                <w:webHidden/>
              </w:rPr>
            </w:r>
          </w:ins>
          <w:r>
            <w:rPr>
              <w:noProof/>
              <w:webHidden/>
            </w:rPr>
            <w:fldChar w:fldCharType="separate"/>
          </w:r>
          <w:ins w:id="223" w:author="Anush Mohandass" w:date="2016-05-01T19:14:00Z">
            <w:r>
              <w:rPr>
                <w:noProof/>
                <w:webHidden/>
              </w:rPr>
              <w:t>20</w:t>
            </w:r>
          </w:ins>
          <w:ins w:id="224" w:author="Anush Mohandass" w:date="2016-05-01T19:13:00Z">
            <w:r>
              <w:rPr>
                <w:noProof/>
                <w:webHidden/>
              </w:rPr>
              <w:fldChar w:fldCharType="end"/>
            </w:r>
            <w:r w:rsidRPr="007D5C7A">
              <w:rPr>
                <w:rStyle w:val="Hyperlink"/>
                <w:noProof/>
              </w:rPr>
              <w:fldChar w:fldCharType="end"/>
            </w:r>
          </w:ins>
        </w:p>
        <w:p w14:paraId="0085ADAE" w14:textId="77777777" w:rsidR="00BE092E" w:rsidRDefault="00BE092E">
          <w:pPr>
            <w:pStyle w:val="TOC2"/>
            <w:tabs>
              <w:tab w:val="left" w:pos="800"/>
            </w:tabs>
            <w:rPr>
              <w:ins w:id="225" w:author="Anush Mohandass" w:date="2016-05-01T19:13:00Z"/>
              <w:noProof/>
              <w:szCs w:val="22"/>
            </w:rPr>
          </w:pPr>
          <w:ins w:id="226"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"_Toc449893453"</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6.2</w:t>
            </w:r>
            <w:r>
              <w:rPr>
                <w:noProof/>
                <w:szCs w:val="22"/>
              </w:rPr>
              <w:tab/>
            </w:r>
            <w:r w:rsidRPr="007D5C7A">
              <w:rPr>
                <w:rStyle w:val="Hyperlink"/>
                <w:noProof/>
              </w:rPr>
              <w:t>Gemini Low Power Support</w:t>
            </w:r>
            <w:r>
              <w:rPr>
                <w:noProof/>
                <w:webHidden/>
              </w:rPr>
              <w:tab/>
            </w:r>
            <w:r>
              <w:rPr>
                <w:noProof/>
                <w:webHidden/>
              </w:rPr>
              <w:fldChar w:fldCharType="begin"/>
            </w:r>
            <w:r>
              <w:rPr>
                <w:noProof/>
                <w:webHidden/>
              </w:rPr>
              <w:instrText xml:space="preserve"> PAGEREF _Toc449893453 \h </w:instrText>
            </w:r>
            <w:r>
              <w:rPr>
                <w:noProof/>
                <w:webHidden/>
              </w:rPr>
            </w:r>
          </w:ins>
          <w:r>
            <w:rPr>
              <w:noProof/>
              <w:webHidden/>
            </w:rPr>
            <w:fldChar w:fldCharType="separate"/>
          </w:r>
          <w:ins w:id="227" w:author="Anush Mohandass" w:date="2016-05-01T19:14:00Z">
            <w:r>
              <w:rPr>
                <w:noProof/>
                <w:webHidden/>
              </w:rPr>
              <w:t>20</w:t>
            </w:r>
          </w:ins>
          <w:ins w:id="228" w:author="Anush Mohandass" w:date="2016-05-01T19:13:00Z">
            <w:r>
              <w:rPr>
                <w:noProof/>
                <w:webHidden/>
              </w:rPr>
              <w:fldChar w:fldCharType="end"/>
            </w:r>
            <w:r w:rsidRPr="007D5C7A">
              <w:rPr>
                <w:rStyle w:val="Hyperlink"/>
                <w:noProof/>
              </w:rPr>
              <w:fldChar w:fldCharType="end"/>
            </w:r>
          </w:ins>
        </w:p>
        <w:p w14:paraId="23649FB0" w14:textId="77777777" w:rsidR="00BE092E" w:rsidRDefault="00BE092E">
          <w:pPr>
            <w:pStyle w:val="TOC2"/>
            <w:tabs>
              <w:tab w:val="left" w:pos="800"/>
            </w:tabs>
            <w:rPr>
              <w:ins w:id="229" w:author="Anush Mohandass" w:date="2016-05-01T19:13:00Z"/>
              <w:noProof/>
              <w:szCs w:val="22"/>
            </w:rPr>
          </w:pPr>
          <w:ins w:id="230"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"_Toc449893454"</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6.3</w:t>
            </w:r>
            <w:r>
              <w:rPr>
                <w:noProof/>
                <w:szCs w:val="22"/>
              </w:rPr>
              <w:tab/>
            </w:r>
            <w:r w:rsidRPr="007D5C7A">
              <w:rPr>
                <w:rStyle w:val="Hyperlink"/>
                <w:noProof/>
              </w:rPr>
              <w:t>Router Checker</w:t>
            </w:r>
            <w:r>
              <w:rPr>
                <w:noProof/>
                <w:webHidden/>
              </w:rPr>
              <w:tab/>
            </w:r>
            <w:r>
              <w:rPr>
                <w:noProof/>
                <w:webHidden/>
              </w:rPr>
              <w:fldChar w:fldCharType="begin"/>
            </w:r>
            <w:r>
              <w:rPr>
                <w:noProof/>
                <w:webHidden/>
              </w:rPr>
              <w:instrText xml:space="preserve"> PAGEREF _Toc449893454 \h </w:instrText>
            </w:r>
            <w:r>
              <w:rPr>
                <w:noProof/>
                <w:webHidden/>
              </w:rPr>
            </w:r>
          </w:ins>
          <w:r>
            <w:rPr>
              <w:noProof/>
              <w:webHidden/>
            </w:rPr>
            <w:fldChar w:fldCharType="separate"/>
          </w:r>
          <w:ins w:id="231" w:author="Anush Mohandass" w:date="2016-05-01T19:14:00Z">
            <w:r>
              <w:rPr>
                <w:noProof/>
                <w:webHidden/>
              </w:rPr>
              <w:t>21</w:t>
            </w:r>
          </w:ins>
          <w:ins w:id="232" w:author="Anush Mohandass" w:date="2016-05-01T19:13:00Z">
            <w:r>
              <w:rPr>
                <w:noProof/>
                <w:webHidden/>
              </w:rPr>
              <w:fldChar w:fldCharType="end"/>
            </w:r>
            <w:r w:rsidRPr="007D5C7A">
              <w:rPr>
                <w:rStyle w:val="Hyperlink"/>
                <w:noProof/>
              </w:rPr>
              <w:fldChar w:fldCharType="end"/>
            </w:r>
          </w:ins>
        </w:p>
        <w:p w14:paraId="664EF49C" w14:textId="77777777" w:rsidR="00BE092E" w:rsidRDefault="00BE092E">
          <w:pPr>
            <w:pStyle w:val="TOC2"/>
            <w:tabs>
              <w:tab w:val="left" w:pos="800"/>
            </w:tabs>
            <w:rPr>
              <w:ins w:id="233" w:author="Anush Mohandass" w:date="2016-05-01T19:13:00Z"/>
              <w:noProof/>
              <w:szCs w:val="22"/>
            </w:rPr>
          </w:pPr>
          <w:ins w:id="234"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"_Toc449893455"</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6.4</w:t>
            </w:r>
            <w:r>
              <w:rPr>
                <w:noProof/>
                <w:szCs w:val="22"/>
              </w:rPr>
              <w:tab/>
            </w:r>
            <w:r w:rsidRPr="007D5C7A">
              <w:rPr>
                <w:rStyle w:val="Hyperlink"/>
                <w:noProof/>
              </w:rPr>
              <w:t>AHB</w:t>
            </w:r>
            <w:r>
              <w:rPr>
                <w:noProof/>
                <w:webHidden/>
              </w:rPr>
              <w:tab/>
            </w:r>
            <w:r>
              <w:rPr>
                <w:noProof/>
                <w:webHidden/>
              </w:rPr>
              <w:fldChar w:fldCharType="begin"/>
            </w:r>
            <w:r>
              <w:rPr>
                <w:noProof/>
                <w:webHidden/>
              </w:rPr>
              <w:instrText xml:space="preserve"> PAGEREF _Toc449893455 \h </w:instrText>
            </w:r>
            <w:r>
              <w:rPr>
                <w:noProof/>
                <w:webHidden/>
              </w:rPr>
            </w:r>
          </w:ins>
          <w:r>
            <w:rPr>
              <w:noProof/>
              <w:webHidden/>
            </w:rPr>
            <w:fldChar w:fldCharType="separate"/>
          </w:r>
          <w:ins w:id="235" w:author="Anush Mohandass" w:date="2016-05-01T19:14:00Z">
            <w:r>
              <w:rPr>
                <w:noProof/>
                <w:webHidden/>
              </w:rPr>
              <w:t>21</w:t>
            </w:r>
          </w:ins>
          <w:ins w:id="236" w:author="Anush Mohandass" w:date="2016-05-01T19:13:00Z">
            <w:r>
              <w:rPr>
                <w:noProof/>
                <w:webHidden/>
              </w:rPr>
              <w:fldChar w:fldCharType="end"/>
            </w:r>
            <w:r w:rsidRPr="007D5C7A">
              <w:rPr>
                <w:rStyle w:val="Hyperlink"/>
                <w:noProof/>
              </w:rPr>
              <w:fldChar w:fldCharType="end"/>
            </w:r>
          </w:ins>
        </w:p>
        <w:p w14:paraId="7E0AE98F" w14:textId="77777777" w:rsidR="00BE092E" w:rsidRDefault="00BE092E">
          <w:pPr>
            <w:pStyle w:val="TOC2"/>
            <w:tabs>
              <w:tab w:val="left" w:pos="800"/>
            </w:tabs>
            <w:rPr>
              <w:ins w:id="237" w:author="Anush Mohandass" w:date="2016-05-01T19:13:00Z"/>
              <w:noProof/>
              <w:szCs w:val="22"/>
            </w:rPr>
          </w:pPr>
          <w:ins w:id="238"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"_Toc449893465"</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6.5</w:t>
            </w:r>
            <w:r>
              <w:rPr>
                <w:noProof/>
                <w:szCs w:val="22"/>
              </w:rPr>
              <w:tab/>
            </w:r>
            <w:r w:rsidRPr="007D5C7A">
              <w:rPr>
                <w:rStyle w:val="Hyperlink"/>
                <w:noProof/>
              </w:rPr>
              <w:t>Priority Address Map</w:t>
            </w:r>
            <w:r>
              <w:rPr>
                <w:noProof/>
                <w:webHidden/>
              </w:rPr>
              <w:tab/>
            </w:r>
            <w:r>
              <w:rPr>
                <w:noProof/>
                <w:webHidden/>
              </w:rPr>
              <w:fldChar w:fldCharType="begin"/>
            </w:r>
            <w:r>
              <w:rPr>
                <w:noProof/>
                <w:webHidden/>
              </w:rPr>
              <w:instrText xml:space="preserve"> PAGEREF _Toc449893465 \h </w:instrText>
            </w:r>
            <w:r>
              <w:rPr>
                <w:noProof/>
                <w:webHidden/>
              </w:rPr>
            </w:r>
          </w:ins>
          <w:r>
            <w:rPr>
              <w:noProof/>
              <w:webHidden/>
            </w:rPr>
            <w:fldChar w:fldCharType="separate"/>
          </w:r>
          <w:ins w:id="239" w:author="Anush Mohandass" w:date="2016-05-01T19:14:00Z">
            <w:r>
              <w:rPr>
                <w:noProof/>
                <w:webHidden/>
              </w:rPr>
              <w:t>21</w:t>
            </w:r>
          </w:ins>
          <w:ins w:id="240" w:author="Anush Mohandass" w:date="2016-05-01T19:13:00Z">
            <w:r>
              <w:rPr>
                <w:noProof/>
                <w:webHidden/>
              </w:rPr>
              <w:fldChar w:fldCharType="end"/>
            </w:r>
            <w:r w:rsidRPr="007D5C7A">
              <w:rPr>
                <w:rStyle w:val="Hyperlink"/>
                <w:noProof/>
              </w:rPr>
              <w:fldChar w:fldCharType="end"/>
            </w:r>
          </w:ins>
        </w:p>
        <w:p w14:paraId="03AF163A" w14:textId="77777777" w:rsidR="00BE092E" w:rsidRDefault="00BE092E">
          <w:pPr>
            <w:pStyle w:val="TOC2"/>
            <w:tabs>
              <w:tab w:val="left" w:pos="800"/>
            </w:tabs>
            <w:rPr>
              <w:ins w:id="241" w:author="Anush Mohandass" w:date="2016-05-01T19:13:00Z"/>
              <w:noProof/>
              <w:szCs w:val="22"/>
            </w:rPr>
          </w:pPr>
          <w:ins w:id="242"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"_Toc449893472"</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6.6</w:t>
            </w:r>
            <w:r>
              <w:rPr>
                <w:noProof/>
                <w:szCs w:val="22"/>
              </w:rPr>
              <w:tab/>
            </w:r>
            <w:r w:rsidRPr="007D5C7A">
              <w:rPr>
                <w:rStyle w:val="Hyperlink"/>
                <w:noProof/>
              </w:rPr>
              <w:t>Spyglass</w:t>
            </w:r>
            <w:r>
              <w:rPr>
                <w:noProof/>
                <w:webHidden/>
              </w:rPr>
              <w:tab/>
            </w:r>
            <w:r>
              <w:rPr>
                <w:noProof/>
                <w:webHidden/>
              </w:rPr>
              <w:fldChar w:fldCharType="begin"/>
            </w:r>
            <w:r>
              <w:rPr>
                <w:noProof/>
                <w:webHidden/>
              </w:rPr>
              <w:instrText xml:space="preserve"> PAGEREF _Toc449893472 \h </w:instrText>
            </w:r>
            <w:r>
              <w:rPr>
                <w:noProof/>
                <w:webHidden/>
              </w:rPr>
            </w:r>
          </w:ins>
          <w:r>
            <w:rPr>
              <w:noProof/>
              <w:webHidden/>
            </w:rPr>
            <w:fldChar w:fldCharType="separate"/>
          </w:r>
          <w:ins w:id="243" w:author="Anush Mohandass" w:date="2016-05-01T19:14:00Z">
            <w:r>
              <w:rPr>
                <w:noProof/>
                <w:webHidden/>
              </w:rPr>
              <w:t>21</w:t>
            </w:r>
          </w:ins>
          <w:ins w:id="244" w:author="Anush Mohandass" w:date="2016-05-01T19:13:00Z">
            <w:r>
              <w:rPr>
                <w:noProof/>
                <w:webHidden/>
              </w:rPr>
              <w:fldChar w:fldCharType="end"/>
            </w:r>
            <w:r w:rsidRPr="007D5C7A">
              <w:rPr>
                <w:rStyle w:val="Hyperlink"/>
                <w:noProof/>
              </w:rPr>
              <w:fldChar w:fldCharType="end"/>
            </w:r>
          </w:ins>
        </w:p>
        <w:p w14:paraId="6EF46B89" w14:textId="77777777" w:rsidR="00BE092E" w:rsidRDefault="00BE092E">
          <w:pPr>
            <w:pStyle w:val="TOC2"/>
            <w:tabs>
              <w:tab w:val="left" w:pos="800"/>
            </w:tabs>
            <w:rPr>
              <w:ins w:id="245" w:author="Anush Mohandass" w:date="2016-05-01T19:13:00Z"/>
              <w:noProof/>
              <w:szCs w:val="22"/>
            </w:rPr>
          </w:pPr>
          <w:ins w:id="246"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"_Toc449893473"</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6.7</w:t>
            </w:r>
            <w:r>
              <w:rPr>
                <w:noProof/>
                <w:szCs w:val="22"/>
              </w:rPr>
              <w:tab/>
            </w:r>
            <w:r w:rsidRPr="007D5C7A">
              <w:rPr>
                <w:rStyle w:val="Hyperlink"/>
                <w:noProof/>
              </w:rPr>
              <w:t>User Reg Bus Limitations</w:t>
            </w:r>
            <w:r>
              <w:rPr>
                <w:noProof/>
                <w:webHidden/>
              </w:rPr>
              <w:tab/>
            </w:r>
            <w:r>
              <w:rPr>
                <w:noProof/>
                <w:webHidden/>
              </w:rPr>
              <w:fldChar w:fldCharType="begin"/>
            </w:r>
            <w:r>
              <w:rPr>
                <w:noProof/>
                <w:webHidden/>
              </w:rPr>
              <w:instrText xml:space="preserve"> PAGEREF _Toc449893473 \h </w:instrText>
            </w:r>
            <w:r>
              <w:rPr>
                <w:noProof/>
                <w:webHidden/>
              </w:rPr>
            </w:r>
          </w:ins>
          <w:r>
            <w:rPr>
              <w:noProof/>
              <w:webHidden/>
            </w:rPr>
            <w:fldChar w:fldCharType="separate"/>
          </w:r>
          <w:ins w:id="247" w:author="Anush Mohandass" w:date="2016-05-01T19:14:00Z">
            <w:r>
              <w:rPr>
                <w:noProof/>
                <w:webHidden/>
              </w:rPr>
              <w:t>21</w:t>
            </w:r>
          </w:ins>
          <w:ins w:id="248" w:author="Anush Mohandass" w:date="2016-05-01T19:13:00Z">
            <w:r>
              <w:rPr>
                <w:noProof/>
                <w:webHidden/>
              </w:rPr>
              <w:fldChar w:fldCharType="end"/>
            </w:r>
            <w:r w:rsidRPr="007D5C7A">
              <w:rPr>
                <w:rStyle w:val="Hyperlink"/>
                <w:noProof/>
              </w:rPr>
              <w:fldChar w:fldCharType="end"/>
            </w:r>
          </w:ins>
        </w:p>
        <w:p w14:paraId="31CE5703" w14:textId="77777777" w:rsidR="00BE092E" w:rsidRDefault="00BE092E">
          <w:pPr>
            <w:pStyle w:val="TOC1"/>
            <w:rPr>
              <w:ins w:id="249" w:author="Anush Mohandass" w:date="2016-05-01T19:13:00Z"/>
              <w:rFonts w:asciiTheme="minorHAnsi" w:hAnsiTheme="minorHAnsi"/>
              <w:b w:val="0"/>
              <w:color w:val="auto"/>
              <w:szCs w:val="22"/>
            </w:rPr>
          </w:pPr>
          <w:ins w:id="250" w:author="Anush Mohandass" w:date="2016-05-01T19:13:00Z">
            <w:r w:rsidRPr="007D5C7A">
              <w:rPr>
                <w:rStyle w:val="Hyperlink"/>
              </w:rPr>
              <w:fldChar w:fldCharType="begin"/>
            </w:r>
            <w:r w:rsidRPr="007D5C7A">
              <w:rPr>
                <w:rStyle w:val="Hyperlink"/>
              </w:rPr>
              <w:instrText xml:space="preserve"> </w:instrText>
            </w:r>
            <w:r>
              <w:instrText>HYPERLINK \l "_Toc449893474"</w:instrText>
            </w:r>
            <w:r w:rsidRPr="007D5C7A">
              <w:rPr>
                <w:rStyle w:val="Hyperlink"/>
              </w:rPr>
              <w:instrText xml:space="preserve"> </w:instrText>
            </w:r>
            <w:r w:rsidRPr="007D5C7A">
              <w:rPr>
                <w:rStyle w:val="Hyperlink"/>
              </w:rPr>
            </w:r>
            <w:r w:rsidRPr="007D5C7A">
              <w:rPr>
                <w:rStyle w:val="Hyperlink"/>
              </w:rPr>
              <w:fldChar w:fldCharType="separate"/>
            </w:r>
            <w:r w:rsidRPr="007D5C7A">
              <w:rPr>
                <w:rStyle w:val="Hyperlink"/>
              </w:rPr>
              <w:t>7</w:t>
            </w:r>
            <w:r>
              <w:rPr>
                <w:rFonts w:asciiTheme="minorHAnsi" w:hAnsiTheme="minorHAnsi"/>
                <w:b w:val="0"/>
                <w:color w:val="auto"/>
                <w:szCs w:val="22"/>
              </w:rPr>
              <w:tab/>
            </w:r>
            <w:r w:rsidRPr="007D5C7A">
              <w:rPr>
                <w:rStyle w:val="Hyperlink"/>
              </w:rPr>
              <w:t>Changes to Commands and Properties</w:t>
            </w:r>
            <w:r>
              <w:rPr>
                <w:webHidden/>
              </w:rPr>
              <w:tab/>
            </w:r>
            <w:r>
              <w:rPr>
                <w:webHidden/>
              </w:rPr>
              <w:fldChar w:fldCharType="begin"/>
            </w:r>
            <w:r>
              <w:rPr>
                <w:webHidden/>
              </w:rPr>
              <w:instrText xml:space="preserve"> PAGEREF _Toc449893474 \h </w:instrText>
            </w:r>
            <w:r>
              <w:rPr>
                <w:webHidden/>
              </w:rPr>
            </w:r>
          </w:ins>
          <w:r>
            <w:rPr>
              <w:webHidden/>
            </w:rPr>
            <w:fldChar w:fldCharType="separate"/>
          </w:r>
          <w:ins w:id="251" w:author="Anush Mohandass" w:date="2016-05-01T19:14:00Z">
            <w:r>
              <w:rPr>
                <w:webHidden/>
              </w:rPr>
              <w:t>22</w:t>
            </w:r>
          </w:ins>
          <w:ins w:id="252" w:author="Anush Mohandass" w:date="2016-05-01T19:13:00Z">
            <w:r>
              <w:rPr>
                <w:webHidden/>
              </w:rPr>
              <w:fldChar w:fldCharType="end"/>
            </w:r>
            <w:r w:rsidRPr="007D5C7A">
              <w:rPr>
                <w:rStyle w:val="Hyperlink"/>
              </w:rPr>
              <w:fldChar w:fldCharType="end"/>
            </w:r>
          </w:ins>
        </w:p>
        <w:p w14:paraId="53ECEBD3" w14:textId="77777777" w:rsidR="00BE092E" w:rsidRDefault="00BE092E">
          <w:pPr>
            <w:pStyle w:val="TOC2"/>
            <w:tabs>
              <w:tab w:val="left" w:pos="800"/>
            </w:tabs>
            <w:rPr>
              <w:ins w:id="253" w:author="Anush Mohandass" w:date="2016-05-01T19:13:00Z"/>
              <w:noProof/>
              <w:szCs w:val="22"/>
            </w:rPr>
          </w:pPr>
          <w:ins w:id="254"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"_Toc449893475"</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7.1</w:t>
            </w:r>
            <w:r>
              <w:rPr>
                <w:noProof/>
                <w:szCs w:val="22"/>
              </w:rPr>
              <w:tab/>
            </w:r>
            <w:r w:rsidRPr="007D5C7A">
              <w:rPr>
                <w:rStyle w:val="Hyperlink"/>
                <w:noProof/>
              </w:rPr>
              <w:t>Command Changes</w:t>
            </w:r>
            <w:r>
              <w:rPr>
                <w:noProof/>
                <w:webHidden/>
              </w:rPr>
              <w:tab/>
            </w:r>
            <w:r>
              <w:rPr>
                <w:noProof/>
                <w:webHidden/>
              </w:rPr>
              <w:fldChar w:fldCharType="begin"/>
            </w:r>
            <w:r>
              <w:rPr>
                <w:noProof/>
                <w:webHidden/>
              </w:rPr>
              <w:instrText xml:space="preserve"> PAGEREF _Toc449893475 \h </w:instrText>
            </w:r>
            <w:r>
              <w:rPr>
                <w:noProof/>
                <w:webHidden/>
              </w:rPr>
            </w:r>
          </w:ins>
          <w:r>
            <w:rPr>
              <w:noProof/>
              <w:webHidden/>
            </w:rPr>
            <w:fldChar w:fldCharType="separate"/>
          </w:r>
          <w:ins w:id="255" w:author="Anush Mohandass" w:date="2016-05-01T19:14:00Z">
            <w:r>
              <w:rPr>
                <w:noProof/>
                <w:webHidden/>
              </w:rPr>
              <w:t>22</w:t>
            </w:r>
          </w:ins>
          <w:ins w:id="256" w:author="Anush Mohandass" w:date="2016-05-01T19:13:00Z">
            <w:r>
              <w:rPr>
                <w:noProof/>
                <w:webHidden/>
              </w:rPr>
              <w:fldChar w:fldCharType="end"/>
            </w:r>
            <w:r w:rsidRPr="007D5C7A">
              <w:rPr>
                <w:rStyle w:val="Hyperlink"/>
                <w:noProof/>
              </w:rPr>
              <w:fldChar w:fldCharType="end"/>
            </w:r>
          </w:ins>
        </w:p>
        <w:p w14:paraId="431FE068" w14:textId="77777777" w:rsidR="00BE092E" w:rsidRDefault="00BE092E">
          <w:pPr>
            <w:pStyle w:val="TOC2"/>
            <w:tabs>
              <w:tab w:val="left" w:pos="800"/>
            </w:tabs>
            <w:rPr>
              <w:ins w:id="257" w:author="Anush Mohandass" w:date="2016-05-01T19:13:00Z"/>
              <w:noProof/>
              <w:szCs w:val="22"/>
            </w:rPr>
          </w:pPr>
          <w:ins w:id="258"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"_Toc449893476"</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7.2</w:t>
            </w:r>
            <w:r>
              <w:rPr>
                <w:noProof/>
                <w:szCs w:val="22"/>
              </w:rPr>
              <w:tab/>
            </w:r>
            <w:r w:rsidRPr="007D5C7A">
              <w:rPr>
                <w:rStyle w:val="Hyperlink"/>
                <w:noProof/>
              </w:rPr>
              <w:t>Default Property Changes</w:t>
            </w:r>
            <w:r>
              <w:rPr>
                <w:noProof/>
                <w:webHidden/>
              </w:rPr>
              <w:tab/>
            </w:r>
            <w:r>
              <w:rPr>
                <w:noProof/>
                <w:webHidden/>
              </w:rPr>
              <w:fldChar w:fldCharType="begin"/>
            </w:r>
            <w:r>
              <w:rPr>
                <w:noProof/>
                <w:webHidden/>
              </w:rPr>
              <w:instrText xml:space="preserve"> PAGEREF _Toc449893476 \h </w:instrText>
            </w:r>
            <w:r>
              <w:rPr>
                <w:noProof/>
                <w:webHidden/>
              </w:rPr>
            </w:r>
          </w:ins>
          <w:r>
            <w:rPr>
              <w:noProof/>
              <w:webHidden/>
            </w:rPr>
            <w:fldChar w:fldCharType="separate"/>
          </w:r>
          <w:ins w:id="259" w:author="Anush Mohandass" w:date="2016-05-01T19:14:00Z">
            <w:r>
              <w:rPr>
                <w:noProof/>
                <w:webHidden/>
              </w:rPr>
              <w:t>23</w:t>
            </w:r>
          </w:ins>
          <w:ins w:id="260" w:author="Anush Mohandass" w:date="2016-05-01T19:13:00Z">
            <w:r>
              <w:rPr>
                <w:noProof/>
                <w:webHidden/>
              </w:rPr>
              <w:fldChar w:fldCharType="end"/>
            </w:r>
            <w:r w:rsidRPr="007D5C7A">
              <w:rPr>
                <w:rStyle w:val="Hyperlink"/>
                <w:noProof/>
              </w:rPr>
              <w:fldChar w:fldCharType="end"/>
            </w:r>
          </w:ins>
        </w:p>
        <w:p w14:paraId="38F0DF0E" w14:textId="77777777" w:rsidR="00BE092E" w:rsidRDefault="00BE092E">
          <w:pPr>
            <w:pStyle w:val="TOC2"/>
            <w:tabs>
              <w:tab w:val="left" w:pos="800"/>
            </w:tabs>
            <w:rPr>
              <w:ins w:id="261" w:author="Anush Mohandass" w:date="2016-05-01T19:13:00Z"/>
              <w:noProof/>
              <w:szCs w:val="22"/>
            </w:rPr>
          </w:pPr>
          <w:ins w:id="262" w:author="Anush Mohandass" w:date="2016-05-01T19:13:00Z">
            <w:r w:rsidRPr="007D5C7A">
              <w:rPr>
                <w:rStyle w:val="Hyperlink"/>
                <w:noProof/>
              </w:rPr>
              <w:lastRenderedPageBreak/>
              <w:fldChar w:fldCharType="begin"/>
            </w:r>
            <w:r w:rsidRPr="007D5C7A">
              <w:rPr>
                <w:rStyle w:val="Hyperlink"/>
                <w:noProof/>
              </w:rPr>
              <w:instrText xml:space="preserve"> </w:instrText>
            </w:r>
            <w:r>
              <w:rPr>
                <w:noProof/>
              </w:rPr>
              <w:instrText>HYPERLINK \l "_Toc449893477"</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7.3</w:t>
            </w:r>
            <w:r>
              <w:rPr>
                <w:noProof/>
                <w:szCs w:val="22"/>
              </w:rPr>
              <w:tab/>
            </w:r>
            <w:r w:rsidRPr="007D5C7A">
              <w:rPr>
                <w:rStyle w:val="Hyperlink"/>
                <w:noProof/>
              </w:rPr>
              <w:t>Mesh Property Changes</w:t>
            </w:r>
            <w:r>
              <w:rPr>
                <w:noProof/>
                <w:webHidden/>
              </w:rPr>
              <w:tab/>
            </w:r>
            <w:r>
              <w:rPr>
                <w:noProof/>
                <w:webHidden/>
              </w:rPr>
              <w:fldChar w:fldCharType="begin"/>
            </w:r>
            <w:r>
              <w:rPr>
                <w:noProof/>
                <w:webHidden/>
              </w:rPr>
              <w:instrText xml:space="preserve"> PAGEREF _Toc449893477 \h </w:instrText>
            </w:r>
            <w:r>
              <w:rPr>
                <w:noProof/>
                <w:webHidden/>
              </w:rPr>
            </w:r>
          </w:ins>
          <w:r>
            <w:rPr>
              <w:noProof/>
              <w:webHidden/>
            </w:rPr>
            <w:fldChar w:fldCharType="separate"/>
          </w:r>
          <w:ins w:id="263" w:author="Anush Mohandass" w:date="2016-05-01T19:14:00Z">
            <w:r>
              <w:rPr>
                <w:noProof/>
                <w:webHidden/>
              </w:rPr>
              <w:t>23</w:t>
            </w:r>
          </w:ins>
          <w:ins w:id="264" w:author="Anush Mohandass" w:date="2016-05-01T19:13:00Z">
            <w:r>
              <w:rPr>
                <w:noProof/>
                <w:webHidden/>
              </w:rPr>
              <w:fldChar w:fldCharType="end"/>
            </w:r>
            <w:r w:rsidRPr="007D5C7A">
              <w:rPr>
                <w:rStyle w:val="Hyperlink"/>
                <w:noProof/>
              </w:rPr>
              <w:fldChar w:fldCharType="end"/>
            </w:r>
          </w:ins>
        </w:p>
        <w:p w14:paraId="0BA9FDCC" w14:textId="77777777" w:rsidR="00BE092E" w:rsidRDefault="00BE092E">
          <w:pPr>
            <w:pStyle w:val="TOC2"/>
            <w:tabs>
              <w:tab w:val="left" w:pos="800"/>
            </w:tabs>
            <w:rPr>
              <w:ins w:id="265" w:author="Anush Mohandass" w:date="2016-05-01T19:13:00Z"/>
              <w:noProof/>
              <w:szCs w:val="22"/>
            </w:rPr>
          </w:pPr>
          <w:ins w:id="266"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"_Toc449893478"</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7.4</w:t>
            </w:r>
            <w:r>
              <w:rPr>
                <w:noProof/>
                <w:szCs w:val="22"/>
              </w:rPr>
              <w:tab/>
            </w:r>
            <w:r w:rsidRPr="007D5C7A">
              <w:rPr>
                <w:rStyle w:val="Hyperlink"/>
                <w:noProof/>
              </w:rPr>
              <w:t>Bridge Property Changes</w:t>
            </w:r>
            <w:r>
              <w:rPr>
                <w:noProof/>
                <w:webHidden/>
              </w:rPr>
              <w:tab/>
            </w:r>
            <w:r>
              <w:rPr>
                <w:noProof/>
                <w:webHidden/>
              </w:rPr>
              <w:fldChar w:fldCharType="begin"/>
            </w:r>
            <w:r>
              <w:rPr>
                <w:noProof/>
                <w:webHidden/>
              </w:rPr>
              <w:instrText xml:space="preserve"> PAGEREF _Toc449893478 \h </w:instrText>
            </w:r>
            <w:r>
              <w:rPr>
                <w:noProof/>
                <w:webHidden/>
              </w:rPr>
            </w:r>
          </w:ins>
          <w:r>
            <w:rPr>
              <w:noProof/>
              <w:webHidden/>
            </w:rPr>
            <w:fldChar w:fldCharType="separate"/>
          </w:r>
          <w:ins w:id="267" w:author="Anush Mohandass" w:date="2016-05-01T19:14:00Z">
            <w:r>
              <w:rPr>
                <w:noProof/>
                <w:webHidden/>
              </w:rPr>
              <w:t>24</w:t>
            </w:r>
          </w:ins>
          <w:ins w:id="268" w:author="Anush Mohandass" w:date="2016-05-01T19:13:00Z">
            <w:r>
              <w:rPr>
                <w:noProof/>
                <w:webHidden/>
              </w:rPr>
              <w:fldChar w:fldCharType="end"/>
            </w:r>
            <w:r w:rsidRPr="007D5C7A">
              <w:rPr>
                <w:rStyle w:val="Hyperlink"/>
                <w:noProof/>
              </w:rPr>
              <w:fldChar w:fldCharType="end"/>
            </w:r>
          </w:ins>
        </w:p>
        <w:p w14:paraId="137A2931" w14:textId="77777777" w:rsidR="00BE092E" w:rsidRDefault="00BE092E">
          <w:pPr>
            <w:pStyle w:val="TOC2"/>
            <w:tabs>
              <w:tab w:val="left" w:pos="800"/>
            </w:tabs>
            <w:rPr>
              <w:ins w:id="269" w:author="Anush Mohandass" w:date="2016-05-01T19:13:00Z"/>
              <w:noProof/>
              <w:szCs w:val="22"/>
            </w:rPr>
          </w:pPr>
          <w:ins w:id="270"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"_Toc449893479"</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7.5</w:t>
            </w:r>
            <w:r>
              <w:rPr>
                <w:noProof/>
                <w:szCs w:val="22"/>
              </w:rPr>
              <w:tab/>
            </w:r>
            <w:r w:rsidRPr="007D5C7A">
              <w:rPr>
                <w:rStyle w:val="Hyperlink"/>
                <w:noProof/>
              </w:rPr>
              <w:t>Host Proprerty Changes</w:t>
            </w:r>
            <w:r>
              <w:rPr>
                <w:noProof/>
                <w:webHidden/>
              </w:rPr>
              <w:tab/>
            </w:r>
            <w:r>
              <w:rPr>
                <w:noProof/>
                <w:webHidden/>
              </w:rPr>
              <w:fldChar w:fldCharType="begin"/>
            </w:r>
            <w:r>
              <w:rPr>
                <w:noProof/>
                <w:webHidden/>
              </w:rPr>
              <w:instrText xml:space="preserve"> PAGEREF _Toc449893479 \h </w:instrText>
            </w:r>
            <w:r>
              <w:rPr>
                <w:noProof/>
                <w:webHidden/>
              </w:rPr>
            </w:r>
          </w:ins>
          <w:r>
            <w:rPr>
              <w:noProof/>
              <w:webHidden/>
            </w:rPr>
            <w:fldChar w:fldCharType="separate"/>
          </w:r>
          <w:ins w:id="271" w:author="Anush Mohandass" w:date="2016-05-01T19:14:00Z">
            <w:r>
              <w:rPr>
                <w:noProof/>
                <w:webHidden/>
              </w:rPr>
              <w:t>24</w:t>
            </w:r>
          </w:ins>
          <w:ins w:id="272" w:author="Anush Mohandass" w:date="2016-05-01T19:13:00Z">
            <w:r>
              <w:rPr>
                <w:noProof/>
                <w:webHidden/>
              </w:rPr>
              <w:fldChar w:fldCharType="end"/>
            </w:r>
            <w:r w:rsidRPr="007D5C7A">
              <w:rPr>
                <w:rStyle w:val="Hyperlink"/>
                <w:noProof/>
              </w:rPr>
              <w:fldChar w:fldCharType="end"/>
            </w:r>
          </w:ins>
        </w:p>
        <w:p w14:paraId="508B0B7A" w14:textId="77777777" w:rsidR="00BE092E" w:rsidRDefault="00BE092E">
          <w:pPr>
            <w:pStyle w:val="TOC2"/>
            <w:tabs>
              <w:tab w:val="left" w:pos="800"/>
            </w:tabs>
            <w:rPr>
              <w:ins w:id="273" w:author="Anush Mohandass" w:date="2016-05-01T19:13:00Z"/>
              <w:noProof/>
              <w:szCs w:val="22"/>
            </w:rPr>
          </w:pPr>
          <w:ins w:id="274"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"_Toc449893490"</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7.6</w:t>
            </w:r>
            <w:r>
              <w:rPr>
                <w:noProof/>
                <w:szCs w:val="22"/>
              </w:rPr>
              <w:tab/>
            </w:r>
            <w:r w:rsidRPr="007D5C7A">
              <w:rPr>
                <w:rStyle w:val="Hyperlink"/>
                <w:noProof/>
              </w:rPr>
              <w:t>Link Property Changes</w:t>
            </w:r>
            <w:r>
              <w:rPr>
                <w:noProof/>
                <w:webHidden/>
              </w:rPr>
              <w:tab/>
            </w:r>
            <w:r>
              <w:rPr>
                <w:noProof/>
                <w:webHidden/>
              </w:rPr>
              <w:fldChar w:fldCharType="begin"/>
            </w:r>
            <w:r>
              <w:rPr>
                <w:noProof/>
                <w:webHidden/>
              </w:rPr>
              <w:instrText xml:space="preserve"> PAGEREF _Toc449893490 \h </w:instrText>
            </w:r>
            <w:r>
              <w:rPr>
                <w:noProof/>
                <w:webHidden/>
              </w:rPr>
            </w:r>
          </w:ins>
          <w:r>
            <w:rPr>
              <w:noProof/>
              <w:webHidden/>
            </w:rPr>
            <w:fldChar w:fldCharType="separate"/>
          </w:r>
          <w:ins w:id="275" w:author="Anush Mohandass" w:date="2016-05-01T19:14:00Z">
            <w:r>
              <w:rPr>
                <w:noProof/>
                <w:webHidden/>
              </w:rPr>
              <w:t>24</w:t>
            </w:r>
          </w:ins>
          <w:ins w:id="276" w:author="Anush Mohandass" w:date="2016-05-01T19:13:00Z">
            <w:r>
              <w:rPr>
                <w:noProof/>
                <w:webHidden/>
              </w:rPr>
              <w:fldChar w:fldCharType="end"/>
            </w:r>
            <w:r w:rsidRPr="007D5C7A">
              <w:rPr>
                <w:rStyle w:val="Hyperlink"/>
                <w:noProof/>
              </w:rPr>
              <w:fldChar w:fldCharType="end"/>
            </w:r>
          </w:ins>
        </w:p>
        <w:p w14:paraId="01441686" w14:textId="77777777" w:rsidR="00BE092E" w:rsidRDefault="00BE092E">
          <w:pPr>
            <w:pStyle w:val="TOC2"/>
            <w:tabs>
              <w:tab w:val="left" w:pos="800"/>
            </w:tabs>
            <w:rPr>
              <w:ins w:id="277" w:author="Anush Mohandass" w:date="2016-05-01T19:13:00Z"/>
              <w:noProof/>
              <w:szCs w:val="22"/>
            </w:rPr>
          </w:pPr>
          <w:ins w:id="278" w:author="Anush Mohandass" w:date="2016-05-01T19:13:00Z">
            <w:r w:rsidRPr="007D5C7A">
              <w:rPr>
                <w:rStyle w:val="Hyperlink"/>
                <w:noProof/>
              </w:rPr>
              <w:fldChar w:fldCharType="begin"/>
            </w:r>
            <w:r w:rsidRPr="007D5C7A">
              <w:rPr>
                <w:rStyle w:val="Hyperlink"/>
                <w:noProof/>
              </w:rPr>
              <w:instrText xml:space="preserve"> </w:instrText>
            </w:r>
            <w:r>
              <w:rPr>
                <w:noProof/>
              </w:rPr>
              <w:instrText>HYPERLINK \l "_Toc449893491"</w:instrText>
            </w:r>
            <w:r w:rsidRPr="007D5C7A">
              <w:rPr>
                <w:rStyle w:val="Hyperlink"/>
                <w:noProof/>
              </w:rPr>
              <w:instrText xml:space="preserve"> </w:instrText>
            </w:r>
            <w:r w:rsidRPr="007D5C7A">
              <w:rPr>
                <w:rStyle w:val="Hyperlink"/>
                <w:noProof/>
              </w:rPr>
            </w:r>
            <w:r w:rsidRPr="007D5C7A">
              <w:rPr>
                <w:rStyle w:val="Hyperlink"/>
                <w:noProof/>
              </w:rPr>
              <w:fldChar w:fldCharType="separate"/>
            </w:r>
            <w:r w:rsidRPr="007D5C7A">
              <w:rPr>
                <w:rStyle w:val="Hyperlink"/>
                <w:noProof/>
              </w:rPr>
              <w:t>7.7</w:t>
            </w:r>
            <w:r>
              <w:rPr>
                <w:noProof/>
                <w:szCs w:val="22"/>
              </w:rPr>
              <w:tab/>
            </w:r>
            <w:r w:rsidRPr="007D5C7A">
              <w:rPr>
                <w:rStyle w:val="Hyperlink"/>
                <w:noProof/>
              </w:rPr>
              <w:t>Router Property Changes</w:t>
            </w:r>
            <w:r>
              <w:rPr>
                <w:noProof/>
                <w:webHidden/>
              </w:rPr>
              <w:tab/>
            </w:r>
            <w:r>
              <w:rPr>
                <w:noProof/>
                <w:webHidden/>
              </w:rPr>
              <w:fldChar w:fldCharType="begin"/>
            </w:r>
            <w:r>
              <w:rPr>
                <w:noProof/>
                <w:webHidden/>
              </w:rPr>
              <w:instrText xml:space="preserve"> PAGEREF _Toc449893491 \h </w:instrText>
            </w:r>
            <w:r>
              <w:rPr>
                <w:noProof/>
                <w:webHidden/>
              </w:rPr>
            </w:r>
          </w:ins>
          <w:r>
            <w:rPr>
              <w:noProof/>
              <w:webHidden/>
            </w:rPr>
            <w:fldChar w:fldCharType="separate"/>
          </w:r>
          <w:ins w:id="279" w:author="Anush Mohandass" w:date="2016-05-01T19:14:00Z">
            <w:r>
              <w:rPr>
                <w:noProof/>
                <w:webHidden/>
              </w:rPr>
              <w:t>25</w:t>
            </w:r>
          </w:ins>
          <w:ins w:id="280" w:author="Anush Mohandass" w:date="2016-05-01T19:13:00Z">
            <w:r>
              <w:rPr>
                <w:noProof/>
                <w:webHidden/>
              </w:rPr>
              <w:fldChar w:fldCharType="end"/>
            </w:r>
            <w:r w:rsidRPr="007D5C7A">
              <w:rPr>
                <w:rStyle w:val="Hyperlink"/>
                <w:noProof/>
              </w:rPr>
              <w:fldChar w:fldCharType="end"/>
            </w:r>
          </w:ins>
        </w:p>
        <w:p w14:paraId="5DD8FB32" w14:textId="77777777" w:rsidR="00EA249D" w:rsidDel="00994B56" w:rsidRDefault="00EA249D">
          <w:pPr>
            <w:pStyle w:val="TOC1"/>
            <w:rPr>
              <w:ins w:id="281" w:author="Rajesh Chopra" w:date="2016-04-27T18:51:00Z"/>
              <w:del w:id="282" w:author="Anush Mohandass" w:date="2016-04-29T05:03:00Z"/>
              <w:rFonts w:asciiTheme="minorHAnsi" w:hAnsiTheme="minorHAnsi"/>
              <w:b w:val="0"/>
              <w:color w:val="auto"/>
              <w:szCs w:val="22"/>
            </w:rPr>
          </w:pPr>
          <w:ins w:id="283" w:author="Rajesh Chopra" w:date="2016-04-27T18:51:00Z">
            <w:del w:id="284" w:author="Anush Mohandass" w:date="2016-04-29T05:03:00Z">
              <w:r w:rsidRPr="00994B56" w:rsidDel="00994B56">
                <w:rPr>
                  <w:rStyle w:val="Hyperlink"/>
                  <w:rFonts w:asciiTheme="majorHAnsi" w:hAnsiTheme="majorHAnsi"/>
                  <w:b w:val="0"/>
                </w:rPr>
                <w:delText>About This Document</w:delText>
              </w:r>
              <w:r w:rsidDel="00994B56">
                <w:rPr>
                  <w:webHidden/>
                </w:rPr>
                <w:tab/>
                <w:delText>2</w:delText>
              </w:r>
            </w:del>
          </w:ins>
        </w:p>
        <w:p w14:paraId="68298CEC" w14:textId="77777777" w:rsidR="00EA249D" w:rsidDel="00994B56" w:rsidRDefault="00EA249D">
          <w:pPr>
            <w:pStyle w:val="TOC1"/>
            <w:rPr>
              <w:ins w:id="285" w:author="Rajesh Chopra" w:date="2016-04-27T18:51:00Z"/>
              <w:del w:id="286" w:author="Anush Mohandass" w:date="2016-04-29T05:03:00Z"/>
              <w:rFonts w:asciiTheme="minorHAnsi" w:hAnsiTheme="minorHAnsi"/>
              <w:b w:val="0"/>
              <w:color w:val="auto"/>
              <w:szCs w:val="22"/>
            </w:rPr>
          </w:pPr>
          <w:ins w:id="287" w:author="Rajesh Chopra" w:date="2016-04-27T18:51:00Z">
            <w:del w:id="288" w:author="Anush Mohandass" w:date="2016-04-29T05:03:00Z">
              <w:r w:rsidRPr="00994B56" w:rsidDel="00994B56">
                <w:rPr>
                  <w:rStyle w:val="Hyperlink"/>
                  <w:rFonts w:asciiTheme="majorHAnsi" w:hAnsiTheme="majorHAnsi"/>
                  <w:b w:val="0"/>
                </w:rPr>
                <w:delText>Audience</w:delText>
              </w:r>
              <w:r w:rsidDel="00994B56">
                <w:rPr>
                  <w:webHidden/>
                </w:rPr>
                <w:tab/>
                <w:delText>2</w:delText>
              </w:r>
            </w:del>
          </w:ins>
        </w:p>
        <w:p w14:paraId="1D1018D2" w14:textId="77777777" w:rsidR="00EA249D" w:rsidDel="00994B56" w:rsidRDefault="00EA249D">
          <w:pPr>
            <w:pStyle w:val="TOC1"/>
            <w:rPr>
              <w:ins w:id="289" w:author="Rajesh Chopra" w:date="2016-04-27T18:51:00Z"/>
              <w:del w:id="290" w:author="Anush Mohandass" w:date="2016-04-29T05:03:00Z"/>
              <w:rFonts w:asciiTheme="minorHAnsi" w:hAnsiTheme="minorHAnsi"/>
              <w:b w:val="0"/>
              <w:color w:val="auto"/>
              <w:szCs w:val="22"/>
            </w:rPr>
          </w:pPr>
          <w:ins w:id="291" w:author="Rajesh Chopra" w:date="2016-04-27T18:51:00Z">
            <w:del w:id="292" w:author="Anush Mohandass" w:date="2016-04-29T05:03:00Z">
              <w:r w:rsidRPr="00994B56" w:rsidDel="00994B56">
                <w:rPr>
                  <w:rStyle w:val="Hyperlink"/>
                  <w:rFonts w:asciiTheme="majorHAnsi" w:hAnsiTheme="majorHAnsi"/>
                  <w:b w:val="0"/>
                </w:rPr>
                <w:delText>Prerequisite</w:delText>
              </w:r>
              <w:r w:rsidDel="00994B56">
                <w:rPr>
                  <w:webHidden/>
                </w:rPr>
                <w:tab/>
                <w:delText>2</w:delText>
              </w:r>
            </w:del>
          </w:ins>
        </w:p>
        <w:p w14:paraId="0D94F706" w14:textId="77777777" w:rsidR="00EA249D" w:rsidDel="00994B56" w:rsidRDefault="00EA249D">
          <w:pPr>
            <w:pStyle w:val="TOC1"/>
            <w:rPr>
              <w:ins w:id="293" w:author="Rajesh Chopra" w:date="2016-04-27T18:51:00Z"/>
              <w:del w:id="294" w:author="Anush Mohandass" w:date="2016-04-29T05:03:00Z"/>
              <w:rFonts w:asciiTheme="minorHAnsi" w:hAnsiTheme="minorHAnsi"/>
              <w:b w:val="0"/>
              <w:color w:val="auto"/>
              <w:szCs w:val="22"/>
            </w:rPr>
          </w:pPr>
          <w:ins w:id="295" w:author="Rajesh Chopra" w:date="2016-04-27T18:51:00Z">
            <w:del w:id="296" w:author="Anush Mohandass" w:date="2016-04-29T05:03:00Z">
              <w:r w:rsidRPr="00994B56" w:rsidDel="00994B56">
                <w:rPr>
                  <w:rStyle w:val="Hyperlink"/>
                  <w:rFonts w:asciiTheme="majorHAnsi" w:hAnsiTheme="majorHAnsi"/>
                  <w:b w:val="0"/>
                </w:rPr>
                <w:delText>Related Documents</w:delText>
              </w:r>
              <w:r w:rsidDel="00994B56">
                <w:rPr>
                  <w:webHidden/>
                </w:rPr>
                <w:tab/>
                <w:delText>2</w:delText>
              </w:r>
            </w:del>
          </w:ins>
        </w:p>
        <w:p w14:paraId="26D566A4" w14:textId="77777777" w:rsidR="00EA249D" w:rsidDel="00994B56" w:rsidRDefault="00EA249D">
          <w:pPr>
            <w:pStyle w:val="TOC1"/>
            <w:rPr>
              <w:ins w:id="297" w:author="Rajesh Chopra" w:date="2016-04-27T18:51:00Z"/>
              <w:del w:id="298" w:author="Anush Mohandass" w:date="2016-04-29T05:03:00Z"/>
              <w:rFonts w:asciiTheme="minorHAnsi" w:hAnsiTheme="minorHAnsi"/>
              <w:b w:val="0"/>
              <w:color w:val="auto"/>
              <w:szCs w:val="22"/>
            </w:rPr>
          </w:pPr>
          <w:ins w:id="299" w:author="Rajesh Chopra" w:date="2016-04-27T18:51:00Z">
            <w:del w:id="300" w:author="Anush Mohandass" w:date="2016-04-29T05:03:00Z">
              <w:r w:rsidRPr="00994B56" w:rsidDel="00994B56">
                <w:rPr>
                  <w:rStyle w:val="Hyperlink"/>
                  <w:rFonts w:asciiTheme="majorHAnsi" w:hAnsiTheme="majorHAnsi"/>
                  <w:b w:val="0"/>
                </w:rPr>
                <w:delText>Customer Support</w:delText>
              </w:r>
              <w:r w:rsidDel="00994B56">
                <w:rPr>
                  <w:webHidden/>
                </w:rPr>
                <w:tab/>
                <w:delText>2</w:delText>
              </w:r>
            </w:del>
          </w:ins>
        </w:p>
        <w:p w14:paraId="63CF63AA" w14:textId="77777777" w:rsidR="00EA249D" w:rsidDel="00994B56" w:rsidRDefault="00EA249D">
          <w:pPr>
            <w:pStyle w:val="TOC1"/>
            <w:rPr>
              <w:ins w:id="301" w:author="Rajesh Chopra" w:date="2016-04-27T18:51:00Z"/>
              <w:del w:id="302" w:author="Anush Mohandass" w:date="2016-04-29T05:03:00Z"/>
              <w:rFonts w:asciiTheme="minorHAnsi" w:hAnsiTheme="minorHAnsi"/>
              <w:b w:val="0"/>
              <w:color w:val="auto"/>
              <w:szCs w:val="22"/>
            </w:rPr>
          </w:pPr>
          <w:ins w:id="303" w:author="Rajesh Chopra" w:date="2016-04-27T18:51:00Z">
            <w:del w:id="304" w:author="Anush Mohandass" w:date="2016-04-29T05:03:00Z">
              <w:r w:rsidRPr="00994B56" w:rsidDel="00994B56">
                <w:rPr>
                  <w:rStyle w:val="Hyperlink"/>
                  <w:b w:val="0"/>
                </w:rPr>
                <w:delText>1</w:delText>
              </w:r>
              <w:r w:rsidDel="00994B56">
                <w:rPr>
                  <w:rFonts w:asciiTheme="minorHAnsi" w:hAnsiTheme="minorHAnsi"/>
                  <w:b w:val="0"/>
                  <w:color w:val="auto"/>
                  <w:szCs w:val="22"/>
                </w:rPr>
                <w:tab/>
              </w:r>
              <w:r w:rsidRPr="00994B56" w:rsidDel="00994B56">
                <w:rPr>
                  <w:rStyle w:val="Hyperlink"/>
                  <w:b w:val="0"/>
                </w:rPr>
                <w:delText>Deliverables</w:delText>
              </w:r>
              <w:r w:rsidDel="00994B56">
                <w:rPr>
                  <w:webHidden/>
                </w:rPr>
                <w:tab/>
                <w:delText>6</w:delText>
              </w:r>
            </w:del>
          </w:ins>
        </w:p>
        <w:p w14:paraId="262F528B" w14:textId="77777777" w:rsidR="00EA249D" w:rsidDel="00994B56" w:rsidRDefault="00EA249D">
          <w:pPr>
            <w:pStyle w:val="TOC1"/>
            <w:rPr>
              <w:ins w:id="305" w:author="Rajesh Chopra" w:date="2016-04-27T18:51:00Z"/>
              <w:del w:id="306" w:author="Anush Mohandass" w:date="2016-04-29T05:03:00Z"/>
              <w:rFonts w:asciiTheme="minorHAnsi" w:hAnsiTheme="minorHAnsi"/>
              <w:b w:val="0"/>
              <w:color w:val="auto"/>
              <w:szCs w:val="22"/>
            </w:rPr>
          </w:pPr>
          <w:ins w:id="307" w:author="Rajesh Chopra" w:date="2016-04-27T18:51:00Z">
            <w:del w:id="308" w:author="Anush Mohandass" w:date="2016-04-29T05:03:00Z">
              <w:r w:rsidRPr="00994B56" w:rsidDel="00994B56">
                <w:rPr>
                  <w:rStyle w:val="Hyperlink"/>
                  <w:b w:val="0"/>
                </w:rPr>
                <w:delText>2</w:delText>
              </w:r>
              <w:r w:rsidDel="00994B56">
                <w:rPr>
                  <w:rFonts w:asciiTheme="minorHAnsi" w:hAnsiTheme="minorHAnsi"/>
                  <w:b w:val="0"/>
                  <w:color w:val="auto"/>
                  <w:szCs w:val="22"/>
                </w:rPr>
                <w:tab/>
              </w:r>
              <w:r w:rsidRPr="00994B56" w:rsidDel="00994B56">
                <w:rPr>
                  <w:rStyle w:val="Hyperlink"/>
                  <w:b w:val="0"/>
                </w:rPr>
                <w:delText>Installation</w:delText>
              </w:r>
              <w:r w:rsidDel="00994B56">
                <w:rPr>
                  <w:webHidden/>
                </w:rPr>
                <w:tab/>
                <w:delText>7</w:delText>
              </w:r>
            </w:del>
          </w:ins>
        </w:p>
        <w:p w14:paraId="007E538D" w14:textId="77777777" w:rsidR="00EA249D" w:rsidDel="00994B56" w:rsidRDefault="00EA249D">
          <w:pPr>
            <w:pStyle w:val="TOC1"/>
            <w:rPr>
              <w:ins w:id="309" w:author="Rajesh Chopra" w:date="2016-04-27T18:51:00Z"/>
              <w:del w:id="310" w:author="Anush Mohandass" w:date="2016-04-29T05:03:00Z"/>
              <w:rFonts w:asciiTheme="minorHAnsi" w:hAnsiTheme="minorHAnsi"/>
              <w:b w:val="0"/>
              <w:color w:val="auto"/>
              <w:szCs w:val="22"/>
            </w:rPr>
          </w:pPr>
          <w:ins w:id="311" w:author="Rajesh Chopra" w:date="2016-04-27T18:51:00Z">
            <w:del w:id="312" w:author="Anush Mohandass" w:date="2016-04-29T05:03:00Z">
              <w:r w:rsidRPr="00994B56" w:rsidDel="00994B56">
                <w:rPr>
                  <w:rStyle w:val="Hyperlink"/>
                  <w:b w:val="0"/>
                </w:rPr>
                <w:delText>3</w:delText>
              </w:r>
              <w:r w:rsidDel="00994B56">
                <w:rPr>
                  <w:rFonts w:asciiTheme="minorHAnsi" w:hAnsiTheme="minorHAnsi"/>
                  <w:b w:val="0"/>
                  <w:color w:val="auto"/>
                  <w:szCs w:val="22"/>
                </w:rPr>
                <w:tab/>
              </w:r>
              <w:r w:rsidRPr="00994B56" w:rsidDel="00994B56">
                <w:rPr>
                  <w:rStyle w:val="Hyperlink"/>
                  <w:b w:val="0"/>
                </w:rPr>
                <w:delText>Feature Updates</w:delText>
              </w:r>
              <w:r w:rsidDel="00994B56">
                <w:rPr>
                  <w:webHidden/>
                </w:rPr>
                <w:tab/>
                <w:delText>8</w:delText>
              </w:r>
            </w:del>
          </w:ins>
        </w:p>
        <w:p w14:paraId="0957EC6B" w14:textId="77777777" w:rsidR="00EA249D" w:rsidDel="00994B56" w:rsidRDefault="00EA249D">
          <w:pPr>
            <w:pStyle w:val="TOC2"/>
            <w:tabs>
              <w:tab w:val="left" w:pos="800"/>
            </w:tabs>
            <w:rPr>
              <w:ins w:id="313" w:author="Rajesh Chopra" w:date="2016-04-27T18:51:00Z"/>
              <w:del w:id="314" w:author="Anush Mohandass" w:date="2016-04-29T05:03:00Z"/>
              <w:noProof/>
              <w:szCs w:val="22"/>
            </w:rPr>
          </w:pPr>
          <w:ins w:id="315" w:author="Rajesh Chopra" w:date="2016-04-27T18:51:00Z">
            <w:del w:id="316" w:author="Anush Mohandass" w:date="2016-04-29T05:03:00Z">
              <w:r w:rsidRPr="00994B56" w:rsidDel="00994B56">
                <w:rPr>
                  <w:rStyle w:val="Hyperlink"/>
                  <w:noProof/>
                </w:rPr>
                <w:delText>3.1</w:delText>
              </w:r>
              <w:r w:rsidDel="00994B56">
                <w:rPr>
                  <w:noProof/>
                  <w:szCs w:val="22"/>
                </w:rPr>
                <w:tab/>
              </w:r>
              <w:r w:rsidRPr="00994B56" w:rsidDel="00994B56">
                <w:rPr>
                  <w:rStyle w:val="Hyperlink"/>
                  <w:noProof/>
                </w:rPr>
                <w:delText>Fine-Grain Clock Gating improvments</w:delText>
              </w:r>
              <w:r w:rsidDel="00994B56">
                <w:rPr>
                  <w:noProof/>
                  <w:webHidden/>
                </w:rPr>
                <w:tab/>
                <w:delText>8</w:delText>
              </w:r>
            </w:del>
          </w:ins>
        </w:p>
        <w:p w14:paraId="0D156E16" w14:textId="77777777" w:rsidR="00EA249D" w:rsidDel="00994B56" w:rsidRDefault="00EA249D">
          <w:pPr>
            <w:pStyle w:val="TOC2"/>
            <w:tabs>
              <w:tab w:val="left" w:pos="800"/>
            </w:tabs>
            <w:rPr>
              <w:ins w:id="317" w:author="Rajesh Chopra" w:date="2016-04-27T18:51:00Z"/>
              <w:del w:id="318" w:author="Anush Mohandass" w:date="2016-04-29T05:03:00Z"/>
              <w:noProof/>
              <w:szCs w:val="22"/>
            </w:rPr>
          </w:pPr>
          <w:ins w:id="319" w:author="Rajesh Chopra" w:date="2016-04-27T18:51:00Z">
            <w:del w:id="320" w:author="Anush Mohandass" w:date="2016-04-29T05:03:00Z">
              <w:r w:rsidRPr="00994B56" w:rsidDel="00994B56">
                <w:rPr>
                  <w:rStyle w:val="Hyperlink"/>
                  <w:noProof/>
                </w:rPr>
                <w:delText>3.2</w:delText>
              </w:r>
              <w:r w:rsidDel="00994B56">
                <w:rPr>
                  <w:noProof/>
                  <w:szCs w:val="22"/>
                </w:rPr>
                <w:tab/>
              </w:r>
              <w:r w:rsidRPr="00994B56" w:rsidDel="00994B56">
                <w:rPr>
                  <w:rStyle w:val="Hyperlink"/>
                  <w:noProof/>
                </w:rPr>
                <w:delText>Coarse-Grain Clock Gating for Gemini</w:delText>
              </w:r>
              <w:r w:rsidDel="00994B56">
                <w:rPr>
                  <w:noProof/>
                  <w:webHidden/>
                </w:rPr>
                <w:tab/>
                <w:delText>8</w:delText>
              </w:r>
            </w:del>
          </w:ins>
        </w:p>
        <w:p w14:paraId="0A2CFD3A" w14:textId="77777777" w:rsidR="00EA249D" w:rsidDel="00994B56" w:rsidRDefault="00EA249D">
          <w:pPr>
            <w:pStyle w:val="TOC2"/>
            <w:tabs>
              <w:tab w:val="left" w:pos="800"/>
            </w:tabs>
            <w:rPr>
              <w:ins w:id="321" w:author="Rajesh Chopra" w:date="2016-04-27T18:51:00Z"/>
              <w:del w:id="322" w:author="Anush Mohandass" w:date="2016-04-29T05:03:00Z"/>
              <w:noProof/>
              <w:szCs w:val="22"/>
            </w:rPr>
          </w:pPr>
          <w:ins w:id="323" w:author="Rajesh Chopra" w:date="2016-04-27T18:51:00Z">
            <w:del w:id="324" w:author="Anush Mohandass" w:date="2016-04-29T05:03:00Z">
              <w:r w:rsidRPr="00994B56" w:rsidDel="00994B56">
                <w:rPr>
                  <w:rStyle w:val="Hyperlink"/>
                  <w:noProof/>
                </w:rPr>
                <w:delText>3.3</w:delText>
              </w:r>
              <w:r w:rsidDel="00994B56">
                <w:rPr>
                  <w:noProof/>
                  <w:szCs w:val="22"/>
                </w:rPr>
                <w:tab/>
              </w:r>
              <w:r w:rsidRPr="00994B56" w:rsidDel="00994B56">
                <w:rPr>
                  <w:rStyle w:val="Hyperlink"/>
                  <w:noProof/>
                </w:rPr>
                <w:delText>16 Layer NOC support</w:delText>
              </w:r>
              <w:r w:rsidDel="00994B56">
                <w:rPr>
                  <w:noProof/>
                  <w:webHidden/>
                </w:rPr>
                <w:tab/>
                <w:delText>8</w:delText>
              </w:r>
            </w:del>
          </w:ins>
        </w:p>
        <w:p w14:paraId="7AFB50E1" w14:textId="77777777" w:rsidR="00EA249D" w:rsidDel="00994B56" w:rsidRDefault="00EA249D">
          <w:pPr>
            <w:pStyle w:val="TOC2"/>
            <w:tabs>
              <w:tab w:val="left" w:pos="800"/>
            </w:tabs>
            <w:rPr>
              <w:ins w:id="325" w:author="Rajesh Chopra" w:date="2016-04-27T18:51:00Z"/>
              <w:del w:id="326" w:author="Anush Mohandass" w:date="2016-04-29T05:03:00Z"/>
              <w:noProof/>
              <w:szCs w:val="22"/>
            </w:rPr>
          </w:pPr>
          <w:ins w:id="327" w:author="Rajesh Chopra" w:date="2016-04-27T18:51:00Z">
            <w:del w:id="328" w:author="Anush Mohandass" w:date="2016-04-29T05:03:00Z">
              <w:r w:rsidRPr="00994B56" w:rsidDel="00994B56">
                <w:rPr>
                  <w:rStyle w:val="Hyperlink"/>
                  <w:noProof/>
                </w:rPr>
                <w:delText>3.4</w:delText>
              </w:r>
              <w:r w:rsidDel="00994B56">
                <w:rPr>
                  <w:noProof/>
                  <w:szCs w:val="22"/>
                </w:rPr>
                <w:tab/>
              </w:r>
              <w:r w:rsidRPr="00994B56" w:rsidDel="00994B56">
                <w:rPr>
                  <w:rStyle w:val="Hyperlink"/>
                  <w:noProof/>
                </w:rPr>
                <w:delText>Shared Interface Master Bridge</w:delText>
              </w:r>
              <w:r w:rsidDel="00994B56">
                <w:rPr>
                  <w:noProof/>
                  <w:webHidden/>
                </w:rPr>
                <w:tab/>
                <w:delText>8</w:delText>
              </w:r>
            </w:del>
          </w:ins>
        </w:p>
        <w:p w14:paraId="165AAFC7" w14:textId="77777777" w:rsidR="00EA249D" w:rsidDel="00994B56" w:rsidRDefault="00EA249D">
          <w:pPr>
            <w:pStyle w:val="TOC2"/>
            <w:tabs>
              <w:tab w:val="left" w:pos="800"/>
            </w:tabs>
            <w:rPr>
              <w:ins w:id="329" w:author="Rajesh Chopra" w:date="2016-04-27T18:51:00Z"/>
              <w:del w:id="330" w:author="Anush Mohandass" w:date="2016-04-29T05:03:00Z"/>
              <w:noProof/>
              <w:szCs w:val="22"/>
            </w:rPr>
          </w:pPr>
          <w:ins w:id="331" w:author="Rajesh Chopra" w:date="2016-04-27T18:51:00Z">
            <w:del w:id="332" w:author="Anush Mohandass" w:date="2016-04-29T05:03:00Z">
              <w:r w:rsidRPr="00994B56" w:rsidDel="00994B56">
                <w:rPr>
                  <w:rStyle w:val="Hyperlink"/>
                  <w:noProof/>
                </w:rPr>
                <w:delText>3.5</w:delText>
              </w:r>
              <w:r w:rsidDel="00994B56">
                <w:rPr>
                  <w:noProof/>
                  <w:szCs w:val="22"/>
                </w:rPr>
                <w:tab/>
              </w:r>
              <w:r w:rsidRPr="00994B56" w:rsidDel="00994B56">
                <w:rPr>
                  <w:rStyle w:val="Hyperlink"/>
                  <w:noProof/>
                </w:rPr>
                <w:delText>Shared Interface Bridge and Port Checking</w:delText>
              </w:r>
              <w:r w:rsidDel="00994B56">
                <w:rPr>
                  <w:noProof/>
                  <w:webHidden/>
                </w:rPr>
                <w:tab/>
                <w:delText>9</w:delText>
              </w:r>
            </w:del>
          </w:ins>
        </w:p>
        <w:p w14:paraId="3016340B" w14:textId="77777777" w:rsidR="00EA249D" w:rsidDel="00994B56" w:rsidRDefault="00EA249D">
          <w:pPr>
            <w:pStyle w:val="TOC2"/>
            <w:tabs>
              <w:tab w:val="left" w:pos="800"/>
            </w:tabs>
            <w:rPr>
              <w:ins w:id="333" w:author="Rajesh Chopra" w:date="2016-04-27T18:51:00Z"/>
              <w:del w:id="334" w:author="Anush Mohandass" w:date="2016-04-29T05:03:00Z"/>
              <w:noProof/>
              <w:szCs w:val="22"/>
            </w:rPr>
          </w:pPr>
          <w:ins w:id="335" w:author="Rajesh Chopra" w:date="2016-04-27T18:51:00Z">
            <w:del w:id="336" w:author="Anush Mohandass" w:date="2016-04-29T05:03:00Z">
              <w:r w:rsidRPr="00994B56" w:rsidDel="00994B56">
                <w:rPr>
                  <w:rStyle w:val="Hyperlink"/>
                  <w:noProof/>
                </w:rPr>
                <w:delText>3.6</w:delText>
              </w:r>
              <w:r w:rsidDel="00994B56">
                <w:rPr>
                  <w:noProof/>
                  <w:szCs w:val="22"/>
                </w:rPr>
                <w:tab/>
              </w:r>
              <w:r w:rsidRPr="00994B56" w:rsidDel="00994B56">
                <w:rPr>
                  <w:rStyle w:val="Hyperlink"/>
                  <w:noProof/>
                </w:rPr>
                <w:delText>Programmable Relocation Registers And Hash Functions</w:delText>
              </w:r>
              <w:r w:rsidDel="00994B56">
                <w:rPr>
                  <w:noProof/>
                  <w:webHidden/>
                </w:rPr>
                <w:tab/>
                <w:delText>9</w:delText>
              </w:r>
            </w:del>
          </w:ins>
        </w:p>
        <w:p w14:paraId="5ED76029" w14:textId="77777777" w:rsidR="00EA249D" w:rsidDel="00994B56" w:rsidRDefault="00EA249D">
          <w:pPr>
            <w:pStyle w:val="TOC2"/>
            <w:tabs>
              <w:tab w:val="left" w:pos="800"/>
            </w:tabs>
            <w:rPr>
              <w:ins w:id="337" w:author="Rajesh Chopra" w:date="2016-04-27T18:51:00Z"/>
              <w:del w:id="338" w:author="Anush Mohandass" w:date="2016-04-29T05:03:00Z"/>
              <w:noProof/>
              <w:szCs w:val="22"/>
            </w:rPr>
          </w:pPr>
          <w:ins w:id="339" w:author="Rajesh Chopra" w:date="2016-04-27T18:51:00Z">
            <w:del w:id="340" w:author="Anush Mohandass" w:date="2016-04-29T05:03:00Z">
              <w:r w:rsidRPr="00994B56" w:rsidDel="00994B56">
                <w:rPr>
                  <w:rStyle w:val="Hyperlink"/>
                  <w:noProof/>
                </w:rPr>
                <w:delText>3.7</w:delText>
              </w:r>
              <w:r w:rsidDel="00994B56">
                <w:rPr>
                  <w:noProof/>
                  <w:szCs w:val="22"/>
                </w:rPr>
                <w:tab/>
              </w:r>
              <w:r w:rsidRPr="00994B56" w:rsidDel="00994B56">
                <w:rPr>
                  <w:rStyle w:val="Hyperlink"/>
                  <w:noProof/>
                </w:rPr>
                <w:delText>Combined Relocation and Hashing Functions</w:delText>
              </w:r>
              <w:r w:rsidDel="00994B56">
                <w:rPr>
                  <w:noProof/>
                  <w:webHidden/>
                </w:rPr>
                <w:tab/>
                <w:delText>10</w:delText>
              </w:r>
            </w:del>
          </w:ins>
        </w:p>
        <w:p w14:paraId="079100C1" w14:textId="77777777" w:rsidR="00EA249D" w:rsidDel="00994B56" w:rsidRDefault="00EA249D">
          <w:pPr>
            <w:pStyle w:val="TOC2"/>
            <w:tabs>
              <w:tab w:val="left" w:pos="800"/>
            </w:tabs>
            <w:rPr>
              <w:ins w:id="341" w:author="Rajesh Chopra" w:date="2016-04-27T18:51:00Z"/>
              <w:del w:id="342" w:author="Anush Mohandass" w:date="2016-04-29T05:03:00Z"/>
              <w:noProof/>
              <w:szCs w:val="22"/>
            </w:rPr>
          </w:pPr>
          <w:ins w:id="343" w:author="Rajesh Chopra" w:date="2016-04-27T18:51:00Z">
            <w:del w:id="344" w:author="Anush Mohandass" w:date="2016-04-29T05:03:00Z">
              <w:r w:rsidRPr="00994B56" w:rsidDel="00994B56">
                <w:rPr>
                  <w:rStyle w:val="Hyperlink"/>
                  <w:noProof/>
                </w:rPr>
                <w:delText>3.8</w:delText>
              </w:r>
              <w:r w:rsidDel="00994B56">
                <w:rPr>
                  <w:noProof/>
                  <w:szCs w:val="22"/>
                </w:rPr>
                <w:tab/>
              </w:r>
              <w:r w:rsidRPr="00994B56" w:rsidDel="00994B56">
                <w:rPr>
                  <w:rStyle w:val="Hyperlink"/>
                  <w:noProof/>
                </w:rPr>
                <w:delText>Reset Bypass for DFT</w:delText>
              </w:r>
              <w:r w:rsidDel="00994B56">
                <w:rPr>
                  <w:noProof/>
                  <w:webHidden/>
                </w:rPr>
                <w:tab/>
                <w:delText>10</w:delText>
              </w:r>
            </w:del>
          </w:ins>
        </w:p>
        <w:p w14:paraId="60D6A941" w14:textId="77777777" w:rsidR="00EA249D" w:rsidDel="00994B56" w:rsidRDefault="00EA249D">
          <w:pPr>
            <w:pStyle w:val="TOC2"/>
            <w:tabs>
              <w:tab w:val="left" w:pos="800"/>
            </w:tabs>
            <w:rPr>
              <w:ins w:id="345" w:author="Rajesh Chopra" w:date="2016-04-27T18:51:00Z"/>
              <w:del w:id="346" w:author="Anush Mohandass" w:date="2016-04-29T05:03:00Z"/>
              <w:noProof/>
              <w:szCs w:val="22"/>
            </w:rPr>
          </w:pPr>
          <w:ins w:id="347" w:author="Rajesh Chopra" w:date="2016-04-27T18:51:00Z">
            <w:del w:id="348" w:author="Anush Mohandass" w:date="2016-04-29T05:03:00Z">
              <w:r w:rsidRPr="00994B56" w:rsidDel="00994B56">
                <w:rPr>
                  <w:rStyle w:val="Hyperlink"/>
                  <w:noProof/>
                </w:rPr>
                <w:delText>3.9</w:delText>
              </w:r>
              <w:r w:rsidDel="00994B56">
                <w:rPr>
                  <w:noProof/>
                  <w:szCs w:val="22"/>
                </w:rPr>
                <w:tab/>
              </w:r>
              <w:r w:rsidRPr="00994B56" w:rsidDel="00994B56">
                <w:rPr>
                  <w:rStyle w:val="Hyperlink"/>
                  <w:noProof/>
                </w:rPr>
                <w:delText>Priority Address Map</w:delText>
              </w:r>
              <w:r w:rsidDel="00994B56">
                <w:rPr>
                  <w:noProof/>
                  <w:webHidden/>
                </w:rPr>
                <w:tab/>
                <w:delText>10</w:delText>
              </w:r>
            </w:del>
          </w:ins>
        </w:p>
        <w:p w14:paraId="262804D9" w14:textId="77777777" w:rsidR="00EA249D" w:rsidDel="00994B56" w:rsidRDefault="00EA249D">
          <w:pPr>
            <w:pStyle w:val="TOC2"/>
            <w:tabs>
              <w:tab w:val="left" w:pos="1000"/>
            </w:tabs>
            <w:rPr>
              <w:ins w:id="349" w:author="Rajesh Chopra" w:date="2016-04-27T18:51:00Z"/>
              <w:del w:id="350" w:author="Anush Mohandass" w:date="2016-04-29T05:03:00Z"/>
              <w:noProof/>
              <w:szCs w:val="22"/>
            </w:rPr>
          </w:pPr>
          <w:ins w:id="351" w:author="Rajesh Chopra" w:date="2016-04-27T18:51:00Z">
            <w:del w:id="352" w:author="Anush Mohandass" w:date="2016-04-29T05:03:00Z">
              <w:r w:rsidRPr="00994B56" w:rsidDel="00994B56">
                <w:rPr>
                  <w:rStyle w:val="Hyperlink"/>
                  <w:noProof/>
                </w:rPr>
                <w:delText>3.10</w:delText>
              </w:r>
              <w:r w:rsidDel="00994B56">
                <w:rPr>
                  <w:noProof/>
                  <w:szCs w:val="22"/>
                </w:rPr>
                <w:tab/>
              </w:r>
              <w:r w:rsidRPr="00994B56" w:rsidDel="00994B56">
                <w:rPr>
                  <w:rStyle w:val="Hyperlink"/>
                  <w:noProof/>
                </w:rPr>
                <w:delText>Reg Bus Master Guarantee of Forward Progress</w:delText>
              </w:r>
              <w:r w:rsidDel="00994B56">
                <w:rPr>
                  <w:noProof/>
                  <w:webHidden/>
                </w:rPr>
                <w:tab/>
                <w:delText>10</w:delText>
              </w:r>
            </w:del>
          </w:ins>
        </w:p>
        <w:p w14:paraId="684EB153" w14:textId="77777777" w:rsidR="00EA249D" w:rsidDel="00994B56" w:rsidRDefault="00EA249D">
          <w:pPr>
            <w:pStyle w:val="TOC2"/>
            <w:tabs>
              <w:tab w:val="left" w:pos="1000"/>
            </w:tabs>
            <w:rPr>
              <w:ins w:id="353" w:author="Rajesh Chopra" w:date="2016-04-27T18:51:00Z"/>
              <w:del w:id="354" w:author="Anush Mohandass" w:date="2016-04-29T05:03:00Z"/>
              <w:noProof/>
              <w:szCs w:val="22"/>
            </w:rPr>
          </w:pPr>
          <w:ins w:id="355" w:author="Rajesh Chopra" w:date="2016-04-27T18:51:00Z">
            <w:del w:id="356" w:author="Anush Mohandass" w:date="2016-04-29T05:03:00Z">
              <w:r w:rsidRPr="00994B56" w:rsidDel="00994B56">
                <w:rPr>
                  <w:rStyle w:val="Hyperlink"/>
                  <w:noProof/>
                </w:rPr>
                <w:delText>3.11</w:delText>
              </w:r>
              <w:r w:rsidDel="00994B56">
                <w:rPr>
                  <w:noProof/>
                  <w:szCs w:val="22"/>
                </w:rPr>
                <w:tab/>
              </w:r>
              <w:r w:rsidRPr="00994B56" w:rsidDel="00994B56">
                <w:rPr>
                  <w:rStyle w:val="Hyperlink"/>
                  <w:noProof/>
                </w:rPr>
                <w:delText>AHB Slave Byte Enable Support</w:delText>
              </w:r>
              <w:r w:rsidDel="00994B56">
                <w:rPr>
                  <w:noProof/>
                  <w:webHidden/>
                </w:rPr>
                <w:tab/>
                <w:delText>11</w:delText>
              </w:r>
            </w:del>
          </w:ins>
        </w:p>
        <w:p w14:paraId="2DF5BBB5" w14:textId="77777777" w:rsidR="00EA249D" w:rsidDel="00994B56" w:rsidRDefault="00EA249D">
          <w:pPr>
            <w:pStyle w:val="TOC2"/>
            <w:tabs>
              <w:tab w:val="left" w:pos="1000"/>
            </w:tabs>
            <w:rPr>
              <w:ins w:id="357" w:author="Rajesh Chopra" w:date="2016-04-27T18:51:00Z"/>
              <w:del w:id="358" w:author="Anush Mohandass" w:date="2016-04-29T05:03:00Z"/>
              <w:noProof/>
              <w:szCs w:val="22"/>
            </w:rPr>
          </w:pPr>
          <w:ins w:id="359" w:author="Rajesh Chopra" w:date="2016-04-27T18:51:00Z">
            <w:del w:id="360" w:author="Anush Mohandass" w:date="2016-04-29T05:03:00Z">
              <w:r w:rsidRPr="00994B56" w:rsidDel="00994B56">
                <w:rPr>
                  <w:rStyle w:val="Hyperlink"/>
                  <w:noProof/>
                </w:rPr>
                <w:delText>3.12</w:delText>
              </w:r>
              <w:r w:rsidDel="00994B56">
                <w:rPr>
                  <w:noProof/>
                  <w:szCs w:val="22"/>
                </w:rPr>
                <w:tab/>
              </w:r>
              <w:r w:rsidRPr="00994B56" w:rsidDel="00994B56">
                <w:rPr>
                  <w:rStyle w:val="Hyperlink"/>
                  <w:noProof/>
                </w:rPr>
                <w:delText>AHB-Lite Slave Area Reduction</w:delText>
              </w:r>
              <w:r w:rsidDel="00994B56">
                <w:rPr>
                  <w:noProof/>
                  <w:webHidden/>
                </w:rPr>
                <w:tab/>
                <w:delText>11</w:delText>
              </w:r>
            </w:del>
          </w:ins>
        </w:p>
        <w:p w14:paraId="472EE093" w14:textId="77777777" w:rsidR="00EA249D" w:rsidDel="00994B56" w:rsidRDefault="00EA249D">
          <w:pPr>
            <w:pStyle w:val="TOC2"/>
            <w:tabs>
              <w:tab w:val="left" w:pos="1000"/>
            </w:tabs>
            <w:rPr>
              <w:ins w:id="361" w:author="Rajesh Chopra" w:date="2016-04-27T18:51:00Z"/>
              <w:del w:id="362" w:author="Anush Mohandass" w:date="2016-04-29T05:03:00Z"/>
              <w:noProof/>
              <w:szCs w:val="22"/>
            </w:rPr>
          </w:pPr>
          <w:ins w:id="363" w:author="Rajesh Chopra" w:date="2016-04-27T18:51:00Z">
            <w:del w:id="364" w:author="Anush Mohandass" w:date="2016-04-29T05:03:00Z">
              <w:r w:rsidRPr="00994B56" w:rsidDel="00994B56">
                <w:rPr>
                  <w:rStyle w:val="Hyperlink"/>
                  <w:noProof/>
                </w:rPr>
                <w:delText>3.13</w:delText>
              </w:r>
              <w:r w:rsidDel="00994B56">
                <w:rPr>
                  <w:noProof/>
                  <w:szCs w:val="22"/>
                </w:rPr>
                <w:tab/>
              </w:r>
              <w:r w:rsidRPr="00994B56" w:rsidDel="00994B56">
                <w:rPr>
                  <w:rStyle w:val="Hyperlink"/>
                  <w:noProof/>
                </w:rPr>
                <w:delText>APB Master Interface for Reg Bus</w:delText>
              </w:r>
              <w:r w:rsidDel="00994B56">
                <w:rPr>
                  <w:noProof/>
                  <w:webHidden/>
                </w:rPr>
                <w:tab/>
                <w:delText>11</w:delText>
              </w:r>
            </w:del>
          </w:ins>
        </w:p>
        <w:p w14:paraId="6C6A4EBA" w14:textId="77777777" w:rsidR="00EA249D" w:rsidDel="00994B56" w:rsidRDefault="00EA249D">
          <w:pPr>
            <w:pStyle w:val="TOC2"/>
            <w:tabs>
              <w:tab w:val="left" w:pos="1000"/>
            </w:tabs>
            <w:rPr>
              <w:ins w:id="365" w:author="Rajesh Chopra" w:date="2016-04-27T18:51:00Z"/>
              <w:del w:id="366" w:author="Anush Mohandass" w:date="2016-04-29T05:03:00Z"/>
              <w:noProof/>
              <w:szCs w:val="22"/>
            </w:rPr>
          </w:pPr>
          <w:ins w:id="367" w:author="Rajesh Chopra" w:date="2016-04-27T18:51:00Z">
            <w:del w:id="368" w:author="Anush Mohandass" w:date="2016-04-29T05:03:00Z">
              <w:r w:rsidRPr="00994B56" w:rsidDel="00994B56">
                <w:rPr>
                  <w:rStyle w:val="Hyperlink"/>
                  <w:noProof/>
                </w:rPr>
                <w:delText>3.14</w:delText>
              </w:r>
              <w:r w:rsidDel="00994B56">
                <w:rPr>
                  <w:noProof/>
                  <w:szCs w:val="22"/>
                </w:rPr>
                <w:tab/>
              </w:r>
              <w:r w:rsidRPr="00994B56" w:rsidDel="00994B56">
                <w:rPr>
                  <w:rStyle w:val="Hyperlink"/>
                  <w:noProof/>
                </w:rPr>
                <w:delText>Multi-Clock Reg Bus</w:delText>
              </w:r>
              <w:r w:rsidDel="00994B56">
                <w:rPr>
                  <w:noProof/>
                  <w:webHidden/>
                </w:rPr>
                <w:tab/>
                <w:delText>11</w:delText>
              </w:r>
            </w:del>
          </w:ins>
        </w:p>
        <w:p w14:paraId="455B21EB" w14:textId="77777777" w:rsidR="00EA249D" w:rsidDel="00994B56" w:rsidRDefault="00EA249D">
          <w:pPr>
            <w:pStyle w:val="TOC2"/>
            <w:tabs>
              <w:tab w:val="left" w:pos="1000"/>
            </w:tabs>
            <w:rPr>
              <w:ins w:id="369" w:author="Rajesh Chopra" w:date="2016-04-27T18:51:00Z"/>
              <w:del w:id="370" w:author="Anush Mohandass" w:date="2016-04-29T05:03:00Z"/>
              <w:noProof/>
              <w:szCs w:val="22"/>
            </w:rPr>
          </w:pPr>
          <w:ins w:id="371" w:author="Rajesh Chopra" w:date="2016-04-27T18:51:00Z">
            <w:del w:id="372" w:author="Anush Mohandass" w:date="2016-04-29T05:03:00Z">
              <w:r w:rsidRPr="00994B56" w:rsidDel="00994B56">
                <w:rPr>
                  <w:rStyle w:val="Hyperlink"/>
                  <w:noProof/>
                </w:rPr>
                <w:delText>3.15</w:delText>
              </w:r>
              <w:r w:rsidDel="00994B56">
                <w:rPr>
                  <w:noProof/>
                  <w:szCs w:val="22"/>
                </w:rPr>
                <w:tab/>
              </w:r>
              <w:r w:rsidRPr="00994B56" w:rsidDel="00994B56">
                <w:rPr>
                  <w:rStyle w:val="Hyperlink"/>
                  <w:noProof/>
                </w:rPr>
                <w:delText>Separate Interrupt Pins at the NOC Level Option</w:delText>
              </w:r>
              <w:r w:rsidDel="00994B56">
                <w:rPr>
                  <w:noProof/>
                  <w:webHidden/>
                </w:rPr>
                <w:tab/>
                <w:delText>11</w:delText>
              </w:r>
            </w:del>
          </w:ins>
        </w:p>
        <w:p w14:paraId="54310106" w14:textId="77777777" w:rsidR="00EA249D" w:rsidDel="00994B56" w:rsidRDefault="00EA249D">
          <w:pPr>
            <w:pStyle w:val="TOC2"/>
            <w:tabs>
              <w:tab w:val="left" w:pos="1000"/>
            </w:tabs>
            <w:rPr>
              <w:ins w:id="373" w:author="Rajesh Chopra" w:date="2016-04-27T18:51:00Z"/>
              <w:del w:id="374" w:author="Anush Mohandass" w:date="2016-04-29T05:03:00Z"/>
              <w:noProof/>
              <w:szCs w:val="22"/>
            </w:rPr>
          </w:pPr>
          <w:ins w:id="375" w:author="Rajesh Chopra" w:date="2016-04-27T18:51:00Z">
            <w:del w:id="376" w:author="Anush Mohandass" w:date="2016-04-29T05:03:00Z">
              <w:r w:rsidRPr="00994B56" w:rsidDel="00994B56">
                <w:rPr>
                  <w:rStyle w:val="Hyperlink"/>
                  <w:noProof/>
                </w:rPr>
                <w:delText>3.16</w:delText>
              </w:r>
              <w:r w:rsidDel="00994B56">
                <w:rPr>
                  <w:noProof/>
                  <w:szCs w:val="22"/>
                </w:rPr>
                <w:tab/>
              </w:r>
              <w:r w:rsidRPr="00994B56" w:rsidDel="00994B56">
                <w:rPr>
                  <w:rStyle w:val="Hyperlink"/>
                  <w:noProof/>
                </w:rPr>
                <w:delText>Centralized Clock Crossing on the Links</w:delText>
              </w:r>
              <w:r w:rsidDel="00994B56">
                <w:rPr>
                  <w:noProof/>
                  <w:webHidden/>
                </w:rPr>
                <w:tab/>
                <w:delText>12</w:delText>
              </w:r>
            </w:del>
          </w:ins>
        </w:p>
        <w:p w14:paraId="7701160C" w14:textId="77777777" w:rsidR="00EA249D" w:rsidDel="00994B56" w:rsidRDefault="00EA249D">
          <w:pPr>
            <w:pStyle w:val="TOC2"/>
            <w:tabs>
              <w:tab w:val="left" w:pos="1000"/>
            </w:tabs>
            <w:rPr>
              <w:ins w:id="377" w:author="Rajesh Chopra" w:date="2016-04-27T18:51:00Z"/>
              <w:del w:id="378" w:author="Anush Mohandass" w:date="2016-04-29T05:03:00Z"/>
              <w:noProof/>
              <w:szCs w:val="22"/>
            </w:rPr>
          </w:pPr>
          <w:ins w:id="379" w:author="Rajesh Chopra" w:date="2016-04-27T18:51:00Z">
            <w:del w:id="380" w:author="Anush Mohandass" w:date="2016-04-29T05:03:00Z">
              <w:r w:rsidRPr="00994B56" w:rsidDel="00994B56">
                <w:rPr>
                  <w:rStyle w:val="Hyperlink"/>
                  <w:noProof/>
                </w:rPr>
                <w:delText>3.17</w:delText>
              </w:r>
              <w:r w:rsidDel="00994B56">
                <w:rPr>
                  <w:noProof/>
                  <w:szCs w:val="22"/>
                </w:rPr>
                <w:tab/>
              </w:r>
              <w:r w:rsidRPr="00994B56" w:rsidDel="00994B56">
                <w:rPr>
                  <w:rStyle w:val="Hyperlink"/>
                  <w:noProof/>
                </w:rPr>
                <w:delText>Adding Pipeline Registers into the DEF file</w:delText>
              </w:r>
              <w:r w:rsidDel="00994B56">
                <w:rPr>
                  <w:noProof/>
                  <w:webHidden/>
                </w:rPr>
                <w:tab/>
                <w:delText>12</w:delText>
              </w:r>
            </w:del>
          </w:ins>
        </w:p>
        <w:p w14:paraId="7FB7C683" w14:textId="77777777" w:rsidR="00EA249D" w:rsidDel="00994B56" w:rsidRDefault="00EA249D">
          <w:pPr>
            <w:pStyle w:val="TOC2"/>
            <w:tabs>
              <w:tab w:val="left" w:pos="1000"/>
            </w:tabs>
            <w:rPr>
              <w:ins w:id="381" w:author="Rajesh Chopra" w:date="2016-04-27T18:51:00Z"/>
              <w:del w:id="382" w:author="Anush Mohandass" w:date="2016-04-29T05:03:00Z"/>
              <w:noProof/>
              <w:szCs w:val="22"/>
            </w:rPr>
          </w:pPr>
          <w:ins w:id="383" w:author="Rajesh Chopra" w:date="2016-04-27T18:51:00Z">
            <w:del w:id="384" w:author="Anush Mohandass" w:date="2016-04-29T05:03:00Z">
              <w:r w:rsidRPr="00994B56" w:rsidDel="00994B56">
                <w:rPr>
                  <w:rStyle w:val="Hyperlink"/>
                  <w:noProof/>
                </w:rPr>
                <w:delText>3.18</w:delText>
              </w:r>
              <w:r w:rsidDel="00994B56">
                <w:rPr>
                  <w:noProof/>
                  <w:szCs w:val="22"/>
                </w:rPr>
                <w:tab/>
              </w:r>
              <w:r w:rsidRPr="00994B56" w:rsidDel="00994B56">
                <w:rPr>
                  <w:rStyle w:val="Hyperlink"/>
                  <w:noProof/>
                </w:rPr>
                <w:delText>Variable Size Grid Support</w:delText>
              </w:r>
              <w:r w:rsidDel="00994B56">
                <w:rPr>
                  <w:noProof/>
                  <w:webHidden/>
                </w:rPr>
                <w:tab/>
                <w:delText>12</w:delText>
              </w:r>
            </w:del>
          </w:ins>
        </w:p>
        <w:p w14:paraId="48478F0B" w14:textId="77777777" w:rsidR="00EA249D" w:rsidDel="00994B56" w:rsidRDefault="00EA249D">
          <w:pPr>
            <w:pStyle w:val="TOC2"/>
            <w:tabs>
              <w:tab w:val="left" w:pos="1000"/>
            </w:tabs>
            <w:rPr>
              <w:ins w:id="385" w:author="Rajesh Chopra" w:date="2016-04-27T18:51:00Z"/>
              <w:del w:id="386" w:author="Anush Mohandass" w:date="2016-04-29T05:03:00Z"/>
              <w:noProof/>
              <w:szCs w:val="22"/>
            </w:rPr>
          </w:pPr>
          <w:ins w:id="387" w:author="Rajesh Chopra" w:date="2016-04-27T18:51:00Z">
            <w:del w:id="388" w:author="Anush Mohandass" w:date="2016-04-29T05:03:00Z">
              <w:r w:rsidRPr="00994B56" w:rsidDel="00994B56">
                <w:rPr>
                  <w:rStyle w:val="Hyperlink"/>
                  <w:noProof/>
                </w:rPr>
                <w:delText>3.19</w:delText>
              </w:r>
              <w:r w:rsidDel="00994B56">
                <w:rPr>
                  <w:noProof/>
                  <w:szCs w:val="22"/>
                </w:rPr>
                <w:tab/>
              </w:r>
              <w:r w:rsidRPr="00994B56" w:rsidDel="00994B56">
                <w:rPr>
                  <w:rStyle w:val="Hyperlink"/>
                  <w:noProof/>
                </w:rPr>
                <w:delText>Dynamic Priority Support for Isochronous Traffic</w:delText>
              </w:r>
              <w:r w:rsidDel="00994B56">
                <w:rPr>
                  <w:noProof/>
                  <w:webHidden/>
                </w:rPr>
                <w:tab/>
                <w:delText>12</w:delText>
              </w:r>
            </w:del>
          </w:ins>
        </w:p>
        <w:p w14:paraId="7C4771C8" w14:textId="77777777" w:rsidR="00EA249D" w:rsidDel="00994B56" w:rsidRDefault="00EA249D">
          <w:pPr>
            <w:pStyle w:val="TOC2"/>
            <w:tabs>
              <w:tab w:val="left" w:pos="1000"/>
            </w:tabs>
            <w:rPr>
              <w:ins w:id="389" w:author="Rajesh Chopra" w:date="2016-04-27T18:51:00Z"/>
              <w:del w:id="390" w:author="Anush Mohandass" w:date="2016-04-29T05:03:00Z"/>
              <w:noProof/>
              <w:szCs w:val="22"/>
            </w:rPr>
          </w:pPr>
          <w:ins w:id="391" w:author="Rajesh Chopra" w:date="2016-04-27T18:51:00Z">
            <w:del w:id="392" w:author="Anush Mohandass" w:date="2016-04-29T05:03:00Z">
              <w:r w:rsidRPr="00994B56" w:rsidDel="00994B56">
                <w:rPr>
                  <w:rStyle w:val="Hyperlink"/>
                  <w:noProof/>
                </w:rPr>
                <w:delText>3.20</w:delText>
              </w:r>
              <w:r w:rsidDel="00994B56">
                <w:rPr>
                  <w:noProof/>
                  <w:szCs w:val="22"/>
                </w:rPr>
                <w:tab/>
              </w:r>
              <w:r w:rsidRPr="00994B56" w:rsidDel="00994B56">
                <w:rPr>
                  <w:rStyle w:val="Hyperlink"/>
                  <w:noProof/>
                </w:rPr>
                <w:delText>Multi-Voltage Low Power Support</w:delText>
              </w:r>
              <w:r w:rsidDel="00994B56">
                <w:rPr>
                  <w:noProof/>
                  <w:webHidden/>
                </w:rPr>
                <w:tab/>
                <w:delText>13</w:delText>
              </w:r>
            </w:del>
          </w:ins>
        </w:p>
        <w:p w14:paraId="5BE50F39" w14:textId="77777777" w:rsidR="00EA249D" w:rsidDel="00994B56" w:rsidRDefault="00EA249D">
          <w:pPr>
            <w:pStyle w:val="TOC2"/>
            <w:tabs>
              <w:tab w:val="left" w:pos="1000"/>
            </w:tabs>
            <w:rPr>
              <w:ins w:id="393" w:author="Rajesh Chopra" w:date="2016-04-27T18:51:00Z"/>
              <w:del w:id="394" w:author="Anush Mohandass" w:date="2016-04-29T05:03:00Z"/>
              <w:noProof/>
              <w:szCs w:val="22"/>
            </w:rPr>
          </w:pPr>
          <w:ins w:id="395" w:author="Rajesh Chopra" w:date="2016-04-27T18:51:00Z">
            <w:del w:id="396" w:author="Anush Mohandass" w:date="2016-04-29T05:03:00Z">
              <w:r w:rsidRPr="00994B56" w:rsidDel="00994B56">
                <w:rPr>
                  <w:rStyle w:val="Hyperlink"/>
                  <w:noProof/>
                </w:rPr>
                <w:delText>3.21</w:delText>
              </w:r>
              <w:r w:rsidDel="00994B56">
                <w:rPr>
                  <w:noProof/>
                  <w:szCs w:val="22"/>
                </w:rPr>
                <w:tab/>
              </w:r>
              <w:r w:rsidRPr="00994B56" w:rsidDel="00994B56">
                <w:rPr>
                  <w:rStyle w:val="Hyperlink"/>
                  <w:noProof/>
                </w:rPr>
                <w:delText>Exposing Virtual Channels at the Slave Brige</w:delText>
              </w:r>
              <w:r w:rsidDel="00994B56">
                <w:rPr>
                  <w:noProof/>
                  <w:webHidden/>
                </w:rPr>
                <w:tab/>
                <w:delText>13</w:delText>
              </w:r>
            </w:del>
          </w:ins>
        </w:p>
        <w:p w14:paraId="7D85EA6D" w14:textId="77777777" w:rsidR="00EA249D" w:rsidDel="00994B56" w:rsidRDefault="00EA249D">
          <w:pPr>
            <w:pStyle w:val="TOC2"/>
            <w:tabs>
              <w:tab w:val="left" w:pos="1000"/>
            </w:tabs>
            <w:rPr>
              <w:ins w:id="397" w:author="Rajesh Chopra" w:date="2016-04-27T18:51:00Z"/>
              <w:del w:id="398" w:author="Anush Mohandass" w:date="2016-04-29T05:03:00Z"/>
              <w:noProof/>
              <w:szCs w:val="22"/>
            </w:rPr>
          </w:pPr>
          <w:ins w:id="399" w:author="Rajesh Chopra" w:date="2016-04-27T18:51:00Z">
            <w:del w:id="400" w:author="Anush Mohandass" w:date="2016-04-29T05:03:00Z">
              <w:r w:rsidRPr="00994B56" w:rsidDel="00994B56">
                <w:rPr>
                  <w:rStyle w:val="Hyperlink"/>
                  <w:noProof/>
                </w:rPr>
                <w:delText>3.22</w:delText>
              </w:r>
              <w:r w:rsidDel="00994B56">
                <w:rPr>
                  <w:noProof/>
                  <w:szCs w:val="22"/>
                </w:rPr>
                <w:tab/>
              </w:r>
              <w:r w:rsidRPr="00994B56" w:rsidDel="00994B56">
                <w:rPr>
                  <w:rStyle w:val="Hyperlink"/>
                  <w:noProof/>
                </w:rPr>
                <w:delText>RTL Grouping for High Fanout Nets and Pipeline Registers</w:delText>
              </w:r>
              <w:r w:rsidDel="00994B56">
                <w:rPr>
                  <w:noProof/>
                  <w:webHidden/>
                </w:rPr>
                <w:tab/>
                <w:delText>13</w:delText>
              </w:r>
            </w:del>
          </w:ins>
        </w:p>
        <w:p w14:paraId="157F46F2" w14:textId="77777777" w:rsidR="00EA249D" w:rsidDel="00994B56" w:rsidRDefault="00EA249D">
          <w:pPr>
            <w:pStyle w:val="TOC2"/>
            <w:tabs>
              <w:tab w:val="left" w:pos="1000"/>
            </w:tabs>
            <w:rPr>
              <w:ins w:id="401" w:author="Rajesh Chopra" w:date="2016-04-27T18:51:00Z"/>
              <w:del w:id="402" w:author="Anush Mohandass" w:date="2016-04-29T05:03:00Z"/>
              <w:noProof/>
              <w:szCs w:val="22"/>
            </w:rPr>
          </w:pPr>
          <w:ins w:id="403" w:author="Rajesh Chopra" w:date="2016-04-27T18:51:00Z">
            <w:del w:id="404" w:author="Anush Mohandass" w:date="2016-04-29T05:03:00Z">
              <w:r w:rsidRPr="00994B56" w:rsidDel="00994B56">
                <w:rPr>
                  <w:rStyle w:val="Hyperlink"/>
                  <w:noProof/>
                </w:rPr>
                <w:delText>3.23</w:delText>
              </w:r>
              <w:r w:rsidDel="00994B56">
                <w:rPr>
                  <w:noProof/>
                  <w:szCs w:val="22"/>
                </w:rPr>
                <w:tab/>
              </w:r>
              <w:r w:rsidRPr="00994B56" w:rsidDel="00994B56">
                <w:rPr>
                  <w:rStyle w:val="Hyperlink"/>
                  <w:noProof/>
                </w:rPr>
                <w:delText>IMG2 Sideband Option</w:delText>
              </w:r>
              <w:r w:rsidDel="00994B56">
                <w:rPr>
                  <w:noProof/>
                  <w:webHidden/>
                </w:rPr>
                <w:tab/>
                <w:delText>13</w:delText>
              </w:r>
            </w:del>
          </w:ins>
        </w:p>
        <w:p w14:paraId="4ED16264" w14:textId="77777777" w:rsidR="00EA249D" w:rsidDel="00994B56" w:rsidRDefault="00EA249D">
          <w:pPr>
            <w:pStyle w:val="TOC2"/>
            <w:tabs>
              <w:tab w:val="left" w:pos="1000"/>
            </w:tabs>
            <w:rPr>
              <w:ins w:id="405" w:author="Rajesh Chopra" w:date="2016-04-27T18:51:00Z"/>
              <w:del w:id="406" w:author="Anush Mohandass" w:date="2016-04-29T05:03:00Z"/>
              <w:noProof/>
              <w:szCs w:val="22"/>
            </w:rPr>
          </w:pPr>
          <w:ins w:id="407" w:author="Rajesh Chopra" w:date="2016-04-27T18:51:00Z">
            <w:del w:id="408" w:author="Anush Mohandass" w:date="2016-04-29T05:03:00Z">
              <w:r w:rsidRPr="00994B56" w:rsidDel="00994B56">
                <w:rPr>
                  <w:rStyle w:val="Hyperlink"/>
                  <w:noProof/>
                </w:rPr>
                <w:delText>3.24</w:delText>
              </w:r>
              <w:r w:rsidDel="00994B56">
                <w:rPr>
                  <w:noProof/>
                  <w:szCs w:val="22"/>
                </w:rPr>
                <w:tab/>
              </w:r>
              <w:r w:rsidRPr="00994B56" w:rsidDel="00994B56">
                <w:rPr>
                  <w:rStyle w:val="Hyperlink"/>
                  <w:noProof/>
                </w:rPr>
                <w:delText>Original ID Propagation</w:delText>
              </w:r>
              <w:r w:rsidDel="00994B56">
                <w:rPr>
                  <w:noProof/>
                  <w:webHidden/>
                </w:rPr>
                <w:tab/>
                <w:delText>13</w:delText>
              </w:r>
            </w:del>
          </w:ins>
        </w:p>
        <w:p w14:paraId="51B8842C" w14:textId="77777777" w:rsidR="00EA249D" w:rsidDel="00994B56" w:rsidRDefault="00EA249D">
          <w:pPr>
            <w:pStyle w:val="TOC2"/>
            <w:tabs>
              <w:tab w:val="left" w:pos="1000"/>
            </w:tabs>
            <w:rPr>
              <w:ins w:id="409" w:author="Rajesh Chopra" w:date="2016-04-27T18:51:00Z"/>
              <w:del w:id="410" w:author="Anush Mohandass" w:date="2016-04-29T05:03:00Z"/>
              <w:noProof/>
              <w:szCs w:val="22"/>
            </w:rPr>
          </w:pPr>
          <w:ins w:id="411" w:author="Rajesh Chopra" w:date="2016-04-27T18:51:00Z">
            <w:del w:id="412" w:author="Anush Mohandass" w:date="2016-04-29T05:03:00Z">
              <w:r w:rsidRPr="00994B56" w:rsidDel="00994B56">
                <w:rPr>
                  <w:rStyle w:val="Hyperlink"/>
                  <w:noProof/>
                </w:rPr>
                <w:delText>3.25</w:delText>
              </w:r>
              <w:r w:rsidDel="00994B56">
                <w:rPr>
                  <w:noProof/>
                  <w:szCs w:val="22"/>
                </w:rPr>
                <w:tab/>
              </w:r>
              <w:r w:rsidRPr="00994B56" w:rsidDel="00994B56">
                <w:rPr>
                  <w:rStyle w:val="Hyperlink"/>
                  <w:noProof/>
                </w:rPr>
                <w:delText>CR/CD to R Latency Improvement</w:delText>
              </w:r>
              <w:r w:rsidDel="00994B56">
                <w:rPr>
                  <w:noProof/>
                  <w:webHidden/>
                </w:rPr>
                <w:tab/>
                <w:delText>14</w:delText>
              </w:r>
            </w:del>
          </w:ins>
        </w:p>
        <w:p w14:paraId="2EB370C4" w14:textId="77777777" w:rsidR="00EA249D" w:rsidDel="00994B56" w:rsidRDefault="00EA249D">
          <w:pPr>
            <w:pStyle w:val="TOC2"/>
            <w:tabs>
              <w:tab w:val="left" w:pos="1000"/>
            </w:tabs>
            <w:rPr>
              <w:ins w:id="413" w:author="Rajesh Chopra" w:date="2016-04-27T18:51:00Z"/>
              <w:del w:id="414" w:author="Anush Mohandass" w:date="2016-04-29T05:03:00Z"/>
              <w:noProof/>
              <w:szCs w:val="22"/>
            </w:rPr>
          </w:pPr>
          <w:ins w:id="415" w:author="Rajesh Chopra" w:date="2016-04-27T18:51:00Z">
            <w:del w:id="416" w:author="Anush Mohandass" w:date="2016-04-29T05:03:00Z">
              <w:r w:rsidRPr="00994B56" w:rsidDel="00994B56">
                <w:rPr>
                  <w:rStyle w:val="Hyperlink"/>
                  <w:noProof/>
                </w:rPr>
                <w:delText>3.26</w:delText>
              </w:r>
              <w:r w:rsidDel="00994B56">
                <w:rPr>
                  <w:noProof/>
                  <w:szCs w:val="22"/>
                </w:rPr>
                <w:tab/>
              </w:r>
              <w:r w:rsidRPr="00994B56" w:rsidDel="00994B56">
                <w:rPr>
                  <w:rStyle w:val="Hyperlink"/>
                  <w:noProof/>
                </w:rPr>
                <w:delText>Speculative Fetch Control for ACE-Lite Agents</w:delText>
              </w:r>
              <w:r w:rsidDel="00994B56">
                <w:rPr>
                  <w:noProof/>
                  <w:webHidden/>
                </w:rPr>
                <w:tab/>
                <w:delText>14</w:delText>
              </w:r>
            </w:del>
          </w:ins>
        </w:p>
        <w:p w14:paraId="34F9CE72" w14:textId="77777777" w:rsidR="00EA249D" w:rsidDel="00994B56" w:rsidRDefault="00EA249D">
          <w:pPr>
            <w:pStyle w:val="TOC2"/>
            <w:tabs>
              <w:tab w:val="left" w:pos="1000"/>
            </w:tabs>
            <w:rPr>
              <w:ins w:id="417" w:author="Rajesh Chopra" w:date="2016-04-27T18:51:00Z"/>
              <w:del w:id="418" w:author="Anush Mohandass" w:date="2016-04-29T05:03:00Z"/>
              <w:noProof/>
              <w:szCs w:val="22"/>
            </w:rPr>
          </w:pPr>
          <w:ins w:id="419" w:author="Rajesh Chopra" w:date="2016-04-27T18:51:00Z">
            <w:del w:id="420" w:author="Anush Mohandass" w:date="2016-04-29T05:03:00Z">
              <w:r w:rsidRPr="00994B56" w:rsidDel="00994B56">
                <w:rPr>
                  <w:rStyle w:val="Hyperlink"/>
                  <w:noProof/>
                </w:rPr>
                <w:delText>3.27</w:delText>
              </w:r>
              <w:r w:rsidDel="00994B56">
                <w:rPr>
                  <w:noProof/>
                  <w:szCs w:val="22"/>
                </w:rPr>
                <w:tab/>
              </w:r>
              <w:r w:rsidRPr="00994B56" w:rsidDel="00994B56">
                <w:rPr>
                  <w:rStyle w:val="Hyperlink"/>
                  <w:noProof/>
                </w:rPr>
                <w:delText>Multiple Split Sizes for Gemini</w:delText>
              </w:r>
              <w:r w:rsidDel="00994B56">
                <w:rPr>
                  <w:noProof/>
                  <w:webHidden/>
                </w:rPr>
                <w:tab/>
                <w:delText>14</w:delText>
              </w:r>
            </w:del>
          </w:ins>
        </w:p>
        <w:p w14:paraId="6E71AA93" w14:textId="77777777" w:rsidR="00EA249D" w:rsidDel="00994B56" w:rsidRDefault="00EA249D">
          <w:pPr>
            <w:pStyle w:val="TOC2"/>
            <w:tabs>
              <w:tab w:val="left" w:pos="1000"/>
            </w:tabs>
            <w:rPr>
              <w:ins w:id="421" w:author="Rajesh Chopra" w:date="2016-04-27T18:51:00Z"/>
              <w:del w:id="422" w:author="Anush Mohandass" w:date="2016-04-29T05:03:00Z"/>
              <w:noProof/>
              <w:szCs w:val="22"/>
            </w:rPr>
          </w:pPr>
          <w:ins w:id="423" w:author="Rajesh Chopra" w:date="2016-04-27T18:51:00Z">
            <w:del w:id="424" w:author="Anush Mohandass" w:date="2016-04-29T05:03:00Z">
              <w:r w:rsidRPr="00994B56" w:rsidDel="00994B56">
                <w:rPr>
                  <w:rStyle w:val="Hyperlink"/>
                  <w:noProof/>
                </w:rPr>
                <w:delText>3.28</w:delText>
              </w:r>
              <w:r w:rsidDel="00994B56">
                <w:rPr>
                  <w:noProof/>
                  <w:szCs w:val="22"/>
                </w:rPr>
                <w:tab/>
              </w:r>
              <w:r w:rsidRPr="00994B56" w:rsidDel="00994B56">
                <w:rPr>
                  <w:rStyle w:val="Hyperlink"/>
                  <w:noProof/>
                </w:rPr>
                <w:delText>Early Write Response at CCC</w:delText>
              </w:r>
              <w:r w:rsidDel="00994B56">
                <w:rPr>
                  <w:noProof/>
                  <w:webHidden/>
                </w:rPr>
                <w:tab/>
                <w:delText>15</w:delText>
              </w:r>
            </w:del>
          </w:ins>
        </w:p>
        <w:p w14:paraId="19A9CE54" w14:textId="77777777" w:rsidR="00EA249D" w:rsidDel="00994B56" w:rsidRDefault="00EA249D">
          <w:pPr>
            <w:pStyle w:val="TOC2"/>
            <w:tabs>
              <w:tab w:val="left" w:pos="1000"/>
            </w:tabs>
            <w:rPr>
              <w:ins w:id="425" w:author="Rajesh Chopra" w:date="2016-04-27T18:51:00Z"/>
              <w:del w:id="426" w:author="Anush Mohandass" w:date="2016-04-29T05:03:00Z"/>
              <w:noProof/>
              <w:szCs w:val="22"/>
            </w:rPr>
          </w:pPr>
          <w:ins w:id="427" w:author="Rajesh Chopra" w:date="2016-04-27T18:51:00Z">
            <w:del w:id="428" w:author="Anush Mohandass" w:date="2016-04-29T05:03:00Z">
              <w:r w:rsidRPr="00994B56" w:rsidDel="00994B56">
                <w:rPr>
                  <w:rStyle w:val="Hyperlink"/>
                  <w:noProof/>
                </w:rPr>
                <w:delText>3.29</w:delText>
              </w:r>
              <w:r w:rsidDel="00994B56">
                <w:rPr>
                  <w:noProof/>
                  <w:szCs w:val="22"/>
                </w:rPr>
                <w:tab/>
              </w:r>
              <w:r w:rsidRPr="00994B56" w:rsidDel="00994B56">
                <w:rPr>
                  <w:rStyle w:val="Hyperlink"/>
                  <w:noProof/>
                </w:rPr>
                <w:delText>CCC Provides Read Response without Waiting for Memory</w:delText>
              </w:r>
              <w:r w:rsidDel="00994B56">
                <w:rPr>
                  <w:noProof/>
                  <w:webHidden/>
                </w:rPr>
                <w:tab/>
                <w:delText>15</w:delText>
              </w:r>
            </w:del>
          </w:ins>
        </w:p>
        <w:p w14:paraId="225D28FC" w14:textId="77777777" w:rsidR="00EA249D" w:rsidDel="00994B56" w:rsidRDefault="00EA249D">
          <w:pPr>
            <w:pStyle w:val="TOC2"/>
            <w:tabs>
              <w:tab w:val="left" w:pos="1000"/>
            </w:tabs>
            <w:rPr>
              <w:ins w:id="429" w:author="Rajesh Chopra" w:date="2016-04-27T18:51:00Z"/>
              <w:del w:id="430" w:author="Anush Mohandass" w:date="2016-04-29T05:03:00Z"/>
              <w:noProof/>
              <w:szCs w:val="22"/>
            </w:rPr>
          </w:pPr>
          <w:ins w:id="431" w:author="Rajesh Chopra" w:date="2016-04-27T18:51:00Z">
            <w:del w:id="432" w:author="Anush Mohandass" w:date="2016-04-29T05:03:00Z">
              <w:r w:rsidRPr="00994B56" w:rsidDel="00994B56">
                <w:rPr>
                  <w:rStyle w:val="Hyperlink"/>
                  <w:noProof/>
                </w:rPr>
                <w:delText>3.30</w:delText>
              </w:r>
              <w:r w:rsidDel="00994B56">
                <w:rPr>
                  <w:noProof/>
                  <w:szCs w:val="22"/>
                </w:rPr>
                <w:tab/>
              </w:r>
              <w:r w:rsidRPr="00994B56" w:rsidDel="00994B56">
                <w:rPr>
                  <w:rStyle w:val="Hyperlink"/>
                  <w:noProof/>
                </w:rPr>
                <w:delText>LLC Scratchpad RAM mode</w:delText>
              </w:r>
              <w:r w:rsidDel="00994B56">
                <w:rPr>
                  <w:noProof/>
                  <w:webHidden/>
                </w:rPr>
                <w:tab/>
                <w:delText>15</w:delText>
              </w:r>
            </w:del>
          </w:ins>
        </w:p>
        <w:p w14:paraId="6AFA156D" w14:textId="77777777" w:rsidR="00EA249D" w:rsidDel="00994B56" w:rsidRDefault="00EA249D">
          <w:pPr>
            <w:pStyle w:val="TOC2"/>
            <w:tabs>
              <w:tab w:val="left" w:pos="1000"/>
            </w:tabs>
            <w:rPr>
              <w:ins w:id="433" w:author="Rajesh Chopra" w:date="2016-04-27T18:51:00Z"/>
              <w:del w:id="434" w:author="Anush Mohandass" w:date="2016-04-29T05:03:00Z"/>
              <w:noProof/>
              <w:szCs w:val="22"/>
            </w:rPr>
          </w:pPr>
          <w:ins w:id="435" w:author="Rajesh Chopra" w:date="2016-04-27T18:51:00Z">
            <w:del w:id="436" w:author="Anush Mohandass" w:date="2016-04-29T05:03:00Z">
              <w:r w:rsidRPr="00994B56" w:rsidDel="00994B56">
                <w:rPr>
                  <w:rStyle w:val="Hyperlink"/>
                  <w:noProof/>
                </w:rPr>
                <w:delText>3.31</w:delText>
              </w:r>
              <w:r w:rsidDel="00994B56">
                <w:rPr>
                  <w:noProof/>
                  <w:szCs w:val="22"/>
                </w:rPr>
                <w:tab/>
              </w:r>
              <w:r w:rsidRPr="00994B56" w:rsidDel="00994B56">
                <w:rPr>
                  <w:rStyle w:val="Hyperlink"/>
                  <w:noProof/>
                </w:rPr>
                <w:delText>LLC Way Allocation Controls</w:delText>
              </w:r>
              <w:r w:rsidDel="00994B56">
                <w:rPr>
                  <w:noProof/>
                  <w:webHidden/>
                </w:rPr>
                <w:tab/>
                <w:delText>15</w:delText>
              </w:r>
            </w:del>
          </w:ins>
        </w:p>
        <w:p w14:paraId="1714D430" w14:textId="77777777" w:rsidR="00EA249D" w:rsidDel="00994B56" w:rsidRDefault="00EA249D">
          <w:pPr>
            <w:pStyle w:val="TOC2"/>
            <w:tabs>
              <w:tab w:val="left" w:pos="1000"/>
            </w:tabs>
            <w:rPr>
              <w:ins w:id="437" w:author="Rajesh Chopra" w:date="2016-04-27T18:51:00Z"/>
              <w:del w:id="438" w:author="Anush Mohandass" w:date="2016-04-29T05:03:00Z"/>
              <w:noProof/>
              <w:szCs w:val="22"/>
            </w:rPr>
          </w:pPr>
          <w:ins w:id="439" w:author="Rajesh Chopra" w:date="2016-04-27T18:51:00Z">
            <w:del w:id="440" w:author="Anush Mohandass" w:date="2016-04-29T05:03:00Z">
              <w:r w:rsidRPr="00994B56" w:rsidDel="00994B56">
                <w:rPr>
                  <w:rStyle w:val="Hyperlink"/>
                  <w:noProof/>
                </w:rPr>
                <w:delText>3.32</w:delText>
              </w:r>
              <w:r w:rsidDel="00994B56">
                <w:rPr>
                  <w:noProof/>
                  <w:szCs w:val="22"/>
                </w:rPr>
                <w:tab/>
              </w:r>
              <w:r w:rsidRPr="00994B56" w:rsidDel="00994B56">
                <w:rPr>
                  <w:rStyle w:val="Hyperlink"/>
                  <w:noProof/>
                </w:rPr>
                <w:delText>CCC Directory now supports Parity</w:delText>
              </w:r>
              <w:r w:rsidDel="00994B56">
                <w:rPr>
                  <w:noProof/>
                  <w:webHidden/>
                </w:rPr>
                <w:tab/>
                <w:delText>16</w:delText>
              </w:r>
            </w:del>
          </w:ins>
        </w:p>
        <w:p w14:paraId="151CE3F9" w14:textId="77777777" w:rsidR="00EA249D" w:rsidDel="00994B56" w:rsidRDefault="00EA249D">
          <w:pPr>
            <w:pStyle w:val="TOC2"/>
            <w:tabs>
              <w:tab w:val="left" w:pos="1000"/>
            </w:tabs>
            <w:rPr>
              <w:ins w:id="441" w:author="Rajesh Chopra" w:date="2016-04-27T18:51:00Z"/>
              <w:del w:id="442" w:author="Anush Mohandass" w:date="2016-04-29T05:03:00Z"/>
              <w:noProof/>
              <w:szCs w:val="22"/>
            </w:rPr>
          </w:pPr>
          <w:ins w:id="443" w:author="Rajesh Chopra" w:date="2016-04-27T18:51:00Z">
            <w:del w:id="444" w:author="Anush Mohandass" w:date="2016-04-29T05:03:00Z">
              <w:r w:rsidRPr="00994B56" w:rsidDel="00994B56">
                <w:rPr>
                  <w:rStyle w:val="Hyperlink"/>
                  <w:noProof/>
                </w:rPr>
                <w:delText>3.33</w:delText>
              </w:r>
              <w:r w:rsidDel="00994B56">
                <w:rPr>
                  <w:noProof/>
                  <w:szCs w:val="22"/>
                </w:rPr>
                <w:tab/>
              </w:r>
              <w:r w:rsidRPr="00994B56" w:rsidDel="00994B56">
                <w:rPr>
                  <w:rStyle w:val="Hyperlink"/>
                  <w:noProof/>
                </w:rPr>
                <w:delText>Coherency Connect/Disconnect</w:delText>
              </w:r>
              <w:r w:rsidDel="00994B56">
                <w:rPr>
                  <w:noProof/>
                  <w:webHidden/>
                </w:rPr>
                <w:tab/>
                <w:delText>16</w:delText>
              </w:r>
            </w:del>
          </w:ins>
        </w:p>
        <w:p w14:paraId="10627338" w14:textId="77777777" w:rsidR="00EA249D" w:rsidDel="00994B56" w:rsidRDefault="00EA249D">
          <w:pPr>
            <w:pStyle w:val="TOC2"/>
            <w:tabs>
              <w:tab w:val="left" w:pos="1000"/>
            </w:tabs>
            <w:rPr>
              <w:ins w:id="445" w:author="Rajesh Chopra" w:date="2016-04-27T18:51:00Z"/>
              <w:del w:id="446" w:author="Anush Mohandass" w:date="2016-04-29T05:03:00Z"/>
              <w:noProof/>
              <w:szCs w:val="22"/>
            </w:rPr>
          </w:pPr>
          <w:ins w:id="447" w:author="Rajesh Chopra" w:date="2016-04-27T18:51:00Z">
            <w:del w:id="448" w:author="Anush Mohandass" w:date="2016-04-29T05:03:00Z">
              <w:r w:rsidRPr="00994B56" w:rsidDel="00994B56">
                <w:rPr>
                  <w:rStyle w:val="Hyperlink"/>
                  <w:noProof/>
                </w:rPr>
                <w:delText>3.34</w:delText>
              </w:r>
              <w:r w:rsidDel="00994B56">
                <w:rPr>
                  <w:noProof/>
                  <w:szCs w:val="22"/>
                </w:rPr>
                <w:tab/>
              </w:r>
              <w:r w:rsidRPr="00994B56" w:rsidDel="00994B56">
                <w:rPr>
                  <w:rStyle w:val="Hyperlink"/>
                  <w:noProof/>
                </w:rPr>
                <w:delText>Hashing or Slicing for CCC, LLC, CACHE  and SLV groups</w:delText>
              </w:r>
              <w:r w:rsidDel="00994B56">
                <w:rPr>
                  <w:noProof/>
                  <w:webHidden/>
                </w:rPr>
                <w:tab/>
                <w:delText>16</w:delText>
              </w:r>
            </w:del>
          </w:ins>
        </w:p>
        <w:p w14:paraId="2BEAE1D1" w14:textId="77777777" w:rsidR="00EA249D" w:rsidDel="00994B56" w:rsidRDefault="00EA249D">
          <w:pPr>
            <w:pStyle w:val="TOC1"/>
            <w:rPr>
              <w:ins w:id="449" w:author="Rajesh Chopra" w:date="2016-04-27T18:51:00Z"/>
              <w:del w:id="450" w:author="Anush Mohandass" w:date="2016-04-29T05:03:00Z"/>
              <w:rFonts w:asciiTheme="minorHAnsi" w:hAnsiTheme="minorHAnsi"/>
              <w:b w:val="0"/>
              <w:color w:val="auto"/>
              <w:szCs w:val="22"/>
            </w:rPr>
          </w:pPr>
          <w:ins w:id="451" w:author="Rajesh Chopra" w:date="2016-04-27T18:51:00Z">
            <w:del w:id="452" w:author="Anush Mohandass" w:date="2016-04-29T05:03:00Z">
              <w:r w:rsidRPr="00994B56" w:rsidDel="00994B56">
                <w:rPr>
                  <w:rStyle w:val="Hyperlink"/>
                  <w:b w:val="0"/>
                </w:rPr>
                <w:delText>4</w:delText>
              </w:r>
              <w:r w:rsidDel="00994B56">
                <w:rPr>
                  <w:rFonts w:asciiTheme="minorHAnsi" w:hAnsiTheme="minorHAnsi"/>
                  <w:b w:val="0"/>
                  <w:color w:val="auto"/>
                  <w:szCs w:val="22"/>
                </w:rPr>
                <w:tab/>
              </w:r>
              <w:r w:rsidRPr="00994B56" w:rsidDel="00994B56">
                <w:rPr>
                  <w:rStyle w:val="Hyperlink"/>
                  <w:b w:val="0"/>
                </w:rPr>
                <w:delText>EDA Tool Compatibility</w:delText>
              </w:r>
              <w:r w:rsidDel="00994B56">
                <w:rPr>
                  <w:webHidden/>
                </w:rPr>
                <w:tab/>
                <w:delText>18</w:delText>
              </w:r>
            </w:del>
          </w:ins>
        </w:p>
        <w:p w14:paraId="6CE5EAC9" w14:textId="77777777" w:rsidR="00EA249D" w:rsidDel="00994B56" w:rsidRDefault="00EA249D">
          <w:pPr>
            <w:pStyle w:val="TOC1"/>
            <w:rPr>
              <w:ins w:id="453" w:author="Rajesh Chopra" w:date="2016-04-27T18:51:00Z"/>
              <w:del w:id="454" w:author="Anush Mohandass" w:date="2016-04-29T05:03:00Z"/>
              <w:rFonts w:asciiTheme="minorHAnsi" w:hAnsiTheme="minorHAnsi"/>
              <w:b w:val="0"/>
              <w:color w:val="auto"/>
              <w:szCs w:val="22"/>
            </w:rPr>
          </w:pPr>
          <w:ins w:id="455" w:author="Rajesh Chopra" w:date="2016-04-27T18:51:00Z">
            <w:del w:id="456" w:author="Anush Mohandass" w:date="2016-04-29T05:03:00Z">
              <w:r w:rsidRPr="00994B56" w:rsidDel="00994B56">
                <w:rPr>
                  <w:rStyle w:val="Hyperlink"/>
                  <w:b w:val="0"/>
                </w:rPr>
                <w:delText>5</w:delText>
              </w:r>
              <w:r w:rsidDel="00994B56">
                <w:rPr>
                  <w:rFonts w:asciiTheme="minorHAnsi" w:hAnsiTheme="minorHAnsi"/>
                  <w:b w:val="0"/>
                  <w:color w:val="auto"/>
                  <w:szCs w:val="22"/>
                </w:rPr>
                <w:tab/>
              </w:r>
              <w:r w:rsidRPr="00994B56" w:rsidDel="00994B56">
                <w:rPr>
                  <w:rStyle w:val="Hyperlink"/>
                  <w:b w:val="0"/>
                </w:rPr>
                <w:delText>Protocol &amp; HW Restrictions</w:delText>
              </w:r>
              <w:r w:rsidDel="00994B56">
                <w:rPr>
                  <w:webHidden/>
                </w:rPr>
                <w:tab/>
                <w:delText>19</w:delText>
              </w:r>
            </w:del>
          </w:ins>
        </w:p>
        <w:p w14:paraId="4B6D1562" w14:textId="77777777" w:rsidR="00EA249D" w:rsidDel="00994B56" w:rsidRDefault="00EA249D">
          <w:pPr>
            <w:pStyle w:val="TOC1"/>
            <w:rPr>
              <w:ins w:id="457" w:author="Rajesh Chopra" w:date="2016-04-27T18:51:00Z"/>
              <w:del w:id="458" w:author="Anush Mohandass" w:date="2016-04-29T05:03:00Z"/>
              <w:rFonts w:asciiTheme="minorHAnsi" w:hAnsiTheme="minorHAnsi"/>
              <w:b w:val="0"/>
              <w:color w:val="auto"/>
              <w:szCs w:val="22"/>
            </w:rPr>
          </w:pPr>
          <w:ins w:id="459" w:author="Rajesh Chopra" w:date="2016-04-27T18:51:00Z">
            <w:del w:id="460" w:author="Anush Mohandass" w:date="2016-04-29T05:03:00Z">
              <w:r w:rsidRPr="00994B56" w:rsidDel="00994B56">
                <w:rPr>
                  <w:rStyle w:val="Hyperlink"/>
                  <w:b w:val="0"/>
                </w:rPr>
                <w:delText>6</w:delText>
              </w:r>
              <w:r w:rsidDel="00994B56">
                <w:rPr>
                  <w:rFonts w:asciiTheme="minorHAnsi" w:hAnsiTheme="minorHAnsi"/>
                  <w:b w:val="0"/>
                  <w:color w:val="auto"/>
                  <w:szCs w:val="22"/>
                </w:rPr>
                <w:tab/>
              </w:r>
              <w:r w:rsidRPr="00994B56" w:rsidDel="00994B56">
                <w:rPr>
                  <w:rStyle w:val="Hyperlink"/>
                  <w:b w:val="0"/>
                </w:rPr>
                <w:delText>Errata</w:delText>
              </w:r>
              <w:r w:rsidDel="00994B56">
                <w:rPr>
                  <w:webHidden/>
                </w:rPr>
                <w:tab/>
                <w:delText>20</w:delText>
              </w:r>
            </w:del>
          </w:ins>
        </w:p>
        <w:p w14:paraId="32DA2DE3" w14:textId="77777777" w:rsidR="00EA249D" w:rsidDel="00994B56" w:rsidRDefault="00EA249D">
          <w:pPr>
            <w:pStyle w:val="TOC2"/>
            <w:tabs>
              <w:tab w:val="left" w:pos="800"/>
            </w:tabs>
            <w:rPr>
              <w:ins w:id="461" w:author="Rajesh Chopra" w:date="2016-04-27T18:51:00Z"/>
              <w:del w:id="462" w:author="Anush Mohandass" w:date="2016-04-29T05:03:00Z"/>
              <w:noProof/>
              <w:szCs w:val="22"/>
            </w:rPr>
          </w:pPr>
          <w:ins w:id="463" w:author="Rajesh Chopra" w:date="2016-04-27T18:51:00Z">
            <w:del w:id="464" w:author="Anush Mohandass" w:date="2016-04-29T05:03:00Z">
              <w:r w:rsidRPr="00994B56" w:rsidDel="00994B56">
                <w:rPr>
                  <w:rStyle w:val="Hyperlink"/>
                  <w:noProof/>
                </w:rPr>
                <w:delText>6.1</w:delText>
              </w:r>
              <w:r w:rsidDel="00994B56">
                <w:rPr>
                  <w:noProof/>
                  <w:szCs w:val="22"/>
                </w:rPr>
                <w:tab/>
              </w:r>
              <w:r w:rsidRPr="00994B56" w:rsidDel="00994B56">
                <w:rPr>
                  <w:rStyle w:val="Hyperlink"/>
                  <w:noProof/>
                </w:rPr>
                <w:delText>Orion Low Power Support</w:delText>
              </w:r>
              <w:r w:rsidDel="00994B56">
                <w:rPr>
                  <w:noProof/>
                  <w:webHidden/>
                </w:rPr>
                <w:tab/>
                <w:delText>20</w:delText>
              </w:r>
            </w:del>
          </w:ins>
        </w:p>
        <w:p w14:paraId="771F3CC5" w14:textId="77777777" w:rsidR="00EA249D" w:rsidDel="00994B56" w:rsidRDefault="00EA249D">
          <w:pPr>
            <w:pStyle w:val="TOC2"/>
            <w:tabs>
              <w:tab w:val="left" w:pos="800"/>
            </w:tabs>
            <w:rPr>
              <w:ins w:id="465" w:author="Rajesh Chopra" w:date="2016-04-27T18:51:00Z"/>
              <w:del w:id="466" w:author="Anush Mohandass" w:date="2016-04-29T05:03:00Z"/>
              <w:noProof/>
              <w:szCs w:val="22"/>
            </w:rPr>
          </w:pPr>
          <w:ins w:id="467" w:author="Rajesh Chopra" w:date="2016-04-27T18:51:00Z">
            <w:del w:id="468" w:author="Anush Mohandass" w:date="2016-04-29T05:03:00Z">
              <w:r w:rsidRPr="00994B56" w:rsidDel="00994B56">
                <w:rPr>
                  <w:rStyle w:val="Hyperlink"/>
                  <w:noProof/>
                </w:rPr>
                <w:delText>6.2</w:delText>
              </w:r>
              <w:r w:rsidDel="00994B56">
                <w:rPr>
                  <w:noProof/>
                  <w:szCs w:val="22"/>
                </w:rPr>
                <w:tab/>
              </w:r>
              <w:r w:rsidRPr="00994B56" w:rsidDel="00994B56">
                <w:rPr>
                  <w:rStyle w:val="Hyperlink"/>
                  <w:noProof/>
                </w:rPr>
                <w:delText>Gemini Low Power Support</w:delText>
              </w:r>
              <w:r w:rsidDel="00994B56">
                <w:rPr>
                  <w:noProof/>
                  <w:webHidden/>
                </w:rPr>
                <w:tab/>
                <w:delText>20</w:delText>
              </w:r>
            </w:del>
          </w:ins>
        </w:p>
        <w:p w14:paraId="046B5392" w14:textId="77777777" w:rsidR="00EA249D" w:rsidDel="00994B56" w:rsidRDefault="00EA249D">
          <w:pPr>
            <w:pStyle w:val="TOC2"/>
            <w:tabs>
              <w:tab w:val="left" w:pos="800"/>
            </w:tabs>
            <w:rPr>
              <w:ins w:id="469" w:author="Rajesh Chopra" w:date="2016-04-27T18:51:00Z"/>
              <w:del w:id="470" w:author="Anush Mohandass" w:date="2016-04-29T05:03:00Z"/>
              <w:noProof/>
              <w:szCs w:val="22"/>
            </w:rPr>
          </w:pPr>
          <w:ins w:id="471" w:author="Rajesh Chopra" w:date="2016-04-27T18:51:00Z">
            <w:del w:id="472" w:author="Anush Mohandass" w:date="2016-04-29T05:03:00Z">
              <w:r w:rsidRPr="00994B56" w:rsidDel="00994B56">
                <w:rPr>
                  <w:rStyle w:val="Hyperlink"/>
                  <w:noProof/>
                </w:rPr>
                <w:delText>6.3</w:delText>
              </w:r>
              <w:r w:rsidDel="00994B56">
                <w:rPr>
                  <w:noProof/>
                  <w:szCs w:val="22"/>
                </w:rPr>
                <w:tab/>
              </w:r>
              <w:r w:rsidRPr="00994B56" w:rsidDel="00994B56">
                <w:rPr>
                  <w:rStyle w:val="Hyperlink"/>
                  <w:noProof/>
                </w:rPr>
                <w:delText>Router Checker was removed</w:delText>
              </w:r>
              <w:r w:rsidDel="00994B56">
                <w:rPr>
                  <w:noProof/>
                  <w:webHidden/>
                </w:rPr>
                <w:tab/>
                <w:delText>21</w:delText>
              </w:r>
            </w:del>
          </w:ins>
        </w:p>
        <w:p w14:paraId="2471C136" w14:textId="77777777" w:rsidR="00EA249D" w:rsidDel="00994B56" w:rsidRDefault="00EA249D">
          <w:pPr>
            <w:pStyle w:val="TOC2"/>
            <w:tabs>
              <w:tab w:val="left" w:pos="800"/>
            </w:tabs>
            <w:rPr>
              <w:ins w:id="473" w:author="Rajesh Chopra" w:date="2016-04-27T18:51:00Z"/>
              <w:del w:id="474" w:author="Anush Mohandass" w:date="2016-04-29T05:03:00Z"/>
              <w:noProof/>
              <w:szCs w:val="22"/>
            </w:rPr>
          </w:pPr>
          <w:ins w:id="475" w:author="Rajesh Chopra" w:date="2016-04-27T18:51:00Z">
            <w:del w:id="476" w:author="Anush Mohandass" w:date="2016-04-29T05:03:00Z">
              <w:r w:rsidRPr="00994B56" w:rsidDel="00994B56">
                <w:rPr>
                  <w:rStyle w:val="Hyperlink"/>
                  <w:noProof/>
                </w:rPr>
                <w:delText>6.4</w:delText>
              </w:r>
              <w:r w:rsidDel="00994B56">
                <w:rPr>
                  <w:noProof/>
                  <w:szCs w:val="22"/>
                </w:rPr>
                <w:tab/>
              </w:r>
              <w:r w:rsidRPr="00994B56" w:rsidDel="00994B56">
                <w:rPr>
                  <w:rStyle w:val="Hyperlink"/>
                  <w:noProof/>
                </w:rPr>
                <w:delText>AHB</w:delText>
              </w:r>
              <w:r w:rsidDel="00994B56">
                <w:rPr>
                  <w:noProof/>
                  <w:webHidden/>
                </w:rPr>
                <w:tab/>
                <w:delText>21</w:delText>
              </w:r>
            </w:del>
          </w:ins>
        </w:p>
        <w:p w14:paraId="3B0DFECC" w14:textId="77777777" w:rsidR="00EA249D" w:rsidDel="00994B56" w:rsidRDefault="00EA249D">
          <w:pPr>
            <w:pStyle w:val="TOC2"/>
            <w:tabs>
              <w:tab w:val="left" w:pos="800"/>
            </w:tabs>
            <w:rPr>
              <w:ins w:id="477" w:author="Rajesh Chopra" w:date="2016-04-27T18:51:00Z"/>
              <w:del w:id="478" w:author="Anush Mohandass" w:date="2016-04-29T05:03:00Z"/>
              <w:noProof/>
              <w:szCs w:val="22"/>
            </w:rPr>
          </w:pPr>
          <w:ins w:id="479" w:author="Rajesh Chopra" w:date="2016-04-27T18:51:00Z">
            <w:del w:id="480" w:author="Anush Mohandass" w:date="2016-04-29T05:03:00Z">
              <w:r w:rsidRPr="00994B56" w:rsidDel="00994B56">
                <w:rPr>
                  <w:rStyle w:val="Hyperlink"/>
                  <w:noProof/>
                </w:rPr>
                <w:delText>6.5</w:delText>
              </w:r>
              <w:r w:rsidDel="00994B56">
                <w:rPr>
                  <w:noProof/>
                  <w:szCs w:val="22"/>
                </w:rPr>
                <w:tab/>
              </w:r>
              <w:r w:rsidRPr="00994B56" w:rsidDel="00994B56">
                <w:rPr>
                  <w:rStyle w:val="Hyperlink"/>
                  <w:noProof/>
                </w:rPr>
                <w:delText>Shared Interface Bridge</w:delText>
              </w:r>
              <w:r w:rsidDel="00994B56">
                <w:rPr>
                  <w:noProof/>
                  <w:webHidden/>
                </w:rPr>
                <w:tab/>
                <w:delText>21</w:delText>
              </w:r>
            </w:del>
          </w:ins>
        </w:p>
        <w:p w14:paraId="22F4AB35" w14:textId="77777777" w:rsidR="00EA249D" w:rsidDel="00994B56" w:rsidRDefault="00EA249D">
          <w:pPr>
            <w:pStyle w:val="TOC3"/>
            <w:rPr>
              <w:ins w:id="481" w:author="Rajesh Chopra" w:date="2016-04-27T18:51:00Z"/>
              <w:del w:id="482" w:author="Anush Mohandass" w:date="2016-04-29T05:03:00Z"/>
              <w:iCs w:val="0"/>
              <w:noProof/>
              <w:szCs w:val="22"/>
            </w:rPr>
          </w:pPr>
          <w:ins w:id="483" w:author="Rajesh Chopra" w:date="2016-04-27T18:51:00Z">
            <w:del w:id="484" w:author="Anush Mohandass" w:date="2016-04-29T05:03:00Z">
              <w:r w:rsidRPr="00994B56" w:rsidDel="00994B56">
                <w:rPr>
                  <w:rStyle w:val="Hyperlink"/>
                  <w:iCs w:val="0"/>
                  <w:noProof/>
                </w:rPr>
                <w:delText>6.5.1</w:delText>
              </w:r>
              <w:r w:rsidDel="00994B56">
                <w:rPr>
                  <w:iCs w:val="0"/>
                  <w:noProof/>
                  <w:szCs w:val="22"/>
                </w:rPr>
                <w:tab/>
              </w:r>
              <w:r w:rsidRPr="00994B56" w:rsidDel="00994B56">
                <w:rPr>
                  <w:rStyle w:val="Hyperlink"/>
                  <w:iCs w:val="0"/>
                  <w:noProof/>
                </w:rPr>
                <w:delText>Low Power Option</w:delText>
              </w:r>
              <w:r w:rsidDel="00994B56">
                <w:rPr>
                  <w:noProof/>
                  <w:webHidden/>
                </w:rPr>
                <w:tab/>
                <w:delText>21</w:delText>
              </w:r>
            </w:del>
          </w:ins>
        </w:p>
        <w:p w14:paraId="1F58D497" w14:textId="77777777" w:rsidR="00EA249D" w:rsidDel="00994B56" w:rsidRDefault="00EA249D">
          <w:pPr>
            <w:pStyle w:val="TOC2"/>
            <w:tabs>
              <w:tab w:val="left" w:pos="800"/>
            </w:tabs>
            <w:rPr>
              <w:ins w:id="485" w:author="Rajesh Chopra" w:date="2016-04-27T18:51:00Z"/>
              <w:del w:id="486" w:author="Anush Mohandass" w:date="2016-04-29T05:03:00Z"/>
              <w:noProof/>
              <w:szCs w:val="22"/>
            </w:rPr>
          </w:pPr>
          <w:ins w:id="487" w:author="Rajesh Chopra" w:date="2016-04-27T18:51:00Z">
            <w:del w:id="488" w:author="Anush Mohandass" w:date="2016-04-29T05:03:00Z">
              <w:r w:rsidRPr="00994B56" w:rsidDel="00994B56">
                <w:rPr>
                  <w:rStyle w:val="Hyperlink"/>
                  <w:noProof/>
                </w:rPr>
                <w:delText>6.6</w:delText>
              </w:r>
              <w:r w:rsidDel="00994B56">
                <w:rPr>
                  <w:noProof/>
                  <w:szCs w:val="22"/>
                </w:rPr>
                <w:tab/>
              </w:r>
              <w:r w:rsidRPr="00994B56" w:rsidDel="00994B56">
                <w:rPr>
                  <w:rStyle w:val="Hyperlink"/>
                  <w:noProof/>
                </w:rPr>
                <w:delText>Priority Address Map</w:delText>
              </w:r>
              <w:r w:rsidDel="00994B56">
                <w:rPr>
                  <w:noProof/>
                  <w:webHidden/>
                </w:rPr>
                <w:tab/>
                <w:delText>21</w:delText>
              </w:r>
            </w:del>
          </w:ins>
        </w:p>
        <w:p w14:paraId="2DE07182" w14:textId="77777777" w:rsidR="00EA249D" w:rsidDel="00994B56" w:rsidRDefault="00EA249D">
          <w:pPr>
            <w:pStyle w:val="TOC2"/>
            <w:tabs>
              <w:tab w:val="left" w:pos="800"/>
            </w:tabs>
            <w:rPr>
              <w:ins w:id="489" w:author="Rajesh Chopra" w:date="2016-04-27T18:51:00Z"/>
              <w:del w:id="490" w:author="Anush Mohandass" w:date="2016-04-29T05:03:00Z"/>
              <w:noProof/>
              <w:szCs w:val="22"/>
            </w:rPr>
          </w:pPr>
          <w:ins w:id="491" w:author="Rajesh Chopra" w:date="2016-04-27T18:51:00Z">
            <w:del w:id="492" w:author="Anush Mohandass" w:date="2016-04-29T05:03:00Z">
              <w:r w:rsidRPr="00994B56" w:rsidDel="00994B56">
                <w:rPr>
                  <w:rStyle w:val="Hyperlink"/>
                  <w:noProof/>
                </w:rPr>
                <w:delText>6.7</w:delText>
              </w:r>
              <w:r w:rsidDel="00994B56">
                <w:rPr>
                  <w:noProof/>
                  <w:szCs w:val="22"/>
                </w:rPr>
                <w:tab/>
              </w:r>
              <w:r w:rsidRPr="00994B56" w:rsidDel="00994B56">
                <w:rPr>
                  <w:rStyle w:val="Hyperlink"/>
                  <w:noProof/>
                </w:rPr>
                <w:delText>Spyglass</w:delText>
              </w:r>
              <w:r w:rsidDel="00994B56">
                <w:rPr>
                  <w:noProof/>
                  <w:webHidden/>
                </w:rPr>
                <w:tab/>
                <w:delText>21</w:delText>
              </w:r>
            </w:del>
          </w:ins>
        </w:p>
        <w:p w14:paraId="166F5B1A" w14:textId="77777777" w:rsidR="00EA249D" w:rsidDel="00994B56" w:rsidRDefault="00EA249D">
          <w:pPr>
            <w:pStyle w:val="TOC2"/>
            <w:tabs>
              <w:tab w:val="left" w:pos="800"/>
            </w:tabs>
            <w:rPr>
              <w:ins w:id="493" w:author="Rajesh Chopra" w:date="2016-04-27T18:51:00Z"/>
              <w:del w:id="494" w:author="Anush Mohandass" w:date="2016-04-29T05:03:00Z"/>
              <w:noProof/>
              <w:szCs w:val="22"/>
            </w:rPr>
          </w:pPr>
          <w:ins w:id="495" w:author="Rajesh Chopra" w:date="2016-04-27T18:51:00Z">
            <w:del w:id="496" w:author="Anush Mohandass" w:date="2016-04-29T05:03:00Z">
              <w:r w:rsidRPr="00994B56" w:rsidDel="00994B56">
                <w:rPr>
                  <w:rStyle w:val="Hyperlink"/>
                  <w:noProof/>
                </w:rPr>
                <w:delText>6.8</w:delText>
              </w:r>
              <w:r w:rsidDel="00994B56">
                <w:rPr>
                  <w:noProof/>
                  <w:szCs w:val="22"/>
                </w:rPr>
                <w:tab/>
              </w:r>
              <w:r w:rsidRPr="00994B56" w:rsidDel="00994B56">
                <w:rPr>
                  <w:rStyle w:val="Hyperlink"/>
                  <w:noProof/>
                </w:rPr>
                <w:delText>User Reg Bus Limitations</w:delText>
              </w:r>
              <w:r w:rsidDel="00994B56">
                <w:rPr>
                  <w:noProof/>
                  <w:webHidden/>
                </w:rPr>
                <w:tab/>
                <w:delText>21</w:delText>
              </w:r>
            </w:del>
          </w:ins>
        </w:p>
        <w:p w14:paraId="4906A3E0" w14:textId="77777777" w:rsidR="00EA249D" w:rsidDel="00994B56" w:rsidRDefault="00EA249D">
          <w:pPr>
            <w:pStyle w:val="TOC1"/>
            <w:rPr>
              <w:ins w:id="497" w:author="Rajesh Chopra" w:date="2016-04-27T18:51:00Z"/>
              <w:del w:id="498" w:author="Anush Mohandass" w:date="2016-04-29T05:03:00Z"/>
              <w:rFonts w:asciiTheme="minorHAnsi" w:hAnsiTheme="minorHAnsi"/>
              <w:b w:val="0"/>
              <w:color w:val="auto"/>
              <w:szCs w:val="22"/>
            </w:rPr>
          </w:pPr>
          <w:ins w:id="499" w:author="Rajesh Chopra" w:date="2016-04-27T18:51:00Z">
            <w:del w:id="500" w:author="Anush Mohandass" w:date="2016-04-29T05:03:00Z">
              <w:r w:rsidRPr="00994B56" w:rsidDel="00994B56">
                <w:rPr>
                  <w:rStyle w:val="Hyperlink"/>
                  <w:b w:val="0"/>
                </w:rPr>
                <w:delText>7</w:delText>
              </w:r>
              <w:r w:rsidDel="00994B56">
                <w:rPr>
                  <w:rFonts w:asciiTheme="minorHAnsi" w:hAnsiTheme="minorHAnsi"/>
                  <w:b w:val="0"/>
                  <w:color w:val="auto"/>
                  <w:szCs w:val="22"/>
                </w:rPr>
                <w:tab/>
              </w:r>
              <w:r w:rsidRPr="00994B56" w:rsidDel="00994B56">
                <w:rPr>
                  <w:rStyle w:val="Hyperlink"/>
                  <w:b w:val="0"/>
                </w:rPr>
                <w:delText>Changes to Commands and Properties</w:delText>
              </w:r>
              <w:r w:rsidDel="00994B56">
                <w:rPr>
                  <w:webHidden/>
                </w:rPr>
                <w:tab/>
                <w:delText>23</w:delText>
              </w:r>
            </w:del>
          </w:ins>
        </w:p>
        <w:p w14:paraId="1EC9A164" w14:textId="77777777" w:rsidR="00EA249D" w:rsidDel="00994B56" w:rsidRDefault="00EA249D">
          <w:pPr>
            <w:pStyle w:val="TOC2"/>
            <w:tabs>
              <w:tab w:val="left" w:pos="800"/>
            </w:tabs>
            <w:rPr>
              <w:ins w:id="501" w:author="Rajesh Chopra" w:date="2016-04-27T18:51:00Z"/>
              <w:del w:id="502" w:author="Anush Mohandass" w:date="2016-04-29T05:03:00Z"/>
              <w:noProof/>
              <w:szCs w:val="22"/>
            </w:rPr>
          </w:pPr>
          <w:ins w:id="503" w:author="Rajesh Chopra" w:date="2016-04-27T18:51:00Z">
            <w:del w:id="504" w:author="Anush Mohandass" w:date="2016-04-29T05:03:00Z">
              <w:r w:rsidRPr="00994B56" w:rsidDel="00994B56">
                <w:rPr>
                  <w:rStyle w:val="Hyperlink"/>
                  <w:noProof/>
                </w:rPr>
                <w:delText>7.1</w:delText>
              </w:r>
              <w:r w:rsidDel="00994B56">
                <w:rPr>
                  <w:noProof/>
                  <w:szCs w:val="22"/>
                </w:rPr>
                <w:tab/>
              </w:r>
              <w:r w:rsidRPr="00994B56" w:rsidDel="00994B56">
                <w:rPr>
                  <w:rStyle w:val="Hyperlink"/>
                  <w:noProof/>
                </w:rPr>
                <w:delText>Command Changes</w:delText>
              </w:r>
              <w:r w:rsidDel="00994B56">
                <w:rPr>
                  <w:noProof/>
                  <w:webHidden/>
                </w:rPr>
                <w:tab/>
                <w:delText>23</w:delText>
              </w:r>
            </w:del>
          </w:ins>
        </w:p>
        <w:p w14:paraId="38414B13" w14:textId="77777777" w:rsidR="00EA249D" w:rsidDel="00994B56" w:rsidRDefault="00EA249D">
          <w:pPr>
            <w:pStyle w:val="TOC2"/>
            <w:tabs>
              <w:tab w:val="left" w:pos="800"/>
            </w:tabs>
            <w:rPr>
              <w:ins w:id="505" w:author="Rajesh Chopra" w:date="2016-04-27T18:51:00Z"/>
              <w:del w:id="506" w:author="Anush Mohandass" w:date="2016-04-29T05:03:00Z"/>
              <w:noProof/>
              <w:szCs w:val="22"/>
            </w:rPr>
          </w:pPr>
          <w:ins w:id="507" w:author="Rajesh Chopra" w:date="2016-04-27T18:51:00Z">
            <w:del w:id="508" w:author="Anush Mohandass" w:date="2016-04-29T05:03:00Z">
              <w:r w:rsidRPr="00994B56" w:rsidDel="00994B56">
                <w:rPr>
                  <w:rStyle w:val="Hyperlink"/>
                  <w:noProof/>
                </w:rPr>
                <w:delText>7.2</w:delText>
              </w:r>
              <w:r w:rsidDel="00994B56">
                <w:rPr>
                  <w:noProof/>
                  <w:szCs w:val="22"/>
                </w:rPr>
                <w:tab/>
              </w:r>
              <w:r w:rsidRPr="00994B56" w:rsidDel="00994B56">
                <w:rPr>
                  <w:rStyle w:val="Hyperlink"/>
                  <w:noProof/>
                </w:rPr>
                <w:delText>Default Property Changes</w:delText>
              </w:r>
              <w:r w:rsidDel="00994B56">
                <w:rPr>
                  <w:noProof/>
                  <w:webHidden/>
                </w:rPr>
                <w:tab/>
                <w:delText>23</w:delText>
              </w:r>
            </w:del>
          </w:ins>
        </w:p>
        <w:p w14:paraId="3BE9F843" w14:textId="77777777" w:rsidR="00EA249D" w:rsidDel="00994B56" w:rsidRDefault="00EA249D">
          <w:pPr>
            <w:pStyle w:val="TOC2"/>
            <w:tabs>
              <w:tab w:val="left" w:pos="800"/>
            </w:tabs>
            <w:rPr>
              <w:ins w:id="509" w:author="Rajesh Chopra" w:date="2016-04-27T18:51:00Z"/>
              <w:del w:id="510" w:author="Anush Mohandass" w:date="2016-04-29T05:03:00Z"/>
              <w:noProof/>
              <w:szCs w:val="22"/>
            </w:rPr>
          </w:pPr>
          <w:ins w:id="511" w:author="Rajesh Chopra" w:date="2016-04-27T18:51:00Z">
            <w:del w:id="512" w:author="Anush Mohandass" w:date="2016-04-29T05:03:00Z">
              <w:r w:rsidRPr="00994B56" w:rsidDel="00994B56">
                <w:rPr>
                  <w:rStyle w:val="Hyperlink"/>
                  <w:noProof/>
                </w:rPr>
                <w:delText>7.3</w:delText>
              </w:r>
              <w:r w:rsidDel="00994B56">
                <w:rPr>
                  <w:noProof/>
                  <w:szCs w:val="22"/>
                </w:rPr>
                <w:tab/>
              </w:r>
              <w:r w:rsidRPr="00994B56" w:rsidDel="00994B56">
                <w:rPr>
                  <w:rStyle w:val="Hyperlink"/>
                  <w:noProof/>
                </w:rPr>
                <w:delText>Mesh Property Changes</w:delText>
              </w:r>
              <w:r w:rsidDel="00994B56">
                <w:rPr>
                  <w:noProof/>
                  <w:webHidden/>
                </w:rPr>
                <w:tab/>
                <w:delText>24</w:delText>
              </w:r>
            </w:del>
          </w:ins>
        </w:p>
        <w:p w14:paraId="19E5EC72" w14:textId="77777777" w:rsidR="00EA249D" w:rsidDel="00994B56" w:rsidRDefault="00EA249D">
          <w:pPr>
            <w:pStyle w:val="TOC2"/>
            <w:tabs>
              <w:tab w:val="left" w:pos="800"/>
            </w:tabs>
            <w:rPr>
              <w:ins w:id="513" w:author="Rajesh Chopra" w:date="2016-04-27T18:51:00Z"/>
              <w:del w:id="514" w:author="Anush Mohandass" w:date="2016-04-29T05:03:00Z"/>
              <w:noProof/>
              <w:szCs w:val="22"/>
            </w:rPr>
          </w:pPr>
          <w:ins w:id="515" w:author="Rajesh Chopra" w:date="2016-04-27T18:51:00Z">
            <w:del w:id="516" w:author="Anush Mohandass" w:date="2016-04-29T05:03:00Z">
              <w:r w:rsidRPr="00994B56" w:rsidDel="00994B56">
                <w:rPr>
                  <w:rStyle w:val="Hyperlink"/>
                  <w:noProof/>
                </w:rPr>
                <w:delText>7.4</w:delText>
              </w:r>
              <w:r w:rsidDel="00994B56">
                <w:rPr>
                  <w:noProof/>
                  <w:szCs w:val="22"/>
                </w:rPr>
                <w:tab/>
              </w:r>
              <w:r w:rsidRPr="00994B56" w:rsidDel="00994B56">
                <w:rPr>
                  <w:rStyle w:val="Hyperlink"/>
                  <w:noProof/>
                </w:rPr>
                <w:delText>Bridge Property Changes</w:delText>
              </w:r>
              <w:r w:rsidDel="00994B56">
                <w:rPr>
                  <w:noProof/>
                  <w:webHidden/>
                </w:rPr>
                <w:tab/>
                <w:delText>24</w:delText>
              </w:r>
            </w:del>
          </w:ins>
        </w:p>
        <w:p w14:paraId="24AC9D8B" w14:textId="77777777" w:rsidR="00EA249D" w:rsidDel="00994B56" w:rsidRDefault="00EA249D">
          <w:pPr>
            <w:pStyle w:val="TOC2"/>
            <w:tabs>
              <w:tab w:val="left" w:pos="800"/>
            </w:tabs>
            <w:rPr>
              <w:ins w:id="517" w:author="Rajesh Chopra" w:date="2016-04-27T18:51:00Z"/>
              <w:del w:id="518" w:author="Anush Mohandass" w:date="2016-04-29T05:03:00Z"/>
              <w:noProof/>
              <w:szCs w:val="22"/>
            </w:rPr>
          </w:pPr>
          <w:ins w:id="519" w:author="Rajesh Chopra" w:date="2016-04-27T18:51:00Z">
            <w:del w:id="520" w:author="Anush Mohandass" w:date="2016-04-29T05:03:00Z">
              <w:r w:rsidRPr="00994B56" w:rsidDel="00994B56">
                <w:rPr>
                  <w:rStyle w:val="Hyperlink"/>
                  <w:noProof/>
                </w:rPr>
                <w:delText>7.5</w:delText>
              </w:r>
              <w:r w:rsidDel="00994B56">
                <w:rPr>
                  <w:noProof/>
                  <w:szCs w:val="22"/>
                </w:rPr>
                <w:tab/>
              </w:r>
              <w:r w:rsidRPr="00994B56" w:rsidDel="00994B56">
                <w:rPr>
                  <w:rStyle w:val="Hyperlink"/>
                  <w:noProof/>
                </w:rPr>
                <w:delText>Interface Proprerty Changes</w:delText>
              </w:r>
              <w:r w:rsidDel="00994B56">
                <w:rPr>
                  <w:noProof/>
                  <w:webHidden/>
                </w:rPr>
                <w:tab/>
                <w:delText>25</w:delText>
              </w:r>
            </w:del>
          </w:ins>
        </w:p>
        <w:p w14:paraId="0D24A5F5" w14:textId="77777777" w:rsidR="00EA249D" w:rsidDel="00994B56" w:rsidRDefault="00EA249D">
          <w:pPr>
            <w:pStyle w:val="TOC2"/>
            <w:tabs>
              <w:tab w:val="left" w:pos="800"/>
            </w:tabs>
            <w:rPr>
              <w:ins w:id="521" w:author="Rajesh Chopra" w:date="2016-04-27T18:51:00Z"/>
              <w:del w:id="522" w:author="Anush Mohandass" w:date="2016-04-29T05:03:00Z"/>
              <w:noProof/>
              <w:szCs w:val="22"/>
            </w:rPr>
          </w:pPr>
          <w:ins w:id="523" w:author="Rajesh Chopra" w:date="2016-04-27T18:51:00Z">
            <w:del w:id="524" w:author="Anush Mohandass" w:date="2016-04-29T05:03:00Z">
              <w:r w:rsidRPr="00994B56" w:rsidDel="00994B56">
                <w:rPr>
                  <w:rStyle w:val="Hyperlink"/>
                  <w:noProof/>
                </w:rPr>
                <w:delText>7.6</w:delText>
              </w:r>
              <w:r w:rsidDel="00994B56">
                <w:rPr>
                  <w:noProof/>
                  <w:szCs w:val="22"/>
                </w:rPr>
                <w:tab/>
              </w:r>
              <w:r w:rsidRPr="00994B56" w:rsidDel="00994B56">
                <w:rPr>
                  <w:rStyle w:val="Hyperlink"/>
                  <w:noProof/>
                </w:rPr>
                <w:delText>Link Property Changes</w:delText>
              </w:r>
              <w:r w:rsidDel="00994B56">
                <w:rPr>
                  <w:noProof/>
                  <w:webHidden/>
                </w:rPr>
                <w:tab/>
                <w:delText>26</w:delText>
              </w:r>
            </w:del>
          </w:ins>
        </w:p>
        <w:p w14:paraId="51FF4DEB" w14:textId="77777777" w:rsidR="00EA249D" w:rsidDel="00994B56" w:rsidRDefault="00EA249D">
          <w:pPr>
            <w:pStyle w:val="TOC2"/>
            <w:tabs>
              <w:tab w:val="left" w:pos="800"/>
            </w:tabs>
            <w:rPr>
              <w:ins w:id="525" w:author="Rajesh Chopra" w:date="2016-04-27T18:51:00Z"/>
              <w:del w:id="526" w:author="Anush Mohandass" w:date="2016-04-29T05:03:00Z"/>
              <w:noProof/>
              <w:szCs w:val="22"/>
            </w:rPr>
          </w:pPr>
          <w:ins w:id="527" w:author="Rajesh Chopra" w:date="2016-04-27T18:51:00Z">
            <w:del w:id="528" w:author="Anush Mohandass" w:date="2016-04-29T05:03:00Z">
              <w:r w:rsidRPr="00994B56" w:rsidDel="00994B56">
                <w:rPr>
                  <w:rStyle w:val="Hyperlink"/>
                  <w:noProof/>
                </w:rPr>
                <w:delText>7.7</w:delText>
              </w:r>
              <w:r w:rsidDel="00994B56">
                <w:rPr>
                  <w:noProof/>
                  <w:szCs w:val="22"/>
                </w:rPr>
                <w:tab/>
              </w:r>
              <w:r w:rsidRPr="00994B56" w:rsidDel="00994B56">
                <w:rPr>
                  <w:rStyle w:val="Hyperlink"/>
                  <w:noProof/>
                </w:rPr>
                <w:delText>Router Property Changes</w:delText>
              </w:r>
              <w:r w:rsidDel="00994B56">
                <w:rPr>
                  <w:noProof/>
                  <w:webHidden/>
                </w:rPr>
                <w:tab/>
                <w:delText>26</w:delText>
              </w:r>
            </w:del>
          </w:ins>
        </w:p>
        <w:p w14:paraId="3A448259" w14:textId="77777777" w:rsidR="00940DDD" w:rsidDel="00994B56" w:rsidRDefault="00940DDD">
          <w:pPr>
            <w:pStyle w:val="TOC1"/>
            <w:rPr>
              <w:ins w:id="529" w:author="Joe Rowlands" w:date="2016-04-23T16:40:00Z"/>
              <w:del w:id="530" w:author="Anush Mohandass" w:date="2016-04-29T05:03:00Z"/>
              <w:rFonts w:asciiTheme="minorHAnsi" w:hAnsiTheme="minorHAnsi"/>
              <w:b w:val="0"/>
              <w:color w:val="auto"/>
              <w:szCs w:val="22"/>
            </w:rPr>
          </w:pPr>
          <w:ins w:id="531" w:author="Joe Rowlands" w:date="2016-04-23T16:40:00Z">
            <w:del w:id="532" w:author="Anush Mohandass" w:date="2016-04-29T05:03:00Z">
              <w:r w:rsidRPr="00EA249D" w:rsidDel="00994B56">
                <w:rPr>
                  <w:rStyle w:val="Hyperlink"/>
                  <w:rFonts w:asciiTheme="majorHAnsi" w:hAnsiTheme="majorHAnsi"/>
                  <w:b w:val="0"/>
                </w:rPr>
                <w:delText>About This Document</w:delText>
              </w:r>
              <w:r w:rsidDel="00994B56">
                <w:rPr>
                  <w:webHidden/>
                </w:rPr>
                <w:tab/>
                <w:delText>2</w:delText>
              </w:r>
            </w:del>
          </w:ins>
        </w:p>
        <w:p w14:paraId="71497688" w14:textId="77777777" w:rsidR="00940DDD" w:rsidDel="00994B56" w:rsidRDefault="00940DDD">
          <w:pPr>
            <w:pStyle w:val="TOC1"/>
            <w:rPr>
              <w:ins w:id="533" w:author="Joe Rowlands" w:date="2016-04-23T16:40:00Z"/>
              <w:del w:id="534" w:author="Anush Mohandass" w:date="2016-04-29T05:03:00Z"/>
              <w:rFonts w:asciiTheme="minorHAnsi" w:hAnsiTheme="minorHAnsi"/>
              <w:b w:val="0"/>
              <w:color w:val="auto"/>
              <w:szCs w:val="22"/>
            </w:rPr>
          </w:pPr>
          <w:ins w:id="535" w:author="Joe Rowlands" w:date="2016-04-23T16:40:00Z">
            <w:del w:id="536" w:author="Anush Mohandass" w:date="2016-04-29T05:03:00Z">
              <w:r w:rsidRPr="00EA249D" w:rsidDel="00994B56">
                <w:rPr>
                  <w:rStyle w:val="Hyperlink"/>
                  <w:rFonts w:asciiTheme="majorHAnsi" w:hAnsiTheme="majorHAnsi"/>
                  <w:b w:val="0"/>
                </w:rPr>
                <w:delText>Audience</w:delText>
              </w:r>
              <w:r w:rsidDel="00994B56">
                <w:rPr>
                  <w:webHidden/>
                </w:rPr>
                <w:tab/>
                <w:delText>2</w:delText>
              </w:r>
            </w:del>
          </w:ins>
        </w:p>
        <w:p w14:paraId="2A553652" w14:textId="77777777" w:rsidR="00940DDD" w:rsidDel="00994B56" w:rsidRDefault="00940DDD">
          <w:pPr>
            <w:pStyle w:val="TOC1"/>
            <w:rPr>
              <w:ins w:id="537" w:author="Joe Rowlands" w:date="2016-04-23T16:40:00Z"/>
              <w:del w:id="538" w:author="Anush Mohandass" w:date="2016-04-29T05:03:00Z"/>
              <w:rFonts w:asciiTheme="minorHAnsi" w:hAnsiTheme="minorHAnsi"/>
              <w:b w:val="0"/>
              <w:color w:val="auto"/>
              <w:szCs w:val="22"/>
            </w:rPr>
          </w:pPr>
          <w:ins w:id="539" w:author="Joe Rowlands" w:date="2016-04-23T16:40:00Z">
            <w:del w:id="540" w:author="Anush Mohandass" w:date="2016-04-29T05:03:00Z">
              <w:r w:rsidRPr="00EA249D" w:rsidDel="00994B56">
                <w:rPr>
                  <w:rStyle w:val="Hyperlink"/>
                  <w:rFonts w:asciiTheme="majorHAnsi" w:hAnsiTheme="majorHAnsi"/>
                  <w:b w:val="0"/>
                </w:rPr>
                <w:delText>Prerequisite</w:delText>
              </w:r>
              <w:r w:rsidDel="00994B56">
                <w:rPr>
                  <w:webHidden/>
                </w:rPr>
                <w:tab/>
                <w:delText>2</w:delText>
              </w:r>
            </w:del>
          </w:ins>
        </w:p>
        <w:p w14:paraId="2211A575" w14:textId="77777777" w:rsidR="00940DDD" w:rsidDel="00994B56" w:rsidRDefault="00940DDD">
          <w:pPr>
            <w:pStyle w:val="TOC1"/>
            <w:rPr>
              <w:ins w:id="541" w:author="Joe Rowlands" w:date="2016-04-23T16:40:00Z"/>
              <w:del w:id="542" w:author="Anush Mohandass" w:date="2016-04-29T05:03:00Z"/>
              <w:rFonts w:asciiTheme="minorHAnsi" w:hAnsiTheme="minorHAnsi"/>
              <w:b w:val="0"/>
              <w:color w:val="auto"/>
              <w:szCs w:val="22"/>
            </w:rPr>
          </w:pPr>
          <w:ins w:id="543" w:author="Joe Rowlands" w:date="2016-04-23T16:40:00Z">
            <w:del w:id="544" w:author="Anush Mohandass" w:date="2016-04-29T05:03:00Z">
              <w:r w:rsidRPr="00EA249D" w:rsidDel="00994B56">
                <w:rPr>
                  <w:rStyle w:val="Hyperlink"/>
                  <w:rFonts w:asciiTheme="majorHAnsi" w:hAnsiTheme="majorHAnsi"/>
                  <w:b w:val="0"/>
                </w:rPr>
                <w:delText>Related Documents</w:delText>
              </w:r>
              <w:r w:rsidDel="00994B56">
                <w:rPr>
                  <w:webHidden/>
                </w:rPr>
                <w:tab/>
                <w:delText>2</w:delText>
              </w:r>
            </w:del>
          </w:ins>
        </w:p>
        <w:p w14:paraId="1A053FCA" w14:textId="77777777" w:rsidR="00940DDD" w:rsidDel="00994B56" w:rsidRDefault="00940DDD">
          <w:pPr>
            <w:pStyle w:val="TOC1"/>
            <w:rPr>
              <w:ins w:id="545" w:author="Joe Rowlands" w:date="2016-04-23T16:40:00Z"/>
              <w:del w:id="546" w:author="Anush Mohandass" w:date="2016-04-29T05:03:00Z"/>
              <w:rFonts w:asciiTheme="minorHAnsi" w:hAnsiTheme="minorHAnsi"/>
              <w:b w:val="0"/>
              <w:color w:val="auto"/>
              <w:szCs w:val="22"/>
            </w:rPr>
          </w:pPr>
          <w:ins w:id="547" w:author="Joe Rowlands" w:date="2016-04-23T16:40:00Z">
            <w:del w:id="548" w:author="Anush Mohandass" w:date="2016-04-29T05:03:00Z">
              <w:r w:rsidRPr="00EA249D" w:rsidDel="00994B56">
                <w:rPr>
                  <w:rStyle w:val="Hyperlink"/>
                  <w:rFonts w:asciiTheme="majorHAnsi" w:hAnsiTheme="majorHAnsi"/>
                  <w:b w:val="0"/>
                </w:rPr>
                <w:delText>Customer Support</w:delText>
              </w:r>
              <w:r w:rsidDel="00994B56">
                <w:rPr>
                  <w:webHidden/>
                </w:rPr>
                <w:tab/>
                <w:delText>2</w:delText>
              </w:r>
            </w:del>
          </w:ins>
        </w:p>
        <w:p w14:paraId="566CEA65" w14:textId="77777777" w:rsidR="00940DDD" w:rsidDel="00994B56" w:rsidRDefault="00940DDD">
          <w:pPr>
            <w:pStyle w:val="TOC1"/>
            <w:rPr>
              <w:ins w:id="549" w:author="Joe Rowlands" w:date="2016-04-23T16:40:00Z"/>
              <w:del w:id="550" w:author="Anush Mohandass" w:date="2016-04-29T05:03:00Z"/>
              <w:rFonts w:asciiTheme="minorHAnsi" w:hAnsiTheme="minorHAnsi"/>
              <w:b w:val="0"/>
              <w:color w:val="auto"/>
              <w:szCs w:val="22"/>
            </w:rPr>
          </w:pPr>
          <w:ins w:id="551" w:author="Joe Rowlands" w:date="2016-04-23T16:40:00Z">
            <w:del w:id="552" w:author="Anush Mohandass" w:date="2016-04-29T05:03:00Z">
              <w:r w:rsidRPr="00EA249D" w:rsidDel="00994B56">
                <w:rPr>
                  <w:rStyle w:val="Hyperlink"/>
                  <w:b w:val="0"/>
                </w:rPr>
                <w:delText>1</w:delText>
              </w:r>
              <w:r w:rsidDel="00994B56">
                <w:rPr>
                  <w:rFonts w:asciiTheme="minorHAnsi" w:hAnsiTheme="minorHAnsi"/>
                  <w:b w:val="0"/>
                  <w:color w:val="auto"/>
                  <w:szCs w:val="22"/>
                </w:rPr>
                <w:tab/>
              </w:r>
              <w:r w:rsidRPr="00EA249D" w:rsidDel="00994B56">
                <w:rPr>
                  <w:rStyle w:val="Hyperlink"/>
                  <w:b w:val="0"/>
                </w:rPr>
                <w:delText>Deliverables</w:delText>
              </w:r>
              <w:r w:rsidDel="00994B56">
                <w:rPr>
                  <w:webHidden/>
                </w:rPr>
                <w:tab/>
                <w:delText>6</w:delText>
              </w:r>
            </w:del>
          </w:ins>
        </w:p>
        <w:p w14:paraId="2B68FF82" w14:textId="77777777" w:rsidR="00940DDD" w:rsidDel="00994B56" w:rsidRDefault="00940DDD">
          <w:pPr>
            <w:pStyle w:val="TOC1"/>
            <w:rPr>
              <w:ins w:id="553" w:author="Joe Rowlands" w:date="2016-04-23T16:40:00Z"/>
              <w:del w:id="554" w:author="Anush Mohandass" w:date="2016-04-29T05:03:00Z"/>
              <w:rFonts w:asciiTheme="minorHAnsi" w:hAnsiTheme="minorHAnsi"/>
              <w:b w:val="0"/>
              <w:color w:val="auto"/>
              <w:szCs w:val="22"/>
            </w:rPr>
          </w:pPr>
          <w:ins w:id="555" w:author="Joe Rowlands" w:date="2016-04-23T16:40:00Z">
            <w:del w:id="556" w:author="Anush Mohandass" w:date="2016-04-29T05:03:00Z">
              <w:r w:rsidRPr="00EA249D" w:rsidDel="00994B56">
                <w:rPr>
                  <w:rStyle w:val="Hyperlink"/>
                  <w:b w:val="0"/>
                </w:rPr>
                <w:delText>2</w:delText>
              </w:r>
              <w:r w:rsidDel="00994B56">
                <w:rPr>
                  <w:rFonts w:asciiTheme="minorHAnsi" w:hAnsiTheme="minorHAnsi"/>
                  <w:b w:val="0"/>
                  <w:color w:val="auto"/>
                  <w:szCs w:val="22"/>
                </w:rPr>
                <w:tab/>
              </w:r>
              <w:r w:rsidRPr="00EA249D" w:rsidDel="00994B56">
                <w:rPr>
                  <w:rStyle w:val="Hyperlink"/>
                  <w:b w:val="0"/>
                </w:rPr>
                <w:delText>Installation</w:delText>
              </w:r>
              <w:r w:rsidDel="00994B56">
                <w:rPr>
                  <w:webHidden/>
                </w:rPr>
                <w:tab/>
                <w:delText>7</w:delText>
              </w:r>
            </w:del>
          </w:ins>
        </w:p>
        <w:p w14:paraId="761ED765" w14:textId="77777777" w:rsidR="00940DDD" w:rsidDel="00994B56" w:rsidRDefault="00940DDD">
          <w:pPr>
            <w:pStyle w:val="TOC1"/>
            <w:rPr>
              <w:ins w:id="557" w:author="Joe Rowlands" w:date="2016-04-23T16:40:00Z"/>
              <w:del w:id="558" w:author="Anush Mohandass" w:date="2016-04-29T05:03:00Z"/>
              <w:rFonts w:asciiTheme="minorHAnsi" w:hAnsiTheme="minorHAnsi"/>
              <w:b w:val="0"/>
              <w:color w:val="auto"/>
              <w:szCs w:val="22"/>
            </w:rPr>
          </w:pPr>
          <w:ins w:id="559" w:author="Joe Rowlands" w:date="2016-04-23T16:40:00Z">
            <w:del w:id="560" w:author="Anush Mohandass" w:date="2016-04-29T05:03:00Z">
              <w:r w:rsidRPr="00EA249D" w:rsidDel="00994B56">
                <w:rPr>
                  <w:rStyle w:val="Hyperlink"/>
                  <w:b w:val="0"/>
                </w:rPr>
                <w:delText>3</w:delText>
              </w:r>
              <w:r w:rsidDel="00994B56">
                <w:rPr>
                  <w:rFonts w:asciiTheme="minorHAnsi" w:hAnsiTheme="minorHAnsi"/>
                  <w:b w:val="0"/>
                  <w:color w:val="auto"/>
                  <w:szCs w:val="22"/>
                </w:rPr>
                <w:tab/>
              </w:r>
              <w:r w:rsidRPr="00EA249D" w:rsidDel="00994B56">
                <w:rPr>
                  <w:rStyle w:val="Hyperlink"/>
                  <w:b w:val="0"/>
                </w:rPr>
                <w:delText>Feature Updates</w:delText>
              </w:r>
              <w:r w:rsidDel="00994B56">
                <w:rPr>
                  <w:webHidden/>
                </w:rPr>
                <w:tab/>
                <w:delText>8</w:delText>
              </w:r>
            </w:del>
          </w:ins>
        </w:p>
        <w:p w14:paraId="183A2E3D" w14:textId="77777777" w:rsidR="00940DDD" w:rsidDel="00994B56" w:rsidRDefault="00940DDD">
          <w:pPr>
            <w:pStyle w:val="TOC2"/>
            <w:tabs>
              <w:tab w:val="left" w:pos="800"/>
            </w:tabs>
            <w:rPr>
              <w:ins w:id="561" w:author="Joe Rowlands" w:date="2016-04-23T16:40:00Z"/>
              <w:del w:id="562" w:author="Anush Mohandass" w:date="2016-04-29T05:03:00Z"/>
              <w:noProof/>
              <w:szCs w:val="22"/>
            </w:rPr>
          </w:pPr>
          <w:ins w:id="563" w:author="Joe Rowlands" w:date="2016-04-23T16:40:00Z">
            <w:del w:id="564" w:author="Anush Mohandass" w:date="2016-04-29T05:03:00Z">
              <w:r w:rsidRPr="00EA249D" w:rsidDel="00994B56">
                <w:rPr>
                  <w:rStyle w:val="Hyperlink"/>
                  <w:noProof/>
                </w:rPr>
                <w:delText>3.1</w:delText>
              </w:r>
              <w:r w:rsidDel="00994B56">
                <w:rPr>
                  <w:noProof/>
                  <w:szCs w:val="22"/>
                </w:rPr>
                <w:tab/>
              </w:r>
              <w:r w:rsidRPr="00EA249D" w:rsidDel="00994B56">
                <w:rPr>
                  <w:rStyle w:val="Hyperlink"/>
                  <w:noProof/>
                </w:rPr>
                <w:delText>Fine-Grain Clock Gating improvments</w:delText>
              </w:r>
              <w:r w:rsidDel="00994B56">
                <w:rPr>
                  <w:noProof/>
                  <w:webHidden/>
                </w:rPr>
                <w:tab/>
                <w:delText>8</w:delText>
              </w:r>
            </w:del>
          </w:ins>
        </w:p>
        <w:p w14:paraId="0B0C86E5" w14:textId="77777777" w:rsidR="00940DDD" w:rsidDel="00994B56" w:rsidRDefault="00940DDD">
          <w:pPr>
            <w:pStyle w:val="TOC2"/>
            <w:tabs>
              <w:tab w:val="left" w:pos="800"/>
            </w:tabs>
            <w:rPr>
              <w:ins w:id="565" w:author="Joe Rowlands" w:date="2016-04-23T16:40:00Z"/>
              <w:del w:id="566" w:author="Anush Mohandass" w:date="2016-04-29T05:03:00Z"/>
              <w:noProof/>
              <w:szCs w:val="22"/>
            </w:rPr>
          </w:pPr>
          <w:ins w:id="567" w:author="Joe Rowlands" w:date="2016-04-23T16:40:00Z">
            <w:del w:id="568" w:author="Anush Mohandass" w:date="2016-04-29T05:03:00Z">
              <w:r w:rsidRPr="00EA249D" w:rsidDel="00994B56">
                <w:rPr>
                  <w:rStyle w:val="Hyperlink"/>
                  <w:noProof/>
                </w:rPr>
                <w:delText>3.2</w:delText>
              </w:r>
              <w:r w:rsidDel="00994B56">
                <w:rPr>
                  <w:noProof/>
                  <w:szCs w:val="22"/>
                </w:rPr>
                <w:tab/>
              </w:r>
              <w:r w:rsidRPr="00EA249D" w:rsidDel="00994B56">
                <w:rPr>
                  <w:rStyle w:val="Hyperlink"/>
                  <w:noProof/>
                </w:rPr>
                <w:delText>Coarse-Grain Clock Gating for Gemini</w:delText>
              </w:r>
              <w:r w:rsidDel="00994B56">
                <w:rPr>
                  <w:noProof/>
                  <w:webHidden/>
                </w:rPr>
                <w:tab/>
                <w:delText>8</w:delText>
              </w:r>
            </w:del>
          </w:ins>
        </w:p>
        <w:p w14:paraId="7A9FC386" w14:textId="77777777" w:rsidR="00940DDD" w:rsidDel="00994B56" w:rsidRDefault="00940DDD">
          <w:pPr>
            <w:pStyle w:val="TOC2"/>
            <w:tabs>
              <w:tab w:val="left" w:pos="800"/>
            </w:tabs>
            <w:rPr>
              <w:ins w:id="569" w:author="Joe Rowlands" w:date="2016-04-23T16:40:00Z"/>
              <w:del w:id="570" w:author="Anush Mohandass" w:date="2016-04-29T05:03:00Z"/>
              <w:noProof/>
              <w:szCs w:val="22"/>
            </w:rPr>
          </w:pPr>
          <w:ins w:id="571" w:author="Joe Rowlands" w:date="2016-04-23T16:40:00Z">
            <w:del w:id="572" w:author="Anush Mohandass" w:date="2016-04-29T05:03:00Z">
              <w:r w:rsidRPr="00EA249D" w:rsidDel="00994B56">
                <w:rPr>
                  <w:rStyle w:val="Hyperlink"/>
                  <w:noProof/>
                </w:rPr>
                <w:delText>3.3</w:delText>
              </w:r>
              <w:r w:rsidDel="00994B56">
                <w:rPr>
                  <w:noProof/>
                  <w:szCs w:val="22"/>
                </w:rPr>
                <w:tab/>
              </w:r>
              <w:r w:rsidRPr="00EA249D" w:rsidDel="00994B56">
                <w:rPr>
                  <w:rStyle w:val="Hyperlink"/>
                  <w:noProof/>
                </w:rPr>
                <w:delText>16 Layer NOC support</w:delText>
              </w:r>
              <w:r w:rsidDel="00994B56">
                <w:rPr>
                  <w:noProof/>
                  <w:webHidden/>
                </w:rPr>
                <w:tab/>
                <w:delText>8</w:delText>
              </w:r>
            </w:del>
          </w:ins>
        </w:p>
        <w:p w14:paraId="5E1CDEB1" w14:textId="77777777" w:rsidR="00940DDD" w:rsidDel="00994B56" w:rsidRDefault="00940DDD">
          <w:pPr>
            <w:pStyle w:val="TOC2"/>
            <w:tabs>
              <w:tab w:val="left" w:pos="800"/>
            </w:tabs>
            <w:rPr>
              <w:ins w:id="573" w:author="Joe Rowlands" w:date="2016-04-23T16:40:00Z"/>
              <w:del w:id="574" w:author="Anush Mohandass" w:date="2016-04-29T05:03:00Z"/>
              <w:noProof/>
              <w:szCs w:val="22"/>
            </w:rPr>
          </w:pPr>
          <w:ins w:id="575" w:author="Joe Rowlands" w:date="2016-04-23T16:40:00Z">
            <w:del w:id="576" w:author="Anush Mohandass" w:date="2016-04-29T05:03:00Z">
              <w:r w:rsidRPr="00EA249D" w:rsidDel="00994B56">
                <w:rPr>
                  <w:rStyle w:val="Hyperlink"/>
                  <w:noProof/>
                </w:rPr>
                <w:delText>3.4</w:delText>
              </w:r>
              <w:r w:rsidDel="00994B56">
                <w:rPr>
                  <w:noProof/>
                  <w:szCs w:val="22"/>
                </w:rPr>
                <w:tab/>
              </w:r>
              <w:r w:rsidRPr="00EA249D" w:rsidDel="00994B56">
                <w:rPr>
                  <w:rStyle w:val="Hyperlink"/>
                  <w:noProof/>
                </w:rPr>
                <w:delText>Shared Interface Master Bridge</w:delText>
              </w:r>
              <w:r w:rsidDel="00994B56">
                <w:rPr>
                  <w:noProof/>
                  <w:webHidden/>
                </w:rPr>
                <w:tab/>
                <w:delText>8</w:delText>
              </w:r>
            </w:del>
          </w:ins>
        </w:p>
        <w:p w14:paraId="1498259D" w14:textId="77777777" w:rsidR="00940DDD" w:rsidDel="00994B56" w:rsidRDefault="00940DDD">
          <w:pPr>
            <w:pStyle w:val="TOC2"/>
            <w:tabs>
              <w:tab w:val="left" w:pos="800"/>
            </w:tabs>
            <w:rPr>
              <w:ins w:id="577" w:author="Joe Rowlands" w:date="2016-04-23T16:40:00Z"/>
              <w:del w:id="578" w:author="Anush Mohandass" w:date="2016-04-29T05:03:00Z"/>
              <w:noProof/>
              <w:szCs w:val="22"/>
            </w:rPr>
          </w:pPr>
          <w:ins w:id="579" w:author="Joe Rowlands" w:date="2016-04-23T16:40:00Z">
            <w:del w:id="580" w:author="Anush Mohandass" w:date="2016-04-29T05:03:00Z">
              <w:r w:rsidRPr="00EA249D" w:rsidDel="00994B56">
                <w:rPr>
                  <w:rStyle w:val="Hyperlink"/>
                  <w:noProof/>
                </w:rPr>
                <w:delText>3.5</w:delText>
              </w:r>
              <w:r w:rsidDel="00994B56">
                <w:rPr>
                  <w:noProof/>
                  <w:szCs w:val="22"/>
                </w:rPr>
                <w:tab/>
              </w:r>
              <w:r w:rsidRPr="00EA249D" w:rsidDel="00994B56">
                <w:rPr>
                  <w:rStyle w:val="Hyperlink"/>
                  <w:noProof/>
                </w:rPr>
                <w:delText>Shared Interface Bridge and Port Checking</w:delText>
              </w:r>
              <w:r w:rsidDel="00994B56">
                <w:rPr>
                  <w:noProof/>
                  <w:webHidden/>
                </w:rPr>
                <w:tab/>
                <w:delText>9</w:delText>
              </w:r>
            </w:del>
          </w:ins>
        </w:p>
        <w:p w14:paraId="2BE7AE6F" w14:textId="77777777" w:rsidR="00940DDD" w:rsidDel="00994B56" w:rsidRDefault="00940DDD">
          <w:pPr>
            <w:pStyle w:val="TOC2"/>
            <w:tabs>
              <w:tab w:val="left" w:pos="800"/>
            </w:tabs>
            <w:rPr>
              <w:ins w:id="581" w:author="Joe Rowlands" w:date="2016-04-23T16:40:00Z"/>
              <w:del w:id="582" w:author="Anush Mohandass" w:date="2016-04-29T05:03:00Z"/>
              <w:noProof/>
              <w:szCs w:val="22"/>
            </w:rPr>
          </w:pPr>
          <w:ins w:id="583" w:author="Joe Rowlands" w:date="2016-04-23T16:40:00Z">
            <w:del w:id="584" w:author="Anush Mohandass" w:date="2016-04-29T05:03:00Z">
              <w:r w:rsidRPr="00EA249D" w:rsidDel="00994B56">
                <w:rPr>
                  <w:rStyle w:val="Hyperlink"/>
                  <w:noProof/>
                </w:rPr>
                <w:delText>3.6</w:delText>
              </w:r>
              <w:r w:rsidDel="00994B56">
                <w:rPr>
                  <w:noProof/>
                  <w:szCs w:val="22"/>
                </w:rPr>
                <w:tab/>
              </w:r>
              <w:r w:rsidRPr="00EA249D" w:rsidDel="00994B56">
                <w:rPr>
                  <w:rStyle w:val="Hyperlink"/>
                  <w:noProof/>
                </w:rPr>
                <w:delText>Programmable Relocation Registers And Hash Functions</w:delText>
              </w:r>
              <w:r w:rsidDel="00994B56">
                <w:rPr>
                  <w:noProof/>
                  <w:webHidden/>
                </w:rPr>
                <w:tab/>
                <w:delText>9</w:delText>
              </w:r>
            </w:del>
          </w:ins>
        </w:p>
        <w:p w14:paraId="721BAD37" w14:textId="77777777" w:rsidR="00940DDD" w:rsidDel="00994B56" w:rsidRDefault="00940DDD">
          <w:pPr>
            <w:pStyle w:val="TOC2"/>
            <w:tabs>
              <w:tab w:val="left" w:pos="800"/>
            </w:tabs>
            <w:rPr>
              <w:ins w:id="585" w:author="Joe Rowlands" w:date="2016-04-23T16:40:00Z"/>
              <w:del w:id="586" w:author="Anush Mohandass" w:date="2016-04-29T05:03:00Z"/>
              <w:noProof/>
              <w:szCs w:val="22"/>
            </w:rPr>
          </w:pPr>
          <w:ins w:id="587" w:author="Joe Rowlands" w:date="2016-04-23T16:40:00Z">
            <w:del w:id="588" w:author="Anush Mohandass" w:date="2016-04-29T05:03:00Z">
              <w:r w:rsidRPr="00EA249D" w:rsidDel="00994B56">
                <w:rPr>
                  <w:rStyle w:val="Hyperlink"/>
                  <w:noProof/>
                </w:rPr>
                <w:delText>3.7</w:delText>
              </w:r>
              <w:r w:rsidDel="00994B56">
                <w:rPr>
                  <w:noProof/>
                  <w:szCs w:val="22"/>
                </w:rPr>
                <w:tab/>
              </w:r>
              <w:r w:rsidRPr="00EA249D" w:rsidDel="00994B56">
                <w:rPr>
                  <w:rStyle w:val="Hyperlink"/>
                  <w:noProof/>
                </w:rPr>
                <w:delText>Combined Relocation and Hashing Functions</w:delText>
              </w:r>
              <w:r w:rsidDel="00994B56">
                <w:rPr>
                  <w:noProof/>
                  <w:webHidden/>
                </w:rPr>
                <w:tab/>
                <w:delText>10</w:delText>
              </w:r>
            </w:del>
          </w:ins>
        </w:p>
        <w:p w14:paraId="2AD10F77" w14:textId="77777777" w:rsidR="00940DDD" w:rsidDel="00994B56" w:rsidRDefault="00940DDD">
          <w:pPr>
            <w:pStyle w:val="TOC2"/>
            <w:tabs>
              <w:tab w:val="left" w:pos="800"/>
            </w:tabs>
            <w:rPr>
              <w:ins w:id="589" w:author="Joe Rowlands" w:date="2016-04-23T16:40:00Z"/>
              <w:del w:id="590" w:author="Anush Mohandass" w:date="2016-04-29T05:03:00Z"/>
              <w:noProof/>
              <w:szCs w:val="22"/>
            </w:rPr>
          </w:pPr>
          <w:ins w:id="591" w:author="Joe Rowlands" w:date="2016-04-23T16:40:00Z">
            <w:del w:id="592" w:author="Anush Mohandass" w:date="2016-04-29T05:03:00Z">
              <w:r w:rsidRPr="00EA249D" w:rsidDel="00994B56">
                <w:rPr>
                  <w:rStyle w:val="Hyperlink"/>
                  <w:noProof/>
                </w:rPr>
                <w:delText>3.8</w:delText>
              </w:r>
              <w:r w:rsidDel="00994B56">
                <w:rPr>
                  <w:noProof/>
                  <w:szCs w:val="22"/>
                </w:rPr>
                <w:tab/>
              </w:r>
              <w:r w:rsidRPr="00EA249D" w:rsidDel="00994B56">
                <w:rPr>
                  <w:rStyle w:val="Hyperlink"/>
                  <w:noProof/>
                </w:rPr>
                <w:delText>Reset Bypass for DFT</w:delText>
              </w:r>
              <w:r w:rsidDel="00994B56">
                <w:rPr>
                  <w:noProof/>
                  <w:webHidden/>
                </w:rPr>
                <w:tab/>
                <w:delText>10</w:delText>
              </w:r>
            </w:del>
          </w:ins>
        </w:p>
        <w:p w14:paraId="314B2511" w14:textId="77777777" w:rsidR="00940DDD" w:rsidDel="00994B56" w:rsidRDefault="00940DDD">
          <w:pPr>
            <w:pStyle w:val="TOC2"/>
            <w:tabs>
              <w:tab w:val="left" w:pos="800"/>
            </w:tabs>
            <w:rPr>
              <w:ins w:id="593" w:author="Joe Rowlands" w:date="2016-04-23T16:40:00Z"/>
              <w:del w:id="594" w:author="Anush Mohandass" w:date="2016-04-29T05:03:00Z"/>
              <w:noProof/>
              <w:szCs w:val="22"/>
            </w:rPr>
          </w:pPr>
          <w:ins w:id="595" w:author="Joe Rowlands" w:date="2016-04-23T16:40:00Z">
            <w:del w:id="596" w:author="Anush Mohandass" w:date="2016-04-29T05:03:00Z">
              <w:r w:rsidRPr="00EA249D" w:rsidDel="00994B56">
                <w:rPr>
                  <w:rStyle w:val="Hyperlink"/>
                  <w:noProof/>
                </w:rPr>
                <w:delText>3.9</w:delText>
              </w:r>
              <w:r w:rsidDel="00994B56">
                <w:rPr>
                  <w:noProof/>
                  <w:szCs w:val="22"/>
                </w:rPr>
                <w:tab/>
              </w:r>
              <w:r w:rsidRPr="00EA249D" w:rsidDel="00994B56">
                <w:rPr>
                  <w:rStyle w:val="Hyperlink"/>
                  <w:noProof/>
                </w:rPr>
                <w:delText>Priority Address Map</w:delText>
              </w:r>
              <w:r w:rsidDel="00994B56">
                <w:rPr>
                  <w:noProof/>
                  <w:webHidden/>
                </w:rPr>
                <w:tab/>
                <w:delText>10</w:delText>
              </w:r>
            </w:del>
          </w:ins>
        </w:p>
        <w:p w14:paraId="2AD9D90A" w14:textId="77777777" w:rsidR="00940DDD" w:rsidDel="00994B56" w:rsidRDefault="00940DDD">
          <w:pPr>
            <w:pStyle w:val="TOC2"/>
            <w:tabs>
              <w:tab w:val="left" w:pos="1000"/>
            </w:tabs>
            <w:rPr>
              <w:ins w:id="597" w:author="Joe Rowlands" w:date="2016-04-23T16:40:00Z"/>
              <w:del w:id="598" w:author="Anush Mohandass" w:date="2016-04-29T05:03:00Z"/>
              <w:noProof/>
              <w:szCs w:val="22"/>
            </w:rPr>
          </w:pPr>
          <w:ins w:id="599" w:author="Joe Rowlands" w:date="2016-04-23T16:40:00Z">
            <w:del w:id="600" w:author="Anush Mohandass" w:date="2016-04-29T05:03:00Z">
              <w:r w:rsidRPr="00EA249D" w:rsidDel="00994B56">
                <w:rPr>
                  <w:rStyle w:val="Hyperlink"/>
                  <w:noProof/>
                </w:rPr>
                <w:delText>3.10</w:delText>
              </w:r>
              <w:r w:rsidDel="00994B56">
                <w:rPr>
                  <w:noProof/>
                  <w:szCs w:val="22"/>
                </w:rPr>
                <w:tab/>
              </w:r>
              <w:r w:rsidRPr="00EA249D" w:rsidDel="00994B56">
                <w:rPr>
                  <w:rStyle w:val="Hyperlink"/>
                  <w:noProof/>
                </w:rPr>
                <w:delText>Reg Bus Master Guarantee of Forward Progress</w:delText>
              </w:r>
              <w:r w:rsidDel="00994B56">
                <w:rPr>
                  <w:noProof/>
                  <w:webHidden/>
                </w:rPr>
                <w:tab/>
                <w:delText>10</w:delText>
              </w:r>
            </w:del>
          </w:ins>
        </w:p>
        <w:p w14:paraId="026822A3" w14:textId="77777777" w:rsidR="00940DDD" w:rsidDel="00994B56" w:rsidRDefault="00940DDD">
          <w:pPr>
            <w:pStyle w:val="TOC2"/>
            <w:tabs>
              <w:tab w:val="left" w:pos="1000"/>
            </w:tabs>
            <w:rPr>
              <w:ins w:id="601" w:author="Joe Rowlands" w:date="2016-04-23T16:40:00Z"/>
              <w:del w:id="602" w:author="Anush Mohandass" w:date="2016-04-29T05:03:00Z"/>
              <w:noProof/>
              <w:szCs w:val="22"/>
            </w:rPr>
          </w:pPr>
          <w:ins w:id="603" w:author="Joe Rowlands" w:date="2016-04-23T16:40:00Z">
            <w:del w:id="604" w:author="Anush Mohandass" w:date="2016-04-29T05:03:00Z">
              <w:r w:rsidRPr="00EA249D" w:rsidDel="00994B56">
                <w:rPr>
                  <w:rStyle w:val="Hyperlink"/>
                  <w:noProof/>
                </w:rPr>
                <w:delText>3.11</w:delText>
              </w:r>
              <w:r w:rsidDel="00994B56">
                <w:rPr>
                  <w:noProof/>
                  <w:szCs w:val="22"/>
                </w:rPr>
                <w:tab/>
              </w:r>
              <w:r w:rsidRPr="00EA249D" w:rsidDel="00994B56">
                <w:rPr>
                  <w:rStyle w:val="Hyperlink"/>
                  <w:noProof/>
                </w:rPr>
                <w:delText>AHB Slave Byte Enable Support</w:delText>
              </w:r>
              <w:r w:rsidDel="00994B56">
                <w:rPr>
                  <w:noProof/>
                  <w:webHidden/>
                </w:rPr>
                <w:tab/>
                <w:delText>11</w:delText>
              </w:r>
            </w:del>
          </w:ins>
        </w:p>
        <w:p w14:paraId="70057E0F" w14:textId="77777777" w:rsidR="00940DDD" w:rsidDel="00994B56" w:rsidRDefault="00940DDD">
          <w:pPr>
            <w:pStyle w:val="TOC2"/>
            <w:tabs>
              <w:tab w:val="left" w:pos="1000"/>
            </w:tabs>
            <w:rPr>
              <w:ins w:id="605" w:author="Joe Rowlands" w:date="2016-04-23T16:40:00Z"/>
              <w:del w:id="606" w:author="Anush Mohandass" w:date="2016-04-29T05:03:00Z"/>
              <w:noProof/>
              <w:szCs w:val="22"/>
            </w:rPr>
          </w:pPr>
          <w:ins w:id="607" w:author="Joe Rowlands" w:date="2016-04-23T16:40:00Z">
            <w:del w:id="608" w:author="Anush Mohandass" w:date="2016-04-29T05:03:00Z">
              <w:r w:rsidRPr="00EA249D" w:rsidDel="00994B56">
                <w:rPr>
                  <w:rStyle w:val="Hyperlink"/>
                  <w:noProof/>
                </w:rPr>
                <w:delText>3.12</w:delText>
              </w:r>
              <w:r w:rsidDel="00994B56">
                <w:rPr>
                  <w:noProof/>
                  <w:szCs w:val="22"/>
                </w:rPr>
                <w:tab/>
              </w:r>
              <w:r w:rsidRPr="00EA249D" w:rsidDel="00994B56">
                <w:rPr>
                  <w:rStyle w:val="Hyperlink"/>
                  <w:noProof/>
                </w:rPr>
                <w:delText>AHB-Lite Slave Area Reduction</w:delText>
              </w:r>
              <w:r w:rsidDel="00994B56">
                <w:rPr>
                  <w:noProof/>
                  <w:webHidden/>
                </w:rPr>
                <w:tab/>
                <w:delText>11</w:delText>
              </w:r>
            </w:del>
          </w:ins>
        </w:p>
        <w:p w14:paraId="1DC20428" w14:textId="77777777" w:rsidR="00940DDD" w:rsidDel="00994B56" w:rsidRDefault="00940DDD">
          <w:pPr>
            <w:pStyle w:val="TOC2"/>
            <w:tabs>
              <w:tab w:val="left" w:pos="1000"/>
            </w:tabs>
            <w:rPr>
              <w:ins w:id="609" w:author="Joe Rowlands" w:date="2016-04-23T16:40:00Z"/>
              <w:del w:id="610" w:author="Anush Mohandass" w:date="2016-04-29T05:03:00Z"/>
              <w:noProof/>
              <w:szCs w:val="22"/>
            </w:rPr>
          </w:pPr>
          <w:ins w:id="611" w:author="Joe Rowlands" w:date="2016-04-23T16:40:00Z">
            <w:del w:id="612" w:author="Anush Mohandass" w:date="2016-04-29T05:03:00Z">
              <w:r w:rsidRPr="00EA249D" w:rsidDel="00994B56">
                <w:rPr>
                  <w:rStyle w:val="Hyperlink"/>
                  <w:noProof/>
                </w:rPr>
                <w:delText>3.13</w:delText>
              </w:r>
              <w:r w:rsidDel="00994B56">
                <w:rPr>
                  <w:noProof/>
                  <w:szCs w:val="22"/>
                </w:rPr>
                <w:tab/>
              </w:r>
              <w:r w:rsidRPr="00EA249D" w:rsidDel="00994B56">
                <w:rPr>
                  <w:rStyle w:val="Hyperlink"/>
                  <w:noProof/>
                </w:rPr>
                <w:delText>APB Master Interface for Reg Bus</w:delText>
              </w:r>
              <w:r w:rsidDel="00994B56">
                <w:rPr>
                  <w:noProof/>
                  <w:webHidden/>
                </w:rPr>
                <w:tab/>
                <w:delText>11</w:delText>
              </w:r>
            </w:del>
          </w:ins>
        </w:p>
        <w:p w14:paraId="372642EE" w14:textId="77777777" w:rsidR="00940DDD" w:rsidDel="00994B56" w:rsidRDefault="00940DDD">
          <w:pPr>
            <w:pStyle w:val="TOC2"/>
            <w:tabs>
              <w:tab w:val="left" w:pos="1000"/>
            </w:tabs>
            <w:rPr>
              <w:ins w:id="613" w:author="Joe Rowlands" w:date="2016-04-23T16:40:00Z"/>
              <w:del w:id="614" w:author="Anush Mohandass" w:date="2016-04-29T05:03:00Z"/>
              <w:noProof/>
              <w:szCs w:val="22"/>
            </w:rPr>
          </w:pPr>
          <w:ins w:id="615" w:author="Joe Rowlands" w:date="2016-04-23T16:40:00Z">
            <w:del w:id="616" w:author="Anush Mohandass" w:date="2016-04-29T05:03:00Z">
              <w:r w:rsidRPr="00EA249D" w:rsidDel="00994B56">
                <w:rPr>
                  <w:rStyle w:val="Hyperlink"/>
                  <w:noProof/>
                </w:rPr>
                <w:delText>3.14</w:delText>
              </w:r>
              <w:r w:rsidDel="00994B56">
                <w:rPr>
                  <w:noProof/>
                  <w:szCs w:val="22"/>
                </w:rPr>
                <w:tab/>
              </w:r>
              <w:r w:rsidRPr="00EA249D" w:rsidDel="00994B56">
                <w:rPr>
                  <w:rStyle w:val="Hyperlink"/>
                  <w:noProof/>
                </w:rPr>
                <w:delText>Multi-Clock Reg Bus</w:delText>
              </w:r>
              <w:r w:rsidDel="00994B56">
                <w:rPr>
                  <w:noProof/>
                  <w:webHidden/>
                </w:rPr>
                <w:tab/>
                <w:delText>11</w:delText>
              </w:r>
            </w:del>
          </w:ins>
        </w:p>
        <w:p w14:paraId="51E27A7A" w14:textId="77777777" w:rsidR="00940DDD" w:rsidDel="00994B56" w:rsidRDefault="00940DDD">
          <w:pPr>
            <w:pStyle w:val="TOC2"/>
            <w:tabs>
              <w:tab w:val="left" w:pos="1000"/>
            </w:tabs>
            <w:rPr>
              <w:ins w:id="617" w:author="Joe Rowlands" w:date="2016-04-23T16:40:00Z"/>
              <w:del w:id="618" w:author="Anush Mohandass" w:date="2016-04-29T05:03:00Z"/>
              <w:noProof/>
              <w:szCs w:val="22"/>
            </w:rPr>
          </w:pPr>
          <w:ins w:id="619" w:author="Joe Rowlands" w:date="2016-04-23T16:40:00Z">
            <w:del w:id="620" w:author="Anush Mohandass" w:date="2016-04-29T05:03:00Z">
              <w:r w:rsidRPr="00EA249D" w:rsidDel="00994B56">
                <w:rPr>
                  <w:rStyle w:val="Hyperlink"/>
                  <w:noProof/>
                </w:rPr>
                <w:delText>3.15</w:delText>
              </w:r>
              <w:r w:rsidDel="00994B56">
                <w:rPr>
                  <w:noProof/>
                  <w:szCs w:val="22"/>
                </w:rPr>
                <w:tab/>
              </w:r>
              <w:r w:rsidRPr="00EA249D" w:rsidDel="00994B56">
                <w:rPr>
                  <w:rStyle w:val="Hyperlink"/>
                  <w:noProof/>
                </w:rPr>
                <w:delText>Separate Interrupt Pins at the NOC Level Option</w:delText>
              </w:r>
              <w:r w:rsidDel="00994B56">
                <w:rPr>
                  <w:noProof/>
                  <w:webHidden/>
                </w:rPr>
                <w:tab/>
                <w:delText>11</w:delText>
              </w:r>
            </w:del>
          </w:ins>
        </w:p>
        <w:p w14:paraId="7881883D" w14:textId="77777777" w:rsidR="00940DDD" w:rsidDel="00994B56" w:rsidRDefault="00940DDD">
          <w:pPr>
            <w:pStyle w:val="TOC2"/>
            <w:tabs>
              <w:tab w:val="left" w:pos="1000"/>
            </w:tabs>
            <w:rPr>
              <w:ins w:id="621" w:author="Joe Rowlands" w:date="2016-04-23T16:40:00Z"/>
              <w:del w:id="622" w:author="Anush Mohandass" w:date="2016-04-29T05:03:00Z"/>
              <w:noProof/>
              <w:szCs w:val="22"/>
            </w:rPr>
          </w:pPr>
          <w:ins w:id="623" w:author="Joe Rowlands" w:date="2016-04-23T16:40:00Z">
            <w:del w:id="624" w:author="Anush Mohandass" w:date="2016-04-29T05:03:00Z">
              <w:r w:rsidRPr="00EA249D" w:rsidDel="00994B56">
                <w:rPr>
                  <w:rStyle w:val="Hyperlink"/>
                  <w:noProof/>
                </w:rPr>
                <w:delText>3.16</w:delText>
              </w:r>
              <w:r w:rsidDel="00994B56">
                <w:rPr>
                  <w:noProof/>
                  <w:szCs w:val="22"/>
                </w:rPr>
                <w:tab/>
              </w:r>
              <w:r w:rsidRPr="00EA249D" w:rsidDel="00994B56">
                <w:rPr>
                  <w:rStyle w:val="Hyperlink"/>
                  <w:noProof/>
                </w:rPr>
                <w:delText>Centralized Clock Crossing on the Links</w:delText>
              </w:r>
              <w:r w:rsidDel="00994B56">
                <w:rPr>
                  <w:noProof/>
                  <w:webHidden/>
                </w:rPr>
                <w:tab/>
                <w:delText>12</w:delText>
              </w:r>
            </w:del>
          </w:ins>
        </w:p>
        <w:p w14:paraId="1C5477E9" w14:textId="77777777" w:rsidR="00940DDD" w:rsidDel="00994B56" w:rsidRDefault="00940DDD">
          <w:pPr>
            <w:pStyle w:val="TOC2"/>
            <w:tabs>
              <w:tab w:val="left" w:pos="1000"/>
            </w:tabs>
            <w:rPr>
              <w:ins w:id="625" w:author="Joe Rowlands" w:date="2016-04-23T16:40:00Z"/>
              <w:del w:id="626" w:author="Anush Mohandass" w:date="2016-04-29T05:03:00Z"/>
              <w:noProof/>
              <w:szCs w:val="22"/>
            </w:rPr>
          </w:pPr>
          <w:ins w:id="627" w:author="Joe Rowlands" w:date="2016-04-23T16:40:00Z">
            <w:del w:id="628" w:author="Anush Mohandass" w:date="2016-04-29T05:03:00Z">
              <w:r w:rsidRPr="00EA249D" w:rsidDel="00994B56">
                <w:rPr>
                  <w:rStyle w:val="Hyperlink"/>
                  <w:noProof/>
                </w:rPr>
                <w:delText>3.17</w:delText>
              </w:r>
              <w:r w:rsidDel="00994B56">
                <w:rPr>
                  <w:noProof/>
                  <w:szCs w:val="22"/>
                </w:rPr>
                <w:tab/>
              </w:r>
              <w:r w:rsidRPr="00EA249D" w:rsidDel="00994B56">
                <w:rPr>
                  <w:rStyle w:val="Hyperlink"/>
                  <w:noProof/>
                </w:rPr>
                <w:delText>Adding Pipeline Registers into the DEF file</w:delText>
              </w:r>
              <w:r w:rsidDel="00994B56">
                <w:rPr>
                  <w:noProof/>
                  <w:webHidden/>
                </w:rPr>
                <w:tab/>
                <w:delText>12</w:delText>
              </w:r>
            </w:del>
          </w:ins>
        </w:p>
        <w:p w14:paraId="6F88E0C3" w14:textId="77777777" w:rsidR="00940DDD" w:rsidDel="00994B56" w:rsidRDefault="00940DDD">
          <w:pPr>
            <w:pStyle w:val="TOC2"/>
            <w:tabs>
              <w:tab w:val="left" w:pos="1000"/>
            </w:tabs>
            <w:rPr>
              <w:ins w:id="629" w:author="Joe Rowlands" w:date="2016-04-23T16:40:00Z"/>
              <w:del w:id="630" w:author="Anush Mohandass" w:date="2016-04-29T05:03:00Z"/>
              <w:noProof/>
              <w:szCs w:val="22"/>
            </w:rPr>
          </w:pPr>
          <w:ins w:id="631" w:author="Joe Rowlands" w:date="2016-04-23T16:40:00Z">
            <w:del w:id="632" w:author="Anush Mohandass" w:date="2016-04-29T05:03:00Z">
              <w:r w:rsidRPr="00EA249D" w:rsidDel="00994B56">
                <w:rPr>
                  <w:rStyle w:val="Hyperlink"/>
                  <w:noProof/>
                </w:rPr>
                <w:delText>3.18</w:delText>
              </w:r>
              <w:r w:rsidDel="00994B56">
                <w:rPr>
                  <w:noProof/>
                  <w:szCs w:val="22"/>
                </w:rPr>
                <w:tab/>
              </w:r>
              <w:r w:rsidRPr="00EA249D" w:rsidDel="00994B56">
                <w:rPr>
                  <w:rStyle w:val="Hyperlink"/>
                  <w:noProof/>
                </w:rPr>
                <w:delText>Variable Size Grid Support</w:delText>
              </w:r>
              <w:r w:rsidDel="00994B56">
                <w:rPr>
                  <w:noProof/>
                  <w:webHidden/>
                </w:rPr>
                <w:tab/>
                <w:delText>12</w:delText>
              </w:r>
            </w:del>
          </w:ins>
        </w:p>
        <w:p w14:paraId="71237EBD" w14:textId="77777777" w:rsidR="00940DDD" w:rsidDel="00994B56" w:rsidRDefault="00940DDD">
          <w:pPr>
            <w:pStyle w:val="TOC2"/>
            <w:tabs>
              <w:tab w:val="left" w:pos="1000"/>
            </w:tabs>
            <w:rPr>
              <w:ins w:id="633" w:author="Joe Rowlands" w:date="2016-04-23T16:40:00Z"/>
              <w:del w:id="634" w:author="Anush Mohandass" w:date="2016-04-29T05:03:00Z"/>
              <w:noProof/>
              <w:szCs w:val="22"/>
            </w:rPr>
          </w:pPr>
          <w:ins w:id="635" w:author="Joe Rowlands" w:date="2016-04-23T16:40:00Z">
            <w:del w:id="636" w:author="Anush Mohandass" w:date="2016-04-29T05:03:00Z">
              <w:r w:rsidRPr="00EA249D" w:rsidDel="00994B56">
                <w:rPr>
                  <w:rStyle w:val="Hyperlink"/>
                  <w:noProof/>
                </w:rPr>
                <w:delText>3.19</w:delText>
              </w:r>
              <w:r w:rsidDel="00994B56">
                <w:rPr>
                  <w:noProof/>
                  <w:szCs w:val="22"/>
                </w:rPr>
                <w:tab/>
              </w:r>
              <w:r w:rsidRPr="00EA249D" w:rsidDel="00994B56">
                <w:rPr>
                  <w:rStyle w:val="Hyperlink"/>
                  <w:noProof/>
                </w:rPr>
                <w:delText>Dynamic Priority Support for Isochronous Traffic</w:delText>
              </w:r>
              <w:r w:rsidDel="00994B56">
                <w:rPr>
                  <w:noProof/>
                  <w:webHidden/>
                </w:rPr>
                <w:tab/>
                <w:delText>12</w:delText>
              </w:r>
            </w:del>
          </w:ins>
        </w:p>
        <w:p w14:paraId="79C21A0F" w14:textId="77777777" w:rsidR="00940DDD" w:rsidDel="00994B56" w:rsidRDefault="00940DDD">
          <w:pPr>
            <w:pStyle w:val="TOC2"/>
            <w:tabs>
              <w:tab w:val="left" w:pos="1000"/>
            </w:tabs>
            <w:rPr>
              <w:ins w:id="637" w:author="Joe Rowlands" w:date="2016-04-23T16:40:00Z"/>
              <w:del w:id="638" w:author="Anush Mohandass" w:date="2016-04-29T05:03:00Z"/>
              <w:noProof/>
              <w:szCs w:val="22"/>
            </w:rPr>
          </w:pPr>
          <w:ins w:id="639" w:author="Joe Rowlands" w:date="2016-04-23T16:40:00Z">
            <w:del w:id="640" w:author="Anush Mohandass" w:date="2016-04-29T05:03:00Z">
              <w:r w:rsidRPr="00EA249D" w:rsidDel="00994B56">
                <w:rPr>
                  <w:rStyle w:val="Hyperlink"/>
                  <w:noProof/>
                </w:rPr>
                <w:delText>3.20</w:delText>
              </w:r>
              <w:r w:rsidDel="00994B56">
                <w:rPr>
                  <w:noProof/>
                  <w:szCs w:val="22"/>
                </w:rPr>
                <w:tab/>
              </w:r>
              <w:r w:rsidRPr="00EA249D" w:rsidDel="00994B56">
                <w:rPr>
                  <w:rStyle w:val="Hyperlink"/>
                  <w:noProof/>
                </w:rPr>
                <w:delText>Multi-Voltage Low Power Support</w:delText>
              </w:r>
              <w:r w:rsidDel="00994B56">
                <w:rPr>
                  <w:noProof/>
                  <w:webHidden/>
                </w:rPr>
                <w:tab/>
                <w:delText>12</w:delText>
              </w:r>
            </w:del>
          </w:ins>
        </w:p>
        <w:p w14:paraId="266EA5F7" w14:textId="77777777" w:rsidR="00940DDD" w:rsidDel="00994B56" w:rsidRDefault="00940DDD">
          <w:pPr>
            <w:pStyle w:val="TOC2"/>
            <w:tabs>
              <w:tab w:val="left" w:pos="1000"/>
            </w:tabs>
            <w:rPr>
              <w:ins w:id="641" w:author="Joe Rowlands" w:date="2016-04-23T16:40:00Z"/>
              <w:del w:id="642" w:author="Anush Mohandass" w:date="2016-04-29T05:03:00Z"/>
              <w:noProof/>
              <w:szCs w:val="22"/>
            </w:rPr>
          </w:pPr>
          <w:ins w:id="643" w:author="Joe Rowlands" w:date="2016-04-23T16:40:00Z">
            <w:del w:id="644" w:author="Anush Mohandass" w:date="2016-04-29T05:03:00Z">
              <w:r w:rsidRPr="00EA249D" w:rsidDel="00994B56">
                <w:rPr>
                  <w:rStyle w:val="Hyperlink"/>
                  <w:noProof/>
                </w:rPr>
                <w:delText>3.21</w:delText>
              </w:r>
              <w:r w:rsidDel="00994B56">
                <w:rPr>
                  <w:noProof/>
                  <w:szCs w:val="22"/>
                </w:rPr>
                <w:tab/>
              </w:r>
              <w:r w:rsidRPr="00EA249D" w:rsidDel="00994B56">
                <w:rPr>
                  <w:rStyle w:val="Hyperlink"/>
                  <w:noProof/>
                </w:rPr>
                <w:delText>Exposing Virtual Channels at the Slave Brige</w:delText>
              </w:r>
              <w:r w:rsidDel="00994B56">
                <w:rPr>
                  <w:noProof/>
                  <w:webHidden/>
                </w:rPr>
                <w:tab/>
                <w:delText>13</w:delText>
              </w:r>
            </w:del>
          </w:ins>
        </w:p>
        <w:p w14:paraId="7DE1B996" w14:textId="77777777" w:rsidR="00940DDD" w:rsidDel="00994B56" w:rsidRDefault="00940DDD">
          <w:pPr>
            <w:pStyle w:val="TOC2"/>
            <w:tabs>
              <w:tab w:val="left" w:pos="1000"/>
            </w:tabs>
            <w:rPr>
              <w:ins w:id="645" w:author="Joe Rowlands" w:date="2016-04-23T16:40:00Z"/>
              <w:del w:id="646" w:author="Anush Mohandass" w:date="2016-04-29T05:03:00Z"/>
              <w:noProof/>
              <w:szCs w:val="22"/>
            </w:rPr>
          </w:pPr>
          <w:ins w:id="647" w:author="Joe Rowlands" w:date="2016-04-23T16:40:00Z">
            <w:del w:id="648" w:author="Anush Mohandass" w:date="2016-04-29T05:03:00Z">
              <w:r w:rsidRPr="00EA249D" w:rsidDel="00994B56">
                <w:rPr>
                  <w:rStyle w:val="Hyperlink"/>
                  <w:noProof/>
                </w:rPr>
                <w:delText>3.22</w:delText>
              </w:r>
              <w:r w:rsidDel="00994B56">
                <w:rPr>
                  <w:noProof/>
                  <w:szCs w:val="22"/>
                </w:rPr>
                <w:tab/>
              </w:r>
              <w:r w:rsidRPr="00EA249D" w:rsidDel="00994B56">
                <w:rPr>
                  <w:rStyle w:val="Hyperlink"/>
                  <w:noProof/>
                </w:rPr>
                <w:delText>RTL Grouping for High Fanout Nets and Pipeline Registers</w:delText>
              </w:r>
              <w:r w:rsidDel="00994B56">
                <w:rPr>
                  <w:noProof/>
                  <w:webHidden/>
                </w:rPr>
                <w:tab/>
                <w:delText>13</w:delText>
              </w:r>
            </w:del>
          </w:ins>
        </w:p>
        <w:p w14:paraId="5799ACEC" w14:textId="77777777" w:rsidR="00940DDD" w:rsidDel="00994B56" w:rsidRDefault="00940DDD">
          <w:pPr>
            <w:pStyle w:val="TOC2"/>
            <w:tabs>
              <w:tab w:val="left" w:pos="1000"/>
            </w:tabs>
            <w:rPr>
              <w:ins w:id="649" w:author="Joe Rowlands" w:date="2016-04-23T16:40:00Z"/>
              <w:del w:id="650" w:author="Anush Mohandass" w:date="2016-04-29T05:03:00Z"/>
              <w:noProof/>
              <w:szCs w:val="22"/>
            </w:rPr>
          </w:pPr>
          <w:ins w:id="651" w:author="Joe Rowlands" w:date="2016-04-23T16:40:00Z">
            <w:del w:id="652" w:author="Anush Mohandass" w:date="2016-04-29T05:03:00Z">
              <w:r w:rsidRPr="00EA249D" w:rsidDel="00994B56">
                <w:rPr>
                  <w:rStyle w:val="Hyperlink"/>
                  <w:noProof/>
                </w:rPr>
                <w:delText>3.23</w:delText>
              </w:r>
              <w:r w:rsidDel="00994B56">
                <w:rPr>
                  <w:noProof/>
                  <w:szCs w:val="22"/>
                </w:rPr>
                <w:tab/>
              </w:r>
              <w:r w:rsidRPr="00EA249D" w:rsidDel="00994B56">
                <w:rPr>
                  <w:rStyle w:val="Hyperlink"/>
                  <w:noProof/>
                </w:rPr>
                <w:delText>Original ID Propagation</w:delText>
              </w:r>
              <w:r w:rsidDel="00994B56">
                <w:rPr>
                  <w:noProof/>
                  <w:webHidden/>
                </w:rPr>
                <w:tab/>
                <w:delText>13</w:delText>
              </w:r>
            </w:del>
          </w:ins>
        </w:p>
        <w:p w14:paraId="3D8BB61F" w14:textId="77777777" w:rsidR="00940DDD" w:rsidDel="00994B56" w:rsidRDefault="00940DDD">
          <w:pPr>
            <w:pStyle w:val="TOC2"/>
            <w:tabs>
              <w:tab w:val="left" w:pos="1000"/>
            </w:tabs>
            <w:rPr>
              <w:ins w:id="653" w:author="Joe Rowlands" w:date="2016-04-23T16:40:00Z"/>
              <w:del w:id="654" w:author="Anush Mohandass" w:date="2016-04-29T05:03:00Z"/>
              <w:noProof/>
              <w:szCs w:val="22"/>
            </w:rPr>
          </w:pPr>
          <w:ins w:id="655" w:author="Joe Rowlands" w:date="2016-04-23T16:40:00Z">
            <w:del w:id="656" w:author="Anush Mohandass" w:date="2016-04-29T05:03:00Z">
              <w:r w:rsidRPr="00EA249D" w:rsidDel="00994B56">
                <w:rPr>
                  <w:rStyle w:val="Hyperlink"/>
                  <w:noProof/>
                </w:rPr>
                <w:delText>3.24</w:delText>
              </w:r>
              <w:r w:rsidDel="00994B56">
                <w:rPr>
                  <w:noProof/>
                  <w:szCs w:val="22"/>
                </w:rPr>
                <w:tab/>
              </w:r>
              <w:r w:rsidRPr="00EA249D" w:rsidDel="00994B56">
                <w:rPr>
                  <w:rStyle w:val="Hyperlink"/>
                  <w:noProof/>
                </w:rPr>
                <w:delText>CR/CD to R Latency Improvement</w:delText>
              </w:r>
              <w:r w:rsidDel="00994B56">
                <w:rPr>
                  <w:noProof/>
                  <w:webHidden/>
                </w:rPr>
                <w:tab/>
                <w:delText>13</w:delText>
              </w:r>
            </w:del>
          </w:ins>
        </w:p>
        <w:p w14:paraId="33D69BAE" w14:textId="77777777" w:rsidR="00940DDD" w:rsidDel="00994B56" w:rsidRDefault="00940DDD">
          <w:pPr>
            <w:pStyle w:val="TOC2"/>
            <w:tabs>
              <w:tab w:val="left" w:pos="1000"/>
            </w:tabs>
            <w:rPr>
              <w:ins w:id="657" w:author="Joe Rowlands" w:date="2016-04-23T16:40:00Z"/>
              <w:del w:id="658" w:author="Anush Mohandass" w:date="2016-04-29T05:03:00Z"/>
              <w:noProof/>
              <w:szCs w:val="22"/>
            </w:rPr>
          </w:pPr>
          <w:ins w:id="659" w:author="Joe Rowlands" w:date="2016-04-23T16:40:00Z">
            <w:del w:id="660" w:author="Anush Mohandass" w:date="2016-04-29T05:03:00Z">
              <w:r w:rsidRPr="00EA249D" w:rsidDel="00994B56">
                <w:rPr>
                  <w:rStyle w:val="Hyperlink"/>
                  <w:noProof/>
                </w:rPr>
                <w:delText>3.25</w:delText>
              </w:r>
              <w:r w:rsidDel="00994B56">
                <w:rPr>
                  <w:noProof/>
                  <w:szCs w:val="22"/>
                </w:rPr>
                <w:tab/>
              </w:r>
              <w:r w:rsidRPr="00EA249D" w:rsidDel="00994B56">
                <w:rPr>
                  <w:rStyle w:val="Hyperlink"/>
                  <w:noProof/>
                </w:rPr>
                <w:delText>Speculative Fetch Control for ACE-Lite Agents</w:delText>
              </w:r>
              <w:r w:rsidDel="00994B56">
                <w:rPr>
                  <w:noProof/>
                  <w:webHidden/>
                </w:rPr>
                <w:tab/>
                <w:delText>14</w:delText>
              </w:r>
            </w:del>
          </w:ins>
        </w:p>
        <w:p w14:paraId="4B1F2293" w14:textId="77777777" w:rsidR="00940DDD" w:rsidDel="00994B56" w:rsidRDefault="00940DDD">
          <w:pPr>
            <w:pStyle w:val="TOC2"/>
            <w:tabs>
              <w:tab w:val="left" w:pos="1000"/>
            </w:tabs>
            <w:rPr>
              <w:ins w:id="661" w:author="Joe Rowlands" w:date="2016-04-23T16:40:00Z"/>
              <w:del w:id="662" w:author="Anush Mohandass" w:date="2016-04-29T05:03:00Z"/>
              <w:noProof/>
              <w:szCs w:val="22"/>
            </w:rPr>
          </w:pPr>
          <w:ins w:id="663" w:author="Joe Rowlands" w:date="2016-04-23T16:40:00Z">
            <w:del w:id="664" w:author="Anush Mohandass" w:date="2016-04-29T05:03:00Z">
              <w:r w:rsidRPr="00EA249D" w:rsidDel="00994B56">
                <w:rPr>
                  <w:rStyle w:val="Hyperlink"/>
                  <w:noProof/>
                </w:rPr>
                <w:delText>3.26</w:delText>
              </w:r>
              <w:r w:rsidDel="00994B56">
                <w:rPr>
                  <w:noProof/>
                  <w:szCs w:val="22"/>
                </w:rPr>
                <w:tab/>
              </w:r>
              <w:r w:rsidRPr="00EA249D" w:rsidDel="00994B56">
                <w:rPr>
                  <w:rStyle w:val="Hyperlink"/>
                  <w:noProof/>
                </w:rPr>
                <w:delText>Multiple Split Sizes for Gemini</w:delText>
              </w:r>
              <w:r w:rsidDel="00994B56">
                <w:rPr>
                  <w:noProof/>
                  <w:webHidden/>
                </w:rPr>
                <w:tab/>
                <w:delText>14</w:delText>
              </w:r>
            </w:del>
          </w:ins>
        </w:p>
        <w:p w14:paraId="047E3C5F" w14:textId="77777777" w:rsidR="00940DDD" w:rsidDel="00994B56" w:rsidRDefault="00940DDD">
          <w:pPr>
            <w:pStyle w:val="TOC2"/>
            <w:tabs>
              <w:tab w:val="left" w:pos="1000"/>
            </w:tabs>
            <w:rPr>
              <w:ins w:id="665" w:author="Joe Rowlands" w:date="2016-04-23T16:40:00Z"/>
              <w:del w:id="666" w:author="Anush Mohandass" w:date="2016-04-29T05:03:00Z"/>
              <w:noProof/>
              <w:szCs w:val="22"/>
            </w:rPr>
          </w:pPr>
          <w:ins w:id="667" w:author="Joe Rowlands" w:date="2016-04-23T16:40:00Z">
            <w:del w:id="668" w:author="Anush Mohandass" w:date="2016-04-29T05:03:00Z">
              <w:r w:rsidRPr="00EA249D" w:rsidDel="00994B56">
                <w:rPr>
                  <w:rStyle w:val="Hyperlink"/>
                  <w:noProof/>
                </w:rPr>
                <w:delText>3.27</w:delText>
              </w:r>
              <w:r w:rsidDel="00994B56">
                <w:rPr>
                  <w:noProof/>
                  <w:szCs w:val="22"/>
                </w:rPr>
                <w:tab/>
              </w:r>
              <w:r w:rsidRPr="00EA249D" w:rsidDel="00994B56">
                <w:rPr>
                  <w:rStyle w:val="Hyperlink"/>
                  <w:noProof/>
                </w:rPr>
                <w:delText>Early Write Response at CCC</w:delText>
              </w:r>
              <w:r w:rsidDel="00994B56">
                <w:rPr>
                  <w:noProof/>
                  <w:webHidden/>
                </w:rPr>
                <w:tab/>
                <w:delText>14</w:delText>
              </w:r>
            </w:del>
          </w:ins>
        </w:p>
        <w:p w14:paraId="79DEA941" w14:textId="77777777" w:rsidR="00940DDD" w:rsidDel="00994B56" w:rsidRDefault="00940DDD">
          <w:pPr>
            <w:pStyle w:val="TOC2"/>
            <w:tabs>
              <w:tab w:val="left" w:pos="1000"/>
            </w:tabs>
            <w:rPr>
              <w:ins w:id="669" w:author="Joe Rowlands" w:date="2016-04-23T16:40:00Z"/>
              <w:del w:id="670" w:author="Anush Mohandass" w:date="2016-04-29T05:03:00Z"/>
              <w:noProof/>
              <w:szCs w:val="22"/>
            </w:rPr>
          </w:pPr>
          <w:ins w:id="671" w:author="Joe Rowlands" w:date="2016-04-23T16:40:00Z">
            <w:del w:id="672" w:author="Anush Mohandass" w:date="2016-04-29T05:03:00Z">
              <w:r w:rsidRPr="00EA249D" w:rsidDel="00994B56">
                <w:rPr>
                  <w:rStyle w:val="Hyperlink"/>
                  <w:noProof/>
                </w:rPr>
                <w:delText>3.28</w:delText>
              </w:r>
              <w:r w:rsidDel="00994B56">
                <w:rPr>
                  <w:noProof/>
                  <w:szCs w:val="22"/>
                </w:rPr>
                <w:tab/>
              </w:r>
              <w:r w:rsidRPr="00EA249D" w:rsidDel="00994B56">
                <w:rPr>
                  <w:rStyle w:val="Hyperlink"/>
                  <w:noProof/>
                </w:rPr>
                <w:delText>CCC Provides Read Response without Waiting for Memory</w:delText>
              </w:r>
              <w:r w:rsidDel="00994B56">
                <w:rPr>
                  <w:noProof/>
                  <w:webHidden/>
                </w:rPr>
                <w:tab/>
                <w:delText>14</w:delText>
              </w:r>
            </w:del>
          </w:ins>
        </w:p>
        <w:p w14:paraId="6E100AE9" w14:textId="77777777" w:rsidR="00940DDD" w:rsidDel="00994B56" w:rsidRDefault="00940DDD">
          <w:pPr>
            <w:pStyle w:val="TOC2"/>
            <w:tabs>
              <w:tab w:val="left" w:pos="1000"/>
            </w:tabs>
            <w:rPr>
              <w:ins w:id="673" w:author="Joe Rowlands" w:date="2016-04-23T16:40:00Z"/>
              <w:del w:id="674" w:author="Anush Mohandass" w:date="2016-04-29T05:03:00Z"/>
              <w:noProof/>
              <w:szCs w:val="22"/>
            </w:rPr>
          </w:pPr>
          <w:ins w:id="675" w:author="Joe Rowlands" w:date="2016-04-23T16:40:00Z">
            <w:del w:id="676" w:author="Anush Mohandass" w:date="2016-04-29T05:03:00Z">
              <w:r w:rsidRPr="00EA249D" w:rsidDel="00994B56">
                <w:rPr>
                  <w:rStyle w:val="Hyperlink"/>
                  <w:noProof/>
                </w:rPr>
                <w:delText>3.29</w:delText>
              </w:r>
              <w:r w:rsidDel="00994B56">
                <w:rPr>
                  <w:noProof/>
                  <w:szCs w:val="22"/>
                </w:rPr>
                <w:tab/>
              </w:r>
              <w:r w:rsidRPr="00EA249D" w:rsidDel="00994B56">
                <w:rPr>
                  <w:rStyle w:val="Hyperlink"/>
                  <w:noProof/>
                </w:rPr>
                <w:delText>LLC Scratchpad RAM mode</w:delText>
              </w:r>
              <w:r w:rsidDel="00994B56">
                <w:rPr>
                  <w:noProof/>
                  <w:webHidden/>
                </w:rPr>
                <w:tab/>
                <w:delText>14</w:delText>
              </w:r>
            </w:del>
          </w:ins>
        </w:p>
        <w:p w14:paraId="787F86D9" w14:textId="77777777" w:rsidR="00940DDD" w:rsidDel="00994B56" w:rsidRDefault="00940DDD">
          <w:pPr>
            <w:pStyle w:val="TOC2"/>
            <w:tabs>
              <w:tab w:val="left" w:pos="1000"/>
            </w:tabs>
            <w:rPr>
              <w:ins w:id="677" w:author="Joe Rowlands" w:date="2016-04-23T16:40:00Z"/>
              <w:del w:id="678" w:author="Anush Mohandass" w:date="2016-04-29T05:03:00Z"/>
              <w:noProof/>
              <w:szCs w:val="22"/>
            </w:rPr>
          </w:pPr>
          <w:ins w:id="679" w:author="Joe Rowlands" w:date="2016-04-23T16:40:00Z">
            <w:del w:id="680" w:author="Anush Mohandass" w:date="2016-04-29T05:03:00Z">
              <w:r w:rsidRPr="00EA249D" w:rsidDel="00994B56">
                <w:rPr>
                  <w:rStyle w:val="Hyperlink"/>
                  <w:noProof/>
                </w:rPr>
                <w:delText>3.30</w:delText>
              </w:r>
              <w:r w:rsidDel="00994B56">
                <w:rPr>
                  <w:noProof/>
                  <w:szCs w:val="22"/>
                </w:rPr>
                <w:tab/>
              </w:r>
              <w:r w:rsidRPr="00EA249D" w:rsidDel="00994B56">
                <w:rPr>
                  <w:rStyle w:val="Hyperlink"/>
                  <w:noProof/>
                </w:rPr>
                <w:delText>LLC Way Allocation Controls</w:delText>
              </w:r>
              <w:r w:rsidDel="00994B56">
                <w:rPr>
                  <w:noProof/>
                  <w:webHidden/>
                </w:rPr>
                <w:tab/>
                <w:delText>15</w:delText>
              </w:r>
            </w:del>
          </w:ins>
        </w:p>
        <w:p w14:paraId="4F653CED" w14:textId="77777777" w:rsidR="00940DDD" w:rsidDel="00994B56" w:rsidRDefault="00940DDD">
          <w:pPr>
            <w:pStyle w:val="TOC2"/>
            <w:tabs>
              <w:tab w:val="left" w:pos="1000"/>
            </w:tabs>
            <w:rPr>
              <w:ins w:id="681" w:author="Joe Rowlands" w:date="2016-04-23T16:40:00Z"/>
              <w:del w:id="682" w:author="Anush Mohandass" w:date="2016-04-29T05:03:00Z"/>
              <w:noProof/>
              <w:szCs w:val="22"/>
            </w:rPr>
          </w:pPr>
          <w:ins w:id="683" w:author="Joe Rowlands" w:date="2016-04-23T16:40:00Z">
            <w:del w:id="684" w:author="Anush Mohandass" w:date="2016-04-29T05:03:00Z">
              <w:r w:rsidRPr="00EA249D" w:rsidDel="00994B56">
                <w:rPr>
                  <w:rStyle w:val="Hyperlink"/>
                  <w:noProof/>
                </w:rPr>
                <w:delText>3.31</w:delText>
              </w:r>
              <w:r w:rsidDel="00994B56">
                <w:rPr>
                  <w:noProof/>
                  <w:szCs w:val="22"/>
                </w:rPr>
                <w:tab/>
              </w:r>
              <w:r w:rsidRPr="00EA249D" w:rsidDel="00994B56">
                <w:rPr>
                  <w:rStyle w:val="Hyperlink"/>
                  <w:noProof/>
                </w:rPr>
                <w:delText>CCC Directory now supports Parity</w:delText>
              </w:r>
              <w:r w:rsidDel="00994B56">
                <w:rPr>
                  <w:noProof/>
                  <w:webHidden/>
                </w:rPr>
                <w:tab/>
                <w:delText>15</w:delText>
              </w:r>
            </w:del>
          </w:ins>
        </w:p>
        <w:p w14:paraId="79DF20F1" w14:textId="77777777" w:rsidR="00940DDD" w:rsidDel="00994B56" w:rsidRDefault="00940DDD">
          <w:pPr>
            <w:pStyle w:val="TOC2"/>
            <w:tabs>
              <w:tab w:val="left" w:pos="1000"/>
            </w:tabs>
            <w:rPr>
              <w:ins w:id="685" w:author="Joe Rowlands" w:date="2016-04-23T16:40:00Z"/>
              <w:del w:id="686" w:author="Anush Mohandass" w:date="2016-04-29T05:03:00Z"/>
              <w:noProof/>
              <w:szCs w:val="22"/>
            </w:rPr>
          </w:pPr>
          <w:ins w:id="687" w:author="Joe Rowlands" w:date="2016-04-23T16:40:00Z">
            <w:del w:id="688" w:author="Anush Mohandass" w:date="2016-04-29T05:03:00Z">
              <w:r w:rsidRPr="00EA249D" w:rsidDel="00994B56">
                <w:rPr>
                  <w:rStyle w:val="Hyperlink"/>
                  <w:noProof/>
                </w:rPr>
                <w:delText>3.32</w:delText>
              </w:r>
              <w:r w:rsidDel="00994B56">
                <w:rPr>
                  <w:noProof/>
                  <w:szCs w:val="22"/>
                </w:rPr>
                <w:tab/>
              </w:r>
              <w:r w:rsidRPr="00EA249D" w:rsidDel="00994B56">
                <w:rPr>
                  <w:rStyle w:val="Hyperlink"/>
                  <w:noProof/>
                </w:rPr>
                <w:delText>Coherency Connect/Disconnect</w:delText>
              </w:r>
              <w:r w:rsidDel="00994B56">
                <w:rPr>
                  <w:noProof/>
                  <w:webHidden/>
                </w:rPr>
                <w:tab/>
                <w:delText>15</w:delText>
              </w:r>
            </w:del>
          </w:ins>
        </w:p>
        <w:p w14:paraId="7FFFBD60" w14:textId="77777777" w:rsidR="00940DDD" w:rsidDel="00994B56" w:rsidRDefault="00940DDD">
          <w:pPr>
            <w:pStyle w:val="TOC2"/>
            <w:tabs>
              <w:tab w:val="left" w:pos="1000"/>
            </w:tabs>
            <w:rPr>
              <w:ins w:id="689" w:author="Joe Rowlands" w:date="2016-04-23T16:40:00Z"/>
              <w:del w:id="690" w:author="Anush Mohandass" w:date="2016-04-29T05:03:00Z"/>
              <w:noProof/>
              <w:szCs w:val="22"/>
            </w:rPr>
          </w:pPr>
          <w:ins w:id="691" w:author="Joe Rowlands" w:date="2016-04-23T16:40:00Z">
            <w:del w:id="692" w:author="Anush Mohandass" w:date="2016-04-29T05:03:00Z">
              <w:r w:rsidRPr="00EA249D" w:rsidDel="00994B56">
                <w:rPr>
                  <w:rStyle w:val="Hyperlink"/>
                  <w:noProof/>
                </w:rPr>
                <w:delText>3.33</w:delText>
              </w:r>
              <w:r w:rsidDel="00994B56">
                <w:rPr>
                  <w:noProof/>
                  <w:szCs w:val="22"/>
                </w:rPr>
                <w:tab/>
              </w:r>
              <w:r w:rsidRPr="00EA249D" w:rsidDel="00994B56">
                <w:rPr>
                  <w:rStyle w:val="Hyperlink"/>
                  <w:noProof/>
                </w:rPr>
                <w:delText>Hashing or Slicing for CCC, LLC, CACHE  and SLV groups</w:delText>
              </w:r>
              <w:r w:rsidDel="00994B56">
                <w:rPr>
                  <w:noProof/>
                  <w:webHidden/>
                </w:rPr>
                <w:tab/>
                <w:delText>16</w:delText>
              </w:r>
            </w:del>
          </w:ins>
        </w:p>
        <w:p w14:paraId="1111076F" w14:textId="77777777" w:rsidR="00940DDD" w:rsidDel="00994B56" w:rsidRDefault="00940DDD">
          <w:pPr>
            <w:pStyle w:val="TOC1"/>
            <w:rPr>
              <w:ins w:id="693" w:author="Joe Rowlands" w:date="2016-04-23T16:40:00Z"/>
              <w:del w:id="694" w:author="Anush Mohandass" w:date="2016-04-29T05:03:00Z"/>
              <w:rFonts w:asciiTheme="minorHAnsi" w:hAnsiTheme="minorHAnsi"/>
              <w:b w:val="0"/>
              <w:color w:val="auto"/>
              <w:szCs w:val="22"/>
            </w:rPr>
          </w:pPr>
          <w:ins w:id="695" w:author="Joe Rowlands" w:date="2016-04-23T16:40:00Z">
            <w:del w:id="696" w:author="Anush Mohandass" w:date="2016-04-29T05:03:00Z">
              <w:r w:rsidRPr="00EA249D" w:rsidDel="00994B56">
                <w:rPr>
                  <w:rStyle w:val="Hyperlink"/>
                  <w:b w:val="0"/>
                </w:rPr>
                <w:delText>4</w:delText>
              </w:r>
              <w:r w:rsidDel="00994B56">
                <w:rPr>
                  <w:rFonts w:asciiTheme="minorHAnsi" w:hAnsiTheme="minorHAnsi"/>
                  <w:b w:val="0"/>
                  <w:color w:val="auto"/>
                  <w:szCs w:val="22"/>
                </w:rPr>
                <w:tab/>
              </w:r>
              <w:r w:rsidRPr="00EA249D" w:rsidDel="00994B56">
                <w:rPr>
                  <w:rStyle w:val="Hyperlink"/>
                  <w:b w:val="0"/>
                </w:rPr>
                <w:delText>EDA Tool Compatibility</w:delText>
              </w:r>
              <w:r w:rsidDel="00994B56">
                <w:rPr>
                  <w:webHidden/>
                </w:rPr>
                <w:tab/>
                <w:delText>17</w:delText>
              </w:r>
            </w:del>
          </w:ins>
        </w:p>
        <w:p w14:paraId="5556F508" w14:textId="77777777" w:rsidR="00940DDD" w:rsidDel="00994B56" w:rsidRDefault="00940DDD">
          <w:pPr>
            <w:pStyle w:val="TOC1"/>
            <w:rPr>
              <w:ins w:id="697" w:author="Joe Rowlands" w:date="2016-04-23T16:40:00Z"/>
              <w:del w:id="698" w:author="Anush Mohandass" w:date="2016-04-29T05:03:00Z"/>
              <w:rFonts w:asciiTheme="minorHAnsi" w:hAnsiTheme="minorHAnsi"/>
              <w:b w:val="0"/>
              <w:color w:val="auto"/>
              <w:szCs w:val="22"/>
            </w:rPr>
          </w:pPr>
          <w:ins w:id="699" w:author="Joe Rowlands" w:date="2016-04-23T16:40:00Z">
            <w:del w:id="700" w:author="Anush Mohandass" w:date="2016-04-29T05:03:00Z">
              <w:r w:rsidRPr="00EA249D" w:rsidDel="00994B56">
                <w:rPr>
                  <w:rStyle w:val="Hyperlink"/>
                  <w:b w:val="0"/>
                </w:rPr>
                <w:delText>5</w:delText>
              </w:r>
              <w:r w:rsidDel="00994B56">
                <w:rPr>
                  <w:rFonts w:asciiTheme="minorHAnsi" w:hAnsiTheme="minorHAnsi"/>
                  <w:b w:val="0"/>
                  <w:color w:val="auto"/>
                  <w:szCs w:val="22"/>
                </w:rPr>
                <w:tab/>
              </w:r>
              <w:r w:rsidRPr="00EA249D" w:rsidDel="00994B56">
                <w:rPr>
                  <w:rStyle w:val="Hyperlink"/>
                  <w:b w:val="0"/>
                </w:rPr>
                <w:delText>Protocol &amp; HW Restrictions</w:delText>
              </w:r>
              <w:r w:rsidDel="00994B56">
                <w:rPr>
                  <w:webHidden/>
                </w:rPr>
                <w:tab/>
                <w:delText>18</w:delText>
              </w:r>
            </w:del>
          </w:ins>
        </w:p>
        <w:p w14:paraId="0403073B" w14:textId="77777777" w:rsidR="00940DDD" w:rsidDel="00994B56" w:rsidRDefault="00940DDD">
          <w:pPr>
            <w:pStyle w:val="TOC1"/>
            <w:rPr>
              <w:ins w:id="701" w:author="Joe Rowlands" w:date="2016-04-23T16:40:00Z"/>
              <w:del w:id="702" w:author="Anush Mohandass" w:date="2016-04-29T05:03:00Z"/>
              <w:rFonts w:asciiTheme="minorHAnsi" w:hAnsiTheme="minorHAnsi"/>
              <w:b w:val="0"/>
              <w:color w:val="auto"/>
              <w:szCs w:val="22"/>
            </w:rPr>
          </w:pPr>
          <w:ins w:id="703" w:author="Joe Rowlands" w:date="2016-04-23T16:40:00Z">
            <w:del w:id="704" w:author="Anush Mohandass" w:date="2016-04-29T05:03:00Z">
              <w:r w:rsidRPr="00EA249D" w:rsidDel="00994B56">
                <w:rPr>
                  <w:rStyle w:val="Hyperlink"/>
                  <w:b w:val="0"/>
                </w:rPr>
                <w:delText>6</w:delText>
              </w:r>
              <w:r w:rsidDel="00994B56">
                <w:rPr>
                  <w:rFonts w:asciiTheme="minorHAnsi" w:hAnsiTheme="minorHAnsi"/>
                  <w:b w:val="0"/>
                  <w:color w:val="auto"/>
                  <w:szCs w:val="22"/>
                </w:rPr>
                <w:tab/>
              </w:r>
              <w:r w:rsidRPr="00EA249D" w:rsidDel="00994B56">
                <w:rPr>
                  <w:rStyle w:val="Hyperlink"/>
                  <w:b w:val="0"/>
                </w:rPr>
                <w:delText>Errata</w:delText>
              </w:r>
              <w:r w:rsidDel="00994B56">
                <w:rPr>
                  <w:webHidden/>
                </w:rPr>
                <w:tab/>
                <w:delText>19</w:delText>
              </w:r>
            </w:del>
          </w:ins>
        </w:p>
        <w:p w14:paraId="03391550" w14:textId="77777777" w:rsidR="00940DDD" w:rsidDel="00994B56" w:rsidRDefault="00940DDD">
          <w:pPr>
            <w:pStyle w:val="TOC2"/>
            <w:tabs>
              <w:tab w:val="left" w:pos="800"/>
            </w:tabs>
            <w:rPr>
              <w:ins w:id="705" w:author="Joe Rowlands" w:date="2016-04-23T16:40:00Z"/>
              <w:del w:id="706" w:author="Anush Mohandass" w:date="2016-04-29T05:03:00Z"/>
              <w:noProof/>
              <w:szCs w:val="22"/>
            </w:rPr>
          </w:pPr>
          <w:ins w:id="707" w:author="Joe Rowlands" w:date="2016-04-23T16:40:00Z">
            <w:del w:id="708" w:author="Anush Mohandass" w:date="2016-04-29T05:03:00Z">
              <w:r w:rsidRPr="00EA249D" w:rsidDel="00994B56">
                <w:rPr>
                  <w:rStyle w:val="Hyperlink"/>
                  <w:noProof/>
                </w:rPr>
                <w:delText>6.1</w:delText>
              </w:r>
              <w:r w:rsidDel="00994B56">
                <w:rPr>
                  <w:noProof/>
                  <w:szCs w:val="22"/>
                </w:rPr>
                <w:tab/>
              </w:r>
              <w:r w:rsidRPr="00EA249D" w:rsidDel="00994B56">
                <w:rPr>
                  <w:rStyle w:val="Hyperlink"/>
                  <w:noProof/>
                </w:rPr>
                <w:delText>Orion Low Power Support</w:delText>
              </w:r>
              <w:r w:rsidDel="00994B56">
                <w:rPr>
                  <w:noProof/>
                  <w:webHidden/>
                </w:rPr>
                <w:tab/>
                <w:delText>19</w:delText>
              </w:r>
            </w:del>
          </w:ins>
        </w:p>
        <w:p w14:paraId="3FF35E5A" w14:textId="77777777" w:rsidR="00940DDD" w:rsidDel="00994B56" w:rsidRDefault="00940DDD">
          <w:pPr>
            <w:pStyle w:val="TOC2"/>
            <w:tabs>
              <w:tab w:val="left" w:pos="800"/>
            </w:tabs>
            <w:rPr>
              <w:ins w:id="709" w:author="Joe Rowlands" w:date="2016-04-23T16:40:00Z"/>
              <w:del w:id="710" w:author="Anush Mohandass" w:date="2016-04-29T05:03:00Z"/>
              <w:noProof/>
              <w:szCs w:val="22"/>
            </w:rPr>
          </w:pPr>
          <w:ins w:id="711" w:author="Joe Rowlands" w:date="2016-04-23T16:40:00Z">
            <w:del w:id="712" w:author="Anush Mohandass" w:date="2016-04-29T05:03:00Z">
              <w:r w:rsidRPr="00EA249D" w:rsidDel="00994B56">
                <w:rPr>
                  <w:rStyle w:val="Hyperlink"/>
                  <w:noProof/>
                </w:rPr>
                <w:delText>6.2</w:delText>
              </w:r>
              <w:r w:rsidDel="00994B56">
                <w:rPr>
                  <w:noProof/>
                  <w:szCs w:val="22"/>
                </w:rPr>
                <w:tab/>
              </w:r>
              <w:r w:rsidRPr="00EA249D" w:rsidDel="00994B56">
                <w:rPr>
                  <w:rStyle w:val="Hyperlink"/>
                  <w:noProof/>
                </w:rPr>
                <w:delText>Gemini Low Power Support</w:delText>
              </w:r>
              <w:r w:rsidDel="00994B56">
                <w:rPr>
                  <w:noProof/>
                  <w:webHidden/>
                </w:rPr>
                <w:tab/>
                <w:delText>20</w:delText>
              </w:r>
            </w:del>
          </w:ins>
        </w:p>
        <w:p w14:paraId="767776B0" w14:textId="77777777" w:rsidR="00940DDD" w:rsidDel="00994B56" w:rsidRDefault="00940DDD">
          <w:pPr>
            <w:pStyle w:val="TOC2"/>
            <w:tabs>
              <w:tab w:val="left" w:pos="800"/>
            </w:tabs>
            <w:rPr>
              <w:ins w:id="713" w:author="Joe Rowlands" w:date="2016-04-23T16:40:00Z"/>
              <w:del w:id="714" w:author="Anush Mohandass" w:date="2016-04-29T05:03:00Z"/>
              <w:noProof/>
              <w:szCs w:val="22"/>
            </w:rPr>
          </w:pPr>
          <w:ins w:id="715" w:author="Joe Rowlands" w:date="2016-04-23T16:40:00Z">
            <w:del w:id="716" w:author="Anush Mohandass" w:date="2016-04-29T05:03:00Z">
              <w:r w:rsidRPr="00EA249D" w:rsidDel="00994B56">
                <w:rPr>
                  <w:rStyle w:val="Hyperlink"/>
                  <w:noProof/>
                </w:rPr>
                <w:delText>6.3</w:delText>
              </w:r>
              <w:r w:rsidDel="00994B56">
                <w:rPr>
                  <w:noProof/>
                  <w:szCs w:val="22"/>
                </w:rPr>
                <w:tab/>
              </w:r>
              <w:r w:rsidRPr="00EA249D" w:rsidDel="00994B56">
                <w:rPr>
                  <w:rStyle w:val="Hyperlink"/>
                  <w:noProof/>
                </w:rPr>
                <w:delText>Router Checker was removed</w:delText>
              </w:r>
              <w:r w:rsidDel="00994B56">
                <w:rPr>
                  <w:noProof/>
                  <w:webHidden/>
                </w:rPr>
                <w:tab/>
                <w:delText>20</w:delText>
              </w:r>
            </w:del>
          </w:ins>
        </w:p>
        <w:p w14:paraId="60114688" w14:textId="77777777" w:rsidR="00940DDD" w:rsidDel="00994B56" w:rsidRDefault="00940DDD">
          <w:pPr>
            <w:pStyle w:val="TOC2"/>
            <w:tabs>
              <w:tab w:val="left" w:pos="800"/>
            </w:tabs>
            <w:rPr>
              <w:ins w:id="717" w:author="Joe Rowlands" w:date="2016-04-23T16:40:00Z"/>
              <w:del w:id="718" w:author="Anush Mohandass" w:date="2016-04-29T05:03:00Z"/>
              <w:noProof/>
              <w:szCs w:val="22"/>
            </w:rPr>
          </w:pPr>
          <w:ins w:id="719" w:author="Joe Rowlands" w:date="2016-04-23T16:40:00Z">
            <w:del w:id="720" w:author="Anush Mohandass" w:date="2016-04-29T05:03:00Z">
              <w:r w:rsidRPr="00EA249D" w:rsidDel="00994B56">
                <w:rPr>
                  <w:rStyle w:val="Hyperlink"/>
                  <w:noProof/>
                </w:rPr>
                <w:delText>6.4</w:delText>
              </w:r>
              <w:r w:rsidDel="00994B56">
                <w:rPr>
                  <w:noProof/>
                  <w:szCs w:val="22"/>
                </w:rPr>
                <w:tab/>
              </w:r>
              <w:r w:rsidRPr="00EA249D" w:rsidDel="00994B56">
                <w:rPr>
                  <w:rStyle w:val="Hyperlink"/>
                  <w:noProof/>
                </w:rPr>
                <w:delText>AHB</w:delText>
              </w:r>
              <w:r w:rsidDel="00994B56">
                <w:rPr>
                  <w:noProof/>
                  <w:webHidden/>
                </w:rPr>
                <w:tab/>
                <w:delText>20</w:delText>
              </w:r>
            </w:del>
          </w:ins>
        </w:p>
        <w:p w14:paraId="11CBAE58" w14:textId="77777777" w:rsidR="00940DDD" w:rsidDel="00994B56" w:rsidRDefault="00940DDD">
          <w:pPr>
            <w:pStyle w:val="TOC2"/>
            <w:tabs>
              <w:tab w:val="left" w:pos="800"/>
            </w:tabs>
            <w:rPr>
              <w:ins w:id="721" w:author="Joe Rowlands" w:date="2016-04-23T16:40:00Z"/>
              <w:del w:id="722" w:author="Anush Mohandass" w:date="2016-04-29T05:03:00Z"/>
              <w:noProof/>
              <w:szCs w:val="22"/>
            </w:rPr>
          </w:pPr>
          <w:ins w:id="723" w:author="Joe Rowlands" w:date="2016-04-23T16:40:00Z">
            <w:del w:id="724" w:author="Anush Mohandass" w:date="2016-04-29T05:03:00Z">
              <w:r w:rsidRPr="00EA249D" w:rsidDel="00994B56">
                <w:rPr>
                  <w:rStyle w:val="Hyperlink"/>
                  <w:noProof/>
                </w:rPr>
                <w:delText>6.5</w:delText>
              </w:r>
              <w:r w:rsidDel="00994B56">
                <w:rPr>
                  <w:noProof/>
                  <w:szCs w:val="22"/>
                </w:rPr>
                <w:tab/>
              </w:r>
              <w:r w:rsidRPr="00EA249D" w:rsidDel="00994B56">
                <w:rPr>
                  <w:rStyle w:val="Hyperlink"/>
                  <w:noProof/>
                </w:rPr>
                <w:delText>Shared Interface Bridge</w:delText>
              </w:r>
              <w:r w:rsidDel="00994B56">
                <w:rPr>
                  <w:noProof/>
                  <w:webHidden/>
                </w:rPr>
                <w:tab/>
                <w:delText>20</w:delText>
              </w:r>
            </w:del>
          </w:ins>
        </w:p>
        <w:p w14:paraId="4DEC1EC4" w14:textId="77777777" w:rsidR="00940DDD" w:rsidDel="00994B56" w:rsidRDefault="00940DDD">
          <w:pPr>
            <w:pStyle w:val="TOC3"/>
            <w:rPr>
              <w:ins w:id="725" w:author="Joe Rowlands" w:date="2016-04-23T16:40:00Z"/>
              <w:del w:id="726" w:author="Anush Mohandass" w:date="2016-04-29T05:03:00Z"/>
              <w:iCs w:val="0"/>
              <w:noProof/>
              <w:szCs w:val="22"/>
            </w:rPr>
          </w:pPr>
          <w:ins w:id="727" w:author="Joe Rowlands" w:date="2016-04-23T16:40:00Z">
            <w:del w:id="728" w:author="Anush Mohandass" w:date="2016-04-29T05:03:00Z">
              <w:r w:rsidRPr="00EA249D" w:rsidDel="00994B56">
                <w:rPr>
                  <w:rStyle w:val="Hyperlink"/>
                  <w:iCs w:val="0"/>
                  <w:noProof/>
                </w:rPr>
                <w:delText>6.5.1</w:delText>
              </w:r>
              <w:r w:rsidDel="00994B56">
                <w:rPr>
                  <w:iCs w:val="0"/>
                  <w:noProof/>
                  <w:szCs w:val="22"/>
                </w:rPr>
                <w:tab/>
              </w:r>
              <w:r w:rsidRPr="00EA249D" w:rsidDel="00994B56">
                <w:rPr>
                  <w:rStyle w:val="Hyperlink"/>
                  <w:iCs w:val="0"/>
                  <w:noProof/>
                </w:rPr>
                <w:delText>Port Checking Option</w:delText>
              </w:r>
              <w:r w:rsidDel="00994B56">
                <w:rPr>
                  <w:noProof/>
                  <w:webHidden/>
                </w:rPr>
                <w:tab/>
                <w:delText>20</w:delText>
              </w:r>
            </w:del>
          </w:ins>
        </w:p>
        <w:p w14:paraId="766512E7" w14:textId="77777777" w:rsidR="00940DDD" w:rsidDel="00994B56" w:rsidRDefault="00940DDD">
          <w:pPr>
            <w:pStyle w:val="TOC3"/>
            <w:rPr>
              <w:ins w:id="729" w:author="Joe Rowlands" w:date="2016-04-23T16:40:00Z"/>
              <w:del w:id="730" w:author="Anush Mohandass" w:date="2016-04-29T05:03:00Z"/>
              <w:iCs w:val="0"/>
              <w:noProof/>
              <w:szCs w:val="22"/>
            </w:rPr>
          </w:pPr>
          <w:ins w:id="731" w:author="Joe Rowlands" w:date="2016-04-23T16:40:00Z">
            <w:del w:id="732" w:author="Anush Mohandass" w:date="2016-04-29T05:03:00Z">
              <w:r w:rsidRPr="00EA249D" w:rsidDel="00994B56">
                <w:rPr>
                  <w:rStyle w:val="Hyperlink"/>
                  <w:iCs w:val="0"/>
                  <w:noProof/>
                </w:rPr>
                <w:delText>6.5.2</w:delText>
              </w:r>
              <w:r w:rsidDel="00994B56">
                <w:rPr>
                  <w:iCs w:val="0"/>
                  <w:noProof/>
                  <w:szCs w:val="22"/>
                </w:rPr>
                <w:tab/>
              </w:r>
              <w:r w:rsidRPr="00EA249D" w:rsidDel="00994B56">
                <w:rPr>
                  <w:rStyle w:val="Hyperlink"/>
                  <w:iCs w:val="0"/>
                  <w:noProof/>
                </w:rPr>
                <w:delText>Low Power Option</w:delText>
              </w:r>
              <w:r w:rsidDel="00994B56">
                <w:rPr>
                  <w:noProof/>
                  <w:webHidden/>
                </w:rPr>
                <w:tab/>
                <w:delText>20</w:delText>
              </w:r>
            </w:del>
          </w:ins>
        </w:p>
        <w:p w14:paraId="1E930F9F" w14:textId="77777777" w:rsidR="00940DDD" w:rsidDel="00994B56" w:rsidRDefault="00940DDD">
          <w:pPr>
            <w:pStyle w:val="TOC2"/>
            <w:tabs>
              <w:tab w:val="left" w:pos="800"/>
            </w:tabs>
            <w:rPr>
              <w:ins w:id="733" w:author="Joe Rowlands" w:date="2016-04-23T16:40:00Z"/>
              <w:del w:id="734" w:author="Anush Mohandass" w:date="2016-04-29T05:03:00Z"/>
              <w:noProof/>
              <w:szCs w:val="22"/>
            </w:rPr>
          </w:pPr>
          <w:ins w:id="735" w:author="Joe Rowlands" w:date="2016-04-23T16:40:00Z">
            <w:del w:id="736" w:author="Anush Mohandass" w:date="2016-04-29T05:03:00Z">
              <w:r w:rsidRPr="00EA249D" w:rsidDel="00994B56">
                <w:rPr>
                  <w:rStyle w:val="Hyperlink"/>
                  <w:noProof/>
                </w:rPr>
                <w:delText>6.6</w:delText>
              </w:r>
              <w:r w:rsidDel="00994B56">
                <w:rPr>
                  <w:noProof/>
                  <w:szCs w:val="22"/>
                </w:rPr>
                <w:tab/>
              </w:r>
              <w:r w:rsidRPr="00EA249D" w:rsidDel="00994B56">
                <w:rPr>
                  <w:rStyle w:val="Hyperlink"/>
                  <w:noProof/>
                </w:rPr>
                <w:delText>Priority Address Map</w:delText>
              </w:r>
              <w:r w:rsidDel="00994B56">
                <w:rPr>
                  <w:noProof/>
                  <w:webHidden/>
                </w:rPr>
                <w:tab/>
                <w:delText>21</w:delText>
              </w:r>
            </w:del>
          </w:ins>
        </w:p>
        <w:p w14:paraId="0ACB093A" w14:textId="77777777" w:rsidR="00940DDD" w:rsidDel="00994B56" w:rsidRDefault="00940DDD">
          <w:pPr>
            <w:pStyle w:val="TOC2"/>
            <w:tabs>
              <w:tab w:val="left" w:pos="800"/>
            </w:tabs>
            <w:rPr>
              <w:ins w:id="737" w:author="Joe Rowlands" w:date="2016-04-23T16:40:00Z"/>
              <w:del w:id="738" w:author="Anush Mohandass" w:date="2016-04-29T05:03:00Z"/>
              <w:noProof/>
              <w:szCs w:val="22"/>
            </w:rPr>
          </w:pPr>
          <w:ins w:id="739" w:author="Joe Rowlands" w:date="2016-04-23T16:40:00Z">
            <w:del w:id="740" w:author="Anush Mohandass" w:date="2016-04-29T05:03:00Z">
              <w:r w:rsidRPr="00EA249D" w:rsidDel="00994B56">
                <w:rPr>
                  <w:rStyle w:val="Hyperlink"/>
                  <w:noProof/>
                </w:rPr>
                <w:delText>6.7</w:delText>
              </w:r>
              <w:r w:rsidDel="00994B56">
                <w:rPr>
                  <w:noProof/>
                  <w:szCs w:val="22"/>
                </w:rPr>
                <w:tab/>
              </w:r>
              <w:r w:rsidRPr="00EA249D" w:rsidDel="00994B56">
                <w:rPr>
                  <w:rStyle w:val="Hyperlink"/>
                  <w:noProof/>
                </w:rPr>
                <w:delText>Centralized Async Crossing</w:delText>
              </w:r>
              <w:r w:rsidDel="00994B56">
                <w:rPr>
                  <w:noProof/>
                  <w:webHidden/>
                </w:rPr>
                <w:tab/>
                <w:delText>21</w:delText>
              </w:r>
            </w:del>
          </w:ins>
        </w:p>
        <w:p w14:paraId="2A2DADF8" w14:textId="77777777" w:rsidR="00940DDD" w:rsidDel="00994B56" w:rsidRDefault="00940DDD">
          <w:pPr>
            <w:pStyle w:val="TOC2"/>
            <w:tabs>
              <w:tab w:val="left" w:pos="800"/>
            </w:tabs>
            <w:rPr>
              <w:ins w:id="741" w:author="Joe Rowlands" w:date="2016-04-23T16:40:00Z"/>
              <w:del w:id="742" w:author="Anush Mohandass" w:date="2016-04-29T05:03:00Z"/>
              <w:noProof/>
              <w:szCs w:val="22"/>
            </w:rPr>
          </w:pPr>
          <w:ins w:id="743" w:author="Joe Rowlands" w:date="2016-04-23T16:40:00Z">
            <w:del w:id="744" w:author="Anush Mohandass" w:date="2016-04-29T05:03:00Z">
              <w:r w:rsidRPr="00EA249D" w:rsidDel="00994B56">
                <w:rPr>
                  <w:rStyle w:val="Hyperlink"/>
                  <w:noProof/>
                </w:rPr>
                <w:delText>6.8</w:delText>
              </w:r>
              <w:r w:rsidDel="00994B56">
                <w:rPr>
                  <w:noProof/>
                  <w:szCs w:val="22"/>
                </w:rPr>
                <w:tab/>
              </w:r>
              <w:r w:rsidRPr="00EA249D" w:rsidDel="00994B56">
                <w:rPr>
                  <w:rStyle w:val="Hyperlink"/>
                  <w:noProof/>
                </w:rPr>
                <w:delText>Clock Gating</w:delText>
              </w:r>
              <w:r w:rsidDel="00994B56">
                <w:rPr>
                  <w:noProof/>
                  <w:webHidden/>
                </w:rPr>
                <w:tab/>
                <w:delText>21</w:delText>
              </w:r>
            </w:del>
          </w:ins>
        </w:p>
        <w:p w14:paraId="3577C9E7" w14:textId="77777777" w:rsidR="00940DDD" w:rsidDel="00994B56" w:rsidRDefault="00940DDD">
          <w:pPr>
            <w:pStyle w:val="TOC2"/>
            <w:tabs>
              <w:tab w:val="left" w:pos="800"/>
            </w:tabs>
            <w:rPr>
              <w:ins w:id="745" w:author="Joe Rowlands" w:date="2016-04-23T16:40:00Z"/>
              <w:del w:id="746" w:author="Anush Mohandass" w:date="2016-04-29T05:03:00Z"/>
              <w:noProof/>
              <w:szCs w:val="22"/>
            </w:rPr>
          </w:pPr>
          <w:ins w:id="747" w:author="Joe Rowlands" w:date="2016-04-23T16:40:00Z">
            <w:del w:id="748" w:author="Anush Mohandass" w:date="2016-04-29T05:03:00Z">
              <w:r w:rsidRPr="00EA249D" w:rsidDel="00994B56">
                <w:rPr>
                  <w:rStyle w:val="Hyperlink"/>
                  <w:noProof/>
                </w:rPr>
                <w:delText>6.9</w:delText>
              </w:r>
              <w:r w:rsidDel="00994B56">
                <w:rPr>
                  <w:noProof/>
                  <w:szCs w:val="22"/>
                </w:rPr>
                <w:tab/>
              </w:r>
              <w:r w:rsidRPr="00EA249D" w:rsidDel="00994B56">
                <w:rPr>
                  <w:rStyle w:val="Hyperlink"/>
                  <w:noProof/>
                </w:rPr>
                <w:delText>Spyglass</w:delText>
              </w:r>
              <w:r w:rsidDel="00994B56">
                <w:rPr>
                  <w:noProof/>
                  <w:webHidden/>
                </w:rPr>
                <w:tab/>
                <w:delText>21</w:delText>
              </w:r>
            </w:del>
          </w:ins>
        </w:p>
        <w:p w14:paraId="4F896F58" w14:textId="77777777" w:rsidR="00940DDD" w:rsidDel="00994B56" w:rsidRDefault="00940DDD">
          <w:pPr>
            <w:pStyle w:val="TOC2"/>
            <w:tabs>
              <w:tab w:val="left" w:pos="1000"/>
            </w:tabs>
            <w:rPr>
              <w:ins w:id="749" w:author="Joe Rowlands" w:date="2016-04-23T16:40:00Z"/>
              <w:del w:id="750" w:author="Anush Mohandass" w:date="2016-04-29T05:03:00Z"/>
              <w:noProof/>
              <w:szCs w:val="22"/>
            </w:rPr>
          </w:pPr>
          <w:ins w:id="751" w:author="Joe Rowlands" w:date="2016-04-23T16:40:00Z">
            <w:del w:id="752" w:author="Anush Mohandass" w:date="2016-04-29T05:03:00Z">
              <w:r w:rsidRPr="00EA249D" w:rsidDel="00994B56">
                <w:rPr>
                  <w:rStyle w:val="Hyperlink"/>
                  <w:noProof/>
                </w:rPr>
                <w:delText>6.10</w:delText>
              </w:r>
              <w:r w:rsidDel="00994B56">
                <w:rPr>
                  <w:noProof/>
                  <w:szCs w:val="22"/>
                </w:rPr>
                <w:tab/>
              </w:r>
              <w:r w:rsidRPr="00EA249D" w:rsidDel="00994B56">
                <w:rPr>
                  <w:rStyle w:val="Hyperlink"/>
                  <w:noProof/>
                </w:rPr>
                <w:delText>User Reg Bus Limitations</w:delText>
              </w:r>
              <w:r w:rsidDel="00994B56">
                <w:rPr>
                  <w:noProof/>
                  <w:webHidden/>
                </w:rPr>
                <w:tab/>
                <w:delText>21</w:delText>
              </w:r>
            </w:del>
          </w:ins>
        </w:p>
        <w:p w14:paraId="6681674C" w14:textId="77777777" w:rsidR="00940DDD" w:rsidDel="00994B56" w:rsidRDefault="00940DDD">
          <w:pPr>
            <w:pStyle w:val="TOC2"/>
            <w:tabs>
              <w:tab w:val="left" w:pos="1000"/>
            </w:tabs>
            <w:rPr>
              <w:ins w:id="753" w:author="Joe Rowlands" w:date="2016-04-23T16:40:00Z"/>
              <w:del w:id="754" w:author="Anush Mohandass" w:date="2016-04-29T05:03:00Z"/>
              <w:noProof/>
              <w:szCs w:val="22"/>
            </w:rPr>
          </w:pPr>
          <w:ins w:id="755" w:author="Joe Rowlands" w:date="2016-04-23T16:40:00Z">
            <w:del w:id="756" w:author="Anush Mohandass" w:date="2016-04-29T05:03:00Z">
              <w:r w:rsidRPr="00EA249D" w:rsidDel="00994B56">
                <w:rPr>
                  <w:rStyle w:val="Hyperlink"/>
                  <w:noProof/>
                </w:rPr>
                <w:delText>6.11</w:delText>
              </w:r>
              <w:r w:rsidDel="00994B56">
                <w:rPr>
                  <w:noProof/>
                  <w:szCs w:val="22"/>
                </w:rPr>
                <w:tab/>
              </w:r>
              <w:r w:rsidRPr="00EA249D" w:rsidDel="00994B56">
                <w:rPr>
                  <w:rStyle w:val="Hyperlink"/>
                  <w:noProof/>
                </w:rPr>
                <w:delText>Global Pin Naming Used More Often</w:delText>
              </w:r>
              <w:r w:rsidDel="00994B56">
                <w:rPr>
                  <w:noProof/>
                  <w:webHidden/>
                </w:rPr>
                <w:tab/>
                <w:delText>22</w:delText>
              </w:r>
            </w:del>
          </w:ins>
        </w:p>
        <w:p w14:paraId="0D64B0C5" w14:textId="77777777" w:rsidR="00940DDD" w:rsidDel="00994B56" w:rsidRDefault="00940DDD">
          <w:pPr>
            <w:pStyle w:val="TOC2"/>
            <w:rPr>
              <w:ins w:id="757" w:author="Joe Rowlands" w:date="2016-04-23T16:40:00Z"/>
              <w:del w:id="758" w:author="Anush Mohandass" w:date="2016-04-29T05:03:00Z"/>
              <w:noProof/>
              <w:szCs w:val="22"/>
            </w:rPr>
          </w:pPr>
          <w:ins w:id="759" w:author="Joe Rowlands" w:date="2016-04-23T16:40:00Z">
            <w:del w:id="760" w:author="Anush Mohandass" w:date="2016-04-29T05:03:00Z">
              <w:r w:rsidRPr="00EA249D" w:rsidDel="00994B56">
                <w:rPr>
                  <w:rStyle w:val="Hyperlink"/>
                  <w:noProof/>
                </w:rPr>
                <w:delText>xxxxx</w:delText>
              </w:r>
              <w:r w:rsidDel="00994B56">
                <w:rPr>
                  <w:noProof/>
                  <w:webHidden/>
                </w:rPr>
                <w:tab/>
                <w:delText>22</w:delText>
              </w:r>
            </w:del>
          </w:ins>
        </w:p>
        <w:p w14:paraId="6ADE2717" w14:textId="77777777" w:rsidR="00940DDD" w:rsidDel="00994B56" w:rsidRDefault="00940DDD">
          <w:pPr>
            <w:pStyle w:val="TOC2"/>
            <w:tabs>
              <w:tab w:val="left" w:pos="1000"/>
            </w:tabs>
            <w:rPr>
              <w:ins w:id="761" w:author="Joe Rowlands" w:date="2016-04-23T16:40:00Z"/>
              <w:del w:id="762" w:author="Anush Mohandass" w:date="2016-04-29T05:03:00Z"/>
              <w:noProof/>
              <w:szCs w:val="22"/>
            </w:rPr>
          </w:pPr>
          <w:ins w:id="763" w:author="Joe Rowlands" w:date="2016-04-23T16:40:00Z">
            <w:del w:id="764" w:author="Anush Mohandass" w:date="2016-04-29T05:03:00Z">
              <w:r w:rsidRPr="00EA249D" w:rsidDel="00994B56">
                <w:rPr>
                  <w:rStyle w:val="Hyperlink"/>
                  <w:noProof/>
                </w:rPr>
                <w:delText>6.12</w:delText>
              </w:r>
              <w:r w:rsidDel="00994B56">
                <w:rPr>
                  <w:noProof/>
                  <w:szCs w:val="22"/>
                </w:rPr>
                <w:tab/>
              </w:r>
              <w:r w:rsidRPr="00EA249D" w:rsidDel="00994B56">
                <w:rPr>
                  <w:rStyle w:val="Hyperlink"/>
                  <w:noProof/>
                </w:rPr>
                <w:delText>Alpha Features</w:delText>
              </w:r>
              <w:r w:rsidDel="00994B56">
                <w:rPr>
                  <w:noProof/>
                  <w:webHidden/>
                </w:rPr>
                <w:tab/>
                <w:delText>22</w:delText>
              </w:r>
            </w:del>
          </w:ins>
        </w:p>
        <w:p w14:paraId="678EA007" w14:textId="77777777" w:rsidR="00940DDD" w:rsidDel="00994B56" w:rsidRDefault="00940DDD">
          <w:pPr>
            <w:pStyle w:val="TOC3"/>
            <w:rPr>
              <w:ins w:id="765" w:author="Joe Rowlands" w:date="2016-04-23T16:40:00Z"/>
              <w:del w:id="766" w:author="Anush Mohandass" w:date="2016-04-29T05:03:00Z"/>
              <w:iCs w:val="0"/>
              <w:noProof/>
              <w:szCs w:val="22"/>
            </w:rPr>
          </w:pPr>
          <w:ins w:id="767" w:author="Joe Rowlands" w:date="2016-04-23T16:40:00Z">
            <w:del w:id="768" w:author="Anush Mohandass" w:date="2016-04-29T05:03:00Z">
              <w:r w:rsidRPr="00EA249D" w:rsidDel="00994B56">
                <w:rPr>
                  <w:rStyle w:val="Hyperlink"/>
                  <w:iCs w:val="0"/>
                  <w:noProof/>
                </w:rPr>
                <w:delText>6.12.1</w:delText>
              </w:r>
              <w:r w:rsidDel="00994B56">
                <w:rPr>
                  <w:iCs w:val="0"/>
                  <w:noProof/>
                  <w:szCs w:val="22"/>
                </w:rPr>
                <w:tab/>
              </w:r>
              <w:r w:rsidRPr="00EA249D" w:rsidDel="00994B56">
                <w:rPr>
                  <w:rStyle w:val="Hyperlink"/>
                  <w:iCs w:val="0"/>
                  <w:noProof/>
                </w:rPr>
                <w:delText>Low Power Shared Interface Bridge Support</w:delText>
              </w:r>
              <w:r w:rsidDel="00994B56">
                <w:rPr>
                  <w:noProof/>
                  <w:webHidden/>
                </w:rPr>
                <w:tab/>
                <w:delText>22</w:delText>
              </w:r>
            </w:del>
          </w:ins>
        </w:p>
        <w:p w14:paraId="659E245A" w14:textId="77777777" w:rsidR="00940DDD" w:rsidDel="00994B56" w:rsidRDefault="00940DDD">
          <w:pPr>
            <w:pStyle w:val="TOC3"/>
            <w:rPr>
              <w:ins w:id="769" w:author="Joe Rowlands" w:date="2016-04-23T16:40:00Z"/>
              <w:del w:id="770" w:author="Anush Mohandass" w:date="2016-04-29T05:03:00Z"/>
              <w:iCs w:val="0"/>
              <w:noProof/>
              <w:szCs w:val="22"/>
            </w:rPr>
          </w:pPr>
          <w:ins w:id="771" w:author="Joe Rowlands" w:date="2016-04-23T16:40:00Z">
            <w:del w:id="772" w:author="Anush Mohandass" w:date="2016-04-29T05:03:00Z">
              <w:r w:rsidRPr="00EA249D" w:rsidDel="00994B56">
                <w:rPr>
                  <w:rStyle w:val="Hyperlink"/>
                  <w:iCs w:val="0"/>
                  <w:noProof/>
                </w:rPr>
                <w:delText>6.12.2</w:delText>
              </w:r>
              <w:r w:rsidDel="00994B56">
                <w:rPr>
                  <w:iCs w:val="0"/>
                  <w:noProof/>
                  <w:szCs w:val="22"/>
                </w:rPr>
                <w:tab/>
              </w:r>
              <w:r w:rsidRPr="00EA249D" w:rsidDel="00994B56">
                <w:rPr>
                  <w:rStyle w:val="Hyperlink"/>
                  <w:iCs w:val="0"/>
                  <w:noProof/>
                </w:rPr>
                <w:delText>IMG only – IMG2 Sideband Option</w:delText>
              </w:r>
              <w:r w:rsidDel="00994B56">
                <w:rPr>
                  <w:noProof/>
                  <w:webHidden/>
                </w:rPr>
                <w:tab/>
                <w:delText>22</w:delText>
              </w:r>
            </w:del>
          </w:ins>
        </w:p>
        <w:p w14:paraId="7EE57B8A" w14:textId="77777777" w:rsidR="00940DDD" w:rsidDel="00994B56" w:rsidRDefault="00940DDD">
          <w:pPr>
            <w:pStyle w:val="TOC1"/>
            <w:rPr>
              <w:ins w:id="773" w:author="Joe Rowlands" w:date="2016-04-23T16:40:00Z"/>
              <w:del w:id="774" w:author="Anush Mohandass" w:date="2016-04-29T05:03:00Z"/>
              <w:rFonts w:asciiTheme="minorHAnsi" w:hAnsiTheme="minorHAnsi"/>
              <w:b w:val="0"/>
              <w:color w:val="auto"/>
              <w:szCs w:val="22"/>
            </w:rPr>
          </w:pPr>
          <w:ins w:id="775" w:author="Joe Rowlands" w:date="2016-04-23T16:40:00Z">
            <w:del w:id="776" w:author="Anush Mohandass" w:date="2016-04-29T05:03:00Z">
              <w:r w:rsidRPr="00EA249D" w:rsidDel="00994B56">
                <w:rPr>
                  <w:rStyle w:val="Hyperlink"/>
                  <w:b w:val="0"/>
                </w:rPr>
                <w:delText>7</w:delText>
              </w:r>
              <w:r w:rsidDel="00994B56">
                <w:rPr>
                  <w:rFonts w:asciiTheme="minorHAnsi" w:hAnsiTheme="minorHAnsi"/>
                  <w:b w:val="0"/>
                  <w:color w:val="auto"/>
                  <w:szCs w:val="22"/>
                </w:rPr>
                <w:tab/>
              </w:r>
              <w:r w:rsidRPr="00EA249D" w:rsidDel="00994B56">
                <w:rPr>
                  <w:rStyle w:val="Hyperlink"/>
                  <w:b w:val="0"/>
                </w:rPr>
                <w:delText>Changes to Commands and Properties</w:delText>
              </w:r>
              <w:r w:rsidDel="00994B56">
                <w:rPr>
                  <w:webHidden/>
                </w:rPr>
                <w:tab/>
                <w:delText>23</w:delText>
              </w:r>
            </w:del>
          </w:ins>
        </w:p>
        <w:p w14:paraId="44C15E16" w14:textId="77777777" w:rsidR="00940DDD" w:rsidDel="00994B56" w:rsidRDefault="00940DDD">
          <w:pPr>
            <w:pStyle w:val="TOC2"/>
            <w:tabs>
              <w:tab w:val="left" w:pos="800"/>
            </w:tabs>
            <w:rPr>
              <w:ins w:id="777" w:author="Joe Rowlands" w:date="2016-04-23T16:40:00Z"/>
              <w:del w:id="778" w:author="Anush Mohandass" w:date="2016-04-29T05:03:00Z"/>
              <w:noProof/>
              <w:szCs w:val="22"/>
            </w:rPr>
          </w:pPr>
          <w:ins w:id="779" w:author="Joe Rowlands" w:date="2016-04-23T16:40:00Z">
            <w:del w:id="780" w:author="Anush Mohandass" w:date="2016-04-29T05:03:00Z">
              <w:r w:rsidRPr="00EA249D" w:rsidDel="00994B56">
                <w:rPr>
                  <w:rStyle w:val="Hyperlink"/>
                  <w:noProof/>
                </w:rPr>
                <w:delText>7.1</w:delText>
              </w:r>
              <w:r w:rsidDel="00994B56">
                <w:rPr>
                  <w:noProof/>
                  <w:szCs w:val="22"/>
                </w:rPr>
                <w:tab/>
              </w:r>
              <w:r w:rsidRPr="00EA249D" w:rsidDel="00994B56">
                <w:rPr>
                  <w:rStyle w:val="Hyperlink"/>
                  <w:noProof/>
                </w:rPr>
                <w:delText>Command Changes</w:delText>
              </w:r>
              <w:r w:rsidDel="00994B56">
                <w:rPr>
                  <w:noProof/>
                  <w:webHidden/>
                </w:rPr>
                <w:tab/>
                <w:delText>23</w:delText>
              </w:r>
            </w:del>
          </w:ins>
        </w:p>
        <w:p w14:paraId="49433CB2" w14:textId="77777777" w:rsidR="00940DDD" w:rsidDel="00994B56" w:rsidRDefault="00940DDD">
          <w:pPr>
            <w:pStyle w:val="TOC2"/>
            <w:tabs>
              <w:tab w:val="left" w:pos="800"/>
            </w:tabs>
            <w:rPr>
              <w:ins w:id="781" w:author="Joe Rowlands" w:date="2016-04-23T16:40:00Z"/>
              <w:del w:id="782" w:author="Anush Mohandass" w:date="2016-04-29T05:03:00Z"/>
              <w:noProof/>
              <w:szCs w:val="22"/>
            </w:rPr>
          </w:pPr>
          <w:ins w:id="783" w:author="Joe Rowlands" w:date="2016-04-23T16:40:00Z">
            <w:del w:id="784" w:author="Anush Mohandass" w:date="2016-04-29T05:03:00Z">
              <w:r w:rsidRPr="00EA249D" w:rsidDel="00994B56">
                <w:rPr>
                  <w:rStyle w:val="Hyperlink"/>
                  <w:noProof/>
                </w:rPr>
                <w:delText>7.2</w:delText>
              </w:r>
              <w:r w:rsidDel="00994B56">
                <w:rPr>
                  <w:noProof/>
                  <w:szCs w:val="22"/>
                </w:rPr>
                <w:tab/>
              </w:r>
              <w:r w:rsidRPr="00EA249D" w:rsidDel="00994B56">
                <w:rPr>
                  <w:rStyle w:val="Hyperlink"/>
                  <w:noProof/>
                </w:rPr>
                <w:delText>Default Property Changes</w:delText>
              </w:r>
              <w:r w:rsidDel="00994B56">
                <w:rPr>
                  <w:noProof/>
                  <w:webHidden/>
                </w:rPr>
                <w:tab/>
                <w:delText>23</w:delText>
              </w:r>
            </w:del>
          </w:ins>
        </w:p>
        <w:p w14:paraId="337C562D" w14:textId="77777777" w:rsidR="00940DDD" w:rsidDel="00994B56" w:rsidRDefault="00940DDD">
          <w:pPr>
            <w:pStyle w:val="TOC2"/>
            <w:tabs>
              <w:tab w:val="left" w:pos="800"/>
            </w:tabs>
            <w:rPr>
              <w:ins w:id="785" w:author="Joe Rowlands" w:date="2016-04-23T16:40:00Z"/>
              <w:del w:id="786" w:author="Anush Mohandass" w:date="2016-04-29T05:03:00Z"/>
              <w:noProof/>
              <w:szCs w:val="22"/>
            </w:rPr>
          </w:pPr>
          <w:ins w:id="787" w:author="Joe Rowlands" w:date="2016-04-23T16:40:00Z">
            <w:del w:id="788" w:author="Anush Mohandass" w:date="2016-04-29T05:03:00Z">
              <w:r w:rsidRPr="00EA249D" w:rsidDel="00994B56">
                <w:rPr>
                  <w:rStyle w:val="Hyperlink"/>
                  <w:noProof/>
                </w:rPr>
                <w:delText>7.3</w:delText>
              </w:r>
              <w:r w:rsidDel="00994B56">
                <w:rPr>
                  <w:noProof/>
                  <w:szCs w:val="22"/>
                </w:rPr>
                <w:tab/>
              </w:r>
              <w:r w:rsidRPr="00EA249D" w:rsidDel="00994B56">
                <w:rPr>
                  <w:rStyle w:val="Hyperlink"/>
                  <w:noProof/>
                </w:rPr>
                <w:delText>Mesh Property Changes</w:delText>
              </w:r>
              <w:r w:rsidDel="00994B56">
                <w:rPr>
                  <w:noProof/>
                  <w:webHidden/>
                </w:rPr>
                <w:tab/>
                <w:delText>24</w:delText>
              </w:r>
            </w:del>
          </w:ins>
        </w:p>
        <w:p w14:paraId="4402CA33" w14:textId="77777777" w:rsidR="00940DDD" w:rsidDel="00994B56" w:rsidRDefault="00940DDD">
          <w:pPr>
            <w:pStyle w:val="TOC2"/>
            <w:tabs>
              <w:tab w:val="left" w:pos="800"/>
            </w:tabs>
            <w:rPr>
              <w:ins w:id="789" w:author="Joe Rowlands" w:date="2016-04-23T16:40:00Z"/>
              <w:del w:id="790" w:author="Anush Mohandass" w:date="2016-04-29T05:03:00Z"/>
              <w:noProof/>
              <w:szCs w:val="22"/>
            </w:rPr>
          </w:pPr>
          <w:ins w:id="791" w:author="Joe Rowlands" w:date="2016-04-23T16:40:00Z">
            <w:del w:id="792" w:author="Anush Mohandass" w:date="2016-04-29T05:03:00Z">
              <w:r w:rsidRPr="00EA249D" w:rsidDel="00994B56">
                <w:rPr>
                  <w:rStyle w:val="Hyperlink"/>
                  <w:noProof/>
                </w:rPr>
                <w:delText>7.4</w:delText>
              </w:r>
              <w:r w:rsidDel="00994B56">
                <w:rPr>
                  <w:noProof/>
                  <w:szCs w:val="22"/>
                </w:rPr>
                <w:tab/>
              </w:r>
              <w:r w:rsidRPr="00EA249D" w:rsidDel="00994B56">
                <w:rPr>
                  <w:rStyle w:val="Hyperlink"/>
                  <w:noProof/>
                </w:rPr>
                <w:delText>Bridge Property Changes</w:delText>
              </w:r>
              <w:r w:rsidDel="00994B56">
                <w:rPr>
                  <w:noProof/>
                  <w:webHidden/>
                </w:rPr>
                <w:tab/>
                <w:delText>24</w:delText>
              </w:r>
            </w:del>
          </w:ins>
        </w:p>
        <w:p w14:paraId="3A13D5CD" w14:textId="77777777" w:rsidR="00940DDD" w:rsidDel="00994B56" w:rsidRDefault="00940DDD">
          <w:pPr>
            <w:pStyle w:val="TOC2"/>
            <w:tabs>
              <w:tab w:val="left" w:pos="800"/>
            </w:tabs>
            <w:rPr>
              <w:ins w:id="793" w:author="Joe Rowlands" w:date="2016-04-23T16:40:00Z"/>
              <w:del w:id="794" w:author="Anush Mohandass" w:date="2016-04-29T05:03:00Z"/>
              <w:noProof/>
              <w:szCs w:val="22"/>
            </w:rPr>
          </w:pPr>
          <w:ins w:id="795" w:author="Joe Rowlands" w:date="2016-04-23T16:40:00Z">
            <w:del w:id="796" w:author="Anush Mohandass" w:date="2016-04-29T05:03:00Z">
              <w:r w:rsidRPr="00EA249D" w:rsidDel="00994B56">
                <w:rPr>
                  <w:rStyle w:val="Hyperlink"/>
                  <w:noProof/>
                </w:rPr>
                <w:delText>7.5</w:delText>
              </w:r>
              <w:r w:rsidDel="00994B56">
                <w:rPr>
                  <w:noProof/>
                  <w:szCs w:val="22"/>
                </w:rPr>
                <w:tab/>
              </w:r>
              <w:r w:rsidRPr="00EA249D" w:rsidDel="00994B56">
                <w:rPr>
                  <w:rStyle w:val="Hyperlink"/>
                  <w:noProof/>
                </w:rPr>
                <w:delText>Interface Proprerty Changes</w:delText>
              </w:r>
              <w:r w:rsidDel="00994B56">
                <w:rPr>
                  <w:noProof/>
                  <w:webHidden/>
                </w:rPr>
                <w:tab/>
                <w:delText>25</w:delText>
              </w:r>
            </w:del>
          </w:ins>
        </w:p>
        <w:p w14:paraId="25FDFA0F" w14:textId="77777777" w:rsidR="00940DDD" w:rsidDel="00994B56" w:rsidRDefault="00940DDD">
          <w:pPr>
            <w:pStyle w:val="TOC2"/>
            <w:tabs>
              <w:tab w:val="left" w:pos="800"/>
            </w:tabs>
            <w:rPr>
              <w:ins w:id="797" w:author="Joe Rowlands" w:date="2016-04-23T16:40:00Z"/>
              <w:del w:id="798" w:author="Anush Mohandass" w:date="2016-04-29T05:03:00Z"/>
              <w:noProof/>
              <w:szCs w:val="22"/>
            </w:rPr>
          </w:pPr>
          <w:ins w:id="799" w:author="Joe Rowlands" w:date="2016-04-23T16:40:00Z">
            <w:del w:id="800" w:author="Anush Mohandass" w:date="2016-04-29T05:03:00Z">
              <w:r w:rsidRPr="00EA249D" w:rsidDel="00994B56">
                <w:rPr>
                  <w:rStyle w:val="Hyperlink"/>
                  <w:noProof/>
                </w:rPr>
                <w:delText>7.6</w:delText>
              </w:r>
              <w:r w:rsidDel="00994B56">
                <w:rPr>
                  <w:noProof/>
                  <w:szCs w:val="22"/>
                </w:rPr>
                <w:tab/>
              </w:r>
              <w:r w:rsidRPr="00EA249D" w:rsidDel="00994B56">
                <w:rPr>
                  <w:rStyle w:val="Hyperlink"/>
                  <w:noProof/>
                </w:rPr>
                <w:delText>Link Property Changes</w:delText>
              </w:r>
              <w:r w:rsidDel="00994B56">
                <w:rPr>
                  <w:noProof/>
                  <w:webHidden/>
                </w:rPr>
                <w:tab/>
                <w:delText>26</w:delText>
              </w:r>
            </w:del>
          </w:ins>
        </w:p>
        <w:p w14:paraId="1B6ECA19" w14:textId="77777777" w:rsidR="00940DDD" w:rsidDel="00994B56" w:rsidRDefault="00940DDD">
          <w:pPr>
            <w:pStyle w:val="TOC2"/>
            <w:tabs>
              <w:tab w:val="left" w:pos="800"/>
            </w:tabs>
            <w:rPr>
              <w:ins w:id="801" w:author="Joe Rowlands" w:date="2016-04-23T16:40:00Z"/>
              <w:del w:id="802" w:author="Anush Mohandass" w:date="2016-04-29T05:03:00Z"/>
              <w:noProof/>
              <w:szCs w:val="22"/>
            </w:rPr>
          </w:pPr>
          <w:ins w:id="803" w:author="Joe Rowlands" w:date="2016-04-23T16:40:00Z">
            <w:del w:id="804" w:author="Anush Mohandass" w:date="2016-04-29T05:03:00Z">
              <w:r w:rsidRPr="00EA249D" w:rsidDel="00994B56">
                <w:rPr>
                  <w:rStyle w:val="Hyperlink"/>
                  <w:noProof/>
                </w:rPr>
                <w:delText>7.7</w:delText>
              </w:r>
              <w:r w:rsidDel="00994B56">
                <w:rPr>
                  <w:noProof/>
                  <w:szCs w:val="22"/>
                </w:rPr>
                <w:tab/>
              </w:r>
              <w:r w:rsidRPr="00EA249D" w:rsidDel="00994B56">
                <w:rPr>
                  <w:rStyle w:val="Hyperlink"/>
                  <w:noProof/>
                </w:rPr>
                <w:delText>Router Property Changes</w:delText>
              </w:r>
              <w:r w:rsidDel="00994B56">
                <w:rPr>
                  <w:noProof/>
                  <w:webHidden/>
                </w:rPr>
                <w:tab/>
                <w:delText>26</w:delText>
              </w:r>
            </w:del>
          </w:ins>
        </w:p>
        <w:p w14:paraId="36643837" w14:textId="77777777" w:rsidR="00361DA0" w:rsidDel="00994B56" w:rsidRDefault="00361DA0">
          <w:pPr>
            <w:pStyle w:val="TOC1"/>
            <w:rPr>
              <w:del w:id="805" w:author="Anush Mohandass" w:date="2016-04-29T05:03:00Z"/>
              <w:rFonts w:asciiTheme="minorHAnsi" w:hAnsiTheme="minorHAnsi"/>
              <w:b w:val="0"/>
              <w:color w:val="auto"/>
              <w:szCs w:val="22"/>
            </w:rPr>
          </w:pPr>
          <w:del w:id="806" w:author="Anush Mohandass" w:date="2016-04-29T05:03:00Z">
            <w:r w:rsidRPr="00885F24" w:rsidDel="00994B56">
              <w:rPr>
                <w:rPrChange w:id="807" w:author="Anush Mohandass" w:date="2016-04-09T13:23:00Z">
                  <w:rPr>
                    <w:rStyle w:val="Hyperlink"/>
                    <w:rFonts w:asciiTheme="majorHAnsi" w:hAnsiTheme="majorHAnsi"/>
                  </w:rPr>
                </w:rPrChange>
              </w:rPr>
              <w:delText>About This Document</w:delText>
            </w:r>
            <w:r w:rsidDel="00994B56">
              <w:rPr>
                <w:webHidden/>
              </w:rPr>
              <w:tab/>
              <w:delText>2</w:delText>
            </w:r>
          </w:del>
        </w:p>
        <w:p w14:paraId="3DCD585E" w14:textId="77777777" w:rsidR="00361DA0" w:rsidDel="00994B56" w:rsidRDefault="00361DA0">
          <w:pPr>
            <w:pStyle w:val="TOC1"/>
            <w:rPr>
              <w:del w:id="808" w:author="Anush Mohandass" w:date="2016-04-29T05:03:00Z"/>
              <w:rFonts w:asciiTheme="minorHAnsi" w:hAnsiTheme="minorHAnsi"/>
              <w:b w:val="0"/>
              <w:color w:val="auto"/>
              <w:szCs w:val="22"/>
            </w:rPr>
          </w:pPr>
          <w:del w:id="809" w:author="Anush Mohandass" w:date="2016-04-29T05:03:00Z">
            <w:r w:rsidRPr="00885F24" w:rsidDel="00994B56">
              <w:rPr>
                <w:rPrChange w:id="810" w:author="Anush Mohandass" w:date="2016-04-09T13:23:00Z">
                  <w:rPr>
                    <w:rStyle w:val="Hyperlink"/>
                    <w:rFonts w:asciiTheme="majorHAnsi" w:hAnsiTheme="majorHAnsi"/>
                  </w:rPr>
                </w:rPrChange>
              </w:rPr>
              <w:delText>Audience</w:delText>
            </w:r>
            <w:r w:rsidDel="00994B56">
              <w:rPr>
                <w:webHidden/>
              </w:rPr>
              <w:tab/>
              <w:delText>2</w:delText>
            </w:r>
          </w:del>
        </w:p>
        <w:p w14:paraId="09C3E572" w14:textId="77777777" w:rsidR="00361DA0" w:rsidDel="00994B56" w:rsidRDefault="00361DA0">
          <w:pPr>
            <w:pStyle w:val="TOC1"/>
            <w:rPr>
              <w:del w:id="811" w:author="Anush Mohandass" w:date="2016-04-29T05:03:00Z"/>
              <w:rFonts w:asciiTheme="minorHAnsi" w:hAnsiTheme="minorHAnsi"/>
              <w:b w:val="0"/>
              <w:color w:val="auto"/>
              <w:szCs w:val="22"/>
            </w:rPr>
          </w:pPr>
          <w:del w:id="812" w:author="Anush Mohandass" w:date="2016-04-29T05:03:00Z">
            <w:r w:rsidRPr="00885F24" w:rsidDel="00994B56">
              <w:rPr>
                <w:rPrChange w:id="813" w:author="Anush Mohandass" w:date="2016-04-09T13:23:00Z">
                  <w:rPr>
                    <w:rStyle w:val="Hyperlink"/>
                    <w:rFonts w:asciiTheme="majorHAnsi" w:hAnsiTheme="majorHAnsi"/>
                  </w:rPr>
                </w:rPrChange>
              </w:rPr>
              <w:delText>Prerequisite</w:delText>
            </w:r>
            <w:r w:rsidDel="00994B56">
              <w:rPr>
                <w:webHidden/>
              </w:rPr>
              <w:tab/>
              <w:delText>2</w:delText>
            </w:r>
          </w:del>
        </w:p>
        <w:p w14:paraId="3B45EAFB" w14:textId="77777777" w:rsidR="00361DA0" w:rsidDel="00994B56" w:rsidRDefault="00361DA0">
          <w:pPr>
            <w:pStyle w:val="TOC1"/>
            <w:rPr>
              <w:del w:id="814" w:author="Anush Mohandass" w:date="2016-04-29T05:03:00Z"/>
              <w:rFonts w:asciiTheme="minorHAnsi" w:hAnsiTheme="minorHAnsi"/>
              <w:b w:val="0"/>
              <w:color w:val="auto"/>
              <w:szCs w:val="22"/>
            </w:rPr>
          </w:pPr>
          <w:del w:id="815" w:author="Anush Mohandass" w:date="2016-04-29T05:03:00Z">
            <w:r w:rsidRPr="00885F24" w:rsidDel="00994B56">
              <w:rPr>
                <w:rPrChange w:id="816" w:author="Anush Mohandass" w:date="2016-04-09T13:23:00Z">
                  <w:rPr>
                    <w:rStyle w:val="Hyperlink"/>
                    <w:rFonts w:asciiTheme="majorHAnsi" w:hAnsiTheme="majorHAnsi"/>
                  </w:rPr>
                </w:rPrChange>
              </w:rPr>
              <w:delText>Related Documents</w:delText>
            </w:r>
            <w:r w:rsidDel="00994B56">
              <w:rPr>
                <w:webHidden/>
              </w:rPr>
              <w:tab/>
              <w:delText>2</w:delText>
            </w:r>
          </w:del>
        </w:p>
        <w:p w14:paraId="04546B3D" w14:textId="77777777" w:rsidR="00361DA0" w:rsidDel="00994B56" w:rsidRDefault="00361DA0">
          <w:pPr>
            <w:pStyle w:val="TOC1"/>
            <w:rPr>
              <w:del w:id="817" w:author="Anush Mohandass" w:date="2016-04-29T05:03:00Z"/>
              <w:rFonts w:asciiTheme="minorHAnsi" w:hAnsiTheme="minorHAnsi"/>
              <w:b w:val="0"/>
              <w:color w:val="auto"/>
              <w:szCs w:val="22"/>
            </w:rPr>
          </w:pPr>
          <w:del w:id="818" w:author="Anush Mohandass" w:date="2016-04-29T05:03:00Z">
            <w:r w:rsidRPr="00885F24" w:rsidDel="00994B56">
              <w:rPr>
                <w:rPrChange w:id="819" w:author="Anush Mohandass" w:date="2016-04-09T13:23:00Z">
                  <w:rPr>
                    <w:rStyle w:val="Hyperlink"/>
                    <w:rFonts w:asciiTheme="majorHAnsi" w:hAnsiTheme="majorHAnsi"/>
                  </w:rPr>
                </w:rPrChange>
              </w:rPr>
              <w:delText>Customer Support</w:delText>
            </w:r>
            <w:r w:rsidDel="00994B56">
              <w:rPr>
                <w:webHidden/>
              </w:rPr>
              <w:tab/>
              <w:delText>2</w:delText>
            </w:r>
          </w:del>
        </w:p>
        <w:p w14:paraId="35A2C4A6" w14:textId="77777777" w:rsidR="00361DA0" w:rsidDel="00994B56" w:rsidRDefault="00361DA0">
          <w:pPr>
            <w:pStyle w:val="TOC1"/>
            <w:rPr>
              <w:del w:id="820" w:author="Anush Mohandass" w:date="2016-04-29T05:03:00Z"/>
              <w:rFonts w:asciiTheme="minorHAnsi" w:hAnsiTheme="minorHAnsi"/>
              <w:b w:val="0"/>
              <w:color w:val="auto"/>
              <w:szCs w:val="22"/>
            </w:rPr>
          </w:pPr>
          <w:del w:id="821" w:author="Anush Mohandass" w:date="2016-04-29T05:03:00Z">
            <w:r w:rsidRPr="00885F24" w:rsidDel="00994B56">
              <w:rPr>
                <w:rPrChange w:id="822" w:author="Anush Mohandass" w:date="2016-04-09T13:23:00Z">
                  <w:rPr>
                    <w:rStyle w:val="Hyperlink"/>
                  </w:rPr>
                </w:rPrChange>
              </w:rPr>
              <w:delText>1</w:delText>
            </w:r>
            <w:r w:rsidDel="00994B56">
              <w:rPr>
                <w:rFonts w:asciiTheme="minorHAnsi" w:hAnsiTheme="minorHAnsi"/>
                <w:b w:val="0"/>
                <w:color w:val="auto"/>
                <w:szCs w:val="22"/>
              </w:rPr>
              <w:tab/>
            </w:r>
            <w:r w:rsidRPr="00885F24" w:rsidDel="00994B56">
              <w:rPr>
                <w:rPrChange w:id="823" w:author="Anush Mohandass" w:date="2016-04-09T13:23:00Z">
                  <w:rPr>
                    <w:rStyle w:val="Hyperlink"/>
                  </w:rPr>
                </w:rPrChange>
              </w:rPr>
              <w:delText>Deliverables</w:delText>
            </w:r>
            <w:r w:rsidDel="00994B56">
              <w:rPr>
                <w:webHidden/>
              </w:rPr>
              <w:tab/>
              <w:delText>6</w:delText>
            </w:r>
          </w:del>
        </w:p>
        <w:p w14:paraId="405EE4B4" w14:textId="77777777" w:rsidR="00361DA0" w:rsidDel="00994B56" w:rsidRDefault="00361DA0">
          <w:pPr>
            <w:pStyle w:val="TOC1"/>
            <w:rPr>
              <w:del w:id="824" w:author="Anush Mohandass" w:date="2016-04-29T05:03:00Z"/>
              <w:rFonts w:asciiTheme="minorHAnsi" w:hAnsiTheme="minorHAnsi"/>
              <w:b w:val="0"/>
              <w:color w:val="auto"/>
              <w:szCs w:val="22"/>
            </w:rPr>
          </w:pPr>
          <w:del w:id="825" w:author="Anush Mohandass" w:date="2016-04-29T05:03:00Z">
            <w:r w:rsidRPr="00885F24" w:rsidDel="00994B56">
              <w:rPr>
                <w:rPrChange w:id="826" w:author="Anush Mohandass" w:date="2016-04-09T13:23:00Z">
                  <w:rPr>
                    <w:rStyle w:val="Hyperlink"/>
                  </w:rPr>
                </w:rPrChange>
              </w:rPr>
              <w:delText>2</w:delText>
            </w:r>
            <w:r w:rsidDel="00994B56">
              <w:rPr>
                <w:rFonts w:asciiTheme="minorHAnsi" w:hAnsiTheme="minorHAnsi"/>
                <w:b w:val="0"/>
                <w:color w:val="auto"/>
                <w:szCs w:val="22"/>
              </w:rPr>
              <w:tab/>
            </w:r>
            <w:r w:rsidRPr="00885F24" w:rsidDel="00994B56">
              <w:rPr>
                <w:rPrChange w:id="827" w:author="Anush Mohandass" w:date="2016-04-09T13:23:00Z">
                  <w:rPr>
                    <w:rStyle w:val="Hyperlink"/>
                  </w:rPr>
                </w:rPrChange>
              </w:rPr>
              <w:delText>Installation</w:delText>
            </w:r>
            <w:r w:rsidDel="00994B56">
              <w:rPr>
                <w:webHidden/>
              </w:rPr>
              <w:tab/>
              <w:delText>7</w:delText>
            </w:r>
          </w:del>
        </w:p>
        <w:p w14:paraId="1378A369" w14:textId="77777777" w:rsidR="00361DA0" w:rsidDel="00994B56" w:rsidRDefault="00361DA0">
          <w:pPr>
            <w:pStyle w:val="TOC1"/>
            <w:rPr>
              <w:del w:id="828" w:author="Anush Mohandass" w:date="2016-04-29T05:03:00Z"/>
              <w:rFonts w:asciiTheme="minorHAnsi" w:hAnsiTheme="minorHAnsi"/>
              <w:b w:val="0"/>
              <w:color w:val="auto"/>
              <w:szCs w:val="22"/>
            </w:rPr>
          </w:pPr>
          <w:del w:id="829" w:author="Anush Mohandass" w:date="2016-04-29T05:03:00Z">
            <w:r w:rsidRPr="00885F24" w:rsidDel="00994B56">
              <w:rPr>
                <w:rPrChange w:id="830" w:author="Anush Mohandass" w:date="2016-04-09T13:23:00Z">
                  <w:rPr>
                    <w:rStyle w:val="Hyperlink"/>
                  </w:rPr>
                </w:rPrChange>
              </w:rPr>
              <w:delText>3</w:delText>
            </w:r>
            <w:r w:rsidDel="00994B56">
              <w:rPr>
                <w:rFonts w:asciiTheme="minorHAnsi" w:hAnsiTheme="minorHAnsi"/>
                <w:b w:val="0"/>
                <w:color w:val="auto"/>
                <w:szCs w:val="22"/>
              </w:rPr>
              <w:tab/>
            </w:r>
            <w:r w:rsidRPr="00885F24" w:rsidDel="00994B56">
              <w:rPr>
                <w:rPrChange w:id="831" w:author="Anush Mohandass" w:date="2016-04-09T13:23:00Z">
                  <w:rPr>
                    <w:rStyle w:val="Hyperlink"/>
                  </w:rPr>
                </w:rPrChange>
              </w:rPr>
              <w:delText>Feature Updates</w:delText>
            </w:r>
            <w:r w:rsidDel="00994B56">
              <w:rPr>
                <w:webHidden/>
              </w:rPr>
              <w:tab/>
              <w:delText>8</w:delText>
            </w:r>
          </w:del>
        </w:p>
        <w:p w14:paraId="1621BAB4" w14:textId="77777777" w:rsidR="00361DA0" w:rsidDel="00994B56" w:rsidRDefault="00361DA0">
          <w:pPr>
            <w:pStyle w:val="TOC2"/>
            <w:tabs>
              <w:tab w:val="left" w:pos="800"/>
            </w:tabs>
            <w:rPr>
              <w:del w:id="832" w:author="Anush Mohandass" w:date="2016-04-29T05:03:00Z"/>
              <w:noProof/>
              <w:szCs w:val="22"/>
            </w:rPr>
          </w:pPr>
          <w:del w:id="833" w:author="Anush Mohandass" w:date="2016-04-29T05:03:00Z">
            <w:r w:rsidRPr="00885F24" w:rsidDel="00994B56">
              <w:rPr>
                <w:noProof/>
                <w:rPrChange w:id="834" w:author="Anush Mohandass" w:date="2016-04-09T13:23:00Z">
                  <w:rPr>
                    <w:rStyle w:val="Hyperlink"/>
                    <w:noProof/>
                  </w:rPr>
                </w:rPrChange>
              </w:rPr>
              <w:delText>3.1</w:delText>
            </w:r>
            <w:r w:rsidDel="00994B56">
              <w:rPr>
                <w:noProof/>
                <w:szCs w:val="22"/>
              </w:rPr>
              <w:tab/>
            </w:r>
            <w:r w:rsidRPr="00885F24" w:rsidDel="00994B56">
              <w:rPr>
                <w:noProof/>
                <w:rPrChange w:id="835" w:author="Anush Mohandass" w:date="2016-04-09T13:23:00Z">
                  <w:rPr>
                    <w:rStyle w:val="Hyperlink"/>
                    <w:noProof/>
                  </w:rPr>
                </w:rPrChange>
              </w:rPr>
              <w:delText>Clock Gating improvments</w:delText>
            </w:r>
            <w:r w:rsidDel="00994B56">
              <w:rPr>
                <w:noProof/>
                <w:webHidden/>
              </w:rPr>
              <w:tab/>
              <w:delText>8</w:delText>
            </w:r>
          </w:del>
        </w:p>
        <w:p w14:paraId="270450C7" w14:textId="77777777" w:rsidR="00361DA0" w:rsidDel="00994B56" w:rsidRDefault="00361DA0">
          <w:pPr>
            <w:pStyle w:val="TOC2"/>
            <w:tabs>
              <w:tab w:val="left" w:pos="800"/>
            </w:tabs>
            <w:rPr>
              <w:del w:id="836" w:author="Anush Mohandass" w:date="2016-04-29T05:03:00Z"/>
              <w:noProof/>
              <w:szCs w:val="22"/>
            </w:rPr>
          </w:pPr>
          <w:del w:id="837" w:author="Anush Mohandass" w:date="2016-04-29T05:03:00Z">
            <w:r w:rsidRPr="00885F24" w:rsidDel="00994B56">
              <w:rPr>
                <w:noProof/>
                <w:rPrChange w:id="838" w:author="Anush Mohandass" w:date="2016-04-09T13:23:00Z">
                  <w:rPr>
                    <w:rStyle w:val="Hyperlink"/>
                    <w:noProof/>
                  </w:rPr>
                </w:rPrChange>
              </w:rPr>
              <w:delText>3.2</w:delText>
            </w:r>
            <w:r w:rsidDel="00994B56">
              <w:rPr>
                <w:noProof/>
                <w:szCs w:val="22"/>
              </w:rPr>
              <w:tab/>
            </w:r>
            <w:r w:rsidRPr="00885F24" w:rsidDel="00994B56">
              <w:rPr>
                <w:noProof/>
                <w:rPrChange w:id="839" w:author="Anush Mohandass" w:date="2016-04-09T13:23:00Z">
                  <w:rPr>
                    <w:rStyle w:val="Hyperlink"/>
                    <w:noProof/>
                  </w:rPr>
                </w:rPrChange>
              </w:rPr>
              <w:delText>16 Layer NOC support</w:delText>
            </w:r>
            <w:r w:rsidDel="00994B56">
              <w:rPr>
                <w:noProof/>
                <w:webHidden/>
              </w:rPr>
              <w:tab/>
              <w:delText>8</w:delText>
            </w:r>
          </w:del>
        </w:p>
        <w:p w14:paraId="6B9B9D69" w14:textId="77777777" w:rsidR="00361DA0" w:rsidDel="00994B56" w:rsidRDefault="00361DA0">
          <w:pPr>
            <w:pStyle w:val="TOC2"/>
            <w:tabs>
              <w:tab w:val="left" w:pos="800"/>
            </w:tabs>
            <w:rPr>
              <w:del w:id="840" w:author="Anush Mohandass" w:date="2016-04-29T05:03:00Z"/>
              <w:noProof/>
              <w:szCs w:val="22"/>
            </w:rPr>
          </w:pPr>
          <w:del w:id="841" w:author="Anush Mohandass" w:date="2016-04-29T05:03:00Z">
            <w:r w:rsidRPr="00885F24" w:rsidDel="00994B56">
              <w:rPr>
                <w:noProof/>
                <w:rPrChange w:id="842" w:author="Anush Mohandass" w:date="2016-04-09T13:23:00Z">
                  <w:rPr>
                    <w:rStyle w:val="Hyperlink"/>
                    <w:noProof/>
                  </w:rPr>
                </w:rPrChange>
              </w:rPr>
              <w:delText>3.3</w:delText>
            </w:r>
            <w:r w:rsidDel="00994B56">
              <w:rPr>
                <w:noProof/>
                <w:szCs w:val="22"/>
              </w:rPr>
              <w:tab/>
            </w:r>
            <w:r w:rsidRPr="00885F24" w:rsidDel="00994B56">
              <w:rPr>
                <w:noProof/>
                <w:rPrChange w:id="843" w:author="Anush Mohandass" w:date="2016-04-09T13:23:00Z">
                  <w:rPr>
                    <w:rStyle w:val="Hyperlink"/>
                    <w:noProof/>
                  </w:rPr>
                </w:rPrChange>
              </w:rPr>
              <w:delText>Shared Interface Master Bridge Support with Port Checking</w:delText>
            </w:r>
            <w:r w:rsidDel="00994B56">
              <w:rPr>
                <w:noProof/>
                <w:webHidden/>
              </w:rPr>
              <w:tab/>
              <w:delText>8</w:delText>
            </w:r>
          </w:del>
        </w:p>
        <w:p w14:paraId="4BF2AB0C" w14:textId="77777777" w:rsidR="00361DA0" w:rsidDel="00994B56" w:rsidRDefault="00361DA0">
          <w:pPr>
            <w:pStyle w:val="TOC2"/>
            <w:tabs>
              <w:tab w:val="left" w:pos="800"/>
            </w:tabs>
            <w:rPr>
              <w:del w:id="844" w:author="Anush Mohandass" w:date="2016-04-29T05:03:00Z"/>
              <w:noProof/>
              <w:szCs w:val="22"/>
            </w:rPr>
          </w:pPr>
          <w:del w:id="845" w:author="Anush Mohandass" w:date="2016-04-29T05:03:00Z">
            <w:r w:rsidRPr="00885F24" w:rsidDel="00994B56">
              <w:rPr>
                <w:noProof/>
                <w:rPrChange w:id="846" w:author="Anush Mohandass" w:date="2016-04-09T13:23:00Z">
                  <w:rPr>
                    <w:rStyle w:val="Hyperlink"/>
                    <w:noProof/>
                  </w:rPr>
                </w:rPrChange>
              </w:rPr>
              <w:delText>3.4</w:delText>
            </w:r>
            <w:r w:rsidDel="00994B56">
              <w:rPr>
                <w:noProof/>
                <w:szCs w:val="22"/>
              </w:rPr>
              <w:tab/>
            </w:r>
            <w:r w:rsidRPr="00885F24" w:rsidDel="00994B56">
              <w:rPr>
                <w:noProof/>
                <w:rPrChange w:id="847" w:author="Anush Mohandass" w:date="2016-04-09T13:23:00Z">
                  <w:rPr>
                    <w:rStyle w:val="Hyperlink"/>
                    <w:noProof/>
                  </w:rPr>
                </w:rPrChange>
              </w:rPr>
              <w:delText>Programmable Relocation Registers</w:delText>
            </w:r>
            <w:r w:rsidDel="00994B56">
              <w:rPr>
                <w:noProof/>
                <w:webHidden/>
              </w:rPr>
              <w:tab/>
              <w:delText>8</w:delText>
            </w:r>
          </w:del>
        </w:p>
        <w:p w14:paraId="3798C666" w14:textId="77777777" w:rsidR="00361DA0" w:rsidDel="00994B56" w:rsidRDefault="00361DA0">
          <w:pPr>
            <w:pStyle w:val="TOC2"/>
            <w:tabs>
              <w:tab w:val="left" w:pos="800"/>
            </w:tabs>
            <w:rPr>
              <w:del w:id="848" w:author="Anush Mohandass" w:date="2016-04-29T05:03:00Z"/>
              <w:noProof/>
              <w:szCs w:val="22"/>
            </w:rPr>
          </w:pPr>
          <w:del w:id="849" w:author="Anush Mohandass" w:date="2016-04-29T05:03:00Z">
            <w:r w:rsidRPr="00885F24" w:rsidDel="00994B56">
              <w:rPr>
                <w:noProof/>
                <w:rPrChange w:id="850" w:author="Anush Mohandass" w:date="2016-04-09T13:23:00Z">
                  <w:rPr>
                    <w:rStyle w:val="Hyperlink"/>
                    <w:noProof/>
                  </w:rPr>
                </w:rPrChange>
              </w:rPr>
              <w:delText>3.5</w:delText>
            </w:r>
            <w:r w:rsidDel="00994B56">
              <w:rPr>
                <w:noProof/>
                <w:szCs w:val="22"/>
              </w:rPr>
              <w:tab/>
            </w:r>
            <w:r w:rsidRPr="00885F24" w:rsidDel="00994B56">
              <w:rPr>
                <w:noProof/>
                <w:rPrChange w:id="851" w:author="Anush Mohandass" w:date="2016-04-09T13:23:00Z">
                  <w:rPr>
                    <w:rStyle w:val="Hyperlink"/>
                    <w:noProof/>
                  </w:rPr>
                </w:rPrChange>
              </w:rPr>
              <w:delText>Reset Bypass for DFT</w:delText>
            </w:r>
            <w:r w:rsidDel="00994B56">
              <w:rPr>
                <w:noProof/>
                <w:webHidden/>
              </w:rPr>
              <w:tab/>
              <w:delText>9</w:delText>
            </w:r>
          </w:del>
        </w:p>
        <w:p w14:paraId="7B000520" w14:textId="77777777" w:rsidR="00361DA0" w:rsidDel="00994B56" w:rsidRDefault="00361DA0">
          <w:pPr>
            <w:pStyle w:val="TOC2"/>
            <w:tabs>
              <w:tab w:val="left" w:pos="800"/>
            </w:tabs>
            <w:rPr>
              <w:del w:id="852" w:author="Anush Mohandass" w:date="2016-04-29T05:03:00Z"/>
              <w:noProof/>
              <w:szCs w:val="22"/>
            </w:rPr>
          </w:pPr>
          <w:del w:id="853" w:author="Anush Mohandass" w:date="2016-04-29T05:03:00Z">
            <w:r w:rsidRPr="00885F24" w:rsidDel="00994B56">
              <w:rPr>
                <w:noProof/>
                <w:rPrChange w:id="854" w:author="Anush Mohandass" w:date="2016-04-09T13:23:00Z">
                  <w:rPr>
                    <w:rStyle w:val="Hyperlink"/>
                    <w:noProof/>
                  </w:rPr>
                </w:rPrChange>
              </w:rPr>
              <w:delText>3.6</w:delText>
            </w:r>
            <w:r w:rsidDel="00994B56">
              <w:rPr>
                <w:noProof/>
                <w:szCs w:val="22"/>
              </w:rPr>
              <w:tab/>
            </w:r>
            <w:r w:rsidRPr="00885F24" w:rsidDel="00994B56">
              <w:rPr>
                <w:noProof/>
                <w:rPrChange w:id="855" w:author="Anush Mohandass" w:date="2016-04-09T13:23:00Z">
                  <w:rPr>
                    <w:rStyle w:val="Hyperlink"/>
                    <w:noProof/>
                  </w:rPr>
                </w:rPrChange>
              </w:rPr>
              <w:delText>Programmable Hash Functions</w:delText>
            </w:r>
            <w:r w:rsidDel="00994B56">
              <w:rPr>
                <w:noProof/>
                <w:webHidden/>
              </w:rPr>
              <w:tab/>
              <w:delText>9</w:delText>
            </w:r>
          </w:del>
        </w:p>
        <w:p w14:paraId="4AD1A72B" w14:textId="77777777" w:rsidR="00361DA0" w:rsidDel="00994B56" w:rsidRDefault="00361DA0">
          <w:pPr>
            <w:pStyle w:val="TOC2"/>
            <w:tabs>
              <w:tab w:val="left" w:pos="800"/>
            </w:tabs>
            <w:rPr>
              <w:del w:id="856" w:author="Anush Mohandass" w:date="2016-04-29T05:03:00Z"/>
              <w:noProof/>
              <w:szCs w:val="22"/>
            </w:rPr>
          </w:pPr>
          <w:del w:id="857" w:author="Anush Mohandass" w:date="2016-04-29T05:03:00Z">
            <w:r w:rsidRPr="00885F24" w:rsidDel="00994B56">
              <w:rPr>
                <w:noProof/>
                <w:rPrChange w:id="858" w:author="Anush Mohandass" w:date="2016-04-09T13:23:00Z">
                  <w:rPr>
                    <w:rStyle w:val="Hyperlink"/>
                    <w:noProof/>
                  </w:rPr>
                </w:rPrChange>
              </w:rPr>
              <w:delText>3.7</w:delText>
            </w:r>
            <w:r w:rsidDel="00994B56">
              <w:rPr>
                <w:noProof/>
                <w:szCs w:val="22"/>
              </w:rPr>
              <w:tab/>
            </w:r>
            <w:r w:rsidRPr="00885F24" w:rsidDel="00994B56">
              <w:rPr>
                <w:noProof/>
                <w:rPrChange w:id="859" w:author="Anush Mohandass" w:date="2016-04-09T13:23:00Z">
                  <w:rPr>
                    <w:rStyle w:val="Hyperlink"/>
                    <w:noProof/>
                  </w:rPr>
                </w:rPrChange>
              </w:rPr>
              <w:delText>Priority Address Map</w:delText>
            </w:r>
            <w:r w:rsidDel="00994B56">
              <w:rPr>
                <w:noProof/>
                <w:webHidden/>
              </w:rPr>
              <w:tab/>
              <w:delText>9</w:delText>
            </w:r>
          </w:del>
        </w:p>
        <w:p w14:paraId="6806F0EA" w14:textId="77777777" w:rsidR="00361DA0" w:rsidDel="00994B56" w:rsidRDefault="00361DA0">
          <w:pPr>
            <w:pStyle w:val="TOC2"/>
            <w:tabs>
              <w:tab w:val="left" w:pos="800"/>
            </w:tabs>
            <w:rPr>
              <w:del w:id="860" w:author="Anush Mohandass" w:date="2016-04-29T05:03:00Z"/>
              <w:noProof/>
              <w:szCs w:val="22"/>
            </w:rPr>
          </w:pPr>
          <w:del w:id="861" w:author="Anush Mohandass" w:date="2016-04-29T05:03:00Z">
            <w:r w:rsidRPr="00885F24" w:rsidDel="00994B56">
              <w:rPr>
                <w:noProof/>
                <w:rPrChange w:id="862" w:author="Anush Mohandass" w:date="2016-04-09T13:23:00Z">
                  <w:rPr>
                    <w:rStyle w:val="Hyperlink"/>
                    <w:noProof/>
                  </w:rPr>
                </w:rPrChange>
              </w:rPr>
              <w:delText>3.8</w:delText>
            </w:r>
            <w:r w:rsidDel="00994B56">
              <w:rPr>
                <w:noProof/>
                <w:szCs w:val="22"/>
              </w:rPr>
              <w:tab/>
            </w:r>
            <w:r w:rsidRPr="00885F24" w:rsidDel="00994B56">
              <w:rPr>
                <w:noProof/>
                <w:rPrChange w:id="863" w:author="Anush Mohandass" w:date="2016-04-09T13:23:00Z">
                  <w:rPr>
                    <w:rStyle w:val="Hyperlink"/>
                    <w:noProof/>
                  </w:rPr>
                </w:rPrChange>
              </w:rPr>
              <w:delText>Reg Bus Master Guarantee of Forward PRogress</w:delText>
            </w:r>
            <w:r w:rsidDel="00994B56">
              <w:rPr>
                <w:noProof/>
                <w:webHidden/>
              </w:rPr>
              <w:tab/>
              <w:delText>9</w:delText>
            </w:r>
          </w:del>
        </w:p>
        <w:p w14:paraId="6D55281B" w14:textId="77777777" w:rsidR="00361DA0" w:rsidDel="00994B56" w:rsidRDefault="00361DA0">
          <w:pPr>
            <w:pStyle w:val="TOC2"/>
            <w:tabs>
              <w:tab w:val="left" w:pos="800"/>
            </w:tabs>
            <w:rPr>
              <w:del w:id="864" w:author="Anush Mohandass" w:date="2016-04-29T05:03:00Z"/>
              <w:noProof/>
              <w:szCs w:val="22"/>
            </w:rPr>
          </w:pPr>
          <w:del w:id="865" w:author="Anush Mohandass" w:date="2016-04-29T05:03:00Z">
            <w:r w:rsidRPr="00885F24" w:rsidDel="00994B56">
              <w:rPr>
                <w:noProof/>
                <w:rPrChange w:id="866" w:author="Anush Mohandass" w:date="2016-04-09T13:23:00Z">
                  <w:rPr>
                    <w:rStyle w:val="Hyperlink"/>
                    <w:noProof/>
                  </w:rPr>
                </w:rPrChange>
              </w:rPr>
              <w:delText>3.9</w:delText>
            </w:r>
            <w:r w:rsidDel="00994B56">
              <w:rPr>
                <w:noProof/>
                <w:szCs w:val="22"/>
              </w:rPr>
              <w:tab/>
            </w:r>
            <w:r w:rsidRPr="00885F24" w:rsidDel="00994B56">
              <w:rPr>
                <w:noProof/>
                <w:rPrChange w:id="867" w:author="Anush Mohandass" w:date="2016-04-09T13:23:00Z">
                  <w:rPr>
                    <w:rStyle w:val="Hyperlink"/>
                    <w:noProof/>
                  </w:rPr>
                </w:rPrChange>
              </w:rPr>
              <w:delText>AHB Slave Byte Enable Support</w:delText>
            </w:r>
            <w:r w:rsidDel="00994B56">
              <w:rPr>
                <w:noProof/>
                <w:webHidden/>
              </w:rPr>
              <w:tab/>
              <w:delText>9</w:delText>
            </w:r>
          </w:del>
        </w:p>
        <w:p w14:paraId="76F0919C" w14:textId="77777777" w:rsidR="00361DA0" w:rsidDel="00994B56" w:rsidRDefault="00361DA0">
          <w:pPr>
            <w:pStyle w:val="TOC2"/>
            <w:tabs>
              <w:tab w:val="left" w:pos="1000"/>
            </w:tabs>
            <w:rPr>
              <w:del w:id="868" w:author="Anush Mohandass" w:date="2016-04-29T05:03:00Z"/>
              <w:noProof/>
              <w:szCs w:val="22"/>
            </w:rPr>
          </w:pPr>
          <w:del w:id="869" w:author="Anush Mohandass" w:date="2016-04-29T05:03:00Z">
            <w:r w:rsidRPr="00885F24" w:rsidDel="00994B56">
              <w:rPr>
                <w:noProof/>
                <w:rPrChange w:id="870" w:author="Anush Mohandass" w:date="2016-04-09T13:23:00Z">
                  <w:rPr>
                    <w:rStyle w:val="Hyperlink"/>
                    <w:noProof/>
                  </w:rPr>
                </w:rPrChange>
              </w:rPr>
              <w:delText>3.10</w:delText>
            </w:r>
            <w:r w:rsidDel="00994B56">
              <w:rPr>
                <w:noProof/>
                <w:szCs w:val="22"/>
              </w:rPr>
              <w:tab/>
            </w:r>
            <w:r w:rsidRPr="00885F24" w:rsidDel="00994B56">
              <w:rPr>
                <w:noProof/>
                <w:rPrChange w:id="871" w:author="Anush Mohandass" w:date="2016-04-09T13:23:00Z">
                  <w:rPr>
                    <w:rStyle w:val="Hyperlink"/>
                    <w:noProof/>
                  </w:rPr>
                </w:rPrChange>
              </w:rPr>
              <w:delText>AHB Slave Area Reduction</w:delText>
            </w:r>
            <w:r w:rsidDel="00994B56">
              <w:rPr>
                <w:noProof/>
                <w:webHidden/>
              </w:rPr>
              <w:tab/>
              <w:delText>9</w:delText>
            </w:r>
          </w:del>
        </w:p>
        <w:p w14:paraId="060F0CFB" w14:textId="77777777" w:rsidR="00361DA0" w:rsidDel="00994B56" w:rsidRDefault="00361DA0">
          <w:pPr>
            <w:pStyle w:val="TOC2"/>
            <w:tabs>
              <w:tab w:val="left" w:pos="1000"/>
            </w:tabs>
            <w:rPr>
              <w:del w:id="872" w:author="Anush Mohandass" w:date="2016-04-29T05:03:00Z"/>
              <w:noProof/>
              <w:szCs w:val="22"/>
            </w:rPr>
          </w:pPr>
          <w:del w:id="873" w:author="Anush Mohandass" w:date="2016-04-29T05:03:00Z">
            <w:r w:rsidRPr="00885F24" w:rsidDel="00994B56">
              <w:rPr>
                <w:noProof/>
                <w:rPrChange w:id="874" w:author="Anush Mohandass" w:date="2016-04-09T13:23:00Z">
                  <w:rPr>
                    <w:rStyle w:val="Hyperlink"/>
                    <w:noProof/>
                  </w:rPr>
                </w:rPrChange>
              </w:rPr>
              <w:delText>3.11</w:delText>
            </w:r>
            <w:r w:rsidDel="00994B56">
              <w:rPr>
                <w:noProof/>
                <w:szCs w:val="22"/>
              </w:rPr>
              <w:tab/>
            </w:r>
            <w:r w:rsidRPr="00885F24" w:rsidDel="00994B56">
              <w:rPr>
                <w:noProof/>
                <w:rPrChange w:id="875" w:author="Anush Mohandass" w:date="2016-04-09T13:23:00Z">
                  <w:rPr>
                    <w:rStyle w:val="Hyperlink"/>
                    <w:noProof/>
                  </w:rPr>
                </w:rPrChange>
              </w:rPr>
              <w:delText>APB Master Interface for Reg Bus</w:delText>
            </w:r>
            <w:r w:rsidDel="00994B56">
              <w:rPr>
                <w:noProof/>
                <w:webHidden/>
              </w:rPr>
              <w:tab/>
              <w:delText>10</w:delText>
            </w:r>
          </w:del>
        </w:p>
        <w:p w14:paraId="0A719DAD" w14:textId="77777777" w:rsidR="00361DA0" w:rsidDel="00994B56" w:rsidRDefault="00361DA0">
          <w:pPr>
            <w:pStyle w:val="TOC2"/>
            <w:tabs>
              <w:tab w:val="left" w:pos="1000"/>
            </w:tabs>
            <w:rPr>
              <w:del w:id="876" w:author="Anush Mohandass" w:date="2016-04-29T05:03:00Z"/>
              <w:noProof/>
              <w:szCs w:val="22"/>
            </w:rPr>
          </w:pPr>
          <w:del w:id="877" w:author="Anush Mohandass" w:date="2016-04-29T05:03:00Z">
            <w:r w:rsidRPr="00885F24" w:rsidDel="00994B56">
              <w:rPr>
                <w:noProof/>
                <w:rPrChange w:id="878" w:author="Anush Mohandass" w:date="2016-04-09T13:23:00Z">
                  <w:rPr>
                    <w:rStyle w:val="Hyperlink"/>
                    <w:noProof/>
                  </w:rPr>
                </w:rPrChange>
              </w:rPr>
              <w:delText>3.12</w:delText>
            </w:r>
            <w:r w:rsidDel="00994B56">
              <w:rPr>
                <w:noProof/>
                <w:szCs w:val="22"/>
              </w:rPr>
              <w:tab/>
            </w:r>
            <w:r w:rsidRPr="00885F24" w:rsidDel="00994B56">
              <w:rPr>
                <w:noProof/>
                <w:rPrChange w:id="879" w:author="Anush Mohandass" w:date="2016-04-09T13:23:00Z">
                  <w:rPr>
                    <w:rStyle w:val="Hyperlink"/>
                    <w:noProof/>
                  </w:rPr>
                </w:rPrChange>
              </w:rPr>
              <w:delText>Multi-Clock Reg Bus</w:delText>
            </w:r>
            <w:r w:rsidDel="00994B56">
              <w:rPr>
                <w:noProof/>
                <w:webHidden/>
              </w:rPr>
              <w:tab/>
              <w:delText>10</w:delText>
            </w:r>
          </w:del>
        </w:p>
        <w:p w14:paraId="43BABAEF" w14:textId="77777777" w:rsidR="00361DA0" w:rsidDel="00994B56" w:rsidRDefault="00361DA0">
          <w:pPr>
            <w:pStyle w:val="TOC2"/>
            <w:tabs>
              <w:tab w:val="left" w:pos="1000"/>
            </w:tabs>
            <w:rPr>
              <w:del w:id="880" w:author="Anush Mohandass" w:date="2016-04-29T05:03:00Z"/>
              <w:noProof/>
              <w:szCs w:val="22"/>
            </w:rPr>
          </w:pPr>
          <w:del w:id="881" w:author="Anush Mohandass" w:date="2016-04-29T05:03:00Z">
            <w:r w:rsidRPr="00885F24" w:rsidDel="00994B56">
              <w:rPr>
                <w:noProof/>
                <w:rPrChange w:id="882" w:author="Anush Mohandass" w:date="2016-04-09T13:23:00Z">
                  <w:rPr>
                    <w:rStyle w:val="Hyperlink"/>
                    <w:noProof/>
                  </w:rPr>
                </w:rPrChange>
              </w:rPr>
              <w:delText>3.13</w:delText>
            </w:r>
            <w:r w:rsidDel="00994B56">
              <w:rPr>
                <w:noProof/>
                <w:szCs w:val="22"/>
              </w:rPr>
              <w:tab/>
            </w:r>
            <w:r w:rsidRPr="00885F24" w:rsidDel="00994B56">
              <w:rPr>
                <w:noProof/>
                <w:rPrChange w:id="883" w:author="Anush Mohandass" w:date="2016-04-09T13:23:00Z">
                  <w:rPr>
                    <w:rStyle w:val="Hyperlink"/>
                    <w:noProof/>
                  </w:rPr>
                </w:rPrChange>
              </w:rPr>
              <w:delText>Separate Interrupt Pins at the NOC Level Option</w:delText>
            </w:r>
            <w:r w:rsidDel="00994B56">
              <w:rPr>
                <w:noProof/>
                <w:webHidden/>
              </w:rPr>
              <w:tab/>
              <w:delText>10</w:delText>
            </w:r>
          </w:del>
        </w:p>
        <w:p w14:paraId="6DA2286E" w14:textId="77777777" w:rsidR="00361DA0" w:rsidDel="00994B56" w:rsidRDefault="00361DA0">
          <w:pPr>
            <w:pStyle w:val="TOC2"/>
            <w:tabs>
              <w:tab w:val="left" w:pos="1000"/>
            </w:tabs>
            <w:rPr>
              <w:del w:id="884" w:author="Anush Mohandass" w:date="2016-04-29T05:03:00Z"/>
              <w:noProof/>
              <w:szCs w:val="22"/>
            </w:rPr>
          </w:pPr>
          <w:del w:id="885" w:author="Anush Mohandass" w:date="2016-04-29T05:03:00Z">
            <w:r w:rsidRPr="00885F24" w:rsidDel="00994B56">
              <w:rPr>
                <w:noProof/>
                <w:rPrChange w:id="886" w:author="Anush Mohandass" w:date="2016-04-09T13:23:00Z">
                  <w:rPr>
                    <w:rStyle w:val="Hyperlink"/>
                    <w:noProof/>
                  </w:rPr>
                </w:rPrChange>
              </w:rPr>
              <w:delText>3.14</w:delText>
            </w:r>
            <w:r w:rsidDel="00994B56">
              <w:rPr>
                <w:noProof/>
                <w:szCs w:val="22"/>
              </w:rPr>
              <w:tab/>
            </w:r>
            <w:r w:rsidRPr="00885F24" w:rsidDel="00994B56">
              <w:rPr>
                <w:noProof/>
                <w:rPrChange w:id="887" w:author="Anush Mohandass" w:date="2016-04-09T13:23:00Z">
                  <w:rPr>
                    <w:rStyle w:val="Hyperlink"/>
                    <w:noProof/>
                  </w:rPr>
                </w:rPrChange>
              </w:rPr>
              <w:delText>Centralized Clock Crossing on the Links</w:delText>
            </w:r>
            <w:r w:rsidDel="00994B56">
              <w:rPr>
                <w:noProof/>
                <w:webHidden/>
              </w:rPr>
              <w:tab/>
              <w:delText>10</w:delText>
            </w:r>
          </w:del>
        </w:p>
        <w:p w14:paraId="00F5FA5A" w14:textId="77777777" w:rsidR="00361DA0" w:rsidDel="00994B56" w:rsidRDefault="00361DA0">
          <w:pPr>
            <w:pStyle w:val="TOC2"/>
            <w:tabs>
              <w:tab w:val="left" w:pos="1000"/>
            </w:tabs>
            <w:rPr>
              <w:del w:id="888" w:author="Anush Mohandass" w:date="2016-04-29T05:03:00Z"/>
              <w:noProof/>
              <w:szCs w:val="22"/>
            </w:rPr>
          </w:pPr>
          <w:del w:id="889" w:author="Anush Mohandass" w:date="2016-04-29T05:03:00Z">
            <w:r w:rsidRPr="00885F24" w:rsidDel="00994B56">
              <w:rPr>
                <w:noProof/>
                <w:rPrChange w:id="890" w:author="Anush Mohandass" w:date="2016-04-09T13:23:00Z">
                  <w:rPr>
                    <w:rStyle w:val="Hyperlink"/>
                    <w:noProof/>
                  </w:rPr>
                </w:rPrChange>
              </w:rPr>
              <w:delText>3.15</w:delText>
            </w:r>
            <w:r w:rsidDel="00994B56">
              <w:rPr>
                <w:noProof/>
                <w:szCs w:val="22"/>
              </w:rPr>
              <w:tab/>
            </w:r>
            <w:r w:rsidRPr="00885F24" w:rsidDel="00994B56">
              <w:rPr>
                <w:noProof/>
                <w:rPrChange w:id="891" w:author="Anush Mohandass" w:date="2016-04-09T13:23:00Z">
                  <w:rPr>
                    <w:rStyle w:val="Hyperlink"/>
                    <w:noProof/>
                  </w:rPr>
                </w:rPrChange>
              </w:rPr>
              <w:delText>Adding Pipeline Registers into the DEF file</w:delText>
            </w:r>
            <w:r w:rsidDel="00994B56">
              <w:rPr>
                <w:noProof/>
                <w:webHidden/>
              </w:rPr>
              <w:tab/>
              <w:delText>10</w:delText>
            </w:r>
          </w:del>
        </w:p>
        <w:p w14:paraId="779201DE" w14:textId="77777777" w:rsidR="00361DA0" w:rsidDel="00994B56" w:rsidRDefault="00361DA0">
          <w:pPr>
            <w:pStyle w:val="TOC2"/>
            <w:tabs>
              <w:tab w:val="left" w:pos="1000"/>
            </w:tabs>
            <w:rPr>
              <w:del w:id="892" w:author="Anush Mohandass" w:date="2016-04-29T05:03:00Z"/>
              <w:noProof/>
              <w:szCs w:val="22"/>
            </w:rPr>
          </w:pPr>
          <w:del w:id="893" w:author="Anush Mohandass" w:date="2016-04-29T05:03:00Z">
            <w:r w:rsidRPr="00885F24" w:rsidDel="00994B56">
              <w:rPr>
                <w:noProof/>
                <w:rPrChange w:id="894" w:author="Anush Mohandass" w:date="2016-04-09T13:23:00Z">
                  <w:rPr>
                    <w:rStyle w:val="Hyperlink"/>
                    <w:noProof/>
                  </w:rPr>
                </w:rPrChange>
              </w:rPr>
              <w:delText>3.16</w:delText>
            </w:r>
            <w:r w:rsidDel="00994B56">
              <w:rPr>
                <w:noProof/>
                <w:szCs w:val="22"/>
              </w:rPr>
              <w:tab/>
            </w:r>
            <w:r w:rsidRPr="00885F24" w:rsidDel="00994B56">
              <w:rPr>
                <w:noProof/>
                <w:rPrChange w:id="895" w:author="Anush Mohandass" w:date="2016-04-09T13:23:00Z">
                  <w:rPr>
                    <w:rStyle w:val="Hyperlink"/>
                    <w:noProof/>
                  </w:rPr>
                </w:rPrChange>
              </w:rPr>
              <w:delText>Variable Size Grid Support (IMG only?)</w:delText>
            </w:r>
            <w:r w:rsidDel="00994B56">
              <w:rPr>
                <w:noProof/>
                <w:webHidden/>
              </w:rPr>
              <w:tab/>
              <w:delText>11</w:delText>
            </w:r>
          </w:del>
        </w:p>
        <w:p w14:paraId="375EA42D" w14:textId="77777777" w:rsidR="00361DA0" w:rsidDel="00994B56" w:rsidRDefault="00361DA0">
          <w:pPr>
            <w:pStyle w:val="TOC2"/>
            <w:tabs>
              <w:tab w:val="left" w:pos="1000"/>
            </w:tabs>
            <w:rPr>
              <w:del w:id="896" w:author="Anush Mohandass" w:date="2016-04-29T05:03:00Z"/>
              <w:noProof/>
              <w:szCs w:val="22"/>
            </w:rPr>
          </w:pPr>
          <w:del w:id="897" w:author="Anush Mohandass" w:date="2016-04-29T05:03:00Z">
            <w:r w:rsidRPr="00885F24" w:rsidDel="00994B56">
              <w:rPr>
                <w:noProof/>
                <w:rPrChange w:id="898" w:author="Anush Mohandass" w:date="2016-04-09T13:23:00Z">
                  <w:rPr>
                    <w:rStyle w:val="Hyperlink"/>
                    <w:noProof/>
                  </w:rPr>
                </w:rPrChange>
              </w:rPr>
              <w:delText>3.17</w:delText>
            </w:r>
            <w:r w:rsidDel="00994B56">
              <w:rPr>
                <w:noProof/>
                <w:szCs w:val="22"/>
              </w:rPr>
              <w:tab/>
            </w:r>
            <w:r w:rsidRPr="00885F24" w:rsidDel="00994B56">
              <w:rPr>
                <w:noProof/>
                <w:rPrChange w:id="899" w:author="Anush Mohandass" w:date="2016-04-09T13:23:00Z">
                  <w:rPr>
                    <w:rStyle w:val="Hyperlink"/>
                    <w:noProof/>
                  </w:rPr>
                </w:rPrChange>
              </w:rPr>
              <w:delText>Dynamic Priority Support for Isochronous Traffic</w:delText>
            </w:r>
            <w:r w:rsidDel="00994B56">
              <w:rPr>
                <w:noProof/>
                <w:webHidden/>
              </w:rPr>
              <w:tab/>
              <w:delText>11</w:delText>
            </w:r>
          </w:del>
        </w:p>
        <w:p w14:paraId="44CD2166" w14:textId="77777777" w:rsidR="00361DA0" w:rsidDel="00994B56" w:rsidRDefault="00361DA0">
          <w:pPr>
            <w:pStyle w:val="TOC2"/>
            <w:tabs>
              <w:tab w:val="left" w:pos="1000"/>
            </w:tabs>
            <w:rPr>
              <w:del w:id="900" w:author="Anush Mohandass" w:date="2016-04-29T05:03:00Z"/>
              <w:noProof/>
              <w:szCs w:val="22"/>
            </w:rPr>
          </w:pPr>
          <w:del w:id="901" w:author="Anush Mohandass" w:date="2016-04-29T05:03:00Z">
            <w:r w:rsidRPr="00885F24" w:rsidDel="00994B56">
              <w:rPr>
                <w:noProof/>
                <w:rPrChange w:id="902" w:author="Anush Mohandass" w:date="2016-04-09T13:23:00Z">
                  <w:rPr>
                    <w:rStyle w:val="Hyperlink"/>
                    <w:noProof/>
                  </w:rPr>
                </w:rPrChange>
              </w:rPr>
              <w:delText>3.18</w:delText>
            </w:r>
            <w:r w:rsidDel="00994B56">
              <w:rPr>
                <w:noProof/>
                <w:szCs w:val="22"/>
              </w:rPr>
              <w:tab/>
            </w:r>
            <w:r w:rsidRPr="00885F24" w:rsidDel="00994B56">
              <w:rPr>
                <w:noProof/>
                <w:rPrChange w:id="903" w:author="Anush Mohandass" w:date="2016-04-09T13:23:00Z">
                  <w:rPr>
                    <w:rStyle w:val="Hyperlink"/>
                    <w:noProof/>
                  </w:rPr>
                </w:rPrChange>
              </w:rPr>
              <w:delText>Multi-Voltage Low Power Support</w:delText>
            </w:r>
            <w:r w:rsidDel="00994B56">
              <w:rPr>
                <w:noProof/>
                <w:webHidden/>
              </w:rPr>
              <w:tab/>
              <w:delText>11</w:delText>
            </w:r>
          </w:del>
        </w:p>
        <w:p w14:paraId="0C8711BC" w14:textId="77777777" w:rsidR="00361DA0" w:rsidDel="00994B56" w:rsidRDefault="00361DA0">
          <w:pPr>
            <w:pStyle w:val="TOC2"/>
            <w:tabs>
              <w:tab w:val="left" w:pos="1000"/>
            </w:tabs>
            <w:rPr>
              <w:del w:id="904" w:author="Anush Mohandass" w:date="2016-04-29T05:03:00Z"/>
              <w:noProof/>
              <w:szCs w:val="22"/>
            </w:rPr>
          </w:pPr>
          <w:del w:id="905" w:author="Anush Mohandass" w:date="2016-04-29T05:03:00Z">
            <w:r w:rsidRPr="00885F24" w:rsidDel="00994B56">
              <w:rPr>
                <w:noProof/>
                <w:rPrChange w:id="906" w:author="Anush Mohandass" w:date="2016-04-09T13:23:00Z">
                  <w:rPr>
                    <w:rStyle w:val="Hyperlink"/>
                    <w:noProof/>
                  </w:rPr>
                </w:rPrChange>
              </w:rPr>
              <w:delText>3.19</w:delText>
            </w:r>
            <w:r w:rsidDel="00994B56">
              <w:rPr>
                <w:noProof/>
                <w:szCs w:val="22"/>
              </w:rPr>
              <w:tab/>
            </w:r>
            <w:r w:rsidRPr="00885F24" w:rsidDel="00994B56">
              <w:rPr>
                <w:noProof/>
                <w:rPrChange w:id="907" w:author="Anush Mohandass" w:date="2016-04-09T13:23:00Z">
                  <w:rPr>
                    <w:rStyle w:val="Hyperlink"/>
                    <w:noProof/>
                  </w:rPr>
                </w:rPrChange>
              </w:rPr>
              <w:delText>Exposing Virtual Channels at the Slave Brige</w:delText>
            </w:r>
            <w:r w:rsidDel="00994B56">
              <w:rPr>
                <w:noProof/>
                <w:webHidden/>
              </w:rPr>
              <w:tab/>
              <w:delText>11</w:delText>
            </w:r>
          </w:del>
        </w:p>
        <w:p w14:paraId="34C01E4F" w14:textId="77777777" w:rsidR="00361DA0" w:rsidDel="00994B56" w:rsidRDefault="00361DA0">
          <w:pPr>
            <w:pStyle w:val="TOC2"/>
            <w:tabs>
              <w:tab w:val="left" w:pos="1000"/>
            </w:tabs>
            <w:rPr>
              <w:del w:id="908" w:author="Anush Mohandass" w:date="2016-04-29T05:03:00Z"/>
              <w:noProof/>
              <w:szCs w:val="22"/>
            </w:rPr>
          </w:pPr>
          <w:del w:id="909" w:author="Anush Mohandass" w:date="2016-04-29T05:03:00Z">
            <w:r w:rsidRPr="00885F24" w:rsidDel="00994B56">
              <w:rPr>
                <w:noProof/>
                <w:rPrChange w:id="910" w:author="Anush Mohandass" w:date="2016-04-09T13:23:00Z">
                  <w:rPr>
                    <w:rStyle w:val="Hyperlink"/>
                    <w:noProof/>
                  </w:rPr>
                </w:rPrChange>
              </w:rPr>
              <w:delText>3.20</w:delText>
            </w:r>
            <w:r w:rsidDel="00994B56">
              <w:rPr>
                <w:noProof/>
                <w:szCs w:val="22"/>
              </w:rPr>
              <w:tab/>
            </w:r>
            <w:r w:rsidRPr="00885F24" w:rsidDel="00994B56">
              <w:rPr>
                <w:noProof/>
                <w:rPrChange w:id="911" w:author="Anush Mohandass" w:date="2016-04-09T13:23:00Z">
                  <w:rPr>
                    <w:rStyle w:val="Hyperlink"/>
                    <w:noProof/>
                  </w:rPr>
                </w:rPrChange>
              </w:rPr>
              <w:delText>Combined Relocation and Hashing Functions</w:delText>
            </w:r>
            <w:r w:rsidDel="00994B56">
              <w:rPr>
                <w:noProof/>
                <w:webHidden/>
              </w:rPr>
              <w:tab/>
              <w:delText>12</w:delText>
            </w:r>
          </w:del>
        </w:p>
        <w:p w14:paraId="49577B57" w14:textId="77777777" w:rsidR="00361DA0" w:rsidDel="00994B56" w:rsidRDefault="00361DA0">
          <w:pPr>
            <w:pStyle w:val="TOC2"/>
            <w:tabs>
              <w:tab w:val="left" w:pos="1000"/>
            </w:tabs>
            <w:rPr>
              <w:del w:id="912" w:author="Anush Mohandass" w:date="2016-04-29T05:03:00Z"/>
              <w:noProof/>
              <w:szCs w:val="22"/>
            </w:rPr>
          </w:pPr>
          <w:del w:id="913" w:author="Anush Mohandass" w:date="2016-04-29T05:03:00Z">
            <w:r w:rsidRPr="00885F24" w:rsidDel="00994B56">
              <w:rPr>
                <w:noProof/>
                <w:rPrChange w:id="914" w:author="Anush Mohandass" w:date="2016-04-09T13:23:00Z">
                  <w:rPr>
                    <w:rStyle w:val="Hyperlink"/>
                    <w:noProof/>
                  </w:rPr>
                </w:rPrChange>
              </w:rPr>
              <w:delText>3.21</w:delText>
            </w:r>
            <w:r w:rsidDel="00994B56">
              <w:rPr>
                <w:noProof/>
                <w:szCs w:val="22"/>
              </w:rPr>
              <w:tab/>
            </w:r>
            <w:r w:rsidRPr="00885F24" w:rsidDel="00994B56">
              <w:rPr>
                <w:noProof/>
                <w:rPrChange w:id="915" w:author="Anush Mohandass" w:date="2016-04-09T13:23:00Z">
                  <w:rPr>
                    <w:rStyle w:val="Hyperlink"/>
                    <w:noProof/>
                  </w:rPr>
                </w:rPrChange>
              </w:rPr>
              <w:delText>RTL Grouping for High Fanout Nets and Pipeline Registers</w:delText>
            </w:r>
            <w:r w:rsidDel="00994B56">
              <w:rPr>
                <w:noProof/>
                <w:webHidden/>
              </w:rPr>
              <w:tab/>
              <w:delText>12</w:delText>
            </w:r>
          </w:del>
        </w:p>
        <w:p w14:paraId="3C238CC0" w14:textId="77777777" w:rsidR="00361DA0" w:rsidDel="00994B56" w:rsidRDefault="00361DA0">
          <w:pPr>
            <w:pStyle w:val="TOC2"/>
            <w:tabs>
              <w:tab w:val="left" w:pos="1000"/>
            </w:tabs>
            <w:rPr>
              <w:del w:id="916" w:author="Anush Mohandass" w:date="2016-04-29T05:03:00Z"/>
              <w:noProof/>
              <w:szCs w:val="22"/>
            </w:rPr>
          </w:pPr>
          <w:del w:id="917" w:author="Anush Mohandass" w:date="2016-04-29T05:03:00Z">
            <w:r w:rsidRPr="00885F24" w:rsidDel="00994B56">
              <w:rPr>
                <w:noProof/>
                <w:rPrChange w:id="918" w:author="Anush Mohandass" w:date="2016-04-09T13:23:00Z">
                  <w:rPr>
                    <w:rStyle w:val="Hyperlink"/>
                    <w:noProof/>
                  </w:rPr>
                </w:rPrChange>
              </w:rPr>
              <w:delText>3.22</w:delText>
            </w:r>
            <w:r w:rsidDel="00994B56">
              <w:rPr>
                <w:noProof/>
                <w:szCs w:val="22"/>
              </w:rPr>
              <w:tab/>
            </w:r>
            <w:r w:rsidRPr="00885F24" w:rsidDel="00994B56">
              <w:rPr>
                <w:noProof/>
                <w:rPrChange w:id="919" w:author="Anush Mohandass" w:date="2016-04-09T13:23:00Z">
                  <w:rPr>
                    <w:rStyle w:val="Hyperlink"/>
                    <w:noProof/>
                  </w:rPr>
                </w:rPrChange>
              </w:rPr>
              <w:delText>Separate Unlike Traffic</w:delText>
            </w:r>
            <w:r w:rsidDel="00994B56">
              <w:rPr>
                <w:noProof/>
                <w:webHidden/>
              </w:rPr>
              <w:tab/>
              <w:delText>12</w:delText>
            </w:r>
          </w:del>
        </w:p>
        <w:p w14:paraId="3ADB7AEA" w14:textId="77777777" w:rsidR="00361DA0" w:rsidDel="00994B56" w:rsidRDefault="00361DA0">
          <w:pPr>
            <w:pStyle w:val="TOC1"/>
            <w:rPr>
              <w:del w:id="920" w:author="Anush Mohandass" w:date="2016-04-29T05:03:00Z"/>
              <w:rFonts w:asciiTheme="minorHAnsi" w:hAnsiTheme="minorHAnsi"/>
              <w:b w:val="0"/>
              <w:color w:val="auto"/>
              <w:szCs w:val="22"/>
            </w:rPr>
          </w:pPr>
          <w:del w:id="921" w:author="Anush Mohandass" w:date="2016-04-29T05:03:00Z">
            <w:r w:rsidRPr="00885F24" w:rsidDel="00994B56">
              <w:rPr>
                <w:rPrChange w:id="922" w:author="Anush Mohandass" w:date="2016-04-09T13:23:00Z">
                  <w:rPr>
                    <w:rStyle w:val="Hyperlink"/>
                  </w:rPr>
                </w:rPrChange>
              </w:rPr>
              <w:delText>4</w:delText>
            </w:r>
            <w:r w:rsidDel="00994B56">
              <w:rPr>
                <w:rFonts w:asciiTheme="minorHAnsi" w:hAnsiTheme="minorHAnsi"/>
                <w:b w:val="0"/>
                <w:color w:val="auto"/>
                <w:szCs w:val="22"/>
              </w:rPr>
              <w:tab/>
            </w:r>
            <w:r w:rsidRPr="00885F24" w:rsidDel="00994B56">
              <w:rPr>
                <w:rPrChange w:id="923" w:author="Anush Mohandass" w:date="2016-04-09T13:23:00Z">
                  <w:rPr>
                    <w:rStyle w:val="Hyperlink"/>
                  </w:rPr>
                </w:rPrChange>
              </w:rPr>
              <w:delText>Noc Studio Enhancements</w:delText>
            </w:r>
            <w:r w:rsidDel="00994B56">
              <w:rPr>
                <w:webHidden/>
              </w:rPr>
              <w:tab/>
              <w:delText>13</w:delText>
            </w:r>
          </w:del>
        </w:p>
        <w:p w14:paraId="110742B2" w14:textId="77777777" w:rsidR="00361DA0" w:rsidDel="00994B56" w:rsidRDefault="00361DA0">
          <w:pPr>
            <w:pStyle w:val="TOC1"/>
            <w:rPr>
              <w:del w:id="924" w:author="Anush Mohandass" w:date="2016-04-29T05:03:00Z"/>
              <w:rFonts w:asciiTheme="minorHAnsi" w:hAnsiTheme="minorHAnsi"/>
              <w:b w:val="0"/>
              <w:color w:val="auto"/>
              <w:szCs w:val="22"/>
            </w:rPr>
          </w:pPr>
          <w:del w:id="925" w:author="Anush Mohandass" w:date="2016-04-29T05:03:00Z">
            <w:r w:rsidRPr="00885F24" w:rsidDel="00994B56">
              <w:rPr>
                <w:rPrChange w:id="926" w:author="Anush Mohandass" w:date="2016-04-09T13:23:00Z">
                  <w:rPr>
                    <w:rStyle w:val="Hyperlink"/>
                  </w:rPr>
                </w:rPrChange>
              </w:rPr>
              <w:delText>5</w:delText>
            </w:r>
            <w:r w:rsidDel="00994B56">
              <w:rPr>
                <w:rFonts w:asciiTheme="minorHAnsi" w:hAnsiTheme="minorHAnsi"/>
                <w:b w:val="0"/>
                <w:color w:val="auto"/>
                <w:szCs w:val="22"/>
              </w:rPr>
              <w:tab/>
            </w:r>
            <w:r w:rsidRPr="00885F24" w:rsidDel="00994B56">
              <w:rPr>
                <w:rPrChange w:id="927" w:author="Anush Mohandass" w:date="2016-04-09T13:23:00Z">
                  <w:rPr>
                    <w:rStyle w:val="Hyperlink"/>
                  </w:rPr>
                </w:rPrChange>
              </w:rPr>
              <w:delText>EDA Tool Compatibility</w:delText>
            </w:r>
            <w:r w:rsidDel="00994B56">
              <w:rPr>
                <w:webHidden/>
              </w:rPr>
              <w:tab/>
              <w:delText>14</w:delText>
            </w:r>
          </w:del>
        </w:p>
        <w:p w14:paraId="5E96586A" w14:textId="77777777" w:rsidR="00361DA0" w:rsidDel="00994B56" w:rsidRDefault="00361DA0">
          <w:pPr>
            <w:pStyle w:val="TOC1"/>
            <w:rPr>
              <w:del w:id="928" w:author="Anush Mohandass" w:date="2016-04-29T05:03:00Z"/>
              <w:rFonts w:asciiTheme="minorHAnsi" w:hAnsiTheme="minorHAnsi"/>
              <w:b w:val="0"/>
              <w:color w:val="auto"/>
              <w:szCs w:val="22"/>
            </w:rPr>
          </w:pPr>
          <w:del w:id="929" w:author="Anush Mohandass" w:date="2016-04-29T05:03:00Z">
            <w:r w:rsidRPr="00885F24" w:rsidDel="00994B56">
              <w:rPr>
                <w:rPrChange w:id="930" w:author="Anush Mohandass" w:date="2016-04-09T13:23:00Z">
                  <w:rPr>
                    <w:rStyle w:val="Hyperlink"/>
                  </w:rPr>
                </w:rPrChange>
              </w:rPr>
              <w:delText>6</w:delText>
            </w:r>
            <w:r w:rsidDel="00994B56">
              <w:rPr>
                <w:rFonts w:asciiTheme="minorHAnsi" w:hAnsiTheme="minorHAnsi"/>
                <w:b w:val="0"/>
                <w:color w:val="auto"/>
                <w:szCs w:val="22"/>
              </w:rPr>
              <w:tab/>
            </w:r>
            <w:r w:rsidRPr="00885F24" w:rsidDel="00994B56">
              <w:rPr>
                <w:rPrChange w:id="931" w:author="Anush Mohandass" w:date="2016-04-09T13:23:00Z">
                  <w:rPr>
                    <w:rStyle w:val="Hyperlink"/>
                  </w:rPr>
                </w:rPrChange>
              </w:rPr>
              <w:delText>Protocol &amp; HW Restrictions</w:delText>
            </w:r>
            <w:r w:rsidDel="00994B56">
              <w:rPr>
                <w:webHidden/>
              </w:rPr>
              <w:tab/>
              <w:delText>15</w:delText>
            </w:r>
          </w:del>
        </w:p>
        <w:p w14:paraId="48CACBB9" w14:textId="77777777" w:rsidR="00361DA0" w:rsidDel="00994B56" w:rsidRDefault="00361DA0">
          <w:pPr>
            <w:pStyle w:val="TOC1"/>
            <w:rPr>
              <w:del w:id="932" w:author="Anush Mohandass" w:date="2016-04-29T05:03:00Z"/>
              <w:rFonts w:asciiTheme="minorHAnsi" w:hAnsiTheme="minorHAnsi"/>
              <w:b w:val="0"/>
              <w:color w:val="auto"/>
              <w:szCs w:val="22"/>
            </w:rPr>
          </w:pPr>
          <w:del w:id="933" w:author="Anush Mohandass" w:date="2016-04-29T05:03:00Z">
            <w:r w:rsidRPr="00885F24" w:rsidDel="00994B56">
              <w:rPr>
                <w:rPrChange w:id="934" w:author="Anush Mohandass" w:date="2016-04-09T13:23:00Z">
                  <w:rPr>
                    <w:rStyle w:val="Hyperlink"/>
                  </w:rPr>
                </w:rPrChange>
              </w:rPr>
              <w:delText>7</w:delText>
            </w:r>
            <w:r w:rsidDel="00994B56">
              <w:rPr>
                <w:rFonts w:asciiTheme="minorHAnsi" w:hAnsiTheme="minorHAnsi"/>
                <w:b w:val="0"/>
                <w:color w:val="auto"/>
                <w:szCs w:val="22"/>
              </w:rPr>
              <w:tab/>
            </w:r>
            <w:r w:rsidRPr="00885F24" w:rsidDel="00994B56">
              <w:rPr>
                <w:rPrChange w:id="935" w:author="Anush Mohandass" w:date="2016-04-09T13:23:00Z">
                  <w:rPr>
                    <w:rStyle w:val="Hyperlink"/>
                  </w:rPr>
                </w:rPrChange>
              </w:rPr>
              <w:delText>Errata</w:delText>
            </w:r>
            <w:r w:rsidDel="00994B56">
              <w:rPr>
                <w:webHidden/>
              </w:rPr>
              <w:tab/>
              <w:delText>16</w:delText>
            </w:r>
          </w:del>
        </w:p>
        <w:p w14:paraId="26F663A8" w14:textId="77777777" w:rsidR="00361DA0" w:rsidDel="00994B56" w:rsidRDefault="00361DA0">
          <w:pPr>
            <w:pStyle w:val="TOC2"/>
            <w:tabs>
              <w:tab w:val="left" w:pos="800"/>
            </w:tabs>
            <w:rPr>
              <w:del w:id="936" w:author="Anush Mohandass" w:date="2016-04-29T05:03:00Z"/>
              <w:noProof/>
              <w:szCs w:val="22"/>
            </w:rPr>
          </w:pPr>
          <w:del w:id="937" w:author="Anush Mohandass" w:date="2016-04-29T05:03:00Z">
            <w:r w:rsidRPr="00885F24" w:rsidDel="00994B56">
              <w:rPr>
                <w:noProof/>
                <w:rPrChange w:id="938" w:author="Anush Mohandass" w:date="2016-04-09T13:23:00Z">
                  <w:rPr>
                    <w:rStyle w:val="Hyperlink"/>
                    <w:noProof/>
                  </w:rPr>
                </w:rPrChange>
              </w:rPr>
              <w:delText>7.1</w:delText>
            </w:r>
            <w:r w:rsidDel="00994B56">
              <w:rPr>
                <w:noProof/>
                <w:szCs w:val="22"/>
              </w:rPr>
              <w:tab/>
            </w:r>
            <w:r w:rsidRPr="00885F24" w:rsidDel="00994B56">
              <w:rPr>
                <w:noProof/>
                <w:rPrChange w:id="939" w:author="Anush Mohandass" w:date="2016-04-09T13:23:00Z">
                  <w:rPr>
                    <w:rStyle w:val="Hyperlink"/>
                    <w:noProof/>
                  </w:rPr>
                </w:rPrChange>
              </w:rPr>
              <w:delText>Orion Low Power Support</w:delText>
            </w:r>
            <w:r w:rsidDel="00994B56">
              <w:rPr>
                <w:noProof/>
                <w:webHidden/>
              </w:rPr>
              <w:tab/>
              <w:delText>16</w:delText>
            </w:r>
          </w:del>
        </w:p>
        <w:p w14:paraId="5559E9A3" w14:textId="77777777" w:rsidR="00361DA0" w:rsidDel="00994B56" w:rsidRDefault="00361DA0">
          <w:pPr>
            <w:pStyle w:val="TOC2"/>
            <w:tabs>
              <w:tab w:val="left" w:pos="800"/>
            </w:tabs>
            <w:rPr>
              <w:del w:id="940" w:author="Anush Mohandass" w:date="2016-04-29T05:03:00Z"/>
              <w:noProof/>
              <w:szCs w:val="22"/>
            </w:rPr>
          </w:pPr>
          <w:del w:id="941" w:author="Anush Mohandass" w:date="2016-04-29T05:03:00Z">
            <w:r w:rsidRPr="00885F24" w:rsidDel="00994B56">
              <w:rPr>
                <w:noProof/>
                <w:rPrChange w:id="942" w:author="Anush Mohandass" w:date="2016-04-09T13:23:00Z">
                  <w:rPr>
                    <w:rStyle w:val="Hyperlink"/>
                    <w:noProof/>
                  </w:rPr>
                </w:rPrChange>
              </w:rPr>
              <w:delText>7.2</w:delText>
            </w:r>
            <w:r w:rsidDel="00994B56">
              <w:rPr>
                <w:noProof/>
                <w:szCs w:val="22"/>
              </w:rPr>
              <w:tab/>
            </w:r>
            <w:r w:rsidRPr="00885F24" w:rsidDel="00994B56">
              <w:rPr>
                <w:noProof/>
                <w:rPrChange w:id="943" w:author="Anush Mohandass" w:date="2016-04-09T13:23:00Z">
                  <w:rPr>
                    <w:rStyle w:val="Hyperlink"/>
                    <w:noProof/>
                  </w:rPr>
                </w:rPrChange>
              </w:rPr>
              <w:delText>Gemini Low Power Support</w:delText>
            </w:r>
            <w:r w:rsidDel="00994B56">
              <w:rPr>
                <w:noProof/>
                <w:webHidden/>
              </w:rPr>
              <w:tab/>
              <w:delText>17</w:delText>
            </w:r>
          </w:del>
        </w:p>
        <w:p w14:paraId="75650899" w14:textId="77777777" w:rsidR="00361DA0" w:rsidDel="00994B56" w:rsidRDefault="00361DA0">
          <w:pPr>
            <w:pStyle w:val="TOC2"/>
            <w:tabs>
              <w:tab w:val="left" w:pos="800"/>
            </w:tabs>
            <w:rPr>
              <w:del w:id="944" w:author="Anush Mohandass" w:date="2016-04-29T05:03:00Z"/>
              <w:noProof/>
              <w:szCs w:val="22"/>
            </w:rPr>
          </w:pPr>
          <w:del w:id="945" w:author="Anush Mohandass" w:date="2016-04-29T05:03:00Z">
            <w:r w:rsidRPr="00885F24" w:rsidDel="00994B56">
              <w:rPr>
                <w:noProof/>
                <w:rPrChange w:id="946" w:author="Anush Mohandass" w:date="2016-04-09T13:23:00Z">
                  <w:rPr>
                    <w:rStyle w:val="Hyperlink"/>
                    <w:noProof/>
                  </w:rPr>
                </w:rPrChange>
              </w:rPr>
              <w:delText>7.3</w:delText>
            </w:r>
            <w:r w:rsidDel="00994B56">
              <w:rPr>
                <w:noProof/>
                <w:szCs w:val="22"/>
              </w:rPr>
              <w:tab/>
            </w:r>
            <w:r w:rsidRPr="00885F24" w:rsidDel="00994B56">
              <w:rPr>
                <w:noProof/>
                <w:rPrChange w:id="947" w:author="Anush Mohandass" w:date="2016-04-09T13:23:00Z">
                  <w:rPr>
                    <w:rStyle w:val="Hyperlink"/>
                    <w:noProof/>
                  </w:rPr>
                </w:rPrChange>
              </w:rPr>
              <w:delText>Router Checker was removed</w:delText>
            </w:r>
            <w:r w:rsidDel="00994B56">
              <w:rPr>
                <w:noProof/>
                <w:webHidden/>
              </w:rPr>
              <w:tab/>
              <w:delText>17</w:delText>
            </w:r>
          </w:del>
        </w:p>
        <w:p w14:paraId="4007D57C" w14:textId="77777777" w:rsidR="00361DA0" w:rsidDel="00994B56" w:rsidRDefault="00361DA0">
          <w:pPr>
            <w:pStyle w:val="TOC2"/>
            <w:tabs>
              <w:tab w:val="left" w:pos="800"/>
            </w:tabs>
            <w:rPr>
              <w:del w:id="948" w:author="Anush Mohandass" w:date="2016-04-29T05:03:00Z"/>
              <w:noProof/>
              <w:szCs w:val="22"/>
            </w:rPr>
          </w:pPr>
          <w:del w:id="949" w:author="Anush Mohandass" w:date="2016-04-29T05:03:00Z">
            <w:r w:rsidRPr="00885F24" w:rsidDel="00994B56">
              <w:rPr>
                <w:noProof/>
                <w:rPrChange w:id="950" w:author="Anush Mohandass" w:date="2016-04-09T13:23:00Z">
                  <w:rPr>
                    <w:rStyle w:val="Hyperlink"/>
                    <w:noProof/>
                  </w:rPr>
                </w:rPrChange>
              </w:rPr>
              <w:delText>7.4</w:delText>
            </w:r>
            <w:r w:rsidDel="00994B56">
              <w:rPr>
                <w:noProof/>
                <w:szCs w:val="22"/>
              </w:rPr>
              <w:tab/>
            </w:r>
            <w:r w:rsidRPr="00885F24" w:rsidDel="00994B56">
              <w:rPr>
                <w:noProof/>
                <w:rPrChange w:id="951" w:author="Anush Mohandass" w:date="2016-04-09T13:23:00Z">
                  <w:rPr>
                    <w:rStyle w:val="Hyperlink"/>
                    <w:noProof/>
                  </w:rPr>
                </w:rPrChange>
              </w:rPr>
              <w:delText>Address Hashing and Address Relocation</w:delText>
            </w:r>
            <w:r w:rsidDel="00994B56">
              <w:rPr>
                <w:noProof/>
                <w:webHidden/>
              </w:rPr>
              <w:tab/>
              <w:delText>17</w:delText>
            </w:r>
          </w:del>
        </w:p>
        <w:p w14:paraId="0795D24A" w14:textId="77777777" w:rsidR="00361DA0" w:rsidDel="00994B56" w:rsidRDefault="00361DA0">
          <w:pPr>
            <w:pStyle w:val="TOC2"/>
            <w:tabs>
              <w:tab w:val="left" w:pos="800"/>
            </w:tabs>
            <w:rPr>
              <w:del w:id="952" w:author="Anush Mohandass" w:date="2016-04-29T05:03:00Z"/>
              <w:noProof/>
              <w:szCs w:val="22"/>
            </w:rPr>
          </w:pPr>
          <w:del w:id="953" w:author="Anush Mohandass" w:date="2016-04-29T05:03:00Z">
            <w:r w:rsidRPr="00885F24" w:rsidDel="00994B56">
              <w:rPr>
                <w:noProof/>
                <w:rPrChange w:id="954" w:author="Anush Mohandass" w:date="2016-04-09T13:23:00Z">
                  <w:rPr>
                    <w:rStyle w:val="Hyperlink"/>
                    <w:noProof/>
                  </w:rPr>
                </w:rPrChange>
              </w:rPr>
              <w:delText>7.5</w:delText>
            </w:r>
            <w:r w:rsidDel="00994B56">
              <w:rPr>
                <w:noProof/>
                <w:szCs w:val="22"/>
              </w:rPr>
              <w:tab/>
            </w:r>
            <w:r w:rsidRPr="00885F24" w:rsidDel="00994B56">
              <w:rPr>
                <w:noProof/>
                <w:rPrChange w:id="955" w:author="Anush Mohandass" w:date="2016-04-09T13:23:00Z">
                  <w:rPr>
                    <w:rStyle w:val="Hyperlink"/>
                    <w:noProof/>
                  </w:rPr>
                </w:rPrChange>
              </w:rPr>
              <w:delText>AHB</w:delText>
            </w:r>
            <w:r w:rsidDel="00994B56">
              <w:rPr>
                <w:noProof/>
                <w:webHidden/>
              </w:rPr>
              <w:tab/>
              <w:delText>17</w:delText>
            </w:r>
          </w:del>
        </w:p>
        <w:p w14:paraId="19B10500" w14:textId="77777777" w:rsidR="00361DA0" w:rsidDel="00994B56" w:rsidRDefault="00361DA0">
          <w:pPr>
            <w:pStyle w:val="TOC2"/>
            <w:tabs>
              <w:tab w:val="left" w:pos="800"/>
            </w:tabs>
            <w:rPr>
              <w:del w:id="956" w:author="Anush Mohandass" w:date="2016-04-29T05:03:00Z"/>
              <w:noProof/>
              <w:szCs w:val="22"/>
            </w:rPr>
          </w:pPr>
          <w:del w:id="957" w:author="Anush Mohandass" w:date="2016-04-29T05:03:00Z">
            <w:r w:rsidRPr="00885F24" w:rsidDel="00994B56">
              <w:rPr>
                <w:noProof/>
                <w:rPrChange w:id="958" w:author="Anush Mohandass" w:date="2016-04-09T13:23:00Z">
                  <w:rPr>
                    <w:rStyle w:val="Hyperlink"/>
                    <w:noProof/>
                  </w:rPr>
                </w:rPrChange>
              </w:rPr>
              <w:delText>7.6</w:delText>
            </w:r>
            <w:r w:rsidDel="00994B56">
              <w:rPr>
                <w:noProof/>
                <w:szCs w:val="22"/>
              </w:rPr>
              <w:tab/>
            </w:r>
            <w:r w:rsidRPr="00885F24" w:rsidDel="00994B56">
              <w:rPr>
                <w:noProof/>
                <w:rPrChange w:id="959" w:author="Anush Mohandass" w:date="2016-04-09T13:23:00Z">
                  <w:rPr>
                    <w:rStyle w:val="Hyperlink"/>
                    <w:noProof/>
                  </w:rPr>
                </w:rPrChange>
              </w:rPr>
              <w:delText>Shared Inteface Bridge</w:delText>
            </w:r>
            <w:r w:rsidDel="00994B56">
              <w:rPr>
                <w:noProof/>
                <w:webHidden/>
              </w:rPr>
              <w:tab/>
              <w:delText>17</w:delText>
            </w:r>
          </w:del>
        </w:p>
        <w:p w14:paraId="3719999B" w14:textId="77777777" w:rsidR="00361DA0" w:rsidDel="00994B56" w:rsidRDefault="00361DA0">
          <w:pPr>
            <w:pStyle w:val="TOC3"/>
            <w:rPr>
              <w:del w:id="960" w:author="Anush Mohandass" w:date="2016-04-29T05:03:00Z"/>
              <w:iCs w:val="0"/>
              <w:noProof/>
              <w:szCs w:val="22"/>
            </w:rPr>
          </w:pPr>
          <w:del w:id="961" w:author="Anush Mohandass" w:date="2016-04-29T05:03:00Z">
            <w:r w:rsidRPr="00885F24" w:rsidDel="00994B56">
              <w:rPr>
                <w:noProof/>
                <w:rPrChange w:id="962" w:author="Anush Mohandass" w:date="2016-04-09T13:23:00Z">
                  <w:rPr>
                    <w:rStyle w:val="Hyperlink"/>
                    <w:noProof/>
                  </w:rPr>
                </w:rPrChange>
              </w:rPr>
              <w:delText>7.6.1</w:delText>
            </w:r>
            <w:r w:rsidDel="00994B56">
              <w:rPr>
                <w:iCs w:val="0"/>
                <w:noProof/>
                <w:szCs w:val="22"/>
              </w:rPr>
              <w:tab/>
            </w:r>
            <w:r w:rsidRPr="00885F24" w:rsidDel="00994B56">
              <w:rPr>
                <w:noProof/>
                <w:rPrChange w:id="963" w:author="Anush Mohandass" w:date="2016-04-09T13:23:00Z">
                  <w:rPr>
                    <w:rStyle w:val="Hyperlink"/>
                    <w:noProof/>
                  </w:rPr>
                </w:rPrChange>
              </w:rPr>
              <w:delText>Port Checking Option</w:delText>
            </w:r>
            <w:r w:rsidDel="00994B56">
              <w:rPr>
                <w:noProof/>
                <w:webHidden/>
              </w:rPr>
              <w:tab/>
              <w:delText>17</w:delText>
            </w:r>
          </w:del>
        </w:p>
        <w:p w14:paraId="6C26A985" w14:textId="77777777" w:rsidR="00361DA0" w:rsidDel="00994B56" w:rsidRDefault="00361DA0">
          <w:pPr>
            <w:pStyle w:val="TOC3"/>
            <w:rPr>
              <w:del w:id="964" w:author="Anush Mohandass" w:date="2016-04-29T05:03:00Z"/>
              <w:iCs w:val="0"/>
              <w:noProof/>
              <w:szCs w:val="22"/>
            </w:rPr>
          </w:pPr>
          <w:del w:id="965" w:author="Anush Mohandass" w:date="2016-04-29T05:03:00Z">
            <w:r w:rsidRPr="00885F24" w:rsidDel="00994B56">
              <w:rPr>
                <w:noProof/>
                <w:rPrChange w:id="966" w:author="Anush Mohandass" w:date="2016-04-09T13:23:00Z">
                  <w:rPr>
                    <w:rStyle w:val="Hyperlink"/>
                    <w:noProof/>
                  </w:rPr>
                </w:rPrChange>
              </w:rPr>
              <w:delText>7.6.2</w:delText>
            </w:r>
            <w:r w:rsidDel="00994B56">
              <w:rPr>
                <w:iCs w:val="0"/>
                <w:noProof/>
                <w:szCs w:val="22"/>
              </w:rPr>
              <w:tab/>
            </w:r>
            <w:r w:rsidRPr="00885F24" w:rsidDel="00994B56">
              <w:rPr>
                <w:noProof/>
                <w:rPrChange w:id="967" w:author="Anush Mohandass" w:date="2016-04-09T13:23:00Z">
                  <w:rPr>
                    <w:rStyle w:val="Hyperlink"/>
                    <w:noProof/>
                  </w:rPr>
                </w:rPrChange>
              </w:rPr>
              <w:delText>Low Power Option</w:delText>
            </w:r>
            <w:r w:rsidDel="00994B56">
              <w:rPr>
                <w:noProof/>
                <w:webHidden/>
              </w:rPr>
              <w:tab/>
              <w:delText>17</w:delText>
            </w:r>
          </w:del>
        </w:p>
        <w:p w14:paraId="224247D5" w14:textId="77777777" w:rsidR="00361DA0" w:rsidDel="00994B56" w:rsidRDefault="00361DA0">
          <w:pPr>
            <w:pStyle w:val="TOC2"/>
            <w:tabs>
              <w:tab w:val="left" w:pos="800"/>
            </w:tabs>
            <w:rPr>
              <w:del w:id="968" w:author="Anush Mohandass" w:date="2016-04-29T05:03:00Z"/>
              <w:noProof/>
              <w:szCs w:val="22"/>
            </w:rPr>
          </w:pPr>
          <w:del w:id="969" w:author="Anush Mohandass" w:date="2016-04-29T05:03:00Z">
            <w:r w:rsidRPr="00885F24" w:rsidDel="00994B56">
              <w:rPr>
                <w:noProof/>
                <w:rPrChange w:id="970" w:author="Anush Mohandass" w:date="2016-04-09T13:23:00Z">
                  <w:rPr>
                    <w:rStyle w:val="Hyperlink"/>
                    <w:noProof/>
                  </w:rPr>
                </w:rPrChange>
              </w:rPr>
              <w:delText>7.7</w:delText>
            </w:r>
            <w:r w:rsidDel="00994B56">
              <w:rPr>
                <w:noProof/>
                <w:szCs w:val="22"/>
              </w:rPr>
              <w:tab/>
            </w:r>
            <w:r w:rsidRPr="00885F24" w:rsidDel="00994B56">
              <w:rPr>
                <w:noProof/>
                <w:rPrChange w:id="971" w:author="Anush Mohandass" w:date="2016-04-09T13:23:00Z">
                  <w:rPr>
                    <w:rStyle w:val="Hyperlink"/>
                    <w:noProof/>
                  </w:rPr>
                </w:rPrChange>
              </w:rPr>
              <w:delText>Hashing for CCC,LLC, and Cache Groups</w:delText>
            </w:r>
            <w:r w:rsidDel="00994B56">
              <w:rPr>
                <w:noProof/>
                <w:webHidden/>
              </w:rPr>
              <w:tab/>
              <w:delText>18</w:delText>
            </w:r>
          </w:del>
        </w:p>
        <w:p w14:paraId="63CA7B3C" w14:textId="77777777" w:rsidR="00361DA0" w:rsidDel="00994B56" w:rsidRDefault="00361DA0">
          <w:pPr>
            <w:pStyle w:val="TOC2"/>
            <w:tabs>
              <w:tab w:val="left" w:pos="800"/>
            </w:tabs>
            <w:rPr>
              <w:del w:id="972" w:author="Anush Mohandass" w:date="2016-04-29T05:03:00Z"/>
              <w:noProof/>
              <w:szCs w:val="22"/>
            </w:rPr>
          </w:pPr>
          <w:del w:id="973" w:author="Anush Mohandass" w:date="2016-04-29T05:03:00Z">
            <w:r w:rsidRPr="00885F24" w:rsidDel="00994B56">
              <w:rPr>
                <w:noProof/>
                <w:rPrChange w:id="974" w:author="Anush Mohandass" w:date="2016-04-09T13:23:00Z">
                  <w:rPr>
                    <w:rStyle w:val="Hyperlink"/>
                    <w:noProof/>
                  </w:rPr>
                </w:rPrChange>
              </w:rPr>
              <w:delText>7.8</w:delText>
            </w:r>
            <w:r w:rsidDel="00994B56">
              <w:rPr>
                <w:noProof/>
                <w:szCs w:val="22"/>
              </w:rPr>
              <w:tab/>
            </w:r>
            <w:r w:rsidRPr="00885F24" w:rsidDel="00994B56">
              <w:rPr>
                <w:noProof/>
                <w:rPrChange w:id="975" w:author="Anush Mohandass" w:date="2016-04-09T13:23:00Z">
                  <w:rPr>
                    <w:rStyle w:val="Hyperlink"/>
                    <w:noProof/>
                  </w:rPr>
                </w:rPrChange>
              </w:rPr>
              <w:delText>Priority Address Map</w:delText>
            </w:r>
            <w:r w:rsidDel="00994B56">
              <w:rPr>
                <w:noProof/>
                <w:webHidden/>
              </w:rPr>
              <w:tab/>
              <w:delText>18</w:delText>
            </w:r>
          </w:del>
        </w:p>
        <w:p w14:paraId="69E6AA39" w14:textId="77777777" w:rsidR="00361DA0" w:rsidDel="00994B56" w:rsidRDefault="00361DA0">
          <w:pPr>
            <w:pStyle w:val="TOC2"/>
            <w:tabs>
              <w:tab w:val="left" w:pos="800"/>
            </w:tabs>
            <w:rPr>
              <w:del w:id="976" w:author="Anush Mohandass" w:date="2016-04-29T05:03:00Z"/>
              <w:noProof/>
              <w:szCs w:val="22"/>
            </w:rPr>
          </w:pPr>
          <w:del w:id="977" w:author="Anush Mohandass" w:date="2016-04-29T05:03:00Z">
            <w:r w:rsidRPr="00885F24" w:rsidDel="00994B56">
              <w:rPr>
                <w:noProof/>
                <w:rPrChange w:id="978" w:author="Anush Mohandass" w:date="2016-04-09T13:23:00Z">
                  <w:rPr>
                    <w:rStyle w:val="Hyperlink"/>
                    <w:noProof/>
                  </w:rPr>
                </w:rPrChange>
              </w:rPr>
              <w:delText>7.9</w:delText>
            </w:r>
            <w:r w:rsidDel="00994B56">
              <w:rPr>
                <w:noProof/>
                <w:szCs w:val="22"/>
              </w:rPr>
              <w:tab/>
            </w:r>
            <w:r w:rsidRPr="00885F24" w:rsidDel="00994B56">
              <w:rPr>
                <w:noProof/>
                <w:rPrChange w:id="979" w:author="Anush Mohandass" w:date="2016-04-09T13:23:00Z">
                  <w:rPr>
                    <w:rStyle w:val="Hyperlink"/>
                    <w:noProof/>
                  </w:rPr>
                </w:rPrChange>
              </w:rPr>
              <w:delText>Centralized Async Crossing</w:delText>
            </w:r>
            <w:r w:rsidDel="00994B56">
              <w:rPr>
                <w:noProof/>
                <w:webHidden/>
              </w:rPr>
              <w:tab/>
              <w:delText>18</w:delText>
            </w:r>
          </w:del>
        </w:p>
        <w:p w14:paraId="511D4F75" w14:textId="77777777" w:rsidR="00361DA0" w:rsidDel="00994B56" w:rsidRDefault="00361DA0">
          <w:pPr>
            <w:pStyle w:val="TOC2"/>
            <w:tabs>
              <w:tab w:val="left" w:pos="1000"/>
            </w:tabs>
            <w:rPr>
              <w:del w:id="980" w:author="Anush Mohandass" w:date="2016-04-29T05:03:00Z"/>
              <w:noProof/>
              <w:szCs w:val="22"/>
            </w:rPr>
          </w:pPr>
          <w:del w:id="981" w:author="Anush Mohandass" w:date="2016-04-29T05:03:00Z">
            <w:r w:rsidRPr="00885F24" w:rsidDel="00994B56">
              <w:rPr>
                <w:noProof/>
                <w:rPrChange w:id="982" w:author="Anush Mohandass" w:date="2016-04-09T13:23:00Z">
                  <w:rPr>
                    <w:rStyle w:val="Hyperlink"/>
                    <w:noProof/>
                  </w:rPr>
                </w:rPrChange>
              </w:rPr>
              <w:delText>7.10</w:delText>
            </w:r>
            <w:r w:rsidDel="00994B56">
              <w:rPr>
                <w:noProof/>
                <w:szCs w:val="22"/>
              </w:rPr>
              <w:tab/>
            </w:r>
            <w:r w:rsidRPr="00885F24" w:rsidDel="00994B56">
              <w:rPr>
                <w:noProof/>
                <w:rPrChange w:id="983" w:author="Anush Mohandass" w:date="2016-04-09T13:23:00Z">
                  <w:rPr>
                    <w:rStyle w:val="Hyperlink"/>
                    <w:noProof/>
                  </w:rPr>
                </w:rPrChange>
              </w:rPr>
              <w:delText>Clock Gating</w:delText>
            </w:r>
            <w:r w:rsidDel="00994B56">
              <w:rPr>
                <w:noProof/>
                <w:webHidden/>
              </w:rPr>
              <w:tab/>
              <w:delText>18</w:delText>
            </w:r>
          </w:del>
        </w:p>
        <w:p w14:paraId="6C7E13EB" w14:textId="77777777" w:rsidR="00361DA0" w:rsidDel="00994B56" w:rsidRDefault="00361DA0">
          <w:pPr>
            <w:pStyle w:val="TOC2"/>
            <w:tabs>
              <w:tab w:val="left" w:pos="1000"/>
            </w:tabs>
            <w:rPr>
              <w:del w:id="984" w:author="Anush Mohandass" w:date="2016-04-29T05:03:00Z"/>
              <w:noProof/>
              <w:szCs w:val="22"/>
            </w:rPr>
          </w:pPr>
          <w:del w:id="985" w:author="Anush Mohandass" w:date="2016-04-29T05:03:00Z">
            <w:r w:rsidRPr="00885F24" w:rsidDel="00994B56">
              <w:rPr>
                <w:noProof/>
                <w:rPrChange w:id="986" w:author="Anush Mohandass" w:date="2016-04-09T13:23:00Z">
                  <w:rPr>
                    <w:rStyle w:val="Hyperlink"/>
                    <w:noProof/>
                  </w:rPr>
                </w:rPrChange>
              </w:rPr>
              <w:delText>7.11</w:delText>
            </w:r>
            <w:r w:rsidDel="00994B56">
              <w:rPr>
                <w:noProof/>
                <w:szCs w:val="22"/>
              </w:rPr>
              <w:tab/>
            </w:r>
            <w:r w:rsidRPr="00885F24" w:rsidDel="00994B56">
              <w:rPr>
                <w:noProof/>
                <w:rPrChange w:id="987" w:author="Anush Mohandass" w:date="2016-04-09T13:23:00Z">
                  <w:rPr>
                    <w:rStyle w:val="Hyperlink"/>
                    <w:noProof/>
                  </w:rPr>
                </w:rPrChange>
              </w:rPr>
              <w:delText>Spyglass</w:delText>
            </w:r>
            <w:r w:rsidDel="00994B56">
              <w:rPr>
                <w:noProof/>
                <w:webHidden/>
              </w:rPr>
              <w:tab/>
              <w:delText>18</w:delText>
            </w:r>
          </w:del>
        </w:p>
        <w:p w14:paraId="3BCF0519" w14:textId="77777777" w:rsidR="00361DA0" w:rsidDel="00994B56" w:rsidRDefault="00361DA0">
          <w:pPr>
            <w:pStyle w:val="TOC2"/>
            <w:tabs>
              <w:tab w:val="left" w:pos="1000"/>
            </w:tabs>
            <w:rPr>
              <w:del w:id="988" w:author="Anush Mohandass" w:date="2016-04-29T05:03:00Z"/>
              <w:noProof/>
              <w:szCs w:val="22"/>
            </w:rPr>
          </w:pPr>
          <w:del w:id="989" w:author="Anush Mohandass" w:date="2016-04-29T05:03:00Z">
            <w:r w:rsidRPr="00885F24" w:rsidDel="00994B56">
              <w:rPr>
                <w:noProof/>
                <w:rPrChange w:id="990" w:author="Anush Mohandass" w:date="2016-04-09T13:23:00Z">
                  <w:rPr>
                    <w:rStyle w:val="Hyperlink"/>
                    <w:noProof/>
                  </w:rPr>
                </w:rPrChange>
              </w:rPr>
              <w:delText>7.12</w:delText>
            </w:r>
            <w:r w:rsidDel="00994B56">
              <w:rPr>
                <w:noProof/>
                <w:szCs w:val="22"/>
              </w:rPr>
              <w:tab/>
            </w:r>
            <w:r w:rsidRPr="00885F24" w:rsidDel="00994B56">
              <w:rPr>
                <w:noProof/>
                <w:rPrChange w:id="991" w:author="Anush Mohandass" w:date="2016-04-09T13:23:00Z">
                  <w:rPr>
                    <w:rStyle w:val="Hyperlink"/>
                    <w:noProof/>
                  </w:rPr>
                </w:rPrChange>
              </w:rPr>
              <w:delText>Alpha Features</w:delText>
            </w:r>
            <w:r w:rsidDel="00994B56">
              <w:rPr>
                <w:noProof/>
                <w:webHidden/>
              </w:rPr>
              <w:tab/>
              <w:delText>18</w:delText>
            </w:r>
          </w:del>
        </w:p>
        <w:p w14:paraId="10036B20" w14:textId="77777777" w:rsidR="00361DA0" w:rsidDel="00994B56" w:rsidRDefault="00361DA0">
          <w:pPr>
            <w:pStyle w:val="TOC3"/>
            <w:rPr>
              <w:del w:id="992" w:author="Anush Mohandass" w:date="2016-04-29T05:03:00Z"/>
              <w:iCs w:val="0"/>
              <w:noProof/>
              <w:szCs w:val="22"/>
            </w:rPr>
          </w:pPr>
          <w:del w:id="993" w:author="Anush Mohandass" w:date="2016-04-29T05:03:00Z">
            <w:r w:rsidRPr="00885F24" w:rsidDel="00994B56">
              <w:rPr>
                <w:noProof/>
                <w:rPrChange w:id="994" w:author="Anush Mohandass" w:date="2016-04-09T13:23:00Z">
                  <w:rPr>
                    <w:rStyle w:val="Hyperlink"/>
                    <w:noProof/>
                  </w:rPr>
                </w:rPrChange>
              </w:rPr>
              <w:delText>7.12.1</w:delText>
            </w:r>
            <w:r w:rsidDel="00994B56">
              <w:rPr>
                <w:iCs w:val="0"/>
                <w:noProof/>
                <w:szCs w:val="22"/>
              </w:rPr>
              <w:tab/>
            </w:r>
            <w:r w:rsidRPr="00885F24" w:rsidDel="00994B56">
              <w:rPr>
                <w:noProof/>
                <w:rPrChange w:id="995" w:author="Anush Mohandass" w:date="2016-04-09T13:23:00Z">
                  <w:rPr>
                    <w:rStyle w:val="Hyperlink"/>
                    <w:noProof/>
                  </w:rPr>
                </w:rPrChange>
              </w:rPr>
              <w:delText>Low Power Reorder Bridge Support</w:delText>
            </w:r>
            <w:r w:rsidDel="00994B56">
              <w:rPr>
                <w:noProof/>
                <w:webHidden/>
              </w:rPr>
              <w:tab/>
              <w:delText>18</w:delText>
            </w:r>
          </w:del>
        </w:p>
        <w:p w14:paraId="6E315256" w14:textId="77777777" w:rsidR="00361DA0" w:rsidDel="00994B56" w:rsidRDefault="00361DA0">
          <w:pPr>
            <w:pStyle w:val="TOC3"/>
            <w:rPr>
              <w:del w:id="996" w:author="Anush Mohandass" w:date="2016-04-29T05:03:00Z"/>
              <w:iCs w:val="0"/>
              <w:noProof/>
              <w:szCs w:val="22"/>
            </w:rPr>
          </w:pPr>
          <w:del w:id="997" w:author="Anush Mohandass" w:date="2016-04-29T05:03:00Z">
            <w:r w:rsidRPr="00885F24" w:rsidDel="00994B56">
              <w:rPr>
                <w:noProof/>
                <w:rPrChange w:id="998" w:author="Anush Mohandass" w:date="2016-04-09T13:23:00Z">
                  <w:rPr>
                    <w:rStyle w:val="Hyperlink"/>
                    <w:noProof/>
                  </w:rPr>
                </w:rPrChange>
              </w:rPr>
              <w:delText>7.12.2</w:delText>
            </w:r>
            <w:r w:rsidDel="00994B56">
              <w:rPr>
                <w:iCs w:val="0"/>
                <w:noProof/>
                <w:szCs w:val="22"/>
              </w:rPr>
              <w:tab/>
            </w:r>
            <w:r w:rsidRPr="00885F24" w:rsidDel="00994B56">
              <w:rPr>
                <w:noProof/>
                <w:rPrChange w:id="999" w:author="Anush Mohandass" w:date="2016-04-09T13:23:00Z">
                  <w:rPr>
                    <w:rStyle w:val="Hyperlink"/>
                    <w:noProof/>
                  </w:rPr>
                </w:rPrChange>
              </w:rPr>
              <w:delText>Low Power Shared Interface Bridge Support</w:delText>
            </w:r>
            <w:r w:rsidDel="00994B56">
              <w:rPr>
                <w:noProof/>
                <w:webHidden/>
              </w:rPr>
              <w:tab/>
              <w:delText>18</w:delText>
            </w:r>
          </w:del>
        </w:p>
        <w:p w14:paraId="7530916B" w14:textId="77777777" w:rsidR="00361DA0" w:rsidDel="00994B56" w:rsidRDefault="00361DA0">
          <w:pPr>
            <w:pStyle w:val="TOC3"/>
            <w:rPr>
              <w:del w:id="1000" w:author="Anush Mohandass" w:date="2016-04-29T05:03:00Z"/>
              <w:iCs w:val="0"/>
              <w:noProof/>
              <w:szCs w:val="22"/>
            </w:rPr>
          </w:pPr>
          <w:del w:id="1001" w:author="Anush Mohandass" w:date="2016-04-29T05:03:00Z">
            <w:r w:rsidRPr="00885F24" w:rsidDel="00994B56">
              <w:rPr>
                <w:noProof/>
                <w:rPrChange w:id="1002" w:author="Anush Mohandass" w:date="2016-04-09T13:23:00Z">
                  <w:rPr>
                    <w:rStyle w:val="Hyperlink"/>
                    <w:noProof/>
                  </w:rPr>
                </w:rPrChange>
              </w:rPr>
              <w:delText>7.12.3</w:delText>
            </w:r>
            <w:r w:rsidDel="00994B56">
              <w:rPr>
                <w:iCs w:val="0"/>
                <w:noProof/>
                <w:szCs w:val="22"/>
              </w:rPr>
              <w:tab/>
            </w:r>
            <w:r w:rsidRPr="00885F24" w:rsidDel="00994B56">
              <w:rPr>
                <w:noProof/>
                <w:rPrChange w:id="1003" w:author="Anush Mohandass" w:date="2016-04-09T13:23:00Z">
                  <w:rPr>
                    <w:rStyle w:val="Hyperlink"/>
                    <w:noProof/>
                  </w:rPr>
                </w:rPrChange>
              </w:rPr>
              <w:delText>IMG only – IMG2 Sideband Option</w:delText>
            </w:r>
            <w:r w:rsidDel="00994B56">
              <w:rPr>
                <w:noProof/>
                <w:webHidden/>
              </w:rPr>
              <w:tab/>
              <w:delText>18</w:delText>
            </w:r>
          </w:del>
        </w:p>
        <w:p w14:paraId="6347B087" w14:textId="77777777" w:rsidR="00361DA0" w:rsidDel="00994B56" w:rsidRDefault="00361DA0">
          <w:pPr>
            <w:pStyle w:val="TOC1"/>
            <w:rPr>
              <w:del w:id="1004" w:author="Anush Mohandass" w:date="2016-04-29T05:03:00Z"/>
              <w:rFonts w:asciiTheme="minorHAnsi" w:hAnsiTheme="minorHAnsi"/>
              <w:b w:val="0"/>
              <w:color w:val="auto"/>
              <w:szCs w:val="22"/>
            </w:rPr>
          </w:pPr>
          <w:del w:id="1005" w:author="Anush Mohandass" w:date="2016-04-29T05:03:00Z">
            <w:r w:rsidRPr="00885F24" w:rsidDel="00994B56">
              <w:rPr>
                <w:rPrChange w:id="1006" w:author="Anush Mohandass" w:date="2016-04-09T13:23:00Z">
                  <w:rPr>
                    <w:rStyle w:val="Hyperlink"/>
                  </w:rPr>
                </w:rPrChange>
              </w:rPr>
              <w:delText>8</w:delText>
            </w:r>
            <w:r w:rsidDel="00994B56">
              <w:rPr>
                <w:rFonts w:asciiTheme="minorHAnsi" w:hAnsiTheme="minorHAnsi"/>
                <w:b w:val="0"/>
                <w:color w:val="auto"/>
                <w:szCs w:val="22"/>
              </w:rPr>
              <w:tab/>
            </w:r>
            <w:r w:rsidRPr="00885F24" w:rsidDel="00994B56">
              <w:rPr>
                <w:rPrChange w:id="1007" w:author="Anush Mohandass" w:date="2016-04-09T13:23:00Z">
                  <w:rPr>
                    <w:rStyle w:val="Hyperlink"/>
                  </w:rPr>
                </w:rPrChange>
              </w:rPr>
              <w:delText>Changes to Commands and Properties</w:delText>
            </w:r>
            <w:r w:rsidDel="00994B56">
              <w:rPr>
                <w:webHidden/>
              </w:rPr>
              <w:tab/>
              <w:delText>19</w:delText>
            </w:r>
          </w:del>
        </w:p>
        <w:p w14:paraId="504C1238" w14:textId="77777777" w:rsidR="00361DA0" w:rsidDel="00994B56" w:rsidRDefault="00361DA0">
          <w:pPr>
            <w:pStyle w:val="TOC2"/>
            <w:tabs>
              <w:tab w:val="left" w:pos="800"/>
            </w:tabs>
            <w:rPr>
              <w:del w:id="1008" w:author="Anush Mohandass" w:date="2016-04-29T05:03:00Z"/>
              <w:noProof/>
              <w:szCs w:val="22"/>
            </w:rPr>
          </w:pPr>
          <w:del w:id="1009" w:author="Anush Mohandass" w:date="2016-04-29T05:03:00Z">
            <w:r w:rsidRPr="00885F24" w:rsidDel="00994B56">
              <w:rPr>
                <w:noProof/>
                <w:rPrChange w:id="1010" w:author="Anush Mohandass" w:date="2016-04-09T13:23:00Z">
                  <w:rPr>
                    <w:rStyle w:val="Hyperlink"/>
                    <w:noProof/>
                  </w:rPr>
                </w:rPrChange>
              </w:rPr>
              <w:delText>8.1</w:delText>
            </w:r>
            <w:r w:rsidDel="00994B56">
              <w:rPr>
                <w:noProof/>
                <w:szCs w:val="22"/>
              </w:rPr>
              <w:tab/>
            </w:r>
            <w:r w:rsidRPr="00885F24" w:rsidDel="00994B56">
              <w:rPr>
                <w:noProof/>
                <w:rPrChange w:id="1011" w:author="Anush Mohandass" w:date="2016-04-09T13:23:00Z">
                  <w:rPr>
                    <w:rStyle w:val="Hyperlink"/>
                    <w:noProof/>
                  </w:rPr>
                </w:rPrChange>
              </w:rPr>
              <w:delText>Command Changes</w:delText>
            </w:r>
            <w:r w:rsidDel="00994B56">
              <w:rPr>
                <w:noProof/>
                <w:webHidden/>
              </w:rPr>
              <w:tab/>
              <w:delText>19</w:delText>
            </w:r>
          </w:del>
        </w:p>
        <w:p w14:paraId="1163CCC2" w14:textId="77777777" w:rsidR="00361DA0" w:rsidDel="00994B56" w:rsidRDefault="00361DA0">
          <w:pPr>
            <w:pStyle w:val="TOC2"/>
            <w:tabs>
              <w:tab w:val="left" w:pos="800"/>
            </w:tabs>
            <w:rPr>
              <w:del w:id="1012" w:author="Anush Mohandass" w:date="2016-04-29T05:03:00Z"/>
              <w:noProof/>
              <w:szCs w:val="22"/>
            </w:rPr>
          </w:pPr>
          <w:del w:id="1013" w:author="Anush Mohandass" w:date="2016-04-29T05:03:00Z">
            <w:r w:rsidRPr="00885F24" w:rsidDel="00994B56">
              <w:rPr>
                <w:noProof/>
                <w:rPrChange w:id="1014" w:author="Anush Mohandass" w:date="2016-04-09T13:23:00Z">
                  <w:rPr>
                    <w:rStyle w:val="Hyperlink"/>
                    <w:noProof/>
                  </w:rPr>
                </w:rPrChange>
              </w:rPr>
              <w:delText>8.2</w:delText>
            </w:r>
            <w:r w:rsidDel="00994B56">
              <w:rPr>
                <w:noProof/>
                <w:szCs w:val="22"/>
              </w:rPr>
              <w:tab/>
            </w:r>
            <w:r w:rsidRPr="00885F24" w:rsidDel="00994B56">
              <w:rPr>
                <w:noProof/>
                <w:rPrChange w:id="1015" w:author="Anush Mohandass" w:date="2016-04-09T13:23:00Z">
                  <w:rPr>
                    <w:rStyle w:val="Hyperlink"/>
                    <w:noProof/>
                  </w:rPr>
                </w:rPrChange>
              </w:rPr>
              <w:delText>Default Property Changes</w:delText>
            </w:r>
            <w:r w:rsidDel="00994B56">
              <w:rPr>
                <w:noProof/>
                <w:webHidden/>
              </w:rPr>
              <w:tab/>
              <w:delText>20</w:delText>
            </w:r>
          </w:del>
        </w:p>
        <w:p w14:paraId="3CB2DCDC" w14:textId="77777777" w:rsidR="00361DA0" w:rsidDel="00994B56" w:rsidRDefault="00361DA0">
          <w:pPr>
            <w:pStyle w:val="TOC2"/>
            <w:tabs>
              <w:tab w:val="left" w:pos="800"/>
            </w:tabs>
            <w:rPr>
              <w:del w:id="1016" w:author="Anush Mohandass" w:date="2016-04-29T05:03:00Z"/>
              <w:noProof/>
              <w:szCs w:val="22"/>
            </w:rPr>
          </w:pPr>
          <w:del w:id="1017" w:author="Anush Mohandass" w:date="2016-04-29T05:03:00Z">
            <w:r w:rsidRPr="00885F24" w:rsidDel="00994B56">
              <w:rPr>
                <w:noProof/>
                <w:rPrChange w:id="1018" w:author="Anush Mohandass" w:date="2016-04-09T13:23:00Z">
                  <w:rPr>
                    <w:rStyle w:val="Hyperlink"/>
                    <w:noProof/>
                  </w:rPr>
                </w:rPrChange>
              </w:rPr>
              <w:delText>8.3</w:delText>
            </w:r>
            <w:r w:rsidDel="00994B56">
              <w:rPr>
                <w:noProof/>
                <w:szCs w:val="22"/>
              </w:rPr>
              <w:tab/>
            </w:r>
            <w:r w:rsidRPr="00885F24" w:rsidDel="00994B56">
              <w:rPr>
                <w:noProof/>
                <w:rPrChange w:id="1019" w:author="Anush Mohandass" w:date="2016-04-09T13:23:00Z">
                  <w:rPr>
                    <w:rStyle w:val="Hyperlink"/>
                    <w:noProof/>
                  </w:rPr>
                </w:rPrChange>
              </w:rPr>
              <w:delText>Mesh Property Changes</w:delText>
            </w:r>
            <w:r w:rsidDel="00994B56">
              <w:rPr>
                <w:noProof/>
                <w:webHidden/>
              </w:rPr>
              <w:tab/>
              <w:delText>20</w:delText>
            </w:r>
          </w:del>
        </w:p>
        <w:p w14:paraId="34CFA81C" w14:textId="77777777" w:rsidR="00361DA0" w:rsidDel="00994B56" w:rsidRDefault="00361DA0">
          <w:pPr>
            <w:pStyle w:val="TOC2"/>
            <w:tabs>
              <w:tab w:val="left" w:pos="800"/>
            </w:tabs>
            <w:rPr>
              <w:del w:id="1020" w:author="Anush Mohandass" w:date="2016-04-29T05:03:00Z"/>
              <w:noProof/>
              <w:szCs w:val="22"/>
            </w:rPr>
          </w:pPr>
          <w:del w:id="1021" w:author="Anush Mohandass" w:date="2016-04-29T05:03:00Z">
            <w:r w:rsidRPr="00885F24" w:rsidDel="00994B56">
              <w:rPr>
                <w:noProof/>
                <w:rPrChange w:id="1022" w:author="Anush Mohandass" w:date="2016-04-09T13:23:00Z">
                  <w:rPr>
                    <w:rStyle w:val="Hyperlink"/>
                    <w:noProof/>
                  </w:rPr>
                </w:rPrChange>
              </w:rPr>
              <w:delText>8.4</w:delText>
            </w:r>
            <w:r w:rsidDel="00994B56">
              <w:rPr>
                <w:noProof/>
                <w:szCs w:val="22"/>
              </w:rPr>
              <w:tab/>
            </w:r>
            <w:r w:rsidRPr="00885F24" w:rsidDel="00994B56">
              <w:rPr>
                <w:noProof/>
                <w:rPrChange w:id="1023" w:author="Anush Mohandass" w:date="2016-04-09T13:23:00Z">
                  <w:rPr>
                    <w:rStyle w:val="Hyperlink"/>
                    <w:noProof/>
                  </w:rPr>
                </w:rPrChange>
              </w:rPr>
              <w:delText>Bridge Property Changes</w:delText>
            </w:r>
            <w:r w:rsidDel="00994B56">
              <w:rPr>
                <w:noProof/>
                <w:webHidden/>
              </w:rPr>
              <w:tab/>
              <w:delText>20</w:delText>
            </w:r>
          </w:del>
        </w:p>
        <w:p w14:paraId="1D70F8E4" w14:textId="77777777" w:rsidR="00361DA0" w:rsidDel="00994B56" w:rsidRDefault="00361DA0">
          <w:pPr>
            <w:pStyle w:val="TOC2"/>
            <w:tabs>
              <w:tab w:val="left" w:pos="800"/>
            </w:tabs>
            <w:rPr>
              <w:del w:id="1024" w:author="Anush Mohandass" w:date="2016-04-29T05:03:00Z"/>
              <w:noProof/>
              <w:szCs w:val="22"/>
            </w:rPr>
          </w:pPr>
          <w:del w:id="1025" w:author="Anush Mohandass" w:date="2016-04-29T05:03:00Z">
            <w:r w:rsidRPr="00885F24" w:rsidDel="00994B56">
              <w:rPr>
                <w:noProof/>
                <w:rPrChange w:id="1026" w:author="Anush Mohandass" w:date="2016-04-09T13:23:00Z">
                  <w:rPr>
                    <w:rStyle w:val="Hyperlink"/>
                    <w:noProof/>
                  </w:rPr>
                </w:rPrChange>
              </w:rPr>
              <w:delText>8.5</w:delText>
            </w:r>
            <w:r w:rsidDel="00994B56">
              <w:rPr>
                <w:noProof/>
                <w:szCs w:val="22"/>
              </w:rPr>
              <w:tab/>
            </w:r>
            <w:r w:rsidRPr="00885F24" w:rsidDel="00994B56">
              <w:rPr>
                <w:noProof/>
                <w:rPrChange w:id="1027" w:author="Anush Mohandass" w:date="2016-04-09T13:23:00Z">
                  <w:rPr>
                    <w:rStyle w:val="Hyperlink"/>
                    <w:noProof/>
                  </w:rPr>
                </w:rPrChange>
              </w:rPr>
              <w:delText>Interface Proprerty Changes</w:delText>
            </w:r>
            <w:r w:rsidDel="00994B56">
              <w:rPr>
                <w:noProof/>
                <w:webHidden/>
              </w:rPr>
              <w:tab/>
              <w:delText>21</w:delText>
            </w:r>
          </w:del>
        </w:p>
        <w:p w14:paraId="1208F795" w14:textId="77777777" w:rsidR="00361DA0" w:rsidDel="00994B56" w:rsidRDefault="00361DA0">
          <w:pPr>
            <w:pStyle w:val="TOC2"/>
            <w:tabs>
              <w:tab w:val="left" w:pos="800"/>
            </w:tabs>
            <w:rPr>
              <w:del w:id="1028" w:author="Anush Mohandass" w:date="2016-04-29T05:03:00Z"/>
              <w:noProof/>
              <w:szCs w:val="22"/>
            </w:rPr>
          </w:pPr>
          <w:del w:id="1029" w:author="Anush Mohandass" w:date="2016-04-29T05:03:00Z">
            <w:r w:rsidRPr="00885F24" w:rsidDel="00994B56">
              <w:rPr>
                <w:noProof/>
                <w:rPrChange w:id="1030" w:author="Anush Mohandass" w:date="2016-04-09T13:23:00Z">
                  <w:rPr>
                    <w:rStyle w:val="Hyperlink"/>
                    <w:noProof/>
                  </w:rPr>
                </w:rPrChange>
              </w:rPr>
              <w:delText>8.6</w:delText>
            </w:r>
            <w:r w:rsidDel="00994B56">
              <w:rPr>
                <w:noProof/>
                <w:szCs w:val="22"/>
              </w:rPr>
              <w:tab/>
            </w:r>
            <w:r w:rsidRPr="00885F24" w:rsidDel="00994B56">
              <w:rPr>
                <w:noProof/>
                <w:rPrChange w:id="1031" w:author="Anush Mohandass" w:date="2016-04-09T13:23:00Z">
                  <w:rPr>
                    <w:rStyle w:val="Hyperlink"/>
                    <w:noProof/>
                  </w:rPr>
                </w:rPrChange>
              </w:rPr>
              <w:delText>Link Property Changes</w:delText>
            </w:r>
            <w:r w:rsidDel="00994B56">
              <w:rPr>
                <w:noProof/>
                <w:webHidden/>
              </w:rPr>
              <w:tab/>
              <w:delText>22</w:delText>
            </w:r>
          </w:del>
        </w:p>
        <w:p w14:paraId="7D0EBDCE" w14:textId="77777777" w:rsidR="00361DA0" w:rsidDel="00994B56" w:rsidRDefault="00361DA0">
          <w:pPr>
            <w:pStyle w:val="TOC2"/>
            <w:tabs>
              <w:tab w:val="left" w:pos="800"/>
            </w:tabs>
            <w:rPr>
              <w:del w:id="1032" w:author="Anush Mohandass" w:date="2016-04-29T05:03:00Z"/>
              <w:noProof/>
              <w:szCs w:val="22"/>
            </w:rPr>
          </w:pPr>
          <w:del w:id="1033" w:author="Anush Mohandass" w:date="2016-04-29T05:03:00Z">
            <w:r w:rsidRPr="00885F24" w:rsidDel="00994B56">
              <w:rPr>
                <w:noProof/>
                <w:rPrChange w:id="1034" w:author="Anush Mohandass" w:date="2016-04-09T13:23:00Z">
                  <w:rPr>
                    <w:rStyle w:val="Hyperlink"/>
                    <w:noProof/>
                  </w:rPr>
                </w:rPrChange>
              </w:rPr>
              <w:delText>8.7</w:delText>
            </w:r>
            <w:r w:rsidDel="00994B56">
              <w:rPr>
                <w:noProof/>
                <w:szCs w:val="22"/>
              </w:rPr>
              <w:tab/>
            </w:r>
            <w:r w:rsidRPr="00885F24" w:rsidDel="00994B56">
              <w:rPr>
                <w:noProof/>
                <w:rPrChange w:id="1035" w:author="Anush Mohandass" w:date="2016-04-09T13:23:00Z">
                  <w:rPr>
                    <w:rStyle w:val="Hyperlink"/>
                    <w:noProof/>
                  </w:rPr>
                </w:rPrChange>
              </w:rPr>
              <w:delText>Router Property Changes</w:delText>
            </w:r>
            <w:r w:rsidDel="00994B56">
              <w:rPr>
                <w:noProof/>
                <w:webHidden/>
              </w:rPr>
              <w:tab/>
              <w:delText>22</w:delText>
            </w:r>
          </w:del>
        </w:p>
        <w:p w14:paraId="3C810C38" w14:textId="171B1668" w:rsidR="0067672D" w:rsidRPr="00316E41" w:rsidRDefault="0067672D" w:rsidP="00316E41">
          <w:pPr>
            <w:pStyle w:val="TOC1"/>
            <w:rPr>
              <w:rStyle w:val="Hyperlink"/>
            </w:rPr>
          </w:pPr>
          <w:r w:rsidRPr="00316E41">
            <w:rPr>
              <w:rStyle w:val="Hyperlink"/>
            </w:rPr>
            <w:fldChar w:fldCharType="end"/>
          </w:r>
        </w:p>
      </w:sdtContent>
    </w:sdt>
    <w:p w14:paraId="2102DA0B" w14:textId="77777777" w:rsidR="0067672D" w:rsidRPr="00316E41" w:rsidRDefault="0067672D" w:rsidP="00316E41">
      <w:pPr>
        <w:pStyle w:val="TOC1"/>
        <w:rPr>
          <w:rStyle w:val="Hyperlink"/>
        </w:rPr>
      </w:pPr>
    </w:p>
    <w:p w14:paraId="05246CF3" w14:textId="77777777" w:rsidR="00C11143" w:rsidRPr="00B67533" w:rsidRDefault="00C11143" w:rsidP="0067672D">
      <w:pPr>
        <w:pStyle w:val="Body"/>
        <w:rPr>
          <w:rFonts w:asciiTheme="majorHAnsi" w:hAnsiTheme="majorHAnsi"/>
        </w:rPr>
      </w:pPr>
    </w:p>
    <w:p w14:paraId="5706BC5B" w14:textId="6CB84E46" w:rsidR="00C11143" w:rsidRPr="00652FAC" w:rsidRDefault="009A69A7" w:rsidP="00652FAC">
      <w:pPr>
        <w:pStyle w:val="Heading1"/>
      </w:pPr>
      <w:bookmarkStart w:id="1036" w:name="_Toc426230131"/>
      <w:bookmarkStart w:id="1037" w:name="_Ref38774764"/>
      <w:bookmarkStart w:id="1038" w:name="_Toc38782205"/>
      <w:bookmarkStart w:id="1039" w:name="_Toc449893371"/>
      <w:bookmarkEnd w:id="12"/>
      <w:r w:rsidRPr="001155B2">
        <w:rPr>
          <w:color w:val="auto"/>
        </w:rPr>
        <w:lastRenderedPageBreak/>
        <w:t>Deliverables</w:t>
      </w:r>
      <w:bookmarkEnd w:id="1036"/>
      <w:bookmarkEnd w:id="1039"/>
    </w:p>
    <w:p w14:paraId="59DBC3CD" w14:textId="77777777" w:rsidR="009A69A7" w:rsidRDefault="009A69A7" w:rsidP="009A69A7">
      <w:pPr>
        <w:pStyle w:val="ListParagraph"/>
        <w:spacing w:after="200"/>
        <w:ind w:left="360"/>
        <w:rPr>
          <w:rFonts w:ascii="Palatino Linotype" w:hAnsi="Palatino Linotype"/>
        </w:rPr>
      </w:pPr>
    </w:p>
    <w:p w14:paraId="306628CD" w14:textId="5FB19FBC" w:rsidR="009A69A7" w:rsidRPr="001155B2" w:rsidRDefault="009A69A7" w:rsidP="00A22D9C">
      <w:pPr>
        <w:pStyle w:val="ListParagraph"/>
        <w:numPr>
          <w:ilvl w:val="0"/>
          <w:numId w:val="19"/>
        </w:numPr>
        <w:spacing w:after="200"/>
        <w:rPr>
          <w:rFonts w:ascii="Palatino Linotype" w:hAnsi="Palatino Linotype"/>
        </w:rPr>
      </w:pPr>
      <w:r w:rsidRPr="001155B2">
        <w:rPr>
          <w:rFonts w:ascii="Palatino Linotype" w:hAnsi="Palatino Linotype"/>
        </w:rPr>
        <w:t>NetSpeed NocStudio Package</w:t>
      </w:r>
      <w:del w:id="1040" w:author="Anush Mohandass" w:date="2016-04-29T05:09:00Z">
        <w:r w:rsidRPr="001155B2" w:rsidDel="002F61A7">
          <w:rPr>
            <w:rFonts w:ascii="Palatino Linotype" w:hAnsi="Palatino Linotype"/>
          </w:rPr>
          <w:delText xml:space="preserve"> for Non Coherent AMBA Protocol</w:delText>
        </w:r>
      </w:del>
      <w:r w:rsidRPr="001155B2">
        <w:rPr>
          <w:rFonts w:ascii="Palatino Linotype" w:hAnsi="Palatino Linotype"/>
        </w:rPr>
        <w:t xml:space="preserve">, N7 version supporting </w:t>
      </w:r>
      <w:ins w:id="1041" w:author="Anush Mohandass" w:date="2016-04-29T05:09:00Z">
        <w:r w:rsidR="002F61A7">
          <w:rPr>
            <w:rFonts w:ascii="Palatino Linotype" w:hAnsi="Palatino Linotype"/>
          </w:rPr>
          <w:t>16</w:t>
        </w:r>
      </w:ins>
      <w:del w:id="1042" w:author="Anush Mohandass" w:date="2016-04-29T05:09:00Z">
        <w:r w:rsidRPr="001155B2" w:rsidDel="002F61A7">
          <w:rPr>
            <w:rFonts w:ascii="Palatino Linotype" w:hAnsi="Palatino Linotype"/>
          </w:rPr>
          <w:delText>8</w:delText>
        </w:r>
      </w:del>
      <w:r w:rsidRPr="001155B2">
        <w:rPr>
          <w:rFonts w:ascii="Palatino Linotype" w:hAnsi="Palatino Linotype"/>
        </w:rPr>
        <w:t xml:space="preserve"> layers and 256 bridges</w:t>
      </w:r>
      <w:r>
        <w:rPr>
          <w:rFonts w:ascii="Palatino Linotype" w:hAnsi="Palatino Linotype"/>
        </w:rPr>
        <w:t>.</w:t>
      </w:r>
    </w:p>
    <w:p w14:paraId="5A38045B" w14:textId="77777777" w:rsidR="009A69A7" w:rsidRPr="001155B2" w:rsidRDefault="009A69A7" w:rsidP="00A22D9C">
      <w:pPr>
        <w:pStyle w:val="ListParagraph"/>
        <w:numPr>
          <w:ilvl w:val="0"/>
          <w:numId w:val="19"/>
        </w:numPr>
        <w:spacing w:after="200"/>
        <w:rPr>
          <w:rFonts w:ascii="Palatino Linotype" w:hAnsi="Palatino Linotype"/>
        </w:rPr>
      </w:pPr>
      <w:r w:rsidRPr="001155B2">
        <w:rPr>
          <w:rFonts w:ascii="Palatino Linotype" w:hAnsi="Palatino Linotype"/>
        </w:rPr>
        <w:t>NocStudio executable with interactive GUI</w:t>
      </w:r>
      <w:r>
        <w:rPr>
          <w:rFonts w:ascii="Palatino Linotype" w:hAnsi="Palatino Linotype"/>
        </w:rPr>
        <w:t>.</w:t>
      </w:r>
    </w:p>
    <w:p w14:paraId="320C06A1" w14:textId="2634862D" w:rsidR="009A69A7" w:rsidRPr="001155B2" w:rsidDel="002F61A7" w:rsidRDefault="009A69A7">
      <w:pPr>
        <w:pStyle w:val="ListParagraph"/>
        <w:numPr>
          <w:ilvl w:val="0"/>
          <w:numId w:val="19"/>
        </w:numPr>
        <w:spacing w:after="200"/>
        <w:rPr>
          <w:del w:id="1043" w:author="Anush Mohandass" w:date="2016-04-29T05:08:00Z"/>
          <w:rFonts w:ascii="Palatino Linotype" w:hAnsi="Palatino Linotype"/>
        </w:rPr>
      </w:pPr>
      <w:del w:id="1044" w:author="Anush Mohandass" w:date="2016-04-29T05:08:00Z">
        <w:r w:rsidRPr="002F61A7" w:rsidDel="002F61A7">
          <w:rPr>
            <w:rFonts w:ascii="Palatino Linotype" w:hAnsi="Palatino Linotype"/>
          </w:rPr>
          <w:delText xml:space="preserve">Documentation including User Manual, </w:delText>
        </w:r>
        <w:r w:rsidRPr="002F61A7" w:rsidDel="002F61A7">
          <w:rPr>
            <w:rFonts w:asciiTheme="majorHAnsi" w:hAnsiTheme="majorHAnsi"/>
          </w:rPr>
          <w:delText xml:space="preserve">NetSpeed </w:delText>
        </w:r>
      </w:del>
      <w:del w:id="1045" w:author="Anush Mohandass" w:date="2016-04-09T12:59:00Z">
        <w:r w:rsidRPr="002F61A7" w:rsidDel="00667D6D">
          <w:rPr>
            <w:rFonts w:asciiTheme="majorHAnsi" w:hAnsiTheme="majorHAnsi"/>
          </w:rPr>
          <w:delText xml:space="preserve">Orion </w:delText>
        </w:r>
      </w:del>
      <w:del w:id="1046" w:author="Anush Mohandass" w:date="2016-04-29T05:08:00Z">
        <w:r w:rsidRPr="002F61A7" w:rsidDel="002F61A7">
          <w:rPr>
            <w:rFonts w:asciiTheme="majorHAnsi" w:hAnsiTheme="majorHAnsi"/>
          </w:rPr>
          <w:delText>AMBA IP</w:delText>
        </w:r>
        <w:r w:rsidRPr="002F61A7" w:rsidDel="002F61A7">
          <w:rPr>
            <w:rFonts w:ascii="Palatino Linotype" w:hAnsi="Palatino Linotype"/>
          </w:rPr>
          <w:delText xml:space="preserve"> Integration Specifications, AMBA Protocol Support Document.</w:delText>
        </w:r>
      </w:del>
    </w:p>
    <w:p w14:paraId="24385E7E" w14:textId="77777777" w:rsidR="009A69A7" w:rsidRPr="002F61A7" w:rsidRDefault="009A69A7">
      <w:pPr>
        <w:pStyle w:val="ListParagraph"/>
        <w:numPr>
          <w:ilvl w:val="0"/>
          <w:numId w:val="19"/>
        </w:numPr>
        <w:spacing w:after="200"/>
        <w:rPr>
          <w:rFonts w:asciiTheme="majorHAnsi" w:hAnsiTheme="majorHAnsi"/>
        </w:rPr>
      </w:pPr>
      <w:r w:rsidRPr="002F61A7">
        <w:rPr>
          <w:rFonts w:ascii="Palatino Linotype" w:hAnsi="Palatino Linotype"/>
        </w:rPr>
        <w:t>Verification checkers to be used in the DV environment.</w:t>
      </w:r>
    </w:p>
    <w:p w14:paraId="0A959628" w14:textId="2C125400" w:rsidR="00652FAC" w:rsidRPr="002F61A7" w:rsidRDefault="009A69A7" w:rsidP="00A22D9C">
      <w:pPr>
        <w:pStyle w:val="ListParagraph"/>
        <w:numPr>
          <w:ilvl w:val="0"/>
          <w:numId w:val="19"/>
        </w:numPr>
        <w:spacing w:after="200"/>
        <w:rPr>
          <w:ins w:id="1047" w:author="Anush Mohandass" w:date="2016-04-29T05:08:00Z"/>
          <w:rFonts w:asciiTheme="majorHAnsi" w:hAnsiTheme="majorHAnsi"/>
          <w:rPrChange w:id="1048" w:author="Anush Mohandass" w:date="2016-04-29T05:08:00Z">
            <w:rPr>
              <w:ins w:id="1049" w:author="Anush Mohandass" w:date="2016-04-29T05:08:00Z"/>
              <w:rFonts w:ascii="Palatino Linotype" w:hAnsi="Palatino Linotype"/>
            </w:rPr>
          </w:rPrChange>
        </w:rPr>
      </w:pPr>
      <w:r w:rsidRPr="009A69A7">
        <w:rPr>
          <w:rFonts w:ascii="Palatino Linotype" w:hAnsi="Palatino Linotype"/>
        </w:rPr>
        <w:t>Sanity Test Bench.</w:t>
      </w:r>
      <w:r w:rsidR="00202EFF">
        <w:rPr>
          <w:rFonts w:ascii="Palatino Linotype" w:hAnsi="Palatino Linotype"/>
        </w:rPr>
        <w:t xml:space="preserve">  </w:t>
      </w:r>
    </w:p>
    <w:p w14:paraId="480C2FA2" w14:textId="18B7A15C" w:rsidR="002F61A7" w:rsidRPr="002F61A7" w:rsidRDefault="002F61A7" w:rsidP="00A22D9C">
      <w:pPr>
        <w:pStyle w:val="ListParagraph"/>
        <w:numPr>
          <w:ilvl w:val="0"/>
          <w:numId w:val="19"/>
        </w:numPr>
        <w:spacing w:after="200"/>
        <w:rPr>
          <w:ins w:id="1050" w:author="Anush Mohandass" w:date="2016-04-29T05:08:00Z"/>
          <w:rFonts w:asciiTheme="majorHAnsi" w:hAnsiTheme="majorHAnsi"/>
          <w:rPrChange w:id="1051" w:author="Anush Mohandass" w:date="2016-04-29T05:08:00Z">
            <w:rPr>
              <w:ins w:id="1052" w:author="Anush Mohandass" w:date="2016-04-29T05:08:00Z"/>
              <w:rFonts w:ascii="Palatino Linotype" w:hAnsi="Palatino Linotype"/>
            </w:rPr>
          </w:rPrChange>
        </w:rPr>
      </w:pPr>
      <w:ins w:id="1053" w:author="Anush Mohandass" w:date="2016-04-29T05:08:00Z">
        <w:r w:rsidRPr="001155B2">
          <w:rPr>
            <w:rFonts w:ascii="Palatino Linotype" w:hAnsi="Palatino Linotype"/>
          </w:rPr>
          <w:t xml:space="preserve">Documentation </w:t>
        </w:r>
        <w:bookmarkStart w:id="1054" w:name="_GoBack"/>
        <w:bookmarkEnd w:id="1054"/>
      </w:ins>
    </w:p>
    <w:p w14:paraId="0909C54C" w14:textId="77777777" w:rsidR="002F61A7" w:rsidRPr="002F61A7" w:rsidRDefault="002F61A7" w:rsidP="002F61A7">
      <w:pPr>
        <w:pStyle w:val="ListParagraph"/>
        <w:numPr>
          <w:ilvl w:val="1"/>
          <w:numId w:val="19"/>
        </w:numPr>
        <w:spacing w:after="200"/>
        <w:rPr>
          <w:ins w:id="1055" w:author="Anush Mohandass" w:date="2016-04-29T05:09:00Z"/>
          <w:rFonts w:asciiTheme="majorHAnsi" w:hAnsiTheme="majorHAnsi"/>
        </w:rPr>
      </w:pPr>
      <w:ins w:id="1056" w:author="Anush Mohandass" w:date="2016-04-29T05:09:00Z">
        <w:r w:rsidRPr="002F61A7">
          <w:rPr>
            <w:rFonts w:asciiTheme="majorHAnsi" w:hAnsiTheme="majorHAnsi"/>
          </w:rPr>
          <w:t>NocStudio User Manual: The User Guide describes how to set up a system using NocStudio and how to use it to generate NetSpeed IP.</w:t>
        </w:r>
      </w:ins>
    </w:p>
    <w:p w14:paraId="56E29AAC" w14:textId="77777777" w:rsidR="002F61A7" w:rsidRPr="002F61A7" w:rsidRDefault="002F61A7" w:rsidP="002F61A7">
      <w:pPr>
        <w:pStyle w:val="ListParagraph"/>
        <w:numPr>
          <w:ilvl w:val="1"/>
          <w:numId w:val="19"/>
        </w:numPr>
        <w:spacing w:after="200"/>
        <w:rPr>
          <w:ins w:id="1057" w:author="Anush Mohandass" w:date="2016-04-29T05:09:00Z"/>
          <w:rFonts w:asciiTheme="majorHAnsi" w:hAnsiTheme="majorHAnsi"/>
        </w:rPr>
      </w:pPr>
      <w:ins w:id="1058" w:author="Anush Mohandass" w:date="2016-04-29T05:09:00Z">
        <w:r w:rsidRPr="002F61A7">
          <w:rPr>
            <w:rFonts w:asciiTheme="majorHAnsi" w:hAnsiTheme="majorHAnsi"/>
          </w:rPr>
          <w:t>IP Integration Spec: The Integration Manual describes how to integrate a configured network into a larger subsystem.</w:t>
        </w:r>
      </w:ins>
    </w:p>
    <w:p w14:paraId="57B5FF37" w14:textId="4E549CD0" w:rsidR="002F61A7" w:rsidRPr="009A69A7" w:rsidRDefault="002F61A7">
      <w:pPr>
        <w:pStyle w:val="ListParagraph"/>
        <w:numPr>
          <w:ilvl w:val="1"/>
          <w:numId w:val="19"/>
        </w:numPr>
        <w:spacing w:after="200"/>
        <w:rPr>
          <w:rFonts w:asciiTheme="majorHAnsi" w:hAnsiTheme="majorHAnsi"/>
        </w:rPr>
        <w:pPrChange w:id="1059" w:author="Anush Mohandass" w:date="2016-04-29T05:08:00Z">
          <w:pPr>
            <w:pStyle w:val="ListParagraph"/>
            <w:numPr>
              <w:numId w:val="19"/>
            </w:numPr>
            <w:spacing w:after="200"/>
            <w:ind w:left="360" w:hanging="360"/>
          </w:pPr>
        </w:pPrChange>
      </w:pPr>
      <w:ins w:id="1060" w:author="Anush Mohandass" w:date="2016-04-29T05:09:00Z">
        <w:r w:rsidRPr="002F61A7">
          <w:rPr>
            <w:rFonts w:asciiTheme="majorHAnsi" w:hAnsiTheme="majorHAnsi"/>
          </w:rPr>
          <w:t>Technical Reference Manual: The Technical Reference Manual describes how the functionality of the various NoC elements, the features and functions available, and how to dynamically change the functions using the programmers mode.</w:t>
        </w:r>
      </w:ins>
    </w:p>
    <w:p w14:paraId="534A6E30" w14:textId="5EF3840F" w:rsidR="00C11143" w:rsidRPr="00652FAC" w:rsidRDefault="00C11143" w:rsidP="009A69A7">
      <w:pPr>
        <w:pStyle w:val="Body"/>
        <w:rPr>
          <w:rFonts w:asciiTheme="majorHAnsi" w:hAnsiTheme="majorHAnsi"/>
          <w:szCs w:val="22"/>
        </w:rPr>
      </w:pPr>
    </w:p>
    <w:p w14:paraId="697206F8" w14:textId="0293F7A8" w:rsidR="00C11143" w:rsidRPr="00B67533" w:rsidRDefault="009A69A7" w:rsidP="00652FAC">
      <w:pPr>
        <w:pStyle w:val="Heading1"/>
      </w:pPr>
      <w:bookmarkStart w:id="1061" w:name="_Toc449893372"/>
      <w:r>
        <w:lastRenderedPageBreak/>
        <w:t>Installation</w:t>
      </w:r>
      <w:bookmarkEnd w:id="1061"/>
    </w:p>
    <w:p w14:paraId="6F51F050" w14:textId="77777777" w:rsidR="009A69A7" w:rsidRPr="001155B2" w:rsidRDefault="009A69A7" w:rsidP="00A22D9C">
      <w:pPr>
        <w:pStyle w:val="ListParagraph"/>
        <w:numPr>
          <w:ilvl w:val="0"/>
          <w:numId w:val="18"/>
        </w:numPr>
        <w:spacing w:after="200"/>
        <w:rPr>
          <w:rFonts w:ascii="Palatino Linotype" w:hAnsi="Palatino Linotype"/>
        </w:rPr>
      </w:pPr>
      <w:r w:rsidRPr="001155B2">
        <w:rPr>
          <w:rFonts w:ascii="Palatino Linotype" w:hAnsi="Palatino Linotype"/>
        </w:rPr>
        <w:t xml:space="preserve">NocStudio uses FlexLM based licensing. </w:t>
      </w:r>
    </w:p>
    <w:p w14:paraId="357D0F4B" w14:textId="77777777" w:rsidR="009A69A7" w:rsidRPr="001155B2" w:rsidRDefault="009A69A7" w:rsidP="00A22D9C">
      <w:pPr>
        <w:pStyle w:val="ListParagraph"/>
        <w:numPr>
          <w:ilvl w:val="1"/>
          <w:numId w:val="18"/>
        </w:numPr>
        <w:spacing w:after="200"/>
        <w:rPr>
          <w:rFonts w:ascii="Palatino Linotype" w:hAnsi="Palatino Linotype"/>
        </w:rPr>
      </w:pPr>
      <w:r w:rsidRPr="001155B2">
        <w:rPr>
          <w:rFonts w:ascii="Palatino Linotype" w:hAnsi="Palatino Linotype"/>
        </w:rPr>
        <w:t>Copy over the license file emailed separately into a folder, and point LM_LICENSE_FILE env</w:t>
      </w:r>
      <w:r>
        <w:rPr>
          <w:rFonts w:ascii="Palatino Linotype" w:hAnsi="Palatino Linotype"/>
        </w:rPr>
        <w:t>ironment</w:t>
      </w:r>
      <w:r w:rsidRPr="001155B2">
        <w:rPr>
          <w:rFonts w:ascii="Palatino Linotype" w:hAnsi="Palatino Linotype"/>
        </w:rPr>
        <w:t xml:space="preserve"> variable to this license file before launching NocStudio. </w:t>
      </w:r>
    </w:p>
    <w:p w14:paraId="19C08F2F" w14:textId="77777777" w:rsidR="009A69A7" w:rsidRPr="001155B2" w:rsidRDefault="009A69A7" w:rsidP="00A22D9C">
      <w:pPr>
        <w:pStyle w:val="ListParagraph"/>
        <w:numPr>
          <w:ilvl w:val="1"/>
          <w:numId w:val="18"/>
        </w:numPr>
        <w:spacing w:after="200"/>
        <w:rPr>
          <w:rFonts w:ascii="Palatino Linotype" w:hAnsi="Palatino Linotype"/>
        </w:rPr>
      </w:pPr>
      <w:r w:rsidRPr="001155B2">
        <w:rPr>
          <w:rFonts w:ascii="Palatino Linotype" w:hAnsi="Palatino Linotype"/>
        </w:rPr>
        <w:t xml:space="preserve">NOTE: When untarring Linux files, ensure it is done on a Linux machine. Untarring Linux files </w:t>
      </w:r>
      <w:r>
        <w:rPr>
          <w:rFonts w:ascii="Palatino Linotype" w:hAnsi="Palatino Linotype"/>
        </w:rPr>
        <w:t>on a W</w:t>
      </w:r>
      <w:r w:rsidRPr="001155B2">
        <w:rPr>
          <w:rFonts w:ascii="Palatino Linotype" w:hAnsi="Palatino Linotype"/>
        </w:rPr>
        <w:t>indows machine causes problems with symbolic links.</w:t>
      </w:r>
    </w:p>
    <w:p w14:paraId="0B41B6E0" w14:textId="77777777" w:rsidR="009A69A7" w:rsidRPr="001155B2" w:rsidRDefault="009A69A7" w:rsidP="00A22D9C">
      <w:pPr>
        <w:pStyle w:val="ListParagraph"/>
        <w:numPr>
          <w:ilvl w:val="1"/>
          <w:numId w:val="18"/>
        </w:numPr>
        <w:spacing w:after="200"/>
        <w:rPr>
          <w:rFonts w:ascii="Palatino Linotype" w:hAnsi="Palatino Linotype"/>
        </w:rPr>
      </w:pPr>
      <w:r>
        <w:rPr>
          <w:rFonts w:ascii="Palatino Linotype" w:hAnsi="Palatino Linotype"/>
        </w:rPr>
        <w:t xml:space="preserve">The executable requires </w:t>
      </w:r>
      <w:r w:rsidRPr="001155B2">
        <w:rPr>
          <w:rFonts w:ascii="Palatino Linotype" w:hAnsi="Palatino Linotype"/>
        </w:rPr>
        <w:t>Linux CentOS 5.5 or higher</w:t>
      </w:r>
      <w:r>
        <w:rPr>
          <w:rFonts w:ascii="Palatino Linotype" w:hAnsi="Palatino Linotype"/>
        </w:rPr>
        <w:t>.</w:t>
      </w:r>
    </w:p>
    <w:p w14:paraId="0663C137" w14:textId="77777777" w:rsidR="009A69A7" w:rsidRDefault="009A69A7" w:rsidP="00A22D9C">
      <w:pPr>
        <w:pStyle w:val="ListParagraph"/>
        <w:numPr>
          <w:ilvl w:val="0"/>
          <w:numId w:val="18"/>
        </w:numPr>
        <w:spacing w:after="200"/>
        <w:rPr>
          <w:rFonts w:ascii="Palatino Linotype" w:hAnsi="Palatino Linotype"/>
        </w:rPr>
      </w:pPr>
      <w:r w:rsidRPr="001155B2">
        <w:rPr>
          <w:rFonts w:ascii="Palatino Linotype" w:hAnsi="Palatino Linotype"/>
        </w:rPr>
        <w:t>The release makes use of Qt libraries covered under LGPL:</w:t>
      </w:r>
    </w:p>
    <w:p w14:paraId="058812E8" w14:textId="3BF80F0E" w:rsidR="00652FAC" w:rsidRPr="009A69A7" w:rsidRDefault="009A69A7" w:rsidP="00A22D9C">
      <w:pPr>
        <w:pStyle w:val="ListParagraph"/>
        <w:numPr>
          <w:ilvl w:val="1"/>
          <w:numId w:val="18"/>
        </w:numPr>
        <w:spacing w:after="200"/>
        <w:rPr>
          <w:rStyle w:val="Hyperlink"/>
          <w:rFonts w:ascii="Palatino Linotype" w:hAnsi="Palatino Linotype"/>
          <w:color w:val="auto"/>
          <w:u w:val="none"/>
        </w:rPr>
      </w:pPr>
      <w:r w:rsidRPr="009A69A7">
        <w:rPr>
          <w:rFonts w:ascii="Palatino Linotype" w:hAnsi="Palatino Linotype"/>
        </w:rPr>
        <w:t xml:space="preserve"> </w:t>
      </w:r>
      <w:r w:rsidR="00551DA5">
        <w:fldChar w:fldCharType="begin"/>
      </w:r>
      <w:r w:rsidR="00551DA5">
        <w:instrText xml:space="preserve"> HYPERLINK "http://qt-project.org/downloads" </w:instrText>
      </w:r>
      <w:ins w:id="1062" w:author="Anush Mohandass" w:date="2016-05-01T19:13:00Z"/>
      <w:r w:rsidR="00551DA5">
        <w:fldChar w:fldCharType="separate"/>
      </w:r>
      <w:r w:rsidRPr="009A69A7">
        <w:rPr>
          <w:rStyle w:val="Hyperlink"/>
          <w:rFonts w:ascii="Palatino Linotype" w:hAnsi="Palatino Linotype"/>
        </w:rPr>
        <w:t>http://qt-project.org/downloads</w:t>
      </w:r>
      <w:r w:rsidR="00551DA5">
        <w:rPr>
          <w:rStyle w:val="Hyperlink"/>
          <w:rFonts w:ascii="Palatino Linotype" w:hAnsi="Palatino Linotype"/>
        </w:rPr>
        <w:fldChar w:fldCharType="end"/>
      </w:r>
    </w:p>
    <w:p w14:paraId="3E8D19C0" w14:textId="77777777" w:rsidR="009A69A7" w:rsidRDefault="009A69A7" w:rsidP="009A69A7">
      <w:pPr>
        <w:pStyle w:val="Body"/>
      </w:pPr>
    </w:p>
    <w:p w14:paraId="36666F24" w14:textId="12C296DE" w:rsidR="009A69A7" w:rsidRPr="009A69A7" w:rsidRDefault="009A69A7" w:rsidP="009A69A7">
      <w:pPr>
        <w:pStyle w:val="Heading1"/>
      </w:pPr>
      <w:bookmarkStart w:id="1063" w:name="_Toc449893373"/>
      <w:r w:rsidRPr="009A69A7">
        <w:lastRenderedPageBreak/>
        <w:t>Feature Updates</w:t>
      </w:r>
      <w:bookmarkEnd w:id="1063"/>
    </w:p>
    <w:p w14:paraId="591CAEB9" w14:textId="6D45DEA0" w:rsidR="0052005A" w:rsidRPr="006D34B4" w:rsidRDefault="00FB12F9" w:rsidP="0052005A">
      <w:pPr>
        <w:pStyle w:val="Heading2"/>
        <w:rPr>
          <w:color w:val="0070C0"/>
        </w:rPr>
      </w:pPr>
      <w:bookmarkStart w:id="1064" w:name="_Toc449893374"/>
      <w:ins w:id="1065" w:author="Joe Rowlands" w:date="2016-04-11T20:46:00Z">
        <w:r>
          <w:rPr>
            <w:color w:val="0070C0"/>
          </w:rPr>
          <w:t xml:space="preserve">Fine-Grain </w:t>
        </w:r>
      </w:ins>
      <w:r w:rsidR="0052005A" w:rsidRPr="006D34B4">
        <w:rPr>
          <w:color w:val="0070C0"/>
        </w:rPr>
        <w:t>Clock Gating improvments</w:t>
      </w:r>
      <w:bookmarkEnd w:id="1064"/>
      <w:r w:rsidR="0052005A" w:rsidRPr="006D34B4">
        <w:rPr>
          <w:color w:val="0070C0"/>
        </w:rPr>
        <w:t xml:space="preserve"> </w:t>
      </w:r>
    </w:p>
    <w:p w14:paraId="1825D1DD" w14:textId="03FED049" w:rsidR="00633119" w:rsidRDefault="00667D6D" w:rsidP="00667D6D">
      <w:pPr>
        <w:rPr>
          <w:ins w:id="1066" w:author="Joe Rowlands" w:date="2016-04-11T20:51:00Z"/>
        </w:rPr>
      </w:pPr>
      <w:ins w:id="1067" w:author="Anush Mohandass" w:date="2016-04-09T13:00:00Z">
        <w:r>
          <w:t>Support for fine grained clock gating has been enaled for pipeline registers.</w:t>
        </w:r>
      </w:ins>
      <w:ins w:id="1068" w:author="Joe Rowlands" w:date="2016-04-11T20:47:00Z">
        <w:r w:rsidR="00633119">
          <w:t xml:space="preserve">  Since the valid signals need to control the clock-gater, this will consume additional time in the cycle for the fanout and gating.  The distance that can be travelled in a cycle </w:t>
        </w:r>
      </w:ins>
      <w:ins w:id="1069" w:author="Joe Rowlands" w:date="2016-04-11T20:49:00Z">
        <w:r w:rsidR="00633119">
          <w:t>will be reduced accordingly.  Consequently, there is a potential tradeoff between power and latency.</w:t>
        </w:r>
      </w:ins>
      <w:ins w:id="1070" w:author="Joe Rowlands" w:date="2016-04-11T20:50:00Z">
        <w:r w:rsidR="00633119">
          <w:t xml:space="preserve">  A new link property is created to enable this fine-grain clock gating support.</w:t>
        </w:r>
      </w:ins>
      <w:ins w:id="1071" w:author="Joe Rowlands" w:date="2016-04-11T20:51:00Z">
        <w:r w:rsidR="00633119">
          <w:t xml:space="preserve">  The default property is set to enable this fine-grain clock-gating. This can be modified by changing the prop_default:</w:t>
        </w:r>
      </w:ins>
    </w:p>
    <w:p w14:paraId="581DA2E3" w14:textId="293D5E75" w:rsidR="00633119" w:rsidRPr="003027E9" w:rsidRDefault="00633119">
      <w:pPr>
        <w:pStyle w:val="Command"/>
        <w:rPr>
          <w:ins w:id="1072" w:author="Joe Rowlands" w:date="2016-04-11T20:51:00Z"/>
        </w:rPr>
        <w:pPrChange w:id="1073" w:author="Joe Rowlands" w:date="2016-04-23T15:10:00Z">
          <w:pPr/>
        </w:pPrChange>
      </w:pPr>
      <w:ins w:id="1074" w:author="Joe Rowlands" w:date="2016-04-11T20:52:00Z">
        <w:r w:rsidRPr="003027E9">
          <w:t>prop_default enable_fine_grain_clock_gating no</w:t>
        </w:r>
      </w:ins>
    </w:p>
    <w:p w14:paraId="260782B1" w14:textId="5FC14F83" w:rsidR="004F5C32" w:rsidRDefault="00633119" w:rsidP="00667D6D">
      <w:pPr>
        <w:rPr>
          <w:ins w:id="1075" w:author="Joe Rowlands" w:date="2016-04-11T20:54:00Z"/>
        </w:rPr>
      </w:pPr>
      <w:ins w:id="1076" w:author="Joe Rowlands" w:date="2016-04-11T20:52:00Z">
        <w:r>
          <w:t xml:space="preserve">Alternatively, each link can be controlled </w:t>
        </w:r>
        <w:r w:rsidR="004F5C32">
          <w:t>individually using the li</w:t>
        </w:r>
      </w:ins>
      <w:ins w:id="1077" w:author="Joe Rowlands" w:date="2016-04-11T20:53:00Z">
        <w:r w:rsidR="004F5C32">
          <w:t>nk property</w:t>
        </w:r>
      </w:ins>
      <w:ins w:id="1078" w:author="Joe Rowlands" w:date="2016-04-11T20:56:00Z">
        <w:r w:rsidR="004F5C32">
          <w:t>, such as:</w:t>
        </w:r>
      </w:ins>
      <w:ins w:id="1079" w:author="Joe Rowlands" w:date="2016-04-11T20:53:00Z">
        <w:r>
          <w:t xml:space="preserve"> </w:t>
        </w:r>
      </w:ins>
    </w:p>
    <w:p w14:paraId="0F5298BE" w14:textId="6A375C55" w:rsidR="00667D6D" w:rsidRPr="003027E9" w:rsidRDefault="004F5C32">
      <w:pPr>
        <w:pStyle w:val="Command"/>
        <w:rPr>
          <w:ins w:id="1080" w:author="Joe Rowlands" w:date="2016-04-11T20:46:00Z"/>
        </w:rPr>
        <w:pPrChange w:id="1081" w:author="Joe Rowlands" w:date="2016-04-23T15:12:00Z">
          <w:pPr/>
        </w:pPrChange>
      </w:pPr>
      <w:ins w:id="1082" w:author="Joe Rowlands" w:date="2016-04-11T20:56:00Z">
        <w:r w:rsidRPr="003027E9">
          <w:t>link_prop R0/18E.in enable_fine_grain_clock_gating no</w:t>
        </w:r>
      </w:ins>
      <w:ins w:id="1083" w:author="Anush Mohandass" w:date="2016-04-09T13:00:00Z">
        <w:del w:id="1084" w:author="Joe Rowlands" w:date="2016-04-11T20:54:00Z">
          <w:r w:rsidR="00667D6D" w:rsidRPr="003027E9" w:rsidDel="004F5C32">
            <w:delText xml:space="preserve"> </w:delText>
          </w:r>
          <w:r w:rsidR="00667D6D" w:rsidRPr="003027E9" w:rsidDel="004F5C32">
            <w:rPr>
              <w:highlight w:val="yellow"/>
            </w:rPr>
            <w:delText>This can be enabled using the mesh_prop xxx.</w:delText>
          </w:r>
        </w:del>
      </w:ins>
    </w:p>
    <w:p w14:paraId="01C99074" w14:textId="2185C339" w:rsidR="00FB12F9" w:rsidRPr="006D34B4" w:rsidRDefault="00FB12F9" w:rsidP="00FB12F9">
      <w:pPr>
        <w:pStyle w:val="Heading2"/>
        <w:rPr>
          <w:ins w:id="1085" w:author="Joe Rowlands" w:date="2016-04-11T20:46:00Z"/>
          <w:color w:val="0070C0"/>
        </w:rPr>
      </w:pPr>
      <w:bookmarkStart w:id="1086" w:name="_Toc449893375"/>
      <w:ins w:id="1087" w:author="Joe Rowlands" w:date="2016-04-11T20:46:00Z">
        <w:r>
          <w:rPr>
            <w:color w:val="0070C0"/>
          </w:rPr>
          <w:t xml:space="preserve">Coarse-Grain </w:t>
        </w:r>
        <w:r w:rsidRPr="006D34B4">
          <w:rPr>
            <w:color w:val="0070C0"/>
          </w:rPr>
          <w:t>Clock Gating</w:t>
        </w:r>
        <w:r>
          <w:rPr>
            <w:color w:val="0070C0"/>
          </w:rPr>
          <w:t xml:space="preserve"> for Gemini</w:t>
        </w:r>
        <w:bookmarkEnd w:id="1086"/>
        <w:r w:rsidRPr="006D34B4">
          <w:rPr>
            <w:color w:val="0070C0"/>
          </w:rPr>
          <w:t xml:space="preserve"> </w:t>
        </w:r>
      </w:ins>
    </w:p>
    <w:p w14:paraId="2C7A8F65" w14:textId="6D9DFC45" w:rsidR="00FB12F9" w:rsidRDefault="000A7E18" w:rsidP="00667D6D">
      <w:pPr>
        <w:rPr>
          <w:ins w:id="1088" w:author="Anush Mohandass" w:date="2016-04-09T13:00:00Z"/>
        </w:rPr>
      </w:pPr>
      <w:ins w:id="1089" w:author="Joe Rowlands" w:date="2016-04-11T20:56:00Z">
        <w:r>
          <w:t>Gemini IP components (CCC, DVM, IOCB, and LLC) all support coarse-grain clock gating now.  These components look for idle conditions and turn of the clock for the entire component.  New requests may be delayed a cycle while the clock turns back on.</w:t>
        </w:r>
      </w:ins>
      <w:ins w:id="1090" w:author="Joe Rowlands" w:date="2016-04-11T20:58:00Z">
        <w:r w:rsidR="00996140">
          <w:t xml:space="preserve">  These modules are controlled by hysteresis counters</w:t>
        </w:r>
      </w:ins>
      <w:ins w:id="1091" w:author="Joe Rowlands" w:date="2016-04-11T20:59:00Z">
        <w:r w:rsidR="00996140">
          <w:t xml:space="preserve"> just like the other NoC components.  The hysteresis count can be controlled per agent.</w:t>
        </w:r>
      </w:ins>
    </w:p>
    <w:p w14:paraId="04089788" w14:textId="7F197962" w:rsidR="0052005A" w:rsidDel="00667D6D" w:rsidRDefault="009A3DD7" w:rsidP="0052005A">
      <w:pPr>
        <w:rPr>
          <w:del w:id="1092" w:author="Anush Mohandass" w:date="2016-04-09T13:00:00Z"/>
        </w:rPr>
      </w:pPr>
      <w:del w:id="1093" w:author="Anush Mohandass" w:date="2016-04-09T13:00:00Z">
        <w:r w:rsidDel="00667D6D">
          <w:delText>The support for</w:delText>
        </w:r>
        <w:r w:rsidR="004A7678" w:rsidDel="00667D6D">
          <w:delText xml:space="preserve"> fine and coarse grain</w:delText>
        </w:r>
        <w:r w:rsidR="00234AB5" w:rsidDel="00667D6D">
          <w:delText xml:space="preserve"> </w:delText>
        </w:r>
        <w:r w:rsidR="00966546" w:rsidDel="00667D6D">
          <w:delText xml:space="preserve">clock gating has increased to now clock gate the </w:delText>
        </w:r>
        <w:r w:rsidR="0052005A" w:rsidDel="00667D6D">
          <w:delText>pipeline registers</w:delText>
        </w:r>
        <w:r w:rsidR="00966546" w:rsidDel="00667D6D">
          <w:delText xml:space="preserve"> as well</w:delText>
        </w:r>
        <w:r w:rsidR="0052005A" w:rsidDel="00667D6D">
          <w:delText>. This will ultimately increase our % of flops in the NOC design that is clock gated.</w:delText>
        </w:r>
        <w:bookmarkStart w:id="1094" w:name="_Toc448175324"/>
        <w:bookmarkStart w:id="1095" w:name="_Toc449192994"/>
        <w:bookmarkStart w:id="1096" w:name="_Toc449546450"/>
        <w:bookmarkStart w:id="1097" w:name="_Toc449669573"/>
        <w:bookmarkStart w:id="1098" w:name="_Toc449669807"/>
        <w:bookmarkStart w:id="1099" w:name="_Toc449670064"/>
        <w:bookmarkStart w:id="1100" w:name="_Toc449893376"/>
        <w:bookmarkEnd w:id="1094"/>
        <w:bookmarkEnd w:id="1095"/>
        <w:bookmarkEnd w:id="1096"/>
        <w:bookmarkEnd w:id="1097"/>
        <w:bookmarkEnd w:id="1098"/>
        <w:bookmarkEnd w:id="1099"/>
        <w:bookmarkEnd w:id="1100"/>
      </w:del>
    </w:p>
    <w:p w14:paraId="2ECB9EA0" w14:textId="220540FD" w:rsidR="00505795" w:rsidRPr="006D34B4" w:rsidRDefault="00505795" w:rsidP="00505795">
      <w:pPr>
        <w:pStyle w:val="Heading2"/>
        <w:rPr>
          <w:color w:val="0070C0"/>
        </w:rPr>
      </w:pPr>
      <w:bookmarkStart w:id="1101" w:name="_Toc449893377"/>
      <w:r w:rsidRPr="006D34B4">
        <w:rPr>
          <w:color w:val="0070C0"/>
        </w:rPr>
        <w:t>16 Layer NOC support</w:t>
      </w:r>
      <w:bookmarkEnd w:id="1101"/>
      <w:r w:rsidRPr="006D34B4">
        <w:rPr>
          <w:color w:val="0070C0"/>
        </w:rPr>
        <w:t xml:space="preserve"> </w:t>
      </w:r>
    </w:p>
    <w:p w14:paraId="05E2A511" w14:textId="77777777" w:rsidR="00667D6D" w:rsidRDefault="00667D6D" w:rsidP="00667D6D">
      <w:pPr>
        <w:rPr>
          <w:ins w:id="1102" w:author="Anush Mohandass" w:date="2016-04-09T13:00:00Z"/>
        </w:rPr>
      </w:pPr>
      <w:ins w:id="1103" w:author="Anush Mohandass" w:date="2016-04-09T13:00:00Z">
        <w:r>
          <w:t>Maximum number of layers supported by NocStudio has been increased from 8 to 16 layers. This will enable even more sophistated and complex designs to be designed through NocStudio.</w:t>
        </w:r>
      </w:ins>
    </w:p>
    <w:p w14:paraId="52839DF3" w14:textId="5BD7EE6D" w:rsidR="00051A05" w:rsidDel="00667D6D" w:rsidRDefault="00051A05" w:rsidP="00051A05">
      <w:pPr>
        <w:rPr>
          <w:del w:id="1104" w:author="Anush Mohandass" w:date="2016-04-09T13:00:00Z"/>
        </w:rPr>
      </w:pPr>
      <w:del w:id="1105" w:author="Anush Mohandass" w:date="2016-04-09T13:00:00Z">
        <w:r w:rsidDel="00667D6D">
          <w:delText>The support for a 16 layer NOC has been added. This will enable even more complex and larger nocs to be designed throught the NOC Studio tool so that the benefits of deadlock avoidance and a correct by construction NOC can be leveraged.</w:delText>
        </w:r>
        <w:bookmarkStart w:id="1106" w:name="_Toc448175326"/>
        <w:bookmarkStart w:id="1107" w:name="_Toc449192996"/>
        <w:bookmarkStart w:id="1108" w:name="_Toc449546452"/>
        <w:bookmarkStart w:id="1109" w:name="_Toc449669575"/>
        <w:bookmarkStart w:id="1110" w:name="_Toc449669809"/>
        <w:bookmarkStart w:id="1111" w:name="_Toc449670066"/>
        <w:bookmarkStart w:id="1112" w:name="_Toc449893378"/>
        <w:bookmarkEnd w:id="1106"/>
        <w:bookmarkEnd w:id="1107"/>
        <w:bookmarkEnd w:id="1108"/>
        <w:bookmarkEnd w:id="1109"/>
        <w:bookmarkEnd w:id="1110"/>
        <w:bookmarkEnd w:id="1111"/>
        <w:bookmarkEnd w:id="1112"/>
      </w:del>
    </w:p>
    <w:p w14:paraId="7246DB48" w14:textId="62E32C01" w:rsidR="00051A05" w:rsidDel="00667D6D" w:rsidRDefault="00051A05" w:rsidP="00051A05">
      <w:pPr>
        <w:rPr>
          <w:del w:id="1113" w:author="Anush Mohandass" w:date="2016-04-09T13:00:00Z"/>
        </w:rPr>
      </w:pPr>
      <w:bookmarkStart w:id="1114" w:name="_Toc448175327"/>
      <w:bookmarkStart w:id="1115" w:name="_Toc449192997"/>
      <w:bookmarkStart w:id="1116" w:name="_Toc449546453"/>
      <w:bookmarkStart w:id="1117" w:name="_Toc449669576"/>
      <w:bookmarkStart w:id="1118" w:name="_Toc449669810"/>
      <w:bookmarkStart w:id="1119" w:name="_Toc449670067"/>
      <w:bookmarkStart w:id="1120" w:name="_Toc449893379"/>
      <w:bookmarkEnd w:id="1114"/>
      <w:bookmarkEnd w:id="1115"/>
      <w:bookmarkEnd w:id="1116"/>
      <w:bookmarkEnd w:id="1117"/>
      <w:bookmarkEnd w:id="1118"/>
      <w:bookmarkEnd w:id="1119"/>
      <w:bookmarkEnd w:id="1120"/>
    </w:p>
    <w:p w14:paraId="3F31715E" w14:textId="401C105C" w:rsidR="00051A05" w:rsidRPr="006D34B4" w:rsidRDefault="000150FC" w:rsidP="00051A05">
      <w:pPr>
        <w:pStyle w:val="Heading2"/>
        <w:rPr>
          <w:color w:val="0070C0"/>
        </w:rPr>
      </w:pPr>
      <w:bookmarkStart w:id="1121" w:name="_Toc449893380"/>
      <w:r>
        <w:rPr>
          <w:color w:val="0070C0"/>
        </w:rPr>
        <w:t>Shared Interface Master Bridg</w:t>
      </w:r>
      <w:r w:rsidR="00B37A92" w:rsidRPr="006D34B4">
        <w:rPr>
          <w:color w:val="0070C0"/>
        </w:rPr>
        <w:t>e</w:t>
      </w:r>
      <w:bookmarkEnd w:id="1121"/>
      <w:r w:rsidR="00B37A92" w:rsidRPr="006D34B4">
        <w:rPr>
          <w:color w:val="0070C0"/>
        </w:rPr>
        <w:t xml:space="preserve"> </w:t>
      </w:r>
      <w:del w:id="1122" w:author="Anush Mohandass" w:date="2016-04-09T13:00:00Z">
        <w:r w:rsidR="00B37A92" w:rsidRPr="006D34B4" w:rsidDel="00667D6D">
          <w:rPr>
            <w:color w:val="0070C0"/>
          </w:rPr>
          <w:delText xml:space="preserve">Support with Port Checking </w:delText>
        </w:r>
      </w:del>
    </w:p>
    <w:p w14:paraId="588A5ADF" w14:textId="0009FE61" w:rsidR="006B39BD" w:rsidRDefault="00B37A92" w:rsidP="00051A05">
      <w:del w:id="1123" w:author="Anush Mohandass" w:date="2016-04-09T13:01:00Z">
        <w:r w:rsidDel="00667D6D">
          <w:delText>The s</w:delText>
        </w:r>
      </w:del>
      <w:ins w:id="1124" w:author="Anush Mohandass" w:date="2016-04-09T13:01:00Z">
        <w:r w:rsidR="00667D6D">
          <w:t>S</w:t>
        </w:r>
      </w:ins>
      <w:r>
        <w:t xml:space="preserve">upport for </w:t>
      </w:r>
      <w:ins w:id="1125" w:author="Anush Mohandass" w:date="2016-04-09T13:01:00Z">
        <w:r w:rsidR="00667D6D">
          <w:t xml:space="preserve">a new bridge type called </w:t>
        </w:r>
      </w:ins>
      <w:del w:id="1126" w:author="Anush Mohandass" w:date="2016-04-09T13:01:00Z">
        <w:r w:rsidDel="00667D6D">
          <w:delText xml:space="preserve">the </w:delText>
        </w:r>
      </w:del>
      <w:r>
        <w:t xml:space="preserve">shared interface </w:t>
      </w:r>
      <w:r w:rsidR="000150FC">
        <w:t xml:space="preserve">master </w:t>
      </w:r>
      <w:r>
        <w:t>bridge</w:t>
      </w:r>
      <w:r w:rsidR="00864EDD">
        <w:t xml:space="preserve"> (SIB)</w:t>
      </w:r>
      <w:r>
        <w:t xml:space="preserve"> </w:t>
      </w:r>
      <w:del w:id="1127" w:author="Anush Mohandass" w:date="2016-04-09T13:01:00Z">
        <w:r w:rsidDel="00667D6D">
          <w:delText>with port checking is now available</w:delText>
        </w:r>
      </w:del>
      <w:ins w:id="1128" w:author="Anush Mohandass" w:date="2016-04-09T13:01:00Z">
        <w:r w:rsidR="00667D6D">
          <w:t>has been added</w:t>
        </w:r>
      </w:ins>
      <w:r>
        <w:t>.</w:t>
      </w:r>
      <w:r w:rsidR="00864EDD">
        <w:t xml:space="preserve"> </w:t>
      </w:r>
      <w:del w:id="1129" w:author="Anush Mohandass" w:date="2016-04-09T13:01:00Z">
        <w:r w:rsidR="00864EDD" w:rsidDel="00667D6D">
          <w:delText>This is a feature to help lower the area r</w:delText>
        </w:r>
        <w:r w:rsidR="00A62F51" w:rsidDel="00667D6D">
          <w:delText xml:space="preserve">equirements of the NOC. </w:delText>
        </w:r>
      </w:del>
      <w:ins w:id="1130" w:author="Anush Mohandass" w:date="2016-04-09T13:01:00Z">
        <w:r w:rsidR="00667D6D">
          <w:t xml:space="preserve">Using this bridge, </w:t>
        </w:r>
      </w:ins>
      <w:del w:id="1131" w:author="Anush Mohandass" w:date="2016-04-09T13:01:00Z">
        <w:r w:rsidR="00A62F51" w:rsidDel="00667D6D">
          <w:delText xml:space="preserve">Now </w:delText>
        </w:r>
        <w:r w:rsidR="006B39BD" w:rsidDel="00667D6D">
          <w:delText>1-4</w:delText>
        </w:r>
        <w:r w:rsidR="00864EDD" w:rsidDel="00667D6D">
          <w:delText xml:space="preserve"> </w:delText>
        </w:r>
      </w:del>
      <w:ins w:id="1132" w:author="Anush Mohandass" w:date="2016-04-09T13:01:00Z">
        <w:r w:rsidR="00667D6D">
          <w:t xml:space="preserve">up to 4 </w:t>
        </w:r>
      </w:ins>
      <w:del w:id="1133" w:author="Anush Mohandass" w:date="2016-04-09T13:01:00Z">
        <w:r w:rsidR="00A62F51" w:rsidDel="00667D6D">
          <w:delText xml:space="preserve">lower performance </w:delText>
        </w:r>
      </w:del>
      <w:r w:rsidR="00864EDD">
        <w:t>AMBA hosts can share a master bridge on the N</w:t>
      </w:r>
      <w:ins w:id="1134" w:author="Anush Mohandass" w:date="2016-04-09T13:01:00Z">
        <w:r w:rsidR="00667D6D">
          <w:t>o</w:t>
        </w:r>
      </w:ins>
      <w:del w:id="1135" w:author="Anush Mohandass" w:date="2016-04-09T13:01:00Z">
        <w:r w:rsidR="00864EDD" w:rsidDel="00667D6D">
          <w:delText>O</w:delText>
        </w:r>
      </w:del>
      <w:r w:rsidR="00864EDD">
        <w:t xml:space="preserve">C. </w:t>
      </w:r>
      <w:r w:rsidR="00A62F51">
        <w:t xml:space="preserve">A </w:t>
      </w:r>
      <w:del w:id="1136" w:author="Anush Mohandass" w:date="2016-04-09T13:02:00Z">
        <w:r w:rsidR="00A62F51" w:rsidDel="00667D6D">
          <w:delText>shared interface bridge</w:delText>
        </w:r>
      </w:del>
      <w:ins w:id="1137" w:author="Anush Mohandass" w:date="2016-04-09T13:02:00Z">
        <w:r w:rsidR="00667D6D">
          <w:t>SIB</w:t>
        </w:r>
      </w:ins>
      <w:r w:rsidR="00A62F51">
        <w:t xml:space="preserve"> contains a full master bridge and a port aggregator.</w:t>
      </w:r>
    </w:p>
    <w:p w14:paraId="651D338A" w14:textId="204FE0DF" w:rsidR="00864EDD" w:rsidRPr="006B39BD" w:rsidDel="00667D6D" w:rsidRDefault="006B39BD" w:rsidP="00051A05">
      <w:pPr>
        <w:rPr>
          <w:del w:id="1138" w:author="Anush Mohandass" w:date="2016-04-09T13:02:00Z"/>
        </w:rPr>
      </w:pPr>
      <w:del w:id="1139" w:author="Anush Mohandass" w:date="2016-04-09T13:02:00Z">
        <w:r w:rsidDel="00667D6D">
          <w:delText>The p</w:delText>
        </w:r>
        <w:r w:rsidR="00864EDD" w:rsidDel="00667D6D">
          <w:delText xml:space="preserve">ort checking </w:delText>
        </w:r>
        <w:r w:rsidDel="00667D6D">
          <w:delText xml:space="preserve">feature </w:delText>
        </w:r>
        <w:r w:rsidR="00864EDD" w:rsidDel="00667D6D">
          <w:delText>provides the ability</w:delText>
        </w:r>
        <w:r w:rsidR="00D05D2C" w:rsidDel="00667D6D">
          <w:delText xml:space="preserve"> gives the ability of creating 8 pairs of mirrored pairs for error detection.</w:delText>
        </w:r>
        <w:r w:rsidR="00864EDD" w:rsidDel="00667D6D">
          <w:delText xml:space="preserve"> </w:delText>
        </w:r>
        <w:r w:rsidDel="00667D6D">
          <w:delText xml:space="preserve">When an error is detected, a sticky error bit is set in the </w:delText>
        </w:r>
        <w:r w:rsidRPr="006B39BD" w:rsidDel="00667D6D">
          <w:rPr>
            <w:rFonts w:cs="Arial"/>
            <w:color w:val="333333"/>
            <w:sz w:val="21"/>
            <w:szCs w:val="21"/>
            <w:shd w:val="clear" w:color="auto" w:fill="FFFFFF"/>
          </w:rPr>
          <w:delText>master bridge's BRDG_ERR_REG</w:delText>
        </w:r>
        <w:r w:rsidR="00A62F51" w:rsidDel="00667D6D">
          <w:rPr>
            <w:rFonts w:cs="Arial"/>
            <w:color w:val="333333"/>
            <w:sz w:val="21"/>
            <w:szCs w:val="21"/>
            <w:shd w:val="clear" w:color="auto" w:fill="FFFFFF"/>
          </w:rPr>
          <w:delText>.</w:delText>
        </w:r>
      </w:del>
    </w:p>
    <w:p w14:paraId="7B9B9A7B" w14:textId="2C4F15F1" w:rsidR="00864EDD" w:rsidRDefault="00864EDD" w:rsidP="00051A05">
      <w:r>
        <w:t>Here are the requirements for using the SIB:</w:t>
      </w:r>
    </w:p>
    <w:p w14:paraId="71098C19" w14:textId="26833AA9" w:rsidR="00864EDD" w:rsidRDefault="006B39BD" w:rsidP="00A22D9C">
      <w:pPr>
        <w:pStyle w:val="ListParagraph"/>
        <w:numPr>
          <w:ilvl w:val="0"/>
          <w:numId w:val="25"/>
        </w:numPr>
      </w:pPr>
      <w:r>
        <w:t>Single clock domain for all hosts</w:t>
      </w:r>
    </w:p>
    <w:p w14:paraId="1AB20581" w14:textId="042CB8A0" w:rsidR="00864EDD" w:rsidRDefault="006B39BD" w:rsidP="00A22D9C">
      <w:pPr>
        <w:pStyle w:val="ListParagraph"/>
        <w:numPr>
          <w:ilvl w:val="0"/>
          <w:numId w:val="25"/>
        </w:numPr>
      </w:pPr>
      <w:r>
        <w:lastRenderedPageBreak/>
        <w:t>Support for AXI4 and AXI3 protocols</w:t>
      </w:r>
    </w:p>
    <w:p w14:paraId="5AEEE4D4" w14:textId="7A3A8789" w:rsidR="006B39BD" w:rsidRDefault="006B39BD" w:rsidP="00A22D9C">
      <w:pPr>
        <w:pStyle w:val="ListParagraph"/>
        <w:numPr>
          <w:ilvl w:val="0"/>
          <w:numId w:val="25"/>
        </w:numPr>
      </w:pPr>
      <w:r>
        <w:t>Maximum of 4 hosts aggregated</w:t>
      </w:r>
    </w:p>
    <w:p w14:paraId="19CD7627" w14:textId="326E9D03" w:rsidR="006B39BD" w:rsidRDefault="006B39BD" w:rsidP="00A22D9C">
      <w:pPr>
        <w:pStyle w:val="ListParagraph"/>
        <w:numPr>
          <w:ilvl w:val="0"/>
          <w:numId w:val="25"/>
        </w:numPr>
      </w:pPr>
      <w:r>
        <w:t>Maximum of 16 ports aggregated</w:t>
      </w:r>
    </w:p>
    <w:p w14:paraId="59372ADE" w14:textId="77777777" w:rsidR="00847D63" w:rsidRDefault="00847D63" w:rsidP="00847D63">
      <w:pPr>
        <w:pStyle w:val="ListParagraph"/>
        <w:numPr>
          <w:ilvl w:val="0"/>
          <w:numId w:val="25"/>
        </w:numPr>
        <w:rPr>
          <w:moveTo w:id="1140" w:author="Joe Rowlands" w:date="2016-04-23T15:12:00Z"/>
        </w:rPr>
      </w:pPr>
      <w:moveToRangeStart w:id="1141" w:author="Joe Rowlands" w:date="2016-04-23T15:12:00Z" w:name="move449187683"/>
      <w:moveTo w:id="1142" w:author="Joe Rowlands" w:date="2016-04-23T15:12:00Z">
        <w:r>
          <w:t>The Noc</w:t>
        </w:r>
        <w:del w:id="1143" w:author="ENGR5" w:date="2016-04-27T14:52:00Z">
          <w:r w:rsidDel="005E0ADF">
            <w:delText xml:space="preserve"> </w:delText>
          </w:r>
        </w:del>
        <w:r>
          <w:t>Studio command to add the SIB master bridge is the following:</w:t>
        </w:r>
      </w:moveTo>
    </w:p>
    <w:p w14:paraId="34746B6E" w14:textId="77777777" w:rsidR="00847D63" w:rsidRPr="003027E9" w:rsidDel="00847D63" w:rsidRDefault="00847D63">
      <w:pPr>
        <w:pStyle w:val="Command"/>
        <w:rPr>
          <w:del w:id="1144" w:author="Joe Rowlands" w:date="2016-04-23T15:12:00Z"/>
          <w:moveTo w:id="1145" w:author="Joe Rowlands" w:date="2016-04-23T15:12:00Z"/>
          <w:shd w:val="clear" w:color="auto" w:fill="FFFFFF"/>
        </w:rPr>
        <w:pPrChange w:id="1146" w:author="Joe Rowlands" w:date="2016-04-23T15:12:00Z">
          <w:pPr>
            <w:pStyle w:val="ListParagraph"/>
            <w:numPr>
              <w:numId w:val="25"/>
            </w:numPr>
            <w:ind w:hanging="360"/>
          </w:pPr>
        </w:pPrChange>
      </w:pPr>
      <w:moveTo w:id="1147" w:author="Joe Rowlands" w:date="2016-04-23T15:12:00Z">
        <w:r w:rsidRPr="003027E9">
          <w:rPr>
            <w:shd w:val="clear" w:color="auto" w:fill="FFFFFF"/>
          </w:rPr>
          <w:t>add_sib -name &lt;name&gt; -pos &lt;pos&gt;</w:t>
        </w:r>
      </w:moveTo>
    </w:p>
    <w:moveToRangeEnd w:id="1141"/>
    <w:p w14:paraId="3FFE4C63" w14:textId="77777777" w:rsidR="00847D63" w:rsidRDefault="00847D63">
      <w:pPr>
        <w:pStyle w:val="Command"/>
        <w:rPr>
          <w:ins w:id="1148" w:author="Joe Rowlands" w:date="2016-04-23T15:12:00Z"/>
        </w:rPr>
        <w:pPrChange w:id="1149" w:author="Joe Rowlands" w:date="2016-04-23T15:12:00Z">
          <w:pPr/>
        </w:pPrChange>
      </w:pPr>
    </w:p>
    <w:p w14:paraId="29EFC31F" w14:textId="279FDA67" w:rsidR="00847D63" w:rsidRPr="006D34B4" w:rsidRDefault="00847D63" w:rsidP="00847D63">
      <w:pPr>
        <w:pStyle w:val="Heading2"/>
        <w:rPr>
          <w:ins w:id="1150" w:author="Joe Rowlands" w:date="2016-04-23T15:12:00Z"/>
          <w:color w:val="0070C0"/>
        </w:rPr>
      </w:pPr>
      <w:bookmarkStart w:id="1151" w:name="_Toc449893381"/>
      <w:ins w:id="1152" w:author="Joe Rowlands" w:date="2016-04-23T15:12:00Z">
        <w:r>
          <w:rPr>
            <w:color w:val="0070C0"/>
          </w:rPr>
          <w:t>Shared Interface Bridge and Port Checking</w:t>
        </w:r>
        <w:bookmarkEnd w:id="1151"/>
      </w:ins>
    </w:p>
    <w:p w14:paraId="42614DBA" w14:textId="4827EEF6" w:rsidR="00847D63" w:rsidRDefault="00847D63" w:rsidP="006C6B1F">
      <w:pPr>
        <w:rPr>
          <w:ins w:id="1153" w:author="Joe Rowlands" w:date="2016-04-23T15:16:00Z"/>
        </w:rPr>
      </w:pPr>
      <w:ins w:id="1154" w:author="Joe Rowlands" w:date="2016-04-23T15:12:00Z">
        <w:r>
          <w:t>The Shared Interface Bridge enables port-checking capability.  Port-checking is used with two equivalent masters that run in lock-step.  Port-checking compares all traffic going</w:t>
        </w:r>
        <w:commentRangeStart w:id="1155"/>
        <w:r>
          <w:t xml:space="preserve"> in an out ports </w:t>
        </w:r>
      </w:ins>
      <w:commentRangeEnd w:id="1155"/>
      <w:r w:rsidR="003027E9">
        <w:rPr>
          <w:rStyle w:val="CommentReference"/>
        </w:rPr>
        <w:commentReference w:id="1155"/>
      </w:r>
      <w:ins w:id="1156" w:author="Joe Rowlands" w:date="2016-04-23T15:12:00Z">
        <w:r>
          <w:t xml:space="preserve">for equivalence.  When </w:t>
        </w:r>
      </w:ins>
      <w:ins w:id="1157" w:author="Joe Rowlands" w:date="2016-04-23T15:14:00Z">
        <w:r>
          <w:t>the two masters make a request, only one is treated as real within the NoC.  When the response is returned, it is returned to both.</w:t>
        </w:r>
        <w:r w:rsidR="00D15534">
          <w:t xml:space="preserve">  If they ever make requests or transmit data that is not equivalent and on the same cycle</w:t>
        </w:r>
      </w:ins>
      <w:ins w:id="1158" w:author="Joe Rowlands" w:date="2016-04-23T15:16:00Z">
        <w:r w:rsidR="00D15534">
          <w:t>, the Shared Interface Bridge will report an error.</w:t>
        </w:r>
      </w:ins>
    </w:p>
    <w:p w14:paraId="1D7A0773" w14:textId="6D7C923A" w:rsidR="00C0565E" w:rsidRDefault="00C0565E" w:rsidP="006C6B1F">
      <w:pPr>
        <w:rPr>
          <w:ins w:id="1159" w:author="Joe Rowlands" w:date="2016-04-23T15:12:00Z"/>
        </w:rPr>
      </w:pPr>
      <w:ins w:id="1160" w:author="Joe Rowlands" w:date="2016-04-23T15:16:00Z">
        <w:r>
          <w:t>The command to enable port-checking is:</w:t>
        </w:r>
      </w:ins>
    </w:p>
    <w:p w14:paraId="2F0CB2CA" w14:textId="071790D6" w:rsidR="006C6B1F" w:rsidDel="00847D63" w:rsidRDefault="006C6B1F">
      <w:pPr>
        <w:pStyle w:val="Command"/>
        <w:rPr>
          <w:moveFrom w:id="1161" w:author="Joe Rowlands" w:date="2016-04-23T15:12:00Z"/>
        </w:rPr>
        <w:pPrChange w:id="1162" w:author="Joe Rowlands" w:date="2016-04-23T15:16:00Z">
          <w:pPr/>
        </w:pPrChange>
      </w:pPr>
      <w:moveFromRangeStart w:id="1163" w:author="Joe Rowlands" w:date="2016-04-23T15:12:00Z" w:name="move449187683"/>
      <w:moveFrom w:id="1164" w:author="Joe Rowlands" w:date="2016-04-23T15:12:00Z">
        <w:r w:rsidDel="00847D63">
          <w:t>The</w:t>
        </w:r>
        <w:r w:rsidR="000F66E3" w:rsidDel="00847D63">
          <w:t xml:space="preserve"> Noc Studio</w:t>
        </w:r>
        <w:r w:rsidDel="00847D63">
          <w:t xml:space="preserve"> command to add the SIB master bridge is the following:</w:t>
        </w:r>
      </w:moveFrom>
    </w:p>
    <w:p w14:paraId="563586D6" w14:textId="096094BF" w:rsidR="00864EDD" w:rsidRPr="000F66E3" w:rsidDel="00847D63" w:rsidRDefault="006C6B1F">
      <w:pPr>
        <w:pStyle w:val="Command"/>
        <w:rPr>
          <w:moveFrom w:id="1165" w:author="Joe Rowlands" w:date="2016-04-23T15:12:00Z"/>
          <w:rFonts w:cs="Consolas"/>
          <w:color w:val="000000"/>
          <w:shd w:val="clear" w:color="auto" w:fill="FFFFFF"/>
        </w:rPr>
        <w:pPrChange w:id="1166" w:author="Joe Rowlands" w:date="2016-04-23T15:16:00Z">
          <w:pPr>
            <w:ind w:left="360"/>
          </w:pPr>
        </w:pPrChange>
      </w:pPr>
      <w:moveFrom w:id="1167" w:author="Joe Rowlands" w:date="2016-04-23T15:12:00Z">
        <w:r w:rsidRPr="000F66E3" w:rsidDel="00847D63">
          <w:rPr>
            <w:rFonts w:cs="Consolas"/>
            <w:color w:val="000000"/>
            <w:shd w:val="clear" w:color="auto" w:fill="FFFFFF"/>
          </w:rPr>
          <w:t>add_sib -name &lt;name&gt; -pos &lt;pos&gt;</w:t>
        </w:r>
      </w:moveFrom>
    </w:p>
    <w:moveFromRangeEnd w:id="1163"/>
    <w:p w14:paraId="5ADA4486" w14:textId="6B5D0034" w:rsidR="003F21B2" w:rsidRPr="000F66E3" w:rsidRDefault="003F21B2">
      <w:pPr>
        <w:pStyle w:val="Command"/>
        <w:rPr>
          <w:color w:val="FF0000"/>
        </w:rPr>
        <w:pPrChange w:id="1168" w:author="Joe Rowlands" w:date="2016-04-23T15:16:00Z">
          <w:pPr>
            <w:ind w:left="360"/>
          </w:pPr>
        </w:pPrChange>
      </w:pPr>
      <w:r w:rsidRPr="000F66E3">
        <w:rPr>
          <w:rFonts w:cs="Consolas"/>
          <w:color w:val="000000"/>
          <w:shd w:val="clear" w:color="auto" w:fill="FFFFFF"/>
        </w:rPr>
        <w:t>set_sib_port_check_pairs -name &lt;name&gt; -pairs &lt;m0&gt;:&lt;m1&gt; [&lt;m2&gt;:&lt;m3&gt;]+</w:t>
      </w:r>
    </w:p>
    <w:p w14:paraId="0FDB2A48" w14:textId="5DD6C937" w:rsidR="00F729AF" w:rsidRPr="006D34B4" w:rsidRDefault="00F729AF" w:rsidP="00F729AF">
      <w:pPr>
        <w:pStyle w:val="Heading2"/>
        <w:rPr>
          <w:color w:val="0070C0"/>
        </w:rPr>
      </w:pPr>
      <w:bookmarkStart w:id="1169" w:name="_Toc449893382"/>
      <w:r>
        <w:rPr>
          <w:color w:val="0070C0"/>
        </w:rPr>
        <w:t>Programmable Relocation Registers</w:t>
      </w:r>
      <w:r w:rsidRPr="006D34B4">
        <w:rPr>
          <w:color w:val="0070C0"/>
        </w:rPr>
        <w:t xml:space="preserve"> </w:t>
      </w:r>
      <w:ins w:id="1170" w:author="Anush Mohandass" w:date="2016-04-09T13:04:00Z">
        <w:r w:rsidR="00667D6D">
          <w:rPr>
            <w:color w:val="0070C0"/>
          </w:rPr>
          <w:t>And Hash Functions</w:t>
        </w:r>
      </w:ins>
      <w:bookmarkEnd w:id="1169"/>
    </w:p>
    <w:p w14:paraId="2F3E5481" w14:textId="77777777" w:rsidR="007313C8" w:rsidRDefault="009C5DEE" w:rsidP="00667D6D">
      <w:pPr>
        <w:rPr>
          <w:ins w:id="1171" w:author="Joe Rowlands" w:date="2016-04-23T15:20:00Z"/>
        </w:rPr>
      </w:pPr>
      <w:r>
        <w:t>The support</w:t>
      </w:r>
      <w:r w:rsidR="002F1CCA">
        <w:t xml:space="preserve"> to program the relocation registers </w:t>
      </w:r>
      <w:ins w:id="1172" w:author="Anush Mohandass" w:date="2016-04-09T13:04:00Z">
        <w:r w:rsidR="00667D6D">
          <w:t xml:space="preserve">and hash functions </w:t>
        </w:r>
      </w:ins>
      <w:r w:rsidR="002F1CCA">
        <w:t>is now available</w:t>
      </w:r>
      <w:ins w:id="1173" w:author="Joe Rowlands" w:date="2016-04-23T15:18:00Z">
        <w:r w:rsidR="006C5C5D">
          <w:t>.  The hash functions can be made programmable using the add_hash</w:t>
        </w:r>
        <w:r w:rsidR="007313C8">
          <w:t>_function command</w:t>
        </w:r>
      </w:ins>
      <w:ins w:id="1174" w:author="Joe Rowlands" w:date="2016-04-23T15:20:00Z">
        <w:r w:rsidR="007313C8">
          <w:t>.</w:t>
        </w:r>
      </w:ins>
    </w:p>
    <w:p w14:paraId="1492BBB5" w14:textId="77777777" w:rsidR="007313C8" w:rsidRDefault="007313C8" w:rsidP="00667D6D">
      <w:pPr>
        <w:rPr>
          <w:ins w:id="1175" w:author="Joe Rowlands" w:date="2016-04-23T15:24:00Z"/>
        </w:rPr>
      </w:pPr>
      <w:ins w:id="1176" w:author="Joe Rowlands" w:date="2016-04-23T15:21:00Z">
        <w:r>
          <w:t xml:space="preserve">For reloc registers, they can </w:t>
        </w:r>
      </w:ins>
      <w:ins w:id="1177" w:author="Joe Rowlands" w:date="2016-04-23T15:23:00Z">
        <w:r>
          <w:t>be enabled as follows.</w:t>
        </w:r>
      </w:ins>
    </w:p>
    <w:p w14:paraId="28E32CB8" w14:textId="2092C4CA" w:rsidR="007313C8" w:rsidRDefault="007313C8" w:rsidP="00667D6D">
      <w:pPr>
        <w:rPr>
          <w:ins w:id="1178" w:author="Joe Rowlands" w:date="2016-04-23T15:25:00Z"/>
        </w:rPr>
      </w:pPr>
      <w:ins w:id="1179" w:author="Joe Rowlands" w:date="2016-04-23T15:24:00Z">
        <w:r>
          <w:t xml:space="preserve">In the add_range command, when –reloc flag is used, an address offset is set to determine how the address will be presented to the slave. </w:t>
        </w:r>
      </w:ins>
      <w:ins w:id="1180" w:author="Joe Rowlands" w:date="2016-04-23T15:25:00Z">
        <w:r>
          <w:t xml:space="preserve"> To make that </w:t>
        </w:r>
      </w:ins>
      <w:ins w:id="1181" w:author="Joe Rowlands" w:date="2016-04-23T15:33:00Z">
        <w:r w:rsidR="009805FF">
          <w:t>Slave Address</w:t>
        </w:r>
      </w:ins>
      <w:ins w:id="1182" w:author="Joe Rowlands" w:date="2016-04-23T15:25:00Z">
        <w:r>
          <w:t xml:space="preserve"> programmable, the add_range command now has a prog_reloc_slv flag that can be set to 0 or 1.</w:t>
        </w:r>
      </w:ins>
    </w:p>
    <w:p w14:paraId="0B5D5AF9" w14:textId="09E2393D" w:rsidR="00B10A93" w:rsidRDefault="007313C8" w:rsidP="00667D6D">
      <w:pPr>
        <w:rPr>
          <w:ins w:id="1183" w:author="Joe Rowlands" w:date="2016-04-23T15:17:00Z"/>
        </w:rPr>
      </w:pPr>
      <w:ins w:id="1184" w:author="Joe Rowlands" w:date="2016-04-23T15:26:00Z">
        <w:r>
          <w:t xml:space="preserve">In the add_range_to_master command, the –base flag is used to indicate that </w:t>
        </w:r>
      </w:ins>
      <w:ins w:id="1185" w:author="Joe Rowlands" w:date="2016-04-23T15:30:00Z">
        <w:r w:rsidR="002D7707">
          <w:t xml:space="preserve">the </w:t>
        </w:r>
      </w:ins>
      <w:ins w:id="1186" w:author="Joe Rowlands" w:date="2016-04-23T15:32:00Z">
        <w:r w:rsidR="002D7707">
          <w:t>M</w:t>
        </w:r>
      </w:ins>
      <w:ins w:id="1187" w:author="Joe Rowlands" w:date="2016-04-23T15:30:00Z">
        <w:r w:rsidR="002D7707">
          <w:t xml:space="preserve">aster </w:t>
        </w:r>
      </w:ins>
      <w:ins w:id="1188" w:author="Joe Rowlands" w:date="2016-04-23T15:32:00Z">
        <w:r w:rsidR="002D7707">
          <w:t>A</w:t>
        </w:r>
      </w:ins>
      <w:ins w:id="1189" w:author="Joe Rowlands" w:date="2016-04-23T15:30:00Z">
        <w:r>
          <w:t xml:space="preserve">ddress is different from the </w:t>
        </w:r>
      </w:ins>
      <w:ins w:id="1190" w:author="Joe Rowlands" w:date="2016-04-23T15:32:00Z">
        <w:r w:rsidR="002D7707">
          <w:t>S</w:t>
        </w:r>
      </w:ins>
      <w:ins w:id="1191" w:author="Joe Rowlands" w:date="2016-04-23T15:30:00Z">
        <w:r w:rsidR="002D7707">
          <w:t xml:space="preserve">ystem </w:t>
        </w:r>
      </w:ins>
      <w:ins w:id="1192" w:author="Joe Rowlands" w:date="2016-04-23T15:32:00Z">
        <w:r w:rsidR="002D7707">
          <w:t>A</w:t>
        </w:r>
      </w:ins>
      <w:ins w:id="1193" w:author="Joe Rowlands" w:date="2016-04-23T15:30:00Z">
        <w:r>
          <w:t xml:space="preserve">ddress, then reloc_sys register will inherit the programming from the original add_range </w:t>
        </w:r>
      </w:ins>
      <w:ins w:id="1194" w:author="Joe Rowlands" w:date="2016-04-23T15:31:00Z">
        <w:r>
          <w:t>programmability option.  So if the range was created as programmable, and an add_range_to_master is used, the reloc_sys will be a programmable register.  In other words, since th</w:t>
        </w:r>
        <w:r w:rsidR="002D7707">
          <w:t xml:space="preserve">e add_range specified that the </w:t>
        </w:r>
      </w:ins>
      <w:ins w:id="1195" w:author="Joe Rowlands" w:date="2016-04-23T15:32:00Z">
        <w:r w:rsidR="002D7707">
          <w:t>S</w:t>
        </w:r>
      </w:ins>
      <w:ins w:id="1196" w:author="Joe Rowlands" w:date="2016-04-23T15:31:00Z">
        <w:r w:rsidR="002D7707">
          <w:t xml:space="preserve">ystem </w:t>
        </w:r>
      </w:ins>
      <w:ins w:id="1197" w:author="Joe Rowlands" w:date="2016-04-23T15:32:00Z">
        <w:r w:rsidR="002D7707">
          <w:t>S</w:t>
        </w:r>
      </w:ins>
      <w:ins w:id="1198" w:author="Joe Rowlands" w:date="2016-04-23T15:31:00Z">
        <w:r>
          <w:t>ddress was programmable, the reloc_sys, if used, will be programmable.</w:t>
        </w:r>
      </w:ins>
      <w:del w:id="1199" w:author="Joe Rowlands" w:date="2016-04-23T15:18:00Z">
        <w:r w:rsidR="002F1CCA" w:rsidDel="006C5C5D">
          <w:delText>.</w:delText>
        </w:r>
      </w:del>
      <w:ins w:id="1200" w:author="Anush Mohandass" w:date="2016-04-09T13:02:00Z">
        <w:del w:id="1201" w:author="Joe Rowlands" w:date="2016-04-23T15:17:00Z">
          <w:r w:rsidR="00667D6D" w:rsidDel="00A479C5">
            <w:delText xml:space="preserve"> </w:delText>
          </w:r>
        </w:del>
      </w:ins>
    </w:p>
    <w:p w14:paraId="7B6E1BE1" w14:textId="31AE6B76" w:rsidR="00667D6D" w:rsidRDefault="00667D6D" w:rsidP="00667D6D">
      <w:pPr>
        <w:rPr>
          <w:ins w:id="1202" w:author="Anush Mohandass" w:date="2016-04-09T13:02:00Z"/>
        </w:rPr>
      </w:pPr>
      <w:ins w:id="1203" w:author="Anush Mohandass" w:date="2016-04-09T13:02:00Z">
        <w:r w:rsidRPr="000E50A8">
          <w:rPr>
            <w:rPrChange w:id="1204" w:author="Anush Mohandass" w:date="2016-04-16T17:34:00Z">
              <w:rPr>
                <w:highlight w:val="yellow"/>
              </w:rPr>
            </w:rPrChange>
          </w:rPr>
          <w:t>More details about the usage of thes</w:t>
        </w:r>
      </w:ins>
      <w:ins w:id="1205" w:author="Anush Mohandass" w:date="2016-04-09T13:04:00Z">
        <w:r w:rsidRPr="000E50A8">
          <w:rPr>
            <w:rPrChange w:id="1206" w:author="Anush Mohandass" w:date="2016-04-16T17:34:00Z">
              <w:rPr>
                <w:highlight w:val="yellow"/>
              </w:rPr>
            </w:rPrChange>
          </w:rPr>
          <w:t>e</w:t>
        </w:r>
      </w:ins>
      <w:ins w:id="1207" w:author="Anush Mohandass" w:date="2016-04-09T13:02:00Z">
        <w:r w:rsidRPr="000E50A8">
          <w:rPr>
            <w:rPrChange w:id="1208" w:author="Anush Mohandass" w:date="2016-04-16T17:34:00Z">
              <w:rPr>
                <w:highlight w:val="yellow"/>
              </w:rPr>
            </w:rPrChange>
          </w:rPr>
          <w:t xml:space="preserve"> feature can be found in the NetSpeed </w:t>
        </w:r>
      </w:ins>
      <w:ins w:id="1209" w:author="Anush Mohandass" w:date="2016-04-09T13:03:00Z">
        <w:del w:id="1210" w:author="Joe Rowlands" w:date="2016-04-23T15:17:00Z">
          <w:r w:rsidRPr="000E50A8" w:rsidDel="00194808">
            <w:rPr>
              <w:rPrChange w:id="1211" w:author="Anush Mohandass" w:date="2016-04-16T17:34:00Z">
                <w:rPr>
                  <w:highlight w:val="yellow"/>
                </w:rPr>
              </w:rPrChange>
            </w:rPr>
            <w:delText>Orion</w:delText>
          </w:r>
        </w:del>
      </w:ins>
      <w:ins w:id="1212" w:author="Joe Rowlands" w:date="2016-04-23T15:17:00Z">
        <w:r w:rsidR="00194808">
          <w:t>Gemini</w:t>
        </w:r>
      </w:ins>
      <w:ins w:id="1213" w:author="Anush Mohandass" w:date="2016-04-09T13:03:00Z">
        <w:r w:rsidRPr="000E50A8">
          <w:rPr>
            <w:rPrChange w:id="1214" w:author="Anush Mohandass" w:date="2016-04-16T17:34:00Z">
              <w:rPr>
                <w:highlight w:val="yellow"/>
              </w:rPr>
            </w:rPrChange>
          </w:rPr>
          <w:t xml:space="preserve"> Technical Reference Manual</w:t>
        </w:r>
      </w:ins>
      <w:ins w:id="1215" w:author="Anush Mohandass" w:date="2016-04-09T13:02:00Z">
        <w:r w:rsidRPr="000E50A8">
          <w:rPr>
            <w:rPrChange w:id="1216" w:author="Anush Mohandass" w:date="2016-04-16T17:34:00Z">
              <w:rPr>
                <w:highlight w:val="yellow"/>
              </w:rPr>
            </w:rPrChange>
          </w:rPr>
          <w:t>.</w:t>
        </w:r>
      </w:ins>
    </w:p>
    <w:p w14:paraId="2AA53E6A" w14:textId="77777777" w:rsidR="004A07B3" w:rsidRDefault="004A07B3" w:rsidP="004A07B3">
      <w:pPr>
        <w:pStyle w:val="Heading2"/>
        <w:rPr>
          <w:moveTo w:id="1217" w:author="Anush Mohandass" w:date="2016-04-09T13:18:00Z"/>
          <w:color w:val="0070C0"/>
        </w:rPr>
      </w:pPr>
      <w:bookmarkStart w:id="1218" w:name="_Toc449893383"/>
      <w:moveToRangeStart w:id="1219" w:author="Anush Mohandass" w:date="2016-04-09T13:18:00Z" w:name="move447971255"/>
      <w:moveTo w:id="1220" w:author="Anush Mohandass" w:date="2016-04-09T13:18:00Z">
        <w:r>
          <w:rPr>
            <w:color w:val="0070C0"/>
          </w:rPr>
          <w:lastRenderedPageBreak/>
          <w:t>Combined Relocation and Hashing Functions</w:t>
        </w:r>
        <w:bookmarkEnd w:id="1218"/>
      </w:moveTo>
    </w:p>
    <w:p w14:paraId="20583649" w14:textId="447FE9DB" w:rsidR="004A07B3" w:rsidRPr="00B42EB8" w:rsidDel="0008410E" w:rsidRDefault="004A07B3" w:rsidP="004A07B3">
      <w:pPr>
        <w:rPr>
          <w:del w:id="1221" w:author="Joe Rowlands" w:date="2016-04-11T21:01:00Z"/>
          <w:moveTo w:id="1222" w:author="Anush Mohandass" w:date="2016-04-09T13:18:00Z"/>
        </w:rPr>
      </w:pPr>
      <w:moveTo w:id="1223" w:author="Anush Mohandass" w:date="2016-04-09T13:18:00Z">
        <w:r>
          <w:t>The support for combining the Relocation and Hashing Functions Features is now available.</w:t>
        </w:r>
      </w:moveTo>
      <w:ins w:id="1224" w:author="Joe Rowlands" w:date="2016-04-11T21:00:00Z">
        <w:r w:rsidR="00AF4B22">
          <w:t xml:space="preserve">  All hashing functions are performed on the System Address, and not the Master Address or Slave Address.</w:t>
        </w:r>
      </w:ins>
      <w:ins w:id="1225" w:author="Joe Rowlands" w:date="2016-04-11T21:01:00Z">
        <w:r w:rsidR="00B42EB8">
          <w:t xml:space="preserve">  This enables a consistent hashing for each address range</w:t>
        </w:r>
      </w:ins>
      <w:ins w:id="1226" w:author="Joe Rowlands" w:date="2016-04-11T21:02:00Z">
        <w:r w:rsidR="00975C78">
          <w:t>.</w:t>
        </w:r>
      </w:ins>
    </w:p>
    <w:p w14:paraId="5422511A" w14:textId="70DB54B7" w:rsidR="00864EDD" w:rsidDel="004A07B3" w:rsidRDefault="00864EDD" w:rsidP="00193063">
      <w:pPr>
        <w:pStyle w:val="Heading2"/>
        <w:rPr>
          <w:del w:id="1227" w:author="Anush Mohandass" w:date="2016-04-09T13:03:00Z"/>
        </w:rPr>
      </w:pPr>
      <w:bookmarkStart w:id="1228" w:name="_Toc447971532"/>
      <w:bookmarkEnd w:id="1228"/>
      <w:moveToRangeEnd w:id="1219"/>
    </w:p>
    <w:p w14:paraId="65593724" w14:textId="77777777" w:rsidR="004A07B3" w:rsidRPr="004A07B3" w:rsidRDefault="004A07B3">
      <w:pPr>
        <w:rPr>
          <w:ins w:id="1229" w:author="Anush Mohandass" w:date="2016-04-09T13:18:00Z"/>
        </w:rPr>
      </w:pPr>
    </w:p>
    <w:p w14:paraId="17F0C25B" w14:textId="2D8544A1" w:rsidR="00193063" w:rsidRPr="006D34B4" w:rsidRDefault="00193063" w:rsidP="00193063">
      <w:pPr>
        <w:pStyle w:val="Heading2"/>
        <w:rPr>
          <w:color w:val="0070C0"/>
        </w:rPr>
      </w:pPr>
      <w:bookmarkStart w:id="1230" w:name="_Toc449893384"/>
      <w:r>
        <w:rPr>
          <w:color w:val="0070C0"/>
        </w:rPr>
        <w:t>Reset Bypass for DFT</w:t>
      </w:r>
      <w:bookmarkEnd w:id="1230"/>
    </w:p>
    <w:p w14:paraId="30EBB6F6" w14:textId="558A0069" w:rsidR="00667D6D" w:rsidRDefault="00667D6D" w:rsidP="00667D6D">
      <w:pPr>
        <w:rPr>
          <w:ins w:id="1231" w:author="Anush Mohandass" w:date="2016-04-09T13:03:00Z"/>
        </w:rPr>
      </w:pPr>
      <w:ins w:id="1232" w:author="Anush Mohandass" w:date="2016-04-09T13:03:00Z">
        <w:r>
          <w:t>The ability to bypass reset for DFT is now available. This is needed for testability functionality.</w:t>
        </w:r>
      </w:ins>
      <w:ins w:id="1233" w:author="Joe Rowlands" w:date="2016-04-23T15:34:00Z">
        <w:r w:rsidR="0083107A">
          <w:t xml:space="preserve">  New inputs to the interconnect are provided to control the reset bypass.</w:t>
        </w:r>
      </w:ins>
      <w:ins w:id="1234" w:author="Anush Mohandass" w:date="2016-04-09T13:03:00Z">
        <w:del w:id="1235" w:author="Joe Rowlands" w:date="2016-04-23T15:33:00Z">
          <w:r w:rsidDel="003B7C4B">
            <w:delText xml:space="preserve"> </w:delText>
          </w:r>
          <w:r w:rsidRPr="00596FA8" w:rsidDel="003B7C4B">
            <w:rPr>
              <w:highlight w:val="yellow"/>
            </w:rPr>
            <w:delText>This can be enabled using the mesh_prop xxx.</w:delText>
          </w:r>
        </w:del>
      </w:ins>
    </w:p>
    <w:p w14:paraId="65F1D715" w14:textId="3711620F" w:rsidR="00F729AF" w:rsidDel="00667D6D" w:rsidRDefault="00193063" w:rsidP="00864EDD">
      <w:pPr>
        <w:rPr>
          <w:del w:id="1236" w:author="Anush Mohandass" w:date="2016-04-09T13:03:00Z"/>
        </w:rPr>
      </w:pPr>
      <w:del w:id="1237" w:author="Anush Mohandass" w:date="2016-04-09T13:03:00Z">
        <w:r w:rsidDel="00667D6D">
          <w:delText>The ability to bypass reset for DFT is now available. This is needed for testability functionality.</w:delText>
        </w:r>
        <w:bookmarkStart w:id="1238" w:name="_Toc448175332"/>
        <w:bookmarkStart w:id="1239" w:name="_Toc449193003"/>
        <w:bookmarkStart w:id="1240" w:name="_Toc449546459"/>
        <w:bookmarkStart w:id="1241" w:name="_Toc449669582"/>
        <w:bookmarkStart w:id="1242" w:name="_Toc449669816"/>
        <w:bookmarkStart w:id="1243" w:name="_Toc449670073"/>
        <w:bookmarkStart w:id="1244" w:name="_Toc449893385"/>
        <w:bookmarkEnd w:id="1238"/>
        <w:bookmarkEnd w:id="1239"/>
        <w:bookmarkEnd w:id="1240"/>
        <w:bookmarkEnd w:id="1241"/>
        <w:bookmarkEnd w:id="1242"/>
        <w:bookmarkEnd w:id="1243"/>
        <w:bookmarkEnd w:id="1244"/>
      </w:del>
    </w:p>
    <w:p w14:paraId="531414D9" w14:textId="28EDAD32" w:rsidR="00F729AF" w:rsidRPr="006D34B4" w:rsidDel="00667D6D" w:rsidRDefault="00F729AF" w:rsidP="00F729AF">
      <w:pPr>
        <w:pStyle w:val="Heading2"/>
        <w:rPr>
          <w:del w:id="1245" w:author="Anush Mohandass" w:date="2016-04-09T13:04:00Z"/>
          <w:color w:val="0070C0"/>
        </w:rPr>
      </w:pPr>
      <w:bookmarkStart w:id="1246" w:name="_Toc447971534"/>
      <w:del w:id="1247" w:author="Anush Mohandass" w:date="2016-04-09T13:04:00Z">
        <w:r w:rsidDel="00667D6D">
          <w:rPr>
            <w:color w:val="0070C0"/>
          </w:rPr>
          <w:delText>Programmable Hash Functions</w:delText>
        </w:r>
        <w:bookmarkStart w:id="1248" w:name="_Toc448175333"/>
        <w:bookmarkStart w:id="1249" w:name="_Toc449193004"/>
        <w:bookmarkStart w:id="1250" w:name="_Toc449546460"/>
        <w:bookmarkStart w:id="1251" w:name="_Toc449669583"/>
        <w:bookmarkStart w:id="1252" w:name="_Toc449669817"/>
        <w:bookmarkStart w:id="1253" w:name="_Toc449670074"/>
        <w:bookmarkStart w:id="1254" w:name="_Toc449893386"/>
        <w:bookmarkEnd w:id="1246"/>
        <w:bookmarkEnd w:id="1248"/>
        <w:bookmarkEnd w:id="1249"/>
        <w:bookmarkEnd w:id="1250"/>
        <w:bookmarkEnd w:id="1251"/>
        <w:bookmarkEnd w:id="1252"/>
        <w:bookmarkEnd w:id="1253"/>
        <w:bookmarkEnd w:id="1254"/>
      </w:del>
    </w:p>
    <w:p w14:paraId="09D5330C" w14:textId="66667040" w:rsidR="00F729AF" w:rsidDel="00667D6D" w:rsidRDefault="002F1CCA" w:rsidP="00864EDD">
      <w:pPr>
        <w:rPr>
          <w:del w:id="1255" w:author="Anush Mohandass" w:date="2016-04-09T13:04:00Z"/>
        </w:rPr>
      </w:pPr>
      <w:del w:id="1256" w:author="Anush Mohandass" w:date="2016-04-09T13:04:00Z">
        <w:r w:rsidDel="00667D6D">
          <w:delText>The ability to program the hash functions is now available.</w:delText>
        </w:r>
        <w:r w:rsidR="00872A90" w:rsidDel="00667D6D">
          <w:delText xml:space="preserve"> </w:delText>
        </w:r>
        <w:bookmarkStart w:id="1257" w:name="_Toc448175334"/>
        <w:bookmarkStart w:id="1258" w:name="_Toc449193005"/>
        <w:bookmarkStart w:id="1259" w:name="_Toc449546461"/>
        <w:bookmarkStart w:id="1260" w:name="_Toc449669584"/>
        <w:bookmarkStart w:id="1261" w:name="_Toc449669818"/>
        <w:bookmarkStart w:id="1262" w:name="_Toc449670075"/>
        <w:bookmarkStart w:id="1263" w:name="_Toc449893387"/>
        <w:bookmarkEnd w:id="1257"/>
        <w:bookmarkEnd w:id="1258"/>
        <w:bookmarkEnd w:id="1259"/>
        <w:bookmarkEnd w:id="1260"/>
        <w:bookmarkEnd w:id="1261"/>
        <w:bookmarkEnd w:id="1262"/>
        <w:bookmarkEnd w:id="1263"/>
      </w:del>
    </w:p>
    <w:p w14:paraId="6961133D" w14:textId="0FAC65C7" w:rsidR="005D071F" w:rsidDel="00667D6D" w:rsidRDefault="005D071F" w:rsidP="00864EDD">
      <w:pPr>
        <w:rPr>
          <w:del w:id="1264" w:author="Anush Mohandass" w:date="2016-04-09T13:00:00Z"/>
        </w:rPr>
      </w:pPr>
      <w:bookmarkStart w:id="1265" w:name="_Toc448175335"/>
      <w:bookmarkStart w:id="1266" w:name="_Toc449193006"/>
      <w:bookmarkStart w:id="1267" w:name="_Toc449546462"/>
      <w:bookmarkStart w:id="1268" w:name="_Toc449669585"/>
      <w:bookmarkStart w:id="1269" w:name="_Toc449669819"/>
      <w:bookmarkStart w:id="1270" w:name="_Toc449670076"/>
      <w:bookmarkStart w:id="1271" w:name="_Toc449893388"/>
      <w:bookmarkEnd w:id="1265"/>
      <w:bookmarkEnd w:id="1266"/>
      <w:bookmarkEnd w:id="1267"/>
      <w:bookmarkEnd w:id="1268"/>
      <w:bookmarkEnd w:id="1269"/>
      <w:bookmarkEnd w:id="1270"/>
      <w:bookmarkEnd w:id="1271"/>
    </w:p>
    <w:p w14:paraId="4E07FFA0" w14:textId="3C3E7FF1" w:rsidR="005D071F" w:rsidRPr="006D34B4" w:rsidRDefault="00DA4899" w:rsidP="005D071F">
      <w:pPr>
        <w:pStyle w:val="Heading2"/>
        <w:rPr>
          <w:color w:val="0070C0"/>
        </w:rPr>
      </w:pPr>
      <w:bookmarkStart w:id="1272" w:name="_Toc449893389"/>
      <w:r>
        <w:rPr>
          <w:color w:val="0070C0"/>
        </w:rPr>
        <w:t>Priority Address Map</w:t>
      </w:r>
      <w:bookmarkEnd w:id="1272"/>
    </w:p>
    <w:p w14:paraId="4C2BF94E" w14:textId="63C93A4A" w:rsidR="005D071F" w:rsidDel="00667D6D" w:rsidRDefault="005D071F" w:rsidP="00864EDD">
      <w:pPr>
        <w:rPr>
          <w:del w:id="1273" w:author="Anush Mohandass" w:date="2016-04-09T13:00:00Z"/>
        </w:rPr>
      </w:pPr>
    </w:p>
    <w:p w14:paraId="185AD625" w14:textId="77777777" w:rsidR="00D62657" w:rsidRDefault="004F229F" w:rsidP="00667D6D">
      <w:pPr>
        <w:rPr>
          <w:ins w:id="1274" w:author="Joe Rowlands" w:date="2016-04-23T15:42:00Z"/>
        </w:rPr>
      </w:pPr>
      <w:r>
        <w:t>The support for priority address map is now available.</w:t>
      </w:r>
      <w:ins w:id="1275" w:author="Joe Rowlands" w:date="2016-04-23T15:41:00Z">
        <w:r w:rsidR="005E6994">
          <w:t xml:space="preserve">  </w:t>
        </w:r>
      </w:ins>
      <w:ins w:id="1276" w:author="Joe Rowlands" w:date="2016-04-23T15:38:00Z">
        <w:r w:rsidR="005E6994">
          <w:t xml:space="preserve">In the add_range command, a new argument called </w:t>
        </w:r>
      </w:ins>
      <w:ins w:id="1277" w:author="Joe Rowlands" w:date="2016-04-23T15:39:00Z">
        <w:r w:rsidR="005E6994">
          <w:t>“background” can be used to create a background/default range.  Requests first check the normal foreground ranges to determine if there is an address match.  If they miss, they will look up the background ranges</w:t>
        </w:r>
      </w:ins>
      <w:ins w:id="1278" w:author="Joe Rowlands" w:date="2016-04-23T15:41:00Z">
        <w:r w:rsidR="00D62657">
          <w:t xml:space="preserve"> and can be sent there. </w:t>
        </w:r>
      </w:ins>
    </w:p>
    <w:p w14:paraId="4CE0B12D" w14:textId="77777777" w:rsidR="00A0103E" w:rsidRDefault="00D62657" w:rsidP="00667D6D">
      <w:pPr>
        <w:rPr>
          <w:ins w:id="1279" w:author="Joe Rowlands" w:date="2016-04-23T15:48:00Z"/>
        </w:rPr>
      </w:pPr>
      <w:ins w:id="1280" w:author="Joe Rowlands" w:date="2016-04-23T15:41:00Z">
        <w:r>
          <w:t>One use case would be to create a large background range that goes to memory, with smaller ranges that carve out smaller portions of that address range for</w:t>
        </w:r>
        <w:r w:rsidR="002133E3">
          <w:t xml:space="preserve"> other devices.   A 4MB </w:t>
        </w:r>
      </w:ins>
      <w:ins w:id="1281" w:author="Joe Rowlands" w:date="2016-04-23T15:45:00Z">
        <w:r w:rsidR="002133E3">
          <w:t xml:space="preserve">background </w:t>
        </w:r>
      </w:ins>
      <w:ins w:id="1282" w:author="Joe Rowlands" w:date="2016-04-23T15:41:00Z">
        <w:r w:rsidR="002133E3">
          <w:t>address</w:t>
        </w:r>
      </w:ins>
      <w:ins w:id="1283" w:author="Joe Rowlands" w:date="2016-04-23T15:45:00Z">
        <w:r w:rsidR="002133E3">
          <w:t xml:space="preserve"> </w:t>
        </w:r>
      </w:ins>
      <w:ins w:id="1284" w:author="Joe Rowlands" w:date="2016-04-23T15:41:00Z">
        <w:r>
          <w:t>range with a 4KB carveout would only need two address ranges</w:t>
        </w:r>
      </w:ins>
      <w:ins w:id="1285" w:author="Joe Rowlands" w:date="2016-04-23T15:45:00Z">
        <w:r w:rsidR="002133E3">
          <w:t>.  If these were implemented as normal ranges, requiring power-of-2 sizes, it would require many ranges to fill in all of the gaps created by the 4K region.</w:t>
        </w:r>
      </w:ins>
    </w:p>
    <w:p w14:paraId="04B4ADF3" w14:textId="47B433C4" w:rsidR="005E6994" w:rsidRDefault="009177EC" w:rsidP="00667D6D">
      <w:pPr>
        <w:rPr>
          <w:ins w:id="1286" w:author="Joe Rowlands" w:date="2016-04-23T15:38:00Z"/>
        </w:rPr>
      </w:pPr>
      <w:ins w:id="1287" w:author="Joe Rowlands" w:date="2016-04-23T15:48:00Z">
        <w:r>
          <w:t>This feature must be used with care.  If some agents don’t have access to one of the foreground ranges, they will end up hitting on the background range and will send there requests to that slave, instead of getting a decode error.</w:t>
        </w:r>
      </w:ins>
      <w:ins w:id="1288" w:author="Anush Mohandass" w:date="2016-04-09T13:05:00Z">
        <w:del w:id="1289" w:author="Joe Rowlands" w:date="2016-04-23T15:38:00Z">
          <w:r w:rsidR="00667D6D" w:rsidDel="005E6994">
            <w:delText xml:space="preserve"> </w:delText>
          </w:r>
        </w:del>
      </w:ins>
    </w:p>
    <w:p w14:paraId="00D86689" w14:textId="11E8FDDD" w:rsidR="00667D6D" w:rsidRDefault="00667D6D" w:rsidP="00667D6D">
      <w:pPr>
        <w:rPr>
          <w:ins w:id="1290" w:author="Anush Mohandass" w:date="2016-04-09T13:05:00Z"/>
        </w:rPr>
      </w:pPr>
      <w:ins w:id="1291" w:author="Anush Mohandass" w:date="2016-04-09T13:05:00Z">
        <w:r w:rsidRPr="000E50A8">
          <w:rPr>
            <w:rPrChange w:id="1292" w:author="Anush Mohandass" w:date="2016-04-16T17:35:00Z">
              <w:rPr>
                <w:highlight w:val="yellow"/>
              </w:rPr>
            </w:rPrChange>
          </w:rPr>
          <w:t xml:space="preserve">More details about the usage of these feature can be found in the NetSpeed </w:t>
        </w:r>
      </w:ins>
      <w:ins w:id="1293" w:author="Joe Rowlands" w:date="2016-04-23T15:46:00Z">
        <w:r w:rsidR="00132116">
          <w:t>Gemini</w:t>
        </w:r>
      </w:ins>
      <w:ins w:id="1294" w:author="Anush Mohandass" w:date="2016-04-09T13:05:00Z">
        <w:del w:id="1295" w:author="Joe Rowlands" w:date="2016-04-23T15:46:00Z">
          <w:r w:rsidRPr="000E50A8" w:rsidDel="00132116">
            <w:rPr>
              <w:rPrChange w:id="1296" w:author="Anush Mohandass" w:date="2016-04-16T17:35:00Z">
                <w:rPr>
                  <w:highlight w:val="yellow"/>
                </w:rPr>
              </w:rPrChange>
            </w:rPr>
            <w:delText>Orion</w:delText>
          </w:r>
        </w:del>
        <w:r w:rsidRPr="000E50A8">
          <w:rPr>
            <w:rPrChange w:id="1297" w:author="Anush Mohandass" w:date="2016-04-16T17:35:00Z">
              <w:rPr>
                <w:highlight w:val="yellow"/>
              </w:rPr>
            </w:rPrChange>
          </w:rPr>
          <w:t xml:space="preserve"> Technical Reference Manual.</w:t>
        </w:r>
      </w:ins>
    </w:p>
    <w:p w14:paraId="23E6723F" w14:textId="08E23432" w:rsidR="005D071F" w:rsidDel="00667D6D" w:rsidRDefault="005D071F" w:rsidP="00864EDD">
      <w:pPr>
        <w:rPr>
          <w:del w:id="1298" w:author="Anush Mohandass" w:date="2016-04-09T13:05:00Z"/>
        </w:rPr>
      </w:pPr>
      <w:bookmarkStart w:id="1299" w:name="_Toc448175337"/>
      <w:bookmarkStart w:id="1300" w:name="_Toc449193008"/>
      <w:bookmarkStart w:id="1301" w:name="_Toc449546464"/>
      <w:bookmarkStart w:id="1302" w:name="_Toc449669587"/>
      <w:bookmarkStart w:id="1303" w:name="_Toc449669821"/>
      <w:bookmarkStart w:id="1304" w:name="_Toc449670078"/>
      <w:bookmarkStart w:id="1305" w:name="_Toc449893390"/>
      <w:bookmarkEnd w:id="1299"/>
      <w:bookmarkEnd w:id="1300"/>
      <w:bookmarkEnd w:id="1301"/>
      <w:bookmarkEnd w:id="1302"/>
      <w:bookmarkEnd w:id="1303"/>
      <w:bookmarkEnd w:id="1304"/>
      <w:bookmarkEnd w:id="1305"/>
    </w:p>
    <w:p w14:paraId="1D9140B3" w14:textId="68F90BE6" w:rsidR="005D071F" w:rsidRPr="006D34B4" w:rsidRDefault="00815A21" w:rsidP="005D071F">
      <w:pPr>
        <w:pStyle w:val="Heading2"/>
        <w:rPr>
          <w:color w:val="0070C0"/>
        </w:rPr>
      </w:pPr>
      <w:bookmarkStart w:id="1306" w:name="_Toc449893391"/>
      <w:r>
        <w:rPr>
          <w:color w:val="0070C0"/>
        </w:rPr>
        <w:t>Reg Bus Master Guarantee of Forward P</w:t>
      </w:r>
      <w:ins w:id="1307" w:author="Anush Mohandass" w:date="2016-04-09T13:05:00Z">
        <w:r w:rsidR="00667D6D">
          <w:rPr>
            <w:color w:val="0070C0"/>
          </w:rPr>
          <w:t>r</w:t>
        </w:r>
      </w:ins>
      <w:del w:id="1308" w:author="Anush Mohandass" w:date="2016-04-09T13:05:00Z">
        <w:r w:rsidDel="00667D6D">
          <w:rPr>
            <w:color w:val="0070C0"/>
          </w:rPr>
          <w:delText>R</w:delText>
        </w:r>
      </w:del>
      <w:r>
        <w:rPr>
          <w:color w:val="0070C0"/>
        </w:rPr>
        <w:t>ogress</w:t>
      </w:r>
      <w:bookmarkEnd w:id="1306"/>
    </w:p>
    <w:p w14:paraId="5848E432" w14:textId="65AAAD75" w:rsidR="005D071F" w:rsidRDefault="007E0EB7" w:rsidP="00864EDD">
      <w:r>
        <w:t>The Reg Bus Master now guarantees forwar</w:t>
      </w:r>
      <w:del w:id="1309" w:author="Joe Rowlands" w:date="2016-04-23T15:50:00Z">
        <w:r w:rsidDel="00F429EA">
          <w:delText>e</w:delText>
        </w:r>
      </w:del>
      <w:r>
        <w:t>d progress</w:t>
      </w:r>
      <w:ins w:id="1310" w:author="Joe Rowlands" w:date="2016-04-23T15:50:00Z">
        <w:r w:rsidR="00C60BA1">
          <w:t xml:space="preserve"> to the dedicated port</w:t>
        </w:r>
      </w:ins>
      <w:del w:id="1311" w:author="Joe Rowlands" w:date="2016-04-23T15:49:00Z">
        <w:r w:rsidDel="00F429EA">
          <w:delText xml:space="preserve"> even if the tunnel access of the register bus somehow backs up from the N</w:delText>
        </w:r>
      </w:del>
      <w:ins w:id="1312" w:author="Anush Mohandass" w:date="2016-04-09T13:05:00Z">
        <w:del w:id="1313" w:author="Joe Rowlands" w:date="2016-04-23T15:49:00Z">
          <w:r w:rsidR="00667D6D" w:rsidDel="00F429EA">
            <w:delText>o</w:delText>
          </w:r>
        </w:del>
      </w:ins>
      <w:del w:id="1314" w:author="Joe Rowlands" w:date="2016-04-23T15:49:00Z">
        <w:r w:rsidDel="00F429EA">
          <w:delText>O</w:delText>
        </w:r>
      </w:del>
      <w:ins w:id="1315" w:author="Joe Rowlands" w:date="2016-04-23T15:51:00Z">
        <w:r w:rsidR="00C60BA1">
          <w:t xml:space="preserve"> when the tunnel is used.  If the main NoC layer goes down, it can potentially prevent responses being returned from the tunnel.</w:t>
        </w:r>
        <w:r w:rsidR="00C815A4">
          <w:t xml:space="preserve">  In prior releases, this backpressure could affect the dedicated port.  In this release, dedicated resources enable the dedicated port to make forward progres</w:t>
        </w:r>
        <w:r w:rsidR="00DF18E5">
          <w:t xml:space="preserve">s even if the tunnel is </w:t>
        </w:r>
      </w:ins>
      <w:ins w:id="1316" w:author="Joe Rowlands" w:date="2016-04-23T15:53:00Z">
        <w:r w:rsidR="00DF18E5">
          <w:t>locked</w:t>
        </w:r>
        <w:r w:rsidR="00891C9D">
          <w:t>.</w:t>
        </w:r>
      </w:ins>
      <w:del w:id="1317" w:author="Joe Rowlands" w:date="2016-04-23T15:49:00Z">
        <w:r w:rsidDel="00F429EA">
          <w:delText>C</w:delText>
        </w:r>
      </w:del>
      <w:del w:id="1318" w:author="Joe Rowlands" w:date="2016-04-23T15:51:00Z">
        <w:r w:rsidDel="00C60BA1">
          <w:delText>.</w:delText>
        </w:r>
      </w:del>
      <w:del w:id="1319" w:author="Joe Rowlands" w:date="2016-04-23T15:49:00Z">
        <w:r w:rsidDel="00F429EA">
          <w:delText xml:space="preserve"> </w:delText>
        </w:r>
      </w:del>
      <w:ins w:id="1320" w:author="Anush Mohandass" w:date="2016-04-09T13:06:00Z">
        <w:del w:id="1321" w:author="Joe Rowlands" w:date="2016-04-23T15:49:00Z">
          <w:r w:rsidR="00667D6D" w:rsidRPr="00C5376C" w:rsidDel="00F429EA">
            <w:rPr>
              <w:highlight w:val="yellow"/>
            </w:rPr>
            <w:delText>This can be enabled using the mesh_prop xxx.</w:delText>
          </w:r>
        </w:del>
      </w:ins>
      <w:del w:id="1322" w:author="Anush Mohandass" w:date="2016-04-09T13:06:00Z">
        <w:r w:rsidDel="00667D6D">
          <w:delText xml:space="preserve">This provides a key debug </w:delText>
        </w:r>
        <w:r w:rsidR="008F20EB" w:rsidDel="00667D6D">
          <w:delText>c</w:delText>
        </w:r>
        <w:r w:rsidDel="00667D6D">
          <w:delText xml:space="preserve">ability to </w:delText>
        </w:r>
        <w:r w:rsidR="008F20EB" w:rsidDel="00667D6D">
          <w:delText xml:space="preserve">be able to </w:delText>
        </w:r>
        <w:r w:rsidDel="00667D6D">
          <w:delText>figure out what</w:delText>
        </w:r>
      </w:del>
      <w:del w:id="1323" w:author="Anush Mohandass" w:date="2016-04-09T13:05:00Z">
        <w:r w:rsidDel="00667D6D">
          <w:delText>’s</w:delText>
        </w:r>
      </w:del>
      <w:del w:id="1324" w:author="Anush Mohandass" w:date="2016-04-09T13:06:00Z">
        <w:r w:rsidDel="00667D6D">
          <w:delText xml:space="preserve"> going on</w:delText>
        </w:r>
        <w:r w:rsidR="008F20EB" w:rsidDel="00667D6D">
          <w:delText xml:space="preserve"> by reading the registers</w:delText>
        </w:r>
        <w:r w:rsidDel="00667D6D">
          <w:delText xml:space="preserve"> in the b</w:delText>
        </w:r>
        <w:r w:rsidR="008F20EB" w:rsidDel="00667D6D">
          <w:delText>acked up NOC.</w:delText>
        </w:r>
      </w:del>
    </w:p>
    <w:p w14:paraId="680033FC" w14:textId="0909182E" w:rsidR="00670FF7" w:rsidRPr="006D34B4" w:rsidRDefault="00670FF7" w:rsidP="00670FF7">
      <w:pPr>
        <w:pStyle w:val="Heading2"/>
        <w:rPr>
          <w:color w:val="0070C0"/>
        </w:rPr>
      </w:pPr>
      <w:bookmarkStart w:id="1325" w:name="_Toc449893392"/>
      <w:r>
        <w:rPr>
          <w:color w:val="0070C0"/>
        </w:rPr>
        <w:lastRenderedPageBreak/>
        <w:t>AHB Slave Byte Enable Support</w:t>
      </w:r>
      <w:bookmarkEnd w:id="1325"/>
    </w:p>
    <w:p w14:paraId="36A7C858" w14:textId="79F8CBAC" w:rsidR="00D43ECF" w:rsidDel="004B020B" w:rsidRDefault="00C72E76" w:rsidP="00D43ECF">
      <w:pPr>
        <w:rPr>
          <w:del w:id="1326" w:author="Joe Rowlands" w:date="2016-04-23T16:00:00Z"/>
        </w:rPr>
      </w:pPr>
      <w:r>
        <w:t xml:space="preserve">The AHB Slave byte enable support is now available. This provides the ability </w:t>
      </w:r>
      <w:r w:rsidR="00142559">
        <w:t>to handle packets wh</w:t>
      </w:r>
      <w:r w:rsidR="00D43ECF">
        <w:t>ere not all</w:t>
      </w:r>
      <w:ins w:id="1327" w:author="Joe Rowlands" w:date="2016-04-23T16:00:00Z">
        <w:r w:rsidR="00477E66">
          <w:t xml:space="preserve"> </w:t>
        </w:r>
      </w:ins>
      <w:del w:id="1328" w:author="Joe Rowlands" w:date="2016-04-23T16:00:00Z">
        <w:r w:rsidR="00D43ECF" w:rsidDel="00477E66">
          <w:delText xml:space="preserve"> 64 </w:delText>
        </w:r>
      </w:del>
      <w:r w:rsidR="00D43ECF">
        <w:t>bytes are valid.</w:t>
      </w:r>
      <w:ins w:id="1329" w:author="Joe Rowlands" w:date="2016-04-23T16:00:00Z">
        <w:r w:rsidR="004B020B">
          <w:t xml:space="preserve">  </w:t>
        </w:r>
      </w:ins>
    </w:p>
    <w:p w14:paraId="7E88ACBE" w14:textId="302D5B11" w:rsidR="00D43ECF" w:rsidRDefault="00D43ECF" w:rsidP="00864EDD">
      <w:r w:rsidRPr="00D43ECF">
        <w:rPr>
          <w:rFonts w:eastAsia="Times New Roman" w:cs="Arial"/>
          <w:sz w:val="21"/>
          <w:szCs w:val="21"/>
        </w:rPr>
        <w:t>AHB protocol does not have write strobe (byte enable).  Therefore sparse writes need to be conveyed using HADDR and HSIZE.</w:t>
      </w:r>
    </w:p>
    <w:p w14:paraId="715D5836" w14:textId="05C5EEA9" w:rsidR="000F66E3" w:rsidDel="004B020B" w:rsidRDefault="000F66E3">
      <w:pPr>
        <w:pStyle w:val="Heading2"/>
        <w:rPr>
          <w:del w:id="1330" w:author="Joe Rowlands" w:date="2016-04-23T16:02:00Z"/>
        </w:rPr>
        <w:pPrChange w:id="1331" w:author="Joe Rowlands" w:date="2016-04-23T16:02:00Z">
          <w:pPr/>
        </w:pPrChange>
      </w:pPr>
      <w:del w:id="1332" w:author="Joe Rowlands" w:date="2016-04-23T16:02:00Z">
        <w:r w:rsidDel="004B020B">
          <w:delText>The Noc Studio Command to support this feature is:</w:delText>
        </w:r>
        <w:bookmarkStart w:id="1333" w:name="_Toc449193011"/>
        <w:bookmarkStart w:id="1334" w:name="_Toc449546467"/>
        <w:bookmarkStart w:id="1335" w:name="_Toc449669590"/>
        <w:bookmarkStart w:id="1336" w:name="_Toc449669824"/>
        <w:bookmarkStart w:id="1337" w:name="_Toc449670081"/>
        <w:bookmarkStart w:id="1338" w:name="_Toc449893393"/>
        <w:bookmarkEnd w:id="1333"/>
        <w:bookmarkEnd w:id="1334"/>
        <w:bookmarkEnd w:id="1335"/>
        <w:bookmarkEnd w:id="1336"/>
        <w:bookmarkEnd w:id="1337"/>
        <w:bookmarkEnd w:id="1338"/>
      </w:del>
    </w:p>
    <w:p w14:paraId="40BABBB0" w14:textId="474ECC6B" w:rsidR="000F66E3" w:rsidRPr="000F66E3" w:rsidDel="004B020B" w:rsidRDefault="000F66E3">
      <w:pPr>
        <w:pStyle w:val="Heading2"/>
        <w:rPr>
          <w:del w:id="1339" w:author="Joe Rowlands" w:date="2016-04-23T16:02:00Z"/>
          <w:rFonts w:eastAsia="Times New Roman" w:cs="Arial"/>
        </w:rPr>
        <w:pPrChange w:id="1340" w:author="Joe Rowlands" w:date="2016-04-23T16:02:00Z">
          <w:pPr>
            <w:shd w:val="clear" w:color="auto" w:fill="FFFFFF"/>
            <w:spacing w:before="150" w:after="0" w:line="300" w:lineRule="atLeast"/>
            <w:ind w:left="576"/>
          </w:pPr>
        </w:pPrChange>
      </w:pPr>
      <w:del w:id="1341" w:author="Joe Rowlands" w:date="2016-04-23T16:02:00Z">
        <w:r w:rsidRPr="000F66E3" w:rsidDel="004B020B">
          <w:rPr>
            <w:rFonts w:eastAsia="Times New Roman" w:cs="Arial"/>
          </w:rPr>
          <w:delText>add new </w:delText>
        </w:r>
        <w:r w:rsidRPr="000F66E3" w:rsidDel="004B020B">
          <w:rPr>
            <w:rFonts w:eastAsia="Times New Roman" w:cs="Courier New"/>
          </w:rPr>
          <w:delText>bridge_prop ahbls_no_write_bursts_enable yes/no</w:delText>
        </w:r>
        <w:r w:rsidRPr="000F66E3" w:rsidDel="004B020B">
          <w:rPr>
            <w:rFonts w:eastAsia="Times New Roman" w:cs="Arial"/>
          </w:rPr>
          <w:delText> (default no) that drives P_NO_AHB_WBURST (default set to 1b'0)</w:delText>
        </w:r>
        <w:bookmarkStart w:id="1342" w:name="_Toc449193012"/>
        <w:bookmarkStart w:id="1343" w:name="_Toc449546468"/>
        <w:bookmarkStart w:id="1344" w:name="_Toc449669591"/>
        <w:bookmarkStart w:id="1345" w:name="_Toc449669825"/>
        <w:bookmarkStart w:id="1346" w:name="_Toc449670082"/>
        <w:bookmarkStart w:id="1347" w:name="_Toc449893394"/>
        <w:bookmarkEnd w:id="1342"/>
        <w:bookmarkEnd w:id="1343"/>
        <w:bookmarkEnd w:id="1344"/>
        <w:bookmarkEnd w:id="1345"/>
        <w:bookmarkEnd w:id="1346"/>
        <w:bookmarkEnd w:id="1347"/>
      </w:del>
    </w:p>
    <w:p w14:paraId="250DF49F" w14:textId="1BB9C333" w:rsidR="000F66E3" w:rsidRPr="00667D6D" w:rsidDel="00667D6D" w:rsidRDefault="000F66E3">
      <w:pPr>
        <w:pStyle w:val="Heading2"/>
        <w:rPr>
          <w:del w:id="1348" w:author="Anush Mohandass" w:date="2016-04-09T13:06:00Z"/>
          <w:color w:val="0070C0"/>
          <w:rPrChange w:id="1349" w:author="Anush Mohandass" w:date="2016-04-09T13:06:00Z">
            <w:rPr>
              <w:del w:id="1350" w:author="Anush Mohandass" w:date="2016-04-09T13:06:00Z"/>
            </w:rPr>
          </w:rPrChange>
        </w:rPr>
        <w:pPrChange w:id="1351" w:author="Joe Rowlands" w:date="2016-04-23T16:02:00Z">
          <w:pPr/>
        </w:pPrChange>
      </w:pPr>
      <w:bookmarkStart w:id="1352" w:name="_Toc448175340"/>
      <w:bookmarkStart w:id="1353" w:name="_Toc449193013"/>
      <w:bookmarkStart w:id="1354" w:name="_Toc449546469"/>
      <w:bookmarkStart w:id="1355" w:name="_Toc449669592"/>
      <w:bookmarkStart w:id="1356" w:name="_Toc449669826"/>
      <w:bookmarkStart w:id="1357" w:name="_Toc449670083"/>
      <w:bookmarkStart w:id="1358" w:name="_Toc449893395"/>
      <w:bookmarkEnd w:id="1352"/>
      <w:bookmarkEnd w:id="1353"/>
      <w:bookmarkEnd w:id="1354"/>
      <w:bookmarkEnd w:id="1355"/>
      <w:bookmarkEnd w:id="1356"/>
      <w:bookmarkEnd w:id="1357"/>
      <w:bookmarkEnd w:id="1358"/>
    </w:p>
    <w:p w14:paraId="630C8DAB" w14:textId="0D3CDCF9" w:rsidR="0002704E" w:rsidRPr="00667D6D" w:rsidRDefault="0002704E">
      <w:pPr>
        <w:pStyle w:val="Heading2"/>
        <w:rPr>
          <w:color w:val="0070C0"/>
          <w:rPrChange w:id="1359" w:author="Anush Mohandass" w:date="2016-04-09T13:06:00Z">
            <w:rPr>
              <w:color w:val="FF0000"/>
            </w:rPr>
          </w:rPrChange>
        </w:rPr>
      </w:pPr>
      <w:bookmarkStart w:id="1360" w:name="_Toc449893396"/>
      <w:r w:rsidRPr="00667D6D">
        <w:rPr>
          <w:color w:val="0070C0"/>
          <w:rPrChange w:id="1361" w:author="Anush Mohandass" w:date="2016-04-09T13:06:00Z">
            <w:rPr>
              <w:color w:val="FF0000"/>
            </w:rPr>
          </w:rPrChange>
        </w:rPr>
        <w:t>AHB</w:t>
      </w:r>
      <w:ins w:id="1362" w:author="Joe Rowlands" w:date="2016-04-23T15:56:00Z">
        <w:r w:rsidR="00A033B8">
          <w:rPr>
            <w:color w:val="0070C0"/>
          </w:rPr>
          <w:t>-Lite</w:t>
        </w:r>
      </w:ins>
      <w:r w:rsidRPr="00667D6D">
        <w:rPr>
          <w:color w:val="0070C0"/>
          <w:rPrChange w:id="1363" w:author="Anush Mohandass" w:date="2016-04-09T13:06:00Z">
            <w:rPr>
              <w:color w:val="FF0000"/>
            </w:rPr>
          </w:rPrChange>
        </w:rPr>
        <w:t xml:space="preserve"> Slave Area Reduction</w:t>
      </w:r>
      <w:bookmarkEnd w:id="1360"/>
    </w:p>
    <w:p w14:paraId="4D125594" w14:textId="578625AF" w:rsidR="00A033B8" w:rsidRDefault="00A033B8" w:rsidP="0002704E">
      <w:pPr>
        <w:rPr>
          <w:ins w:id="1364" w:author="Joe Rowlands" w:date="2016-04-23T15:55:00Z"/>
        </w:rPr>
      </w:pPr>
      <w:ins w:id="1365" w:author="Joe Rowlands" w:date="2016-04-23T15:55:00Z">
        <w:r>
          <w:t>The AHB-</w:t>
        </w:r>
      </w:ins>
      <w:ins w:id="1366" w:author="Joe Rowlands" w:date="2016-04-23T15:57:00Z">
        <w:r>
          <w:t>l</w:t>
        </w:r>
      </w:ins>
      <w:ins w:id="1367" w:author="Joe Rowlands" w:date="2016-04-23T15:55:00Z">
        <w:r>
          <w:t xml:space="preserve">ite slave </w:t>
        </w:r>
      </w:ins>
      <w:ins w:id="1368" w:author="Joe Rowlands" w:date="2016-04-23T15:56:00Z">
        <w:r>
          <w:t xml:space="preserve">bridge has a new property that </w:t>
        </w:r>
      </w:ins>
      <w:ins w:id="1369" w:author="Joe Rowlands" w:date="2016-04-23T15:57:00Z">
        <w:r>
          <w:t>disabled write bursts and sends writes as a sequence of single-beat writes.  This eliminates a significant data structure within the AHB-lite bridge</w:t>
        </w:r>
      </w:ins>
      <w:ins w:id="1370" w:author="Joe Rowlands" w:date="2016-04-23T15:58:00Z">
        <w:r w:rsidR="004B020B">
          <w:t xml:space="preserve">, reducing area </w:t>
        </w:r>
      </w:ins>
      <w:ins w:id="1371" w:author="Joe Rowlands" w:date="2016-04-23T16:00:00Z">
        <w:r w:rsidR="004B020B">
          <w:t>substantially</w:t>
        </w:r>
      </w:ins>
      <w:ins w:id="1372" w:author="Joe Rowlands" w:date="2016-04-23T15:58:00Z">
        <w:r w:rsidR="004B020B">
          <w:t xml:space="preserve">.  This reduction is enabled by default, but can be modified with </w:t>
        </w:r>
      </w:ins>
      <w:ins w:id="1373" w:author="Joe Rowlands" w:date="2016-04-23T16:01:00Z">
        <w:r w:rsidR="004B020B">
          <w:t>the</w:t>
        </w:r>
      </w:ins>
      <w:ins w:id="1374" w:author="Joe Rowlands" w:date="2016-04-23T15:58:00Z">
        <w:r w:rsidR="004B020B">
          <w:t xml:space="preserve"> </w:t>
        </w:r>
      </w:ins>
      <w:ins w:id="1375" w:author="Joe Rowlands" w:date="2016-04-23T16:01:00Z">
        <w:r w:rsidR="004B020B">
          <w:t>following NocStudio property</w:t>
        </w:r>
      </w:ins>
      <w:ins w:id="1376" w:author="Joe Rowlands" w:date="2016-04-23T16:02:00Z">
        <w:r w:rsidR="00C277FF">
          <w:t>:</w:t>
        </w:r>
      </w:ins>
    </w:p>
    <w:p w14:paraId="73A3B701" w14:textId="7B2E0972" w:rsidR="0002704E" w:rsidRDefault="004B020B">
      <w:pPr>
        <w:pStyle w:val="Command"/>
        <w:pPrChange w:id="1377" w:author="Joe Rowlands" w:date="2016-04-23T16:02:00Z">
          <w:pPr/>
        </w:pPrChange>
      </w:pPr>
      <w:ins w:id="1378" w:author="Joe Rowlands" w:date="2016-04-23T16:01:00Z">
        <w:r w:rsidRPr="000F66E3">
          <w:t>bridge_prop ahbls_no_write_bursts_enable yes/no</w:t>
        </w:r>
      </w:ins>
      <w:del w:id="1379" w:author="Joe Rowlands" w:date="2016-04-23T16:01:00Z">
        <w:r w:rsidR="0002704E" w:rsidDel="004B020B">
          <w:delText>The AHB Slave area reduction is now available</w:delText>
        </w:r>
      </w:del>
      <w:del w:id="1380" w:author="Joe Rowlands" w:date="2016-04-23T15:55:00Z">
        <w:r w:rsidR="0002704E" w:rsidDel="00A033B8">
          <w:delText xml:space="preserve">. </w:delText>
        </w:r>
      </w:del>
      <w:ins w:id="1381" w:author="Anush Mohandass" w:date="2016-04-09T13:06:00Z">
        <w:del w:id="1382" w:author="Joe Rowlands" w:date="2016-04-23T15:55:00Z">
          <w:r w:rsidR="00667D6D" w:rsidRPr="00C5376C" w:rsidDel="00A033B8">
            <w:rPr>
              <w:highlight w:val="yellow"/>
            </w:rPr>
            <w:delText>This can be enabled using the mesh_prop xxx.</w:delText>
          </w:r>
        </w:del>
      </w:ins>
      <w:del w:id="1383" w:author="Anush Mohandass" w:date="2016-04-09T13:06:00Z">
        <w:r w:rsidR="0002704E" w:rsidDel="00667D6D">
          <w:delText>This feature depends on enabling the AHB Slave Byte Enable support.</w:delText>
        </w:r>
      </w:del>
    </w:p>
    <w:p w14:paraId="4715D1A2" w14:textId="40823645" w:rsidR="0002704E" w:rsidDel="00667D6D" w:rsidRDefault="0002704E" w:rsidP="00864EDD">
      <w:pPr>
        <w:rPr>
          <w:del w:id="1384" w:author="Anush Mohandass" w:date="2016-04-09T13:06:00Z"/>
        </w:rPr>
      </w:pPr>
      <w:bookmarkStart w:id="1385" w:name="_Toc448175342"/>
      <w:bookmarkStart w:id="1386" w:name="_Toc449193015"/>
      <w:bookmarkStart w:id="1387" w:name="_Toc449546471"/>
      <w:bookmarkStart w:id="1388" w:name="_Toc449669594"/>
      <w:bookmarkStart w:id="1389" w:name="_Toc449669828"/>
      <w:bookmarkStart w:id="1390" w:name="_Toc449670085"/>
      <w:bookmarkStart w:id="1391" w:name="_Toc449893397"/>
      <w:bookmarkEnd w:id="1385"/>
      <w:bookmarkEnd w:id="1386"/>
      <w:bookmarkEnd w:id="1387"/>
      <w:bookmarkEnd w:id="1388"/>
      <w:bookmarkEnd w:id="1389"/>
      <w:bookmarkEnd w:id="1390"/>
      <w:bookmarkEnd w:id="1391"/>
    </w:p>
    <w:p w14:paraId="5EC62BA8" w14:textId="457882B9" w:rsidR="00670FF7" w:rsidRPr="006D34B4" w:rsidRDefault="00670FF7" w:rsidP="00670FF7">
      <w:pPr>
        <w:pStyle w:val="Heading2"/>
        <w:rPr>
          <w:color w:val="0070C0"/>
        </w:rPr>
      </w:pPr>
      <w:bookmarkStart w:id="1392" w:name="_Toc449893398"/>
      <w:r>
        <w:rPr>
          <w:color w:val="0070C0"/>
        </w:rPr>
        <w:t>APB Master Interface for Reg Bus</w:t>
      </w:r>
      <w:bookmarkEnd w:id="1392"/>
    </w:p>
    <w:p w14:paraId="6AD7402F" w14:textId="683EB97E" w:rsidR="00670FF7" w:rsidRDefault="00C72E76" w:rsidP="00864EDD">
      <w:r>
        <w:t>The APB Master Interface for reg bus is now available.</w:t>
      </w:r>
      <w:ins w:id="1393" w:author="Joe Rowlands" w:date="2016-04-23T16:04:00Z">
        <w:r w:rsidR="00AA3EF7">
          <w:t xml:space="preserve">  When RegBus tunnel is used, the additional port can be configured to use APB.  This allows an APB connection to the regbus layer for debug, as an example.  The NoC registers have been modified to enable 32-bit access so the APB port can be used to access all registers.</w:t>
        </w:r>
      </w:ins>
      <w:del w:id="1394" w:author="Joe Rowlands" w:date="2016-04-23T16:04:00Z">
        <w:r w:rsidDel="00AA3EF7">
          <w:delText xml:space="preserve"> </w:delText>
        </w:r>
      </w:del>
      <w:del w:id="1395" w:author="Joe Rowlands" w:date="2016-04-23T16:06:00Z">
        <w:r w:rsidDel="00AA3EF7">
          <w:delText>This offers a new option for which protocol is the best fit for interfacing the S</w:delText>
        </w:r>
      </w:del>
      <w:ins w:id="1396" w:author="Anush Mohandass" w:date="2016-04-09T13:08:00Z">
        <w:del w:id="1397" w:author="Joe Rowlands" w:date="2016-04-23T16:06:00Z">
          <w:r w:rsidR="00656290" w:rsidDel="00AA3EF7">
            <w:delText>o</w:delText>
          </w:r>
        </w:del>
      </w:ins>
      <w:ins w:id="1398" w:author="Anush Mohandass" w:date="2016-04-09T13:09:00Z">
        <w:del w:id="1399" w:author="Joe Rowlands" w:date="2016-04-23T16:06:00Z">
          <w:r w:rsidR="00656290" w:rsidDel="00AA3EF7">
            <w:delText>C</w:delText>
          </w:r>
        </w:del>
      </w:ins>
      <w:del w:id="1400" w:author="Joe Rowlands" w:date="2016-04-23T16:06:00Z">
        <w:r w:rsidDel="00AA3EF7">
          <w:delText>OC to the N</w:delText>
        </w:r>
      </w:del>
      <w:ins w:id="1401" w:author="Anush Mohandass" w:date="2016-04-09T13:08:00Z">
        <w:del w:id="1402" w:author="Joe Rowlands" w:date="2016-04-23T16:06:00Z">
          <w:r w:rsidR="00656290" w:rsidDel="00AA3EF7">
            <w:delText>o</w:delText>
          </w:r>
        </w:del>
      </w:ins>
      <w:del w:id="1403" w:author="Joe Rowlands" w:date="2016-04-23T16:06:00Z">
        <w:r w:rsidDel="00AA3EF7">
          <w:delText>OC’s register bus.</w:delText>
        </w:r>
        <w:r w:rsidR="00A426AC" w:rsidDel="00AA3EF7">
          <w:delText xml:space="preserve"> The APB Master performs</w:delText>
        </w:r>
        <w:r w:rsidR="004F4235" w:rsidDel="00AA3EF7">
          <w:delText xml:space="preserve"> 32-bit accesses for registers.</w:delText>
        </w:r>
      </w:del>
    </w:p>
    <w:p w14:paraId="577C891B" w14:textId="559A975D" w:rsidR="00695ED2" w:rsidRDefault="00695ED2" w:rsidP="00864EDD">
      <w:r>
        <w:t>The Noc</w:t>
      </w:r>
      <w:del w:id="1404" w:author="ENGR5" w:date="2016-04-27T14:53:00Z">
        <w:r w:rsidDel="005E0ADF">
          <w:delText xml:space="preserve"> </w:delText>
        </w:r>
      </w:del>
      <w:r>
        <w:t>Studio property to enable this feature is:</w:t>
      </w:r>
    </w:p>
    <w:p w14:paraId="60948646" w14:textId="64F2CE6F" w:rsidR="004804E4" w:rsidRDefault="004804E4">
      <w:pPr>
        <w:pStyle w:val="Command"/>
        <w:rPr>
          <w:ins w:id="1405" w:author="Joe Rowlands" w:date="2016-04-23T16:07:00Z"/>
          <w:shd w:val="clear" w:color="auto" w:fill="FFFFFF"/>
        </w:rPr>
        <w:pPrChange w:id="1406" w:author="Joe Rowlands" w:date="2016-04-23T16:07:00Z">
          <w:pPr>
            <w:ind w:left="576"/>
          </w:pPr>
        </w:pPrChange>
      </w:pPr>
      <w:ins w:id="1407" w:author="Joe Rowlands" w:date="2016-04-23T16:07:00Z">
        <w:r>
          <w:rPr>
            <w:shd w:val="clear" w:color="auto" w:fill="FFFFFF"/>
          </w:rPr>
          <w:t xml:space="preserve">host_prop </w:t>
        </w:r>
        <w:r w:rsidRPr="00695ED2">
          <w:rPr>
            <w:shd w:val="clear" w:color="auto" w:fill="FFFFFF"/>
          </w:rPr>
          <w:t>tunnel_slv1_apb</w:t>
        </w:r>
        <w:r>
          <w:rPr>
            <w:shd w:val="clear" w:color="auto" w:fill="FFFFFF"/>
          </w:rPr>
          <w:t xml:space="preserve"> yes</w:t>
        </w:r>
      </w:ins>
    </w:p>
    <w:p w14:paraId="4115D732" w14:textId="0011ECC0" w:rsidR="00695ED2" w:rsidRPr="00695ED2" w:rsidDel="004804E4" w:rsidRDefault="00695ED2" w:rsidP="00695ED2">
      <w:pPr>
        <w:ind w:left="576"/>
        <w:rPr>
          <w:del w:id="1408" w:author="Joe Rowlands" w:date="2016-04-23T16:07:00Z"/>
        </w:rPr>
      </w:pPr>
      <w:del w:id="1409" w:author="Joe Rowlands" w:date="2016-04-23T16:07:00Z">
        <w:r w:rsidRPr="00695ED2" w:rsidDel="004804E4">
          <w:rPr>
            <w:rFonts w:cs="Arial"/>
            <w:shd w:val="clear" w:color="auto" w:fill="FFFFFF"/>
          </w:rPr>
          <w:delText>The host prop tunnel_slv1_apb should be set to "yes" to enable this feature .</w:delText>
        </w:r>
        <w:bookmarkStart w:id="1410" w:name="_Toc449193017"/>
        <w:bookmarkStart w:id="1411" w:name="_Toc449546473"/>
        <w:bookmarkStart w:id="1412" w:name="_Toc449669596"/>
        <w:bookmarkStart w:id="1413" w:name="_Toc449669830"/>
        <w:bookmarkStart w:id="1414" w:name="_Toc449670087"/>
        <w:bookmarkStart w:id="1415" w:name="_Toc449893399"/>
        <w:bookmarkEnd w:id="1410"/>
        <w:bookmarkEnd w:id="1411"/>
        <w:bookmarkEnd w:id="1412"/>
        <w:bookmarkEnd w:id="1413"/>
        <w:bookmarkEnd w:id="1414"/>
        <w:bookmarkEnd w:id="1415"/>
      </w:del>
    </w:p>
    <w:p w14:paraId="3D36607A" w14:textId="0C2BC513" w:rsidR="00670FF7" w:rsidDel="00667D6D" w:rsidRDefault="00670FF7" w:rsidP="00864EDD">
      <w:pPr>
        <w:rPr>
          <w:del w:id="1416" w:author="Anush Mohandass" w:date="2016-04-09T13:07:00Z"/>
        </w:rPr>
      </w:pPr>
      <w:bookmarkStart w:id="1417" w:name="_Toc448175344"/>
      <w:bookmarkStart w:id="1418" w:name="_Toc449193018"/>
      <w:bookmarkStart w:id="1419" w:name="_Toc449546474"/>
      <w:bookmarkStart w:id="1420" w:name="_Toc449669597"/>
      <w:bookmarkStart w:id="1421" w:name="_Toc449669831"/>
      <w:bookmarkStart w:id="1422" w:name="_Toc449670088"/>
      <w:bookmarkStart w:id="1423" w:name="_Toc449893400"/>
      <w:bookmarkEnd w:id="1417"/>
      <w:bookmarkEnd w:id="1418"/>
      <w:bookmarkEnd w:id="1419"/>
      <w:bookmarkEnd w:id="1420"/>
      <w:bookmarkEnd w:id="1421"/>
      <w:bookmarkEnd w:id="1422"/>
      <w:bookmarkEnd w:id="1423"/>
    </w:p>
    <w:p w14:paraId="69EE45D5" w14:textId="2E8EC474" w:rsidR="00670FF7" w:rsidRPr="006D34B4" w:rsidRDefault="00670FF7" w:rsidP="00670FF7">
      <w:pPr>
        <w:pStyle w:val="Heading2"/>
        <w:rPr>
          <w:color w:val="0070C0"/>
        </w:rPr>
      </w:pPr>
      <w:bookmarkStart w:id="1424" w:name="_Toc449893401"/>
      <w:r>
        <w:rPr>
          <w:color w:val="0070C0"/>
        </w:rPr>
        <w:t>Multi-Clock Reg Bus</w:t>
      </w:r>
      <w:bookmarkEnd w:id="1424"/>
    </w:p>
    <w:p w14:paraId="598B7B34" w14:textId="77777777" w:rsidR="005E0ADF" w:rsidRDefault="00480152" w:rsidP="005E0ADF">
      <w:pPr>
        <w:rPr>
          <w:ins w:id="1425" w:author="ENGR5" w:date="2016-04-27T14:55:00Z"/>
        </w:rPr>
      </w:pPr>
      <w:r>
        <w:t>The Multi-Clock reg bus is now available.</w:t>
      </w:r>
      <w:ins w:id="1426" w:author="Anush Mohandass" w:date="2016-04-09T13:15:00Z">
        <w:r w:rsidR="00656290">
          <w:t xml:space="preserve"> </w:t>
        </w:r>
      </w:ins>
      <w:ins w:id="1427" w:author="ENGR5" w:date="2016-04-27T14:51:00Z">
        <w:r w:rsidR="005E0ADF">
          <w:t xml:space="preserve"> </w:t>
        </w:r>
      </w:ins>
      <w:ins w:id="1428" w:author="Anush Mohandass" w:date="2016-04-09T13:16:00Z">
        <w:del w:id="1429" w:author="ENGR5" w:date="2016-04-27T14:51:00Z">
          <w:r w:rsidR="00656290" w:rsidDel="005E0ADF">
            <w:rPr>
              <w:highlight w:val="yellow"/>
            </w:rPr>
            <w:delText>Need more details here</w:delText>
          </w:r>
        </w:del>
      </w:ins>
      <w:ins w:id="1430" w:author="ENGR5" w:date="2016-04-27T14:51:00Z">
        <w:r w:rsidR="005E0ADF">
          <w:t>The NocStudio property to enable this feature is:</w:t>
        </w:r>
      </w:ins>
    </w:p>
    <w:p w14:paraId="4BE59AD8" w14:textId="77777777" w:rsidR="00B734E0" w:rsidRDefault="005E0ADF">
      <w:pPr>
        <w:pStyle w:val="Command"/>
        <w:rPr>
          <w:ins w:id="1431" w:author="ENGR5" w:date="2016-04-27T15:20:00Z"/>
        </w:rPr>
        <w:pPrChange w:id="1432" w:author="ENGR5" w:date="2016-04-27T14:56:00Z">
          <w:pPr/>
        </w:pPrChange>
      </w:pPr>
      <w:ins w:id="1433" w:author="ENGR5" w:date="2016-04-27T14:56:00Z">
        <w:r>
          <w:t xml:space="preserve">prop_default </w:t>
        </w:r>
      </w:ins>
      <w:ins w:id="1434" w:author="ENGR5" w:date="2016-04-27T15:20:00Z">
        <w:r w:rsidR="00B734E0" w:rsidRPr="00B734E0">
          <w:t>use_dedicated_regbus_clk no</w:t>
        </w:r>
      </w:ins>
    </w:p>
    <w:p w14:paraId="6A200860" w14:textId="4958D9AE" w:rsidR="00670FF7" w:rsidRPr="0048344E" w:rsidRDefault="0048344E">
      <w:pPr>
        <w:pStyle w:val="Body"/>
        <w:pPrChange w:id="1435" w:author="ENGR5" w:date="2016-04-27T15:21:00Z">
          <w:pPr/>
        </w:pPrChange>
      </w:pPr>
      <w:ins w:id="1436" w:author="ENGR5" w:date="2016-04-27T15:22:00Z">
        <w:r w:rsidRPr="0048344E">
          <w:rPr>
            <w:szCs w:val="22"/>
          </w:rPr>
          <w:t xml:space="preserve">With this setting, </w:t>
        </w:r>
      </w:ins>
      <w:ins w:id="1437" w:author="ENGR5" w:date="2016-04-27T15:25:00Z">
        <w:r>
          <w:rPr>
            <w:szCs w:val="22"/>
          </w:rPr>
          <w:t xml:space="preserve">in mapping </w:t>
        </w:r>
      </w:ins>
      <w:ins w:id="1438" w:author="ENGR5" w:date="2016-04-27T15:22:00Z">
        <w:r w:rsidRPr="0048344E">
          <w:rPr>
            <w:szCs w:val="22"/>
          </w:rPr>
          <w:t xml:space="preserve">NocStudio will </w:t>
        </w:r>
      </w:ins>
      <w:ins w:id="1439" w:author="ENGR5" w:date="2016-04-27T15:26:00Z">
        <w:r>
          <w:rPr>
            <w:szCs w:val="22"/>
          </w:rPr>
          <w:t xml:space="preserve">use the node clock domain for regbus routers and ring master (rbs) instances.  Just as with other layers, the clock domain assignments for regbus routers may be </w:t>
        </w:r>
      </w:ins>
      <w:ins w:id="1440" w:author="ENGR5" w:date="2016-04-27T15:27:00Z">
        <w:r>
          <w:rPr>
            <w:szCs w:val="22"/>
          </w:rPr>
          <w:t xml:space="preserve">further tuned </w:t>
        </w:r>
      </w:ins>
      <w:ins w:id="1441" w:author="ENGR5" w:date="2016-04-27T15:26:00Z">
        <w:r>
          <w:rPr>
            <w:szCs w:val="22"/>
          </w:rPr>
          <w:t>with router_prop clock_domain commands.</w:t>
        </w:r>
      </w:ins>
      <w:ins w:id="1442" w:author="Anush Mohandass" w:date="2016-04-09T13:16:00Z">
        <w:del w:id="1443" w:author="ENGR5" w:date="2016-04-27T14:51:00Z">
          <w:r w:rsidR="00656290" w:rsidRPr="0048344E" w:rsidDel="005E0ADF">
            <w:rPr>
              <w:szCs w:val="22"/>
              <w:rPrChange w:id="1444" w:author="ENGR5" w:date="2016-04-27T15:23:00Z">
                <w:rPr>
                  <w:highlight w:val="yellow"/>
                </w:rPr>
              </w:rPrChange>
            </w:rPr>
            <w:delText>.</w:delText>
          </w:r>
        </w:del>
      </w:ins>
    </w:p>
    <w:p w14:paraId="74F9D8FD" w14:textId="06341763" w:rsidR="00670FF7" w:rsidDel="00667D6D" w:rsidRDefault="00670FF7" w:rsidP="00864EDD">
      <w:pPr>
        <w:rPr>
          <w:del w:id="1445" w:author="Anush Mohandass" w:date="2016-04-09T13:07:00Z"/>
        </w:rPr>
      </w:pPr>
      <w:bookmarkStart w:id="1446" w:name="_Toc448175346"/>
      <w:bookmarkStart w:id="1447" w:name="_Toc449193020"/>
      <w:bookmarkStart w:id="1448" w:name="_Toc449546476"/>
      <w:bookmarkStart w:id="1449" w:name="_Toc449669599"/>
      <w:bookmarkStart w:id="1450" w:name="_Toc449669833"/>
      <w:bookmarkStart w:id="1451" w:name="_Toc449670090"/>
      <w:bookmarkStart w:id="1452" w:name="_Toc449893402"/>
      <w:bookmarkEnd w:id="1446"/>
      <w:bookmarkEnd w:id="1447"/>
      <w:bookmarkEnd w:id="1448"/>
      <w:bookmarkEnd w:id="1449"/>
      <w:bookmarkEnd w:id="1450"/>
      <w:bookmarkEnd w:id="1451"/>
      <w:bookmarkEnd w:id="1452"/>
    </w:p>
    <w:p w14:paraId="3D4EAD10" w14:textId="0F8AC64F" w:rsidR="00670FF7" w:rsidRPr="00482498" w:rsidRDefault="00670FF7" w:rsidP="00670FF7">
      <w:pPr>
        <w:pStyle w:val="Heading2"/>
        <w:rPr>
          <w:color w:val="0070C0"/>
        </w:rPr>
      </w:pPr>
      <w:bookmarkStart w:id="1453" w:name="_Toc449893403"/>
      <w:r>
        <w:rPr>
          <w:color w:val="0070C0"/>
        </w:rPr>
        <w:t>Separate Interrupt Pins at the NOC Level Option</w:t>
      </w:r>
      <w:bookmarkEnd w:id="1453"/>
    </w:p>
    <w:p w14:paraId="5926F01A" w14:textId="71A98B54" w:rsidR="00CD057A" w:rsidRDefault="00480152" w:rsidP="007E5B8B">
      <w:r>
        <w:t>The ability to have separate interrupt pins at the NOC level is now available.</w:t>
      </w:r>
    </w:p>
    <w:p w14:paraId="0A9D1478" w14:textId="48A9FE54" w:rsidR="00CD057A" w:rsidRDefault="00CD057A" w:rsidP="007E5B8B">
      <w:r>
        <w:lastRenderedPageBreak/>
        <w:t xml:space="preserve">This gives 2 options for interrupt </w:t>
      </w:r>
      <w:r w:rsidR="00B30382">
        <w:t xml:space="preserve">signal </w:t>
      </w:r>
      <w:r>
        <w:t>pin aggregation:</w:t>
      </w:r>
    </w:p>
    <w:p w14:paraId="01281AE2" w14:textId="77777777" w:rsidR="00CD057A" w:rsidRPr="00CD057A" w:rsidRDefault="00CD057A" w:rsidP="00CD057A">
      <w:pPr>
        <w:pStyle w:val="ListParagraph"/>
        <w:numPr>
          <w:ilvl w:val="0"/>
          <w:numId w:val="29"/>
        </w:numPr>
        <w:shd w:val="clear" w:color="auto" w:fill="FFFFFF"/>
        <w:spacing w:before="100" w:beforeAutospacing="1" w:after="100" w:afterAutospacing="1" w:line="300" w:lineRule="atLeast"/>
        <w:rPr>
          <w:rFonts w:eastAsia="Times New Roman" w:cs="Arial"/>
        </w:rPr>
      </w:pPr>
      <w:r w:rsidRPr="00CD057A">
        <w:rPr>
          <w:rFonts w:eastAsia="Times New Roman" w:cs="Arial"/>
        </w:rPr>
        <w:t>All interrupt signals are OR'd together into a single pin at the ns_soc_ip interface.</w:t>
      </w:r>
    </w:p>
    <w:p w14:paraId="7A9BEFCB" w14:textId="77777777" w:rsidR="00CD057A" w:rsidRDefault="00CD057A" w:rsidP="00CD057A">
      <w:pPr>
        <w:pStyle w:val="ListParagraph"/>
        <w:numPr>
          <w:ilvl w:val="0"/>
          <w:numId w:val="29"/>
        </w:numPr>
        <w:shd w:val="clear" w:color="auto" w:fill="FFFFFF"/>
        <w:spacing w:before="100" w:beforeAutospacing="1" w:after="100" w:afterAutospacing="1" w:line="300" w:lineRule="atLeast"/>
        <w:rPr>
          <w:ins w:id="1454" w:author="Joe Rowlands" w:date="2016-04-23T16:08:00Z"/>
          <w:rFonts w:eastAsia="Times New Roman" w:cs="Arial"/>
        </w:rPr>
      </w:pPr>
      <w:r w:rsidRPr="00CD057A">
        <w:rPr>
          <w:rFonts w:eastAsia="Times New Roman" w:cs="Arial"/>
        </w:rPr>
        <w:t>All interrupt signals are brought directly out to pins on ns_soc_ip from each NoC element source.</w:t>
      </w:r>
    </w:p>
    <w:p w14:paraId="79BB6259" w14:textId="68DF23AE" w:rsidR="00C538F4" w:rsidRDefault="00C538F4">
      <w:pPr>
        <w:shd w:val="clear" w:color="auto" w:fill="FFFFFF"/>
        <w:spacing w:before="100" w:beforeAutospacing="1" w:after="100" w:afterAutospacing="1" w:line="300" w:lineRule="atLeast"/>
        <w:rPr>
          <w:ins w:id="1455" w:author="Joe Rowlands" w:date="2016-04-23T16:08:00Z"/>
          <w:rFonts w:eastAsia="Times New Roman" w:cs="Arial"/>
        </w:rPr>
        <w:pPrChange w:id="1456" w:author="Joe Rowlands" w:date="2016-04-23T16:08:00Z">
          <w:pPr>
            <w:pStyle w:val="ListParagraph"/>
            <w:numPr>
              <w:numId w:val="29"/>
            </w:numPr>
            <w:shd w:val="clear" w:color="auto" w:fill="FFFFFF"/>
            <w:spacing w:before="100" w:beforeAutospacing="1" w:after="100" w:afterAutospacing="1" w:line="300" w:lineRule="atLeast"/>
            <w:ind w:left="360" w:hanging="360"/>
          </w:pPr>
        </w:pPrChange>
      </w:pPr>
      <w:ins w:id="1457" w:author="Joe Rowlands" w:date="2016-04-23T16:08:00Z">
        <w:r>
          <w:rPr>
            <w:rFonts w:eastAsia="Times New Roman" w:cs="Arial"/>
          </w:rPr>
          <w:t>The interrupt aggregation can be controlled by the following NocStudio Mesh Prop:</w:t>
        </w:r>
      </w:ins>
    </w:p>
    <w:p w14:paraId="2FAF0853" w14:textId="6801CED5" w:rsidR="00C538F4" w:rsidRDefault="00C538F4">
      <w:pPr>
        <w:pStyle w:val="Command"/>
        <w:rPr>
          <w:ins w:id="1458" w:author="Joe Rowlands" w:date="2016-04-23T16:09:00Z"/>
        </w:rPr>
        <w:pPrChange w:id="1459" w:author="Joe Rowlands" w:date="2016-04-23T16:09:00Z">
          <w:pPr>
            <w:pStyle w:val="ListParagraph"/>
            <w:numPr>
              <w:numId w:val="29"/>
            </w:numPr>
            <w:shd w:val="clear" w:color="auto" w:fill="FFFFFF"/>
            <w:spacing w:before="100" w:beforeAutospacing="1" w:after="100" w:afterAutospacing="1" w:line="300" w:lineRule="atLeast"/>
            <w:ind w:left="360" w:hanging="360"/>
          </w:pPr>
        </w:pPrChange>
      </w:pPr>
      <w:ins w:id="1460" w:author="Joe Rowlands" w:date="2016-04-23T16:08:00Z">
        <w:r>
          <w:t xml:space="preserve">mesh_prop </w:t>
        </w:r>
      </w:ins>
      <w:ins w:id="1461" w:author="Joe Rowlands" w:date="2016-04-23T16:09:00Z">
        <w:r w:rsidRPr="00C538F4">
          <w:t>single_interrupt_for_noc yes/no</w:t>
        </w:r>
      </w:ins>
    </w:p>
    <w:p w14:paraId="2868A1AA" w14:textId="229B41CE" w:rsidR="00C538F4" w:rsidRPr="00C538F4" w:rsidRDefault="00C538F4">
      <w:pPr>
        <w:shd w:val="clear" w:color="auto" w:fill="FFFFFF"/>
        <w:spacing w:before="100" w:beforeAutospacing="1" w:after="100" w:afterAutospacing="1" w:line="300" w:lineRule="atLeast"/>
        <w:rPr>
          <w:rFonts w:eastAsia="Times New Roman" w:cs="Arial"/>
          <w:rPrChange w:id="1462" w:author="Joe Rowlands" w:date="2016-04-23T16:08:00Z">
            <w:rPr/>
          </w:rPrChange>
        </w:rPr>
        <w:pPrChange w:id="1463" w:author="Joe Rowlands" w:date="2016-04-23T16:08:00Z">
          <w:pPr>
            <w:pStyle w:val="ListParagraph"/>
            <w:numPr>
              <w:numId w:val="29"/>
            </w:numPr>
            <w:shd w:val="clear" w:color="auto" w:fill="FFFFFF"/>
            <w:spacing w:before="100" w:beforeAutospacing="1" w:after="100" w:afterAutospacing="1" w:line="300" w:lineRule="atLeast"/>
            <w:ind w:left="360" w:hanging="360"/>
          </w:pPr>
        </w:pPrChange>
      </w:pPr>
      <w:ins w:id="1464" w:author="Joe Rowlands" w:date="2016-04-23T16:09:00Z">
        <w:r>
          <w:rPr>
            <w:rFonts w:eastAsia="Times New Roman" w:cs="Arial"/>
          </w:rPr>
          <w:t>The default is set to yes, which will combine the interrupts into a single signal.</w:t>
        </w:r>
      </w:ins>
    </w:p>
    <w:p w14:paraId="4726EC07" w14:textId="53932022" w:rsidR="00CD057A" w:rsidRPr="00656290" w:rsidDel="00656290" w:rsidRDefault="00CD057A" w:rsidP="007E5B8B">
      <w:pPr>
        <w:rPr>
          <w:del w:id="1465" w:author="Anush Mohandass" w:date="2016-04-09T13:16:00Z"/>
          <w:color w:val="0070C0"/>
          <w:rPrChange w:id="1466" w:author="Anush Mohandass" w:date="2016-04-09T13:17:00Z">
            <w:rPr>
              <w:del w:id="1467" w:author="Anush Mohandass" w:date="2016-04-09T13:16:00Z"/>
            </w:rPr>
          </w:rPrChange>
        </w:rPr>
      </w:pPr>
      <w:bookmarkStart w:id="1468" w:name="_Toc448175348"/>
      <w:bookmarkStart w:id="1469" w:name="_Toc449193022"/>
      <w:bookmarkStart w:id="1470" w:name="_Toc449546478"/>
      <w:bookmarkStart w:id="1471" w:name="_Toc449669601"/>
      <w:bookmarkStart w:id="1472" w:name="_Toc449669835"/>
      <w:bookmarkStart w:id="1473" w:name="_Toc449670092"/>
      <w:bookmarkStart w:id="1474" w:name="_Toc449893404"/>
      <w:bookmarkEnd w:id="1468"/>
      <w:bookmarkEnd w:id="1469"/>
      <w:bookmarkEnd w:id="1470"/>
      <w:bookmarkEnd w:id="1471"/>
      <w:bookmarkEnd w:id="1472"/>
      <w:bookmarkEnd w:id="1473"/>
      <w:bookmarkEnd w:id="1474"/>
    </w:p>
    <w:p w14:paraId="786A574C" w14:textId="4E449676" w:rsidR="00D21A62" w:rsidRPr="00656290" w:rsidDel="00656290" w:rsidRDefault="00D21A62" w:rsidP="00D21A62">
      <w:pPr>
        <w:shd w:val="clear" w:color="auto" w:fill="FFFFFF"/>
        <w:spacing w:before="150" w:after="0" w:line="300" w:lineRule="atLeast"/>
        <w:rPr>
          <w:del w:id="1475" w:author="Anush Mohandass" w:date="2016-04-09T13:16:00Z"/>
          <w:rFonts w:asciiTheme="majorHAnsi" w:eastAsiaTheme="majorEastAsia" w:hAnsiTheme="majorHAnsi" w:cstheme="majorBidi"/>
          <w:color w:val="0070C0"/>
          <w:sz w:val="28"/>
          <w:szCs w:val="28"/>
          <w:rPrChange w:id="1476" w:author="Anush Mohandass" w:date="2016-04-09T13:17:00Z">
            <w:rPr>
              <w:del w:id="1477" w:author="Anush Mohandass" w:date="2016-04-09T13:16:00Z"/>
              <w:rFonts w:ascii="Arial" w:eastAsia="Times New Roman" w:hAnsi="Arial" w:cs="Arial"/>
              <w:color w:val="333333"/>
              <w:sz w:val="21"/>
              <w:szCs w:val="21"/>
            </w:rPr>
          </w:rPrChange>
        </w:rPr>
      </w:pPr>
      <w:del w:id="1478" w:author="Anush Mohandass" w:date="2016-04-09T13:16:00Z">
        <w:r w:rsidRPr="00656290" w:rsidDel="00656290">
          <w:rPr>
            <w:rFonts w:asciiTheme="majorHAnsi" w:eastAsiaTheme="majorEastAsia" w:hAnsiTheme="majorHAnsi" w:cstheme="majorBidi"/>
            <w:color w:val="0070C0"/>
            <w:sz w:val="28"/>
            <w:szCs w:val="28"/>
            <w:rPrChange w:id="1479" w:author="Anush Mohandass" w:date="2016-04-09T13:17:00Z">
              <w:rPr>
                <w:rFonts w:ascii="Arial" w:eastAsia="Times New Roman" w:hAnsi="Arial" w:cs="Arial"/>
                <w:color w:val="333333"/>
                <w:sz w:val="21"/>
                <w:szCs w:val="21"/>
              </w:rPr>
            </w:rPrChange>
          </w:rPr>
          <w:delText> </w:delText>
        </w:r>
        <w:bookmarkStart w:id="1480" w:name="_Toc448175349"/>
        <w:bookmarkStart w:id="1481" w:name="_Toc449193023"/>
        <w:bookmarkStart w:id="1482" w:name="_Toc449546479"/>
        <w:bookmarkStart w:id="1483" w:name="_Toc449669602"/>
        <w:bookmarkStart w:id="1484" w:name="_Toc449669836"/>
        <w:bookmarkStart w:id="1485" w:name="_Toc449670093"/>
        <w:bookmarkStart w:id="1486" w:name="_Toc449893405"/>
        <w:bookmarkEnd w:id="1480"/>
        <w:bookmarkEnd w:id="1481"/>
        <w:bookmarkEnd w:id="1482"/>
        <w:bookmarkEnd w:id="1483"/>
        <w:bookmarkEnd w:id="1484"/>
        <w:bookmarkEnd w:id="1485"/>
        <w:bookmarkEnd w:id="1486"/>
      </w:del>
    </w:p>
    <w:p w14:paraId="5F5EE70D" w14:textId="384D0C1A" w:rsidR="00D21A62" w:rsidRPr="00656290" w:rsidDel="00656290" w:rsidRDefault="00D21A62" w:rsidP="00D40515">
      <w:pPr>
        <w:rPr>
          <w:del w:id="1487" w:author="Anush Mohandass" w:date="2016-04-09T13:16:00Z"/>
          <w:color w:val="0070C0"/>
          <w:rPrChange w:id="1488" w:author="Anush Mohandass" w:date="2016-04-09T13:17:00Z">
            <w:rPr>
              <w:del w:id="1489" w:author="Anush Mohandass" w:date="2016-04-09T13:16:00Z"/>
            </w:rPr>
          </w:rPrChange>
        </w:rPr>
      </w:pPr>
      <w:bookmarkStart w:id="1490" w:name="_Toc448175350"/>
      <w:bookmarkStart w:id="1491" w:name="_Toc449193024"/>
      <w:bookmarkStart w:id="1492" w:name="_Toc449546480"/>
      <w:bookmarkStart w:id="1493" w:name="_Toc449669603"/>
      <w:bookmarkStart w:id="1494" w:name="_Toc449669837"/>
      <w:bookmarkStart w:id="1495" w:name="_Toc449670094"/>
      <w:bookmarkStart w:id="1496" w:name="_Toc449893406"/>
      <w:bookmarkEnd w:id="1490"/>
      <w:bookmarkEnd w:id="1491"/>
      <w:bookmarkEnd w:id="1492"/>
      <w:bookmarkEnd w:id="1493"/>
      <w:bookmarkEnd w:id="1494"/>
      <w:bookmarkEnd w:id="1495"/>
      <w:bookmarkEnd w:id="1496"/>
    </w:p>
    <w:p w14:paraId="4E8EF49A" w14:textId="7ED6161C" w:rsidR="00341D5E" w:rsidRPr="00656290" w:rsidDel="00656290" w:rsidRDefault="00341D5E" w:rsidP="00D40515">
      <w:pPr>
        <w:rPr>
          <w:del w:id="1497" w:author="Anush Mohandass" w:date="2016-04-09T13:16:00Z"/>
          <w:color w:val="0070C0"/>
          <w:rPrChange w:id="1498" w:author="Anush Mohandass" w:date="2016-04-09T13:17:00Z">
            <w:rPr>
              <w:del w:id="1499" w:author="Anush Mohandass" w:date="2016-04-09T13:16:00Z"/>
            </w:rPr>
          </w:rPrChange>
        </w:rPr>
      </w:pPr>
      <w:bookmarkStart w:id="1500" w:name="_Toc448175351"/>
      <w:bookmarkStart w:id="1501" w:name="_Toc449193025"/>
      <w:bookmarkStart w:id="1502" w:name="_Toc449546481"/>
      <w:bookmarkStart w:id="1503" w:name="_Toc449669604"/>
      <w:bookmarkStart w:id="1504" w:name="_Toc449669838"/>
      <w:bookmarkStart w:id="1505" w:name="_Toc449670095"/>
      <w:bookmarkStart w:id="1506" w:name="_Toc449893407"/>
      <w:bookmarkEnd w:id="1500"/>
      <w:bookmarkEnd w:id="1501"/>
      <w:bookmarkEnd w:id="1502"/>
      <w:bookmarkEnd w:id="1503"/>
      <w:bookmarkEnd w:id="1504"/>
      <w:bookmarkEnd w:id="1505"/>
      <w:bookmarkEnd w:id="1506"/>
    </w:p>
    <w:p w14:paraId="2E79F704" w14:textId="761B3A1D" w:rsidR="00D40515" w:rsidRPr="00656290" w:rsidRDefault="00D40515" w:rsidP="00D40515">
      <w:pPr>
        <w:pStyle w:val="Heading2"/>
        <w:rPr>
          <w:color w:val="0070C0"/>
          <w:rPrChange w:id="1507" w:author="Anush Mohandass" w:date="2016-04-09T13:17:00Z">
            <w:rPr>
              <w:color w:val="E36C0A" w:themeColor="accent6" w:themeShade="BF"/>
            </w:rPr>
          </w:rPrChange>
        </w:rPr>
      </w:pPr>
      <w:del w:id="1508" w:author="Anush Mohandass" w:date="2016-04-09T13:16:00Z">
        <w:r w:rsidRPr="00656290" w:rsidDel="00656290">
          <w:rPr>
            <w:color w:val="0070C0"/>
            <w:rPrChange w:id="1509" w:author="Anush Mohandass" w:date="2016-04-09T13:17:00Z">
              <w:rPr>
                <w:color w:val="E36C0A" w:themeColor="accent6" w:themeShade="BF"/>
              </w:rPr>
            </w:rPrChange>
          </w:rPr>
          <w:delText xml:space="preserve"> </w:delText>
        </w:r>
      </w:del>
      <w:bookmarkStart w:id="1510" w:name="_Toc449893408"/>
      <w:r w:rsidR="00341D5E" w:rsidRPr="00656290">
        <w:rPr>
          <w:color w:val="0070C0"/>
          <w:rPrChange w:id="1511" w:author="Anush Mohandass" w:date="2016-04-09T13:17:00Z">
            <w:rPr>
              <w:color w:val="E36C0A" w:themeColor="accent6" w:themeShade="BF"/>
            </w:rPr>
          </w:rPrChange>
        </w:rPr>
        <w:t>Centralized Clock</w:t>
      </w:r>
      <w:r w:rsidRPr="00656290">
        <w:rPr>
          <w:color w:val="0070C0"/>
          <w:rPrChange w:id="1512" w:author="Anush Mohandass" w:date="2016-04-09T13:17:00Z">
            <w:rPr>
              <w:color w:val="E36C0A" w:themeColor="accent6" w:themeShade="BF"/>
            </w:rPr>
          </w:rPrChange>
        </w:rPr>
        <w:t xml:space="preserve"> Crossing on the Links</w:t>
      </w:r>
      <w:bookmarkEnd w:id="1510"/>
      <w:r w:rsidR="00DF2E88" w:rsidRPr="00656290">
        <w:rPr>
          <w:color w:val="0070C0"/>
          <w:rPrChange w:id="1513" w:author="Anush Mohandass" w:date="2016-04-09T13:17:00Z">
            <w:rPr>
              <w:color w:val="E36C0A" w:themeColor="accent6" w:themeShade="BF"/>
            </w:rPr>
          </w:rPrChange>
        </w:rPr>
        <w:t xml:space="preserve"> </w:t>
      </w:r>
    </w:p>
    <w:p w14:paraId="5BA014A2" w14:textId="4528A3A4" w:rsidR="008D58D6" w:rsidRDefault="00341D5E" w:rsidP="00656290">
      <w:pPr>
        <w:rPr>
          <w:ins w:id="1514" w:author="ENGR10" w:date="2016-04-28T14:07:00Z"/>
        </w:rPr>
      </w:pPr>
      <w:del w:id="1515" w:author="ENGR10" w:date="2016-04-28T14:02:00Z">
        <w:r w:rsidRPr="00341D5E" w:rsidDel="008D58D6">
          <w:delText xml:space="preserve">The </w:delText>
        </w:r>
      </w:del>
      <w:ins w:id="1516" w:author="ENGR10" w:date="2016-04-28T14:02:00Z">
        <w:r w:rsidR="008D58D6">
          <w:t xml:space="preserve">Support for </w:t>
        </w:r>
      </w:ins>
      <w:del w:id="1517" w:author="ENGR10" w:date="2016-04-28T14:09:00Z">
        <w:r w:rsidRPr="00341D5E" w:rsidDel="008D58D6">
          <w:delText xml:space="preserve">centralized </w:delText>
        </w:r>
      </w:del>
      <w:r w:rsidRPr="00341D5E">
        <w:t>clock crossing</w:t>
      </w:r>
      <w:ins w:id="1518" w:author="ENGR10" w:date="2016-04-28T14:03:00Z">
        <w:r w:rsidR="008D58D6">
          <w:t>s</w:t>
        </w:r>
      </w:ins>
      <w:r w:rsidRPr="00341D5E">
        <w:t xml:space="preserve"> on </w:t>
      </w:r>
      <w:del w:id="1519" w:author="ENGR10" w:date="2016-04-28T14:03:00Z">
        <w:r w:rsidRPr="00341D5E" w:rsidDel="008D58D6">
          <w:delText xml:space="preserve">the </w:delText>
        </w:r>
      </w:del>
      <w:ins w:id="1520" w:author="ENGR10" w:date="2016-04-28T14:03:00Z">
        <w:r w:rsidR="008D58D6">
          <w:t xml:space="preserve">Noc </w:t>
        </w:r>
      </w:ins>
      <w:r w:rsidRPr="00341D5E">
        <w:t xml:space="preserve">links </w:t>
      </w:r>
      <w:del w:id="1521" w:author="ENGR10" w:date="2016-04-28T14:03:00Z">
        <w:r w:rsidRPr="00341D5E" w:rsidDel="008D58D6">
          <w:delText xml:space="preserve">support </w:delText>
        </w:r>
      </w:del>
      <w:r w:rsidRPr="00341D5E">
        <w:t>is now available.</w:t>
      </w:r>
      <w:ins w:id="1522" w:author="Anush Mohandass" w:date="2016-04-09T13:17:00Z">
        <w:r w:rsidR="00656290">
          <w:t xml:space="preserve"> </w:t>
        </w:r>
      </w:ins>
      <w:ins w:id="1523" w:author="ENGR10" w:date="2016-04-28T14:05:00Z">
        <w:r w:rsidR="008D58D6">
          <w:t xml:space="preserve">Previously all clock-domain crossings were done in </w:t>
        </w:r>
      </w:ins>
      <w:ins w:id="1524" w:author="ENGR10" w:date="2016-04-28T14:24:00Z">
        <w:r w:rsidR="00FC04E1">
          <w:t xml:space="preserve">noc </w:t>
        </w:r>
      </w:ins>
      <w:ins w:id="1525" w:author="ENGR10" w:date="2016-04-28T14:05:00Z">
        <w:r w:rsidR="008D58D6">
          <w:t xml:space="preserve">bridges or routers. Now, </w:t>
        </w:r>
      </w:ins>
      <w:ins w:id="1526" w:author="Anush Mohandass" w:date="2016-04-09T13:17:00Z">
        <w:del w:id="1527" w:author="ENGR10" w:date="2016-04-28T14:01:00Z">
          <w:r w:rsidR="00656290" w:rsidDel="008D58D6">
            <w:rPr>
              <w:highlight w:val="yellow"/>
            </w:rPr>
            <w:delText>Need more details here</w:delText>
          </w:r>
          <w:r w:rsidR="00656290" w:rsidRPr="00C5376C" w:rsidDel="008D58D6">
            <w:rPr>
              <w:highlight w:val="yellow"/>
            </w:rPr>
            <w:delText>.</w:delText>
          </w:r>
        </w:del>
      </w:ins>
      <w:ins w:id="1528" w:author="ENGR10" w:date="2016-04-28T14:01:00Z">
        <w:r w:rsidR="008D58D6">
          <w:t xml:space="preserve">for cases where it is desirable to have a clock-domain crossing on a noc link, either between two routers or between a bridge and a router, NocStudio will </w:t>
        </w:r>
      </w:ins>
      <w:ins w:id="1529" w:author="ENGR10" w:date="2016-04-28T14:09:00Z">
        <w:r w:rsidR="008D58D6">
          <w:t>enable</w:t>
        </w:r>
      </w:ins>
      <w:ins w:id="1530" w:author="ENGR10" w:date="2016-04-28T14:01:00Z">
        <w:r w:rsidR="008D58D6">
          <w:t xml:space="preserve"> you to instantiate an asynchronous fifo on a link at a position you choose, and the c</w:t>
        </w:r>
      </w:ins>
      <w:ins w:id="1531" w:author="ENGR10" w:date="2016-04-28T14:04:00Z">
        <w:r w:rsidR="008D58D6">
          <w:t xml:space="preserve">lock crossing </w:t>
        </w:r>
      </w:ins>
      <w:ins w:id="1532" w:author="ENGR10" w:date="2016-04-28T14:09:00Z">
        <w:r w:rsidR="008D58D6">
          <w:t>will</w:t>
        </w:r>
      </w:ins>
      <w:ins w:id="1533" w:author="ENGR10" w:date="2016-04-28T14:04:00Z">
        <w:r w:rsidR="008D58D6">
          <w:t xml:space="preserve"> occur there. This might be helpful</w:t>
        </w:r>
      </w:ins>
      <w:ins w:id="1534" w:author="ENGR10" w:date="2016-04-28T14:07:00Z">
        <w:r w:rsidR="008D58D6">
          <w:t>, for instance</w:t>
        </w:r>
      </w:ins>
      <w:ins w:id="1535" w:author="ENGR10" w:date="2016-04-28T14:08:00Z">
        <w:r w:rsidR="008D58D6">
          <w:t>,</w:t>
        </w:r>
      </w:ins>
      <w:ins w:id="1536" w:author="ENGR10" w:date="2016-04-28T14:07:00Z">
        <w:r w:rsidR="008D58D6">
          <w:t xml:space="preserve"> at the boundary between layout partitions</w:t>
        </w:r>
      </w:ins>
      <w:ins w:id="1537" w:author="ENGR10" w:date="2016-04-28T14:08:00Z">
        <w:r w:rsidR="008D58D6">
          <w:t>, where the clocks must be kept internal to their respective partitions.</w:t>
        </w:r>
      </w:ins>
    </w:p>
    <w:p w14:paraId="547BE402" w14:textId="77777777" w:rsidR="008D58D6" w:rsidRDefault="008D58D6" w:rsidP="00656290">
      <w:pPr>
        <w:rPr>
          <w:ins w:id="1538" w:author="ENGR10" w:date="2016-04-28T14:10:00Z"/>
        </w:rPr>
      </w:pPr>
      <w:ins w:id="1539" w:author="ENGR10" w:date="2016-04-28T14:04:00Z">
        <w:r>
          <w:t xml:space="preserve">NocStudio provides two ways to instantiate clock crossings on links. The first is </w:t>
        </w:r>
      </w:ins>
      <w:ins w:id="1540" w:author="ENGR10" w:date="2016-04-28T14:10:00Z">
        <w:r>
          <w:t>using a link_prop:</w:t>
        </w:r>
      </w:ins>
    </w:p>
    <w:p w14:paraId="5149F16D" w14:textId="28853364" w:rsidR="008D58D6" w:rsidRDefault="008D58D6" w:rsidP="008D58D6">
      <w:pPr>
        <w:pStyle w:val="Command"/>
        <w:rPr>
          <w:ins w:id="1541" w:author="ENGR10" w:date="2016-04-28T14:11:00Z"/>
        </w:rPr>
      </w:pPr>
      <w:ins w:id="1542" w:author="ENGR10" w:date="2016-04-28T14:04:00Z">
        <w:r>
          <w:t>link</w:t>
        </w:r>
      </w:ins>
      <w:ins w:id="1543" w:author="ENGR10" w:date="2016-04-28T14:11:00Z">
        <w:r>
          <w:t>_prop &lt;link_name&gt; domain_crosser_pos &lt;</w:t>
        </w:r>
      </w:ins>
      <w:ins w:id="1544" w:author="ENGR10" w:date="2016-04-28T14:12:00Z">
        <w:r>
          <w:t>position&gt;</w:t>
        </w:r>
      </w:ins>
    </w:p>
    <w:p w14:paraId="3966594A" w14:textId="670C8652" w:rsidR="00656290" w:rsidRDefault="00F93AC2" w:rsidP="00656290">
      <w:pPr>
        <w:rPr>
          <w:ins w:id="1545" w:author="ENGR10" w:date="2016-04-28T14:18:00Z"/>
        </w:rPr>
      </w:pPr>
      <w:ins w:id="1546" w:author="ENGR10" w:date="2016-04-28T14:12:00Z">
        <w:r>
          <w:t xml:space="preserve">For example, </w:t>
        </w:r>
      </w:ins>
      <w:ins w:id="1547" w:author="ENGR10" w:date="2016-04-28T14:13:00Z">
        <w:r>
          <w:t>“</w:t>
        </w:r>
      </w:ins>
      <w:ins w:id="1548" w:author="ENGR10" w:date="2016-04-28T14:12:00Z">
        <w:r w:rsidR="008D58D6">
          <w:t xml:space="preserve">link_prop R0.7S domain_crosser_pos </w:t>
        </w:r>
        <w:r>
          <w:t>7</w:t>
        </w:r>
      </w:ins>
      <w:ins w:id="1549" w:author="ENGR10" w:date="2016-04-28T14:13:00Z">
        <w:r>
          <w:t>”</w:t>
        </w:r>
      </w:ins>
      <w:ins w:id="1550" w:author="ENGR10" w:date="2016-04-28T14:12:00Z">
        <w:r>
          <w:t xml:space="preserve"> will place an asynchronous clock cross fifo on link R0.7S at position 7.</w:t>
        </w:r>
      </w:ins>
      <w:ins w:id="1551" w:author="ENGR10" w:date="2016-04-28T14:14:00Z">
        <w:r>
          <w:t xml:space="preserve"> The second way to create asynchronous crossings links is to use the following</w:t>
        </w:r>
      </w:ins>
      <w:ins w:id="1552" w:author="ENGR10" w:date="2016-04-28T14:18:00Z">
        <w:r>
          <w:t xml:space="preserve"> NocStudio command:</w:t>
        </w:r>
      </w:ins>
    </w:p>
    <w:p w14:paraId="549FCC98" w14:textId="483CB922" w:rsidR="00F93AC2" w:rsidRDefault="00F93AC2" w:rsidP="00F93AC2">
      <w:pPr>
        <w:pStyle w:val="Command"/>
        <w:rPr>
          <w:ins w:id="1553" w:author="ENGR10" w:date="2016-04-28T14:19:00Z"/>
        </w:rPr>
      </w:pPr>
      <w:ins w:id="1554" w:author="ENGR10" w:date="2016-04-28T14:19:00Z">
        <w:r>
          <w:t>create_</w:t>
        </w:r>
        <w:r w:rsidR="00127739">
          <w:t>async_crossers_between_groups</w:t>
        </w:r>
      </w:ins>
    </w:p>
    <w:p w14:paraId="1A9BD379" w14:textId="5C97362D" w:rsidR="00F93AC2" w:rsidRDefault="00127739" w:rsidP="00656290">
      <w:pPr>
        <w:rPr>
          <w:ins w:id="1555" w:author="ENGR10" w:date="2016-04-28T14:22:00Z"/>
        </w:rPr>
      </w:pPr>
      <w:ins w:id="1556" w:author="ENGR10" w:date="2016-04-28T14:19:00Z">
        <w:r>
          <w:t>This command will create async</w:t>
        </w:r>
      </w:ins>
      <w:ins w:id="1557" w:author="ENGR10" w:date="2016-04-28T14:20:00Z">
        <w:r>
          <w:t>hronous</w:t>
        </w:r>
      </w:ins>
      <w:ins w:id="1558" w:author="ENGR10" w:date="2016-04-28T14:19:00Z">
        <w:r>
          <w:t xml:space="preserve"> link clock-domain</w:t>
        </w:r>
      </w:ins>
      <w:ins w:id="1559" w:author="ENGR10" w:date="2016-04-28T14:20:00Z">
        <w:r>
          <w:t xml:space="preserve"> crossing fifos on all links that go between rtl groups defined in NocStudio. </w:t>
        </w:r>
      </w:ins>
    </w:p>
    <w:p w14:paraId="40180740" w14:textId="767A1947" w:rsidR="00446A74" w:rsidRDefault="00446A74" w:rsidP="00656290">
      <w:pPr>
        <w:rPr>
          <w:ins w:id="1560" w:author="ENGR10" w:date="2016-04-28T14:04:00Z"/>
        </w:rPr>
      </w:pPr>
      <w:ins w:id="1561" w:author="ENGR10" w:date="2016-04-28T14:22:00Z">
        <w:r>
          <w:t>When either method is used, NocStudio will auto-configure the</w:t>
        </w:r>
      </w:ins>
      <w:ins w:id="1562" w:author="ENGR10" w:date="2016-04-28T14:23:00Z">
        <w:r>
          <w:t xml:space="preserve"> pre- and post</w:t>
        </w:r>
      </w:ins>
      <w:ins w:id="1563" w:author="ENGR10" w:date="2016-04-28T14:22:00Z">
        <w:r w:rsidR="00FC04E1">
          <w:t>-</w:t>
        </w:r>
        <w:r>
          <w:t>domain crossing</w:t>
        </w:r>
        <w:r w:rsidR="00FC04E1">
          <w:t xml:space="preserve"> pipeline depths and credits.</w:t>
        </w:r>
      </w:ins>
    </w:p>
    <w:p w14:paraId="7038EE19" w14:textId="77777777" w:rsidR="008D58D6" w:rsidRDefault="008D58D6" w:rsidP="00656290">
      <w:pPr>
        <w:rPr>
          <w:ins w:id="1564" w:author="Anush Mohandass" w:date="2016-04-09T13:17:00Z"/>
        </w:rPr>
      </w:pPr>
    </w:p>
    <w:p w14:paraId="439CF4C2" w14:textId="267C431A" w:rsidR="00D40515" w:rsidRPr="00341D5E" w:rsidDel="00656290" w:rsidRDefault="00D40515" w:rsidP="00D40515">
      <w:pPr>
        <w:rPr>
          <w:del w:id="1565" w:author="Anush Mohandass" w:date="2016-04-09T13:17:00Z"/>
        </w:rPr>
      </w:pPr>
      <w:bookmarkStart w:id="1566" w:name="_Toc448175353"/>
      <w:bookmarkStart w:id="1567" w:name="_Toc449193027"/>
      <w:bookmarkStart w:id="1568" w:name="_Toc449546483"/>
      <w:bookmarkStart w:id="1569" w:name="_Toc449669606"/>
      <w:bookmarkStart w:id="1570" w:name="_Toc449669840"/>
      <w:bookmarkStart w:id="1571" w:name="_Toc449670097"/>
      <w:bookmarkStart w:id="1572" w:name="_Toc449893409"/>
      <w:bookmarkEnd w:id="1566"/>
      <w:bookmarkEnd w:id="1567"/>
      <w:bookmarkEnd w:id="1568"/>
      <w:bookmarkEnd w:id="1569"/>
      <w:bookmarkEnd w:id="1570"/>
      <w:bookmarkEnd w:id="1571"/>
      <w:bookmarkEnd w:id="1572"/>
    </w:p>
    <w:p w14:paraId="5997C553" w14:textId="0D9153D0" w:rsidR="00D40515" w:rsidRPr="00656290" w:rsidDel="00656290" w:rsidRDefault="00D40515" w:rsidP="00D40515">
      <w:pPr>
        <w:rPr>
          <w:del w:id="1573" w:author="Anush Mohandass" w:date="2016-04-09T13:16:00Z"/>
          <w:color w:val="0070C0"/>
          <w:rPrChange w:id="1574" w:author="Anush Mohandass" w:date="2016-04-09T13:17:00Z">
            <w:rPr>
              <w:del w:id="1575" w:author="Anush Mohandass" w:date="2016-04-09T13:16:00Z"/>
              <w:color w:val="E36C0A" w:themeColor="accent6" w:themeShade="BF"/>
            </w:rPr>
          </w:rPrChange>
        </w:rPr>
      </w:pPr>
      <w:bookmarkStart w:id="1576" w:name="_Toc448175354"/>
      <w:bookmarkStart w:id="1577" w:name="_Toc449193028"/>
      <w:bookmarkStart w:id="1578" w:name="_Toc449546484"/>
      <w:bookmarkStart w:id="1579" w:name="_Toc449669607"/>
      <w:bookmarkStart w:id="1580" w:name="_Toc449669841"/>
      <w:bookmarkStart w:id="1581" w:name="_Toc449670098"/>
      <w:bookmarkStart w:id="1582" w:name="_Toc449893410"/>
      <w:bookmarkEnd w:id="1576"/>
      <w:bookmarkEnd w:id="1577"/>
      <w:bookmarkEnd w:id="1578"/>
      <w:bookmarkEnd w:id="1579"/>
      <w:bookmarkEnd w:id="1580"/>
      <w:bookmarkEnd w:id="1581"/>
      <w:bookmarkEnd w:id="1582"/>
    </w:p>
    <w:p w14:paraId="112DBB2F" w14:textId="034C99CA" w:rsidR="001A7F7C" w:rsidRPr="00656290" w:rsidRDefault="001A7F7C" w:rsidP="001A7F7C">
      <w:pPr>
        <w:pStyle w:val="Heading2"/>
        <w:rPr>
          <w:color w:val="0070C0"/>
          <w:rPrChange w:id="1583" w:author="Anush Mohandass" w:date="2016-04-09T13:17:00Z">
            <w:rPr>
              <w:color w:val="E36C0A" w:themeColor="accent6" w:themeShade="BF"/>
            </w:rPr>
          </w:rPrChange>
        </w:rPr>
      </w:pPr>
      <w:bookmarkStart w:id="1584" w:name="_Toc449893411"/>
      <w:r w:rsidRPr="00656290">
        <w:rPr>
          <w:color w:val="0070C0"/>
          <w:rPrChange w:id="1585" w:author="Anush Mohandass" w:date="2016-04-09T13:17:00Z">
            <w:rPr>
              <w:color w:val="E36C0A" w:themeColor="accent6" w:themeShade="BF"/>
            </w:rPr>
          </w:rPrChange>
        </w:rPr>
        <w:t>Adding Pipeline Registers into the DEF file</w:t>
      </w:r>
      <w:bookmarkEnd w:id="1584"/>
    </w:p>
    <w:p w14:paraId="61621C05" w14:textId="092A3C80" w:rsidR="00D40515" w:rsidRPr="00E72A1B" w:rsidRDefault="00E72A1B" w:rsidP="00D40515">
      <w:r w:rsidRPr="00E72A1B">
        <w:t>The DEF file now includes recommended placement information for pipeline registers.</w:t>
      </w:r>
    </w:p>
    <w:p w14:paraId="2272AA08" w14:textId="1B490DFC" w:rsidR="001A7F7C" w:rsidRPr="00656290" w:rsidDel="00656290" w:rsidRDefault="001A7F7C" w:rsidP="00D40515">
      <w:pPr>
        <w:rPr>
          <w:del w:id="1586" w:author="Anush Mohandass" w:date="2016-04-09T13:16:00Z"/>
          <w:color w:val="0070C0"/>
          <w:rPrChange w:id="1587" w:author="Anush Mohandass" w:date="2016-04-09T13:17:00Z">
            <w:rPr>
              <w:del w:id="1588" w:author="Anush Mohandass" w:date="2016-04-09T13:16:00Z"/>
              <w:color w:val="E36C0A" w:themeColor="accent6" w:themeShade="BF"/>
            </w:rPr>
          </w:rPrChange>
        </w:rPr>
      </w:pPr>
      <w:bookmarkStart w:id="1589" w:name="_Toc448175356"/>
      <w:bookmarkStart w:id="1590" w:name="_Toc449193030"/>
      <w:bookmarkStart w:id="1591" w:name="_Toc449546486"/>
      <w:bookmarkStart w:id="1592" w:name="_Toc449669609"/>
      <w:bookmarkStart w:id="1593" w:name="_Toc449669843"/>
      <w:bookmarkStart w:id="1594" w:name="_Toc449670100"/>
      <w:bookmarkStart w:id="1595" w:name="_Toc449893412"/>
      <w:bookmarkEnd w:id="1589"/>
      <w:bookmarkEnd w:id="1590"/>
      <w:bookmarkEnd w:id="1591"/>
      <w:bookmarkEnd w:id="1592"/>
      <w:bookmarkEnd w:id="1593"/>
      <w:bookmarkEnd w:id="1594"/>
      <w:bookmarkEnd w:id="1595"/>
    </w:p>
    <w:p w14:paraId="0A4578B9" w14:textId="5CAA3198" w:rsidR="001A7F7C" w:rsidRPr="00656290" w:rsidRDefault="001A7F7C" w:rsidP="001A7F7C">
      <w:pPr>
        <w:pStyle w:val="Heading2"/>
        <w:rPr>
          <w:color w:val="0070C0"/>
          <w:rPrChange w:id="1596" w:author="Anush Mohandass" w:date="2016-04-09T13:17:00Z">
            <w:rPr>
              <w:color w:val="E36C0A" w:themeColor="accent6" w:themeShade="BF"/>
            </w:rPr>
          </w:rPrChange>
        </w:rPr>
      </w:pPr>
      <w:bookmarkStart w:id="1597" w:name="_Toc449893413"/>
      <w:r w:rsidRPr="00656290">
        <w:rPr>
          <w:color w:val="0070C0"/>
          <w:rPrChange w:id="1598" w:author="Anush Mohandass" w:date="2016-04-09T13:17:00Z">
            <w:rPr>
              <w:color w:val="E36C0A" w:themeColor="accent6" w:themeShade="BF"/>
            </w:rPr>
          </w:rPrChange>
        </w:rPr>
        <w:t>Variable Size Grid Support</w:t>
      </w:r>
      <w:bookmarkEnd w:id="1597"/>
      <w:r w:rsidR="00DF2E88" w:rsidRPr="00656290">
        <w:rPr>
          <w:color w:val="0070C0"/>
          <w:rPrChange w:id="1599" w:author="Anush Mohandass" w:date="2016-04-09T13:17:00Z">
            <w:rPr>
              <w:color w:val="E36C0A" w:themeColor="accent6" w:themeShade="BF"/>
            </w:rPr>
          </w:rPrChange>
        </w:rPr>
        <w:t xml:space="preserve"> </w:t>
      </w:r>
      <w:del w:id="1600" w:author="Anush Mohandass" w:date="2016-04-09T13:16:00Z">
        <w:r w:rsidR="00DF2E88" w:rsidRPr="00656290" w:rsidDel="00656290">
          <w:rPr>
            <w:color w:val="0070C0"/>
            <w:rPrChange w:id="1601" w:author="Anush Mohandass" w:date="2016-04-09T13:17:00Z">
              <w:rPr>
                <w:color w:val="E36C0A" w:themeColor="accent6" w:themeShade="BF"/>
              </w:rPr>
            </w:rPrChange>
          </w:rPr>
          <w:delText>(IMG only?)</w:delText>
        </w:r>
      </w:del>
    </w:p>
    <w:p w14:paraId="09FBDCB9" w14:textId="77777777" w:rsidR="00994B56" w:rsidRDefault="00C72E76" w:rsidP="004A07B3">
      <w:pPr>
        <w:rPr>
          <w:ins w:id="1602" w:author="Anush Mohandass" w:date="2016-04-29T05:04:00Z"/>
        </w:rPr>
      </w:pPr>
      <w:r>
        <w:t>The variable size grid support is now available. You can define the dimension of every column and row with different values. This gives the ability to model the floorplan more accurately.</w:t>
      </w:r>
      <w:ins w:id="1603" w:author="Anush Mohandass" w:date="2016-04-09T13:17:00Z">
        <w:r w:rsidR="004A07B3">
          <w:t xml:space="preserve"> </w:t>
        </w:r>
      </w:ins>
      <w:ins w:id="1604" w:author="Anush Mohandass" w:date="2016-04-29T05:04:00Z">
        <w:r w:rsidR="00994B56">
          <w:t>New commands to enable this feature are:</w:t>
        </w:r>
      </w:ins>
    </w:p>
    <w:p w14:paraId="6E5457DC" w14:textId="77777777" w:rsidR="00994B56" w:rsidRDefault="00994B56" w:rsidP="00994B56">
      <w:pPr>
        <w:pStyle w:val="Command"/>
        <w:rPr>
          <w:ins w:id="1605" w:author="Anush Mohandass" w:date="2016-04-29T05:05:00Z"/>
        </w:rPr>
      </w:pPr>
      <w:ins w:id="1606" w:author="Anush Mohandass" w:date="2016-04-29T05:05:00Z">
        <w:r>
          <w:t>set_row_height &lt;Row no&gt; &lt;value&gt;</w:t>
        </w:r>
      </w:ins>
    </w:p>
    <w:p w14:paraId="244B384C" w14:textId="34BB85DD" w:rsidR="004A07B3" w:rsidRDefault="00994B56">
      <w:pPr>
        <w:pStyle w:val="Command"/>
        <w:rPr>
          <w:ins w:id="1607" w:author="Anush Mohandass" w:date="2016-04-09T13:17:00Z"/>
        </w:rPr>
        <w:pPrChange w:id="1608" w:author="Anush Mohandass" w:date="2016-04-29T05:05:00Z">
          <w:pPr/>
        </w:pPrChange>
      </w:pPr>
      <w:ins w:id="1609" w:author="Anush Mohandass" w:date="2016-04-29T05:05:00Z">
        <w:r>
          <w:t>set_column_width &lt;Column no&gt; &lt;value&gt;</w:t>
        </w:r>
      </w:ins>
    </w:p>
    <w:p w14:paraId="23F1B1FA" w14:textId="5698A58A" w:rsidR="001A7F7C" w:rsidRPr="00D40515" w:rsidDel="004A07B3" w:rsidRDefault="001A7F7C" w:rsidP="00D40515">
      <w:pPr>
        <w:rPr>
          <w:del w:id="1610" w:author="Anush Mohandass" w:date="2016-04-09T13:17:00Z"/>
        </w:rPr>
      </w:pPr>
      <w:bookmarkStart w:id="1611" w:name="_Toc448175358"/>
      <w:bookmarkStart w:id="1612" w:name="_Toc449193032"/>
      <w:bookmarkStart w:id="1613" w:name="_Toc449546488"/>
      <w:bookmarkStart w:id="1614" w:name="_Toc449669611"/>
      <w:bookmarkStart w:id="1615" w:name="_Toc449669845"/>
      <w:bookmarkStart w:id="1616" w:name="_Toc449670102"/>
      <w:bookmarkStart w:id="1617" w:name="_Toc449893414"/>
      <w:bookmarkEnd w:id="1611"/>
      <w:bookmarkEnd w:id="1612"/>
      <w:bookmarkEnd w:id="1613"/>
      <w:bookmarkEnd w:id="1614"/>
      <w:bookmarkEnd w:id="1615"/>
      <w:bookmarkEnd w:id="1616"/>
      <w:bookmarkEnd w:id="1617"/>
    </w:p>
    <w:p w14:paraId="196B3143" w14:textId="083D8524" w:rsidR="007E5B8B" w:rsidDel="00656290" w:rsidRDefault="007E5B8B" w:rsidP="007E5B8B">
      <w:pPr>
        <w:rPr>
          <w:del w:id="1618" w:author="Anush Mohandass" w:date="2016-04-09T13:16:00Z"/>
        </w:rPr>
      </w:pPr>
      <w:bookmarkStart w:id="1619" w:name="_Toc448175359"/>
      <w:bookmarkStart w:id="1620" w:name="_Toc449193033"/>
      <w:bookmarkStart w:id="1621" w:name="_Toc449546489"/>
      <w:bookmarkStart w:id="1622" w:name="_Toc449669612"/>
      <w:bookmarkStart w:id="1623" w:name="_Toc449669846"/>
      <w:bookmarkStart w:id="1624" w:name="_Toc449670103"/>
      <w:bookmarkStart w:id="1625" w:name="_Toc449893415"/>
      <w:bookmarkEnd w:id="1619"/>
      <w:bookmarkEnd w:id="1620"/>
      <w:bookmarkEnd w:id="1621"/>
      <w:bookmarkEnd w:id="1622"/>
      <w:bookmarkEnd w:id="1623"/>
      <w:bookmarkEnd w:id="1624"/>
      <w:bookmarkEnd w:id="1625"/>
    </w:p>
    <w:p w14:paraId="3FCA9720" w14:textId="551E176D" w:rsidR="001A7F7C" w:rsidRPr="005F581C" w:rsidRDefault="00E91A2C" w:rsidP="001A7F7C">
      <w:pPr>
        <w:pStyle w:val="Heading2"/>
        <w:rPr>
          <w:color w:val="0070C0"/>
        </w:rPr>
      </w:pPr>
      <w:bookmarkStart w:id="1626" w:name="_Toc449893416"/>
      <w:r w:rsidRPr="005F581C">
        <w:rPr>
          <w:color w:val="0070C0"/>
        </w:rPr>
        <w:t xml:space="preserve">Dynamic Priority Support for </w:t>
      </w:r>
      <w:r w:rsidR="001A7F7C" w:rsidRPr="005F581C">
        <w:rPr>
          <w:color w:val="0070C0"/>
        </w:rPr>
        <w:t xml:space="preserve">Isochronous </w:t>
      </w:r>
      <w:r w:rsidRPr="005F581C">
        <w:rPr>
          <w:color w:val="0070C0"/>
        </w:rPr>
        <w:t>Traffic</w:t>
      </w:r>
      <w:bookmarkEnd w:id="1626"/>
    </w:p>
    <w:p w14:paraId="1ED96E6B" w14:textId="77777777" w:rsidR="006F2C00" w:rsidRDefault="00E91A2C" w:rsidP="007E5B8B">
      <w:pPr>
        <w:rPr>
          <w:ins w:id="1627" w:author="Joe Rowlands" w:date="2016-04-11T21:07:00Z"/>
        </w:rPr>
      </w:pPr>
      <w:r>
        <w:t>The dynamic priority support for isocronous traffic</w:t>
      </w:r>
      <w:r w:rsidR="00421C41">
        <w:t xml:space="preserve"> is now available. This provides the capability for the priority to be dynamically changed for real time traffic</w:t>
      </w:r>
      <w:r>
        <w:t xml:space="preserve"> such as audio or video traffic</w:t>
      </w:r>
      <w:r w:rsidR="00421C41">
        <w:t xml:space="preserve"> in order to meet the real time requirements.</w:t>
      </w:r>
    </w:p>
    <w:p w14:paraId="09CA6BF1" w14:textId="28697201" w:rsidR="006F2C00" w:rsidRDefault="006F2C00" w:rsidP="007E5B8B">
      <w:pPr>
        <w:rPr>
          <w:ins w:id="1628" w:author="Joe Rowlands" w:date="2016-04-11T21:10:00Z"/>
        </w:rPr>
      </w:pPr>
      <w:ins w:id="1629" w:author="Joe Rowlands" w:date="2016-04-11T21:07:00Z">
        <w:r>
          <w:t>Dynamic priority allows traffic classes to be specified with two priority levels.  A side-band input will be created for each traffic class with alternative priority levels.  The input will change the behavior of all bridges and routers to</w:t>
        </w:r>
      </w:ins>
      <w:ins w:id="1630" w:author="Joe Rowlands" w:date="2016-04-11T21:08:00Z">
        <w:r>
          <w:t xml:space="preserve"> use the alternative priority.  This will affect the behavior of all</w:t>
        </w:r>
        <w:del w:id="1631" w:author="Anush Mohandass" w:date="2016-04-16T17:35:00Z">
          <w:r w:rsidDel="000E50A8">
            <w:delText xml:space="preserve"> </w:delText>
          </w:r>
        </w:del>
        <w:r>
          <w:t xml:space="preserve"> outstanding and new requests</w:t>
        </w:r>
      </w:ins>
      <w:ins w:id="1632" w:author="Joe Rowlands" w:date="2016-04-11T21:09:00Z">
        <w:r>
          <w:t xml:space="preserve"> in that traffic class.</w:t>
        </w:r>
      </w:ins>
    </w:p>
    <w:p w14:paraId="13AB1978" w14:textId="51095E36" w:rsidR="00E91A2C" w:rsidRDefault="00116F96" w:rsidP="007E5B8B">
      <w:ins w:id="1633" w:author="Joe Rowlands" w:date="2016-04-11T21:10:00Z">
        <w:r>
          <w:t xml:space="preserve">One intended use of this feature is to support isochronous traffic classes, such as display traffic.  Display traffic </w:t>
        </w:r>
      </w:ins>
      <w:ins w:id="1634" w:author="Joe Rowlands" w:date="2016-04-11T21:11:00Z">
        <w:r>
          <w:t>would</w:t>
        </w:r>
      </w:ins>
      <w:ins w:id="1635" w:author="Joe Rowlands" w:date="2016-04-11T21:10:00Z">
        <w:r>
          <w:t xml:space="preserve"> be given its own traffic class and two priorities.</w:t>
        </w:r>
      </w:ins>
      <w:ins w:id="1636" w:author="Joe Rowlands" w:date="2016-04-11T21:11:00Z">
        <w:r>
          <w:t xml:space="preserve">  It should be given a low priority as its default value.  When the display </w:t>
        </w:r>
        <w:r w:rsidR="001C5D4C">
          <w:t xml:space="preserve">engine </w:t>
        </w:r>
      </w:ins>
      <w:ins w:id="1637" w:author="Joe Rowlands" w:date="2016-04-11T21:13:00Z">
        <w:r w:rsidR="001C5D4C">
          <w:t xml:space="preserve">starts falling behind in its data prefetching, </w:t>
        </w:r>
        <w:r w:rsidR="00701715">
          <w:t xml:space="preserve">it can change the dynamic priority select control to switch to the alternative priority, which should be set to a high priority.  This </w:t>
        </w:r>
      </w:ins>
      <w:ins w:id="1638" w:author="Joe Rowlands" w:date="2016-04-11T21:14:00Z">
        <w:r w:rsidR="00701715">
          <w:t>will allow the traffic to start as low priority but switch to high priority as the real-time requirement approaches.</w:t>
        </w:r>
      </w:ins>
      <w:del w:id="1639" w:author="Joe Rowlands" w:date="2016-04-11T21:07:00Z">
        <w:r w:rsidR="00E91A2C" w:rsidDel="006F2C00">
          <w:delText xml:space="preserve"> </w:delText>
        </w:r>
      </w:del>
    </w:p>
    <w:p w14:paraId="404DA664" w14:textId="457FBC22" w:rsidR="007E5B8B" w:rsidDel="00116F96" w:rsidRDefault="00E91A2C" w:rsidP="007E5B8B">
      <w:pPr>
        <w:rPr>
          <w:del w:id="1640" w:author="Joe Rowlands" w:date="2016-04-11T21:12:00Z"/>
          <w:rFonts w:cs="Arial"/>
          <w:color w:val="333333"/>
          <w:shd w:val="clear" w:color="auto" w:fill="FFFFFF"/>
        </w:rPr>
      </w:pPr>
      <w:del w:id="1641" w:author="Joe Rowlands" w:date="2016-04-11T21:10:00Z">
        <w:r w:rsidRPr="00EF1AA3" w:rsidDel="00116F96">
          <w:delText>The N</w:delText>
        </w:r>
      </w:del>
      <w:ins w:id="1642" w:author="Anush Mohandass" w:date="2016-04-09T13:17:00Z">
        <w:del w:id="1643" w:author="Joe Rowlands" w:date="2016-04-11T21:10:00Z">
          <w:r w:rsidR="004A07B3" w:rsidDel="00116F96">
            <w:delText>o</w:delText>
          </w:r>
        </w:del>
      </w:ins>
      <w:del w:id="1644" w:author="Joe Rowlands" w:date="2016-04-11T21:10:00Z">
        <w:r w:rsidRPr="00EF1AA3" w:rsidDel="00116F96">
          <w:delText xml:space="preserve">OC will support variable priority for each traffic class. </w:delText>
        </w:r>
        <w:r w:rsidRPr="00EF1AA3" w:rsidDel="00116F96">
          <w:rPr>
            <w:rFonts w:cs="Arial"/>
            <w:color w:val="333333"/>
            <w:shd w:val="clear" w:color="auto" w:fill="FFFFFF"/>
          </w:rPr>
          <w:delText xml:space="preserve"> Isochronous traffic can be added to a traffic class that is different from other traffic.  This will guarantee separate virtual channels and avoid head of line blocking.  NocStudio will allow two different priority levels to be set for each traffic class. </w:delText>
        </w:r>
      </w:del>
      <w:del w:id="1645" w:author="Joe Rowlands" w:date="2016-04-11T21:12:00Z">
        <w:r w:rsidRPr="00EF1AA3" w:rsidDel="00116F96">
          <w:rPr>
            <w:rFonts w:cs="Arial"/>
            <w:color w:val="333333"/>
            <w:shd w:val="clear" w:color="auto" w:fill="FFFFFF"/>
          </w:rPr>
          <w:delText>The isochronous traffic will be given a low priority as the default, and will be given a high priority as the secondary priority.  A new input will be added to ns_soc_ip that allows an external agent to change the priority of that entire traffic class.  The signal will be sent to each router and bridge where that traffic class exists, and will change the priority from the default to the secondary value.  This will allow a display engine to raise priority of the entire traffic class, letting it get highest priority within the network.</w:delText>
        </w:r>
        <w:bookmarkStart w:id="1646" w:name="_Toc448175361"/>
        <w:bookmarkStart w:id="1647" w:name="_Toc449193035"/>
        <w:bookmarkStart w:id="1648" w:name="_Toc449546491"/>
        <w:bookmarkStart w:id="1649" w:name="_Toc449669614"/>
        <w:bookmarkStart w:id="1650" w:name="_Toc449669848"/>
        <w:bookmarkStart w:id="1651" w:name="_Toc449670105"/>
        <w:bookmarkStart w:id="1652" w:name="_Toc449893417"/>
        <w:bookmarkEnd w:id="1646"/>
        <w:bookmarkEnd w:id="1647"/>
        <w:bookmarkEnd w:id="1648"/>
        <w:bookmarkEnd w:id="1649"/>
        <w:bookmarkEnd w:id="1650"/>
        <w:bookmarkEnd w:id="1651"/>
        <w:bookmarkEnd w:id="1652"/>
      </w:del>
    </w:p>
    <w:p w14:paraId="61A34391" w14:textId="3D737149" w:rsidR="001725B4" w:rsidDel="00116F96" w:rsidRDefault="001725B4" w:rsidP="00864EDD">
      <w:pPr>
        <w:rPr>
          <w:del w:id="1653" w:author="Joe Rowlands" w:date="2016-04-11T21:12:00Z"/>
        </w:rPr>
      </w:pPr>
      <w:bookmarkStart w:id="1654" w:name="_Toc448175362"/>
      <w:bookmarkStart w:id="1655" w:name="_Toc449193036"/>
      <w:bookmarkStart w:id="1656" w:name="_Toc449546492"/>
      <w:bookmarkStart w:id="1657" w:name="_Toc449669615"/>
      <w:bookmarkStart w:id="1658" w:name="_Toc449669849"/>
      <w:bookmarkStart w:id="1659" w:name="_Toc449670106"/>
      <w:bookmarkStart w:id="1660" w:name="_Toc449893418"/>
      <w:bookmarkEnd w:id="1654"/>
      <w:bookmarkEnd w:id="1655"/>
      <w:bookmarkEnd w:id="1656"/>
      <w:bookmarkEnd w:id="1657"/>
      <w:bookmarkEnd w:id="1658"/>
      <w:bookmarkEnd w:id="1659"/>
      <w:bookmarkEnd w:id="1660"/>
    </w:p>
    <w:p w14:paraId="5D4C17B8" w14:textId="7E8FC143" w:rsidR="00613118" w:rsidRPr="005F581C" w:rsidRDefault="00613118" w:rsidP="00613118">
      <w:pPr>
        <w:pStyle w:val="Heading2"/>
        <w:rPr>
          <w:color w:val="0070C0"/>
        </w:rPr>
      </w:pPr>
      <w:bookmarkStart w:id="1661" w:name="_Toc449893419"/>
      <w:r w:rsidRPr="005F581C">
        <w:rPr>
          <w:color w:val="0070C0"/>
        </w:rPr>
        <w:t>Multi-Voltage Low Power Support</w:t>
      </w:r>
      <w:bookmarkEnd w:id="1661"/>
      <w:r w:rsidRPr="005F581C">
        <w:rPr>
          <w:color w:val="0070C0"/>
        </w:rPr>
        <w:t xml:space="preserve"> </w:t>
      </w:r>
    </w:p>
    <w:p w14:paraId="4F64001F" w14:textId="58FA21AE" w:rsidR="001725B4" w:rsidRDefault="00613118" w:rsidP="00864EDD">
      <w:r>
        <w:t>The Multi-Voltage Low Power Support is now available</w:t>
      </w:r>
      <w:del w:id="1662" w:author="ENGR5" w:date="2016-04-27T15:29:00Z">
        <w:r w:rsidDel="009273D8">
          <w:delText xml:space="preserve">. This enables the </w:delText>
        </w:r>
        <w:r w:rsidR="00BD439A" w:rsidDel="009273D8">
          <w:delText>c</w:delText>
        </w:r>
        <w:r w:rsidDel="009273D8">
          <w:delText xml:space="preserve">ability for </w:delText>
        </w:r>
      </w:del>
      <w:ins w:id="1663" w:author="ENGR5" w:date="2016-04-27T15:29:00Z">
        <w:r w:rsidR="009273D8">
          <w:t xml:space="preserve">, allowing </w:t>
        </w:r>
      </w:ins>
      <w:r>
        <w:t>a voltage crossing to be present between the host and the bridges of the N</w:t>
      </w:r>
      <w:ins w:id="1664" w:author="Anush Mohandass" w:date="2016-04-09T13:18:00Z">
        <w:r w:rsidR="004A07B3">
          <w:t>o</w:t>
        </w:r>
      </w:ins>
      <w:del w:id="1665" w:author="Anush Mohandass" w:date="2016-04-09T13:18:00Z">
        <w:r w:rsidDel="004A07B3">
          <w:delText>O</w:delText>
        </w:r>
      </w:del>
      <w:r>
        <w:t>C.</w:t>
      </w:r>
    </w:p>
    <w:p w14:paraId="25D4AE83" w14:textId="766FD3B4" w:rsidR="00202EFF" w:rsidRDefault="00202EFF" w:rsidP="00202EFF">
      <w:pPr>
        <w:pStyle w:val="Heading2"/>
        <w:rPr>
          <w:color w:val="0070C0"/>
        </w:rPr>
      </w:pPr>
      <w:bookmarkStart w:id="1666" w:name="_Toc449893420"/>
      <w:r>
        <w:rPr>
          <w:color w:val="0070C0"/>
        </w:rPr>
        <w:t>Exposing Virtual Channels at the Slave</w:t>
      </w:r>
      <w:r w:rsidRPr="005F581C">
        <w:rPr>
          <w:color w:val="0070C0"/>
        </w:rPr>
        <w:t xml:space="preserve"> </w:t>
      </w:r>
      <w:r>
        <w:rPr>
          <w:color w:val="0070C0"/>
        </w:rPr>
        <w:t>Brige</w:t>
      </w:r>
      <w:bookmarkEnd w:id="1666"/>
    </w:p>
    <w:p w14:paraId="5326113B" w14:textId="607907E5" w:rsidR="00202EFF" w:rsidRDefault="00202EFF" w:rsidP="00202EFF">
      <w:r>
        <w:t>The support for Exposing Virtual Channels at the Slave Bridge is now available.</w:t>
      </w:r>
    </w:p>
    <w:p w14:paraId="6F912D1C" w14:textId="55A9D9C9" w:rsidR="00835C58" w:rsidRPr="00835C58" w:rsidRDefault="00835C58" w:rsidP="00202EFF">
      <w:pPr>
        <w:rPr>
          <w:rFonts w:cs="Arial"/>
          <w:shd w:val="clear" w:color="auto" w:fill="FFFFFF"/>
        </w:rPr>
      </w:pPr>
      <w:r w:rsidRPr="00835C58">
        <w:rPr>
          <w:rFonts w:cs="Arial"/>
          <w:shd w:val="clear" w:color="auto" w:fill="FFFFFF"/>
        </w:rPr>
        <w:lastRenderedPageBreak/>
        <w:t>The number of virtual interfaces on a slave can be controlled by bridge properties axi4s_ar_num_virtual_ifces (to control the number of virtual channels on the AR interface) and axi4s_aw_num_virtual_ifces (to control the number of virtual channels on the AWW interface).</w:t>
      </w:r>
    </w:p>
    <w:p w14:paraId="7014D1C1" w14:textId="61201EDE" w:rsidR="00835C58" w:rsidRPr="00835C58" w:rsidRDefault="00835C58" w:rsidP="00202EFF">
      <w:pPr>
        <w:rPr>
          <w:rFonts w:cs="Arial"/>
          <w:shd w:val="clear" w:color="auto" w:fill="FFFFFF"/>
        </w:rPr>
      </w:pPr>
      <w:r w:rsidRPr="00835C58">
        <w:rPr>
          <w:rFonts w:cs="Arial"/>
          <w:shd w:val="clear" w:color="auto" w:fill="FFFFFF"/>
        </w:rPr>
        <w:t>Here are the new properties to enable this feature:</w:t>
      </w:r>
    </w:p>
    <w:p w14:paraId="6BE2C70C" w14:textId="284D138D" w:rsidR="00835C58" w:rsidRPr="00835C58" w:rsidRDefault="00835C58">
      <w:pPr>
        <w:pStyle w:val="Command"/>
        <w:pPrChange w:id="1667" w:author="Joe Rowlands" w:date="2016-04-23T16:13:00Z">
          <w:pPr>
            <w:shd w:val="clear" w:color="auto" w:fill="FFFFFF"/>
            <w:spacing w:after="0" w:line="300" w:lineRule="atLeast"/>
            <w:ind w:left="720"/>
            <w:textAlignment w:val="baseline"/>
          </w:pPr>
        </w:pPrChange>
      </w:pPr>
      <w:r w:rsidRPr="00835C58">
        <w:rPr>
          <w:bdr w:val="none" w:sz="0" w:space="0" w:color="auto" w:frame="1"/>
        </w:rPr>
        <w:t>bridge_prop axi4_ar_num_virtual_ifces host/bridge &lt;num&gt;</w:t>
      </w:r>
    </w:p>
    <w:p w14:paraId="75FB0281" w14:textId="7F6777D0" w:rsidR="00835C58" w:rsidRPr="00835C58" w:rsidRDefault="00835C58">
      <w:pPr>
        <w:pStyle w:val="Command"/>
        <w:pPrChange w:id="1668" w:author="Joe Rowlands" w:date="2016-04-23T16:13:00Z">
          <w:pPr>
            <w:shd w:val="clear" w:color="auto" w:fill="FFFFFF"/>
            <w:spacing w:after="0" w:line="300" w:lineRule="atLeast"/>
            <w:ind w:left="720"/>
            <w:textAlignment w:val="baseline"/>
          </w:pPr>
        </w:pPrChange>
      </w:pPr>
      <w:r w:rsidRPr="00835C58">
        <w:rPr>
          <w:bdr w:val="none" w:sz="0" w:space="0" w:color="auto" w:frame="1"/>
        </w:rPr>
        <w:t>bridge_prop axi4_aw_num_virtual_ifces host/bridge &lt;num&gt;</w:t>
      </w:r>
    </w:p>
    <w:p w14:paraId="6609846F" w14:textId="7DC46E53" w:rsidR="00835C58" w:rsidRPr="00202EFF" w:rsidDel="004A07B3" w:rsidRDefault="00835C58" w:rsidP="00835C58">
      <w:pPr>
        <w:ind w:left="720"/>
        <w:rPr>
          <w:del w:id="1669" w:author="Anush Mohandass" w:date="2016-04-09T13:18:00Z"/>
        </w:rPr>
      </w:pPr>
      <w:bookmarkStart w:id="1670" w:name="_Toc448175365"/>
      <w:bookmarkStart w:id="1671" w:name="_Toc449193039"/>
      <w:bookmarkStart w:id="1672" w:name="_Toc449546495"/>
      <w:bookmarkStart w:id="1673" w:name="_Toc449669618"/>
      <w:bookmarkStart w:id="1674" w:name="_Toc449669852"/>
      <w:bookmarkStart w:id="1675" w:name="_Toc449670109"/>
      <w:bookmarkStart w:id="1676" w:name="_Toc449893421"/>
      <w:bookmarkEnd w:id="1670"/>
      <w:bookmarkEnd w:id="1671"/>
      <w:bookmarkEnd w:id="1672"/>
      <w:bookmarkEnd w:id="1673"/>
      <w:bookmarkEnd w:id="1674"/>
      <w:bookmarkEnd w:id="1675"/>
      <w:bookmarkEnd w:id="1676"/>
    </w:p>
    <w:p w14:paraId="2169ABB5" w14:textId="22889584" w:rsidR="00613118" w:rsidDel="004A07B3" w:rsidRDefault="00613118" w:rsidP="00864EDD">
      <w:pPr>
        <w:rPr>
          <w:del w:id="1677" w:author="Anush Mohandass" w:date="2016-04-09T13:18:00Z"/>
        </w:rPr>
      </w:pPr>
      <w:bookmarkStart w:id="1678" w:name="_Toc448175366"/>
      <w:bookmarkStart w:id="1679" w:name="_Toc449193040"/>
      <w:bookmarkStart w:id="1680" w:name="_Toc449546496"/>
      <w:bookmarkStart w:id="1681" w:name="_Toc449669619"/>
      <w:bookmarkStart w:id="1682" w:name="_Toc449669853"/>
      <w:bookmarkStart w:id="1683" w:name="_Toc449670110"/>
      <w:bookmarkStart w:id="1684" w:name="_Toc449893422"/>
      <w:bookmarkEnd w:id="1678"/>
      <w:bookmarkEnd w:id="1679"/>
      <w:bookmarkEnd w:id="1680"/>
      <w:bookmarkEnd w:id="1681"/>
      <w:bookmarkEnd w:id="1682"/>
      <w:bookmarkEnd w:id="1683"/>
      <w:bookmarkEnd w:id="1684"/>
    </w:p>
    <w:p w14:paraId="7856A4EA" w14:textId="1D0D749B" w:rsidR="003E0470" w:rsidDel="004A07B3" w:rsidRDefault="003E0470" w:rsidP="003E0470">
      <w:pPr>
        <w:pStyle w:val="Heading2"/>
        <w:rPr>
          <w:moveFrom w:id="1685" w:author="Anush Mohandass" w:date="2016-04-09T13:18:00Z"/>
          <w:color w:val="0070C0"/>
        </w:rPr>
      </w:pPr>
      <w:moveFromRangeStart w:id="1686" w:author="Anush Mohandass" w:date="2016-04-09T13:18:00Z" w:name="move447971255"/>
      <w:moveFrom w:id="1687" w:author="Anush Mohandass" w:date="2016-04-09T13:18:00Z">
        <w:r w:rsidDel="004A07B3">
          <w:rPr>
            <w:color w:val="0070C0"/>
          </w:rPr>
          <w:t xml:space="preserve"> </w:t>
        </w:r>
        <w:bookmarkStart w:id="1688" w:name="_Toc447971548"/>
        <w:r w:rsidDel="004A07B3">
          <w:rPr>
            <w:color w:val="0070C0"/>
          </w:rPr>
          <w:t>Combined Relocation and Hashing Functions</w:t>
        </w:r>
        <w:bookmarkStart w:id="1689" w:name="_Toc448175367"/>
        <w:bookmarkStart w:id="1690" w:name="_Toc449193041"/>
        <w:bookmarkStart w:id="1691" w:name="_Toc449546497"/>
        <w:bookmarkStart w:id="1692" w:name="_Toc449669620"/>
        <w:bookmarkStart w:id="1693" w:name="_Toc449669854"/>
        <w:bookmarkStart w:id="1694" w:name="_Toc449670111"/>
        <w:bookmarkStart w:id="1695" w:name="_Toc449893423"/>
        <w:bookmarkEnd w:id="1688"/>
        <w:bookmarkEnd w:id="1689"/>
        <w:bookmarkEnd w:id="1690"/>
        <w:bookmarkEnd w:id="1691"/>
        <w:bookmarkEnd w:id="1692"/>
        <w:bookmarkEnd w:id="1693"/>
        <w:bookmarkEnd w:id="1694"/>
        <w:bookmarkEnd w:id="1695"/>
      </w:moveFrom>
    </w:p>
    <w:p w14:paraId="3765E3FA" w14:textId="40BA5627" w:rsidR="00613118" w:rsidDel="004A07B3" w:rsidRDefault="003E0470" w:rsidP="00864EDD">
      <w:pPr>
        <w:rPr>
          <w:moveFrom w:id="1696" w:author="Anush Mohandass" w:date="2016-04-09T13:18:00Z"/>
        </w:rPr>
      </w:pPr>
      <w:moveFrom w:id="1697" w:author="Anush Mohandass" w:date="2016-04-09T13:18:00Z">
        <w:r w:rsidDel="004A07B3">
          <w:t>The support for combining the Relocation and Hashing Functions Features is now available.</w:t>
        </w:r>
        <w:bookmarkStart w:id="1698" w:name="_Toc448175368"/>
        <w:bookmarkStart w:id="1699" w:name="_Toc449193042"/>
        <w:bookmarkStart w:id="1700" w:name="_Toc449546498"/>
        <w:bookmarkStart w:id="1701" w:name="_Toc449669621"/>
        <w:bookmarkStart w:id="1702" w:name="_Toc449669855"/>
        <w:bookmarkStart w:id="1703" w:name="_Toc449670112"/>
        <w:bookmarkStart w:id="1704" w:name="_Toc449893424"/>
        <w:bookmarkEnd w:id="1698"/>
        <w:bookmarkEnd w:id="1699"/>
        <w:bookmarkEnd w:id="1700"/>
        <w:bookmarkEnd w:id="1701"/>
        <w:bookmarkEnd w:id="1702"/>
        <w:bookmarkEnd w:id="1703"/>
        <w:bookmarkEnd w:id="1704"/>
      </w:moveFrom>
    </w:p>
    <w:p w14:paraId="7B0E856D" w14:textId="77B9BA7E" w:rsidR="007429F5" w:rsidRDefault="007429F5" w:rsidP="007429F5">
      <w:pPr>
        <w:pStyle w:val="Heading2"/>
        <w:rPr>
          <w:color w:val="0070C0"/>
        </w:rPr>
      </w:pPr>
      <w:bookmarkStart w:id="1705" w:name="_Toc449893425"/>
      <w:moveFromRangeEnd w:id="1686"/>
      <w:r>
        <w:rPr>
          <w:color w:val="0070C0"/>
        </w:rPr>
        <w:t>RTL Grouping for High Fanout Nets and Pipeline Registers</w:t>
      </w:r>
      <w:bookmarkEnd w:id="1705"/>
    </w:p>
    <w:p w14:paraId="789CA210" w14:textId="4A0F20B6" w:rsidR="00670FF7" w:rsidRDefault="007429F5" w:rsidP="00864EDD">
      <w:r>
        <w:t>The support for RTL grouping for high fanout nets and pipeline registers is now available.</w:t>
      </w:r>
    </w:p>
    <w:p w14:paraId="60FCAE6B" w14:textId="592C7F24" w:rsidR="00E670FF" w:rsidDel="00FA4C28" w:rsidRDefault="00E670FF">
      <w:pPr>
        <w:pStyle w:val="Heading2"/>
        <w:rPr>
          <w:ins w:id="1706" w:author="Rajesh Chopra" w:date="2016-04-24T09:50:00Z"/>
          <w:moveFrom w:id="1707" w:author="Anush Mohandass" w:date="2016-04-29T05:11:00Z"/>
          <w:color w:val="0070C0"/>
        </w:rPr>
        <w:pPrChange w:id="1708" w:author="Joe Rowlands" w:date="2016-04-11T21:18:00Z">
          <w:pPr/>
        </w:pPrChange>
      </w:pPr>
      <w:bookmarkStart w:id="1709" w:name="_Toc447971550"/>
      <w:moveFromRangeStart w:id="1710" w:author="Anush Mohandass" w:date="2016-04-29T05:11:00Z" w:name="move449670015"/>
      <w:moveFrom w:id="1711" w:author="Anush Mohandass" w:date="2016-04-29T05:11:00Z">
        <w:ins w:id="1712" w:author="Rajesh Chopra" w:date="2016-04-24T09:50:00Z">
          <w:r w:rsidDel="00FA4C28">
            <w:rPr>
              <w:color w:val="0070C0"/>
            </w:rPr>
            <w:t>IMG2 Sideband Option</w:t>
          </w:r>
          <w:bookmarkStart w:id="1713" w:name="_Toc449670114"/>
          <w:bookmarkStart w:id="1714" w:name="_Toc449893426"/>
          <w:bookmarkEnd w:id="1713"/>
          <w:bookmarkEnd w:id="1714"/>
        </w:ins>
      </w:moveFrom>
    </w:p>
    <w:p w14:paraId="78569503" w14:textId="1A3D8246" w:rsidR="00E670FF" w:rsidDel="00FA4C28" w:rsidRDefault="00E670FF" w:rsidP="00E670FF">
      <w:pPr>
        <w:rPr>
          <w:ins w:id="1715" w:author="Rajesh Chopra" w:date="2016-04-24T09:50:00Z"/>
          <w:moveFrom w:id="1716" w:author="Anush Mohandass" w:date="2016-04-29T05:11:00Z"/>
        </w:rPr>
      </w:pPr>
      <w:moveFrom w:id="1717" w:author="Anush Mohandass" w:date="2016-04-29T05:11:00Z">
        <w:ins w:id="1718" w:author="Rajesh Chopra" w:date="2016-04-24T09:50:00Z">
          <w:r w:rsidDel="00FA4C28">
            <w:t>The new IMG2 sideband option is now supported. Pleaes note that this</w:t>
          </w:r>
        </w:ins>
        <w:ins w:id="1719" w:author="Rajesh Chopra" w:date="2016-04-24T09:51:00Z">
          <w:r w:rsidDel="00FA4C28">
            <w:t xml:space="preserve"> feature</w:t>
          </w:r>
        </w:ins>
        <w:ins w:id="1720" w:author="Rajesh Chopra" w:date="2016-04-24T09:50:00Z">
          <w:r w:rsidDel="00FA4C28">
            <w:t xml:space="preserve"> violates the IMG2 protocol.</w:t>
          </w:r>
          <w:bookmarkStart w:id="1721" w:name="_Toc449670115"/>
          <w:bookmarkStart w:id="1722" w:name="_Toc449893427"/>
          <w:bookmarkEnd w:id="1721"/>
          <w:bookmarkEnd w:id="1722"/>
        </w:ins>
      </w:moveFrom>
    </w:p>
    <w:p w14:paraId="2C9F920C" w14:textId="65B07010" w:rsidR="00E670FF" w:rsidRPr="005A17C4" w:rsidDel="00FA4C28" w:rsidRDefault="00E670FF" w:rsidP="00E670FF">
      <w:pPr>
        <w:rPr>
          <w:ins w:id="1723" w:author="Rajesh Chopra" w:date="2016-04-24T09:50:00Z"/>
          <w:moveFrom w:id="1724" w:author="Anush Mohandass" w:date="2016-04-29T05:11:00Z"/>
        </w:rPr>
      </w:pPr>
      <w:moveFrom w:id="1725" w:author="Anush Mohandass" w:date="2016-04-29T05:11:00Z">
        <w:ins w:id="1726" w:author="Rajesh Chopra" w:date="2016-04-24T09:50:00Z">
          <w:r w:rsidRPr="005A17C4" w:rsidDel="00FA4C28">
            <w:t xml:space="preserve">The user bit region is only needed for the command. </w:t>
          </w:r>
          <w:bookmarkStart w:id="1727" w:name="_Toc449670116"/>
          <w:bookmarkStart w:id="1728" w:name="_Toc449893428"/>
          <w:bookmarkEnd w:id="1727"/>
          <w:bookmarkEnd w:id="1728"/>
        </w:ins>
      </w:moveFrom>
    </w:p>
    <w:p w14:paraId="00B296E0" w14:textId="5209BEE5" w:rsidR="00E670FF" w:rsidRPr="005A17C4" w:rsidDel="00FA4C28" w:rsidRDefault="00E670FF" w:rsidP="00E670FF">
      <w:pPr>
        <w:pStyle w:val="ListParagraph"/>
        <w:ind w:hanging="360"/>
        <w:rPr>
          <w:ins w:id="1729" w:author="Rajesh Chopra" w:date="2016-04-24T09:50:00Z"/>
          <w:moveFrom w:id="1730" w:author="Anush Mohandass" w:date="2016-04-29T05:11:00Z"/>
        </w:rPr>
      </w:pPr>
      <w:moveFrom w:id="1731" w:author="Anush Mohandass" w:date="2016-04-29T05:11:00Z">
        <w:ins w:id="1732" w:author="Rajesh Chopra" w:date="2016-04-24T09:50:00Z">
          <w:r w:rsidRPr="005A17C4" w:rsidDel="00FA4C28">
            <w:t>·</w:t>
          </w:r>
          <w:r w:rsidRPr="005A17C4" w:rsidDel="00FA4C28">
            <w:rPr>
              <w:sz w:val="14"/>
              <w:szCs w:val="14"/>
            </w:rPr>
            <w:t>        </w:t>
          </w:r>
        </w:ins>
        <w:ins w:id="1733" w:author="Rajesh Chopra" w:date="2016-04-24T09:51:00Z">
          <w:r w:rsidDel="00FA4C28">
            <w:t xml:space="preserve">The </w:t>
          </w:r>
        </w:ins>
        <w:ins w:id="1734" w:author="Rajesh Chopra" w:date="2016-04-24T09:50:00Z">
          <w:r w:rsidRPr="005A17C4" w:rsidDel="00FA4C28">
            <w:t>constraint to have same user</w:t>
          </w:r>
          <w:r w:rsidDel="00FA4C28">
            <w:t xml:space="preserve"> bit width for command and data has been removed.</w:t>
          </w:r>
          <w:bookmarkStart w:id="1735" w:name="_Toc449670117"/>
          <w:bookmarkStart w:id="1736" w:name="_Toc449893429"/>
          <w:bookmarkEnd w:id="1735"/>
          <w:bookmarkEnd w:id="1736"/>
        </w:ins>
      </w:moveFrom>
    </w:p>
    <w:p w14:paraId="5E52D1E9" w14:textId="142F4DFA" w:rsidR="00E670FF" w:rsidRPr="005A17C4" w:rsidDel="00FA4C28" w:rsidRDefault="00E670FF" w:rsidP="00E670FF">
      <w:pPr>
        <w:pStyle w:val="ListParagraph"/>
        <w:ind w:hanging="360"/>
        <w:rPr>
          <w:ins w:id="1737" w:author="Rajesh Chopra" w:date="2016-04-24T09:50:00Z"/>
          <w:moveFrom w:id="1738" w:author="Anush Mohandass" w:date="2016-04-29T05:11:00Z"/>
        </w:rPr>
      </w:pPr>
      <w:moveFrom w:id="1739" w:author="Anush Mohandass" w:date="2016-04-29T05:11:00Z">
        <w:ins w:id="1740" w:author="Rajesh Chopra" w:date="2016-04-24T09:50:00Z">
          <w:r w:rsidRPr="005A17C4" w:rsidDel="00FA4C28">
            <w:t>·</w:t>
          </w:r>
          <w:r w:rsidRPr="005A17C4" w:rsidDel="00FA4C28">
            <w:rPr>
              <w:sz w:val="14"/>
              <w:szCs w:val="14"/>
            </w:rPr>
            <w:t xml:space="preserve">         </w:t>
          </w:r>
          <w:r w:rsidRPr="005A17C4" w:rsidDel="00FA4C28">
            <w:t>The img_user signal is generated instead of tag_sb when command user bit is specified. The user bit is not used for response per the customer.</w:t>
          </w:r>
          <w:bookmarkStart w:id="1741" w:name="_Toc449670118"/>
          <w:bookmarkStart w:id="1742" w:name="_Toc449893430"/>
          <w:bookmarkEnd w:id="1741"/>
          <w:bookmarkEnd w:id="1742"/>
        </w:ins>
      </w:moveFrom>
    </w:p>
    <w:p w14:paraId="2964D4C7" w14:textId="75CF2983" w:rsidR="00E670FF" w:rsidRPr="00E670FF" w:rsidDel="00FA4C28" w:rsidRDefault="00E670FF">
      <w:pPr>
        <w:rPr>
          <w:ins w:id="1743" w:author="Rajesh Chopra" w:date="2016-04-24T09:49:00Z"/>
          <w:del w:id="1744" w:author="Anush Mohandass" w:date="2016-04-29T05:10:00Z"/>
          <w:rPrChange w:id="1745" w:author="Rajesh Chopra" w:date="2016-04-24T09:50:00Z">
            <w:rPr>
              <w:ins w:id="1746" w:author="Rajesh Chopra" w:date="2016-04-24T09:49:00Z"/>
              <w:del w:id="1747" w:author="Anush Mohandass" w:date="2016-04-29T05:10:00Z"/>
              <w:color w:val="0070C0"/>
            </w:rPr>
          </w:rPrChange>
        </w:rPr>
      </w:pPr>
      <w:bookmarkStart w:id="1748" w:name="_Toc449670119"/>
      <w:bookmarkStart w:id="1749" w:name="_Toc449893431"/>
      <w:bookmarkEnd w:id="1748"/>
      <w:bookmarkEnd w:id="1749"/>
      <w:moveFromRangeEnd w:id="1710"/>
    </w:p>
    <w:p w14:paraId="58FE18F2" w14:textId="77EEE6B8" w:rsidR="00306E83" w:rsidRPr="00E253D5" w:rsidRDefault="00306E83">
      <w:pPr>
        <w:pStyle w:val="Heading2"/>
        <w:rPr>
          <w:ins w:id="1750" w:author="Joe Rowlands" w:date="2016-04-11T21:15:00Z"/>
          <w:color w:val="0070C0"/>
          <w:rPrChange w:id="1751" w:author="Joe Rowlands" w:date="2016-04-11T21:18:00Z">
            <w:rPr>
              <w:ins w:id="1752" w:author="Joe Rowlands" w:date="2016-04-11T21:15:00Z"/>
            </w:rPr>
          </w:rPrChange>
        </w:rPr>
        <w:pPrChange w:id="1753" w:author="Joe Rowlands" w:date="2016-04-11T21:18:00Z">
          <w:pPr/>
        </w:pPrChange>
      </w:pPr>
      <w:bookmarkStart w:id="1754" w:name="_Toc449893432"/>
      <w:ins w:id="1755" w:author="Joe Rowlands" w:date="2016-04-11T21:15:00Z">
        <w:r>
          <w:rPr>
            <w:color w:val="0070C0"/>
          </w:rPr>
          <w:t>Original ID Propagation</w:t>
        </w:r>
        <w:bookmarkEnd w:id="1754"/>
      </w:ins>
    </w:p>
    <w:p w14:paraId="270FDF92" w14:textId="638DD6C2" w:rsidR="00306E83" w:rsidRDefault="00E253D5" w:rsidP="00306E83">
      <w:pPr>
        <w:rPr>
          <w:ins w:id="1756" w:author="Joe Rowlands" w:date="2016-04-11T21:20:00Z"/>
        </w:rPr>
      </w:pPr>
      <w:ins w:id="1757" w:author="Joe Rowlands" w:date="2016-04-11T21:18:00Z">
        <w:r>
          <w:t xml:space="preserve">The AxID present to a slave interface will consist of a transaction ID plus the ID of the initiating master.  However, </w:t>
        </w:r>
      </w:ins>
      <w:ins w:id="1758" w:author="Joe Rowlands" w:date="2016-04-11T21:19:00Z">
        <w:r>
          <w:t>when</w:t>
        </w:r>
      </w:ins>
      <w:ins w:id="1759" w:author="Joe Rowlands" w:date="2016-04-11T21:18:00Z">
        <w:r>
          <w:t xml:space="preserve"> multi-hop </w:t>
        </w:r>
      </w:ins>
      <w:ins w:id="1760" w:author="Joe Rowlands" w:date="2016-04-11T21:19:00Z">
        <w:r>
          <w:t>traffic</w:t>
        </w:r>
      </w:ins>
      <w:ins w:id="1761" w:author="Joe Rowlands" w:date="2016-04-11T21:18:00Z">
        <w:r>
          <w:t xml:space="preserve"> </w:t>
        </w:r>
      </w:ins>
      <w:ins w:id="1762" w:author="Joe Rowlands" w:date="2016-04-11T21:19:00Z">
        <w:r>
          <w:t xml:space="preserve">exists, such as a coherent read that goes to CCC, then LLC, and then to memory, the Master ID that arrives at the destination </w:t>
        </w:r>
      </w:ins>
      <w:ins w:id="1763" w:author="Joe Rowlands" w:date="2016-04-11T21:20:00Z">
        <w:r>
          <w:t>is the ID of the last master.  In this case, the LLC.</w:t>
        </w:r>
      </w:ins>
    </w:p>
    <w:p w14:paraId="394B3382" w14:textId="506BE65B" w:rsidR="004E72C1" w:rsidRDefault="00E253D5" w:rsidP="00306E83">
      <w:pPr>
        <w:rPr>
          <w:ins w:id="1764" w:author="Joe Rowlands" w:date="2016-04-11T21:24:00Z"/>
        </w:rPr>
      </w:pPr>
      <w:ins w:id="1765" w:author="Joe Rowlands" w:date="2016-04-11T21:20:00Z">
        <w:r>
          <w:t xml:space="preserve">It may be useful </w:t>
        </w:r>
        <w:r w:rsidR="00B9438C">
          <w:t>to know where the request originated.</w:t>
        </w:r>
      </w:ins>
      <w:ins w:id="1766" w:author="Joe Rowlands" w:date="2016-04-11T21:21:00Z">
        <w:r w:rsidR="004E72C1">
          <w:t xml:space="preserve">  NocStudio allows a port to add an additional bus to the AR and AW channels, called the Original ID bus.</w:t>
        </w:r>
      </w:ins>
      <w:ins w:id="1767" w:author="Joe Rowlands" w:date="2016-04-11T21:23:00Z">
        <w:r w:rsidR="004E72C1">
          <w:t xml:space="preserve">  This bus is separate from the ARID or AWID bus, and provides no ordering restrictions to the agent.  This is just an information bus.</w:t>
        </w:r>
      </w:ins>
    </w:p>
    <w:p w14:paraId="56710E45" w14:textId="5BD0A3DE" w:rsidR="004E72C1" w:rsidRDefault="004E72C1" w:rsidP="00306E83">
      <w:pPr>
        <w:rPr>
          <w:ins w:id="1768" w:author="Joe Rowlands" w:date="2016-04-11T21:25:00Z"/>
        </w:rPr>
      </w:pPr>
      <w:ins w:id="1769" w:author="Joe Rowlands" w:date="2016-04-11T21:24:00Z">
        <w:r>
          <w:t>To enable the Original ID additional to the AR and AW bus, a slave may</w:t>
        </w:r>
      </w:ins>
      <w:ins w:id="1770" w:author="Joe Rowlands" w:date="2016-04-11T21:25:00Z">
        <w:r>
          <w:t xml:space="preserve"> set the bridge properties as follows:</w:t>
        </w:r>
      </w:ins>
    </w:p>
    <w:p w14:paraId="64EFBA72" w14:textId="5C4050FE" w:rsidR="004E72C1" w:rsidRPr="003027E9" w:rsidRDefault="00AC5B6F">
      <w:pPr>
        <w:pStyle w:val="Command"/>
        <w:rPr>
          <w:ins w:id="1771" w:author="Joe Rowlands" w:date="2016-04-11T21:25:00Z"/>
        </w:rPr>
        <w:pPrChange w:id="1772" w:author="Joe Rowlands" w:date="2016-04-23T16:10:00Z">
          <w:pPr/>
        </w:pPrChange>
      </w:pPr>
      <w:ins w:id="1773" w:author="Joe Rowlands" w:date="2016-04-11T21:25:00Z">
        <w:r w:rsidRPr="003027E9">
          <w:t xml:space="preserve">bridge_prop </w:t>
        </w:r>
      </w:ins>
      <w:ins w:id="1774" w:author="Joe Rowlands" w:date="2016-04-23T16:12:00Z">
        <w:r>
          <w:t>slave/port</w:t>
        </w:r>
      </w:ins>
      <w:ins w:id="1775" w:author="Joe Rowlands" w:date="2016-04-11T21:25:00Z">
        <w:r w:rsidR="004E72C1" w:rsidRPr="003027E9">
          <w:t xml:space="preserve"> axi4_ar_org_id_enb yes</w:t>
        </w:r>
      </w:ins>
      <w:ins w:id="1776" w:author="Joe Rowlands" w:date="2016-04-23T16:12:00Z">
        <w:r>
          <w:t>/no</w:t>
        </w:r>
      </w:ins>
    </w:p>
    <w:p w14:paraId="0E8647A0" w14:textId="2A6FFC5D" w:rsidR="004E72C1" w:rsidRPr="003027E9" w:rsidRDefault="004E72C1">
      <w:pPr>
        <w:pStyle w:val="Command"/>
        <w:rPr>
          <w:ins w:id="1777" w:author="Joe Rowlands" w:date="2016-04-11T21:25:00Z"/>
        </w:rPr>
        <w:pPrChange w:id="1778" w:author="Joe Rowlands" w:date="2016-04-23T16:10:00Z">
          <w:pPr/>
        </w:pPrChange>
      </w:pPr>
      <w:ins w:id="1779" w:author="Joe Rowlands" w:date="2016-04-11T21:25:00Z">
        <w:r w:rsidRPr="003027E9">
          <w:t>bridge_pro</w:t>
        </w:r>
        <w:r w:rsidR="00AC5B6F" w:rsidRPr="003027E9">
          <w:t xml:space="preserve">p </w:t>
        </w:r>
      </w:ins>
      <w:ins w:id="1780" w:author="Joe Rowlands" w:date="2016-04-23T16:12:00Z">
        <w:r w:rsidR="00AC5B6F">
          <w:t>slave/port</w:t>
        </w:r>
      </w:ins>
      <w:ins w:id="1781" w:author="Joe Rowlands" w:date="2016-04-11T21:25:00Z">
        <w:r w:rsidRPr="003027E9">
          <w:t xml:space="preserve"> axi4_aw_org_id_enb yes</w:t>
        </w:r>
      </w:ins>
      <w:ins w:id="1782" w:author="Joe Rowlands" w:date="2016-04-23T16:12:00Z">
        <w:r w:rsidR="00AC5B6F">
          <w:t>/no</w:t>
        </w:r>
      </w:ins>
    </w:p>
    <w:p w14:paraId="35A9E846" w14:textId="44FF4A2D" w:rsidR="004E72C1" w:rsidRPr="00DA32FF" w:rsidRDefault="00103D32" w:rsidP="004E72C1">
      <w:pPr>
        <w:pStyle w:val="Heading2"/>
        <w:rPr>
          <w:ins w:id="1783" w:author="Joe Rowlands" w:date="2016-04-11T21:25:00Z"/>
          <w:color w:val="0070C0"/>
        </w:rPr>
      </w:pPr>
      <w:bookmarkStart w:id="1784" w:name="_Toc449893433"/>
      <w:ins w:id="1785" w:author="Joe Rowlands" w:date="2016-04-11T21:28:00Z">
        <w:r>
          <w:rPr>
            <w:color w:val="0070C0"/>
          </w:rPr>
          <w:t>CR/CD to R Latency Improvement</w:t>
        </w:r>
      </w:ins>
      <w:bookmarkEnd w:id="1784"/>
    </w:p>
    <w:p w14:paraId="78F6CD34" w14:textId="25B75899" w:rsidR="004E72C1" w:rsidRDefault="00103D32" w:rsidP="004E72C1">
      <w:pPr>
        <w:rPr>
          <w:ins w:id="1786" w:author="Joe Rowlands" w:date="2016-04-11T21:29:00Z"/>
        </w:rPr>
      </w:pPr>
      <w:ins w:id="1787" w:author="Joe Rowlands" w:date="2016-04-11T21:28:00Z">
        <w:del w:id="1788" w:author="Anush Mohandass" w:date="2016-04-29T05:11:00Z">
          <w:r w:rsidDel="00FA4C28">
            <w:delText xml:space="preserve">The </w:delText>
          </w:r>
        </w:del>
        <w:r>
          <w:t xml:space="preserve">CCC has reduced </w:t>
        </w:r>
        <w:del w:id="1789" w:author="Anush Mohandass" w:date="2016-04-29T05:11:00Z">
          <w:r w:rsidDel="00FA4C28">
            <w:delText xml:space="preserve">the </w:delText>
          </w:r>
        </w:del>
        <w:r>
          <w:t xml:space="preserve">latency between a snoop response to </w:t>
        </w:r>
      </w:ins>
      <w:ins w:id="1790" w:author="Joe Rowlands" w:date="2016-04-11T21:29:00Z">
        <w:r>
          <w:t>the read response waiting for the snoop.</w:t>
        </w:r>
      </w:ins>
    </w:p>
    <w:p w14:paraId="53D8C9E0" w14:textId="021B98C0" w:rsidR="004E4E03" w:rsidRPr="00DA32FF" w:rsidRDefault="001566D6" w:rsidP="004E4E03">
      <w:pPr>
        <w:pStyle w:val="Heading2"/>
        <w:rPr>
          <w:ins w:id="1791" w:author="Joe Rowlands" w:date="2016-04-11T21:30:00Z"/>
          <w:color w:val="0070C0"/>
        </w:rPr>
      </w:pPr>
      <w:bookmarkStart w:id="1792" w:name="_Toc449893434"/>
      <w:ins w:id="1793" w:author="Joe Rowlands" w:date="2016-04-11T21:30:00Z">
        <w:r>
          <w:rPr>
            <w:color w:val="0070C0"/>
          </w:rPr>
          <w:t>Speculative Fetch Control for ACE-Lite Agents</w:t>
        </w:r>
        <w:bookmarkEnd w:id="1792"/>
      </w:ins>
    </w:p>
    <w:p w14:paraId="4668A034" w14:textId="3EB1DBF6" w:rsidR="00103D32" w:rsidRDefault="001566D6" w:rsidP="004E72C1">
      <w:pPr>
        <w:rPr>
          <w:ins w:id="1794" w:author="Joe Rowlands" w:date="2016-04-11T21:33:00Z"/>
        </w:rPr>
      </w:pPr>
      <w:ins w:id="1795" w:author="Joe Rowlands" w:date="2016-04-11T21:32:00Z">
        <w:r>
          <w:t>Speculative fetch is the ability of the CCC to issue a read to LLC/memory before the directory has been accessed or the snoop responses returned.  I</w:t>
        </w:r>
      </w:ins>
      <w:ins w:id="1796" w:author="Joe Rowlands" w:date="2016-04-11T21:30:00Z">
        <w:r>
          <w:t xml:space="preserve">n the prior release, the speculative fetch programmability was limited to ACE agents and the IOCB.  All agents talking through IOCB </w:t>
        </w:r>
        <w:r>
          <w:lastRenderedPageBreak/>
          <w:t>(ACE-lite, ACE-lite+DVM, and AXI-&gt;ACE-lite converted) used the IOCB property.  Now each agent can individually control whether to perform speculative fetch</w:t>
        </w:r>
      </w:ins>
      <w:ins w:id="1797" w:author="Joe Rowlands" w:date="2016-04-11T21:32:00Z">
        <w:r>
          <w:t>.</w:t>
        </w:r>
      </w:ins>
      <w:ins w:id="1798" w:author="Joe Rowlands" w:date="2016-04-11T21:33:00Z">
        <w:r w:rsidR="00005DE7">
          <w:t xml:space="preserve">  The default value can be specified in NocStudio using a bridge property.  This value can be reprogrammed.</w:t>
        </w:r>
      </w:ins>
    </w:p>
    <w:p w14:paraId="4463AB5D" w14:textId="788C8ED3" w:rsidR="00005DE7" w:rsidRPr="003027E9" w:rsidRDefault="00CF622B">
      <w:pPr>
        <w:pStyle w:val="Command"/>
        <w:rPr>
          <w:ins w:id="1799" w:author="Joe Rowlands" w:date="2016-04-11T21:32:00Z"/>
        </w:rPr>
        <w:pPrChange w:id="1800" w:author="Joe Rowlands" w:date="2016-04-23T16:11:00Z">
          <w:pPr/>
        </w:pPrChange>
      </w:pPr>
      <w:ins w:id="1801" w:author="Joe Rowlands" w:date="2016-04-11T21:33:00Z">
        <w:r w:rsidRPr="003027E9">
          <w:t xml:space="preserve">bridge_prop </w:t>
        </w:r>
      </w:ins>
      <w:ins w:id="1802" w:author="Joe Rowlands" w:date="2016-04-23T16:11:00Z">
        <w:r w:rsidR="00A61A2B">
          <w:t>master</w:t>
        </w:r>
      </w:ins>
      <w:ins w:id="1803" w:author="Joe Rowlands" w:date="2016-04-23T16:12:00Z">
        <w:r w:rsidR="00A61A2B">
          <w:t>/</w:t>
        </w:r>
      </w:ins>
      <w:ins w:id="1804" w:author="Joe Rowlands" w:date="2016-04-23T16:11:00Z">
        <w:r>
          <w:t>port</w:t>
        </w:r>
      </w:ins>
      <w:ins w:id="1805" w:author="Joe Rowlands" w:date="2016-04-11T21:33:00Z">
        <w:r w:rsidR="00005DE7" w:rsidRPr="003027E9">
          <w:t xml:space="preserve"> cc_axi4m_speculative_fetch yes</w:t>
        </w:r>
      </w:ins>
      <w:ins w:id="1806" w:author="Joe Rowlands" w:date="2016-04-23T16:11:00Z">
        <w:r w:rsidR="00DD458C">
          <w:t>/no</w:t>
        </w:r>
      </w:ins>
    </w:p>
    <w:p w14:paraId="4BF5B6B9" w14:textId="7A208836" w:rsidR="00F13312" w:rsidRPr="00DA32FF" w:rsidRDefault="00477E51" w:rsidP="00F13312">
      <w:pPr>
        <w:pStyle w:val="Heading2"/>
        <w:rPr>
          <w:ins w:id="1807" w:author="Joe Rowlands" w:date="2016-04-11T21:34:00Z"/>
          <w:color w:val="0070C0"/>
        </w:rPr>
      </w:pPr>
      <w:bookmarkStart w:id="1808" w:name="_Toc449893435"/>
      <w:ins w:id="1809" w:author="Joe Rowlands" w:date="2016-04-11T21:34:00Z">
        <w:r>
          <w:rPr>
            <w:color w:val="0070C0"/>
          </w:rPr>
          <w:t>Multiple Split Sizes for Gemini</w:t>
        </w:r>
        <w:bookmarkEnd w:id="1808"/>
      </w:ins>
    </w:p>
    <w:p w14:paraId="67769765" w14:textId="7A9A0897" w:rsidR="00821013" w:rsidRDefault="000D1F04" w:rsidP="00F13312">
      <w:pPr>
        <w:rPr>
          <w:ins w:id="1810" w:author="Joe Rowlands" w:date="2016-04-11T21:36:00Z"/>
        </w:rPr>
      </w:pPr>
      <w:ins w:id="1811" w:author="Joe Rowlands" w:date="2016-04-11T21:34:00Z">
        <w:r>
          <w:t xml:space="preserve">The split sizes controlled at each master was forced to be 64B when the bridge accessed one of the </w:t>
        </w:r>
      </w:ins>
      <w:ins w:id="1812" w:author="Joe Rowlands" w:date="2016-04-11T21:35:00Z">
        <w:r>
          <w:t>Gemini</w:t>
        </w:r>
      </w:ins>
      <w:ins w:id="1813" w:author="Joe Rowlands" w:date="2016-04-11T21:34:00Z">
        <w:r>
          <w:t xml:space="preserve"> IPs </w:t>
        </w:r>
      </w:ins>
      <w:ins w:id="1814" w:author="Joe Rowlands" w:date="2016-04-11T21:35:00Z">
        <w:r>
          <w:t>(CCC, IOCB, LLC).</w:t>
        </w:r>
        <w:r w:rsidR="00EA4418">
          <w:t xml:space="preserve">  This is no longer required.  The bridge determines if a request is to one of these destinations and wi</w:t>
        </w:r>
        <w:r w:rsidR="0026209F">
          <w:t>ll force a split of the reques</w:t>
        </w:r>
      </w:ins>
      <w:ins w:id="1815" w:author="Joe Rowlands" w:date="2016-04-11T21:36:00Z">
        <w:r w:rsidR="00A458DF">
          <w:t>t to 64B boundary if needed.  But if the request targets another IP, the programmed split size will be used to determine whether to split and on what boundary.</w:t>
        </w:r>
      </w:ins>
    </w:p>
    <w:p w14:paraId="02F0C157" w14:textId="50587C2F" w:rsidR="00B338C2" w:rsidRDefault="00B338C2" w:rsidP="00B338C2">
      <w:pPr>
        <w:pStyle w:val="Heading2"/>
        <w:rPr>
          <w:ins w:id="1816" w:author="Joe Rowlands" w:date="2016-04-11T21:37:00Z"/>
          <w:color w:val="0070C0"/>
        </w:rPr>
      </w:pPr>
      <w:bookmarkStart w:id="1817" w:name="_Toc449893436"/>
      <w:ins w:id="1818" w:author="Joe Rowlands" w:date="2016-04-11T21:37:00Z">
        <w:r>
          <w:rPr>
            <w:color w:val="0070C0"/>
          </w:rPr>
          <w:t>Early Write Response at CCC</w:t>
        </w:r>
        <w:bookmarkEnd w:id="1817"/>
      </w:ins>
    </w:p>
    <w:p w14:paraId="0A06DED6" w14:textId="729C5FEC" w:rsidR="00E1092F" w:rsidRDefault="00E1092F">
      <w:pPr>
        <w:rPr>
          <w:ins w:id="1819" w:author="Joe Rowlands" w:date="2016-04-11T21:38:00Z"/>
        </w:rPr>
        <w:pPrChange w:id="1820" w:author="Joe Rowlands" w:date="2016-04-11T21:37:00Z">
          <w:pPr>
            <w:pStyle w:val="Heading2"/>
          </w:pPr>
        </w:pPrChange>
      </w:pPr>
      <w:ins w:id="1821" w:author="Joe Rowlands" w:date="2016-04-11T21:37:00Z">
        <w:r>
          <w:t>CCC now has the ability to provide an early write response instead of waiting for the write to propagate to LLC or memory</w:t>
        </w:r>
      </w:ins>
      <w:ins w:id="1822" w:author="Joe Rowlands" w:date="2016-04-11T21:38:00Z">
        <w:r w:rsidR="007F1ABD">
          <w:t>.</w:t>
        </w:r>
      </w:ins>
    </w:p>
    <w:p w14:paraId="095999C5" w14:textId="3A9A963D" w:rsidR="00775F5A" w:rsidRDefault="00775F5A" w:rsidP="00775F5A">
      <w:pPr>
        <w:pStyle w:val="Heading2"/>
        <w:rPr>
          <w:ins w:id="1823" w:author="Joe Rowlands" w:date="2016-04-11T21:38:00Z"/>
          <w:color w:val="0070C0"/>
        </w:rPr>
      </w:pPr>
      <w:bookmarkStart w:id="1824" w:name="_Toc449893437"/>
      <w:ins w:id="1825" w:author="Joe Rowlands" w:date="2016-04-11T21:38:00Z">
        <w:r>
          <w:rPr>
            <w:color w:val="0070C0"/>
          </w:rPr>
          <w:t>CCC Provides Read Response without Waiting for Memory</w:t>
        </w:r>
        <w:bookmarkEnd w:id="1824"/>
      </w:ins>
    </w:p>
    <w:p w14:paraId="4D6CE1F9" w14:textId="236E17CC" w:rsidR="00775F5A" w:rsidRDefault="00775F5A" w:rsidP="00775F5A">
      <w:pPr>
        <w:rPr>
          <w:ins w:id="1826" w:author="Joe Rowlands" w:date="2016-04-11T21:41:00Z"/>
        </w:rPr>
      </w:pPr>
      <w:ins w:id="1827" w:author="Joe Rowlands" w:date="2016-04-11T21:39:00Z">
        <w:r>
          <w:t>If the CCC issues a speculative fetch for a cache line, the snoop response may return with sufficient data to process the request immediately.  If a read to memory was issued speculatively, the CCC used to wait for that to complete as well before satisfying the read.  It will now return immediately.</w:t>
        </w:r>
      </w:ins>
    </w:p>
    <w:p w14:paraId="51AEF3A0" w14:textId="58DD9D11" w:rsidR="003F29F9" w:rsidRDefault="003F29F9" w:rsidP="003F29F9">
      <w:pPr>
        <w:pStyle w:val="Heading2"/>
        <w:rPr>
          <w:ins w:id="1828" w:author="Joe Rowlands" w:date="2016-04-11T21:41:00Z"/>
          <w:color w:val="0070C0"/>
        </w:rPr>
      </w:pPr>
      <w:bookmarkStart w:id="1829" w:name="_Toc449893438"/>
      <w:ins w:id="1830" w:author="Joe Rowlands" w:date="2016-04-11T21:41:00Z">
        <w:r>
          <w:rPr>
            <w:color w:val="0070C0"/>
          </w:rPr>
          <w:t>LLC Scratchpad RAM mode</w:t>
        </w:r>
        <w:bookmarkEnd w:id="1829"/>
      </w:ins>
    </w:p>
    <w:p w14:paraId="674A00DC" w14:textId="615D48F3" w:rsidR="003F29F9" w:rsidRDefault="00637CA1" w:rsidP="003F29F9">
      <w:pPr>
        <w:rPr>
          <w:ins w:id="1831" w:author="Joe Rowlands" w:date="2016-04-11T21:47:00Z"/>
        </w:rPr>
      </w:pPr>
      <w:ins w:id="1832" w:author="Joe Rowlands" w:date="2016-04-11T21:41:00Z">
        <w:r>
          <w:t xml:space="preserve">The </w:t>
        </w:r>
        <w:r w:rsidR="00E657BC">
          <w:t xml:space="preserve">LLC </w:t>
        </w:r>
      </w:ins>
      <w:ins w:id="1833" w:author="Joe Rowlands" w:date="2016-04-11T21:42:00Z">
        <w:r w:rsidR="00E657BC">
          <w:t>can now be configured or programmed to convert parts of the cache into a scratchpad RAM. This can be controlled on a way-group b</w:t>
        </w:r>
        <w:r w:rsidR="003B2D66">
          <w:t>asis (4 ways).</w:t>
        </w:r>
      </w:ins>
      <w:ins w:id="1834" w:author="Joe Rowlands" w:date="2016-04-11T21:44:00Z">
        <w:r w:rsidR="003B2D66">
          <w:t xml:space="preserve">  A range</w:t>
        </w:r>
      </w:ins>
      <w:ins w:id="1835" w:author="Joe Rowlands" w:date="2016-04-11T21:47:00Z">
        <w:r w:rsidR="003B2D66">
          <w:t xml:space="preserve"> must be created that is the size of the LLC rounded up to the nearest power of 2.  Then two properties can be set to determine the reset condtion of the cache:</w:t>
        </w:r>
      </w:ins>
    </w:p>
    <w:p w14:paraId="19656195" w14:textId="6A93D230" w:rsidR="003B2D66" w:rsidRPr="003027E9" w:rsidRDefault="00CC1835">
      <w:pPr>
        <w:pStyle w:val="Command"/>
        <w:rPr>
          <w:ins w:id="1836" w:author="Joe Rowlands" w:date="2016-04-11T21:48:00Z"/>
        </w:rPr>
        <w:pPrChange w:id="1837" w:author="Joe Rowlands" w:date="2016-04-23T16:10:00Z">
          <w:pPr/>
        </w:pPrChange>
      </w:pPr>
      <w:ins w:id="1838" w:author="Joe Rowlands" w:date="2016-04-11T21:48:00Z">
        <w:r w:rsidRPr="003027E9">
          <w:t>host_prop llc</w:t>
        </w:r>
        <w:r w:rsidR="003B2D66" w:rsidRPr="003027E9">
          <w:t xml:space="preserve"> llc_waygroup_ram_mode_enable </w:t>
        </w:r>
      </w:ins>
      <w:ins w:id="1839" w:author="Joe Rowlands" w:date="2016-04-23T16:10:00Z">
        <w:r>
          <w:t>bit_vector</w:t>
        </w:r>
      </w:ins>
    </w:p>
    <w:p w14:paraId="29A3D664" w14:textId="6A09EBBB" w:rsidR="003B2D66" w:rsidRPr="003027E9" w:rsidRDefault="00CC1835">
      <w:pPr>
        <w:pStyle w:val="Command"/>
        <w:rPr>
          <w:ins w:id="1840" w:author="Joe Rowlands" w:date="2016-04-11T21:38:00Z"/>
        </w:rPr>
        <w:pPrChange w:id="1841" w:author="Joe Rowlands" w:date="2016-04-23T16:10:00Z">
          <w:pPr/>
        </w:pPrChange>
      </w:pPr>
      <w:ins w:id="1842" w:author="Joe Rowlands" w:date="2016-04-11T21:48:00Z">
        <w:r w:rsidRPr="003027E9">
          <w:t>host_prop llc</w:t>
        </w:r>
        <w:r w:rsidR="003B2D66" w:rsidRPr="003027E9">
          <w:t xml:space="preserve"> l</w:t>
        </w:r>
        <w:r w:rsidRPr="003027E9">
          <w:t xml:space="preserve">lc_waygroup_ram_mode_secure </w:t>
        </w:r>
      </w:ins>
      <w:ins w:id="1843" w:author="Joe Rowlands" w:date="2016-04-23T16:10:00Z">
        <w:r>
          <w:t>bit_vector</w:t>
        </w:r>
      </w:ins>
    </w:p>
    <w:p w14:paraId="4797E124" w14:textId="6985D865" w:rsidR="00775F5A" w:rsidRDefault="003B2D66">
      <w:pPr>
        <w:rPr>
          <w:ins w:id="1844" w:author="Joe Rowlands" w:date="2016-04-11T21:50:00Z"/>
        </w:rPr>
        <w:pPrChange w:id="1845" w:author="Joe Rowlands" w:date="2016-04-11T21:37:00Z">
          <w:pPr>
            <w:pStyle w:val="Heading2"/>
          </w:pPr>
        </w:pPrChange>
      </w:pPr>
      <w:ins w:id="1846" w:author="Joe Rowlands" w:date="2016-04-11T21:48:00Z">
        <w:r>
          <w:t xml:space="preserve">The first property determines which of the waygroups is enabled by default as RAM.  The second property determines the security requirements for </w:t>
        </w:r>
      </w:ins>
      <w:ins w:id="1847" w:author="Joe Rowlands" w:date="2016-04-11T21:49:00Z">
        <w:r>
          <w:t>each</w:t>
        </w:r>
      </w:ins>
      <w:ins w:id="1848" w:author="Joe Rowlands" w:date="2016-04-11T21:48:00Z">
        <w:r>
          <w:t xml:space="preserve"> </w:t>
        </w:r>
      </w:ins>
      <w:ins w:id="1849" w:author="Joe Rowlands" w:date="2016-04-11T21:49:00Z">
        <w:r>
          <w:t>waygroup</w:t>
        </w:r>
      </w:ins>
      <w:ins w:id="1850" w:author="Joe Rowlands" w:date="2016-04-11T21:50:00Z">
        <w:r w:rsidR="00DD1C90">
          <w:t>, since the scratchpad RAM acts as a backing store</w:t>
        </w:r>
      </w:ins>
      <w:ins w:id="1851" w:author="Joe Rowlands" w:date="2016-04-11T21:49:00Z">
        <w:r>
          <w:t>.  A zero indicates non-secure access.  A one indicates secure access.</w:t>
        </w:r>
      </w:ins>
    </w:p>
    <w:p w14:paraId="3C6C6476" w14:textId="6B9E04F0" w:rsidR="00FB3CED" w:rsidRDefault="00FB3CED" w:rsidP="00FB3CED">
      <w:pPr>
        <w:pStyle w:val="Heading2"/>
        <w:rPr>
          <w:ins w:id="1852" w:author="Joe Rowlands" w:date="2016-04-11T21:50:00Z"/>
          <w:color w:val="0070C0"/>
        </w:rPr>
      </w:pPr>
      <w:bookmarkStart w:id="1853" w:name="_Toc449893439"/>
      <w:ins w:id="1854" w:author="Joe Rowlands" w:date="2016-04-11T21:50:00Z">
        <w:r>
          <w:rPr>
            <w:color w:val="0070C0"/>
          </w:rPr>
          <w:lastRenderedPageBreak/>
          <w:t>LLC Way Allocation Controls</w:t>
        </w:r>
        <w:bookmarkEnd w:id="1853"/>
      </w:ins>
    </w:p>
    <w:p w14:paraId="31DDF491" w14:textId="7BC0D785" w:rsidR="0032141D" w:rsidRDefault="00EB70FB">
      <w:pPr>
        <w:rPr>
          <w:ins w:id="1855" w:author="Joe Rowlands" w:date="2016-04-11T21:56:00Z"/>
        </w:rPr>
        <w:pPrChange w:id="1856" w:author="Joe Rowlands" w:date="2016-04-11T21:37:00Z">
          <w:pPr>
            <w:pStyle w:val="Heading2"/>
          </w:pPr>
        </w:pPrChange>
      </w:pPr>
      <w:ins w:id="1857" w:author="Joe Rowlands" w:date="2016-04-11T21:51:00Z">
        <w:r>
          <w:t xml:space="preserve">LLC now support way allocation </w:t>
        </w:r>
      </w:ins>
      <w:ins w:id="1858" w:author="Joe Rowlands" w:date="2016-04-11T21:52:00Z">
        <w:r>
          <w:t>controls</w:t>
        </w:r>
      </w:ins>
      <w:ins w:id="1859" w:author="Joe Rowlands" w:date="2016-04-11T21:51:00Z">
        <w:r>
          <w:t>.</w:t>
        </w:r>
      </w:ins>
      <w:ins w:id="1860" w:author="Joe Rowlands" w:date="2016-04-11T21:52:00Z">
        <w:r>
          <w:t xml:space="preserve">  A new property called LLC Allocation Class is added to each master bridge that can talk to the LLC.  This can be set to one of 8 allocation classes.  The LLC has a control register for each allocation class to determine which of the waygroups a line can allocation into by that agent.   This can allow soft-partitioning of </w:t>
        </w:r>
      </w:ins>
      <w:ins w:id="1861" w:author="Joe Rowlands" w:date="2016-04-11T21:55:00Z">
        <w:r w:rsidR="0032141D">
          <w:t>associativity</w:t>
        </w:r>
      </w:ins>
      <w:ins w:id="1862" w:author="Joe Rowlands" w:date="2016-04-11T21:52:00Z">
        <w:r>
          <w:t xml:space="preserve"> i</w:t>
        </w:r>
        <w:r w:rsidR="0032141D">
          <w:t>n the LLC.</w:t>
        </w:r>
      </w:ins>
      <w:ins w:id="1863" w:author="Joe Rowlands" w:date="2016-04-11T21:55:00Z">
        <w:r w:rsidR="0032141D">
          <w:t xml:space="preserve">  The LLC Allocation Class </w:t>
        </w:r>
      </w:ins>
      <w:ins w:id="1864" w:author="Joe Rowlands" w:date="2016-04-11T21:56:00Z">
        <w:r w:rsidR="0032141D">
          <w:t>is controlled by a bridge property.</w:t>
        </w:r>
      </w:ins>
    </w:p>
    <w:p w14:paraId="7C199046" w14:textId="61B5002B" w:rsidR="0032141D" w:rsidRPr="00E61E57" w:rsidRDefault="00E1057D">
      <w:pPr>
        <w:pStyle w:val="Command"/>
        <w:rPr>
          <w:ins w:id="1865" w:author="Joe Rowlands" w:date="2016-04-11T21:51:00Z"/>
        </w:rPr>
        <w:pPrChange w:id="1866" w:author="Joe Rowlands" w:date="2016-04-23T16:11:00Z">
          <w:pPr>
            <w:pStyle w:val="Heading2"/>
          </w:pPr>
        </w:pPrChange>
      </w:pPr>
      <w:ins w:id="1867" w:author="Joe Rowlands" w:date="2016-04-11T21:56:00Z">
        <w:r w:rsidRPr="003027E9">
          <w:t xml:space="preserve">bridge_prop </w:t>
        </w:r>
        <w:r w:rsidR="00CD1B0D" w:rsidRPr="003027E9">
          <w:t>master</w:t>
        </w:r>
      </w:ins>
      <w:ins w:id="1868" w:author="Joe Rowlands" w:date="2016-04-23T16:12:00Z">
        <w:r w:rsidR="00CD1B0D">
          <w:t>/</w:t>
        </w:r>
      </w:ins>
      <w:ins w:id="1869" w:author="Joe Rowlands" w:date="2016-04-11T21:56:00Z">
        <w:r w:rsidRPr="003027E9">
          <w:t>port</w:t>
        </w:r>
        <w:r w:rsidR="0032141D" w:rsidRPr="003027E9">
          <w:t xml:space="preserve"> llc_allocation_class </w:t>
        </w:r>
      </w:ins>
      <w:ins w:id="1870" w:author="Joe Rowlands" w:date="2016-04-23T16:11:00Z">
        <w:r w:rsidR="00AE516B">
          <w:t>#class</w:t>
        </w:r>
        <w:r w:rsidR="00006D02">
          <w:t>_num</w:t>
        </w:r>
      </w:ins>
    </w:p>
    <w:p w14:paraId="56C7A368" w14:textId="157EDBB6" w:rsidR="00ED4F10" w:rsidRDefault="00ED4F10" w:rsidP="00ED4F10">
      <w:pPr>
        <w:pStyle w:val="Heading2"/>
        <w:rPr>
          <w:ins w:id="1871" w:author="Joe Rowlands" w:date="2016-04-11T21:57:00Z"/>
          <w:color w:val="0070C0"/>
        </w:rPr>
      </w:pPr>
      <w:bookmarkStart w:id="1872" w:name="_Toc449893440"/>
      <w:ins w:id="1873" w:author="Joe Rowlands" w:date="2016-04-11T21:57:00Z">
        <w:r>
          <w:rPr>
            <w:color w:val="0070C0"/>
          </w:rPr>
          <w:t>CCC Directory now supports Parity</w:t>
        </w:r>
        <w:bookmarkEnd w:id="1872"/>
      </w:ins>
    </w:p>
    <w:p w14:paraId="33B6C49D" w14:textId="53CB68EF" w:rsidR="00FB3CED" w:rsidRDefault="00E109A2">
      <w:pPr>
        <w:rPr>
          <w:ins w:id="1874" w:author="Joe Rowlands" w:date="2016-04-23T16:12:00Z"/>
        </w:rPr>
        <w:pPrChange w:id="1875" w:author="Joe Rowlands" w:date="2016-04-11T21:37:00Z">
          <w:pPr>
            <w:pStyle w:val="Heading2"/>
          </w:pPr>
        </w:pPrChange>
      </w:pPr>
      <w:ins w:id="1876" w:author="Joe Rowlands" w:date="2016-04-11T21:57:00Z">
        <w:r>
          <w:t>CCC directory already had the ability to be protected with ECC.  It now includes the option to have parity protection as a lower</w:t>
        </w:r>
        <w:r w:rsidR="00CA02D0">
          <w:t>-area</w:t>
        </w:r>
      </w:ins>
      <w:ins w:id="1877" w:author="Joe Rowlands" w:date="2016-04-11T21:58:00Z">
        <w:r w:rsidR="00CA02D0">
          <w:t xml:space="preserve"> solution.</w:t>
        </w:r>
      </w:ins>
      <w:ins w:id="1878" w:author="Joe Rowlands" w:date="2016-04-23T16:12:00Z">
        <w:r w:rsidR="0017478F">
          <w:t xml:space="preserve">  This can be enabled using the following CCC host property:</w:t>
        </w:r>
      </w:ins>
    </w:p>
    <w:p w14:paraId="088E3D1E" w14:textId="73475AF1" w:rsidR="0017478F" w:rsidRDefault="0017478F">
      <w:pPr>
        <w:pStyle w:val="Command"/>
        <w:rPr>
          <w:ins w:id="1879" w:author="Joe Rowlands" w:date="2016-04-11T21:58:00Z"/>
        </w:rPr>
        <w:pPrChange w:id="1880" w:author="Joe Rowlands" w:date="2016-04-23T16:13:00Z">
          <w:pPr>
            <w:pStyle w:val="Heading2"/>
          </w:pPr>
        </w:pPrChange>
      </w:pPr>
      <w:ins w:id="1881" w:author="Joe Rowlands" w:date="2016-04-23T16:12:00Z">
        <w:r>
          <w:t xml:space="preserve">host_prop </w:t>
        </w:r>
      </w:ins>
      <w:ins w:id="1882" w:author="Joe Rowlands" w:date="2016-04-23T16:13:00Z">
        <w:r>
          <w:t xml:space="preserve">ccc </w:t>
        </w:r>
        <w:r w:rsidRPr="0017478F">
          <w:t>cc_directory_parity_enabled yes/no</w:t>
        </w:r>
      </w:ins>
    </w:p>
    <w:p w14:paraId="528E7100" w14:textId="67088D6D" w:rsidR="00E61E57" w:rsidRDefault="00E61E57" w:rsidP="00E61E57">
      <w:pPr>
        <w:pStyle w:val="Heading2"/>
        <w:rPr>
          <w:ins w:id="1883" w:author="Joe Rowlands" w:date="2016-04-12T20:46:00Z"/>
          <w:color w:val="0070C0"/>
        </w:rPr>
      </w:pPr>
      <w:bookmarkStart w:id="1884" w:name="_Toc449893441"/>
      <w:ins w:id="1885" w:author="Joe Rowlands" w:date="2016-04-12T20:46:00Z">
        <w:r>
          <w:rPr>
            <w:color w:val="0070C0"/>
          </w:rPr>
          <w:t>Coherency Connect/Disconnect</w:t>
        </w:r>
        <w:bookmarkEnd w:id="1884"/>
      </w:ins>
    </w:p>
    <w:p w14:paraId="1BA85C5E" w14:textId="4C3B3D2D" w:rsidR="00E90BEC" w:rsidRDefault="00E61E57">
      <w:pPr>
        <w:rPr>
          <w:ins w:id="1886" w:author="Joe Rowlands" w:date="2016-04-23T16:14:00Z"/>
        </w:rPr>
        <w:pPrChange w:id="1887" w:author="Joe Rowlands" w:date="2016-04-11T21:37:00Z">
          <w:pPr>
            <w:pStyle w:val="Heading2"/>
          </w:pPr>
        </w:pPrChange>
      </w:pPr>
      <w:ins w:id="1888" w:author="Joe Rowlands" w:date="2016-04-12T20:46:00Z">
        <w:r>
          <w:t>Gemini now supports a coherency connect/disconnect protocol for ACE and ACE-lite+DVM agents.  When connected to coherency, they are able to issue coherent or DVM requests and receive snoops. When disconnected, no snoops will be sent to them and they can be safely reset or powered off.  The connect/disconnect protocol can either be controlled by I/O pins to the agent (called SYSCOREQ and SYSCOACK), or they can be controlled through registers.  If controlled through registers, an agent can be configured to be disconnected or connected after reset.</w:t>
        </w:r>
      </w:ins>
    </w:p>
    <w:p w14:paraId="009D3E53" w14:textId="24649A4B" w:rsidR="00122CEF" w:rsidRDefault="00122CEF">
      <w:pPr>
        <w:rPr>
          <w:ins w:id="1889" w:author="Joe Rowlands" w:date="2016-04-23T16:14:00Z"/>
        </w:rPr>
        <w:pPrChange w:id="1890" w:author="Joe Rowlands" w:date="2016-04-11T21:37:00Z">
          <w:pPr>
            <w:pStyle w:val="Heading2"/>
          </w:pPr>
        </w:pPrChange>
      </w:pPr>
      <w:ins w:id="1891" w:author="Joe Rowlands" w:date="2016-04-23T16:14:00Z">
        <w:r>
          <w:t>To control the connect default or whether to use pins or registers, use  the following bridge property:</w:t>
        </w:r>
      </w:ins>
    </w:p>
    <w:p w14:paraId="256EBD65" w14:textId="27DAF962" w:rsidR="00122CEF" w:rsidRDefault="00122CEF">
      <w:pPr>
        <w:pStyle w:val="Command"/>
        <w:rPr>
          <w:ins w:id="1892" w:author="Joe Rowlands" w:date="2016-04-11T21:57:00Z"/>
        </w:rPr>
        <w:pPrChange w:id="1893" w:author="Joe Rowlands" w:date="2016-04-23T16:15:00Z">
          <w:pPr>
            <w:pStyle w:val="Heading2"/>
          </w:pPr>
        </w:pPrChange>
      </w:pPr>
      <w:ins w:id="1894" w:author="Joe Rowlands" w:date="2016-04-23T16:14:00Z">
        <w:r>
          <w:t xml:space="preserve">bridge_prop master/port </w:t>
        </w:r>
        <w:r w:rsidRPr="00122CEF">
          <w:t>cc_coherency_connect &lt;io_pins/register_connected/register_disconnected&gt;</w:t>
        </w:r>
      </w:ins>
    </w:p>
    <w:p w14:paraId="32FA8DC5" w14:textId="77777777" w:rsidR="00E109A2" w:rsidRDefault="00E109A2">
      <w:pPr>
        <w:rPr>
          <w:ins w:id="1895" w:author="Joe Rowlands" w:date="2016-04-11T21:56:00Z"/>
        </w:rPr>
        <w:pPrChange w:id="1896" w:author="Joe Rowlands" w:date="2016-04-11T21:37:00Z">
          <w:pPr>
            <w:pStyle w:val="Heading2"/>
          </w:pPr>
        </w:pPrChange>
      </w:pPr>
    </w:p>
    <w:p w14:paraId="12ADE036" w14:textId="125ABD3E" w:rsidR="000716BC" w:rsidRDefault="000716BC" w:rsidP="000716BC">
      <w:pPr>
        <w:pStyle w:val="Heading2"/>
        <w:rPr>
          <w:ins w:id="1897" w:author="Joe Rowlands" w:date="2016-04-23T16:16:00Z"/>
          <w:color w:val="0070C0"/>
        </w:rPr>
      </w:pPr>
      <w:bookmarkStart w:id="1898" w:name="_Toc449893442"/>
      <w:ins w:id="1899" w:author="Joe Rowlands" w:date="2016-04-23T16:16:00Z">
        <w:r>
          <w:rPr>
            <w:color w:val="0070C0"/>
          </w:rPr>
          <w:lastRenderedPageBreak/>
          <w:t xml:space="preserve">Hashing </w:t>
        </w:r>
      </w:ins>
      <w:ins w:id="1900" w:author="Joe Rowlands" w:date="2016-04-23T16:19:00Z">
        <w:r w:rsidR="00F71CB3">
          <w:rPr>
            <w:color w:val="0070C0"/>
          </w:rPr>
          <w:t xml:space="preserve">or Slicing </w:t>
        </w:r>
      </w:ins>
      <w:ins w:id="1901" w:author="Joe Rowlands" w:date="2016-04-23T16:16:00Z">
        <w:r w:rsidR="00C30BED">
          <w:rPr>
            <w:color w:val="0070C0"/>
          </w:rPr>
          <w:t xml:space="preserve">for CCC, LLC, </w:t>
        </w:r>
        <w:r>
          <w:rPr>
            <w:color w:val="0070C0"/>
          </w:rPr>
          <w:t xml:space="preserve">CACHE </w:t>
        </w:r>
      </w:ins>
      <w:ins w:id="1902" w:author="Joe Rowlands" w:date="2016-04-23T16:19:00Z">
        <w:r w:rsidR="00C30BED">
          <w:rPr>
            <w:color w:val="0070C0"/>
          </w:rPr>
          <w:t xml:space="preserve"> and SLV </w:t>
        </w:r>
      </w:ins>
      <w:ins w:id="1903" w:author="Joe Rowlands" w:date="2016-04-23T16:16:00Z">
        <w:r>
          <w:rPr>
            <w:color w:val="0070C0"/>
          </w:rPr>
          <w:t>groups</w:t>
        </w:r>
        <w:bookmarkEnd w:id="1898"/>
      </w:ins>
    </w:p>
    <w:p w14:paraId="6FC2AC47" w14:textId="0D5C15EE" w:rsidR="00ED3682" w:rsidDel="00994B56" w:rsidRDefault="00320DB7">
      <w:pPr>
        <w:rPr>
          <w:ins w:id="1904" w:author="Joe Rowlands" w:date="2016-04-23T16:20:00Z"/>
          <w:del w:id="1905" w:author="Anush Mohandass" w:date="2016-04-29T05:05:00Z"/>
        </w:rPr>
        <w:pPrChange w:id="1906" w:author="Joe Rowlands" w:date="2016-04-11T21:37:00Z">
          <w:pPr>
            <w:pStyle w:val="Heading2"/>
          </w:pPr>
        </w:pPrChange>
      </w:pPr>
      <w:ins w:id="1907" w:author="Joe Rowlands" w:date="2016-04-23T16:19:00Z">
        <w:r>
          <w:t>The</w:t>
        </w:r>
      </w:ins>
      <w:ins w:id="1908" w:author="Joe Rowlands" w:date="2016-04-23T16:17:00Z">
        <w:r w:rsidR="00FC2CB0">
          <w:t xml:space="preserve"> add_ccc_group, add</w:t>
        </w:r>
        <w:r>
          <w:t>_llc_group,add_cache_group</w:t>
        </w:r>
      </w:ins>
      <w:ins w:id="1909" w:author="Joe Rowlands" w:date="2016-04-23T16:19:00Z">
        <w:r>
          <w:t xml:space="preserve">, and add_slv_group </w:t>
        </w:r>
      </w:ins>
      <w:ins w:id="1910" w:author="Joe Rowlands" w:date="2016-04-23T16:17:00Z">
        <w:r w:rsidR="00FC2CB0">
          <w:t>commands</w:t>
        </w:r>
      </w:ins>
      <w:ins w:id="1911" w:author="Joe Rowlands" w:date="2016-04-23T16:20:00Z">
        <w:r w:rsidR="00ED3682">
          <w:t xml:space="preserve"> now support either address slicing or address hashing to determine which of the agents in the group should receive a request.</w:t>
        </w:r>
        <w:del w:id="1912" w:author="Anush Mohandass" w:date="2016-04-29T05:05:00Z">
          <w:r w:rsidR="007618B2" w:rsidDel="00994B56">
            <w:delText xml:space="preserve">  </w:delText>
          </w:r>
        </w:del>
      </w:ins>
    </w:p>
    <w:p w14:paraId="17C0744B" w14:textId="5EF03A17" w:rsidR="0032141D" w:rsidDel="00994B56" w:rsidRDefault="0032141D">
      <w:pPr>
        <w:rPr>
          <w:ins w:id="1913" w:author="Joe Rowlands" w:date="2016-04-23T16:19:00Z"/>
          <w:del w:id="1914" w:author="Anush Mohandass" w:date="2016-04-29T05:05:00Z"/>
        </w:rPr>
        <w:pPrChange w:id="1915" w:author="Joe Rowlands" w:date="2016-04-11T21:37:00Z">
          <w:pPr>
            <w:pStyle w:val="Heading2"/>
          </w:pPr>
        </w:pPrChange>
      </w:pPr>
    </w:p>
    <w:p w14:paraId="13E29543" w14:textId="40F17B1E" w:rsidR="005D1F36" w:rsidDel="00994B56" w:rsidRDefault="005D1F36">
      <w:pPr>
        <w:rPr>
          <w:ins w:id="1916" w:author="Joe Rowlands" w:date="2016-04-11T21:56:00Z"/>
          <w:del w:id="1917" w:author="Anush Mohandass" w:date="2016-04-29T05:05:00Z"/>
        </w:rPr>
        <w:pPrChange w:id="1918" w:author="Joe Rowlands" w:date="2016-04-11T21:37:00Z">
          <w:pPr>
            <w:pStyle w:val="Heading2"/>
          </w:pPr>
        </w:pPrChange>
      </w:pPr>
    </w:p>
    <w:p w14:paraId="4D3A24C2" w14:textId="20C210D9" w:rsidR="0032141D" w:rsidDel="00994B56" w:rsidRDefault="0032141D">
      <w:pPr>
        <w:rPr>
          <w:ins w:id="1919" w:author="Joe Rowlands" w:date="2016-04-11T21:49:00Z"/>
          <w:del w:id="1920" w:author="Anush Mohandass" w:date="2016-04-29T05:05:00Z"/>
        </w:rPr>
        <w:pPrChange w:id="1921" w:author="Joe Rowlands" w:date="2016-04-11T21:37:00Z">
          <w:pPr>
            <w:pStyle w:val="Heading2"/>
          </w:pPr>
        </w:pPrChange>
      </w:pPr>
    </w:p>
    <w:p w14:paraId="25807677" w14:textId="77777777" w:rsidR="00702B19" w:rsidRDefault="00702B19">
      <w:pPr>
        <w:rPr>
          <w:ins w:id="1922" w:author="Joe Rowlands" w:date="2016-04-11T21:48:00Z"/>
        </w:rPr>
        <w:pPrChange w:id="1923" w:author="Joe Rowlands" w:date="2016-04-11T21:37:00Z">
          <w:pPr>
            <w:pStyle w:val="Heading2"/>
          </w:pPr>
        </w:pPrChange>
      </w:pPr>
    </w:p>
    <w:p w14:paraId="05CEA92C" w14:textId="77777777" w:rsidR="00FA4C28" w:rsidRDefault="00FA4C28" w:rsidP="00FA4C28">
      <w:pPr>
        <w:pStyle w:val="Heading2"/>
        <w:rPr>
          <w:moveTo w:id="1924" w:author="Anush Mohandass" w:date="2016-04-29T05:11:00Z"/>
          <w:color w:val="0070C0"/>
        </w:rPr>
      </w:pPr>
      <w:bookmarkStart w:id="1925" w:name="_Toc449893443"/>
      <w:moveToRangeStart w:id="1926" w:author="Anush Mohandass" w:date="2016-04-29T05:11:00Z" w:name="move449670015"/>
      <w:moveTo w:id="1927" w:author="Anush Mohandass" w:date="2016-04-29T05:11:00Z">
        <w:r>
          <w:rPr>
            <w:color w:val="0070C0"/>
          </w:rPr>
          <w:t>IMG2 Sideband Option</w:t>
        </w:r>
        <w:bookmarkEnd w:id="1925"/>
      </w:moveTo>
    </w:p>
    <w:p w14:paraId="643CAA50" w14:textId="77777777" w:rsidR="00FA4C28" w:rsidRDefault="00FA4C28" w:rsidP="00FA4C28">
      <w:pPr>
        <w:rPr>
          <w:moveTo w:id="1928" w:author="Anush Mohandass" w:date="2016-04-29T05:11:00Z"/>
        </w:rPr>
      </w:pPr>
      <w:moveTo w:id="1929" w:author="Anush Mohandass" w:date="2016-04-29T05:11:00Z">
        <w:r>
          <w:t>The new IMG2 sideband option is now supported. Pleaes note that this feature violates the IMG2 protocol.</w:t>
        </w:r>
      </w:moveTo>
    </w:p>
    <w:p w14:paraId="065EBB26" w14:textId="77777777" w:rsidR="00FA4C28" w:rsidRPr="005A17C4" w:rsidRDefault="00FA4C28" w:rsidP="00FA4C28">
      <w:pPr>
        <w:rPr>
          <w:moveTo w:id="1930" w:author="Anush Mohandass" w:date="2016-04-29T05:11:00Z"/>
        </w:rPr>
      </w:pPr>
      <w:moveTo w:id="1931" w:author="Anush Mohandass" w:date="2016-04-29T05:11:00Z">
        <w:r w:rsidRPr="005A17C4">
          <w:t xml:space="preserve">The user bit region is only needed for the command. </w:t>
        </w:r>
      </w:moveTo>
    </w:p>
    <w:p w14:paraId="7B3E4C7C" w14:textId="0FA241D3" w:rsidR="00FA4C28" w:rsidRPr="005A17C4" w:rsidRDefault="00FA4C28">
      <w:pPr>
        <w:pStyle w:val="ListParagraph"/>
        <w:numPr>
          <w:ilvl w:val="0"/>
          <w:numId w:val="39"/>
        </w:numPr>
        <w:rPr>
          <w:moveTo w:id="1932" w:author="Anush Mohandass" w:date="2016-04-29T05:11:00Z"/>
        </w:rPr>
        <w:pPrChange w:id="1933" w:author="Anush Mohandass" w:date="2016-04-29T05:11:00Z">
          <w:pPr>
            <w:pStyle w:val="ListParagraph"/>
            <w:ind w:hanging="360"/>
          </w:pPr>
        </w:pPrChange>
      </w:pPr>
      <w:moveTo w:id="1934" w:author="Anush Mohandass" w:date="2016-04-29T05:11:00Z">
        <w:del w:id="1935" w:author="Anush Mohandass" w:date="2016-04-29T05:11:00Z">
          <w:r w:rsidRPr="005A17C4" w:rsidDel="00FA4C28">
            <w:delText>·</w:delText>
          </w:r>
          <w:r w:rsidRPr="005A17C4" w:rsidDel="00FA4C28">
            <w:rPr>
              <w:sz w:val="14"/>
              <w:szCs w:val="14"/>
            </w:rPr>
            <w:delText>        </w:delText>
          </w:r>
        </w:del>
        <w:r>
          <w:t xml:space="preserve">The </w:t>
        </w:r>
        <w:r w:rsidRPr="005A17C4">
          <w:t>constraint to have same user</w:t>
        </w:r>
        <w:r>
          <w:t xml:space="preserve"> bit width for command and data has been removed.</w:t>
        </w:r>
      </w:moveTo>
    </w:p>
    <w:p w14:paraId="1B1ADCEE" w14:textId="201AFB3F" w:rsidR="00FA4C28" w:rsidRDefault="00FA4C28">
      <w:pPr>
        <w:pStyle w:val="ListParagraph"/>
        <w:numPr>
          <w:ilvl w:val="0"/>
          <w:numId w:val="39"/>
        </w:numPr>
        <w:rPr>
          <w:ins w:id="1936" w:author="Anush Mohandass" w:date="2016-04-29T05:11:00Z"/>
        </w:rPr>
        <w:pPrChange w:id="1937" w:author="Anush Mohandass" w:date="2016-04-29T05:11:00Z">
          <w:pPr>
            <w:pStyle w:val="ListParagraph"/>
            <w:ind w:hanging="360"/>
          </w:pPr>
        </w:pPrChange>
      </w:pPr>
      <w:moveTo w:id="1938" w:author="Anush Mohandass" w:date="2016-04-29T05:11:00Z">
        <w:del w:id="1939" w:author="Anush Mohandass" w:date="2016-04-29T05:11:00Z">
          <w:r w:rsidRPr="005A17C4" w:rsidDel="00FA4C28">
            <w:delText>·</w:delText>
          </w:r>
          <w:r w:rsidRPr="005A17C4" w:rsidDel="00FA4C28">
            <w:rPr>
              <w:sz w:val="14"/>
              <w:szCs w:val="14"/>
            </w:rPr>
            <w:delText xml:space="preserve">         </w:delText>
          </w:r>
        </w:del>
        <w:r w:rsidRPr="005A17C4">
          <w:t>The img_user signal is generated instead of tag_sb when command user bit is specified.</w:t>
        </w:r>
      </w:moveTo>
    </w:p>
    <w:p w14:paraId="20092D48" w14:textId="709A4BA8" w:rsidR="00FA4C28" w:rsidRPr="005A17C4" w:rsidRDefault="00FA4C28">
      <w:pPr>
        <w:pStyle w:val="ListParagraph"/>
        <w:numPr>
          <w:ilvl w:val="0"/>
          <w:numId w:val="39"/>
        </w:numPr>
        <w:rPr>
          <w:moveTo w:id="1940" w:author="Anush Mohandass" w:date="2016-04-29T05:11:00Z"/>
        </w:rPr>
        <w:pPrChange w:id="1941" w:author="Anush Mohandass" w:date="2016-04-29T05:11:00Z">
          <w:pPr>
            <w:pStyle w:val="ListParagraph"/>
            <w:ind w:hanging="360"/>
          </w:pPr>
        </w:pPrChange>
      </w:pPr>
      <w:moveTo w:id="1942" w:author="Anush Mohandass" w:date="2016-04-29T05:11:00Z">
        <w:del w:id="1943" w:author="Anush Mohandass" w:date="2016-04-29T05:11:00Z">
          <w:r w:rsidRPr="005A17C4" w:rsidDel="00FA4C28">
            <w:delText xml:space="preserve"> </w:delText>
          </w:r>
        </w:del>
        <w:r w:rsidRPr="005A17C4">
          <w:t>The user bit is not used for response per the customer.</w:t>
        </w:r>
      </w:moveTo>
    </w:p>
    <w:moveToRangeEnd w:id="1926"/>
    <w:p w14:paraId="1A3266B8" w14:textId="77777777" w:rsidR="003B2D66" w:rsidRDefault="003B2D66">
      <w:pPr>
        <w:rPr>
          <w:ins w:id="1944" w:author="Joe Rowlands" w:date="2016-04-11T21:48:00Z"/>
        </w:rPr>
        <w:pPrChange w:id="1945" w:author="Joe Rowlands" w:date="2016-04-11T21:37:00Z">
          <w:pPr>
            <w:pStyle w:val="Heading2"/>
          </w:pPr>
        </w:pPrChange>
      </w:pPr>
    </w:p>
    <w:p w14:paraId="1A9B5D17" w14:textId="77777777" w:rsidR="003B2D66" w:rsidRPr="00E1092F" w:rsidRDefault="003B2D66">
      <w:pPr>
        <w:rPr>
          <w:ins w:id="1946" w:author="Joe Rowlands" w:date="2016-04-11T21:36:00Z"/>
          <w:rPrChange w:id="1947" w:author="Joe Rowlands" w:date="2016-04-11T21:37:00Z">
            <w:rPr>
              <w:ins w:id="1948" w:author="Joe Rowlands" w:date="2016-04-11T21:36:00Z"/>
              <w:color w:val="0070C0"/>
            </w:rPr>
          </w:rPrChange>
        </w:rPr>
        <w:pPrChange w:id="1949" w:author="Joe Rowlands" w:date="2016-04-11T21:37:00Z">
          <w:pPr>
            <w:pStyle w:val="Heading2"/>
          </w:pPr>
        </w:pPrChange>
      </w:pPr>
    </w:p>
    <w:p w14:paraId="75F3AD6D" w14:textId="77777777" w:rsidR="00327684" w:rsidRDefault="00327684" w:rsidP="00F13312">
      <w:pPr>
        <w:rPr>
          <w:ins w:id="1950" w:author="Joe Rowlands" w:date="2016-04-11T21:34:00Z"/>
        </w:rPr>
      </w:pPr>
    </w:p>
    <w:p w14:paraId="1CB15022" w14:textId="77777777" w:rsidR="000D1F04" w:rsidRDefault="000D1F04" w:rsidP="00F13312">
      <w:pPr>
        <w:rPr>
          <w:ins w:id="1951" w:author="Joe Rowlands" w:date="2016-04-11T21:34:00Z"/>
        </w:rPr>
      </w:pPr>
    </w:p>
    <w:p w14:paraId="595BD8E7" w14:textId="77777777" w:rsidR="000D1F04" w:rsidRDefault="000D1F04" w:rsidP="00F13312">
      <w:pPr>
        <w:rPr>
          <w:ins w:id="1952" w:author="Joe Rowlands" w:date="2016-04-11T21:25:00Z"/>
        </w:rPr>
      </w:pPr>
    </w:p>
    <w:p w14:paraId="2F2B4F42" w14:textId="77777777" w:rsidR="004E72C1" w:rsidRDefault="004E72C1" w:rsidP="00306E83">
      <w:pPr>
        <w:rPr>
          <w:ins w:id="1953" w:author="Joe Rowlands" w:date="2016-04-11T21:18:00Z"/>
        </w:rPr>
      </w:pPr>
    </w:p>
    <w:p w14:paraId="2316071F" w14:textId="77777777" w:rsidR="00E253D5" w:rsidRDefault="00E253D5" w:rsidP="00306E83">
      <w:pPr>
        <w:rPr>
          <w:ins w:id="1954" w:author="Joe Rowlands" w:date="2016-04-11T21:18:00Z"/>
        </w:rPr>
      </w:pPr>
    </w:p>
    <w:p w14:paraId="11661D00" w14:textId="77777777" w:rsidR="00E253D5" w:rsidRDefault="00E253D5" w:rsidP="00306E83">
      <w:pPr>
        <w:rPr>
          <w:ins w:id="1955" w:author="Joe Rowlands" w:date="2016-04-11T21:18:00Z"/>
        </w:rPr>
      </w:pPr>
    </w:p>
    <w:p w14:paraId="15734492" w14:textId="77777777" w:rsidR="00E253D5" w:rsidRDefault="00E253D5" w:rsidP="00306E83">
      <w:pPr>
        <w:rPr>
          <w:ins w:id="1956" w:author="Joe Rowlands" w:date="2016-04-11T21:15:00Z"/>
        </w:rPr>
      </w:pPr>
    </w:p>
    <w:p w14:paraId="5F4B4C30" w14:textId="2F8CD5F3" w:rsidR="007429F5" w:rsidDel="004A07B3" w:rsidRDefault="00507CD1" w:rsidP="007429F5">
      <w:pPr>
        <w:pStyle w:val="Heading2"/>
        <w:rPr>
          <w:del w:id="1957" w:author="Anush Mohandass" w:date="2016-04-09T13:18:00Z"/>
          <w:color w:val="0070C0"/>
        </w:rPr>
      </w:pPr>
      <w:del w:id="1958" w:author="Anush Mohandass" w:date="2016-04-09T13:18:00Z">
        <w:r w:rsidDel="004A07B3">
          <w:rPr>
            <w:color w:val="0070C0"/>
          </w:rPr>
          <w:delText>Separate Unlike Traffic</w:delText>
        </w:r>
        <w:bookmarkEnd w:id="1709"/>
      </w:del>
    </w:p>
    <w:p w14:paraId="43D14FCB" w14:textId="4463C218" w:rsidR="00507CD1" w:rsidRPr="00507CD1" w:rsidDel="004A07B3" w:rsidRDefault="00507CD1" w:rsidP="00507CD1">
      <w:pPr>
        <w:rPr>
          <w:del w:id="1959" w:author="Anush Mohandass" w:date="2016-04-09T13:18:00Z"/>
        </w:rPr>
      </w:pPr>
      <w:del w:id="1960" w:author="Anush Mohandass" w:date="2016-04-09T13:18:00Z">
        <w:r w:rsidDel="004A07B3">
          <w:delText>The ability in NocStudio to separate unlike traffic is now available.</w:delText>
        </w:r>
      </w:del>
    </w:p>
    <w:p w14:paraId="77219B2F" w14:textId="77777777" w:rsidR="007429F5" w:rsidRDefault="007429F5" w:rsidP="00864EDD"/>
    <w:p w14:paraId="66FA7D41" w14:textId="77777777" w:rsidR="002F1CCA" w:rsidRPr="00051A05" w:rsidRDefault="002F1CCA" w:rsidP="00864EDD"/>
    <w:p w14:paraId="13E5FD67" w14:textId="4219E4EA" w:rsidR="00A5276D" w:rsidDel="004A07B3" w:rsidRDefault="00A5276D" w:rsidP="00A5276D">
      <w:pPr>
        <w:pStyle w:val="Heading1"/>
        <w:rPr>
          <w:del w:id="1961" w:author="Anush Mohandass" w:date="2016-04-09T13:19:00Z"/>
        </w:rPr>
      </w:pPr>
      <w:bookmarkStart w:id="1962" w:name="_Toc447971551"/>
      <w:del w:id="1963" w:author="Anush Mohandass" w:date="2016-04-09T13:19:00Z">
        <w:r w:rsidDel="004A07B3">
          <w:delText>Noc Studio Enhancements</w:delText>
        </w:r>
        <w:bookmarkEnd w:id="1962"/>
      </w:del>
    </w:p>
    <w:p w14:paraId="793702D3" w14:textId="766FC8CF" w:rsidR="00A5276D" w:rsidDel="004A07B3" w:rsidRDefault="00A5276D" w:rsidP="00A5276D">
      <w:pPr>
        <w:rPr>
          <w:del w:id="1964" w:author="Anush Mohandass" w:date="2016-04-09T13:19:00Z"/>
        </w:rPr>
      </w:pPr>
      <w:del w:id="1965" w:author="Anush Mohandass" w:date="2016-04-09T13:19:00Z">
        <w:r w:rsidDel="004A07B3">
          <w:delText>Noc Studio usability enhancement for the following areas are now available:</w:delText>
        </w:r>
      </w:del>
    </w:p>
    <w:p w14:paraId="4E745183" w14:textId="3EF39DC9" w:rsidR="00A5276D" w:rsidRPr="00D21A62" w:rsidDel="004A07B3" w:rsidRDefault="00A5276D" w:rsidP="00A5276D">
      <w:pPr>
        <w:numPr>
          <w:ilvl w:val="0"/>
          <w:numId w:val="26"/>
        </w:numPr>
        <w:shd w:val="clear" w:color="auto" w:fill="FFFFFF"/>
        <w:spacing w:before="100" w:beforeAutospacing="1" w:after="100" w:afterAutospacing="1" w:line="300" w:lineRule="atLeast"/>
        <w:rPr>
          <w:del w:id="1966" w:author="Anush Mohandass" w:date="2016-04-09T13:19:00Z"/>
          <w:rFonts w:eastAsia="Times New Roman" w:cs="Arial"/>
          <w:color w:val="FF0000"/>
        </w:rPr>
      </w:pPr>
      <w:del w:id="1967" w:author="Anush Mohandass" w:date="2016-04-09T13:19:00Z">
        <w:r w:rsidRPr="00D21A62" w:rsidDel="004A07B3">
          <w:rPr>
            <w:rFonts w:eastAsia="Times New Roman" w:cs="Arial"/>
            <w:color w:val="FF0000"/>
          </w:rPr>
          <w:delText>The highlight of a host in GUI after selection doesn’t seem to be very obvious.  i.e. not enough color contrast</w:delText>
        </w:r>
      </w:del>
    </w:p>
    <w:p w14:paraId="3FA84670" w14:textId="22F908AE" w:rsidR="00A5276D" w:rsidRPr="00D21A62" w:rsidDel="004A07B3" w:rsidRDefault="00A5276D" w:rsidP="00A5276D">
      <w:pPr>
        <w:numPr>
          <w:ilvl w:val="0"/>
          <w:numId w:val="26"/>
        </w:numPr>
        <w:shd w:val="clear" w:color="auto" w:fill="FFFFFF"/>
        <w:spacing w:before="100" w:beforeAutospacing="1" w:after="100" w:afterAutospacing="1" w:line="300" w:lineRule="atLeast"/>
        <w:rPr>
          <w:del w:id="1968" w:author="Anush Mohandass" w:date="2016-04-09T13:19:00Z"/>
          <w:rFonts w:eastAsia="Times New Roman" w:cs="Arial"/>
          <w:color w:val="FF0000"/>
        </w:rPr>
      </w:pPr>
      <w:del w:id="1969" w:author="Anush Mohandass" w:date="2016-04-09T13:19:00Z">
        <w:r w:rsidRPr="00D21A62" w:rsidDel="004A07B3">
          <w:rPr>
            <w:rFonts w:eastAsia="Times New Roman" w:cs="Arial"/>
            <w:color w:val="FF0000"/>
          </w:rPr>
          <w:delText>Mimic many Excel features such as, select/copy/paste/redo/undo and short-cut keys in GUI may be helpful  OR add “export / import” capability</w:delText>
        </w:r>
      </w:del>
    </w:p>
    <w:p w14:paraId="35A31925" w14:textId="46CEBAD3" w:rsidR="00A5276D" w:rsidDel="004A07B3" w:rsidRDefault="00A5276D" w:rsidP="00A5276D">
      <w:pPr>
        <w:rPr>
          <w:del w:id="1970" w:author="Anush Mohandass" w:date="2016-04-09T13:19:00Z"/>
        </w:rPr>
      </w:pPr>
    </w:p>
    <w:p w14:paraId="4D086DD8" w14:textId="03E212AA" w:rsidR="00A5276D" w:rsidRPr="0025489A" w:rsidDel="004A07B3" w:rsidRDefault="00A5276D" w:rsidP="00A5276D">
      <w:pPr>
        <w:ind w:left="720"/>
        <w:rPr>
          <w:del w:id="1971" w:author="Anush Mohandass" w:date="2016-04-09T13:19:00Z"/>
          <w:color w:val="FF0000"/>
        </w:rPr>
      </w:pPr>
      <w:del w:id="1972" w:author="Anush Mohandass" w:date="2016-04-09T13:19:00Z">
        <w:r w:rsidRPr="0025489A" w:rsidDel="004A07B3">
          <w:rPr>
            <w:color w:val="FF0000"/>
          </w:rPr>
          <w:delText>Hackathon</w:delText>
        </w:r>
      </w:del>
    </w:p>
    <w:p w14:paraId="576AC34C" w14:textId="020AE5E4" w:rsidR="00A5276D" w:rsidRPr="00D21A62" w:rsidDel="004A07B3" w:rsidRDefault="00A5276D" w:rsidP="00A5276D">
      <w:pPr>
        <w:numPr>
          <w:ilvl w:val="0"/>
          <w:numId w:val="31"/>
        </w:numPr>
        <w:shd w:val="clear" w:color="auto" w:fill="FFFFFF"/>
        <w:spacing w:before="100" w:beforeAutospacing="1" w:after="100" w:afterAutospacing="1" w:line="300" w:lineRule="atLeast"/>
        <w:rPr>
          <w:del w:id="1973" w:author="Anush Mohandass" w:date="2016-04-09T13:19:00Z"/>
          <w:rFonts w:eastAsia="Times New Roman" w:cs="Arial"/>
          <w:color w:val="FF0000"/>
        </w:rPr>
      </w:pPr>
      <w:del w:id="1974" w:author="Anush Mohandass" w:date="2016-04-09T13:19:00Z">
        <w:r w:rsidRPr="00D21A62" w:rsidDel="004A07B3">
          <w:rPr>
            <w:rFonts w:eastAsia="Times New Roman" w:cs="Arial"/>
            <w:color w:val="FF0000"/>
          </w:rPr>
          <w:delText>have gui_global_tooltip &lt;name&gt; instead of numbers</w:delText>
        </w:r>
      </w:del>
    </w:p>
    <w:p w14:paraId="35D30D8E" w14:textId="77220629" w:rsidR="00A5276D" w:rsidRPr="00D21A62" w:rsidDel="004A07B3" w:rsidRDefault="00A5276D" w:rsidP="00A5276D">
      <w:pPr>
        <w:numPr>
          <w:ilvl w:val="0"/>
          <w:numId w:val="31"/>
        </w:numPr>
        <w:shd w:val="clear" w:color="auto" w:fill="FFFFFF"/>
        <w:spacing w:before="100" w:beforeAutospacing="1" w:after="100" w:afterAutospacing="1" w:line="300" w:lineRule="atLeast"/>
        <w:rPr>
          <w:del w:id="1975" w:author="Anush Mohandass" w:date="2016-04-09T13:19:00Z"/>
          <w:rFonts w:eastAsia="Times New Roman" w:cs="Arial"/>
          <w:color w:val="FF0000"/>
        </w:rPr>
      </w:pPr>
      <w:del w:id="1976" w:author="Anush Mohandass" w:date="2016-04-09T13:19:00Z">
        <w:r w:rsidRPr="00D21A62" w:rsidDel="004A07B3">
          <w:rPr>
            <w:rFonts w:eastAsia="Times New Roman" w:cs="Arial"/>
            <w:color w:val="FF0000"/>
          </w:rPr>
          <w:delText>when user sets a new data_width for a bridge for AW, NocStudio should adjust R width to match automatically</w:delText>
        </w:r>
      </w:del>
    </w:p>
    <w:p w14:paraId="7CBBDD58" w14:textId="6F5344C9" w:rsidR="00A5276D" w:rsidRPr="00D21A62" w:rsidDel="004A07B3" w:rsidRDefault="00A5276D" w:rsidP="00A5276D">
      <w:pPr>
        <w:numPr>
          <w:ilvl w:val="0"/>
          <w:numId w:val="31"/>
        </w:numPr>
        <w:shd w:val="clear" w:color="auto" w:fill="FFFFFF"/>
        <w:spacing w:before="100" w:beforeAutospacing="1" w:after="100" w:afterAutospacing="1" w:line="300" w:lineRule="atLeast"/>
        <w:rPr>
          <w:del w:id="1977" w:author="Anush Mohandass" w:date="2016-04-09T13:19:00Z"/>
          <w:rFonts w:eastAsia="Times New Roman" w:cs="Arial"/>
          <w:color w:val="FF0000"/>
        </w:rPr>
      </w:pPr>
      <w:del w:id="1978" w:author="Anush Mohandass" w:date="2016-04-09T13:19:00Z">
        <w:r w:rsidRPr="00D21A62" w:rsidDel="004A07B3">
          <w:rPr>
            <w:rFonts w:eastAsia="Times New Roman" w:cs="Arial"/>
            <w:color w:val="FF0000"/>
          </w:rPr>
          <w:delText>make add_range right-click option</w:delText>
        </w:r>
      </w:del>
    </w:p>
    <w:p w14:paraId="4E27743A" w14:textId="7C2D97A0" w:rsidR="00A5276D" w:rsidRPr="00D21A62" w:rsidDel="004A07B3" w:rsidRDefault="00A5276D" w:rsidP="00A5276D">
      <w:pPr>
        <w:numPr>
          <w:ilvl w:val="0"/>
          <w:numId w:val="31"/>
        </w:numPr>
        <w:shd w:val="clear" w:color="auto" w:fill="FFFFFF"/>
        <w:spacing w:before="100" w:beforeAutospacing="1" w:after="100" w:afterAutospacing="1" w:line="300" w:lineRule="atLeast"/>
        <w:rPr>
          <w:del w:id="1979" w:author="Anush Mohandass" w:date="2016-04-09T13:19:00Z"/>
          <w:rFonts w:eastAsia="Times New Roman" w:cs="Arial"/>
          <w:color w:val="FF0000"/>
        </w:rPr>
      </w:pPr>
      <w:del w:id="1980" w:author="Anush Mohandass" w:date="2016-04-09T13:19:00Z">
        <w:r w:rsidRPr="00D21A62" w:rsidDel="004A07B3">
          <w:rPr>
            <w:rFonts w:eastAsia="Times New Roman" w:cs="Arial"/>
            <w:color w:val="FF0000"/>
          </w:rPr>
          <w:delText>adding host blockage should default to a name that doesn't look like a hostname (e.g., "b1" instead of "h1").</w:delText>
        </w:r>
      </w:del>
    </w:p>
    <w:p w14:paraId="4CDF88FD" w14:textId="7C1ED28D" w:rsidR="0052005A" w:rsidDel="004A07B3" w:rsidRDefault="0052005A" w:rsidP="0052005A">
      <w:pPr>
        <w:rPr>
          <w:del w:id="1981" w:author="Anush Mohandass" w:date="2016-04-09T13:19:00Z"/>
        </w:rPr>
      </w:pPr>
    </w:p>
    <w:p w14:paraId="60005BB9" w14:textId="77777777" w:rsidR="0052005A" w:rsidRPr="0052005A" w:rsidRDefault="0052005A" w:rsidP="0052005A"/>
    <w:p w14:paraId="61320CB4" w14:textId="77777777" w:rsidR="007A20C2" w:rsidRDefault="007A20C2" w:rsidP="007A20C2">
      <w:pPr>
        <w:rPr>
          <w:rFonts w:asciiTheme="majorHAnsi" w:hAnsiTheme="majorHAnsi"/>
          <w:color w:val="0070C0"/>
        </w:rPr>
      </w:pPr>
    </w:p>
    <w:p w14:paraId="48C625B3" w14:textId="77777777" w:rsidR="000E185F" w:rsidRDefault="000E185F" w:rsidP="000E185F">
      <w:pPr>
        <w:rPr>
          <w:rFonts w:asciiTheme="majorHAnsi" w:hAnsiTheme="majorHAnsi"/>
          <w:color w:val="0070C0"/>
        </w:rPr>
      </w:pPr>
    </w:p>
    <w:p w14:paraId="2C878D54" w14:textId="77777777" w:rsidR="0002222F" w:rsidRDefault="0002222F" w:rsidP="009A69A7">
      <w:pPr>
        <w:rPr>
          <w:rFonts w:asciiTheme="majorHAnsi" w:hAnsiTheme="majorHAnsi"/>
          <w:color w:val="0070C0"/>
        </w:rPr>
      </w:pPr>
    </w:p>
    <w:p w14:paraId="1E8DA953" w14:textId="1AB20C59" w:rsidR="009A69A7" w:rsidRPr="00451D57" w:rsidRDefault="009A69A7" w:rsidP="009A69A7">
      <w:pPr>
        <w:spacing w:after="200"/>
        <w:rPr>
          <w:rFonts w:asciiTheme="majorHAnsi" w:hAnsiTheme="majorHAnsi"/>
          <w:color w:val="0070C0"/>
        </w:rPr>
      </w:pPr>
    </w:p>
    <w:p w14:paraId="79830700" w14:textId="77777777" w:rsidR="00C86D78" w:rsidRPr="001155B2" w:rsidRDefault="00C86D78" w:rsidP="00C86D78">
      <w:pPr>
        <w:pStyle w:val="Heading1"/>
      </w:pPr>
      <w:bookmarkStart w:id="1982" w:name="_Toc426230135"/>
      <w:bookmarkStart w:id="1983" w:name="_Toc449893444"/>
      <w:r>
        <w:lastRenderedPageBreak/>
        <w:t>EDA Tool Compatibility</w:t>
      </w:r>
      <w:bookmarkEnd w:id="1982"/>
      <w:bookmarkEnd w:id="1983"/>
    </w:p>
    <w:p w14:paraId="32B09000" w14:textId="77777777" w:rsidR="00C86D78" w:rsidRPr="001155B2" w:rsidRDefault="00C86D78" w:rsidP="00A22D9C">
      <w:pPr>
        <w:pStyle w:val="ListParagraph"/>
        <w:numPr>
          <w:ilvl w:val="0"/>
          <w:numId w:val="16"/>
        </w:numPr>
        <w:spacing w:after="200"/>
        <w:rPr>
          <w:rFonts w:ascii="Palatino Linotype" w:hAnsi="Palatino Linotype"/>
        </w:rPr>
      </w:pPr>
      <w:r w:rsidRPr="001155B2">
        <w:rPr>
          <w:rFonts w:ascii="Palatino Linotype" w:hAnsi="Palatino Linotype"/>
        </w:rPr>
        <w:t xml:space="preserve">Cadence EDA tools were used for verification and synthesis of this product.  </w:t>
      </w:r>
    </w:p>
    <w:p w14:paraId="3A91135C" w14:textId="77777777" w:rsidR="00C86D78" w:rsidRDefault="00C86D78" w:rsidP="00A22D9C">
      <w:pPr>
        <w:pStyle w:val="ListParagraph"/>
        <w:numPr>
          <w:ilvl w:val="0"/>
          <w:numId w:val="16"/>
        </w:numPr>
        <w:spacing w:after="200"/>
        <w:rPr>
          <w:rFonts w:ascii="Palatino Linotype" w:hAnsi="Palatino Linotype"/>
        </w:rPr>
      </w:pPr>
      <w:r w:rsidRPr="001155B2">
        <w:rPr>
          <w:rFonts w:ascii="Palatino Linotype" w:hAnsi="Palatino Linotype"/>
        </w:rPr>
        <w:t xml:space="preserve">Compatibility testing has been done with VCS. Issues if any might be seen in the verification IP for specific configurations. The </w:t>
      </w:r>
      <w:r w:rsidRPr="006E6BDF">
        <w:rPr>
          <w:rFonts w:asciiTheme="majorHAnsi" w:hAnsiTheme="majorHAnsi"/>
        </w:rPr>
        <w:t>NetSpee</w:t>
      </w:r>
      <w:r>
        <w:rPr>
          <w:rFonts w:asciiTheme="majorHAnsi" w:hAnsiTheme="majorHAnsi"/>
        </w:rPr>
        <w:t>d Orion AMBA IP</w:t>
      </w:r>
      <w:r w:rsidRPr="001155B2">
        <w:rPr>
          <w:rFonts w:ascii="Palatino Linotype" w:hAnsi="Palatino Linotype"/>
        </w:rPr>
        <w:t xml:space="preserve"> Integration spec</w:t>
      </w:r>
      <w:r>
        <w:rPr>
          <w:rFonts w:ascii="Palatino Linotype" w:hAnsi="Palatino Linotype"/>
        </w:rPr>
        <w:t>ification</w:t>
      </w:r>
      <w:r w:rsidRPr="001155B2">
        <w:rPr>
          <w:rFonts w:ascii="Palatino Linotype" w:hAnsi="Palatino Linotype"/>
        </w:rPr>
        <w:t xml:space="preserve"> lists the various defines to be used to enable / disable Verif</w:t>
      </w:r>
      <w:r>
        <w:rPr>
          <w:rFonts w:ascii="Palatino Linotype" w:hAnsi="Palatino Linotype"/>
        </w:rPr>
        <w:t>ication</w:t>
      </w:r>
      <w:r w:rsidRPr="001155B2">
        <w:rPr>
          <w:rFonts w:ascii="Palatino Linotype" w:hAnsi="Palatino Linotype"/>
        </w:rPr>
        <w:t xml:space="preserve"> IP. NetSpeed support will be available to resolve any issues.</w:t>
      </w:r>
    </w:p>
    <w:p w14:paraId="6A0B2788" w14:textId="77777777" w:rsidR="00A5276D" w:rsidRDefault="00A5276D" w:rsidP="00A5276D">
      <w:pPr>
        <w:spacing w:after="200"/>
        <w:rPr>
          <w:rFonts w:ascii="Palatino Linotype" w:hAnsi="Palatino Linotype"/>
        </w:rPr>
      </w:pPr>
    </w:p>
    <w:p w14:paraId="658646C5" w14:textId="77777777" w:rsidR="00A5276D" w:rsidRDefault="00A5276D" w:rsidP="00A5276D">
      <w:pPr>
        <w:spacing w:after="200"/>
        <w:rPr>
          <w:rFonts w:ascii="Palatino Linotype" w:hAnsi="Palatino Linotype"/>
        </w:rPr>
      </w:pPr>
    </w:p>
    <w:p w14:paraId="73B4255F" w14:textId="77777777" w:rsidR="00A5276D" w:rsidRPr="00A5276D" w:rsidRDefault="00A5276D" w:rsidP="00A5276D">
      <w:pPr>
        <w:spacing w:after="200"/>
        <w:rPr>
          <w:rFonts w:ascii="Palatino Linotype" w:hAnsi="Palatino Linotype"/>
        </w:rPr>
      </w:pPr>
    </w:p>
    <w:p w14:paraId="6AA09593" w14:textId="77777777" w:rsidR="00C86D78" w:rsidRPr="001155B2" w:rsidRDefault="00C86D78" w:rsidP="00C86D78">
      <w:pPr>
        <w:pStyle w:val="Heading1"/>
      </w:pPr>
      <w:bookmarkStart w:id="1984" w:name="_Toc426230136"/>
      <w:bookmarkStart w:id="1985" w:name="_Toc416277844"/>
      <w:bookmarkStart w:id="1986" w:name="_Toc449893445"/>
      <w:r w:rsidRPr="001155B2">
        <w:lastRenderedPageBreak/>
        <w:t>Protocol &amp; HW Restrictions</w:t>
      </w:r>
      <w:bookmarkEnd w:id="1984"/>
      <w:bookmarkEnd w:id="1986"/>
    </w:p>
    <w:p w14:paraId="2D970A7C" w14:textId="0CBAC237" w:rsidR="00C86D78" w:rsidRPr="00EB1F91" w:rsidRDefault="00C86D78" w:rsidP="00A22D9C">
      <w:pPr>
        <w:pStyle w:val="ListParagraph"/>
        <w:numPr>
          <w:ilvl w:val="0"/>
          <w:numId w:val="17"/>
        </w:numPr>
        <w:spacing w:after="200"/>
        <w:rPr>
          <w:rFonts w:ascii="Palatino Linotype" w:hAnsi="Palatino Linotype"/>
        </w:rPr>
      </w:pPr>
      <w:r w:rsidRPr="00EB1F91">
        <w:rPr>
          <w:rFonts w:ascii="Palatino Linotype" w:hAnsi="Palatino Linotype"/>
        </w:rPr>
        <w:t xml:space="preserve">Regbus master bridge implements a customized AXI protocol with 32b data width, AxLEN of 0, 1 to support 32b, 64b register accesses over a 32b down-sizeable </w:t>
      </w:r>
      <w:r>
        <w:rPr>
          <w:rFonts w:ascii="Palatino Linotype" w:hAnsi="Palatino Linotype"/>
        </w:rPr>
        <w:t>NoC</w:t>
      </w:r>
      <w:r w:rsidRPr="00EB1F91">
        <w:rPr>
          <w:rFonts w:ascii="Palatino Linotype" w:hAnsi="Palatino Linotype"/>
        </w:rPr>
        <w:t xml:space="preserve"> layer interface.</w:t>
      </w:r>
    </w:p>
    <w:p w14:paraId="167A07F9" w14:textId="77777777" w:rsidR="00C86D78" w:rsidRPr="00EB1F91" w:rsidRDefault="00C86D78" w:rsidP="00A22D9C">
      <w:pPr>
        <w:pStyle w:val="ListParagraph"/>
        <w:numPr>
          <w:ilvl w:val="0"/>
          <w:numId w:val="17"/>
        </w:numPr>
        <w:spacing w:after="0" w:line="240" w:lineRule="auto"/>
        <w:contextualSpacing w:val="0"/>
      </w:pPr>
      <w:r w:rsidRPr="00EB1F91">
        <w:t>AXI error handling has the following limitation</w:t>
      </w:r>
    </w:p>
    <w:p w14:paraId="62909586" w14:textId="77777777" w:rsidR="00C86D78" w:rsidRDefault="00C86D78" w:rsidP="00A22D9C">
      <w:pPr>
        <w:pStyle w:val="ListParagraph"/>
        <w:numPr>
          <w:ilvl w:val="1"/>
          <w:numId w:val="17"/>
        </w:numPr>
        <w:spacing w:after="0" w:line="240" w:lineRule="auto"/>
        <w:contextualSpacing w:val="0"/>
      </w:pPr>
      <w:r w:rsidRPr="00EB1F91">
        <w:t>For reads responses for narrow transfers, if RRESP for the same response has mixture of different error types per beat, end-to-end checker may flag a false RRESP mismatch.    This is a pathological case and not expected to be seen in normal usage.</w:t>
      </w:r>
    </w:p>
    <w:p w14:paraId="5FC52D1D" w14:textId="77777777" w:rsidR="00C86D78" w:rsidRPr="00E670FF" w:rsidRDefault="00C86D78" w:rsidP="00C86D78">
      <w:pPr>
        <w:pStyle w:val="Heading1"/>
        <w:rPr>
          <w:color w:val="auto"/>
          <w:rPrChange w:id="1987" w:author="Rajesh Chopra" w:date="2016-04-24T09:48:00Z">
            <w:rPr>
              <w:color w:val="FF0000"/>
            </w:rPr>
          </w:rPrChange>
        </w:rPr>
      </w:pPr>
      <w:bookmarkStart w:id="1988" w:name="_Toc426230137"/>
      <w:bookmarkStart w:id="1989" w:name="_Toc449893446"/>
      <w:r w:rsidRPr="00E670FF">
        <w:rPr>
          <w:color w:val="auto"/>
          <w:rPrChange w:id="1990" w:author="Rajesh Chopra" w:date="2016-04-24T09:48:00Z">
            <w:rPr>
              <w:color w:val="FF0000"/>
            </w:rPr>
          </w:rPrChange>
        </w:rPr>
        <w:lastRenderedPageBreak/>
        <w:t>Errata</w:t>
      </w:r>
      <w:bookmarkEnd w:id="1988"/>
      <w:bookmarkEnd w:id="1989"/>
      <w:r w:rsidRPr="00E670FF">
        <w:rPr>
          <w:color w:val="auto"/>
          <w:rPrChange w:id="1991" w:author="Rajesh Chopra" w:date="2016-04-24T09:48:00Z">
            <w:rPr>
              <w:color w:val="FF0000"/>
            </w:rPr>
          </w:rPrChange>
        </w:rPr>
        <w:t xml:space="preserve"> </w:t>
      </w:r>
    </w:p>
    <w:p w14:paraId="4261BF4D" w14:textId="19CB2A6F" w:rsidR="00C86D78" w:rsidRPr="007E7513" w:rsidRDefault="00901C5C">
      <w:pPr>
        <w:pStyle w:val="Heading2"/>
        <w:rPr>
          <w:color w:val="auto"/>
          <w:rPrChange w:id="1992" w:author="ENGR5" w:date="2016-04-27T16:31:00Z">
            <w:rPr>
              <w:color w:val="FF0000"/>
            </w:rPr>
          </w:rPrChange>
        </w:rPr>
      </w:pPr>
      <w:bookmarkStart w:id="1993" w:name="_Toc449893447"/>
      <w:r w:rsidRPr="007E7513">
        <w:rPr>
          <w:color w:val="auto"/>
          <w:rPrChange w:id="1994" w:author="ENGR5" w:date="2016-04-27T16:31:00Z">
            <w:rPr>
              <w:color w:val="FF0000"/>
            </w:rPr>
          </w:rPrChange>
        </w:rPr>
        <w:t xml:space="preserve">Orion </w:t>
      </w:r>
      <w:r w:rsidR="00C86D78" w:rsidRPr="007E7513">
        <w:rPr>
          <w:color w:val="auto"/>
          <w:rPrChange w:id="1995" w:author="ENGR5" w:date="2016-04-27T16:31:00Z">
            <w:rPr>
              <w:color w:val="FF0000"/>
            </w:rPr>
          </w:rPrChange>
        </w:rPr>
        <w:t>Low Power Support</w:t>
      </w:r>
      <w:bookmarkEnd w:id="1993"/>
    </w:p>
    <w:p w14:paraId="493F5E48" w14:textId="77777777" w:rsidR="00E964BB" w:rsidRPr="007E7513" w:rsidDel="00D8470F" w:rsidRDefault="00E964BB" w:rsidP="00E964BB">
      <w:pPr>
        <w:pStyle w:val="ListParagraph"/>
        <w:numPr>
          <w:ilvl w:val="0"/>
          <w:numId w:val="21"/>
        </w:numPr>
        <w:ind w:left="1080"/>
        <w:rPr>
          <w:ins w:id="1996" w:author="Rajesh Chopra" w:date="2016-04-15T11:48:00Z"/>
          <w:del w:id="1997" w:author="ENGR5" w:date="2016-04-27T15:32:00Z"/>
        </w:rPr>
      </w:pPr>
      <w:ins w:id="1998" w:author="Rajesh Chopra" w:date="2016-04-15T11:48:00Z">
        <w:r w:rsidRPr="007E7513">
          <w:t>User regbus bridges are not currently fully supported in low power mode</w:t>
        </w:r>
      </w:ins>
    </w:p>
    <w:p w14:paraId="17FB0DDA" w14:textId="77777777" w:rsidR="00E964BB" w:rsidRPr="007E7513" w:rsidRDefault="00E964BB" w:rsidP="00D8470F">
      <w:pPr>
        <w:pStyle w:val="ListParagraph"/>
        <w:numPr>
          <w:ilvl w:val="0"/>
          <w:numId w:val="21"/>
        </w:numPr>
        <w:ind w:left="1080"/>
        <w:rPr>
          <w:ins w:id="1999" w:author="Rajesh Chopra" w:date="2016-04-15T11:46:00Z"/>
        </w:rPr>
      </w:pPr>
    </w:p>
    <w:p w14:paraId="17CB1952" w14:textId="4CA85110" w:rsidR="00C86D78" w:rsidRPr="007E7513" w:rsidRDefault="007E038A" w:rsidP="009B38D3">
      <w:pPr>
        <w:pStyle w:val="ListParagraph"/>
        <w:numPr>
          <w:ilvl w:val="0"/>
          <w:numId w:val="21"/>
        </w:numPr>
        <w:ind w:left="1080"/>
        <w:rPr>
          <w:rPrChange w:id="2000" w:author="ENGR5" w:date="2016-04-27T16:31:00Z">
            <w:rPr>
              <w:color w:val="FF0000"/>
            </w:rPr>
          </w:rPrChange>
        </w:rPr>
      </w:pPr>
      <w:r w:rsidRPr="007E7513">
        <w:rPr>
          <w:rPrChange w:id="2001" w:author="ENGR5" w:date="2016-04-27T16:31:00Z">
            <w:rPr>
              <w:color w:val="FF0000"/>
            </w:rPr>
          </w:rPrChange>
        </w:rPr>
        <w:t xml:space="preserve">Multi-voltage: </w:t>
      </w:r>
      <w:ins w:id="2002" w:author="ENGR5" w:date="2016-04-27T15:30:00Z">
        <w:r w:rsidR="009273D8" w:rsidRPr="007E7513">
          <w:rPr>
            <w:rPrChange w:id="2003" w:author="ENGR5" w:date="2016-04-27T16:31:00Z">
              <w:rPr>
                <w:color w:val="FF0000"/>
              </w:rPr>
            </w:rPrChange>
          </w:rPr>
          <w:t xml:space="preserve">AHBLM master bridge, and </w:t>
        </w:r>
      </w:ins>
      <w:r w:rsidRPr="007E7513">
        <w:rPr>
          <w:rPrChange w:id="2004" w:author="ENGR5" w:date="2016-04-27T16:31:00Z">
            <w:rPr>
              <w:color w:val="FF0000"/>
            </w:rPr>
          </w:rPrChange>
        </w:rPr>
        <w:t xml:space="preserve">IMG2bus, </w:t>
      </w:r>
      <w:r w:rsidR="00C86D78" w:rsidRPr="007E7513">
        <w:rPr>
          <w:rPrChange w:id="2005" w:author="ENGR5" w:date="2016-04-27T16:31:00Z">
            <w:rPr>
              <w:color w:val="FF0000"/>
            </w:rPr>
          </w:rPrChange>
        </w:rPr>
        <w:t xml:space="preserve">APB &amp; AHB </w:t>
      </w:r>
      <w:r w:rsidR="0058504A" w:rsidRPr="007E7513">
        <w:rPr>
          <w:rPrChange w:id="2006" w:author="ENGR5" w:date="2016-04-27T16:31:00Z">
            <w:rPr>
              <w:color w:val="FF0000"/>
            </w:rPr>
          </w:rPrChange>
        </w:rPr>
        <w:t>slave bridges do</w:t>
      </w:r>
      <w:r w:rsidR="00C86D78" w:rsidRPr="007E7513">
        <w:rPr>
          <w:rPrChange w:id="2007" w:author="ENGR5" w:date="2016-04-27T16:31:00Z">
            <w:rPr>
              <w:color w:val="FF0000"/>
            </w:rPr>
          </w:rPrChange>
        </w:rPr>
        <w:t xml:space="preserve"> not implement multi-voltage </w:t>
      </w:r>
      <w:r w:rsidRPr="007E7513">
        <w:rPr>
          <w:rPrChange w:id="2008" w:author="ENGR5" w:date="2016-04-27T16:31:00Z">
            <w:rPr>
              <w:color w:val="FF0000"/>
            </w:rPr>
          </w:rPrChange>
        </w:rPr>
        <w:t>support</w:t>
      </w:r>
      <w:r w:rsidR="00C86D78" w:rsidRPr="007E7513">
        <w:rPr>
          <w:rPrChange w:id="2009" w:author="ENGR5" w:date="2016-04-27T16:31:00Z">
            <w:rPr>
              <w:color w:val="FF0000"/>
            </w:rPr>
          </w:rPrChange>
        </w:rPr>
        <w:t>.</w:t>
      </w:r>
    </w:p>
    <w:p w14:paraId="73EBBB19" w14:textId="192771D8" w:rsidR="00C86D78" w:rsidRPr="007E7513" w:rsidRDefault="00C86D78" w:rsidP="009B38D3">
      <w:pPr>
        <w:pStyle w:val="ListParagraph"/>
        <w:numPr>
          <w:ilvl w:val="0"/>
          <w:numId w:val="22"/>
        </w:numPr>
        <w:ind w:left="1080"/>
        <w:rPr>
          <w:rPrChange w:id="2010" w:author="ENGR5" w:date="2016-04-27T16:31:00Z">
            <w:rPr>
              <w:color w:val="FF0000"/>
            </w:rPr>
          </w:rPrChange>
        </w:rPr>
      </w:pPr>
      <w:r w:rsidRPr="007E7513">
        <w:rPr>
          <w:rPrChange w:id="2011" w:author="ENGR5" w:date="2016-04-27T16:31:00Z">
            <w:rPr>
              <w:color w:val="FF0000"/>
            </w:rPr>
          </w:rPrChange>
        </w:rPr>
        <w:t>For regbus, the following restrictions apply:</w:t>
      </w:r>
    </w:p>
    <w:p w14:paraId="3575B09C" w14:textId="194729F6" w:rsidR="00C86D78" w:rsidRPr="007E7513" w:rsidRDefault="00C86D78" w:rsidP="009B38D3">
      <w:pPr>
        <w:pStyle w:val="ListParagraph"/>
        <w:numPr>
          <w:ilvl w:val="1"/>
          <w:numId w:val="22"/>
        </w:numPr>
        <w:ind w:left="1800"/>
        <w:rPr>
          <w:rPrChange w:id="2012" w:author="ENGR5" w:date="2016-04-27T16:31:00Z">
            <w:rPr>
              <w:color w:val="FF0000"/>
            </w:rPr>
          </w:rPrChange>
        </w:rPr>
      </w:pPr>
      <w:r w:rsidRPr="007E7513">
        <w:rPr>
          <w:rPrChange w:id="2013" w:author="ENGR5" w:date="2016-04-27T16:31:00Z">
            <w:rPr>
              <w:color w:val="FF0000"/>
            </w:rPr>
          </w:rPrChange>
        </w:rPr>
        <w:t>The regbus feature has been tested only with limited directed tests where the power profiles were static.</w:t>
      </w:r>
    </w:p>
    <w:p w14:paraId="16D99467" w14:textId="5A218893" w:rsidR="00DD1D61" w:rsidRPr="007E7513" w:rsidRDefault="00C86D78" w:rsidP="009B38D3">
      <w:pPr>
        <w:pStyle w:val="ListParagraph"/>
        <w:numPr>
          <w:ilvl w:val="1"/>
          <w:numId w:val="22"/>
        </w:numPr>
        <w:ind w:left="1800"/>
        <w:rPr>
          <w:rPrChange w:id="2014" w:author="ENGR5" w:date="2016-04-27T16:31:00Z">
            <w:rPr>
              <w:color w:val="FF0000"/>
            </w:rPr>
          </w:rPrChange>
        </w:rPr>
      </w:pPr>
      <w:r w:rsidRPr="007E7513">
        <w:rPr>
          <w:rPrChange w:id="2015" w:author="ENGR5" w:date="2016-04-27T16:31:00Z">
            <w:rPr>
              <w:color w:val="FF0000"/>
            </w:rPr>
          </w:rPrChange>
        </w:rPr>
        <w:t>The regbus tunnel feature has been tested only with limited directed tests where the power profiles were static.</w:t>
      </w:r>
    </w:p>
    <w:p w14:paraId="7D9A311E" w14:textId="0FE059B2" w:rsidR="00AB6272" w:rsidRPr="007E7513" w:rsidDel="00355797" w:rsidRDefault="00DD1D61" w:rsidP="009B38D3">
      <w:pPr>
        <w:pStyle w:val="ListParagraph"/>
        <w:numPr>
          <w:ilvl w:val="1"/>
          <w:numId w:val="22"/>
        </w:numPr>
        <w:ind w:left="1800"/>
        <w:rPr>
          <w:del w:id="2016" w:author="ENGR5" w:date="2016-04-27T15:44:00Z"/>
          <w:rPrChange w:id="2017" w:author="ENGR5" w:date="2016-04-27T16:31:00Z">
            <w:rPr>
              <w:del w:id="2018" w:author="ENGR5" w:date="2016-04-27T15:44:00Z"/>
              <w:color w:val="FF0000"/>
            </w:rPr>
          </w:rPrChange>
        </w:rPr>
      </w:pPr>
      <w:del w:id="2019" w:author="ENGR5" w:date="2016-04-27T15:44:00Z">
        <w:r w:rsidRPr="007E7513" w:rsidDel="00355797">
          <w:rPr>
            <w:rPrChange w:id="2020" w:author="ENGR5" w:date="2016-04-27T16:31:00Z">
              <w:rPr>
                <w:color w:val="FF0000"/>
              </w:rPr>
            </w:rPrChange>
          </w:rPr>
          <w:delText>regbus rbm/m and rbm/s power domains: host and bridge power domains of both these components must all be the same (bridge_prop power_domain and power_domain_host).  It is recommended that these properties be set explicitly in the NocStudio configuration file.</w:delText>
        </w:r>
      </w:del>
    </w:p>
    <w:p w14:paraId="7F051454" w14:textId="0C21BE4B" w:rsidR="00C86D78" w:rsidRPr="007E7513" w:rsidRDefault="00AB6272" w:rsidP="009B38D3">
      <w:pPr>
        <w:pStyle w:val="ListParagraph"/>
        <w:numPr>
          <w:ilvl w:val="1"/>
          <w:numId w:val="22"/>
        </w:numPr>
        <w:ind w:left="1800"/>
        <w:rPr>
          <w:rPrChange w:id="2021" w:author="ENGR5" w:date="2016-04-27T16:31:00Z">
            <w:rPr>
              <w:color w:val="FF0000"/>
            </w:rPr>
          </w:rPrChange>
        </w:rPr>
      </w:pPr>
      <w:r w:rsidRPr="007E7513">
        <w:rPr>
          <w:rPrChange w:id="2022" w:author="ENGR5" w:date="2016-04-27T16:31:00Z">
            <w:rPr>
              <w:color w:val="FF0000"/>
            </w:rPr>
          </w:rPrChange>
        </w:rPr>
        <w:t xml:space="preserve">The regbus tunnel </w:t>
      </w:r>
      <w:r w:rsidR="00F603F3" w:rsidRPr="007E7513">
        <w:rPr>
          <w:rPrChange w:id="2023" w:author="ENGR5" w:date="2016-04-27T16:31:00Z">
            <w:rPr>
              <w:color w:val="FF0000"/>
            </w:rPr>
          </w:rPrChange>
        </w:rPr>
        <w:t xml:space="preserve">local </w:t>
      </w:r>
      <w:r w:rsidRPr="007E7513">
        <w:rPr>
          <w:rPrChange w:id="2024" w:author="ENGR5" w:date="2016-04-27T16:31:00Z">
            <w:rPr>
              <w:color w:val="FF0000"/>
            </w:rPr>
          </w:rPrChange>
        </w:rPr>
        <w:t>host interface is not supported in low power configurations.</w:t>
      </w:r>
    </w:p>
    <w:p w14:paraId="35714134" w14:textId="0A5C5C92" w:rsidR="00804A5C" w:rsidRPr="007E7513" w:rsidRDefault="00804A5C" w:rsidP="00804A5C">
      <w:pPr>
        <w:pStyle w:val="ListParagraph"/>
        <w:numPr>
          <w:ilvl w:val="1"/>
          <w:numId w:val="22"/>
        </w:numPr>
        <w:ind w:left="1800"/>
        <w:rPr>
          <w:ins w:id="2025" w:author="ENGR5" w:date="2016-04-27T16:11:00Z"/>
          <w:rPrChange w:id="2026" w:author="ENGR5" w:date="2016-04-27T16:31:00Z">
            <w:rPr>
              <w:ins w:id="2027" w:author="ENGR5" w:date="2016-04-27T16:11:00Z"/>
              <w:color w:val="FF0000"/>
            </w:rPr>
          </w:rPrChange>
        </w:rPr>
      </w:pPr>
      <w:ins w:id="2028" w:author="ENGR5" w:date="2016-04-27T16:11:00Z">
        <w:r w:rsidRPr="007E7513">
          <w:rPr>
            <w:rPrChange w:id="2029" w:author="ENGR5" w:date="2016-04-27T16:31:00Z">
              <w:rPr>
                <w:color w:val="FF0000"/>
              </w:rPr>
            </w:rPrChange>
          </w:rPr>
          <w:t>Rebug tunnel power_domain assignments: NocStudio does not automatically keep power_domain_host of rbm/s instance in sync with rbm/s power_domain and power_domain_host/power_domain of rbm/m.  User should take care to ensure all these properties are set the same for regbus tunnel deployments.</w:t>
        </w:r>
      </w:ins>
    </w:p>
    <w:p w14:paraId="2698353F" w14:textId="3F9D93F7" w:rsidR="00C86D78" w:rsidRPr="007E7513" w:rsidRDefault="00C86D78" w:rsidP="009B38D3">
      <w:pPr>
        <w:pStyle w:val="ListParagraph"/>
        <w:numPr>
          <w:ilvl w:val="1"/>
          <w:numId w:val="22"/>
        </w:numPr>
        <w:ind w:left="1800"/>
        <w:rPr>
          <w:ins w:id="2030" w:author="ENGR5" w:date="2016-04-27T16:09:00Z"/>
          <w:rPrChange w:id="2031" w:author="ENGR5" w:date="2016-04-27T16:31:00Z">
            <w:rPr>
              <w:ins w:id="2032" w:author="ENGR5" w:date="2016-04-27T16:09:00Z"/>
              <w:color w:val="FF0000"/>
            </w:rPr>
          </w:rPrChange>
        </w:rPr>
      </w:pPr>
      <w:r w:rsidRPr="007E7513">
        <w:rPr>
          <w:rPrChange w:id="2033" w:author="ENGR5" w:date="2016-04-27T16:31:00Z">
            <w:rPr>
              <w:color w:val="FF0000"/>
            </w:rPr>
          </w:rPrChange>
        </w:rPr>
        <w:t xml:space="preserve">The host regbus feature is not supported in low power </w:t>
      </w:r>
      <w:r w:rsidR="00F603F3" w:rsidRPr="007E7513">
        <w:rPr>
          <w:rPrChange w:id="2034" w:author="ENGR5" w:date="2016-04-27T16:31:00Z">
            <w:rPr>
              <w:color w:val="FF0000"/>
            </w:rPr>
          </w:rPrChange>
        </w:rPr>
        <w:t>configurations</w:t>
      </w:r>
      <w:r w:rsidRPr="007E7513">
        <w:rPr>
          <w:rPrChange w:id="2035" w:author="ENGR5" w:date="2016-04-27T16:31:00Z">
            <w:rPr>
              <w:color w:val="FF0000"/>
            </w:rPr>
          </w:rPrChange>
        </w:rPr>
        <w:t>.</w:t>
      </w:r>
    </w:p>
    <w:p w14:paraId="13D4CC60" w14:textId="4B81283B" w:rsidR="00804A5C" w:rsidRPr="007E7513" w:rsidDel="00804A5C" w:rsidRDefault="00804A5C" w:rsidP="009B38D3">
      <w:pPr>
        <w:pStyle w:val="ListParagraph"/>
        <w:numPr>
          <w:ilvl w:val="1"/>
          <w:numId w:val="22"/>
        </w:numPr>
        <w:ind w:left="1800"/>
        <w:rPr>
          <w:del w:id="2036" w:author="ENGR5" w:date="2016-04-27T16:11:00Z"/>
          <w:rPrChange w:id="2037" w:author="ENGR5" w:date="2016-04-27T16:31:00Z">
            <w:rPr>
              <w:del w:id="2038" w:author="ENGR5" w:date="2016-04-27T16:11:00Z"/>
              <w:color w:val="FF0000"/>
            </w:rPr>
          </w:rPrChange>
        </w:rPr>
      </w:pPr>
    </w:p>
    <w:p w14:paraId="5B5CE73B" w14:textId="1437DB5A" w:rsidR="00220918" w:rsidRPr="007E7513" w:rsidRDefault="00220918" w:rsidP="009B38D3">
      <w:pPr>
        <w:pStyle w:val="ListParagraph"/>
        <w:numPr>
          <w:ilvl w:val="0"/>
          <w:numId w:val="22"/>
        </w:numPr>
        <w:ind w:left="1080"/>
        <w:rPr>
          <w:rPrChange w:id="2039" w:author="ENGR5" w:date="2016-04-27T16:31:00Z">
            <w:rPr>
              <w:color w:val="FF0000"/>
            </w:rPr>
          </w:rPrChange>
        </w:rPr>
      </w:pPr>
      <w:r w:rsidRPr="007E7513">
        <w:rPr>
          <w:rPrChange w:id="2040" w:author="ENGR5" w:date="2016-04-27T16:31:00Z">
            <w:rPr>
              <w:color w:val="FF0000"/>
            </w:rPr>
          </w:rPrChange>
        </w:rPr>
        <w:t xml:space="preserve">Bridge </w:t>
      </w:r>
      <w:ins w:id="2041" w:author="ENGR5" w:date="2016-04-27T15:44:00Z">
        <w:r w:rsidR="00355797" w:rsidRPr="007E7513">
          <w:rPr>
            <w:rPrChange w:id="2042" w:author="ENGR5" w:date="2016-04-27T16:31:00Z">
              <w:rPr>
                <w:color w:val="FF0000"/>
              </w:rPr>
            </w:rPrChange>
          </w:rPr>
          <w:t xml:space="preserve">and host </w:t>
        </w:r>
      </w:ins>
      <w:r w:rsidRPr="007E7513">
        <w:rPr>
          <w:rPrChange w:id="2043" w:author="ENGR5" w:date="2016-04-27T16:31:00Z">
            <w:rPr>
              <w:color w:val="FF0000"/>
            </w:rPr>
          </w:rPrChange>
        </w:rPr>
        <w:t xml:space="preserve">power domains: if left unassigned by the user, NocStudio may assign inappropriate power domains.  Users should explicitly specify </w:t>
      </w:r>
      <w:ins w:id="2044" w:author="ENGR5" w:date="2016-04-27T16:24:00Z">
        <w:r w:rsidR="00C67397" w:rsidRPr="007E7513">
          <w:rPr>
            <w:rPrChange w:id="2045" w:author="ENGR5" w:date="2016-04-27T16:31:00Z">
              <w:rPr>
                <w:color w:val="FF0000"/>
              </w:rPr>
            </w:rPrChange>
          </w:rPr>
          <w:t xml:space="preserve">host and </w:t>
        </w:r>
      </w:ins>
      <w:r w:rsidRPr="007E7513">
        <w:rPr>
          <w:rPrChange w:id="2046" w:author="ENGR5" w:date="2016-04-27T16:31:00Z">
            <w:rPr>
              <w:color w:val="FF0000"/>
            </w:rPr>
          </w:rPrChange>
        </w:rPr>
        <w:t>bridge power domains in their configurations.</w:t>
      </w:r>
    </w:p>
    <w:p w14:paraId="383A3211" w14:textId="6E4BFC52" w:rsidR="000F22B9" w:rsidRPr="007E7513" w:rsidDel="00355797" w:rsidRDefault="000F22B9" w:rsidP="009B38D3">
      <w:pPr>
        <w:pStyle w:val="ListParagraph"/>
        <w:numPr>
          <w:ilvl w:val="0"/>
          <w:numId w:val="22"/>
        </w:numPr>
        <w:ind w:left="1080"/>
        <w:rPr>
          <w:del w:id="2047" w:author="ENGR5" w:date="2016-04-27T15:44:00Z"/>
          <w:rPrChange w:id="2048" w:author="ENGR5" w:date="2016-04-27T16:31:00Z">
            <w:rPr>
              <w:del w:id="2049" w:author="ENGR5" w:date="2016-04-27T15:44:00Z"/>
              <w:color w:val="FF0000"/>
            </w:rPr>
          </w:rPrChange>
        </w:rPr>
      </w:pPr>
      <w:del w:id="2050" w:author="ENGR5" w:date="2016-04-27T15:44:00Z">
        <w:r w:rsidRPr="007E7513" w:rsidDel="00355797">
          <w:rPr>
            <w:rPrChange w:id="2051" w:author="ENGR5" w:date="2016-04-27T16:31:00Z">
              <w:rPr>
                <w:color w:val="FF0000"/>
              </w:rPr>
            </w:rPrChange>
          </w:rPr>
          <w:delText>add_power_domain –nsps_pd: the only legal setting for this is “system” power domain.</w:delText>
        </w:r>
      </w:del>
    </w:p>
    <w:p w14:paraId="3A7B0491" w14:textId="6FDC3918" w:rsidR="00C86D78" w:rsidRPr="007E7513" w:rsidRDefault="00CB7D68" w:rsidP="009B38D3">
      <w:pPr>
        <w:pStyle w:val="ListParagraph"/>
        <w:numPr>
          <w:ilvl w:val="0"/>
          <w:numId w:val="23"/>
        </w:numPr>
        <w:ind w:left="1080"/>
        <w:rPr>
          <w:rPrChange w:id="2052" w:author="ENGR5" w:date="2016-04-27T16:31:00Z">
            <w:rPr>
              <w:color w:val="FF0000"/>
            </w:rPr>
          </w:rPrChange>
        </w:rPr>
      </w:pPr>
      <w:r w:rsidRPr="007E7513">
        <w:rPr>
          <w:rPrChange w:id="2053" w:author="ENGR5" w:date="2016-04-27T16:31:00Z">
            <w:rPr>
              <w:color w:val="FF0000"/>
            </w:rPr>
          </w:rPrChange>
        </w:rPr>
        <w:t xml:space="preserve">QACTIVE </w:t>
      </w:r>
      <w:del w:id="2054" w:author="ENGR5" w:date="2016-04-27T15:46:00Z">
        <w:r w:rsidRPr="007E7513" w:rsidDel="00355797">
          <w:rPr>
            <w:rPrChange w:id="2055" w:author="ENGR5" w:date="2016-04-27T16:31:00Z">
              <w:rPr>
                <w:color w:val="FF0000"/>
              </w:rPr>
            </w:rPrChange>
          </w:rPr>
          <w:delText xml:space="preserve">does not incorporate </w:delText>
        </w:r>
      </w:del>
      <w:r w:rsidRPr="007E7513">
        <w:rPr>
          <w:rPrChange w:id="2056" w:author="ENGR5" w:date="2016-04-27T16:31:00Z">
            <w:rPr>
              <w:color w:val="FF0000"/>
            </w:rPr>
          </w:rPrChange>
        </w:rPr>
        <w:t xml:space="preserve">idle status </w:t>
      </w:r>
      <w:ins w:id="2057" w:author="ENGR5" w:date="2016-04-27T15:47:00Z">
        <w:r w:rsidR="00355797" w:rsidRPr="007E7513">
          <w:rPr>
            <w:rPrChange w:id="2058" w:author="ENGR5" w:date="2016-04-27T16:31:00Z">
              <w:rPr>
                <w:color w:val="FF0000"/>
              </w:rPr>
            </w:rPrChange>
          </w:rPr>
          <w:t xml:space="preserve">indications </w:t>
        </w:r>
      </w:ins>
      <w:ins w:id="2059" w:author="ENGR5" w:date="2016-04-27T15:46:00Z">
        <w:r w:rsidR="00355797" w:rsidRPr="007E7513">
          <w:rPr>
            <w:rPrChange w:id="2060" w:author="ENGR5" w:date="2016-04-27T16:31:00Z">
              <w:rPr>
                <w:color w:val="FF0000"/>
              </w:rPr>
            </w:rPrChange>
          </w:rPr>
          <w:t xml:space="preserve">may be incomplete </w:t>
        </w:r>
      </w:ins>
      <w:r w:rsidRPr="007E7513">
        <w:rPr>
          <w:rPrChange w:id="2061" w:author="ENGR5" w:date="2016-04-27T16:31:00Z">
            <w:rPr>
              <w:color w:val="FF0000"/>
            </w:rPr>
          </w:rPrChange>
        </w:rPr>
        <w:t>f</w:t>
      </w:r>
      <w:del w:id="2062" w:author="ENGR5" w:date="2016-04-27T15:47:00Z">
        <w:r w:rsidRPr="007E7513" w:rsidDel="00355797">
          <w:rPr>
            <w:rPrChange w:id="2063" w:author="ENGR5" w:date="2016-04-27T16:31:00Z">
              <w:rPr>
                <w:color w:val="FF0000"/>
              </w:rPr>
            </w:rPrChange>
          </w:rPr>
          <w:delText>rom NoC elements.  It currently only communicates wake requests for power domains that are not in the Q_RUN state</w:delText>
        </w:r>
      </w:del>
      <w:ins w:id="2064" w:author="ENGR5" w:date="2016-04-27T15:47:00Z">
        <w:r w:rsidR="00355797" w:rsidRPr="007E7513">
          <w:rPr>
            <w:rPrChange w:id="2065" w:author="ENGR5" w:date="2016-04-27T16:31:00Z">
              <w:rPr>
                <w:color w:val="FF0000"/>
              </w:rPr>
            </w:rPrChange>
          </w:rPr>
          <w:t>or host and bridge power domains for AHBLM and SIB</w:t>
        </w:r>
      </w:ins>
      <w:ins w:id="2066" w:author="ENGR5" w:date="2016-04-27T15:48:00Z">
        <w:r w:rsidR="00355797" w:rsidRPr="007E7513">
          <w:rPr>
            <w:rPrChange w:id="2067" w:author="ENGR5" w:date="2016-04-27T16:31:00Z">
              <w:rPr>
                <w:color w:val="FF0000"/>
              </w:rPr>
            </w:rPrChange>
          </w:rPr>
          <w:t xml:space="preserve"> aggregated hosts and ports.  It may also be incomplete for bridge and host power domains where there is a voltage crossing</w:t>
        </w:r>
      </w:ins>
      <w:r w:rsidRPr="007E7513">
        <w:rPr>
          <w:rPrChange w:id="2068" w:author="ENGR5" w:date="2016-04-27T16:31:00Z">
            <w:rPr>
              <w:color w:val="FF0000"/>
            </w:rPr>
          </w:rPrChange>
        </w:rPr>
        <w:t>.</w:t>
      </w:r>
      <w:ins w:id="2069" w:author="ENGR5" w:date="2016-04-27T15:51:00Z">
        <w:r w:rsidR="0017364B" w:rsidRPr="007E7513">
          <w:rPr>
            <w:rPrChange w:id="2070" w:author="ENGR5" w:date="2016-04-27T16:31:00Z">
              <w:rPr>
                <w:color w:val="FF0000"/>
              </w:rPr>
            </w:rPrChange>
          </w:rPr>
          <w:t xml:space="preserve">  However, proper fencing and draining functionality supporting safe power transitions is maintained in all cases.</w:t>
        </w:r>
      </w:ins>
    </w:p>
    <w:p w14:paraId="325F5597" w14:textId="0F5F903E" w:rsidR="00C86D78" w:rsidRPr="007E7513" w:rsidRDefault="00AF478B" w:rsidP="009B38D3">
      <w:pPr>
        <w:pStyle w:val="ListParagraph"/>
        <w:numPr>
          <w:ilvl w:val="0"/>
          <w:numId w:val="24"/>
        </w:numPr>
        <w:ind w:left="1080"/>
        <w:rPr>
          <w:rPrChange w:id="2071" w:author="ENGR5" w:date="2016-04-27T16:31:00Z">
            <w:rPr>
              <w:color w:val="FF0000"/>
            </w:rPr>
          </w:rPrChange>
        </w:rPr>
      </w:pPr>
      <w:r w:rsidRPr="007E7513">
        <w:rPr>
          <w:rPrChange w:id="2072" w:author="ENGR5" w:date="2016-04-27T16:31:00Z">
            <w:rPr>
              <w:color w:val="FF0000"/>
            </w:rPr>
          </w:rPrChange>
        </w:rPr>
        <w:t>S</w:t>
      </w:r>
      <w:r w:rsidR="00C86D78" w:rsidRPr="007E7513">
        <w:rPr>
          <w:rPrChange w:id="2073" w:author="ENGR5" w:date="2016-04-27T16:31:00Z">
            <w:rPr>
              <w:color w:val="FF0000"/>
            </w:rPr>
          </w:rPrChange>
        </w:rPr>
        <w:t xml:space="preserve">upport </w:t>
      </w:r>
      <w:r w:rsidRPr="007E7513">
        <w:rPr>
          <w:rPrChange w:id="2074" w:author="ENGR5" w:date="2016-04-27T16:31:00Z">
            <w:rPr>
              <w:color w:val="FF0000"/>
            </w:rPr>
          </w:rPrChange>
        </w:rPr>
        <w:t>has not been implemented for</w:t>
      </w:r>
      <w:r w:rsidR="00C86D78" w:rsidRPr="007E7513">
        <w:rPr>
          <w:rPrChange w:id="2075" w:author="ENGR5" w:date="2016-04-27T16:31:00Z">
            <w:rPr>
              <w:color w:val="FF0000"/>
            </w:rPr>
          </w:rPrChange>
        </w:rPr>
        <w:t>:</w:t>
      </w:r>
    </w:p>
    <w:p w14:paraId="0E634E83" w14:textId="77777777" w:rsidR="00C86D78" w:rsidRPr="007E7513" w:rsidRDefault="00C86D78" w:rsidP="009B38D3">
      <w:pPr>
        <w:pStyle w:val="ListParagraph"/>
        <w:numPr>
          <w:ilvl w:val="1"/>
          <w:numId w:val="24"/>
        </w:numPr>
        <w:ind w:left="1800"/>
        <w:rPr>
          <w:rPrChange w:id="2076" w:author="ENGR5" w:date="2016-04-27T16:31:00Z">
            <w:rPr>
              <w:color w:val="FF0000"/>
            </w:rPr>
          </w:rPrChange>
        </w:rPr>
      </w:pPr>
      <w:r w:rsidRPr="007E7513">
        <w:rPr>
          <w:rPrChange w:id="2077" w:author="ENGR5" w:date="2016-04-27T16:31:00Z">
            <w:rPr>
              <w:color w:val="FF0000"/>
            </w:rPr>
          </w:rPrChange>
        </w:rPr>
        <w:t>DVFS.</w:t>
      </w:r>
    </w:p>
    <w:p w14:paraId="0EBF105E" w14:textId="602D5BEF" w:rsidR="00AF478B" w:rsidRPr="007E7513" w:rsidRDefault="00C86D78" w:rsidP="009B38D3">
      <w:pPr>
        <w:pStyle w:val="ListParagraph"/>
        <w:numPr>
          <w:ilvl w:val="1"/>
          <w:numId w:val="24"/>
        </w:numPr>
        <w:ind w:left="1800"/>
        <w:rPr>
          <w:rPrChange w:id="2078" w:author="ENGR5" w:date="2016-04-27T16:31:00Z">
            <w:rPr>
              <w:color w:val="FF0000"/>
            </w:rPr>
          </w:rPrChange>
        </w:rPr>
      </w:pPr>
      <w:r w:rsidRPr="007E7513">
        <w:rPr>
          <w:rPrChange w:id="2079" w:author="ENGR5" w:date="2016-04-27T16:31:00Z">
            <w:rPr>
              <w:color w:val="FF0000"/>
            </w:rPr>
          </w:rPrChange>
        </w:rPr>
        <w:t xml:space="preserve">UPF </w:t>
      </w:r>
      <w:r w:rsidR="00AF478B" w:rsidRPr="007E7513">
        <w:rPr>
          <w:rPrChange w:id="2080" w:author="ENGR5" w:date="2016-04-27T16:31:00Z">
            <w:rPr>
              <w:color w:val="FF0000"/>
            </w:rPr>
          </w:rPrChange>
        </w:rPr>
        <w:t>power intent format</w:t>
      </w:r>
    </w:p>
    <w:p w14:paraId="2E8D0503" w14:textId="135C7121" w:rsidR="006618FD" w:rsidRPr="007E7513" w:rsidRDefault="00FD389C" w:rsidP="009B38D3">
      <w:pPr>
        <w:pStyle w:val="ListParagraph"/>
        <w:numPr>
          <w:ilvl w:val="2"/>
          <w:numId w:val="24"/>
        </w:numPr>
        <w:ind w:left="2520"/>
        <w:rPr>
          <w:rPrChange w:id="2081" w:author="ENGR5" w:date="2016-04-27T16:31:00Z">
            <w:rPr>
              <w:color w:val="FF0000"/>
            </w:rPr>
          </w:rPrChange>
        </w:rPr>
      </w:pPr>
      <w:r w:rsidRPr="007E7513">
        <w:rPr>
          <w:rPrChange w:id="2082" w:author="ENGR5" w:date="2016-04-27T16:31:00Z">
            <w:rPr>
              <w:color w:val="FF0000"/>
            </w:rPr>
          </w:rPrChange>
        </w:rPr>
        <w:t xml:space="preserve">Impacts </w:t>
      </w:r>
      <w:r w:rsidR="00AF478B" w:rsidRPr="007E7513">
        <w:rPr>
          <w:rPrChange w:id="2083" w:author="ENGR5" w:date="2016-04-27T16:31:00Z">
            <w:rPr>
              <w:color w:val="FF0000"/>
            </w:rPr>
          </w:rPrChange>
        </w:rPr>
        <w:t>LP simulation and synthesis with Synopsys tools</w:t>
      </w:r>
    </w:p>
    <w:p w14:paraId="147ED882" w14:textId="76C09E77" w:rsidR="006618FD" w:rsidRPr="00613118" w:rsidDel="00A42B3F" w:rsidRDefault="006618FD" w:rsidP="009B38D3">
      <w:pPr>
        <w:pStyle w:val="ListParagraph"/>
        <w:numPr>
          <w:ilvl w:val="0"/>
          <w:numId w:val="24"/>
        </w:numPr>
        <w:ind w:left="1080"/>
        <w:rPr>
          <w:del w:id="2084" w:author="ENGR5" w:date="2016-04-27T16:16:00Z"/>
          <w:color w:val="FF0000"/>
        </w:rPr>
      </w:pPr>
      <w:del w:id="2085" w:author="ENGR5" w:date="2016-04-27T16:16:00Z">
        <w:r w:rsidRPr="00613118" w:rsidDel="00A42B3F">
          <w:rPr>
            <w:color w:val="FF0000"/>
          </w:rPr>
          <w:delText>AHBLM Q-channel hang corner case: under certain transaction patterns where the following conditions are met, the Q-channel interfaces for the host and/or bridge power domains may get stuck in Q_REQUEST state:</w:delText>
        </w:r>
        <w:bookmarkStart w:id="2086" w:name="_Toc449546516"/>
        <w:bookmarkStart w:id="2087" w:name="_Toc449669639"/>
        <w:bookmarkStart w:id="2088" w:name="_Toc449669873"/>
        <w:bookmarkStart w:id="2089" w:name="_Toc449670136"/>
        <w:bookmarkStart w:id="2090" w:name="_Toc449893448"/>
        <w:bookmarkEnd w:id="2086"/>
        <w:bookmarkEnd w:id="2087"/>
        <w:bookmarkEnd w:id="2088"/>
        <w:bookmarkEnd w:id="2089"/>
        <w:bookmarkEnd w:id="2090"/>
      </w:del>
    </w:p>
    <w:p w14:paraId="23C76856" w14:textId="568C41A7" w:rsidR="006618FD" w:rsidRPr="00613118" w:rsidDel="00A42B3F" w:rsidRDefault="006618FD" w:rsidP="009B38D3">
      <w:pPr>
        <w:pStyle w:val="ListParagraph"/>
        <w:numPr>
          <w:ilvl w:val="1"/>
          <w:numId w:val="24"/>
        </w:numPr>
        <w:ind w:left="1800"/>
        <w:rPr>
          <w:del w:id="2091" w:author="ENGR5" w:date="2016-04-27T16:16:00Z"/>
          <w:color w:val="FF0000"/>
        </w:rPr>
      </w:pPr>
      <w:del w:id="2092" w:author="ENGR5" w:date="2016-04-27T16:16:00Z">
        <w:r w:rsidRPr="00613118" w:rsidDel="00A42B3F">
          <w:rPr>
            <w:color w:val="FF0000"/>
          </w:rPr>
          <w:delText>power_domain_host is different than power_domain bridge.</w:delText>
        </w:r>
        <w:bookmarkStart w:id="2093" w:name="_Toc449546517"/>
        <w:bookmarkStart w:id="2094" w:name="_Toc449669640"/>
        <w:bookmarkStart w:id="2095" w:name="_Toc449669874"/>
        <w:bookmarkStart w:id="2096" w:name="_Toc449670137"/>
        <w:bookmarkStart w:id="2097" w:name="_Toc449893449"/>
        <w:bookmarkEnd w:id="2093"/>
        <w:bookmarkEnd w:id="2094"/>
        <w:bookmarkEnd w:id="2095"/>
        <w:bookmarkEnd w:id="2096"/>
        <w:bookmarkEnd w:id="2097"/>
      </w:del>
    </w:p>
    <w:p w14:paraId="271C0A00" w14:textId="5DBF7869" w:rsidR="006618FD" w:rsidRPr="00613118" w:rsidDel="00A42B3F" w:rsidRDefault="006618FD" w:rsidP="009B38D3">
      <w:pPr>
        <w:pStyle w:val="ListParagraph"/>
        <w:numPr>
          <w:ilvl w:val="1"/>
          <w:numId w:val="24"/>
        </w:numPr>
        <w:ind w:left="1800"/>
        <w:rPr>
          <w:del w:id="2098" w:author="ENGR5" w:date="2016-04-27T16:16:00Z"/>
          <w:color w:val="FF0000"/>
        </w:rPr>
      </w:pPr>
      <w:del w:id="2099" w:author="ENGR5" w:date="2016-04-27T16:16:00Z">
        <w:r w:rsidRPr="00613118" w:rsidDel="00A42B3F">
          <w:rPr>
            <w:color w:val="FF0000"/>
          </w:rPr>
          <w:delText>Autowake is enabled for the AHBLM bridge.</w:delText>
        </w:r>
        <w:bookmarkStart w:id="2100" w:name="_Toc449546518"/>
        <w:bookmarkStart w:id="2101" w:name="_Toc449669641"/>
        <w:bookmarkStart w:id="2102" w:name="_Toc449669875"/>
        <w:bookmarkStart w:id="2103" w:name="_Toc449670138"/>
        <w:bookmarkStart w:id="2104" w:name="_Toc449893450"/>
        <w:bookmarkEnd w:id="2100"/>
        <w:bookmarkEnd w:id="2101"/>
        <w:bookmarkEnd w:id="2102"/>
        <w:bookmarkEnd w:id="2103"/>
        <w:bookmarkEnd w:id="2104"/>
      </w:del>
    </w:p>
    <w:p w14:paraId="0BC0EDEA" w14:textId="6ED8F159" w:rsidR="00D02DBB" w:rsidRPr="00613118" w:rsidDel="00A42B3F" w:rsidRDefault="006618FD" w:rsidP="009B38D3">
      <w:pPr>
        <w:pStyle w:val="ListParagraph"/>
        <w:numPr>
          <w:ilvl w:val="1"/>
          <w:numId w:val="24"/>
        </w:numPr>
        <w:ind w:left="1800"/>
        <w:rPr>
          <w:del w:id="2105" w:author="ENGR5" w:date="2016-04-27T16:16:00Z"/>
          <w:color w:val="FF0000"/>
        </w:rPr>
      </w:pPr>
      <w:del w:id="2106" w:author="ENGR5" w:date="2016-04-27T16:16:00Z">
        <w:r w:rsidRPr="00613118" w:rsidDel="00A42B3F">
          <w:rPr>
            <w:color w:val="FF0000"/>
          </w:rPr>
          <w:delText>The host continues to send traffic after the bridge power domain Q-channel transitions to the Q_REQUEST state.</w:delText>
        </w:r>
        <w:bookmarkStart w:id="2107" w:name="_Toc449546519"/>
        <w:bookmarkStart w:id="2108" w:name="_Toc449669642"/>
        <w:bookmarkStart w:id="2109" w:name="_Toc449669876"/>
        <w:bookmarkStart w:id="2110" w:name="_Toc449670139"/>
        <w:bookmarkStart w:id="2111" w:name="_Toc449893451"/>
        <w:bookmarkEnd w:id="2107"/>
        <w:bookmarkEnd w:id="2108"/>
        <w:bookmarkEnd w:id="2109"/>
        <w:bookmarkEnd w:id="2110"/>
        <w:bookmarkEnd w:id="2111"/>
      </w:del>
    </w:p>
    <w:p w14:paraId="643CAED5" w14:textId="5D9F2F06" w:rsidR="00E36B59" w:rsidDel="00355797" w:rsidRDefault="00E36B59" w:rsidP="009B38D3">
      <w:pPr>
        <w:pStyle w:val="ListParagraph"/>
        <w:numPr>
          <w:ilvl w:val="0"/>
          <w:numId w:val="24"/>
        </w:numPr>
        <w:ind w:left="1080"/>
        <w:rPr>
          <w:del w:id="2112" w:author="ENGR5" w:date="2016-04-27T15:50:00Z"/>
          <w:color w:val="FF0000"/>
        </w:rPr>
      </w:pPr>
      <w:del w:id="2113" w:author="ENGR5" w:date="2016-04-27T15:50:00Z">
        <w:r w:rsidRPr="00613118" w:rsidDel="00355797">
          <w:rPr>
            <w:color w:val="FF0000"/>
          </w:rPr>
          <w:delText>CDC: there are known clock domain crossing violations in the signaling between NoC elements and NSPS.  These will be fixed in next release.</w:delText>
        </w:r>
        <w:bookmarkStart w:id="2114" w:name="_Toc449546520"/>
        <w:bookmarkStart w:id="2115" w:name="_Toc449669643"/>
        <w:bookmarkStart w:id="2116" w:name="_Toc449669877"/>
        <w:bookmarkStart w:id="2117" w:name="_Toc449670140"/>
        <w:bookmarkStart w:id="2118" w:name="_Toc449893452"/>
        <w:bookmarkEnd w:id="2114"/>
        <w:bookmarkEnd w:id="2115"/>
        <w:bookmarkEnd w:id="2116"/>
        <w:bookmarkEnd w:id="2117"/>
        <w:bookmarkEnd w:id="2118"/>
      </w:del>
    </w:p>
    <w:p w14:paraId="34BA250B" w14:textId="0228316C" w:rsidR="00901C5C" w:rsidRDefault="00901C5C">
      <w:pPr>
        <w:pStyle w:val="Heading2"/>
        <w:rPr>
          <w:ins w:id="2119" w:author="Joe Rowlands" w:date="2016-04-23T16:25:00Z"/>
        </w:rPr>
      </w:pPr>
      <w:bookmarkStart w:id="2120" w:name="_Toc449893453"/>
      <w:r>
        <w:t xml:space="preserve">Gemini </w:t>
      </w:r>
      <w:r w:rsidRPr="00613118">
        <w:t>Low Power Support</w:t>
      </w:r>
      <w:bookmarkEnd w:id="2120"/>
    </w:p>
    <w:p w14:paraId="4E0D27F9" w14:textId="742EAAF0" w:rsidR="007373A8" w:rsidRDefault="007373A8">
      <w:pPr>
        <w:rPr>
          <w:ins w:id="2121" w:author="Joe Rowlands" w:date="2016-04-23T16:27:00Z"/>
        </w:rPr>
        <w:pPrChange w:id="2122" w:author="Joe Rowlands" w:date="2016-04-23T16:25:00Z">
          <w:pPr>
            <w:pStyle w:val="Heading2"/>
          </w:pPr>
        </w:pPrChange>
      </w:pPr>
      <w:ins w:id="2123" w:author="Joe Rowlands" w:date="2016-04-23T16:25:00Z">
        <w:r>
          <w:t>Ge</w:t>
        </w:r>
        <w:r w:rsidR="00494B9B">
          <w:t xml:space="preserve">mini Low Power </w:t>
        </w:r>
      </w:ins>
      <w:ins w:id="2124" w:author="Joe Rowlands" w:date="2016-04-23T16:26:00Z">
        <w:r w:rsidR="00494B9B">
          <w:t xml:space="preserve">configurations </w:t>
        </w:r>
      </w:ins>
      <w:ins w:id="2125" w:author="Joe Rowlands" w:date="2016-04-23T16:25:00Z">
        <w:r w:rsidR="00494B9B">
          <w:t>ha</w:t>
        </w:r>
      </w:ins>
      <w:ins w:id="2126" w:author="Joe Rowlands" w:date="2016-04-23T16:26:00Z">
        <w:r w:rsidR="00494B9B">
          <w:t>ve</w:t>
        </w:r>
      </w:ins>
      <w:ins w:id="2127" w:author="Joe Rowlands" w:date="2016-04-23T16:25:00Z">
        <w:r w:rsidR="00494B9B">
          <w:t xml:space="preserve"> some restrictions.</w:t>
        </w:r>
      </w:ins>
      <w:ins w:id="2128" w:author="Joe Rowlands" w:date="2016-04-23T16:26:00Z">
        <w:r w:rsidR="00494B9B">
          <w:t xml:space="preserve">  While voltage domain crossings can exist within a link or at the interface between a host and a bridge, Gemini does not currently </w:t>
        </w:r>
        <w:r w:rsidR="00494B9B">
          <w:lastRenderedPageBreak/>
          <w:t>support the voltage crossing between the host and bridge for Gemini IP (CCC, DVM, IOCB, LLC) or ACE bridges (ACE, ACE-lite, ACE-lite+DVM).</w:t>
        </w:r>
      </w:ins>
    </w:p>
    <w:p w14:paraId="586163C3" w14:textId="5D8AAA0C" w:rsidR="009B22E1" w:rsidRDefault="00E44424">
      <w:pPr>
        <w:rPr>
          <w:ins w:id="2129" w:author="Joe Rowlands" w:date="2016-04-23T16:29:00Z"/>
        </w:rPr>
        <w:pPrChange w:id="2130" w:author="Joe Rowlands" w:date="2016-04-23T16:25:00Z">
          <w:pPr>
            <w:pStyle w:val="Heading2"/>
          </w:pPr>
        </w:pPrChange>
      </w:pPr>
      <w:ins w:id="2131" w:author="Joe Rowlands" w:date="2016-04-23T16:27:00Z">
        <w:r>
          <w:t xml:space="preserve">Gemini Low Power also </w:t>
        </w:r>
      </w:ins>
      <w:ins w:id="2132" w:author="Joe Rowlands" w:date="2016-04-23T16:28:00Z">
        <w:r>
          <w:t xml:space="preserve">currently </w:t>
        </w:r>
      </w:ins>
      <w:ins w:id="2133" w:author="Joe Rowlands" w:date="2016-04-23T16:27:00Z">
        <w:r>
          <w:t xml:space="preserve">expects that the coherent components </w:t>
        </w:r>
      </w:ins>
      <w:ins w:id="2134" w:author="Joe Rowlands" w:date="2016-04-23T16:28:00Z">
        <w:r>
          <w:t>are part of auto-wake power domains.  If they are added to decode-error power domains, some coherent requests may fail.  DVM requests, for instan</w:t>
        </w:r>
        <w:r w:rsidR="00DE48AE">
          <w:t>ce, cannot handle decode errors</w:t>
        </w:r>
      </w:ins>
      <w:ins w:id="2135" w:author="Joe Rowlands" w:date="2016-04-23T16:29:00Z">
        <w:r w:rsidR="00DE48AE">
          <w:t>.</w:t>
        </w:r>
      </w:ins>
    </w:p>
    <w:p w14:paraId="19F8ADC2" w14:textId="6A7A553D" w:rsidR="00494B9B" w:rsidRPr="003027E9" w:rsidDel="004D6D8B" w:rsidRDefault="00FD77D4">
      <w:pPr>
        <w:rPr>
          <w:del w:id="2136" w:author="Joe Rowlands" w:date="2016-04-23T16:27:00Z"/>
        </w:rPr>
        <w:pPrChange w:id="2137" w:author="Joe Rowlands" w:date="2016-04-23T16:25:00Z">
          <w:pPr>
            <w:pStyle w:val="Heading2"/>
          </w:pPr>
        </w:pPrChange>
      </w:pPr>
      <w:ins w:id="2138" w:author="Joe Rowlands" w:date="2016-04-23T16:29:00Z">
        <w:r>
          <w:t>Gemi</w:t>
        </w:r>
        <w:r w:rsidR="00667426">
          <w:t xml:space="preserve">ni Low Power support </w:t>
        </w:r>
      </w:ins>
      <w:ins w:id="2139" w:author="Joe Rowlands" w:date="2016-04-23T16:30:00Z">
        <w:r w:rsidR="002E053B">
          <w:t xml:space="preserve">is </w:t>
        </w:r>
      </w:ins>
      <w:ins w:id="2140" w:author="Joe Rowlands" w:date="2016-04-23T16:32:00Z">
        <w:r w:rsidR="002E053B">
          <w:t xml:space="preserve">an </w:t>
        </w:r>
      </w:ins>
      <w:ins w:id="2141" w:author="Joe Rowlands" w:date="2016-04-23T16:30:00Z">
        <w:r w:rsidR="002E053B">
          <w:t xml:space="preserve">Alpha </w:t>
        </w:r>
      </w:ins>
      <w:ins w:id="2142" w:author="Joe Rowlands" w:date="2016-04-23T16:32:00Z">
        <w:r w:rsidR="006E69B6">
          <w:t xml:space="preserve">Release.  </w:t>
        </w:r>
        <w:r w:rsidR="00C67B47">
          <w:t>While there are no known bugs, verification is still in progress.</w:t>
        </w:r>
      </w:ins>
    </w:p>
    <w:p w14:paraId="2A16F0CE" w14:textId="0075AB6E" w:rsidR="00901C5C" w:rsidDel="004D6D8B" w:rsidRDefault="00901C5C" w:rsidP="00901C5C">
      <w:pPr>
        <w:pStyle w:val="ListParagraph"/>
        <w:numPr>
          <w:ilvl w:val="0"/>
          <w:numId w:val="32"/>
        </w:numPr>
        <w:rPr>
          <w:del w:id="2143" w:author="Joe Rowlands" w:date="2016-04-23T16:27:00Z"/>
          <w:color w:val="FF0000"/>
        </w:rPr>
      </w:pPr>
      <w:del w:id="2144" w:author="Joe Rowlands" w:date="2016-04-23T16:27:00Z">
        <w:r w:rsidDel="004D6D8B">
          <w:rPr>
            <w:color w:val="FF0000"/>
          </w:rPr>
          <w:delText>No Multivoltage crossings are allowed in Gemini.</w:delText>
        </w:r>
      </w:del>
    </w:p>
    <w:p w14:paraId="4D20E920" w14:textId="17AD8EE2" w:rsidR="00901C5C" w:rsidDel="004D6D8B" w:rsidRDefault="00901C5C" w:rsidP="00901C5C">
      <w:pPr>
        <w:pStyle w:val="ListParagraph"/>
        <w:numPr>
          <w:ilvl w:val="0"/>
          <w:numId w:val="32"/>
        </w:numPr>
        <w:rPr>
          <w:del w:id="2145" w:author="Joe Rowlands" w:date="2016-04-23T16:27:00Z"/>
          <w:color w:val="FF0000"/>
        </w:rPr>
      </w:pPr>
      <w:del w:id="2146" w:author="Joe Rowlands" w:date="2016-04-23T16:27:00Z">
        <w:r w:rsidDel="004D6D8B">
          <w:rPr>
            <w:color w:val="FF0000"/>
          </w:rPr>
          <w:delText>XXXX</w:delText>
        </w:r>
      </w:del>
    </w:p>
    <w:p w14:paraId="64508122" w14:textId="77777777" w:rsidR="00901C5C" w:rsidRPr="00901C5C" w:rsidRDefault="00901C5C" w:rsidP="00901C5C">
      <w:pPr>
        <w:rPr>
          <w:color w:val="FF0000"/>
        </w:rPr>
      </w:pPr>
    </w:p>
    <w:p w14:paraId="5F41D987" w14:textId="182D37DE" w:rsidR="00AD7FD7" w:rsidRPr="00613118" w:rsidRDefault="00AD7FD7" w:rsidP="00AD7FD7">
      <w:pPr>
        <w:pStyle w:val="Heading2"/>
        <w:rPr>
          <w:color w:val="auto"/>
        </w:rPr>
      </w:pPr>
      <w:bookmarkStart w:id="2147" w:name="_Toc438134703"/>
      <w:bookmarkStart w:id="2148" w:name="_Toc438134930"/>
      <w:bookmarkStart w:id="2149" w:name="_Toc438135155"/>
      <w:bookmarkStart w:id="2150" w:name="_Toc438134704"/>
      <w:bookmarkStart w:id="2151" w:name="_Toc438134931"/>
      <w:bookmarkStart w:id="2152" w:name="_Toc438135156"/>
      <w:bookmarkStart w:id="2153" w:name="_Toc438134705"/>
      <w:bookmarkStart w:id="2154" w:name="_Toc438134932"/>
      <w:bookmarkStart w:id="2155" w:name="_Toc438135157"/>
      <w:bookmarkStart w:id="2156" w:name="_Toc438134706"/>
      <w:bookmarkStart w:id="2157" w:name="_Toc438134933"/>
      <w:bookmarkStart w:id="2158" w:name="_Toc438135158"/>
      <w:bookmarkStart w:id="2159" w:name="_Toc438134707"/>
      <w:bookmarkStart w:id="2160" w:name="_Toc438134934"/>
      <w:bookmarkStart w:id="2161" w:name="_Toc438135159"/>
      <w:bookmarkStart w:id="2162" w:name="_Toc438134708"/>
      <w:bookmarkStart w:id="2163" w:name="_Toc438134935"/>
      <w:bookmarkStart w:id="2164" w:name="_Toc438135160"/>
      <w:bookmarkStart w:id="2165" w:name="_Toc438134709"/>
      <w:bookmarkStart w:id="2166" w:name="_Toc438134936"/>
      <w:bookmarkStart w:id="2167" w:name="_Toc438135161"/>
      <w:bookmarkStart w:id="2168" w:name="_Toc438134710"/>
      <w:bookmarkStart w:id="2169" w:name="_Toc438134937"/>
      <w:bookmarkStart w:id="2170" w:name="_Toc438135162"/>
      <w:bookmarkStart w:id="2171" w:name="_Toc438134711"/>
      <w:bookmarkStart w:id="2172" w:name="_Toc438134938"/>
      <w:bookmarkStart w:id="2173" w:name="_Toc438135163"/>
      <w:bookmarkStart w:id="2174" w:name="_Toc449893454"/>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r w:rsidRPr="00613118">
        <w:rPr>
          <w:color w:val="auto"/>
        </w:rPr>
        <w:t>Router Checker</w:t>
      </w:r>
      <w:bookmarkEnd w:id="2174"/>
      <w:r w:rsidRPr="00613118">
        <w:rPr>
          <w:color w:val="auto"/>
        </w:rPr>
        <w:t xml:space="preserve"> </w:t>
      </w:r>
      <w:del w:id="2175" w:author="Anush Mohandass" w:date="2016-04-29T05:07:00Z">
        <w:r w:rsidRPr="00613118" w:rsidDel="000C2029">
          <w:rPr>
            <w:color w:val="auto"/>
          </w:rPr>
          <w:delText xml:space="preserve">was removed </w:delText>
        </w:r>
      </w:del>
    </w:p>
    <w:p w14:paraId="6C925B60" w14:textId="46621DAD" w:rsidR="00AD7FD7" w:rsidRPr="00613118" w:rsidDel="00EC2CC7" w:rsidRDefault="00AD7FD7">
      <w:pPr>
        <w:pStyle w:val="Body"/>
        <w:rPr>
          <w:del w:id="2176" w:author="Joe Rowlands" w:date="2016-04-23T16:33:00Z"/>
        </w:rPr>
        <w:pPrChange w:id="2177" w:author="Joe Rowlands" w:date="2016-04-23T16:33:00Z">
          <w:pPr>
            <w:pStyle w:val="ListParagraph"/>
            <w:ind w:left="432"/>
          </w:pPr>
        </w:pPrChange>
      </w:pPr>
      <w:r w:rsidRPr="00613118">
        <w:t xml:space="preserve">The router checker </w:t>
      </w:r>
      <w:del w:id="2178" w:author="Anush Mohandass" w:date="2016-04-29T05:07:00Z">
        <w:r w:rsidRPr="00613118" w:rsidDel="000C2029">
          <w:delText xml:space="preserve">was </w:delText>
        </w:r>
      </w:del>
      <w:ins w:id="2179" w:author="Anush Mohandass" w:date="2016-04-29T05:07:00Z">
        <w:r w:rsidR="000C2029">
          <w:t>has been</w:t>
        </w:r>
        <w:r w:rsidR="000C2029" w:rsidRPr="00613118">
          <w:t xml:space="preserve"> </w:t>
        </w:r>
      </w:ins>
      <w:r w:rsidRPr="00613118">
        <w:t>removed from this release</w:t>
      </w:r>
      <w:del w:id="2180" w:author="Anush Mohandass" w:date="2016-04-29T05:07:00Z">
        <w:r w:rsidRPr="00613118" w:rsidDel="000C2029">
          <w:delText xml:space="preserve"> due to the lack fo</w:delText>
        </w:r>
        <w:r w:rsidR="0095516E" w:rsidRPr="00613118" w:rsidDel="000C2029">
          <w:delText>r</w:delText>
        </w:r>
        <w:r w:rsidRPr="00613118" w:rsidDel="000C2029">
          <w:delText xml:space="preserve"> support for the VC remapping feature</w:delText>
        </w:r>
      </w:del>
      <w:r w:rsidRPr="00613118">
        <w:t>.</w:t>
      </w:r>
    </w:p>
    <w:p w14:paraId="63ADE61A" w14:textId="54D98EED" w:rsidR="00004828" w:rsidRPr="00613118" w:rsidDel="00EC2CC7" w:rsidRDefault="00004828">
      <w:pPr>
        <w:pStyle w:val="Body"/>
        <w:rPr>
          <w:del w:id="2181" w:author="Joe Rowlands" w:date="2016-04-23T16:33:00Z"/>
          <w:color w:val="FF0000"/>
        </w:rPr>
        <w:pPrChange w:id="2182" w:author="Joe Rowlands" w:date="2016-04-23T16:33:00Z">
          <w:pPr>
            <w:pStyle w:val="Heading2"/>
          </w:pPr>
        </w:pPrChange>
      </w:pPr>
      <w:del w:id="2183" w:author="Joe Rowlands" w:date="2016-04-23T16:33:00Z">
        <w:r w:rsidRPr="00613118" w:rsidDel="00EC2CC7">
          <w:rPr>
            <w:color w:val="FF0000"/>
          </w:rPr>
          <w:delText>Address Hashing and Address Relocation</w:delText>
        </w:r>
      </w:del>
    </w:p>
    <w:p w14:paraId="64E67C5E" w14:textId="104312EC" w:rsidR="00EC2CC7" w:rsidRPr="00C24C6F" w:rsidRDefault="00814CF4">
      <w:pPr>
        <w:pStyle w:val="Body"/>
        <w:rPr>
          <w:color w:val="FF0000"/>
          <w:rPrChange w:id="2184" w:author="Joe Rowlands" w:date="2016-04-23T16:33:00Z">
            <w:rPr/>
          </w:rPrChange>
        </w:rPr>
        <w:pPrChange w:id="2185" w:author="Joe Rowlands" w:date="2016-04-23T16:33:00Z">
          <w:pPr>
            <w:pStyle w:val="ListParagraph"/>
            <w:ind w:left="432"/>
          </w:pPr>
        </w:pPrChange>
      </w:pPr>
      <w:del w:id="2186" w:author="Joe Rowlands" w:date="2016-04-23T16:33:00Z">
        <w:r w:rsidRPr="00613118" w:rsidDel="00EC2CC7">
          <w:rPr>
            <w:color w:val="FF0000"/>
          </w:rPr>
          <w:delText>A</w:delText>
        </w:r>
        <w:r w:rsidR="00004828" w:rsidRPr="00613118" w:rsidDel="00EC2CC7">
          <w:rPr>
            <w:color w:val="FF0000"/>
          </w:rPr>
          <w:delText>ddress hashing and address relocation mechanisms are not currently c</w:delText>
        </w:r>
        <w:r w:rsidRPr="00613118" w:rsidDel="00EC2CC7">
          <w:rPr>
            <w:color w:val="FF0000"/>
          </w:rPr>
          <w:delText>ompatible with one another.  An</w:delText>
        </w:r>
        <w:r w:rsidR="00004828" w:rsidRPr="00613118" w:rsidDel="00EC2CC7">
          <w:rPr>
            <w:color w:val="FF0000"/>
          </w:rPr>
          <w:delText xml:space="preserve"> address range should not mix hashing and relocation.  Future compatibility will ensure the hashing is performed on the slave address and not on the master’s base address.</w:delText>
        </w:r>
      </w:del>
    </w:p>
    <w:p w14:paraId="3CA33616" w14:textId="38A2EA09" w:rsidR="005111E9" w:rsidRPr="007C1278" w:rsidRDefault="005111E9" w:rsidP="00236936">
      <w:pPr>
        <w:pStyle w:val="Heading2"/>
        <w:rPr>
          <w:color w:val="auto"/>
          <w:rPrChange w:id="2187" w:author="ENGR11" w:date="2016-04-27T19:09:00Z">
            <w:rPr>
              <w:color w:val="FF0000"/>
            </w:rPr>
          </w:rPrChange>
        </w:rPr>
      </w:pPr>
      <w:bookmarkStart w:id="2188" w:name="_Toc449893455"/>
      <w:r w:rsidRPr="007C1278">
        <w:rPr>
          <w:color w:val="auto"/>
          <w:rPrChange w:id="2189" w:author="ENGR11" w:date="2016-04-27T19:09:00Z">
            <w:rPr>
              <w:color w:val="FF0000"/>
            </w:rPr>
          </w:rPrChange>
        </w:rPr>
        <w:t>AHB</w:t>
      </w:r>
      <w:bookmarkEnd w:id="2188"/>
    </w:p>
    <w:p w14:paraId="4731AB42" w14:textId="360E1D0B" w:rsidR="00F41131" w:rsidRPr="007C1278" w:rsidRDefault="005111E9">
      <w:pPr>
        <w:rPr>
          <w:rPrChange w:id="2190" w:author="ENGR11" w:date="2016-04-27T19:09:00Z">
            <w:rPr>
              <w:color w:val="FF0000"/>
            </w:rPr>
          </w:rPrChange>
        </w:rPr>
        <w:pPrChange w:id="2191" w:author="ENGR11" w:date="2016-04-27T19:09:00Z">
          <w:pPr>
            <w:ind w:left="576"/>
          </w:pPr>
        </w:pPrChange>
      </w:pPr>
      <w:del w:id="2192" w:author="ENGR11" w:date="2016-04-27T19:08:00Z">
        <w:r w:rsidRPr="007C1278" w:rsidDel="00F41131">
          <w:rPr>
            <w:rPrChange w:id="2193" w:author="ENGR11" w:date="2016-04-27T19:09:00Z">
              <w:rPr>
                <w:color w:val="FF0000"/>
              </w:rPr>
            </w:rPrChange>
          </w:rPr>
          <w:delText xml:space="preserve">There is a known issue when </w:delText>
        </w:r>
        <w:r w:rsidR="003B1DEC" w:rsidRPr="007C1278" w:rsidDel="00F41131">
          <w:rPr>
            <w:rPrChange w:id="2194" w:author="ENGR11" w:date="2016-04-27T19:09:00Z">
              <w:rPr>
                <w:color w:val="FF0000"/>
              </w:rPr>
            </w:rPrChange>
          </w:rPr>
          <w:delText xml:space="preserve">the AHB Slave property </w:delText>
        </w:r>
        <w:r w:rsidRPr="007C1278" w:rsidDel="00F41131">
          <w:rPr>
            <w:rPrChange w:id="2195" w:author="ENGR11" w:date="2016-04-27T19:09:00Z">
              <w:rPr>
                <w:color w:val="FF0000"/>
              </w:rPr>
            </w:rPrChange>
          </w:rPr>
          <w:delText xml:space="preserve">ahbl_addr_width is set to the value 14. </w:delText>
        </w:r>
        <w:r w:rsidR="003B1DEC" w:rsidRPr="007C1278" w:rsidDel="00F41131">
          <w:rPr>
            <w:rPrChange w:id="2196" w:author="ENGR11" w:date="2016-04-27T19:09:00Z">
              <w:rPr>
                <w:color w:val="FF0000"/>
              </w:rPr>
            </w:rPrChange>
          </w:rPr>
          <w:delText xml:space="preserve">There is a known issue when the AHB Master property ahblm_bus_addr_width is set to the value 14. </w:delText>
        </w:r>
        <w:r w:rsidR="00814CF4" w:rsidRPr="007C1278" w:rsidDel="00F41131">
          <w:rPr>
            <w:rPrChange w:id="2197" w:author="ENGR11" w:date="2016-04-27T19:09:00Z">
              <w:rPr>
                <w:color w:val="FF0000"/>
              </w:rPr>
            </w:rPrChange>
          </w:rPr>
          <w:delText xml:space="preserve">This will be fixed in </w:delText>
        </w:r>
        <w:r w:rsidRPr="007C1278" w:rsidDel="00F41131">
          <w:rPr>
            <w:rPrChange w:id="2198" w:author="ENGR11" w:date="2016-04-27T19:09:00Z">
              <w:rPr>
                <w:color w:val="FF0000"/>
              </w:rPr>
            </w:rPrChange>
          </w:rPr>
          <w:delText>future release</w:delText>
        </w:r>
        <w:r w:rsidR="00814CF4" w:rsidRPr="007C1278" w:rsidDel="00F41131">
          <w:rPr>
            <w:rPrChange w:id="2199" w:author="ENGR11" w:date="2016-04-27T19:09:00Z">
              <w:rPr>
                <w:color w:val="FF0000"/>
              </w:rPr>
            </w:rPrChange>
          </w:rPr>
          <w:delText>s</w:delText>
        </w:r>
        <w:r w:rsidRPr="007C1278" w:rsidDel="00F41131">
          <w:rPr>
            <w:rPrChange w:id="2200" w:author="ENGR11" w:date="2016-04-27T19:09:00Z">
              <w:rPr>
                <w:color w:val="FF0000"/>
              </w:rPr>
            </w:rPrChange>
          </w:rPr>
          <w:delText>.</w:delText>
        </w:r>
      </w:del>
      <w:ins w:id="2201" w:author="ENGR11" w:date="2016-04-27T19:02:00Z">
        <w:r w:rsidR="00F41131" w:rsidRPr="007C1278">
          <w:rPr>
            <w:rPrChange w:id="2202" w:author="ENGR11" w:date="2016-04-27T19:09:00Z">
              <w:rPr>
                <w:color w:val="FF0000"/>
              </w:rPr>
            </w:rPrChange>
          </w:rPr>
          <w:t xml:space="preserve">There could be a deadlock between </w:t>
        </w:r>
      </w:ins>
      <w:ins w:id="2203" w:author="ENGR11" w:date="2016-04-27T19:00:00Z">
        <w:r w:rsidR="00F41131" w:rsidRPr="007C1278">
          <w:rPr>
            <w:rPrChange w:id="2204" w:author="ENGR11" w:date="2016-04-27T19:09:00Z">
              <w:rPr>
                <w:color w:val="FF0000"/>
              </w:rPr>
            </w:rPrChange>
          </w:rPr>
          <w:t xml:space="preserve">AHB master bridge </w:t>
        </w:r>
      </w:ins>
      <w:ins w:id="2205" w:author="ENGR11" w:date="2016-04-27T19:02:00Z">
        <w:r w:rsidR="00F41131" w:rsidRPr="007C1278">
          <w:rPr>
            <w:rPrChange w:id="2206" w:author="ENGR11" w:date="2016-04-27T19:09:00Z">
              <w:rPr>
                <w:color w:val="FF0000"/>
              </w:rPr>
            </w:rPrChange>
          </w:rPr>
          <w:t xml:space="preserve">and the AHB master if </w:t>
        </w:r>
      </w:ins>
      <w:ins w:id="2207" w:author="ENGR11" w:date="2016-04-27T19:00:00Z">
        <w:r w:rsidR="00F41131" w:rsidRPr="007C1278">
          <w:rPr>
            <w:rPrChange w:id="2208" w:author="ENGR11" w:date="2016-04-27T19:09:00Z">
              <w:rPr>
                <w:color w:val="FF0000"/>
              </w:rPr>
            </w:rPrChange>
          </w:rPr>
          <w:t xml:space="preserve">master is waiting for HREADY to be asserted </w:t>
        </w:r>
      </w:ins>
      <w:ins w:id="2209" w:author="ENGR11" w:date="2016-04-27T19:02:00Z">
        <w:r w:rsidR="00F41131" w:rsidRPr="007C1278">
          <w:rPr>
            <w:rPrChange w:id="2210" w:author="ENGR11" w:date="2016-04-27T19:09:00Z">
              <w:rPr>
                <w:color w:val="FF0000"/>
              </w:rPr>
            </w:rPrChange>
          </w:rPr>
          <w:t xml:space="preserve">before </w:t>
        </w:r>
      </w:ins>
      <w:ins w:id="2211" w:author="ENGR11" w:date="2016-04-27T19:01:00Z">
        <w:r w:rsidR="00F41131" w:rsidRPr="007C1278">
          <w:rPr>
            <w:rPrChange w:id="2212" w:author="ENGR11" w:date="2016-04-27T19:09:00Z">
              <w:rPr>
                <w:color w:val="FF0000"/>
              </w:rPr>
            </w:rPrChange>
          </w:rPr>
          <w:t xml:space="preserve">removing the </w:t>
        </w:r>
      </w:ins>
      <w:ins w:id="2213" w:author="ENGR11" w:date="2016-04-27T19:00:00Z">
        <w:r w:rsidR="00F41131" w:rsidRPr="007C1278">
          <w:rPr>
            <w:rPrChange w:id="2214" w:author="ENGR11" w:date="2016-04-27T19:09:00Z">
              <w:rPr>
                <w:color w:val="FF0000"/>
              </w:rPr>
            </w:rPrChange>
          </w:rPr>
          <w:t xml:space="preserve">BUSY </w:t>
        </w:r>
      </w:ins>
      <w:ins w:id="2215" w:author="ENGR11" w:date="2016-04-27T19:01:00Z">
        <w:r w:rsidR="00F41131" w:rsidRPr="007C1278">
          <w:rPr>
            <w:rPrChange w:id="2216" w:author="ENGR11" w:date="2016-04-27T19:09:00Z">
              <w:rPr>
                <w:color w:val="FF0000"/>
              </w:rPr>
            </w:rPrChange>
          </w:rPr>
          <w:t>command</w:t>
        </w:r>
      </w:ins>
      <w:ins w:id="2217" w:author="ENGR11" w:date="2016-04-27T19:00:00Z">
        <w:r w:rsidR="00F41131" w:rsidRPr="007C1278">
          <w:rPr>
            <w:rPrChange w:id="2218" w:author="ENGR11" w:date="2016-04-27T19:09:00Z">
              <w:rPr>
                <w:color w:val="FF0000"/>
              </w:rPr>
            </w:rPrChange>
          </w:rPr>
          <w:t xml:space="preserve">.   </w:t>
        </w:r>
      </w:ins>
      <w:ins w:id="2219" w:author="ENGR11" w:date="2016-04-27T19:01:00Z">
        <w:r w:rsidR="00F41131" w:rsidRPr="007C1278">
          <w:rPr>
            <w:rPrChange w:id="2220" w:author="ENGR11" w:date="2016-04-27T19:09:00Z">
              <w:rPr>
                <w:color w:val="FF0000"/>
              </w:rPr>
            </w:rPrChange>
          </w:rPr>
          <w:t>Workaround: remove BUSY as soon as the next command is available.</w:t>
        </w:r>
      </w:ins>
      <w:ins w:id="2221" w:author="ENGR11" w:date="2016-04-27T19:02:00Z">
        <w:r w:rsidR="00F41131" w:rsidRPr="007C1278">
          <w:rPr>
            <w:rPrChange w:id="2222" w:author="ENGR11" w:date="2016-04-27T19:09:00Z">
              <w:rPr>
                <w:color w:val="FF0000"/>
              </w:rPr>
            </w:rPrChange>
          </w:rPr>
          <w:t xml:space="preserve">  This will be addressed in the next release.</w:t>
        </w:r>
      </w:ins>
    </w:p>
    <w:p w14:paraId="36809C22" w14:textId="470E705E" w:rsidR="007A77CD" w:rsidDel="007C1278" w:rsidRDefault="00E57955" w:rsidP="00FE153C">
      <w:pPr>
        <w:pStyle w:val="Heading2"/>
        <w:rPr>
          <w:del w:id="2223" w:author="ENGR11" w:date="2016-04-27T19:09:00Z"/>
          <w:color w:val="FF0000"/>
        </w:rPr>
      </w:pPr>
      <w:del w:id="2224" w:author="ENGR11" w:date="2016-04-27T19:09:00Z">
        <w:r w:rsidDel="007C1278">
          <w:rPr>
            <w:color w:val="FF0000"/>
          </w:rPr>
          <w:delText>Shared Inte</w:delText>
        </w:r>
      </w:del>
      <w:ins w:id="2225" w:author="Joe Rowlands" w:date="2016-04-11T22:00:00Z">
        <w:del w:id="2226" w:author="ENGR11" w:date="2016-04-27T19:09:00Z">
          <w:r w:rsidR="00AB780C" w:rsidDel="007C1278">
            <w:rPr>
              <w:color w:val="FF0000"/>
            </w:rPr>
            <w:delText>r</w:delText>
          </w:r>
        </w:del>
      </w:ins>
      <w:del w:id="2227" w:author="ENGR11" w:date="2016-04-27T19:09:00Z">
        <w:r w:rsidDel="007C1278">
          <w:rPr>
            <w:color w:val="FF0000"/>
          </w:rPr>
          <w:delText xml:space="preserve">face Bridge </w:delText>
        </w:r>
        <w:bookmarkStart w:id="2228" w:name="_Toc449669647"/>
        <w:bookmarkStart w:id="2229" w:name="_Toc449669881"/>
        <w:bookmarkStart w:id="2230" w:name="_Toc449670144"/>
        <w:bookmarkStart w:id="2231" w:name="_Toc449893456"/>
        <w:bookmarkEnd w:id="2228"/>
        <w:bookmarkEnd w:id="2229"/>
        <w:bookmarkEnd w:id="2230"/>
        <w:bookmarkEnd w:id="2231"/>
      </w:del>
    </w:p>
    <w:p w14:paraId="450A6F7A" w14:textId="7924BFEE" w:rsidR="00E57955" w:rsidRPr="00E670FF" w:rsidDel="007C1278" w:rsidRDefault="00E57955" w:rsidP="007A77CD">
      <w:pPr>
        <w:pStyle w:val="Heading3"/>
        <w:rPr>
          <w:del w:id="2232" w:author="ENGR11" w:date="2016-04-27T19:09:00Z"/>
          <w:color w:val="FF0000"/>
          <w:rPrChange w:id="2233" w:author="Rajesh Chopra" w:date="2016-04-24T09:48:00Z">
            <w:rPr>
              <w:del w:id="2234" w:author="ENGR11" w:date="2016-04-27T19:09:00Z"/>
            </w:rPr>
          </w:rPrChange>
        </w:rPr>
      </w:pPr>
      <w:del w:id="2235" w:author="ENGR11" w:date="2016-04-27T19:09:00Z">
        <w:r w:rsidRPr="00E670FF" w:rsidDel="007C1278">
          <w:rPr>
            <w:b w:val="0"/>
            <w:bCs w:val="0"/>
            <w:color w:val="FF0000"/>
            <w:rPrChange w:id="2236" w:author="Rajesh Chopra" w:date="2016-04-24T09:48:00Z">
              <w:rPr>
                <w:b w:val="0"/>
                <w:bCs w:val="0"/>
              </w:rPr>
            </w:rPrChange>
          </w:rPr>
          <w:delText>Port Checking Option</w:delText>
        </w:r>
        <w:bookmarkStart w:id="2237" w:name="_Toc449546525"/>
        <w:bookmarkStart w:id="2238" w:name="_Toc449669648"/>
        <w:bookmarkStart w:id="2239" w:name="_Toc449669882"/>
        <w:bookmarkStart w:id="2240" w:name="_Toc449670145"/>
        <w:bookmarkStart w:id="2241" w:name="_Toc449893457"/>
        <w:bookmarkEnd w:id="2237"/>
        <w:bookmarkEnd w:id="2238"/>
        <w:bookmarkEnd w:id="2239"/>
        <w:bookmarkEnd w:id="2240"/>
        <w:bookmarkEnd w:id="2241"/>
      </w:del>
    </w:p>
    <w:p w14:paraId="443D4DDE" w14:textId="5721A2FC" w:rsidR="00E57955" w:rsidRPr="007A77CD" w:rsidDel="007C1278" w:rsidRDefault="00E57955" w:rsidP="00E57955">
      <w:pPr>
        <w:rPr>
          <w:del w:id="2242" w:author="ENGR11" w:date="2016-04-27T19:09:00Z"/>
          <w:rFonts w:cs="Arial"/>
          <w:color w:val="FF0000"/>
          <w:sz w:val="21"/>
          <w:szCs w:val="21"/>
          <w:shd w:val="clear" w:color="auto" w:fill="FFFFFF"/>
        </w:rPr>
      </w:pPr>
      <w:del w:id="2243" w:author="ENGR11" w:date="2016-04-27T19:09:00Z">
        <w:r w:rsidRPr="00061B2C" w:rsidDel="007C1278">
          <w:rPr>
            <w:color w:val="FF0000"/>
          </w:rPr>
          <w:delText xml:space="preserve">The port checking feature provides the ability gives the ability of creating 8 pairs of mirrored pairs for error detection. When an error is detected, a sticky error bit is set in the </w:delText>
        </w:r>
        <w:r w:rsidRPr="00061B2C" w:rsidDel="007C1278">
          <w:rPr>
            <w:rFonts w:cs="Arial"/>
            <w:color w:val="FF0000"/>
            <w:sz w:val="21"/>
            <w:szCs w:val="21"/>
            <w:shd w:val="clear" w:color="auto" w:fill="FFFFFF"/>
          </w:rPr>
          <w:delText xml:space="preserve">master bridge's </w:delText>
        </w:r>
        <w:r w:rsidRPr="007A77CD" w:rsidDel="007C1278">
          <w:rPr>
            <w:rFonts w:cs="Arial"/>
            <w:color w:val="FF0000"/>
            <w:sz w:val="21"/>
            <w:szCs w:val="21"/>
            <w:shd w:val="clear" w:color="auto" w:fill="FFFFFF"/>
          </w:rPr>
          <w:delText>BRDG_ERR_REG. There may be issues reading this error bit through reg bus.</w:delText>
        </w:r>
        <w:bookmarkStart w:id="2244" w:name="_Toc449546526"/>
        <w:bookmarkStart w:id="2245" w:name="_Toc449669649"/>
        <w:bookmarkStart w:id="2246" w:name="_Toc449669883"/>
        <w:bookmarkStart w:id="2247" w:name="_Toc449670146"/>
        <w:bookmarkStart w:id="2248" w:name="_Toc449893458"/>
        <w:bookmarkEnd w:id="2244"/>
        <w:bookmarkEnd w:id="2245"/>
        <w:bookmarkEnd w:id="2246"/>
        <w:bookmarkEnd w:id="2247"/>
        <w:bookmarkEnd w:id="2248"/>
      </w:del>
    </w:p>
    <w:p w14:paraId="4715865C" w14:textId="40767CC8" w:rsidR="007A77CD" w:rsidRPr="007A77CD" w:rsidDel="007C1278" w:rsidRDefault="007A77CD" w:rsidP="007A77CD">
      <w:pPr>
        <w:pStyle w:val="Heading3"/>
        <w:rPr>
          <w:del w:id="2249" w:author="ENGR11" w:date="2016-04-27T19:09:00Z"/>
          <w:color w:val="FF0000"/>
        </w:rPr>
      </w:pPr>
      <w:del w:id="2250" w:author="ENGR11" w:date="2016-04-27T19:09:00Z">
        <w:r w:rsidRPr="007A77CD" w:rsidDel="007C1278">
          <w:rPr>
            <w:color w:val="FF0000"/>
          </w:rPr>
          <w:delText>Low Power Option</w:delText>
        </w:r>
        <w:bookmarkStart w:id="2251" w:name="_Toc449669650"/>
        <w:bookmarkStart w:id="2252" w:name="_Toc449669884"/>
        <w:bookmarkStart w:id="2253" w:name="_Toc449670147"/>
        <w:bookmarkStart w:id="2254" w:name="_Toc449893459"/>
        <w:bookmarkEnd w:id="2251"/>
        <w:bookmarkEnd w:id="2252"/>
        <w:bookmarkEnd w:id="2253"/>
        <w:bookmarkEnd w:id="2254"/>
      </w:del>
    </w:p>
    <w:p w14:paraId="3592EFE2" w14:textId="2FC200EC" w:rsidR="007A77CD" w:rsidRPr="007A77CD" w:rsidDel="007C1278" w:rsidRDefault="007A77CD" w:rsidP="00E57955">
      <w:pPr>
        <w:rPr>
          <w:del w:id="2255" w:author="ENGR11" w:date="2016-04-27T19:09:00Z"/>
          <w:color w:val="FF0000"/>
        </w:rPr>
      </w:pPr>
      <w:del w:id="2256" w:author="ENGR11" w:date="2016-04-27T19:09:00Z">
        <w:r w:rsidRPr="007A77CD" w:rsidDel="007C1278">
          <w:rPr>
            <w:color w:val="FF0000"/>
          </w:rPr>
          <w:delText>The SIB feature with Low Power has these limitations:</w:delText>
        </w:r>
        <w:bookmarkStart w:id="2257" w:name="_Toc449669651"/>
        <w:bookmarkStart w:id="2258" w:name="_Toc449669885"/>
        <w:bookmarkStart w:id="2259" w:name="_Toc449670148"/>
        <w:bookmarkStart w:id="2260" w:name="_Toc449893460"/>
        <w:bookmarkEnd w:id="2257"/>
        <w:bookmarkEnd w:id="2258"/>
        <w:bookmarkEnd w:id="2259"/>
        <w:bookmarkEnd w:id="2260"/>
      </w:del>
    </w:p>
    <w:p w14:paraId="4B6C5F72" w14:textId="40AA2C09" w:rsidR="007A77CD" w:rsidRPr="007A77CD" w:rsidDel="007C1278" w:rsidRDefault="007A77CD" w:rsidP="00E57955">
      <w:pPr>
        <w:rPr>
          <w:del w:id="2261" w:author="ENGR11" w:date="2016-04-27T19:09:00Z"/>
          <w:color w:val="FF0000"/>
        </w:rPr>
      </w:pPr>
      <w:del w:id="2262" w:author="ENGR11" w:date="2016-04-27T19:09:00Z">
        <w:r w:rsidRPr="007A77CD" w:rsidDel="007C1278">
          <w:rPr>
            <w:color w:val="FF0000"/>
          </w:rPr>
          <w:tab/>
          <w:delText>xxxx</w:delText>
        </w:r>
        <w:bookmarkStart w:id="2263" w:name="_Toc449669652"/>
        <w:bookmarkStart w:id="2264" w:name="_Toc449669886"/>
        <w:bookmarkStart w:id="2265" w:name="_Toc449670149"/>
        <w:bookmarkStart w:id="2266" w:name="_Toc449893461"/>
        <w:bookmarkEnd w:id="2263"/>
        <w:bookmarkEnd w:id="2264"/>
        <w:bookmarkEnd w:id="2265"/>
        <w:bookmarkEnd w:id="2266"/>
      </w:del>
    </w:p>
    <w:p w14:paraId="3C637F93" w14:textId="11718BB8" w:rsidR="00E57955" w:rsidRPr="00E57955" w:rsidDel="003F3FCE" w:rsidRDefault="00E57955" w:rsidP="00E57955">
      <w:pPr>
        <w:rPr>
          <w:del w:id="2267" w:author="Joe Rowlands" w:date="2016-04-23T16:25:00Z"/>
        </w:rPr>
      </w:pPr>
      <w:bookmarkStart w:id="2268" w:name="_Toc449193065"/>
      <w:bookmarkStart w:id="2269" w:name="_Toc449546528"/>
      <w:bookmarkStart w:id="2270" w:name="_Toc449669653"/>
      <w:bookmarkStart w:id="2271" w:name="_Toc449669887"/>
      <w:bookmarkStart w:id="2272" w:name="_Toc449670150"/>
      <w:bookmarkStart w:id="2273" w:name="_Toc449893462"/>
      <w:bookmarkEnd w:id="2268"/>
      <w:bookmarkEnd w:id="2269"/>
      <w:bookmarkEnd w:id="2270"/>
      <w:bookmarkEnd w:id="2271"/>
      <w:bookmarkEnd w:id="2272"/>
      <w:bookmarkEnd w:id="2273"/>
    </w:p>
    <w:p w14:paraId="1E07B8EF" w14:textId="2D487372" w:rsidR="009B38D3" w:rsidDel="003F3FCE" w:rsidRDefault="009B38D3" w:rsidP="00FE153C">
      <w:pPr>
        <w:pStyle w:val="Heading2"/>
        <w:rPr>
          <w:del w:id="2274" w:author="Joe Rowlands" w:date="2016-04-23T16:25:00Z"/>
          <w:color w:val="FF0000"/>
        </w:rPr>
      </w:pPr>
      <w:del w:id="2275" w:author="Joe Rowlands" w:date="2016-04-23T16:25:00Z">
        <w:r w:rsidDel="003F3FCE">
          <w:rPr>
            <w:color w:val="FF0000"/>
          </w:rPr>
          <w:delText>Hashing for CCC,LLC, and Cache Groups</w:delText>
        </w:r>
        <w:bookmarkStart w:id="2276" w:name="_Toc449193066"/>
        <w:bookmarkStart w:id="2277" w:name="_Toc449546529"/>
        <w:bookmarkStart w:id="2278" w:name="_Toc449669654"/>
        <w:bookmarkStart w:id="2279" w:name="_Toc449669888"/>
        <w:bookmarkStart w:id="2280" w:name="_Toc449670151"/>
        <w:bookmarkStart w:id="2281" w:name="_Toc449893463"/>
        <w:bookmarkEnd w:id="2276"/>
        <w:bookmarkEnd w:id="2277"/>
        <w:bookmarkEnd w:id="2278"/>
        <w:bookmarkEnd w:id="2279"/>
        <w:bookmarkEnd w:id="2280"/>
        <w:bookmarkEnd w:id="2281"/>
      </w:del>
    </w:p>
    <w:p w14:paraId="29D35924" w14:textId="3D033B41" w:rsidR="009B38D3" w:rsidRPr="009B38D3" w:rsidDel="003F3FCE" w:rsidRDefault="009B38D3" w:rsidP="009B38D3">
      <w:pPr>
        <w:ind w:left="576"/>
        <w:rPr>
          <w:del w:id="2282" w:author="Joe Rowlands" w:date="2016-04-23T16:25:00Z"/>
          <w:color w:val="FF0000"/>
        </w:rPr>
      </w:pPr>
      <w:del w:id="2283" w:author="Joe Rowlands" w:date="2016-04-23T16:25:00Z">
        <w:r w:rsidRPr="009B38D3" w:rsidDel="003F3FCE">
          <w:rPr>
            <w:color w:val="FF0000"/>
          </w:rPr>
          <w:delText>XXXX</w:delText>
        </w:r>
        <w:bookmarkStart w:id="2284" w:name="_Toc449193067"/>
        <w:bookmarkStart w:id="2285" w:name="_Toc449546530"/>
        <w:bookmarkStart w:id="2286" w:name="_Toc449669655"/>
        <w:bookmarkStart w:id="2287" w:name="_Toc449669889"/>
        <w:bookmarkStart w:id="2288" w:name="_Toc449670152"/>
        <w:bookmarkStart w:id="2289" w:name="_Toc449893464"/>
        <w:bookmarkEnd w:id="2284"/>
        <w:bookmarkEnd w:id="2285"/>
        <w:bookmarkEnd w:id="2286"/>
        <w:bookmarkEnd w:id="2287"/>
        <w:bookmarkEnd w:id="2288"/>
        <w:bookmarkEnd w:id="2289"/>
      </w:del>
    </w:p>
    <w:p w14:paraId="4371EE6C" w14:textId="649DAA48" w:rsidR="00794BF2" w:rsidRPr="006B2BFC" w:rsidRDefault="00794BF2">
      <w:pPr>
        <w:pStyle w:val="Heading2"/>
        <w:rPr>
          <w:rPrChange w:id="2290" w:author="Joe Rowlands" w:date="2016-04-23T16:22:00Z">
            <w:rPr>
              <w:color w:val="FF0000"/>
            </w:rPr>
          </w:rPrChange>
        </w:rPr>
      </w:pPr>
      <w:bookmarkStart w:id="2291" w:name="_Toc449893465"/>
      <w:r w:rsidRPr="006B2BFC">
        <w:rPr>
          <w:rPrChange w:id="2292" w:author="Joe Rowlands" w:date="2016-04-23T16:22:00Z">
            <w:rPr>
              <w:color w:val="FF0000"/>
            </w:rPr>
          </w:rPrChange>
        </w:rPr>
        <w:t>Priority Address Map</w:t>
      </w:r>
      <w:bookmarkEnd w:id="2291"/>
    </w:p>
    <w:p w14:paraId="361601F5" w14:textId="559E678D" w:rsidR="00794BF2" w:rsidRPr="00F30F41" w:rsidDel="006B2BFC" w:rsidRDefault="006B2BFC">
      <w:pPr>
        <w:pStyle w:val="Body"/>
        <w:rPr>
          <w:del w:id="2293" w:author="Joe Rowlands" w:date="2016-04-23T16:21:00Z"/>
          <w:rPrChange w:id="2294" w:author="Joe Rowlands" w:date="2016-04-23T16:25:00Z">
            <w:rPr>
              <w:del w:id="2295" w:author="Joe Rowlands" w:date="2016-04-23T16:21:00Z"/>
              <w:color w:val="FF0000"/>
            </w:rPr>
          </w:rPrChange>
        </w:rPr>
        <w:pPrChange w:id="2296" w:author="Joe Rowlands" w:date="2016-04-23T16:25:00Z">
          <w:pPr>
            <w:ind w:left="576"/>
          </w:pPr>
        </w:pPrChange>
      </w:pPr>
      <w:ins w:id="2297" w:author="Joe Rowlands" w:date="2016-04-23T16:21:00Z">
        <w:r>
          <w:t>As</w:t>
        </w:r>
      </w:ins>
      <w:ins w:id="2298" w:author="Joe Rowlands" w:date="2016-04-23T16:22:00Z">
        <w:r>
          <w:t xml:space="preserve"> noted in the</w:t>
        </w:r>
      </w:ins>
      <w:ins w:id="2299" w:author="Joe Rowlands" w:date="2016-04-23T16:23:00Z">
        <w:r>
          <w:t xml:space="preserve"> Feature Updates section, the Priority Address Map has a potential issue when some agents do not have access to a slave in a foreground range.  Instead of getting a decode error when they attempt to access those ranges, the</w:t>
        </w:r>
      </w:ins>
      <w:ins w:id="2300" w:author="Joe Rowlands" w:date="2016-04-23T16:24:00Z">
        <w:r>
          <w:t>y can hit against the background range and s</w:t>
        </w:r>
        <w:r w:rsidR="0027249C">
          <w:t>end the request to that slave.</w:t>
        </w:r>
      </w:ins>
      <w:del w:id="2301" w:author="Joe Rowlands" w:date="2016-04-23T16:21:00Z">
        <w:r w:rsidR="00794BF2" w:rsidRPr="009B38D3" w:rsidDel="006B2BFC">
          <w:rPr>
            <w:color w:val="FF0000"/>
          </w:rPr>
          <w:delText>XXXX</w:delText>
        </w:r>
      </w:del>
    </w:p>
    <w:p w14:paraId="04D46E71" w14:textId="77777777" w:rsidR="00794BF2" w:rsidRPr="00794BF2" w:rsidRDefault="00794BF2">
      <w:pPr>
        <w:pStyle w:val="Body"/>
        <w:pPrChange w:id="2302" w:author="Joe Rowlands" w:date="2016-04-23T16:25:00Z">
          <w:pPr/>
        </w:pPrChange>
      </w:pPr>
    </w:p>
    <w:p w14:paraId="0555EE4C" w14:textId="483093DD" w:rsidR="00794BF2" w:rsidDel="00E670FF" w:rsidRDefault="00794BF2" w:rsidP="00FE153C">
      <w:pPr>
        <w:pStyle w:val="Heading2"/>
        <w:rPr>
          <w:del w:id="2303" w:author="Rajesh Chopra" w:date="2016-04-24T09:46:00Z"/>
          <w:color w:val="FF0000"/>
        </w:rPr>
      </w:pPr>
      <w:del w:id="2304" w:author="Rajesh Chopra" w:date="2016-04-24T09:46:00Z">
        <w:r w:rsidDel="00E670FF">
          <w:rPr>
            <w:color w:val="FF0000"/>
          </w:rPr>
          <w:delText>Centralized Async Crossing</w:delText>
        </w:r>
        <w:bookmarkStart w:id="2305" w:name="_Toc449546532"/>
        <w:bookmarkStart w:id="2306" w:name="_Toc449669657"/>
        <w:bookmarkStart w:id="2307" w:name="_Toc449669891"/>
        <w:bookmarkStart w:id="2308" w:name="_Toc449670154"/>
        <w:bookmarkStart w:id="2309" w:name="_Toc449893466"/>
        <w:bookmarkEnd w:id="2305"/>
        <w:bookmarkEnd w:id="2306"/>
        <w:bookmarkEnd w:id="2307"/>
        <w:bookmarkEnd w:id="2308"/>
        <w:bookmarkEnd w:id="2309"/>
      </w:del>
    </w:p>
    <w:p w14:paraId="4CA3885D" w14:textId="70AB26E9" w:rsidR="00794BF2" w:rsidRPr="00794BF2" w:rsidDel="00E670FF" w:rsidRDefault="00794BF2" w:rsidP="00794BF2">
      <w:pPr>
        <w:ind w:left="576"/>
        <w:rPr>
          <w:del w:id="2310" w:author="Rajesh Chopra" w:date="2016-04-24T09:46:00Z"/>
          <w:color w:val="FF0000"/>
        </w:rPr>
      </w:pPr>
      <w:del w:id="2311" w:author="Rajesh Chopra" w:date="2016-04-24T09:46:00Z">
        <w:r w:rsidRPr="00794BF2" w:rsidDel="00E670FF">
          <w:rPr>
            <w:color w:val="FF0000"/>
          </w:rPr>
          <w:delText>These are the limiations on low power support:</w:delText>
        </w:r>
        <w:bookmarkStart w:id="2312" w:name="_Toc449546533"/>
        <w:bookmarkStart w:id="2313" w:name="_Toc449669658"/>
        <w:bookmarkStart w:id="2314" w:name="_Toc449669892"/>
        <w:bookmarkStart w:id="2315" w:name="_Toc449670155"/>
        <w:bookmarkStart w:id="2316" w:name="_Toc449893467"/>
        <w:bookmarkEnd w:id="2312"/>
        <w:bookmarkEnd w:id="2313"/>
        <w:bookmarkEnd w:id="2314"/>
        <w:bookmarkEnd w:id="2315"/>
        <w:bookmarkEnd w:id="2316"/>
      </w:del>
    </w:p>
    <w:p w14:paraId="4F7D8209" w14:textId="42B1FABC" w:rsidR="00794BF2" w:rsidRPr="00794BF2" w:rsidDel="00E670FF" w:rsidRDefault="00794BF2" w:rsidP="00794BF2">
      <w:pPr>
        <w:ind w:left="576"/>
        <w:rPr>
          <w:del w:id="2317" w:author="Rajesh Chopra" w:date="2016-04-24T09:46:00Z"/>
          <w:color w:val="FF0000"/>
        </w:rPr>
      </w:pPr>
      <w:del w:id="2318" w:author="Rajesh Chopra" w:date="2016-04-24T09:46:00Z">
        <w:r w:rsidRPr="00794BF2" w:rsidDel="00E670FF">
          <w:rPr>
            <w:color w:val="FF0000"/>
          </w:rPr>
          <w:delText>XXX</w:delText>
        </w:r>
        <w:bookmarkStart w:id="2319" w:name="_Toc449546534"/>
        <w:bookmarkStart w:id="2320" w:name="_Toc449669659"/>
        <w:bookmarkStart w:id="2321" w:name="_Toc449669893"/>
        <w:bookmarkStart w:id="2322" w:name="_Toc449670156"/>
        <w:bookmarkStart w:id="2323" w:name="_Toc449893468"/>
        <w:bookmarkEnd w:id="2319"/>
        <w:bookmarkEnd w:id="2320"/>
        <w:bookmarkEnd w:id="2321"/>
        <w:bookmarkEnd w:id="2322"/>
        <w:bookmarkEnd w:id="2323"/>
      </w:del>
    </w:p>
    <w:p w14:paraId="1BC9576A" w14:textId="5AB9368A" w:rsidR="00794BF2" w:rsidRPr="00794BF2" w:rsidDel="00E670FF" w:rsidRDefault="00794BF2" w:rsidP="00794BF2">
      <w:pPr>
        <w:ind w:left="576"/>
        <w:rPr>
          <w:del w:id="2324" w:author="Rajesh Chopra" w:date="2016-04-24T09:46:00Z"/>
        </w:rPr>
      </w:pPr>
      <w:del w:id="2325" w:author="Rajesh Chopra" w:date="2016-04-24T09:46:00Z">
        <w:r w:rsidDel="00E670FF">
          <w:delText>The DEF file does not currently contain the Centralized Clock Crossing structures.</w:delText>
        </w:r>
        <w:bookmarkStart w:id="2326" w:name="_Toc449546535"/>
        <w:bookmarkStart w:id="2327" w:name="_Toc449669660"/>
        <w:bookmarkStart w:id="2328" w:name="_Toc449669894"/>
        <w:bookmarkStart w:id="2329" w:name="_Toc449670157"/>
        <w:bookmarkStart w:id="2330" w:name="_Toc449893469"/>
        <w:bookmarkEnd w:id="2326"/>
        <w:bookmarkEnd w:id="2327"/>
        <w:bookmarkEnd w:id="2328"/>
        <w:bookmarkEnd w:id="2329"/>
        <w:bookmarkEnd w:id="2330"/>
      </w:del>
    </w:p>
    <w:p w14:paraId="267D18AA" w14:textId="33A50844" w:rsidR="00FE153C" w:rsidRPr="00613118" w:rsidDel="00E670FF" w:rsidRDefault="00FE153C" w:rsidP="00FE153C">
      <w:pPr>
        <w:pStyle w:val="Heading2"/>
        <w:rPr>
          <w:del w:id="2331" w:author="Rajesh Chopra" w:date="2016-04-24T09:46:00Z"/>
          <w:color w:val="FF0000"/>
        </w:rPr>
      </w:pPr>
      <w:del w:id="2332" w:author="Rajesh Chopra" w:date="2016-04-24T09:46:00Z">
        <w:r w:rsidDel="00E670FF">
          <w:rPr>
            <w:color w:val="FF0000"/>
          </w:rPr>
          <w:delText>Clock Gating</w:delText>
        </w:r>
        <w:bookmarkStart w:id="2333" w:name="_Toc449546536"/>
        <w:bookmarkStart w:id="2334" w:name="_Toc449669661"/>
        <w:bookmarkStart w:id="2335" w:name="_Toc449669895"/>
        <w:bookmarkStart w:id="2336" w:name="_Toc449670158"/>
        <w:bookmarkStart w:id="2337" w:name="_Toc449893470"/>
        <w:bookmarkEnd w:id="2333"/>
        <w:bookmarkEnd w:id="2334"/>
        <w:bookmarkEnd w:id="2335"/>
        <w:bookmarkEnd w:id="2336"/>
        <w:bookmarkEnd w:id="2337"/>
      </w:del>
    </w:p>
    <w:p w14:paraId="3735D019" w14:textId="26F3F8D3" w:rsidR="00FE153C" w:rsidDel="00E670FF" w:rsidRDefault="00FE153C" w:rsidP="005111E9">
      <w:pPr>
        <w:ind w:left="576"/>
        <w:rPr>
          <w:del w:id="2338" w:author="Rajesh Chopra" w:date="2016-04-24T09:46:00Z"/>
          <w:color w:val="FF0000"/>
        </w:rPr>
      </w:pPr>
      <w:del w:id="2339" w:author="Rajesh Chopra" w:date="2016-04-24T09:46:00Z">
        <w:r w:rsidDel="00E670FF">
          <w:rPr>
            <w:color w:val="FF0000"/>
          </w:rPr>
          <w:delText>Clock gating in the slave bridges have been turned off given a known functional issue.</w:delText>
        </w:r>
        <w:bookmarkStart w:id="2340" w:name="_Toc449546537"/>
        <w:bookmarkStart w:id="2341" w:name="_Toc449669662"/>
        <w:bookmarkStart w:id="2342" w:name="_Toc449669896"/>
        <w:bookmarkStart w:id="2343" w:name="_Toc449670159"/>
        <w:bookmarkStart w:id="2344" w:name="_Toc449893471"/>
        <w:bookmarkEnd w:id="2340"/>
        <w:bookmarkEnd w:id="2341"/>
        <w:bookmarkEnd w:id="2342"/>
        <w:bookmarkEnd w:id="2343"/>
        <w:bookmarkEnd w:id="2344"/>
      </w:del>
    </w:p>
    <w:p w14:paraId="14BC79BF" w14:textId="0CBC9EDC" w:rsidR="001C5E8B" w:rsidRPr="005D4D6A" w:rsidRDefault="001C5E8B" w:rsidP="001C5E8B">
      <w:pPr>
        <w:pStyle w:val="Heading2"/>
        <w:rPr>
          <w:color w:val="auto"/>
        </w:rPr>
      </w:pPr>
      <w:bookmarkStart w:id="2345" w:name="_Toc449893472"/>
      <w:r w:rsidRPr="005D4D6A">
        <w:rPr>
          <w:color w:val="auto"/>
        </w:rPr>
        <w:t>Spyglass</w:t>
      </w:r>
      <w:bookmarkEnd w:id="2345"/>
      <w:r w:rsidRPr="005D4D6A">
        <w:rPr>
          <w:color w:val="auto"/>
        </w:rPr>
        <w:t xml:space="preserve"> </w:t>
      </w:r>
    </w:p>
    <w:p w14:paraId="51E3017B" w14:textId="705C18B8" w:rsidR="001C5E8B" w:rsidRPr="00594D94" w:rsidRDefault="001C5E8B">
      <w:pPr>
        <w:pPrChange w:id="2346" w:author="Anush Mohandass" w:date="2016-04-29T05:06:00Z">
          <w:pPr>
            <w:ind w:left="576"/>
          </w:pPr>
        </w:pPrChange>
      </w:pPr>
      <w:r w:rsidRPr="00594D94">
        <w:t xml:space="preserve">Please see the </w:t>
      </w:r>
      <w:del w:id="2347" w:author="Anush Mohandass" w:date="2016-04-29T05:06:00Z">
        <w:r w:rsidRPr="00594D94" w:rsidDel="000C2029">
          <w:delText xml:space="preserve">Lint </w:delText>
        </w:r>
      </w:del>
      <w:r w:rsidR="00594D94" w:rsidRPr="00594D94">
        <w:t xml:space="preserve">Waiver </w:t>
      </w:r>
      <w:r w:rsidRPr="00594D94">
        <w:t xml:space="preserve">document </w:t>
      </w:r>
      <w:del w:id="2348" w:author="Anush Mohandass" w:date="2016-04-29T05:06:00Z">
        <w:r w:rsidRPr="00594D94" w:rsidDel="000C2029">
          <w:delText xml:space="preserve">which talks </w:delText>
        </w:r>
      </w:del>
      <w:r w:rsidRPr="00594D94">
        <w:t>about the spylass waivers.</w:t>
      </w:r>
    </w:p>
    <w:p w14:paraId="63D6F9A6" w14:textId="7A6A76D2" w:rsidR="00E964BB" w:rsidRDefault="00E964BB" w:rsidP="00E964BB">
      <w:pPr>
        <w:pStyle w:val="Heading2"/>
        <w:rPr>
          <w:ins w:id="2349" w:author="Rajesh Chopra" w:date="2016-04-15T11:49:00Z"/>
          <w:color w:val="auto"/>
        </w:rPr>
      </w:pPr>
      <w:bookmarkStart w:id="2350" w:name="_Toc449893473"/>
      <w:ins w:id="2351" w:author="Rajesh Chopra" w:date="2016-04-15T11:48:00Z">
        <w:r>
          <w:rPr>
            <w:color w:val="auto"/>
          </w:rPr>
          <w:t>User Reg Bus Limitations</w:t>
        </w:r>
      </w:ins>
      <w:bookmarkEnd w:id="2350"/>
    </w:p>
    <w:p w14:paraId="73247199" w14:textId="27F4AC80" w:rsidR="00E964BB" w:rsidRDefault="00E964BB">
      <w:pPr>
        <w:rPr>
          <w:ins w:id="2352" w:author="Rajesh Chopra" w:date="2016-04-19T14:14:00Z"/>
        </w:rPr>
        <w:pPrChange w:id="2353" w:author="Anush Mohandass" w:date="2016-04-29T05:07:00Z">
          <w:pPr>
            <w:ind w:left="576"/>
          </w:pPr>
        </w:pPrChange>
      </w:pPr>
      <w:ins w:id="2354" w:author="Rajesh Chopra" w:date="2016-04-15T11:49:00Z">
        <w:r w:rsidRPr="00E964BB">
          <w:rPr>
            <w:rPrChange w:id="2355" w:author="Rajesh Chopra" w:date="2016-04-15T11:50:00Z">
              <w:rPr>
                <w:color w:val="FF0000"/>
              </w:rPr>
            </w:rPrChange>
          </w:rPr>
          <w:t xml:space="preserve">For user reg bus, </w:t>
        </w:r>
      </w:ins>
      <w:ins w:id="2356" w:author="Rajesh Chopra" w:date="2016-04-19T14:14:00Z">
        <w:r w:rsidR="00791EF3">
          <w:t>below are the limitations of the support:</w:t>
        </w:r>
      </w:ins>
    </w:p>
    <w:p w14:paraId="58DFF236" w14:textId="22C72944" w:rsidR="00791EF3" w:rsidRDefault="00791EF3" w:rsidP="00791EF3">
      <w:pPr>
        <w:pStyle w:val="ListParagraph"/>
        <w:numPr>
          <w:ilvl w:val="0"/>
          <w:numId w:val="37"/>
        </w:numPr>
        <w:spacing w:after="0" w:line="240" w:lineRule="auto"/>
        <w:contextualSpacing w:val="0"/>
        <w:rPr>
          <w:ins w:id="2357" w:author="Rajesh Chopra" w:date="2016-04-19T14:15:00Z"/>
        </w:rPr>
      </w:pPr>
      <w:ins w:id="2358" w:author="Rajesh Chopra" w:date="2016-04-19T14:15:00Z">
        <w:r>
          <w:t>Transaction size needs to equal the interface size:</w:t>
        </w:r>
      </w:ins>
    </w:p>
    <w:p w14:paraId="225BE07B" w14:textId="77777777" w:rsidR="00791EF3" w:rsidRDefault="00791EF3" w:rsidP="00791EF3">
      <w:pPr>
        <w:pStyle w:val="ListParagraph"/>
        <w:numPr>
          <w:ilvl w:val="1"/>
          <w:numId w:val="37"/>
        </w:numPr>
        <w:spacing w:after="0" w:line="240" w:lineRule="auto"/>
        <w:contextualSpacing w:val="0"/>
        <w:rPr>
          <w:ins w:id="2359" w:author="Rajesh Chopra" w:date="2016-04-19T14:15:00Z"/>
        </w:rPr>
      </w:pPr>
      <w:ins w:id="2360" w:author="Rajesh Chopra" w:date="2016-04-19T14:15:00Z">
        <w:r>
          <w:t>If you have a 32 bit rb native interface, 32 bit user reg bus accesses are supported</w:t>
        </w:r>
      </w:ins>
    </w:p>
    <w:p w14:paraId="39BF8083" w14:textId="77777777" w:rsidR="00791EF3" w:rsidRDefault="00791EF3" w:rsidP="00791EF3">
      <w:pPr>
        <w:pStyle w:val="ListParagraph"/>
        <w:numPr>
          <w:ilvl w:val="1"/>
          <w:numId w:val="37"/>
        </w:numPr>
        <w:spacing w:after="0" w:line="240" w:lineRule="auto"/>
        <w:contextualSpacing w:val="0"/>
        <w:rPr>
          <w:ins w:id="2361" w:author="Rajesh Chopra" w:date="2016-04-19T14:15:00Z"/>
        </w:rPr>
      </w:pPr>
      <w:ins w:id="2362" w:author="Rajesh Chopra" w:date="2016-04-19T14:15:00Z">
        <w:r>
          <w:t>If you have a 64 bit rb native interface, 64 bit user reg bus accesses are supported. 32 bit access are not supported.</w:t>
        </w:r>
      </w:ins>
    </w:p>
    <w:p w14:paraId="02B1F36A" w14:textId="4D86D11F" w:rsidR="00791EF3" w:rsidRDefault="00791EF3" w:rsidP="00791EF3">
      <w:pPr>
        <w:pStyle w:val="ListParagraph"/>
        <w:numPr>
          <w:ilvl w:val="0"/>
          <w:numId w:val="37"/>
        </w:numPr>
        <w:spacing w:after="0" w:line="240" w:lineRule="auto"/>
        <w:contextualSpacing w:val="0"/>
        <w:rPr>
          <w:ins w:id="2363" w:author="Rajesh Chopra" w:date="2016-04-19T14:15:00Z"/>
        </w:rPr>
      </w:pPr>
      <w:ins w:id="2364" w:author="Rajesh Chopra" w:date="2016-04-19T14:15:00Z">
        <w:r>
          <w:t>Host errors returned from the rb native interface are not supported.</w:t>
        </w:r>
        <w:r>
          <w:rPr>
            <w:color w:val="1F497D"/>
          </w:rPr>
          <w:t xml:space="preserve"> </w:t>
        </w:r>
      </w:ins>
    </w:p>
    <w:p w14:paraId="7FD3EA78" w14:textId="39B1D9EA" w:rsidR="00791EF3" w:rsidDel="000C2029" w:rsidRDefault="00791EF3">
      <w:pPr>
        <w:pStyle w:val="ListParagraph"/>
        <w:numPr>
          <w:ilvl w:val="0"/>
          <w:numId w:val="37"/>
        </w:numPr>
        <w:spacing w:after="0" w:line="240" w:lineRule="auto"/>
        <w:contextualSpacing w:val="0"/>
        <w:rPr>
          <w:del w:id="2365" w:author="Anush Mohandass" w:date="2016-04-29T05:07:00Z"/>
        </w:rPr>
        <w:pPrChange w:id="2366" w:author="Anush Mohandass" w:date="2016-04-29T05:07:00Z">
          <w:pPr/>
        </w:pPrChange>
      </w:pPr>
      <w:ins w:id="2367" w:author="Rajesh Chopra" w:date="2016-04-19T14:15:00Z">
        <w:r>
          <w:t xml:space="preserve">Async interface at rb native is not supported. </w:t>
        </w:r>
      </w:ins>
    </w:p>
    <w:p w14:paraId="4967922D" w14:textId="77777777" w:rsidR="000C2029" w:rsidRDefault="000C2029" w:rsidP="00791EF3">
      <w:pPr>
        <w:pStyle w:val="ListParagraph"/>
        <w:numPr>
          <w:ilvl w:val="0"/>
          <w:numId w:val="37"/>
        </w:numPr>
        <w:spacing w:after="0" w:line="240" w:lineRule="auto"/>
        <w:contextualSpacing w:val="0"/>
        <w:rPr>
          <w:ins w:id="2368" w:author="Anush Mohandass" w:date="2016-04-29T05:07:00Z"/>
        </w:rPr>
      </w:pPr>
    </w:p>
    <w:p w14:paraId="7D7E4EFD" w14:textId="2C799D86" w:rsidR="00791EF3" w:rsidDel="000C2029" w:rsidRDefault="00791EF3">
      <w:pPr>
        <w:pStyle w:val="ListParagraph"/>
        <w:numPr>
          <w:ilvl w:val="0"/>
          <w:numId w:val="37"/>
        </w:numPr>
        <w:spacing w:after="0" w:line="240" w:lineRule="auto"/>
        <w:contextualSpacing w:val="0"/>
        <w:rPr>
          <w:ins w:id="2369" w:author="Rajesh Chopra" w:date="2016-04-19T14:15:00Z"/>
          <w:del w:id="2370" w:author="Anush Mohandass" w:date="2016-04-29T05:07:00Z"/>
        </w:rPr>
      </w:pPr>
      <w:ins w:id="2371" w:author="Rajesh Chopra" w:date="2016-04-19T14:15:00Z">
        <w:r>
          <w:t>Write strobes (byte enables) are not supported.</w:t>
        </w:r>
      </w:ins>
      <w:ins w:id="2372" w:author="Rajesh Chopra" w:date="2016-04-19T14:16:00Z">
        <w:r>
          <w:t xml:space="preserve"> This is similar to what we support for the NOC internal registers.</w:t>
        </w:r>
      </w:ins>
    </w:p>
    <w:p w14:paraId="7FD6E9F0" w14:textId="5F921A9B" w:rsidR="00791EF3" w:rsidRPr="000C2029" w:rsidDel="000C2029" w:rsidRDefault="00791EF3">
      <w:pPr>
        <w:pStyle w:val="ListParagraph"/>
        <w:rPr>
          <w:ins w:id="2373" w:author="Rajesh Chopra" w:date="2016-04-19T14:15:00Z"/>
          <w:del w:id="2374" w:author="Anush Mohandass" w:date="2016-04-29T05:07:00Z"/>
          <w:color w:val="1F497D"/>
        </w:rPr>
        <w:pPrChange w:id="2375" w:author="Anush Mohandass" w:date="2016-04-29T05:07:00Z">
          <w:pPr/>
        </w:pPrChange>
      </w:pPr>
    </w:p>
    <w:p w14:paraId="0E107211" w14:textId="0313A865" w:rsidR="00791EF3" w:rsidRPr="00E964BB" w:rsidDel="000C2029" w:rsidRDefault="00791EF3">
      <w:pPr>
        <w:pStyle w:val="ListParagraph"/>
        <w:rPr>
          <w:ins w:id="2376" w:author="Rajesh Chopra" w:date="2016-04-15T11:49:00Z"/>
          <w:del w:id="2377" w:author="Anush Mohandass" w:date="2016-04-29T05:07:00Z"/>
          <w:rPrChange w:id="2378" w:author="Rajesh Chopra" w:date="2016-04-15T11:50:00Z">
            <w:rPr>
              <w:ins w:id="2379" w:author="Rajesh Chopra" w:date="2016-04-15T11:49:00Z"/>
              <w:del w:id="2380" w:author="Anush Mohandass" w:date="2016-04-29T05:07:00Z"/>
              <w:color w:val="1F497D"/>
            </w:rPr>
          </w:rPrChange>
        </w:rPr>
        <w:pPrChange w:id="2381" w:author="Anush Mohandass" w:date="2016-04-29T05:07:00Z">
          <w:pPr>
            <w:ind w:left="576"/>
          </w:pPr>
        </w:pPrChange>
      </w:pPr>
    </w:p>
    <w:p w14:paraId="372A7703" w14:textId="242FD660" w:rsidR="00E964BB" w:rsidRPr="00DD4B4E" w:rsidDel="000C2029" w:rsidRDefault="00E964BB">
      <w:pPr>
        <w:pStyle w:val="ListParagraph"/>
        <w:rPr>
          <w:ins w:id="2382" w:author="Rajesh Chopra" w:date="2016-04-15T11:48:00Z"/>
          <w:del w:id="2383" w:author="Anush Mohandass" w:date="2016-04-29T05:07:00Z"/>
        </w:rPr>
        <w:pPrChange w:id="2384" w:author="Anush Mohandass" w:date="2016-04-29T05:07:00Z">
          <w:pPr>
            <w:pStyle w:val="Heading2"/>
          </w:pPr>
        </w:pPrChange>
      </w:pPr>
    </w:p>
    <w:p w14:paraId="336A1F81" w14:textId="77777777" w:rsidR="001C5E8B" w:rsidRPr="001C5E8B" w:rsidDel="00EA249D" w:rsidRDefault="001C5E8B">
      <w:pPr>
        <w:pStyle w:val="ListParagraph"/>
        <w:rPr>
          <w:del w:id="2385" w:author="Rajesh Chopra" w:date="2016-04-27T18:51:00Z"/>
          <w:color w:val="FF0000"/>
        </w:rPr>
        <w:pPrChange w:id="2386" w:author="Anush Mohandass" w:date="2016-04-29T05:07:00Z">
          <w:pPr>
            <w:ind w:left="576"/>
          </w:pPr>
        </w:pPrChange>
      </w:pPr>
    </w:p>
    <w:p w14:paraId="1B76B539" w14:textId="489BD29F" w:rsidR="00814CF4" w:rsidRPr="00E670FF" w:rsidDel="00EA249D" w:rsidRDefault="00814CF4">
      <w:pPr>
        <w:pStyle w:val="ListParagraph"/>
        <w:rPr>
          <w:del w:id="2387" w:author="Rajesh Chopra" w:date="2016-04-27T18:51:00Z"/>
          <w:rPrChange w:id="2388" w:author="Rajesh Chopra" w:date="2016-04-24T09:48:00Z">
            <w:rPr>
              <w:del w:id="2389" w:author="Rajesh Chopra" w:date="2016-04-27T18:51:00Z"/>
              <w:color w:val="FF0000"/>
            </w:rPr>
          </w:rPrChange>
        </w:rPr>
        <w:pPrChange w:id="2390" w:author="Anush Mohandass" w:date="2016-04-29T05:07:00Z">
          <w:pPr>
            <w:pStyle w:val="Heading2"/>
          </w:pPr>
        </w:pPrChange>
      </w:pPr>
      <w:del w:id="2391" w:author="Rajesh Chopra" w:date="2016-04-27T18:51:00Z">
        <w:r w:rsidRPr="00E670FF" w:rsidDel="00EA249D">
          <w:rPr>
            <w:rPrChange w:id="2392" w:author="Rajesh Chopra" w:date="2016-04-24T09:48:00Z">
              <w:rPr>
                <w:b w:val="0"/>
                <w:bCs w:val="0"/>
                <w:smallCaps w:val="0"/>
                <w:color w:val="FF0000"/>
              </w:rPr>
            </w:rPrChange>
          </w:rPr>
          <w:delText xml:space="preserve">Alpha Features </w:delText>
        </w:r>
      </w:del>
    </w:p>
    <w:p w14:paraId="421BD9B2" w14:textId="25528BED" w:rsidR="00814CF4" w:rsidRPr="00E670FF" w:rsidDel="00EA249D" w:rsidRDefault="00814CF4">
      <w:pPr>
        <w:pStyle w:val="ListParagraph"/>
        <w:rPr>
          <w:del w:id="2393" w:author="Rajesh Chopra" w:date="2016-04-27T18:51:00Z"/>
          <w:rPrChange w:id="2394" w:author="Rajesh Chopra" w:date="2016-04-24T09:48:00Z">
            <w:rPr>
              <w:del w:id="2395" w:author="Rajesh Chopra" w:date="2016-04-27T18:51:00Z"/>
              <w:color w:val="FF0000"/>
            </w:rPr>
          </w:rPrChange>
        </w:rPr>
        <w:pPrChange w:id="2396" w:author="Anush Mohandass" w:date="2016-04-29T05:07:00Z">
          <w:pPr>
            <w:pStyle w:val="Body"/>
          </w:pPr>
        </w:pPrChange>
      </w:pPr>
      <w:del w:id="2397" w:author="Rajesh Chopra" w:date="2016-04-27T18:51:00Z">
        <w:r w:rsidRPr="00E670FF" w:rsidDel="00EA249D">
          <w:rPr>
            <w:rPrChange w:id="2398" w:author="Rajesh Chopra" w:date="2016-04-24T09:48:00Z">
              <w:rPr>
                <w:color w:val="FF0000"/>
              </w:rPr>
            </w:rPrChange>
          </w:rPr>
          <w:delText>Following features are released as “Alpha” versions:</w:delText>
        </w:r>
      </w:del>
    </w:p>
    <w:p w14:paraId="417B4A92" w14:textId="025F0478" w:rsidR="00814CF4" w:rsidRPr="00E670FF" w:rsidDel="00EA249D" w:rsidRDefault="00613118">
      <w:pPr>
        <w:pStyle w:val="ListParagraph"/>
        <w:rPr>
          <w:del w:id="2399" w:author="Rajesh Chopra" w:date="2016-04-27T18:51:00Z"/>
          <w:rPrChange w:id="2400" w:author="Rajesh Chopra" w:date="2016-04-24T09:48:00Z">
            <w:rPr>
              <w:del w:id="2401" w:author="Rajesh Chopra" w:date="2016-04-27T18:51:00Z"/>
              <w:color w:val="FF0000"/>
            </w:rPr>
          </w:rPrChange>
        </w:rPr>
        <w:pPrChange w:id="2402" w:author="Anush Mohandass" w:date="2016-04-29T05:07:00Z">
          <w:pPr>
            <w:pStyle w:val="Heading3"/>
          </w:pPr>
        </w:pPrChange>
      </w:pPr>
      <w:del w:id="2403" w:author="Rajesh Chopra" w:date="2016-04-27T18:51:00Z">
        <w:r w:rsidRPr="00E670FF" w:rsidDel="00EA249D">
          <w:rPr>
            <w:rPrChange w:id="2404" w:author="Rajesh Chopra" w:date="2016-04-24T09:48:00Z">
              <w:rPr>
                <w:b w:val="0"/>
                <w:bCs w:val="0"/>
                <w:color w:val="FF0000"/>
              </w:rPr>
            </w:rPrChange>
          </w:rPr>
          <w:delText>Low Power Reorder Bridge</w:delText>
        </w:r>
        <w:r w:rsidR="00814CF4" w:rsidRPr="00E670FF" w:rsidDel="00EA249D">
          <w:rPr>
            <w:rPrChange w:id="2405" w:author="Rajesh Chopra" w:date="2016-04-24T09:48:00Z">
              <w:rPr>
                <w:b w:val="0"/>
                <w:bCs w:val="0"/>
                <w:color w:val="FF0000"/>
              </w:rPr>
            </w:rPrChange>
          </w:rPr>
          <w:delText xml:space="preserve"> Support</w:delText>
        </w:r>
        <w:bookmarkStart w:id="2406" w:name="_Toc449193076"/>
        <w:bookmarkEnd w:id="2406"/>
      </w:del>
    </w:p>
    <w:p w14:paraId="425326DF" w14:textId="4ACF1C38" w:rsidR="00814CF4" w:rsidRPr="00E670FF" w:rsidDel="00E670FF" w:rsidRDefault="00613118">
      <w:pPr>
        <w:pStyle w:val="ListParagraph"/>
        <w:rPr>
          <w:del w:id="2407" w:author="Rajesh Chopra" w:date="2016-04-24T09:48:00Z"/>
          <w:rPrChange w:id="2408" w:author="Rajesh Chopra" w:date="2016-04-24T09:48:00Z">
            <w:rPr>
              <w:del w:id="2409" w:author="Rajesh Chopra" w:date="2016-04-24T09:48:00Z"/>
              <w:color w:val="FF0000"/>
            </w:rPr>
          </w:rPrChange>
        </w:rPr>
        <w:pPrChange w:id="2410" w:author="Anush Mohandass" w:date="2016-04-29T05:07:00Z">
          <w:pPr>
            <w:pStyle w:val="Heading3"/>
          </w:pPr>
        </w:pPrChange>
      </w:pPr>
      <w:del w:id="2411" w:author="Rajesh Chopra" w:date="2016-04-24T09:48:00Z">
        <w:r w:rsidRPr="00E670FF" w:rsidDel="00E670FF">
          <w:rPr>
            <w:rPrChange w:id="2412" w:author="Rajesh Chopra" w:date="2016-04-24T09:48:00Z">
              <w:rPr>
                <w:b w:val="0"/>
                <w:bCs w:val="0"/>
                <w:color w:val="FF0000"/>
              </w:rPr>
            </w:rPrChange>
          </w:rPr>
          <w:delText xml:space="preserve">Low Power Shared Interface Bridge Support </w:delText>
        </w:r>
      </w:del>
    </w:p>
    <w:p w14:paraId="133DB601" w14:textId="45957E2E" w:rsidR="00F36E95" w:rsidRPr="00E670FF" w:rsidDel="00EA249D" w:rsidRDefault="00F36E95">
      <w:pPr>
        <w:pStyle w:val="ListParagraph"/>
        <w:rPr>
          <w:del w:id="2413" w:author="Rajesh Chopra" w:date="2016-04-27T18:51:00Z"/>
          <w:rPrChange w:id="2414" w:author="Rajesh Chopra" w:date="2016-04-24T09:48:00Z">
            <w:rPr>
              <w:del w:id="2415" w:author="Rajesh Chopra" w:date="2016-04-27T18:51:00Z"/>
              <w:color w:val="FF0000"/>
            </w:rPr>
          </w:rPrChange>
        </w:rPr>
        <w:pPrChange w:id="2416" w:author="Anush Mohandass" w:date="2016-04-29T05:07:00Z">
          <w:pPr>
            <w:pStyle w:val="Heading3"/>
          </w:pPr>
        </w:pPrChange>
      </w:pPr>
      <w:del w:id="2417" w:author="Rajesh Chopra" w:date="2016-04-27T18:51:00Z">
        <w:r w:rsidRPr="00E670FF" w:rsidDel="00EA249D">
          <w:rPr>
            <w:rPrChange w:id="2418" w:author="Rajesh Chopra" w:date="2016-04-24T09:48:00Z">
              <w:rPr>
                <w:b w:val="0"/>
                <w:bCs w:val="0"/>
                <w:color w:val="FF0000"/>
              </w:rPr>
            </w:rPrChange>
          </w:rPr>
          <w:delText>IMG only – IMG2 Sideband Option</w:delText>
        </w:r>
      </w:del>
    </w:p>
    <w:p w14:paraId="1EBF95F2" w14:textId="7954E67D" w:rsidR="00F36E95" w:rsidDel="00EA249D" w:rsidRDefault="00F36E95">
      <w:pPr>
        <w:pStyle w:val="ListParagraph"/>
        <w:rPr>
          <w:del w:id="2419" w:author="Rajesh Chopra" w:date="2016-04-27T18:51:00Z"/>
        </w:rPr>
        <w:pPrChange w:id="2420" w:author="Anush Mohandass" w:date="2016-04-29T05:07:00Z">
          <w:pPr/>
        </w:pPrChange>
      </w:pPr>
      <w:del w:id="2421" w:author="Rajesh Chopra" w:date="2016-04-27T18:51:00Z">
        <w:r w:rsidDel="00EA249D">
          <w:delText>The new IMG2 sideband option is now available as an alpha feature. This violates the IMG2 protocol.</w:delText>
        </w:r>
      </w:del>
    </w:p>
    <w:p w14:paraId="36E82880" w14:textId="339C838C" w:rsidR="00F36E95" w:rsidRPr="005A17C4" w:rsidDel="00EA249D" w:rsidRDefault="00F36E95">
      <w:pPr>
        <w:pStyle w:val="ListParagraph"/>
        <w:rPr>
          <w:del w:id="2422" w:author="Rajesh Chopra" w:date="2016-04-27T18:51:00Z"/>
        </w:rPr>
        <w:pPrChange w:id="2423" w:author="Anush Mohandass" w:date="2016-04-29T05:07:00Z">
          <w:pPr/>
        </w:pPrChange>
      </w:pPr>
      <w:del w:id="2424" w:author="Rajesh Chopra" w:date="2016-04-27T18:51:00Z">
        <w:r w:rsidRPr="005A17C4" w:rsidDel="00EA249D">
          <w:delText xml:space="preserve">The user bit region is only needed for the command. </w:delText>
        </w:r>
      </w:del>
    </w:p>
    <w:p w14:paraId="03668A33" w14:textId="6D60EE0A" w:rsidR="00F36E95" w:rsidRPr="005A17C4" w:rsidDel="00EA249D" w:rsidRDefault="00F36E95">
      <w:pPr>
        <w:pStyle w:val="ListParagraph"/>
        <w:rPr>
          <w:del w:id="2425" w:author="Rajesh Chopra" w:date="2016-04-27T18:51:00Z"/>
        </w:rPr>
        <w:pPrChange w:id="2426" w:author="Anush Mohandass" w:date="2016-04-29T05:07:00Z">
          <w:pPr>
            <w:pStyle w:val="ListParagraph"/>
            <w:ind w:hanging="360"/>
          </w:pPr>
        </w:pPrChange>
      </w:pPr>
      <w:del w:id="2427" w:author="Rajesh Chopra" w:date="2016-04-27T18:51:00Z">
        <w:r w:rsidRPr="005A17C4" w:rsidDel="00EA249D">
          <w:delText>·</w:delText>
        </w:r>
        <w:r w:rsidRPr="005A17C4" w:rsidDel="00EA249D">
          <w:rPr>
            <w:sz w:val="14"/>
            <w:szCs w:val="14"/>
          </w:rPr>
          <w:delText xml:space="preserve">         </w:delText>
        </w:r>
        <w:r w:rsidRPr="005A17C4" w:rsidDel="00EA249D">
          <w:delText>We removed the constraint to have same user bit width for command and data.</w:delText>
        </w:r>
      </w:del>
    </w:p>
    <w:p w14:paraId="0FD075E3" w14:textId="2723F190" w:rsidR="00F36E95" w:rsidRPr="005A17C4" w:rsidDel="00EA249D" w:rsidRDefault="00F36E95">
      <w:pPr>
        <w:pStyle w:val="ListParagraph"/>
        <w:rPr>
          <w:del w:id="2428" w:author="Rajesh Chopra" w:date="2016-04-27T18:51:00Z"/>
        </w:rPr>
        <w:pPrChange w:id="2429" w:author="Anush Mohandass" w:date="2016-04-29T05:07:00Z">
          <w:pPr>
            <w:pStyle w:val="ListParagraph"/>
            <w:ind w:hanging="360"/>
          </w:pPr>
        </w:pPrChange>
      </w:pPr>
      <w:del w:id="2430" w:author="Rajesh Chopra" w:date="2016-04-27T18:51:00Z">
        <w:r w:rsidRPr="005A17C4" w:rsidDel="00EA249D">
          <w:delText>·</w:delText>
        </w:r>
        <w:r w:rsidRPr="005A17C4" w:rsidDel="00EA249D">
          <w:rPr>
            <w:sz w:val="14"/>
            <w:szCs w:val="14"/>
          </w:rPr>
          <w:delText xml:space="preserve">         </w:delText>
        </w:r>
        <w:r w:rsidRPr="005A17C4" w:rsidDel="00EA249D">
          <w:delText>The img_user signal is generated instead of tag_sb when command user bit is specified. The user bit is not used for response per the customer.</w:delText>
        </w:r>
      </w:del>
    </w:p>
    <w:p w14:paraId="471D0D66" w14:textId="77777777" w:rsidR="00F36E95" w:rsidRPr="005A17C4" w:rsidRDefault="00F36E95">
      <w:pPr>
        <w:pStyle w:val="ListParagraph"/>
        <w:numPr>
          <w:ilvl w:val="0"/>
          <w:numId w:val="37"/>
        </w:numPr>
        <w:spacing w:after="0" w:line="240" w:lineRule="auto"/>
        <w:contextualSpacing w:val="0"/>
        <w:pPrChange w:id="2431" w:author="Anush Mohandass" w:date="2016-04-29T05:07:00Z">
          <w:pPr/>
        </w:pPrChange>
      </w:pPr>
    </w:p>
    <w:p w14:paraId="719BBE8A" w14:textId="77777777" w:rsidR="00C86D78" w:rsidRPr="00716164" w:rsidRDefault="00C86D78" w:rsidP="00C86D78">
      <w:pPr>
        <w:pStyle w:val="Heading1"/>
        <w:rPr>
          <w:rPrChange w:id="2432" w:author="Anush Mohandass" w:date="2016-04-29T04:26:00Z">
            <w:rPr>
              <w:color w:val="FF0000"/>
            </w:rPr>
          </w:rPrChange>
        </w:rPr>
      </w:pPr>
      <w:bookmarkStart w:id="2433" w:name="_Toc426230138"/>
      <w:bookmarkStart w:id="2434" w:name="_Toc449893474"/>
      <w:r w:rsidRPr="00716164">
        <w:rPr>
          <w:rPrChange w:id="2435" w:author="Anush Mohandass" w:date="2016-04-29T04:26:00Z">
            <w:rPr>
              <w:color w:val="FF0000"/>
            </w:rPr>
          </w:rPrChange>
        </w:rPr>
        <w:lastRenderedPageBreak/>
        <w:t>Changes to Commands and Properties</w:t>
      </w:r>
      <w:bookmarkEnd w:id="1985"/>
      <w:bookmarkEnd w:id="2433"/>
      <w:bookmarkEnd w:id="2434"/>
    </w:p>
    <w:p w14:paraId="37F37680" w14:textId="71CCD96E" w:rsidR="009A69A7" w:rsidRPr="00065261" w:rsidRDefault="00243BC0" w:rsidP="00243BC0">
      <w:pPr>
        <w:pStyle w:val="Heading2"/>
        <w:rPr>
          <w:color w:val="auto"/>
        </w:rPr>
      </w:pPr>
      <w:bookmarkStart w:id="2436" w:name="_Toc438134715"/>
      <w:bookmarkStart w:id="2437" w:name="_Toc438134943"/>
      <w:bookmarkStart w:id="2438" w:name="_Toc438135168"/>
      <w:bookmarkStart w:id="2439" w:name="_Toc449893475"/>
      <w:bookmarkEnd w:id="2436"/>
      <w:bookmarkEnd w:id="2437"/>
      <w:bookmarkEnd w:id="2438"/>
      <w:r w:rsidRPr="00065261">
        <w:rPr>
          <w:color w:val="auto"/>
        </w:rPr>
        <w:t>Command Changes</w:t>
      </w:r>
      <w:bookmarkEnd w:id="2439"/>
    </w:p>
    <w:tbl>
      <w:tblPr>
        <w:tblStyle w:val="TableGrid"/>
        <w:tblW w:w="9445" w:type="dxa"/>
        <w:tblLayout w:type="fixed"/>
        <w:tblLook w:val="04A0" w:firstRow="1" w:lastRow="0" w:firstColumn="1" w:lastColumn="0" w:noHBand="0" w:noVBand="1"/>
        <w:tblPrChange w:id="2440" w:author="Anush Mohandass" w:date="2016-04-29T04:12:00Z">
          <w:tblPr>
            <w:tblStyle w:val="TableGrid"/>
            <w:tblW w:w="9445" w:type="dxa"/>
            <w:tblLayout w:type="fixed"/>
            <w:tblLook w:val="04A0" w:firstRow="1" w:lastRow="0" w:firstColumn="1" w:lastColumn="0" w:noHBand="0" w:noVBand="1"/>
          </w:tblPr>
        </w:tblPrChange>
      </w:tblPr>
      <w:tblGrid>
        <w:gridCol w:w="2358"/>
        <w:gridCol w:w="7087"/>
        <w:tblGridChange w:id="2441">
          <w:tblGrid>
            <w:gridCol w:w="2358"/>
            <w:gridCol w:w="1507"/>
            <w:gridCol w:w="5580"/>
          </w:tblGrid>
        </w:tblGridChange>
      </w:tblGrid>
      <w:tr w:rsidR="00A60FDE" w:rsidRPr="003A298D" w14:paraId="554B860D" w14:textId="77777777" w:rsidTr="009C7656">
        <w:trPr>
          <w:trHeight w:val="255"/>
          <w:trPrChange w:id="2442" w:author="Anush Mohandass" w:date="2016-04-29T04:12:00Z">
            <w:trPr>
              <w:trHeight w:val="255"/>
            </w:trPr>
          </w:trPrChange>
        </w:trPr>
        <w:tc>
          <w:tcPr>
            <w:tcW w:w="2358" w:type="dxa"/>
            <w:hideMark/>
            <w:tcPrChange w:id="2443" w:author="Anush Mohandass" w:date="2016-04-29T04:12:00Z">
              <w:tcPr>
                <w:tcW w:w="3865" w:type="dxa"/>
                <w:gridSpan w:val="2"/>
                <w:hideMark/>
              </w:tcPr>
            </w:tcPrChange>
          </w:tcPr>
          <w:p w14:paraId="51907AEA" w14:textId="77777777" w:rsidR="00A60FDE" w:rsidRPr="00F77A6B" w:rsidRDefault="00A60FDE" w:rsidP="00B6170B">
            <w:pPr>
              <w:pStyle w:val="Body"/>
              <w:rPr>
                <w:b/>
                <w:bCs/>
                <w:szCs w:val="22"/>
              </w:rPr>
            </w:pPr>
            <w:r w:rsidRPr="00F77A6B">
              <w:rPr>
                <w:b/>
                <w:bCs/>
                <w:szCs w:val="22"/>
              </w:rPr>
              <w:t>Command Name</w:t>
            </w:r>
          </w:p>
        </w:tc>
        <w:tc>
          <w:tcPr>
            <w:tcW w:w="7087" w:type="dxa"/>
            <w:hideMark/>
            <w:tcPrChange w:id="2444" w:author="Anush Mohandass" w:date="2016-04-29T04:12:00Z">
              <w:tcPr>
                <w:tcW w:w="5580" w:type="dxa"/>
                <w:hideMark/>
              </w:tcPr>
            </w:tcPrChange>
          </w:tcPr>
          <w:p w14:paraId="2EC84D55" w14:textId="77777777" w:rsidR="00A60FDE" w:rsidRPr="00F77A6B" w:rsidRDefault="00A60FDE" w:rsidP="00B6170B">
            <w:pPr>
              <w:pStyle w:val="Body"/>
              <w:rPr>
                <w:b/>
                <w:bCs/>
                <w:szCs w:val="22"/>
              </w:rPr>
            </w:pPr>
            <w:r w:rsidRPr="00F77A6B">
              <w:rPr>
                <w:b/>
                <w:bCs/>
                <w:szCs w:val="22"/>
              </w:rPr>
              <w:t>Comment</w:t>
            </w:r>
          </w:p>
        </w:tc>
      </w:tr>
      <w:tr w:rsidR="009C7656" w:rsidRPr="003A298D" w14:paraId="74226009" w14:textId="77777777" w:rsidTr="009C7656">
        <w:trPr>
          <w:trHeight w:val="255"/>
          <w:trPrChange w:id="2445" w:author="Anush Mohandass" w:date="2016-04-29T04:12:00Z">
            <w:trPr>
              <w:trHeight w:val="255"/>
            </w:trPr>
          </w:trPrChange>
        </w:trPr>
        <w:tc>
          <w:tcPr>
            <w:tcW w:w="2358" w:type="dxa"/>
            <w:vAlign w:val="bottom"/>
            <w:tcPrChange w:id="2446" w:author="Anush Mohandass" w:date="2016-04-29T04:12:00Z">
              <w:tcPr>
                <w:tcW w:w="3865" w:type="dxa"/>
                <w:gridSpan w:val="2"/>
              </w:tcPr>
            </w:tcPrChange>
          </w:tcPr>
          <w:p w14:paraId="4D628833" w14:textId="073C170A" w:rsidR="009C7656" w:rsidRPr="009C7656" w:rsidRDefault="009C7656" w:rsidP="009C7656">
            <w:pPr>
              <w:pStyle w:val="Body"/>
              <w:rPr>
                <w:bCs/>
                <w:szCs w:val="22"/>
                <w:rPrChange w:id="2447" w:author="Anush Mohandass" w:date="2016-04-29T04:05:00Z">
                  <w:rPr>
                    <w:szCs w:val="22"/>
                  </w:rPr>
                </w:rPrChange>
              </w:rPr>
            </w:pPr>
            <w:ins w:id="2448" w:author="Anush Mohandass" w:date="2016-04-29T04:04:00Z">
              <w:r w:rsidRPr="009C7656">
                <w:rPr>
                  <w:bCs/>
                  <w:szCs w:val="22"/>
                  <w:rPrChange w:id="2449" w:author="Anush Mohandass" w:date="2016-04-29T04:05:00Z">
                    <w:rPr>
                      <w:rFonts w:ascii="Arial" w:hAnsi="Arial" w:cs="Arial"/>
                      <w:sz w:val="20"/>
                      <w:szCs w:val="20"/>
                    </w:rPr>
                  </w:rPrChange>
                </w:rPr>
                <w:t>add_bridge</w:t>
              </w:r>
            </w:ins>
            <w:del w:id="2450" w:author="Anush Mohandass" w:date="2016-04-29T04:04:00Z">
              <w:r w:rsidRPr="00BE092E" w:rsidDel="009C7656">
                <w:rPr>
                  <w:bCs/>
                  <w:szCs w:val="22"/>
                </w:rPr>
                <w:delText>List_noc_node_voltage_domain</w:delText>
              </w:r>
            </w:del>
          </w:p>
        </w:tc>
        <w:tc>
          <w:tcPr>
            <w:tcW w:w="7087" w:type="dxa"/>
            <w:tcPrChange w:id="2451" w:author="Anush Mohandass" w:date="2016-04-29T04:12:00Z">
              <w:tcPr>
                <w:tcW w:w="5580" w:type="dxa"/>
              </w:tcPr>
            </w:tcPrChange>
          </w:tcPr>
          <w:p w14:paraId="580FE072" w14:textId="772B394F" w:rsidR="009C7656" w:rsidRPr="009C7656" w:rsidRDefault="009C7656">
            <w:pPr>
              <w:pStyle w:val="Body"/>
              <w:rPr>
                <w:bCs/>
                <w:szCs w:val="22"/>
                <w:rPrChange w:id="2452" w:author="Anush Mohandass" w:date="2016-04-29T04:05:00Z">
                  <w:rPr>
                    <w:szCs w:val="22"/>
                  </w:rPr>
                </w:rPrChange>
              </w:rPr>
            </w:pPr>
            <w:ins w:id="2453" w:author="Anush Mohandass" w:date="2016-04-29T04:13:00Z">
              <w:r>
                <w:rPr>
                  <w:bCs/>
                  <w:szCs w:val="22"/>
                </w:rPr>
                <w:t>New to add bridge after add_host command has been specified</w:t>
              </w:r>
            </w:ins>
            <w:del w:id="2454" w:author="Anush Mohandass" w:date="2016-04-29T04:04:00Z">
              <w:r w:rsidRPr="00BE092E" w:rsidDel="009C7656">
                <w:rPr>
                  <w:bCs/>
                  <w:szCs w:val="22"/>
                </w:rPr>
                <w:delText xml:space="preserve"> New command to list noc nodes associated with different voltage domains</w:delText>
              </w:r>
            </w:del>
          </w:p>
        </w:tc>
      </w:tr>
      <w:tr w:rsidR="009C7656" w:rsidRPr="003A298D" w14:paraId="2A227D08" w14:textId="77777777" w:rsidTr="009C7656">
        <w:trPr>
          <w:trHeight w:val="255"/>
          <w:trPrChange w:id="2455" w:author="Anush Mohandass" w:date="2016-04-29T04:12:00Z">
            <w:trPr>
              <w:trHeight w:val="255"/>
            </w:trPr>
          </w:trPrChange>
        </w:trPr>
        <w:tc>
          <w:tcPr>
            <w:tcW w:w="2358" w:type="dxa"/>
            <w:vAlign w:val="bottom"/>
            <w:tcPrChange w:id="2456" w:author="Anush Mohandass" w:date="2016-04-29T04:12:00Z">
              <w:tcPr>
                <w:tcW w:w="3865" w:type="dxa"/>
                <w:gridSpan w:val="2"/>
              </w:tcPr>
            </w:tcPrChange>
          </w:tcPr>
          <w:p w14:paraId="65CB2550" w14:textId="274C8E43" w:rsidR="009C7656" w:rsidRPr="009C7656" w:rsidRDefault="009C7656" w:rsidP="009C7656">
            <w:pPr>
              <w:pStyle w:val="Body"/>
              <w:rPr>
                <w:bCs/>
                <w:szCs w:val="22"/>
                <w:rPrChange w:id="2457" w:author="Anush Mohandass" w:date="2016-04-29T04:05:00Z">
                  <w:rPr>
                    <w:szCs w:val="22"/>
                  </w:rPr>
                </w:rPrChange>
              </w:rPr>
            </w:pPr>
            <w:ins w:id="2458" w:author="Anush Mohandass" w:date="2016-04-29T04:04:00Z">
              <w:r w:rsidRPr="009C7656">
                <w:rPr>
                  <w:bCs/>
                  <w:szCs w:val="22"/>
                  <w:rPrChange w:id="2459" w:author="Anush Mohandass" w:date="2016-04-29T04:05:00Z">
                    <w:rPr>
                      <w:rFonts w:ascii="Arial" w:hAnsi="Arial" w:cs="Arial"/>
                      <w:sz w:val="20"/>
                      <w:szCs w:val="20"/>
                    </w:rPr>
                  </w:rPrChange>
                </w:rPr>
                <w:t>add_sib</w:t>
              </w:r>
            </w:ins>
            <w:del w:id="2460" w:author="Anush Mohandass" w:date="2016-04-29T04:04:00Z">
              <w:r w:rsidRPr="00BE092E" w:rsidDel="009C7656">
                <w:rPr>
                  <w:bCs/>
                  <w:szCs w:val="22"/>
                </w:rPr>
                <w:delText>List_route_waypoints</w:delText>
              </w:r>
            </w:del>
          </w:p>
        </w:tc>
        <w:tc>
          <w:tcPr>
            <w:tcW w:w="7087" w:type="dxa"/>
            <w:tcPrChange w:id="2461" w:author="Anush Mohandass" w:date="2016-04-29T04:12:00Z">
              <w:tcPr>
                <w:tcW w:w="5580" w:type="dxa"/>
              </w:tcPr>
            </w:tcPrChange>
          </w:tcPr>
          <w:p w14:paraId="3D636B91" w14:textId="58C6050A" w:rsidR="009C7656" w:rsidRPr="009C7656" w:rsidRDefault="009C7656" w:rsidP="009C7656">
            <w:pPr>
              <w:pStyle w:val="Body"/>
              <w:rPr>
                <w:bCs/>
                <w:szCs w:val="22"/>
                <w:rPrChange w:id="2462" w:author="Anush Mohandass" w:date="2016-04-29T04:05:00Z">
                  <w:rPr>
                    <w:szCs w:val="22"/>
                  </w:rPr>
                </w:rPrChange>
              </w:rPr>
            </w:pPr>
            <w:ins w:id="2463" w:author="Anush Mohandass" w:date="2016-04-29T04:06:00Z">
              <w:r>
                <w:rPr>
                  <w:bCs/>
                  <w:szCs w:val="22"/>
                </w:rPr>
                <w:t>New command to add a shared interface bridge</w:t>
              </w:r>
            </w:ins>
            <w:del w:id="2464" w:author="Anush Mohandass" w:date="2016-04-29T04:04:00Z">
              <w:r w:rsidRPr="00BE092E" w:rsidDel="009C7656">
                <w:rPr>
                  <w:bCs/>
                  <w:szCs w:val="22"/>
                </w:rPr>
                <w:delText xml:space="preserve"> New command to list waypoints for each route</w:delText>
              </w:r>
            </w:del>
          </w:p>
        </w:tc>
      </w:tr>
      <w:tr w:rsidR="009C7656" w:rsidRPr="003A298D" w14:paraId="1BC066EF" w14:textId="77777777" w:rsidTr="009C7656">
        <w:trPr>
          <w:trHeight w:val="255"/>
          <w:trPrChange w:id="2465" w:author="Anush Mohandass" w:date="2016-04-29T04:12:00Z">
            <w:trPr>
              <w:trHeight w:val="255"/>
            </w:trPr>
          </w:trPrChange>
        </w:trPr>
        <w:tc>
          <w:tcPr>
            <w:tcW w:w="2358" w:type="dxa"/>
            <w:vAlign w:val="bottom"/>
            <w:tcPrChange w:id="2466" w:author="Anush Mohandass" w:date="2016-04-29T04:12:00Z">
              <w:tcPr>
                <w:tcW w:w="3865" w:type="dxa"/>
                <w:gridSpan w:val="2"/>
              </w:tcPr>
            </w:tcPrChange>
          </w:tcPr>
          <w:p w14:paraId="08237034" w14:textId="3EFA5996" w:rsidR="009C7656" w:rsidRPr="009C7656" w:rsidRDefault="009C7656" w:rsidP="009C7656">
            <w:pPr>
              <w:pStyle w:val="Body"/>
              <w:rPr>
                <w:bCs/>
                <w:szCs w:val="22"/>
                <w:rPrChange w:id="2467" w:author="Anush Mohandass" w:date="2016-04-29T04:05:00Z">
                  <w:rPr>
                    <w:szCs w:val="22"/>
                  </w:rPr>
                </w:rPrChange>
              </w:rPr>
            </w:pPr>
            <w:ins w:id="2468" w:author="Anush Mohandass" w:date="2016-04-29T04:04:00Z">
              <w:r w:rsidRPr="009C7656">
                <w:rPr>
                  <w:bCs/>
                  <w:szCs w:val="22"/>
                  <w:rPrChange w:id="2469" w:author="Anush Mohandass" w:date="2016-04-29T04:05:00Z">
                    <w:rPr>
                      <w:rFonts w:ascii="Arial" w:hAnsi="Arial" w:cs="Arial"/>
                      <w:sz w:val="20"/>
                      <w:szCs w:val="20"/>
                    </w:rPr>
                  </w:rPrChange>
                </w:rPr>
                <w:t>create_async_crossers_between_groups</w:t>
              </w:r>
            </w:ins>
            <w:del w:id="2470" w:author="Anush Mohandass" w:date="2016-04-29T04:04:00Z">
              <w:r w:rsidRPr="00BE092E" w:rsidDel="009C7656">
                <w:rPr>
                  <w:bCs/>
                  <w:szCs w:val="22"/>
                </w:rPr>
                <w:delText>Reset_route_waypoints</w:delText>
              </w:r>
            </w:del>
          </w:p>
        </w:tc>
        <w:tc>
          <w:tcPr>
            <w:tcW w:w="7087" w:type="dxa"/>
            <w:tcPrChange w:id="2471" w:author="Anush Mohandass" w:date="2016-04-29T04:12:00Z">
              <w:tcPr>
                <w:tcW w:w="5580" w:type="dxa"/>
              </w:tcPr>
            </w:tcPrChange>
          </w:tcPr>
          <w:p w14:paraId="52943BA1" w14:textId="596E299E" w:rsidR="009C7656" w:rsidRPr="009C7656" w:rsidRDefault="009C7656" w:rsidP="009C7656">
            <w:pPr>
              <w:pStyle w:val="Body"/>
              <w:rPr>
                <w:bCs/>
                <w:szCs w:val="22"/>
                <w:rPrChange w:id="2472" w:author="Anush Mohandass" w:date="2016-04-29T04:05:00Z">
                  <w:rPr>
                    <w:szCs w:val="22"/>
                  </w:rPr>
                </w:rPrChange>
              </w:rPr>
            </w:pPr>
            <w:ins w:id="2473" w:author="Anush Mohandass" w:date="2016-04-29T04:07:00Z">
              <w:r>
                <w:rPr>
                  <w:bCs/>
                  <w:szCs w:val="22"/>
                </w:rPr>
                <w:t>New command to auto configure async crossing properties based on RTL grouping</w:t>
              </w:r>
            </w:ins>
            <w:del w:id="2474" w:author="Anush Mohandass" w:date="2016-04-29T04:04:00Z">
              <w:r w:rsidRPr="00BE092E" w:rsidDel="009C7656">
                <w:rPr>
                  <w:bCs/>
                  <w:szCs w:val="22"/>
                </w:rPr>
                <w:delText xml:space="preserve"> New command to reset all specified waypoints</w:delText>
              </w:r>
            </w:del>
          </w:p>
        </w:tc>
      </w:tr>
      <w:tr w:rsidR="009C7656" w:rsidRPr="003A298D" w14:paraId="09EAE3C2" w14:textId="77777777" w:rsidTr="009C7656">
        <w:trPr>
          <w:trHeight w:val="255"/>
          <w:trPrChange w:id="2475" w:author="Anush Mohandass" w:date="2016-04-29T04:12:00Z">
            <w:trPr>
              <w:trHeight w:val="255"/>
            </w:trPr>
          </w:trPrChange>
        </w:trPr>
        <w:tc>
          <w:tcPr>
            <w:tcW w:w="2358" w:type="dxa"/>
            <w:vAlign w:val="bottom"/>
            <w:tcPrChange w:id="2476" w:author="Anush Mohandass" w:date="2016-04-29T04:12:00Z">
              <w:tcPr>
                <w:tcW w:w="3865" w:type="dxa"/>
                <w:gridSpan w:val="2"/>
              </w:tcPr>
            </w:tcPrChange>
          </w:tcPr>
          <w:p w14:paraId="3F399154" w14:textId="254BA0A4" w:rsidR="009C7656" w:rsidRPr="009C7656" w:rsidRDefault="009C7656" w:rsidP="009C7656">
            <w:pPr>
              <w:pStyle w:val="Body"/>
              <w:rPr>
                <w:bCs/>
                <w:szCs w:val="22"/>
                <w:rPrChange w:id="2477" w:author="Anush Mohandass" w:date="2016-04-29T04:05:00Z">
                  <w:rPr>
                    <w:szCs w:val="22"/>
                  </w:rPr>
                </w:rPrChange>
              </w:rPr>
            </w:pPr>
            <w:ins w:id="2478" w:author="Anush Mohandass" w:date="2016-04-29T04:04:00Z">
              <w:r w:rsidRPr="009C7656">
                <w:rPr>
                  <w:bCs/>
                  <w:szCs w:val="22"/>
                  <w:rPrChange w:id="2479" w:author="Anush Mohandass" w:date="2016-04-29T04:05:00Z">
                    <w:rPr>
                      <w:rFonts w:ascii="Arial" w:hAnsi="Arial" w:cs="Arial"/>
                      <w:sz w:val="20"/>
                      <w:szCs w:val="20"/>
                    </w:rPr>
                  </w:rPrChange>
                </w:rPr>
                <w:t>del_bridge</w:t>
              </w:r>
            </w:ins>
            <w:del w:id="2480" w:author="Anush Mohandass" w:date="2016-04-29T04:04:00Z">
              <w:r w:rsidRPr="00BE092E" w:rsidDel="009C7656">
                <w:rPr>
                  <w:bCs/>
                  <w:szCs w:val="22"/>
                </w:rPr>
                <w:delText>Set_route_waypoints</w:delText>
              </w:r>
            </w:del>
          </w:p>
        </w:tc>
        <w:tc>
          <w:tcPr>
            <w:tcW w:w="7087" w:type="dxa"/>
            <w:tcPrChange w:id="2481" w:author="Anush Mohandass" w:date="2016-04-29T04:12:00Z">
              <w:tcPr>
                <w:tcW w:w="5580" w:type="dxa"/>
              </w:tcPr>
            </w:tcPrChange>
          </w:tcPr>
          <w:p w14:paraId="1E890754" w14:textId="6A520699" w:rsidR="009C7656" w:rsidRPr="009C7656" w:rsidRDefault="009C7656">
            <w:pPr>
              <w:pStyle w:val="Body"/>
              <w:rPr>
                <w:bCs/>
                <w:szCs w:val="22"/>
                <w:rPrChange w:id="2482" w:author="Anush Mohandass" w:date="2016-04-29T04:05:00Z">
                  <w:rPr>
                    <w:szCs w:val="22"/>
                  </w:rPr>
                </w:rPrChange>
              </w:rPr>
            </w:pPr>
            <w:ins w:id="2483" w:author="Anush Mohandass" w:date="2016-04-29T04:07:00Z">
              <w:r>
                <w:rPr>
                  <w:bCs/>
                  <w:szCs w:val="22"/>
                </w:rPr>
                <w:t xml:space="preserve">New to delete bridge after add_host command has been specified </w:t>
              </w:r>
            </w:ins>
            <w:del w:id="2484" w:author="Anush Mohandass" w:date="2016-04-29T04:04:00Z">
              <w:r w:rsidRPr="00BE092E" w:rsidDel="009C7656">
                <w:rPr>
                  <w:bCs/>
                  <w:szCs w:val="22"/>
                </w:rPr>
                <w:delText xml:space="preserve"> New command to set waypoints for each rout</w:delText>
              </w:r>
              <w:r w:rsidRPr="009C7656" w:rsidDel="009C7656">
                <w:rPr>
                  <w:bCs/>
                  <w:szCs w:val="22"/>
                  <w:rPrChange w:id="2485" w:author="Anush Mohandass" w:date="2016-04-29T04:05:00Z">
                    <w:rPr>
                      <w:szCs w:val="22"/>
                    </w:rPr>
                  </w:rPrChange>
                </w:rPr>
                <w:delText>e</w:delText>
              </w:r>
            </w:del>
          </w:p>
        </w:tc>
      </w:tr>
      <w:tr w:rsidR="009C7656" w:rsidRPr="003A298D" w14:paraId="7D3D8C81" w14:textId="77777777" w:rsidTr="009C7656">
        <w:trPr>
          <w:trHeight w:val="255"/>
          <w:trPrChange w:id="2486" w:author="Anush Mohandass" w:date="2016-04-29T04:12:00Z">
            <w:trPr>
              <w:trHeight w:val="255"/>
            </w:trPr>
          </w:trPrChange>
        </w:trPr>
        <w:tc>
          <w:tcPr>
            <w:tcW w:w="2358" w:type="dxa"/>
            <w:vAlign w:val="bottom"/>
            <w:tcPrChange w:id="2487" w:author="Anush Mohandass" w:date="2016-04-29T04:12:00Z">
              <w:tcPr>
                <w:tcW w:w="3865" w:type="dxa"/>
                <w:gridSpan w:val="2"/>
              </w:tcPr>
            </w:tcPrChange>
          </w:tcPr>
          <w:p w14:paraId="13302C79" w14:textId="615E828D" w:rsidR="009C7656" w:rsidRPr="009C7656" w:rsidRDefault="009C7656" w:rsidP="009C7656">
            <w:pPr>
              <w:pStyle w:val="Body"/>
              <w:rPr>
                <w:bCs/>
                <w:szCs w:val="22"/>
                <w:rPrChange w:id="2488" w:author="Anush Mohandass" w:date="2016-04-29T04:05:00Z">
                  <w:rPr>
                    <w:szCs w:val="22"/>
                  </w:rPr>
                </w:rPrChange>
              </w:rPr>
            </w:pPr>
            <w:ins w:id="2489" w:author="Anush Mohandass" w:date="2016-04-29T04:04:00Z">
              <w:r w:rsidRPr="009C7656">
                <w:rPr>
                  <w:bCs/>
                  <w:szCs w:val="22"/>
                  <w:rPrChange w:id="2490" w:author="Anush Mohandass" w:date="2016-04-29T04:05:00Z">
                    <w:rPr>
                      <w:rFonts w:ascii="Arial" w:hAnsi="Arial" w:cs="Arial"/>
                      <w:sz w:val="20"/>
                      <w:szCs w:val="20"/>
                    </w:rPr>
                  </w:rPrChange>
                </w:rPr>
                <w:t xml:space="preserve">json_dump </w:t>
              </w:r>
            </w:ins>
            <w:del w:id="2491" w:author="Anush Mohandass" w:date="2016-04-29T04:04:00Z">
              <w:r w:rsidRPr="00BE092E" w:rsidDel="009C7656">
                <w:rPr>
                  <w:bCs/>
                  <w:szCs w:val="22"/>
                </w:rPr>
                <w:delText>set_power_domain_auto_wakeup</w:delText>
              </w:r>
            </w:del>
          </w:p>
        </w:tc>
        <w:tc>
          <w:tcPr>
            <w:tcW w:w="7087" w:type="dxa"/>
            <w:tcPrChange w:id="2492" w:author="Anush Mohandass" w:date="2016-04-29T04:12:00Z">
              <w:tcPr>
                <w:tcW w:w="5580" w:type="dxa"/>
              </w:tcPr>
            </w:tcPrChange>
          </w:tcPr>
          <w:p w14:paraId="3A26CAC4" w14:textId="05087A68" w:rsidR="009C7656" w:rsidRPr="009C7656" w:rsidRDefault="009C7656" w:rsidP="009C7656">
            <w:pPr>
              <w:pStyle w:val="Body"/>
              <w:rPr>
                <w:bCs/>
                <w:szCs w:val="22"/>
                <w:rPrChange w:id="2493" w:author="Anush Mohandass" w:date="2016-04-29T04:05:00Z">
                  <w:rPr>
                    <w:szCs w:val="22"/>
                  </w:rPr>
                </w:rPrChange>
              </w:rPr>
            </w:pPr>
            <w:ins w:id="2494" w:author="Anush Mohandass" w:date="2016-04-29T04:08:00Z">
              <w:r>
                <w:rPr>
                  <w:bCs/>
                  <w:szCs w:val="22"/>
                </w:rPr>
                <w:t>New command to output a JSON structure of NoC</w:t>
              </w:r>
            </w:ins>
            <w:del w:id="2495" w:author="Anush Mohandass" w:date="2016-04-29T04:04:00Z">
              <w:r w:rsidRPr="00BE092E" w:rsidDel="009C7656">
                <w:rPr>
                  <w:bCs/>
                  <w:szCs w:val="22"/>
                </w:rPr>
                <w:delText xml:space="preserve"> New command to set the auto wakeup of a power domain</w:delText>
              </w:r>
            </w:del>
          </w:p>
        </w:tc>
      </w:tr>
      <w:tr w:rsidR="009C7656" w:rsidRPr="003A298D" w14:paraId="37BE137B" w14:textId="77777777" w:rsidTr="009C7656">
        <w:trPr>
          <w:trHeight w:val="255"/>
          <w:trPrChange w:id="2496" w:author="Anush Mohandass" w:date="2016-04-29T04:12:00Z">
            <w:trPr>
              <w:trHeight w:val="255"/>
            </w:trPr>
          </w:trPrChange>
        </w:trPr>
        <w:tc>
          <w:tcPr>
            <w:tcW w:w="2358" w:type="dxa"/>
            <w:vAlign w:val="bottom"/>
            <w:tcPrChange w:id="2497" w:author="Anush Mohandass" w:date="2016-04-29T04:12:00Z">
              <w:tcPr>
                <w:tcW w:w="3865" w:type="dxa"/>
                <w:gridSpan w:val="2"/>
              </w:tcPr>
            </w:tcPrChange>
          </w:tcPr>
          <w:p w14:paraId="3D441FC2" w14:textId="01C3464D" w:rsidR="009C7656" w:rsidRPr="009C7656" w:rsidRDefault="009C7656" w:rsidP="009C7656">
            <w:pPr>
              <w:pStyle w:val="Body"/>
              <w:rPr>
                <w:bCs/>
                <w:szCs w:val="22"/>
                <w:rPrChange w:id="2498" w:author="Anush Mohandass" w:date="2016-04-29T04:05:00Z">
                  <w:rPr>
                    <w:szCs w:val="22"/>
                  </w:rPr>
                </w:rPrChange>
              </w:rPr>
            </w:pPr>
            <w:ins w:id="2499" w:author="Anush Mohandass" w:date="2016-04-29T04:04:00Z">
              <w:r w:rsidRPr="009C7656">
                <w:rPr>
                  <w:bCs/>
                  <w:szCs w:val="22"/>
                  <w:rPrChange w:id="2500" w:author="Anush Mohandass" w:date="2016-04-29T04:05:00Z">
                    <w:rPr>
                      <w:rFonts w:ascii="Arial" w:hAnsi="Arial" w:cs="Arial"/>
                      <w:sz w:val="20"/>
                      <w:szCs w:val="20"/>
                    </w:rPr>
                  </w:rPrChange>
                </w:rPr>
                <w:t>list_sibs</w:t>
              </w:r>
            </w:ins>
            <w:del w:id="2501" w:author="Anush Mohandass" w:date="2016-04-29T04:04:00Z">
              <w:r w:rsidRPr="00BE092E" w:rsidDel="009C7656">
                <w:rPr>
                  <w:bCs/>
                  <w:szCs w:val="22"/>
                </w:rPr>
                <w:delText>add_hash_function</w:delText>
              </w:r>
            </w:del>
          </w:p>
        </w:tc>
        <w:tc>
          <w:tcPr>
            <w:tcW w:w="7087" w:type="dxa"/>
            <w:tcPrChange w:id="2502" w:author="Anush Mohandass" w:date="2016-04-29T04:12:00Z">
              <w:tcPr>
                <w:tcW w:w="5580" w:type="dxa"/>
              </w:tcPr>
            </w:tcPrChange>
          </w:tcPr>
          <w:p w14:paraId="798328B8" w14:textId="314C8AC6" w:rsidR="009C7656" w:rsidRPr="009C7656" w:rsidRDefault="009C7656" w:rsidP="009C7656">
            <w:pPr>
              <w:pStyle w:val="Body"/>
              <w:rPr>
                <w:bCs/>
                <w:szCs w:val="22"/>
                <w:rPrChange w:id="2503" w:author="Anush Mohandass" w:date="2016-04-29T04:05:00Z">
                  <w:rPr>
                    <w:szCs w:val="22"/>
                  </w:rPr>
                </w:rPrChange>
              </w:rPr>
            </w:pPr>
            <w:ins w:id="2504" w:author="Anush Mohandass" w:date="2016-04-29T04:09:00Z">
              <w:r>
                <w:rPr>
                  <w:bCs/>
                  <w:szCs w:val="22"/>
                </w:rPr>
                <w:t>New command to list shared interface bridges within a design</w:t>
              </w:r>
            </w:ins>
            <w:del w:id="2505" w:author="Anush Mohandass" w:date="2016-04-29T04:04:00Z">
              <w:r w:rsidRPr="00BE092E" w:rsidDel="009C7656">
                <w:rPr>
                  <w:bCs/>
                  <w:szCs w:val="22"/>
                </w:rPr>
                <w:delText xml:space="preserve"> New command to add a hash function</w:delText>
              </w:r>
            </w:del>
          </w:p>
        </w:tc>
      </w:tr>
      <w:tr w:rsidR="009C7656" w:rsidRPr="003A298D" w14:paraId="5C5A5223" w14:textId="77777777" w:rsidTr="009C7656">
        <w:trPr>
          <w:trHeight w:val="255"/>
          <w:trPrChange w:id="2506" w:author="Anush Mohandass" w:date="2016-04-29T04:12:00Z">
            <w:trPr>
              <w:trHeight w:val="255"/>
            </w:trPr>
          </w:trPrChange>
        </w:trPr>
        <w:tc>
          <w:tcPr>
            <w:tcW w:w="2358" w:type="dxa"/>
            <w:vAlign w:val="bottom"/>
            <w:tcPrChange w:id="2507" w:author="Anush Mohandass" w:date="2016-04-29T04:12:00Z">
              <w:tcPr>
                <w:tcW w:w="3865" w:type="dxa"/>
                <w:gridSpan w:val="2"/>
              </w:tcPr>
            </w:tcPrChange>
          </w:tcPr>
          <w:p w14:paraId="11FE1A3F" w14:textId="3B6C9ABD" w:rsidR="009C7656" w:rsidRPr="009C7656" w:rsidRDefault="009C7656" w:rsidP="009C7656">
            <w:pPr>
              <w:pStyle w:val="Body"/>
              <w:rPr>
                <w:bCs/>
                <w:szCs w:val="22"/>
                <w:rPrChange w:id="2508" w:author="Anush Mohandass" w:date="2016-04-29T04:05:00Z">
                  <w:rPr>
                    <w:szCs w:val="22"/>
                  </w:rPr>
                </w:rPrChange>
              </w:rPr>
            </w:pPr>
            <w:ins w:id="2509" w:author="Anush Mohandass" w:date="2016-04-29T04:04:00Z">
              <w:r w:rsidRPr="009C7656">
                <w:rPr>
                  <w:bCs/>
                  <w:szCs w:val="22"/>
                  <w:rPrChange w:id="2510" w:author="Anush Mohandass" w:date="2016-04-29T04:05:00Z">
                    <w:rPr>
                      <w:rFonts w:ascii="Arial" w:hAnsi="Arial" w:cs="Arial"/>
                      <w:sz w:val="20"/>
                      <w:szCs w:val="20"/>
                    </w:rPr>
                  </w:rPrChange>
                </w:rPr>
                <w:t>list_vifce_aid_entries</w:t>
              </w:r>
            </w:ins>
            <w:del w:id="2511" w:author="Anush Mohandass" w:date="2016-04-29T04:04:00Z">
              <w:r w:rsidRPr="00BE092E" w:rsidDel="009C7656">
                <w:rPr>
                  <w:bCs/>
                  <w:szCs w:val="22"/>
                </w:rPr>
                <w:delText>list_hash_functions</w:delText>
              </w:r>
            </w:del>
          </w:p>
        </w:tc>
        <w:tc>
          <w:tcPr>
            <w:tcW w:w="7087" w:type="dxa"/>
            <w:tcPrChange w:id="2512" w:author="Anush Mohandass" w:date="2016-04-29T04:12:00Z">
              <w:tcPr>
                <w:tcW w:w="5580" w:type="dxa"/>
              </w:tcPr>
            </w:tcPrChange>
          </w:tcPr>
          <w:p w14:paraId="5C419E14" w14:textId="17BBD69C" w:rsidR="009C7656" w:rsidRPr="009C7656" w:rsidRDefault="009C7656">
            <w:pPr>
              <w:pStyle w:val="Body"/>
              <w:rPr>
                <w:bCs/>
                <w:szCs w:val="22"/>
                <w:rPrChange w:id="2513" w:author="Anush Mohandass" w:date="2016-04-29T04:05:00Z">
                  <w:rPr>
                    <w:szCs w:val="22"/>
                  </w:rPr>
                </w:rPrChange>
              </w:rPr>
            </w:pPr>
            <w:ins w:id="2514" w:author="Anush Mohandass" w:date="2016-04-29T04:09:00Z">
              <w:r>
                <w:rPr>
                  <w:bCs/>
                  <w:szCs w:val="22"/>
                </w:rPr>
                <w:t xml:space="preserve">New command </w:t>
              </w:r>
            </w:ins>
            <w:ins w:id="2515" w:author="Anush Mohandass" w:date="2016-04-29T04:11:00Z">
              <w:r>
                <w:rPr>
                  <w:bCs/>
                  <w:szCs w:val="22"/>
                </w:rPr>
                <w:t>that l</w:t>
              </w:r>
              <w:r w:rsidRPr="009C7656">
                <w:rPr>
                  <w:bCs/>
                  <w:szCs w:val="22"/>
                </w:rPr>
                <w:t>ists the number of AID entries for each virtual interface of a given interface</w:t>
              </w:r>
            </w:ins>
            <w:del w:id="2516" w:author="Anush Mohandass" w:date="2016-04-29T04:04:00Z">
              <w:r w:rsidRPr="00BE092E" w:rsidDel="009C7656">
                <w:rPr>
                  <w:bCs/>
                  <w:szCs w:val="22"/>
                </w:rPr>
                <w:delText xml:space="preserve"> New command to list specified hash functions</w:delText>
              </w:r>
            </w:del>
          </w:p>
        </w:tc>
      </w:tr>
      <w:tr w:rsidR="009C7656" w:rsidRPr="003A298D" w14:paraId="323622A2" w14:textId="77777777" w:rsidTr="009C7656">
        <w:trPr>
          <w:trHeight w:val="255"/>
          <w:trPrChange w:id="2517" w:author="Anush Mohandass" w:date="2016-04-29T04:12:00Z">
            <w:trPr>
              <w:trHeight w:val="255"/>
            </w:trPr>
          </w:trPrChange>
        </w:trPr>
        <w:tc>
          <w:tcPr>
            <w:tcW w:w="2358" w:type="dxa"/>
            <w:vAlign w:val="bottom"/>
            <w:tcPrChange w:id="2518" w:author="Anush Mohandass" w:date="2016-04-29T04:12:00Z">
              <w:tcPr>
                <w:tcW w:w="3865" w:type="dxa"/>
                <w:gridSpan w:val="2"/>
              </w:tcPr>
            </w:tcPrChange>
          </w:tcPr>
          <w:p w14:paraId="100DDFA3" w14:textId="5079294A" w:rsidR="009C7656" w:rsidRPr="009C7656" w:rsidRDefault="009C7656" w:rsidP="009C7656">
            <w:pPr>
              <w:pStyle w:val="Body"/>
              <w:rPr>
                <w:bCs/>
                <w:szCs w:val="22"/>
                <w:rPrChange w:id="2519" w:author="Anush Mohandass" w:date="2016-04-29T04:05:00Z">
                  <w:rPr>
                    <w:szCs w:val="22"/>
                  </w:rPr>
                </w:rPrChange>
              </w:rPr>
            </w:pPr>
            <w:ins w:id="2520" w:author="Anush Mohandass" w:date="2016-04-29T04:04:00Z">
              <w:r w:rsidRPr="009C7656">
                <w:rPr>
                  <w:bCs/>
                  <w:szCs w:val="22"/>
                  <w:rPrChange w:id="2521" w:author="Anush Mohandass" w:date="2016-04-29T04:05:00Z">
                    <w:rPr>
                      <w:rFonts w:ascii="Arial" w:hAnsi="Arial" w:cs="Arial"/>
                      <w:sz w:val="20"/>
                      <w:szCs w:val="20"/>
                    </w:rPr>
                  </w:rPrChange>
                </w:rPr>
                <w:t>list_vifce_class</w:t>
              </w:r>
            </w:ins>
            <w:del w:id="2522" w:author="Anush Mohandass" w:date="2016-04-29T04:04:00Z">
              <w:r w:rsidRPr="00BE092E" w:rsidDel="009C7656">
                <w:rPr>
                  <w:bCs/>
                  <w:szCs w:val="22"/>
                </w:rPr>
                <w:delText>del_hash_function</w:delText>
              </w:r>
            </w:del>
          </w:p>
        </w:tc>
        <w:tc>
          <w:tcPr>
            <w:tcW w:w="7087" w:type="dxa"/>
            <w:tcPrChange w:id="2523" w:author="Anush Mohandass" w:date="2016-04-29T04:12:00Z">
              <w:tcPr>
                <w:tcW w:w="5580" w:type="dxa"/>
              </w:tcPr>
            </w:tcPrChange>
          </w:tcPr>
          <w:p w14:paraId="7F49184C" w14:textId="5BC2285E" w:rsidR="009C7656" w:rsidRPr="009C7656" w:rsidRDefault="009C7656">
            <w:pPr>
              <w:pStyle w:val="Body"/>
              <w:rPr>
                <w:bCs/>
                <w:szCs w:val="22"/>
                <w:rPrChange w:id="2524" w:author="Anush Mohandass" w:date="2016-04-29T04:05:00Z">
                  <w:rPr>
                    <w:szCs w:val="22"/>
                  </w:rPr>
                </w:rPrChange>
              </w:rPr>
            </w:pPr>
            <w:ins w:id="2525" w:author="Anush Mohandass" w:date="2016-04-29T04:09:00Z">
              <w:r>
                <w:rPr>
                  <w:bCs/>
                  <w:szCs w:val="22"/>
                </w:rPr>
                <w:t xml:space="preserve">New command </w:t>
              </w:r>
            </w:ins>
            <w:ins w:id="2526" w:author="Anush Mohandass" w:date="2016-04-29T04:10:00Z">
              <w:r>
                <w:rPr>
                  <w:bCs/>
                  <w:szCs w:val="22"/>
                </w:rPr>
                <w:t>that l</w:t>
              </w:r>
              <w:r w:rsidRPr="009C7656">
                <w:rPr>
                  <w:bCs/>
                  <w:szCs w:val="22"/>
                </w:rPr>
                <w:t>ists virtual interfaces associated with each class value for a given interface</w:t>
              </w:r>
            </w:ins>
            <w:del w:id="2527" w:author="Anush Mohandass" w:date="2016-04-29T04:04:00Z">
              <w:r w:rsidRPr="00BE092E" w:rsidDel="009C7656">
                <w:rPr>
                  <w:bCs/>
                  <w:szCs w:val="22"/>
                </w:rPr>
                <w:delText xml:space="preserve"> New command to delete hash functions</w:delText>
              </w:r>
            </w:del>
          </w:p>
        </w:tc>
      </w:tr>
      <w:tr w:rsidR="009C7656" w:rsidRPr="003A298D" w14:paraId="4C139CE5" w14:textId="77777777" w:rsidTr="009C7656">
        <w:trPr>
          <w:trHeight w:val="255"/>
          <w:trPrChange w:id="2528" w:author="Anush Mohandass" w:date="2016-04-29T04:12:00Z">
            <w:trPr>
              <w:trHeight w:val="255"/>
            </w:trPr>
          </w:trPrChange>
        </w:trPr>
        <w:tc>
          <w:tcPr>
            <w:tcW w:w="2358" w:type="dxa"/>
            <w:vAlign w:val="bottom"/>
            <w:tcPrChange w:id="2529" w:author="Anush Mohandass" w:date="2016-04-29T04:12:00Z">
              <w:tcPr>
                <w:tcW w:w="3865" w:type="dxa"/>
                <w:gridSpan w:val="2"/>
              </w:tcPr>
            </w:tcPrChange>
          </w:tcPr>
          <w:p w14:paraId="61DB609D" w14:textId="5331EA8D" w:rsidR="009C7656" w:rsidRPr="009C7656" w:rsidRDefault="009C7656" w:rsidP="009C7656">
            <w:pPr>
              <w:pStyle w:val="Body"/>
              <w:rPr>
                <w:bCs/>
                <w:szCs w:val="22"/>
                <w:rPrChange w:id="2530" w:author="Anush Mohandass" w:date="2016-04-29T04:05:00Z">
                  <w:rPr>
                    <w:szCs w:val="22"/>
                  </w:rPr>
                </w:rPrChange>
              </w:rPr>
            </w:pPr>
            <w:ins w:id="2531" w:author="Anush Mohandass" w:date="2016-04-29T04:04:00Z">
              <w:r w:rsidRPr="009C7656">
                <w:rPr>
                  <w:bCs/>
                  <w:szCs w:val="22"/>
                  <w:rPrChange w:id="2532" w:author="Anush Mohandass" w:date="2016-04-29T04:05:00Z">
                    <w:rPr>
                      <w:rFonts w:ascii="Arial" w:hAnsi="Arial" w:cs="Arial"/>
                      <w:sz w:val="20"/>
                      <w:szCs w:val="20"/>
                    </w:rPr>
                  </w:rPrChange>
                </w:rPr>
                <w:t>list_vifce_credits</w:t>
              </w:r>
            </w:ins>
            <w:del w:id="2533" w:author="Anush Mohandass" w:date="2016-04-29T04:04:00Z">
              <w:r w:rsidRPr="00BE092E" w:rsidDel="009C7656">
                <w:rPr>
                  <w:bCs/>
                  <w:szCs w:val="22"/>
                </w:rPr>
                <w:delText>add_output_reg_across_rtlgroup</w:delText>
              </w:r>
            </w:del>
          </w:p>
        </w:tc>
        <w:tc>
          <w:tcPr>
            <w:tcW w:w="7087" w:type="dxa"/>
            <w:tcPrChange w:id="2534" w:author="Anush Mohandass" w:date="2016-04-29T04:12:00Z">
              <w:tcPr>
                <w:tcW w:w="5580" w:type="dxa"/>
              </w:tcPr>
            </w:tcPrChange>
          </w:tcPr>
          <w:p w14:paraId="381656FB" w14:textId="7591842F" w:rsidR="009C7656" w:rsidRPr="009C7656" w:rsidRDefault="009C7656">
            <w:pPr>
              <w:pStyle w:val="Body"/>
              <w:rPr>
                <w:bCs/>
                <w:szCs w:val="22"/>
                <w:rPrChange w:id="2535" w:author="Anush Mohandass" w:date="2016-04-29T04:05:00Z">
                  <w:rPr>
                    <w:szCs w:val="22"/>
                  </w:rPr>
                </w:rPrChange>
              </w:rPr>
            </w:pPr>
            <w:ins w:id="2536" w:author="Anush Mohandass" w:date="2016-04-29T04:11:00Z">
              <w:r>
                <w:rPr>
                  <w:bCs/>
                  <w:szCs w:val="22"/>
                </w:rPr>
                <w:t>New command that l</w:t>
              </w:r>
              <w:r w:rsidRPr="009C7656">
                <w:rPr>
                  <w:bCs/>
                  <w:szCs w:val="22"/>
                </w:rPr>
                <w:t xml:space="preserve">ists </w:t>
              </w:r>
              <w:r>
                <w:rPr>
                  <w:bCs/>
                  <w:szCs w:val="22"/>
                </w:rPr>
                <w:t xml:space="preserve">number of credits for each </w:t>
              </w:r>
              <w:r w:rsidRPr="009C7656">
                <w:rPr>
                  <w:bCs/>
                  <w:szCs w:val="22"/>
                </w:rPr>
                <w:t>virtual interface for a given interface</w:t>
              </w:r>
            </w:ins>
            <w:del w:id="2537" w:author="Anush Mohandass" w:date="2016-04-29T04:04:00Z">
              <w:r w:rsidRPr="00BE092E" w:rsidDel="009C7656">
                <w:rPr>
                  <w:bCs/>
                  <w:szCs w:val="22"/>
                </w:rPr>
                <w:delText xml:space="preserve"> New command to add output registers when a link crosses an RTL group</w:delText>
              </w:r>
            </w:del>
          </w:p>
        </w:tc>
      </w:tr>
      <w:tr w:rsidR="000D29FF" w:rsidRPr="003A298D" w14:paraId="0876D5B1" w14:textId="77777777" w:rsidTr="009C7656">
        <w:trPr>
          <w:trHeight w:val="255"/>
          <w:ins w:id="2538" w:author="AE2" w:date="2016-04-29T17:56:00Z"/>
        </w:trPr>
        <w:tc>
          <w:tcPr>
            <w:tcW w:w="2358" w:type="dxa"/>
            <w:vAlign w:val="bottom"/>
          </w:tcPr>
          <w:p w14:paraId="162BC6EA" w14:textId="6AE14281" w:rsidR="000D29FF" w:rsidRPr="009C7656" w:rsidRDefault="000D29FF" w:rsidP="009C7656">
            <w:pPr>
              <w:pStyle w:val="Body"/>
              <w:rPr>
                <w:ins w:id="2539" w:author="AE2" w:date="2016-04-29T17:56:00Z"/>
                <w:bCs/>
                <w:szCs w:val="22"/>
              </w:rPr>
            </w:pPr>
            <w:ins w:id="2540" w:author="AE2" w:date="2016-04-29T17:57:00Z">
              <w:r>
                <w:rPr>
                  <w:bCs/>
                  <w:szCs w:val="22"/>
                </w:rPr>
                <w:t>set_auto_pd_prefix</w:t>
              </w:r>
            </w:ins>
          </w:p>
        </w:tc>
        <w:tc>
          <w:tcPr>
            <w:tcW w:w="7087" w:type="dxa"/>
          </w:tcPr>
          <w:p w14:paraId="287AC225" w14:textId="0CEDDDFC" w:rsidR="000D29FF" w:rsidRPr="009C7656" w:rsidRDefault="000D29FF">
            <w:pPr>
              <w:pStyle w:val="Body"/>
              <w:rPr>
                <w:ins w:id="2541" w:author="AE2" w:date="2016-04-29T17:56:00Z"/>
                <w:bCs/>
                <w:szCs w:val="22"/>
              </w:rPr>
            </w:pPr>
            <w:ins w:id="2542" w:author="AE2" w:date="2016-04-29T17:57:00Z">
              <w:r>
                <w:rPr>
                  <w:bCs/>
                  <w:szCs w:val="22"/>
                </w:rPr>
                <w:t>New command to set prefix to automatically created power domain.</w:t>
              </w:r>
            </w:ins>
          </w:p>
        </w:tc>
      </w:tr>
      <w:tr w:rsidR="009C7656" w:rsidRPr="003A298D" w14:paraId="0DF1936E" w14:textId="77777777" w:rsidTr="009C7656">
        <w:trPr>
          <w:trHeight w:val="255"/>
          <w:trPrChange w:id="2543" w:author="Anush Mohandass" w:date="2016-04-29T04:12:00Z">
            <w:trPr>
              <w:trHeight w:val="255"/>
            </w:trPr>
          </w:trPrChange>
        </w:trPr>
        <w:tc>
          <w:tcPr>
            <w:tcW w:w="2358" w:type="dxa"/>
            <w:vAlign w:val="bottom"/>
            <w:tcPrChange w:id="2544" w:author="Anush Mohandass" w:date="2016-04-29T04:12:00Z">
              <w:tcPr>
                <w:tcW w:w="3865" w:type="dxa"/>
                <w:gridSpan w:val="2"/>
              </w:tcPr>
            </w:tcPrChange>
          </w:tcPr>
          <w:p w14:paraId="2776E27F" w14:textId="3D0007ED" w:rsidR="009C7656" w:rsidRPr="009C7656" w:rsidRDefault="009C7656" w:rsidP="009C7656">
            <w:pPr>
              <w:pStyle w:val="Body"/>
              <w:rPr>
                <w:bCs/>
                <w:szCs w:val="22"/>
                <w:rPrChange w:id="2545" w:author="Anush Mohandass" w:date="2016-04-29T04:05:00Z">
                  <w:rPr>
                    <w:szCs w:val="22"/>
                  </w:rPr>
                </w:rPrChange>
              </w:rPr>
            </w:pPr>
            <w:ins w:id="2546" w:author="Anush Mohandass" w:date="2016-04-29T04:04:00Z">
              <w:r w:rsidRPr="009C7656">
                <w:rPr>
                  <w:bCs/>
                  <w:szCs w:val="22"/>
                  <w:rPrChange w:id="2547" w:author="Anush Mohandass" w:date="2016-04-29T04:05:00Z">
                    <w:rPr>
                      <w:rFonts w:ascii="Arial" w:hAnsi="Arial" w:cs="Arial"/>
                      <w:sz w:val="20"/>
                      <w:szCs w:val="20"/>
                    </w:rPr>
                  </w:rPrChange>
                </w:rPr>
                <w:t>set_column_width</w:t>
              </w:r>
            </w:ins>
            <w:del w:id="2548" w:author="Anush Mohandass" w:date="2016-04-29T04:04:00Z">
              <w:r w:rsidRPr="00BE092E" w:rsidDel="009C7656">
                <w:rPr>
                  <w:bCs/>
                  <w:szCs w:val="22"/>
                </w:rPr>
                <w:delText>set_power_domain_force_q_channel</w:delText>
              </w:r>
            </w:del>
          </w:p>
        </w:tc>
        <w:tc>
          <w:tcPr>
            <w:tcW w:w="7087" w:type="dxa"/>
            <w:tcPrChange w:id="2549" w:author="Anush Mohandass" w:date="2016-04-29T04:12:00Z">
              <w:tcPr>
                <w:tcW w:w="5580" w:type="dxa"/>
              </w:tcPr>
            </w:tcPrChange>
          </w:tcPr>
          <w:p w14:paraId="16DBEBCB" w14:textId="6A89B4BF" w:rsidR="009C7656" w:rsidRPr="009C7656" w:rsidRDefault="009C7656">
            <w:pPr>
              <w:pStyle w:val="Body"/>
              <w:rPr>
                <w:bCs/>
                <w:szCs w:val="22"/>
                <w:rPrChange w:id="2550" w:author="Anush Mohandass" w:date="2016-04-29T04:05:00Z">
                  <w:rPr>
                    <w:szCs w:val="22"/>
                  </w:rPr>
                </w:rPrChange>
              </w:rPr>
            </w:pPr>
            <w:ins w:id="2551" w:author="Anush Mohandass" w:date="2016-04-29T04:12:00Z">
              <w:r w:rsidRPr="009C7656">
                <w:rPr>
                  <w:bCs/>
                  <w:szCs w:val="22"/>
                </w:rPr>
                <w:t xml:space="preserve">New command to set per </w:t>
              </w:r>
              <w:r>
                <w:rPr>
                  <w:bCs/>
                  <w:szCs w:val="22"/>
                </w:rPr>
                <w:t>column</w:t>
              </w:r>
              <w:r w:rsidRPr="009C7656">
                <w:rPr>
                  <w:bCs/>
                  <w:szCs w:val="22"/>
                </w:rPr>
                <w:t xml:space="preserve"> grid cell size</w:t>
              </w:r>
            </w:ins>
            <w:del w:id="2552" w:author="Anush Mohandass" w:date="2016-04-29T04:04:00Z">
              <w:r w:rsidRPr="00BE092E" w:rsidDel="009C7656">
                <w:rPr>
                  <w:bCs/>
                  <w:szCs w:val="22"/>
                </w:rPr>
                <w:delText xml:space="preserve"> New command to set the force_q_channel of a power domain</w:delText>
              </w:r>
            </w:del>
          </w:p>
        </w:tc>
      </w:tr>
      <w:tr w:rsidR="009C7656" w:rsidRPr="003A298D" w14:paraId="20D8E419" w14:textId="77777777" w:rsidTr="009C7656">
        <w:trPr>
          <w:trHeight w:val="255"/>
          <w:trPrChange w:id="2553" w:author="Anush Mohandass" w:date="2016-04-29T04:12:00Z">
            <w:trPr>
              <w:trHeight w:val="255"/>
            </w:trPr>
          </w:trPrChange>
        </w:trPr>
        <w:tc>
          <w:tcPr>
            <w:tcW w:w="2358" w:type="dxa"/>
            <w:vAlign w:val="bottom"/>
            <w:tcPrChange w:id="2554" w:author="Anush Mohandass" w:date="2016-04-29T04:12:00Z">
              <w:tcPr>
                <w:tcW w:w="3865" w:type="dxa"/>
                <w:gridSpan w:val="2"/>
              </w:tcPr>
            </w:tcPrChange>
          </w:tcPr>
          <w:p w14:paraId="07B19DC9" w14:textId="453CEDBB" w:rsidR="009C7656" w:rsidRPr="009C7656" w:rsidRDefault="009C7656" w:rsidP="009C7656">
            <w:pPr>
              <w:pStyle w:val="Body"/>
              <w:rPr>
                <w:bCs/>
                <w:szCs w:val="22"/>
                <w:rPrChange w:id="2555" w:author="Anush Mohandass" w:date="2016-04-29T04:05:00Z">
                  <w:rPr>
                    <w:szCs w:val="22"/>
                  </w:rPr>
                </w:rPrChange>
              </w:rPr>
            </w:pPr>
            <w:ins w:id="2556" w:author="Anush Mohandass" w:date="2016-04-29T04:04:00Z">
              <w:r w:rsidRPr="009C7656">
                <w:rPr>
                  <w:bCs/>
                  <w:szCs w:val="22"/>
                  <w:rPrChange w:id="2557" w:author="Anush Mohandass" w:date="2016-04-29T04:05:00Z">
                    <w:rPr>
                      <w:rFonts w:ascii="Arial" w:hAnsi="Arial" w:cs="Arial"/>
                      <w:sz w:val="20"/>
                      <w:szCs w:val="20"/>
                    </w:rPr>
                  </w:rPrChange>
                </w:rPr>
                <w:t>set_row_height</w:t>
              </w:r>
            </w:ins>
            <w:del w:id="2558" w:author="Anush Mohandass" w:date="2016-04-29T04:04:00Z">
              <w:r w:rsidRPr="00BE092E" w:rsidDel="009C7656">
                <w:rPr>
                  <w:bCs/>
                  <w:szCs w:val="22"/>
                </w:rPr>
                <w:delText>tune_qos</w:delText>
              </w:r>
            </w:del>
          </w:p>
        </w:tc>
        <w:tc>
          <w:tcPr>
            <w:tcW w:w="7087" w:type="dxa"/>
            <w:tcPrChange w:id="2559" w:author="Anush Mohandass" w:date="2016-04-29T04:12:00Z">
              <w:tcPr>
                <w:tcW w:w="5580" w:type="dxa"/>
              </w:tcPr>
            </w:tcPrChange>
          </w:tcPr>
          <w:p w14:paraId="43FECBAF" w14:textId="1E0529C9" w:rsidR="009C7656" w:rsidRPr="009C7656" w:rsidRDefault="009C7656" w:rsidP="009C7656">
            <w:pPr>
              <w:pStyle w:val="Body"/>
              <w:rPr>
                <w:bCs/>
                <w:szCs w:val="22"/>
                <w:rPrChange w:id="2560" w:author="Anush Mohandass" w:date="2016-04-29T04:05:00Z">
                  <w:rPr>
                    <w:szCs w:val="22"/>
                  </w:rPr>
                </w:rPrChange>
              </w:rPr>
            </w:pPr>
            <w:ins w:id="2561" w:author="Anush Mohandass" w:date="2016-04-29T04:12:00Z">
              <w:r w:rsidRPr="009C7656">
                <w:rPr>
                  <w:bCs/>
                  <w:szCs w:val="22"/>
                </w:rPr>
                <w:t>New command to set per row grid cell size</w:t>
              </w:r>
            </w:ins>
            <w:del w:id="2562" w:author="Anush Mohandass" w:date="2016-04-29T04:04:00Z">
              <w:r w:rsidRPr="00BE092E" w:rsidDel="009C7656">
                <w:rPr>
                  <w:bCs/>
                  <w:szCs w:val="22"/>
                </w:rPr>
                <w:delText xml:space="preserve"> New command to tune QoS weights automatically</w:delText>
              </w:r>
            </w:del>
          </w:p>
        </w:tc>
      </w:tr>
      <w:tr w:rsidR="009C7656" w:rsidRPr="003A298D" w14:paraId="4E841786" w14:textId="77777777" w:rsidTr="009C7656">
        <w:trPr>
          <w:trHeight w:val="255"/>
          <w:trPrChange w:id="2563" w:author="Anush Mohandass" w:date="2016-04-29T04:12:00Z">
            <w:trPr>
              <w:trHeight w:val="255"/>
            </w:trPr>
          </w:trPrChange>
        </w:trPr>
        <w:tc>
          <w:tcPr>
            <w:tcW w:w="2358" w:type="dxa"/>
            <w:vAlign w:val="bottom"/>
            <w:tcPrChange w:id="2564" w:author="Anush Mohandass" w:date="2016-04-29T04:12:00Z">
              <w:tcPr>
                <w:tcW w:w="3865" w:type="dxa"/>
                <w:gridSpan w:val="2"/>
              </w:tcPr>
            </w:tcPrChange>
          </w:tcPr>
          <w:p w14:paraId="3BB35FA9" w14:textId="4D790895" w:rsidR="009C7656" w:rsidRPr="009C7656" w:rsidRDefault="009C7656" w:rsidP="009C7656">
            <w:pPr>
              <w:pStyle w:val="Body"/>
              <w:rPr>
                <w:bCs/>
                <w:szCs w:val="22"/>
                <w:rPrChange w:id="2565" w:author="Anush Mohandass" w:date="2016-04-29T04:05:00Z">
                  <w:rPr>
                    <w:szCs w:val="22"/>
                  </w:rPr>
                </w:rPrChange>
              </w:rPr>
            </w:pPr>
            <w:ins w:id="2566" w:author="Anush Mohandass" w:date="2016-04-29T04:04:00Z">
              <w:r w:rsidRPr="009C7656">
                <w:rPr>
                  <w:bCs/>
                  <w:szCs w:val="22"/>
                  <w:rPrChange w:id="2567" w:author="Anush Mohandass" w:date="2016-04-29T04:05:00Z">
                    <w:rPr>
                      <w:rFonts w:ascii="Arial" w:hAnsi="Arial" w:cs="Arial"/>
                      <w:sz w:val="20"/>
                      <w:szCs w:val="20"/>
                    </w:rPr>
                  </w:rPrChange>
                </w:rPr>
                <w:t>set_vifce_aid_entries</w:t>
              </w:r>
            </w:ins>
            <w:del w:id="2568" w:author="Anush Mohandass" w:date="2016-04-29T04:04:00Z">
              <w:r w:rsidRPr="00BE092E" w:rsidDel="009C7656">
                <w:rPr>
                  <w:bCs/>
                  <w:szCs w:val="22"/>
                </w:rPr>
                <w:delText>analyze_qos</w:delText>
              </w:r>
            </w:del>
          </w:p>
        </w:tc>
        <w:tc>
          <w:tcPr>
            <w:tcW w:w="7087" w:type="dxa"/>
            <w:tcPrChange w:id="2569" w:author="Anush Mohandass" w:date="2016-04-29T04:12:00Z">
              <w:tcPr>
                <w:tcW w:w="5580" w:type="dxa"/>
              </w:tcPr>
            </w:tcPrChange>
          </w:tcPr>
          <w:p w14:paraId="6B69A24B" w14:textId="74EB6383" w:rsidR="009C7656" w:rsidRPr="00BE092E" w:rsidRDefault="009C7656" w:rsidP="009C7656">
            <w:pPr>
              <w:pStyle w:val="Body"/>
              <w:rPr>
                <w:bCs/>
                <w:szCs w:val="22"/>
              </w:rPr>
            </w:pPr>
            <w:del w:id="2570" w:author="Anush Mohandass" w:date="2016-04-29T04:04:00Z">
              <w:r w:rsidRPr="009C7656" w:rsidDel="009C7656">
                <w:rPr>
                  <w:bCs/>
                  <w:szCs w:val="22"/>
                  <w:rPrChange w:id="2571" w:author="Anush Mohandass" w:date="2016-04-29T04:05:00Z">
                    <w:rPr>
                      <w:szCs w:val="22"/>
                    </w:rPr>
                  </w:rPrChange>
                </w:rPr>
                <w:delText xml:space="preserve"> New command to list recommended QoS weights</w:delText>
              </w:r>
            </w:del>
            <w:ins w:id="2572" w:author="Anush Mohandass" w:date="2016-04-29T04:13:00Z">
              <w:r>
                <w:rPr>
                  <w:bCs/>
                  <w:szCs w:val="22"/>
                </w:rPr>
                <w:t xml:space="preserve">New command to set AID entries </w:t>
              </w:r>
            </w:ins>
            <w:ins w:id="2573" w:author="Anush Mohandass" w:date="2016-04-29T04:14:00Z">
              <w:r>
                <w:rPr>
                  <w:bCs/>
                  <w:szCs w:val="22"/>
                </w:rPr>
                <w:t>for each virtual interface</w:t>
              </w:r>
            </w:ins>
          </w:p>
        </w:tc>
      </w:tr>
      <w:tr w:rsidR="009C7656" w:rsidRPr="003A298D" w14:paraId="4C28D90C" w14:textId="77777777" w:rsidTr="009C7656">
        <w:trPr>
          <w:trHeight w:val="255"/>
          <w:trPrChange w:id="2574" w:author="Anush Mohandass" w:date="2016-04-29T04:12:00Z">
            <w:trPr>
              <w:trHeight w:val="255"/>
            </w:trPr>
          </w:trPrChange>
        </w:trPr>
        <w:tc>
          <w:tcPr>
            <w:tcW w:w="2358" w:type="dxa"/>
            <w:vAlign w:val="bottom"/>
            <w:tcPrChange w:id="2575" w:author="Anush Mohandass" w:date="2016-04-29T04:12:00Z">
              <w:tcPr>
                <w:tcW w:w="3865" w:type="dxa"/>
                <w:gridSpan w:val="2"/>
              </w:tcPr>
            </w:tcPrChange>
          </w:tcPr>
          <w:p w14:paraId="3C874852" w14:textId="374B1A51" w:rsidR="009C7656" w:rsidRPr="009C7656" w:rsidRDefault="009C7656" w:rsidP="009C7656">
            <w:pPr>
              <w:pStyle w:val="Body"/>
              <w:rPr>
                <w:bCs/>
                <w:szCs w:val="22"/>
                <w:rPrChange w:id="2576" w:author="Anush Mohandass" w:date="2016-04-29T04:05:00Z">
                  <w:rPr>
                    <w:szCs w:val="22"/>
                  </w:rPr>
                </w:rPrChange>
              </w:rPr>
            </w:pPr>
            <w:ins w:id="2577" w:author="Anush Mohandass" w:date="2016-04-29T04:04:00Z">
              <w:r w:rsidRPr="009C7656">
                <w:rPr>
                  <w:bCs/>
                  <w:szCs w:val="22"/>
                  <w:rPrChange w:id="2578" w:author="Anush Mohandass" w:date="2016-04-29T04:05:00Z">
                    <w:rPr>
                      <w:rFonts w:ascii="Arial" w:hAnsi="Arial" w:cs="Arial"/>
                      <w:sz w:val="20"/>
                      <w:szCs w:val="20"/>
                    </w:rPr>
                  </w:rPrChange>
                </w:rPr>
                <w:t>set_vifce_class</w:t>
              </w:r>
            </w:ins>
            <w:del w:id="2579" w:author="Anush Mohandass" w:date="2016-04-29T04:04:00Z">
              <w:r w:rsidRPr="00BE092E" w:rsidDel="009C7656">
                <w:rPr>
                  <w:bCs/>
                  <w:szCs w:val="22"/>
                </w:rPr>
                <w:delText>add_slave_group</w:delText>
              </w:r>
            </w:del>
          </w:p>
        </w:tc>
        <w:tc>
          <w:tcPr>
            <w:tcW w:w="7087" w:type="dxa"/>
            <w:tcPrChange w:id="2580" w:author="Anush Mohandass" w:date="2016-04-29T04:12:00Z">
              <w:tcPr>
                <w:tcW w:w="5580" w:type="dxa"/>
              </w:tcPr>
            </w:tcPrChange>
          </w:tcPr>
          <w:p w14:paraId="2CEE470F" w14:textId="3A4E8606" w:rsidR="009C7656" w:rsidRPr="009C7656" w:rsidRDefault="009C7656">
            <w:pPr>
              <w:pStyle w:val="Body"/>
              <w:rPr>
                <w:bCs/>
                <w:szCs w:val="22"/>
                <w:rPrChange w:id="2581" w:author="Anush Mohandass" w:date="2016-04-29T04:05:00Z">
                  <w:rPr>
                    <w:szCs w:val="22"/>
                  </w:rPr>
                </w:rPrChange>
              </w:rPr>
            </w:pPr>
            <w:ins w:id="2582" w:author="Anush Mohandass" w:date="2016-04-29T04:14:00Z">
              <w:r>
                <w:rPr>
                  <w:bCs/>
                  <w:szCs w:val="22"/>
                </w:rPr>
                <w:t>New command to set traffic class for each virtual interface</w:t>
              </w:r>
            </w:ins>
            <w:del w:id="2583" w:author="Anush Mohandass" w:date="2016-04-29T04:04:00Z">
              <w:r w:rsidRPr="00BE092E" w:rsidDel="009C7656">
                <w:rPr>
                  <w:bCs/>
                  <w:szCs w:val="22"/>
                </w:rPr>
                <w:delText xml:space="preserve"> New command to group multiple slaves</w:delText>
              </w:r>
            </w:del>
          </w:p>
        </w:tc>
      </w:tr>
      <w:tr w:rsidR="009C7656" w:rsidRPr="003A298D" w14:paraId="779A82A1" w14:textId="77777777" w:rsidTr="009C7656">
        <w:trPr>
          <w:trHeight w:val="255"/>
          <w:trPrChange w:id="2584" w:author="Anush Mohandass" w:date="2016-04-29T04:12:00Z">
            <w:trPr>
              <w:trHeight w:val="255"/>
            </w:trPr>
          </w:trPrChange>
        </w:trPr>
        <w:tc>
          <w:tcPr>
            <w:tcW w:w="2358" w:type="dxa"/>
            <w:vAlign w:val="bottom"/>
            <w:tcPrChange w:id="2585" w:author="Anush Mohandass" w:date="2016-04-29T04:12:00Z">
              <w:tcPr>
                <w:tcW w:w="3865" w:type="dxa"/>
                <w:gridSpan w:val="2"/>
              </w:tcPr>
            </w:tcPrChange>
          </w:tcPr>
          <w:p w14:paraId="561B8FF4" w14:textId="573D5543" w:rsidR="009C7656" w:rsidRPr="009C7656" w:rsidRDefault="009C7656" w:rsidP="009C7656">
            <w:pPr>
              <w:pStyle w:val="Body"/>
              <w:rPr>
                <w:bCs/>
                <w:szCs w:val="22"/>
                <w:rPrChange w:id="2586" w:author="Anush Mohandass" w:date="2016-04-29T04:05:00Z">
                  <w:rPr>
                    <w:szCs w:val="22"/>
                  </w:rPr>
                </w:rPrChange>
              </w:rPr>
            </w:pPr>
            <w:ins w:id="2587" w:author="Anush Mohandass" w:date="2016-04-29T04:04:00Z">
              <w:r w:rsidRPr="009C7656">
                <w:rPr>
                  <w:bCs/>
                  <w:szCs w:val="22"/>
                  <w:rPrChange w:id="2588" w:author="Anush Mohandass" w:date="2016-04-29T04:05:00Z">
                    <w:rPr>
                      <w:rFonts w:ascii="Arial" w:hAnsi="Arial" w:cs="Arial"/>
                      <w:sz w:val="20"/>
                      <w:szCs w:val="20"/>
                    </w:rPr>
                  </w:rPrChange>
                </w:rPr>
                <w:t>set_vifce_credits</w:t>
              </w:r>
            </w:ins>
            <w:del w:id="2589" w:author="Anush Mohandass" w:date="2016-04-29T04:04:00Z">
              <w:r w:rsidRPr="00BE092E" w:rsidDel="009C7656">
                <w:rPr>
                  <w:bCs/>
                  <w:szCs w:val="22"/>
                </w:rPr>
                <w:delText>list_slave_groups</w:delText>
              </w:r>
            </w:del>
          </w:p>
        </w:tc>
        <w:tc>
          <w:tcPr>
            <w:tcW w:w="7087" w:type="dxa"/>
            <w:tcPrChange w:id="2590" w:author="Anush Mohandass" w:date="2016-04-29T04:12:00Z">
              <w:tcPr>
                <w:tcW w:w="5580" w:type="dxa"/>
              </w:tcPr>
            </w:tcPrChange>
          </w:tcPr>
          <w:p w14:paraId="7A6E615F" w14:textId="237BB879" w:rsidR="009C7656" w:rsidRPr="009C7656" w:rsidRDefault="009C7656">
            <w:pPr>
              <w:pStyle w:val="Body"/>
              <w:rPr>
                <w:bCs/>
                <w:szCs w:val="22"/>
                <w:rPrChange w:id="2591" w:author="Anush Mohandass" w:date="2016-04-29T04:05:00Z">
                  <w:rPr>
                    <w:szCs w:val="22"/>
                  </w:rPr>
                </w:rPrChange>
              </w:rPr>
            </w:pPr>
            <w:ins w:id="2592" w:author="Anush Mohandass" w:date="2016-04-29T04:14:00Z">
              <w:r>
                <w:rPr>
                  <w:bCs/>
                  <w:szCs w:val="22"/>
                </w:rPr>
                <w:t>New command to set number of credits for each virtual interface</w:t>
              </w:r>
            </w:ins>
            <w:del w:id="2593" w:author="Anush Mohandass" w:date="2016-04-29T04:04:00Z">
              <w:r w:rsidRPr="00BE092E" w:rsidDel="009C7656">
                <w:rPr>
                  <w:bCs/>
                  <w:szCs w:val="22"/>
                </w:rPr>
                <w:delText xml:space="preserve"> New command to list slave groups</w:delText>
              </w:r>
            </w:del>
          </w:p>
        </w:tc>
      </w:tr>
      <w:tr w:rsidR="009C7656" w:rsidRPr="003A298D" w14:paraId="26269008" w14:textId="77777777" w:rsidTr="009C7656">
        <w:trPr>
          <w:trHeight w:val="255"/>
          <w:trPrChange w:id="2594" w:author="Anush Mohandass" w:date="2016-04-29T04:12:00Z">
            <w:trPr>
              <w:trHeight w:val="255"/>
            </w:trPr>
          </w:trPrChange>
        </w:trPr>
        <w:tc>
          <w:tcPr>
            <w:tcW w:w="2358" w:type="dxa"/>
            <w:vAlign w:val="bottom"/>
            <w:tcPrChange w:id="2595" w:author="Anush Mohandass" w:date="2016-04-29T04:12:00Z">
              <w:tcPr>
                <w:tcW w:w="3865" w:type="dxa"/>
                <w:gridSpan w:val="2"/>
              </w:tcPr>
            </w:tcPrChange>
          </w:tcPr>
          <w:p w14:paraId="7D9243E9" w14:textId="66FCE240" w:rsidR="009C7656" w:rsidRPr="009C7656" w:rsidRDefault="009C7656" w:rsidP="009C7656">
            <w:pPr>
              <w:pStyle w:val="Body"/>
              <w:rPr>
                <w:bCs/>
                <w:szCs w:val="22"/>
                <w:rPrChange w:id="2596" w:author="Anush Mohandass" w:date="2016-04-29T04:05:00Z">
                  <w:rPr>
                    <w:szCs w:val="22"/>
                  </w:rPr>
                </w:rPrChange>
              </w:rPr>
            </w:pPr>
            <w:ins w:id="2597" w:author="Anush Mohandass" w:date="2016-04-29T04:04:00Z">
              <w:r w:rsidRPr="009C7656">
                <w:rPr>
                  <w:bCs/>
                  <w:szCs w:val="22"/>
                  <w:rPrChange w:id="2598" w:author="Anush Mohandass" w:date="2016-04-29T04:05:00Z">
                    <w:rPr>
                      <w:rFonts w:ascii="Arial" w:hAnsi="Arial" w:cs="Arial"/>
                      <w:sz w:val="20"/>
                      <w:szCs w:val="20"/>
                    </w:rPr>
                  </w:rPrChange>
                </w:rPr>
                <w:t>show_layers</w:t>
              </w:r>
            </w:ins>
            <w:del w:id="2599" w:author="Anush Mohandass" w:date="2016-04-29T04:04:00Z">
              <w:r w:rsidRPr="00BE092E" w:rsidDel="009C7656">
                <w:rPr>
                  <w:bCs/>
                  <w:szCs w:val="22"/>
                </w:rPr>
                <w:delText>del_slave_group</w:delText>
              </w:r>
            </w:del>
          </w:p>
        </w:tc>
        <w:tc>
          <w:tcPr>
            <w:tcW w:w="7087" w:type="dxa"/>
            <w:tcPrChange w:id="2600" w:author="Anush Mohandass" w:date="2016-04-29T04:12:00Z">
              <w:tcPr>
                <w:tcW w:w="5580" w:type="dxa"/>
              </w:tcPr>
            </w:tcPrChange>
          </w:tcPr>
          <w:p w14:paraId="6F44315C" w14:textId="51ABC583" w:rsidR="009C7656" w:rsidRPr="00BE092E" w:rsidRDefault="009C7656" w:rsidP="009C7656">
            <w:pPr>
              <w:pStyle w:val="Body"/>
              <w:rPr>
                <w:bCs/>
                <w:szCs w:val="22"/>
              </w:rPr>
            </w:pPr>
            <w:del w:id="2601" w:author="Anush Mohandass" w:date="2016-04-29T04:04:00Z">
              <w:r w:rsidRPr="009C7656" w:rsidDel="009C7656">
                <w:rPr>
                  <w:bCs/>
                  <w:szCs w:val="22"/>
                  <w:rPrChange w:id="2602" w:author="Anush Mohandass" w:date="2016-04-29T04:05:00Z">
                    <w:rPr>
                      <w:szCs w:val="22"/>
                    </w:rPr>
                  </w:rPrChange>
                </w:rPr>
                <w:delText xml:space="preserve"> New command to delete a slave group.</w:delText>
              </w:r>
            </w:del>
            <w:ins w:id="2603" w:author="Anush Mohandass" w:date="2016-04-29T04:15:00Z">
              <w:r>
                <w:rPr>
                  <w:bCs/>
                  <w:szCs w:val="22"/>
                </w:rPr>
                <w:t>Command to show specified number of layers in GUI</w:t>
              </w:r>
            </w:ins>
          </w:p>
        </w:tc>
      </w:tr>
      <w:tr w:rsidR="009C7656" w:rsidRPr="003A298D" w14:paraId="2C8604C6" w14:textId="77777777" w:rsidTr="009C7656">
        <w:trPr>
          <w:trHeight w:val="255"/>
          <w:trPrChange w:id="2604" w:author="Anush Mohandass" w:date="2016-04-29T04:12:00Z">
            <w:trPr>
              <w:trHeight w:val="255"/>
            </w:trPr>
          </w:trPrChange>
        </w:trPr>
        <w:tc>
          <w:tcPr>
            <w:tcW w:w="2358" w:type="dxa"/>
            <w:vAlign w:val="bottom"/>
            <w:tcPrChange w:id="2605" w:author="Anush Mohandass" w:date="2016-04-29T04:12:00Z">
              <w:tcPr>
                <w:tcW w:w="3865" w:type="dxa"/>
                <w:gridSpan w:val="2"/>
              </w:tcPr>
            </w:tcPrChange>
          </w:tcPr>
          <w:p w14:paraId="30705541" w14:textId="4E404645" w:rsidR="009C7656" w:rsidRPr="009C7656" w:rsidRDefault="009C7656" w:rsidP="009C7656">
            <w:pPr>
              <w:pStyle w:val="Body"/>
              <w:rPr>
                <w:bCs/>
                <w:szCs w:val="22"/>
                <w:rPrChange w:id="2606" w:author="Anush Mohandass" w:date="2016-04-29T04:05:00Z">
                  <w:rPr>
                    <w:rFonts w:cs="Arial"/>
                    <w:szCs w:val="22"/>
                  </w:rPr>
                </w:rPrChange>
              </w:rPr>
            </w:pPr>
            <w:ins w:id="2607" w:author="Anush Mohandass" w:date="2016-04-29T04:05:00Z">
              <w:r>
                <w:rPr>
                  <w:bCs/>
                  <w:szCs w:val="22"/>
                </w:rPr>
                <w:t>add_ccc_group</w:t>
              </w:r>
            </w:ins>
            <w:del w:id="2608" w:author="Anush Mohandass" w:date="2016-04-29T04:04:00Z">
              <w:r w:rsidRPr="00BE092E" w:rsidDel="009C7656">
                <w:rPr>
                  <w:bCs/>
                  <w:szCs w:val="22"/>
                </w:rPr>
                <w:delText>add_range_to</w:delText>
              </w:r>
              <w:r w:rsidRPr="009C7656" w:rsidDel="009C7656">
                <w:rPr>
                  <w:bCs/>
                  <w:szCs w:val="22"/>
                  <w:rPrChange w:id="2609" w:author="Anush Mohandass" w:date="2016-04-29T04:05:00Z">
                    <w:rPr>
                      <w:rFonts w:cs="Arial"/>
                      <w:szCs w:val="22"/>
                    </w:rPr>
                  </w:rPrChange>
                </w:rPr>
                <w:delText>_master</w:delText>
              </w:r>
            </w:del>
          </w:p>
        </w:tc>
        <w:tc>
          <w:tcPr>
            <w:tcW w:w="7087" w:type="dxa"/>
            <w:tcPrChange w:id="2610" w:author="Anush Mohandass" w:date="2016-04-29T04:12:00Z">
              <w:tcPr>
                <w:tcW w:w="5580" w:type="dxa"/>
              </w:tcPr>
            </w:tcPrChange>
          </w:tcPr>
          <w:p w14:paraId="608369FD" w14:textId="382DBAFC" w:rsidR="009C7656" w:rsidRPr="00BE092E" w:rsidRDefault="009C7656">
            <w:pPr>
              <w:pStyle w:val="Body"/>
              <w:rPr>
                <w:bCs/>
                <w:szCs w:val="22"/>
              </w:rPr>
            </w:pPr>
            <w:ins w:id="2611" w:author="Anush Mohandass" w:date="2016-04-29T04:15:00Z">
              <w:r>
                <w:rPr>
                  <w:bCs/>
                  <w:szCs w:val="22"/>
                </w:rPr>
                <w:t xml:space="preserve">Command syntax has been changed </w:t>
              </w:r>
            </w:ins>
            <w:del w:id="2612" w:author="Anush Mohandass" w:date="2016-04-29T04:04:00Z">
              <w:r w:rsidRPr="00BE092E" w:rsidDel="009C7656">
                <w:rPr>
                  <w:bCs/>
                  <w:szCs w:val="22"/>
                </w:rPr>
                <w:delText>This command has a new argument to specify the base address in the master’s address space</w:delText>
              </w:r>
            </w:del>
            <w:ins w:id="2613" w:author="Anush Mohandass" w:date="2016-04-29T04:15:00Z">
              <w:r>
                <w:rPr>
                  <w:bCs/>
                  <w:szCs w:val="22"/>
                </w:rPr>
                <w:t>to accommodate hash functions</w:t>
              </w:r>
            </w:ins>
          </w:p>
        </w:tc>
      </w:tr>
      <w:tr w:rsidR="009C7656" w:rsidRPr="003A298D" w14:paraId="419ADD4E" w14:textId="77777777" w:rsidTr="009C7656">
        <w:trPr>
          <w:trHeight w:val="255"/>
          <w:ins w:id="2614" w:author="Anush Mohandass" w:date="2016-04-29T04:05:00Z"/>
          <w:trPrChange w:id="2615" w:author="Anush Mohandass" w:date="2016-04-29T04:12:00Z">
            <w:trPr>
              <w:trHeight w:val="255"/>
            </w:trPr>
          </w:trPrChange>
        </w:trPr>
        <w:tc>
          <w:tcPr>
            <w:tcW w:w="2358" w:type="dxa"/>
            <w:vAlign w:val="bottom"/>
            <w:tcPrChange w:id="2616" w:author="Anush Mohandass" w:date="2016-04-29T04:12:00Z">
              <w:tcPr>
                <w:tcW w:w="3865" w:type="dxa"/>
                <w:gridSpan w:val="2"/>
              </w:tcPr>
            </w:tcPrChange>
          </w:tcPr>
          <w:p w14:paraId="659AFD99" w14:textId="6C7C8D79" w:rsidR="009C7656" w:rsidRPr="00BE092E" w:rsidDel="009C7656" w:rsidRDefault="009C7656" w:rsidP="009C7656">
            <w:pPr>
              <w:pStyle w:val="Body"/>
              <w:rPr>
                <w:ins w:id="2617" w:author="Anush Mohandass" w:date="2016-04-29T04:05:00Z"/>
                <w:bCs/>
                <w:szCs w:val="22"/>
              </w:rPr>
            </w:pPr>
            <w:ins w:id="2618" w:author="Anush Mohandass" w:date="2016-04-29T04:05:00Z">
              <w:r>
                <w:rPr>
                  <w:bCs/>
                  <w:szCs w:val="22"/>
                </w:rPr>
                <w:t>add_llc_group</w:t>
              </w:r>
            </w:ins>
          </w:p>
        </w:tc>
        <w:tc>
          <w:tcPr>
            <w:tcW w:w="7087" w:type="dxa"/>
            <w:tcPrChange w:id="2619" w:author="Anush Mohandass" w:date="2016-04-29T04:12:00Z">
              <w:tcPr>
                <w:tcW w:w="5580" w:type="dxa"/>
              </w:tcPr>
            </w:tcPrChange>
          </w:tcPr>
          <w:p w14:paraId="05FFCE52" w14:textId="2210DBFF" w:rsidR="009C7656" w:rsidRPr="00BE092E" w:rsidDel="009C7656" w:rsidRDefault="009C7656" w:rsidP="009C7656">
            <w:pPr>
              <w:pStyle w:val="Body"/>
              <w:rPr>
                <w:ins w:id="2620" w:author="Anush Mohandass" w:date="2016-04-29T04:05:00Z"/>
                <w:bCs/>
                <w:szCs w:val="22"/>
              </w:rPr>
            </w:pPr>
            <w:ins w:id="2621" w:author="Anush Mohandass" w:date="2016-04-29T04:16:00Z">
              <w:r>
                <w:rPr>
                  <w:bCs/>
                  <w:szCs w:val="22"/>
                </w:rPr>
                <w:t>Command syntax has been changed to accommodate hash functions</w:t>
              </w:r>
            </w:ins>
          </w:p>
        </w:tc>
      </w:tr>
      <w:tr w:rsidR="009C7656" w:rsidRPr="003A298D" w14:paraId="7CDCEA4F" w14:textId="77777777" w:rsidTr="009C7656">
        <w:trPr>
          <w:trHeight w:val="255"/>
          <w:ins w:id="2622" w:author="Anush Mohandass" w:date="2016-04-29T04:05:00Z"/>
          <w:trPrChange w:id="2623" w:author="Anush Mohandass" w:date="2016-04-29T04:12:00Z">
            <w:trPr>
              <w:trHeight w:val="255"/>
            </w:trPr>
          </w:trPrChange>
        </w:trPr>
        <w:tc>
          <w:tcPr>
            <w:tcW w:w="2358" w:type="dxa"/>
            <w:vAlign w:val="bottom"/>
            <w:tcPrChange w:id="2624" w:author="Anush Mohandass" w:date="2016-04-29T04:12:00Z">
              <w:tcPr>
                <w:tcW w:w="3865" w:type="dxa"/>
                <w:gridSpan w:val="2"/>
              </w:tcPr>
            </w:tcPrChange>
          </w:tcPr>
          <w:p w14:paraId="1E3E772D" w14:textId="4EDAF5F1" w:rsidR="009C7656" w:rsidRPr="00BE092E" w:rsidDel="009C7656" w:rsidRDefault="009C7656" w:rsidP="009C7656">
            <w:pPr>
              <w:pStyle w:val="Body"/>
              <w:rPr>
                <w:ins w:id="2625" w:author="Anush Mohandass" w:date="2016-04-29T04:05:00Z"/>
                <w:bCs/>
                <w:szCs w:val="22"/>
              </w:rPr>
            </w:pPr>
            <w:ins w:id="2626" w:author="Anush Mohandass" w:date="2016-04-29T04:05:00Z">
              <w:r>
                <w:rPr>
                  <w:bCs/>
                  <w:szCs w:val="22"/>
                </w:rPr>
                <w:t>add_cache_group</w:t>
              </w:r>
            </w:ins>
          </w:p>
        </w:tc>
        <w:tc>
          <w:tcPr>
            <w:tcW w:w="7087" w:type="dxa"/>
            <w:tcPrChange w:id="2627" w:author="Anush Mohandass" w:date="2016-04-29T04:12:00Z">
              <w:tcPr>
                <w:tcW w:w="5580" w:type="dxa"/>
              </w:tcPr>
            </w:tcPrChange>
          </w:tcPr>
          <w:p w14:paraId="5D6EC087" w14:textId="7BD4877F" w:rsidR="009C7656" w:rsidRPr="00BE092E" w:rsidDel="009C7656" w:rsidRDefault="009C7656" w:rsidP="009C7656">
            <w:pPr>
              <w:pStyle w:val="Body"/>
              <w:rPr>
                <w:ins w:id="2628" w:author="Anush Mohandass" w:date="2016-04-29T04:05:00Z"/>
                <w:bCs/>
                <w:szCs w:val="22"/>
              </w:rPr>
            </w:pPr>
            <w:ins w:id="2629" w:author="Anush Mohandass" w:date="2016-04-29T04:16:00Z">
              <w:r>
                <w:rPr>
                  <w:bCs/>
                  <w:szCs w:val="22"/>
                </w:rPr>
                <w:t>Command syntax has been changed to accommodate hash functions</w:t>
              </w:r>
            </w:ins>
          </w:p>
        </w:tc>
      </w:tr>
    </w:tbl>
    <w:p w14:paraId="4746E511" w14:textId="7938E608" w:rsidR="009A69A7" w:rsidRPr="00682937" w:rsidRDefault="00243BC0" w:rsidP="002107D3">
      <w:pPr>
        <w:pStyle w:val="Heading2"/>
        <w:rPr>
          <w:color w:val="auto"/>
        </w:rPr>
      </w:pPr>
      <w:bookmarkStart w:id="2630" w:name="_Toc449893476"/>
      <w:r w:rsidRPr="00682937">
        <w:rPr>
          <w:color w:val="auto"/>
        </w:rPr>
        <w:lastRenderedPageBreak/>
        <w:t>Default Property Changes</w:t>
      </w:r>
      <w:bookmarkEnd w:id="2630"/>
    </w:p>
    <w:tbl>
      <w:tblPr>
        <w:tblStyle w:val="TableGrid"/>
        <w:tblW w:w="9535" w:type="dxa"/>
        <w:tblLayout w:type="fixed"/>
        <w:tblLook w:val="04A0" w:firstRow="1" w:lastRow="0" w:firstColumn="1" w:lastColumn="0" w:noHBand="0" w:noVBand="1"/>
        <w:tblPrChange w:id="2631" w:author="Anush Mohandass" w:date="2016-04-29T04:26:00Z">
          <w:tblPr>
            <w:tblStyle w:val="TableGrid"/>
            <w:tblW w:w="9535" w:type="dxa"/>
            <w:tblLayout w:type="fixed"/>
            <w:tblLook w:val="04A0" w:firstRow="1" w:lastRow="0" w:firstColumn="1" w:lastColumn="0" w:noHBand="0" w:noVBand="1"/>
          </w:tblPr>
        </w:tblPrChange>
      </w:tblPr>
      <w:tblGrid>
        <w:gridCol w:w="3348"/>
        <w:gridCol w:w="1080"/>
        <w:gridCol w:w="5107"/>
        <w:tblGridChange w:id="2632">
          <w:tblGrid>
            <w:gridCol w:w="3865"/>
            <w:gridCol w:w="990"/>
            <w:gridCol w:w="4680"/>
          </w:tblGrid>
        </w:tblGridChange>
      </w:tblGrid>
      <w:tr w:rsidR="00D8665F" w:rsidRPr="003A298D" w14:paraId="5B7BBF62" w14:textId="77777777" w:rsidTr="00716164">
        <w:trPr>
          <w:trHeight w:val="255"/>
          <w:trPrChange w:id="2633" w:author="Anush Mohandass" w:date="2016-04-29T04:26:00Z">
            <w:trPr>
              <w:trHeight w:val="255"/>
            </w:trPr>
          </w:trPrChange>
        </w:trPr>
        <w:tc>
          <w:tcPr>
            <w:tcW w:w="3348" w:type="dxa"/>
            <w:hideMark/>
            <w:tcPrChange w:id="2634" w:author="Anush Mohandass" w:date="2016-04-29T04:26:00Z">
              <w:tcPr>
                <w:tcW w:w="3865" w:type="dxa"/>
                <w:hideMark/>
              </w:tcPr>
            </w:tcPrChange>
          </w:tcPr>
          <w:p w14:paraId="3E156E73" w14:textId="77777777" w:rsidR="00D8665F" w:rsidRPr="00F77A6B" w:rsidRDefault="00D8665F" w:rsidP="007524FB">
            <w:pPr>
              <w:pStyle w:val="Body"/>
              <w:rPr>
                <w:b/>
                <w:bCs/>
                <w:szCs w:val="22"/>
              </w:rPr>
            </w:pPr>
            <w:r w:rsidRPr="00F77A6B">
              <w:rPr>
                <w:b/>
                <w:bCs/>
                <w:szCs w:val="22"/>
              </w:rPr>
              <w:t>Property Name</w:t>
            </w:r>
          </w:p>
        </w:tc>
        <w:tc>
          <w:tcPr>
            <w:tcW w:w="1080" w:type="dxa"/>
            <w:hideMark/>
            <w:tcPrChange w:id="2635" w:author="Anush Mohandass" w:date="2016-04-29T04:26:00Z">
              <w:tcPr>
                <w:tcW w:w="990" w:type="dxa"/>
                <w:hideMark/>
              </w:tcPr>
            </w:tcPrChange>
          </w:tcPr>
          <w:p w14:paraId="573AF4B0" w14:textId="77777777" w:rsidR="00D8665F" w:rsidRPr="00F77A6B" w:rsidRDefault="00D8665F" w:rsidP="007524FB">
            <w:pPr>
              <w:pStyle w:val="Body"/>
              <w:rPr>
                <w:b/>
                <w:bCs/>
                <w:szCs w:val="22"/>
              </w:rPr>
            </w:pPr>
            <w:r w:rsidRPr="00F77A6B">
              <w:rPr>
                <w:b/>
                <w:bCs/>
                <w:szCs w:val="22"/>
              </w:rPr>
              <w:t>Default Value</w:t>
            </w:r>
          </w:p>
        </w:tc>
        <w:tc>
          <w:tcPr>
            <w:tcW w:w="5107" w:type="dxa"/>
            <w:hideMark/>
            <w:tcPrChange w:id="2636" w:author="Anush Mohandass" w:date="2016-04-29T04:26:00Z">
              <w:tcPr>
                <w:tcW w:w="4680" w:type="dxa"/>
                <w:hideMark/>
              </w:tcPr>
            </w:tcPrChange>
          </w:tcPr>
          <w:p w14:paraId="0BC9E5A6" w14:textId="77777777" w:rsidR="00D8665F" w:rsidRPr="00F77A6B" w:rsidRDefault="00D8665F" w:rsidP="007524FB">
            <w:pPr>
              <w:pStyle w:val="Body"/>
              <w:rPr>
                <w:b/>
                <w:bCs/>
                <w:szCs w:val="22"/>
              </w:rPr>
            </w:pPr>
            <w:r w:rsidRPr="00F77A6B">
              <w:rPr>
                <w:b/>
                <w:bCs/>
                <w:szCs w:val="22"/>
              </w:rPr>
              <w:t>Comment</w:t>
            </w:r>
          </w:p>
        </w:tc>
      </w:tr>
      <w:tr w:rsidR="00716164" w:rsidRPr="003A298D" w14:paraId="7C4FDB68" w14:textId="77777777" w:rsidTr="00716164">
        <w:trPr>
          <w:trHeight w:val="255"/>
          <w:trPrChange w:id="2637" w:author="Anush Mohandass" w:date="2016-04-29T04:26:00Z">
            <w:trPr>
              <w:trHeight w:val="255"/>
            </w:trPr>
          </w:trPrChange>
        </w:trPr>
        <w:tc>
          <w:tcPr>
            <w:tcW w:w="3348" w:type="dxa"/>
            <w:vAlign w:val="bottom"/>
            <w:tcPrChange w:id="2638" w:author="Anush Mohandass" w:date="2016-04-29T04:26:00Z">
              <w:tcPr>
                <w:tcW w:w="3865" w:type="dxa"/>
              </w:tcPr>
            </w:tcPrChange>
          </w:tcPr>
          <w:p w14:paraId="356A07A4" w14:textId="2FC011BF" w:rsidR="00716164" w:rsidRPr="00716164" w:rsidRDefault="00716164" w:rsidP="00716164">
            <w:pPr>
              <w:pStyle w:val="Body"/>
              <w:rPr>
                <w:rFonts w:cs="Arial"/>
                <w:rPrChange w:id="2639" w:author="Anush Mohandass" w:date="2016-04-29T04:20:00Z">
                  <w:rPr>
                    <w:szCs w:val="22"/>
                  </w:rPr>
                </w:rPrChange>
              </w:rPr>
            </w:pPr>
            <w:ins w:id="2640" w:author="Anush Mohandass" w:date="2016-04-29T04:19:00Z">
              <w:r w:rsidRPr="00716164">
                <w:rPr>
                  <w:rFonts w:cs="Arial"/>
                  <w:rPrChange w:id="2641" w:author="Anush Mohandass" w:date="2016-04-29T04:20:00Z">
                    <w:rPr>
                      <w:rFonts w:ascii="Arial" w:hAnsi="Arial" w:cs="Arial"/>
                      <w:sz w:val="20"/>
                      <w:szCs w:val="20"/>
                    </w:rPr>
                  </w:rPrChange>
                </w:rPr>
                <w:t>archive_project_dir</w:t>
              </w:r>
            </w:ins>
            <w:del w:id="2642" w:author="Anush Mohandass" w:date="2016-04-29T04:19:00Z">
              <w:r w:rsidRPr="00BE092E" w:rsidDel="00716164">
                <w:rPr>
                  <w:rFonts w:cs="Arial"/>
                </w:rPr>
                <w:delText>max_allowed_mask_expansion_stars</w:delText>
              </w:r>
            </w:del>
          </w:p>
        </w:tc>
        <w:tc>
          <w:tcPr>
            <w:tcW w:w="1080" w:type="dxa"/>
            <w:vAlign w:val="bottom"/>
            <w:tcPrChange w:id="2643" w:author="Anush Mohandass" w:date="2016-04-29T04:26:00Z">
              <w:tcPr>
                <w:tcW w:w="990" w:type="dxa"/>
              </w:tcPr>
            </w:tcPrChange>
          </w:tcPr>
          <w:p w14:paraId="3FB3EDC7" w14:textId="39CEBA0F" w:rsidR="00716164" w:rsidRPr="00716164" w:rsidRDefault="00716164" w:rsidP="00716164">
            <w:pPr>
              <w:pStyle w:val="Body"/>
              <w:rPr>
                <w:rFonts w:cs="Arial"/>
                <w:rPrChange w:id="2644" w:author="Anush Mohandass" w:date="2016-04-29T04:20:00Z">
                  <w:rPr>
                    <w:szCs w:val="22"/>
                  </w:rPr>
                </w:rPrChange>
              </w:rPr>
            </w:pPr>
            <w:ins w:id="2645" w:author="Anush Mohandass" w:date="2016-04-29T04:20:00Z">
              <w:r w:rsidRPr="00716164">
                <w:rPr>
                  <w:rFonts w:cs="Arial"/>
                  <w:rPrChange w:id="2646" w:author="Anush Mohandass" w:date="2016-04-29T04:20:00Z">
                    <w:rPr>
                      <w:rFonts w:ascii="Arial" w:hAnsi="Arial" w:cs="Arial"/>
                      <w:sz w:val="20"/>
                      <w:szCs w:val="20"/>
                    </w:rPr>
                  </w:rPrChange>
                </w:rPr>
                <w:t>yes</w:t>
              </w:r>
            </w:ins>
            <w:del w:id="2647" w:author="Anush Mohandass" w:date="2016-04-29T04:19:00Z">
              <w:r w:rsidRPr="00BE092E" w:rsidDel="00716164">
                <w:rPr>
                  <w:rFonts w:cs="Arial"/>
                </w:rPr>
                <w:delText>10</w:delText>
              </w:r>
            </w:del>
          </w:p>
        </w:tc>
        <w:tc>
          <w:tcPr>
            <w:tcW w:w="5107" w:type="dxa"/>
            <w:tcPrChange w:id="2648" w:author="Anush Mohandass" w:date="2016-04-29T04:26:00Z">
              <w:tcPr>
                <w:tcW w:w="4680" w:type="dxa"/>
              </w:tcPr>
            </w:tcPrChange>
          </w:tcPr>
          <w:p w14:paraId="74B5C4E8" w14:textId="379A3A27" w:rsidR="00716164" w:rsidRPr="00716164" w:rsidRDefault="00716164" w:rsidP="00716164">
            <w:pPr>
              <w:pStyle w:val="Body"/>
              <w:rPr>
                <w:rFonts w:cs="Arial"/>
                <w:rPrChange w:id="2649" w:author="Anush Mohandass" w:date="2016-04-29T04:20:00Z">
                  <w:rPr>
                    <w:szCs w:val="22"/>
                  </w:rPr>
                </w:rPrChange>
              </w:rPr>
            </w:pPr>
            <w:ins w:id="2650" w:author="Anush Mohandass" w:date="2016-04-29T04:20:00Z">
              <w:r>
                <w:rPr>
                  <w:rFonts w:cs="Arial"/>
                </w:rPr>
                <w:t>New property to disable automatic archiving of project directories</w:t>
              </w:r>
            </w:ins>
            <w:del w:id="2651" w:author="Anush Mohandass" w:date="2016-04-29T04:19:00Z">
              <w:r w:rsidRPr="00BE092E" w:rsidDel="00716164">
                <w:rPr>
                  <w:rFonts w:cs="Arial"/>
                </w:rPr>
                <w:delText xml:space="preserve"> New default property to limit number of ranges a base-mask pair is expanded to</w:delText>
              </w:r>
            </w:del>
          </w:p>
        </w:tc>
      </w:tr>
      <w:tr w:rsidR="00716164" w:rsidRPr="003A298D" w14:paraId="1DE45EDC" w14:textId="77777777" w:rsidTr="00716164">
        <w:trPr>
          <w:trHeight w:val="255"/>
          <w:trPrChange w:id="2652" w:author="Anush Mohandass" w:date="2016-04-29T04:26:00Z">
            <w:trPr>
              <w:trHeight w:val="255"/>
            </w:trPr>
          </w:trPrChange>
        </w:trPr>
        <w:tc>
          <w:tcPr>
            <w:tcW w:w="3348" w:type="dxa"/>
            <w:vAlign w:val="bottom"/>
            <w:tcPrChange w:id="2653" w:author="Anush Mohandass" w:date="2016-04-29T04:26:00Z">
              <w:tcPr>
                <w:tcW w:w="3865" w:type="dxa"/>
                <w:vAlign w:val="bottom"/>
              </w:tcPr>
            </w:tcPrChange>
          </w:tcPr>
          <w:p w14:paraId="1EA130F9" w14:textId="7675A360" w:rsidR="00716164" w:rsidRPr="00716164" w:rsidRDefault="00716164" w:rsidP="00716164">
            <w:pPr>
              <w:pStyle w:val="Body"/>
              <w:rPr>
                <w:rFonts w:cs="Arial"/>
                <w:rPrChange w:id="2654" w:author="Anush Mohandass" w:date="2016-04-29T04:20:00Z">
                  <w:rPr>
                    <w:szCs w:val="22"/>
                  </w:rPr>
                </w:rPrChange>
              </w:rPr>
            </w:pPr>
            <w:ins w:id="2655" w:author="Anush Mohandass" w:date="2016-04-29T04:19:00Z">
              <w:r w:rsidRPr="00716164">
                <w:rPr>
                  <w:rFonts w:cs="Arial"/>
                  <w:rPrChange w:id="2656" w:author="Anush Mohandass" w:date="2016-04-29T04:20:00Z">
                    <w:rPr>
                      <w:rFonts w:ascii="Arial" w:hAnsi="Arial" w:cs="Arial"/>
                      <w:sz w:val="20"/>
                      <w:szCs w:val="20"/>
                    </w:rPr>
                  </w:rPrChange>
                </w:rPr>
                <w:t>axi4_ar_org_id_enb</w:t>
              </w:r>
            </w:ins>
            <w:del w:id="2657" w:author="Anush Mohandass" w:date="2016-04-29T04:19:00Z">
              <w:r w:rsidRPr="00BE092E" w:rsidDel="00716164">
                <w:rPr>
                  <w:rFonts w:cs="Arial"/>
                </w:rPr>
                <w:delText>axi4m_support_interleaved_resp</w:delText>
              </w:r>
            </w:del>
          </w:p>
        </w:tc>
        <w:tc>
          <w:tcPr>
            <w:tcW w:w="1080" w:type="dxa"/>
            <w:vAlign w:val="bottom"/>
            <w:tcPrChange w:id="2658" w:author="Anush Mohandass" w:date="2016-04-29T04:26:00Z">
              <w:tcPr>
                <w:tcW w:w="990" w:type="dxa"/>
                <w:vAlign w:val="bottom"/>
              </w:tcPr>
            </w:tcPrChange>
          </w:tcPr>
          <w:p w14:paraId="28E0949A" w14:textId="4AC49F99" w:rsidR="00716164" w:rsidRPr="00716164" w:rsidRDefault="00716164" w:rsidP="00716164">
            <w:pPr>
              <w:pStyle w:val="Body"/>
              <w:rPr>
                <w:rFonts w:cs="Arial"/>
                <w:rPrChange w:id="2659" w:author="Anush Mohandass" w:date="2016-04-29T04:20:00Z">
                  <w:rPr>
                    <w:szCs w:val="22"/>
                  </w:rPr>
                </w:rPrChange>
              </w:rPr>
            </w:pPr>
            <w:ins w:id="2660" w:author="Anush Mohandass" w:date="2016-04-29T04:20:00Z">
              <w:r w:rsidRPr="00716164">
                <w:rPr>
                  <w:rFonts w:cs="Arial"/>
                  <w:rPrChange w:id="2661" w:author="Anush Mohandass" w:date="2016-04-29T04:20:00Z">
                    <w:rPr>
                      <w:rFonts w:ascii="Arial" w:hAnsi="Arial" w:cs="Arial"/>
                      <w:sz w:val="20"/>
                      <w:szCs w:val="20"/>
                    </w:rPr>
                  </w:rPrChange>
                </w:rPr>
                <w:t>no</w:t>
              </w:r>
            </w:ins>
            <w:del w:id="2662" w:author="Anush Mohandass" w:date="2016-04-29T04:19:00Z">
              <w:r w:rsidRPr="00BE092E" w:rsidDel="00716164">
                <w:rPr>
                  <w:rFonts w:cs="Arial"/>
                </w:rPr>
                <w:delText>no</w:delText>
              </w:r>
            </w:del>
          </w:p>
        </w:tc>
        <w:tc>
          <w:tcPr>
            <w:tcW w:w="5107" w:type="dxa"/>
            <w:vMerge w:val="restart"/>
            <w:vAlign w:val="center"/>
            <w:tcPrChange w:id="2663" w:author="Anush Mohandass" w:date="2016-04-29T04:26:00Z">
              <w:tcPr>
                <w:tcW w:w="4680" w:type="dxa"/>
                <w:vMerge w:val="restart"/>
              </w:tcPr>
            </w:tcPrChange>
          </w:tcPr>
          <w:p w14:paraId="22A86215" w14:textId="5C42B795" w:rsidR="00716164" w:rsidRPr="00716164" w:rsidDel="00716164" w:rsidRDefault="00716164">
            <w:pPr>
              <w:pStyle w:val="Body"/>
              <w:jc w:val="left"/>
              <w:rPr>
                <w:del w:id="2664" w:author="Anush Mohandass" w:date="2016-04-29T04:22:00Z"/>
                <w:rFonts w:cs="Arial"/>
              </w:rPr>
              <w:pPrChange w:id="2665" w:author="Anush Mohandass" w:date="2016-04-29T04:22:00Z">
                <w:pPr>
                  <w:pStyle w:val="Body"/>
                </w:pPr>
              </w:pPrChange>
            </w:pPr>
            <w:del w:id="2666" w:author="Anush Mohandass" w:date="2016-04-29T04:19:00Z">
              <w:r w:rsidRPr="00716164" w:rsidDel="00716164">
                <w:rPr>
                  <w:rFonts w:cs="Arial"/>
                  <w:rPrChange w:id="2667" w:author="Anush Mohandass" w:date="2016-04-29T04:20:00Z">
                    <w:rPr/>
                  </w:rPrChange>
                </w:rPr>
                <w:delText xml:space="preserve"> New default property to allow interleaving split transactions</w:delText>
              </w:r>
            </w:del>
            <w:ins w:id="2668" w:author="Anush Mohandass" w:date="2016-04-29T04:21:00Z">
              <w:r>
                <w:t xml:space="preserve"> </w:t>
              </w:r>
              <w:r>
                <w:rPr>
                  <w:rFonts w:cs="Arial"/>
                </w:rPr>
                <w:t>New properties</w:t>
              </w:r>
              <w:r w:rsidRPr="00716164">
                <w:rPr>
                  <w:rFonts w:cs="Arial"/>
                </w:rPr>
                <w:t xml:space="preserve"> that indicates whether original ID is enabled for read requests from all AXI4/ACEL slave bridges</w:t>
              </w:r>
            </w:ins>
          </w:p>
          <w:p w14:paraId="4AB1B11C" w14:textId="30C7768D" w:rsidR="00716164" w:rsidRPr="00716164" w:rsidRDefault="00716164">
            <w:pPr>
              <w:pStyle w:val="Body"/>
              <w:jc w:val="left"/>
              <w:rPr>
                <w:rFonts w:cs="Arial"/>
                <w:rPrChange w:id="2669" w:author="Anush Mohandass" w:date="2016-04-29T04:20:00Z">
                  <w:rPr>
                    <w:szCs w:val="22"/>
                  </w:rPr>
                </w:rPrChange>
              </w:rPr>
              <w:pPrChange w:id="2670" w:author="Anush Mohandass" w:date="2016-04-29T04:22:00Z">
                <w:pPr>
                  <w:pStyle w:val="Body"/>
                </w:pPr>
              </w:pPrChange>
            </w:pPr>
            <w:del w:id="2671" w:author="Anush Mohandass" w:date="2016-04-29T04:19:00Z">
              <w:r w:rsidRPr="00BE092E" w:rsidDel="00716164">
                <w:rPr>
                  <w:rFonts w:cs="Arial"/>
                </w:rPr>
                <w:delText xml:space="preserve"> New default property to enable NSPS and Q channel logic for always on domains</w:delText>
              </w:r>
            </w:del>
          </w:p>
        </w:tc>
      </w:tr>
      <w:tr w:rsidR="00716164" w:rsidRPr="003A298D" w14:paraId="5672CE14" w14:textId="77777777" w:rsidTr="00716164">
        <w:trPr>
          <w:trHeight w:val="255"/>
          <w:trPrChange w:id="2672" w:author="Anush Mohandass" w:date="2016-04-29T04:26:00Z">
            <w:trPr>
              <w:trHeight w:val="255"/>
            </w:trPr>
          </w:trPrChange>
        </w:trPr>
        <w:tc>
          <w:tcPr>
            <w:tcW w:w="3348" w:type="dxa"/>
            <w:vAlign w:val="bottom"/>
            <w:tcPrChange w:id="2673" w:author="Anush Mohandass" w:date="2016-04-29T04:26:00Z">
              <w:tcPr>
                <w:tcW w:w="3865" w:type="dxa"/>
                <w:vAlign w:val="bottom"/>
              </w:tcPr>
            </w:tcPrChange>
          </w:tcPr>
          <w:p w14:paraId="5D17CFAC" w14:textId="1A0995A9" w:rsidR="00716164" w:rsidRPr="00716164" w:rsidRDefault="00716164" w:rsidP="00716164">
            <w:pPr>
              <w:pStyle w:val="Body"/>
              <w:rPr>
                <w:rFonts w:cs="Arial"/>
                <w:rPrChange w:id="2674" w:author="Anush Mohandass" w:date="2016-04-29T04:20:00Z">
                  <w:rPr>
                    <w:szCs w:val="22"/>
                  </w:rPr>
                </w:rPrChange>
              </w:rPr>
            </w:pPr>
            <w:ins w:id="2675" w:author="Anush Mohandass" w:date="2016-04-29T04:19:00Z">
              <w:r w:rsidRPr="00716164">
                <w:rPr>
                  <w:rFonts w:cs="Arial"/>
                  <w:rPrChange w:id="2676" w:author="Anush Mohandass" w:date="2016-04-29T04:20:00Z">
                    <w:rPr>
                      <w:rFonts w:ascii="Arial" w:hAnsi="Arial" w:cs="Arial"/>
                      <w:sz w:val="20"/>
                      <w:szCs w:val="20"/>
                    </w:rPr>
                  </w:rPrChange>
                </w:rPr>
                <w:t>axi4_aw_org_id_enb</w:t>
              </w:r>
            </w:ins>
            <w:del w:id="2677" w:author="Anush Mohandass" w:date="2016-04-29T04:19:00Z">
              <w:r w:rsidRPr="00BE092E" w:rsidDel="00716164">
                <w:rPr>
                  <w:rFonts w:cs="Arial"/>
                </w:rPr>
                <w:delText>power_domain_force_q_channel</w:delText>
              </w:r>
            </w:del>
          </w:p>
        </w:tc>
        <w:tc>
          <w:tcPr>
            <w:tcW w:w="1080" w:type="dxa"/>
            <w:vAlign w:val="bottom"/>
            <w:tcPrChange w:id="2678" w:author="Anush Mohandass" w:date="2016-04-29T04:26:00Z">
              <w:tcPr>
                <w:tcW w:w="990" w:type="dxa"/>
                <w:vAlign w:val="bottom"/>
              </w:tcPr>
            </w:tcPrChange>
          </w:tcPr>
          <w:p w14:paraId="7586EAB3" w14:textId="742B9BBA" w:rsidR="00716164" w:rsidRPr="00716164" w:rsidRDefault="00716164" w:rsidP="00716164">
            <w:pPr>
              <w:pStyle w:val="Body"/>
              <w:rPr>
                <w:rFonts w:cs="Arial"/>
                <w:rPrChange w:id="2679" w:author="Anush Mohandass" w:date="2016-04-29T04:20:00Z">
                  <w:rPr>
                    <w:szCs w:val="22"/>
                  </w:rPr>
                </w:rPrChange>
              </w:rPr>
            </w:pPr>
            <w:ins w:id="2680" w:author="Anush Mohandass" w:date="2016-04-29T04:20:00Z">
              <w:r w:rsidRPr="00716164">
                <w:rPr>
                  <w:rFonts w:cs="Arial"/>
                  <w:rPrChange w:id="2681" w:author="Anush Mohandass" w:date="2016-04-29T04:20:00Z">
                    <w:rPr>
                      <w:rFonts w:ascii="Arial" w:hAnsi="Arial" w:cs="Arial"/>
                      <w:sz w:val="20"/>
                      <w:szCs w:val="20"/>
                    </w:rPr>
                  </w:rPrChange>
                </w:rPr>
                <w:t>no</w:t>
              </w:r>
            </w:ins>
            <w:del w:id="2682" w:author="Anush Mohandass" w:date="2016-04-29T04:19:00Z">
              <w:r w:rsidRPr="00BE092E" w:rsidDel="00716164">
                <w:rPr>
                  <w:rFonts w:cs="Arial"/>
                </w:rPr>
                <w:delText>no</w:delText>
              </w:r>
            </w:del>
          </w:p>
        </w:tc>
        <w:tc>
          <w:tcPr>
            <w:tcW w:w="5107" w:type="dxa"/>
            <w:vMerge/>
            <w:tcPrChange w:id="2683" w:author="Anush Mohandass" w:date="2016-04-29T04:26:00Z">
              <w:tcPr>
                <w:tcW w:w="4680" w:type="dxa"/>
                <w:vMerge/>
              </w:tcPr>
            </w:tcPrChange>
          </w:tcPr>
          <w:p w14:paraId="53E6C079" w14:textId="5B77EC12" w:rsidR="00716164" w:rsidRPr="00716164" w:rsidRDefault="00716164" w:rsidP="00716164">
            <w:pPr>
              <w:pStyle w:val="Body"/>
              <w:rPr>
                <w:rFonts w:cs="Arial"/>
                <w:rPrChange w:id="2684" w:author="Anush Mohandass" w:date="2016-04-29T04:20:00Z">
                  <w:rPr>
                    <w:szCs w:val="22"/>
                  </w:rPr>
                </w:rPrChange>
              </w:rPr>
            </w:pPr>
          </w:p>
        </w:tc>
      </w:tr>
      <w:tr w:rsidR="00716164" w:rsidRPr="003A298D" w14:paraId="2E5BFA48" w14:textId="77777777" w:rsidTr="00716164">
        <w:trPr>
          <w:trHeight w:val="255"/>
          <w:trPrChange w:id="2685" w:author="Anush Mohandass" w:date="2016-04-29T04:26:00Z">
            <w:trPr>
              <w:trHeight w:val="255"/>
            </w:trPr>
          </w:trPrChange>
        </w:trPr>
        <w:tc>
          <w:tcPr>
            <w:tcW w:w="3348" w:type="dxa"/>
            <w:vAlign w:val="bottom"/>
            <w:tcPrChange w:id="2686" w:author="Anush Mohandass" w:date="2016-04-29T04:26:00Z">
              <w:tcPr>
                <w:tcW w:w="3865" w:type="dxa"/>
              </w:tcPr>
            </w:tcPrChange>
          </w:tcPr>
          <w:p w14:paraId="0D58B33B" w14:textId="7CBF2A90" w:rsidR="00716164" w:rsidRPr="00716164" w:rsidRDefault="00716164" w:rsidP="00716164">
            <w:pPr>
              <w:pStyle w:val="Body"/>
              <w:rPr>
                <w:rFonts w:cs="Arial"/>
                <w:rPrChange w:id="2687" w:author="Anush Mohandass" w:date="2016-04-29T04:20:00Z">
                  <w:rPr>
                    <w:szCs w:val="22"/>
                  </w:rPr>
                </w:rPrChange>
              </w:rPr>
            </w:pPr>
            <w:ins w:id="2688" w:author="Anush Mohandass" w:date="2016-04-29T04:19:00Z">
              <w:r w:rsidRPr="00716164">
                <w:rPr>
                  <w:rFonts w:cs="Arial"/>
                  <w:rPrChange w:id="2689" w:author="Anush Mohandass" w:date="2016-04-29T04:20:00Z">
                    <w:rPr>
                      <w:rFonts w:ascii="Arial" w:hAnsi="Arial" w:cs="Arial"/>
                      <w:sz w:val="20"/>
                      <w:szCs w:val="20"/>
                    </w:rPr>
                  </w:rPrChange>
                </w:rPr>
                <w:t>axi4m_prog_addrs_range</w:t>
              </w:r>
            </w:ins>
            <w:del w:id="2690" w:author="Anush Mohandass" w:date="2016-04-29T04:19:00Z">
              <w:r w:rsidRPr="00BE092E" w:rsidDel="00716164">
                <w:rPr>
                  <w:rFonts w:cs="Arial"/>
                </w:rPr>
                <w:delText>noc_ejection_queue_depth</w:delText>
              </w:r>
            </w:del>
          </w:p>
        </w:tc>
        <w:tc>
          <w:tcPr>
            <w:tcW w:w="1080" w:type="dxa"/>
            <w:vAlign w:val="bottom"/>
            <w:tcPrChange w:id="2691" w:author="Anush Mohandass" w:date="2016-04-29T04:26:00Z">
              <w:tcPr>
                <w:tcW w:w="990" w:type="dxa"/>
              </w:tcPr>
            </w:tcPrChange>
          </w:tcPr>
          <w:p w14:paraId="1EE0895F" w14:textId="48022508" w:rsidR="00716164" w:rsidRPr="00716164" w:rsidRDefault="00716164" w:rsidP="00716164">
            <w:pPr>
              <w:pStyle w:val="Body"/>
              <w:rPr>
                <w:rFonts w:cs="Arial"/>
                <w:rPrChange w:id="2692" w:author="Anush Mohandass" w:date="2016-04-29T04:20:00Z">
                  <w:rPr>
                    <w:szCs w:val="22"/>
                  </w:rPr>
                </w:rPrChange>
              </w:rPr>
            </w:pPr>
            <w:ins w:id="2693" w:author="Anush Mohandass" w:date="2016-04-29T04:20:00Z">
              <w:r w:rsidRPr="00716164">
                <w:rPr>
                  <w:rFonts w:cs="Arial"/>
                  <w:rPrChange w:id="2694" w:author="Anush Mohandass" w:date="2016-04-29T04:20:00Z">
                    <w:rPr>
                      <w:rFonts w:ascii="Arial" w:hAnsi="Arial" w:cs="Arial"/>
                      <w:sz w:val="20"/>
                      <w:szCs w:val="20"/>
                    </w:rPr>
                  </w:rPrChange>
                </w:rPr>
                <w:t>no</w:t>
              </w:r>
            </w:ins>
            <w:del w:id="2695" w:author="Anush Mohandass" w:date="2016-04-29T04:19:00Z">
              <w:r w:rsidRPr="00BE092E" w:rsidDel="00716164">
                <w:rPr>
                  <w:rFonts w:cs="Arial"/>
                </w:rPr>
                <w:delText>0</w:delText>
              </w:r>
            </w:del>
          </w:p>
        </w:tc>
        <w:tc>
          <w:tcPr>
            <w:tcW w:w="5107" w:type="dxa"/>
            <w:tcPrChange w:id="2696" w:author="Anush Mohandass" w:date="2016-04-29T04:26:00Z">
              <w:tcPr>
                <w:tcW w:w="4680" w:type="dxa"/>
              </w:tcPr>
            </w:tcPrChange>
          </w:tcPr>
          <w:p w14:paraId="2702B810" w14:textId="57137E16" w:rsidR="00716164" w:rsidRPr="00716164" w:rsidRDefault="00716164" w:rsidP="00716164">
            <w:pPr>
              <w:pStyle w:val="Body"/>
              <w:rPr>
                <w:rFonts w:cs="Arial"/>
                <w:rPrChange w:id="2697" w:author="Anush Mohandass" w:date="2016-04-29T04:20:00Z">
                  <w:rPr>
                    <w:szCs w:val="22"/>
                  </w:rPr>
                </w:rPrChange>
              </w:rPr>
            </w:pPr>
            <w:ins w:id="2698" w:author="Anush Mohandass" w:date="2016-04-29T04:22:00Z">
              <w:r>
                <w:rPr>
                  <w:rFonts w:cs="Arial"/>
                </w:rPr>
                <w:t>Property has been deprecated</w:t>
              </w:r>
            </w:ins>
            <w:del w:id="2699" w:author="Anush Mohandass" w:date="2016-04-29T04:19:00Z">
              <w:r w:rsidRPr="00BE092E" w:rsidDel="00716164">
                <w:rPr>
                  <w:rFonts w:cs="Arial"/>
                </w:rPr>
                <w:delText xml:space="preserve"> New default property to set the size of buffer for ejection from NoC</w:delText>
              </w:r>
            </w:del>
          </w:p>
        </w:tc>
      </w:tr>
      <w:tr w:rsidR="00716164" w:rsidRPr="003A298D" w14:paraId="511E0664" w14:textId="77777777" w:rsidTr="00716164">
        <w:trPr>
          <w:trHeight w:val="255"/>
          <w:trPrChange w:id="2700" w:author="Anush Mohandass" w:date="2016-04-29T04:26:00Z">
            <w:trPr>
              <w:trHeight w:val="255"/>
            </w:trPr>
          </w:trPrChange>
        </w:trPr>
        <w:tc>
          <w:tcPr>
            <w:tcW w:w="3348" w:type="dxa"/>
            <w:vAlign w:val="bottom"/>
            <w:tcPrChange w:id="2701" w:author="Anush Mohandass" w:date="2016-04-29T04:26:00Z">
              <w:tcPr>
                <w:tcW w:w="3865" w:type="dxa"/>
                <w:vAlign w:val="bottom"/>
              </w:tcPr>
            </w:tcPrChange>
          </w:tcPr>
          <w:p w14:paraId="199D660A" w14:textId="4CD0E307" w:rsidR="00716164" w:rsidRPr="00716164" w:rsidRDefault="00716164" w:rsidP="00716164">
            <w:pPr>
              <w:pStyle w:val="Body"/>
              <w:rPr>
                <w:rFonts w:cs="Arial"/>
                <w:rPrChange w:id="2702" w:author="Anush Mohandass" w:date="2016-04-29T04:20:00Z">
                  <w:rPr>
                    <w:szCs w:val="22"/>
                  </w:rPr>
                </w:rPrChange>
              </w:rPr>
            </w:pPr>
            <w:ins w:id="2703" w:author="Anush Mohandass" w:date="2016-04-29T04:19:00Z">
              <w:r w:rsidRPr="00716164">
                <w:rPr>
                  <w:rFonts w:cs="Arial"/>
                  <w:rPrChange w:id="2704" w:author="Anush Mohandass" w:date="2016-04-29T04:20:00Z">
                    <w:rPr>
                      <w:rFonts w:ascii="Arial" w:hAnsi="Arial" w:cs="Arial"/>
                      <w:sz w:val="20"/>
                      <w:szCs w:val="20"/>
                    </w:rPr>
                  </w:rPrChange>
                </w:rPr>
                <w:t>credit_flop_to_output_ns</w:t>
              </w:r>
            </w:ins>
            <w:del w:id="2705" w:author="Anush Mohandass" w:date="2016-04-29T04:19:00Z">
              <w:r w:rsidRPr="00BE092E" w:rsidDel="00716164">
                <w:rPr>
                  <w:rFonts w:cs="Arial"/>
                </w:rPr>
                <w:delText>power_domain_auto_wakeup</w:delText>
              </w:r>
            </w:del>
          </w:p>
        </w:tc>
        <w:tc>
          <w:tcPr>
            <w:tcW w:w="1080" w:type="dxa"/>
            <w:vAlign w:val="bottom"/>
            <w:tcPrChange w:id="2706" w:author="Anush Mohandass" w:date="2016-04-29T04:26:00Z">
              <w:tcPr>
                <w:tcW w:w="990" w:type="dxa"/>
                <w:vAlign w:val="bottom"/>
              </w:tcPr>
            </w:tcPrChange>
          </w:tcPr>
          <w:p w14:paraId="466044DB" w14:textId="1553847E" w:rsidR="00716164" w:rsidRPr="00BE092E" w:rsidRDefault="00716164" w:rsidP="00716164">
            <w:pPr>
              <w:pStyle w:val="Body"/>
              <w:rPr>
                <w:rFonts w:cs="Arial"/>
              </w:rPr>
            </w:pPr>
            <w:ins w:id="2707" w:author="Anush Mohandass" w:date="2016-04-29T04:20:00Z">
              <w:r w:rsidRPr="00716164">
                <w:rPr>
                  <w:rFonts w:cs="Arial"/>
                  <w:rPrChange w:id="2708" w:author="Anush Mohandass" w:date="2016-04-29T04:20:00Z">
                    <w:rPr>
                      <w:rFonts w:ascii="Arial" w:hAnsi="Arial" w:cs="Arial"/>
                      <w:sz w:val="20"/>
                      <w:szCs w:val="20"/>
                    </w:rPr>
                  </w:rPrChange>
                </w:rPr>
                <w:t>0.8</w:t>
              </w:r>
            </w:ins>
            <w:del w:id="2709" w:author="Anush Mohandass" w:date="2016-04-29T04:19:00Z">
              <w:r w:rsidRPr="00BE092E" w:rsidDel="00716164">
                <w:rPr>
                  <w:rFonts w:cs="Arial"/>
                </w:rPr>
                <w:delText>no</w:delText>
              </w:r>
            </w:del>
          </w:p>
        </w:tc>
        <w:tc>
          <w:tcPr>
            <w:tcW w:w="5107" w:type="dxa"/>
            <w:vMerge w:val="restart"/>
            <w:vAlign w:val="center"/>
            <w:tcPrChange w:id="2710" w:author="Anush Mohandass" w:date="2016-04-29T04:26:00Z">
              <w:tcPr>
                <w:tcW w:w="4680" w:type="dxa"/>
                <w:vMerge w:val="restart"/>
              </w:tcPr>
            </w:tcPrChange>
          </w:tcPr>
          <w:p w14:paraId="763E5A60" w14:textId="4BCEC867" w:rsidR="00716164" w:rsidRPr="00716164" w:rsidRDefault="00716164">
            <w:pPr>
              <w:pStyle w:val="Body"/>
              <w:jc w:val="left"/>
              <w:rPr>
                <w:rFonts w:cs="Arial"/>
                <w:rPrChange w:id="2711" w:author="Anush Mohandass" w:date="2016-04-29T04:20:00Z">
                  <w:rPr>
                    <w:szCs w:val="22"/>
                  </w:rPr>
                </w:rPrChange>
              </w:rPr>
              <w:pPrChange w:id="2712" w:author="Anush Mohandass" w:date="2016-04-29T04:24:00Z">
                <w:pPr>
                  <w:pStyle w:val="Body"/>
                </w:pPr>
              </w:pPrChange>
            </w:pPr>
            <w:ins w:id="2713" w:author="Anush Mohandass" w:date="2016-04-29T04:23:00Z">
              <w:r>
                <w:rPr>
                  <w:rFonts w:cs="Arial"/>
                </w:rPr>
                <w:t xml:space="preserve">New properties that set default values for the </w:t>
              </w:r>
            </w:ins>
            <w:ins w:id="2714" w:author="Anush Mohandass" w:date="2016-04-29T04:24:00Z">
              <w:r>
                <w:rPr>
                  <w:rFonts w:cs="Arial"/>
                </w:rPr>
                <w:t>credit return path</w:t>
              </w:r>
            </w:ins>
            <w:del w:id="2715" w:author="Anush Mohandass" w:date="2016-04-29T04:19:00Z">
              <w:r w:rsidRPr="00BE092E" w:rsidDel="00716164">
                <w:rPr>
                  <w:rFonts w:cs="Arial"/>
                </w:rPr>
                <w:delText xml:space="preserve"> New property to enable auto wakeup capability of power domains</w:delText>
              </w:r>
            </w:del>
          </w:p>
        </w:tc>
      </w:tr>
      <w:tr w:rsidR="00716164" w:rsidRPr="003A298D" w14:paraId="2ED95D21" w14:textId="77777777" w:rsidTr="00716164">
        <w:trPr>
          <w:trHeight w:val="255"/>
          <w:ins w:id="2716" w:author="Anush Mohandass" w:date="2016-04-29T04:23:00Z"/>
          <w:trPrChange w:id="2717" w:author="Anush Mohandass" w:date="2016-04-29T04:26:00Z">
            <w:trPr>
              <w:trHeight w:val="255"/>
            </w:trPr>
          </w:trPrChange>
        </w:trPr>
        <w:tc>
          <w:tcPr>
            <w:tcW w:w="3348" w:type="dxa"/>
            <w:vAlign w:val="bottom"/>
            <w:tcPrChange w:id="2718" w:author="Anush Mohandass" w:date="2016-04-29T04:26:00Z">
              <w:tcPr>
                <w:tcW w:w="3865" w:type="dxa"/>
                <w:vAlign w:val="bottom"/>
              </w:tcPr>
            </w:tcPrChange>
          </w:tcPr>
          <w:p w14:paraId="29B7CFF6" w14:textId="508750CA" w:rsidR="00716164" w:rsidRPr="00716164" w:rsidRDefault="00716164">
            <w:pPr>
              <w:pStyle w:val="Body"/>
              <w:rPr>
                <w:ins w:id="2719" w:author="Anush Mohandass" w:date="2016-04-29T04:23:00Z"/>
                <w:rFonts w:cs="Arial"/>
              </w:rPr>
            </w:pPr>
            <w:ins w:id="2720" w:author="Anush Mohandass" w:date="2016-04-29T04:23:00Z">
              <w:r w:rsidRPr="00A62DE0">
                <w:rPr>
                  <w:rFonts w:cs="Arial"/>
                </w:rPr>
                <w:t>credit_</w:t>
              </w:r>
              <w:r>
                <w:rPr>
                  <w:rFonts w:cs="Arial"/>
                </w:rPr>
                <w:t>pipeline_depth</w:t>
              </w:r>
            </w:ins>
          </w:p>
        </w:tc>
        <w:tc>
          <w:tcPr>
            <w:tcW w:w="1080" w:type="dxa"/>
            <w:vAlign w:val="bottom"/>
            <w:tcPrChange w:id="2721" w:author="Anush Mohandass" w:date="2016-04-29T04:26:00Z">
              <w:tcPr>
                <w:tcW w:w="990" w:type="dxa"/>
                <w:vAlign w:val="bottom"/>
              </w:tcPr>
            </w:tcPrChange>
          </w:tcPr>
          <w:p w14:paraId="0BB1E916" w14:textId="72332D6C" w:rsidR="00716164" w:rsidRPr="00716164" w:rsidRDefault="00716164" w:rsidP="00716164">
            <w:pPr>
              <w:pStyle w:val="Body"/>
              <w:rPr>
                <w:ins w:id="2722" w:author="Anush Mohandass" w:date="2016-04-29T04:23:00Z"/>
                <w:rFonts w:cs="Arial"/>
              </w:rPr>
            </w:pPr>
            <w:ins w:id="2723" w:author="Anush Mohandass" w:date="2016-04-29T04:23:00Z">
              <w:r>
                <w:rPr>
                  <w:rFonts w:cs="Arial"/>
                </w:rPr>
                <w:t>0</w:t>
              </w:r>
            </w:ins>
          </w:p>
        </w:tc>
        <w:tc>
          <w:tcPr>
            <w:tcW w:w="5107" w:type="dxa"/>
            <w:vMerge/>
            <w:tcPrChange w:id="2724" w:author="Anush Mohandass" w:date="2016-04-29T04:26:00Z">
              <w:tcPr>
                <w:tcW w:w="4680" w:type="dxa"/>
                <w:vMerge/>
              </w:tcPr>
            </w:tcPrChange>
          </w:tcPr>
          <w:p w14:paraId="4347A6DE" w14:textId="77777777" w:rsidR="00716164" w:rsidRPr="00716164" w:rsidDel="00716164" w:rsidRDefault="00716164" w:rsidP="00716164">
            <w:pPr>
              <w:pStyle w:val="Body"/>
              <w:rPr>
                <w:ins w:id="2725" w:author="Anush Mohandass" w:date="2016-04-29T04:23:00Z"/>
                <w:rFonts w:cs="Arial"/>
              </w:rPr>
            </w:pPr>
          </w:p>
        </w:tc>
      </w:tr>
      <w:tr w:rsidR="00716164" w:rsidRPr="003A298D" w14:paraId="4F545E4B" w14:textId="77777777" w:rsidTr="00716164">
        <w:trPr>
          <w:trHeight w:val="255"/>
          <w:ins w:id="2726" w:author="Anush Mohandass" w:date="2016-04-29T04:19:00Z"/>
          <w:trPrChange w:id="2727" w:author="Anush Mohandass" w:date="2016-04-29T04:26:00Z">
            <w:trPr>
              <w:trHeight w:val="255"/>
            </w:trPr>
          </w:trPrChange>
        </w:trPr>
        <w:tc>
          <w:tcPr>
            <w:tcW w:w="3348" w:type="dxa"/>
            <w:vAlign w:val="bottom"/>
            <w:tcPrChange w:id="2728" w:author="Anush Mohandass" w:date="2016-04-29T04:26:00Z">
              <w:tcPr>
                <w:tcW w:w="3865" w:type="dxa"/>
              </w:tcPr>
            </w:tcPrChange>
          </w:tcPr>
          <w:p w14:paraId="600F5FA9" w14:textId="04A2622E" w:rsidR="00716164" w:rsidRPr="00BE092E" w:rsidDel="00716164" w:rsidRDefault="00716164" w:rsidP="00716164">
            <w:pPr>
              <w:pStyle w:val="Body"/>
              <w:rPr>
                <w:ins w:id="2729" w:author="Anush Mohandass" w:date="2016-04-29T04:19:00Z"/>
                <w:rFonts w:cs="Arial"/>
              </w:rPr>
            </w:pPr>
            <w:ins w:id="2730" w:author="Anush Mohandass" w:date="2016-04-29T04:19:00Z">
              <w:r w:rsidRPr="00716164">
                <w:rPr>
                  <w:rFonts w:cs="Arial"/>
                  <w:rPrChange w:id="2731" w:author="Anush Mohandass" w:date="2016-04-29T04:20:00Z">
                    <w:rPr>
                      <w:rFonts w:ascii="Arial" w:hAnsi="Arial" w:cs="Arial"/>
                      <w:sz w:val="20"/>
                      <w:szCs w:val="20"/>
                    </w:rPr>
                  </w:rPrChange>
                </w:rPr>
                <w:t>enable_fine_grain_clock_gating</w:t>
              </w:r>
            </w:ins>
          </w:p>
        </w:tc>
        <w:tc>
          <w:tcPr>
            <w:tcW w:w="1080" w:type="dxa"/>
            <w:vAlign w:val="bottom"/>
            <w:tcPrChange w:id="2732" w:author="Anush Mohandass" w:date="2016-04-29T04:26:00Z">
              <w:tcPr>
                <w:tcW w:w="990" w:type="dxa"/>
              </w:tcPr>
            </w:tcPrChange>
          </w:tcPr>
          <w:p w14:paraId="48D5CB6F" w14:textId="400E8E6B" w:rsidR="00716164" w:rsidRPr="00BE092E" w:rsidDel="00716164" w:rsidRDefault="00716164" w:rsidP="00716164">
            <w:pPr>
              <w:pStyle w:val="Body"/>
              <w:rPr>
                <w:ins w:id="2733" w:author="Anush Mohandass" w:date="2016-04-29T04:19:00Z"/>
                <w:rFonts w:cs="Arial"/>
              </w:rPr>
            </w:pPr>
            <w:ins w:id="2734" w:author="Anush Mohandass" w:date="2016-04-29T04:20:00Z">
              <w:r w:rsidRPr="00716164">
                <w:rPr>
                  <w:rFonts w:cs="Arial"/>
                  <w:rPrChange w:id="2735" w:author="Anush Mohandass" w:date="2016-04-29T04:20:00Z">
                    <w:rPr>
                      <w:rFonts w:ascii="Arial" w:hAnsi="Arial" w:cs="Arial"/>
                      <w:sz w:val="20"/>
                      <w:szCs w:val="20"/>
                    </w:rPr>
                  </w:rPrChange>
                </w:rPr>
                <w:t>yes</w:t>
              </w:r>
            </w:ins>
          </w:p>
        </w:tc>
        <w:tc>
          <w:tcPr>
            <w:tcW w:w="5107" w:type="dxa"/>
            <w:tcPrChange w:id="2736" w:author="Anush Mohandass" w:date="2016-04-29T04:26:00Z">
              <w:tcPr>
                <w:tcW w:w="4680" w:type="dxa"/>
              </w:tcPr>
            </w:tcPrChange>
          </w:tcPr>
          <w:p w14:paraId="4CEA3086" w14:textId="2023D3D6" w:rsidR="00716164" w:rsidRPr="00BE092E" w:rsidDel="00716164" w:rsidRDefault="00716164" w:rsidP="00716164">
            <w:pPr>
              <w:pStyle w:val="Body"/>
              <w:rPr>
                <w:ins w:id="2737" w:author="Anush Mohandass" w:date="2016-04-29T04:19:00Z"/>
                <w:rFonts w:cs="Arial"/>
              </w:rPr>
            </w:pPr>
            <w:ins w:id="2738" w:author="Anush Mohandass" w:date="2016-04-29T04:24:00Z">
              <w:r>
                <w:rPr>
                  <w:rFonts w:cs="Arial"/>
                </w:rPr>
                <w:t>New property that enables fine grained clock gating withing each link in design</w:t>
              </w:r>
            </w:ins>
          </w:p>
        </w:tc>
      </w:tr>
      <w:tr w:rsidR="00716164" w:rsidRPr="003A298D" w14:paraId="6C60F630" w14:textId="77777777" w:rsidTr="00716164">
        <w:trPr>
          <w:trHeight w:val="255"/>
          <w:ins w:id="2739" w:author="Anush Mohandass" w:date="2016-04-29T04:19:00Z"/>
          <w:trPrChange w:id="2740" w:author="Anush Mohandass" w:date="2016-04-29T04:26:00Z">
            <w:trPr>
              <w:trHeight w:val="255"/>
            </w:trPr>
          </w:trPrChange>
        </w:trPr>
        <w:tc>
          <w:tcPr>
            <w:tcW w:w="3348" w:type="dxa"/>
            <w:vAlign w:val="bottom"/>
            <w:tcPrChange w:id="2741" w:author="Anush Mohandass" w:date="2016-04-29T04:26:00Z">
              <w:tcPr>
                <w:tcW w:w="3865" w:type="dxa"/>
              </w:tcPr>
            </w:tcPrChange>
          </w:tcPr>
          <w:p w14:paraId="44632338" w14:textId="7FF9B1D1" w:rsidR="00716164" w:rsidRPr="00BE092E" w:rsidDel="00716164" w:rsidRDefault="00716164" w:rsidP="00716164">
            <w:pPr>
              <w:pStyle w:val="Body"/>
              <w:rPr>
                <w:ins w:id="2742" w:author="Anush Mohandass" w:date="2016-04-29T04:19:00Z"/>
                <w:rFonts w:cs="Arial"/>
              </w:rPr>
            </w:pPr>
            <w:ins w:id="2743" w:author="Anush Mohandass" w:date="2016-04-29T04:19:00Z">
              <w:r w:rsidRPr="00716164">
                <w:rPr>
                  <w:rFonts w:cs="Arial"/>
                  <w:rPrChange w:id="2744" w:author="Anush Mohandass" w:date="2016-04-29T04:20:00Z">
                    <w:rPr>
                      <w:rFonts w:ascii="Arial" w:hAnsi="Arial" w:cs="Arial"/>
                      <w:sz w:val="20"/>
                      <w:szCs w:val="20"/>
                    </w:rPr>
                  </w:rPrChange>
                </w:rPr>
                <w:t>tag_project_name</w:t>
              </w:r>
            </w:ins>
          </w:p>
        </w:tc>
        <w:tc>
          <w:tcPr>
            <w:tcW w:w="1080" w:type="dxa"/>
            <w:vAlign w:val="bottom"/>
            <w:tcPrChange w:id="2745" w:author="Anush Mohandass" w:date="2016-04-29T04:26:00Z">
              <w:tcPr>
                <w:tcW w:w="990" w:type="dxa"/>
              </w:tcPr>
            </w:tcPrChange>
          </w:tcPr>
          <w:p w14:paraId="2A4AE5D3" w14:textId="3C4D1A95" w:rsidR="00716164" w:rsidRPr="00BE092E" w:rsidDel="00716164" w:rsidRDefault="00716164" w:rsidP="00716164">
            <w:pPr>
              <w:pStyle w:val="Body"/>
              <w:rPr>
                <w:ins w:id="2746" w:author="Anush Mohandass" w:date="2016-04-29T04:19:00Z"/>
                <w:rFonts w:cs="Arial"/>
              </w:rPr>
            </w:pPr>
            <w:ins w:id="2747" w:author="Anush Mohandass" w:date="2016-04-29T04:20:00Z">
              <w:r w:rsidRPr="00716164">
                <w:rPr>
                  <w:rFonts w:cs="Arial"/>
                  <w:rPrChange w:id="2748" w:author="Anush Mohandass" w:date="2016-04-29T04:20:00Z">
                    <w:rPr>
                      <w:rFonts w:ascii="Arial" w:hAnsi="Arial" w:cs="Arial"/>
                      <w:sz w:val="20"/>
                      <w:szCs w:val="20"/>
                    </w:rPr>
                  </w:rPrChange>
                </w:rPr>
                <w:t>no</w:t>
              </w:r>
            </w:ins>
          </w:p>
        </w:tc>
        <w:tc>
          <w:tcPr>
            <w:tcW w:w="5107" w:type="dxa"/>
            <w:tcPrChange w:id="2749" w:author="Anush Mohandass" w:date="2016-04-29T04:26:00Z">
              <w:tcPr>
                <w:tcW w:w="4680" w:type="dxa"/>
              </w:tcPr>
            </w:tcPrChange>
          </w:tcPr>
          <w:p w14:paraId="165F9843" w14:textId="5E92D2DD" w:rsidR="00716164" w:rsidRPr="00BE092E" w:rsidDel="00716164" w:rsidRDefault="00716164" w:rsidP="00716164">
            <w:pPr>
              <w:pStyle w:val="Body"/>
              <w:rPr>
                <w:ins w:id="2750" w:author="Anush Mohandass" w:date="2016-04-29T04:19:00Z"/>
                <w:rFonts w:cs="Arial"/>
              </w:rPr>
            </w:pPr>
            <w:ins w:id="2751" w:author="Anush Mohandass" w:date="2016-04-29T04:25:00Z">
              <w:r>
                <w:rPr>
                  <w:rFonts w:cs="Arial"/>
                </w:rPr>
                <w:t>This property will not be supported for Orion and Gemini designs in this release</w:t>
              </w:r>
            </w:ins>
          </w:p>
        </w:tc>
      </w:tr>
      <w:tr w:rsidR="00716164" w:rsidRPr="003A298D" w14:paraId="4AF47A26" w14:textId="77777777" w:rsidTr="00716164">
        <w:trPr>
          <w:trHeight w:val="255"/>
          <w:ins w:id="2752" w:author="Anush Mohandass" w:date="2016-04-29T04:19:00Z"/>
          <w:trPrChange w:id="2753" w:author="Anush Mohandass" w:date="2016-04-29T04:26:00Z">
            <w:trPr>
              <w:trHeight w:val="255"/>
            </w:trPr>
          </w:trPrChange>
        </w:trPr>
        <w:tc>
          <w:tcPr>
            <w:tcW w:w="3348" w:type="dxa"/>
            <w:vAlign w:val="bottom"/>
            <w:tcPrChange w:id="2754" w:author="Anush Mohandass" w:date="2016-04-29T04:26:00Z">
              <w:tcPr>
                <w:tcW w:w="3865" w:type="dxa"/>
              </w:tcPr>
            </w:tcPrChange>
          </w:tcPr>
          <w:p w14:paraId="686EB40F" w14:textId="2927AB7E" w:rsidR="00716164" w:rsidRPr="00BE092E" w:rsidDel="00716164" w:rsidRDefault="00716164" w:rsidP="00716164">
            <w:pPr>
              <w:pStyle w:val="Body"/>
              <w:rPr>
                <w:ins w:id="2755" w:author="Anush Mohandass" w:date="2016-04-29T04:19:00Z"/>
                <w:rFonts w:cs="Arial"/>
              </w:rPr>
            </w:pPr>
            <w:ins w:id="2756" w:author="Anush Mohandass" w:date="2016-04-29T04:19:00Z">
              <w:r w:rsidRPr="00716164">
                <w:rPr>
                  <w:rFonts w:cs="Arial"/>
                  <w:rPrChange w:id="2757" w:author="Anush Mohandass" w:date="2016-04-29T04:20:00Z">
                    <w:rPr>
                      <w:rFonts w:ascii="Arial" w:hAnsi="Arial" w:cs="Arial"/>
                      <w:sz w:val="20"/>
                      <w:szCs w:val="20"/>
                    </w:rPr>
                  </w:rPrChange>
                </w:rPr>
                <w:t>use_dedicated_regbus_clk</w:t>
              </w:r>
            </w:ins>
          </w:p>
        </w:tc>
        <w:tc>
          <w:tcPr>
            <w:tcW w:w="1080" w:type="dxa"/>
            <w:vAlign w:val="bottom"/>
            <w:tcPrChange w:id="2758" w:author="Anush Mohandass" w:date="2016-04-29T04:26:00Z">
              <w:tcPr>
                <w:tcW w:w="990" w:type="dxa"/>
              </w:tcPr>
            </w:tcPrChange>
          </w:tcPr>
          <w:p w14:paraId="79FEA23A" w14:textId="750187D7" w:rsidR="00716164" w:rsidRPr="00BE092E" w:rsidDel="00716164" w:rsidRDefault="00716164" w:rsidP="00716164">
            <w:pPr>
              <w:pStyle w:val="Body"/>
              <w:rPr>
                <w:ins w:id="2759" w:author="Anush Mohandass" w:date="2016-04-29T04:19:00Z"/>
                <w:rFonts w:cs="Arial"/>
              </w:rPr>
            </w:pPr>
            <w:ins w:id="2760" w:author="Anush Mohandass" w:date="2016-04-29T04:20:00Z">
              <w:r w:rsidRPr="00716164">
                <w:rPr>
                  <w:rFonts w:cs="Arial"/>
                  <w:rPrChange w:id="2761" w:author="Anush Mohandass" w:date="2016-04-29T04:20:00Z">
                    <w:rPr>
                      <w:rFonts w:ascii="Arial" w:hAnsi="Arial" w:cs="Arial"/>
                      <w:sz w:val="20"/>
                      <w:szCs w:val="20"/>
                    </w:rPr>
                  </w:rPrChange>
                </w:rPr>
                <w:t>yes</w:t>
              </w:r>
            </w:ins>
          </w:p>
        </w:tc>
        <w:tc>
          <w:tcPr>
            <w:tcW w:w="5107" w:type="dxa"/>
            <w:tcPrChange w:id="2762" w:author="Anush Mohandass" w:date="2016-04-29T04:26:00Z">
              <w:tcPr>
                <w:tcW w:w="4680" w:type="dxa"/>
              </w:tcPr>
            </w:tcPrChange>
          </w:tcPr>
          <w:p w14:paraId="38A271CC" w14:textId="7696EAB6" w:rsidR="00716164" w:rsidRPr="00BE092E" w:rsidDel="00716164" w:rsidRDefault="00716164">
            <w:pPr>
              <w:pStyle w:val="Body"/>
              <w:rPr>
                <w:ins w:id="2763" w:author="Anush Mohandass" w:date="2016-04-29T04:19:00Z"/>
                <w:rFonts w:cs="Arial"/>
              </w:rPr>
            </w:pPr>
            <w:ins w:id="2764" w:author="Anush Mohandass" w:date="2016-04-29T04:26:00Z">
              <w:r>
                <w:rPr>
                  <w:rFonts w:cs="Arial"/>
                </w:rPr>
                <w:t>New property that e</w:t>
              </w:r>
              <w:r w:rsidRPr="00716164">
                <w:rPr>
                  <w:rFonts w:cs="Arial"/>
                </w:rPr>
                <w:t>nables/disables the use of a dedicated regbus clock</w:t>
              </w:r>
            </w:ins>
          </w:p>
        </w:tc>
      </w:tr>
    </w:tbl>
    <w:p w14:paraId="38B90B04" w14:textId="4AF04858" w:rsidR="00243BC0" w:rsidRPr="00682937" w:rsidRDefault="00243BC0" w:rsidP="002107D3">
      <w:pPr>
        <w:pStyle w:val="Heading2"/>
        <w:rPr>
          <w:color w:val="auto"/>
        </w:rPr>
      </w:pPr>
      <w:bookmarkStart w:id="2765" w:name="_Toc449893477"/>
      <w:r w:rsidRPr="00682937">
        <w:rPr>
          <w:color w:val="auto"/>
        </w:rPr>
        <w:t>Mesh Prop</w:t>
      </w:r>
      <w:r w:rsidR="002107D3" w:rsidRPr="00682937">
        <w:rPr>
          <w:color w:val="auto"/>
        </w:rPr>
        <w:t>erty Changes</w:t>
      </w:r>
      <w:bookmarkEnd w:id="2765"/>
    </w:p>
    <w:tbl>
      <w:tblPr>
        <w:tblStyle w:val="TableGrid"/>
        <w:tblW w:w="9535" w:type="dxa"/>
        <w:tblLayout w:type="fixed"/>
        <w:tblLook w:val="04A0" w:firstRow="1" w:lastRow="0" w:firstColumn="1" w:lastColumn="0" w:noHBand="0" w:noVBand="1"/>
        <w:tblPrChange w:id="2766" w:author="Anush Mohandass" w:date="2016-04-29T04:47:00Z">
          <w:tblPr>
            <w:tblStyle w:val="TableGrid"/>
            <w:tblW w:w="9535" w:type="dxa"/>
            <w:tblLayout w:type="fixed"/>
            <w:tblLook w:val="04A0" w:firstRow="1" w:lastRow="0" w:firstColumn="1" w:lastColumn="0" w:noHBand="0" w:noVBand="1"/>
          </w:tblPr>
        </w:tblPrChange>
      </w:tblPr>
      <w:tblGrid>
        <w:gridCol w:w="3438"/>
        <w:gridCol w:w="990"/>
        <w:gridCol w:w="5107"/>
        <w:tblGridChange w:id="2767">
          <w:tblGrid>
            <w:gridCol w:w="3438"/>
            <w:gridCol w:w="568"/>
            <w:gridCol w:w="422"/>
            <w:gridCol w:w="655"/>
            <w:gridCol w:w="4452"/>
          </w:tblGrid>
        </w:tblGridChange>
      </w:tblGrid>
      <w:tr w:rsidR="00D8665F" w:rsidRPr="003A298D" w14:paraId="05F14ECE" w14:textId="77777777" w:rsidTr="00091273">
        <w:trPr>
          <w:trHeight w:val="255"/>
          <w:trPrChange w:id="2768" w:author="Anush Mohandass" w:date="2016-04-29T04:47:00Z">
            <w:trPr>
              <w:trHeight w:val="255"/>
            </w:trPr>
          </w:trPrChange>
        </w:trPr>
        <w:tc>
          <w:tcPr>
            <w:tcW w:w="3438" w:type="dxa"/>
            <w:hideMark/>
            <w:tcPrChange w:id="2769" w:author="Anush Mohandass" w:date="2016-04-29T04:47:00Z">
              <w:tcPr>
                <w:tcW w:w="4006" w:type="dxa"/>
                <w:gridSpan w:val="2"/>
                <w:hideMark/>
              </w:tcPr>
            </w:tcPrChange>
          </w:tcPr>
          <w:p w14:paraId="2EFB8D1F" w14:textId="77777777" w:rsidR="00D8665F" w:rsidRPr="00F77A6B" w:rsidRDefault="00D8665F" w:rsidP="007524FB">
            <w:pPr>
              <w:pStyle w:val="Body"/>
              <w:rPr>
                <w:b/>
                <w:bCs/>
              </w:rPr>
            </w:pPr>
            <w:r w:rsidRPr="00F77A6B">
              <w:rPr>
                <w:b/>
                <w:bCs/>
              </w:rPr>
              <w:t>Property Name</w:t>
            </w:r>
          </w:p>
        </w:tc>
        <w:tc>
          <w:tcPr>
            <w:tcW w:w="990" w:type="dxa"/>
            <w:hideMark/>
            <w:tcPrChange w:id="2770" w:author="Anush Mohandass" w:date="2016-04-29T04:47:00Z">
              <w:tcPr>
                <w:tcW w:w="1077" w:type="dxa"/>
                <w:gridSpan w:val="2"/>
                <w:hideMark/>
              </w:tcPr>
            </w:tcPrChange>
          </w:tcPr>
          <w:p w14:paraId="0361B196" w14:textId="77777777" w:rsidR="00D8665F" w:rsidRPr="00F77A6B" w:rsidRDefault="00D8665F" w:rsidP="007524FB">
            <w:pPr>
              <w:pStyle w:val="Body"/>
              <w:rPr>
                <w:b/>
                <w:bCs/>
              </w:rPr>
            </w:pPr>
            <w:r w:rsidRPr="00F77A6B">
              <w:rPr>
                <w:b/>
                <w:bCs/>
              </w:rPr>
              <w:t>Default Value</w:t>
            </w:r>
          </w:p>
        </w:tc>
        <w:tc>
          <w:tcPr>
            <w:tcW w:w="5107" w:type="dxa"/>
            <w:hideMark/>
            <w:tcPrChange w:id="2771" w:author="Anush Mohandass" w:date="2016-04-29T04:47:00Z">
              <w:tcPr>
                <w:tcW w:w="4452" w:type="dxa"/>
                <w:hideMark/>
              </w:tcPr>
            </w:tcPrChange>
          </w:tcPr>
          <w:p w14:paraId="55E67A5E" w14:textId="77777777" w:rsidR="00D8665F" w:rsidRPr="00F77A6B" w:rsidRDefault="00D8665F" w:rsidP="007524FB">
            <w:pPr>
              <w:pStyle w:val="Body"/>
              <w:rPr>
                <w:b/>
                <w:bCs/>
              </w:rPr>
            </w:pPr>
            <w:r w:rsidRPr="00F77A6B">
              <w:rPr>
                <w:b/>
                <w:bCs/>
              </w:rPr>
              <w:t>Comment</w:t>
            </w:r>
          </w:p>
        </w:tc>
      </w:tr>
      <w:tr w:rsidR="00D8665F" w:rsidRPr="003A298D" w14:paraId="6F67D56B" w14:textId="77777777" w:rsidTr="00091273">
        <w:trPr>
          <w:trHeight w:val="255"/>
          <w:trPrChange w:id="2772" w:author="Anush Mohandass" w:date="2016-04-29T04:47:00Z">
            <w:trPr>
              <w:trHeight w:val="255"/>
            </w:trPr>
          </w:trPrChange>
        </w:trPr>
        <w:tc>
          <w:tcPr>
            <w:tcW w:w="3438" w:type="dxa"/>
            <w:hideMark/>
            <w:tcPrChange w:id="2773" w:author="Anush Mohandass" w:date="2016-04-29T04:47:00Z">
              <w:tcPr>
                <w:tcW w:w="4006" w:type="dxa"/>
                <w:gridSpan w:val="2"/>
                <w:hideMark/>
              </w:tcPr>
            </w:tcPrChange>
          </w:tcPr>
          <w:p w14:paraId="1568E278" w14:textId="3E8C0170" w:rsidR="00D8665F" w:rsidRPr="00F77A6B" w:rsidRDefault="00091273" w:rsidP="007524FB">
            <w:pPr>
              <w:pStyle w:val="Body"/>
            </w:pPr>
            <w:ins w:id="2774" w:author="Anush Mohandass" w:date="2016-04-29T04:45:00Z">
              <w:r w:rsidRPr="00091273">
                <w:rPr>
                  <w:rFonts w:cs="Arial"/>
                </w:rPr>
                <w:t>def_blockage_top_routing_layer</w:t>
              </w:r>
            </w:ins>
            <w:del w:id="2775" w:author="Anush Mohandass" w:date="2016-04-29T04:45:00Z">
              <w:r w:rsidR="00D8665F" w:rsidRPr="00F77A6B" w:rsidDel="00091273">
                <w:rPr>
                  <w:rFonts w:cs="Arial"/>
                </w:rPr>
                <w:delText>fifo_size_async_set_to_default</w:delText>
              </w:r>
            </w:del>
          </w:p>
        </w:tc>
        <w:tc>
          <w:tcPr>
            <w:tcW w:w="990" w:type="dxa"/>
            <w:hideMark/>
            <w:tcPrChange w:id="2776" w:author="Anush Mohandass" w:date="2016-04-29T04:47:00Z">
              <w:tcPr>
                <w:tcW w:w="1077" w:type="dxa"/>
                <w:gridSpan w:val="2"/>
                <w:hideMark/>
              </w:tcPr>
            </w:tcPrChange>
          </w:tcPr>
          <w:p w14:paraId="73C4E0D2" w14:textId="563E2706" w:rsidR="00D8665F" w:rsidRPr="00F77A6B" w:rsidRDefault="00D8665F" w:rsidP="007524FB">
            <w:pPr>
              <w:pStyle w:val="Body"/>
            </w:pPr>
            <w:del w:id="2777" w:author="Anush Mohandass" w:date="2016-04-29T04:49:00Z">
              <w:r w:rsidRPr="00F77A6B" w:rsidDel="00091273">
                <w:delText>no</w:delText>
              </w:r>
            </w:del>
            <w:ins w:id="2778" w:author="Anush Mohandass" w:date="2016-04-29T04:49:00Z">
              <w:r w:rsidR="00091273">
                <w:t>0</w:t>
              </w:r>
            </w:ins>
          </w:p>
        </w:tc>
        <w:tc>
          <w:tcPr>
            <w:tcW w:w="5107" w:type="dxa"/>
            <w:hideMark/>
            <w:tcPrChange w:id="2779" w:author="Anush Mohandass" w:date="2016-04-29T04:47:00Z">
              <w:tcPr>
                <w:tcW w:w="4452" w:type="dxa"/>
                <w:hideMark/>
              </w:tcPr>
            </w:tcPrChange>
          </w:tcPr>
          <w:p w14:paraId="62F1C036" w14:textId="34CE506D" w:rsidR="00D8665F" w:rsidRPr="00F77A6B" w:rsidRDefault="00D8665F" w:rsidP="007524FB">
            <w:pPr>
              <w:pStyle w:val="Body"/>
            </w:pPr>
            <w:del w:id="2780" w:author="Anush Mohandass" w:date="2016-04-29T04:50:00Z">
              <w:r w:rsidRPr="00F77A6B" w:rsidDel="00091273">
                <w:delText>New property to size FIFO’s for worst case clock ratio</w:delText>
              </w:r>
            </w:del>
            <w:ins w:id="2781" w:author="Anush Mohandass" w:date="2016-04-29T04:50:00Z">
              <w:r w:rsidR="00091273">
                <w:t>New property that indicates the top routing layer in a def file</w:t>
              </w:r>
            </w:ins>
          </w:p>
        </w:tc>
      </w:tr>
      <w:tr w:rsidR="000D29FF" w:rsidRPr="003A298D" w14:paraId="5515F53D" w14:textId="77777777" w:rsidTr="00091273">
        <w:trPr>
          <w:trHeight w:val="255"/>
          <w:ins w:id="2782" w:author="AE2" w:date="2016-04-29T17:58:00Z"/>
        </w:trPr>
        <w:tc>
          <w:tcPr>
            <w:tcW w:w="3438" w:type="dxa"/>
          </w:tcPr>
          <w:p w14:paraId="6FA5322B" w14:textId="024B6FF1" w:rsidR="000D29FF" w:rsidRPr="00091273" w:rsidRDefault="000D29FF" w:rsidP="007524FB">
            <w:pPr>
              <w:pStyle w:val="Body"/>
              <w:rPr>
                <w:ins w:id="2783" w:author="AE2" w:date="2016-04-29T17:58:00Z"/>
                <w:rFonts w:cs="Arial"/>
              </w:rPr>
            </w:pPr>
            <w:ins w:id="2784" w:author="AE2" w:date="2016-04-29T17:58:00Z">
              <w:r>
                <w:rPr>
                  <w:rFonts w:cs="Arial"/>
                </w:rPr>
                <w:t>def_scale</w:t>
              </w:r>
            </w:ins>
          </w:p>
        </w:tc>
        <w:tc>
          <w:tcPr>
            <w:tcW w:w="990" w:type="dxa"/>
          </w:tcPr>
          <w:p w14:paraId="2F827D1B" w14:textId="23121D96" w:rsidR="000D29FF" w:rsidRPr="00F77A6B" w:rsidDel="00091273" w:rsidRDefault="000D29FF" w:rsidP="007524FB">
            <w:pPr>
              <w:pStyle w:val="Body"/>
              <w:rPr>
                <w:ins w:id="2785" w:author="AE2" w:date="2016-04-29T17:58:00Z"/>
              </w:rPr>
            </w:pPr>
            <w:ins w:id="2786" w:author="AE2" w:date="2016-04-29T17:58:00Z">
              <w:r>
                <w:t>1</w:t>
              </w:r>
            </w:ins>
          </w:p>
        </w:tc>
        <w:tc>
          <w:tcPr>
            <w:tcW w:w="5107" w:type="dxa"/>
          </w:tcPr>
          <w:p w14:paraId="3C06346C" w14:textId="0D8827C9" w:rsidR="000D29FF" w:rsidRPr="00F77A6B" w:rsidDel="00091273" w:rsidRDefault="000D29FF" w:rsidP="007524FB">
            <w:pPr>
              <w:pStyle w:val="Body"/>
              <w:rPr>
                <w:ins w:id="2787" w:author="AE2" w:date="2016-04-29T17:58:00Z"/>
              </w:rPr>
            </w:pPr>
            <w:ins w:id="2788" w:author="AE2" w:date="2016-04-29T17:58:00Z">
              <w:r>
                <w:t xml:space="preserve">New property to </w:t>
              </w:r>
            </w:ins>
            <w:ins w:id="2789" w:author="AE2" w:date="2016-04-29T17:59:00Z">
              <w:r>
                <w:t>control the scaling factor of generated box size in DEF.</w:t>
              </w:r>
            </w:ins>
          </w:p>
        </w:tc>
      </w:tr>
      <w:tr w:rsidR="00D8665F" w:rsidRPr="003A298D" w14:paraId="77A5C6FC" w14:textId="77777777" w:rsidTr="00091273">
        <w:trPr>
          <w:trHeight w:val="510"/>
          <w:trPrChange w:id="2790" w:author="Anush Mohandass" w:date="2016-04-29T04:47:00Z">
            <w:trPr>
              <w:trHeight w:val="510"/>
            </w:trPr>
          </w:trPrChange>
        </w:trPr>
        <w:tc>
          <w:tcPr>
            <w:tcW w:w="3438" w:type="dxa"/>
            <w:hideMark/>
            <w:tcPrChange w:id="2791" w:author="Anush Mohandass" w:date="2016-04-29T04:47:00Z">
              <w:tcPr>
                <w:tcW w:w="4006" w:type="dxa"/>
                <w:gridSpan w:val="2"/>
                <w:hideMark/>
              </w:tcPr>
            </w:tcPrChange>
          </w:tcPr>
          <w:p w14:paraId="7D736919" w14:textId="5C23A299" w:rsidR="00D8665F" w:rsidRPr="00F77A6B" w:rsidRDefault="00091273" w:rsidP="007524FB">
            <w:pPr>
              <w:pStyle w:val="Body"/>
            </w:pPr>
            <w:ins w:id="2792" w:author="Anush Mohandass" w:date="2016-04-29T04:45:00Z">
              <w:r w:rsidRPr="00091273">
                <w:rPr>
                  <w:rFonts w:cs="Arial"/>
                </w:rPr>
                <w:t>enable_detailed_logging</w:t>
              </w:r>
            </w:ins>
            <w:del w:id="2793" w:author="Anush Mohandass" w:date="2016-04-29T04:45:00Z">
              <w:r w:rsidR="00D8665F" w:rsidRPr="00F77A6B" w:rsidDel="00091273">
                <w:rPr>
                  <w:rFonts w:cs="Arial"/>
                </w:rPr>
                <w:delText>enable_vc_remapping</w:delText>
              </w:r>
            </w:del>
          </w:p>
        </w:tc>
        <w:tc>
          <w:tcPr>
            <w:tcW w:w="990" w:type="dxa"/>
            <w:hideMark/>
            <w:tcPrChange w:id="2794" w:author="Anush Mohandass" w:date="2016-04-29T04:47:00Z">
              <w:tcPr>
                <w:tcW w:w="1077" w:type="dxa"/>
                <w:gridSpan w:val="2"/>
                <w:hideMark/>
              </w:tcPr>
            </w:tcPrChange>
          </w:tcPr>
          <w:p w14:paraId="4F93CE68" w14:textId="77777777" w:rsidR="00D8665F" w:rsidRPr="00F77A6B" w:rsidRDefault="00D8665F" w:rsidP="007524FB">
            <w:pPr>
              <w:pStyle w:val="Body"/>
            </w:pPr>
            <w:r w:rsidRPr="00F77A6B">
              <w:t>yes</w:t>
            </w:r>
          </w:p>
        </w:tc>
        <w:tc>
          <w:tcPr>
            <w:tcW w:w="5107" w:type="dxa"/>
            <w:hideMark/>
            <w:tcPrChange w:id="2795" w:author="Anush Mohandass" w:date="2016-04-29T04:47:00Z">
              <w:tcPr>
                <w:tcW w:w="4452" w:type="dxa"/>
                <w:hideMark/>
              </w:tcPr>
            </w:tcPrChange>
          </w:tcPr>
          <w:p w14:paraId="74623C07" w14:textId="413CAD9B" w:rsidR="00D8665F" w:rsidRPr="00F77A6B" w:rsidRDefault="00D8665F" w:rsidP="007524FB">
            <w:pPr>
              <w:pStyle w:val="Body"/>
            </w:pPr>
            <w:del w:id="2796" w:author="Anush Mohandass" w:date="2016-04-29T04:48:00Z">
              <w:r w:rsidRPr="00F77A6B" w:rsidDel="00091273">
                <w:delText xml:space="preserve"> New property to enable VC remapping</w:delText>
              </w:r>
            </w:del>
            <w:ins w:id="2797" w:author="Anush Mohandass" w:date="2016-04-29T04:48:00Z">
              <w:r w:rsidR="00091273">
                <w:t xml:space="preserve">New property, when disabled, will speed up performance simulation </w:t>
              </w:r>
            </w:ins>
            <w:ins w:id="2798" w:author="Anush Mohandass" w:date="2016-04-29T04:49:00Z">
              <w:r w:rsidR="00091273">
                <w:t>runtime</w:t>
              </w:r>
            </w:ins>
          </w:p>
        </w:tc>
      </w:tr>
      <w:tr w:rsidR="00D8665F" w:rsidRPr="003A298D" w:rsidDel="00091273" w14:paraId="3A46C37A" w14:textId="5DA73D90" w:rsidTr="00091273">
        <w:trPr>
          <w:trHeight w:val="255"/>
          <w:del w:id="2799" w:author="Anush Mohandass" w:date="2016-04-29T04:45:00Z"/>
          <w:trPrChange w:id="2800" w:author="Anush Mohandass" w:date="2016-04-29T04:47:00Z">
            <w:trPr>
              <w:trHeight w:val="255"/>
            </w:trPr>
          </w:trPrChange>
        </w:trPr>
        <w:tc>
          <w:tcPr>
            <w:tcW w:w="3438" w:type="dxa"/>
            <w:hideMark/>
            <w:tcPrChange w:id="2801" w:author="Anush Mohandass" w:date="2016-04-29T04:47:00Z">
              <w:tcPr>
                <w:tcW w:w="4006" w:type="dxa"/>
                <w:gridSpan w:val="2"/>
                <w:hideMark/>
              </w:tcPr>
            </w:tcPrChange>
          </w:tcPr>
          <w:p w14:paraId="2DCFA7DC" w14:textId="675BC1EC" w:rsidR="00D8665F" w:rsidRPr="00F77A6B" w:rsidDel="00091273" w:rsidRDefault="00D8665F" w:rsidP="007524FB">
            <w:pPr>
              <w:pStyle w:val="Body"/>
              <w:rPr>
                <w:del w:id="2802" w:author="Anush Mohandass" w:date="2016-04-29T04:45:00Z"/>
              </w:rPr>
            </w:pPr>
            <w:del w:id="2803" w:author="Anush Mohandass" w:date="2016-04-29T04:45:00Z">
              <w:r w:rsidRPr="00F77A6B" w:rsidDel="00091273">
                <w:rPr>
                  <w:rFonts w:cs="Arial"/>
                </w:rPr>
                <w:delText>require_autowake_pd_for_noc</w:delText>
              </w:r>
            </w:del>
          </w:p>
        </w:tc>
        <w:tc>
          <w:tcPr>
            <w:tcW w:w="990" w:type="dxa"/>
            <w:hideMark/>
            <w:tcPrChange w:id="2804" w:author="Anush Mohandass" w:date="2016-04-29T04:47:00Z">
              <w:tcPr>
                <w:tcW w:w="1077" w:type="dxa"/>
                <w:gridSpan w:val="2"/>
                <w:hideMark/>
              </w:tcPr>
            </w:tcPrChange>
          </w:tcPr>
          <w:p w14:paraId="12677592" w14:textId="462B64D5" w:rsidR="00D8665F" w:rsidRPr="00F77A6B" w:rsidDel="00091273" w:rsidRDefault="00D8665F" w:rsidP="007524FB">
            <w:pPr>
              <w:pStyle w:val="Body"/>
              <w:rPr>
                <w:del w:id="2805" w:author="Anush Mohandass" w:date="2016-04-29T04:45:00Z"/>
              </w:rPr>
            </w:pPr>
            <w:del w:id="2806" w:author="Anush Mohandass" w:date="2016-04-29T04:45:00Z">
              <w:r w:rsidRPr="00F77A6B" w:rsidDel="00091273">
                <w:delText>no</w:delText>
              </w:r>
            </w:del>
          </w:p>
        </w:tc>
        <w:tc>
          <w:tcPr>
            <w:tcW w:w="5107" w:type="dxa"/>
            <w:hideMark/>
            <w:tcPrChange w:id="2807" w:author="Anush Mohandass" w:date="2016-04-29T04:47:00Z">
              <w:tcPr>
                <w:tcW w:w="4452" w:type="dxa"/>
                <w:hideMark/>
              </w:tcPr>
            </w:tcPrChange>
          </w:tcPr>
          <w:p w14:paraId="261622EE" w14:textId="09C82104" w:rsidR="00D8665F" w:rsidRPr="00F77A6B" w:rsidDel="00091273" w:rsidRDefault="00D8665F" w:rsidP="007524FB">
            <w:pPr>
              <w:pStyle w:val="Body"/>
              <w:rPr>
                <w:del w:id="2808" w:author="Anush Mohandass" w:date="2016-04-29T04:45:00Z"/>
              </w:rPr>
            </w:pPr>
            <w:del w:id="2809" w:author="Anush Mohandass" w:date="2016-04-29T04:45:00Z">
              <w:r w:rsidRPr="00F77A6B" w:rsidDel="00091273">
                <w:delText xml:space="preserve"> New property</w:delText>
              </w:r>
            </w:del>
          </w:p>
        </w:tc>
      </w:tr>
      <w:tr w:rsidR="00D8665F" w:rsidRPr="003A298D" w14:paraId="1AD39877" w14:textId="77777777" w:rsidTr="00091273">
        <w:trPr>
          <w:trHeight w:val="255"/>
          <w:trPrChange w:id="2810" w:author="Anush Mohandass" w:date="2016-04-29T04:47:00Z">
            <w:trPr>
              <w:trHeight w:val="255"/>
            </w:trPr>
          </w:trPrChange>
        </w:trPr>
        <w:tc>
          <w:tcPr>
            <w:tcW w:w="3438" w:type="dxa"/>
            <w:hideMark/>
            <w:tcPrChange w:id="2811" w:author="Anush Mohandass" w:date="2016-04-29T04:47:00Z">
              <w:tcPr>
                <w:tcW w:w="4006" w:type="dxa"/>
                <w:gridSpan w:val="2"/>
                <w:hideMark/>
              </w:tcPr>
            </w:tcPrChange>
          </w:tcPr>
          <w:p w14:paraId="47C5EFF1" w14:textId="4C7EF689" w:rsidR="00D8665F" w:rsidRPr="00F77A6B" w:rsidRDefault="00091273" w:rsidP="007524FB">
            <w:pPr>
              <w:pStyle w:val="Body"/>
            </w:pPr>
            <w:ins w:id="2812" w:author="Anush Mohandass" w:date="2016-04-29T04:45:00Z">
              <w:r w:rsidRPr="00091273">
                <w:rPr>
                  <w:rFonts w:cs="Arial"/>
                </w:rPr>
                <w:t>enable_sib_aut</w:t>
              </w:r>
            </w:ins>
            <w:ins w:id="2813" w:author="Anush Mohandass" w:date="2016-04-29T04:47:00Z">
              <w:r>
                <w:rPr>
                  <w:rFonts w:cs="Arial"/>
                </w:rPr>
                <w:t>o</w:t>
              </w:r>
            </w:ins>
            <w:ins w:id="2814" w:author="Anush Mohandass" w:date="2016-04-29T04:45:00Z">
              <w:r w:rsidRPr="00091273">
                <w:rPr>
                  <w:rFonts w:cs="Arial"/>
                </w:rPr>
                <w:t>connect</w:t>
              </w:r>
            </w:ins>
            <w:del w:id="2815" w:author="Anush Mohandass" w:date="2016-04-29T04:45:00Z">
              <w:r w:rsidR="00D8665F" w:rsidRPr="00F77A6B" w:rsidDel="00091273">
                <w:rPr>
                  <w:rFonts w:cs="Arial"/>
                </w:rPr>
                <w:delText>show_buffer_cost_in_floorplan</w:delText>
              </w:r>
            </w:del>
          </w:p>
        </w:tc>
        <w:tc>
          <w:tcPr>
            <w:tcW w:w="990" w:type="dxa"/>
            <w:hideMark/>
            <w:tcPrChange w:id="2816" w:author="Anush Mohandass" w:date="2016-04-29T04:47:00Z">
              <w:tcPr>
                <w:tcW w:w="1077" w:type="dxa"/>
                <w:gridSpan w:val="2"/>
                <w:hideMark/>
              </w:tcPr>
            </w:tcPrChange>
          </w:tcPr>
          <w:p w14:paraId="0F92DB7A" w14:textId="2C7794E2" w:rsidR="00D8665F" w:rsidRPr="00F77A6B" w:rsidRDefault="00D8665F" w:rsidP="007524FB">
            <w:pPr>
              <w:pStyle w:val="Body"/>
            </w:pPr>
            <w:del w:id="2817" w:author="Anush Mohandass" w:date="2016-04-29T04:47:00Z">
              <w:r w:rsidRPr="00F77A6B" w:rsidDel="00091273">
                <w:delText>yes</w:delText>
              </w:r>
            </w:del>
            <w:ins w:id="2818" w:author="Anush Mohandass" w:date="2016-04-29T04:47:00Z">
              <w:r w:rsidR="00091273">
                <w:t>no</w:t>
              </w:r>
            </w:ins>
          </w:p>
        </w:tc>
        <w:tc>
          <w:tcPr>
            <w:tcW w:w="5107" w:type="dxa"/>
            <w:hideMark/>
            <w:tcPrChange w:id="2819" w:author="Anush Mohandass" w:date="2016-04-29T04:47:00Z">
              <w:tcPr>
                <w:tcW w:w="4452" w:type="dxa"/>
                <w:hideMark/>
              </w:tcPr>
            </w:tcPrChange>
          </w:tcPr>
          <w:p w14:paraId="0FFA9284" w14:textId="5F24305D" w:rsidR="00D8665F" w:rsidRPr="00F77A6B" w:rsidRDefault="00D8665F" w:rsidP="007524FB">
            <w:pPr>
              <w:pStyle w:val="Body"/>
            </w:pPr>
            <w:del w:id="2820" w:author="Anush Mohandass" w:date="2016-04-29T04:47:00Z">
              <w:r w:rsidRPr="00F77A6B" w:rsidDel="00091273">
                <w:delText xml:space="preserve"> New property to enable or disable buffer cost visualization in floorplan</w:delText>
              </w:r>
            </w:del>
            <w:ins w:id="2821" w:author="Anush Mohandass" w:date="2016-04-29T04:47:00Z">
              <w:r w:rsidR="00091273">
                <w:t>New property that indicates if compatible masters can be automatically connected to a shared interface bridge</w:t>
              </w:r>
            </w:ins>
          </w:p>
        </w:tc>
      </w:tr>
      <w:tr w:rsidR="000D29FF" w:rsidRPr="003A298D" w14:paraId="3F082A0C" w14:textId="77777777" w:rsidTr="00091273">
        <w:trPr>
          <w:trHeight w:val="255"/>
          <w:ins w:id="2822" w:author="AE2" w:date="2016-04-29T18:00:00Z"/>
        </w:trPr>
        <w:tc>
          <w:tcPr>
            <w:tcW w:w="3438" w:type="dxa"/>
          </w:tcPr>
          <w:p w14:paraId="2BE0C29A" w14:textId="4C930FA2" w:rsidR="000D29FF" w:rsidRPr="00091273" w:rsidRDefault="000D29FF" w:rsidP="007524FB">
            <w:pPr>
              <w:pStyle w:val="Body"/>
              <w:rPr>
                <w:ins w:id="2823" w:author="AE2" w:date="2016-04-29T18:00:00Z"/>
                <w:rFonts w:cs="Arial"/>
              </w:rPr>
            </w:pPr>
            <w:ins w:id="2824" w:author="AE2" w:date="2016-04-29T18:00:00Z">
              <w:r>
                <w:rPr>
                  <w:rFonts w:cs="Arial"/>
                </w:rPr>
                <w:t>ipxact_compact_version</w:t>
              </w:r>
            </w:ins>
          </w:p>
        </w:tc>
        <w:tc>
          <w:tcPr>
            <w:tcW w:w="990" w:type="dxa"/>
          </w:tcPr>
          <w:p w14:paraId="6896641C" w14:textId="40CB86BA" w:rsidR="000D29FF" w:rsidRPr="00F77A6B" w:rsidDel="00091273" w:rsidRDefault="000D29FF" w:rsidP="007524FB">
            <w:pPr>
              <w:pStyle w:val="Body"/>
              <w:rPr>
                <w:ins w:id="2825" w:author="AE2" w:date="2016-04-29T18:00:00Z"/>
              </w:rPr>
            </w:pPr>
            <w:ins w:id="2826" w:author="AE2" w:date="2016-04-29T18:00:00Z">
              <w:r>
                <w:t>no</w:t>
              </w:r>
            </w:ins>
          </w:p>
        </w:tc>
        <w:tc>
          <w:tcPr>
            <w:tcW w:w="5107" w:type="dxa"/>
          </w:tcPr>
          <w:p w14:paraId="6C8B8207" w14:textId="5AE28E5D" w:rsidR="000D29FF" w:rsidRPr="00F77A6B" w:rsidDel="00091273" w:rsidRDefault="000D29FF" w:rsidP="007524FB">
            <w:pPr>
              <w:pStyle w:val="Body"/>
              <w:rPr>
                <w:ins w:id="2827" w:author="AE2" w:date="2016-04-29T18:00:00Z"/>
              </w:rPr>
            </w:pPr>
            <w:ins w:id="2828" w:author="AE2" w:date="2016-04-29T18:00:00Z">
              <w:r>
                <w:t xml:space="preserve">New property to skip </w:t>
              </w:r>
            </w:ins>
            <w:ins w:id="2829" w:author="AE2" w:date="2016-04-29T18:01:00Z">
              <w:r>
                <w:t xml:space="preserve">memory map section in </w:t>
              </w:r>
              <w:r>
                <w:lastRenderedPageBreak/>
                <w:t>IPXACT generation. This property is visible only if default property ipxact_enable is set to yes.</w:t>
              </w:r>
            </w:ins>
          </w:p>
        </w:tc>
      </w:tr>
    </w:tbl>
    <w:p w14:paraId="2287AE70" w14:textId="77777777" w:rsidR="00091273" w:rsidRDefault="00091273">
      <w:pPr>
        <w:rPr>
          <w:ins w:id="2830" w:author="Anush Mohandass" w:date="2016-04-29T04:50:00Z"/>
        </w:rPr>
        <w:pPrChange w:id="2831" w:author="Anush Mohandass" w:date="2016-04-29T04:50:00Z">
          <w:pPr>
            <w:pStyle w:val="Heading2"/>
          </w:pPr>
        </w:pPrChange>
      </w:pPr>
    </w:p>
    <w:p w14:paraId="33AB3A81" w14:textId="46966F0D" w:rsidR="002107D3" w:rsidRPr="00682937" w:rsidRDefault="002107D3" w:rsidP="002107D3">
      <w:pPr>
        <w:pStyle w:val="Heading2"/>
        <w:rPr>
          <w:color w:val="auto"/>
        </w:rPr>
      </w:pPr>
      <w:bookmarkStart w:id="2832" w:name="_Toc449893478"/>
      <w:r w:rsidRPr="00682937">
        <w:rPr>
          <w:color w:val="auto"/>
        </w:rPr>
        <w:t>Bridge Property Changes</w:t>
      </w:r>
      <w:bookmarkEnd w:id="2832"/>
    </w:p>
    <w:tbl>
      <w:tblPr>
        <w:tblStyle w:val="TableGrid"/>
        <w:tblW w:w="9378" w:type="dxa"/>
        <w:tblLayout w:type="fixed"/>
        <w:tblLook w:val="04A0" w:firstRow="1" w:lastRow="0" w:firstColumn="1" w:lastColumn="0" w:noHBand="0" w:noVBand="1"/>
        <w:tblPrChange w:id="2833" w:author="Anush Mohandass" w:date="2016-04-29T04:52:00Z">
          <w:tblPr>
            <w:tblStyle w:val="TableGrid"/>
            <w:tblW w:w="9535" w:type="dxa"/>
            <w:tblLayout w:type="fixed"/>
            <w:tblLook w:val="04A0" w:firstRow="1" w:lastRow="0" w:firstColumn="1" w:lastColumn="0" w:noHBand="0" w:noVBand="1"/>
          </w:tblPr>
        </w:tblPrChange>
      </w:tblPr>
      <w:tblGrid>
        <w:gridCol w:w="3258"/>
        <w:gridCol w:w="6120"/>
        <w:tblGridChange w:id="2834">
          <w:tblGrid>
            <w:gridCol w:w="4135"/>
            <w:gridCol w:w="3060"/>
          </w:tblGrid>
        </w:tblGridChange>
      </w:tblGrid>
      <w:tr w:rsidR="00091273" w:rsidRPr="003A298D" w14:paraId="584861D3" w14:textId="77777777" w:rsidTr="00091273">
        <w:trPr>
          <w:trHeight w:val="255"/>
          <w:trPrChange w:id="2835" w:author="Anush Mohandass" w:date="2016-04-29T04:52:00Z">
            <w:trPr>
              <w:trHeight w:val="255"/>
            </w:trPr>
          </w:trPrChange>
        </w:trPr>
        <w:tc>
          <w:tcPr>
            <w:tcW w:w="3258" w:type="dxa"/>
            <w:hideMark/>
            <w:tcPrChange w:id="2836" w:author="Anush Mohandass" w:date="2016-04-29T04:52:00Z">
              <w:tcPr>
                <w:tcW w:w="4135" w:type="dxa"/>
                <w:hideMark/>
              </w:tcPr>
            </w:tcPrChange>
          </w:tcPr>
          <w:p w14:paraId="3E6FE237" w14:textId="77777777" w:rsidR="00091273" w:rsidRPr="00F77A6B" w:rsidRDefault="00091273" w:rsidP="007524FB">
            <w:pPr>
              <w:pStyle w:val="Body"/>
              <w:rPr>
                <w:b/>
                <w:bCs/>
              </w:rPr>
            </w:pPr>
            <w:r w:rsidRPr="00F77A6B">
              <w:rPr>
                <w:b/>
                <w:bCs/>
              </w:rPr>
              <w:t>Property Name</w:t>
            </w:r>
          </w:p>
        </w:tc>
        <w:tc>
          <w:tcPr>
            <w:tcW w:w="6120" w:type="dxa"/>
            <w:hideMark/>
            <w:tcPrChange w:id="2837" w:author="Anush Mohandass" w:date="2016-04-29T04:52:00Z">
              <w:tcPr>
                <w:tcW w:w="3060" w:type="dxa"/>
                <w:hideMark/>
              </w:tcPr>
            </w:tcPrChange>
          </w:tcPr>
          <w:p w14:paraId="5B188F90" w14:textId="77777777" w:rsidR="00091273" w:rsidRPr="00F77A6B" w:rsidRDefault="00091273" w:rsidP="007524FB">
            <w:pPr>
              <w:pStyle w:val="Body"/>
              <w:rPr>
                <w:b/>
                <w:bCs/>
              </w:rPr>
            </w:pPr>
            <w:r w:rsidRPr="00F77A6B">
              <w:rPr>
                <w:b/>
                <w:bCs/>
              </w:rPr>
              <w:t>Comment</w:t>
            </w:r>
          </w:p>
        </w:tc>
      </w:tr>
      <w:tr w:rsidR="00091273" w:rsidRPr="003A298D" w14:paraId="175DB80D" w14:textId="77777777" w:rsidTr="00091273">
        <w:trPr>
          <w:trHeight w:val="765"/>
          <w:trPrChange w:id="2838" w:author="Anush Mohandass" w:date="2016-04-29T04:52:00Z">
            <w:trPr>
              <w:trHeight w:val="765"/>
            </w:trPr>
          </w:trPrChange>
        </w:trPr>
        <w:tc>
          <w:tcPr>
            <w:tcW w:w="3258" w:type="dxa"/>
            <w:vAlign w:val="center"/>
            <w:tcPrChange w:id="2839" w:author="Anush Mohandass" w:date="2016-04-29T04:52:00Z">
              <w:tcPr>
                <w:tcW w:w="4135" w:type="dxa"/>
                <w:vAlign w:val="bottom"/>
              </w:tcPr>
            </w:tcPrChange>
          </w:tcPr>
          <w:p w14:paraId="6BDDC5AC" w14:textId="1152D5BF" w:rsidR="00091273" w:rsidRPr="00BE092E" w:rsidRDefault="00091273">
            <w:pPr>
              <w:pStyle w:val="Body"/>
              <w:jc w:val="left"/>
              <w:rPr>
                <w:rFonts w:cs="Arial"/>
              </w:rPr>
              <w:pPrChange w:id="2840" w:author="Anush Mohandass" w:date="2016-04-29T04:52:00Z">
                <w:pPr>
                  <w:pStyle w:val="Body"/>
                </w:pPr>
              </w:pPrChange>
            </w:pPr>
            <w:ins w:id="2841" w:author="Anush Mohandass" w:date="2016-04-29T04:51:00Z">
              <w:r w:rsidRPr="00091273">
                <w:rPr>
                  <w:rFonts w:cs="Arial"/>
                  <w:rPrChange w:id="2842" w:author="Anush Mohandass" w:date="2016-04-29T04:52:00Z">
                    <w:rPr>
                      <w:rFonts w:ascii="Arial" w:hAnsi="Arial" w:cs="Arial"/>
                      <w:sz w:val="20"/>
                      <w:szCs w:val="20"/>
                    </w:rPr>
                  </w:rPrChange>
                </w:rPr>
                <w:t>axi4_ar_num_virtual_ifces</w:t>
              </w:r>
            </w:ins>
            <w:del w:id="2843" w:author="Anush Mohandass" w:date="2016-04-29T04:51:00Z">
              <w:r w:rsidRPr="00F77A6B" w:rsidDel="00091273">
                <w:rPr>
                  <w:rFonts w:cs="Arial"/>
                </w:rPr>
                <w:delText>axi4s_aid_lsb_mode</w:delText>
              </w:r>
            </w:del>
          </w:p>
        </w:tc>
        <w:tc>
          <w:tcPr>
            <w:tcW w:w="6120" w:type="dxa"/>
            <w:vAlign w:val="center"/>
            <w:tcPrChange w:id="2844" w:author="Anush Mohandass" w:date="2016-04-29T04:52:00Z">
              <w:tcPr>
                <w:tcW w:w="3060" w:type="dxa"/>
              </w:tcPr>
            </w:tcPrChange>
          </w:tcPr>
          <w:p w14:paraId="6E8FA299" w14:textId="38DCC951" w:rsidR="00091273" w:rsidRPr="00BE092E" w:rsidRDefault="00091273">
            <w:pPr>
              <w:pStyle w:val="Body"/>
              <w:jc w:val="left"/>
              <w:rPr>
                <w:rFonts w:cs="Arial"/>
              </w:rPr>
              <w:pPrChange w:id="2845" w:author="Anush Mohandass" w:date="2016-04-29T04:52:00Z">
                <w:pPr>
                  <w:pStyle w:val="Body"/>
                </w:pPr>
              </w:pPrChange>
            </w:pPr>
            <w:ins w:id="2846" w:author="Anush Mohandass" w:date="2016-04-29T04:52:00Z">
              <w:r>
                <w:rPr>
                  <w:rFonts w:cs="Arial"/>
                </w:rPr>
                <w:t>New bridge property</w:t>
              </w:r>
            </w:ins>
            <w:del w:id="2847" w:author="Anush Mohandass" w:date="2016-04-29T04:51:00Z">
              <w:r w:rsidRPr="00BE092E" w:rsidDel="00091273">
                <w:rPr>
                  <w:rFonts w:cs="Arial"/>
                </w:rPr>
                <w:delText xml:space="preserve"> New property to enable AID/MID swap mode</w:delText>
              </w:r>
            </w:del>
            <w:ins w:id="2848" w:author="Anush Mohandass" w:date="2016-04-29T04:52:00Z">
              <w:r>
                <w:rPr>
                  <w:rFonts w:cs="Arial"/>
                </w:rPr>
                <w:t xml:space="preserve"> for supporting virtual AXI interface</w:t>
              </w:r>
            </w:ins>
          </w:p>
        </w:tc>
      </w:tr>
      <w:tr w:rsidR="00091273" w:rsidRPr="003A298D" w14:paraId="55FF070E" w14:textId="77777777" w:rsidTr="00091273">
        <w:trPr>
          <w:trHeight w:val="765"/>
          <w:trPrChange w:id="2849" w:author="Anush Mohandass" w:date="2016-04-29T04:52:00Z">
            <w:trPr>
              <w:trHeight w:val="765"/>
            </w:trPr>
          </w:trPrChange>
        </w:trPr>
        <w:tc>
          <w:tcPr>
            <w:tcW w:w="3258" w:type="dxa"/>
            <w:vAlign w:val="center"/>
            <w:tcPrChange w:id="2850" w:author="Anush Mohandass" w:date="2016-04-29T04:52:00Z">
              <w:tcPr>
                <w:tcW w:w="4135" w:type="dxa"/>
                <w:vAlign w:val="bottom"/>
              </w:tcPr>
            </w:tcPrChange>
          </w:tcPr>
          <w:p w14:paraId="016A96EE" w14:textId="31DEC9F8" w:rsidR="00091273" w:rsidRPr="00BE092E" w:rsidRDefault="00091273">
            <w:pPr>
              <w:pStyle w:val="Body"/>
              <w:jc w:val="left"/>
              <w:rPr>
                <w:rFonts w:cs="Arial"/>
              </w:rPr>
              <w:pPrChange w:id="2851" w:author="Anush Mohandass" w:date="2016-04-29T04:52:00Z">
                <w:pPr>
                  <w:pStyle w:val="Body"/>
                </w:pPr>
              </w:pPrChange>
            </w:pPr>
            <w:ins w:id="2852" w:author="Anush Mohandass" w:date="2016-04-29T04:51:00Z">
              <w:r w:rsidRPr="00091273">
                <w:rPr>
                  <w:rFonts w:cs="Arial"/>
                  <w:rPrChange w:id="2853" w:author="Anush Mohandass" w:date="2016-04-29T04:52:00Z">
                    <w:rPr>
                      <w:rFonts w:ascii="Arial" w:hAnsi="Arial" w:cs="Arial"/>
                      <w:sz w:val="20"/>
                      <w:szCs w:val="20"/>
                    </w:rPr>
                  </w:rPrChange>
                </w:rPr>
                <w:t>axi4_ar_org_id_enb</w:t>
              </w:r>
            </w:ins>
            <w:del w:id="2854" w:author="Anush Mohandass" w:date="2016-04-29T04:51:00Z">
              <w:r w:rsidRPr="00F77A6B" w:rsidDel="00091273">
                <w:rPr>
                  <w:rFonts w:cs="Arial"/>
                </w:rPr>
                <w:delText>rw_full_throughput</w:delText>
              </w:r>
            </w:del>
          </w:p>
        </w:tc>
        <w:tc>
          <w:tcPr>
            <w:tcW w:w="6120" w:type="dxa"/>
            <w:vAlign w:val="center"/>
            <w:tcPrChange w:id="2855" w:author="Anush Mohandass" w:date="2016-04-29T04:52:00Z">
              <w:tcPr>
                <w:tcW w:w="3060" w:type="dxa"/>
              </w:tcPr>
            </w:tcPrChange>
          </w:tcPr>
          <w:p w14:paraId="3841F920" w14:textId="7BAC867C" w:rsidR="00091273" w:rsidRPr="00091273" w:rsidRDefault="00091273">
            <w:pPr>
              <w:pStyle w:val="Body"/>
              <w:jc w:val="left"/>
              <w:rPr>
                <w:rFonts w:cs="Arial"/>
                <w:rPrChange w:id="2856" w:author="Anush Mohandass" w:date="2016-04-29T04:52:00Z">
                  <w:rPr/>
                </w:rPrChange>
              </w:rPr>
              <w:pPrChange w:id="2857" w:author="Anush Mohandass" w:date="2016-04-29T04:52:00Z">
                <w:pPr>
                  <w:pStyle w:val="Body"/>
                </w:pPr>
              </w:pPrChange>
            </w:pPr>
            <w:ins w:id="2858" w:author="Anush Mohandass" w:date="2016-04-29T04:54:00Z">
              <w:r w:rsidRPr="00091273">
                <w:rPr>
                  <w:rFonts w:cs="Arial"/>
                </w:rPr>
                <w:t>New prooperty that indicates whether original ID is enabled for read requests from a bridge</w:t>
              </w:r>
            </w:ins>
            <w:del w:id="2859" w:author="Anush Mohandass" w:date="2016-04-29T04:51:00Z">
              <w:r w:rsidRPr="00BE092E" w:rsidDel="00091273">
                <w:rPr>
                  <w:rFonts w:cs="Arial"/>
                </w:rPr>
                <w:delText xml:space="preserve"> This property has been extended to support masters</w:delText>
              </w:r>
            </w:del>
          </w:p>
        </w:tc>
      </w:tr>
      <w:tr w:rsidR="00091273" w:rsidRPr="003A298D" w14:paraId="46632868" w14:textId="77777777" w:rsidTr="00091273">
        <w:trPr>
          <w:trHeight w:val="765"/>
          <w:trPrChange w:id="2860" w:author="Anush Mohandass" w:date="2016-04-29T04:52:00Z">
            <w:trPr>
              <w:trHeight w:val="765"/>
            </w:trPr>
          </w:trPrChange>
        </w:trPr>
        <w:tc>
          <w:tcPr>
            <w:tcW w:w="3258" w:type="dxa"/>
            <w:vAlign w:val="center"/>
            <w:tcPrChange w:id="2861" w:author="Anush Mohandass" w:date="2016-04-29T04:52:00Z">
              <w:tcPr>
                <w:tcW w:w="4135" w:type="dxa"/>
                <w:vAlign w:val="bottom"/>
              </w:tcPr>
            </w:tcPrChange>
          </w:tcPr>
          <w:p w14:paraId="33BE9A66" w14:textId="4AF6F0CE" w:rsidR="00091273" w:rsidRPr="00BE092E" w:rsidRDefault="00091273">
            <w:pPr>
              <w:pStyle w:val="Body"/>
              <w:jc w:val="left"/>
              <w:rPr>
                <w:rFonts w:cs="Arial"/>
              </w:rPr>
              <w:pPrChange w:id="2862" w:author="Anush Mohandass" w:date="2016-04-29T04:52:00Z">
                <w:pPr>
                  <w:pStyle w:val="Body"/>
                </w:pPr>
              </w:pPrChange>
            </w:pPr>
            <w:ins w:id="2863" w:author="Anush Mohandass" w:date="2016-04-29T04:51:00Z">
              <w:r w:rsidRPr="00091273">
                <w:rPr>
                  <w:rFonts w:cs="Arial"/>
                  <w:rPrChange w:id="2864" w:author="Anush Mohandass" w:date="2016-04-29T04:52:00Z">
                    <w:rPr>
                      <w:rFonts w:ascii="Arial" w:hAnsi="Arial" w:cs="Arial"/>
                      <w:sz w:val="20"/>
                      <w:szCs w:val="20"/>
                    </w:rPr>
                  </w:rPrChange>
                </w:rPr>
                <w:t>axi4_aw_num_virtual_ifces</w:t>
              </w:r>
            </w:ins>
            <w:del w:id="2865" w:author="Anush Mohandass" w:date="2016-04-29T04:51:00Z">
              <w:r w:rsidRPr="00F77A6B" w:rsidDel="00091273">
                <w:rPr>
                  <w:rFonts w:cs="Arial"/>
                </w:rPr>
                <w:delText>axi4m_autowake_enable</w:delText>
              </w:r>
            </w:del>
          </w:p>
        </w:tc>
        <w:tc>
          <w:tcPr>
            <w:tcW w:w="6120" w:type="dxa"/>
            <w:vAlign w:val="center"/>
            <w:tcPrChange w:id="2866" w:author="Anush Mohandass" w:date="2016-04-29T04:52:00Z">
              <w:tcPr>
                <w:tcW w:w="3060" w:type="dxa"/>
              </w:tcPr>
            </w:tcPrChange>
          </w:tcPr>
          <w:p w14:paraId="76E4E647" w14:textId="25D8C72A" w:rsidR="00091273" w:rsidRPr="00091273" w:rsidRDefault="00091273">
            <w:pPr>
              <w:pStyle w:val="Body"/>
              <w:jc w:val="left"/>
              <w:rPr>
                <w:rFonts w:cs="Arial"/>
                <w:rPrChange w:id="2867" w:author="Anush Mohandass" w:date="2016-04-29T04:52:00Z">
                  <w:rPr/>
                </w:rPrChange>
              </w:rPr>
              <w:pPrChange w:id="2868" w:author="Anush Mohandass" w:date="2016-04-29T04:52:00Z">
                <w:pPr>
                  <w:pStyle w:val="Body"/>
                </w:pPr>
              </w:pPrChange>
            </w:pPr>
            <w:ins w:id="2869" w:author="Anush Mohandass" w:date="2016-04-29T04:53:00Z">
              <w:r>
                <w:rPr>
                  <w:rFonts w:cs="Arial"/>
                </w:rPr>
                <w:t>New bridge property for supporting virtual AXI interface</w:t>
              </w:r>
            </w:ins>
            <w:del w:id="2870" w:author="Anush Mohandass" w:date="2016-04-29T04:51:00Z">
              <w:r w:rsidRPr="00BE092E" w:rsidDel="00091273">
                <w:rPr>
                  <w:rFonts w:cs="Arial"/>
                </w:rPr>
                <w:delText xml:space="preserve"> New property to enable the bridge to auto wake powered down elements</w:delText>
              </w:r>
            </w:del>
          </w:p>
        </w:tc>
      </w:tr>
      <w:tr w:rsidR="00091273" w:rsidRPr="003A298D" w14:paraId="6DBCC54B" w14:textId="77777777" w:rsidTr="00091273">
        <w:trPr>
          <w:trHeight w:val="510"/>
          <w:trPrChange w:id="2871" w:author="Anush Mohandass" w:date="2016-04-29T04:52:00Z">
            <w:trPr>
              <w:trHeight w:val="510"/>
            </w:trPr>
          </w:trPrChange>
        </w:trPr>
        <w:tc>
          <w:tcPr>
            <w:tcW w:w="3258" w:type="dxa"/>
            <w:vAlign w:val="center"/>
            <w:tcPrChange w:id="2872" w:author="Anush Mohandass" w:date="2016-04-29T04:52:00Z">
              <w:tcPr>
                <w:tcW w:w="4135" w:type="dxa"/>
                <w:vAlign w:val="bottom"/>
              </w:tcPr>
            </w:tcPrChange>
          </w:tcPr>
          <w:p w14:paraId="6511E5EF" w14:textId="7E80F423" w:rsidR="00091273" w:rsidRPr="00BE092E" w:rsidRDefault="00091273">
            <w:pPr>
              <w:pStyle w:val="Body"/>
              <w:jc w:val="left"/>
              <w:rPr>
                <w:rFonts w:cs="Arial"/>
              </w:rPr>
              <w:pPrChange w:id="2873" w:author="Anush Mohandass" w:date="2016-04-29T04:52:00Z">
                <w:pPr>
                  <w:pStyle w:val="Body"/>
                </w:pPr>
              </w:pPrChange>
            </w:pPr>
            <w:ins w:id="2874" w:author="Anush Mohandass" w:date="2016-04-29T04:51:00Z">
              <w:r w:rsidRPr="00091273">
                <w:rPr>
                  <w:rFonts w:cs="Arial"/>
                  <w:rPrChange w:id="2875" w:author="Anush Mohandass" w:date="2016-04-29T04:52:00Z">
                    <w:rPr>
                      <w:rFonts w:ascii="Arial" w:hAnsi="Arial" w:cs="Arial"/>
                      <w:sz w:val="20"/>
                      <w:szCs w:val="20"/>
                    </w:rPr>
                  </w:rPrChange>
                </w:rPr>
                <w:t>axi4m_prog_addrs_range</w:t>
              </w:r>
            </w:ins>
            <w:del w:id="2876" w:author="Anush Mohandass" w:date="2016-04-29T04:51:00Z">
              <w:r w:rsidRPr="00F77A6B" w:rsidDel="00091273">
                <w:rPr>
                  <w:rFonts w:cs="Arial"/>
                </w:rPr>
                <w:delText>axi4m_support_interleaved_resp</w:delText>
              </w:r>
            </w:del>
          </w:p>
        </w:tc>
        <w:tc>
          <w:tcPr>
            <w:tcW w:w="6120" w:type="dxa"/>
            <w:vAlign w:val="center"/>
            <w:tcPrChange w:id="2877" w:author="Anush Mohandass" w:date="2016-04-29T04:52:00Z">
              <w:tcPr>
                <w:tcW w:w="3060" w:type="dxa"/>
              </w:tcPr>
            </w:tcPrChange>
          </w:tcPr>
          <w:p w14:paraId="5AAE59ED" w14:textId="085D550D" w:rsidR="00091273" w:rsidRPr="00091273" w:rsidRDefault="00091273">
            <w:pPr>
              <w:pStyle w:val="Body"/>
              <w:jc w:val="left"/>
              <w:rPr>
                <w:rFonts w:cs="Arial"/>
                <w:rPrChange w:id="2878" w:author="Anush Mohandass" w:date="2016-04-29T04:52:00Z">
                  <w:rPr/>
                </w:rPrChange>
              </w:rPr>
              <w:pPrChange w:id="2879" w:author="Anush Mohandass" w:date="2016-04-29T04:52:00Z">
                <w:pPr>
                  <w:pStyle w:val="Body"/>
                </w:pPr>
              </w:pPrChange>
            </w:pPr>
            <w:ins w:id="2880" w:author="Anush Mohandass" w:date="2016-04-29T04:53:00Z">
              <w:r>
                <w:rPr>
                  <w:rFonts w:cs="Arial"/>
                </w:rPr>
                <w:t>This bridge property has been deprecated</w:t>
              </w:r>
            </w:ins>
            <w:del w:id="2881" w:author="Anush Mohandass" w:date="2016-04-29T04:51:00Z">
              <w:r w:rsidRPr="00BE092E" w:rsidDel="00091273">
                <w:rPr>
                  <w:rFonts w:cs="Arial"/>
                </w:rPr>
                <w:delText xml:space="preserve"> New property to support interleaved split transactions</w:delText>
              </w:r>
            </w:del>
          </w:p>
        </w:tc>
      </w:tr>
      <w:tr w:rsidR="00091273" w:rsidRPr="003A298D" w14:paraId="53069F5D" w14:textId="77777777" w:rsidTr="00091273">
        <w:trPr>
          <w:trHeight w:val="255"/>
          <w:trPrChange w:id="2882" w:author="Anush Mohandass" w:date="2016-04-29T04:52:00Z">
            <w:trPr>
              <w:trHeight w:val="255"/>
            </w:trPr>
          </w:trPrChange>
        </w:trPr>
        <w:tc>
          <w:tcPr>
            <w:tcW w:w="3258" w:type="dxa"/>
            <w:vAlign w:val="center"/>
            <w:tcPrChange w:id="2883" w:author="Anush Mohandass" w:date="2016-04-29T04:52:00Z">
              <w:tcPr>
                <w:tcW w:w="4135" w:type="dxa"/>
                <w:vAlign w:val="bottom"/>
              </w:tcPr>
            </w:tcPrChange>
          </w:tcPr>
          <w:p w14:paraId="7DE9B32C" w14:textId="3422D2BC" w:rsidR="00091273" w:rsidRPr="00BE092E" w:rsidRDefault="00091273">
            <w:pPr>
              <w:pStyle w:val="Body"/>
              <w:jc w:val="left"/>
              <w:rPr>
                <w:rFonts w:cs="Arial"/>
              </w:rPr>
              <w:pPrChange w:id="2884" w:author="Anush Mohandass" w:date="2016-04-29T04:52:00Z">
                <w:pPr>
                  <w:pStyle w:val="Body"/>
                </w:pPr>
              </w:pPrChange>
            </w:pPr>
            <w:ins w:id="2885" w:author="Anush Mohandass" w:date="2016-04-29T04:51:00Z">
              <w:r w:rsidRPr="00091273">
                <w:rPr>
                  <w:rFonts w:cs="Arial"/>
                  <w:rPrChange w:id="2886" w:author="Anush Mohandass" w:date="2016-04-29T04:52:00Z">
                    <w:rPr>
                      <w:rFonts w:ascii="Arial" w:hAnsi="Arial" w:cs="Arial"/>
                      <w:sz w:val="20"/>
                      <w:szCs w:val="20"/>
                    </w:rPr>
                  </w:rPrChange>
                </w:rPr>
                <w:t>cc_axi4m_speculative_fetch</w:t>
              </w:r>
            </w:ins>
            <w:del w:id="2887" w:author="Anush Mohandass" w:date="2016-04-29T04:51:00Z">
              <w:r w:rsidRPr="00F77A6B" w:rsidDel="00091273">
                <w:rPr>
                  <w:rFonts w:cs="Arial"/>
                </w:rPr>
                <w:delText>regbus_pos_override</w:delText>
              </w:r>
            </w:del>
          </w:p>
        </w:tc>
        <w:tc>
          <w:tcPr>
            <w:tcW w:w="6120" w:type="dxa"/>
            <w:vAlign w:val="center"/>
            <w:tcPrChange w:id="2888" w:author="Anush Mohandass" w:date="2016-04-29T04:52:00Z">
              <w:tcPr>
                <w:tcW w:w="3060" w:type="dxa"/>
              </w:tcPr>
            </w:tcPrChange>
          </w:tcPr>
          <w:p w14:paraId="3F985BCD" w14:textId="7F948F70" w:rsidR="00091273" w:rsidRPr="00091273" w:rsidRDefault="00091273">
            <w:pPr>
              <w:pStyle w:val="Body"/>
              <w:jc w:val="left"/>
              <w:rPr>
                <w:rFonts w:cs="Arial"/>
                <w:rPrChange w:id="2889" w:author="Anush Mohandass" w:date="2016-04-29T04:52:00Z">
                  <w:rPr/>
                </w:rPrChange>
              </w:rPr>
              <w:pPrChange w:id="2890" w:author="Anush Mohandass" w:date="2016-04-29T04:52:00Z">
                <w:pPr>
                  <w:pStyle w:val="Body"/>
                </w:pPr>
              </w:pPrChange>
            </w:pPr>
            <w:ins w:id="2891" w:author="Anush Mohandass" w:date="2016-04-29T04:53:00Z">
              <w:r>
                <w:rPr>
                  <w:rFonts w:cs="Arial"/>
                </w:rPr>
                <w:t>Support has been added to acel amd aceldm slaves</w:t>
              </w:r>
            </w:ins>
            <w:del w:id="2892" w:author="Anush Mohandass" w:date="2016-04-29T04:51:00Z">
              <w:r w:rsidRPr="00BE092E" w:rsidDel="00091273">
                <w:rPr>
                  <w:rFonts w:cs="Arial"/>
                </w:rPr>
                <w:delText xml:space="preserve"> New property to override regbus position</w:delText>
              </w:r>
              <w:r w:rsidRPr="00091273" w:rsidDel="00091273">
                <w:rPr>
                  <w:rFonts w:cs="Arial"/>
                  <w:rPrChange w:id="2893" w:author="Anush Mohandass" w:date="2016-04-29T04:52:00Z">
                    <w:rPr/>
                  </w:rPrChange>
                </w:rPr>
                <w:delText>.</w:delText>
              </w:r>
            </w:del>
          </w:p>
        </w:tc>
      </w:tr>
      <w:tr w:rsidR="00091273" w:rsidRPr="003A298D" w14:paraId="32F34081" w14:textId="77777777" w:rsidTr="00091273">
        <w:trPr>
          <w:trHeight w:val="255"/>
          <w:trPrChange w:id="2894" w:author="Anush Mohandass" w:date="2016-04-29T04:52:00Z">
            <w:trPr>
              <w:trHeight w:val="255"/>
            </w:trPr>
          </w:trPrChange>
        </w:trPr>
        <w:tc>
          <w:tcPr>
            <w:tcW w:w="3258" w:type="dxa"/>
            <w:vAlign w:val="center"/>
            <w:tcPrChange w:id="2895" w:author="Anush Mohandass" w:date="2016-04-29T04:52:00Z">
              <w:tcPr>
                <w:tcW w:w="4135" w:type="dxa"/>
                <w:vAlign w:val="bottom"/>
              </w:tcPr>
            </w:tcPrChange>
          </w:tcPr>
          <w:p w14:paraId="401C8F19" w14:textId="36FB3F0E" w:rsidR="00091273" w:rsidRPr="00BE092E" w:rsidRDefault="00091273">
            <w:pPr>
              <w:pStyle w:val="Body"/>
              <w:jc w:val="left"/>
              <w:rPr>
                <w:rFonts w:cs="Arial"/>
              </w:rPr>
              <w:pPrChange w:id="2896" w:author="Anush Mohandass" w:date="2016-04-29T04:52:00Z">
                <w:pPr>
                  <w:pStyle w:val="Body"/>
                </w:pPr>
              </w:pPrChange>
            </w:pPr>
            <w:ins w:id="2897" w:author="Anush Mohandass" w:date="2016-04-29T04:51:00Z">
              <w:r w:rsidRPr="00091273">
                <w:rPr>
                  <w:rFonts w:cs="Arial"/>
                  <w:rPrChange w:id="2898" w:author="Anush Mohandass" w:date="2016-04-29T04:52:00Z">
                    <w:rPr>
                      <w:rFonts w:ascii="Arial" w:hAnsi="Arial" w:cs="Arial"/>
                      <w:sz w:val="20"/>
                      <w:szCs w:val="20"/>
                    </w:rPr>
                  </w:rPrChange>
                </w:rPr>
                <w:t>cc_coherency_connect</w:t>
              </w:r>
            </w:ins>
            <w:del w:id="2899" w:author="Anush Mohandass" w:date="2016-04-29T04:51:00Z">
              <w:r w:rsidRPr="00F77A6B" w:rsidDel="00091273">
                <w:rPr>
                  <w:rFonts w:cs="Arial"/>
                </w:rPr>
                <w:delText>img2s_supports_multibeat_bursts</w:delText>
              </w:r>
            </w:del>
          </w:p>
        </w:tc>
        <w:tc>
          <w:tcPr>
            <w:tcW w:w="6120" w:type="dxa"/>
            <w:vAlign w:val="center"/>
            <w:tcPrChange w:id="2900" w:author="Anush Mohandass" w:date="2016-04-29T04:52:00Z">
              <w:tcPr>
                <w:tcW w:w="3060" w:type="dxa"/>
              </w:tcPr>
            </w:tcPrChange>
          </w:tcPr>
          <w:p w14:paraId="394F516B" w14:textId="3914EF2E" w:rsidR="00091273" w:rsidRPr="00BE092E" w:rsidRDefault="00091273">
            <w:pPr>
              <w:pStyle w:val="Body"/>
              <w:jc w:val="left"/>
              <w:rPr>
                <w:rFonts w:cs="Arial"/>
              </w:rPr>
              <w:pPrChange w:id="2901" w:author="Anush Mohandass" w:date="2016-04-29T04:52:00Z">
                <w:pPr>
                  <w:pStyle w:val="Body"/>
                </w:pPr>
              </w:pPrChange>
            </w:pPr>
            <w:del w:id="2902" w:author="Anush Mohandass" w:date="2016-04-29T04:51:00Z">
              <w:r w:rsidRPr="00091273" w:rsidDel="00091273">
                <w:rPr>
                  <w:rFonts w:cs="Arial"/>
                  <w:rPrChange w:id="2903" w:author="Anush Mohandass" w:date="2016-04-29T04:52:00Z">
                    <w:rPr/>
                  </w:rPrChange>
                </w:rPr>
                <w:delText xml:space="preserve"> New property to enable IMG2 slave bridge to generate multibeat burst requests.</w:delText>
              </w:r>
            </w:del>
            <w:ins w:id="2904" w:author="Anush Mohandass" w:date="2016-04-29T04:54:00Z">
              <w:r>
                <w:rPr>
                  <w:rFonts w:cs="Arial"/>
                </w:rPr>
                <w:t>New bridge property for coherency connect signals</w:t>
              </w:r>
            </w:ins>
          </w:p>
        </w:tc>
      </w:tr>
      <w:tr w:rsidR="00091273" w:rsidRPr="003A298D" w:rsidDel="00091273" w14:paraId="24A5A0C6" w14:textId="4CF44368" w:rsidTr="00091273">
        <w:trPr>
          <w:trHeight w:val="255"/>
          <w:del w:id="2905" w:author="Anush Mohandass" w:date="2016-04-29T04:54:00Z"/>
          <w:trPrChange w:id="2906" w:author="Anush Mohandass" w:date="2016-04-29T04:52:00Z">
            <w:trPr>
              <w:trHeight w:val="255"/>
            </w:trPr>
          </w:trPrChange>
        </w:trPr>
        <w:tc>
          <w:tcPr>
            <w:tcW w:w="3258" w:type="dxa"/>
            <w:vAlign w:val="center"/>
            <w:tcPrChange w:id="2907" w:author="Anush Mohandass" w:date="2016-04-29T04:52:00Z">
              <w:tcPr>
                <w:tcW w:w="4135" w:type="dxa"/>
                <w:vAlign w:val="bottom"/>
              </w:tcPr>
            </w:tcPrChange>
          </w:tcPr>
          <w:p w14:paraId="38FE5C0C" w14:textId="3B91FB33" w:rsidR="00091273" w:rsidRPr="00F77A6B" w:rsidDel="00091273" w:rsidRDefault="00091273">
            <w:pPr>
              <w:pStyle w:val="Body"/>
              <w:jc w:val="left"/>
              <w:rPr>
                <w:del w:id="2908" w:author="Anush Mohandass" w:date="2016-04-29T04:54:00Z"/>
                <w:rFonts w:cs="Arial"/>
              </w:rPr>
              <w:pPrChange w:id="2909" w:author="Anush Mohandass" w:date="2016-04-29T04:52:00Z">
                <w:pPr>
                  <w:pStyle w:val="Body"/>
                </w:pPr>
              </w:pPrChange>
            </w:pPr>
            <w:del w:id="2910" w:author="Anush Mohandass" w:date="2016-04-29T04:51:00Z">
              <w:r w:rsidRPr="00F77A6B" w:rsidDel="00091273">
                <w:rPr>
                  <w:rFonts w:cs="Arial"/>
                </w:rPr>
                <w:delText>img2s_max_outstanding_read_requests</w:delText>
              </w:r>
            </w:del>
          </w:p>
        </w:tc>
        <w:tc>
          <w:tcPr>
            <w:tcW w:w="6120" w:type="dxa"/>
            <w:vAlign w:val="center"/>
            <w:tcPrChange w:id="2911" w:author="Anush Mohandass" w:date="2016-04-29T04:52:00Z">
              <w:tcPr>
                <w:tcW w:w="3060" w:type="dxa"/>
              </w:tcPr>
            </w:tcPrChange>
          </w:tcPr>
          <w:p w14:paraId="32C402A1" w14:textId="6A5EABDE" w:rsidR="00091273" w:rsidRPr="00091273" w:rsidDel="00091273" w:rsidRDefault="00091273">
            <w:pPr>
              <w:pStyle w:val="Body"/>
              <w:jc w:val="left"/>
              <w:rPr>
                <w:del w:id="2912" w:author="Anush Mohandass" w:date="2016-04-29T04:54:00Z"/>
                <w:rFonts w:cs="Arial"/>
                <w:rPrChange w:id="2913" w:author="Anush Mohandass" w:date="2016-04-29T04:52:00Z">
                  <w:rPr>
                    <w:del w:id="2914" w:author="Anush Mohandass" w:date="2016-04-29T04:54:00Z"/>
                  </w:rPr>
                </w:rPrChange>
              </w:rPr>
              <w:pPrChange w:id="2915" w:author="Anush Mohandass" w:date="2016-04-29T04:52:00Z">
                <w:pPr>
                  <w:pStyle w:val="Body"/>
                </w:pPr>
              </w:pPrChange>
            </w:pPr>
            <w:del w:id="2916" w:author="Anush Mohandass" w:date="2016-04-29T04:51:00Z">
              <w:r w:rsidRPr="00BE092E" w:rsidDel="00091273">
                <w:rPr>
                  <w:rFonts w:cs="Arial"/>
                </w:rPr>
                <w:delText xml:space="preserve">New property to set maximum </w:delText>
              </w:r>
              <w:r w:rsidRPr="00091273" w:rsidDel="00091273">
                <w:rPr>
                  <w:rFonts w:cs="Arial"/>
                  <w:rPrChange w:id="2917" w:author="Anush Mohandass" w:date="2016-04-29T04:52:00Z">
                    <w:rPr/>
                  </w:rPrChange>
                </w:rPr>
                <w:delText>outstanding requests on IMG2 bus.</w:delText>
              </w:r>
            </w:del>
          </w:p>
        </w:tc>
      </w:tr>
      <w:tr w:rsidR="00091273" w:rsidRPr="003A298D" w14:paraId="3FC6B4C3" w14:textId="77777777" w:rsidTr="00091273">
        <w:trPr>
          <w:trHeight w:val="255"/>
          <w:ins w:id="2918" w:author="Anush Mohandass" w:date="2016-04-29T04:51:00Z"/>
          <w:trPrChange w:id="2919" w:author="Anush Mohandass" w:date="2016-04-29T04:52:00Z">
            <w:trPr>
              <w:trHeight w:val="255"/>
            </w:trPr>
          </w:trPrChange>
        </w:trPr>
        <w:tc>
          <w:tcPr>
            <w:tcW w:w="3258" w:type="dxa"/>
            <w:vAlign w:val="center"/>
            <w:tcPrChange w:id="2920" w:author="Anush Mohandass" w:date="2016-04-29T04:52:00Z">
              <w:tcPr>
                <w:tcW w:w="4135" w:type="dxa"/>
                <w:vAlign w:val="bottom"/>
              </w:tcPr>
            </w:tcPrChange>
          </w:tcPr>
          <w:p w14:paraId="7BEB0415" w14:textId="4DB70048" w:rsidR="00091273" w:rsidRPr="00F77A6B" w:rsidDel="00091273" w:rsidRDefault="00091273">
            <w:pPr>
              <w:pStyle w:val="Body"/>
              <w:jc w:val="left"/>
              <w:rPr>
                <w:ins w:id="2921" w:author="Anush Mohandass" w:date="2016-04-29T04:51:00Z"/>
                <w:rFonts w:cs="Arial"/>
              </w:rPr>
              <w:pPrChange w:id="2922" w:author="Anush Mohandass" w:date="2016-04-29T04:52:00Z">
                <w:pPr>
                  <w:pStyle w:val="Body"/>
                </w:pPr>
              </w:pPrChange>
            </w:pPr>
            <w:ins w:id="2923" w:author="Anush Mohandass" w:date="2016-04-29T04:51:00Z">
              <w:r w:rsidRPr="00091273">
                <w:rPr>
                  <w:rFonts w:cs="Arial"/>
                  <w:rPrChange w:id="2924" w:author="Anush Mohandass" w:date="2016-04-29T04:52:00Z">
                    <w:rPr>
                      <w:rFonts w:ascii="Arial" w:hAnsi="Arial" w:cs="Arial"/>
                      <w:sz w:val="20"/>
                      <w:szCs w:val="20"/>
                    </w:rPr>
                  </w:rPrChange>
                </w:rPr>
                <w:t>llc_allocation_class</w:t>
              </w:r>
            </w:ins>
          </w:p>
        </w:tc>
        <w:tc>
          <w:tcPr>
            <w:tcW w:w="6120" w:type="dxa"/>
            <w:vAlign w:val="center"/>
            <w:tcPrChange w:id="2925" w:author="Anush Mohandass" w:date="2016-04-29T04:52:00Z">
              <w:tcPr>
                <w:tcW w:w="3060" w:type="dxa"/>
              </w:tcPr>
            </w:tcPrChange>
          </w:tcPr>
          <w:p w14:paraId="6390A995" w14:textId="58283335" w:rsidR="00091273" w:rsidRPr="00BE092E" w:rsidDel="00091273" w:rsidRDefault="00091273">
            <w:pPr>
              <w:pStyle w:val="Body"/>
              <w:jc w:val="left"/>
              <w:rPr>
                <w:ins w:id="2926" w:author="Anush Mohandass" w:date="2016-04-29T04:51:00Z"/>
                <w:rFonts w:cs="Arial"/>
              </w:rPr>
              <w:pPrChange w:id="2927" w:author="Anush Mohandass" w:date="2016-04-29T04:52:00Z">
                <w:pPr>
                  <w:pStyle w:val="Body"/>
                </w:pPr>
              </w:pPrChange>
            </w:pPr>
            <w:ins w:id="2928" w:author="Anush Mohandass" w:date="2016-04-29T04:55:00Z">
              <w:r>
                <w:rPr>
                  <w:rFonts w:cs="Arial"/>
                </w:rPr>
                <w:t>New property for setting LLC allocation class</w:t>
              </w:r>
            </w:ins>
          </w:p>
        </w:tc>
      </w:tr>
      <w:tr w:rsidR="00091273" w:rsidRPr="003A298D" w14:paraId="2838922E" w14:textId="77777777" w:rsidTr="00091273">
        <w:trPr>
          <w:trHeight w:val="255"/>
          <w:ins w:id="2929" w:author="Anush Mohandass" w:date="2016-04-29T04:51:00Z"/>
          <w:trPrChange w:id="2930" w:author="Anush Mohandass" w:date="2016-04-29T04:52:00Z">
            <w:trPr>
              <w:trHeight w:val="255"/>
            </w:trPr>
          </w:trPrChange>
        </w:trPr>
        <w:tc>
          <w:tcPr>
            <w:tcW w:w="3258" w:type="dxa"/>
            <w:vAlign w:val="center"/>
            <w:tcPrChange w:id="2931" w:author="Anush Mohandass" w:date="2016-04-29T04:52:00Z">
              <w:tcPr>
                <w:tcW w:w="4135" w:type="dxa"/>
                <w:vAlign w:val="bottom"/>
              </w:tcPr>
            </w:tcPrChange>
          </w:tcPr>
          <w:p w14:paraId="24D80368" w14:textId="0092B60F" w:rsidR="00091273" w:rsidRPr="00F77A6B" w:rsidDel="00091273" w:rsidRDefault="00091273">
            <w:pPr>
              <w:pStyle w:val="Body"/>
              <w:jc w:val="left"/>
              <w:rPr>
                <w:ins w:id="2932" w:author="Anush Mohandass" w:date="2016-04-29T04:51:00Z"/>
                <w:rFonts w:cs="Arial"/>
              </w:rPr>
              <w:pPrChange w:id="2933" w:author="Anush Mohandass" w:date="2016-04-29T04:52:00Z">
                <w:pPr>
                  <w:pStyle w:val="Body"/>
                </w:pPr>
              </w:pPrChange>
            </w:pPr>
            <w:ins w:id="2934" w:author="Anush Mohandass" w:date="2016-04-29T04:51:00Z">
              <w:r w:rsidRPr="00091273">
                <w:rPr>
                  <w:rFonts w:cs="Arial"/>
                  <w:rPrChange w:id="2935" w:author="Anush Mohandass" w:date="2016-04-29T04:52:00Z">
                    <w:rPr>
                      <w:rFonts w:ascii="Arial" w:hAnsi="Arial" w:cs="Arial"/>
                      <w:sz w:val="20"/>
                      <w:szCs w:val="20"/>
                    </w:rPr>
                  </w:rPrChange>
                </w:rPr>
                <w:t>rw_full_throughput</w:t>
              </w:r>
            </w:ins>
          </w:p>
        </w:tc>
        <w:tc>
          <w:tcPr>
            <w:tcW w:w="6120" w:type="dxa"/>
            <w:vAlign w:val="center"/>
            <w:tcPrChange w:id="2936" w:author="Anush Mohandass" w:date="2016-04-29T04:52:00Z">
              <w:tcPr>
                <w:tcW w:w="3060" w:type="dxa"/>
              </w:tcPr>
            </w:tcPrChange>
          </w:tcPr>
          <w:p w14:paraId="21CF4937" w14:textId="51CACBDD" w:rsidR="00091273" w:rsidRPr="00BE092E" w:rsidDel="00091273" w:rsidRDefault="00091273">
            <w:pPr>
              <w:pStyle w:val="Body"/>
              <w:jc w:val="left"/>
              <w:rPr>
                <w:ins w:id="2937" w:author="Anush Mohandass" w:date="2016-04-29T04:51:00Z"/>
                <w:rFonts w:cs="Arial"/>
              </w:rPr>
              <w:pPrChange w:id="2938" w:author="Anush Mohandass" w:date="2016-04-29T04:52:00Z">
                <w:pPr>
                  <w:pStyle w:val="Body"/>
                </w:pPr>
              </w:pPrChange>
            </w:pPr>
            <w:ins w:id="2939" w:author="Anush Mohandass" w:date="2016-04-29T04:54:00Z">
              <w:r>
                <w:rPr>
                  <w:rFonts w:cs="Arial"/>
                </w:rPr>
                <w:t>Property has been enabled for Gemini configurations</w:t>
              </w:r>
            </w:ins>
          </w:p>
        </w:tc>
      </w:tr>
    </w:tbl>
    <w:p w14:paraId="168649D1" w14:textId="77777777" w:rsidR="002107D3" w:rsidRPr="003A298D" w:rsidRDefault="002107D3" w:rsidP="00652FAC">
      <w:pPr>
        <w:pStyle w:val="Body"/>
        <w:rPr>
          <w:color w:val="FF0000"/>
        </w:rPr>
      </w:pPr>
    </w:p>
    <w:p w14:paraId="7F143DDE" w14:textId="17208619" w:rsidR="002107D3" w:rsidRDefault="002107D3" w:rsidP="003878B3">
      <w:pPr>
        <w:pStyle w:val="Heading2"/>
        <w:rPr>
          <w:ins w:id="2940" w:author="Anush Mohandass" w:date="2016-04-29T04:57:00Z"/>
          <w:color w:val="auto"/>
        </w:rPr>
      </w:pPr>
      <w:del w:id="2941" w:author="Anush Mohandass" w:date="2016-04-29T04:57:00Z">
        <w:r w:rsidRPr="00682937" w:rsidDel="00994B56">
          <w:rPr>
            <w:color w:val="auto"/>
          </w:rPr>
          <w:delText xml:space="preserve">Interface </w:delText>
        </w:r>
      </w:del>
      <w:bookmarkStart w:id="2942" w:name="_Toc449893479"/>
      <w:ins w:id="2943" w:author="Anush Mohandass" w:date="2016-04-29T04:57:00Z">
        <w:r w:rsidR="00994B56">
          <w:rPr>
            <w:color w:val="auto"/>
          </w:rPr>
          <w:t>Host</w:t>
        </w:r>
        <w:r w:rsidR="00994B56" w:rsidRPr="00682937">
          <w:rPr>
            <w:color w:val="auto"/>
          </w:rPr>
          <w:t xml:space="preserve"> </w:t>
        </w:r>
      </w:ins>
      <w:r w:rsidRPr="00682937">
        <w:rPr>
          <w:color w:val="auto"/>
        </w:rPr>
        <w:t>Proprerty Changes</w:t>
      </w:r>
      <w:bookmarkEnd w:id="2942"/>
    </w:p>
    <w:tbl>
      <w:tblPr>
        <w:tblStyle w:val="TableGrid"/>
        <w:tblW w:w="9378" w:type="dxa"/>
        <w:tblLayout w:type="fixed"/>
        <w:tblLook w:val="04A0" w:firstRow="1" w:lastRow="0" w:firstColumn="1" w:lastColumn="0" w:noHBand="0" w:noVBand="1"/>
        <w:tblPrChange w:id="2944" w:author="Anush Mohandass" w:date="2016-04-29T04:58:00Z">
          <w:tblPr>
            <w:tblStyle w:val="TableGrid"/>
            <w:tblW w:w="9378" w:type="dxa"/>
            <w:tblLayout w:type="fixed"/>
            <w:tblLook w:val="04A0" w:firstRow="1" w:lastRow="0" w:firstColumn="1" w:lastColumn="0" w:noHBand="0" w:noVBand="1"/>
          </w:tblPr>
        </w:tblPrChange>
      </w:tblPr>
      <w:tblGrid>
        <w:gridCol w:w="2813"/>
        <w:gridCol w:w="895"/>
        <w:gridCol w:w="1259"/>
        <w:gridCol w:w="1040"/>
        <w:gridCol w:w="2724"/>
        <w:gridCol w:w="647"/>
        <w:tblGridChange w:id="2945">
          <w:tblGrid>
            <w:gridCol w:w="2813"/>
            <w:gridCol w:w="445"/>
            <w:gridCol w:w="214"/>
            <w:gridCol w:w="1495"/>
            <w:gridCol w:w="553"/>
            <w:gridCol w:w="487"/>
            <w:gridCol w:w="535"/>
            <w:gridCol w:w="2189"/>
            <w:gridCol w:w="203"/>
            <w:gridCol w:w="444"/>
          </w:tblGrid>
        </w:tblGridChange>
      </w:tblGrid>
      <w:tr w:rsidR="00994B56" w:rsidRPr="003A298D" w14:paraId="68CC3558" w14:textId="77777777" w:rsidTr="00994B56">
        <w:trPr>
          <w:trHeight w:val="255"/>
          <w:ins w:id="2946" w:author="Anush Mohandass" w:date="2016-04-29T04:57:00Z"/>
          <w:trPrChange w:id="2947" w:author="Anush Mohandass" w:date="2016-04-29T04:58:00Z">
            <w:trPr>
              <w:trHeight w:val="255"/>
            </w:trPr>
          </w:trPrChange>
        </w:trPr>
        <w:tc>
          <w:tcPr>
            <w:tcW w:w="3708" w:type="dxa"/>
            <w:gridSpan w:val="2"/>
            <w:hideMark/>
            <w:tcPrChange w:id="2948" w:author="Anush Mohandass" w:date="2016-04-29T04:58:00Z">
              <w:tcPr>
                <w:tcW w:w="3258" w:type="dxa"/>
                <w:gridSpan w:val="2"/>
                <w:hideMark/>
              </w:tcPr>
            </w:tcPrChange>
          </w:tcPr>
          <w:p w14:paraId="04FD1E29" w14:textId="77777777" w:rsidR="00994B56" w:rsidRPr="00F77A6B" w:rsidRDefault="00994B56" w:rsidP="00994B56">
            <w:pPr>
              <w:pStyle w:val="Body"/>
              <w:rPr>
                <w:ins w:id="2949" w:author="Anush Mohandass" w:date="2016-04-29T04:57:00Z"/>
                <w:b/>
                <w:bCs/>
              </w:rPr>
            </w:pPr>
            <w:ins w:id="2950" w:author="Anush Mohandass" w:date="2016-04-29T04:57:00Z">
              <w:r w:rsidRPr="00F77A6B">
                <w:rPr>
                  <w:b/>
                  <w:bCs/>
                </w:rPr>
                <w:t>Property Name</w:t>
              </w:r>
            </w:ins>
          </w:p>
        </w:tc>
        <w:tc>
          <w:tcPr>
            <w:tcW w:w="5670" w:type="dxa"/>
            <w:gridSpan w:val="4"/>
            <w:hideMark/>
            <w:tcPrChange w:id="2951" w:author="Anush Mohandass" w:date="2016-04-29T04:58:00Z">
              <w:tcPr>
                <w:tcW w:w="6120" w:type="dxa"/>
                <w:gridSpan w:val="8"/>
                <w:hideMark/>
              </w:tcPr>
            </w:tcPrChange>
          </w:tcPr>
          <w:p w14:paraId="7D7ABDB1" w14:textId="77777777" w:rsidR="00994B56" w:rsidRPr="00F77A6B" w:rsidRDefault="00994B56" w:rsidP="00994B56">
            <w:pPr>
              <w:pStyle w:val="Body"/>
              <w:rPr>
                <w:ins w:id="2952" w:author="Anush Mohandass" w:date="2016-04-29T04:57:00Z"/>
                <w:b/>
                <w:bCs/>
              </w:rPr>
            </w:pPr>
            <w:ins w:id="2953" w:author="Anush Mohandass" w:date="2016-04-29T04:57:00Z">
              <w:r w:rsidRPr="00F77A6B">
                <w:rPr>
                  <w:b/>
                  <w:bCs/>
                </w:rPr>
                <w:t>Comment</w:t>
              </w:r>
            </w:ins>
          </w:p>
        </w:tc>
      </w:tr>
      <w:tr w:rsidR="00994B56" w:rsidRPr="003A298D" w14:paraId="7A677492" w14:textId="77777777" w:rsidTr="00994B56">
        <w:trPr>
          <w:trHeight w:val="255"/>
          <w:ins w:id="2954" w:author="Anush Mohandass" w:date="2016-04-29T04:57:00Z"/>
          <w:trPrChange w:id="2955" w:author="Anush Mohandass" w:date="2016-04-29T04:58:00Z">
            <w:trPr>
              <w:trHeight w:val="255"/>
            </w:trPr>
          </w:trPrChange>
        </w:trPr>
        <w:tc>
          <w:tcPr>
            <w:tcW w:w="3708" w:type="dxa"/>
            <w:gridSpan w:val="2"/>
            <w:vAlign w:val="center"/>
            <w:tcPrChange w:id="2956" w:author="Anush Mohandass" w:date="2016-04-29T04:58:00Z">
              <w:tcPr>
                <w:tcW w:w="3258" w:type="dxa"/>
                <w:gridSpan w:val="2"/>
                <w:vAlign w:val="center"/>
              </w:tcPr>
            </w:tcPrChange>
          </w:tcPr>
          <w:p w14:paraId="157D72A1" w14:textId="270B3396" w:rsidR="00994B56" w:rsidRPr="00F77A6B" w:rsidDel="00091273" w:rsidRDefault="00994B56" w:rsidP="00994B56">
            <w:pPr>
              <w:pStyle w:val="Body"/>
              <w:jc w:val="left"/>
              <w:rPr>
                <w:ins w:id="2957" w:author="Anush Mohandass" w:date="2016-04-29T04:57:00Z"/>
                <w:rFonts w:cs="Arial"/>
              </w:rPr>
            </w:pPr>
            <w:ins w:id="2958" w:author="Anush Mohandass" w:date="2016-04-29T04:59:00Z">
              <w:r w:rsidRPr="00994B56">
                <w:rPr>
                  <w:rFonts w:cs="Arial"/>
                </w:rPr>
                <w:t>llc_waygroup_ram_mode_enable</w:t>
              </w:r>
            </w:ins>
          </w:p>
        </w:tc>
        <w:tc>
          <w:tcPr>
            <w:tcW w:w="5670" w:type="dxa"/>
            <w:gridSpan w:val="4"/>
            <w:vAlign w:val="center"/>
            <w:tcPrChange w:id="2959" w:author="Anush Mohandass" w:date="2016-04-29T04:58:00Z">
              <w:tcPr>
                <w:tcW w:w="6120" w:type="dxa"/>
                <w:gridSpan w:val="8"/>
                <w:vAlign w:val="center"/>
              </w:tcPr>
            </w:tcPrChange>
          </w:tcPr>
          <w:p w14:paraId="08A343AA" w14:textId="7B04385B" w:rsidR="00994B56" w:rsidRPr="00A62DE0" w:rsidDel="00091273" w:rsidRDefault="00994B56" w:rsidP="00994B56">
            <w:pPr>
              <w:pStyle w:val="Body"/>
              <w:jc w:val="left"/>
              <w:rPr>
                <w:ins w:id="2960" w:author="Anush Mohandass" w:date="2016-04-29T04:57:00Z"/>
                <w:rFonts w:cs="Arial"/>
              </w:rPr>
            </w:pPr>
            <w:ins w:id="2961" w:author="Anush Mohandass" w:date="2016-04-29T04:59:00Z">
              <w:r>
                <w:rPr>
                  <w:rFonts w:cs="Arial"/>
                </w:rPr>
                <w:t>Bit vector that specifies which of the LLC waygroups work as a RAM</w:t>
              </w:r>
            </w:ins>
          </w:p>
        </w:tc>
      </w:tr>
      <w:tr w:rsidR="00994B56" w:rsidRPr="004D5A98" w:rsidDel="00994B56" w14:paraId="730F56C1" w14:textId="452C5064" w:rsidTr="00994B56">
        <w:tblPrEx>
          <w:tblPrExChange w:id="2962" w:author="Anush Mohandass" w:date="2016-04-29T04:57:00Z">
            <w:tblPrEx>
              <w:tblW w:w="9576" w:type="dxa"/>
            </w:tblPrEx>
          </w:tblPrExChange>
        </w:tblPrEx>
        <w:trPr>
          <w:gridAfter w:val="1"/>
          <w:wAfter w:w="647" w:type="dxa"/>
          <w:trHeight w:val="75"/>
          <w:del w:id="2963" w:author="Anush Mohandass" w:date="2016-04-29T04:56:00Z"/>
          <w:trPrChange w:id="2964" w:author="Anush Mohandass" w:date="2016-04-29T04:57:00Z">
            <w:trPr>
              <w:gridAfter w:val="1"/>
              <w:trHeight w:val="75"/>
            </w:trPr>
          </w:trPrChange>
        </w:trPr>
        <w:tc>
          <w:tcPr>
            <w:tcW w:w="2813" w:type="dxa"/>
            <w:tcPrChange w:id="2965" w:author="Anush Mohandass" w:date="2016-04-29T04:57:00Z">
              <w:tcPr>
                <w:tcW w:w="2813" w:type="dxa"/>
                <w:gridSpan w:val="3"/>
              </w:tcPr>
            </w:tcPrChange>
          </w:tcPr>
          <w:p w14:paraId="73D2710A" w14:textId="092A03B1" w:rsidR="00994B56" w:rsidRPr="00F77A6B" w:rsidDel="00994B56" w:rsidRDefault="00994B56" w:rsidP="007524FB">
            <w:pPr>
              <w:pStyle w:val="Body"/>
              <w:rPr>
                <w:del w:id="2966" w:author="Anush Mohandass" w:date="2016-04-29T04:56:00Z"/>
                <w:b/>
                <w:bCs/>
                <w:szCs w:val="22"/>
              </w:rPr>
            </w:pPr>
            <w:del w:id="2967" w:author="Anush Mohandass" w:date="2016-04-29T04:56:00Z">
              <w:r w:rsidRPr="00F77A6B" w:rsidDel="00994B56">
                <w:rPr>
                  <w:b/>
                  <w:bCs/>
                  <w:szCs w:val="22"/>
                </w:rPr>
                <w:delText>Property Name</w:delText>
              </w:r>
              <w:bookmarkStart w:id="2968" w:name="_Toc449669671"/>
              <w:bookmarkStart w:id="2969" w:name="_Toc449669905"/>
              <w:bookmarkStart w:id="2970" w:name="_Toc449670168"/>
              <w:bookmarkStart w:id="2971" w:name="_Toc449893480"/>
              <w:bookmarkEnd w:id="2968"/>
              <w:bookmarkEnd w:id="2969"/>
              <w:bookmarkEnd w:id="2970"/>
              <w:bookmarkEnd w:id="2971"/>
            </w:del>
          </w:p>
        </w:tc>
        <w:tc>
          <w:tcPr>
            <w:tcW w:w="2154" w:type="dxa"/>
            <w:gridSpan w:val="2"/>
            <w:tcPrChange w:id="2972" w:author="Anush Mohandass" w:date="2016-04-29T04:57:00Z">
              <w:tcPr>
                <w:tcW w:w="2154" w:type="dxa"/>
                <w:gridSpan w:val="2"/>
              </w:tcPr>
            </w:tcPrChange>
          </w:tcPr>
          <w:p w14:paraId="6B478D48" w14:textId="2BDC4E28" w:rsidR="00994B56" w:rsidRPr="00F77A6B" w:rsidDel="00994B56" w:rsidRDefault="00994B56" w:rsidP="007524FB">
            <w:pPr>
              <w:pStyle w:val="Body"/>
              <w:rPr>
                <w:del w:id="2973" w:author="Anush Mohandass" w:date="2016-04-29T04:56:00Z"/>
                <w:b/>
                <w:bCs/>
                <w:szCs w:val="22"/>
              </w:rPr>
            </w:pPr>
            <w:del w:id="2974" w:author="Anush Mohandass" w:date="2016-04-29T04:56:00Z">
              <w:r w:rsidRPr="00F77A6B" w:rsidDel="00994B56">
                <w:rPr>
                  <w:b/>
                  <w:bCs/>
                  <w:szCs w:val="22"/>
                </w:rPr>
                <w:delText>Supported Interface Type</w:delText>
              </w:r>
              <w:bookmarkStart w:id="2975" w:name="_Toc449669672"/>
              <w:bookmarkStart w:id="2976" w:name="_Toc449669906"/>
              <w:bookmarkStart w:id="2977" w:name="_Toc449670169"/>
              <w:bookmarkStart w:id="2978" w:name="_Toc449893481"/>
              <w:bookmarkEnd w:id="2975"/>
              <w:bookmarkEnd w:id="2976"/>
              <w:bookmarkEnd w:id="2977"/>
              <w:bookmarkEnd w:id="2978"/>
            </w:del>
          </w:p>
        </w:tc>
        <w:tc>
          <w:tcPr>
            <w:tcW w:w="1040" w:type="dxa"/>
            <w:tcPrChange w:id="2979" w:author="Anush Mohandass" w:date="2016-04-29T04:57:00Z">
              <w:tcPr>
                <w:tcW w:w="1040" w:type="dxa"/>
                <w:gridSpan w:val="2"/>
              </w:tcPr>
            </w:tcPrChange>
          </w:tcPr>
          <w:p w14:paraId="3303FEB7" w14:textId="3DAF187E" w:rsidR="00994B56" w:rsidRPr="00F77A6B" w:rsidDel="00994B56" w:rsidRDefault="00994B56" w:rsidP="007524FB">
            <w:pPr>
              <w:pStyle w:val="Body"/>
              <w:rPr>
                <w:del w:id="2980" w:author="Anush Mohandass" w:date="2016-04-29T04:56:00Z"/>
                <w:b/>
                <w:bCs/>
                <w:szCs w:val="22"/>
              </w:rPr>
            </w:pPr>
            <w:del w:id="2981" w:author="Anush Mohandass" w:date="2016-04-29T04:56:00Z">
              <w:r w:rsidRPr="00F77A6B" w:rsidDel="00994B56">
                <w:rPr>
                  <w:b/>
                  <w:bCs/>
                  <w:szCs w:val="22"/>
                </w:rPr>
                <w:delText>Default Value</w:delText>
              </w:r>
              <w:bookmarkStart w:id="2982" w:name="_Toc449669673"/>
              <w:bookmarkStart w:id="2983" w:name="_Toc449669907"/>
              <w:bookmarkStart w:id="2984" w:name="_Toc449670170"/>
              <w:bookmarkStart w:id="2985" w:name="_Toc449893482"/>
              <w:bookmarkEnd w:id="2982"/>
              <w:bookmarkEnd w:id="2983"/>
              <w:bookmarkEnd w:id="2984"/>
              <w:bookmarkEnd w:id="2985"/>
            </w:del>
          </w:p>
        </w:tc>
        <w:tc>
          <w:tcPr>
            <w:tcW w:w="2724" w:type="dxa"/>
            <w:tcPrChange w:id="2986" w:author="Anush Mohandass" w:date="2016-04-29T04:57:00Z">
              <w:tcPr>
                <w:tcW w:w="2724" w:type="dxa"/>
                <w:gridSpan w:val="2"/>
              </w:tcPr>
            </w:tcPrChange>
          </w:tcPr>
          <w:p w14:paraId="3B4F7A30" w14:textId="014B69F3" w:rsidR="00994B56" w:rsidRPr="00F77A6B" w:rsidDel="00994B56" w:rsidRDefault="00994B56" w:rsidP="007524FB">
            <w:pPr>
              <w:pStyle w:val="Body"/>
              <w:rPr>
                <w:del w:id="2987" w:author="Anush Mohandass" w:date="2016-04-29T04:56:00Z"/>
                <w:b/>
                <w:bCs/>
                <w:szCs w:val="22"/>
              </w:rPr>
            </w:pPr>
            <w:del w:id="2988" w:author="Anush Mohandass" w:date="2016-04-29T04:56:00Z">
              <w:r w:rsidRPr="00F77A6B" w:rsidDel="00994B56">
                <w:rPr>
                  <w:b/>
                  <w:bCs/>
                  <w:szCs w:val="22"/>
                </w:rPr>
                <w:delText>Comment</w:delText>
              </w:r>
              <w:bookmarkStart w:id="2989" w:name="_Toc449669674"/>
              <w:bookmarkStart w:id="2990" w:name="_Toc449669908"/>
              <w:bookmarkStart w:id="2991" w:name="_Toc449670171"/>
              <w:bookmarkStart w:id="2992" w:name="_Toc449893483"/>
              <w:bookmarkEnd w:id="2989"/>
              <w:bookmarkEnd w:id="2990"/>
              <w:bookmarkEnd w:id="2991"/>
              <w:bookmarkEnd w:id="2992"/>
            </w:del>
          </w:p>
        </w:tc>
        <w:bookmarkStart w:id="2993" w:name="_Toc449669675"/>
        <w:bookmarkStart w:id="2994" w:name="_Toc449669909"/>
        <w:bookmarkStart w:id="2995" w:name="_Toc449670172"/>
        <w:bookmarkStart w:id="2996" w:name="_Toc449893484"/>
        <w:bookmarkEnd w:id="2993"/>
        <w:bookmarkEnd w:id="2994"/>
        <w:bookmarkEnd w:id="2995"/>
        <w:bookmarkEnd w:id="2996"/>
      </w:tr>
      <w:tr w:rsidR="00994B56" w:rsidRPr="004D5A98" w:rsidDel="00994B56" w14:paraId="00E30715" w14:textId="39D8FDAD" w:rsidTr="00994B56">
        <w:trPr>
          <w:gridAfter w:val="1"/>
          <w:wAfter w:w="647" w:type="dxa"/>
          <w:trHeight w:val="528"/>
          <w:del w:id="2997" w:author="Anush Mohandass" w:date="2016-04-29T04:56:00Z"/>
        </w:trPr>
        <w:tc>
          <w:tcPr>
            <w:tcW w:w="2813" w:type="dxa"/>
          </w:tcPr>
          <w:p w14:paraId="2E8029B8" w14:textId="5014E040" w:rsidR="00994B56" w:rsidRPr="00F77A6B" w:rsidDel="00994B56" w:rsidRDefault="00994B56" w:rsidP="007524FB">
            <w:pPr>
              <w:pStyle w:val="Body"/>
              <w:rPr>
                <w:del w:id="2998" w:author="Anush Mohandass" w:date="2016-04-29T04:56:00Z"/>
                <w:szCs w:val="22"/>
              </w:rPr>
            </w:pPr>
            <w:del w:id="2999" w:author="Anush Mohandass" w:date="2016-04-29T04:55:00Z">
              <w:r w:rsidRPr="00F77A6B" w:rsidDel="00091273">
                <w:rPr>
                  <w:rFonts w:cs="Arial"/>
                  <w:szCs w:val="22"/>
                </w:rPr>
                <w:delText>noc_ejection_queue_depth</w:delText>
              </w:r>
            </w:del>
            <w:bookmarkStart w:id="3000" w:name="_Toc449669676"/>
            <w:bookmarkStart w:id="3001" w:name="_Toc449669910"/>
            <w:bookmarkStart w:id="3002" w:name="_Toc449670173"/>
            <w:bookmarkStart w:id="3003" w:name="_Toc449893485"/>
            <w:bookmarkEnd w:id="3000"/>
            <w:bookmarkEnd w:id="3001"/>
            <w:bookmarkEnd w:id="3002"/>
            <w:bookmarkEnd w:id="3003"/>
          </w:p>
        </w:tc>
        <w:tc>
          <w:tcPr>
            <w:tcW w:w="2154" w:type="dxa"/>
            <w:gridSpan w:val="2"/>
          </w:tcPr>
          <w:p w14:paraId="05CD3836" w14:textId="4BEBC6F9" w:rsidR="00994B56" w:rsidRPr="00F77A6B" w:rsidDel="00994B56" w:rsidRDefault="00994B56" w:rsidP="007524FB">
            <w:pPr>
              <w:pStyle w:val="Body"/>
              <w:rPr>
                <w:del w:id="3004" w:author="Anush Mohandass" w:date="2016-04-29T04:56:00Z"/>
                <w:rFonts w:cs="Arial"/>
                <w:szCs w:val="22"/>
              </w:rPr>
            </w:pPr>
            <w:del w:id="3005" w:author="Anush Mohandass" w:date="2016-04-29T04:55:00Z">
              <w:r w:rsidRPr="00F77A6B" w:rsidDel="00091273">
                <w:rPr>
                  <w:rFonts w:cs="Arial"/>
                  <w:szCs w:val="22"/>
                </w:rPr>
                <w:delText>acelm/br.r.in,</w:delText>
              </w:r>
              <w:r w:rsidRPr="00F77A6B" w:rsidDel="00091273">
                <w:rPr>
                  <w:rFonts w:cs="Arial"/>
                  <w:szCs w:val="22"/>
                </w:rPr>
                <w:br/>
                <w:delText>acelm/br.b.in,</w:delText>
              </w:r>
              <w:r w:rsidRPr="00F77A6B" w:rsidDel="00091273">
                <w:rPr>
                  <w:rFonts w:cs="Arial"/>
                  <w:szCs w:val="22"/>
                </w:rPr>
                <w:br/>
                <w:delText xml:space="preserve">ahblm/br.r.in, </w:delText>
              </w:r>
              <w:r w:rsidRPr="00F77A6B" w:rsidDel="00091273">
                <w:rPr>
                  <w:rFonts w:cs="Arial"/>
                  <w:szCs w:val="22"/>
                </w:rPr>
                <w:br/>
                <w:delText xml:space="preserve">ahblm/br.b.in, </w:delText>
              </w:r>
              <w:r w:rsidRPr="00F77A6B" w:rsidDel="00091273">
                <w:rPr>
                  <w:rFonts w:cs="Arial"/>
                  <w:szCs w:val="22"/>
                </w:rPr>
                <w:br/>
                <w:delText xml:space="preserve">ahbls/br.ar.in, </w:delText>
              </w:r>
              <w:r w:rsidRPr="00F77A6B" w:rsidDel="00091273">
                <w:rPr>
                  <w:rFonts w:cs="Arial"/>
                  <w:szCs w:val="22"/>
                </w:rPr>
                <w:br/>
                <w:delText xml:space="preserve">ahbls/br.aww.in, </w:delText>
              </w:r>
              <w:r w:rsidRPr="00F77A6B" w:rsidDel="00091273">
                <w:rPr>
                  <w:rFonts w:cs="Arial"/>
                  <w:szCs w:val="22"/>
                </w:rPr>
                <w:br/>
                <w:delText xml:space="preserve">axi4m/br.r.in, </w:delText>
              </w:r>
              <w:r w:rsidRPr="00F77A6B" w:rsidDel="00091273">
                <w:rPr>
                  <w:rFonts w:cs="Arial"/>
                  <w:szCs w:val="22"/>
                </w:rPr>
                <w:br/>
                <w:delText>axi4m/br.b.in,</w:delText>
              </w:r>
              <w:r w:rsidRPr="00F77A6B" w:rsidDel="00091273">
                <w:rPr>
                  <w:rFonts w:cs="Arial"/>
                  <w:szCs w:val="22"/>
                </w:rPr>
                <w:br/>
                <w:delText xml:space="preserve">axi4lm/br.r.in, </w:delText>
              </w:r>
              <w:r w:rsidRPr="00F77A6B" w:rsidDel="00091273">
                <w:rPr>
                  <w:rFonts w:cs="Arial"/>
                  <w:szCs w:val="22"/>
                </w:rPr>
                <w:br/>
                <w:delText>axi4lm/br.b.in,</w:delText>
              </w:r>
              <w:r w:rsidRPr="00F77A6B" w:rsidDel="00091273">
                <w:rPr>
                  <w:rFonts w:cs="Arial"/>
                  <w:szCs w:val="22"/>
                </w:rPr>
                <w:br/>
                <w:delText>axi3m/br.r.in,</w:delText>
              </w:r>
              <w:r w:rsidRPr="00F77A6B" w:rsidDel="00091273">
                <w:rPr>
                  <w:rFonts w:cs="Arial"/>
                  <w:szCs w:val="22"/>
                </w:rPr>
                <w:br/>
                <w:delText>axi3m/br.b.in,</w:delText>
              </w:r>
              <w:r w:rsidRPr="00F77A6B" w:rsidDel="00091273">
                <w:rPr>
                  <w:rFonts w:cs="Arial"/>
                  <w:szCs w:val="22"/>
                </w:rPr>
                <w:br/>
                <w:delText xml:space="preserve">axi4s/br.ar.in, </w:delText>
              </w:r>
              <w:r w:rsidRPr="00F77A6B" w:rsidDel="00091273">
                <w:rPr>
                  <w:rFonts w:cs="Arial"/>
                  <w:szCs w:val="22"/>
                </w:rPr>
                <w:br/>
                <w:delText xml:space="preserve">axi4s/br.aww.in, </w:delText>
              </w:r>
              <w:r w:rsidRPr="00F77A6B" w:rsidDel="00091273">
                <w:rPr>
                  <w:rFonts w:cs="Arial"/>
                  <w:szCs w:val="22"/>
                </w:rPr>
                <w:br/>
                <w:delText xml:space="preserve">axi3s/br.ar.in, </w:delText>
              </w:r>
              <w:r w:rsidRPr="00F77A6B" w:rsidDel="00091273">
                <w:rPr>
                  <w:rFonts w:cs="Arial"/>
                  <w:szCs w:val="22"/>
                </w:rPr>
                <w:br/>
                <w:delText xml:space="preserve">axi3s/br.aww.in, </w:delText>
              </w:r>
              <w:r w:rsidRPr="00F77A6B" w:rsidDel="00091273">
                <w:rPr>
                  <w:rFonts w:cs="Arial"/>
                  <w:szCs w:val="22"/>
                </w:rPr>
                <w:br/>
                <w:delText>axi</w:delText>
              </w:r>
              <w:r w:rsidDel="00091273">
                <w:rPr>
                  <w:rFonts w:cs="Arial"/>
                  <w:szCs w:val="22"/>
                </w:rPr>
                <w:delText xml:space="preserve">4ls/br.ar.in, </w:delText>
              </w:r>
              <w:r w:rsidDel="00091273">
                <w:rPr>
                  <w:rFonts w:cs="Arial"/>
                  <w:szCs w:val="22"/>
                </w:rPr>
                <w:br/>
                <w:delText>axi4ls/br.aww.in</w:delText>
              </w:r>
            </w:del>
            <w:bookmarkStart w:id="3006" w:name="_Toc449669677"/>
            <w:bookmarkStart w:id="3007" w:name="_Toc449669911"/>
            <w:bookmarkStart w:id="3008" w:name="_Toc449670174"/>
            <w:bookmarkStart w:id="3009" w:name="_Toc449893486"/>
            <w:bookmarkEnd w:id="3006"/>
            <w:bookmarkEnd w:id="3007"/>
            <w:bookmarkEnd w:id="3008"/>
            <w:bookmarkEnd w:id="3009"/>
          </w:p>
        </w:tc>
        <w:tc>
          <w:tcPr>
            <w:tcW w:w="1040" w:type="dxa"/>
          </w:tcPr>
          <w:p w14:paraId="2CF22438" w14:textId="2F3D227D" w:rsidR="00994B56" w:rsidRPr="00F77A6B" w:rsidDel="00994B56" w:rsidRDefault="00994B56" w:rsidP="007524FB">
            <w:pPr>
              <w:pStyle w:val="Body"/>
              <w:rPr>
                <w:del w:id="3010" w:author="Anush Mohandass" w:date="2016-04-29T04:56:00Z"/>
                <w:szCs w:val="22"/>
              </w:rPr>
            </w:pPr>
            <w:del w:id="3011" w:author="Anush Mohandass" w:date="2016-04-29T04:55:00Z">
              <w:r w:rsidRPr="00F77A6B" w:rsidDel="00091273">
                <w:rPr>
                  <w:szCs w:val="22"/>
                </w:rPr>
                <w:delText>0</w:delText>
              </w:r>
            </w:del>
            <w:bookmarkStart w:id="3012" w:name="_Toc449669678"/>
            <w:bookmarkStart w:id="3013" w:name="_Toc449669912"/>
            <w:bookmarkStart w:id="3014" w:name="_Toc449670175"/>
            <w:bookmarkStart w:id="3015" w:name="_Toc449893487"/>
            <w:bookmarkEnd w:id="3012"/>
            <w:bookmarkEnd w:id="3013"/>
            <w:bookmarkEnd w:id="3014"/>
            <w:bookmarkEnd w:id="3015"/>
          </w:p>
        </w:tc>
        <w:tc>
          <w:tcPr>
            <w:tcW w:w="2724" w:type="dxa"/>
          </w:tcPr>
          <w:p w14:paraId="60643F73" w14:textId="5760DBB1" w:rsidR="00994B56" w:rsidRPr="00F77A6B" w:rsidDel="00994B56" w:rsidRDefault="00994B56" w:rsidP="007524FB">
            <w:pPr>
              <w:pStyle w:val="Body"/>
              <w:rPr>
                <w:del w:id="3016" w:author="Anush Mohandass" w:date="2016-04-29T04:56:00Z"/>
                <w:szCs w:val="22"/>
              </w:rPr>
            </w:pPr>
            <w:del w:id="3017" w:author="Anush Mohandass" w:date="2016-04-29T04:55:00Z">
              <w:r w:rsidRPr="00F77A6B" w:rsidDel="00091273">
                <w:rPr>
                  <w:szCs w:val="22"/>
                </w:rPr>
                <w:delText xml:space="preserve"> New property to set the size of buffer for ejection from the NoC.</w:delText>
              </w:r>
            </w:del>
            <w:bookmarkStart w:id="3018" w:name="_Toc449669679"/>
            <w:bookmarkStart w:id="3019" w:name="_Toc449669913"/>
            <w:bookmarkStart w:id="3020" w:name="_Toc449670176"/>
            <w:bookmarkStart w:id="3021" w:name="_Toc449893488"/>
            <w:bookmarkEnd w:id="3018"/>
            <w:bookmarkEnd w:id="3019"/>
            <w:bookmarkEnd w:id="3020"/>
            <w:bookmarkEnd w:id="3021"/>
          </w:p>
        </w:tc>
        <w:bookmarkStart w:id="3022" w:name="_Toc449669680"/>
        <w:bookmarkStart w:id="3023" w:name="_Toc449669914"/>
        <w:bookmarkStart w:id="3024" w:name="_Toc449670177"/>
        <w:bookmarkStart w:id="3025" w:name="_Toc449893489"/>
        <w:bookmarkEnd w:id="3022"/>
        <w:bookmarkEnd w:id="3023"/>
        <w:bookmarkEnd w:id="3024"/>
        <w:bookmarkEnd w:id="3025"/>
      </w:tr>
    </w:tbl>
    <w:p w14:paraId="142F13E0" w14:textId="4CF079DB" w:rsidR="002107D3" w:rsidRPr="00682937" w:rsidRDefault="002107D3" w:rsidP="003878B3">
      <w:pPr>
        <w:pStyle w:val="Heading2"/>
        <w:rPr>
          <w:color w:val="auto"/>
        </w:rPr>
      </w:pPr>
      <w:bookmarkStart w:id="3026" w:name="_Toc449893490"/>
      <w:r w:rsidRPr="00682937">
        <w:rPr>
          <w:color w:val="auto"/>
        </w:rPr>
        <w:t>Link Property Changes</w:t>
      </w:r>
      <w:bookmarkEnd w:id="3026"/>
    </w:p>
    <w:tbl>
      <w:tblPr>
        <w:tblStyle w:val="TableGrid"/>
        <w:tblW w:w="9378" w:type="dxa"/>
        <w:tblLayout w:type="fixed"/>
        <w:tblLook w:val="04A0" w:firstRow="1" w:lastRow="0" w:firstColumn="1" w:lastColumn="0" w:noHBand="0" w:noVBand="1"/>
        <w:tblPrChange w:id="3027" w:author="Anush Mohandass" w:date="2016-04-29T05:02:00Z">
          <w:tblPr>
            <w:tblStyle w:val="TableGrid"/>
            <w:tblW w:w="9378" w:type="dxa"/>
            <w:tblLayout w:type="fixed"/>
            <w:tblLook w:val="04A0" w:firstRow="1" w:lastRow="0" w:firstColumn="1" w:lastColumn="0" w:noHBand="0" w:noVBand="1"/>
          </w:tblPr>
        </w:tblPrChange>
      </w:tblPr>
      <w:tblGrid>
        <w:gridCol w:w="4698"/>
        <w:gridCol w:w="4680"/>
        <w:tblGridChange w:id="3028">
          <w:tblGrid>
            <w:gridCol w:w="3708"/>
            <w:gridCol w:w="990"/>
            <w:gridCol w:w="4680"/>
          </w:tblGrid>
        </w:tblGridChange>
      </w:tblGrid>
      <w:tr w:rsidR="00994B56" w:rsidRPr="003A298D" w14:paraId="351C4963" w14:textId="77777777" w:rsidTr="00994B56">
        <w:trPr>
          <w:trHeight w:val="255"/>
          <w:ins w:id="3029" w:author="Anush Mohandass" w:date="2016-04-29T04:59:00Z"/>
          <w:trPrChange w:id="3030" w:author="Anush Mohandass" w:date="2016-04-29T05:02:00Z">
            <w:trPr>
              <w:trHeight w:val="255"/>
            </w:trPr>
          </w:trPrChange>
        </w:trPr>
        <w:tc>
          <w:tcPr>
            <w:tcW w:w="4698" w:type="dxa"/>
            <w:hideMark/>
            <w:tcPrChange w:id="3031" w:author="Anush Mohandass" w:date="2016-04-29T05:02:00Z">
              <w:tcPr>
                <w:tcW w:w="3708" w:type="dxa"/>
                <w:hideMark/>
              </w:tcPr>
            </w:tcPrChange>
          </w:tcPr>
          <w:p w14:paraId="7E19238D" w14:textId="77777777" w:rsidR="00994B56" w:rsidRPr="00F77A6B" w:rsidRDefault="00994B56" w:rsidP="00994B56">
            <w:pPr>
              <w:pStyle w:val="Body"/>
              <w:rPr>
                <w:ins w:id="3032" w:author="Anush Mohandass" w:date="2016-04-29T04:59:00Z"/>
                <w:b/>
                <w:bCs/>
              </w:rPr>
            </w:pPr>
            <w:ins w:id="3033" w:author="Anush Mohandass" w:date="2016-04-29T04:59:00Z">
              <w:r w:rsidRPr="00F77A6B">
                <w:rPr>
                  <w:b/>
                  <w:bCs/>
                </w:rPr>
                <w:t>Property Name</w:t>
              </w:r>
            </w:ins>
          </w:p>
        </w:tc>
        <w:tc>
          <w:tcPr>
            <w:tcW w:w="4680" w:type="dxa"/>
            <w:hideMark/>
            <w:tcPrChange w:id="3034" w:author="Anush Mohandass" w:date="2016-04-29T05:02:00Z">
              <w:tcPr>
                <w:tcW w:w="5670" w:type="dxa"/>
                <w:gridSpan w:val="2"/>
                <w:hideMark/>
              </w:tcPr>
            </w:tcPrChange>
          </w:tcPr>
          <w:p w14:paraId="2575D941" w14:textId="77777777" w:rsidR="00994B56" w:rsidRPr="00F77A6B" w:rsidRDefault="00994B56" w:rsidP="00994B56">
            <w:pPr>
              <w:pStyle w:val="Body"/>
              <w:rPr>
                <w:ins w:id="3035" w:author="Anush Mohandass" w:date="2016-04-29T04:59:00Z"/>
                <w:b/>
                <w:bCs/>
              </w:rPr>
            </w:pPr>
            <w:ins w:id="3036" w:author="Anush Mohandass" w:date="2016-04-29T04:59:00Z">
              <w:r w:rsidRPr="00F77A6B">
                <w:rPr>
                  <w:b/>
                  <w:bCs/>
                </w:rPr>
                <w:t>Comment</w:t>
              </w:r>
            </w:ins>
          </w:p>
        </w:tc>
      </w:tr>
      <w:tr w:rsidR="00994B56" w:rsidRPr="003A298D" w14:paraId="608F5AF8" w14:textId="77777777" w:rsidTr="00994B56">
        <w:trPr>
          <w:trHeight w:val="255"/>
          <w:ins w:id="3037" w:author="Anush Mohandass" w:date="2016-04-29T04:59:00Z"/>
          <w:trPrChange w:id="3038" w:author="Anush Mohandass" w:date="2016-04-29T05:02:00Z">
            <w:trPr>
              <w:trHeight w:val="255"/>
            </w:trPr>
          </w:trPrChange>
        </w:trPr>
        <w:tc>
          <w:tcPr>
            <w:tcW w:w="4698" w:type="dxa"/>
            <w:vAlign w:val="bottom"/>
            <w:tcPrChange w:id="3039" w:author="Anush Mohandass" w:date="2016-04-29T05:02:00Z">
              <w:tcPr>
                <w:tcW w:w="3708" w:type="dxa"/>
                <w:vAlign w:val="bottom"/>
              </w:tcPr>
            </w:tcPrChange>
          </w:tcPr>
          <w:p w14:paraId="19382C57" w14:textId="76E06318" w:rsidR="00994B56" w:rsidRPr="00F77A6B" w:rsidDel="00091273" w:rsidRDefault="00994B56" w:rsidP="00994B56">
            <w:pPr>
              <w:pStyle w:val="Body"/>
              <w:jc w:val="left"/>
              <w:rPr>
                <w:ins w:id="3040" w:author="Anush Mohandass" w:date="2016-04-29T04:59:00Z"/>
                <w:rFonts w:cs="Arial"/>
              </w:rPr>
            </w:pPr>
            <w:ins w:id="3041" w:author="Anush Mohandass" w:date="2016-04-29T05:00:00Z">
              <w:r w:rsidRPr="00994B56">
                <w:rPr>
                  <w:rFonts w:cs="Arial"/>
                  <w:rPrChange w:id="3042" w:author="Anush Mohandass" w:date="2016-04-29T05:00:00Z">
                    <w:rPr>
                      <w:rFonts w:ascii="Arial" w:hAnsi="Arial" w:cs="Arial"/>
                      <w:sz w:val="20"/>
                      <w:szCs w:val="20"/>
                    </w:rPr>
                  </w:rPrChange>
                </w:rPr>
                <w:t>credit_flop_to_output_ns</w:t>
              </w:r>
            </w:ins>
          </w:p>
        </w:tc>
        <w:tc>
          <w:tcPr>
            <w:tcW w:w="4680" w:type="dxa"/>
            <w:vMerge w:val="restart"/>
            <w:vAlign w:val="center"/>
            <w:tcPrChange w:id="3043" w:author="Anush Mohandass" w:date="2016-04-29T05:02:00Z">
              <w:tcPr>
                <w:tcW w:w="5670" w:type="dxa"/>
                <w:gridSpan w:val="2"/>
                <w:vMerge w:val="restart"/>
                <w:vAlign w:val="center"/>
              </w:tcPr>
            </w:tcPrChange>
          </w:tcPr>
          <w:p w14:paraId="1B09C320" w14:textId="14587417" w:rsidR="00994B56" w:rsidRPr="00A62DE0" w:rsidDel="00091273" w:rsidRDefault="00994B56">
            <w:pPr>
              <w:pStyle w:val="Body"/>
              <w:jc w:val="left"/>
              <w:rPr>
                <w:ins w:id="3044" w:author="Anush Mohandass" w:date="2016-04-29T04:59:00Z"/>
                <w:rFonts w:cs="Arial"/>
              </w:rPr>
            </w:pPr>
            <w:ins w:id="3045" w:author="Anush Mohandass" w:date="2016-04-29T05:01:00Z">
              <w:r>
                <w:rPr>
                  <w:rFonts w:cs="Arial"/>
                </w:rPr>
                <w:t>New properties to set a link’s credit return path</w:t>
              </w:r>
            </w:ins>
          </w:p>
        </w:tc>
      </w:tr>
      <w:tr w:rsidR="00994B56" w:rsidRPr="003A298D" w14:paraId="6A3BDF74" w14:textId="77777777" w:rsidTr="00994B56">
        <w:trPr>
          <w:trHeight w:val="255"/>
          <w:ins w:id="3046" w:author="Anush Mohandass" w:date="2016-04-29T05:00:00Z"/>
          <w:trPrChange w:id="3047" w:author="Anush Mohandass" w:date="2016-04-29T05:02:00Z">
            <w:trPr>
              <w:trHeight w:val="255"/>
            </w:trPr>
          </w:trPrChange>
        </w:trPr>
        <w:tc>
          <w:tcPr>
            <w:tcW w:w="4698" w:type="dxa"/>
            <w:vAlign w:val="bottom"/>
            <w:tcPrChange w:id="3048" w:author="Anush Mohandass" w:date="2016-04-29T05:02:00Z">
              <w:tcPr>
                <w:tcW w:w="3708" w:type="dxa"/>
                <w:vAlign w:val="bottom"/>
              </w:tcPr>
            </w:tcPrChange>
          </w:tcPr>
          <w:p w14:paraId="2AEFA4B6" w14:textId="1461F847" w:rsidR="00994B56" w:rsidRPr="00994B56" w:rsidRDefault="00994B56">
            <w:pPr>
              <w:pStyle w:val="Body"/>
              <w:jc w:val="left"/>
              <w:rPr>
                <w:ins w:id="3049" w:author="Anush Mohandass" w:date="2016-04-29T05:00:00Z"/>
                <w:rFonts w:cs="Arial"/>
              </w:rPr>
            </w:pPr>
            <w:ins w:id="3050" w:author="Anush Mohandass" w:date="2016-04-29T05:00:00Z">
              <w:r w:rsidRPr="00A62DE0">
                <w:rPr>
                  <w:rFonts w:cs="Arial"/>
                </w:rPr>
                <w:t>credit_</w:t>
              </w:r>
              <w:r>
                <w:rPr>
                  <w:rFonts w:cs="Arial"/>
                </w:rPr>
                <w:t>pipeline_depth</w:t>
              </w:r>
            </w:ins>
          </w:p>
        </w:tc>
        <w:tc>
          <w:tcPr>
            <w:tcW w:w="4680" w:type="dxa"/>
            <w:vMerge/>
            <w:vAlign w:val="center"/>
            <w:tcPrChange w:id="3051" w:author="Anush Mohandass" w:date="2016-04-29T05:02:00Z">
              <w:tcPr>
                <w:tcW w:w="5670" w:type="dxa"/>
                <w:gridSpan w:val="2"/>
                <w:vMerge/>
                <w:vAlign w:val="center"/>
              </w:tcPr>
            </w:tcPrChange>
          </w:tcPr>
          <w:p w14:paraId="468EAAD1" w14:textId="77777777" w:rsidR="00994B56" w:rsidRDefault="00994B56" w:rsidP="00994B56">
            <w:pPr>
              <w:pStyle w:val="Body"/>
              <w:jc w:val="left"/>
              <w:rPr>
                <w:ins w:id="3052" w:author="Anush Mohandass" w:date="2016-04-29T05:00:00Z"/>
                <w:rFonts w:cs="Arial"/>
              </w:rPr>
            </w:pPr>
          </w:p>
        </w:tc>
      </w:tr>
      <w:tr w:rsidR="00994B56" w:rsidRPr="003A298D" w14:paraId="79D98EE3" w14:textId="77777777" w:rsidTr="00994B56">
        <w:trPr>
          <w:trHeight w:val="255"/>
          <w:ins w:id="3053" w:author="Anush Mohandass" w:date="2016-04-29T04:59:00Z"/>
          <w:trPrChange w:id="3054" w:author="Anush Mohandass" w:date="2016-04-29T05:02:00Z">
            <w:trPr>
              <w:trHeight w:val="255"/>
            </w:trPr>
          </w:trPrChange>
        </w:trPr>
        <w:tc>
          <w:tcPr>
            <w:tcW w:w="4698" w:type="dxa"/>
            <w:vAlign w:val="bottom"/>
            <w:tcPrChange w:id="3055" w:author="Anush Mohandass" w:date="2016-04-29T05:02:00Z">
              <w:tcPr>
                <w:tcW w:w="3708" w:type="dxa"/>
                <w:vAlign w:val="center"/>
              </w:tcPr>
            </w:tcPrChange>
          </w:tcPr>
          <w:p w14:paraId="305AFD4D" w14:textId="0CDB192C" w:rsidR="00994B56" w:rsidRPr="00994B56" w:rsidRDefault="00994B56">
            <w:pPr>
              <w:pStyle w:val="Body"/>
              <w:jc w:val="left"/>
              <w:rPr>
                <w:ins w:id="3056" w:author="Anush Mohandass" w:date="2016-04-29T04:59:00Z"/>
                <w:rFonts w:cs="Arial"/>
              </w:rPr>
            </w:pPr>
            <w:ins w:id="3057" w:author="Anush Mohandass" w:date="2016-04-29T05:02:00Z">
              <w:r w:rsidRPr="00A62DE0">
                <w:rPr>
                  <w:rFonts w:cs="Arial"/>
                </w:rPr>
                <w:t>enable_fine_grain_clock_gating</w:t>
              </w:r>
              <w:r w:rsidRPr="00994B56">
                <w:rPr>
                  <w:rFonts w:cs="Arial"/>
                </w:rPr>
                <w:t xml:space="preserve"> </w:t>
              </w:r>
            </w:ins>
          </w:p>
        </w:tc>
        <w:tc>
          <w:tcPr>
            <w:tcW w:w="4680" w:type="dxa"/>
            <w:vAlign w:val="center"/>
            <w:tcPrChange w:id="3058" w:author="Anush Mohandass" w:date="2016-04-29T05:02:00Z">
              <w:tcPr>
                <w:tcW w:w="5670" w:type="dxa"/>
                <w:gridSpan w:val="2"/>
                <w:vAlign w:val="center"/>
              </w:tcPr>
            </w:tcPrChange>
          </w:tcPr>
          <w:p w14:paraId="2DB452CF" w14:textId="31E2494D" w:rsidR="00994B56" w:rsidRDefault="00994B56" w:rsidP="00994B56">
            <w:pPr>
              <w:pStyle w:val="Body"/>
              <w:jc w:val="left"/>
              <w:rPr>
                <w:ins w:id="3059" w:author="Anush Mohandass" w:date="2016-04-29T04:59:00Z"/>
                <w:rFonts w:cs="Arial"/>
              </w:rPr>
            </w:pPr>
            <w:ins w:id="3060" w:author="Anush Mohandass" w:date="2016-04-29T05:02:00Z">
              <w:r>
                <w:rPr>
                  <w:rFonts w:cs="Arial"/>
                </w:rPr>
                <w:t xml:space="preserve">New property to enable / disable fine grained clock gating on a link </w:t>
              </w:r>
            </w:ins>
          </w:p>
        </w:tc>
      </w:tr>
      <w:tr w:rsidR="00994B56" w:rsidRPr="003A298D" w14:paraId="42AFE51E" w14:textId="77777777" w:rsidTr="00994B56">
        <w:trPr>
          <w:trHeight w:val="255"/>
          <w:ins w:id="3061" w:author="Anush Mohandass" w:date="2016-04-29T04:59:00Z"/>
          <w:trPrChange w:id="3062" w:author="Anush Mohandass" w:date="2016-04-29T05:03:00Z">
            <w:trPr>
              <w:trHeight w:val="255"/>
            </w:trPr>
          </w:trPrChange>
        </w:trPr>
        <w:tc>
          <w:tcPr>
            <w:tcW w:w="4698" w:type="dxa"/>
            <w:vAlign w:val="bottom"/>
            <w:tcPrChange w:id="3063" w:author="Anush Mohandass" w:date="2016-04-29T05:03:00Z">
              <w:tcPr>
                <w:tcW w:w="4698" w:type="dxa"/>
                <w:gridSpan w:val="2"/>
                <w:vAlign w:val="bottom"/>
              </w:tcPr>
            </w:tcPrChange>
          </w:tcPr>
          <w:p w14:paraId="0FB4E1E7" w14:textId="43AFFB09" w:rsidR="00994B56" w:rsidRPr="00994B56" w:rsidRDefault="00994B56" w:rsidP="00994B56">
            <w:pPr>
              <w:pStyle w:val="Body"/>
              <w:jc w:val="left"/>
              <w:rPr>
                <w:ins w:id="3064" w:author="Anush Mohandass" w:date="2016-04-29T04:59:00Z"/>
                <w:rFonts w:cs="Arial"/>
              </w:rPr>
            </w:pPr>
            <w:ins w:id="3065" w:author="Anush Mohandass" w:date="2016-04-29T05:00:00Z">
              <w:r w:rsidRPr="00994B56">
                <w:rPr>
                  <w:rFonts w:cs="Arial"/>
                  <w:rPrChange w:id="3066" w:author="Anush Mohandass" w:date="2016-04-29T05:00:00Z">
                    <w:rPr>
                      <w:rFonts w:ascii="Arial" w:hAnsi="Arial" w:cs="Arial"/>
                      <w:sz w:val="20"/>
                      <w:szCs w:val="20"/>
                    </w:rPr>
                  </w:rPrChange>
                </w:rPr>
                <w:lastRenderedPageBreak/>
                <w:t>domain_crosser_fifo_depth</w:t>
              </w:r>
            </w:ins>
          </w:p>
        </w:tc>
        <w:tc>
          <w:tcPr>
            <w:tcW w:w="4680" w:type="dxa"/>
            <w:vMerge w:val="restart"/>
            <w:vAlign w:val="center"/>
            <w:tcPrChange w:id="3067" w:author="Anush Mohandass" w:date="2016-04-29T05:03:00Z">
              <w:tcPr>
                <w:tcW w:w="4680" w:type="dxa"/>
                <w:vMerge w:val="restart"/>
                <w:vAlign w:val="center"/>
              </w:tcPr>
            </w:tcPrChange>
          </w:tcPr>
          <w:p w14:paraId="41C35DE0" w14:textId="77777777" w:rsidR="00994B56" w:rsidRDefault="00994B56">
            <w:pPr>
              <w:pStyle w:val="Body"/>
              <w:jc w:val="left"/>
              <w:rPr>
                <w:ins w:id="3068" w:author="Anush Mohandass" w:date="2016-04-29T05:03:00Z"/>
                <w:rFonts w:cs="Arial"/>
              </w:rPr>
            </w:pPr>
            <w:ins w:id="3069" w:author="Anush Mohandass" w:date="2016-04-29T05:02:00Z">
              <w:r>
                <w:rPr>
                  <w:rFonts w:cs="Arial"/>
                </w:rPr>
                <w:t>New properties to set on a link with ILDC (In link domain crossing). Please see NocStudio help menu for usage details</w:t>
              </w:r>
            </w:ins>
            <w:ins w:id="3070" w:author="Anush Mohandass" w:date="2016-04-29T05:03:00Z">
              <w:r>
                <w:rPr>
                  <w:rFonts w:cs="Arial"/>
                </w:rPr>
                <w:t>.</w:t>
              </w:r>
            </w:ins>
          </w:p>
          <w:p w14:paraId="6864F627" w14:textId="77777777" w:rsidR="00994B56" w:rsidRDefault="00994B56">
            <w:pPr>
              <w:pStyle w:val="Body"/>
              <w:jc w:val="left"/>
              <w:rPr>
                <w:ins w:id="3071" w:author="Anush Mohandass" w:date="2016-04-29T05:03:00Z"/>
                <w:rFonts w:cs="Arial"/>
              </w:rPr>
            </w:pPr>
          </w:p>
          <w:p w14:paraId="294B23FA" w14:textId="21342465" w:rsidR="00994B56" w:rsidRDefault="00994B56">
            <w:pPr>
              <w:pStyle w:val="Body"/>
              <w:jc w:val="left"/>
              <w:rPr>
                <w:ins w:id="3072" w:author="Anush Mohandass" w:date="2016-04-29T04:59:00Z"/>
                <w:rFonts w:cs="Arial"/>
              </w:rPr>
            </w:pPr>
            <w:ins w:id="3073" w:author="Anush Mohandass" w:date="2016-04-29T05:03:00Z">
              <w:r>
                <w:rPr>
                  <w:rFonts w:cs="Arial"/>
                </w:rPr>
                <w:t>New properties to set on a link with ILDC (In link domain crossing). Please see NocStudio help menu for usage details</w:t>
              </w:r>
            </w:ins>
          </w:p>
        </w:tc>
      </w:tr>
      <w:tr w:rsidR="00994B56" w:rsidRPr="003A298D" w14:paraId="1DAAACBF" w14:textId="77777777" w:rsidTr="00994B56">
        <w:trPr>
          <w:trHeight w:val="255"/>
          <w:ins w:id="3074" w:author="Anush Mohandass" w:date="2016-04-29T04:59:00Z"/>
        </w:trPr>
        <w:tc>
          <w:tcPr>
            <w:tcW w:w="4698" w:type="dxa"/>
            <w:vAlign w:val="bottom"/>
          </w:tcPr>
          <w:p w14:paraId="7577FC6C" w14:textId="7EF53D0D" w:rsidR="00994B56" w:rsidRPr="00994B56" w:rsidRDefault="00994B56" w:rsidP="00994B56">
            <w:pPr>
              <w:pStyle w:val="Body"/>
              <w:jc w:val="left"/>
              <w:rPr>
                <w:ins w:id="3075" w:author="Anush Mohandass" w:date="2016-04-29T04:59:00Z"/>
                <w:rFonts w:cs="Arial"/>
              </w:rPr>
            </w:pPr>
            <w:ins w:id="3076" w:author="Anush Mohandass" w:date="2016-04-29T05:00:00Z">
              <w:r w:rsidRPr="00994B56">
                <w:rPr>
                  <w:rFonts w:cs="Arial"/>
                  <w:rPrChange w:id="3077" w:author="Anush Mohandass" w:date="2016-04-29T05:00:00Z">
                    <w:rPr>
                      <w:rFonts w:ascii="Arial" w:hAnsi="Arial" w:cs="Arial"/>
                      <w:sz w:val="20"/>
                      <w:szCs w:val="20"/>
                    </w:rPr>
                  </w:rPrChange>
                </w:rPr>
                <w:t>domain_crosser_output_register</w:t>
              </w:r>
            </w:ins>
          </w:p>
        </w:tc>
        <w:tc>
          <w:tcPr>
            <w:tcW w:w="4680" w:type="dxa"/>
            <w:vMerge/>
            <w:vAlign w:val="center"/>
          </w:tcPr>
          <w:p w14:paraId="171BB991" w14:textId="77777777" w:rsidR="00994B56" w:rsidRDefault="00994B56" w:rsidP="00994B56">
            <w:pPr>
              <w:pStyle w:val="Body"/>
              <w:jc w:val="left"/>
              <w:rPr>
                <w:ins w:id="3078" w:author="Anush Mohandass" w:date="2016-04-29T04:59:00Z"/>
                <w:rFonts w:cs="Arial"/>
              </w:rPr>
            </w:pPr>
          </w:p>
        </w:tc>
      </w:tr>
      <w:tr w:rsidR="00994B56" w:rsidRPr="003A298D" w14:paraId="22C91823" w14:textId="77777777" w:rsidTr="00994B56">
        <w:trPr>
          <w:trHeight w:val="255"/>
          <w:ins w:id="3079" w:author="Anush Mohandass" w:date="2016-04-29T04:59:00Z"/>
        </w:trPr>
        <w:tc>
          <w:tcPr>
            <w:tcW w:w="4698" w:type="dxa"/>
            <w:vAlign w:val="bottom"/>
          </w:tcPr>
          <w:p w14:paraId="2D45FD51" w14:textId="608046C4" w:rsidR="00994B56" w:rsidRPr="00994B56" w:rsidRDefault="00994B56" w:rsidP="00994B56">
            <w:pPr>
              <w:pStyle w:val="Body"/>
              <w:jc w:val="left"/>
              <w:rPr>
                <w:ins w:id="3080" w:author="Anush Mohandass" w:date="2016-04-29T04:59:00Z"/>
                <w:rFonts w:cs="Arial"/>
              </w:rPr>
            </w:pPr>
            <w:ins w:id="3081" w:author="Anush Mohandass" w:date="2016-04-29T05:00:00Z">
              <w:r w:rsidRPr="00994B56">
                <w:rPr>
                  <w:rFonts w:cs="Arial"/>
                  <w:rPrChange w:id="3082" w:author="Anush Mohandass" w:date="2016-04-29T05:00:00Z">
                    <w:rPr>
                      <w:rFonts w:ascii="Arial" w:hAnsi="Arial" w:cs="Arial"/>
                      <w:sz w:val="20"/>
                      <w:szCs w:val="20"/>
                    </w:rPr>
                  </w:rPrChange>
                </w:rPr>
                <w:t>domain_crosser_pos</w:t>
              </w:r>
            </w:ins>
          </w:p>
        </w:tc>
        <w:tc>
          <w:tcPr>
            <w:tcW w:w="4680" w:type="dxa"/>
            <w:vMerge/>
            <w:vAlign w:val="center"/>
          </w:tcPr>
          <w:p w14:paraId="7113E1C4" w14:textId="77777777" w:rsidR="00994B56" w:rsidRDefault="00994B56" w:rsidP="00994B56">
            <w:pPr>
              <w:pStyle w:val="Body"/>
              <w:jc w:val="left"/>
              <w:rPr>
                <w:ins w:id="3083" w:author="Anush Mohandass" w:date="2016-04-29T04:59:00Z"/>
                <w:rFonts w:cs="Arial"/>
              </w:rPr>
            </w:pPr>
          </w:p>
        </w:tc>
      </w:tr>
      <w:tr w:rsidR="00994B56" w:rsidRPr="003A298D" w14:paraId="67946A5B" w14:textId="77777777" w:rsidTr="00994B56">
        <w:trPr>
          <w:trHeight w:val="255"/>
          <w:ins w:id="3084" w:author="Anush Mohandass" w:date="2016-04-29T04:59:00Z"/>
        </w:trPr>
        <w:tc>
          <w:tcPr>
            <w:tcW w:w="4698" w:type="dxa"/>
            <w:vAlign w:val="bottom"/>
          </w:tcPr>
          <w:p w14:paraId="0C9301DC" w14:textId="4D5430D5" w:rsidR="00994B56" w:rsidRPr="00994B56" w:rsidRDefault="00994B56" w:rsidP="00994B56">
            <w:pPr>
              <w:pStyle w:val="Body"/>
              <w:jc w:val="left"/>
              <w:rPr>
                <w:ins w:id="3085" w:author="Anush Mohandass" w:date="2016-04-29T04:59:00Z"/>
                <w:rFonts w:cs="Arial"/>
              </w:rPr>
            </w:pPr>
            <w:ins w:id="3086" w:author="Anush Mohandass" w:date="2016-04-29T05:02:00Z">
              <w:r w:rsidRPr="00A62DE0">
                <w:rPr>
                  <w:rFonts w:cs="Arial"/>
                </w:rPr>
                <w:t>domain_crosser_credit_output_register</w:t>
              </w:r>
            </w:ins>
          </w:p>
        </w:tc>
        <w:tc>
          <w:tcPr>
            <w:tcW w:w="4680" w:type="dxa"/>
            <w:vMerge/>
            <w:vAlign w:val="center"/>
          </w:tcPr>
          <w:p w14:paraId="7EBB03F9" w14:textId="77777777" w:rsidR="00994B56" w:rsidRDefault="00994B56" w:rsidP="00994B56">
            <w:pPr>
              <w:pStyle w:val="Body"/>
              <w:jc w:val="left"/>
              <w:rPr>
                <w:ins w:id="3087" w:author="Anush Mohandass" w:date="2016-04-29T04:59:00Z"/>
                <w:rFonts w:cs="Arial"/>
              </w:rPr>
            </w:pPr>
          </w:p>
        </w:tc>
      </w:tr>
      <w:tr w:rsidR="00994B56" w:rsidRPr="003A298D" w14:paraId="50C04876" w14:textId="77777777" w:rsidTr="00994B56">
        <w:trPr>
          <w:trHeight w:val="255"/>
          <w:ins w:id="3088" w:author="Anush Mohandass" w:date="2016-04-29T04:59:00Z"/>
        </w:trPr>
        <w:tc>
          <w:tcPr>
            <w:tcW w:w="4698" w:type="dxa"/>
            <w:vAlign w:val="bottom"/>
          </w:tcPr>
          <w:p w14:paraId="0E5BFB18" w14:textId="728D6827" w:rsidR="00994B56" w:rsidRPr="00994B56" w:rsidRDefault="00994B56" w:rsidP="00994B56">
            <w:pPr>
              <w:pStyle w:val="Body"/>
              <w:jc w:val="left"/>
              <w:rPr>
                <w:ins w:id="3089" w:author="Anush Mohandass" w:date="2016-04-29T04:59:00Z"/>
                <w:rFonts w:cs="Arial"/>
              </w:rPr>
            </w:pPr>
            <w:ins w:id="3090" w:author="Anush Mohandass" w:date="2016-04-29T05:00:00Z">
              <w:r w:rsidRPr="00994B56">
                <w:rPr>
                  <w:rFonts w:cs="Arial"/>
                  <w:rPrChange w:id="3091" w:author="Anush Mohandass" w:date="2016-04-29T05:00:00Z">
                    <w:rPr>
                      <w:rFonts w:ascii="Arial" w:hAnsi="Arial" w:cs="Arial"/>
                      <w:sz w:val="20"/>
                      <w:szCs w:val="20"/>
                    </w:rPr>
                  </w:rPrChange>
                </w:rPr>
                <w:t>post_domain_crosser_credit_pipeline_depth</w:t>
              </w:r>
            </w:ins>
          </w:p>
        </w:tc>
        <w:tc>
          <w:tcPr>
            <w:tcW w:w="4680" w:type="dxa"/>
            <w:vMerge/>
            <w:vAlign w:val="center"/>
          </w:tcPr>
          <w:p w14:paraId="79BC8827" w14:textId="77777777" w:rsidR="00994B56" w:rsidRDefault="00994B56" w:rsidP="00994B56">
            <w:pPr>
              <w:pStyle w:val="Body"/>
              <w:jc w:val="left"/>
              <w:rPr>
                <w:ins w:id="3092" w:author="Anush Mohandass" w:date="2016-04-29T04:59:00Z"/>
                <w:rFonts w:cs="Arial"/>
              </w:rPr>
            </w:pPr>
          </w:p>
        </w:tc>
      </w:tr>
      <w:tr w:rsidR="00994B56" w:rsidRPr="003A298D" w14:paraId="1C813627" w14:textId="77777777" w:rsidTr="00994B56">
        <w:trPr>
          <w:trHeight w:val="255"/>
          <w:ins w:id="3093" w:author="Anush Mohandass" w:date="2016-04-29T04:59:00Z"/>
        </w:trPr>
        <w:tc>
          <w:tcPr>
            <w:tcW w:w="4698" w:type="dxa"/>
            <w:vAlign w:val="bottom"/>
          </w:tcPr>
          <w:p w14:paraId="70FDF564" w14:textId="35E19F19" w:rsidR="00994B56" w:rsidRPr="00994B56" w:rsidRDefault="00994B56" w:rsidP="00994B56">
            <w:pPr>
              <w:pStyle w:val="Body"/>
              <w:jc w:val="left"/>
              <w:rPr>
                <w:ins w:id="3094" w:author="Anush Mohandass" w:date="2016-04-29T04:59:00Z"/>
                <w:rFonts w:cs="Arial"/>
              </w:rPr>
            </w:pPr>
            <w:ins w:id="3095" w:author="Anush Mohandass" w:date="2016-04-29T05:00:00Z">
              <w:r w:rsidRPr="00994B56">
                <w:rPr>
                  <w:rFonts w:cs="Arial"/>
                  <w:rPrChange w:id="3096" w:author="Anush Mohandass" w:date="2016-04-29T05:00:00Z">
                    <w:rPr>
                      <w:rFonts w:ascii="Arial" w:hAnsi="Arial" w:cs="Arial"/>
                      <w:sz w:val="20"/>
                      <w:szCs w:val="20"/>
                    </w:rPr>
                  </w:rPrChange>
                </w:rPr>
                <w:t>post_domain_crosser_pipeline_depth</w:t>
              </w:r>
            </w:ins>
          </w:p>
        </w:tc>
        <w:tc>
          <w:tcPr>
            <w:tcW w:w="4680" w:type="dxa"/>
            <w:vMerge/>
            <w:vAlign w:val="center"/>
          </w:tcPr>
          <w:p w14:paraId="59BC010D" w14:textId="77777777" w:rsidR="00994B56" w:rsidRDefault="00994B56" w:rsidP="00994B56">
            <w:pPr>
              <w:pStyle w:val="Body"/>
              <w:jc w:val="left"/>
              <w:rPr>
                <w:ins w:id="3097" w:author="Anush Mohandass" w:date="2016-04-29T04:59:00Z"/>
                <w:rFonts w:cs="Arial"/>
              </w:rPr>
            </w:pPr>
          </w:p>
        </w:tc>
      </w:tr>
    </w:tbl>
    <w:p w14:paraId="154E0877" w14:textId="238D5AEA" w:rsidR="00A60FDE" w:rsidRPr="00F17EF9" w:rsidRDefault="00A60FDE" w:rsidP="00F17EF9">
      <w:del w:id="3098" w:author="Anush Mohandass" w:date="2016-04-29T04:56:00Z">
        <w:r w:rsidDel="00994B56">
          <w:delText>None.</w:delText>
        </w:r>
      </w:del>
    </w:p>
    <w:p w14:paraId="22A91DFF" w14:textId="38373C2F" w:rsidR="002107D3" w:rsidRPr="00682937" w:rsidRDefault="002107D3" w:rsidP="003878B3">
      <w:pPr>
        <w:pStyle w:val="Heading2"/>
        <w:rPr>
          <w:color w:val="auto"/>
        </w:rPr>
      </w:pPr>
      <w:bookmarkStart w:id="3099" w:name="_Toc449893491"/>
      <w:r w:rsidRPr="00682937">
        <w:rPr>
          <w:color w:val="auto"/>
        </w:rPr>
        <w:t>Router Property Changes</w:t>
      </w:r>
      <w:bookmarkEnd w:id="3099"/>
    </w:p>
    <w:p w14:paraId="71E5FE90" w14:textId="6B21BED7" w:rsidR="00652FAC" w:rsidRPr="003A298D" w:rsidRDefault="00A60FDE">
      <w:pPr>
        <w:rPr>
          <w:color w:val="FF0000"/>
          <w:szCs w:val="24"/>
        </w:rPr>
      </w:pPr>
      <w:r w:rsidRPr="00682937">
        <w:t>None.</w:t>
      </w:r>
      <w:r w:rsidR="00652FAC" w:rsidRPr="003A298D">
        <w:rPr>
          <w:color w:val="FF0000"/>
        </w:rPr>
        <w:br w:type="page"/>
      </w:r>
    </w:p>
    <w:p w14:paraId="44882640" w14:textId="77777777" w:rsidR="00C11143" w:rsidRPr="003A298D" w:rsidRDefault="00C11143" w:rsidP="00652FAC">
      <w:pPr>
        <w:pStyle w:val="Body"/>
        <w:rPr>
          <w:color w:val="FF0000"/>
        </w:rPr>
      </w:pPr>
    </w:p>
    <w:p w14:paraId="010ADAB6" w14:textId="77777777" w:rsidR="00C11143" w:rsidRPr="003A298D" w:rsidRDefault="00C11143" w:rsidP="003C14A2">
      <w:pPr>
        <w:spacing w:after="0"/>
        <w:jc w:val="both"/>
        <w:rPr>
          <w:rFonts w:asciiTheme="majorHAnsi" w:hAnsiTheme="majorHAnsi" w:cs="Courier New"/>
          <w:color w:val="FF0000"/>
        </w:rPr>
      </w:pPr>
    </w:p>
    <w:bookmarkEnd w:id="1037"/>
    <w:bookmarkEnd w:id="1038"/>
    <w:p w14:paraId="1C95375A" w14:textId="78D0D4FA" w:rsidR="00B67533" w:rsidRPr="003A298D" w:rsidRDefault="00B67533" w:rsidP="00B67533">
      <w:pPr>
        <w:spacing w:after="0"/>
        <w:jc w:val="both"/>
        <w:rPr>
          <w:rFonts w:asciiTheme="majorHAnsi" w:hAnsiTheme="majorHAnsi" w:cs="Courier New"/>
          <w:color w:val="FF0000"/>
        </w:rPr>
      </w:pPr>
    </w:p>
    <w:p w14:paraId="7C687269" w14:textId="77777777" w:rsidR="00B67533" w:rsidRPr="003A298D" w:rsidRDefault="00B67533" w:rsidP="00B67533">
      <w:pPr>
        <w:spacing w:after="0"/>
        <w:jc w:val="both"/>
        <w:rPr>
          <w:rFonts w:asciiTheme="majorHAnsi" w:hAnsiTheme="majorHAnsi" w:cs="Courier New"/>
          <w:color w:val="FF0000"/>
        </w:rPr>
      </w:pPr>
    </w:p>
    <w:p w14:paraId="10F7E32C" w14:textId="77777777" w:rsidR="00B67533" w:rsidRPr="003A298D" w:rsidRDefault="00B67533" w:rsidP="00B67533">
      <w:pPr>
        <w:spacing w:after="0"/>
        <w:jc w:val="center"/>
        <w:rPr>
          <w:rFonts w:asciiTheme="majorHAnsi" w:hAnsiTheme="majorHAnsi"/>
          <w:color w:val="FF0000"/>
        </w:rPr>
      </w:pPr>
    </w:p>
    <w:p w14:paraId="4B995D65" w14:textId="77777777" w:rsidR="00B67533" w:rsidRPr="003A298D" w:rsidRDefault="00B67533" w:rsidP="00B67533">
      <w:pPr>
        <w:spacing w:after="0"/>
        <w:jc w:val="center"/>
        <w:rPr>
          <w:rFonts w:asciiTheme="majorHAnsi" w:hAnsiTheme="majorHAnsi"/>
          <w:color w:val="FF0000"/>
        </w:rPr>
      </w:pPr>
    </w:p>
    <w:p w14:paraId="55A0B74B" w14:textId="77777777" w:rsidR="00B67533" w:rsidRPr="003A298D" w:rsidRDefault="00B67533" w:rsidP="00B67533">
      <w:pPr>
        <w:spacing w:after="0"/>
        <w:jc w:val="center"/>
        <w:rPr>
          <w:rFonts w:asciiTheme="majorHAnsi" w:hAnsiTheme="majorHAnsi"/>
          <w:color w:val="FF0000"/>
        </w:rPr>
      </w:pPr>
    </w:p>
    <w:p w14:paraId="20135CC3" w14:textId="77777777" w:rsidR="00B67533" w:rsidRPr="003A298D" w:rsidRDefault="00B67533" w:rsidP="00B67533">
      <w:pPr>
        <w:spacing w:after="0"/>
        <w:jc w:val="center"/>
        <w:rPr>
          <w:rFonts w:asciiTheme="majorHAnsi" w:hAnsiTheme="majorHAnsi"/>
          <w:color w:val="FF0000"/>
        </w:rPr>
      </w:pPr>
    </w:p>
    <w:p w14:paraId="21DA7577" w14:textId="77777777" w:rsidR="00B67533" w:rsidRPr="003A298D" w:rsidRDefault="00B67533" w:rsidP="00B67533">
      <w:pPr>
        <w:spacing w:after="0"/>
        <w:jc w:val="center"/>
        <w:rPr>
          <w:rFonts w:asciiTheme="majorHAnsi" w:hAnsiTheme="majorHAnsi"/>
          <w:color w:val="FF0000"/>
        </w:rPr>
      </w:pPr>
    </w:p>
    <w:p w14:paraId="54D91ACA" w14:textId="77777777" w:rsidR="00B67533" w:rsidRPr="003A298D" w:rsidRDefault="00B67533" w:rsidP="00B67533">
      <w:pPr>
        <w:spacing w:after="0"/>
        <w:jc w:val="center"/>
        <w:rPr>
          <w:rFonts w:asciiTheme="majorHAnsi" w:hAnsiTheme="majorHAnsi"/>
          <w:color w:val="FF0000"/>
        </w:rPr>
      </w:pPr>
    </w:p>
    <w:p w14:paraId="27E598F1" w14:textId="77777777" w:rsidR="00B67533" w:rsidRPr="003A298D" w:rsidRDefault="00B67533" w:rsidP="00B67533">
      <w:pPr>
        <w:spacing w:after="0"/>
        <w:jc w:val="center"/>
        <w:rPr>
          <w:rFonts w:asciiTheme="majorHAnsi" w:hAnsiTheme="majorHAnsi"/>
          <w:color w:val="FF0000"/>
        </w:rPr>
      </w:pPr>
    </w:p>
    <w:p w14:paraId="2E291C0F" w14:textId="77777777" w:rsidR="00B67533" w:rsidRPr="003A298D" w:rsidRDefault="00B67533" w:rsidP="00B67533">
      <w:pPr>
        <w:spacing w:after="0"/>
        <w:jc w:val="center"/>
        <w:rPr>
          <w:rFonts w:asciiTheme="majorHAnsi" w:hAnsiTheme="majorHAnsi"/>
          <w:color w:val="FF0000"/>
        </w:rPr>
      </w:pPr>
    </w:p>
    <w:p w14:paraId="7A26425D" w14:textId="77777777" w:rsidR="00B67533" w:rsidRPr="003A298D" w:rsidRDefault="00B67533" w:rsidP="00B67533">
      <w:pPr>
        <w:spacing w:after="0"/>
        <w:jc w:val="center"/>
        <w:rPr>
          <w:rFonts w:asciiTheme="majorHAnsi" w:hAnsiTheme="majorHAnsi"/>
          <w:color w:val="FF0000"/>
        </w:rPr>
      </w:pPr>
    </w:p>
    <w:p w14:paraId="28CCDE9A" w14:textId="77777777" w:rsidR="00B67533" w:rsidRPr="003A298D" w:rsidRDefault="00B67533" w:rsidP="00B67533">
      <w:pPr>
        <w:spacing w:after="0"/>
        <w:jc w:val="center"/>
        <w:rPr>
          <w:rFonts w:asciiTheme="majorHAnsi" w:hAnsiTheme="majorHAnsi"/>
          <w:color w:val="FF0000"/>
        </w:rPr>
      </w:pPr>
    </w:p>
    <w:p w14:paraId="4BBD0D10" w14:textId="77777777" w:rsidR="000F45AD" w:rsidRPr="003A298D" w:rsidRDefault="000F45AD" w:rsidP="00B67533">
      <w:pPr>
        <w:spacing w:after="0"/>
        <w:jc w:val="center"/>
        <w:rPr>
          <w:rFonts w:asciiTheme="majorHAnsi" w:hAnsiTheme="majorHAnsi"/>
          <w:color w:val="FF0000"/>
        </w:rPr>
      </w:pPr>
    </w:p>
    <w:p w14:paraId="2EAB03BF" w14:textId="77777777" w:rsidR="000F45AD" w:rsidRPr="003A298D" w:rsidRDefault="000F45AD" w:rsidP="00B67533">
      <w:pPr>
        <w:spacing w:after="0"/>
        <w:jc w:val="center"/>
        <w:rPr>
          <w:rFonts w:asciiTheme="majorHAnsi" w:hAnsiTheme="majorHAnsi"/>
          <w:color w:val="FF0000"/>
        </w:rPr>
      </w:pPr>
    </w:p>
    <w:p w14:paraId="71BB7433" w14:textId="77777777" w:rsidR="000F45AD" w:rsidRPr="003A298D" w:rsidRDefault="000F45AD" w:rsidP="00B67533">
      <w:pPr>
        <w:spacing w:after="0"/>
        <w:jc w:val="center"/>
        <w:rPr>
          <w:rFonts w:asciiTheme="majorHAnsi" w:hAnsiTheme="majorHAnsi"/>
          <w:color w:val="FF0000"/>
        </w:rPr>
      </w:pPr>
    </w:p>
    <w:p w14:paraId="3F65C31C" w14:textId="77777777" w:rsidR="000F45AD" w:rsidRPr="003A298D" w:rsidRDefault="000F45AD" w:rsidP="00B67533">
      <w:pPr>
        <w:spacing w:after="0"/>
        <w:jc w:val="center"/>
        <w:rPr>
          <w:rFonts w:asciiTheme="majorHAnsi" w:hAnsiTheme="majorHAnsi"/>
          <w:color w:val="FF0000"/>
        </w:rPr>
      </w:pPr>
    </w:p>
    <w:p w14:paraId="3F8D2C8E" w14:textId="77777777" w:rsidR="000F45AD" w:rsidRPr="003A298D" w:rsidRDefault="000F45AD" w:rsidP="00B67533">
      <w:pPr>
        <w:spacing w:after="0"/>
        <w:jc w:val="center"/>
        <w:rPr>
          <w:rFonts w:asciiTheme="majorHAnsi" w:hAnsiTheme="majorHAnsi"/>
        </w:rPr>
      </w:pPr>
    </w:p>
    <w:p w14:paraId="10D2C409" w14:textId="77777777" w:rsidR="00B67533" w:rsidRPr="003A298D" w:rsidRDefault="00B67533" w:rsidP="00B67533">
      <w:pPr>
        <w:spacing w:after="0" w:line="240" w:lineRule="auto"/>
        <w:jc w:val="center"/>
        <w:rPr>
          <w:rFonts w:asciiTheme="majorHAnsi" w:hAnsiTheme="majorHAnsi"/>
        </w:rPr>
      </w:pPr>
      <w:r w:rsidRPr="003A298D">
        <w:rPr>
          <w:rFonts w:asciiTheme="majorHAnsi" w:hAnsiTheme="majorHAnsi"/>
        </w:rPr>
        <w:t>2670 Seely Ave</w:t>
      </w:r>
    </w:p>
    <w:p w14:paraId="00B757D4" w14:textId="77777777" w:rsidR="00B67533" w:rsidRPr="003A298D" w:rsidRDefault="00B67533" w:rsidP="00B67533">
      <w:pPr>
        <w:spacing w:after="0" w:line="240" w:lineRule="auto"/>
        <w:jc w:val="center"/>
        <w:rPr>
          <w:rFonts w:asciiTheme="majorHAnsi" w:hAnsiTheme="majorHAnsi"/>
        </w:rPr>
      </w:pPr>
      <w:r w:rsidRPr="003A298D">
        <w:rPr>
          <w:rFonts w:asciiTheme="majorHAnsi" w:hAnsiTheme="majorHAnsi"/>
        </w:rPr>
        <w:t>Building 11</w:t>
      </w:r>
    </w:p>
    <w:p w14:paraId="14B1093B" w14:textId="77777777" w:rsidR="00B67533" w:rsidRPr="003A298D" w:rsidRDefault="00B67533" w:rsidP="00B67533">
      <w:pPr>
        <w:spacing w:after="0" w:line="240" w:lineRule="auto"/>
        <w:jc w:val="center"/>
        <w:rPr>
          <w:rFonts w:asciiTheme="majorHAnsi" w:hAnsiTheme="majorHAnsi"/>
        </w:rPr>
      </w:pPr>
      <w:r w:rsidRPr="003A298D">
        <w:rPr>
          <w:rFonts w:asciiTheme="majorHAnsi" w:hAnsiTheme="majorHAnsi"/>
        </w:rPr>
        <w:t>San Jose, CA 95134</w:t>
      </w:r>
    </w:p>
    <w:p w14:paraId="66BBCC29" w14:textId="77777777" w:rsidR="00B67533" w:rsidRPr="003A298D" w:rsidRDefault="00B67533" w:rsidP="00B67533">
      <w:pPr>
        <w:spacing w:after="0" w:line="240" w:lineRule="auto"/>
        <w:jc w:val="center"/>
        <w:rPr>
          <w:rFonts w:asciiTheme="majorHAnsi" w:hAnsiTheme="majorHAnsi"/>
        </w:rPr>
      </w:pPr>
      <w:r w:rsidRPr="003A298D">
        <w:rPr>
          <w:rFonts w:asciiTheme="majorHAnsi" w:hAnsiTheme="majorHAnsi"/>
        </w:rPr>
        <w:t>(408) 914-6962</w:t>
      </w:r>
    </w:p>
    <w:p w14:paraId="4D944149" w14:textId="77777777" w:rsidR="00B67533" w:rsidRPr="003A298D" w:rsidRDefault="00551DA5" w:rsidP="00B67533">
      <w:pPr>
        <w:spacing w:after="0" w:line="240" w:lineRule="auto"/>
        <w:jc w:val="center"/>
      </w:pPr>
      <w:r>
        <w:fldChar w:fldCharType="begin"/>
      </w:r>
      <w:r>
        <w:instrText xml:space="preserve"> HYPERLINK "http://www.netspeedsystems.com" </w:instrText>
      </w:r>
      <w:ins w:id="3100" w:author="Anush Mohandass" w:date="2016-05-01T19:13:00Z"/>
      <w:r>
        <w:fldChar w:fldCharType="separate"/>
      </w:r>
      <w:r w:rsidR="00B67533" w:rsidRPr="003A298D">
        <w:rPr>
          <w:rStyle w:val="Hyperlink"/>
          <w:color w:val="auto"/>
        </w:rPr>
        <w:t>http://www.netspeedsystems.com</w:t>
      </w:r>
      <w:r>
        <w:rPr>
          <w:rStyle w:val="Hyperlink"/>
          <w:color w:val="auto"/>
        </w:rPr>
        <w:fldChar w:fldCharType="end"/>
      </w:r>
    </w:p>
    <w:p w14:paraId="2CBDD5CB" w14:textId="77777777" w:rsidR="0011273D" w:rsidRPr="003A298D" w:rsidRDefault="0011273D" w:rsidP="00B67533">
      <w:pPr>
        <w:pStyle w:val="Body"/>
        <w:rPr>
          <w:rFonts w:asciiTheme="majorHAnsi" w:hAnsiTheme="majorHAnsi"/>
          <w:color w:val="FF0000"/>
        </w:rPr>
      </w:pPr>
    </w:p>
    <w:sectPr w:rsidR="0011273D" w:rsidRPr="003A298D" w:rsidSect="00CC3D06">
      <w:headerReference w:type="default" r:id="rId10"/>
      <w:footerReference w:type="default" r:id="rId11"/>
      <w:headerReference w:type="first" r:id="rId12"/>
      <w:pgSz w:w="12240" w:h="15840" w:code="1"/>
      <w:pgMar w:top="1440" w:right="1440" w:bottom="1440" w:left="1440" w:header="720" w:footer="432" w:gutter="0"/>
      <w:cols w:space="720"/>
      <w:noEndnote/>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55" w:author="ENGR5" w:date="2016-04-27T14:34:00Z" w:initials="E">
    <w:p w14:paraId="2637D433" w14:textId="73417C65" w:rsidR="00994B56" w:rsidRDefault="00994B56">
      <w:pPr>
        <w:pStyle w:val="CommentText"/>
      </w:pPr>
      <w:r>
        <w:rPr>
          <w:rStyle w:val="CommentReference"/>
        </w:rPr>
        <w:annotationRef/>
      </w:r>
      <w:r>
        <w:rPr>
          <w:noProof/>
        </w:rPr>
        <w:t>This is a typo, but not sure what it is supposed to be saying.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37D4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7BBFA" w14:textId="77777777" w:rsidR="00551DA5" w:rsidRDefault="00551DA5">
      <w:r>
        <w:separator/>
      </w:r>
    </w:p>
    <w:p w14:paraId="50233DC9" w14:textId="77777777" w:rsidR="00551DA5" w:rsidRDefault="00551DA5"/>
  </w:endnote>
  <w:endnote w:type="continuationSeparator" w:id="0">
    <w:p w14:paraId="4EB7F64C" w14:textId="77777777" w:rsidR="00551DA5" w:rsidRDefault="00551DA5">
      <w:r>
        <w:continuationSeparator/>
      </w:r>
    </w:p>
    <w:p w14:paraId="0270ACD6" w14:textId="77777777" w:rsidR="00551DA5" w:rsidRDefault="00551D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31011" w14:textId="13302E76" w:rsidR="00994B56" w:rsidRDefault="00994B56" w:rsidP="008B52F2">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3FF6E44" wp14:editId="6935E6EA">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A8D1C"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 xml:space="preserve">Copyright © </w:t>
    </w:r>
    <w:del w:id="3101" w:author="Anush Mohandass" w:date="2016-04-16T17:38:00Z">
      <w:r w:rsidRPr="004B28E9" w:rsidDel="000E50A8">
        <w:delText>201</w:delText>
      </w:r>
      <w:r w:rsidDel="000E50A8">
        <w:delText>5</w:delText>
      </w:r>
      <w:r w:rsidRPr="004B28E9" w:rsidDel="000E50A8">
        <w:delText xml:space="preserve"> </w:delText>
      </w:r>
    </w:del>
    <w:ins w:id="3102" w:author="Anush Mohandass" w:date="2016-04-16T17:38:00Z">
      <w:r w:rsidRPr="004B28E9">
        <w:t>201</w:t>
      </w:r>
      <w:r>
        <w:t>6</w:t>
      </w:r>
      <w:r w:rsidRPr="004B28E9">
        <w:t xml:space="preserve"> </w:t>
      </w:r>
    </w:ins>
    <w:r w:rsidRPr="004B28E9">
      <w:t>Net</w:t>
    </w:r>
    <w:r>
      <w:t>S</w:t>
    </w:r>
    <w:r w:rsidRPr="004B28E9">
      <w:t>peed Systems</w:t>
    </w:r>
  </w:p>
  <w:p w14:paraId="597C62E5" w14:textId="77777777" w:rsidR="00994B56" w:rsidRDefault="00994B56" w:rsidP="008B52F2">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BE092E">
      <w:rPr>
        <w:rStyle w:val="PageNumber"/>
        <w:noProof/>
      </w:rPr>
      <w:t>3</w:t>
    </w:r>
    <w:r>
      <w:rPr>
        <w:rStyle w:val="PageNumber"/>
      </w:rPr>
      <w:fldChar w:fldCharType="end"/>
    </w:r>
  </w:p>
  <w:p w14:paraId="373B1D9E" w14:textId="53E89266" w:rsidR="00994B56" w:rsidRPr="008B52F2" w:rsidRDefault="00994B56" w:rsidP="008B52F2">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F249B" w14:textId="77777777" w:rsidR="00551DA5" w:rsidRDefault="00551DA5">
      <w:r>
        <w:separator/>
      </w:r>
    </w:p>
    <w:p w14:paraId="1B7C3B08" w14:textId="77777777" w:rsidR="00551DA5" w:rsidRDefault="00551DA5"/>
  </w:footnote>
  <w:footnote w:type="continuationSeparator" w:id="0">
    <w:p w14:paraId="53A13D07" w14:textId="77777777" w:rsidR="00551DA5" w:rsidRDefault="00551DA5">
      <w:r>
        <w:continuationSeparator/>
      </w:r>
    </w:p>
    <w:p w14:paraId="6BAF1154" w14:textId="77777777" w:rsidR="00551DA5" w:rsidRDefault="00551D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C53B0" w14:textId="0265D03F" w:rsidR="00994B56" w:rsidRDefault="00551DA5" w:rsidP="00A51C97">
    <w:pPr>
      <w:pStyle w:val="Header"/>
      <w:jc w:val="both"/>
    </w:pPr>
    <w:sdt>
      <w:sdtPr>
        <w:id w:val="770044985"/>
        <w:docPartObj>
          <w:docPartGallery w:val="Watermarks"/>
          <w:docPartUnique/>
        </w:docPartObj>
      </w:sdtPr>
      <w:sdtEndPr/>
      <w:sdtContent>
        <w:r>
          <w:pict w14:anchorId="5C6F04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169" type="#_x0000_t136" style="position:absolute;left:0;text-align:left;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94B56">
      <mc:AlternateContent>
        <mc:Choice Requires="wps">
          <w:drawing>
            <wp:anchor distT="4294967294" distB="4294967294" distL="114300" distR="114300" simplePos="0" relativeHeight="251656704"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9F37E" id="Line 110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994B56">
      <w:drawing>
        <wp:inline distT="0" distB="0" distL="0" distR="0" wp14:anchorId="00485DE0" wp14:editId="5EBA2B73">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994B56" w:rsidRDefault="00994B56">
    <w:pPr>
      <w:pStyle w:val="Header"/>
    </w:pPr>
  </w:p>
  <w:p w14:paraId="376C616C" w14:textId="77777777" w:rsidR="00994B56" w:rsidRDefault="00994B56">
    <w:pPr>
      <w:pStyle w:val="Header"/>
    </w:pPr>
  </w:p>
  <w:p w14:paraId="53E24699" w14:textId="77777777" w:rsidR="00994B56" w:rsidRDefault="00994B56">
    <w:pPr>
      <w:pStyle w:val="Header"/>
    </w:pPr>
  </w:p>
  <w:p w14:paraId="2ABB37AC" w14:textId="77777777" w:rsidR="00994B56" w:rsidRDefault="00994B56">
    <w:pPr>
      <w:pStyle w:val="Header"/>
    </w:pPr>
  </w:p>
  <w:p w14:paraId="6B537E06" w14:textId="77777777" w:rsidR="00994B56" w:rsidRDefault="00994B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54821"/>
    <w:multiLevelType w:val="multilevel"/>
    <w:tmpl w:val="DDC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1D099B"/>
    <w:multiLevelType w:val="multilevel"/>
    <w:tmpl w:val="65B420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14676290"/>
    <w:multiLevelType w:val="hybridMultilevel"/>
    <w:tmpl w:val="0E120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6502D5E"/>
    <w:multiLevelType w:val="hybridMultilevel"/>
    <w:tmpl w:val="6FF2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85369"/>
    <w:multiLevelType w:val="hybridMultilevel"/>
    <w:tmpl w:val="5A60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344CC"/>
    <w:multiLevelType w:val="hybridMultilevel"/>
    <w:tmpl w:val="13B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93E17"/>
    <w:multiLevelType w:val="hybridMultilevel"/>
    <w:tmpl w:val="8ED2A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977E1"/>
    <w:multiLevelType w:val="hybridMultilevel"/>
    <w:tmpl w:val="AADAE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CE4A9D"/>
    <w:multiLevelType w:val="hybridMultilevel"/>
    <w:tmpl w:val="394ECB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34E6C06"/>
    <w:multiLevelType w:val="hybridMultilevel"/>
    <w:tmpl w:val="DC0A0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8" w15:restartNumberingAfterBreak="0">
    <w:nsid w:val="46242237"/>
    <w:multiLevelType w:val="hybridMultilevel"/>
    <w:tmpl w:val="BAA4B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4A1FC6"/>
    <w:multiLevelType w:val="hybridMultilevel"/>
    <w:tmpl w:val="38103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AD2D25"/>
    <w:multiLevelType w:val="multilevel"/>
    <w:tmpl w:val="61DCA02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0C643D"/>
    <w:multiLevelType w:val="multilevel"/>
    <w:tmpl w:val="73BC6B6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6A1B4E"/>
    <w:multiLevelType w:val="multilevel"/>
    <w:tmpl w:val="611ABBC2"/>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EF2F56"/>
    <w:multiLevelType w:val="hybridMultilevel"/>
    <w:tmpl w:val="6E4A8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F164CFC"/>
    <w:multiLevelType w:val="hybridMultilevel"/>
    <w:tmpl w:val="1ADCBA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25"/>
  </w:num>
  <w:num w:numId="4">
    <w:abstractNumId w:val="1"/>
  </w:num>
  <w:num w:numId="5">
    <w:abstractNumId w:val="22"/>
  </w:num>
  <w:num w:numId="6">
    <w:abstractNumId w:val="24"/>
  </w:num>
  <w:num w:numId="7">
    <w:abstractNumId w:val="26"/>
  </w:num>
  <w:num w:numId="8">
    <w:abstractNumId w:val="29"/>
  </w:num>
  <w:num w:numId="9">
    <w:abstractNumId w:val="33"/>
  </w:num>
  <w:num w:numId="10">
    <w:abstractNumId w:val="17"/>
  </w:num>
  <w:num w:numId="11">
    <w:abstractNumId w:val="3"/>
  </w:num>
  <w:num w:numId="12">
    <w:abstractNumId w:val="27"/>
  </w:num>
  <w:num w:numId="13">
    <w:abstractNumId w:val="31"/>
  </w:num>
  <w:num w:numId="14">
    <w:abstractNumId w:val="20"/>
  </w:num>
  <w:num w:numId="15">
    <w:abstractNumId w:val="8"/>
  </w:num>
  <w:num w:numId="16">
    <w:abstractNumId w:val="5"/>
  </w:num>
  <w:num w:numId="17">
    <w:abstractNumId w:val="13"/>
  </w:num>
  <w:num w:numId="18">
    <w:abstractNumId w:val="10"/>
  </w:num>
  <w:num w:numId="19">
    <w:abstractNumId w:val="16"/>
  </w:num>
  <w:num w:numId="20">
    <w:abstractNumId w:val="7"/>
  </w:num>
  <w:num w:numId="21">
    <w:abstractNumId w:val="11"/>
  </w:num>
  <w:num w:numId="22">
    <w:abstractNumId w:val="12"/>
  </w:num>
  <w:num w:numId="23">
    <w:abstractNumId w:val="30"/>
  </w:num>
  <w:num w:numId="24">
    <w:abstractNumId w:val="15"/>
  </w:num>
  <w:num w:numId="25">
    <w:abstractNumId w:val="9"/>
  </w:num>
  <w:num w:numId="26">
    <w:abstractNumId w:val="28"/>
  </w:num>
  <w:num w:numId="27">
    <w:abstractNumId w:val="2"/>
  </w:num>
  <w:num w:numId="28">
    <w:abstractNumId w:val="4"/>
  </w:num>
  <w:num w:numId="29">
    <w:abstractNumId w:val="19"/>
  </w:num>
  <w:num w:numId="30">
    <w:abstractNumId w:val="23"/>
  </w:num>
  <w:num w:numId="31">
    <w:abstractNumId w:val="21"/>
  </w:num>
  <w:num w:numId="32">
    <w:abstractNumId w:val="14"/>
  </w:num>
  <w:num w:numId="33">
    <w:abstractNumId w:val="8"/>
  </w:num>
  <w:num w:numId="34">
    <w:abstractNumId w:val="8"/>
  </w:num>
  <w:num w:numId="35">
    <w:abstractNumId w:val="8"/>
  </w:num>
  <w:num w:numId="36">
    <w:abstractNumId w:val="8"/>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num>
  <w:num w:numId="39">
    <w:abstractNumId w:val="18"/>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ush Mohandass">
    <w15:presenceInfo w15:providerId="Windows Live" w15:userId="9262ca3c29d6ce80"/>
  </w15:person>
  <w15:person w15:author="Rajesh Chopra">
    <w15:presenceInfo w15:providerId="Windows Live" w15:userId="6b2d6dc131cd9622"/>
  </w15:person>
  <w15:person w15:author="ENGR5">
    <w15:presenceInfo w15:providerId="None" w15:userId="ENGR5"/>
  </w15:person>
  <w15:person w15:author="ENGR10">
    <w15:presenceInfo w15:providerId="None" w15:userId="ENGR10"/>
  </w15:person>
  <w15:person w15:author="ENGR11">
    <w15:presenceInfo w15:providerId="None" w15:userId="ENGR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170">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1B"/>
    <w:rsid w:val="0000049C"/>
    <w:rsid w:val="0000056D"/>
    <w:rsid w:val="00000836"/>
    <w:rsid w:val="00000AB8"/>
    <w:rsid w:val="00000B98"/>
    <w:rsid w:val="00000CA0"/>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828"/>
    <w:rsid w:val="0000496F"/>
    <w:rsid w:val="00004E3D"/>
    <w:rsid w:val="000050CE"/>
    <w:rsid w:val="0000526B"/>
    <w:rsid w:val="000052AB"/>
    <w:rsid w:val="00005455"/>
    <w:rsid w:val="00005DE7"/>
    <w:rsid w:val="00005E00"/>
    <w:rsid w:val="000060C5"/>
    <w:rsid w:val="000062BC"/>
    <w:rsid w:val="0000647A"/>
    <w:rsid w:val="00006D02"/>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2E89"/>
    <w:rsid w:val="0001321B"/>
    <w:rsid w:val="000136DF"/>
    <w:rsid w:val="00013D2D"/>
    <w:rsid w:val="0001484A"/>
    <w:rsid w:val="00014BDE"/>
    <w:rsid w:val="000150FC"/>
    <w:rsid w:val="000151FC"/>
    <w:rsid w:val="000156B5"/>
    <w:rsid w:val="000157E2"/>
    <w:rsid w:val="0001597E"/>
    <w:rsid w:val="00015AB9"/>
    <w:rsid w:val="000161A6"/>
    <w:rsid w:val="0001628A"/>
    <w:rsid w:val="000167F4"/>
    <w:rsid w:val="000167FA"/>
    <w:rsid w:val="000168BD"/>
    <w:rsid w:val="000168D7"/>
    <w:rsid w:val="00016A68"/>
    <w:rsid w:val="00016EEA"/>
    <w:rsid w:val="00017A9E"/>
    <w:rsid w:val="00017D6C"/>
    <w:rsid w:val="00020A0B"/>
    <w:rsid w:val="00021067"/>
    <w:rsid w:val="00021CE3"/>
    <w:rsid w:val="0002222F"/>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04E"/>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4D38"/>
    <w:rsid w:val="00035324"/>
    <w:rsid w:val="0003546D"/>
    <w:rsid w:val="0003555C"/>
    <w:rsid w:val="000364D1"/>
    <w:rsid w:val="00036896"/>
    <w:rsid w:val="00036E99"/>
    <w:rsid w:val="000371FE"/>
    <w:rsid w:val="0003754A"/>
    <w:rsid w:val="00037A5C"/>
    <w:rsid w:val="00037B9A"/>
    <w:rsid w:val="00037C10"/>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05"/>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3B2"/>
    <w:rsid w:val="00056A68"/>
    <w:rsid w:val="00056D3F"/>
    <w:rsid w:val="00056DC1"/>
    <w:rsid w:val="000570A0"/>
    <w:rsid w:val="000573B0"/>
    <w:rsid w:val="000577B6"/>
    <w:rsid w:val="00057DF7"/>
    <w:rsid w:val="00057F50"/>
    <w:rsid w:val="000616FE"/>
    <w:rsid w:val="00061B2C"/>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26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16BC"/>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B44"/>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0E"/>
    <w:rsid w:val="00084191"/>
    <w:rsid w:val="000841A2"/>
    <w:rsid w:val="00085208"/>
    <w:rsid w:val="00085417"/>
    <w:rsid w:val="000855CF"/>
    <w:rsid w:val="00085C80"/>
    <w:rsid w:val="00085D28"/>
    <w:rsid w:val="00086767"/>
    <w:rsid w:val="000868A1"/>
    <w:rsid w:val="0008699E"/>
    <w:rsid w:val="00086D09"/>
    <w:rsid w:val="00086E89"/>
    <w:rsid w:val="0008700B"/>
    <w:rsid w:val="000876FD"/>
    <w:rsid w:val="00087705"/>
    <w:rsid w:val="000878A4"/>
    <w:rsid w:val="00087B8C"/>
    <w:rsid w:val="000900A7"/>
    <w:rsid w:val="00090127"/>
    <w:rsid w:val="00090424"/>
    <w:rsid w:val="00090725"/>
    <w:rsid w:val="00090B55"/>
    <w:rsid w:val="00090E59"/>
    <w:rsid w:val="00090EB7"/>
    <w:rsid w:val="0009105D"/>
    <w:rsid w:val="00091085"/>
    <w:rsid w:val="0009121B"/>
    <w:rsid w:val="00091273"/>
    <w:rsid w:val="0009153A"/>
    <w:rsid w:val="000915E6"/>
    <w:rsid w:val="0009174E"/>
    <w:rsid w:val="000919B9"/>
    <w:rsid w:val="00091D13"/>
    <w:rsid w:val="000923E2"/>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D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A7E18"/>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029"/>
    <w:rsid w:val="000C2123"/>
    <w:rsid w:val="000C242C"/>
    <w:rsid w:val="000C25D3"/>
    <w:rsid w:val="000C2DE2"/>
    <w:rsid w:val="000C2E0D"/>
    <w:rsid w:val="000C301E"/>
    <w:rsid w:val="000C318D"/>
    <w:rsid w:val="000C333E"/>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1F04"/>
    <w:rsid w:val="000D2117"/>
    <w:rsid w:val="000D22E5"/>
    <w:rsid w:val="000D2748"/>
    <w:rsid w:val="000D27B4"/>
    <w:rsid w:val="000D29FF"/>
    <w:rsid w:val="000D2AF9"/>
    <w:rsid w:val="000D2C01"/>
    <w:rsid w:val="000D2D66"/>
    <w:rsid w:val="000D2F02"/>
    <w:rsid w:val="000D3558"/>
    <w:rsid w:val="000D3725"/>
    <w:rsid w:val="000D38E1"/>
    <w:rsid w:val="000D3914"/>
    <w:rsid w:val="000D4409"/>
    <w:rsid w:val="000D46CF"/>
    <w:rsid w:val="000D4B6B"/>
    <w:rsid w:val="000D4BA4"/>
    <w:rsid w:val="000D5509"/>
    <w:rsid w:val="000D63B7"/>
    <w:rsid w:val="000D63E3"/>
    <w:rsid w:val="000D6631"/>
    <w:rsid w:val="000D6788"/>
    <w:rsid w:val="000D6D81"/>
    <w:rsid w:val="000D6E86"/>
    <w:rsid w:val="000D7049"/>
    <w:rsid w:val="000D7D72"/>
    <w:rsid w:val="000D7DFC"/>
    <w:rsid w:val="000D7F83"/>
    <w:rsid w:val="000E0025"/>
    <w:rsid w:val="000E0120"/>
    <w:rsid w:val="000E06BA"/>
    <w:rsid w:val="000E0E28"/>
    <w:rsid w:val="000E10C9"/>
    <w:rsid w:val="000E135B"/>
    <w:rsid w:val="000E15B8"/>
    <w:rsid w:val="000E174A"/>
    <w:rsid w:val="000E185F"/>
    <w:rsid w:val="000E1C09"/>
    <w:rsid w:val="000E2406"/>
    <w:rsid w:val="000E246E"/>
    <w:rsid w:val="000E283C"/>
    <w:rsid w:val="000E28E5"/>
    <w:rsid w:val="000E35D5"/>
    <w:rsid w:val="000E360E"/>
    <w:rsid w:val="000E3C0B"/>
    <w:rsid w:val="000E4038"/>
    <w:rsid w:val="000E4833"/>
    <w:rsid w:val="000E4917"/>
    <w:rsid w:val="000E4A33"/>
    <w:rsid w:val="000E50A8"/>
    <w:rsid w:val="000E5133"/>
    <w:rsid w:val="000E5F14"/>
    <w:rsid w:val="000E694E"/>
    <w:rsid w:val="000E6B85"/>
    <w:rsid w:val="000E6D46"/>
    <w:rsid w:val="000E74FF"/>
    <w:rsid w:val="000F01F8"/>
    <w:rsid w:val="000F03B6"/>
    <w:rsid w:val="000F0406"/>
    <w:rsid w:val="000F0EAF"/>
    <w:rsid w:val="000F17B1"/>
    <w:rsid w:val="000F1835"/>
    <w:rsid w:val="000F1B47"/>
    <w:rsid w:val="000F1F73"/>
    <w:rsid w:val="000F22B9"/>
    <w:rsid w:val="000F22E6"/>
    <w:rsid w:val="000F2891"/>
    <w:rsid w:val="000F2B93"/>
    <w:rsid w:val="000F2FCA"/>
    <w:rsid w:val="000F311B"/>
    <w:rsid w:val="000F3768"/>
    <w:rsid w:val="000F3BF9"/>
    <w:rsid w:val="000F3BFB"/>
    <w:rsid w:val="000F3D06"/>
    <w:rsid w:val="000F454F"/>
    <w:rsid w:val="000F4577"/>
    <w:rsid w:val="000F45AD"/>
    <w:rsid w:val="000F463B"/>
    <w:rsid w:val="000F4F11"/>
    <w:rsid w:val="000F5479"/>
    <w:rsid w:val="000F54F4"/>
    <w:rsid w:val="000F598E"/>
    <w:rsid w:val="000F5B2E"/>
    <w:rsid w:val="000F5C19"/>
    <w:rsid w:val="000F5FD8"/>
    <w:rsid w:val="000F606A"/>
    <w:rsid w:val="000F62CA"/>
    <w:rsid w:val="000F66E3"/>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A22"/>
    <w:rsid w:val="00103BA1"/>
    <w:rsid w:val="00103D32"/>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6F96"/>
    <w:rsid w:val="00117160"/>
    <w:rsid w:val="0011721D"/>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2CEF"/>
    <w:rsid w:val="00123B2C"/>
    <w:rsid w:val="00123C2A"/>
    <w:rsid w:val="00125876"/>
    <w:rsid w:val="00125C1C"/>
    <w:rsid w:val="00126169"/>
    <w:rsid w:val="00126592"/>
    <w:rsid w:val="00126692"/>
    <w:rsid w:val="00126A37"/>
    <w:rsid w:val="001271C5"/>
    <w:rsid w:val="001271F1"/>
    <w:rsid w:val="0012768B"/>
    <w:rsid w:val="00127702"/>
    <w:rsid w:val="00127739"/>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116"/>
    <w:rsid w:val="0013265C"/>
    <w:rsid w:val="00132F01"/>
    <w:rsid w:val="0013322C"/>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84"/>
    <w:rsid w:val="001373F7"/>
    <w:rsid w:val="00137761"/>
    <w:rsid w:val="00137D38"/>
    <w:rsid w:val="00140755"/>
    <w:rsid w:val="00140C05"/>
    <w:rsid w:val="001416D6"/>
    <w:rsid w:val="00141722"/>
    <w:rsid w:val="00141B66"/>
    <w:rsid w:val="00141E39"/>
    <w:rsid w:val="00141FAA"/>
    <w:rsid w:val="00142449"/>
    <w:rsid w:val="00142559"/>
    <w:rsid w:val="00143C8C"/>
    <w:rsid w:val="00143EB4"/>
    <w:rsid w:val="00144CA9"/>
    <w:rsid w:val="00144F9D"/>
    <w:rsid w:val="001453BE"/>
    <w:rsid w:val="0014552E"/>
    <w:rsid w:val="00145724"/>
    <w:rsid w:val="001463C6"/>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6D6"/>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25B4"/>
    <w:rsid w:val="00172875"/>
    <w:rsid w:val="00173126"/>
    <w:rsid w:val="00173523"/>
    <w:rsid w:val="0017364B"/>
    <w:rsid w:val="001741BC"/>
    <w:rsid w:val="00174571"/>
    <w:rsid w:val="0017478F"/>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838"/>
    <w:rsid w:val="00181F42"/>
    <w:rsid w:val="001820B3"/>
    <w:rsid w:val="0018233D"/>
    <w:rsid w:val="001830E8"/>
    <w:rsid w:val="0018349F"/>
    <w:rsid w:val="0018393A"/>
    <w:rsid w:val="00183B35"/>
    <w:rsid w:val="00183B8A"/>
    <w:rsid w:val="001841B6"/>
    <w:rsid w:val="00184578"/>
    <w:rsid w:val="00184E0F"/>
    <w:rsid w:val="0018558A"/>
    <w:rsid w:val="001858D0"/>
    <w:rsid w:val="00185C35"/>
    <w:rsid w:val="00185EF7"/>
    <w:rsid w:val="00186031"/>
    <w:rsid w:val="0018618B"/>
    <w:rsid w:val="0018618D"/>
    <w:rsid w:val="001867C5"/>
    <w:rsid w:val="00187153"/>
    <w:rsid w:val="00187411"/>
    <w:rsid w:val="00187452"/>
    <w:rsid w:val="00187841"/>
    <w:rsid w:val="00187AEE"/>
    <w:rsid w:val="00187DD9"/>
    <w:rsid w:val="00187E7C"/>
    <w:rsid w:val="0019013C"/>
    <w:rsid w:val="001908CF"/>
    <w:rsid w:val="00191C1C"/>
    <w:rsid w:val="0019201C"/>
    <w:rsid w:val="00192C9A"/>
    <w:rsid w:val="00192D00"/>
    <w:rsid w:val="00193029"/>
    <w:rsid w:val="00193063"/>
    <w:rsid w:val="001930A3"/>
    <w:rsid w:val="0019328B"/>
    <w:rsid w:val="001937DD"/>
    <w:rsid w:val="0019464F"/>
    <w:rsid w:val="001947F5"/>
    <w:rsid w:val="00194808"/>
    <w:rsid w:val="00194AD5"/>
    <w:rsid w:val="00194E0D"/>
    <w:rsid w:val="0019607F"/>
    <w:rsid w:val="001962DB"/>
    <w:rsid w:val="0019684D"/>
    <w:rsid w:val="00196B85"/>
    <w:rsid w:val="00196C10"/>
    <w:rsid w:val="0019704A"/>
    <w:rsid w:val="00197816"/>
    <w:rsid w:val="00197CC9"/>
    <w:rsid w:val="00197FB5"/>
    <w:rsid w:val="00197FFB"/>
    <w:rsid w:val="001A11C1"/>
    <w:rsid w:val="001A11CA"/>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102"/>
    <w:rsid w:val="001A767B"/>
    <w:rsid w:val="001A7987"/>
    <w:rsid w:val="001A7AE2"/>
    <w:rsid w:val="001A7EE2"/>
    <w:rsid w:val="001A7F7C"/>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0A8"/>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D4C"/>
    <w:rsid w:val="001C5E8B"/>
    <w:rsid w:val="001C5FEA"/>
    <w:rsid w:val="001C605F"/>
    <w:rsid w:val="001C60D5"/>
    <w:rsid w:val="001C6895"/>
    <w:rsid w:val="001C7A0A"/>
    <w:rsid w:val="001C7AB2"/>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4ABC"/>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2F34"/>
    <w:rsid w:val="001E3123"/>
    <w:rsid w:val="001E3371"/>
    <w:rsid w:val="001E3955"/>
    <w:rsid w:val="001E3B32"/>
    <w:rsid w:val="001E3EC0"/>
    <w:rsid w:val="001E4C5A"/>
    <w:rsid w:val="001E4C83"/>
    <w:rsid w:val="001E4E39"/>
    <w:rsid w:val="001E5285"/>
    <w:rsid w:val="001E5393"/>
    <w:rsid w:val="001E55AA"/>
    <w:rsid w:val="001E5A5F"/>
    <w:rsid w:val="001E6737"/>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2EFF"/>
    <w:rsid w:val="00203385"/>
    <w:rsid w:val="0020391A"/>
    <w:rsid w:val="0020397E"/>
    <w:rsid w:val="00203AE6"/>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284"/>
    <w:rsid w:val="00207B17"/>
    <w:rsid w:val="002107D3"/>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3E3"/>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918"/>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27D73"/>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AB5"/>
    <w:rsid w:val="00234DF0"/>
    <w:rsid w:val="00235267"/>
    <w:rsid w:val="002352B3"/>
    <w:rsid w:val="002355ED"/>
    <w:rsid w:val="002356AC"/>
    <w:rsid w:val="00235767"/>
    <w:rsid w:val="002357FE"/>
    <w:rsid w:val="00235AA0"/>
    <w:rsid w:val="00235F5E"/>
    <w:rsid w:val="00236684"/>
    <w:rsid w:val="002367C9"/>
    <w:rsid w:val="00236936"/>
    <w:rsid w:val="00236B91"/>
    <w:rsid w:val="002370DD"/>
    <w:rsid w:val="00237230"/>
    <w:rsid w:val="00237655"/>
    <w:rsid w:val="00237B4E"/>
    <w:rsid w:val="00237E50"/>
    <w:rsid w:val="00240364"/>
    <w:rsid w:val="00240548"/>
    <w:rsid w:val="0024092A"/>
    <w:rsid w:val="0024099A"/>
    <w:rsid w:val="00240A28"/>
    <w:rsid w:val="00240C20"/>
    <w:rsid w:val="00240EC6"/>
    <w:rsid w:val="0024154F"/>
    <w:rsid w:val="002420BC"/>
    <w:rsid w:val="00242295"/>
    <w:rsid w:val="002424A6"/>
    <w:rsid w:val="002429CB"/>
    <w:rsid w:val="00242B62"/>
    <w:rsid w:val="00242BBB"/>
    <w:rsid w:val="00242D4A"/>
    <w:rsid w:val="002434F0"/>
    <w:rsid w:val="002439C7"/>
    <w:rsid w:val="00243BC0"/>
    <w:rsid w:val="00244D61"/>
    <w:rsid w:val="00245251"/>
    <w:rsid w:val="002452F1"/>
    <w:rsid w:val="0024663B"/>
    <w:rsid w:val="002467BF"/>
    <w:rsid w:val="00246A35"/>
    <w:rsid w:val="00246DD9"/>
    <w:rsid w:val="002474CD"/>
    <w:rsid w:val="0024766B"/>
    <w:rsid w:val="002476E3"/>
    <w:rsid w:val="00247D89"/>
    <w:rsid w:val="00247E2E"/>
    <w:rsid w:val="002501EB"/>
    <w:rsid w:val="00250BAB"/>
    <w:rsid w:val="00251464"/>
    <w:rsid w:val="00251551"/>
    <w:rsid w:val="00251866"/>
    <w:rsid w:val="002519A7"/>
    <w:rsid w:val="00251B04"/>
    <w:rsid w:val="002522D6"/>
    <w:rsid w:val="00252584"/>
    <w:rsid w:val="002529C3"/>
    <w:rsid w:val="00252B5B"/>
    <w:rsid w:val="00252DAB"/>
    <w:rsid w:val="00253604"/>
    <w:rsid w:val="002536E8"/>
    <w:rsid w:val="00253B8A"/>
    <w:rsid w:val="002543B6"/>
    <w:rsid w:val="0025489A"/>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09F"/>
    <w:rsid w:val="00262FBA"/>
    <w:rsid w:val="002634DB"/>
    <w:rsid w:val="00263605"/>
    <w:rsid w:val="002637B0"/>
    <w:rsid w:val="00263C1B"/>
    <w:rsid w:val="00263E29"/>
    <w:rsid w:val="00263E73"/>
    <w:rsid w:val="00264102"/>
    <w:rsid w:val="002644FF"/>
    <w:rsid w:val="00264528"/>
    <w:rsid w:val="0026475C"/>
    <w:rsid w:val="00264A7A"/>
    <w:rsid w:val="00264B71"/>
    <w:rsid w:val="00264DD5"/>
    <w:rsid w:val="0026529A"/>
    <w:rsid w:val="0026556A"/>
    <w:rsid w:val="00266170"/>
    <w:rsid w:val="00266253"/>
    <w:rsid w:val="0026639A"/>
    <w:rsid w:val="00266817"/>
    <w:rsid w:val="002670B0"/>
    <w:rsid w:val="00267164"/>
    <w:rsid w:val="00267964"/>
    <w:rsid w:val="00267AA0"/>
    <w:rsid w:val="00267ACE"/>
    <w:rsid w:val="00270167"/>
    <w:rsid w:val="002705ED"/>
    <w:rsid w:val="0027249C"/>
    <w:rsid w:val="0027313D"/>
    <w:rsid w:val="0027332E"/>
    <w:rsid w:val="00273B9D"/>
    <w:rsid w:val="00274129"/>
    <w:rsid w:val="0027450B"/>
    <w:rsid w:val="00274610"/>
    <w:rsid w:val="00274676"/>
    <w:rsid w:val="00274792"/>
    <w:rsid w:val="00274C63"/>
    <w:rsid w:val="00275369"/>
    <w:rsid w:val="00275379"/>
    <w:rsid w:val="00275404"/>
    <w:rsid w:val="00275488"/>
    <w:rsid w:val="002759CA"/>
    <w:rsid w:val="00275A84"/>
    <w:rsid w:val="00275F83"/>
    <w:rsid w:val="00275FC9"/>
    <w:rsid w:val="002762D2"/>
    <w:rsid w:val="00276571"/>
    <w:rsid w:val="00276FC3"/>
    <w:rsid w:val="0027709A"/>
    <w:rsid w:val="0027758E"/>
    <w:rsid w:val="002777FB"/>
    <w:rsid w:val="002778B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125"/>
    <w:rsid w:val="002852DB"/>
    <w:rsid w:val="002855E7"/>
    <w:rsid w:val="002855E9"/>
    <w:rsid w:val="002858A2"/>
    <w:rsid w:val="002858CE"/>
    <w:rsid w:val="0028593B"/>
    <w:rsid w:val="00285AB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AE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252"/>
    <w:rsid w:val="002B26FC"/>
    <w:rsid w:val="002B280D"/>
    <w:rsid w:val="002B29C5"/>
    <w:rsid w:val="002B2A15"/>
    <w:rsid w:val="002B2E21"/>
    <w:rsid w:val="002B2E7A"/>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6FD"/>
    <w:rsid w:val="002C7D31"/>
    <w:rsid w:val="002D0048"/>
    <w:rsid w:val="002D0A4A"/>
    <w:rsid w:val="002D0A7C"/>
    <w:rsid w:val="002D0B03"/>
    <w:rsid w:val="002D0C1D"/>
    <w:rsid w:val="002D0DC6"/>
    <w:rsid w:val="002D1003"/>
    <w:rsid w:val="002D14CB"/>
    <w:rsid w:val="002D1B83"/>
    <w:rsid w:val="002D23B0"/>
    <w:rsid w:val="002D2CD5"/>
    <w:rsid w:val="002D2D1E"/>
    <w:rsid w:val="002D39BA"/>
    <w:rsid w:val="002D3BA7"/>
    <w:rsid w:val="002D3BF3"/>
    <w:rsid w:val="002D3E26"/>
    <w:rsid w:val="002D542A"/>
    <w:rsid w:val="002D55A5"/>
    <w:rsid w:val="002D5B00"/>
    <w:rsid w:val="002D62E7"/>
    <w:rsid w:val="002D68C9"/>
    <w:rsid w:val="002D6942"/>
    <w:rsid w:val="002D6A42"/>
    <w:rsid w:val="002D6EEC"/>
    <w:rsid w:val="002D7707"/>
    <w:rsid w:val="002D792E"/>
    <w:rsid w:val="002D7F53"/>
    <w:rsid w:val="002E00B9"/>
    <w:rsid w:val="002E0105"/>
    <w:rsid w:val="002E053B"/>
    <w:rsid w:val="002E0A54"/>
    <w:rsid w:val="002E0EA2"/>
    <w:rsid w:val="002E10AA"/>
    <w:rsid w:val="002E14E6"/>
    <w:rsid w:val="002E1560"/>
    <w:rsid w:val="002E1FA3"/>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0A"/>
    <w:rsid w:val="002E5CA3"/>
    <w:rsid w:val="002E5E65"/>
    <w:rsid w:val="002E6C7A"/>
    <w:rsid w:val="002E71BE"/>
    <w:rsid w:val="002E7895"/>
    <w:rsid w:val="002E7F60"/>
    <w:rsid w:val="002F0271"/>
    <w:rsid w:val="002F0574"/>
    <w:rsid w:val="002F08D2"/>
    <w:rsid w:val="002F11F7"/>
    <w:rsid w:val="002F1677"/>
    <w:rsid w:val="002F1CCA"/>
    <w:rsid w:val="002F1F1C"/>
    <w:rsid w:val="002F1FF6"/>
    <w:rsid w:val="002F2292"/>
    <w:rsid w:val="002F2FDB"/>
    <w:rsid w:val="002F3702"/>
    <w:rsid w:val="002F370F"/>
    <w:rsid w:val="002F3990"/>
    <w:rsid w:val="002F3B4D"/>
    <w:rsid w:val="002F3BC2"/>
    <w:rsid w:val="002F3CDE"/>
    <w:rsid w:val="002F3CEC"/>
    <w:rsid w:val="002F3DC7"/>
    <w:rsid w:val="002F46B2"/>
    <w:rsid w:val="002F5340"/>
    <w:rsid w:val="002F543F"/>
    <w:rsid w:val="002F558C"/>
    <w:rsid w:val="002F5CF9"/>
    <w:rsid w:val="002F5DA4"/>
    <w:rsid w:val="002F5DB1"/>
    <w:rsid w:val="002F5F0A"/>
    <w:rsid w:val="002F602A"/>
    <w:rsid w:val="002F6079"/>
    <w:rsid w:val="002F60BC"/>
    <w:rsid w:val="002F61A7"/>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7E9"/>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6E83"/>
    <w:rsid w:val="00307427"/>
    <w:rsid w:val="00307C31"/>
    <w:rsid w:val="0031005B"/>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9CA"/>
    <w:rsid w:val="00317BB9"/>
    <w:rsid w:val="0032044E"/>
    <w:rsid w:val="003208C4"/>
    <w:rsid w:val="003208FB"/>
    <w:rsid w:val="00320A5C"/>
    <w:rsid w:val="00320DB7"/>
    <w:rsid w:val="00320EDC"/>
    <w:rsid w:val="0032141D"/>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2F4"/>
    <w:rsid w:val="00325B5B"/>
    <w:rsid w:val="00325B9A"/>
    <w:rsid w:val="00325C99"/>
    <w:rsid w:val="00325D0F"/>
    <w:rsid w:val="003260E2"/>
    <w:rsid w:val="003260FB"/>
    <w:rsid w:val="00326177"/>
    <w:rsid w:val="003262B6"/>
    <w:rsid w:val="003264F5"/>
    <w:rsid w:val="003266E7"/>
    <w:rsid w:val="00326979"/>
    <w:rsid w:val="00326F3D"/>
    <w:rsid w:val="0032731C"/>
    <w:rsid w:val="003273C0"/>
    <w:rsid w:val="00327684"/>
    <w:rsid w:val="00327B9F"/>
    <w:rsid w:val="003306AE"/>
    <w:rsid w:val="00330D8B"/>
    <w:rsid w:val="00330DA2"/>
    <w:rsid w:val="00331546"/>
    <w:rsid w:val="003317C4"/>
    <w:rsid w:val="00331AA1"/>
    <w:rsid w:val="00331DBD"/>
    <w:rsid w:val="00331E7E"/>
    <w:rsid w:val="003321CF"/>
    <w:rsid w:val="0033221C"/>
    <w:rsid w:val="00332262"/>
    <w:rsid w:val="00333026"/>
    <w:rsid w:val="003332AF"/>
    <w:rsid w:val="00333F30"/>
    <w:rsid w:val="00334158"/>
    <w:rsid w:val="003348FD"/>
    <w:rsid w:val="00334B88"/>
    <w:rsid w:val="003350AF"/>
    <w:rsid w:val="00335209"/>
    <w:rsid w:val="00336169"/>
    <w:rsid w:val="003363F8"/>
    <w:rsid w:val="00336997"/>
    <w:rsid w:val="003378C7"/>
    <w:rsid w:val="00337D82"/>
    <w:rsid w:val="00337FC8"/>
    <w:rsid w:val="0034135F"/>
    <w:rsid w:val="00341530"/>
    <w:rsid w:val="00341BC6"/>
    <w:rsid w:val="00341D5E"/>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797"/>
    <w:rsid w:val="0035595A"/>
    <w:rsid w:val="00355BFC"/>
    <w:rsid w:val="00355F20"/>
    <w:rsid w:val="00356170"/>
    <w:rsid w:val="0035623F"/>
    <w:rsid w:val="00356259"/>
    <w:rsid w:val="0035630B"/>
    <w:rsid w:val="00356318"/>
    <w:rsid w:val="00356894"/>
    <w:rsid w:val="00356909"/>
    <w:rsid w:val="00356EED"/>
    <w:rsid w:val="00357599"/>
    <w:rsid w:val="003575E1"/>
    <w:rsid w:val="0036035A"/>
    <w:rsid w:val="0036052D"/>
    <w:rsid w:val="003605F4"/>
    <w:rsid w:val="0036061C"/>
    <w:rsid w:val="00360DB2"/>
    <w:rsid w:val="003617CC"/>
    <w:rsid w:val="00361C6C"/>
    <w:rsid w:val="00361DA0"/>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5A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37E"/>
    <w:rsid w:val="003744DD"/>
    <w:rsid w:val="00374693"/>
    <w:rsid w:val="003746AB"/>
    <w:rsid w:val="003748CB"/>
    <w:rsid w:val="00374A8A"/>
    <w:rsid w:val="00374F3E"/>
    <w:rsid w:val="00374F5B"/>
    <w:rsid w:val="0037509A"/>
    <w:rsid w:val="003750B8"/>
    <w:rsid w:val="003751E9"/>
    <w:rsid w:val="0037553C"/>
    <w:rsid w:val="00375ECD"/>
    <w:rsid w:val="003761CD"/>
    <w:rsid w:val="003763DC"/>
    <w:rsid w:val="00376408"/>
    <w:rsid w:val="0037678A"/>
    <w:rsid w:val="00376A4B"/>
    <w:rsid w:val="00376F4B"/>
    <w:rsid w:val="00377787"/>
    <w:rsid w:val="003779A8"/>
    <w:rsid w:val="00377CF0"/>
    <w:rsid w:val="00377D63"/>
    <w:rsid w:val="00377DA5"/>
    <w:rsid w:val="00377F51"/>
    <w:rsid w:val="003801E9"/>
    <w:rsid w:val="00380B77"/>
    <w:rsid w:val="00380C74"/>
    <w:rsid w:val="0038127A"/>
    <w:rsid w:val="00381364"/>
    <w:rsid w:val="00381506"/>
    <w:rsid w:val="00381D18"/>
    <w:rsid w:val="00382570"/>
    <w:rsid w:val="003825A1"/>
    <w:rsid w:val="00382E9E"/>
    <w:rsid w:val="00383024"/>
    <w:rsid w:val="003831C5"/>
    <w:rsid w:val="003831F4"/>
    <w:rsid w:val="00383208"/>
    <w:rsid w:val="0038352C"/>
    <w:rsid w:val="00383588"/>
    <w:rsid w:val="00383CA3"/>
    <w:rsid w:val="00384278"/>
    <w:rsid w:val="003848BB"/>
    <w:rsid w:val="00384D6D"/>
    <w:rsid w:val="0038538C"/>
    <w:rsid w:val="00385503"/>
    <w:rsid w:val="00385770"/>
    <w:rsid w:val="00385908"/>
    <w:rsid w:val="00385FC6"/>
    <w:rsid w:val="00386238"/>
    <w:rsid w:val="003878B3"/>
    <w:rsid w:val="00390257"/>
    <w:rsid w:val="00390371"/>
    <w:rsid w:val="00390C62"/>
    <w:rsid w:val="003910E5"/>
    <w:rsid w:val="00391801"/>
    <w:rsid w:val="00392383"/>
    <w:rsid w:val="00392402"/>
    <w:rsid w:val="003932F4"/>
    <w:rsid w:val="00393488"/>
    <w:rsid w:val="003936BD"/>
    <w:rsid w:val="00393760"/>
    <w:rsid w:val="003938DB"/>
    <w:rsid w:val="003939C9"/>
    <w:rsid w:val="003939CD"/>
    <w:rsid w:val="00393A40"/>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298D"/>
    <w:rsid w:val="003A310E"/>
    <w:rsid w:val="003A3834"/>
    <w:rsid w:val="003A3880"/>
    <w:rsid w:val="003A3D01"/>
    <w:rsid w:val="003A4280"/>
    <w:rsid w:val="003A4885"/>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DEC"/>
    <w:rsid w:val="003B1F9C"/>
    <w:rsid w:val="003B2108"/>
    <w:rsid w:val="003B232E"/>
    <w:rsid w:val="003B24A6"/>
    <w:rsid w:val="003B25B2"/>
    <w:rsid w:val="003B2711"/>
    <w:rsid w:val="003B2A6E"/>
    <w:rsid w:val="003B2ABD"/>
    <w:rsid w:val="003B2D10"/>
    <w:rsid w:val="003B2D66"/>
    <w:rsid w:val="003B347F"/>
    <w:rsid w:val="003B3D06"/>
    <w:rsid w:val="003B3FDE"/>
    <w:rsid w:val="003B4806"/>
    <w:rsid w:val="003B5D30"/>
    <w:rsid w:val="003B66CF"/>
    <w:rsid w:val="003B6AB2"/>
    <w:rsid w:val="003B75A8"/>
    <w:rsid w:val="003B7608"/>
    <w:rsid w:val="003B7C4B"/>
    <w:rsid w:val="003B7FAD"/>
    <w:rsid w:val="003C0201"/>
    <w:rsid w:val="003C0433"/>
    <w:rsid w:val="003C055E"/>
    <w:rsid w:val="003C0886"/>
    <w:rsid w:val="003C0C2A"/>
    <w:rsid w:val="003C0C2F"/>
    <w:rsid w:val="003C0C40"/>
    <w:rsid w:val="003C14A2"/>
    <w:rsid w:val="003C1D9C"/>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6472"/>
    <w:rsid w:val="003C7C83"/>
    <w:rsid w:val="003C7DCC"/>
    <w:rsid w:val="003D01EF"/>
    <w:rsid w:val="003D03D5"/>
    <w:rsid w:val="003D0528"/>
    <w:rsid w:val="003D06FF"/>
    <w:rsid w:val="003D0F2D"/>
    <w:rsid w:val="003D0F47"/>
    <w:rsid w:val="003D126B"/>
    <w:rsid w:val="003D18FF"/>
    <w:rsid w:val="003D1B42"/>
    <w:rsid w:val="003D232C"/>
    <w:rsid w:val="003D248B"/>
    <w:rsid w:val="003D255A"/>
    <w:rsid w:val="003D258C"/>
    <w:rsid w:val="003D2A49"/>
    <w:rsid w:val="003D3140"/>
    <w:rsid w:val="003D34BC"/>
    <w:rsid w:val="003D38A5"/>
    <w:rsid w:val="003D3BDE"/>
    <w:rsid w:val="003D3FAC"/>
    <w:rsid w:val="003D40B6"/>
    <w:rsid w:val="003D5808"/>
    <w:rsid w:val="003D5A23"/>
    <w:rsid w:val="003D5A96"/>
    <w:rsid w:val="003D5D67"/>
    <w:rsid w:val="003D5F81"/>
    <w:rsid w:val="003D631A"/>
    <w:rsid w:val="003D6CF2"/>
    <w:rsid w:val="003D7800"/>
    <w:rsid w:val="003E047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1B2"/>
    <w:rsid w:val="003F2290"/>
    <w:rsid w:val="003F2654"/>
    <w:rsid w:val="003F2960"/>
    <w:rsid w:val="003F29F9"/>
    <w:rsid w:val="003F2B5A"/>
    <w:rsid w:val="003F3085"/>
    <w:rsid w:val="003F30D6"/>
    <w:rsid w:val="003F3E8E"/>
    <w:rsid w:val="003F3FC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6ED"/>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07D60"/>
    <w:rsid w:val="004103A5"/>
    <w:rsid w:val="004105F0"/>
    <w:rsid w:val="00410965"/>
    <w:rsid w:val="00410D30"/>
    <w:rsid w:val="00411B98"/>
    <w:rsid w:val="00412553"/>
    <w:rsid w:val="00412649"/>
    <w:rsid w:val="00412818"/>
    <w:rsid w:val="00412FEC"/>
    <w:rsid w:val="00413ED6"/>
    <w:rsid w:val="00413F25"/>
    <w:rsid w:val="00414DD5"/>
    <w:rsid w:val="0041513E"/>
    <w:rsid w:val="004158A4"/>
    <w:rsid w:val="00415907"/>
    <w:rsid w:val="00415919"/>
    <w:rsid w:val="00415AF7"/>
    <w:rsid w:val="00416A3A"/>
    <w:rsid w:val="00416EBB"/>
    <w:rsid w:val="004175B8"/>
    <w:rsid w:val="00417E05"/>
    <w:rsid w:val="00420733"/>
    <w:rsid w:val="0042078D"/>
    <w:rsid w:val="0042095B"/>
    <w:rsid w:val="00420C73"/>
    <w:rsid w:val="00420EC5"/>
    <w:rsid w:val="004215EA"/>
    <w:rsid w:val="00421C41"/>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70A"/>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2A5F"/>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A74"/>
    <w:rsid w:val="00446CF0"/>
    <w:rsid w:val="00446DA0"/>
    <w:rsid w:val="00446F87"/>
    <w:rsid w:val="00447538"/>
    <w:rsid w:val="004475ED"/>
    <w:rsid w:val="00447686"/>
    <w:rsid w:val="00447F0A"/>
    <w:rsid w:val="004504B8"/>
    <w:rsid w:val="00450963"/>
    <w:rsid w:val="004509FE"/>
    <w:rsid w:val="00450D7B"/>
    <w:rsid w:val="00450FCF"/>
    <w:rsid w:val="0045126B"/>
    <w:rsid w:val="004512F7"/>
    <w:rsid w:val="00451572"/>
    <w:rsid w:val="00451D57"/>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3DB3"/>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CD4"/>
    <w:rsid w:val="0047615D"/>
    <w:rsid w:val="00476963"/>
    <w:rsid w:val="00476B6A"/>
    <w:rsid w:val="00476BAD"/>
    <w:rsid w:val="00476BDA"/>
    <w:rsid w:val="00477A0F"/>
    <w:rsid w:val="00477E51"/>
    <w:rsid w:val="00477E66"/>
    <w:rsid w:val="00477E82"/>
    <w:rsid w:val="00477F19"/>
    <w:rsid w:val="00480152"/>
    <w:rsid w:val="004802BE"/>
    <w:rsid w:val="004804E4"/>
    <w:rsid w:val="00480969"/>
    <w:rsid w:val="00480EE4"/>
    <w:rsid w:val="00481214"/>
    <w:rsid w:val="00481DF5"/>
    <w:rsid w:val="004821C7"/>
    <w:rsid w:val="004822AC"/>
    <w:rsid w:val="00482498"/>
    <w:rsid w:val="00482B04"/>
    <w:rsid w:val="00482E5F"/>
    <w:rsid w:val="0048344E"/>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3C6A"/>
    <w:rsid w:val="00494164"/>
    <w:rsid w:val="00494AA2"/>
    <w:rsid w:val="00494B9B"/>
    <w:rsid w:val="00494CFB"/>
    <w:rsid w:val="00494FF0"/>
    <w:rsid w:val="00495432"/>
    <w:rsid w:val="0049607B"/>
    <w:rsid w:val="00496555"/>
    <w:rsid w:val="004965EE"/>
    <w:rsid w:val="0049676E"/>
    <w:rsid w:val="004974A1"/>
    <w:rsid w:val="004977C1"/>
    <w:rsid w:val="00497D47"/>
    <w:rsid w:val="00497D71"/>
    <w:rsid w:val="004A07B3"/>
    <w:rsid w:val="004A0822"/>
    <w:rsid w:val="004A0A0E"/>
    <w:rsid w:val="004A0C15"/>
    <w:rsid w:val="004A113D"/>
    <w:rsid w:val="004A1371"/>
    <w:rsid w:val="004A14E0"/>
    <w:rsid w:val="004A1673"/>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78"/>
    <w:rsid w:val="004A76E8"/>
    <w:rsid w:val="004A7A3C"/>
    <w:rsid w:val="004A7A3F"/>
    <w:rsid w:val="004A7D08"/>
    <w:rsid w:val="004A7D30"/>
    <w:rsid w:val="004A7F81"/>
    <w:rsid w:val="004B009F"/>
    <w:rsid w:val="004B020B"/>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63D"/>
    <w:rsid w:val="004C2761"/>
    <w:rsid w:val="004C29D9"/>
    <w:rsid w:val="004C2F54"/>
    <w:rsid w:val="004C2F5D"/>
    <w:rsid w:val="004C383A"/>
    <w:rsid w:val="004C41FD"/>
    <w:rsid w:val="004C43A3"/>
    <w:rsid w:val="004C4E9A"/>
    <w:rsid w:val="004C5091"/>
    <w:rsid w:val="004C50B8"/>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D8B"/>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4E03"/>
    <w:rsid w:val="004E510B"/>
    <w:rsid w:val="004E5517"/>
    <w:rsid w:val="004E60CE"/>
    <w:rsid w:val="004E61B4"/>
    <w:rsid w:val="004E683B"/>
    <w:rsid w:val="004E6A6B"/>
    <w:rsid w:val="004E6A8F"/>
    <w:rsid w:val="004E6B7B"/>
    <w:rsid w:val="004E6C8E"/>
    <w:rsid w:val="004E72C1"/>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29F"/>
    <w:rsid w:val="004F27A7"/>
    <w:rsid w:val="004F283C"/>
    <w:rsid w:val="004F28C9"/>
    <w:rsid w:val="004F292F"/>
    <w:rsid w:val="004F2E21"/>
    <w:rsid w:val="004F4235"/>
    <w:rsid w:val="004F42B6"/>
    <w:rsid w:val="004F433B"/>
    <w:rsid w:val="004F43F1"/>
    <w:rsid w:val="004F48DC"/>
    <w:rsid w:val="004F4B09"/>
    <w:rsid w:val="004F5579"/>
    <w:rsid w:val="004F5C32"/>
    <w:rsid w:val="004F5F4D"/>
    <w:rsid w:val="004F60B2"/>
    <w:rsid w:val="004F6214"/>
    <w:rsid w:val="004F65C1"/>
    <w:rsid w:val="004F6A4B"/>
    <w:rsid w:val="004F6C0F"/>
    <w:rsid w:val="004F7220"/>
    <w:rsid w:val="004F754A"/>
    <w:rsid w:val="004F75BE"/>
    <w:rsid w:val="004F7782"/>
    <w:rsid w:val="004F7A12"/>
    <w:rsid w:val="00500311"/>
    <w:rsid w:val="005007EE"/>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02C"/>
    <w:rsid w:val="005034F2"/>
    <w:rsid w:val="005037A2"/>
    <w:rsid w:val="005038CD"/>
    <w:rsid w:val="005039EA"/>
    <w:rsid w:val="0050457B"/>
    <w:rsid w:val="00504590"/>
    <w:rsid w:val="00504897"/>
    <w:rsid w:val="00504D5D"/>
    <w:rsid w:val="00505522"/>
    <w:rsid w:val="005055FF"/>
    <w:rsid w:val="00505795"/>
    <w:rsid w:val="00505908"/>
    <w:rsid w:val="0050592A"/>
    <w:rsid w:val="00505A4F"/>
    <w:rsid w:val="00505B47"/>
    <w:rsid w:val="00506043"/>
    <w:rsid w:val="005064FB"/>
    <w:rsid w:val="00507339"/>
    <w:rsid w:val="00507CD1"/>
    <w:rsid w:val="00510D33"/>
    <w:rsid w:val="00510D4B"/>
    <w:rsid w:val="005111E9"/>
    <w:rsid w:val="00511660"/>
    <w:rsid w:val="00511DF9"/>
    <w:rsid w:val="00512178"/>
    <w:rsid w:val="0051235D"/>
    <w:rsid w:val="0051327D"/>
    <w:rsid w:val="00513362"/>
    <w:rsid w:val="005133ED"/>
    <w:rsid w:val="0051340A"/>
    <w:rsid w:val="005134A4"/>
    <w:rsid w:val="00513778"/>
    <w:rsid w:val="00513845"/>
    <w:rsid w:val="0051394B"/>
    <w:rsid w:val="005139C0"/>
    <w:rsid w:val="00513C9C"/>
    <w:rsid w:val="00514163"/>
    <w:rsid w:val="00514588"/>
    <w:rsid w:val="005146FA"/>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05A"/>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5C62"/>
    <w:rsid w:val="00526832"/>
    <w:rsid w:val="00526A93"/>
    <w:rsid w:val="00527588"/>
    <w:rsid w:val="005278A0"/>
    <w:rsid w:val="005279C0"/>
    <w:rsid w:val="0053031C"/>
    <w:rsid w:val="0053068B"/>
    <w:rsid w:val="005322A7"/>
    <w:rsid w:val="005328DA"/>
    <w:rsid w:val="00532E89"/>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5F7"/>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4DEA"/>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194"/>
    <w:rsid w:val="00551581"/>
    <w:rsid w:val="00551667"/>
    <w:rsid w:val="00551DA5"/>
    <w:rsid w:val="00551FF9"/>
    <w:rsid w:val="005522DA"/>
    <w:rsid w:val="005529F8"/>
    <w:rsid w:val="00552FAC"/>
    <w:rsid w:val="0055363D"/>
    <w:rsid w:val="00553660"/>
    <w:rsid w:val="00553DD9"/>
    <w:rsid w:val="00553EB1"/>
    <w:rsid w:val="00553FAA"/>
    <w:rsid w:val="00553FFB"/>
    <w:rsid w:val="005545A3"/>
    <w:rsid w:val="00554A75"/>
    <w:rsid w:val="00554B53"/>
    <w:rsid w:val="00554CF8"/>
    <w:rsid w:val="005551D0"/>
    <w:rsid w:val="00556339"/>
    <w:rsid w:val="005565A6"/>
    <w:rsid w:val="00556B3C"/>
    <w:rsid w:val="00556E11"/>
    <w:rsid w:val="00557A7D"/>
    <w:rsid w:val="00557C22"/>
    <w:rsid w:val="00557CC0"/>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35A3"/>
    <w:rsid w:val="00563FAE"/>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C1F"/>
    <w:rsid w:val="00582FDC"/>
    <w:rsid w:val="005833A6"/>
    <w:rsid w:val="0058342D"/>
    <w:rsid w:val="00583AA3"/>
    <w:rsid w:val="00583F2E"/>
    <w:rsid w:val="00584846"/>
    <w:rsid w:val="00584A40"/>
    <w:rsid w:val="00584AC2"/>
    <w:rsid w:val="00584ACF"/>
    <w:rsid w:val="00584C7D"/>
    <w:rsid w:val="00585037"/>
    <w:rsid w:val="0058504A"/>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D60"/>
    <w:rsid w:val="00594379"/>
    <w:rsid w:val="00594441"/>
    <w:rsid w:val="00594D94"/>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046"/>
    <w:rsid w:val="005A0579"/>
    <w:rsid w:val="005A0C1E"/>
    <w:rsid w:val="005A0D92"/>
    <w:rsid w:val="005A1171"/>
    <w:rsid w:val="005A17C4"/>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605"/>
    <w:rsid w:val="005A785C"/>
    <w:rsid w:val="005A7BBC"/>
    <w:rsid w:val="005B043F"/>
    <w:rsid w:val="005B0742"/>
    <w:rsid w:val="005B0842"/>
    <w:rsid w:val="005B13AA"/>
    <w:rsid w:val="005B1A7B"/>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4A"/>
    <w:rsid w:val="005B6D93"/>
    <w:rsid w:val="005B6EDF"/>
    <w:rsid w:val="005B70AF"/>
    <w:rsid w:val="005B7380"/>
    <w:rsid w:val="005B745B"/>
    <w:rsid w:val="005B7B0F"/>
    <w:rsid w:val="005C023F"/>
    <w:rsid w:val="005C03F9"/>
    <w:rsid w:val="005C08F1"/>
    <w:rsid w:val="005C09B1"/>
    <w:rsid w:val="005C0FD0"/>
    <w:rsid w:val="005C1531"/>
    <w:rsid w:val="005C161B"/>
    <w:rsid w:val="005C1E06"/>
    <w:rsid w:val="005C213B"/>
    <w:rsid w:val="005C3001"/>
    <w:rsid w:val="005C32FA"/>
    <w:rsid w:val="005C3476"/>
    <w:rsid w:val="005C38E9"/>
    <w:rsid w:val="005C398C"/>
    <w:rsid w:val="005C39B5"/>
    <w:rsid w:val="005C3AC5"/>
    <w:rsid w:val="005C3D1F"/>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1F"/>
    <w:rsid w:val="005D0764"/>
    <w:rsid w:val="005D0783"/>
    <w:rsid w:val="005D0A29"/>
    <w:rsid w:val="005D0A81"/>
    <w:rsid w:val="005D1267"/>
    <w:rsid w:val="005D12BE"/>
    <w:rsid w:val="005D1F36"/>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4D6A"/>
    <w:rsid w:val="005D5AE9"/>
    <w:rsid w:val="005D7165"/>
    <w:rsid w:val="005D7572"/>
    <w:rsid w:val="005D7614"/>
    <w:rsid w:val="005E03B2"/>
    <w:rsid w:val="005E0611"/>
    <w:rsid w:val="005E0ADF"/>
    <w:rsid w:val="005E0CEC"/>
    <w:rsid w:val="005E0E82"/>
    <w:rsid w:val="005E0F84"/>
    <w:rsid w:val="005E1198"/>
    <w:rsid w:val="005E15B7"/>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994"/>
    <w:rsid w:val="005E6B3A"/>
    <w:rsid w:val="005E6CEF"/>
    <w:rsid w:val="005E6F10"/>
    <w:rsid w:val="005E703F"/>
    <w:rsid w:val="005E70FE"/>
    <w:rsid w:val="005E7E33"/>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81C"/>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3118"/>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84B"/>
    <w:rsid w:val="00631B74"/>
    <w:rsid w:val="0063229E"/>
    <w:rsid w:val="00632A09"/>
    <w:rsid w:val="00632B5C"/>
    <w:rsid w:val="00632D54"/>
    <w:rsid w:val="00633119"/>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37CA1"/>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33"/>
    <w:rsid w:val="00651253"/>
    <w:rsid w:val="006512E6"/>
    <w:rsid w:val="006514D2"/>
    <w:rsid w:val="00651816"/>
    <w:rsid w:val="00651C27"/>
    <w:rsid w:val="00651E86"/>
    <w:rsid w:val="00651EE5"/>
    <w:rsid w:val="00652522"/>
    <w:rsid w:val="0065261B"/>
    <w:rsid w:val="00652D83"/>
    <w:rsid w:val="00652FAC"/>
    <w:rsid w:val="00653489"/>
    <w:rsid w:val="006536AF"/>
    <w:rsid w:val="006537E7"/>
    <w:rsid w:val="00653C4E"/>
    <w:rsid w:val="006541CD"/>
    <w:rsid w:val="00654625"/>
    <w:rsid w:val="00654C7F"/>
    <w:rsid w:val="00654E74"/>
    <w:rsid w:val="00654EBF"/>
    <w:rsid w:val="00655438"/>
    <w:rsid w:val="006554EE"/>
    <w:rsid w:val="00655A5D"/>
    <w:rsid w:val="00655B51"/>
    <w:rsid w:val="00655DF1"/>
    <w:rsid w:val="00655E93"/>
    <w:rsid w:val="00656290"/>
    <w:rsid w:val="0065682D"/>
    <w:rsid w:val="00656B7A"/>
    <w:rsid w:val="00657283"/>
    <w:rsid w:val="0065733C"/>
    <w:rsid w:val="00657AD4"/>
    <w:rsid w:val="0066001F"/>
    <w:rsid w:val="006606E8"/>
    <w:rsid w:val="00660CF5"/>
    <w:rsid w:val="006618FD"/>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8DF"/>
    <w:rsid w:val="00664EAF"/>
    <w:rsid w:val="00664F07"/>
    <w:rsid w:val="006651B9"/>
    <w:rsid w:val="00665410"/>
    <w:rsid w:val="0066548F"/>
    <w:rsid w:val="00665AA2"/>
    <w:rsid w:val="00665DB4"/>
    <w:rsid w:val="0066675E"/>
    <w:rsid w:val="00666A8A"/>
    <w:rsid w:val="006671AA"/>
    <w:rsid w:val="006672B6"/>
    <w:rsid w:val="00667426"/>
    <w:rsid w:val="006676ED"/>
    <w:rsid w:val="00667A4B"/>
    <w:rsid w:val="00667D6D"/>
    <w:rsid w:val="00670049"/>
    <w:rsid w:val="0067017E"/>
    <w:rsid w:val="00670536"/>
    <w:rsid w:val="00670594"/>
    <w:rsid w:val="006706EE"/>
    <w:rsid w:val="00670B28"/>
    <w:rsid w:val="00670FF7"/>
    <w:rsid w:val="0067106A"/>
    <w:rsid w:val="006710A3"/>
    <w:rsid w:val="00671C8A"/>
    <w:rsid w:val="00672264"/>
    <w:rsid w:val="0067245C"/>
    <w:rsid w:val="006724F8"/>
    <w:rsid w:val="00672589"/>
    <w:rsid w:val="006726F0"/>
    <w:rsid w:val="006727D1"/>
    <w:rsid w:val="00672E2D"/>
    <w:rsid w:val="00673850"/>
    <w:rsid w:val="0067410B"/>
    <w:rsid w:val="00674550"/>
    <w:rsid w:val="006749C2"/>
    <w:rsid w:val="00674C9C"/>
    <w:rsid w:val="0067537D"/>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37"/>
    <w:rsid w:val="006829F6"/>
    <w:rsid w:val="00682AF1"/>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54E"/>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4D75"/>
    <w:rsid w:val="006951F8"/>
    <w:rsid w:val="00695557"/>
    <w:rsid w:val="006955B8"/>
    <w:rsid w:val="00695ED2"/>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099"/>
    <w:rsid w:val="006A6263"/>
    <w:rsid w:val="006A641E"/>
    <w:rsid w:val="006A67BE"/>
    <w:rsid w:val="006A71AC"/>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BFC"/>
    <w:rsid w:val="006B2E00"/>
    <w:rsid w:val="006B3194"/>
    <w:rsid w:val="006B3808"/>
    <w:rsid w:val="006B39BD"/>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9FB"/>
    <w:rsid w:val="006C4E91"/>
    <w:rsid w:val="006C5467"/>
    <w:rsid w:val="006C5476"/>
    <w:rsid w:val="006C5C5D"/>
    <w:rsid w:val="006C6711"/>
    <w:rsid w:val="006C6828"/>
    <w:rsid w:val="006C6A79"/>
    <w:rsid w:val="006C6AB9"/>
    <w:rsid w:val="006C6B1F"/>
    <w:rsid w:val="006C6B87"/>
    <w:rsid w:val="006C6B96"/>
    <w:rsid w:val="006C7818"/>
    <w:rsid w:val="006C78F9"/>
    <w:rsid w:val="006C7F60"/>
    <w:rsid w:val="006D001A"/>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4B4"/>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19E7"/>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69B6"/>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2C00"/>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5BD"/>
    <w:rsid w:val="006F78A0"/>
    <w:rsid w:val="006F7A79"/>
    <w:rsid w:val="006F7B22"/>
    <w:rsid w:val="007002D9"/>
    <w:rsid w:val="0070040E"/>
    <w:rsid w:val="00700EB0"/>
    <w:rsid w:val="00701594"/>
    <w:rsid w:val="00701633"/>
    <w:rsid w:val="00701715"/>
    <w:rsid w:val="00701D1A"/>
    <w:rsid w:val="00701DBA"/>
    <w:rsid w:val="007022F8"/>
    <w:rsid w:val="00702AD8"/>
    <w:rsid w:val="00702B19"/>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8CE"/>
    <w:rsid w:val="00710E14"/>
    <w:rsid w:val="00710E55"/>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164"/>
    <w:rsid w:val="00716463"/>
    <w:rsid w:val="00717202"/>
    <w:rsid w:val="00717214"/>
    <w:rsid w:val="0071761A"/>
    <w:rsid w:val="00720E25"/>
    <w:rsid w:val="007218A5"/>
    <w:rsid w:val="00721BF1"/>
    <w:rsid w:val="00721CC9"/>
    <w:rsid w:val="00721D9E"/>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3C8"/>
    <w:rsid w:val="00731940"/>
    <w:rsid w:val="00732402"/>
    <w:rsid w:val="00732440"/>
    <w:rsid w:val="00732D1B"/>
    <w:rsid w:val="00732F0B"/>
    <w:rsid w:val="00732FC8"/>
    <w:rsid w:val="00733C80"/>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3A8"/>
    <w:rsid w:val="007375C3"/>
    <w:rsid w:val="00737ED5"/>
    <w:rsid w:val="00740379"/>
    <w:rsid w:val="007403B4"/>
    <w:rsid w:val="007405FD"/>
    <w:rsid w:val="0074085D"/>
    <w:rsid w:val="00740EA0"/>
    <w:rsid w:val="0074103F"/>
    <w:rsid w:val="00741131"/>
    <w:rsid w:val="00741249"/>
    <w:rsid w:val="00741257"/>
    <w:rsid w:val="007418DE"/>
    <w:rsid w:val="00741940"/>
    <w:rsid w:val="00741A3F"/>
    <w:rsid w:val="00741DBE"/>
    <w:rsid w:val="00741F50"/>
    <w:rsid w:val="00741FA4"/>
    <w:rsid w:val="007422DD"/>
    <w:rsid w:val="00742925"/>
    <w:rsid w:val="007429F5"/>
    <w:rsid w:val="00742C94"/>
    <w:rsid w:val="00743173"/>
    <w:rsid w:val="00743206"/>
    <w:rsid w:val="00743659"/>
    <w:rsid w:val="0074391E"/>
    <w:rsid w:val="00743EB8"/>
    <w:rsid w:val="00743F05"/>
    <w:rsid w:val="0074418A"/>
    <w:rsid w:val="0074448D"/>
    <w:rsid w:val="007446C8"/>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84D"/>
    <w:rsid w:val="00750A79"/>
    <w:rsid w:val="00750BE3"/>
    <w:rsid w:val="007510A7"/>
    <w:rsid w:val="00751100"/>
    <w:rsid w:val="007517C2"/>
    <w:rsid w:val="007517EC"/>
    <w:rsid w:val="007524F8"/>
    <w:rsid w:val="007524FB"/>
    <w:rsid w:val="007525B8"/>
    <w:rsid w:val="007526E3"/>
    <w:rsid w:val="00752715"/>
    <w:rsid w:val="00752C33"/>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97E"/>
    <w:rsid w:val="00757BCB"/>
    <w:rsid w:val="00760074"/>
    <w:rsid w:val="007602A1"/>
    <w:rsid w:val="007603BE"/>
    <w:rsid w:val="00760415"/>
    <w:rsid w:val="007606BE"/>
    <w:rsid w:val="00760AEA"/>
    <w:rsid w:val="00760E2F"/>
    <w:rsid w:val="00760F18"/>
    <w:rsid w:val="007618B2"/>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CA6"/>
    <w:rsid w:val="00771D79"/>
    <w:rsid w:val="00771DBB"/>
    <w:rsid w:val="00772315"/>
    <w:rsid w:val="00772626"/>
    <w:rsid w:val="007726AB"/>
    <w:rsid w:val="00772C4B"/>
    <w:rsid w:val="007736E8"/>
    <w:rsid w:val="007738EE"/>
    <w:rsid w:val="00774380"/>
    <w:rsid w:val="00774A03"/>
    <w:rsid w:val="00774A7D"/>
    <w:rsid w:val="00774B1E"/>
    <w:rsid w:val="007750BD"/>
    <w:rsid w:val="00775519"/>
    <w:rsid w:val="007755A1"/>
    <w:rsid w:val="007755FE"/>
    <w:rsid w:val="00775B23"/>
    <w:rsid w:val="00775DE3"/>
    <w:rsid w:val="00775F5A"/>
    <w:rsid w:val="00776617"/>
    <w:rsid w:val="0077661D"/>
    <w:rsid w:val="00776D01"/>
    <w:rsid w:val="00777F45"/>
    <w:rsid w:val="007806F1"/>
    <w:rsid w:val="00780C66"/>
    <w:rsid w:val="00780DCD"/>
    <w:rsid w:val="00781512"/>
    <w:rsid w:val="00781C2F"/>
    <w:rsid w:val="00781D40"/>
    <w:rsid w:val="0078209C"/>
    <w:rsid w:val="0078257D"/>
    <w:rsid w:val="007828FF"/>
    <w:rsid w:val="00782C65"/>
    <w:rsid w:val="00782F3F"/>
    <w:rsid w:val="00783521"/>
    <w:rsid w:val="00783593"/>
    <w:rsid w:val="00783E4E"/>
    <w:rsid w:val="00783F02"/>
    <w:rsid w:val="00783FB7"/>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7D6"/>
    <w:rsid w:val="007917D5"/>
    <w:rsid w:val="00791A12"/>
    <w:rsid w:val="00791EF3"/>
    <w:rsid w:val="00792E11"/>
    <w:rsid w:val="00792E9C"/>
    <w:rsid w:val="00793494"/>
    <w:rsid w:val="007935BB"/>
    <w:rsid w:val="00794115"/>
    <w:rsid w:val="007941B2"/>
    <w:rsid w:val="0079423D"/>
    <w:rsid w:val="00794249"/>
    <w:rsid w:val="00794B0A"/>
    <w:rsid w:val="00794BF2"/>
    <w:rsid w:val="00795524"/>
    <w:rsid w:val="00795D20"/>
    <w:rsid w:val="007963BC"/>
    <w:rsid w:val="00796A09"/>
    <w:rsid w:val="00796BC7"/>
    <w:rsid w:val="00796F80"/>
    <w:rsid w:val="0079736A"/>
    <w:rsid w:val="007975B5"/>
    <w:rsid w:val="007A00AC"/>
    <w:rsid w:val="007A0372"/>
    <w:rsid w:val="007A0919"/>
    <w:rsid w:val="007A0A6E"/>
    <w:rsid w:val="007A140A"/>
    <w:rsid w:val="007A14B3"/>
    <w:rsid w:val="007A1800"/>
    <w:rsid w:val="007A186F"/>
    <w:rsid w:val="007A209B"/>
    <w:rsid w:val="007A20C2"/>
    <w:rsid w:val="007A2712"/>
    <w:rsid w:val="007A2952"/>
    <w:rsid w:val="007A39C0"/>
    <w:rsid w:val="007A46AB"/>
    <w:rsid w:val="007A4C8A"/>
    <w:rsid w:val="007A5294"/>
    <w:rsid w:val="007A5308"/>
    <w:rsid w:val="007A5B7E"/>
    <w:rsid w:val="007A5BFA"/>
    <w:rsid w:val="007A60C1"/>
    <w:rsid w:val="007A6151"/>
    <w:rsid w:val="007A619D"/>
    <w:rsid w:val="007A6935"/>
    <w:rsid w:val="007A6A78"/>
    <w:rsid w:val="007A6F82"/>
    <w:rsid w:val="007A7587"/>
    <w:rsid w:val="007A77CD"/>
    <w:rsid w:val="007B0118"/>
    <w:rsid w:val="007B0347"/>
    <w:rsid w:val="007B0366"/>
    <w:rsid w:val="007B0917"/>
    <w:rsid w:val="007B0CC2"/>
    <w:rsid w:val="007B0F3B"/>
    <w:rsid w:val="007B153C"/>
    <w:rsid w:val="007B1602"/>
    <w:rsid w:val="007B1F53"/>
    <w:rsid w:val="007B2711"/>
    <w:rsid w:val="007B272A"/>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76B6"/>
    <w:rsid w:val="007B7EAD"/>
    <w:rsid w:val="007C01C8"/>
    <w:rsid w:val="007C05C1"/>
    <w:rsid w:val="007C0610"/>
    <w:rsid w:val="007C0647"/>
    <w:rsid w:val="007C09DB"/>
    <w:rsid w:val="007C0ACE"/>
    <w:rsid w:val="007C0E1C"/>
    <w:rsid w:val="007C0F59"/>
    <w:rsid w:val="007C1278"/>
    <w:rsid w:val="007C2687"/>
    <w:rsid w:val="007C2FE9"/>
    <w:rsid w:val="007C3B86"/>
    <w:rsid w:val="007C3BAF"/>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019"/>
    <w:rsid w:val="007D52E4"/>
    <w:rsid w:val="007D5657"/>
    <w:rsid w:val="007D6194"/>
    <w:rsid w:val="007D6780"/>
    <w:rsid w:val="007D69C1"/>
    <w:rsid w:val="007D6FD2"/>
    <w:rsid w:val="007D74B8"/>
    <w:rsid w:val="007D796C"/>
    <w:rsid w:val="007D79FD"/>
    <w:rsid w:val="007D7A43"/>
    <w:rsid w:val="007E0091"/>
    <w:rsid w:val="007E038A"/>
    <w:rsid w:val="007E047F"/>
    <w:rsid w:val="007E049B"/>
    <w:rsid w:val="007E055A"/>
    <w:rsid w:val="007E0CF5"/>
    <w:rsid w:val="007E0EB2"/>
    <w:rsid w:val="007E0EB7"/>
    <w:rsid w:val="007E12B5"/>
    <w:rsid w:val="007E15C5"/>
    <w:rsid w:val="007E1797"/>
    <w:rsid w:val="007E1885"/>
    <w:rsid w:val="007E1982"/>
    <w:rsid w:val="007E22B0"/>
    <w:rsid w:val="007E2D9F"/>
    <w:rsid w:val="007E318C"/>
    <w:rsid w:val="007E3729"/>
    <w:rsid w:val="007E3841"/>
    <w:rsid w:val="007E3FB7"/>
    <w:rsid w:val="007E47A2"/>
    <w:rsid w:val="007E4A9E"/>
    <w:rsid w:val="007E5113"/>
    <w:rsid w:val="007E52E9"/>
    <w:rsid w:val="007E569C"/>
    <w:rsid w:val="007E59C2"/>
    <w:rsid w:val="007E5B8B"/>
    <w:rsid w:val="007E61D9"/>
    <w:rsid w:val="007E6308"/>
    <w:rsid w:val="007E6702"/>
    <w:rsid w:val="007E6C36"/>
    <w:rsid w:val="007E6E4E"/>
    <w:rsid w:val="007E6FFD"/>
    <w:rsid w:val="007E717B"/>
    <w:rsid w:val="007E7513"/>
    <w:rsid w:val="007E7558"/>
    <w:rsid w:val="007E7909"/>
    <w:rsid w:val="007E79E2"/>
    <w:rsid w:val="007E7B79"/>
    <w:rsid w:val="007E7BA7"/>
    <w:rsid w:val="007F03FE"/>
    <w:rsid w:val="007F0564"/>
    <w:rsid w:val="007F09BE"/>
    <w:rsid w:val="007F0A24"/>
    <w:rsid w:val="007F15AC"/>
    <w:rsid w:val="007F1700"/>
    <w:rsid w:val="007F1A0D"/>
    <w:rsid w:val="007F1AB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B6"/>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201"/>
    <w:rsid w:val="00801607"/>
    <w:rsid w:val="00801F9F"/>
    <w:rsid w:val="0080203F"/>
    <w:rsid w:val="00802381"/>
    <w:rsid w:val="008026AB"/>
    <w:rsid w:val="00803206"/>
    <w:rsid w:val="00803D1C"/>
    <w:rsid w:val="00803D2D"/>
    <w:rsid w:val="008040E1"/>
    <w:rsid w:val="0080414A"/>
    <w:rsid w:val="008045E0"/>
    <w:rsid w:val="00804A5C"/>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CF4"/>
    <w:rsid w:val="00814D0C"/>
    <w:rsid w:val="00814D87"/>
    <w:rsid w:val="00815035"/>
    <w:rsid w:val="008150B0"/>
    <w:rsid w:val="00815A21"/>
    <w:rsid w:val="00815D19"/>
    <w:rsid w:val="00816390"/>
    <w:rsid w:val="00816998"/>
    <w:rsid w:val="00817005"/>
    <w:rsid w:val="008172F6"/>
    <w:rsid w:val="00817C7A"/>
    <w:rsid w:val="00817ECC"/>
    <w:rsid w:val="00817FFE"/>
    <w:rsid w:val="00820020"/>
    <w:rsid w:val="00820813"/>
    <w:rsid w:val="00820911"/>
    <w:rsid w:val="00820D08"/>
    <w:rsid w:val="00820EAE"/>
    <w:rsid w:val="00821013"/>
    <w:rsid w:val="00821D05"/>
    <w:rsid w:val="00821E7F"/>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07A"/>
    <w:rsid w:val="008310B3"/>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58"/>
    <w:rsid w:val="00835CA4"/>
    <w:rsid w:val="00835D53"/>
    <w:rsid w:val="008363D7"/>
    <w:rsid w:val="008365A7"/>
    <w:rsid w:val="008366EA"/>
    <w:rsid w:val="008369FB"/>
    <w:rsid w:val="00836E92"/>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706"/>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8F"/>
    <w:rsid w:val="00847C9F"/>
    <w:rsid w:val="00847CF7"/>
    <w:rsid w:val="00847D63"/>
    <w:rsid w:val="00850875"/>
    <w:rsid w:val="008508AA"/>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4EDD"/>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A90"/>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5F24"/>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1C9D"/>
    <w:rsid w:val="008928C1"/>
    <w:rsid w:val="00892AFE"/>
    <w:rsid w:val="00892BA3"/>
    <w:rsid w:val="00892C3E"/>
    <w:rsid w:val="00892CB3"/>
    <w:rsid w:val="00893186"/>
    <w:rsid w:val="0089355D"/>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55"/>
    <w:rsid w:val="008B1FDD"/>
    <w:rsid w:val="008B2051"/>
    <w:rsid w:val="008B2271"/>
    <w:rsid w:val="008B2396"/>
    <w:rsid w:val="008B23F2"/>
    <w:rsid w:val="008B343C"/>
    <w:rsid w:val="008B38A5"/>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83"/>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4D8"/>
    <w:rsid w:val="008D45F0"/>
    <w:rsid w:val="008D4889"/>
    <w:rsid w:val="008D4AC4"/>
    <w:rsid w:val="008D4E78"/>
    <w:rsid w:val="008D53F7"/>
    <w:rsid w:val="008D58D6"/>
    <w:rsid w:val="008D5CB1"/>
    <w:rsid w:val="008D5D9A"/>
    <w:rsid w:val="008D5DED"/>
    <w:rsid w:val="008D6331"/>
    <w:rsid w:val="008D6550"/>
    <w:rsid w:val="008D6D24"/>
    <w:rsid w:val="008D7395"/>
    <w:rsid w:val="008D73CF"/>
    <w:rsid w:val="008D79D6"/>
    <w:rsid w:val="008D7FE8"/>
    <w:rsid w:val="008E00D6"/>
    <w:rsid w:val="008E0920"/>
    <w:rsid w:val="008E0CCA"/>
    <w:rsid w:val="008E0F2A"/>
    <w:rsid w:val="008E10CD"/>
    <w:rsid w:val="008E27F6"/>
    <w:rsid w:val="008E2D50"/>
    <w:rsid w:val="008E31F9"/>
    <w:rsid w:val="008E35AF"/>
    <w:rsid w:val="008E391A"/>
    <w:rsid w:val="008E3AEE"/>
    <w:rsid w:val="008E3E0F"/>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0EB"/>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848"/>
    <w:rsid w:val="008F5A46"/>
    <w:rsid w:val="008F5BEB"/>
    <w:rsid w:val="008F62E6"/>
    <w:rsid w:val="008F6414"/>
    <w:rsid w:val="008F642B"/>
    <w:rsid w:val="008F642C"/>
    <w:rsid w:val="008F6876"/>
    <w:rsid w:val="008F68DD"/>
    <w:rsid w:val="008F6A85"/>
    <w:rsid w:val="008F6C8E"/>
    <w:rsid w:val="008F6E24"/>
    <w:rsid w:val="008F72E8"/>
    <w:rsid w:val="008F75F9"/>
    <w:rsid w:val="008F7713"/>
    <w:rsid w:val="008F7A73"/>
    <w:rsid w:val="008F7BBA"/>
    <w:rsid w:val="009001A5"/>
    <w:rsid w:val="00900EB7"/>
    <w:rsid w:val="009013F0"/>
    <w:rsid w:val="00901C5C"/>
    <w:rsid w:val="0090247C"/>
    <w:rsid w:val="00902490"/>
    <w:rsid w:val="00903D90"/>
    <w:rsid w:val="009042A1"/>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2E7D"/>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7EC"/>
    <w:rsid w:val="00917858"/>
    <w:rsid w:val="009178E9"/>
    <w:rsid w:val="00920CA6"/>
    <w:rsid w:val="00920F0E"/>
    <w:rsid w:val="00921410"/>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20C"/>
    <w:rsid w:val="009273D8"/>
    <w:rsid w:val="00927C58"/>
    <w:rsid w:val="00927CB8"/>
    <w:rsid w:val="00927E02"/>
    <w:rsid w:val="00927F24"/>
    <w:rsid w:val="009303DA"/>
    <w:rsid w:val="00930428"/>
    <w:rsid w:val="0093049B"/>
    <w:rsid w:val="009304D0"/>
    <w:rsid w:val="009306AB"/>
    <w:rsid w:val="009306DE"/>
    <w:rsid w:val="0093089D"/>
    <w:rsid w:val="009314BB"/>
    <w:rsid w:val="0093155B"/>
    <w:rsid w:val="00931637"/>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37FCB"/>
    <w:rsid w:val="00937FFC"/>
    <w:rsid w:val="00940189"/>
    <w:rsid w:val="00940371"/>
    <w:rsid w:val="00940DDD"/>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16E"/>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99"/>
    <w:rsid w:val="009663EC"/>
    <w:rsid w:val="0096644D"/>
    <w:rsid w:val="00966526"/>
    <w:rsid w:val="0096654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2DAB"/>
    <w:rsid w:val="00973032"/>
    <w:rsid w:val="00973810"/>
    <w:rsid w:val="00973830"/>
    <w:rsid w:val="00973917"/>
    <w:rsid w:val="00973AD9"/>
    <w:rsid w:val="00973BBD"/>
    <w:rsid w:val="00973EF8"/>
    <w:rsid w:val="00974480"/>
    <w:rsid w:val="00974831"/>
    <w:rsid w:val="00975C78"/>
    <w:rsid w:val="009761B0"/>
    <w:rsid w:val="00976201"/>
    <w:rsid w:val="0097639B"/>
    <w:rsid w:val="009764D9"/>
    <w:rsid w:val="00976564"/>
    <w:rsid w:val="00976D07"/>
    <w:rsid w:val="00977201"/>
    <w:rsid w:val="0097790E"/>
    <w:rsid w:val="00977B0F"/>
    <w:rsid w:val="00977E0B"/>
    <w:rsid w:val="00977E59"/>
    <w:rsid w:val="009800B9"/>
    <w:rsid w:val="009800D0"/>
    <w:rsid w:val="009805FF"/>
    <w:rsid w:val="009806C9"/>
    <w:rsid w:val="0098074E"/>
    <w:rsid w:val="0098083F"/>
    <w:rsid w:val="00980A1B"/>
    <w:rsid w:val="00981138"/>
    <w:rsid w:val="0098145B"/>
    <w:rsid w:val="00981AC1"/>
    <w:rsid w:val="00982035"/>
    <w:rsid w:val="009822F2"/>
    <w:rsid w:val="00982884"/>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1BB"/>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D38"/>
    <w:rsid w:val="00993EAD"/>
    <w:rsid w:val="00994187"/>
    <w:rsid w:val="009945F4"/>
    <w:rsid w:val="009946E1"/>
    <w:rsid w:val="00994B56"/>
    <w:rsid w:val="00994C35"/>
    <w:rsid w:val="00994E3A"/>
    <w:rsid w:val="009950BF"/>
    <w:rsid w:val="0099535C"/>
    <w:rsid w:val="00995456"/>
    <w:rsid w:val="009959D4"/>
    <w:rsid w:val="00996005"/>
    <w:rsid w:val="00996140"/>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DD7"/>
    <w:rsid w:val="009A3E18"/>
    <w:rsid w:val="009A401C"/>
    <w:rsid w:val="009A4351"/>
    <w:rsid w:val="009A44A8"/>
    <w:rsid w:val="009A5022"/>
    <w:rsid w:val="009A56FE"/>
    <w:rsid w:val="009A57D5"/>
    <w:rsid w:val="009A59B4"/>
    <w:rsid w:val="009A68DD"/>
    <w:rsid w:val="009A6908"/>
    <w:rsid w:val="009A69A7"/>
    <w:rsid w:val="009A6BFA"/>
    <w:rsid w:val="009A731F"/>
    <w:rsid w:val="009B0034"/>
    <w:rsid w:val="009B060D"/>
    <w:rsid w:val="009B07B1"/>
    <w:rsid w:val="009B0BD9"/>
    <w:rsid w:val="009B0D8A"/>
    <w:rsid w:val="009B0F5C"/>
    <w:rsid w:val="009B0FF8"/>
    <w:rsid w:val="009B1403"/>
    <w:rsid w:val="009B14CC"/>
    <w:rsid w:val="009B172B"/>
    <w:rsid w:val="009B1781"/>
    <w:rsid w:val="009B1D12"/>
    <w:rsid w:val="009B1ECC"/>
    <w:rsid w:val="009B22E1"/>
    <w:rsid w:val="009B2424"/>
    <w:rsid w:val="009B2681"/>
    <w:rsid w:val="009B2684"/>
    <w:rsid w:val="009B28C4"/>
    <w:rsid w:val="009B2A0B"/>
    <w:rsid w:val="009B2C01"/>
    <w:rsid w:val="009B35B7"/>
    <w:rsid w:val="009B35FA"/>
    <w:rsid w:val="009B38D3"/>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5DEE"/>
    <w:rsid w:val="009C6670"/>
    <w:rsid w:val="009C670E"/>
    <w:rsid w:val="009C6732"/>
    <w:rsid w:val="009C6791"/>
    <w:rsid w:val="009C695B"/>
    <w:rsid w:val="009C6972"/>
    <w:rsid w:val="009C70F1"/>
    <w:rsid w:val="009C7283"/>
    <w:rsid w:val="009C7340"/>
    <w:rsid w:val="009C753D"/>
    <w:rsid w:val="009C764B"/>
    <w:rsid w:val="009C7656"/>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8A0"/>
    <w:rsid w:val="009D2A1C"/>
    <w:rsid w:val="009D2C56"/>
    <w:rsid w:val="009D3326"/>
    <w:rsid w:val="009D353A"/>
    <w:rsid w:val="009D3B55"/>
    <w:rsid w:val="009D3EB5"/>
    <w:rsid w:val="009D44C5"/>
    <w:rsid w:val="009D48D2"/>
    <w:rsid w:val="009D4CE2"/>
    <w:rsid w:val="009D502E"/>
    <w:rsid w:val="009D586F"/>
    <w:rsid w:val="009D5A67"/>
    <w:rsid w:val="009D5DDB"/>
    <w:rsid w:val="009D6696"/>
    <w:rsid w:val="009D697E"/>
    <w:rsid w:val="009D6DF7"/>
    <w:rsid w:val="009D71D6"/>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859"/>
    <w:rsid w:val="009F69A0"/>
    <w:rsid w:val="009F6BA8"/>
    <w:rsid w:val="009F6C01"/>
    <w:rsid w:val="009F6C81"/>
    <w:rsid w:val="009F6D22"/>
    <w:rsid w:val="009F7309"/>
    <w:rsid w:val="009F76B7"/>
    <w:rsid w:val="009F77CB"/>
    <w:rsid w:val="009F7FD8"/>
    <w:rsid w:val="00A001AE"/>
    <w:rsid w:val="00A006D1"/>
    <w:rsid w:val="00A00BBB"/>
    <w:rsid w:val="00A00D5B"/>
    <w:rsid w:val="00A00DDD"/>
    <w:rsid w:val="00A00EA1"/>
    <w:rsid w:val="00A0103E"/>
    <w:rsid w:val="00A016BA"/>
    <w:rsid w:val="00A018F9"/>
    <w:rsid w:val="00A01AF7"/>
    <w:rsid w:val="00A01B37"/>
    <w:rsid w:val="00A01B8C"/>
    <w:rsid w:val="00A02074"/>
    <w:rsid w:val="00A02412"/>
    <w:rsid w:val="00A026C3"/>
    <w:rsid w:val="00A027E8"/>
    <w:rsid w:val="00A02BE3"/>
    <w:rsid w:val="00A02FA1"/>
    <w:rsid w:val="00A033B8"/>
    <w:rsid w:val="00A036D5"/>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14F"/>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14D"/>
    <w:rsid w:val="00A208AF"/>
    <w:rsid w:val="00A20B73"/>
    <w:rsid w:val="00A20F98"/>
    <w:rsid w:val="00A213CC"/>
    <w:rsid w:val="00A21669"/>
    <w:rsid w:val="00A21B8A"/>
    <w:rsid w:val="00A21D42"/>
    <w:rsid w:val="00A22249"/>
    <w:rsid w:val="00A223CC"/>
    <w:rsid w:val="00A22848"/>
    <w:rsid w:val="00A22BE6"/>
    <w:rsid w:val="00A22D9C"/>
    <w:rsid w:val="00A23167"/>
    <w:rsid w:val="00A238D5"/>
    <w:rsid w:val="00A23EE1"/>
    <w:rsid w:val="00A243CA"/>
    <w:rsid w:val="00A2471C"/>
    <w:rsid w:val="00A24912"/>
    <w:rsid w:val="00A24DD1"/>
    <w:rsid w:val="00A24FCF"/>
    <w:rsid w:val="00A25CAA"/>
    <w:rsid w:val="00A2626C"/>
    <w:rsid w:val="00A2687A"/>
    <w:rsid w:val="00A26E5A"/>
    <w:rsid w:val="00A2721A"/>
    <w:rsid w:val="00A274B0"/>
    <w:rsid w:val="00A2762D"/>
    <w:rsid w:val="00A27D4B"/>
    <w:rsid w:val="00A30680"/>
    <w:rsid w:val="00A3095E"/>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5E20"/>
    <w:rsid w:val="00A368E3"/>
    <w:rsid w:val="00A36966"/>
    <w:rsid w:val="00A36CC5"/>
    <w:rsid w:val="00A37668"/>
    <w:rsid w:val="00A404B0"/>
    <w:rsid w:val="00A40A0F"/>
    <w:rsid w:val="00A40E0E"/>
    <w:rsid w:val="00A40E7C"/>
    <w:rsid w:val="00A416A6"/>
    <w:rsid w:val="00A41734"/>
    <w:rsid w:val="00A418FA"/>
    <w:rsid w:val="00A419E4"/>
    <w:rsid w:val="00A41C8B"/>
    <w:rsid w:val="00A41C9B"/>
    <w:rsid w:val="00A41D74"/>
    <w:rsid w:val="00A426AC"/>
    <w:rsid w:val="00A429C1"/>
    <w:rsid w:val="00A42B3F"/>
    <w:rsid w:val="00A43434"/>
    <w:rsid w:val="00A43B19"/>
    <w:rsid w:val="00A43D81"/>
    <w:rsid w:val="00A43DB7"/>
    <w:rsid w:val="00A44516"/>
    <w:rsid w:val="00A4451D"/>
    <w:rsid w:val="00A44EAC"/>
    <w:rsid w:val="00A451D2"/>
    <w:rsid w:val="00A451FC"/>
    <w:rsid w:val="00A45736"/>
    <w:rsid w:val="00A458DF"/>
    <w:rsid w:val="00A458E9"/>
    <w:rsid w:val="00A45E7B"/>
    <w:rsid w:val="00A45FEE"/>
    <w:rsid w:val="00A464E9"/>
    <w:rsid w:val="00A465DB"/>
    <w:rsid w:val="00A46770"/>
    <w:rsid w:val="00A46C98"/>
    <w:rsid w:val="00A46CD4"/>
    <w:rsid w:val="00A47051"/>
    <w:rsid w:val="00A4789F"/>
    <w:rsid w:val="00A479C5"/>
    <w:rsid w:val="00A5039C"/>
    <w:rsid w:val="00A504C2"/>
    <w:rsid w:val="00A50770"/>
    <w:rsid w:val="00A51C97"/>
    <w:rsid w:val="00A5203D"/>
    <w:rsid w:val="00A5276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0FDE"/>
    <w:rsid w:val="00A61263"/>
    <w:rsid w:val="00A61A2B"/>
    <w:rsid w:val="00A61E2A"/>
    <w:rsid w:val="00A621D8"/>
    <w:rsid w:val="00A62AAC"/>
    <w:rsid w:val="00A62BBB"/>
    <w:rsid w:val="00A62EAC"/>
    <w:rsid w:val="00A62F51"/>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04"/>
    <w:rsid w:val="00A7246F"/>
    <w:rsid w:val="00A72814"/>
    <w:rsid w:val="00A72E7E"/>
    <w:rsid w:val="00A7311D"/>
    <w:rsid w:val="00A735C1"/>
    <w:rsid w:val="00A73F29"/>
    <w:rsid w:val="00A74612"/>
    <w:rsid w:val="00A74770"/>
    <w:rsid w:val="00A74B23"/>
    <w:rsid w:val="00A74B5D"/>
    <w:rsid w:val="00A74EFD"/>
    <w:rsid w:val="00A75904"/>
    <w:rsid w:val="00A75E45"/>
    <w:rsid w:val="00A76104"/>
    <w:rsid w:val="00A7645E"/>
    <w:rsid w:val="00A76711"/>
    <w:rsid w:val="00A76C42"/>
    <w:rsid w:val="00A76F8D"/>
    <w:rsid w:val="00A77279"/>
    <w:rsid w:val="00A77CA2"/>
    <w:rsid w:val="00A77DC1"/>
    <w:rsid w:val="00A8065A"/>
    <w:rsid w:val="00A8088D"/>
    <w:rsid w:val="00A808B0"/>
    <w:rsid w:val="00A80C68"/>
    <w:rsid w:val="00A80C81"/>
    <w:rsid w:val="00A80C8C"/>
    <w:rsid w:val="00A810B9"/>
    <w:rsid w:val="00A8116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8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3EF7"/>
    <w:rsid w:val="00AA405A"/>
    <w:rsid w:val="00AA430F"/>
    <w:rsid w:val="00AA4445"/>
    <w:rsid w:val="00AA4617"/>
    <w:rsid w:val="00AA4885"/>
    <w:rsid w:val="00AA49FD"/>
    <w:rsid w:val="00AA50D2"/>
    <w:rsid w:val="00AA5250"/>
    <w:rsid w:val="00AA5418"/>
    <w:rsid w:val="00AA5500"/>
    <w:rsid w:val="00AA5780"/>
    <w:rsid w:val="00AA5CAF"/>
    <w:rsid w:val="00AA656B"/>
    <w:rsid w:val="00AA671E"/>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272"/>
    <w:rsid w:val="00AB6533"/>
    <w:rsid w:val="00AB6549"/>
    <w:rsid w:val="00AB69FC"/>
    <w:rsid w:val="00AB73C0"/>
    <w:rsid w:val="00AB780C"/>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33"/>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B6F"/>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3CDB"/>
    <w:rsid w:val="00AD4534"/>
    <w:rsid w:val="00AD48B7"/>
    <w:rsid w:val="00AD4A36"/>
    <w:rsid w:val="00AD4CC5"/>
    <w:rsid w:val="00AD4FBF"/>
    <w:rsid w:val="00AD544E"/>
    <w:rsid w:val="00AD613A"/>
    <w:rsid w:val="00AD62FA"/>
    <w:rsid w:val="00AD63D9"/>
    <w:rsid w:val="00AD6697"/>
    <w:rsid w:val="00AD69A4"/>
    <w:rsid w:val="00AD72F5"/>
    <w:rsid w:val="00AD7AF9"/>
    <w:rsid w:val="00AD7B98"/>
    <w:rsid w:val="00AD7B9E"/>
    <w:rsid w:val="00AD7FD7"/>
    <w:rsid w:val="00AE04CC"/>
    <w:rsid w:val="00AE061A"/>
    <w:rsid w:val="00AE0ACD"/>
    <w:rsid w:val="00AE0DA6"/>
    <w:rsid w:val="00AE155D"/>
    <w:rsid w:val="00AE173D"/>
    <w:rsid w:val="00AE2CC4"/>
    <w:rsid w:val="00AE3112"/>
    <w:rsid w:val="00AE3B79"/>
    <w:rsid w:val="00AE3E27"/>
    <w:rsid w:val="00AE50EB"/>
    <w:rsid w:val="00AE5131"/>
    <w:rsid w:val="00AE516B"/>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192"/>
    <w:rsid w:val="00AF061C"/>
    <w:rsid w:val="00AF09AE"/>
    <w:rsid w:val="00AF0B65"/>
    <w:rsid w:val="00AF0C64"/>
    <w:rsid w:val="00AF0C7A"/>
    <w:rsid w:val="00AF171B"/>
    <w:rsid w:val="00AF1CC2"/>
    <w:rsid w:val="00AF28B2"/>
    <w:rsid w:val="00AF28FD"/>
    <w:rsid w:val="00AF2BFC"/>
    <w:rsid w:val="00AF2C5E"/>
    <w:rsid w:val="00AF2F07"/>
    <w:rsid w:val="00AF32FD"/>
    <w:rsid w:val="00AF4390"/>
    <w:rsid w:val="00AF46E1"/>
    <w:rsid w:val="00AF478B"/>
    <w:rsid w:val="00AF4894"/>
    <w:rsid w:val="00AF4B22"/>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07DB8"/>
    <w:rsid w:val="00B1092B"/>
    <w:rsid w:val="00B10A93"/>
    <w:rsid w:val="00B1112B"/>
    <w:rsid w:val="00B11145"/>
    <w:rsid w:val="00B115B9"/>
    <w:rsid w:val="00B11CAE"/>
    <w:rsid w:val="00B11EB2"/>
    <w:rsid w:val="00B12007"/>
    <w:rsid w:val="00B125F9"/>
    <w:rsid w:val="00B126CF"/>
    <w:rsid w:val="00B1292C"/>
    <w:rsid w:val="00B12933"/>
    <w:rsid w:val="00B12CA4"/>
    <w:rsid w:val="00B131FA"/>
    <w:rsid w:val="00B13318"/>
    <w:rsid w:val="00B13A67"/>
    <w:rsid w:val="00B141AC"/>
    <w:rsid w:val="00B145AD"/>
    <w:rsid w:val="00B149CC"/>
    <w:rsid w:val="00B14E9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1E85"/>
    <w:rsid w:val="00B220C2"/>
    <w:rsid w:val="00B224C0"/>
    <w:rsid w:val="00B22A76"/>
    <w:rsid w:val="00B23157"/>
    <w:rsid w:val="00B2375C"/>
    <w:rsid w:val="00B23D83"/>
    <w:rsid w:val="00B2462B"/>
    <w:rsid w:val="00B25153"/>
    <w:rsid w:val="00B25A60"/>
    <w:rsid w:val="00B25BED"/>
    <w:rsid w:val="00B25CCD"/>
    <w:rsid w:val="00B25FC9"/>
    <w:rsid w:val="00B26016"/>
    <w:rsid w:val="00B2758A"/>
    <w:rsid w:val="00B27BC9"/>
    <w:rsid w:val="00B27C86"/>
    <w:rsid w:val="00B30078"/>
    <w:rsid w:val="00B300B3"/>
    <w:rsid w:val="00B30382"/>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8C2"/>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37A92"/>
    <w:rsid w:val="00B40275"/>
    <w:rsid w:val="00B40406"/>
    <w:rsid w:val="00B40648"/>
    <w:rsid w:val="00B406D1"/>
    <w:rsid w:val="00B407D5"/>
    <w:rsid w:val="00B40D07"/>
    <w:rsid w:val="00B4100A"/>
    <w:rsid w:val="00B410F0"/>
    <w:rsid w:val="00B413BE"/>
    <w:rsid w:val="00B41FF5"/>
    <w:rsid w:val="00B420FF"/>
    <w:rsid w:val="00B422BE"/>
    <w:rsid w:val="00B425F1"/>
    <w:rsid w:val="00B4263B"/>
    <w:rsid w:val="00B42EB8"/>
    <w:rsid w:val="00B42F8F"/>
    <w:rsid w:val="00B43017"/>
    <w:rsid w:val="00B434A5"/>
    <w:rsid w:val="00B4374F"/>
    <w:rsid w:val="00B43935"/>
    <w:rsid w:val="00B43C88"/>
    <w:rsid w:val="00B44157"/>
    <w:rsid w:val="00B447BB"/>
    <w:rsid w:val="00B44A04"/>
    <w:rsid w:val="00B44CD4"/>
    <w:rsid w:val="00B45B5F"/>
    <w:rsid w:val="00B45D35"/>
    <w:rsid w:val="00B45E9D"/>
    <w:rsid w:val="00B46281"/>
    <w:rsid w:val="00B462ED"/>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301A"/>
    <w:rsid w:val="00B53250"/>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70B"/>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4DAB"/>
    <w:rsid w:val="00B65E49"/>
    <w:rsid w:val="00B65F41"/>
    <w:rsid w:val="00B66BA0"/>
    <w:rsid w:val="00B6718E"/>
    <w:rsid w:val="00B67293"/>
    <w:rsid w:val="00B6753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4E0"/>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055"/>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38C"/>
    <w:rsid w:val="00B944D1"/>
    <w:rsid w:val="00B944D4"/>
    <w:rsid w:val="00B949A0"/>
    <w:rsid w:val="00B94A4B"/>
    <w:rsid w:val="00B94ADA"/>
    <w:rsid w:val="00B94CD8"/>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7C3"/>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445"/>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EF4"/>
    <w:rsid w:val="00BC2F19"/>
    <w:rsid w:val="00BC3354"/>
    <w:rsid w:val="00BC3C77"/>
    <w:rsid w:val="00BC3CEC"/>
    <w:rsid w:val="00BC3D84"/>
    <w:rsid w:val="00BC3F16"/>
    <w:rsid w:val="00BC4094"/>
    <w:rsid w:val="00BC40EB"/>
    <w:rsid w:val="00BC4233"/>
    <w:rsid w:val="00BC4348"/>
    <w:rsid w:val="00BC48F1"/>
    <w:rsid w:val="00BC5354"/>
    <w:rsid w:val="00BC55A8"/>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39A"/>
    <w:rsid w:val="00BD4618"/>
    <w:rsid w:val="00BD462F"/>
    <w:rsid w:val="00BD4C1A"/>
    <w:rsid w:val="00BD4EBC"/>
    <w:rsid w:val="00BD4FDA"/>
    <w:rsid w:val="00BD5253"/>
    <w:rsid w:val="00BD5296"/>
    <w:rsid w:val="00BD63D4"/>
    <w:rsid w:val="00BD63FB"/>
    <w:rsid w:val="00BD684A"/>
    <w:rsid w:val="00BD68F7"/>
    <w:rsid w:val="00BD715C"/>
    <w:rsid w:val="00BD73FC"/>
    <w:rsid w:val="00BD76E9"/>
    <w:rsid w:val="00BD778E"/>
    <w:rsid w:val="00BD7F8E"/>
    <w:rsid w:val="00BE0594"/>
    <w:rsid w:val="00BE092E"/>
    <w:rsid w:val="00BE0AD0"/>
    <w:rsid w:val="00BE0C6E"/>
    <w:rsid w:val="00BE0D3F"/>
    <w:rsid w:val="00BE0E6D"/>
    <w:rsid w:val="00BE1355"/>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3D7A"/>
    <w:rsid w:val="00C041F6"/>
    <w:rsid w:val="00C04440"/>
    <w:rsid w:val="00C045DF"/>
    <w:rsid w:val="00C04B9E"/>
    <w:rsid w:val="00C04BEF"/>
    <w:rsid w:val="00C04E4D"/>
    <w:rsid w:val="00C0565E"/>
    <w:rsid w:val="00C057A9"/>
    <w:rsid w:val="00C05D4E"/>
    <w:rsid w:val="00C06343"/>
    <w:rsid w:val="00C068E4"/>
    <w:rsid w:val="00C06977"/>
    <w:rsid w:val="00C06CBF"/>
    <w:rsid w:val="00C06D7A"/>
    <w:rsid w:val="00C06E45"/>
    <w:rsid w:val="00C072F0"/>
    <w:rsid w:val="00C1050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92"/>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3DFC"/>
    <w:rsid w:val="00C24014"/>
    <w:rsid w:val="00C24A2A"/>
    <w:rsid w:val="00C24C6F"/>
    <w:rsid w:val="00C2536E"/>
    <w:rsid w:val="00C25685"/>
    <w:rsid w:val="00C25818"/>
    <w:rsid w:val="00C2619B"/>
    <w:rsid w:val="00C263A9"/>
    <w:rsid w:val="00C2662A"/>
    <w:rsid w:val="00C266CA"/>
    <w:rsid w:val="00C26884"/>
    <w:rsid w:val="00C26985"/>
    <w:rsid w:val="00C2721C"/>
    <w:rsid w:val="00C277BE"/>
    <w:rsid w:val="00C277FF"/>
    <w:rsid w:val="00C27BA5"/>
    <w:rsid w:val="00C27BCA"/>
    <w:rsid w:val="00C301D4"/>
    <w:rsid w:val="00C30BED"/>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2643"/>
    <w:rsid w:val="00C4348C"/>
    <w:rsid w:val="00C43A94"/>
    <w:rsid w:val="00C43D0B"/>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38F4"/>
    <w:rsid w:val="00C53C98"/>
    <w:rsid w:val="00C54240"/>
    <w:rsid w:val="00C542B8"/>
    <w:rsid w:val="00C55344"/>
    <w:rsid w:val="00C55367"/>
    <w:rsid w:val="00C558C7"/>
    <w:rsid w:val="00C55E6F"/>
    <w:rsid w:val="00C56027"/>
    <w:rsid w:val="00C5603C"/>
    <w:rsid w:val="00C5632A"/>
    <w:rsid w:val="00C57670"/>
    <w:rsid w:val="00C57E23"/>
    <w:rsid w:val="00C60978"/>
    <w:rsid w:val="00C60A1D"/>
    <w:rsid w:val="00C60BA1"/>
    <w:rsid w:val="00C616FE"/>
    <w:rsid w:val="00C6191E"/>
    <w:rsid w:val="00C61F30"/>
    <w:rsid w:val="00C6208A"/>
    <w:rsid w:val="00C62E27"/>
    <w:rsid w:val="00C62E6B"/>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397"/>
    <w:rsid w:val="00C67B47"/>
    <w:rsid w:val="00C67B93"/>
    <w:rsid w:val="00C70A3A"/>
    <w:rsid w:val="00C70DE0"/>
    <w:rsid w:val="00C70DE9"/>
    <w:rsid w:val="00C70EE3"/>
    <w:rsid w:val="00C714B1"/>
    <w:rsid w:val="00C718D0"/>
    <w:rsid w:val="00C721F7"/>
    <w:rsid w:val="00C72829"/>
    <w:rsid w:val="00C729B4"/>
    <w:rsid w:val="00C72B0C"/>
    <w:rsid w:val="00C72CDB"/>
    <w:rsid w:val="00C72CF9"/>
    <w:rsid w:val="00C72E76"/>
    <w:rsid w:val="00C73A1D"/>
    <w:rsid w:val="00C74784"/>
    <w:rsid w:val="00C747B8"/>
    <w:rsid w:val="00C753B9"/>
    <w:rsid w:val="00C7547D"/>
    <w:rsid w:val="00C75736"/>
    <w:rsid w:val="00C75934"/>
    <w:rsid w:val="00C759F1"/>
    <w:rsid w:val="00C75D3A"/>
    <w:rsid w:val="00C76403"/>
    <w:rsid w:val="00C7675D"/>
    <w:rsid w:val="00C76B60"/>
    <w:rsid w:val="00C7704B"/>
    <w:rsid w:val="00C7709C"/>
    <w:rsid w:val="00C777F2"/>
    <w:rsid w:val="00C77B4A"/>
    <w:rsid w:val="00C77BD7"/>
    <w:rsid w:val="00C800F1"/>
    <w:rsid w:val="00C808D4"/>
    <w:rsid w:val="00C80CE5"/>
    <w:rsid w:val="00C80E30"/>
    <w:rsid w:val="00C811E4"/>
    <w:rsid w:val="00C81304"/>
    <w:rsid w:val="00C815A4"/>
    <w:rsid w:val="00C8214E"/>
    <w:rsid w:val="00C8264B"/>
    <w:rsid w:val="00C82CC7"/>
    <w:rsid w:val="00C835FC"/>
    <w:rsid w:val="00C8427D"/>
    <w:rsid w:val="00C84A93"/>
    <w:rsid w:val="00C84DA6"/>
    <w:rsid w:val="00C84EE7"/>
    <w:rsid w:val="00C85307"/>
    <w:rsid w:val="00C8638C"/>
    <w:rsid w:val="00C86BE9"/>
    <w:rsid w:val="00C86D78"/>
    <w:rsid w:val="00C86F95"/>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2D0"/>
    <w:rsid w:val="00CA04FD"/>
    <w:rsid w:val="00CA0C71"/>
    <w:rsid w:val="00CA0EA7"/>
    <w:rsid w:val="00CA0F06"/>
    <w:rsid w:val="00CA1271"/>
    <w:rsid w:val="00CA1DD4"/>
    <w:rsid w:val="00CA1F98"/>
    <w:rsid w:val="00CA2044"/>
    <w:rsid w:val="00CA21EB"/>
    <w:rsid w:val="00CA29BA"/>
    <w:rsid w:val="00CA2C8D"/>
    <w:rsid w:val="00CA3012"/>
    <w:rsid w:val="00CA33DF"/>
    <w:rsid w:val="00CA3FED"/>
    <w:rsid w:val="00CA4026"/>
    <w:rsid w:val="00CA488C"/>
    <w:rsid w:val="00CA511D"/>
    <w:rsid w:val="00CA5670"/>
    <w:rsid w:val="00CA59F8"/>
    <w:rsid w:val="00CA5BC3"/>
    <w:rsid w:val="00CA65AD"/>
    <w:rsid w:val="00CA6686"/>
    <w:rsid w:val="00CA6B6C"/>
    <w:rsid w:val="00CA6B81"/>
    <w:rsid w:val="00CA72B7"/>
    <w:rsid w:val="00CA752A"/>
    <w:rsid w:val="00CA7607"/>
    <w:rsid w:val="00CA7900"/>
    <w:rsid w:val="00CB054A"/>
    <w:rsid w:val="00CB06A7"/>
    <w:rsid w:val="00CB06AF"/>
    <w:rsid w:val="00CB1125"/>
    <w:rsid w:val="00CB23D9"/>
    <w:rsid w:val="00CB2848"/>
    <w:rsid w:val="00CB2DB3"/>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D68"/>
    <w:rsid w:val="00CB7F3B"/>
    <w:rsid w:val="00CC009C"/>
    <w:rsid w:val="00CC0195"/>
    <w:rsid w:val="00CC02CD"/>
    <w:rsid w:val="00CC03FF"/>
    <w:rsid w:val="00CC049A"/>
    <w:rsid w:val="00CC0666"/>
    <w:rsid w:val="00CC0958"/>
    <w:rsid w:val="00CC0B6D"/>
    <w:rsid w:val="00CC165A"/>
    <w:rsid w:val="00CC1835"/>
    <w:rsid w:val="00CC18C9"/>
    <w:rsid w:val="00CC19FE"/>
    <w:rsid w:val="00CC1F5A"/>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4F21"/>
    <w:rsid w:val="00CC58AA"/>
    <w:rsid w:val="00CC606E"/>
    <w:rsid w:val="00CC6AA6"/>
    <w:rsid w:val="00CC7150"/>
    <w:rsid w:val="00CC761C"/>
    <w:rsid w:val="00CC79C3"/>
    <w:rsid w:val="00CC7D91"/>
    <w:rsid w:val="00CC7E2A"/>
    <w:rsid w:val="00CC7E2E"/>
    <w:rsid w:val="00CD0296"/>
    <w:rsid w:val="00CD057A"/>
    <w:rsid w:val="00CD0865"/>
    <w:rsid w:val="00CD09AF"/>
    <w:rsid w:val="00CD0EB6"/>
    <w:rsid w:val="00CD0F95"/>
    <w:rsid w:val="00CD102D"/>
    <w:rsid w:val="00CD1361"/>
    <w:rsid w:val="00CD148E"/>
    <w:rsid w:val="00CD17EA"/>
    <w:rsid w:val="00CD1AA4"/>
    <w:rsid w:val="00CD1B0D"/>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35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22B"/>
    <w:rsid w:val="00CF6640"/>
    <w:rsid w:val="00CF7276"/>
    <w:rsid w:val="00CF7D3E"/>
    <w:rsid w:val="00D007E7"/>
    <w:rsid w:val="00D00A5E"/>
    <w:rsid w:val="00D01368"/>
    <w:rsid w:val="00D01C5B"/>
    <w:rsid w:val="00D01E0C"/>
    <w:rsid w:val="00D0241A"/>
    <w:rsid w:val="00D02DB5"/>
    <w:rsid w:val="00D02DBB"/>
    <w:rsid w:val="00D0307D"/>
    <w:rsid w:val="00D0391F"/>
    <w:rsid w:val="00D044B9"/>
    <w:rsid w:val="00D0553C"/>
    <w:rsid w:val="00D05D2C"/>
    <w:rsid w:val="00D06064"/>
    <w:rsid w:val="00D061AF"/>
    <w:rsid w:val="00D062F1"/>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4EC2"/>
    <w:rsid w:val="00D15141"/>
    <w:rsid w:val="00D152CB"/>
    <w:rsid w:val="00D15534"/>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85D"/>
    <w:rsid w:val="00D21A62"/>
    <w:rsid w:val="00D21EAB"/>
    <w:rsid w:val="00D21F41"/>
    <w:rsid w:val="00D21FB6"/>
    <w:rsid w:val="00D22496"/>
    <w:rsid w:val="00D23132"/>
    <w:rsid w:val="00D2358E"/>
    <w:rsid w:val="00D23639"/>
    <w:rsid w:val="00D23813"/>
    <w:rsid w:val="00D238A5"/>
    <w:rsid w:val="00D24099"/>
    <w:rsid w:val="00D245BB"/>
    <w:rsid w:val="00D24785"/>
    <w:rsid w:val="00D24912"/>
    <w:rsid w:val="00D24A88"/>
    <w:rsid w:val="00D24BC1"/>
    <w:rsid w:val="00D25662"/>
    <w:rsid w:val="00D26259"/>
    <w:rsid w:val="00D265AB"/>
    <w:rsid w:val="00D26D4D"/>
    <w:rsid w:val="00D27669"/>
    <w:rsid w:val="00D27BEE"/>
    <w:rsid w:val="00D27DDE"/>
    <w:rsid w:val="00D27ED1"/>
    <w:rsid w:val="00D27F52"/>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07A"/>
    <w:rsid w:val="00D37267"/>
    <w:rsid w:val="00D37724"/>
    <w:rsid w:val="00D379E9"/>
    <w:rsid w:val="00D37B99"/>
    <w:rsid w:val="00D37C5B"/>
    <w:rsid w:val="00D37DF5"/>
    <w:rsid w:val="00D37F99"/>
    <w:rsid w:val="00D4041E"/>
    <w:rsid w:val="00D40515"/>
    <w:rsid w:val="00D40DC4"/>
    <w:rsid w:val="00D40E7E"/>
    <w:rsid w:val="00D41AAB"/>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3ECF"/>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25B9"/>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657"/>
    <w:rsid w:val="00D62B54"/>
    <w:rsid w:val="00D62C7B"/>
    <w:rsid w:val="00D63555"/>
    <w:rsid w:val="00D637BF"/>
    <w:rsid w:val="00D6384D"/>
    <w:rsid w:val="00D63873"/>
    <w:rsid w:val="00D63949"/>
    <w:rsid w:val="00D6395D"/>
    <w:rsid w:val="00D63B89"/>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4E"/>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70F"/>
    <w:rsid w:val="00D84906"/>
    <w:rsid w:val="00D84E03"/>
    <w:rsid w:val="00D85056"/>
    <w:rsid w:val="00D8562D"/>
    <w:rsid w:val="00D860D7"/>
    <w:rsid w:val="00D8665F"/>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899"/>
    <w:rsid w:val="00DA4A6E"/>
    <w:rsid w:val="00DA4F43"/>
    <w:rsid w:val="00DA5725"/>
    <w:rsid w:val="00DA5CEF"/>
    <w:rsid w:val="00DA5ED5"/>
    <w:rsid w:val="00DA5FA4"/>
    <w:rsid w:val="00DA6251"/>
    <w:rsid w:val="00DA66FE"/>
    <w:rsid w:val="00DA6883"/>
    <w:rsid w:val="00DA68E0"/>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9D0"/>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8D7"/>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0B17"/>
    <w:rsid w:val="00DD1759"/>
    <w:rsid w:val="00DD1ADD"/>
    <w:rsid w:val="00DD1C90"/>
    <w:rsid w:val="00DD1D61"/>
    <w:rsid w:val="00DD2179"/>
    <w:rsid w:val="00DD228D"/>
    <w:rsid w:val="00DD23EC"/>
    <w:rsid w:val="00DD2930"/>
    <w:rsid w:val="00DD2A08"/>
    <w:rsid w:val="00DD2AB5"/>
    <w:rsid w:val="00DD2B98"/>
    <w:rsid w:val="00DD3B32"/>
    <w:rsid w:val="00DD3C91"/>
    <w:rsid w:val="00DD3E22"/>
    <w:rsid w:val="00DD4440"/>
    <w:rsid w:val="00DD458C"/>
    <w:rsid w:val="00DD47B5"/>
    <w:rsid w:val="00DD4B4E"/>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48AE"/>
    <w:rsid w:val="00DE5463"/>
    <w:rsid w:val="00DE5581"/>
    <w:rsid w:val="00DE56E1"/>
    <w:rsid w:val="00DE5760"/>
    <w:rsid w:val="00DE5A44"/>
    <w:rsid w:val="00DE5F71"/>
    <w:rsid w:val="00DE6232"/>
    <w:rsid w:val="00DE6953"/>
    <w:rsid w:val="00DE6C3E"/>
    <w:rsid w:val="00DE6CF0"/>
    <w:rsid w:val="00DE6E0F"/>
    <w:rsid w:val="00DE7496"/>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8E5"/>
    <w:rsid w:val="00DF1994"/>
    <w:rsid w:val="00DF1C3D"/>
    <w:rsid w:val="00DF1F27"/>
    <w:rsid w:val="00DF2976"/>
    <w:rsid w:val="00DF2D1B"/>
    <w:rsid w:val="00DF2D65"/>
    <w:rsid w:val="00DF2E88"/>
    <w:rsid w:val="00DF2F97"/>
    <w:rsid w:val="00DF37DB"/>
    <w:rsid w:val="00DF3D5C"/>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57D"/>
    <w:rsid w:val="00E1084F"/>
    <w:rsid w:val="00E108E8"/>
    <w:rsid w:val="00E1092F"/>
    <w:rsid w:val="00E109A2"/>
    <w:rsid w:val="00E10C67"/>
    <w:rsid w:val="00E1240F"/>
    <w:rsid w:val="00E13AA6"/>
    <w:rsid w:val="00E13D1D"/>
    <w:rsid w:val="00E14B36"/>
    <w:rsid w:val="00E1515B"/>
    <w:rsid w:val="00E15592"/>
    <w:rsid w:val="00E15740"/>
    <w:rsid w:val="00E15D0F"/>
    <w:rsid w:val="00E15E52"/>
    <w:rsid w:val="00E163FA"/>
    <w:rsid w:val="00E16642"/>
    <w:rsid w:val="00E1691E"/>
    <w:rsid w:val="00E16CA2"/>
    <w:rsid w:val="00E172BE"/>
    <w:rsid w:val="00E17592"/>
    <w:rsid w:val="00E17856"/>
    <w:rsid w:val="00E17A46"/>
    <w:rsid w:val="00E17E64"/>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34D"/>
    <w:rsid w:val="00E23763"/>
    <w:rsid w:val="00E244F7"/>
    <w:rsid w:val="00E245B9"/>
    <w:rsid w:val="00E2494E"/>
    <w:rsid w:val="00E25061"/>
    <w:rsid w:val="00E253D5"/>
    <w:rsid w:val="00E25564"/>
    <w:rsid w:val="00E25B7A"/>
    <w:rsid w:val="00E25CC2"/>
    <w:rsid w:val="00E261BD"/>
    <w:rsid w:val="00E261F3"/>
    <w:rsid w:val="00E266B3"/>
    <w:rsid w:val="00E26BDE"/>
    <w:rsid w:val="00E270B1"/>
    <w:rsid w:val="00E270E1"/>
    <w:rsid w:val="00E279B8"/>
    <w:rsid w:val="00E300B0"/>
    <w:rsid w:val="00E300BE"/>
    <w:rsid w:val="00E3076B"/>
    <w:rsid w:val="00E30C48"/>
    <w:rsid w:val="00E30CEB"/>
    <w:rsid w:val="00E30EBD"/>
    <w:rsid w:val="00E30FAB"/>
    <w:rsid w:val="00E31175"/>
    <w:rsid w:val="00E317EA"/>
    <w:rsid w:val="00E31C99"/>
    <w:rsid w:val="00E32067"/>
    <w:rsid w:val="00E32638"/>
    <w:rsid w:val="00E328DB"/>
    <w:rsid w:val="00E32A69"/>
    <w:rsid w:val="00E32CCE"/>
    <w:rsid w:val="00E3305F"/>
    <w:rsid w:val="00E330CD"/>
    <w:rsid w:val="00E337EA"/>
    <w:rsid w:val="00E33812"/>
    <w:rsid w:val="00E33B59"/>
    <w:rsid w:val="00E33BE6"/>
    <w:rsid w:val="00E33ED5"/>
    <w:rsid w:val="00E3406E"/>
    <w:rsid w:val="00E34530"/>
    <w:rsid w:val="00E34F3B"/>
    <w:rsid w:val="00E359BE"/>
    <w:rsid w:val="00E362A0"/>
    <w:rsid w:val="00E36849"/>
    <w:rsid w:val="00E36893"/>
    <w:rsid w:val="00E3697D"/>
    <w:rsid w:val="00E36B59"/>
    <w:rsid w:val="00E370B2"/>
    <w:rsid w:val="00E37404"/>
    <w:rsid w:val="00E375B1"/>
    <w:rsid w:val="00E3778C"/>
    <w:rsid w:val="00E377BD"/>
    <w:rsid w:val="00E377E3"/>
    <w:rsid w:val="00E4002B"/>
    <w:rsid w:val="00E4011D"/>
    <w:rsid w:val="00E40766"/>
    <w:rsid w:val="00E40B9E"/>
    <w:rsid w:val="00E40D99"/>
    <w:rsid w:val="00E412C7"/>
    <w:rsid w:val="00E4151B"/>
    <w:rsid w:val="00E418D3"/>
    <w:rsid w:val="00E42138"/>
    <w:rsid w:val="00E426C5"/>
    <w:rsid w:val="00E4273E"/>
    <w:rsid w:val="00E427FB"/>
    <w:rsid w:val="00E42921"/>
    <w:rsid w:val="00E434E1"/>
    <w:rsid w:val="00E4389B"/>
    <w:rsid w:val="00E4396A"/>
    <w:rsid w:val="00E43CDA"/>
    <w:rsid w:val="00E43E27"/>
    <w:rsid w:val="00E440B5"/>
    <w:rsid w:val="00E44327"/>
    <w:rsid w:val="00E44424"/>
    <w:rsid w:val="00E44D06"/>
    <w:rsid w:val="00E4521D"/>
    <w:rsid w:val="00E454AF"/>
    <w:rsid w:val="00E454FF"/>
    <w:rsid w:val="00E4561C"/>
    <w:rsid w:val="00E4565D"/>
    <w:rsid w:val="00E456B8"/>
    <w:rsid w:val="00E46978"/>
    <w:rsid w:val="00E474D0"/>
    <w:rsid w:val="00E479A2"/>
    <w:rsid w:val="00E50093"/>
    <w:rsid w:val="00E50669"/>
    <w:rsid w:val="00E50776"/>
    <w:rsid w:val="00E509D2"/>
    <w:rsid w:val="00E50B3F"/>
    <w:rsid w:val="00E50D5F"/>
    <w:rsid w:val="00E515B8"/>
    <w:rsid w:val="00E51B3B"/>
    <w:rsid w:val="00E525C5"/>
    <w:rsid w:val="00E52BDC"/>
    <w:rsid w:val="00E52D69"/>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55"/>
    <w:rsid w:val="00E5797A"/>
    <w:rsid w:val="00E57AED"/>
    <w:rsid w:val="00E57DD1"/>
    <w:rsid w:val="00E604B4"/>
    <w:rsid w:val="00E60503"/>
    <w:rsid w:val="00E6060C"/>
    <w:rsid w:val="00E60CA4"/>
    <w:rsid w:val="00E60DED"/>
    <w:rsid w:val="00E61937"/>
    <w:rsid w:val="00E61E5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7BC"/>
    <w:rsid w:val="00E65A10"/>
    <w:rsid w:val="00E65AC4"/>
    <w:rsid w:val="00E65B4A"/>
    <w:rsid w:val="00E662A3"/>
    <w:rsid w:val="00E66B32"/>
    <w:rsid w:val="00E670FF"/>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1B"/>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4F2"/>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BEC"/>
    <w:rsid w:val="00E90C87"/>
    <w:rsid w:val="00E90D8C"/>
    <w:rsid w:val="00E90EC4"/>
    <w:rsid w:val="00E9143A"/>
    <w:rsid w:val="00E91486"/>
    <w:rsid w:val="00E91A2C"/>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4BB"/>
    <w:rsid w:val="00E966D7"/>
    <w:rsid w:val="00E967B6"/>
    <w:rsid w:val="00E9694C"/>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49D"/>
    <w:rsid w:val="00EA3159"/>
    <w:rsid w:val="00EA376D"/>
    <w:rsid w:val="00EA389D"/>
    <w:rsid w:val="00EA39FD"/>
    <w:rsid w:val="00EA3A58"/>
    <w:rsid w:val="00EA3A80"/>
    <w:rsid w:val="00EA3E00"/>
    <w:rsid w:val="00EA3EFF"/>
    <w:rsid w:val="00EA3F2A"/>
    <w:rsid w:val="00EA4418"/>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0FB"/>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C7"/>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56C"/>
    <w:rsid w:val="00ED1609"/>
    <w:rsid w:val="00ED1804"/>
    <w:rsid w:val="00ED19CD"/>
    <w:rsid w:val="00ED1C58"/>
    <w:rsid w:val="00ED2466"/>
    <w:rsid w:val="00ED2971"/>
    <w:rsid w:val="00ED2B17"/>
    <w:rsid w:val="00ED2F6C"/>
    <w:rsid w:val="00ED3682"/>
    <w:rsid w:val="00ED37CB"/>
    <w:rsid w:val="00ED3AD1"/>
    <w:rsid w:val="00ED3B26"/>
    <w:rsid w:val="00ED3C54"/>
    <w:rsid w:val="00ED414A"/>
    <w:rsid w:val="00ED4338"/>
    <w:rsid w:val="00ED453A"/>
    <w:rsid w:val="00ED4ABF"/>
    <w:rsid w:val="00ED4E11"/>
    <w:rsid w:val="00ED4EDB"/>
    <w:rsid w:val="00ED4F10"/>
    <w:rsid w:val="00ED590B"/>
    <w:rsid w:val="00ED6E42"/>
    <w:rsid w:val="00ED6F08"/>
    <w:rsid w:val="00ED6F61"/>
    <w:rsid w:val="00ED7160"/>
    <w:rsid w:val="00ED71A1"/>
    <w:rsid w:val="00ED740C"/>
    <w:rsid w:val="00ED74DA"/>
    <w:rsid w:val="00ED761A"/>
    <w:rsid w:val="00ED77FB"/>
    <w:rsid w:val="00ED7B1B"/>
    <w:rsid w:val="00ED7E9B"/>
    <w:rsid w:val="00EE033C"/>
    <w:rsid w:val="00EE101B"/>
    <w:rsid w:val="00EE1CC2"/>
    <w:rsid w:val="00EE2420"/>
    <w:rsid w:val="00EE2724"/>
    <w:rsid w:val="00EE2981"/>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7A1"/>
    <w:rsid w:val="00EF1947"/>
    <w:rsid w:val="00EF1AA3"/>
    <w:rsid w:val="00EF1B47"/>
    <w:rsid w:val="00EF1C4F"/>
    <w:rsid w:val="00EF1F3A"/>
    <w:rsid w:val="00EF298D"/>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312"/>
    <w:rsid w:val="00F13744"/>
    <w:rsid w:val="00F14134"/>
    <w:rsid w:val="00F1469F"/>
    <w:rsid w:val="00F14896"/>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81D"/>
    <w:rsid w:val="00F1791E"/>
    <w:rsid w:val="00F179C5"/>
    <w:rsid w:val="00F17EF9"/>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46C"/>
    <w:rsid w:val="00F275EE"/>
    <w:rsid w:val="00F276F1"/>
    <w:rsid w:val="00F27ACF"/>
    <w:rsid w:val="00F27EAD"/>
    <w:rsid w:val="00F30D92"/>
    <w:rsid w:val="00F30DE1"/>
    <w:rsid w:val="00F30F4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D6E"/>
    <w:rsid w:val="00F34E41"/>
    <w:rsid w:val="00F353A6"/>
    <w:rsid w:val="00F356BF"/>
    <w:rsid w:val="00F35BA4"/>
    <w:rsid w:val="00F35CE5"/>
    <w:rsid w:val="00F35D25"/>
    <w:rsid w:val="00F3696E"/>
    <w:rsid w:val="00F36B57"/>
    <w:rsid w:val="00F36E95"/>
    <w:rsid w:val="00F36F1D"/>
    <w:rsid w:val="00F371E3"/>
    <w:rsid w:val="00F3727F"/>
    <w:rsid w:val="00F37656"/>
    <w:rsid w:val="00F377D9"/>
    <w:rsid w:val="00F3792A"/>
    <w:rsid w:val="00F379A1"/>
    <w:rsid w:val="00F37CF5"/>
    <w:rsid w:val="00F401D0"/>
    <w:rsid w:val="00F41131"/>
    <w:rsid w:val="00F419E7"/>
    <w:rsid w:val="00F41E4B"/>
    <w:rsid w:val="00F42216"/>
    <w:rsid w:val="00F42529"/>
    <w:rsid w:val="00F428BF"/>
    <w:rsid w:val="00F429EA"/>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AD"/>
    <w:rsid w:val="00F57DDD"/>
    <w:rsid w:val="00F60066"/>
    <w:rsid w:val="00F6016F"/>
    <w:rsid w:val="00F603F3"/>
    <w:rsid w:val="00F6098B"/>
    <w:rsid w:val="00F61431"/>
    <w:rsid w:val="00F614F2"/>
    <w:rsid w:val="00F61BB9"/>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939"/>
    <w:rsid w:val="00F71B03"/>
    <w:rsid w:val="00F71CB3"/>
    <w:rsid w:val="00F71D68"/>
    <w:rsid w:val="00F72001"/>
    <w:rsid w:val="00F721C0"/>
    <w:rsid w:val="00F72323"/>
    <w:rsid w:val="00F7246E"/>
    <w:rsid w:val="00F7254D"/>
    <w:rsid w:val="00F7256E"/>
    <w:rsid w:val="00F725A6"/>
    <w:rsid w:val="00F729AA"/>
    <w:rsid w:val="00F729AF"/>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682C"/>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3AC2"/>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0A9"/>
    <w:rsid w:val="00FA320E"/>
    <w:rsid w:val="00FA33F9"/>
    <w:rsid w:val="00FA34B8"/>
    <w:rsid w:val="00FA4C2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2F9"/>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CED"/>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1F2"/>
    <w:rsid w:val="00FB72CF"/>
    <w:rsid w:val="00FB7CD9"/>
    <w:rsid w:val="00FC04E1"/>
    <w:rsid w:val="00FC166C"/>
    <w:rsid w:val="00FC17A7"/>
    <w:rsid w:val="00FC193E"/>
    <w:rsid w:val="00FC2CB0"/>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9EE"/>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389C"/>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7D4"/>
    <w:rsid w:val="00FD7ABB"/>
    <w:rsid w:val="00FD7BD3"/>
    <w:rsid w:val="00FD7D73"/>
    <w:rsid w:val="00FE0217"/>
    <w:rsid w:val="00FE05C6"/>
    <w:rsid w:val="00FE0956"/>
    <w:rsid w:val="00FE1177"/>
    <w:rsid w:val="00FE153C"/>
    <w:rsid w:val="00FE188E"/>
    <w:rsid w:val="00FE1984"/>
    <w:rsid w:val="00FE1EC8"/>
    <w:rsid w:val="00FE24A3"/>
    <w:rsid w:val="00FE27A2"/>
    <w:rsid w:val="00FE28EC"/>
    <w:rsid w:val="00FE29FB"/>
    <w:rsid w:val="00FE3056"/>
    <w:rsid w:val="00FE312A"/>
    <w:rsid w:val="00FE3501"/>
    <w:rsid w:val="00FE3B47"/>
    <w:rsid w:val="00FE416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5D"/>
    <w:rsid w:val="00FF15D5"/>
    <w:rsid w:val="00FF17DB"/>
    <w:rsid w:val="00FF1BBD"/>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09D"/>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70">
      <o:colormru v:ext="edit" colors="#b8b308,#002b5c"/>
    </o:shapedefaults>
    <o:shapelayout v:ext="edit">
      <o:idmap v:ext="edit" data="1"/>
    </o:shapelayout>
  </w:shapeDefaults>
  <w:decimalSymbol w:val="."/>
  <w:listSeparator w:val=","/>
  <w14:docId w14:val="275409AF"/>
  <w15:docId w15:val="{E4709591-3CC9-4A9A-99DD-8F92FEF1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BC"/>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character" w:styleId="HTMLCode">
    <w:name w:val="HTML Code"/>
    <w:basedOn w:val="DefaultParagraphFont"/>
    <w:uiPriority w:val="99"/>
    <w:semiHidden/>
    <w:unhideWhenUsed/>
    <w:rsid w:val="000F66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3983935">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0780444">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00444320">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599946672">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74733767">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03952632">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76297271">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85224539">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2868687">
      <w:bodyDiv w:val="1"/>
      <w:marLeft w:val="0"/>
      <w:marRight w:val="0"/>
      <w:marTop w:val="0"/>
      <w:marBottom w:val="0"/>
      <w:divBdr>
        <w:top w:val="none" w:sz="0" w:space="0" w:color="auto"/>
        <w:left w:val="none" w:sz="0" w:space="0" w:color="auto"/>
        <w:bottom w:val="none" w:sz="0" w:space="0" w:color="auto"/>
        <w:right w:val="none" w:sz="0" w:space="0" w:color="auto"/>
      </w:divBdr>
    </w:div>
    <w:div w:id="1204101895">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25679280">
      <w:bodyDiv w:val="1"/>
      <w:marLeft w:val="0"/>
      <w:marRight w:val="0"/>
      <w:marTop w:val="0"/>
      <w:marBottom w:val="0"/>
      <w:divBdr>
        <w:top w:val="none" w:sz="0" w:space="0" w:color="auto"/>
        <w:left w:val="none" w:sz="0" w:space="0" w:color="auto"/>
        <w:bottom w:val="none" w:sz="0" w:space="0" w:color="auto"/>
        <w:right w:val="none" w:sz="0" w:space="0" w:color="auto"/>
      </w:divBdr>
    </w:div>
    <w:div w:id="1246380441">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371030131">
      <w:bodyDiv w:val="1"/>
      <w:marLeft w:val="0"/>
      <w:marRight w:val="0"/>
      <w:marTop w:val="0"/>
      <w:marBottom w:val="0"/>
      <w:divBdr>
        <w:top w:val="none" w:sz="0" w:space="0" w:color="auto"/>
        <w:left w:val="none" w:sz="0" w:space="0" w:color="auto"/>
        <w:bottom w:val="none" w:sz="0" w:space="0" w:color="auto"/>
        <w:right w:val="none" w:sz="0" w:space="0" w:color="auto"/>
      </w:divBdr>
    </w:div>
    <w:div w:id="1412004007">
      <w:bodyDiv w:val="1"/>
      <w:marLeft w:val="0"/>
      <w:marRight w:val="0"/>
      <w:marTop w:val="0"/>
      <w:marBottom w:val="0"/>
      <w:divBdr>
        <w:top w:val="none" w:sz="0" w:space="0" w:color="auto"/>
        <w:left w:val="none" w:sz="0" w:space="0" w:color="auto"/>
        <w:bottom w:val="none" w:sz="0" w:space="0" w:color="auto"/>
        <w:right w:val="none" w:sz="0" w:space="0" w:color="auto"/>
      </w:divBdr>
    </w:div>
    <w:div w:id="143670575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21579655">
      <w:bodyDiv w:val="1"/>
      <w:marLeft w:val="0"/>
      <w:marRight w:val="0"/>
      <w:marTop w:val="0"/>
      <w:marBottom w:val="0"/>
      <w:divBdr>
        <w:top w:val="none" w:sz="0" w:space="0" w:color="auto"/>
        <w:left w:val="none" w:sz="0" w:space="0" w:color="auto"/>
        <w:bottom w:val="none" w:sz="0" w:space="0" w:color="auto"/>
        <w:right w:val="none" w:sz="0" w:space="0" w:color="auto"/>
      </w:divBdr>
    </w:div>
    <w:div w:id="1539245638">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596940860">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773165354">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43878525">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1985573836">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 w:id="21268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321B1-2ACD-403D-9012-2B9693534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363</TotalTime>
  <Pages>1</Pages>
  <Words>7776</Words>
  <Characters>44329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52001</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Anush Mohandass</cp:lastModifiedBy>
  <cp:revision>307</cp:revision>
  <cp:lastPrinted>2016-05-02T02:14:00Z</cp:lastPrinted>
  <dcterms:created xsi:type="dcterms:W3CDTF">2016-04-17T00:33:00Z</dcterms:created>
  <dcterms:modified xsi:type="dcterms:W3CDTF">2016-05-02T02:14:00Z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