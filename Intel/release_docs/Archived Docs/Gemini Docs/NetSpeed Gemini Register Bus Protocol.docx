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515154" w:rsidRDefault="0011273D" w:rsidP="00D0510B">
      <w:pPr>
        <w:pStyle w:val="Preliminary"/>
        <w:rPr>
          <w:rFonts w:asciiTheme="majorHAnsi" w:hAnsiTheme="majorHAnsi"/>
        </w:rPr>
      </w:pPr>
    </w:p>
    <w:p w14:paraId="6A86751C" w14:textId="77777777" w:rsidR="0011273D" w:rsidRPr="00515154" w:rsidRDefault="0011273D" w:rsidP="00D0510B">
      <w:pPr>
        <w:pStyle w:val="Body"/>
        <w:rPr>
          <w:rFonts w:asciiTheme="majorHAnsi" w:hAnsiTheme="majorHAnsi"/>
        </w:rPr>
      </w:pPr>
    </w:p>
    <w:p w14:paraId="3C7EAB6A" w14:textId="77777777" w:rsidR="0011273D" w:rsidRDefault="0011273D" w:rsidP="00D0510B">
      <w:pPr>
        <w:pStyle w:val="Body"/>
        <w:rPr>
          <w:rFonts w:asciiTheme="majorHAnsi" w:hAnsiTheme="majorHAnsi"/>
        </w:rPr>
      </w:pPr>
    </w:p>
    <w:p w14:paraId="167778E9" w14:textId="77777777" w:rsidR="00352E59" w:rsidRDefault="00352E59" w:rsidP="00D0510B">
      <w:pPr>
        <w:pStyle w:val="Body"/>
        <w:rPr>
          <w:rFonts w:asciiTheme="majorHAnsi" w:hAnsiTheme="majorHAnsi"/>
        </w:rPr>
      </w:pPr>
    </w:p>
    <w:p w14:paraId="10BCB3E9" w14:textId="1A48173E" w:rsidR="00352E59" w:rsidRPr="00261CD1" w:rsidRDefault="00352E59" w:rsidP="00261CD1">
      <w:pPr>
        <w:pStyle w:val="DocumentTitle"/>
        <w:rPr>
          <w:szCs w:val="48"/>
        </w:rPr>
      </w:pPr>
      <w:r w:rsidRPr="00261CD1">
        <w:rPr>
          <w:szCs w:val="48"/>
        </w:rPr>
        <w:t xml:space="preserve">NetSpeed </w:t>
      </w:r>
      <w:r w:rsidR="004E38E4">
        <w:rPr>
          <w:szCs w:val="48"/>
        </w:rPr>
        <w:t xml:space="preserve">Gemini </w:t>
      </w:r>
      <w:r w:rsidRPr="00261CD1">
        <w:rPr>
          <w:szCs w:val="48"/>
        </w:rPr>
        <w:t>Register Bus Protocol</w:t>
      </w:r>
    </w:p>
    <w:p w14:paraId="1B4EF483" w14:textId="267F83AA" w:rsidR="00795DA2" w:rsidRDefault="00795DA2" w:rsidP="00795DA2">
      <w:pPr>
        <w:pStyle w:val="DocumentRevision"/>
        <w:rPr>
          <w:rFonts w:asciiTheme="majorHAnsi" w:hAnsiTheme="majorHAnsi"/>
        </w:rPr>
      </w:pPr>
      <w:r w:rsidRPr="00EE31F6">
        <w:rPr>
          <w:rFonts w:asciiTheme="majorHAnsi" w:hAnsiTheme="majorHAnsi"/>
        </w:rPr>
        <w:t xml:space="preserve">Version:  </w:t>
      </w:r>
      <w:r w:rsidR="004E38E4">
        <w:rPr>
          <w:rFonts w:asciiTheme="majorHAnsi" w:hAnsiTheme="majorHAnsi"/>
        </w:rPr>
        <w:t>GEMINI-1</w:t>
      </w:r>
      <w:ins w:id="0" w:author="Anush Mohandass" w:date="2016-04-16T10:03:00Z">
        <w:r w:rsidR="00EE4EA2">
          <w:rPr>
            <w:rFonts w:asciiTheme="majorHAnsi" w:hAnsiTheme="majorHAnsi"/>
          </w:rPr>
          <w:t>6.04</w:t>
        </w:r>
      </w:ins>
      <w:del w:id="1" w:author="Anush Mohandass" w:date="2016-04-16T10:03:00Z">
        <w:r w:rsidR="004E38E4" w:rsidDel="00EE4EA2">
          <w:rPr>
            <w:rFonts w:asciiTheme="majorHAnsi" w:hAnsiTheme="majorHAnsi"/>
          </w:rPr>
          <w:delText>5.10</w:delText>
        </w:r>
      </w:del>
    </w:p>
    <w:p w14:paraId="55C9A693" w14:textId="2931A3E4" w:rsidR="00352E59" w:rsidRDefault="004E38E4" w:rsidP="00795DA2">
      <w:pPr>
        <w:pStyle w:val="DocumentRevision"/>
        <w:rPr>
          <w:rFonts w:asciiTheme="majorHAnsi" w:hAnsiTheme="majorHAnsi"/>
        </w:rPr>
      </w:pPr>
      <w:del w:id="2" w:author="Anush Mohandass" w:date="2016-04-16T10:03:00Z">
        <w:r w:rsidDel="00EE4EA2">
          <w:rPr>
            <w:rFonts w:asciiTheme="majorHAnsi" w:hAnsiTheme="majorHAnsi"/>
            <w:b w:val="0"/>
            <w:sz w:val="22"/>
            <w:szCs w:val="22"/>
          </w:rPr>
          <w:delText>October 5</w:delText>
        </w:r>
      </w:del>
      <w:ins w:id="3" w:author="Anush Mohandass" w:date="2016-04-16T10:03:00Z">
        <w:r w:rsidR="00EE4EA2">
          <w:rPr>
            <w:rFonts w:asciiTheme="majorHAnsi" w:hAnsiTheme="majorHAnsi"/>
            <w:b w:val="0"/>
            <w:sz w:val="22"/>
            <w:szCs w:val="22"/>
          </w:rPr>
          <w:t>April 15</w:t>
        </w:r>
      </w:ins>
      <w:r>
        <w:rPr>
          <w:rFonts w:asciiTheme="majorHAnsi" w:hAnsiTheme="majorHAnsi"/>
          <w:b w:val="0"/>
          <w:sz w:val="22"/>
          <w:szCs w:val="22"/>
        </w:rPr>
        <w:t>, 201</w:t>
      </w:r>
      <w:ins w:id="4" w:author="Anush Mohandass" w:date="2016-04-16T10:03:00Z">
        <w:r w:rsidR="00EE4EA2">
          <w:rPr>
            <w:rFonts w:asciiTheme="majorHAnsi" w:hAnsiTheme="majorHAnsi"/>
            <w:b w:val="0"/>
            <w:sz w:val="22"/>
            <w:szCs w:val="22"/>
          </w:rPr>
          <w:t>6</w:t>
        </w:r>
      </w:ins>
      <w:del w:id="5" w:author="Anush Mohandass" w:date="2016-04-16T10:03:00Z">
        <w:r w:rsidDel="00EE4EA2">
          <w:rPr>
            <w:rFonts w:asciiTheme="majorHAnsi" w:hAnsiTheme="majorHAnsi"/>
            <w:b w:val="0"/>
            <w:sz w:val="22"/>
            <w:szCs w:val="22"/>
          </w:rPr>
          <w:delText>5</w:delText>
        </w:r>
      </w:del>
    </w:p>
    <w:p w14:paraId="34083AEE" w14:textId="77777777" w:rsidR="00352E59" w:rsidRDefault="00352E59" w:rsidP="00D0510B">
      <w:pPr>
        <w:pStyle w:val="Body"/>
        <w:rPr>
          <w:rFonts w:asciiTheme="majorHAnsi" w:hAnsiTheme="majorHAnsi"/>
        </w:rPr>
      </w:pPr>
    </w:p>
    <w:p w14:paraId="3AC99B05" w14:textId="77777777" w:rsidR="00352E59" w:rsidRDefault="00352E59" w:rsidP="00D0510B">
      <w:pPr>
        <w:pStyle w:val="Body"/>
        <w:rPr>
          <w:rFonts w:asciiTheme="majorHAnsi" w:hAnsiTheme="majorHAnsi"/>
        </w:rPr>
      </w:pPr>
    </w:p>
    <w:p w14:paraId="634CF17F" w14:textId="77777777" w:rsidR="00352E59" w:rsidRDefault="00352E59" w:rsidP="00D0510B">
      <w:pPr>
        <w:pStyle w:val="Body"/>
        <w:rPr>
          <w:rFonts w:asciiTheme="majorHAnsi" w:hAnsiTheme="majorHAnsi"/>
        </w:rPr>
      </w:pPr>
    </w:p>
    <w:p w14:paraId="19D97772" w14:textId="77777777" w:rsidR="00352E59" w:rsidRDefault="00352E59" w:rsidP="00D0510B">
      <w:pPr>
        <w:pStyle w:val="Body"/>
        <w:rPr>
          <w:rFonts w:asciiTheme="majorHAnsi" w:hAnsiTheme="majorHAnsi"/>
        </w:rPr>
      </w:pPr>
    </w:p>
    <w:p w14:paraId="46C80FE1" w14:textId="77777777" w:rsidR="00352E59" w:rsidRDefault="00352E59" w:rsidP="00D0510B">
      <w:pPr>
        <w:pStyle w:val="Body"/>
        <w:rPr>
          <w:rFonts w:asciiTheme="majorHAnsi" w:hAnsiTheme="majorHAnsi"/>
        </w:rPr>
      </w:pPr>
    </w:p>
    <w:p w14:paraId="0415FED0" w14:textId="77777777" w:rsidR="00352E59" w:rsidRDefault="00352E59" w:rsidP="00D0510B">
      <w:pPr>
        <w:pStyle w:val="Body"/>
        <w:rPr>
          <w:rFonts w:asciiTheme="majorHAnsi" w:hAnsiTheme="majorHAnsi"/>
        </w:rPr>
      </w:pPr>
    </w:p>
    <w:p w14:paraId="5ADD1D65" w14:textId="77777777" w:rsidR="00352E59" w:rsidRDefault="00352E59" w:rsidP="00D0510B">
      <w:pPr>
        <w:pStyle w:val="Body"/>
        <w:rPr>
          <w:rFonts w:asciiTheme="majorHAnsi" w:hAnsiTheme="majorHAnsi"/>
        </w:rPr>
      </w:pPr>
    </w:p>
    <w:p w14:paraId="6FBD8F7E" w14:textId="77777777" w:rsidR="00352E59" w:rsidRDefault="00352E59" w:rsidP="00D0510B">
      <w:pPr>
        <w:pStyle w:val="Body"/>
        <w:rPr>
          <w:rFonts w:asciiTheme="majorHAnsi" w:hAnsiTheme="majorHAnsi"/>
        </w:rPr>
      </w:pPr>
    </w:p>
    <w:p w14:paraId="5636D2E0" w14:textId="77777777" w:rsidR="00352E59" w:rsidRDefault="00352E59" w:rsidP="00D0510B">
      <w:pPr>
        <w:pStyle w:val="Body"/>
        <w:rPr>
          <w:rFonts w:asciiTheme="majorHAnsi" w:hAnsiTheme="majorHAnsi"/>
        </w:rPr>
      </w:pPr>
    </w:p>
    <w:p w14:paraId="1044D031" w14:textId="77777777" w:rsidR="00352E59" w:rsidRDefault="00352E59" w:rsidP="00D0510B">
      <w:pPr>
        <w:pStyle w:val="Body"/>
        <w:rPr>
          <w:rFonts w:asciiTheme="majorHAnsi" w:hAnsiTheme="majorHAnsi"/>
        </w:rPr>
      </w:pPr>
    </w:p>
    <w:p w14:paraId="3AF3A218" w14:textId="77777777" w:rsidR="00352E59" w:rsidRDefault="00352E59" w:rsidP="00D0510B">
      <w:pPr>
        <w:pStyle w:val="Body"/>
        <w:rPr>
          <w:rFonts w:asciiTheme="majorHAnsi" w:hAnsiTheme="majorHAnsi"/>
        </w:rPr>
      </w:pPr>
    </w:p>
    <w:p w14:paraId="2F9E58B3" w14:textId="77777777" w:rsidR="00352E59" w:rsidRDefault="00352E59" w:rsidP="00D0510B">
      <w:pPr>
        <w:pStyle w:val="Body"/>
        <w:rPr>
          <w:rFonts w:asciiTheme="majorHAnsi" w:hAnsiTheme="majorHAnsi"/>
        </w:rPr>
      </w:pPr>
    </w:p>
    <w:p w14:paraId="68BD86AB" w14:textId="77777777" w:rsidR="00352E59" w:rsidRDefault="00352E59" w:rsidP="00D0510B">
      <w:pPr>
        <w:pStyle w:val="Body"/>
        <w:rPr>
          <w:rFonts w:asciiTheme="majorHAnsi" w:hAnsiTheme="majorHAnsi"/>
        </w:rPr>
      </w:pPr>
    </w:p>
    <w:p w14:paraId="49E43E70" w14:textId="77777777" w:rsidR="00352E59" w:rsidRDefault="00352E59" w:rsidP="00D0510B">
      <w:pPr>
        <w:pStyle w:val="Body"/>
        <w:rPr>
          <w:rFonts w:asciiTheme="majorHAnsi" w:hAnsiTheme="majorHAnsi"/>
        </w:rPr>
      </w:pPr>
    </w:p>
    <w:p w14:paraId="543C333E" w14:textId="77777777" w:rsidR="00352E59" w:rsidRDefault="00352E59" w:rsidP="00D0510B">
      <w:pPr>
        <w:pStyle w:val="Body"/>
        <w:rPr>
          <w:rFonts w:asciiTheme="majorHAnsi" w:hAnsiTheme="majorHAnsi"/>
        </w:rPr>
      </w:pPr>
    </w:p>
    <w:p w14:paraId="2486A239" w14:textId="77777777" w:rsidR="00352E59" w:rsidRDefault="00352E59" w:rsidP="00D0510B">
      <w:pPr>
        <w:pStyle w:val="Body"/>
        <w:rPr>
          <w:rFonts w:asciiTheme="majorHAnsi" w:hAnsiTheme="majorHAnsi"/>
        </w:rPr>
      </w:pPr>
    </w:p>
    <w:p w14:paraId="5C0A303C" w14:textId="77777777" w:rsidR="00352E59" w:rsidRDefault="00352E59" w:rsidP="00D0510B">
      <w:pPr>
        <w:pStyle w:val="Body"/>
        <w:rPr>
          <w:rFonts w:asciiTheme="majorHAnsi" w:hAnsiTheme="majorHAnsi"/>
        </w:rPr>
      </w:pPr>
    </w:p>
    <w:p w14:paraId="3AD143B4" w14:textId="77777777" w:rsidR="00A40B9E" w:rsidRPr="00515154" w:rsidRDefault="00A40B9E" w:rsidP="00D0510B">
      <w:pPr>
        <w:rPr>
          <w:rFonts w:asciiTheme="majorHAnsi" w:eastAsiaTheme="majorEastAsia" w:hAnsiTheme="majorHAnsi" w:cstheme="majorBidi"/>
          <w:color w:val="17365D" w:themeColor="text2" w:themeShade="BF"/>
          <w:spacing w:val="5"/>
          <w:kern w:val="28"/>
          <w:sz w:val="52"/>
          <w:szCs w:val="52"/>
        </w:rPr>
      </w:pPr>
      <w:r w:rsidRPr="00515154">
        <w:rPr>
          <w:rFonts w:asciiTheme="majorHAnsi" w:eastAsiaTheme="majorEastAsia" w:hAnsiTheme="majorHAnsi" w:cstheme="majorBidi"/>
          <w:color w:val="17365D" w:themeColor="text2" w:themeShade="BF"/>
          <w:spacing w:val="5"/>
          <w:kern w:val="28"/>
          <w:sz w:val="52"/>
          <w:szCs w:val="52"/>
        </w:rPr>
        <w:lastRenderedPageBreak/>
        <w:t>NetSpeed Register Bus Protocol</w:t>
      </w:r>
    </w:p>
    <w:p w14:paraId="395C76B0" w14:textId="77777777" w:rsidR="00A40B9E" w:rsidRPr="00515154" w:rsidRDefault="00A40B9E" w:rsidP="00D0510B">
      <w:pPr>
        <w:pStyle w:val="HeadingPreface"/>
        <w:rPr>
          <w:rFonts w:asciiTheme="majorHAnsi" w:hAnsiTheme="majorHAnsi"/>
        </w:rPr>
      </w:pPr>
      <w:bookmarkStart w:id="6" w:name="_Toc390939249"/>
      <w:bookmarkStart w:id="7" w:name="_Toc407102488"/>
      <w:bookmarkStart w:id="8" w:name="_Toc407102543"/>
      <w:bookmarkStart w:id="9" w:name="_Toc416806464"/>
      <w:bookmarkStart w:id="10" w:name="_Toc448564697"/>
      <w:r w:rsidRPr="00515154">
        <w:rPr>
          <w:rFonts w:asciiTheme="majorHAnsi" w:hAnsiTheme="majorHAnsi"/>
        </w:rPr>
        <w:t>About This Document</w:t>
      </w:r>
      <w:bookmarkEnd w:id="6"/>
      <w:bookmarkEnd w:id="7"/>
      <w:bookmarkEnd w:id="8"/>
      <w:bookmarkEnd w:id="9"/>
      <w:bookmarkEnd w:id="10"/>
    </w:p>
    <w:p w14:paraId="2B421455" w14:textId="77777777" w:rsidR="00A40B9E" w:rsidRPr="00515154" w:rsidRDefault="00A40B9E" w:rsidP="00D0510B">
      <w:pPr>
        <w:pStyle w:val="Body"/>
        <w:rPr>
          <w:rFonts w:asciiTheme="majorHAnsi" w:hAnsiTheme="majorHAnsi"/>
        </w:rPr>
      </w:pPr>
      <w:r w:rsidRPr="00515154">
        <w:rPr>
          <w:rFonts w:asciiTheme="majorHAnsi" w:hAnsiTheme="majorHAnsi"/>
        </w:rPr>
        <w:t xml:space="preserve">This document describes the NetSpeed register bus architecture and protocol. Using NocStudio, users can define NoC </w:t>
      </w:r>
      <w:r w:rsidRPr="00515154">
        <w:rPr>
          <w:rFonts w:asciiTheme="majorHAnsi" w:hAnsiTheme="majorHAnsi"/>
          <w:color w:val="000000"/>
          <w:sz w:val="20"/>
          <w:szCs w:val="20"/>
        </w:rPr>
        <w:t>architectures</w:t>
      </w:r>
      <w:r w:rsidRPr="00515154">
        <w:rPr>
          <w:rFonts w:asciiTheme="majorHAnsi" w:hAnsiTheme="majorHAnsi"/>
          <w:sz w:val="20"/>
          <w:szCs w:val="20"/>
        </w:rPr>
        <w:t xml:space="preserve">, describe </w:t>
      </w:r>
      <w:r w:rsidRPr="00515154">
        <w:rPr>
          <w:rFonts w:asciiTheme="majorHAnsi" w:hAnsiTheme="majorHAnsi"/>
        </w:rPr>
        <w:t>specifications and requirements, optimize the NoC design and generate a register bus for the specified NoCs that can access NoC registers as well as customer registers.</w:t>
      </w:r>
    </w:p>
    <w:p w14:paraId="2112C4EA" w14:textId="77777777" w:rsidR="00A40B9E" w:rsidRPr="00515154" w:rsidRDefault="00A40B9E" w:rsidP="00D0510B">
      <w:pPr>
        <w:pStyle w:val="HeadingPreface"/>
        <w:tabs>
          <w:tab w:val="left" w:pos="2700"/>
        </w:tabs>
        <w:rPr>
          <w:rFonts w:asciiTheme="majorHAnsi" w:hAnsiTheme="majorHAnsi"/>
        </w:rPr>
      </w:pPr>
      <w:bookmarkStart w:id="11" w:name="_Toc390939250"/>
      <w:bookmarkStart w:id="12" w:name="_Toc407102489"/>
      <w:bookmarkStart w:id="13" w:name="_Toc407102544"/>
      <w:bookmarkStart w:id="14" w:name="_Toc416806465"/>
      <w:bookmarkStart w:id="15" w:name="_Toc448564698"/>
      <w:r w:rsidRPr="00515154">
        <w:rPr>
          <w:rFonts w:asciiTheme="majorHAnsi" w:hAnsiTheme="majorHAnsi"/>
        </w:rPr>
        <w:t>Audience</w:t>
      </w:r>
      <w:bookmarkEnd w:id="11"/>
      <w:bookmarkEnd w:id="12"/>
      <w:bookmarkEnd w:id="13"/>
      <w:bookmarkEnd w:id="14"/>
      <w:bookmarkEnd w:id="15"/>
      <w:r w:rsidRPr="00515154">
        <w:rPr>
          <w:rFonts w:asciiTheme="majorHAnsi" w:hAnsiTheme="majorHAnsi"/>
        </w:rPr>
        <w:t xml:space="preserve"> </w:t>
      </w:r>
      <w:r w:rsidRPr="00515154">
        <w:rPr>
          <w:rFonts w:asciiTheme="majorHAnsi" w:hAnsiTheme="majorHAnsi"/>
        </w:rPr>
        <w:tab/>
      </w:r>
    </w:p>
    <w:p w14:paraId="68191C26" w14:textId="77777777" w:rsidR="00A40B9E" w:rsidRPr="00515154" w:rsidRDefault="00A40B9E" w:rsidP="00D0510B">
      <w:pPr>
        <w:pStyle w:val="Body"/>
        <w:rPr>
          <w:rFonts w:asciiTheme="majorHAnsi" w:hAnsiTheme="majorHAnsi"/>
        </w:rPr>
      </w:pPr>
      <w:r w:rsidRPr="00515154">
        <w:rPr>
          <w:rFonts w:asciiTheme="majorHAnsi" w:hAnsiTheme="majorHAnsi"/>
        </w:rPr>
        <w:t xml:space="preserve">This document is intended for users of NocStudio: </w:t>
      </w:r>
    </w:p>
    <w:p w14:paraId="2659C129" w14:textId="77777777" w:rsidR="00A40B9E" w:rsidRPr="00515154" w:rsidRDefault="00A40B9E" w:rsidP="00D0510B">
      <w:pPr>
        <w:pStyle w:val="Bullet1"/>
        <w:rPr>
          <w:rFonts w:asciiTheme="majorHAnsi" w:hAnsiTheme="majorHAnsi"/>
        </w:rPr>
      </w:pPr>
      <w:r w:rsidRPr="00515154">
        <w:rPr>
          <w:rFonts w:asciiTheme="majorHAnsi" w:hAnsiTheme="majorHAnsi"/>
        </w:rPr>
        <w:t>NoC Architects</w:t>
      </w:r>
    </w:p>
    <w:p w14:paraId="5C541630" w14:textId="77777777" w:rsidR="00A40B9E" w:rsidRPr="00515154" w:rsidRDefault="00A40B9E" w:rsidP="00D0510B">
      <w:pPr>
        <w:pStyle w:val="Bullet1"/>
        <w:rPr>
          <w:rFonts w:asciiTheme="majorHAnsi" w:hAnsiTheme="majorHAnsi"/>
        </w:rPr>
      </w:pPr>
      <w:r w:rsidRPr="00515154">
        <w:rPr>
          <w:rFonts w:asciiTheme="majorHAnsi" w:hAnsiTheme="majorHAnsi"/>
        </w:rPr>
        <w:t>NoC Designers</w:t>
      </w:r>
    </w:p>
    <w:p w14:paraId="20E4168B" w14:textId="77777777" w:rsidR="00A40B9E" w:rsidRPr="00515154" w:rsidRDefault="00A40B9E" w:rsidP="00D0510B">
      <w:pPr>
        <w:pStyle w:val="Bullet1"/>
        <w:rPr>
          <w:rFonts w:asciiTheme="majorHAnsi" w:hAnsiTheme="majorHAnsi"/>
        </w:rPr>
      </w:pPr>
      <w:r w:rsidRPr="00515154">
        <w:rPr>
          <w:rFonts w:asciiTheme="majorHAnsi" w:hAnsiTheme="majorHAnsi"/>
        </w:rPr>
        <w:t>SoC Architects</w:t>
      </w:r>
    </w:p>
    <w:p w14:paraId="69418392" w14:textId="77777777" w:rsidR="00A40B9E" w:rsidRPr="00515154" w:rsidRDefault="00A40B9E" w:rsidP="00D0510B">
      <w:pPr>
        <w:pStyle w:val="Body"/>
        <w:ind w:left="720"/>
        <w:rPr>
          <w:rFonts w:asciiTheme="majorHAnsi" w:hAnsiTheme="majorHAnsi"/>
        </w:rPr>
      </w:pPr>
    </w:p>
    <w:p w14:paraId="11617745" w14:textId="77777777" w:rsidR="00A40B9E" w:rsidRPr="00515154" w:rsidRDefault="00A40B9E" w:rsidP="00D0510B">
      <w:pPr>
        <w:pStyle w:val="HeadingPreface"/>
        <w:rPr>
          <w:rFonts w:asciiTheme="majorHAnsi" w:hAnsiTheme="majorHAnsi"/>
        </w:rPr>
      </w:pPr>
      <w:bookmarkStart w:id="16" w:name="_Toc390939251"/>
      <w:bookmarkStart w:id="17" w:name="_Toc407102490"/>
      <w:bookmarkStart w:id="18" w:name="_Toc407102545"/>
      <w:bookmarkStart w:id="19" w:name="_Toc416806466"/>
      <w:bookmarkStart w:id="20" w:name="_Toc448564699"/>
      <w:r w:rsidRPr="00515154">
        <w:rPr>
          <w:rFonts w:asciiTheme="majorHAnsi" w:hAnsiTheme="majorHAnsi"/>
        </w:rPr>
        <w:t>Related Documents</w:t>
      </w:r>
      <w:bookmarkEnd w:id="16"/>
      <w:bookmarkEnd w:id="17"/>
      <w:bookmarkEnd w:id="18"/>
      <w:bookmarkEnd w:id="19"/>
      <w:bookmarkEnd w:id="20"/>
      <w:r w:rsidRPr="00515154">
        <w:rPr>
          <w:rFonts w:asciiTheme="majorHAnsi" w:hAnsiTheme="majorHAnsi"/>
        </w:rPr>
        <w:t xml:space="preserve"> </w:t>
      </w:r>
    </w:p>
    <w:p w14:paraId="632955E0" w14:textId="77777777" w:rsidR="00A40B9E" w:rsidRPr="00515154" w:rsidRDefault="00A40B9E" w:rsidP="00D0510B">
      <w:pPr>
        <w:pStyle w:val="Body"/>
        <w:rPr>
          <w:rFonts w:asciiTheme="majorHAnsi" w:hAnsiTheme="majorHAnsi"/>
        </w:rPr>
      </w:pPr>
      <w:r w:rsidRPr="00515154">
        <w:rPr>
          <w:rFonts w:asciiTheme="majorHAnsi" w:hAnsiTheme="majorHAnsi"/>
        </w:rPr>
        <w:t>The following documents can be used as a reference to this document.</w:t>
      </w:r>
    </w:p>
    <w:p w14:paraId="43D05AFA" w14:textId="77777777" w:rsidR="00A40B9E" w:rsidRPr="00515154" w:rsidRDefault="00A40B9E" w:rsidP="008258DF">
      <w:pPr>
        <w:pStyle w:val="Bullet1"/>
        <w:numPr>
          <w:ilvl w:val="0"/>
          <w:numId w:val="21"/>
        </w:numPr>
        <w:rPr>
          <w:rFonts w:asciiTheme="majorHAnsi" w:hAnsiTheme="majorHAnsi"/>
        </w:rPr>
      </w:pPr>
      <w:r w:rsidRPr="00515154">
        <w:rPr>
          <w:rFonts w:asciiTheme="majorHAnsi" w:hAnsiTheme="majorHAnsi"/>
        </w:rPr>
        <w:t>NetSpeed NocStudio User Manual</w:t>
      </w:r>
    </w:p>
    <w:p w14:paraId="1AF14413" w14:textId="77777777" w:rsidR="0011273D" w:rsidRPr="00515154" w:rsidRDefault="0011273D" w:rsidP="00D0510B">
      <w:pPr>
        <w:pStyle w:val="HeadingPreface"/>
        <w:rPr>
          <w:rFonts w:asciiTheme="majorHAnsi" w:hAnsiTheme="majorHAnsi"/>
        </w:rPr>
      </w:pPr>
      <w:bookmarkStart w:id="21" w:name="_Toc416806467"/>
      <w:bookmarkStart w:id="22" w:name="_Toc448564700"/>
      <w:r w:rsidRPr="00515154">
        <w:rPr>
          <w:rFonts w:asciiTheme="majorHAnsi" w:hAnsiTheme="majorHAnsi"/>
        </w:rPr>
        <w:t>Related Documents</w:t>
      </w:r>
      <w:bookmarkEnd w:id="21"/>
      <w:bookmarkEnd w:id="22"/>
      <w:r w:rsidRPr="00515154">
        <w:rPr>
          <w:rFonts w:asciiTheme="majorHAnsi" w:hAnsiTheme="majorHAnsi"/>
        </w:rPr>
        <w:t xml:space="preserve"> </w:t>
      </w:r>
    </w:p>
    <w:p w14:paraId="34CD49EF" w14:textId="77777777" w:rsidR="0011273D" w:rsidRPr="00515154" w:rsidRDefault="0011273D" w:rsidP="00D0510B">
      <w:pPr>
        <w:pStyle w:val="Body"/>
        <w:rPr>
          <w:rFonts w:asciiTheme="majorHAnsi" w:hAnsiTheme="majorHAnsi"/>
        </w:rPr>
      </w:pPr>
      <w:r w:rsidRPr="00515154">
        <w:rPr>
          <w:rFonts w:asciiTheme="majorHAnsi" w:hAnsiTheme="majorHAnsi"/>
        </w:rPr>
        <w:t>The following documents can be used as a reference to this document.</w:t>
      </w:r>
    </w:p>
    <w:p w14:paraId="3BCB6584" w14:textId="788C9A95" w:rsidR="000A029C" w:rsidRPr="00515154" w:rsidRDefault="000A029C" w:rsidP="00D0510B">
      <w:pPr>
        <w:pStyle w:val="Bullet1"/>
      </w:pPr>
      <w:r w:rsidRPr="00515154">
        <w:t xml:space="preserve">NetSpeed NocStudio </w:t>
      </w:r>
      <w:r w:rsidR="004E38E4">
        <w:t>Gemini</w:t>
      </w:r>
      <w:r w:rsidRPr="00515154">
        <w:t xml:space="preserve"> User Manual </w:t>
      </w:r>
    </w:p>
    <w:p w14:paraId="05024336" w14:textId="0BC3A791" w:rsidR="000A029C" w:rsidRPr="00515154" w:rsidRDefault="000A029C" w:rsidP="00D0510B">
      <w:pPr>
        <w:pStyle w:val="Bullet1"/>
      </w:pPr>
      <w:r w:rsidRPr="00515154">
        <w:t xml:space="preserve">NetSpeed </w:t>
      </w:r>
      <w:r w:rsidR="004E38E4">
        <w:t>Gemini</w:t>
      </w:r>
      <w:r w:rsidRPr="00515154">
        <w:t xml:space="preserve"> Physical Design Guidelines</w:t>
      </w:r>
    </w:p>
    <w:p w14:paraId="7289985E" w14:textId="77777777" w:rsidR="0011273D" w:rsidRPr="00515154" w:rsidRDefault="0011273D" w:rsidP="00D0510B">
      <w:pPr>
        <w:pStyle w:val="HeadingPreface"/>
        <w:rPr>
          <w:rFonts w:asciiTheme="majorHAnsi" w:hAnsiTheme="majorHAnsi"/>
        </w:rPr>
      </w:pPr>
      <w:bookmarkStart w:id="23" w:name="_Toc416806468"/>
      <w:bookmarkStart w:id="24" w:name="_Toc448564701"/>
      <w:r w:rsidRPr="00515154">
        <w:rPr>
          <w:rFonts w:asciiTheme="majorHAnsi" w:hAnsiTheme="majorHAnsi"/>
        </w:rPr>
        <w:t>Customer Support</w:t>
      </w:r>
      <w:bookmarkEnd w:id="23"/>
      <w:bookmarkEnd w:id="24"/>
    </w:p>
    <w:p w14:paraId="23A75253" w14:textId="736706DC" w:rsidR="0011273D" w:rsidRPr="00515154" w:rsidRDefault="0011273D" w:rsidP="00D0510B">
      <w:pPr>
        <w:pStyle w:val="Body"/>
        <w:rPr>
          <w:rFonts w:asciiTheme="majorHAnsi" w:hAnsiTheme="majorHAnsi"/>
        </w:rPr>
      </w:pPr>
      <w:r w:rsidRPr="00515154">
        <w:rPr>
          <w:rFonts w:asciiTheme="majorHAnsi" w:hAnsiTheme="majorHAnsi"/>
        </w:rPr>
        <w:t xml:space="preserve">For technical support about this product, please </w:t>
      </w:r>
      <w:bookmarkStart w:id="25" w:name="_GoBack"/>
      <w:bookmarkEnd w:id="25"/>
      <w:r w:rsidRPr="00515154">
        <w:rPr>
          <w:rFonts w:asciiTheme="majorHAnsi" w:hAnsiTheme="majorHAnsi"/>
        </w:rPr>
        <w:t xml:space="preserve">contact </w:t>
      </w:r>
      <w:hyperlink r:id="rId8" w:history="1">
        <w:r w:rsidR="00F83F19" w:rsidRPr="00515154">
          <w:rPr>
            <w:rStyle w:val="Hyperlink"/>
            <w:rFonts w:asciiTheme="majorHAnsi" w:hAnsiTheme="majorHAnsi"/>
          </w:rPr>
          <w:t>support@netspeedsystems.com</w:t>
        </w:r>
      </w:hyperlink>
    </w:p>
    <w:p w14:paraId="64C36FBE" w14:textId="297E05B4" w:rsidR="005D7614" w:rsidRPr="00515154" w:rsidRDefault="0011273D" w:rsidP="00D0510B">
      <w:pPr>
        <w:pStyle w:val="Body"/>
        <w:rPr>
          <w:rStyle w:val="Hyperlink"/>
          <w:rFonts w:asciiTheme="majorHAnsi" w:hAnsiTheme="majorHAnsi"/>
        </w:rPr>
      </w:pPr>
      <w:r w:rsidRPr="00515154">
        <w:rPr>
          <w:rFonts w:asciiTheme="majorHAnsi" w:hAnsiTheme="majorHAnsi"/>
        </w:rPr>
        <w:t xml:space="preserve">For general information about NetSpeed products refer to: </w:t>
      </w:r>
      <w:hyperlink r:id="rId9" w:history="1">
        <w:r w:rsidRPr="00515154">
          <w:rPr>
            <w:rStyle w:val="Hyperlink"/>
            <w:rFonts w:asciiTheme="majorHAnsi" w:hAnsiTheme="majorHAnsi"/>
          </w:rPr>
          <w:t>www.netspeedsystems.com</w:t>
        </w:r>
      </w:hyperlink>
    </w:p>
    <w:p w14:paraId="62AD86DB" w14:textId="77777777" w:rsidR="005D7614" w:rsidRPr="00515154" w:rsidRDefault="005D7614" w:rsidP="00D0510B">
      <w:pPr>
        <w:rPr>
          <w:rStyle w:val="Hyperlink"/>
          <w:rFonts w:asciiTheme="majorHAnsi" w:hAnsiTheme="majorHAnsi"/>
          <w:szCs w:val="24"/>
        </w:rPr>
      </w:pPr>
      <w:r w:rsidRPr="00515154">
        <w:rPr>
          <w:rStyle w:val="Hyperlink"/>
          <w:rFonts w:asciiTheme="majorHAnsi" w:hAnsiTheme="majorHAnsi"/>
        </w:rPr>
        <w:br w:type="page"/>
      </w:r>
    </w:p>
    <w:p w14:paraId="38A2AE1B" w14:textId="77777777" w:rsidR="0011273D" w:rsidRPr="00515154" w:rsidRDefault="0011273D" w:rsidP="00D0510B">
      <w:pPr>
        <w:pStyle w:val="Contents"/>
      </w:pPr>
      <w:r w:rsidRPr="00515154">
        <w:lastRenderedPageBreak/>
        <w:t>Contents</w:t>
      </w:r>
    </w:p>
    <w:p w14:paraId="6C17735F" w14:textId="12BCAF25" w:rsidR="00A1601E" w:rsidRPr="00A1601E" w:rsidDel="00EE4EA2" w:rsidRDefault="0011273D">
      <w:pPr>
        <w:pStyle w:val="TOC1"/>
        <w:rPr>
          <w:del w:id="26" w:author="Anush Mohandass" w:date="2016-04-16T10:09:00Z"/>
          <w:rFonts w:asciiTheme="minorHAnsi" w:hAnsiTheme="minorHAnsi"/>
          <w:b w:val="0"/>
          <w:color w:val="auto"/>
          <w:szCs w:val="22"/>
        </w:rPr>
      </w:pPr>
      <w:del w:id="27" w:author="Anush Mohandass" w:date="2016-04-16T10:09:00Z">
        <w:r w:rsidRPr="00A1601E" w:rsidDel="00EE4EA2">
          <w:rPr>
            <w:b w:val="0"/>
          </w:rPr>
          <w:fldChar w:fldCharType="begin"/>
        </w:r>
        <w:r w:rsidRPr="00A1601E" w:rsidDel="00EE4EA2">
          <w:rPr>
            <w:b w:val="0"/>
          </w:rPr>
          <w:delInstrText xml:space="preserve"> TOC \o "1-3" \h \z \t "Appendix,1" </w:delInstrText>
        </w:r>
        <w:r w:rsidRPr="00A1601E" w:rsidDel="00EE4EA2">
          <w:rPr>
            <w:b w:val="0"/>
          </w:rPr>
          <w:fldChar w:fldCharType="separate"/>
        </w:r>
        <w:r w:rsidR="005A3177" w:rsidDel="00EE4EA2">
          <w:fldChar w:fldCharType="begin"/>
        </w:r>
        <w:r w:rsidR="005A3177" w:rsidDel="00EE4EA2">
          <w:delInstrText xml:space="preserve"> HYPERLINK \l "_Toc416806464" </w:delInstrText>
        </w:r>
        <w:r w:rsidR="005A3177" w:rsidDel="00EE4EA2">
          <w:fldChar w:fldCharType="separate"/>
        </w:r>
        <w:r w:rsidR="00A1601E" w:rsidRPr="00A1601E" w:rsidDel="00EE4EA2">
          <w:rPr>
            <w:rStyle w:val="Hyperlink"/>
            <w:rFonts w:asciiTheme="majorHAnsi" w:hAnsiTheme="majorHAnsi"/>
            <w:b w:val="0"/>
          </w:rPr>
          <w:delText>About This Document</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_Toc416806464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w:delText>
        </w:r>
        <w:r w:rsidR="00A1601E" w:rsidRPr="00A1601E" w:rsidDel="00EE4EA2">
          <w:rPr>
            <w:b w:val="0"/>
            <w:webHidden/>
          </w:rPr>
          <w:fldChar w:fldCharType="end"/>
        </w:r>
        <w:r w:rsidR="005A3177" w:rsidDel="00EE4EA2">
          <w:rPr>
            <w:b w:val="0"/>
          </w:rPr>
          <w:fldChar w:fldCharType="end"/>
        </w:r>
      </w:del>
    </w:p>
    <w:p w14:paraId="5AB1E165" w14:textId="3A32B74B" w:rsidR="00A1601E" w:rsidRPr="00A1601E" w:rsidDel="00EE4EA2" w:rsidRDefault="005A3177">
      <w:pPr>
        <w:pStyle w:val="TOC1"/>
        <w:rPr>
          <w:del w:id="28" w:author="Anush Mohandass" w:date="2016-04-16T10:09:00Z"/>
          <w:rFonts w:asciiTheme="minorHAnsi" w:hAnsiTheme="minorHAnsi"/>
          <w:b w:val="0"/>
          <w:color w:val="auto"/>
          <w:szCs w:val="22"/>
        </w:rPr>
      </w:pPr>
      <w:del w:id="29" w:author="Anush Mohandass" w:date="2016-04-16T10:09:00Z">
        <w:r w:rsidDel="00EE4EA2">
          <w:fldChar w:fldCharType="begin"/>
        </w:r>
        <w:r w:rsidDel="00EE4EA2">
          <w:delInstrText xml:space="preserve"> HYPERLINK \l "_Toc416806465" </w:delInstrText>
        </w:r>
        <w:r w:rsidDel="00EE4EA2">
          <w:fldChar w:fldCharType="separate"/>
        </w:r>
        <w:r w:rsidR="00A1601E" w:rsidRPr="00A1601E" w:rsidDel="00EE4EA2">
          <w:rPr>
            <w:rStyle w:val="Hyperlink"/>
            <w:rFonts w:asciiTheme="majorHAnsi" w:hAnsiTheme="majorHAnsi"/>
            <w:b w:val="0"/>
          </w:rPr>
          <w:delText>Audience</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_Toc416806465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w:delText>
        </w:r>
        <w:r w:rsidR="00A1601E" w:rsidRPr="00A1601E" w:rsidDel="00EE4EA2">
          <w:rPr>
            <w:b w:val="0"/>
            <w:webHidden/>
          </w:rPr>
          <w:fldChar w:fldCharType="end"/>
        </w:r>
        <w:r w:rsidDel="00EE4EA2">
          <w:rPr>
            <w:b w:val="0"/>
          </w:rPr>
          <w:fldChar w:fldCharType="end"/>
        </w:r>
      </w:del>
    </w:p>
    <w:p w14:paraId="7520D075" w14:textId="5C8474E5" w:rsidR="00A1601E" w:rsidRPr="00A1601E" w:rsidDel="00EE4EA2" w:rsidRDefault="005A3177">
      <w:pPr>
        <w:pStyle w:val="TOC1"/>
        <w:rPr>
          <w:del w:id="30" w:author="Anush Mohandass" w:date="2016-04-16T10:09:00Z"/>
          <w:rFonts w:asciiTheme="minorHAnsi" w:hAnsiTheme="minorHAnsi"/>
          <w:b w:val="0"/>
          <w:color w:val="auto"/>
          <w:szCs w:val="22"/>
        </w:rPr>
      </w:pPr>
      <w:del w:id="31" w:author="Anush Mohandass" w:date="2016-04-16T10:09:00Z">
        <w:r w:rsidDel="00EE4EA2">
          <w:fldChar w:fldCharType="begin"/>
        </w:r>
        <w:r w:rsidDel="00EE4EA2">
          <w:delInstrText xml:space="preserve"> HYPERLINK \l "_Toc416806466" </w:delInstrText>
        </w:r>
        <w:r w:rsidDel="00EE4EA2">
          <w:fldChar w:fldCharType="separate"/>
        </w:r>
        <w:r w:rsidR="00A1601E" w:rsidRPr="00A1601E" w:rsidDel="00EE4EA2">
          <w:rPr>
            <w:rStyle w:val="Hyperlink"/>
            <w:rFonts w:asciiTheme="majorHAnsi" w:hAnsiTheme="majorHAnsi"/>
            <w:b w:val="0"/>
          </w:rPr>
          <w:delText>Related Documents</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_Toc416806466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w:delText>
        </w:r>
        <w:r w:rsidR="00A1601E" w:rsidRPr="00A1601E" w:rsidDel="00EE4EA2">
          <w:rPr>
            <w:b w:val="0"/>
            <w:webHidden/>
          </w:rPr>
          <w:fldChar w:fldCharType="end"/>
        </w:r>
        <w:r w:rsidDel="00EE4EA2">
          <w:rPr>
            <w:b w:val="0"/>
          </w:rPr>
          <w:fldChar w:fldCharType="end"/>
        </w:r>
      </w:del>
    </w:p>
    <w:p w14:paraId="06EA0082" w14:textId="7B95AC2C" w:rsidR="00A1601E" w:rsidRPr="00A1601E" w:rsidDel="00EE4EA2" w:rsidRDefault="005A3177">
      <w:pPr>
        <w:pStyle w:val="TOC1"/>
        <w:rPr>
          <w:del w:id="32" w:author="Anush Mohandass" w:date="2016-04-16T10:09:00Z"/>
          <w:rFonts w:asciiTheme="minorHAnsi" w:hAnsiTheme="minorHAnsi"/>
          <w:b w:val="0"/>
          <w:color w:val="auto"/>
          <w:szCs w:val="22"/>
        </w:rPr>
      </w:pPr>
      <w:del w:id="33" w:author="Anush Mohandass" w:date="2016-04-16T10:09:00Z">
        <w:r w:rsidDel="00EE4EA2">
          <w:fldChar w:fldCharType="begin"/>
        </w:r>
        <w:r w:rsidDel="00EE4EA2">
          <w:delInstrText xml:space="preserve"> HYPERLINK \l "_Toc416806467" </w:delInstrText>
        </w:r>
        <w:r w:rsidDel="00EE4EA2">
          <w:fldChar w:fldCharType="separate"/>
        </w:r>
        <w:r w:rsidR="00A1601E" w:rsidRPr="00A1601E" w:rsidDel="00EE4EA2">
          <w:rPr>
            <w:rStyle w:val="Hyperlink"/>
            <w:rFonts w:asciiTheme="majorHAnsi" w:hAnsiTheme="majorHAnsi"/>
            <w:b w:val="0"/>
          </w:rPr>
          <w:delText>Related Documents</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_Toc416806467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w:delText>
        </w:r>
        <w:r w:rsidR="00A1601E" w:rsidRPr="00A1601E" w:rsidDel="00EE4EA2">
          <w:rPr>
            <w:b w:val="0"/>
            <w:webHidden/>
          </w:rPr>
          <w:fldChar w:fldCharType="end"/>
        </w:r>
        <w:r w:rsidDel="00EE4EA2">
          <w:rPr>
            <w:b w:val="0"/>
          </w:rPr>
          <w:fldChar w:fldCharType="end"/>
        </w:r>
      </w:del>
    </w:p>
    <w:p w14:paraId="5A223332" w14:textId="21AE1726" w:rsidR="00A1601E" w:rsidRPr="00A1601E" w:rsidDel="00EE4EA2" w:rsidRDefault="005A3177">
      <w:pPr>
        <w:pStyle w:val="TOC1"/>
        <w:rPr>
          <w:del w:id="34" w:author="Anush Mohandass" w:date="2016-04-16T10:09:00Z"/>
          <w:rFonts w:asciiTheme="minorHAnsi" w:hAnsiTheme="minorHAnsi"/>
          <w:b w:val="0"/>
          <w:color w:val="auto"/>
          <w:szCs w:val="22"/>
        </w:rPr>
      </w:pPr>
      <w:del w:id="35" w:author="Anush Mohandass" w:date="2016-04-16T10:09:00Z">
        <w:r w:rsidDel="00EE4EA2">
          <w:fldChar w:fldCharType="begin"/>
        </w:r>
        <w:r w:rsidDel="00EE4EA2">
          <w:delInstrText xml:space="preserve"> HYPERLINK \l "_Toc416806468" </w:delInstrText>
        </w:r>
        <w:r w:rsidDel="00EE4EA2">
          <w:fldChar w:fldCharType="separate"/>
        </w:r>
        <w:r w:rsidR="00A1601E" w:rsidRPr="00A1601E" w:rsidDel="00EE4EA2">
          <w:rPr>
            <w:rStyle w:val="Hyperlink"/>
            <w:rFonts w:asciiTheme="majorHAnsi" w:hAnsiTheme="majorHAnsi"/>
            <w:b w:val="0"/>
          </w:rPr>
          <w:delText>Customer Support</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_Toc416806468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w:delText>
        </w:r>
        <w:r w:rsidR="00A1601E" w:rsidRPr="00A1601E" w:rsidDel="00EE4EA2">
          <w:rPr>
            <w:b w:val="0"/>
            <w:webHidden/>
          </w:rPr>
          <w:fldChar w:fldCharType="end"/>
        </w:r>
        <w:r w:rsidDel="00EE4EA2">
          <w:rPr>
            <w:b w:val="0"/>
          </w:rPr>
          <w:fldChar w:fldCharType="end"/>
        </w:r>
      </w:del>
    </w:p>
    <w:p w14:paraId="6D12F94D" w14:textId="709AFDDF" w:rsidR="00A1601E" w:rsidRPr="00A1601E" w:rsidDel="00EE4EA2" w:rsidRDefault="005A3177">
      <w:pPr>
        <w:pStyle w:val="TOC1"/>
        <w:rPr>
          <w:del w:id="36" w:author="Anush Mohandass" w:date="2016-04-16T10:09:00Z"/>
          <w:rFonts w:asciiTheme="minorHAnsi" w:hAnsiTheme="minorHAnsi"/>
          <w:b w:val="0"/>
          <w:color w:val="auto"/>
          <w:szCs w:val="22"/>
        </w:rPr>
      </w:pPr>
      <w:del w:id="37" w:author="Anush Mohandass" w:date="2016-04-16T10:09:00Z">
        <w:r w:rsidDel="00EE4EA2">
          <w:fldChar w:fldCharType="begin"/>
        </w:r>
        <w:r w:rsidDel="00EE4EA2">
          <w:delInstrText xml:space="preserve"> HYPERLINK \l "_Toc416806469" </w:delInstrText>
        </w:r>
        <w:r w:rsidDel="00EE4EA2">
          <w:fldChar w:fldCharType="separate"/>
        </w:r>
        <w:r w:rsidR="00A1601E" w:rsidRPr="00A1601E" w:rsidDel="00EE4EA2">
          <w:rPr>
            <w:rStyle w:val="Hyperlink"/>
            <w:b w:val="0"/>
          </w:rPr>
          <w:delText>1</w:delText>
        </w:r>
        <w:r w:rsidR="00A1601E" w:rsidRPr="00A1601E" w:rsidDel="00EE4EA2">
          <w:rPr>
            <w:rFonts w:asciiTheme="minorHAnsi" w:hAnsiTheme="minorHAnsi"/>
            <w:b w:val="0"/>
            <w:color w:val="auto"/>
            <w:szCs w:val="22"/>
          </w:rPr>
          <w:tab/>
        </w:r>
        <w:r w:rsidR="00A1601E" w:rsidRPr="00A1601E" w:rsidDel="00EE4EA2">
          <w:rPr>
            <w:rStyle w:val="Hyperlink"/>
            <w:b w:val="0"/>
          </w:rPr>
          <w:delText>Introduction</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_Toc416806469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6</w:delText>
        </w:r>
        <w:r w:rsidR="00A1601E" w:rsidRPr="00A1601E" w:rsidDel="00EE4EA2">
          <w:rPr>
            <w:b w:val="0"/>
            <w:webHidden/>
          </w:rPr>
          <w:fldChar w:fldCharType="end"/>
        </w:r>
        <w:r w:rsidDel="00EE4EA2">
          <w:rPr>
            <w:b w:val="0"/>
          </w:rPr>
          <w:fldChar w:fldCharType="end"/>
        </w:r>
      </w:del>
    </w:p>
    <w:p w14:paraId="0BF2EDA5" w14:textId="7B6D4442" w:rsidR="00A1601E" w:rsidRPr="00A1601E" w:rsidDel="00EE4EA2" w:rsidRDefault="005A3177">
      <w:pPr>
        <w:pStyle w:val="TOC1"/>
        <w:rPr>
          <w:del w:id="38" w:author="Anush Mohandass" w:date="2016-04-16T10:09:00Z"/>
          <w:rFonts w:asciiTheme="minorHAnsi" w:hAnsiTheme="minorHAnsi"/>
          <w:b w:val="0"/>
          <w:color w:val="auto"/>
          <w:szCs w:val="22"/>
        </w:rPr>
      </w:pPr>
      <w:del w:id="39" w:author="Anush Mohandass" w:date="2016-04-16T10:09:00Z">
        <w:r w:rsidDel="00EE4EA2">
          <w:fldChar w:fldCharType="begin"/>
        </w:r>
        <w:r w:rsidDel="00EE4EA2">
          <w:delInstrText xml:space="preserve"> HYPERLINK \l "_Toc416806470" </w:delInstrText>
        </w:r>
        <w:r w:rsidDel="00EE4EA2">
          <w:fldChar w:fldCharType="separate"/>
        </w:r>
        <w:r w:rsidR="00A1601E" w:rsidRPr="00A1601E" w:rsidDel="00EE4EA2">
          <w:rPr>
            <w:rStyle w:val="Hyperlink"/>
            <w:b w:val="0"/>
          </w:rPr>
          <w:delText>2</w:delText>
        </w:r>
        <w:r w:rsidR="00A1601E" w:rsidRPr="00A1601E" w:rsidDel="00EE4EA2">
          <w:rPr>
            <w:rFonts w:asciiTheme="minorHAnsi" w:hAnsiTheme="minorHAnsi"/>
            <w:b w:val="0"/>
            <w:color w:val="auto"/>
            <w:szCs w:val="22"/>
          </w:rPr>
          <w:tab/>
        </w:r>
        <w:r w:rsidR="00A1601E" w:rsidRPr="00A1601E" w:rsidDel="00EE4EA2">
          <w:rPr>
            <w:rStyle w:val="Hyperlink"/>
            <w:b w:val="0"/>
          </w:rPr>
          <w:delText>Register Bus using NocStudio</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_Toc416806470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8</w:delText>
        </w:r>
        <w:r w:rsidR="00A1601E" w:rsidRPr="00A1601E" w:rsidDel="00EE4EA2">
          <w:rPr>
            <w:b w:val="0"/>
            <w:webHidden/>
          </w:rPr>
          <w:fldChar w:fldCharType="end"/>
        </w:r>
        <w:r w:rsidDel="00EE4EA2">
          <w:rPr>
            <w:b w:val="0"/>
          </w:rPr>
          <w:fldChar w:fldCharType="end"/>
        </w:r>
      </w:del>
    </w:p>
    <w:p w14:paraId="0193915C" w14:textId="0556960F" w:rsidR="00A1601E" w:rsidRPr="00A1601E" w:rsidDel="00EE4EA2" w:rsidRDefault="005A3177">
      <w:pPr>
        <w:pStyle w:val="TOC1"/>
        <w:rPr>
          <w:del w:id="40" w:author="Anush Mohandass" w:date="2016-04-16T10:09:00Z"/>
          <w:rFonts w:asciiTheme="minorHAnsi" w:hAnsiTheme="minorHAnsi"/>
          <w:b w:val="0"/>
          <w:color w:val="auto"/>
          <w:szCs w:val="22"/>
        </w:rPr>
      </w:pPr>
      <w:del w:id="41" w:author="Anush Mohandass" w:date="2016-04-16T10:09:00Z">
        <w:r w:rsidDel="00EE4EA2">
          <w:fldChar w:fldCharType="begin"/>
        </w:r>
        <w:r w:rsidDel="00EE4EA2">
          <w:delInstrText xml:space="preserve"> HYPERLINK \l "_Toc416806471"</w:delInstrText>
        </w:r>
        <w:r w:rsidDel="00EE4EA2">
          <w:delInstrText xml:space="preserve"> </w:delInstrText>
        </w:r>
        <w:r w:rsidDel="00EE4EA2">
          <w:fldChar w:fldCharType="separate"/>
        </w:r>
        <w:r w:rsidR="00A1601E" w:rsidRPr="00A1601E" w:rsidDel="00EE4EA2">
          <w:rPr>
            <w:rStyle w:val="Hyperlink"/>
            <w:b w:val="0"/>
          </w:rPr>
          <w:delText>3</w:delText>
        </w:r>
        <w:r w:rsidR="00A1601E" w:rsidRPr="00A1601E" w:rsidDel="00EE4EA2">
          <w:rPr>
            <w:rFonts w:asciiTheme="minorHAnsi" w:hAnsiTheme="minorHAnsi"/>
            <w:b w:val="0"/>
            <w:color w:val="auto"/>
            <w:szCs w:val="22"/>
          </w:rPr>
          <w:tab/>
        </w:r>
        <w:r w:rsidR="00A1601E" w:rsidRPr="00A1601E" w:rsidDel="00EE4EA2">
          <w:rPr>
            <w:rStyle w:val="Hyperlink"/>
            <w:b w:val="0"/>
          </w:rPr>
          <w:delText>Area Versus Latency</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_Toc416806471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12</w:delText>
        </w:r>
        <w:r w:rsidR="00A1601E" w:rsidRPr="00A1601E" w:rsidDel="00EE4EA2">
          <w:rPr>
            <w:b w:val="0"/>
            <w:webHidden/>
          </w:rPr>
          <w:fldChar w:fldCharType="end"/>
        </w:r>
        <w:r w:rsidDel="00EE4EA2">
          <w:rPr>
            <w:b w:val="0"/>
          </w:rPr>
          <w:fldChar w:fldCharType="end"/>
        </w:r>
      </w:del>
    </w:p>
    <w:p w14:paraId="153C35AA" w14:textId="1B922067" w:rsidR="00A1601E" w:rsidRPr="00A1601E" w:rsidDel="00EE4EA2" w:rsidRDefault="005A3177">
      <w:pPr>
        <w:pStyle w:val="TOC1"/>
        <w:rPr>
          <w:del w:id="42" w:author="Anush Mohandass" w:date="2016-04-16T10:09:00Z"/>
          <w:rFonts w:asciiTheme="minorHAnsi" w:hAnsiTheme="minorHAnsi"/>
          <w:b w:val="0"/>
          <w:color w:val="auto"/>
          <w:szCs w:val="22"/>
        </w:rPr>
      </w:pPr>
      <w:del w:id="43" w:author="Anush Mohandass" w:date="2016-04-16T10:09:00Z">
        <w:r w:rsidDel="00EE4EA2">
          <w:fldChar w:fldCharType="begin"/>
        </w:r>
        <w:r w:rsidDel="00EE4EA2">
          <w:delInstrText xml:space="preserve"> HYPERLINK \l "_Toc416806472" </w:delInstrText>
        </w:r>
        <w:r w:rsidDel="00EE4EA2">
          <w:fldChar w:fldCharType="separate"/>
        </w:r>
        <w:r w:rsidR="00A1601E" w:rsidRPr="00A1601E" w:rsidDel="00EE4EA2">
          <w:rPr>
            <w:rStyle w:val="Hyperlink"/>
            <w:b w:val="0"/>
          </w:rPr>
          <w:delText>4</w:delText>
        </w:r>
        <w:r w:rsidR="00A1601E" w:rsidRPr="00A1601E" w:rsidDel="00EE4EA2">
          <w:rPr>
            <w:rFonts w:asciiTheme="minorHAnsi" w:hAnsiTheme="minorHAnsi"/>
            <w:b w:val="0"/>
            <w:color w:val="auto"/>
            <w:szCs w:val="22"/>
          </w:rPr>
          <w:tab/>
        </w:r>
        <w:r w:rsidR="00A1601E" w:rsidRPr="00A1601E" w:rsidDel="00EE4EA2">
          <w:rPr>
            <w:rStyle w:val="Hyperlink"/>
            <w:b w:val="0"/>
          </w:rPr>
          <w:delText>NoC Registers</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_Toc416806472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13</w:delText>
        </w:r>
        <w:r w:rsidR="00A1601E" w:rsidRPr="00A1601E" w:rsidDel="00EE4EA2">
          <w:rPr>
            <w:b w:val="0"/>
            <w:webHidden/>
          </w:rPr>
          <w:fldChar w:fldCharType="end"/>
        </w:r>
        <w:r w:rsidDel="00EE4EA2">
          <w:rPr>
            <w:b w:val="0"/>
          </w:rPr>
          <w:fldChar w:fldCharType="end"/>
        </w:r>
      </w:del>
    </w:p>
    <w:p w14:paraId="41E379EC" w14:textId="35EEC6CB" w:rsidR="00A1601E" w:rsidRPr="00A1601E" w:rsidDel="00EE4EA2" w:rsidRDefault="005A3177">
      <w:pPr>
        <w:pStyle w:val="TOC1"/>
        <w:rPr>
          <w:del w:id="44" w:author="Anush Mohandass" w:date="2016-04-16T10:09:00Z"/>
          <w:rFonts w:asciiTheme="minorHAnsi" w:hAnsiTheme="minorHAnsi"/>
          <w:b w:val="0"/>
          <w:color w:val="auto"/>
          <w:szCs w:val="22"/>
        </w:rPr>
      </w:pPr>
      <w:del w:id="45" w:author="Anush Mohandass" w:date="2016-04-16T10:09:00Z">
        <w:r w:rsidDel="00EE4EA2">
          <w:fldChar w:fldCharType="begin"/>
        </w:r>
        <w:r w:rsidDel="00EE4EA2">
          <w:delInstrText xml:space="preserve"> HYPERLINK \l "_Toc416806473" </w:delInstrText>
        </w:r>
        <w:r w:rsidDel="00EE4EA2">
          <w:fldChar w:fldCharType="separate"/>
        </w:r>
        <w:r w:rsidR="00A1601E" w:rsidRPr="00A1601E" w:rsidDel="00EE4EA2">
          <w:rPr>
            <w:rStyle w:val="Hyperlink"/>
            <w:b w:val="0"/>
          </w:rPr>
          <w:delText>5</w:delText>
        </w:r>
        <w:r w:rsidR="00A1601E" w:rsidRPr="00A1601E" w:rsidDel="00EE4EA2">
          <w:rPr>
            <w:rFonts w:asciiTheme="minorHAnsi" w:hAnsiTheme="minorHAnsi"/>
            <w:b w:val="0"/>
            <w:color w:val="auto"/>
            <w:szCs w:val="22"/>
          </w:rPr>
          <w:tab/>
        </w:r>
        <w:r w:rsidR="00A1601E" w:rsidRPr="00A1601E" w:rsidDel="00EE4EA2">
          <w:rPr>
            <w:rStyle w:val="Hyperlink"/>
            <w:b w:val="0"/>
          </w:rPr>
          <w:delText>Error Responses To Register Accesses</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_Toc416806473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14</w:delText>
        </w:r>
        <w:r w:rsidR="00A1601E" w:rsidRPr="00A1601E" w:rsidDel="00EE4EA2">
          <w:rPr>
            <w:b w:val="0"/>
            <w:webHidden/>
          </w:rPr>
          <w:fldChar w:fldCharType="end"/>
        </w:r>
        <w:r w:rsidDel="00EE4EA2">
          <w:rPr>
            <w:b w:val="0"/>
          </w:rPr>
          <w:fldChar w:fldCharType="end"/>
        </w:r>
      </w:del>
    </w:p>
    <w:p w14:paraId="4EC93CCB" w14:textId="37458EFC" w:rsidR="00A1601E" w:rsidRPr="00A1601E" w:rsidDel="00EE4EA2" w:rsidRDefault="005A3177">
      <w:pPr>
        <w:pStyle w:val="TOC1"/>
        <w:rPr>
          <w:del w:id="46" w:author="Anush Mohandass" w:date="2016-04-16T10:09:00Z"/>
          <w:rFonts w:asciiTheme="minorHAnsi" w:hAnsiTheme="minorHAnsi"/>
          <w:b w:val="0"/>
          <w:color w:val="auto"/>
          <w:szCs w:val="22"/>
        </w:rPr>
      </w:pPr>
      <w:del w:id="47" w:author="Anush Mohandass" w:date="2016-04-16T10:09:00Z">
        <w:r w:rsidDel="00EE4EA2">
          <w:fldChar w:fldCharType="begin"/>
        </w:r>
        <w:r w:rsidDel="00EE4EA2">
          <w:delInstrText xml:space="preserve"> HYPERLINK \l "_Toc416806474" </w:delInstrText>
        </w:r>
        <w:r w:rsidDel="00EE4EA2">
          <w:fldChar w:fldCharType="separate"/>
        </w:r>
        <w:r w:rsidR="00A1601E" w:rsidRPr="00A1601E" w:rsidDel="00EE4EA2">
          <w:rPr>
            <w:rStyle w:val="Hyperlink"/>
            <w:b w:val="0"/>
          </w:rPr>
          <w:delText>6</w:delText>
        </w:r>
        <w:r w:rsidR="00A1601E" w:rsidRPr="00A1601E" w:rsidDel="00EE4EA2">
          <w:rPr>
            <w:rFonts w:asciiTheme="minorHAnsi" w:hAnsiTheme="minorHAnsi"/>
            <w:b w:val="0"/>
            <w:color w:val="auto"/>
            <w:szCs w:val="22"/>
          </w:rPr>
          <w:tab/>
        </w:r>
        <w:r w:rsidR="00A1601E" w:rsidRPr="00A1601E" w:rsidDel="00EE4EA2">
          <w:rPr>
            <w:rStyle w:val="Hyperlink"/>
            <w:b w:val="0"/>
          </w:rPr>
          <w:delText>User Register Bus Access</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_Toc416806474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15</w:delText>
        </w:r>
        <w:r w:rsidR="00A1601E" w:rsidRPr="00A1601E" w:rsidDel="00EE4EA2">
          <w:rPr>
            <w:b w:val="0"/>
            <w:webHidden/>
          </w:rPr>
          <w:fldChar w:fldCharType="end"/>
        </w:r>
        <w:r w:rsidDel="00EE4EA2">
          <w:rPr>
            <w:b w:val="0"/>
          </w:rPr>
          <w:fldChar w:fldCharType="end"/>
        </w:r>
      </w:del>
    </w:p>
    <w:p w14:paraId="192E290A" w14:textId="1E36D1FC" w:rsidR="00A1601E" w:rsidRPr="00A1601E" w:rsidDel="00EE4EA2" w:rsidRDefault="005A3177">
      <w:pPr>
        <w:pStyle w:val="TOC1"/>
        <w:rPr>
          <w:del w:id="48" w:author="Anush Mohandass" w:date="2016-04-16T10:09:00Z"/>
          <w:rFonts w:asciiTheme="minorHAnsi" w:hAnsiTheme="minorHAnsi"/>
          <w:b w:val="0"/>
          <w:color w:val="auto"/>
          <w:szCs w:val="22"/>
        </w:rPr>
      </w:pPr>
      <w:del w:id="49" w:author="Anush Mohandass" w:date="2016-04-16T10:09:00Z">
        <w:r w:rsidDel="00EE4EA2">
          <w:fldChar w:fldCharType="begin"/>
        </w:r>
        <w:r w:rsidDel="00EE4EA2">
          <w:delInstrText xml:space="preserve"> HYPERLINK \l "_Toc416806475" </w:delInstrText>
        </w:r>
        <w:r w:rsidDel="00EE4EA2">
          <w:fldChar w:fldCharType="separate"/>
        </w:r>
        <w:r w:rsidR="00A1601E" w:rsidRPr="00A1601E" w:rsidDel="00EE4EA2">
          <w:rPr>
            <w:rStyle w:val="Hyperlink"/>
            <w:b w:val="0"/>
          </w:rPr>
          <w:delText>7</w:delText>
        </w:r>
        <w:r w:rsidR="00A1601E" w:rsidRPr="00A1601E" w:rsidDel="00EE4EA2">
          <w:rPr>
            <w:rFonts w:asciiTheme="minorHAnsi" w:hAnsiTheme="minorHAnsi"/>
            <w:b w:val="0"/>
            <w:color w:val="auto"/>
            <w:szCs w:val="22"/>
          </w:rPr>
          <w:tab/>
        </w:r>
        <w:r w:rsidR="00A1601E" w:rsidRPr="00A1601E" w:rsidDel="00EE4EA2">
          <w:rPr>
            <w:rStyle w:val="Hyperlink"/>
            <w:b w:val="0"/>
          </w:rPr>
          <w:delText>Register Bus Master Interface</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_Toc416806475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16</w:delText>
        </w:r>
        <w:r w:rsidR="00A1601E" w:rsidRPr="00A1601E" w:rsidDel="00EE4EA2">
          <w:rPr>
            <w:b w:val="0"/>
            <w:webHidden/>
          </w:rPr>
          <w:fldChar w:fldCharType="end"/>
        </w:r>
        <w:r w:rsidDel="00EE4EA2">
          <w:rPr>
            <w:b w:val="0"/>
          </w:rPr>
          <w:fldChar w:fldCharType="end"/>
        </w:r>
      </w:del>
    </w:p>
    <w:p w14:paraId="1AE930B0" w14:textId="33160DE6" w:rsidR="00A1601E" w:rsidRPr="00A1601E" w:rsidDel="00EE4EA2" w:rsidRDefault="005A3177">
      <w:pPr>
        <w:pStyle w:val="TOC1"/>
        <w:rPr>
          <w:del w:id="50" w:author="Anush Mohandass" w:date="2016-04-16T10:09:00Z"/>
          <w:rFonts w:asciiTheme="minorHAnsi" w:hAnsiTheme="minorHAnsi"/>
          <w:b w:val="0"/>
          <w:color w:val="auto"/>
          <w:szCs w:val="22"/>
        </w:rPr>
      </w:pPr>
      <w:del w:id="51" w:author="Anush Mohandass" w:date="2016-04-16T10:09:00Z">
        <w:r w:rsidDel="00EE4EA2">
          <w:fldChar w:fldCharType="begin"/>
        </w:r>
        <w:r w:rsidDel="00EE4EA2">
          <w:delInstrText xml:space="preserve"> HYPERLINK \l "_Toc416806476" </w:delInstrText>
        </w:r>
        <w:r w:rsidDel="00EE4EA2">
          <w:fldChar w:fldCharType="separate"/>
        </w:r>
        <w:r w:rsidR="00A1601E" w:rsidRPr="00A1601E" w:rsidDel="00EE4EA2">
          <w:rPr>
            <w:rStyle w:val="Hyperlink"/>
            <w:b w:val="0"/>
          </w:rPr>
          <w:delText>8</w:delText>
        </w:r>
        <w:r w:rsidR="00A1601E" w:rsidRPr="00A1601E" w:rsidDel="00EE4EA2">
          <w:rPr>
            <w:rFonts w:asciiTheme="minorHAnsi" w:hAnsiTheme="minorHAnsi"/>
            <w:b w:val="0"/>
            <w:color w:val="auto"/>
            <w:szCs w:val="22"/>
          </w:rPr>
          <w:tab/>
        </w:r>
        <w:r w:rsidR="00A1601E" w:rsidRPr="00A1601E" w:rsidDel="00EE4EA2">
          <w:rPr>
            <w:rStyle w:val="Hyperlink"/>
            <w:b w:val="0"/>
          </w:rPr>
          <w:delText>Expected Usage of Register Bus Master</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_Toc416806476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20</w:delText>
        </w:r>
        <w:r w:rsidR="00A1601E" w:rsidRPr="00A1601E" w:rsidDel="00EE4EA2">
          <w:rPr>
            <w:b w:val="0"/>
            <w:webHidden/>
          </w:rPr>
          <w:fldChar w:fldCharType="end"/>
        </w:r>
        <w:r w:rsidDel="00EE4EA2">
          <w:rPr>
            <w:b w:val="0"/>
          </w:rPr>
          <w:fldChar w:fldCharType="end"/>
        </w:r>
      </w:del>
    </w:p>
    <w:p w14:paraId="7EFD916C" w14:textId="4DF0A06A" w:rsidR="00A1601E" w:rsidRPr="00A1601E" w:rsidDel="00EE4EA2" w:rsidRDefault="005A3177">
      <w:pPr>
        <w:pStyle w:val="TOC1"/>
        <w:rPr>
          <w:del w:id="52" w:author="Anush Mohandass" w:date="2016-04-16T10:09:00Z"/>
          <w:rFonts w:asciiTheme="minorHAnsi" w:hAnsiTheme="minorHAnsi"/>
          <w:b w:val="0"/>
          <w:color w:val="auto"/>
          <w:szCs w:val="22"/>
        </w:rPr>
      </w:pPr>
      <w:del w:id="53" w:author="Anush Mohandass" w:date="2016-04-16T10:09:00Z">
        <w:r w:rsidDel="00EE4EA2">
          <w:fldChar w:fldCharType="begin"/>
        </w:r>
        <w:r w:rsidDel="00EE4EA2">
          <w:delInstrText xml:space="preserve"> HYPERLINK \l "_Toc416806477" </w:delInstrText>
        </w:r>
        <w:r w:rsidDel="00EE4EA2">
          <w:fldChar w:fldCharType="separate"/>
        </w:r>
        <w:r w:rsidR="00A1601E" w:rsidRPr="00A1601E" w:rsidDel="00EE4EA2">
          <w:rPr>
            <w:rStyle w:val="Hyperlink"/>
            <w:b w:val="0"/>
          </w:rPr>
          <w:delText>9</w:delText>
        </w:r>
        <w:r w:rsidR="00A1601E" w:rsidRPr="00A1601E" w:rsidDel="00EE4EA2">
          <w:rPr>
            <w:rFonts w:asciiTheme="minorHAnsi" w:hAnsiTheme="minorHAnsi"/>
            <w:b w:val="0"/>
            <w:color w:val="auto"/>
            <w:szCs w:val="22"/>
          </w:rPr>
          <w:tab/>
        </w:r>
        <w:r w:rsidR="00A1601E" w:rsidRPr="00A1601E" w:rsidDel="00EE4EA2">
          <w:rPr>
            <w:rStyle w:val="Hyperlink"/>
            <w:b w:val="0"/>
          </w:rPr>
          <w:delText>Ring Slave to Host Interface</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_Toc416806477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21</w:delText>
        </w:r>
        <w:r w:rsidR="00A1601E" w:rsidRPr="00A1601E" w:rsidDel="00EE4EA2">
          <w:rPr>
            <w:b w:val="0"/>
            <w:webHidden/>
          </w:rPr>
          <w:fldChar w:fldCharType="end"/>
        </w:r>
        <w:r w:rsidDel="00EE4EA2">
          <w:rPr>
            <w:b w:val="0"/>
          </w:rPr>
          <w:fldChar w:fldCharType="end"/>
        </w:r>
      </w:del>
    </w:p>
    <w:p w14:paraId="60C0D2FE" w14:textId="28EE4CF9" w:rsidR="00A1601E" w:rsidRPr="00A1601E" w:rsidDel="00EE4EA2" w:rsidRDefault="005A3177">
      <w:pPr>
        <w:pStyle w:val="TOC1"/>
        <w:rPr>
          <w:del w:id="54" w:author="Anush Mohandass" w:date="2016-04-16T10:09:00Z"/>
          <w:rFonts w:asciiTheme="minorHAnsi" w:hAnsiTheme="minorHAnsi"/>
          <w:b w:val="0"/>
          <w:color w:val="auto"/>
          <w:szCs w:val="22"/>
        </w:rPr>
      </w:pPr>
      <w:del w:id="55" w:author="Anush Mohandass" w:date="2016-04-16T10:09:00Z">
        <w:r w:rsidDel="00EE4EA2">
          <w:fldChar w:fldCharType="begin"/>
        </w:r>
        <w:r w:rsidDel="00EE4EA2">
          <w:delInstrText xml:space="preserve"> HYPERLINK \l "_Toc416806478" </w:delInstrText>
        </w:r>
        <w:r w:rsidDel="00EE4EA2">
          <w:fldChar w:fldCharType="separate"/>
        </w:r>
        <w:r w:rsidR="00A1601E" w:rsidRPr="00A1601E" w:rsidDel="00EE4EA2">
          <w:rPr>
            <w:rStyle w:val="Hyperlink"/>
            <w:b w:val="0"/>
          </w:rPr>
          <w:delText>10</w:delText>
        </w:r>
        <w:r w:rsidR="00A1601E" w:rsidRPr="00A1601E" w:rsidDel="00EE4EA2">
          <w:rPr>
            <w:rFonts w:asciiTheme="minorHAnsi" w:hAnsiTheme="minorHAnsi"/>
            <w:b w:val="0"/>
            <w:color w:val="auto"/>
            <w:szCs w:val="22"/>
          </w:rPr>
          <w:tab/>
        </w:r>
        <w:r w:rsidR="00A1601E" w:rsidRPr="00A1601E" w:rsidDel="00EE4EA2">
          <w:rPr>
            <w:rStyle w:val="Hyperlink"/>
            <w:b w:val="0"/>
          </w:rPr>
          <w:delText>Atomic Operations</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_Toc416806478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22</w:delText>
        </w:r>
        <w:r w:rsidR="00A1601E" w:rsidRPr="00A1601E" w:rsidDel="00EE4EA2">
          <w:rPr>
            <w:b w:val="0"/>
            <w:webHidden/>
          </w:rPr>
          <w:fldChar w:fldCharType="end"/>
        </w:r>
        <w:r w:rsidDel="00EE4EA2">
          <w:rPr>
            <w:b w:val="0"/>
          </w:rPr>
          <w:fldChar w:fldCharType="end"/>
        </w:r>
      </w:del>
    </w:p>
    <w:p w14:paraId="606B56BA" w14:textId="2B90BD70" w:rsidR="00A1601E" w:rsidRPr="00A1601E" w:rsidDel="00EE4EA2" w:rsidRDefault="005A3177">
      <w:pPr>
        <w:pStyle w:val="TOC1"/>
        <w:rPr>
          <w:del w:id="56" w:author="Anush Mohandass" w:date="2016-04-16T10:09:00Z"/>
          <w:rFonts w:asciiTheme="minorHAnsi" w:hAnsiTheme="minorHAnsi"/>
          <w:b w:val="0"/>
          <w:color w:val="auto"/>
          <w:szCs w:val="22"/>
        </w:rPr>
      </w:pPr>
      <w:del w:id="57" w:author="Anush Mohandass" w:date="2016-04-16T10:09:00Z">
        <w:r w:rsidDel="00EE4EA2">
          <w:fldChar w:fldCharType="begin"/>
        </w:r>
        <w:r w:rsidDel="00EE4EA2">
          <w:delInstrText xml:space="preserve"> HYPERLINK \l "_Toc416806479" </w:delInstrText>
        </w:r>
        <w:r w:rsidDel="00EE4EA2">
          <w:fldChar w:fldCharType="separate"/>
        </w:r>
        <w:r w:rsidR="00A1601E" w:rsidRPr="00A1601E" w:rsidDel="00EE4EA2">
          <w:rPr>
            <w:rStyle w:val="Hyperlink"/>
            <w:b w:val="0"/>
          </w:rPr>
          <w:delText>11</w:delText>
        </w:r>
        <w:r w:rsidR="00A1601E" w:rsidRPr="00A1601E" w:rsidDel="00EE4EA2">
          <w:rPr>
            <w:rFonts w:asciiTheme="minorHAnsi" w:hAnsiTheme="minorHAnsi"/>
            <w:b w:val="0"/>
            <w:color w:val="auto"/>
            <w:szCs w:val="22"/>
          </w:rPr>
          <w:tab/>
        </w:r>
        <w:r w:rsidR="00A1601E" w:rsidRPr="00A1601E" w:rsidDel="00EE4EA2">
          <w:rPr>
            <w:rStyle w:val="Hyperlink"/>
            <w:b w:val="0"/>
          </w:rPr>
          <w:delText>Clock Gating</w:delText>
        </w:r>
        <w:r w:rsidR="00A1601E" w:rsidRPr="00A1601E" w:rsidDel="00EE4EA2">
          <w:rPr>
            <w:b w:val="0"/>
            <w:webHidden/>
          </w:rPr>
          <w:tab/>
        </w:r>
        <w:r w:rsidR="00A1601E" w:rsidRPr="00A1601E" w:rsidDel="00EE4EA2">
          <w:rPr>
            <w:b w:val="0"/>
            <w:webHidden/>
          </w:rPr>
          <w:fldChar w:fldCharType="begin"/>
        </w:r>
        <w:r w:rsidR="00A1601E" w:rsidRPr="00A1601E" w:rsidDel="00EE4EA2">
          <w:rPr>
            <w:b w:val="0"/>
            <w:webHidden/>
          </w:rPr>
          <w:delInstrText xml:space="preserve"> PAGEREF _Toc416806479 \h </w:delInstrText>
        </w:r>
        <w:r w:rsidR="00A1601E" w:rsidRPr="00A1601E" w:rsidDel="00EE4EA2">
          <w:rPr>
            <w:b w:val="0"/>
            <w:webHidden/>
          </w:rPr>
        </w:r>
        <w:r w:rsidR="00A1601E" w:rsidRPr="00A1601E" w:rsidDel="00EE4EA2">
          <w:rPr>
            <w:b w:val="0"/>
            <w:webHidden/>
          </w:rPr>
          <w:fldChar w:fldCharType="separate"/>
        </w:r>
        <w:r w:rsidR="002C3ABE" w:rsidDel="00EE4EA2">
          <w:rPr>
            <w:b w:val="0"/>
            <w:webHidden/>
          </w:rPr>
          <w:delText>26</w:delText>
        </w:r>
        <w:r w:rsidR="00A1601E" w:rsidRPr="00A1601E" w:rsidDel="00EE4EA2">
          <w:rPr>
            <w:b w:val="0"/>
            <w:webHidden/>
          </w:rPr>
          <w:fldChar w:fldCharType="end"/>
        </w:r>
        <w:r w:rsidDel="00EE4EA2">
          <w:rPr>
            <w:b w:val="0"/>
          </w:rPr>
          <w:fldChar w:fldCharType="end"/>
        </w:r>
      </w:del>
    </w:p>
    <w:p w14:paraId="7EFF6D3D" w14:textId="77777777" w:rsidR="00EE4EA2" w:rsidRDefault="0011273D">
      <w:pPr>
        <w:pStyle w:val="TOC1"/>
        <w:rPr>
          <w:ins w:id="58" w:author="Anush Mohandass" w:date="2016-04-16T10:09:00Z"/>
          <w:rFonts w:asciiTheme="minorHAnsi" w:hAnsiTheme="minorHAnsi"/>
          <w:b w:val="0"/>
          <w:color w:val="auto"/>
          <w:szCs w:val="22"/>
        </w:rPr>
      </w:pPr>
      <w:del w:id="59" w:author="Anush Mohandass" w:date="2016-04-16T10:09:00Z">
        <w:r w:rsidRPr="00A1601E" w:rsidDel="00EE4EA2">
          <w:fldChar w:fldCharType="end"/>
        </w:r>
      </w:del>
      <w:ins w:id="60" w:author="Anush Mohandass" w:date="2016-04-16T10:09:00Z">
        <w:r w:rsidR="00EE4EA2" w:rsidRPr="0042361E">
          <w:rPr>
            <w:rFonts w:asciiTheme="majorHAnsi" w:hAnsiTheme="majorHAnsi"/>
            <w:bCs/>
          </w:rPr>
          <w:fldChar w:fldCharType="begin"/>
        </w:r>
        <w:r w:rsidR="00EE4EA2" w:rsidRPr="0042361E">
          <w:rPr>
            <w:rFonts w:asciiTheme="majorHAnsi" w:hAnsiTheme="majorHAnsi"/>
          </w:rPr>
          <w:instrText xml:space="preserve"> TOC \o "1-3" \h \z \t "Appendix,1" </w:instrText>
        </w:r>
        <w:r w:rsidR="00EE4EA2" w:rsidRPr="0042361E">
          <w:rPr>
            <w:rFonts w:asciiTheme="majorHAnsi" w:hAnsiTheme="majorHAnsi"/>
            <w:bCs/>
          </w:rPr>
          <w:fldChar w:fldCharType="separate"/>
        </w:r>
        <w:r w:rsidR="00EE4EA2" w:rsidRPr="00433F37">
          <w:rPr>
            <w:rStyle w:val="Hyperlink"/>
          </w:rPr>
          <w:fldChar w:fldCharType="begin"/>
        </w:r>
        <w:r w:rsidR="00EE4EA2" w:rsidRPr="00433F37">
          <w:rPr>
            <w:rStyle w:val="Hyperlink"/>
          </w:rPr>
          <w:instrText xml:space="preserve"> </w:instrText>
        </w:r>
        <w:r w:rsidR="00EE4EA2">
          <w:instrText>HYPERLINK \l "_Toc448564697"</w:instrText>
        </w:r>
        <w:r w:rsidR="00EE4EA2" w:rsidRPr="00433F37">
          <w:rPr>
            <w:rStyle w:val="Hyperlink"/>
          </w:rPr>
          <w:instrText xml:space="preserve"> </w:instrText>
        </w:r>
        <w:r w:rsidR="00EE4EA2" w:rsidRPr="00433F37">
          <w:rPr>
            <w:rStyle w:val="Hyperlink"/>
          </w:rPr>
        </w:r>
        <w:r w:rsidR="00EE4EA2" w:rsidRPr="00433F37">
          <w:rPr>
            <w:rStyle w:val="Hyperlink"/>
          </w:rPr>
          <w:fldChar w:fldCharType="separate"/>
        </w:r>
        <w:r w:rsidR="00EE4EA2" w:rsidRPr="00433F37">
          <w:rPr>
            <w:rStyle w:val="Hyperlink"/>
            <w:rFonts w:asciiTheme="majorHAnsi" w:hAnsiTheme="majorHAnsi"/>
          </w:rPr>
          <w:t>About This Document</w:t>
        </w:r>
        <w:r w:rsidR="00EE4EA2">
          <w:rPr>
            <w:webHidden/>
          </w:rPr>
          <w:tab/>
        </w:r>
        <w:r w:rsidR="00EE4EA2">
          <w:rPr>
            <w:webHidden/>
          </w:rPr>
          <w:fldChar w:fldCharType="begin"/>
        </w:r>
        <w:r w:rsidR="00EE4EA2">
          <w:rPr>
            <w:webHidden/>
          </w:rPr>
          <w:instrText xml:space="preserve"> PAGEREF _Toc448564697 \h </w:instrText>
        </w:r>
        <w:r w:rsidR="00EE4EA2">
          <w:rPr>
            <w:webHidden/>
          </w:rPr>
        </w:r>
      </w:ins>
      <w:r w:rsidR="00EE4EA2">
        <w:rPr>
          <w:webHidden/>
        </w:rPr>
        <w:fldChar w:fldCharType="separate"/>
      </w:r>
      <w:ins w:id="61" w:author="Anush Mohandass" w:date="2016-04-16T10:09:00Z">
        <w:r w:rsidR="00EE4EA2">
          <w:rPr>
            <w:webHidden/>
          </w:rPr>
          <w:t>2</w:t>
        </w:r>
        <w:r w:rsidR="00EE4EA2">
          <w:rPr>
            <w:webHidden/>
          </w:rPr>
          <w:fldChar w:fldCharType="end"/>
        </w:r>
        <w:r w:rsidR="00EE4EA2" w:rsidRPr="00433F37">
          <w:rPr>
            <w:rStyle w:val="Hyperlink"/>
          </w:rPr>
          <w:fldChar w:fldCharType="end"/>
        </w:r>
      </w:ins>
    </w:p>
    <w:p w14:paraId="280EC741" w14:textId="77777777" w:rsidR="00EE4EA2" w:rsidRDefault="00EE4EA2">
      <w:pPr>
        <w:pStyle w:val="TOC1"/>
        <w:rPr>
          <w:ins w:id="62" w:author="Anush Mohandass" w:date="2016-04-16T10:09:00Z"/>
          <w:rFonts w:asciiTheme="minorHAnsi" w:hAnsiTheme="minorHAnsi"/>
          <w:b w:val="0"/>
          <w:color w:val="auto"/>
          <w:szCs w:val="22"/>
        </w:rPr>
      </w:pPr>
      <w:ins w:id="63" w:author="Anush Mohandass" w:date="2016-04-16T10:09:00Z">
        <w:r w:rsidRPr="00433F37">
          <w:rPr>
            <w:rStyle w:val="Hyperlink"/>
          </w:rPr>
          <w:fldChar w:fldCharType="begin"/>
        </w:r>
        <w:r w:rsidRPr="00433F37">
          <w:rPr>
            <w:rStyle w:val="Hyperlink"/>
          </w:rPr>
          <w:instrText xml:space="preserve"> </w:instrText>
        </w:r>
        <w:r>
          <w:instrText>HYPERLINK \l "_Toc448564698"</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Fonts w:asciiTheme="majorHAnsi" w:hAnsiTheme="majorHAnsi"/>
          </w:rPr>
          <w:t>Audience</w:t>
        </w:r>
        <w:r>
          <w:rPr>
            <w:webHidden/>
          </w:rPr>
          <w:tab/>
        </w:r>
        <w:r>
          <w:rPr>
            <w:webHidden/>
          </w:rPr>
          <w:fldChar w:fldCharType="begin"/>
        </w:r>
        <w:r>
          <w:rPr>
            <w:webHidden/>
          </w:rPr>
          <w:instrText xml:space="preserve"> PAGEREF _Toc448564698 \h </w:instrText>
        </w:r>
        <w:r>
          <w:rPr>
            <w:webHidden/>
          </w:rPr>
        </w:r>
      </w:ins>
      <w:r>
        <w:rPr>
          <w:webHidden/>
        </w:rPr>
        <w:fldChar w:fldCharType="separate"/>
      </w:r>
      <w:ins w:id="64" w:author="Anush Mohandass" w:date="2016-04-16T10:09:00Z">
        <w:r>
          <w:rPr>
            <w:webHidden/>
          </w:rPr>
          <w:t>2</w:t>
        </w:r>
        <w:r>
          <w:rPr>
            <w:webHidden/>
          </w:rPr>
          <w:fldChar w:fldCharType="end"/>
        </w:r>
        <w:r w:rsidRPr="00433F37">
          <w:rPr>
            <w:rStyle w:val="Hyperlink"/>
          </w:rPr>
          <w:fldChar w:fldCharType="end"/>
        </w:r>
      </w:ins>
    </w:p>
    <w:p w14:paraId="59FED976" w14:textId="77777777" w:rsidR="00EE4EA2" w:rsidRDefault="00EE4EA2">
      <w:pPr>
        <w:pStyle w:val="TOC1"/>
        <w:rPr>
          <w:ins w:id="65" w:author="Anush Mohandass" w:date="2016-04-16T10:09:00Z"/>
          <w:rFonts w:asciiTheme="minorHAnsi" w:hAnsiTheme="minorHAnsi"/>
          <w:b w:val="0"/>
          <w:color w:val="auto"/>
          <w:szCs w:val="22"/>
        </w:rPr>
      </w:pPr>
      <w:ins w:id="66" w:author="Anush Mohandass" w:date="2016-04-16T10:09:00Z">
        <w:r w:rsidRPr="00433F37">
          <w:rPr>
            <w:rStyle w:val="Hyperlink"/>
          </w:rPr>
          <w:fldChar w:fldCharType="begin"/>
        </w:r>
        <w:r w:rsidRPr="00433F37">
          <w:rPr>
            <w:rStyle w:val="Hyperlink"/>
          </w:rPr>
          <w:instrText xml:space="preserve"> </w:instrText>
        </w:r>
        <w:r>
          <w:instrText>HYPERLINK \l "_Toc448564699"</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Fonts w:asciiTheme="majorHAnsi" w:hAnsiTheme="majorHAnsi"/>
          </w:rPr>
          <w:t>Related Documents</w:t>
        </w:r>
        <w:r>
          <w:rPr>
            <w:webHidden/>
          </w:rPr>
          <w:tab/>
        </w:r>
        <w:r>
          <w:rPr>
            <w:webHidden/>
          </w:rPr>
          <w:fldChar w:fldCharType="begin"/>
        </w:r>
        <w:r>
          <w:rPr>
            <w:webHidden/>
          </w:rPr>
          <w:instrText xml:space="preserve"> PAGEREF _Toc448564699 \h </w:instrText>
        </w:r>
        <w:r>
          <w:rPr>
            <w:webHidden/>
          </w:rPr>
        </w:r>
      </w:ins>
      <w:r>
        <w:rPr>
          <w:webHidden/>
        </w:rPr>
        <w:fldChar w:fldCharType="separate"/>
      </w:r>
      <w:ins w:id="67" w:author="Anush Mohandass" w:date="2016-04-16T10:09:00Z">
        <w:r>
          <w:rPr>
            <w:webHidden/>
          </w:rPr>
          <w:t>2</w:t>
        </w:r>
        <w:r>
          <w:rPr>
            <w:webHidden/>
          </w:rPr>
          <w:fldChar w:fldCharType="end"/>
        </w:r>
        <w:r w:rsidRPr="00433F37">
          <w:rPr>
            <w:rStyle w:val="Hyperlink"/>
          </w:rPr>
          <w:fldChar w:fldCharType="end"/>
        </w:r>
      </w:ins>
    </w:p>
    <w:p w14:paraId="20E95D55" w14:textId="77777777" w:rsidR="00EE4EA2" w:rsidRDefault="00EE4EA2">
      <w:pPr>
        <w:pStyle w:val="TOC1"/>
        <w:rPr>
          <w:ins w:id="68" w:author="Anush Mohandass" w:date="2016-04-16T10:09:00Z"/>
          <w:rFonts w:asciiTheme="minorHAnsi" w:hAnsiTheme="minorHAnsi"/>
          <w:b w:val="0"/>
          <w:color w:val="auto"/>
          <w:szCs w:val="22"/>
        </w:rPr>
      </w:pPr>
      <w:ins w:id="69" w:author="Anush Mohandass" w:date="2016-04-16T10:09:00Z">
        <w:r w:rsidRPr="00433F37">
          <w:rPr>
            <w:rStyle w:val="Hyperlink"/>
          </w:rPr>
          <w:fldChar w:fldCharType="begin"/>
        </w:r>
        <w:r w:rsidRPr="00433F37">
          <w:rPr>
            <w:rStyle w:val="Hyperlink"/>
          </w:rPr>
          <w:instrText xml:space="preserve"> </w:instrText>
        </w:r>
        <w:r>
          <w:instrText>HYPERLINK \l "_Toc448564700"</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Fonts w:asciiTheme="majorHAnsi" w:hAnsiTheme="majorHAnsi"/>
          </w:rPr>
          <w:t>Related Documents</w:t>
        </w:r>
        <w:r>
          <w:rPr>
            <w:webHidden/>
          </w:rPr>
          <w:tab/>
        </w:r>
        <w:r>
          <w:rPr>
            <w:webHidden/>
          </w:rPr>
          <w:fldChar w:fldCharType="begin"/>
        </w:r>
        <w:r>
          <w:rPr>
            <w:webHidden/>
          </w:rPr>
          <w:instrText xml:space="preserve"> PAGEREF _Toc448564700 \h </w:instrText>
        </w:r>
        <w:r>
          <w:rPr>
            <w:webHidden/>
          </w:rPr>
        </w:r>
      </w:ins>
      <w:r>
        <w:rPr>
          <w:webHidden/>
        </w:rPr>
        <w:fldChar w:fldCharType="separate"/>
      </w:r>
      <w:ins w:id="70" w:author="Anush Mohandass" w:date="2016-04-16T10:09:00Z">
        <w:r>
          <w:rPr>
            <w:webHidden/>
          </w:rPr>
          <w:t>2</w:t>
        </w:r>
        <w:r>
          <w:rPr>
            <w:webHidden/>
          </w:rPr>
          <w:fldChar w:fldCharType="end"/>
        </w:r>
        <w:r w:rsidRPr="00433F37">
          <w:rPr>
            <w:rStyle w:val="Hyperlink"/>
          </w:rPr>
          <w:fldChar w:fldCharType="end"/>
        </w:r>
      </w:ins>
    </w:p>
    <w:p w14:paraId="33AE5B13" w14:textId="77777777" w:rsidR="00EE4EA2" w:rsidRDefault="00EE4EA2">
      <w:pPr>
        <w:pStyle w:val="TOC1"/>
        <w:rPr>
          <w:ins w:id="71" w:author="Anush Mohandass" w:date="2016-04-16T10:09:00Z"/>
          <w:rFonts w:asciiTheme="minorHAnsi" w:hAnsiTheme="minorHAnsi"/>
          <w:b w:val="0"/>
          <w:color w:val="auto"/>
          <w:szCs w:val="22"/>
        </w:rPr>
      </w:pPr>
      <w:ins w:id="72" w:author="Anush Mohandass" w:date="2016-04-16T10:09:00Z">
        <w:r w:rsidRPr="00433F37">
          <w:rPr>
            <w:rStyle w:val="Hyperlink"/>
          </w:rPr>
          <w:fldChar w:fldCharType="begin"/>
        </w:r>
        <w:r w:rsidRPr="00433F37">
          <w:rPr>
            <w:rStyle w:val="Hyperlink"/>
          </w:rPr>
          <w:instrText xml:space="preserve"> </w:instrText>
        </w:r>
        <w:r>
          <w:instrText>HYPERLINK \l "_Toc448564701"</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Fonts w:asciiTheme="majorHAnsi" w:hAnsiTheme="majorHAnsi"/>
          </w:rPr>
          <w:t>Customer Support</w:t>
        </w:r>
        <w:r>
          <w:rPr>
            <w:webHidden/>
          </w:rPr>
          <w:tab/>
        </w:r>
        <w:r>
          <w:rPr>
            <w:webHidden/>
          </w:rPr>
          <w:fldChar w:fldCharType="begin"/>
        </w:r>
        <w:r>
          <w:rPr>
            <w:webHidden/>
          </w:rPr>
          <w:instrText xml:space="preserve"> PAGEREF _Toc448564701 \h </w:instrText>
        </w:r>
        <w:r>
          <w:rPr>
            <w:webHidden/>
          </w:rPr>
        </w:r>
      </w:ins>
      <w:r>
        <w:rPr>
          <w:webHidden/>
        </w:rPr>
        <w:fldChar w:fldCharType="separate"/>
      </w:r>
      <w:ins w:id="73" w:author="Anush Mohandass" w:date="2016-04-16T10:09:00Z">
        <w:r>
          <w:rPr>
            <w:webHidden/>
          </w:rPr>
          <w:t>2</w:t>
        </w:r>
        <w:r>
          <w:rPr>
            <w:webHidden/>
          </w:rPr>
          <w:fldChar w:fldCharType="end"/>
        </w:r>
        <w:r w:rsidRPr="00433F37">
          <w:rPr>
            <w:rStyle w:val="Hyperlink"/>
          </w:rPr>
          <w:fldChar w:fldCharType="end"/>
        </w:r>
      </w:ins>
    </w:p>
    <w:p w14:paraId="42E8AF89" w14:textId="77777777" w:rsidR="00EE4EA2" w:rsidRDefault="00EE4EA2">
      <w:pPr>
        <w:pStyle w:val="TOC1"/>
        <w:rPr>
          <w:ins w:id="74" w:author="Anush Mohandass" w:date="2016-04-16T10:09:00Z"/>
          <w:rFonts w:asciiTheme="minorHAnsi" w:hAnsiTheme="minorHAnsi"/>
          <w:b w:val="0"/>
          <w:color w:val="auto"/>
          <w:szCs w:val="22"/>
        </w:rPr>
      </w:pPr>
      <w:ins w:id="75" w:author="Anush Mohandass" w:date="2016-04-16T10:09:00Z">
        <w:r w:rsidRPr="00433F37">
          <w:rPr>
            <w:rStyle w:val="Hyperlink"/>
          </w:rPr>
          <w:fldChar w:fldCharType="begin"/>
        </w:r>
        <w:r w:rsidRPr="00433F37">
          <w:rPr>
            <w:rStyle w:val="Hyperlink"/>
          </w:rPr>
          <w:instrText xml:space="preserve"> </w:instrText>
        </w:r>
        <w:r>
          <w:instrText>HYPERLINK \l "_Toc448564702"</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1</w:t>
        </w:r>
        <w:r>
          <w:rPr>
            <w:rFonts w:asciiTheme="minorHAnsi" w:hAnsiTheme="minorHAnsi"/>
            <w:b w:val="0"/>
            <w:color w:val="auto"/>
            <w:szCs w:val="22"/>
          </w:rPr>
          <w:tab/>
        </w:r>
        <w:r w:rsidRPr="00433F37">
          <w:rPr>
            <w:rStyle w:val="Hyperlink"/>
          </w:rPr>
          <w:t>Introduction</w:t>
        </w:r>
        <w:r>
          <w:rPr>
            <w:webHidden/>
          </w:rPr>
          <w:tab/>
        </w:r>
        <w:r>
          <w:rPr>
            <w:webHidden/>
          </w:rPr>
          <w:fldChar w:fldCharType="begin"/>
        </w:r>
        <w:r>
          <w:rPr>
            <w:webHidden/>
          </w:rPr>
          <w:instrText xml:space="preserve"> PAGEREF _Toc448564702 \h </w:instrText>
        </w:r>
        <w:r>
          <w:rPr>
            <w:webHidden/>
          </w:rPr>
        </w:r>
      </w:ins>
      <w:r>
        <w:rPr>
          <w:webHidden/>
        </w:rPr>
        <w:fldChar w:fldCharType="separate"/>
      </w:r>
      <w:ins w:id="76" w:author="Anush Mohandass" w:date="2016-04-16T10:09:00Z">
        <w:r>
          <w:rPr>
            <w:webHidden/>
          </w:rPr>
          <w:t>6</w:t>
        </w:r>
        <w:r>
          <w:rPr>
            <w:webHidden/>
          </w:rPr>
          <w:fldChar w:fldCharType="end"/>
        </w:r>
        <w:r w:rsidRPr="00433F37">
          <w:rPr>
            <w:rStyle w:val="Hyperlink"/>
          </w:rPr>
          <w:fldChar w:fldCharType="end"/>
        </w:r>
      </w:ins>
    </w:p>
    <w:p w14:paraId="73A2E71E" w14:textId="77777777" w:rsidR="00EE4EA2" w:rsidRDefault="00EE4EA2">
      <w:pPr>
        <w:pStyle w:val="TOC1"/>
        <w:rPr>
          <w:ins w:id="77" w:author="Anush Mohandass" w:date="2016-04-16T10:09:00Z"/>
          <w:rFonts w:asciiTheme="minorHAnsi" w:hAnsiTheme="minorHAnsi"/>
          <w:b w:val="0"/>
          <w:color w:val="auto"/>
          <w:szCs w:val="22"/>
        </w:rPr>
      </w:pPr>
      <w:ins w:id="78" w:author="Anush Mohandass" w:date="2016-04-16T10:09:00Z">
        <w:r w:rsidRPr="00433F37">
          <w:rPr>
            <w:rStyle w:val="Hyperlink"/>
          </w:rPr>
          <w:fldChar w:fldCharType="begin"/>
        </w:r>
        <w:r w:rsidRPr="00433F37">
          <w:rPr>
            <w:rStyle w:val="Hyperlink"/>
          </w:rPr>
          <w:instrText xml:space="preserve"> </w:instrText>
        </w:r>
        <w:r>
          <w:instrText>HYPERLINK \l "_Toc448564703"</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2</w:t>
        </w:r>
        <w:r>
          <w:rPr>
            <w:rFonts w:asciiTheme="minorHAnsi" w:hAnsiTheme="minorHAnsi"/>
            <w:b w:val="0"/>
            <w:color w:val="auto"/>
            <w:szCs w:val="22"/>
          </w:rPr>
          <w:tab/>
        </w:r>
        <w:r w:rsidRPr="00433F37">
          <w:rPr>
            <w:rStyle w:val="Hyperlink"/>
          </w:rPr>
          <w:t>Register Bus using NocStudio</w:t>
        </w:r>
        <w:r>
          <w:rPr>
            <w:webHidden/>
          </w:rPr>
          <w:tab/>
        </w:r>
        <w:r>
          <w:rPr>
            <w:webHidden/>
          </w:rPr>
          <w:fldChar w:fldCharType="begin"/>
        </w:r>
        <w:r>
          <w:rPr>
            <w:webHidden/>
          </w:rPr>
          <w:instrText xml:space="preserve"> PAGEREF _Toc448564703 \h </w:instrText>
        </w:r>
        <w:r>
          <w:rPr>
            <w:webHidden/>
          </w:rPr>
        </w:r>
      </w:ins>
      <w:r>
        <w:rPr>
          <w:webHidden/>
        </w:rPr>
        <w:fldChar w:fldCharType="separate"/>
      </w:r>
      <w:ins w:id="79" w:author="Anush Mohandass" w:date="2016-04-16T10:09:00Z">
        <w:r>
          <w:rPr>
            <w:webHidden/>
          </w:rPr>
          <w:t>8</w:t>
        </w:r>
        <w:r>
          <w:rPr>
            <w:webHidden/>
          </w:rPr>
          <w:fldChar w:fldCharType="end"/>
        </w:r>
        <w:r w:rsidRPr="00433F37">
          <w:rPr>
            <w:rStyle w:val="Hyperlink"/>
          </w:rPr>
          <w:fldChar w:fldCharType="end"/>
        </w:r>
      </w:ins>
    </w:p>
    <w:p w14:paraId="4B896D9F" w14:textId="77777777" w:rsidR="00EE4EA2" w:rsidRDefault="00EE4EA2">
      <w:pPr>
        <w:pStyle w:val="TOC1"/>
        <w:rPr>
          <w:ins w:id="80" w:author="Anush Mohandass" w:date="2016-04-16T10:09:00Z"/>
          <w:rFonts w:asciiTheme="minorHAnsi" w:hAnsiTheme="minorHAnsi"/>
          <w:b w:val="0"/>
          <w:color w:val="auto"/>
          <w:szCs w:val="22"/>
        </w:rPr>
      </w:pPr>
      <w:ins w:id="81" w:author="Anush Mohandass" w:date="2016-04-16T10:09:00Z">
        <w:r w:rsidRPr="00433F37">
          <w:rPr>
            <w:rStyle w:val="Hyperlink"/>
          </w:rPr>
          <w:fldChar w:fldCharType="begin"/>
        </w:r>
        <w:r w:rsidRPr="00433F37">
          <w:rPr>
            <w:rStyle w:val="Hyperlink"/>
          </w:rPr>
          <w:instrText xml:space="preserve"> </w:instrText>
        </w:r>
        <w:r>
          <w:instrText>HYPERLINK \l "_Toc448564704"</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3</w:t>
        </w:r>
        <w:r>
          <w:rPr>
            <w:rFonts w:asciiTheme="minorHAnsi" w:hAnsiTheme="minorHAnsi"/>
            <w:b w:val="0"/>
            <w:color w:val="auto"/>
            <w:szCs w:val="22"/>
          </w:rPr>
          <w:tab/>
        </w:r>
        <w:r w:rsidRPr="00433F37">
          <w:rPr>
            <w:rStyle w:val="Hyperlink"/>
          </w:rPr>
          <w:t>Area Versus Latency</w:t>
        </w:r>
        <w:r>
          <w:rPr>
            <w:webHidden/>
          </w:rPr>
          <w:tab/>
        </w:r>
        <w:r>
          <w:rPr>
            <w:webHidden/>
          </w:rPr>
          <w:fldChar w:fldCharType="begin"/>
        </w:r>
        <w:r>
          <w:rPr>
            <w:webHidden/>
          </w:rPr>
          <w:instrText xml:space="preserve"> PAGEREF _Toc448564704 \h </w:instrText>
        </w:r>
        <w:r>
          <w:rPr>
            <w:webHidden/>
          </w:rPr>
        </w:r>
      </w:ins>
      <w:r>
        <w:rPr>
          <w:webHidden/>
        </w:rPr>
        <w:fldChar w:fldCharType="separate"/>
      </w:r>
      <w:ins w:id="82" w:author="Anush Mohandass" w:date="2016-04-16T10:09:00Z">
        <w:r>
          <w:rPr>
            <w:webHidden/>
          </w:rPr>
          <w:t>12</w:t>
        </w:r>
        <w:r>
          <w:rPr>
            <w:webHidden/>
          </w:rPr>
          <w:fldChar w:fldCharType="end"/>
        </w:r>
        <w:r w:rsidRPr="00433F37">
          <w:rPr>
            <w:rStyle w:val="Hyperlink"/>
          </w:rPr>
          <w:fldChar w:fldCharType="end"/>
        </w:r>
      </w:ins>
    </w:p>
    <w:p w14:paraId="723F5330" w14:textId="77777777" w:rsidR="00EE4EA2" w:rsidRDefault="00EE4EA2">
      <w:pPr>
        <w:pStyle w:val="TOC1"/>
        <w:rPr>
          <w:ins w:id="83" w:author="Anush Mohandass" w:date="2016-04-16T10:09:00Z"/>
          <w:rFonts w:asciiTheme="minorHAnsi" w:hAnsiTheme="minorHAnsi"/>
          <w:b w:val="0"/>
          <w:color w:val="auto"/>
          <w:szCs w:val="22"/>
        </w:rPr>
      </w:pPr>
      <w:ins w:id="84" w:author="Anush Mohandass" w:date="2016-04-16T10:09:00Z">
        <w:r w:rsidRPr="00433F37">
          <w:rPr>
            <w:rStyle w:val="Hyperlink"/>
          </w:rPr>
          <w:fldChar w:fldCharType="begin"/>
        </w:r>
        <w:r w:rsidRPr="00433F37">
          <w:rPr>
            <w:rStyle w:val="Hyperlink"/>
          </w:rPr>
          <w:instrText xml:space="preserve"> </w:instrText>
        </w:r>
        <w:r>
          <w:instrText>HYPERLINK \l "_Toc448564705"</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4</w:t>
        </w:r>
        <w:r>
          <w:rPr>
            <w:rFonts w:asciiTheme="minorHAnsi" w:hAnsiTheme="minorHAnsi"/>
            <w:b w:val="0"/>
            <w:color w:val="auto"/>
            <w:szCs w:val="22"/>
          </w:rPr>
          <w:tab/>
        </w:r>
        <w:r w:rsidRPr="00433F37">
          <w:rPr>
            <w:rStyle w:val="Hyperlink"/>
          </w:rPr>
          <w:t>NoC Registers</w:t>
        </w:r>
        <w:r>
          <w:rPr>
            <w:webHidden/>
          </w:rPr>
          <w:tab/>
        </w:r>
        <w:r>
          <w:rPr>
            <w:webHidden/>
          </w:rPr>
          <w:fldChar w:fldCharType="begin"/>
        </w:r>
        <w:r>
          <w:rPr>
            <w:webHidden/>
          </w:rPr>
          <w:instrText xml:space="preserve"> PAGEREF _Toc448564705 \h </w:instrText>
        </w:r>
        <w:r>
          <w:rPr>
            <w:webHidden/>
          </w:rPr>
        </w:r>
      </w:ins>
      <w:r>
        <w:rPr>
          <w:webHidden/>
        </w:rPr>
        <w:fldChar w:fldCharType="separate"/>
      </w:r>
      <w:ins w:id="85" w:author="Anush Mohandass" w:date="2016-04-16T10:09:00Z">
        <w:r>
          <w:rPr>
            <w:webHidden/>
          </w:rPr>
          <w:t>13</w:t>
        </w:r>
        <w:r>
          <w:rPr>
            <w:webHidden/>
          </w:rPr>
          <w:fldChar w:fldCharType="end"/>
        </w:r>
        <w:r w:rsidRPr="00433F37">
          <w:rPr>
            <w:rStyle w:val="Hyperlink"/>
          </w:rPr>
          <w:fldChar w:fldCharType="end"/>
        </w:r>
      </w:ins>
    </w:p>
    <w:p w14:paraId="02673DE5" w14:textId="77777777" w:rsidR="00EE4EA2" w:rsidRDefault="00EE4EA2">
      <w:pPr>
        <w:pStyle w:val="TOC1"/>
        <w:rPr>
          <w:ins w:id="86" w:author="Anush Mohandass" w:date="2016-04-16T10:09:00Z"/>
          <w:rFonts w:asciiTheme="minorHAnsi" w:hAnsiTheme="minorHAnsi"/>
          <w:b w:val="0"/>
          <w:color w:val="auto"/>
          <w:szCs w:val="22"/>
        </w:rPr>
      </w:pPr>
      <w:ins w:id="87" w:author="Anush Mohandass" w:date="2016-04-16T10:09:00Z">
        <w:r w:rsidRPr="00433F37">
          <w:rPr>
            <w:rStyle w:val="Hyperlink"/>
          </w:rPr>
          <w:fldChar w:fldCharType="begin"/>
        </w:r>
        <w:r w:rsidRPr="00433F37">
          <w:rPr>
            <w:rStyle w:val="Hyperlink"/>
          </w:rPr>
          <w:instrText xml:space="preserve"> </w:instrText>
        </w:r>
        <w:r>
          <w:instrText>HYPERLINK \l "_Toc448564706"</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5</w:t>
        </w:r>
        <w:r>
          <w:rPr>
            <w:rFonts w:asciiTheme="minorHAnsi" w:hAnsiTheme="minorHAnsi"/>
            <w:b w:val="0"/>
            <w:color w:val="auto"/>
            <w:szCs w:val="22"/>
          </w:rPr>
          <w:tab/>
        </w:r>
        <w:r w:rsidRPr="00433F37">
          <w:rPr>
            <w:rStyle w:val="Hyperlink"/>
          </w:rPr>
          <w:t>Error Responses To Register Accesses</w:t>
        </w:r>
        <w:r>
          <w:rPr>
            <w:webHidden/>
          </w:rPr>
          <w:tab/>
        </w:r>
        <w:r>
          <w:rPr>
            <w:webHidden/>
          </w:rPr>
          <w:fldChar w:fldCharType="begin"/>
        </w:r>
        <w:r>
          <w:rPr>
            <w:webHidden/>
          </w:rPr>
          <w:instrText xml:space="preserve"> PAGEREF _Toc448564706 \h </w:instrText>
        </w:r>
        <w:r>
          <w:rPr>
            <w:webHidden/>
          </w:rPr>
        </w:r>
      </w:ins>
      <w:r>
        <w:rPr>
          <w:webHidden/>
        </w:rPr>
        <w:fldChar w:fldCharType="separate"/>
      </w:r>
      <w:ins w:id="88" w:author="Anush Mohandass" w:date="2016-04-16T10:09:00Z">
        <w:r>
          <w:rPr>
            <w:webHidden/>
          </w:rPr>
          <w:t>14</w:t>
        </w:r>
        <w:r>
          <w:rPr>
            <w:webHidden/>
          </w:rPr>
          <w:fldChar w:fldCharType="end"/>
        </w:r>
        <w:r w:rsidRPr="00433F37">
          <w:rPr>
            <w:rStyle w:val="Hyperlink"/>
          </w:rPr>
          <w:fldChar w:fldCharType="end"/>
        </w:r>
      </w:ins>
    </w:p>
    <w:p w14:paraId="4DBE2B92" w14:textId="77777777" w:rsidR="00EE4EA2" w:rsidRDefault="00EE4EA2">
      <w:pPr>
        <w:pStyle w:val="TOC1"/>
        <w:rPr>
          <w:ins w:id="89" w:author="Anush Mohandass" w:date="2016-04-16T10:09:00Z"/>
          <w:rFonts w:asciiTheme="minorHAnsi" w:hAnsiTheme="minorHAnsi"/>
          <w:b w:val="0"/>
          <w:color w:val="auto"/>
          <w:szCs w:val="22"/>
        </w:rPr>
      </w:pPr>
      <w:ins w:id="90" w:author="Anush Mohandass" w:date="2016-04-16T10:09:00Z">
        <w:r w:rsidRPr="00433F37">
          <w:rPr>
            <w:rStyle w:val="Hyperlink"/>
          </w:rPr>
          <w:fldChar w:fldCharType="begin"/>
        </w:r>
        <w:r w:rsidRPr="00433F37">
          <w:rPr>
            <w:rStyle w:val="Hyperlink"/>
          </w:rPr>
          <w:instrText xml:space="preserve"> </w:instrText>
        </w:r>
        <w:r>
          <w:instrText>HYPERLINK \l "_Toc448564707"</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6</w:t>
        </w:r>
        <w:r>
          <w:rPr>
            <w:rFonts w:asciiTheme="minorHAnsi" w:hAnsiTheme="minorHAnsi"/>
            <w:b w:val="0"/>
            <w:color w:val="auto"/>
            <w:szCs w:val="22"/>
          </w:rPr>
          <w:tab/>
        </w:r>
        <w:r w:rsidRPr="00433F37">
          <w:rPr>
            <w:rStyle w:val="Hyperlink"/>
          </w:rPr>
          <w:t>User Register Bus Access</w:t>
        </w:r>
        <w:r>
          <w:rPr>
            <w:webHidden/>
          </w:rPr>
          <w:tab/>
        </w:r>
        <w:r>
          <w:rPr>
            <w:webHidden/>
          </w:rPr>
          <w:fldChar w:fldCharType="begin"/>
        </w:r>
        <w:r>
          <w:rPr>
            <w:webHidden/>
          </w:rPr>
          <w:instrText xml:space="preserve"> PAGEREF _Toc448564707 \h </w:instrText>
        </w:r>
        <w:r>
          <w:rPr>
            <w:webHidden/>
          </w:rPr>
        </w:r>
      </w:ins>
      <w:r>
        <w:rPr>
          <w:webHidden/>
        </w:rPr>
        <w:fldChar w:fldCharType="separate"/>
      </w:r>
      <w:ins w:id="91" w:author="Anush Mohandass" w:date="2016-04-16T10:09:00Z">
        <w:r>
          <w:rPr>
            <w:webHidden/>
          </w:rPr>
          <w:t>15</w:t>
        </w:r>
        <w:r>
          <w:rPr>
            <w:webHidden/>
          </w:rPr>
          <w:fldChar w:fldCharType="end"/>
        </w:r>
        <w:r w:rsidRPr="00433F37">
          <w:rPr>
            <w:rStyle w:val="Hyperlink"/>
          </w:rPr>
          <w:fldChar w:fldCharType="end"/>
        </w:r>
      </w:ins>
    </w:p>
    <w:p w14:paraId="139A4E6B" w14:textId="77777777" w:rsidR="00EE4EA2" w:rsidRDefault="00EE4EA2">
      <w:pPr>
        <w:pStyle w:val="TOC1"/>
        <w:rPr>
          <w:ins w:id="92" w:author="Anush Mohandass" w:date="2016-04-16T10:09:00Z"/>
          <w:rFonts w:asciiTheme="minorHAnsi" w:hAnsiTheme="minorHAnsi"/>
          <w:b w:val="0"/>
          <w:color w:val="auto"/>
          <w:szCs w:val="22"/>
        </w:rPr>
      </w:pPr>
      <w:ins w:id="93" w:author="Anush Mohandass" w:date="2016-04-16T10:09:00Z">
        <w:r w:rsidRPr="00433F37">
          <w:rPr>
            <w:rStyle w:val="Hyperlink"/>
          </w:rPr>
          <w:fldChar w:fldCharType="begin"/>
        </w:r>
        <w:r w:rsidRPr="00433F37">
          <w:rPr>
            <w:rStyle w:val="Hyperlink"/>
          </w:rPr>
          <w:instrText xml:space="preserve"> </w:instrText>
        </w:r>
        <w:r>
          <w:instrText>HYPERLINK \l "_Toc448564708"</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7</w:t>
        </w:r>
        <w:r>
          <w:rPr>
            <w:rFonts w:asciiTheme="minorHAnsi" w:hAnsiTheme="minorHAnsi"/>
            <w:b w:val="0"/>
            <w:color w:val="auto"/>
            <w:szCs w:val="22"/>
          </w:rPr>
          <w:tab/>
        </w:r>
        <w:r w:rsidRPr="00433F37">
          <w:rPr>
            <w:rStyle w:val="Hyperlink"/>
          </w:rPr>
          <w:t>Register Bus Master Interface</w:t>
        </w:r>
        <w:r>
          <w:rPr>
            <w:webHidden/>
          </w:rPr>
          <w:tab/>
        </w:r>
        <w:r>
          <w:rPr>
            <w:webHidden/>
          </w:rPr>
          <w:fldChar w:fldCharType="begin"/>
        </w:r>
        <w:r>
          <w:rPr>
            <w:webHidden/>
          </w:rPr>
          <w:instrText xml:space="preserve"> PAGEREF _Toc448564708 \h </w:instrText>
        </w:r>
        <w:r>
          <w:rPr>
            <w:webHidden/>
          </w:rPr>
        </w:r>
      </w:ins>
      <w:r>
        <w:rPr>
          <w:webHidden/>
        </w:rPr>
        <w:fldChar w:fldCharType="separate"/>
      </w:r>
      <w:ins w:id="94" w:author="Anush Mohandass" w:date="2016-04-16T10:09:00Z">
        <w:r>
          <w:rPr>
            <w:webHidden/>
          </w:rPr>
          <w:t>16</w:t>
        </w:r>
        <w:r>
          <w:rPr>
            <w:webHidden/>
          </w:rPr>
          <w:fldChar w:fldCharType="end"/>
        </w:r>
        <w:r w:rsidRPr="00433F37">
          <w:rPr>
            <w:rStyle w:val="Hyperlink"/>
          </w:rPr>
          <w:fldChar w:fldCharType="end"/>
        </w:r>
      </w:ins>
    </w:p>
    <w:p w14:paraId="21BF2934" w14:textId="77777777" w:rsidR="00EE4EA2" w:rsidRDefault="00EE4EA2">
      <w:pPr>
        <w:pStyle w:val="TOC1"/>
        <w:rPr>
          <w:ins w:id="95" w:author="Anush Mohandass" w:date="2016-04-16T10:09:00Z"/>
          <w:rFonts w:asciiTheme="minorHAnsi" w:hAnsiTheme="minorHAnsi"/>
          <w:b w:val="0"/>
          <w:color w:val="auto"/>
          <w:szCs w:val="22"/>
        </w:rPr>
      </w:pPr>
      <w:ins w:id="96" w:author="Anush Mohandass" w:date="2016-04-16T10:09:00Z">
        <w:r w:rsidRPr="00433F37">
          <w:rPr>
            <w:rStyle w:val="Hyperlink"/>
          </w:rPr>
          <w:fldChar w:fldCharType="begin"/>
        </w:r>
        <w:r w:rsidRPr="00433F37">
          <w:rPr>
            <w:rStyle w:val="Hyperlink"/>
          </w:rPr>
          <w:instrText xml:space="preserve"> </w:instrText>
        </w:r>
        <w:r>
          <w:instrText>HYPERLINK \l "_Toc448564709"</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8</w:t>
        </w:r>
        <w:r>
          <w:rPr>
            <w:rFonts w:asciiTheme="minorHAnsi" w:hAnsiTheme="minorHAnsi"/>
            <w:b w:val="0"/>
            <w:color w:val="auto"/>
            <w:szCs w:val="22"/>
          </w:rPr>
          <w:tab/>
        </w:r>
        <w:r w:rsidRPr="00433F37">
          <w:rPr>
            <w:rStyle w:val="Hyperlink"/>
          </w:rPr>
          <w:t>Expected Usage of Register Bus Master</w:t>
        </w:r>
        <w:r>
          <w:rPr>
            <w:webHidden/>
          </w:rPr>
          <w:tab/>
        </w:r>
        <w:r>
          <w:rPr>
            <w:webHidden/>
          </w:rPr>
          <w:fldChar w:fldCharType="begin"/>
        </w:r>
        <w:r>
          <w:rPr>
            <w:webHidden/>
          </w:rPr>
          <w:instrText xml:space="preserve"> PAGEREF _Toc448564709 \h </w:instrText>
        </w:r>
        <w:r>
          <w:rPr>
            <w:webHidden/>
          </w:rPr>
        </w:r>
      </w:ins>
      <w:r>
        <w:rPr>
          <w:webHidden/>
        </w:rPr>
        <w:fldChar w:fldCharType="separate"/>
      </w:r>
      <w:ins w:id="97" w:author="Anush Mohandass" w:date="2016-04-16T10:09:00Z">
        <w:r>
          <w:rPr>
            <w:webHidden/>
          </w:rPr>
          <w:t>20</w:t>
        </w:r>
        <w:r>
          <w:rPr>
            <w:webHidden/>
          </w:rPr>
          <w:fldChar w:fldCharType="end"/>
        </w:r>
        <w:r w:rsidRPr="00433F37">
          <w:rPr>
            <w:rStyle w:val="Hyperlink"/>
          </w:rPr>
          <w:fldChar w:fldCharType="end"/>
        </w:r>
      </w:ins>
    </w:p>
    <w:p w14:paraId="3D9C6A8F" w14:textId="77777777" w:rsidR="00EE4EA2" w:rsidRDefault="00EE4EA2">
      <w:pPr>
        <w:pStyle w:val="TOC1"/>
        <w:rPr>
          <w:ins w:id="98" w:author="Anush Mohandass" w:date="2016-04-16T10:09:00Z"/>
          <w:rFonts w:asciiTheme="minorHAnsi" w:hAnsiTheme="minorHAnsi"/>
          <w:b w:val="0"/>
          <w:color w:val="auto"/>
          <w:szCs w:val="22"/>
        </w:rPr>
      </w:pPr>
      <w:ins w:id="99" w:author="Anush Mohandass" w:date="2016-04-16T10:09:00Z">
        <w:r w:rsidRPr="00433F37">
          <w:rPr>
            <w:rStyle w:val="Hyperlink"/>
          </w:rPr>
          <w:fldChar w:fldCharType="begin"/>
        </w:r>
        <w:r w:rsidRPr="00433F37">
          <w:rPr>
            <w:rStyle w:val="Hyperlink"/>
          </w:rPr>
          <w:instrText xml:space="preserve"> </w:instrText>
        </w:r>
        <w:r>
          <w:instrText>HYPERLINK \l "_Toc448564710"</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9</w:t>
        </w:r>
        <w:r>
          <w:rPr>
            <w:rFonts w:asciiTheme="minorHAnsi" w:hAnsiTheme="minorHAnsi"/>
            <w:b w:val="0"/>
            <w:color w:val="auto"/>
            <w:szCs w:val="22"/>
          </w:rPr>
          <w:tab/>
        </w:r>
        <w:r w:rsidRPr="00433F37">
          <w:rPr>
            <w:rStyle w:val="Hyperlink"/>
          </w:rPr>
          <w:t>Ring Slave to Host Interface</w:t>
        </w:r>
        <w:r>
          <w:rPr>
            <w:webHidden/>
          </w:rPr>
          <w:tab/>
        </w:r>
        <w:r>
          <w:rPr>
            <w:webHidden/>
          </w:rPr>
          <w:fldChar w:fldCharType="begin"/>
        </w:r>
        <w:r>
          <w:rPr>
            <w:webHidden/>
          </w:rPr>
          <w:instrText xml:space="preserve"> PAGEREF _Toc448564710 \h </w:instrText>
        </w:r>
        <w:r>
          <w:rPr>
            <w:webHidden/>
          </w:rPr>
        </w:r>
      </w:ins>
      <w:r>
        <w:rPr>
          <w:webHidden/>
        </w:rPr>
        <w:fldChar w:fldCharType="separate"/>
      </w:r>
      <w:ins w:id="100" w:author="Anush Mohandass" w:date="2016-04-16T10:09:00Z">
        <w:r>
          <w:rPr>
            <w:webHidden/>
          </w:rPr>
          <w:t>21</w:t>
        </w:r>
        <w:r>
          <w:rPr>
            <w:webHidden/>
          </w:rPr>
          <w:fldChar w:fldCharType="end"/>
        </w:r>
        <w:r w:rsidRPr="00433F37">
          <w:rPr>
            <w:rStyle w:val="Hyperlink"/>
          </w:rPr>
          <w:fldChar w:fldCharType="end"/>
        </w:r>
      </w:ins>
    </w:p>
    <w:p w14:paraId="34B0D268" w14:textId="77777777" w:rsidR="00EE4EA2" w:rsidRDefault="00EE4EA2">
      <w:pPr>
        <w:pStyle w:val="TOC1"/>
        <w:rPr>
          <w:ins w:id="101" w:author="Anush Mohandass" w:date="2016-04-16T10:09:00Z"/>
          <w:rFonts w:asciiTheme="minorHAnsi" w:hAnsiTheme="minorHAnsi"/>
          <w:b w:val="0"/>
          <w:color w:val="auto"/>
          <w:szCs w:val="22"/>
        </w:rPr>
      </w:pPr>
      <w:ins w:id="102" w:author="Anush Mohandass" w:date="2016-04-16T10:09:00Z">
        <w:r w:rsidRPr="00433F37">
          <w:rPr>
            <w:rStyle w:val="Hyperlink"/>
          </w:rPr>
          <w:fldChar w:fldCharType="begin"/>
        </w:r>
        <w:r w:rsidRPr="00433F37">
          <w:rPr>
            <w:rStyle w:val="Hyperlink"/>
          </w:rPr>
          <w:instrText xml:space="preserve"> </w:instrText>
        </w:r>
        <w:r>
          <w:instrText>HYPERLINK \l "_Toc448564711"</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10</w:t>
        </w:r>
        <w:r>
          <w:rPr>
            <w:rFonts w:asciiTheme="minorHAnsi" w:hAnsiTheme="minorHAnsi"/>
            <w:b w:val="0"/>
            <w:color w:val="auto"/>
            <w:szCs w:val="22"/>
          </w:rPr>
          <w:tab/>
        </w:r>
        <w:r w:rsidRPr="00433F37">
          <w:rPr>
            <w:rStyle w:val="Hyperlink"/>
          </w:rPr>
          <w:t>Atomic Operations</w:t>
        </w:r>
        <w:r>
          <w:rPr>
            <w:webHidden/>
          </w:rPr>
          <w:tab/>
        </w:r>
        <w:r>
          <w:rPr>
            <w:webHidden/>
          </w:rPr>
          <w:fldChar w:fldCharType="begin"/>
        </w:r>
        <w:r>
          <w:rPr>
            <w:webHidden/>
          </w:rPr>
          <w:instrText xml:space="preserve"> PAGEREF _Toc448564711 \h </w:instrText>
        </w:r>
        <w:r>
          <w:rPr>
            <w:webHidden/>
          </w:rPr>
        </w:r>
      </w:ins>
      <w:r>
        <w:rPr>
          <w:webHidden/>
        </w:rPr>
        <w:fldChar w:fldCharType="separate"/>
      </w:r>
      <w:ins w:id="103" w:author="Anush Mohandass" w:date="2016-04-16T10:09:00Z">
        <w:r>
          <w:rPr>
            <w:webHidden/>
          </w:rPr>
          <w:t>22</w:t>
        </w:r>
        <w:r>
          <w:rPr>
            <w:webHidden/>
          </w:rPr>
          <w:fldChar w:fldCharType="end"/>
        </w:r>
        <w:r w:rsidRPr="00433F37">
          <w:rPr>
            <w:rStyle w:val="Hyperlink"/>
          </w:rPr>
          <w:fldChar w:fldCharType="end"/>
        </w:r>
      </w:ins>
    </w:p>
    <w:p w14:paraId="7E84AD2E" w14:textId="77777777" w:rsidR="00EE4EA2" w:rsidRDefault="00EE4EA2">
      <w:pPr>
        <w:pStyle w:val="TOC1"/>
        <w:rPr>
          <w:ins w:id="104" w:author="Anush Mohandass" w:date="2016-04-16T10:09:00Z"/>
          <w:rFonts w:asciiTheme="minorHAnsi" w:hAnsiTheme="minorHAnsi"/>
          <w:b w:val="0"/>
          <w:color w:val="auto"/>
          <w:szCs w:val="22"/>
        </w:rPr>
      </w:pPr>
      <w:ins w:id="105" w:author="Anush Mohandass" w:date="2016-04-16T10:09:00Z">
        <w:r w:rsidRPr="00433F37">
          <w:rPr>
            <w:rStyle w:val="Hyperlink"/>
          </w:rPr>
          <w:fldChar w:fldCharType="begin"/>
        </w:r>
        <w:r w:rsidRPr="00433F37">
          <w:rPr>
            <w:rStyle w:val="Hyperlink"/>
          </w:rPr>
          <w:instrText xml:space="preserve"> </w:instrText>
        </w:r>
        <w:r>
          <w:instrText>HYPERLINK \l "_Toc448564712"</w:instrText>
        </w:r>
        <w:r w:rsidRPr="00433F37">
          <w:rPr>
            <w:rStyle w:val="Hyperlink"/>
          </w:rPr>
          <w:instrText xml:space="preserve"> </w:instrText>
        </w:r>
        <w:r w:rsidRPr="00433F37">
          <w:rPr>
            <w:rStyle w:val="Hyperlink"/>
          </w:rPr>
        </w:r>
        <w:r w:rsidRPr="00433F37">
          <w:rPr>
            <w:rStyle w:val="Hyperlink"/>
          </w:rPr>
          <w:fldChar w:fldCharType="separate"/>
        </w:r>
        <w:r w:rsidRPr="00433F37">
          <w:rPr>
            <w:rStyle w:val="Hyperlink"/>
          </w:rPr>
          <w:t>11</w:t>
        </w:r>
        <w:r>
          <w:rPr>
            <w:rFonts w:asciiTheme="minorHAnsi" w:hAnsiTheme="minorHAnsi"/>
            <w:b w:val="0"/>
            <w:color w:val="auto"/>
            <w:szCs w:val="22"/>
          </w:rPr>
          <w:tab/>
        </w:r>
        <w:r w:rsidRPr="00433F37">
          <w:rPr>
            <w:rStyle w:val="Hyperlink"/>
          </w:rPr>
          <w:t>Clock Gating</w:t>
        </w:r>
        <w:r>
          <w:rPr>
            <w:webHidden/>
          </w:rPr>
          <w:tab/>
        </w:r>
        <w:r>
          <w:rPr>
            <w:webHidden/>
          </w:rPr>
          <w:fldChar w:fldCharType="begin"/>
        </w:r>
        <w:r>
          <w:rPr>
            <w:webHidden/>
          </w:rPr>
          <w:instrText xml:space="preserve"> PAGEREF _Toc448564712 \h </w:instrText>
        </w:r>
        <w:r>
          <w:rPr>
            <w:webHidden/>
          </w:rPr>
        </w:r>
      </w:ins>
      <w:r>
        <w:rPr>
          <w:webHidden/>
        </w:rPr>
        <w:fldChar w:fldCharType="separate"/>
      </w:r>
      <w:ins w:id="106" w:author="Anush Mohandass" w:date="2016-04-16T10:09:00Z">
        <w:r>
          <w:rPr>
            <w:webHidden/>
          </w:rPr>
          <w:t>26</w:t>
        </w:r>
        <w:r>
          <w:rPr>
            <w:webHidden/>
          </w:rPr>
          <w:fldChar w:fldCharType="end"/>
        </w:r>
        <w:r w:rsidRPr="00433F37">
          <w:rPr>
            <w:rStyle w:val="Hyperlink"/>
          </w:rPr>
          <w:fldChar w:fldCharType="end"/>
        </w:r>
      </w:ins>
    </w:p>
    <w:p w14:paraId="7A3FDC9D" w14:textId="77777777" w:rsidR="00EE4EA2" w:rsidDel="00EE4EA2" w:rsidRDefault="00EE4EA2" w:rsidP="00EE4EA2">
      <w:pPr>
        <w:pStyle w:val="TOC1"/>
        <w:rPr>
          <w:del w:id="107" w:author="Anush Mohandass" w:date="2016-04-16T10:09:00Z"/>
        </w:rPr>
      </w:pPr>
    </w:p>
    <w:p w14:paraId="41E116F6" w14:textId="07C592F2" w:rsidR="0011273D" w:rsidRPr="00A1601E" w:rsidRDefault="00EE4EA2" w:rsidP="00EE4EA2">
      <w:pPr>
        <w:pStyle w:val="TOC2"/>
        <w:ind w:left="0" w:right="0"/>
        <w:rPr>
          <w:rFonts w:asciiTheme="majorHAnsi" w:hAnsiTheme="majorHAnsi"/>
        </w:rPr>
      </w:pPr>
      <w:ins w:id="108" w:author="Anush Mohandass" w:date="2016-04-16T10:09:00Z">
        <w:r w:rsidRPr="0042361E">
          <w:rPr>
            <w:rFonts w:asciiTheme="majorHAnsi" w:hAnsiTheme="majorHAnsi"/>
            <w:bCs/>
            <w:noProof/>
            <w:color w:val="002B5C"/>
            <w:szCs w:val="44"/>
          </w:rPr>
          <w:fldChar w:fldCharType="end"/>
        </w:r>
      </w:ins>
    </w:p>
    <w:p w14:paraId="733AC217" w14:textId="77777777" w:rsidR="0011273D" w:rsidRPr="00515154" w:rsidRDefault="0011273D" w:rsidP="00D0510B">
      <w:pPr>
        <w:pStyle w:val="Body"/>
        <w:rPr>
          <w:rFonts w:asciiTheme="majorHAnsi" w:hAnsiTheme="majorHAnsi"/>
        </w:rPr>
      </w:pPr>
    </w:p>
    <w:p w14:paraId="03FE6E10" w14:textId="66A8AE95" w:rsidR="000A029C" w:rsidRPr="00515154" w:rsidRDefault="000A029C" w:rsidP="00D0510B">
      <w:pPr>
        <w:rPr>
          <w:rFonts w:asciiTheme="majorHAnsi" w:hAnsiTheme="majorHAnsi"/>
        </w:rPr>
      </w:pPr>
      <w:bookmarkStart w:id="109" w:name="_Toc347088143"/>
    </w:p>
    <w:p w14:paraId="52D11CC6" w14:textId="77777777" w:rsidR="000A029C" w:rsidRPr="00515154" w:rsidRDefault="000A029C" w:rsidP="00D0510B">
      <w:pPr>
        <w:pStyle w:val="TOC2"/>
        <w:ind w:left="0" w:right="0"/>
        <w:rPr>
          <w:rFonts w:asciiTheme="majorHAnsi" w:hAnsiTheme="majorHAnsi"/>
        </w:rPr>
      </w:pPr>
    </w:p>
    <w:p w14:paraId="27BB6E2B" w14:textId="77777777" w:rsidR="000A029C" w:rsidRPr="00515154" w:rsidRDefault="000A029C" w:rsidP="00D0510B">
      <w:pPr>
        <w:rPr>
          <w:rFonts w:asciiTheme="majorHAnsi" w:eastAsiaTheme="majorEastAsia" w:hAnsiTheme="majorHAnsi" w:cstheme="majorBidi"/>
          <w:color w:val="000000" w:themeColor="text1"/>
          <w:sz w:val="56"/>
          <w:szCs w:val="56"/>
        </w:rPr>
      </w:pPr>
      <w:bookmarkStart w:id="110" w:name="_Ref33721117"/>
      <w:bookmarkStart w:id="111" w:name="_Ref33721148"/>
      <w:r w:rsidRPr="00515154">
        <w:rPr>
          <w:rFonts w:asciiTheme="majorHAnsi" w:hAnsiTheme="majorHAnsi"/>
        </w:rPr>
        <w:br w:type="page"/>
      </w:r>
    </w:p>
    <w:p w14:paraId="3B49C447" w14:textId="703E792C" w:rsidR="000A029C" w:rsidRPr="00515154" w:rsidRDefault="000A029C" w:rsidP="00D0510B">
      <w:pPr>
        <w:pStyle w:val="Title"/>
      </w:pPr>
      <w:r w:rsidRPr="00515154">
        <w:lastRenderedPageBreak/>
        <w:t>List of Figure</w:t>
      </w:r>
      <w:bookmarkEnd w:id="110"/>
      <w:bookmarkEnd w:id="111"/>
      <w:r w:rsidRPr="00515154">
        <w:t>s</w:t>
      </w:r>
    </w:p>
    <w:p w14:paraId="011F88B8" w14:textId="77777777" w:rsidR="00DF7CE0" w:rsidRDefault="00DF7CE0" w:rsidP="00D0510B">
      <w:pPr>
        <w:pStyle w:val="TableofFigures"/>
        <w:tabs>
          <w:tab w:val="right" w:leader="dot" w:pos="9350"/>
        </w:tabs>
        <w:ind w:left="0"/>
        <w:rPr>
          <w:rFonts w:asciiTheme="majorHAnsi" w:hAnsiTheme="majorHAnsi"/>
        </w:rPr>
      </w:pPr>
    </w:p>
    <w:p w14:paraId="1C24529C" w14:textId="77777777" w:rsidR="00A1601E" w:rsidRDefault="000A029C">
      <w:pPr>
        <w:pStyle w:val="TableofFigures"/>
        <w:tabs>
          <w:tab w:val="right" w:leader="dot" w:pos="9350"/>
        </w:tabs>
        <w:rPr>
          <w:noProof/>
        </w:rPr>
      </w:pPr>
      <w:r w:rsidRPr="00515154">
        <w:rPr>
          <w:rFonts w:asciiTheme="majorHAnsi" w:hAnsiTheme="majorHAnsi"/>
        </w:rPr>
        <w:fldChar w:fldCharType="begin"/>
      </w:r>
      <w:r w:rsidRPr="00515154">
        <w:rPr>
          <w:rFonts w:asciiTheme="majorHAnsi" w:hAnsiTheme="majorHAnsi"/>
        </w:rPr>
        <w:instrText xml:space="preserve"> TOC \f f \h \z \t "Figure,1" \c "Figure" </w:instrText>
      </w:r>
      <w:r w:rsidRPr="00515154">
        <w:rPr>
          <w:rFonts w:asciiTheme="majorHAnsi" w:hAnsiTheme="majorHAnsi"/>
        </w:rPr>
        <w:fldChar w:fldCharType="separate"/>
      </w:r>
      <w:hyperlink w:anchor="_Toc416806480" w:history="1">
        <w:r w:rsidR="00A1601E" w:rsidRPr="009B3A35">
          <w:rPr>
            <w:rStyle w:val="Hyperlink"/>
            <w:rFonts w:asciiTheme="majorHAnsi" w:hAnsiTheme="majorHAnsi"/>
            <w:noProof/>
          </w:rPr>
          <w:t>Figure 1: Regbus Layer Communication</w:t>
        </w:r>
        <w:r w:rsidR="00A1601E">
          <w:rPr>
            <w:noProof/>
            <w:webHidden/>
          </w:rPr>
          <w:tab/>
        </w:r>
        <w:r w:rsidR="00A1601E">
          <w:rPr>
            <w:noProof/>
            <w:webHidden/>
          </w:rPr>
          <w:fldChar w:fldCharType="begin"/>
        </w:r>
        <w:r w:rsidR="00A1601E">
          <w:rPr>
            <w:noProof/>
            <w:webHidden/>
          </w:rPr>
          <w:instrText xml:space="preserve"> PAGEREF _Toc416806480 \h </w:instrText>
        </w:r>
        <w:r w:rsidR="00A1601E">
          <w:rPr>
            <w:noProof/>
            <w:webHidden/>
          </w:rPr>
        </w:r>
        <w:r w:rsidR="00A1601E">
          <w:rPr>
            <w:noProof/>
            <w:webHidden/>
          </w:rPr>
          <w:fldChar w:fldCharType="separate"/>
        </w:r>
        <w:r w:rsidR="002C3ABE">
          <w:rPr>
            <w:noProof/>
            <w:webHidden/>
          </w:rPr>
          <w:t>6</w:t>
        </w:r>
        <w:r w:rsidR="00A1601E">
          <w:rPr>
            <w:noProof/>
            <w:webHidden/>
          </w:rPr>
          <w:fldChar w:fldCharType="end"/>
        </w:r>
      </w:hyperlink>
    </w:p>
    <w:p w14:paraId="3881E93D" w14:textId="77777777" w:rsidR="00A1601E" w:rsidRDefault="005A3177">
      <w:pPr>
        <w:pStyle w:val="TableofFigures"/>
        <w:tabs>
          <w:tab w:val="right" w:leader="dot" w:pos="9350"/>
        </w:tabs>
        <w:rPr>
          <w:noProof/>
        </w:rPr>
      </w:pPr>
      <w:hyperlink w:anchor="_Toc416806481" w:history="1">
        <w:r w:rsidR="00A1601E" w:rsidRPr="009B3A35">
          <w:rPr>
            <w:rStyle w:val="Hyperlink"/>
            <w:rFonts w:asciiTheme="majorHAnsi" w:hAnsiTheme="majorHAnsi"/>
            <w:noProof/>
          </w:rPr>
          <w:t>Figure 2: Regbus Layer Selection in NocStudio</w:t>
        </w:r>
        <w:r w:rsidR="00A1601E">
          <w:rPr>
            <w:noProof/>
            <w:webHidden/>
          </w:rPr>
          <w:tab/>
        </w:r>
        <w:r w:rsidR="00A1601E">
          <w:rPr>
            <w:noProof/>
            <w:webHidden/>
          </w:rPr>
          <w:fldChar w:fldCharType="begin"/>
        </w:r>
        <w:r w:rsidR="00A1601E">
          <w:rPr>
            <w:noProof/>
            <w:webHidden/>
          </w:rPr>
          <w:instrText xml:space="preserve"> PAGEREF _Toc416806481 \h </w:instrText>
        </w:r>
        <w:r w:rsidR="00A1601E">
          <w:rPr>
            <w:noProof/>
            <w:webHidden/>
          </w:rPr>
        </w:r>
        <w:r w:rsidR="00A1601E">
          <w:rPr>
            <w:noProof/>
            <w:webHidden/>
          </w:rPr>
          <w:fldChar w:fldCharType="separate"/>
        </w:r>
        <w:r w:rsidR="002C3ABE">
          <w:rPr>
            <w:noProof/>
            <w:webHidden/>
          </w:rPr>
          <w:t>8</w:t>
        </w:r>
        <w:r w:rsidR="00A1601E">
          <w:rPr>
            <w:noProof/>
            <w:webHidden/>
          </w:rPr>
          <w:fldChar w:fldCharType="end"/>
        </w:r>
      </w:hyperlink>
    </w:p>
    <w:p w14:paraId="6ADD9656" w14:textId="77777777" w:rsidR="00A1601E" w:rsidRDefault="005A3177">
      <w:pPr>
        <w:pStyle w:val="TableofFigures"/>
        <w:tabs>
          <w:tab w:val="right" w:leader="dot" w:pos="9350"/>
        </w:tabs>
        <w:rPr>
          <w:noProof/>
        </w:rPr>
      </w:pPr>
      <w:hyperlink w:anchor="_Toc416806482" w:history="1">
        <w:r w:rsidR="00A1601E" w:rsidRPr="009B3A35">
          <w:rPr>
            <w:rStyle w:val="Hyperlink"/>
            <w:rFonts w:asciiTheme="majorHAnsi" w:hAnsiTheme="majorHAnsi"/>
            <w:noProof/>
          </w:rPr>
          <w:t>Figure 3: Register bus master bridge</w:t>
        </w:r>
        <w:r w:rsidR="00A1601E">
          <w:rPr>
            <w:noProof/>
            <w:webHidden/>
          </w:rPr>
          <w:tab/>
        </w:r>
        <w:r w:rsidR="00A1601E">
          <w:rPr>
            <w:noProof/>
            <w:webHidden/>
          </w:rPr>
          <w:fldChar w:fldCharType="begin"/>
        </w:r>
        <w:r w:rsidR="00A1601E">
          <w:rPr>
            <w:noProof/>
            <w:webHidden/>
          </w:rPr>
          <w:instrText xml:space="preserve"> PAGEREF _Toc416806482 \h </w:instrText>
        </w:r>
        <w:r w:rsidR="00A1601E">
          <w:rPr>
            <w:noProof/>
            <w:webHidden/>
          </w:rPr>
        </w:r>
        <w:r w:rsidR="00A1601E">
          <w:rPr>
            <w:noProof/>
            <w:webHidden/>
          </w:rPr>
          <w:fldChar w:fldCharType="separate"/>
        </w:r>
        <w:r w:rsidR="002C3ABE">
          <w:rPr>
            <w:noProof/>
            <w:webHidden/>
          </w:rPr>
          <w:t>16</w:t>
        </w:r>
        <w:r w:rsidR="00A1601E">
          <w:rPr>
            <w:noProof/>
            <w:webHidden/>
          </w:rPr>
          <w:fldChar w:fldCharType="end"/>
        </w:r>
      </w:hyperlink>
    </w:p>
    <w:p w14:paraId="51DD3E87" w14:textId="77777777" w:rsidR="00A1601E" w:rsidRDefault="005A3177">
      <w:pPr>
        <w:pStyle w:val="TableofFigures"/>
        <w:tabs>
          <w:tab w:val="right" w:leader="dot" w:pos="9350"/>
        </w:tabs>
        <w:rPr>
          <w:noProof/>
        </w:rPr>
      </w:pPr>
      <w:hyperlink w:anchor="_Toc416806483" w:history="1">
        <w:r w:rsidR="00A1601E" w:rsidRPr="009B3A35">
          <w:rPr>
            <w:rStyle w:val="Hyperlink"/>
            <w:rFonts w:asciiTheme="majorHAnsi" w:hAnsiTheme="majorHAnsi"/>
            <w:noProof/>
          </w:rPr>
          <w:t>Figure 4: Waveform showing read requests and responses at the register bus master interface</w:t>
        </w:r>
        <w:r w:rsidR="00A1601E">
          <w:rPr>
            <w:noProof/>
            <w:webHidden/>
          </w:rPr>
          <w:tab/>
        </w:r>
        <w:r w:rsidR="00A1601E">
          <w:rPr>
            <w:noProof/>
            <w:webHidden/>
          </w:rPr>
          <w:fldChar w:fldCharType="begin"/>
        </w:r>
        <w:r w:rsidR="00A1601E">
          <w:rPr>
            <w:noProof/>
            <w:webHidden/>
          </w:rPr>
          <w:instrText xml:space="preserve"> PAGEREF _Toc416806483 \h </w:instrText>
        </w:r>
        <w:r w:rsidR="00A1601E">
          <w:rPr>
            <w:noProof/>
            <w:webHidden/>
          </w:rPr>
        </w:r>
        <w:r w:rsidR="00A1601E">
          <w:rPr>
            <w:noProof/>
            <w:webHidden/>
          </w:rPr>
          <w:fldChar w:fldCharType="separate"/>
        </w:r>
        <w:r w:rsidR="002C3ABE">
          <w:rPr>
            <w:noProof/>
            <w:webHidden/>
          </w:rPr>
          <w:t>19</w:t>
        </w:r>
        <w:r w:rsidR="00A1601E">
          <w:rPr>
            <w:noProof/>
            <w:webHidden/>
          </w:rPr>
          <w:fldChar w:fldCharType="end"/>
        </w:r>
      </w:hyperlink>
    </w:p>
    <w:p w14:paraId="2FB4A06E" w14:textId="77777777" w:rsidR="00A1601E" w:rsidRDefault="005A3177">
      <w:pPr>
        <w:pStyle w:val="TableofFigures"/>
        <w:tabs>
          <w:tab w:val="right" w:leader="dot" w:pos="9350"/>
        </w:tabs>
        <w:rPr>
          <w:noProof/>
        </w:rPr>
      </w:pPr>
      <w:hyperlink w:anchor="_Toc416806484" w:history="1">
        <w:r w:rsidR="00A1601E" w:rsidRPr="009B3A35">
          <w:rPr>
            <w:rStyle w:val="Hyperlink"/>
            <w:rFonts w:asciiTheme="majorHAnsi" w:hAnsiTheme="majorHAnsi"/>
            <w:noProof/>
          </w:rPr>
          <w:t>Figure 5: Waveform showing write requests and responses at the register bus master interface</w:t>
        </w:r>
        <w:r w:rsidR="00A1601E">
          <w:rPr>
            <w:noProof/>
            <w:webHidden/>
          </w:rPr>
          <w:tab/>
        </w:r>
        <w:r w:rsidR="00A1601E">
          <w:rPr>
            <w:noProof/>
            <w:webHidden/>
          </w:rPr>
          <w:fldChar w:fldCharType="begin"/>
        </w:r>
        <w:r w:rsidR="00A1601E">
          <w:rPr>
            <w:noProof/>
            <w:webHidden/>
          </w:rPr>
          <w:instrText xml:space="preserve"> PAGEREF _Toc416806484 \h </w:instrText>
        </w:r>
        <w:r w:rsidR="00A1601E">
          <w:rPr>
            <w:noProof/>
            <w:webHidden/>
          </w:rPr>
        </w:r>
        <w:r w:rsidR="00A1601E">
          <w:rPr>
            <w:noProof/>
            <w:webHidden/>
          </w:rPr>
          <w:fldChar w:fldCharType="separate"/>
        </w:r>
        <w:r w:rsidR="002C3ABE">
          <w:rPr>
            <w:noProof/>
            <w:webHidden/>
          </w:rPr>
          <w:t>19</w:t>
        </w:r>
        <w:r w:rsidR="00A1601E">
          <w:rPr>
            <w:noProof/>
            <w:webHidden/>
          </w:rPr>
          <w:fldChar w:fldCharType="end"/>
        </w:r>
      </w:hyperlink>
    </w:p>
    <w:p w14:paraId="3F7B5834" w14:textId="77777777" w:rsidR="00A1601E" w:rsidRDefault="005A3177">
      <w:pPr>
        <w:pStyle w:val="TableofFigures"/>
        <w:tabs>
          <w:tab w:val="right" w:leader="dot" w:pos="9350"/>
        </w:tabs>
        <w:rPr>
          <w:noProof/>
        </w:rPr>
      </w:pPr>
      <w:hyperlink w:anchor="_Toc416806485" w:history="1">
        <w:r w:rsidR="00A1601E" w:rsidRPr="009B3A35">
          <w:rPr>
            <w:rStyle w:val="Hyperlink"/>
            <w:rFonts w:asciiTheme="majorHAnsi" w:hAnsiTheme="majorHAnsi"/>
            <w:noProof/>
          </w:rPr>
          <w:t>Figure 6 : Waveform showing ring slave read requests and responses (4B and 8B)</w:t>
        </w:r>
        <w:r w:rsidR="00A1601E">
          <w:rPr>
            <w:noProof/>
            <w:webHidden/>
          </w:rPr>
          <w:tab/>
        </w:r>
        <w:r w:rsidR="00A1601E">
          <w:rPr>
            <w:noProof/>
            <w:webHidden/>
          </w:rPr>
          <w:fldChar w:fldCharType="begin"/>
        </w:r>
        <w:r w:rsidR="00A1601E">
          <w:rPr>
            <w:noProof/>
            <w:webHidden/>
          </w:rPr>
          <w:instrText xml:space="preserve"> PAGEREF _Toc416806485 \h </w:instrText>
        </w:r>
        <w:r w:rsidR="00A1601E">
          <w:rPr>
            <w:noProof/>
            <w:webHidden/>
          </w:rPr>
        </w:r>
        <w:r w:rsidR="00A1601E">
          <w:rPr>
            <w:noProof/>
            <w:webHidden/>
          </w:rPr>
          <w:fldChar w:fldCharType="separate"/>
        </w:r>
        <w:r w:rsidR="002C3ABE">
          <w:rPr>
            <w:noProof/>
            <w:webHidden/>
          </w:rPr>
          <w:t>24</w:t>
        </w:r>
        <w:r w:rsidR="00A1601E">
          <w:rPr>
            <w:noProof/>
            <w:webHidden/>
          </w:rPr>
          <w:fldChar w:fldCharType="end"/>
        </w:r>
      </w:hyperlink>
    </w:p>
    <w:p w14:paraId="79F39E3A" w14:textId="77777777" w:rsidR="00A1601E" w:rsidRDefault="005A3177">
      <w:pPr>
        <w:pStyle w:val="TableofFigures"/>
        <w:tabs>
          <w:tab w:val="right" w:leader="dot" w:pos="9350"/>
        </w:tabs>
        <w:rPr>
          <w:noProof/>
        </w:rPr>
      </w:pPr>
      <w:hyperlink w:anchor="_Toc416806486" w:history="1">
        <w:r w:rsidR="00A1601E" w:rsidRPr="009B3A35">
          <w:rPr>
            <w:rStyle w:val="Hyperlink"/>
            <w:rFonts w:asciiTheme="majorHAnsi" w:hAnsiTheme="majorHAnsi"/>
            <w:noProof/>
          </w:rPr>
          <w:t>Figure 7 : Waveform showing ring slave write requests and responses (4B and 8B)</w:t>
        </w:r>
        <w:r w:rsidR="00A1601E">
          <w:rPr>
            <w:noProof/>
            <w:webHidden/>
          </w:rPr>
          <w:tab/>
        </w:r>
        <w:r w:rsidR="00A1601E">
          <w:rPr>
            <w:noProof/>
            <w:webHidden/>
          </w:rPr>
          <w:fldChar w:fldCharType="begin"/>
        </w:r>
        <w:r w:rsidR="00A1601E">
          <w:rPr>
            <w:noProof/>
            <w:webHidden/>
          </w:rPr>
          <w:instrText xml:space="preserve"> PAGEREF _Toc416806486 \h </w:instrText>
        </w:r>
        <w:r w:rsidR="00A1601E">
          <w:rPr>
            <w:noProof/>
            <w:webHidden/>
          </w:rPr>
        </w:r>
        <w:r w:rsidR="00A1601E">
          <w:rPr>
            <w:noProof/>
            <w:webHidden/>
          </w:rPr>
          <w:fldChar w:fldCharType="separate"/>
        </w:r>
        <w:r w:rsidR="002C3ABE">
          <w:rPr>
            <w:noProof/>
            <w:webHidden/>
          </w:rPr>
          <w:t>24</w:t>
        </w:r>
        <w:r w:rsidR="00A1601E">
          <w:rPr>
            <w:noProof/>
            <w:webHidden/>
          </w:rPr>
          <w:fldChar w:fldCharType="end"/>
        </w:r>
      </w:hyperlink>
    </w:p>
    <w:p w14:paraId="26547FAC" w14:textId="77777777" w:rsidR="000A029C" w:rsidRPr="00515154" w:rsidRDefault="000A029C" w:rsidP="00D0510B">
      <w:pPr>
        <w:ind w:left="440"/>
        <w:rPr>
          <w:rFonts w:asciiTheme="majorHAnsi" w:hAnsiTheme="majorHAnsi"/>
        </w:rPr>
      </w:pPr>
      <w:r w:rsidRPr="00515154">
        <w:rPr>
          <w:rFonts w:asciiTheme="majorHAnsi" w:hAnsiTheme="majorHAnsi"/>
        </w:rPr>
        <w:fldChar w:fldCharType="end"/>
      </w:r>
    </w:p>
    <w:p w14:paraId="12B2C247" w14:textId="77777777" w:rsidR="000A029C" w:rsidRPr="00515154" w:rsidRDefault="000A029C" w:rsidP="00D0510B">
      <w:pPr>
        <w:rPr>
          <w:rFonts w:asciiTheme="majorHAnsi" w:hAnsiTheme="majorHAnsi"/>
        </w:rPr>
      </w:pPr>
    </w:p>
    <w:p w14:paraId="704678B2" w14:textId="77777777" w:rsidR="000A029C" w:rsidRPr="00515154" w:rsidRDefault="000A029C" w:rsidP="00D0510B">
      <w:pPr>
        <w:rPr>
          <w:rFonts w:asciiTheme="majorHAnsi" w:eastAsiaTheme="majorEastAsia" w:hAnsiTheme="majorHAnsi" w:cstheme="majorBidi"/>
          <w:color w:val="000000" w:themeColor="text1"/>
          <w:sz w:val="56"/>
          <w:szCs w:val="56"/>
        </w:rPr>
      </w:pPr>
      <w:bookmarkStart w:id="112" w:name="_Ref33721164"/>
      <w:r w:rsidRPr="00515154">
        <w:rPr>
          <w:rFonts w:asciiTheme="majorHAnsi" w:hAnsiTheme="majorHAnsi"/>
        </w:rPr>
        <w:br w:type="page"/>
      </w:r>
    </w:p>
    <w:p w14:paraId="6ED3E622" w14:textId="5C7E31B9" w:rsidR="000A029C" w:rsidRPr="00515154" w:rsidRDefault="000A029C" w:rsidP="00D0510B">
      <w:pPr>
        <w:pStyle w:val="Title"/>
      </w:pPr>
      <w:r w:rsidRPr="00515154">
        <w:lastRenderedPageBreak/>
        <w:t>List of Table</w:t>
      </w:r>
      <w:bookmarkEnd w:id="112"/>
      <w:r w:rsidRPr="00515154">
        <w:t>s</w:t>
      </w:r>
    </w:p>
    <w:p w14:paraId="543EE91F" w14:textId="77777777" w:rsidR="00DF7CE0" w:rsidRDefault="00DF7CE0" w:rsidP="00D0510B">
      <w:pPr>
        <w:pStyle w:val="TableofFigures"/>
        <w:tabs>
          <w:tab w:val="right" w:leader="dot" w:pos="9350"/>
        </w:tabs>
        <w:ind w:left="0"/>
        <w:rPr>
          <w:rFonts w:asciiTheme="majorHAnsi" w:hAnsiTheme="majorHAnsi"/>
          <w:b/>
          <w:bCs/>
          <w:caps/>
          <w:sz w:val="20"/>
          <w:szCs w:val="36"/>
        </w:rPr>
      </w:pPr>
    </w:p>
    <w:p w14:paraId="43F23D75" w14:textId="77777777" w:rsidR="00A1601E" w:rsidRDefault="000A029C">
      <w:pPr>
        <w:pStyle w:val="TableofFigures"/>
        <w:tabs>
          <w:tab w:val="right" w:leader="dot" w:pos="9350"/>
        </w:tabs>
        <w:rPr>
          <w:noProof/>
        </w:rPr>
      </w:pPr>
      <w:r w:rsidRPr="00515154">
        <w:rPr>
          <w:rFonts w:asciiTheme="majorHAnsi" w:hAnsiTheme="majorHAnsi"/>
          <w:b/>
          <w:bCs/>
          <w:caps/>
          <w:sz w:val="20"/>
          <w:szCs w:val="36"/>
        </w:rPr>
        <w:fldChar w:fldCharType="begin"/>
      </w:r>
      <w:r w:rsidRPr="00515154">
        <w:rPr>
          <w:rFonts w:asciiTheme="majorHAnsi" w:hAnsiTheme="majorHAnsi"/>
          <w:b/>
          <w:caps/>
          <w:szCs w:val="36"/>
        </w:rPr>
        <w:instrText xml:space="preserve"> TOC \f c \h \z \t "TableTitle,2" \c "Table" </w:instrText>
      </w:r>
      <w:r w:rsidRPr="00515154">
        <w:rPr>
          <w:rFonts w:asciiTheme="majorHAnsi" w:hAnsiTheme="majorHAnsi"/>
          <w:b/>
          <w:bCs/>
          <w:caps/>
          <w:sz w:val="20"/>
          <w:szCs w:val="36"/>
        </w:rPr>
        <w:fldChar w:fldCharType="separate"/>
      </w:r>
      <w:hyperlink w:anchor="_Toc416806491" w:history="1">
        <w:r w:rsidR="00A1601E" w:rsidRPr="007D1244">
          <w:rPr>
            <w:rStyle w:val="Hyperlink"/>
            <w:rFonts w:asciiTheme="majorHAnsi" w:hAnsiTheme="majorHAnsi"/>
            <w:noProof/>
          </w:rPr>
          <w:t>Table 1: Register attribute table</w:t>
        </w:r>
        <w:r w:rsidR="00A1601E">
          <w:rPr>
            <w:noProof/>
            <w:webHidden/>
          </w:rPr>
          <w:tab/>
        </w:r>
        <w:r w:rsidR="00A1601E">
          <w:rPr>
            <w:noProof/>
            <w:webHidden/>
          </w:rPr>
          <w:fldChar w:fldCharType="begin"/>
        </w:r>
        <w:r w:rsidR="00A1601E">
          <w:rPr>
            <w:noProof/>
            <w:webHidden/>
          </w:rPr>
          <w:instrText xml:space="preserve"> PAGEREF _Toc416806491 \h </w:instrText>
        </w:r>
        <w:r w:rsidR="00A1601E">
          <w:rPr>
            <w:noProof/>
            <w:webHidden/>
          </w:rPr>
        </w:r>
        <w:r w:rsidR="00A1601E">
          <w:rPr>
            <w:noProof/>
            <w:webHidden/>
          </w:rPr>
          <w:fldChar w:fldCharType="separate"/>
        </w:r>
        <w:r w:rsidR="002C3ABE">
          <w:rPr>
            <w:noProof/>
            <w:webHidden/>
          </w:rPr>
          <w:t>13</w:t>
        </w:r>
        <w:r w:rsidR="00A1601E">
          <w:rPr>
            <w:noProof/>
            <w:webHidden/>
          </w:rPr>
          <w:fldChar w:fldCharType="end"/>
        </w:r>
      </w:hyperlink>
    </w:p>
    <w:p w14:paraId="3F2C7B29" w14:textId="77777777" w:rsidR="00A1601E" w:rsidRDefault="005A3177">
      <w:pPr>
        <w:pStyle w:val="TableofFigures"/>
        <w:tabs>
          <w:tab w:val="right" w:leader="dot" w:pos="9350"/>
        </w:tabs>
        <w:rPr>
          <w:noProof/>
        </w:rPr>
      </w:pPr>
      <w:hyperlink w:anchor="_Toc416806492" w:history="1">
        <w:r w:rsidR="00A1601E" w:rsidRPr="007D1244">
          <w:rPr>
            <w:rStyle w:val="Hyperlink"/>
            <w:rFonts w:asciiTheme="majorHAnsi" w:hAnsiTheme="majorHAnsi"/>
            <w:noProof/>
          </w:rPr>
          <w:t>Table 2: Register bit attribute table</w:t>
        </w:r>
        <w:r w:rsidR="00A1601E">
          <w:rPr>
            <w:noProof/>
            <w:webHidden/>
          </w:rPr>
          <w:tab/>
        </w:r>
        <w:r w:rsidR="00A1601E">
          <w:rPr>
            <w:noProof/>
            <w:webHidden/>
          </w:rPr>
          <w:fldChar w:fldCharType="begin"/>
        </w:r>
        <w:r w:rsidR="00A1601E">
          <w:rPr>
            <w:noProof/>
            <w:webHidden/>
          </w:rPr>
          <w:instrText xml:space="preserve"> PAGEREF _Toc416806492 \h </w:instrText>
        </w:r>
        <w:r w:rsidR="00A1601E">
          <w:rPr>
            <w:noProof/>
            <w:webHidden/>
          </w:rPr>
        </w:r>
        <w:r w:rsidR="00A1601E">
          <w:rPr>
            <w:noProof/>
            <w:webHidden/>
          </w:rPr>
          <w:fldChar w:fldCharType="separate"/>
        </w:r>
        <w:r w:rsidR="002C3ABE">
          <w:rPr>
            <w:noProof/>
            <w:webHidden/>
          </w:rPr>
          <w:t>13</w:t>
        </w:r>
        <w:r w:rsidR="00A1601E">
          <w:rPr>
            <w:noProof/>
            <w:webHidden/>
          </w:rPr>
          <w:fldChar w:fldCharType="end"/>
        </w:r>
      </w:hyperlink>
    </w:p>
    <w:p w14:paraId="287D9C94" w14:textId="77777777" w:rsidR="00A1601E" w:rsidRDefault="005A3177">
      <w:pPr>
        <w:pStyle w:val="TableofFigures"/>
        <w:tabs>
          <w:tab w:val="right" w:leader="dot" w:pos="9350"/>
        </w:tabs>
        <w:rPr>
          <w:noProof/>
        </w:rPr>
      </w:pPr>
      <w:hyperlink w:anchor="_Toc416806493" w:history="1">
        <w:r w:rsidR="00A1601E" w:rsidRPr="007D1244">
          <w:rPr>
            <w:rStyle w:val="Hyperlink"/>
            <w:noProof/>
          </w:rPr>
          <w:t>Table 3: Response table for NoC Register Accesses</w:t>
        </w:r>
        <w:r w:rsidR="00A1601E">
          <w:rPr>
            <w:noProof/>
            <w:webHidden/>
          </w:rPr>
          <w:tab/>
        </w:r>
        <w:r w:rsidR="00A1601E">
          <w:rPr>
            <w:noProof/>
            <w:webHidden/>
          </w:rPr>
          <w:fldChar w:fldCharType="begin"/>
        </w:r>
        <w:r w:rsidR="00A1601E">
          <w:rPr>
            <w:noProof/>
            <w:webHidden/>
          </w:rPr>
          <w:instrText xml:space="preserve"> PAGEREF _Toc416806493 \h </w:instrText>
        </w:r>
        <w:r w:rsidR="00A1601E">
          <w:rPr>
            <w:noProof/>
            <w:webHidden/>
          </w:rPr>
        </w:r>
        <w:r w:rsidR="00A1601E">
          <w:rPr>
            <w:noProof/>
            <w:webHidden/>
          </w:rPr>
          <w:fldChar w:fldCharType="separate"/>
        </w:r>
        <w:r w:rsidR="002C3ABE">
          <w:rPr>
            <w:noProof/>
            <w:webHidden/>
          </w:rPr>
          <w:t>14</w:t>
        </w:r>
        <w:r w:rsidR="00A1601E">
          <w:rPr>
            <w:noProof/>
            <w:webHidden/>
          </w:rPr>
          <w:fldChar w:fldCharType="end"/>
        </w:r>
      </w:hyperlink>
    </w:p>
    <w:p w14:paraId="75EC9495" w14:textId="77777777" w:rsidR="00A1601E" w:rsidRDefault="005A3177">
      <w:pPr>
        <w:pStyle w:val="TableofFigures"/>
        <w:tabs>
          <w:tab w:val="right" w:leader="dot" w:pos="9350"/>
        </w:tabs>
        <w:rPr>
          <w:noProof/>
        </w:rPr>
      </w:pPr>
      <w:hyperlink w:anchor="_Toc416806494" w:history="1">
        <w:r w:rsidR="00A1601E" w:rsidRPr="007D1244">
          <w:rPr>
            <w:rStyle w:val="Hyperlink"/>
            <w:noProof/>
          </w:rPr>
          <w:t>Table 4: Response table for User Register Bus Accesses</w:t>
        </w:r>
        <w:r w:rsidR="00A1601E">
          <w:rPr>
            <w:noProof/>
            <w:webHidden/>
          </w:rPr>
          <w:tab/>
        </w:r>
        <w:r w:rsidR="00A1601E">
          <w:rPr>
            <w:noProof/>
            <w:webHidden/>
          </w:rPr>
          <w:fldChar w:fldCharType="begin"/>
        </w:r>
        <w:r w:rsidR="00A1601E">
          <w:rPr>
            <w:noProof/>
            <w:webHidden/>
          </w:rPr>
          <w:instrText xml:space="preserve"> PAGEREF _Toc416806494 \h </w:instrText>
        </w:r>
        <w:r w:rsidR="00A1601E">
          <w:rPr>
            <w:noProof/>
            <w:webHidden/>
          </w:rPr>
        </w:r>
        <w:r w:rsidR="00A1601E">
          <w:rPr>
            <w:noProof/>
            <w:webHidden/>
          </w:rPr>
          <w:fldChar w:fldCharType="separate"/>
        </w:r>
        <w:r w:rsidR="002C3ABE">
          <w:rPr>
            <w:noProof/>
            <w:webHidden/>
          </w:rPr>
          <w:t>15</w:t>
        </w:r>
        <w:r w:rsidR="00A1601E">
          <w:rPr>
            <w:noProof/>
            <w:webHidden/>
          </w:rPr>
          <w:fldChar w:fldCharType="end"/>
        </w:r>
      </w:hyperlink>
    </w:p>
    <w:p w14:paraId="100D0886" w14:textId="77777777" w:rsidR="00A1601E" w:rsidRDefault="005A3177">
      <w:pPr>
        <w:pStyle w:val="TableofFigures"/>
        <w:tabs>
          <w:tab w:val="right" w:leader="dot" w:pos="9350"/>
        </w:tabs>
        <w:rPr>
          <w:noProof/>
        </w:rPr>
      </w:pPr>
      <w:hyperlink w:anchor="_Toc416806495" w:history="1">
        <w:r w:rsidR="00A1601E" w:rsidRPr="007D1244">
          <w:rPr>
            <w:rStyle w:val="Hyperlink"/>
            <w:noProof/>
          </w:rPr>
          <w:t>Table 5: Register Bus Master Interface signals</w:t>
        </w:r>
        <w:r w:rsidR="00A1601E">
          <w:rPr>
            <w:noProof/>
            <w:webHidden/>
          </w:rPr>
          <w:tab/>
        </w:r>
        <w:r w:rsidR="00A1601E">
          <w:rPr>
            <w:noProof/>
            <w:webHidden/>
          </w:rPr>
          <w:fldChar w:fldCharType="begin"/>
        </w:r>
        <w:r w:rsidR="00A1601E">
          <w:rPr>
            <w:noProof/>
            <w:webHidden/>
          </w:rPr>
          <w:instrText xml:space="preserve"> PAGEREF _Toc416806495 \h </w:instrText>
        </w:r>
        <w:r w:rsidR="00A1601E">
          <w:rPr>
            <w:noProof/>
            <w:webHidden/>
          </w:rPr>
        </w:r>
        <w:r w:rsidR="00A1601E">
          <w:rPr>
            <w:noProof/>
            <w:webHidden/>
          </w:rPr>
          <w:fldChar w:fldCharType="separate"/>
        </w:r>
        <w:r w:rsidR="002C3ABE">
          <w:rPr>
            <w:noProof/>
            <w:webHidden/>
          </w:rPr>
          <w:t>17</w:t>
        </w:r>
        <w:r w:rsidR="00A1601E">
          <w:rPr>
            <w:noProof/>
            <w:webHidden/>
          </w:rPr>
          <w:fldChar w:fldCharType="end"/>
        </w:r>
      </w:hyperlink>
    </w:p>
    <w:p w14:paraId="5F0CC1D6" w14:textId="77777777" w:rsidR="00A1601E" w:rsidRDefault="005A3177">
      <w:pPr>
        <w:pStyle w:val="TableofFigures"/>
        <w:tabs>
          <w:tab w:val="right" w:leader="dot" w:pos="9350"/>
        </w:tabs>
        <w:rPr>
          <w:noProof/>
        </w:rPr>
      </w:pPr>
      <w:hyperlink w:anchor="_Toc416806496" w:history="1">
        <w:r w:rsidR="00A1601E" w:rsidRPr="007D1244">
          <w:rPr>
            <w:rStyle w:val="Hyperlink"/>
            <w:rFonts w:asciiTheme="majorHAnsi" w:hAnsiTheme="majorHAnsi"/>
            <w:noProof/>
          </w:rPr>
          <w:t>Table 6: Register slave to host interface</w:t>
        </w:r>
        <w:r w:rsidR="00A1601E">
          <w:rPr>
            <w:noProof/>
            <w:webHidden/>
          </w:rPr>
          <w:tab/>
        </w:r>
        <w:r w:rsidR="00A1601E">
          <w:rPr>
            <w:noProof/>
            <w:webHidden/>
          </w:rPr>
          <w:fldChar w:fldCharType="begin"/>
        </w:r>
        <w:r w:rsidR="00A1601E">
          <w:rPr>
            <w:noProof/>
            <w:webHidden/>
          </w:rPr>
          <w:instrText xml:space="preserve"> PAGEREF _Toc416806496 \h </w:instrText>
        </w:r>
        <w:r w:rsidR="00A1601E">
          <w:rPr>
            <w:noProof/>
            <w:webHidden/>
          </w:rPr>
        </w:r>
        <w:r w:rsidR="00A1601E">
          <w:rPr>
            <w:noProof/>
            <w:webHidden/>
          </w:rPr>
          <w:fldChar w:fldCharType="separate"/>
        </w:r>
        <w:r w:rsidR="002C3ABE">
          <w:rPr>
            <w:noProof/>
            <w:webHidden/>
          </w:rPr>
          <w:t>22</w:t>
        </w:r>
        <w:r w:rsidR="00A1601E">
          <w:rPr>
            <w:noProof/>
            <w:webHidden/>
          </w:rPr>
          <w:fldChar w:fldCharType="end"/>
        </w:r>
      </w:hyperlink>
    </w:p>
    <w:p w14:paraId="09281F21" w14:textId="77777777" w:rsidR="000A029C" w:rsidRPr="00515154" w:rsidRDefault="000A029C" w:rsidP="00D0510B">
      <w:pPr>
        <w:pStyle w:val="TOC1"/>
        <w:tabs>
          <w:tab w:val="left" w:pos="1000"/>
        </w:tabs>
        <w:ind w:right="0"/>
        <w:rPr>
          <w:rFonts w:asciiTheme="majorHAnsi" w:hAnsiTheme="majorHAnsi"/>
          <w:b w:val="0"/>
          <w:bCs/>
          <w:caps/>
          <w:noProof w:val="0"/>
          <w:color w:val="000000"/>
          <w:szCs w:val="36"/>
        </w:rPr>
      </w:pPr>
      <w:r w:rsidRPr="00515154">
        <w:rPr>
          <w:rFonts w:asciiTheme="majorHAnsi" w:hAnsiTheme="majorHAnsi"/>
          <w:b w:val="0"/>
          <w:bCs/>
          <w:caps/>
          <w:noProof w:val="0"/>
          <w:color w:val="000000"/>
          <w:szCs w:val="36"/>
        </w:rPr>
        <w:fldChar w:fldCharType="end"/>
      </w:r>
    </w:p>
    <w:p w14:paraId="633EDE32" w14:textId="77777777" w:rsidR="000A029C" w:rsidRPr="00515154" w:rsidRDefault="000A029C" w:rsidP="00D0510B">
      <w:pPr>
        <w:pStyle w:val="Body"/>
        <w:rPr>
          <w:rFonts w:asciiTheme="majorHAnsi" w:hAnsiTheme="majorHAnsi"/>
        </w:rPr>
      </w:pPr>
    </w:p>
    <w:p w14:paraId="753EE5C8" w14:textId="029294C5" w:rsidR="00A40B9E" w:rsidRPr="00515154" w:rsidRDefault="00A40B9E" w:rsidP="00D0510B">
      <w:pPr>
        <w:pStyle w:val="Heading1"/>
        <w:ind w:left="0"/>
      </w:pPr>
      <w:bookmarkStart w:id="113" w:name="_Toc407102492"/>
      <w:bookmarkStart w:id="114" w:name="_Toc407102547"/>
      <w:bookmarkStart w:id="115" w:name="_Toc416806469"/>
      <w:bookmarkStart w:id="116" w:name="_Toc407201456"/>
      <w:bookmarkStart w:id="117" w:name="_Toc448564702"/>
      <w:r w:rsidRPr="00515154">
        <w:lastRenderedPageBreak/>
        <w:t>Introduction</w:t>
      </w:r>
      <w:bookmarkEnd w:id="113"/>
      <w:bookmarkEnd w:id="114"/>
      <w:bookmarkEnd w:id="115"/>
      <w:bookmarkEnd w:id="117"/>
    </w:p>
    <w:p w14:paraId="090228F7" w14:textId="3D1BE9C9" w:rsidR="00A40B9E" w:rsidRPr="00515154" w:rsidRDefault="00A40B9E" w:rsidP="00D0510B">
      <w:pPr>
        <w:rPr>
          <w:rFonts w:asciiTheme="majorHAnsi" w:hAnsiTheme="majorHAnsi"/>
        </w:rPr>
      </w:pPr>
      <w:r w:rsidRPr="00515154">
        <w:rPr>
          <w:rFonts w:asciiTheme="majorHAnsi" w:hAnsiTheme="majorHAnsi"/>
        </w:rPr>
        <w:t>The NetSpeed register layer is an additional layer that can be visualized as the topmost layer of all the regular NoC traffic layers. NocStudio provides the option of adding this ‘regbus’ layer, which has a single register bus master bridge. Register bus transactions enter the register bus layer through the register bus master bridge. Each node on the register bus layer has a ring to vertically connect all the devices on the lower layers at that specific node. The devices on the ring may be bridges, routers, or hosts themselves. Each ring is mastered by a device called the ring master, and each device on the ring instances a ring slave, which then interfaces to the actual registers within the device.</w:t>
      </w:r>
    </w:p>
    <w:p w14:paraId="32EA3039" w14:textId="72E49B02" w:rsidR="00A40B9E" w:rsidRPr="00515154" w:rsidRDefault="00CB7FA2" w:rsidP="00D0510B">
      <w:pPr>
        <w:rPr>
          <w:rFonts w:asciiTheme="majorHAnsi" w:hAnsiTheme="majorHAnsi"/>
        </w:rPr>
      </w:pPr>
      <w:r w:rsidRPr="00515154">
        <w:rPr>
          <w:rFonts w:asciiTheme="majorHAnsi" w:hAnsiTheme="majorHAnsi"/>
          <w:noProof/>
        </w:rPr>
        <mc:AlternateContent>
          <mc:Choice Requires="wpg">
            <w:drawing>
              <wp:anchor distT="0" distB="0" distL="114300" distR="114300" simplePos="0" relativeHeight="251658240" behindDoc="0" locked="0" layoutInCell="1" allowOverlap="1" wp14:anchorId="3A523164" wp14:editId="7037A2DF">
                <wp:simplePos x="0" y="0"/>
                <wp:positionH relativeFrom="column">
                  <wp:posOffset>0</wp:posOffset>
                </wp:positionH>
                <wp:positionV relativeFrom="paragraph">
                  <wp:posOffset>476885</wp:posOffset>
                </wp:positionV>
                <wp:extent cx="6667500" cy="3371850"/>
                <wp:effectExtent l="0" t="0" r="0" b="19050"/>
                <wp:wrapNone/>
                <wp:docPr id="36" name="Group 6"/>
                <wp:cNvGraphicFramePr/>
                <a:graphic xmlns:a="http://schemas.openxmlformats.org/drawingml/2006/main">
                  <a:graphicData uri="http://schemas.microsoft.com/office/word/2010/wordprocessingGroup">
                    <wpg:wgp>
                      <wpg:cNvGrpSpPr/>
                      <wpg:grpSpPr>
                        <a:xfrm>
                          <a:off x="0" y="0"/>
                          <a:ext cx="6667500" cy="3371850"/>
                          <a:chOff x="0" y="0"/>
                          <a:chExt cx="9447799" cy="3506614"/>
                        </a:xfrm>
                      </wpg:grpSpPr>
                      <wpg:grpSp>
                        <wpg:cNvPr id="37" name="Group 37"/>
                        <wpg:cNvGrpSpPr/>
                        <wpg:grpSpPr>
                          <a:xfrm>
                            <a:off x="0" y="557674"/>
                            <a:ext cx="7959658" cy="2948940"/>
                            <a:chOff x="0" y="557674"/>
                            <a:chExt cx="7959658" cy="2948940"/>
                          </a:xfrm>
                        </wpg:grpSpPr>
                        <wps:wsp>
                          <wps:cNvPr id="38" name="Rectangle 38"/>
                          <wps:cNvSpPr/>
                          <wps:spPr>
                            <a:xfrm>
                              <a:off x="1231320" y="2710480"/>
                              <a:ext cx="796925" cy="765809"/>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6C28B6" w14:textId="59DD69D5" w:rsidR="005C5F94" w:rsidRPr="00EE4EA2" w:rsidRDefault="005C5F94" w:rsidP="00CB7FA2">
                                <w:pPr>
                                  <w:pStyle w:val="NormalWeb"/>
                                  <w:spacing w:before="0" w:beforeAutospacing="0" w:after="200" w:afterAutospacing="0" w:line="276" w:lineRule="auto"/>
                                  <w:jc w:val="center"/>
                                  <w:rPr>
                                    <w:sz w:val="16"/>
                                    <w:szCs w:val="20"/>
                                    <w:rPrChange w:id="118" w:author="Anush Mohandass" w:date="2016-04-16T10:06:00Z">
                                      <w:rPr>
                                        <w:sz w:val="20"/>
                                        <w:szCs w:val="20"/>
                                      </w:rPr>
                                    </w:rPrChange>
                                  </w:rPr>
                                </w:pPr>
                                <w:r w:rsidRPr="00EE4EA2">
                                  <w:rPr>
                                    <w:rFonts w:asciiTheme="minorHAnsi" w:eastAsia="Times New Roman" w:hAnsi="Calibri"/>
                                    <w:color w:val="000000" w:themeColor="text1"/>
                                    <w:kern w:val="24"/>
                                    <w:sz w:val="16"/>
                                    <w:szCs w:val="20"/>
                                    <w:rPrChange w:id="119" w:author="Anush Mohandass" w:date="2016-04-16T10:06:00Z">
                                      <w:rPr>
                                        <w:rFonts w:asciiTheme="minorHAnsi" w:eastAsia="Times New Roman" w:hAnsi="Calibri"/>
                                        <w:color w:val="000000" w:themeColor="text1"/>
                                        <w:kern w:val="24"/>
                                        <w:sz w:val="20"/>
                                        <w:szCs w:val="20"/>
                                      </w:rPr>
                                    </w:rPrChange>
                                  </w:rPr>
                                  <w:t>Reg</w:t>
                                </w:r>
                                <w:r w:rsidR="004E38E4" w:rsidRPr="00EE4EA2">
                                  <w:rPr>
                                    <w:rFonts w:asciiTheme="minorHAnsi" w:eastAsia="Times New Roman" w:hAnsi="Calibri"/>
                                    <w:color w:val="000000" w:themeColor="text1"/>
                                    <w:kern w:val="24"/>
                                    <w:sz w:val="16"/>
                                    <w:szCs w:val="20"/>
                                    <w:rPrChange w:id="120" w:author="Anush Mohandass" w:date="2016-04-16T10:06:00Z">
                                      <w:rPr>
                                        <w:rFonts w:asciiTheme="minorHAnsi" w:eastAsia="Times New Roman" w:hAnsi="Calibri"/>
                                        <w:color w:val="000000" w:themeColor="text1"/>
                                        <w:kern w:val="24"/>
                                        <w:sz w:val="20"/>
                                        <w:szCs w:val="20"/>
                                      </w:rPr>
                                    </w:rPrChange>
                                  </w:rPr>
                                  <w:t xml:space="preserve"> </w:t>
                                </w:r>
                                <w:r w:rsidRPr="00EE4EA2">
                                  <w:rPr>
                                    <w:rFonts w:asciiTheme="minorHAnsi" w:eastAsia="Times New Roman" w:hAnsi="Calibri"/>
                                    <w:color w:val="000000" w:themeColor="text1"/>
                                    <w:kern w:val="24"/>
                                    <w:sz w:val="16"/>
                                    <w:szCs w:val="20"/>
                                    <w:rPrChange w:id="121" w:author="Anush Mohandass" w:date="2016-04-16T10:06:00Z">
                                      <w:rPr>
                                        <w:rFonts w:asciiTheme="minorHAnsi" w:eastAsia="Times New Roman" w:hAnsi="Calibri"/>
                                        <w:color w:val="000000" w:themeColor="text1"/>
                                        <w:kern w:val="24"/>
                                        <w:sz w:val="20"/>
                                        <w:szCs w:val="20"/>
                                      </w:rPr>
                                    </w:rPrChange>
                                  </w:rPr>
                                  <w:t>bus Master Bridge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261290" y="271048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8EC8" w14:textId="1E31EEDE" w:rsidR="005C5F94" w:rsidRPr="001A61D1" w:rsidRDefault="005C5F94" w:rsidP="00CB7FA2">
                                <w:pPr>
                                  <w:pStyle w:val="NormalWeb"/>
                                  <w:spacing w:before="0" w:beforeAutospacing="0" w:after="200" w:afterAutospacing="0" w:line="276" w:lineRule="auto"/>
                                  <w:jc w:val="center"/>
                                  <w:rPr>
                                    <w:sz w:val="20"/>
                                    <w:szCs w:val="20"/>
                                  </w:rPr>
                                </w:pPr>
                                <w:r w:rsidRPr="001A61D1">
                                  <w:rPr>
                                    <w:rFonts w:asciiTheme="minorHAnsi" w:eastAsia="Times New Roman" w:hAnsi="Calibri"/>
                                    <w:color w:val="FFFFFF" w:themeColor="light1"/>
                                    <w:kern w:val="24"/>
                                    <w:sz w:val="20"/>
                                    <w:szCs w:val="20"/>
                                  </w:rPr>
                                  <w:t>Reg</w:t>
                                </w:r>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053260" y="270540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C5F21" w14:textId="7CA56FFE" w:rsidR="005C5F94" w:rsidRPr="001A61D1" w:rsidRDefault="005C5F94" w:rsidP="00CB7FA2">
                                <w:pPr>
                                  <w:pStyle w:val="NormalWeb"/>
                                  <w:spacing w:before="0" w:beforeAutospacing="0" w:after="200" w:afterAutospacing="0" w:line="276" w:lineRule="auto"/>
                                  <w:jc w:val="center"/>
                                  <w:rPr>
                                    <w:sz w:val="20"/>
                                    <w:szCs w:val="20"/>
                                  </w:rPr>
                                </w:pPr>
                                <w:r w:rsidRPr="001A61D1">
                                  <w:rPr>
                                    <w:rFonts w:asciiTheme="minorHAnsi" w:eastAsia="Times New Roman" w:hAnsi="Calibri"/>
                                    <w:color w:val="FFFFFF" w:themeColor="light1"/>
                                    <w:kern w:val="24"/>
                                    <w:sz w:val="20"/>
                                    <w:szCs w:val="20"/>
                                  </w:rPr>
                                  <w:t>Reg</w:t>
                                </w:r>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013380" y="2715560"/>
                              <a:ext cx="972820" cy="791054"/>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17A742" w14:textId="64C5FB57" w:rsidR="005C5F94" w:rsidRPr="00EE4EA2" w:rsidRDefault="005C5F94" w:rsidP="00CB7FA2">
                                <w:pPr>
                                  <w:pStyle w:val="NormalWeb"/>
                                  <w:spacing w:before="0" w:beforeAutospacing="0" w:after="200" w:afterAutospacing="0" w:line="276" w:lineRule="auto"/>
                                  <w:jc w:val="center"/>
                                  <w:rPr>
                                    <w:sz w:val="16"/>
                                    <w:szCs w:val="20"/>
                                    <w:rPrChange w:id="122" w:author="Anush Mohandass" w:date="2016-04-16T10:06:00Z">
                                      <w:rPr>
                                        <w:sz w:val="18"/>
                                        <w:szCs w:val="20"/>
                                      </w:rPr>
                                    </w:rPrChange>
                                  </w:rPr>
                                </w:pPr>
                                <w:r w:rsidRPr="00EE4EA2">
                                  <w:rPr>
                                    <w:rFonts w:asciiTheme="minorHAnsi" w:eastAsia="Times New Roman" w:hAnsi="Calibri"/>
                                    <w:color w:val="000000" w:themeColor="text1"/>
                                    <w:kern w:val="24"/>
                                    <w:sz w:val="16"/>
                                    <w:szCs w:val="20"/>
                                    <w:rPrChange w:id="123" w:author="Anush Mohandass" w:date="2016-04-16T10:06:00Z">
                                      <w:rPr>
                                        <w:rFonts w:asciiTheme="minorHAnsi" w:eastAsia="Times New Roman" w:hAnsi="Calibri"/>
                                        <w:color w:val="000000" w:themeColor="text1"/>
                                        <w:kern w:val="24"/>
                                        <w:sz w:val="18"/>
                                        <w:szCs w:val="20"/>
                                      </w:rPr>
                                    </w:rPrChange>
                                  </w:rPr>
                                  <w:t>Ring Master</w:t>
                                </w:r>
                                <w:r w:rsidR="004E38E4" w:rsidRPr="00EE4EA2">
                                  <w:rPr>
                                    <w:rFonts w:asciiTheme="minorHAnsi" w:eastAsia="Times New Roman" w:hAnsi="Calibri"/>
                                    <w:color w:val="000000" w:themeColor="text1"/>
                                    <w:kern w:val="24"/>
                                    <w:sz w:val="16"/>
                                    <w:szCs w:val="20"/>
                                    <w:rPrChange w:id="124" w:author="Anush Mohandass" w:date="2016-04-16T10:06:00Z">
                                      <w:rPr>
                                        <w:rFonts w:asciiTheme="minorHAnsi" w:eastAsia="Times New Roman" w:hAnsi="Calibri"/>
                                        <w:color w:val="000000" w:themeColor="text1"/>
                                        <w:kern w:val="24"/>
                                        <w:sz w:val="18"/>
                                        <w:szCs w:val="20"/>
                                      </w:rPr>
                                    </w:rPrChange>
                                  </w:rPr>
                                  <w:t xml:space="preserve"> </w:t>
                                </w:r>
                                <w:r w:rsidRPr="00EE4EA2">
                                  <w:rPr>
                                    <w:rFonts w:asciiTheme="minorHAnsi" w:eastAsia="Times New Roman" w:hAnsi="Calibri"/>
                                    <w:color w:val="000000" w:themeColor="text1"/>
                                    <w:kern w:val="24"/>
                                    <w:sz w:val="16"/>
                                    <w:szCs w:val="20"/>
                                    <w:rPrChange w:id="125" w:author="Anush Mohandass" w:date="2016-04-16T10:06:00Z">
                                      <w:rPr>
                                        <w:rFonts w:asciiTheme="minorHAnsi" w:eastAsia="Times New Roman" w:hAnsi="Calibri"/>
                                        <w:color w:val="000000" w:themeColor="text1"/>
                                        <w:kern w:val="24"/>
                                        <w:sz w:val="18"/>
                                        <w:szCs w:val="20"/>
                                      </w:rPr>
                                    </w:rPrChange>
                                  </w:rPr>
                                  <w:t xml:space="preserve">Node </w:t>
                                </w:r>
                                <w:r w:rsidRPr="00EE4EA2">
                                  <w:rPr>
                                    <w:rFonts w:asciiTheme="minorHAnsi" w:eastAsia="Times New Roman" w:hAnsi="Calibri"/>
                                    <w:color w:val="000000" w:themeColor="text1"/>
                                    <w:kern w:val="24"/>
                                    <w:sz w:val="16"/>
                                    <w:szCs w:val="20"/>
                                    <w:rPrChange w:id="126" w:author="Anush Mohandass" w:date="2016-04-16T10:06:00Z">
                                      <w:rPr>
                                        <w:rFonts w:asciiTheme="minorHAnsi" w:eastAsia="Times New Roman" w:hAnsi="Calibri"/>
                                        <w:color w:val="000000" w:themeColor="text1"/>
                                        <w:kern w:val="24"/>
                                        <w:sz w:val="18"/>
                                        <w:szCs w:val="20"/>
                                      </w:rPr>
                                    </w:rPrChange>
                                  </w:rPr>
                                  <w:t>“</w:t>
                                </w:r>
                                <w:r w:rsidRPr="00EE4EA2">
                                  <w:rPr>
                                    <w:rFonts w:asciiTheme="minorHAnsi" w:eastAsia="Times New Roman" w:hAnsi="Calibri"/>
                                    <w:color w:val="000000" w:themeColor="text1"/>
                                    <w:kern w:val="24"/>
                                    <w:sz w:val="16"/>
                                    <w:szCs w:val="20"/>
                                    <w:rPrChange w:id="127" w:author="Anush Mohandass" w:date="2016-04-16T10:06:00Z">
                                      <w:rPr>
                                        <w:rFonts w:asciiTheme="minorHAnsi" w:eastAsia="Times New Roman" w:hAnsi="Calibri"/>
                                        <w:color w:val="000000" w:themeColor="text1"/>
                                        <w:kern w:val="24"/>
                                        <w:sz w:val="18"/>
                                        <w:szCs w:val="20"/>
                                      </w:rPr>
                                    </w:rPrChange>
                                  </w:rPr>
                                  <w:t>N</w:t>
                                </w:r>
                                <w:r w:rsidRPr="00EE4EA2">
                                  <w:rPr>
                                    <w:rFonts w:asciiTheme="minorHAnsi" w:eastAsia="Times New Roman" w:hAnsi="Calibri"/>
                                    <w:color w:val="000000" w:themeColor="text1"/>
                                    <w:kern w:val="24"/>
                                    <w:sz w:val="16"/>
                                    <w:szCs w:val="20"/>
                                    <w:rPrChange w:id="128" w:author="Anush Mohandass" w:date="2016-04-16T10:06:00Z">
                                      <w:rPr>
                                        <w:rFonts w:asciiTheme="minorHAnsi" w:eastAsia="Times New Roman" w:hAnsi="Calibri"/>
                                        <w:color w:val="000000" w:themeColor="text1"/>
                                        <w:kern w:val="24"/>
                                        <w:sz w:val="18"/>
                                        <w:szCs w:val="20"/>
                                      </w:rPr>
                                    </w:rPrChang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985440" y="178846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854BC" w14:textId="77777777" w:rsidR="005C5F94" w:rsidRPr="00EE4EA2" w:rsidRDefault="005C5F94" w:rsidP="00CB7FA2">
                                <w:pPr>
                                  <w:pStyle w:val="NormalWeb"/>
                                  <w:spacing w:before="0" w:beforeAutospacing="0" w:after="200" w:afterAutospacing="0" w:line="276" w:lineRule="auto"/>
                                  <w:jc w:val="center"/>
                                  <w:rPr>
                                    <w:sz w:val="18"/>
                                    <w:szCs w:val="20"/>
                                    <w:rPrChange w:id="129" w:author="Anush Mohandass" w:date="2016-04-16T10:05:00Z">
                                      <w:rPr>
                                        <w:sz w:val="20"/>
                                        <w:szCs w:val="20"/>
                                      </w:rPr>
                                    </w:rPrChange>
                                  </w:rPr>
                                </w:pPr>
                                <w:r w:rsidRPr="00EE4EA2">
                                  <w:rPr>
                                    <w:rFonts w:asciiTheme="minorHAnsi" w:eastAsia="Times New Roman" w:hAnsi="Calibri"/>
                                    <w:color w:val="FFFFFF" w:themeColor="light1"/>
                                    <w:kern w:val="24"/>
                                    <w:sz w:val="18"/>
                                    <w:szCs w:val="20"/>
                                    <w:rPrChange w:id="130" w:author="Anush Mohandass" w:date="2016-04-16T10:05:00Z">
                                      <w:rPr>
                                        <w:rFonts w:asciiTheme="minorHAnsi" w:eastAsia="Times New Roman" w:hAnsi="Calibri"/>
                                        <w:color w:val="FFFFFF" w:themeColor="light1"/>
                                        <w:kern w:val="24"/>
                                        <w:sz w:val="20"/>
                                        <w:szCs w:val="20"/>
                                      </w:rPr>
                                    </w:rPrChange>
                                  </w:rPr>
                                  <w:t>Router Layer0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6146220" y="1397935"/>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78E42" w14:textId="77777777" w:rsidR="005C5F94" w:rsidRPr="00EE4EA2" w:rsidRDefault="005C5F94" w:rsidP="00CB7FA2">
                                <w:pPr>
                                  <w:pStyle w:val="NormalWeb"/>
                                  <w:spacing w:before="0" w:beforeAutospacing="0" w:after="200" w:afterAutospacing="0" w:line="276" w:lineRule="auto"/>
                                  <w:rPr>
                                    <w:sz w:val="18"/>
                                    <w:szCs w:val="20"/>
                                    <w:rPrChange w:id="131" w:author="Anush Mohandass" w:date="2016-04-16T10:05:00Z">
                                      <w:rPr>
                                        <w:sz w:val="20"/>
                                        <w:szCs w:val="20"/>
                                      </w:rPr>
                                    </w:rPrChange>
                                  </w:rPr>
                                </w:pPr>
                                <w:r w:rsidRPr="00EE4EA2">
                                  <w:rPr>
                                    <w:rFonts w:asciiTheme="minorHAnsi" w:eastAsia="Times New Roman" w:hAnsi="Calibri"/>
                                    <w:color w:val="FFFFFF" w:themeColor="light1"/>
                                    <w:kern w:val="24"/>
                                    <w:sz w:val="18"/>
                                    <w:szCs w:val="20"/>
                                    <w:rPrChange w:id="132" w:author="Anush Mohandass" w:date="2016-04-16T10:05:00Z">
                                      <w:rPr>
                                        <w:rFonts w:asciiTheme="minorHAnsi" w:eastAsia="Times New Roman" w:hAnsi="Calibri"/>
                                        <w:color w:val="FFFFFF" w:themeColor="light1"/>
                                        <w:kern w:val="24"/>
                                        <w:sz w:val="20"/>
                                        <w:szCs w:val="20"/>
                                      </w:rPr>
                                    </w:rPrChange>
                                  </w:rPr>
                                  <w:t>Str Bridge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76550" y="104170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94B45" w14:textId="77777777" w:rsidR="005C5F94" w:rsidRPr="00EE4EA2" w:rsidRDefault="005C5F94" w:rsidP="00CB7FA2">
                                <w:pPr>
                                  <w:pStyle w:val="NormalWeb"/>
                                  <w:spacing w:before="0" w:beforeAutospacing="0" w:after="200" w:afterAutospacing="0" w:line="276" w:lineRule="auto"/>
                                  <w:jc w:val="center"/>
                                  <w:rPr>
                                    <w:sz w:val="18"/>
                                    <w:szCs w:val="20"/>
                                    <w:rPrChange w:id="133" w:author="Anush Mohandass" w:date="2016-04-16T10:05:00Z">
                                      <w:rPr>
                                        <w:sz w:val="20"/>
                                        <w:szCs w:val="20"/>
                                      </w:rPr>
                                    </w:rPrChange>
                                  </w:rPr>
                                </w:pPr>
                                <w:r w:rsidRPr="00EE4EA2">
                                  <w:rPr>
                                    <w:rFonts w:asciiTheme="minorHAnsi" w:eastAsia="Times New Roman" w:hAnsi="Calibri"/>
                                    <w:color w:val="FFFFFF" w:themeColor="light1"/>
                                    <w:kern w:val="24"/>
                                    <w:sz w:val="18"/>
                                    <w:szCs w:val="20"/>
                                    <w:rPrChange w:id="134" w:author="Anush Mohandass" w:date="2016-04-16T10:05:00Z">
                                      <w:rPr>
                                        <w:rFonts w:asciiTheme="minorHAnsi" w:eastAsia="Times New Roman" w:hAnsi="Calibri"/>
                                        <w:color w:val="FFFFFF" w:themeColor="light1"/>
                                        <w:kern w:val="24"/>
                                        <w:sz w:val="20"/>
                                        <w:szCs w:val="20"/>
                                      </w:rPr>
                                    </w:rPrChange>
                                  </w:rPr>
                                  <w:t>Router Layer1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2043485" y="3051475"/>
                              <a:ext cx="2044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060120" y="3051475"/>
                              <a:ext cx="987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845740" y="3064810"/>
                              <a:ext cx="2044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Left-Right Arrow 48"/>
                          <wps:cNvSpPr/>
                          <wps:spPr>
                            <a:xfrm>
                              <a:off x="6961451" y="1653149"/>
                              <a:ext cx="28448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99958"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Left-Right Arrow 49"/>
                          <wps:cNvSpPr/>
                          <wps:spPr>
                            <a:xfrm>
                              <a:off x="5754425" y="1736555"/>
                              <a:ext cx="379095" cy="1581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C8170"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4778952" y="557674"/>
                              <a:ext cx="2211863" cy="2320290"/>
                            </a:xfrm>
                            <a:prstGeom prst="ellipse">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E6F91" w14:textId="77777777" w:rsidR="005C5F94" w:rsidRPr="00A74960" w:rsidRDefault="005C5F94" w:rsidP="00CB7FA2">
                                <w:pPr>
                                  <w:rPr>
                                    <w:rFonts w:eastAsia="Times New Roman"/>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975499" y="1016300"/>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9AEB42"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82023" y="2233595"/>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403E28"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6879108" y="1875145"/>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9D760C"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5917937" y="2881605"/>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C68B52"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7208097" y="1397936"/>
                              <a:ext cx="751561" cy="57531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DB7DE9" w14:textId="77777777" w:rsidR="005C5F94" w:rsidRPr="00EE4EA2" w:rsidRDefault="005C5F94" w:rsidP="00CB7FA2">
                                <w:pPr>
                                  <w:pStyle w:val="NormalWeb"/>
                                  <w:spacing w:before="0" w:beforeAutospacing="0" w:after="0" w:afterAutospacing="0"/>
                                  <w:jc w:val="center"/>
                                  <w:rPr>
                                    <w:sz w:val="22"/>
                                    <w:rPrChange w:id="135" w:author="Anush Mohandass" w:date="2016-04-16T10:06:00Z">
                                      <w:rPr/>
                                    </w:rPrChange>
                                  </w:rPr>
                                </w:pPr>
                                <w:r w:rsidRPr="00EE4EA2">
                                  <w:rPr>
                                    <w:rFonts w:asciiTheme="minorHAnsi" w:hAnsi="Calibri" w:cstheme="minorBidi"/>
                                    <w:color w:val="FFFFFF" w:themeColor="light1"/>
                                    <w:kern w:val="24"/>
                                    <w:sz w:val="22"/>
                                    <w:rPrChange w:id="136" w:author="Anush Mohandass" w:date="2016-04-16T10:06:00Z">
                                      <w:rPr>
                                        <w:rFonts w:asciiTheme="minorHAnsi" w:hAnsi="Calibri" w:cstheme="minorBidi"/>
                                        <w:color w:val="FFFFFF" w:themeColor="light1"/>
                                        <w:kern w:val="24"/>
                                      </w:rPr>
                                    </w:rPrChange>
                                  </w:rPr>
                                  <w:t>Host</w:t>
                                </w:r>
                              </w:p>
                            </w:txbxContent>
                          </wps:txbx>
                          <wps:bodyPr rtlCol="0" anchor="ctr"/>
                        </wps:wsp>
                        <wps:wsp>
                          <wps:cNvPr id="58" name="Rectangle 58"/>
                          <wps:cNvSpPr/>
                          <wps:spPr>
                            <a:xfrm>
                              <a:off x="0" y="2715476"/>
                              <a:ext cx="907928" cy="76081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4B87" w14:textId="6C0012C8" w:rsidR="005C5F94" w:rsidRPr="00EE4EA2" w:rsidRDefault="005C5F94" w:rsidP="00CB7FA2">
                                <w:pPr>
                                  <w:pStyle w:val="NormalWeb"/>
                                  <w:spacing w:before="0" w:beforeAutospacing="0" w:after="0" w:afterAutospacing="0"/>
                                  <w:jc w:val="center"/>
                                  <w:rPr>
                                    <w:sz w:val="20"/>
                                    <w:rPrChange w:id="137" w:author="Anush Mohandass" w:date="2016-04-16T10:06:00Z">
                                      <w:rPr/>
                                    </w:rPrChange>
                                  </w:rPr>
                                </w:pPr>
                                <w:r w:rsidRPr="00EE4EA2">
                                  <w:rPr>
                                    <w:rFonts w:asciiTheme="minorHAnsi" w:hAnsi="Calibri" w:cstheme="minorBidi"/>
                                    <w:color w:val="FFFFFF" w:themeColor="light1"/>
                                    <w:kern w:val="24"/>
                                    <w:sz w:val="20"/>
                                    <w:rPrChange w:id="138" w:author="Anush Mohandass" w:date="2016-04-16T10:06:00Z">
                                      <w:rPr>
                                        <w:rFonts w:asciiTheme="minorHAnsi" w:hAnsi="Calibri" w:cstheme="minorBidi"/>
                                        <w:color w:val="FFFFFF" w:themeColor="light1"/>
                                        <w:kern w:val="24"/>
                                      </w:rPr>
                                    </w:rPrChange>
                                  </w:rPr>
                                  <w:t>Reg</w:t>
                                </w:r>
                                <w:r w:rsidR="004E38E4" w:rsidRPr="00EE4EA2">
                                  <w:rPr>
                                    <w:rFonts w:asciiTheme="minorHAnsi" w:hAnsi="Calibri" w:cstheme="minorBidi"/>
                                    <w:color w:val="FFFFFF" w:themeColor="light1"/>
                                    <w:kern w:val="24"/>
                                    <w:sz w:val="20"/>
                                    <w:rPrChange w:id="139" w:author="Anush Mohandass" w:date="2016-04-16T10:06:00Z">
                                      <w:rPr>
                                        <w:rFonts w:asciiTheme="minorHAnsi" w:hAnsi="Calibri" w:cstheme="minorBidi"/>
                                        <w:color w:val="FFFFFF" w:themeColor="light1"/>
                                        <w:kern w:val="24"/>
                                      </w:rPr>
                                    </w:rPrChange>
                                  </w:rPr>
                                  <w:t xml:space="preserve"> </w:t>
                                </w:r>
                                <w:r w:rsidRPr="00EE4EA2">
                                  <w:rPr>
                                    <w:rFonts w:asciiTheme="minorHAnsi" w:hAnsi="Calibri" w:cstheme="minorBidi"/>
                                    <w:color w:val="FFFFFF" w:themeColor="light1"/>
                                    <w:kern w:val="24"/>
                                    <w:sz w:val="20"/>
                                    <w:rPrChange w:id="140" w:author="Anush Mohandass" w:date="2016-04-16T10:06:00Z">
                                      <w:rPr>
                                        <w:rFonts w:asciiTheme="minorHAnsi" w:hAnsi="Calibri" w:cstheme="minorBidi"/>
                                        <w:color w:val="FFFFFF" w:themeColor="light1"/>
                                        <w:kern w:val="24"/>
                                      </w:rPr>
                                    </w:rPrChange>
                                  </w:rPr>
                                  <w:t>bus Host</w:t>
                                </w:r>
                              </w:p>
                            </w:txbxContent>
                          </wps:txbx>
                          <wps:bodyPr rtlCol="0" anchor="ctr"/>
                        </wps:wsp>
                        <wps:wsp>
                          <wps:cNvPr id="59" name="Left-Right Arrow 59"/>
                          <wps:cNvSpPr/>
                          <wps:spPr>
                            <a:xfrm>
                              <a:off x="935989" y="2893227"/>
                              <a:ext cx="28448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06BDB"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Left-Right Arrow 60"/>
                          <wps:cNvSpPr/>
                          <wps:spPr>
                            <a:xfrm>
                              <a:off x="5769039" y="1438019"/>
                              <a:ext cx="379095" cy="1581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6AD63"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Straight Arrow Connector 61"/>
                        <wps:cNvCnPr/>
                        <wps:spPr>
                          <a:xfrm flipH="1">
                            <a:off x="6043350" y="2438390"/>
                            <a:ext cx="1663261" cy="49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6990815" y="1953267"/>
                            <a:ext cx="725692" cy="48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Box 86"/>
                        <wps:cNvSpPr txBox="1"/>
                        <wps:spPr>
                          <a:xfrm>
                            <a:off x="7600855" y="2351353"/>
                            <a:ext cx="1846944" cy="1155261"/>
                          </a:xfrm>
                          <a:prstGeom prst="rect">
                            <a:avLst/>
                          </a:prstGeom>
                          <a:noFill/>
                        </wps:spPr>
                        <wps:txbx>
                          <w:txbxContent>
                            <w:p w14:paraId="67D6A07B" w14:textId="77777777" w:rsidR="005C5F94" w:rsidRPr="00A74960" w:rsidRDefault="005C5F94" w:rsidP="00CB7FA2">
                              <w:pPr>
                                <w:pStyle w:val="NormalWeb"/>
                                <w:spacing w:before="0" w:beforeAutospacing="0" w:after="0" w:afterAutospacing="0"/>
                                <w:rPr>
                                  <w:sz w:val="28"/>
                                  <w:szCs w:val="28"/>
                                </w:rPr>
                              </w:pPr>
                              <w:r w:rsidRPr="00A74960">
                                <w:rPr>
                                  <w:rFonts w:asciiTheme="minorHAnsi" w:hAnsi="Calibri" w:cstheme="minorBidi"/>
                                  <w:color w:val="000000" w:themeColor="text1"/>
                                  <w:kern w:val="24"/>
                                  <w:sz w:val="28"/>
                                  <w:szCs w:val="28"/>
                                </w:rPr>
                                <w:t xml:space="preserve">Master and slave positions on Ring for Node </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N</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 xml:space="preserve"> </w:t>
                              </w:r>
                            </w:p>
                          </w:txbxContent>
                        </wps:txbx>
                        <wps:bodyPr wrap="square" rtlCol="0">
                          <a:noAutofit/>
                        </wps:bodyPr>
                      </wps:wsp>
                      <wps:wsp>
                        <wps:cNvPr id="960" name="Straight Arrow Connector 960"/>
                        <wps:cNvCnPr>
                          <a:endCxn id="48" idx="2"/>
                        </wps:cNvCnPr>
                        <wps:spPr>
                          <a:xfrm flipH="1">
                            <a:off x="7051939" y="557674"/>
                            <a:ext cx="301722" cy="109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1" name="TextBox 35"/>
                        <wps:cNvSpPr txBox="1"/>
                        <wps:spPr>
                          <a:xfrm>
                            <a:off x="6866974" y="0"/>
                            <a:ext cx="2457574" cy="745343"/>
                          </a:xfrm>
                          <a:prstGeom prst="rect">
                            <a:avLst/>
                          </a:prstGeom>
                          <a:noFill/>
                        </wps:spPr>
                        <wps:txbx>
                          <w:txbxContent>
                            <w:p w14:paraId="2FD76FB8" w14:textId="77777777" w:rsidR="005C5F94" w:rsidRPr="00A74960"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Ring Slave to Host I</w:t>
                              </w:r>
                              <w:r w:rsidRPr="00A74960">
                                <w:rPr>
                                  <w:rFonts w:asciiTheme="minorHAnsi" w:hAnsi="Calibri" w:cstheme="minorBidi"/>
                                  <w:color w:val="000000" w:themeColor="text1"/>
                                  <w:kern w:val="24"/>
                                  <w:sz w:val="28"/>
                                  <w:szCs w:val="28"/>
                                </w:rPr>
                                <w:t>nterface</w:t>
                              </w:r>
                            </w:p>
                          </w:txbxContent>
                        </wps:txbx>
                        <wps:bodyPr wrap="square" rtlCol="0">
                          <a:noAutofit/>
                        </wps:bodyPr>
                      </wps:wsp>
                      <wps:wsp>
                        <wps:cNvPr id="962" name="TextBox 37"/>
                        <wps:cNvSpPr txBox="1"/>
                        <wps:spPr>
                          <a:xfrm>
                            <a:off x="244230" y="1736178"/>
                            <a:ext cx="2705191" cy="937701"/>
                          </a:xfrm>
                          <a:prstGeom prst="rect">
                            <a:avLst/>
                          </a:prstGeom>
                          <a:noFill/>
                        </wps:spPr>
                        <wps:txbx>
                          <w:txbxContent>
                            <w:p w14:paraId="76E5A1EF" w14:textId="77777777" w:rsidR="005C5F94" w:rsidRPr="001A61D1"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Register Bus Master I</w:t>
                              </w:r>
                              <w:r w:rsidRPr="001A61D1">
                                <w:rPr>
                                  <w:rFonts w:asciiTheme="minorHAnsi" w:hAnsi="Calibri" w:cstheme="minorBidi"/>
                                  <w:color w:val="000000" w:themeColor="text1"/>
                                  <w:kern w:val="24"/>
                                  <w:sz w:val="28"/>
                                  <w:szCs w:val="28"/>
                                </w:rPr>
                                <w:t>nterface</w:t>
                              </w:r>
                            </w:p>
                          </w:txbxContent>
                        </wps:txbx>
                        <wps:bodyPr wrap="square" rtlCol="0">
                          <a:noAutofit/>
                        </wps:bodyPr>
                      </wps:wsp>
                      <wps:wsp>
                        <wps:cNvPr id="963" name="Straight Arrow Connector 963"/>
                        <wps:cNvCnPr/>
                        <wps:spPr>
                          <a:xfrm flipH="1">
                            <a:off x="1080459" y="2393247"/>
                            <a:ext cx="140010" cy="497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523164" id="Group 6" o:spid="_x0000_s1026" style="position:absolute;margin-left:0;margin-top:37.55pt;width:525pt;height:265.5pt;z-index:251658240;mso-width-relative:margin;mso-height-relative:margin" coordsize="94477,3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">
                <v:group id="Group 37" o:spid="_x0000_s1027" style="position:absolute;top:5576;width:79596;height:29490" coordorigin=",5576" coordsize="79596,29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28" style="position:absolute;left:12313;top:27104;width:7969;height:7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xb0A&#10;AADbAAAADwAAAGRycy9kb3ducmV2LnhtbERPzQ7BQBC+S7zDZiQuwrYkImUJQsKN8gCT7mgb3dnq&#10;Lurt7UHi+OX7X6xaU4kXNa60rCAeRSCIM6tLzhVcL/vhDITzyBory6TgQw5Wy25ngYm2bz7TK/W5&#10;CCHsElRQeF8nUrqsIINuZGviwN1sY9AH2ORSN/gO4aaS4yiaSoMlh4YCa9oWlN3Tp1FwPg42bbzb&#10;WIzX21M1m0SP8eCuVL/XrucgPLX+L/65D1rBJ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Bxb0AAADbAAAADwAAAAAAAAAAAAAAAACYAgAAZHJzL2Rvd25yZXYu&#10;eG1sUEsFBgAAAAAEAAQA9QAAAIIDAAAAAA==&#10;" fillcolor="#ffc000" strokecolor="#243f60 [1604]" strokeweight="2pt">
                    <v:textbox>
                      <w:txbxContent>
                        <w:p w14:paraId="3B6C28B6" w14:textId="59DD69D5" w:rsidR="005C5F94" w:rsidRPr="00EE4EA2" w:rsidRDefault="005C5F94" w:rsidP="00CB7FA2">
                          <w:pPr>
                            <w:pStyle w:val="NormalWeb"/>
                            <w:spacing w:before="0" w:beforeAutospacing="0" w:after="200" w:afterAutospacing="0" w:line="276" w:lineRule="auto"/>
                            <w:jc w:val="center"/>
                            <w:rPr>
                              <w:sz w:val="16"/>
                              <w:szCs w:val="20"/>
                              <w:rPrChange w:id="141" w:author="Anush Mohandass" w:date="2016-04-16T10:06:00Z">
                                <w:rPr>
                                  <w:sz w:val="20"/>
                                  <w:szCs w:val="20"/>
                                </w:rPr>
                              </w:rPrChange>
                            </w:rPr>
                          </w:pPr>
                          <w:r w:rsidRPr="00EE4EA2">
                            <w:rPr>
                              <w:rFonts w:asciiTheme="minorHAnsi" w:eastAsia="Times New Roman" w:hAnsi="Calibri"/>
                              <w:color w:val="000000" w:themeColor="text1"/>
                              <w:kern w:val="24"/>
                              <w:sz w:val="16"/>
                              <w:szCs w:val="20"/>
                              <w:rPrChange w:id="142" w:author="Anush Mohandass" w:date="2016-04-16T10:06:00Z">
                                <w:rPr>
                                  <w:rFonts w:asciiTheme="minorHAnsi" w:eastAsia="Times New Roman" w:hAnsi="Calibri"/>
                                  <w:color w:val="000000" w:themeColor="text1"/>
                                  <w:kern w:val="24"/>
                                  <w:sz w:val="20"/>
                                  <w:szCs w:val="20"/>
                                </w:rPr>
                              </w:rPrChange>
                            </w:rPr>
                            <w:t>Reg</w:t>
                          </w:r>
                          <w:r w:rsidR="004E38E4" w:rsidRPr="00EE4EA2">
                            <w:rPr>
                              <w:rFonts w:asciiTheme="minorHAnsi" w:eastAsia="Times New Roman" w:hAnsi="Calibri"/>
                              <w:color w:val="000000" w:themeColor="text1"/>
                              <w:kern w:val="24"/>
                              <w:sz w:val="16"/>
                              <w:szCs w:val="20"/>
                              <w:rPrChange w:id="143" w:author="Anush Mohandass" w:date="2016-04-16T10:06:00Z">
                                <w:rPr>
                                  <w:rFonts w:asciiTheme="minorHAnsi" w:eastAsia="Times New Roman" w:hAnsi="Calibri"/>
                                  <w:color w:val="000000" w:themeColor="text1"/>
                                  <w:kern w:val="24"/>
                                  <w:sz w:val="20"/>
                                  <w:szCs w:val="20"/>
                                </w:rPr>
                              </w:rPrChange>
                            </w:rPr>
                            <w:t xml:space="preserve"> </w:t>
                          </w:r>
                          <w:r w:rsidRPr="00EE4EA2">
                            <w:rPr>
                              <w:rFonts w:asciiTheme="minorHAnsi" w:eastAsia="Times New Roman" w:hAnsi="Calibri"/>
                              <w:color w:val="000000" w:themeColor="text1"/>
                              <w:kern w:val="24"/>
                              <w:sz w:val="16"/>
                              <w:szCs w:val="20"/>
                              <w:rPrChange w:id="144" w:author="Anush Mohandass" w:date="2016-04-16T10:06:00Z">
                                <w:rPr>
                                  <w:rFonts w:asciiTheme="minorHAnsi" w:eastAsia="Times New Roman" w:hAnsi="Calibri"/>
                                  <w:color w:val="000000" w:themeColor="text1"/>
                                  <w:kern w:val="24"/>
                                  <w:sz w:val="20"/>
                                  <w:szCs w:val="20"/>
                                </w:rPr>
                              </w:rPrChange>
                            </w:rPr>
                            <w:t>bus Master Bridge</w:t>
                          </w:r>
                        </w:p>
                      </w:txbxContent>
                    </v:textbox>
                  </v:rect>
                  <v:rect id="Rectangle 39" o:spid="_x0000_s1029" style="position:absolute;left:22612;top:27104;width:7970;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14:paraId="3F628EC8" w14:textId="1E31EEDE" w:rsidR="005C5F94" w:rsidRPr="001A61D1" w:rsidRDefault="005C5F94" w:rsidP="00CB7FA2">
                          <w:pPr>
                            <w:pStyle w:val="NormalWeb"/>
                            <w:spacing w:before="0" w:beforeAutospacing="0" w:after="200" w:afterAutospacing="0" w:line="276" w:lineRule="auto"/>
                            <w:jc w:val="center"/>
                            <w:rPr>
                              <w:sz w:val="20"/>
                              <w:szCs w:val="20"/>
                            </w:rPr>
                          </w:pPr>
                          <w:r w:rsidRPr="001A61D1">
                            <w:rPr>
                              <w:rFonts w:asciiTheme="minorHAnsi" w:eastAsia="Times New Roman" w:hAnsi="Calibri"/>
                              <w:color w:val="FFFFFF" w:themeColor="light1"/>
                              <w:kern w:val="24"/>
                              <w:sz w:val="20"/>
                              <w:szCs w:val="20"/>
                            </w:rPr>
                            <w:t>Reg</w:t>
                          </w:r>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v:textbox>
                  </v:rect>
                  <v:rect id="Rectangle 40" o:spid="_x0000_s1030" style="position:absolute;left:40532;top:27054;width:7969;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6ursAA&#10;AADbAAAADwAAAGRycy9kb3ducmV2LnhtbERP3WrCMBS+H/gO4QjerakiW6lGEUGU3YxZH+DQHNtq&#10;c1KS9Gd7+uVisMuP73+7n0wrBnK+saxgmaQgiEurG64U3IrTawbCB2SNrWVS8E0e9rvZyxZzbUf+&#10;ouEaKhFD2OeooA6hy6X0ZU0GfWI74sjdrTMYInSV1A7HGG5auUrTN2mw4dhQY0fHmsrntTcK7PIz&#10;fBTjumca3TlrHmX7854ptZhPhw2IQFP4F/+5L1rBO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6ursAAAADbAAAADwAAAAAAAAAAAAAAAACYAgAAZHJzL2Rvd25y&#10;ZXYueG1sUEsFBgAAAAAEAAQA9QAAAIUDAAAAAA==&#10;" fillcolor="#4f81bd [3204]" strokecolor="#243f60 [1604]" strokeweight="2pt">
                    <v:textbox>
                      <w:txbxContent>
                        <w:p w14:paraId="430C5F21" w14:textId="7CA56FFE" w:rsidR="005C5F94" w:rsidRPr="001A61D1" w:rsidRDefault="005C5F94" w:rsidP="00CB7FA2">
                          <w:pPr>
                            <w:pStyle w:val="NormalWeb"/>
                            <w:spacing w:before="0" w:beforeAutospacing="0" w:after="200" w:afterAutospacing="0" w:line="276" w:lineRule="auto"/>
                            <w:jc w:val="center"/>
                            <w:rPr>
                              <w:sz w:val="20"/>
                              <w:szCs w:val="20"/>
                            </w:rPr>
                          </w:pPr>
                          <w:r w:rsidRPr="001A61D1">
                            <w:rPr>
                              <w:rFonts w:asciiTheme="minorHAnsi" w:eastAsia="Times New Roman" w:hAnsi="Calibri"/>
                              <w:color w:val="FFFFFF" w:themeColor="light1"/>
                              <w:kern w:val="24"/>
                              <w:sz w:val="20"/>
                              <w:szCs w:val="20"/>
                            </w:rPr>
                            <w:t>Reg</w:t>
                          </w:r>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v:textbox>
                  </v:rect>
                  <v:rect id="Rectangle 41" o:spid="_x0000_s1031" style="position:absolute;left:50133;top:27155;width:9729;height:7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MbJcMA&#10;AADbAAAADwAAAGRycy9kb3ducmV2LnhtbESP0YrCMBRE3xf8h3AFX0TT6iJSTUVFYfdtq37Apbm2&#10;pc1NbaLWv98IC/s4zMwZZr3pTSMe1LnKsoJ4GoEgzq2uuFBwOR8nSxDOI2tsLJOCFznYpIOPNSba&#10;Pjmjx8kXIkDYJaig9L5NpHR5SQbd1LbEwbvazqAPsiuk7vAZ4KaRsyhaSIMVh4USW9qXlNenu1GQ&#10;fY93fXzYWYy3+59mOY9us3Gt1GjYb1cgPPX+P/zX/tIKPmN4fwk/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MbJcMAAADbAAAADwAAAAAAAAAAAAAAAACYAgAAZHJzL2Rv&#10;d25yZXYueG1sUEsFBgAAAAAEAAQA9QAAAIgDAAAAAA==&#10;" fillcolor="#ffc000" strokecolor="#243f60 [1604]" strokeweight="2pt">
                    <v:textbox>
                      <w:txbxContent>
                        <w:p w14:paraId="3D17A742" w14:textId="64C5FB57" w:rsidR="005C5F94" w:rsidRPr="00EE4EA2" w:rsidRDefault="005C5F94" w:rsidP="00CB7FA2">
                          <w:pPr>
                            <w:pStyle w:val="NormalWeb"/>
                            <w:spacing w:before="0" w:beforeAutospacing="0" w:after="200" w:afterAutospacing="0" w:line="276" w:lineRule="auto"/>
                            <w:jc w:val="center"/>
                            <w:rPr>
                              <w:sz w:val="16"/>
                              <w:szCs w:val="20"/>
                              <w:rPrChange w:id="145" w:author="Anush Mohandass" w:date="2016-04-16T10:06:00Z">
                                <w:rPr>
                                  <w:sz w:val="18"/>
                                  <w:szCs w:val="20"/>
                                </w:rPr>
                              </w:rPrChange>
                            </w:rPr>
                          </w:pPr>
                          <w:r w:rsidRPr="00EE4EA2">
                            <w:rPr>
                              <w:rFonts w:asciiTheme="minorHAnsi" w:eastAsia="Times New Roman" w:hAnsi="Calibri"/>
                              <w:color w:val="000000" w:themeColor="text1"/>
                              <w:kern w:val="24"/>
                              <w:sz w:val="16"/>
                              <w:szCs w:val="20"/>
                              <w:rPrChange w:id="146" w:author="Anush Mohandass" w:date="2016-04-16T10:06:00Z">
                                <w:rPr>
                                  <w:rFonts w:asciiTheme="minorHAnsi" w:eastAsia="Times New Roman" w:hAnsi="Calibri"/>
                                  <w:color w:val="000000" w:themeColor="text1"/>
                                  <w:kern w:val="24"/>
                                  <w:sz w:val="18"/>
                                  <w:szCs w:val="20"/>
                                </w:rPr>
                              </w:rPrChange>
                            </w:rPr>
                            <w:t>Ring Master</w:t>
                          </w:r>
                          <w:r w:rsidR="004E38E4" w:rsidRPr="00EE4EA2">
                            <w:rPr>
                              <w:rFonts w:asciiTheme="minorHAnsi" w:eastAsia="Times New Roman" w:hAnsi="Calibri"/>
                              <w:color w:val="000000" w:themeColor="text1"/>
                              <w:kern w:val="24"/>
                              <w:sz w:val="16"/>
                              <w:szCs w:val="20"/>
                              <w:rPrChange w:id="147" w:author="Anush Mohandass" w:date="2016-04-16T10:06:00Z">
                                <w:rPr>
                                  <w:rFonts w:asciiTheme="minorHAnsi" w:eastAsia="Times New Roman" w:hAnsi="Calibri"/>
                                  <w:color w:val="000000" w:themeColor="text1"/>
                                  <w:kern w:val="24"/>
                                  <w:sz w:val="18"/>
                                  <w:szCs w:val="20"/>
                                </w:rPr>
                              </w:rPrChange>
                            </w:rPr>
                            <w:t xml:space="preserve"> </w:t>
                          </w:r>
                          <w:r w:rsidRPr="00EE4EA2">
                            <w:rPr>
                              <w:rFonts w:asciiTheme="minorHAnsi" w:eastAsia="Times New Roman" w:hAnsi="Calibri"/>
                              <w:color w:val="000000" w:themeColor="text1"/>
                              <w:kern w:val="24"/>
                              <w:sz w:val="16"/>
                              <w:szCs w:val="20"/>
                              <w:rPrChange w:id="148" w:author="Anush Mohandass" w:date="2016-04-16T10:06:00Z">
                                <w:rPr>
                                  <w:rFonts w:asciiTheme="minorHAnsi" w:eastAsia="Times New Roman" w:hAnsi="Calibri"/>
                                  <w:color w:val="000000" w:themeColor="text1"/>
                                  <w:kern w:val="24"/>
                                  <w:sz w:val="18"/>
                                  <w:szCs w:val="20"/>
                                </w:rPr>
                              </w:rPrChange>
                            </w:rPr>
                            <w:t xml:space="preserve">Node </w:t>
                          </w:r>
                          <w:r w:rsidRPr="00EE4EA2">
                            <w:rPr>
                              <w:rFonts w:asciiTheme="minorHAnsi" w:eastAsia="Times New Roman" w:hAnsi="Calibri"/>
                              <w:color w:val="000000" w:themeColor="text1"/>
                              <w:kern w:val="24"/>
                              <w:sz w:val="16"/>
                              <w:szCs w:val="20"/>
                              <w:rPrChange w:id="149" w:author="Anush Mohandass" w:date="2016-04-16T10:06:00Z">
                                <w:rPr>
                                  <w:rFonts w:asciiTheme="minorHAnsi" w:eastAsia="Times New Roman" w:hAnsi="Calibri"/>
                                  <w:color w:val="000000" w:themeColor="text1"/>
                                  <w:kern w:val="24"/>
                                  <w:sz w:val="18"/>
                                  <w:szCs w:val="20"/>
                                </w:rPr>
                              </w:rPrChange>
                            </w:rPr>
                            <w:t>“</w:t>
                          </w:r>
                          <w:r w:rsidRPr="00EE4EA2">
                            <w:rPr>
                              <w:rFonts w:asciiTheme="minorHAnsi" w:eastAsia="Times New Roman" w:hAnsi="Calibri"/>
                              <w:color w:val="000000" w:themeColor="text1"/>
                              <w:kern w:val="24"/>
                              <w:sz w:val="16"/>
                              <w:szCs w:val="20"/>
                              <w:rPrChange w:id="150" w:author="Anush Mohandass" w:date="2016-04-16T10:06:00Z">
                                <w:rPr>
                                  <w:rFonts w:asciiTheme="minorHAnsi" w:eastAsia="Times New Roman" w:hAnsi="Calibri"/>
                                  <w:color w:val="000000" w:themeColor="text1"/>
                                  <w:kern w:val="24"/>
                                  <w:sz w:val="18"/>
                                  <w:szCs w:val="20"/>
                                </w:rPr>
                              </w:rPrChange>
                            </w:rPr>
                            <w:t>N</w:t>
                          </w:r>
                          <w:r w:rsidRPr="00EE4EA2">
                            <w:rPr>
                              <w:rFonts w:asciiTheme="minorHAnsi" w:eastAsia="Times New Roman" w:hAnsi="Calibri"/>
                              <w:color w:val="000000" w:themeColor="text1"/>
                              <w:kern w:val="24"/>
                              <w:sz w:val="16"/>
                              <w:szCs w:val="20"/>
                              <w:rPrChange w:id="151" w:author="Anush Mohandass" w:date="2016-04-16T10:06:00Z">
                                <w:rPr>
                                  <w:rFonts w:asciiTheme="minorHAnsi" w:eastAsia="Times New Roman" w:hAnsi="Calibri"/>
                                  <w:color w:val="000000" w:themeColor="text1"/>
                                  <w:kern w:val="24"/>
                                  <w:sz w:val="18"/>
                                  <w:szCs w:val="20"/>
                                </w:rPr>
                              </w:rPrChange>
                            </w:rPr>
                            <w:t>”</w:t>
                          </w:r>
                        </w:p>
                      </w:txbxContent>
                    </v:textbox>
                  </v:rect>
                  <v:rect id="Rectangle 42" o:spid="_x0000_s1032" style="position:absolute;left:49854;top:17884;width:7969;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VQsIA&#10;AADbAAAADwAAAGRycy9kb3ducmV2LnhtbESP0YrCMBRE3wX/IVxh3zRVREvXKLKw7OKLaPcDLs21&#10;rTY3JYm269cbQfBxmJkzzGrTm0bcyPnasoLpJAFBXFhdc6ngL/8epyB8QNbYWCYF/+Rhsx4OVphp&#10;2/GBbsdQighhn6GCKoQ2k9IXFRn0E9sSR+9kncEQpSuldthFuGnkLEkW0mDNcaHClr4qKi7Hq1Fg&#10;p/uwy7v5lalzP2l9Lpr7MlXqY9RvP0EE6sM7/Gr/agXzG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JVCwgAAANsAAAAPAAAAAAAAAAAAAAAAAJgCAABkcnMvZG93&#10;bnJldi54bWxQSwUGAAAAAAQABAD1AAAAhwMAAAAA&#10;" fillcolor="#4f81bd [3204]" strokecolor="#243f60 [1604]" strokeweight="2pt">
                    <v:textbox>
                      <w:txbxContent>
                        <w:p w14:paraId="4F7854BC" w14:textId="77777777" w:rsidR="005C5F94" w:rsidRPr="00EE4EA2" w:rsidRDefault="005C5F94" w:rsidP="00CB7FA2">
                          <w:pPr>
                            <w:pStyle w:val="NormalWeb"/>
                            <w:spacing w:before="0" w:beforeAutospacing="0" w:after="200" w:afterAutospacing="0" w:line="276" w:lineRule="auto"/>
                            <w:jc w:val="center"/>
                            <w:rPr>
                              <w:sz w:val="18"/>
                              <w:szCs w:val="20"/>
                              <w:rPrChange w:id="152" w:author="Anush Mohandass" w:date="2016-04-16T10:05:00Z">
                                <w:rPr>
                                  <w:sz w:val="20"/>
                                  <w:szCs w:val="20"/>
                                </w:rPr>
                              </w:rPrChange>
                            </w:rPr>
                          </w:pPr>
                          <w:r w:rsidRPr="00EE4EA2">
                            <w:rPr>
                              <w:rFonts w:asciiTheme="minorHAnsi" w:eastAsia="Times New Roman" w:hAnsi="Calibri"/>
                              <w:color w:val="FFFFFF" w:themeColor="light1"/>
                              <w:kern w:val="24"/>
                              <w:sz w:val="18"/>
                              <w:szCs w:val="20"/>
                              <w:rPrChange w:id="153" w:author="Anush Mohandass" w:date="2016-04-16T10:05:00Z">
                                <w:rPr>
                                  <w:rFonts w:asciiTheme="minorHAnsi" w:eastAsia="Times New Roman" w:hAnsi="Calibri"/>
                                  <w:color w:val="FFFFFF" w:themeColor="light1"/>
                                  <w:kern w:val="24"/>
                                  <w:sz w:val="20"/>
                                  <w:szCs w:val="20"/>
                                </w:rPr>
                              </w:rPrChange>
                            </w:rPr>
                            <w:t>Router Layer0</w:t>
                          </w:r>
                        </w:p>
                      </w:txbxContent>
                    </v:textbox>
                  </v:rect>
                  <v:rect id="Rectangle 43" o:spid="_x0000_s1033" style="position:absolute;left:61462;top:13979;width:7969;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14:paraId="56578E42" w14:textId="77777777" w:rsidR="005C5F94" w:rsidRPr="00EE4EA2" w:rsidRDefault="005C5F94" w:rsidP="00CB7FA2">
                          <w:pPr>
                            <w:pStyle w:val="NormalWeb"/>
                            <w:spacing w:before="0" w:beforeAutospacing="0" w:after="200" w:afterAutospacing="0" w:line="276" w:lineRule="auto"/>
                            <w:rPr>
                              <w:sz w:val="18"/>
                              <w:szCs w:val="20"/>
                              <w:rPrChange w:id="154" w:author="Anush Mohandass" w:date="2016-04-16T10:05:00Z">
                                <w:rPr>
                                  <w:sz w:val="20"/>
                                  <w:szCs w:val="20"/>
                                </w:rPr>
                              </w:rPrChange>
                            </w:rPr>
                          </w:pPr>
                          <w:r w:rsidRPr="00EE4EA2">
                            <w:rPr>
                              <w:rFonts w:asciiTheme="minorHAnsi" w:eastAsia="Times New Roman" w:hAnsi="Calibri"/>
                              <w:color w:val="FFFFFF" w:themeColor="light1"/>
                              <w:kern w:val="24"/>
                              <w:sz w:val="18"/>
                              <w:szCs w:val="20"/>
                              <w:rPrChange w:id="155" w:author="Anush Mohandass" w:date="2016-04-16T10:05:00Z">
                                <w:rPr>
                                  <w:rFonts w:asciiTheme="minorHAnsi" w:eastAsia="Times New Roman" w:hAnsi="Calibri"/>
                                  <w:color w:val="FFFFFF" w:themeColor="light1"/>
                                  <w:kern w:val="24"/>
                                  <w:sz w:val="20"/>
                                  <w:szCs w:val="20"/>
                                </w:rPr>
                              </w:rPrChange>
                            </w:rPr>
                            <w:t>Str Bridge</w:t>
                          </w:r>
                        </w:p>
                      </w:txbxContent>
                    </v:textbox>
                  </v:rect>
                  <v:rect id="Rectangle 44" o:spid="_x0000_s1034" style="position:absolute;left:49765;top:10417;width:7969;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14:paraId="77F94B45" w14:textId="77777777" w:rsidR="005C5F94" w:rsidRPr="00EE4EA2" w:rsidRDefault="005C5F94" w:rsidP="00CB7FA2">
                          <w:pPr>
                            <w:pStyle w:val="NormalWeb"/>
                            <w:spacing w:before="0" w:beforeAutospacing="0" w:after="200" w:afterAutospacing="0" w:line="276" w:lineRule="auto"/>
                            <w:jc w:val="center"/>
                            <w:rPr>
                              <w:sz w:val="18"/>
                              <w:szCs w:val="20"/>
                              <w:rPrChange w:id="156" w:author="Anush Mohandass" w:date="2016-04-16T10:05:00Z">
                                <w:rPr>
                                  <w:sz w:val="20"/>
                                  <w:szCs w:val="20"/>
                                </w:rPr>
                              </w:rPrChange>
                            </w:rPr>
                          </w:pPr>
                          <w:r w:rsidRPr="00EE4EA2">
                            <w:rPr>
                              <w:rFonts w:asciiTheme="minorHAnsi" w:eastAsia="Times New Roman" w:hAnsi="Calibri"/>
                              <w:color w:val="FFFFFF" w:themeColor="light1"/>
                              <w:kern w:val="24"/>
                              <w:sz w:val="18"/>
                              <w:szCs w:val="20"/>
                              <w:rPrChange w:id="157" w:author="Anush Mohandass" w:date="2016-04-16T10:05:00Z">
                                <w:rPr>
                                  <w:rFonts w:asciiTheme="minorHAnsi" w:eastAsia="Times New Roman" w:hAnsi="Calibri"/>
                                  <w:color w:val="FFFFFF" w:themeColor="light1"/>
                                  <w:kern w:val="24"/>
                                  <w:sz w:val="20"/>
                                  <w:szCs w:val="20"/>
                                </w:rPr>
                              </w:rPrChange>
                            </w:rPr>
                            <w:t>Router Layer1</w:t>
                          </w:r>
                        </w:p>
                      </w:txbxContent>
                    </v:textbox>
                  </v:rect>
                  <v:line id="Straight Connector 45" o:spid="_x0000_s1035" style="position:absolute;visibility:visible;mso-wrap-style:square" from="20434,30514" to="22479,3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Straight Connector 46" o:spid="_x0000_s1036" style="position:absolute;visibility:visible;mso-wrap-style:square" from="30601,30514" to="40475,3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Straight Connector 47" o:spid="_x0000_s1037" style="position:absolute;visibility:visible;mso-wrap-style:square" from="48457,30648" to="50502,30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8" o:spid="_x0000_s1038" type="#_x0000_t69" style="position:absolute;left:69614;top:16531;width:2845;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8UycAA&#10;AADbAAAADwAAAGRycy9kb3ducmV2LnhtbERPz2vCMBS+D/Y/hDfwNtOJyOiMokPRgwjWbedH89oU&#10;m5faxLb+9+Yg7Pjx/Z4vB1uLjlpfOVbwMU5AEOdOV1wq+Dlv3z9B+ICssXZMCu7kYbl4fZljql3P&#10;J+qyUIoYwj5FBSaEJpXS54Ys+rFriCNXuNZiiLAtpW6xj+G2lpMkmUmLFccGgw19G8ov2c0q+KuM&#10;/O0vfXcvroej29nTBou1UqO3YfUFItAQ/sVP914rmMax8Uv8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8UycAAAADbAAAADwAAAAAAAAAAAAAAAACYAgAAZHJzL2Rvd25y&#10;ZXYueG1sUEsFBgAAAAAEAAQA9QAAAIUDAAAAAA==&#10;" adj="6871" fillcolor="#4f81bd [3204]" strokecolor="#243f60 [1604]" strokeweight="2pt">
                    <v:textbox>
                      <w:txbxContent>
                        <w:p w14:paraId="31C99958" w14:textId="77777777" w:rsidR="005C5F94" w:rsidRDefault="005C5F94" w:rsidP="00CB7FA2">
                          <w:pPr>
                            <w:rPr>
                              <w:rFonts w:eastAsia="Times New Roman"/>
                            </w:rPr>
                          </w:pPr>
                        </w:p>
                      </w:txbxContent>
                    </v:textbox>
                  </v:shape>
                  <v:shape id="Left-Right Arrow 49" o:spid="_x0000_s1039" type="#_x0000_t69" style="position:absolute;left:57544;top:17365;width:3791;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p758MA&#10;AADbAAAADwAAAGRycy9kb3ducmV2LnhtbESPT4vCMBTE74LfITzBm6YVEa3GIoKweFhZ/+Hx0Tzb&#10;YvNSmqztfnuzIHgcZuY3zCrtTCWe1LjSsoJ4HIEgzqwuOVdwPu1GcxDOI2usLJOCP3KQrvu9FSba&#10;tvxDz6PPRYCwS1BB4X2dSOmyggy6sa2Jg3e3jUEfZJNL3WAb4KaSkyiaSYMlh4UCa9oWlD2Ov0bB&#10;Jj605lrL6WF/u3+fJpd5Hu2cUsNBt1mC8NT5T/jd/tIKpg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p758MAAADbAAAADwAAAAAAAAAAAAAAAACYAgAAZHJzL2Rv&#10;d25yZXYueG1sUEsFBgAAAAAEAAQA9QAAAIgDAAAAAA==&#10;" adj="4505" fillcolor="#4f81bd [3204]" strokecolor="#243f60 [1604]" strokeweight="2pt">
                    <v:textbox>
                      <w:txbxContent>
                        <w:p w14:paraId="1E0C8170" w14:textId="77777777" w:rsidR="005C5F94" w:rsidRDefault="005C5F94" w:rsidP="00CB7FA2">
                          <w:pPr>
                            <w:rPr>
                              <w:rFonts w:eastAsia="Times New Roman"/>
                            </w:rPr>
                          </w:pPr>
                        </w:p>
                      </w:txbxContent>
                    </v:textbox>
                  </v:shape>
                  <v:oval id="Oval 51" o:spid="_x0000_s1040" style="position:absolute;left:47789;top:5576;width:22119;height:23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UqcMA&#10;AADbAAAADwAAAGRycy9kb3ducmV2LnhtbESP3UvDQBDE3wX/h2MLvtlLlYikvZYi+PEiaD/el9w2&#10;SZvdi7lNG/97TxB8HGbmN8xiNXJrztTHJoiD2TQDQ1IG30jlYLd9vn0EExXFYxuEHHxThNXy+mqB&#10;hQ8X+aTzRiuTIBILdFCrdoW1sayJMU5DR5K8Q+gZNcm+sr7HS4Jza++y7MEyNpIWauzoqabytBnY&#10;wRcPx1fO96y7YX2/zV90+CjfnbuZjOs5GKVR/8N/7TfvIJ/B75f0A+z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bUqcMAAADbAAAADwAAAAAAAAAAAAAAAACYAgAAZHJzL2Rv&#10;d25yZXYueG1sUEsFBgAAAAAEAAQA9QAAAIgDAAAAAA==&#10;" filled="f" strokecolor="#7030a0" strokeweight="4.5pt">
                    <v:textbox>
                      <w:txbxContent>
                        <w:p w14:paraId="60CE6F91" w14:textId="77777777" w:rsidR="005C5F94" w:rsidRPr="00A74960" w:rsidRDefault="005C5F94" w:rsidP="00CB7FA2">
                          <w:pPr>
                            <w:rPr>
                              <w:rFonts w:eastAsia="Times New Roman"/>
                              <w:sz w:val="20"/>
                              <w:szCs w:val="20"/>
                            </w:rPr>
                          </w:pPr>
                        </w:p>
                      </w:txbxContent>
                    </v:textbox>
                  </v:oval>
                  <v:rect id="Rectangle 53" o:spid="_x0000_s1041" style="position:absolute;left:49754;top:10163;width:947;height:1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zz8QA&#10;AADbAAAADwAAAGRycy9kb3ducmV2LnhtbESPW4vCMBSE3xf2P4SzsG+arjekGsULgrCgWH3x7dAc&#10;27DNSW2yWv+9WRD2cZiZb5jpvLWVuFHjjWMFX90EBHHutOFCwem46YxB+ICssXJMCh7kYT57f5ti&#10;qt2dD3TLQiEihH2KCsoQ6lRKn5dk0XddTRy9i2sshiibQuoG7xFuK9lLkpG0aDgulFjTqqT8J/u1&#10;Cr5dr9i7xfZ6XvcH0hibrXfLlVKfH+1iAiJQG/7Dr/ZWKxj24e9L/AF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Rc8/EAAAA2wAAAA8AAAAAAAAAAAAAAAAAmAIAAGRycy9k&#10;b3ducmV2LnhtbFBLBQYAAAAABAAEAPUAAACJAwAAAAA=&#10;" fillcolor="red" strokecolor="#243f60 [1604]" strokeweight="2pt">
                    <v:textbox>
                      <w:txbxContent>
                        <w:p w14:paraId="6A9AEB42" w14:textId="77777777" w:rsidR="005C5F94" w:rsidRDefault="005C5F94" w:rsidP="00CB7FA2">
                          <w:pPr>
                            <w:rPr>
                              <w:rFonts w:eastAsia="Times New Roman"/>
                            </w:rPr>
                          </w:pPr>
                        </w:p>
                      </w:txbxContent>
                    </v:textbox>
                  </v:rect>
                  <v:rect id="Rectangle 54" o:spid="_x0000_s1042" style="position:absolute;left:49820;top:22335;width:946;height:1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ru8UA&#10;AADbAAAADwAAAGRycy9kb3ducmV2LnhtbESPQWvCQBSE70L/w/IKvTWbWisSXUOqFAShYvTi7ZF9&#10;Jkuzb9PsVtN/3xUKHoeZ+YZZ5INtxYV6bxwreElSEMSV04ZrBcfDx/MMhA/IGlvHpOCXPOTLh9EC&#10;M+2uvKdLGWoRIewzVNCE0GVS+qohiz5xHXH0zq63GKLsa6l7vEa4beU4TafSouG40GBHq4aqr/LH&#10;Kti6cb1zxeb7tH6dSGNsuf58Xyn19DgUcxCBhnAP/7c3WsHbB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u7xQAAANsAAAAPAAAAAAAAAAAAAAAAAJgCAABkcnMv&#10;ZG93bnJldi54bWxQSwUGAAAAAAQABAD1AAAAigMAAAAA&#10;" fillcolor="red" strokecolor="#243f60 [1604]" strokeweight="2pt">
                    <v:textbox>
                      <w:txbxContent>
                        <w:p w14:paraId="54403E28" w14:textId="77777777" w:rsidR="005C5F94" w:rsidRDefault="005C5F94" w:rsidP="00CB7FA2">
                          <w:pPr>
                            <w:rPr>
                              <w:rFonts w:eastAsia="Times New Roman"/>
                            </w:rPr>
                          </w:pPr>
                        </w:p>
                      </w:txbxContent>
                    </v:textbox>
                  </v:rect>
                  <v:rect id="Rectangle 55" o:spid="_x0000_s1043" style="position:absolute;left:68791;top:18751;width:946;height:1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OIMQA&#10;AADbAAAADwAAAGRycy9kb3ducmV2LnhtbESPT4vCMBTE74LfITzBm6bquixdo/gHQVhQtuvF26N5&#10;2wabl9pE7X77jSB4HGbmN8xs0dpK3KjxxrGC0TABQZw7bbhQcPzZDj5A+ICssXJMCv7Iw2Le7cww&#10;1e7O33TLQiEihH2KCsoQ6lRKn5dk0Q9dTRy9X9dYDFE2hdQN3iPcVnKcJO/SouG4UGJN65Lyc3a1&#10;Cr7cuDi45e5y2kzepDE22+xXa6X6vXb5CSJQG17hZ3unFUyn8Pg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0TiDEAAAA2wAAAA8AAAAAAAAAAAAAAAAAmAIAAGRycy9k&#10;b3ducmV2LnhtbFBLBQYAAAAABAAEAPUAAACJAwAAAAA=&#10;" fillcolor="red" strokecolor="#243f60 [1604]" strokeweight="2pt">
                    <v:textbox>
                      <w:txbxContent>
                        <w:p w14:paraId="3F9D760C" w14:textId="77777777" w:rsidR="005C5F94" w:rsidRDefault="005C5F94" w:rsidP="00CB7FA2">
                          <w:pPr>
                            <w:rPr>
                              <w:rFonts w:eastAsia="Times New Roman"/>
                            </w:rPr>
                          </w:pPr>
                        </w:p>
                      </w:txbxContent>
                    </v:textbox>
                  </v:rect>
                  <v:rect id="Rectangle 56" o:spid="_x0000_s1044" style="position:absolute;left:59179;top:28816;width:946;height:1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QV8UA&#10;AADbAAAADwAAAGRycy9kb3ducmV2LnhtbESPS2vDMBCE74X8B7GB3hI5j4biRDZ5EAgEGur2ktti&#10;bW1Ra+VYauL++yoQ6HGYmW+YVd7bRlyp88axgsk4AUFcOm24UvD5sR+9gvABWWPjmBT8koc8Gzyt&#10;MNXuxu90LUIlIoR9igrqENpUSl/WZNGPXUscvS/XWQxRdpXUHd4i3DZymiQLadFwXKixpW1N5Xfx&#10;YxUc3bQ6ufXhct7N5tIYW+zeNlulnof9egkiUB/+w4/2QSt4WcD9S/wB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tBXxQAAANsAAAAPAAAAAAAAAAAAAAAAAJgCAABkcnMv&#10;ZG93bnJldi54bWxQSwUGAAAAAAQABAD1AAAAigMAAAAA&#10;" fillcolor="red" strokecolor="#243f60 [1604]" strokeweight="2pt">
                    <v:textbox>
                      <w:txbxContent>
                        <w:p w14:paraId="16C68B52" w14:textId="77777777" w:rsidR="005C5F94" w:rsidRDefault="005C5F94" w:rsidP="00CB7FA2">
                          <w:pPr>
                            <w:rPr>
                              <w:rFonts w:eastAsia="Times New Roman"/>
                            </w:rPr>
                          </w:pPr>
                        </w:p>
                      </w:txbxContent>
                    </v:textbox>
                  </v:rect>
                  <v:rect id="Rectangle 57" o:spid="_x0000_s1045" style="position:absolute;left:72080;top:13979;width:7516;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YyMIA&#10;AADbAAAADwAAAGRycy9kb3ducmV2LnhtbESP3YrCMBSE7xf2HcJZ8G5NVfyrRhFBujdeWH2AQ3Ns&#10;is1JaaJm336zIHg5zMw3zHobbSse1PvGsYLRMANBXDndcK3gcj58L0D4gKyxdUwKfsnDdvP5scZc&#10;uyef6FGGWiQI+xwVmBC6XEpfGbLoh64jTt7V9RZDkn0tdY/PBLetHGfZTFpsOC0Y7GhvqLqVd6ug&#10;KHbLSZTX87G5FcvjacTRm0KpwVfcrUAEiuEdfrV/tILp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CxjIwgAAANsAAAAPAAAAAAAAAAAAAAAAAJgCAABkcnMvZG93&#10;bnJldi54bWxQSwUGAAAAAAQABAD1AAAAhwMAAAAA&#10;" fillcolor="#00b050" strokecolor="#243f60 [1604]" strokeweight="2pt">
                    <v:textbox>
                      <w:txbxContent>
                        <w:p w14:paraId="59DB7DE9" w14:textId="77777777" w:rsidR="005C5F94" w:rsidRPr="00EE4EA2" w:rsidRDefault="005C5F94" w:rsidP="00CB7FA2">
                          <w:pPr>
                            <w:pStyle w:val="NormalWeb"/>
                            <w:spacing w:before="0" w:beforeAutospacing="0" w:after="0" w:afterAutospacing="0"/>
                            <w:jc w:val="center"/>
                            <w:rPr>
                              <w:sz w:val="22"/>
                              <w:rPrChange w:id="158" w:author="Anush Mohandass" w:date="2016-04-16T10:06:00Z">
                                <w:rPr/>
                              </w:rPrChange>
                            </w:rPr>
                          </w:pPr>
                          <w:r w:rsidRPr="00EE4EA2">
                            <w:rPr>
                              <w:rFonts w:asciiTheme="minorHAnsi" w:hAnsi="Calibri" w:cstheme="minorBidi"/>
                              <w:color w:val="FFFFFF" w:themeColor="light1"/>
                              <w:kern w:val="24"/>
                              <w:sz w:val="22"/>
                              <w:rPrChange w:id="159" w:author="Anush Mohandass" w:date="2016-04-16T10:06:00Z">
                                <w:rPr>
                                  <w:rFonts w:asciiTheme="minorHAnsi" w:hAnsi="Calibri" w:cstheme="minorBidi"/>
                                  <w:color w:val="FFFFFF" w:themeColor="light1"/>
                                  <w:kern w:val="24"/>
                                </w:rPr>
                              </w:rPrChange>
                            </w:rPr>
                            <w:t>Host</w:t>
                          </w:r>
                        </w:p>
                      </w:txbxContent>
                    </v:textbox>
                  </v:rect>
                  <v:rect id="Rectangle 58" o:spid="_x0000_s1046" style="position:absolute;top:27154;width:9079;height:7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MusAA&#10;AADbAAAADwAAAGRycy9kb3ducmV2LnhtbERP3WrCMBS+H/gO4Qx2N1MdG9oZpQiju+mF1gc4NMem&#10;2JyUJrbZ2y8Xgpcf3//uEG0vJhp951jBapmBIG6c7rhVcKl/3jcgfEDW2DsmBX/k4bBfvOww127m&#10;E03n0IoUwj5HBSaEIZfSN4Ys+qUbiBN3daPFkODYSj3inMJtL9dZ9iUtdpwaDA50NNTczneroCyL&#10;7UeU17rqbuW2Oq04elMq9fYai28QgWJ4ih/uX63gM41NX9IPkP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SMusAAAADbAAAADwAAAAAAAAAAAAAAAACYAgAAZHJzL2Rvd25y&#10;ZXYueG1sUEsFBgAAAAAEAAQA9QAAAIUDAAAAAA==&#10;" fillcolor="#00b050" strokecolor="#243f60 [1604]" strokeweight="2pt">
                    <v:textbox>
                      <w:txbxContent>
                        <w:p w14:paraId="547A4B87" w14:textId="6C0012C8" w:rsidR="005C5F94" w:rsidRPr="00EE4EA2" w:rsidRDefault="005C5F94" w:rsidP="00CB7FA2">
                          <w:pPr>
                            <w:pStyle w:val="NormalWeb"/>
                            <w:spacing w:before="0" w:beforeAutospacing="0" w:after="0" w:afterAutospacing="0"/>
                            <w:jc w:val="center"/>
                            <w:rPr>
                              <w:sz w:val="20"/>
                              <w:rPrChange w:id="160" w:author="Anush Mohandass" w:date="2016-04-16T10:06:00Z">
                                <w:rPr/>
                              </w:rPrChange>
                            </w:rPr>
                          </w:pPr>
                          <w:r w:rsidRPr="00EE4EA2">
                            <w:rPr>
                              <w:rFonts w:asciiTheme="minorHAnsi" w:hAnsi="Calibri" w:cstheme="minorBidi"/>
                              <w:color w:val="FFFFFF" w:themeColor="light1"/>
                              <w:kern w:val="24"/>
                              <w:sz w:val="20"/>
                              <w:rPrChange w:id="161" w:author="Anush Mohandass" w:date="2016-04-16T10:06:00Z">
                                <w:rPr>
                                  <w:rFonts w:asciiTheme="minorHAnsi" w:hAnsi="Calibri" w:cstheme="minorBidi"/>
                                  <w:color w:val="FFFFFF" w:themeColor="light1"/>
                                  <w:kern w:val="24"/>
                                </w:rPr>
                              </w:rPrChange>
                            </w:rPr>
                            <w:t>Reg</w:t>
                          </w:r>
                          <w:r w:rsidR="004E38E4" w:rsidRPr="00EE4EA2">
                            <w:rPr>
                              <w:rFonts w:asciiTheme="minorHAnsi" w:hAnsi="Calibri" w:cstheme="minorBidi"/>
                              <w:color w:val="FFFFFF" w:themeColor="light1"/>
                              <w:kern w:val="24"/>
                              <w:sz w:val="20"/>
                              <w:rPrChange w:id="162" w:author="Anush Mohandass" w:date="2016-04-16T10:06:00Z">
                                <w:rPr>
                                  <w:rFonts w:asciiTheme="minorHAnsi" w:hAnsi="Calibri" w:cstheme="minorBidi"/>
                                  <w:color w:val="FFFFFF" w:themeColor="light1"/>
                                  <w:kern w:val="24"/>
                                </w:rPr>
                              </w:rPrChange>
                            </w:rPr>
                            <w:t xml:space="preserve"> </w:t>
                          </w:r>
                          <w:r w:rsidRPr="00EE4EA2">
                            <w:rPr>
                              <w:rFonts w:asciiTheme="minorHAnsi" w:hAnsi="Calibri" w:cstheme="minorBidi"/>
                              <w:color w:val="FFFFFF" w:themeColor="light1"/>
                              <w:kern w:val="24"/>
                              <w:sz w:val="20"/>
                              <w:rPrChange w:id="163" w:author="Anush Mohandass" w:date="2016-04-16T10:06:00Z">
                                <w:rPr>
                                  <w:rFonts w:asciiTheme="minorHAnsi" w:hAnsi="Calibri" w:cstheme="minorBidi"/>
                                  <w:color w:val="FFFFFF" w:themeColor="light1"/>
                                  <w:kern w:val="24"/>
                                </w:rPr>
                              </w:rPrChange>
                            </w:rPr>
                            <w:t>bus Host</w:t>
                          </w:r>
                        </w:p>
                      </w:txbxContent>
                    </v:textbox>
                  </v:rect>
                  <v:shape id="Left-Right Arrow 59" o:spid="_x0000_s1047" type="#_x0000_t69" style="position:absolute;left:9359;top:28932;width:2845;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nj8MA&#10;AADbAAAADwAAAGRycy9kb3ducmV2LnhtbESPT2vCQBTE74LfYXlCb7qx0FKjq6i0tIci+Pf8yL5k&#10;g9m3aXabxG/fFQoeh5n5DbNY9bYSLTW+dKxgOklAEGdOl1woOB0/xm8gfEDWWDkmBTfysFoOBwtM&#10;tet4T+0hFCJC2KeowIRQp1L6zJBFP3E1cfRy11gMUTaF1A12EW4r+Zwkr9JiyXHBYE1bQ9n18GsV&#10;XEojz921a2/5z/fOfdr9O+YbpZ5G/XoOIlAfHuH/9pdW8DK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onj8MAAADbAAAADwAAAAAAAAAAAAAAAACYAgAAZHJzL2Rv&#10;d25yZXYueG1sUEsFBgAAAAAEAAQA9QAAAIgDAAAAAA==&#10;" adj="6871" fillcolor="#4f81bd [3204]" strokecolor="#243f60 [1604]" strokeweight="2pt">
                    <v:textbox>
                      <w:txbxContent>
                        <w:p w14:paraId="72B06BDB" w14:textId="77777777" w:rsidR="005C5F94" w:rsidRDefault="005C5F94" w:rsidP="00CB7FA2">
                          <w:pPr>
                            <w:rPr>
                              <w:rFonts w:eastAsia="Times New Roman"/>
                            </w:rPr>
                          </w:pPr>
                        </w:p>
                      </w:txbxContent>
                    </v:textbox>
                  </v:shape>
                  <v:shape id="Left-Right Arrow 60" o:spid="_x0000_s1048" type="#_x0000_t69" style="position:absolute;left:57690;top:14380;width:3791;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OGr0A&#10;AADbAAAADwAAAGRycy9kb3ducmV2LnhtbERPSwrCMBDdC94hjODOpoqIVKOIIIgLxS8uh2Zsi82k&#10;NNHW25uF4PLx/vNla0rxptoVlhUMoxgEcWp1wZmCy3kzmIJwHlljaZkUfMjBctHtzDHRtuEjvU8+&#10;EyGEXYIKcu+rREqX5mTQRbYiDtzD1gZ9gHUmdY1NCDelHMXxRBosODTkWNE6p/R5ehkFq+GhMbdK&#10;jg+7+2N/Hl2nWbxxSvV77WoGwlPr/+Kfe6sVTML68CX8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0WOGr0AAADbAAAADwAAAAAAAAAAAAAAAACYAgAAZHJzL2Rvd25yZXYu&#10;eG1sUEsFBgAAAAAEAAQA9QAAAIIDAAAAAA==&#10;" adj="4505" fillcolor="#4f81bd [3204]" strokecolor="#243f60 [1604]" strokeweight="2pt">
                    <v:textbox>
                      <w:txbxContent>
                        <w:p w14:paraId="7526AD63" w14:textId="77777777" w:rsidR="005C5F94" w:rsidRDefault="005C5F94" w:rsidP="00CB7FA2">
                          <w:pPr>
                            <w:rPr>
                              <w:rFonts w:eastAsia="Times New Roman"/>
                            </w:rPr>
                          </w:pPr>
                        </w:p>
                      </w:txbxContent>
                    </v:textbox>
                  </v:shape>
                </v:group>
                <v:shapetype id="_x0000_t32" coordsize="21600,21600" o:spt="32" o:oned="t" path="m,l21600,21600e" filled="f">
                  <v:path arrowok="t" fillok="f" o:connecttype="none"/>
                  <o:lock v:ext="edit" shapetype="t"/>
                </v:shapetype>
                <v:shape id="Straight Arrow Connector 61" o:spid="_x0000_s1049" type="#_x0000_t32" style="position:absolute;left:60433;top:24383;width:16633;height:49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qYsMAAADbAAAADwAAAGRycy9kb3ducmV2LnhtbESPQUsDMRSE7wX/Q3iCt262SqNsmxYR&#10;FOnNbvH83LxuFjcva5K22/56Iwg9DjPzDbNcj64XRwqx86xhVpQgiBtvOm417OrX6ROImJAN9p5J&#10;w5kirFc3kyVWxp/4g47b1IoM4VihBpvSUEkZG0sOY+EH4uztfXCYsgytNAFPGe56eV+WSjrsOC9Y&#10;HOjFUvO9PTgNX/WPmVtVm0148EqdL5+Pm8Ob1ne34/MCRKIxXcP/7XejQc3g70v+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k6mLDAAAA2wAAAA8AAAAAAAAAAAAA&#10;AAAAoQIAAGRycy9kb3ducmV2LnhtbFBLBQYAAAAABAAEAPkAAACRAwAAAAA=&#10;" strokecolor="#4579b8 [3044]">
                  <v:stroke endarrow="block"/>
                </v:shape>
                <v:shape id="Straight Arrow Connector 62" o:spid="_x0000_s1050" type="#_x0000_t32" style="position:absolute;left:69908;top:19532;width:7257;height:48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type id="_x0000_t202" coordsize="21600,21600" o:spt="202" path="m,l,21600r21600,l21600,xe">
                  <v:stroke joinstyle="miter"/>
                  <v:path gradientshapeok="t" o:connecttype="rect"/>
                </v:shapetype>
                <v:shape id="TextBox 86" o:spid="_x0000_s1051" type="#_x0000_t202" style="position:absolute;left:76008;top:23513;width:18469;height:11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67D6A07B" w14:textId="77777777" w:rsidR="005C5F94" w:rsidRPr="00A74960" w:rsidRDefault="005C5F94" w:rsidP="00CB7FA2">
                        <w:pPr>
                          <w:pStyle w:val="NormalWeb"/>
                          <w:spacing w:before="0" w:beforeAutospacing="0" w:after="0" w:afterAutospacing="0"/>
                          <w:rPr>
                            <w:sz w:val="28"/>
                            <w:szCs w:val="28"/>
                          </w:rPr>
                        </w:pPr>
                        <w:r w:rsidRPr="00A74960">
                          <w:rPr>
                            <w:rFonts w:asciiTheme="minorHAnsi" w:hAnsi="Calibri" w:cstheme="minorBidi"/>
                            <w:color w:val="000000" w:themeColor="text1"/>
                            <w:kern w:val="24"/>
                            <w:sz w:val="28"/>
                            <w:szCs w:val="28"/>
                          </w:rPr>
                          <w:t xml:space="preserve">Master and slave positions on Ring for Node </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N</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 xml:space="preserve"> </w:t>
                        </w:r>
                      </w:p>
                    </w:txbxContent>
                  </v:textbox>
                </v:shape>
                <v:shape id="Straight Arrow Connector 960" o:spid="_x0000_s1052" type="#_x0000_t32" style="position:absolute;left:70519;top:5576;width:3017;height:109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dSsEAAADcAAAADwAAAGRycy9kb3ducmV2LnhtbERPTU8CMRC9m/gfmjHhJl0kFlkpxJhA&#10;DDdZ4nnYjtsN2+naFlj89fZgwvHlfS9Wg+vEmUJsPWuYjAsQxLU3LTca9tX68QVETMgGO8+k4UoR&#10;Vsv7uwWWxl/4k8671IgcwrFEDTalvpQy1pYcxrHviTP37YPDlGFopAl4yeGuk09FoaTDlnODxZ7e&#10;LdXH3clpOFQ/5tmqymzD1Ct1/f2abU8brUcPw9sriERDuon/3R9Gw1zl+flMPgJ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y91KwQAAANwAAAAPAAAAAAAAAAAAAAAA&#10;AKECAABkcnMvZG93bnJldi54bWxQSwUGAAAAAAQABAD5AAAAjwMAAAAA&#10;" strokecolor="#4579b8 [3044]">
                  <v:stroke endarrow="block"/>
                </v:shape>
                <v:shape id="TextBox 35" o:spid="_x0000_s1053" type="#_x0000_t202" style="position:absolute;left:68669;width:24576;height:7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0G6MQA&#10;AADcAAAADwAAAGRycy9kb3ducmV2LnhtbESPQWvCQBSE7wX/w/KE3uquxQaNboJUhJ5amqrg7ZF9&#10;JsHs25BdTfrvu4VCj8PMfMNs8tG24k69bxxrmM8UCOLSmYYrDYev/dMShA/IBlvHpOGbPOTZ5GGD&#10;qXEDf9K9CJWIEPYpaqhD6FIpfVmTRT9zHXH0Lq63GKLsK2l6HCLctvJZqURabDgu1NjRa03ltbhZ&#10;Dcf3y/m0UB/Vzr50gxuVZLuSWj9Ox+0aRKAx/If/2m9Gwyq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dBujEAAAA3AAAAA8AAAAAAAAAAAAAAAAAmAIAAGRycy9k&#10;b3ducmV2LnhtbFBLBQYAAAAABAAEAPUAAACJAwAAAAA=&#10;" filled="f" stroked="f">
                  <v:textbox>
                    <w:txbxContent>
                      <w:p w14:paraId="2FD76FB8" w14:textId="77777777" w:rsidR="005C5F94" w:rsidRPr="00A74960"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Ring Slave to Host I</w:t>
                        </w:r>
                        <w:r w:rsidRPr="00A74960">
                          <w:rPr>
                            <w:rFonts w:asciiTheme="minorHAnsi" w:hAnsi="Calibri" w:cstheme="minorBidi"/>
                            <w:color w:val="000000" w:themeColor="text1"/>
                            <w:kern w:val="24"/>
                            <w:sz w:val="28"/>
                            <w:szCs w:val="28"/>
                          </w:rPr>
                          <w:t>nterface</w:t>
                        </w:r>
                      </w:p>
                    </w:txbxContent>
                  </v:textbox>
                </v:shape>
                <v:shape id="TextBox 37" o:spid="_x0000_s1054" type="#_x0000_t202" style="position:absolute;left:2442;top:17361;width:27052;height:9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n8QA&#10;AADcAAAADwAAAGRycy9kb3ducmV2LnhtbESPQWvCQBSE70L/w/IKveluxYYa3QSxCD1VjG3B2yP7&#10;TEKzb0N2a9J/3xUEj8PMfMOs89G24kK9bxxreJ4pEMSlMw1XGj6Pu+krCB+QDbaOScMfecizh8ka&#10;U+MGPtClCJWIEPYpaqhD6FIpfVmTRT9zHXH0zq63GKLsK2l6HCLctnKuVCItNhwXauxoW1P5U/xa&#10;DV8f59P3Qu2rN/vSDW5Uku1Sav30OG5WIAKN4R6+td+Nhm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mJ/EAAAA3AAAAA8AAAAAAAAAAAAAAAAAmAIAAGRycy9k&#10;b3ducmV2LnhtbFBLBQYAAAAABAAEAPUAAACJAwAAAAA=&#10;" filled="f" stroked="f">
                  <v:textbox>
                    <w:txbxContent>
                      <w:p w14:paraId="76E5A1EF" w14:textId="77777777" w:rsidR="005C5F94" w:rsidRPr="001A61D1"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Register Bus Master I</w:t>
                        </w:r>
                        <w:r w:rsidRPr="001A61D1">
                          <w:rPr>
                            <w:rFonts w:asciiTheme="minorHAnsi" w:hAnsi="Calibri" w:cstheme="minorBidi"/>
                            <w:color w:val="000000" w:themeColor="text1"/>
                            <w:kern w:val="24"/>
                            <w:sz w:val="28"/>
                            <w:szCs w:val="28"/>
                          </w:rPr>
                          <w:t>nterface</w:t>
                        </w:r>
                      </w:p>
                    </w:txbxContent>
                  </v:textbox>
                </v:shape>
                <v:shape id="Straight Arrow Connector 963" o:spid="_x0000_s1055" type="#_x0000_t32" style="position:absolute;left:10804;top:23932;width:1400;height:4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DPcQAAADcAAAADwAAAGRycy9kb3ducmV2LnhtbESPQUsDMRSE74L/ITzBm81qadS1aSmC&#10;Ir21K56fm+dmcfOyTdJ221/fFAo9DjPzDTOdD64TOwqx9azhcVSAIK69abnR8F19PLyAiAnZYOeZ&#10;NBwownx2ezPF0vg9r2i3To3IEI4larAp9aWUsbbkMI58T5y9Px8cpixDI03AfYa7Tj4VhZIOW84L&#10;Fnt6t1T/r7dOw2+1MROrKrMMY6/U4fjzvNx+an1/NyzeQCQa0jV8aX8ZDa9qDOcz+QjI2Q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UM9xAAAANwAAAAPAAAAAAAAAAAA&#10;AAAAAKECAABkcnMvZG93bnJldi54bWxQSwUGAAAAAAQABAD5AAAAkgMAAAAA&#10;" strokecolor="#4579b8 [3044]">
                  <v:stroke endarrow="block"/>
                </v:shape>
              </v:group>
            </w:pict>
          </mc:Fallback>
        </mc:AlternateContent>
      </w:r>
      <w:r w:rsidR="00A40B9E" w:rsidRPr="00515154">
        <w:rPr>
          <w:rFonts w:asciiTheme="majorHAnsi" w:hAnsiTheme="majorHAnsi"/>
        </w:rPr>
        <w:t>The register bus layer uses a 32-bit address space (4GB of address space). The bottom 2GB is customer address space. The customer may map any number of devices in this space.</w:t>
      </w:r>
    </w:p>
    <w:p w14:paraId="62824196" w14:textId="5E6617C0" w:rsidR="00CB7FA2" w:rsidRPr="00515154" w:rsidRDefault="00CB7FA2" w:rsidP="00D0510B">
      <w:pPr>
        <w:rPr>
          <w:rFonts w:asciiTheme="majorHAnsi" w:hAnsiTheme="majorHAnsi"/>
        </w:rPr>
      </w:pPr>
    </w:p>
    <w:p w14:paraId="3A1B09C2" w14:textId="77777777" w:rsidR="00CB7FA2" w:rsidRPr="00515154" w:rsidRDefault="00CB7FA2" w:rsidP="00D0510B">
      <w:pPr>
        <w:rPr>
          <w:rFonts w:asciiTheme="majorHAnsi" w:hAnsiTheme="majorHAnsi"/>
        </w:rPr>
      </w:pPr>
    </w:p>
    <w:p w14:paraId="5D48BFCA" w14:textId="77777777" w:rsidR="00A40B9E" w:rsidRPr="00515154" w:rsidRDefault="00A40B9E" w:rsidP="00D0510B">
      <w:pPr>
        <w:rPr>
          <w:rFonts w:asciiTheme="majorHAnsi" w:hAnsiTheme="majorHAnsi"/>
        </w:rPr>
      </w:pPr>
    </w:p>
    <w:p w14:paraId="3C77FA2B" w14:textId="2AC5661B" w:rsidR="00A40B9E" w:rsidRPr="00515154" w:rsidRDefault="00A40B9E" w:rsidP="00D0510B">
      <w:pPr>
        <w:rPr>
          <w:rFonts w:asciiTheme="majorHAnsi" w:hAnsiTheme="majorHAnsi"/>
        </w:rPr>
      </w:pPr>
    </w:p>
    <w:p w14:paraId="61C51FC8" w14:textId="77777777" w:rsidR="00A40B9E" w:rsidRPr="00515154" w:rsidRDefault="00A40B9E" w:rsidP="00D0510B">
      <w:pPr>
        <w:rPr>
          <w:rFonts w:asciiTheme="majorHAnsi" w:hAnsiTheme="majorHAnsi"/>
        </w:rPr>
      </w:pPr>
    </w:p>
    <w:p w14:paraId="62612587" w14:textId="77777777" w:rsidR="00A40B9E" w:rsidRPr="00515154" w:rsidRDefault="00A40B9E" w:rsidP="00D0510B">
      <w:pPr>
        <w:rPr>
          <w:rFonts w:asciiTheme="majorHAnsi" w:hAnsiTheme="majorHAnsi"/>
        </w:rPr>
      </w:pPr>
    </w:p>
    <w:p w14:paraId="43E99F22" w14:textId="77777777" w:rsidR="00A40B9E" w:rsidRPr="00515154" w:rsidRDefault="00A40B9E" w:rsidP="00D0510B">
      <w:pPr>
        <w:pStyle w:val="Caption"/>
        <w:rPr>
          <w:rFonts w:asciiTheme="majorHAnsi" w:hAnsiTheme="majorHAnsi"/>
        </w:rPr>
      </w:pPr>
    </w:p>
    <w:p w14:paraId="748AB530" w14:textId="77777777" w:rsidR="00A40B9E" w:rsidRPr="00515154" w:rsidRDefault="00A40B9E" w:rsidP="00D0510B">
      <w:pPr>
        <w:pStyle w:val="Caption"/>
        <w:rPr>
          <w:rFonts w:asciiTheme="majorHAnsi" w:hAnsiTheme="majorHAnsi"/>
        </w:rPr>
      </w:pPr>
    </w:p>
    <w:p w14:paraId="0855EA7A" w14:textId="77777777" w:rsidR="00A40B9E" w:rsidRPr="00515154" w:rsidRDefault="00A40B9E" w:rsidP="00D0510B">
      <w:pPr>
        <w:pStyle w:val="Caption"/>
        <w:rPr>
          <w:rFonts w:asciiTheme="majorHAnsi" w:hAnsiTheme="majorHAnsi"/>
        </w:rPr>
      </w:pPr>
    </w:p>
    <w:p w14:paraId="6310FD7F" w14:textId="77777777" w:rsidR="00A40B9E" w:rsidRPr="00515154" w:rsidRDefault="00A40B9E" w:rsidP="00D0510B">
      <w:pPr>
        <w:pStyle w:val="Caption"/>
        <w:rPr>
          <w:rFonts w:asciiTheme="majorHAnsi" w:hAnsiTheme="majorHAnsi"/>
        </w:rPr>
      </w:pPr>
    </w:p>
    <w:p w14:paraId="1DD9CD4D" w14:textId="77777777" w:rsidR="00A40B9E" w:rsidRPr="00515154" w:rsidRDefault="00A40B9E" w:rsidP="00D0510B">
      <w:pPr>
        <w:pStyle w:val="Caption"/>
        <w:rPr>
          <w:rFonts w:asciiTheme="majorHAnsi" w:hAnsiTheme="majorHAnsi"/>
        </w:rPr>
      </w:pPr>
    </w:p>
    <w:p w14:paraId="47A5C67C" w14:textId="77777777" w:rsidR="00A40B9E" w:rsidRPr="00515154" w:rsidRDefault="00A40B9E" w:rsidP="00D0510B">
      <w:pPr>
        <w:pStyle w:val="Caption"/>
        <w:rPr>
          <w:rFonts w:asciiTheme="majorHAnsi" w:hAnsiTheme="majorHAnsi"/>
        </w:rPr>
      </w:pPr>
    </w:p>
    <w:p w14:paraId="3DBC4FC6" w14:textId="77777777" w:rsidR="00A40B9E" w:rsidRPr="00515154" w:rsidRDefault="00A40B9E" w:rsidP="00D0510B">
      <w:pPr>
        <w:pStyle w:val="Caption"/>
        <w:jc w:val="center"/>
        <w:rPr>
          <w:rFonts w:asciiTheme="majorHAnsi" w:hAnsiTheme="majorHAnsi"/>
        </w:rPr>
      </w:pPr>
      <w:bookmarkStart w:id="164" w:name="_Toc407102508"/>
      <w:bookmarkStart w:id="165" w:name="_Toc416806480"/>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1</w:t>
      </w:r>
      <w:r w:rsidRPr="00515154">
        <w:rPr>
          <w:rFonts w:asciiTheme="majorHAnsi" w:hAnsiTheme="majorHAnsi"/>
          <w:noProof/>
        </w:rPr>
        <w:fldChar w:fldCharType="end"/>
      </w:r>
      <w:r w:rsidRPr="00515154">
        <w:rPr>
          <w:rFonts w:asciiTheme="majorHAnsi" w:hAnsiTheme="majorHAnsi"/>
        </w:rPr>
        <w:t>: Regbus Layer Communication</w:t>
      </w:r>
      <w:bookmarkEnd w:id="164"/>
      <w:bookmarkEnd w:id="165"/>
    </w:p>
    <w:p w14:paraId="7C4D38C4" w14:textId="77777777" w:rsidR="00A40B9E" w:rsidRPr="00515154" w:rsidRDefault="00A40B9E" w:rsidP="00D0510B">
      <w:pPr>
        <w:rPr>
          <w:rFonts w:asciiTheme="majorHAnsi" w:hAnsiTheme="majorHAnsi"/>
        </w:rPr>
      </w:pPr>
      <w:r w:rsidRPr="00515154">
        <w:rPr>
          <w:rFonts w:asciiTheme="majorHAnsi" w:hAnsiTheme="majorHAnsi"/>
        </w:rPr>
        <w:br w:type="page"/>
      </w:r>
    </w:p>
    <w:p w14:paraId="255A90B4" w14:textId="1170AE28" w:rsidR="00A40B9E" w:rsidRPr="00515154" w:rsidRDefault="00A40B9E" w:rsidP="00D0510B">
      <w:pPr>
        <w:rPr>
          <w:rFonts w:asciiTheme="majorHAnsi" w:hAnsiTheme="majorHAnsi"/>
        </w:rPr>
      </w:pPr>
      <w:r w:rsidRPr="00515154">
        <w:rPr>
          <w:rFonts w:asciiTheme="majorHAnsi" w:hAnsiTheme="majorHAnsi"/>
        </w:rPr>
        <w:lastRenderedPageBreak/>
        <w:t>The Regbus layer is physically distinct from the other NoC layers.  It is also implemented using Netspeed routers and uses the same topology as the other layers.  At each grid poin</w:t>
      </w:r>
      <w:r w:rsidR="001F564C">
        <w:rPr>
          <w:rFonts w:asciiTheme="majorHAnsi" w:hAnsiTheme="majorHAnsi"/>
        </w:rPr>
        <w:t xml:space="preserve">t or node in a multilayer NoC, </w:t>
      </w:r>
      <w:r w:rsidRPr="00515154">
        <w:rPr>
          <w:rFonts w:asciiTheme="majorHAnsi" w:hAnsiTheme="majorHAnsi"/>
        </w:rPr>
        <w:t xml:space="preserve">a Ring master unit is instantiated connected with a regbus layer router. All configurable registers in every bridge or router at that node is accessible through a ring interconnect from the ring master. The regbus interconnect thus takes the form of a NoC, with a ring master at every node where a data layer noc element exists. At each such node, a ring interconnect exists that communicates with all the noc element registers.  It is assumed that traffic on this layer is low bandwidth and Nocstudio only allows minimal user intervention during the building of this network. It by default tries to minimize the cost of regbus by sizing the data widths to 32b or lower.  </w:t>
      </w:r>
    </w:p>
    <w:p w14:paraId="1E6DFF31" w14:textId="77777777" w:rsidR="00A40B9E" w:rsidRPr="00515154" w:rsidRDefault="00A40B9E" w:rsidP="00D0510B">
      <w:pPr>
        <w:rPr>
          <w:rFonts w:asciiTheme="majorHAnsi" w:hAnsiTheme="majorHAnsi"/>
        </w:rPr>
      </w:pPr>
      <w:r w:rsidRPr="00515154">
        <w:rPr>
          <w:rFonts w:asciiTheme="majorHAnsi" w:hAnsiTheme="majorHAnsi"/>
        </w:rPr>
        <w:t xml:space="preserve">To conserve power, the Regbus layer runs at a frequency different from that of the rest of the NoC layers. The Regbus Master bridge, regbus routers and ringmaster all run at a common frequency. The Ringmaster implements asynchronous clock domain crossing, and the ring runs at the same frequency as the NoC elements on the Primary layers of the NoC. Regbus, should thus be a power efficient but easily timing closed portion of the NoC. </w:t>
      </w:r>
    </w:p>
    <w:p w14:paraId="7CE3BE4F" w14:textId="4C61EAE9" w:rsidR="00A40B9E" w:rsidRPr="00515154" w:rsidRDefault="00A40B9E" w:rsidP="00D0510B">
      <w:pPr>
        <w:pStyle w:val="Heading1"/>
        <w:ind w:left="0"/>
      </w:pPr>
      <w:bookmarkStart w:id="166" w:name="_Toc407102493"/>
      <w:bookmarkStart w:id="167" w:name="_Toc407102548"/>
      <w:bookmarkStart w:id="168" w:name="_Toc416806470"/>
      <w:bookmarkStart w:id="169" w:name="_Toc448564703"/>
      <w:r w:rsidRPr="00515154">
        <w:lastRenderedPageBreak/>
        <w:t>Register Bus using NocStudio</w:t>
      </w:r>
      <w:bookmarkEnd w:id="166"/>
      <w:bookmarkEnd w:id="167"/>
      <w:bookmarkEnd w:id="168"/>
      <w:bookmarkEnd w:id="169"/>
    </w:p>
    <w:p w14:paraId="4808CFCA" w14:textId="222A573B"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Add</w:t>
      </w:r>
      <w:r w:rsidR="00515154">
        <w:rPr>
          <w:rFonts w:asciiTheme="majorHAnsi" w:hAnsiTheme="majorHAnsi"/>
        </w:rPr>
        <w:t>ing the register bus to the NoC</w:t>
      </w:r>
    </w:p>
    <w:p w14:paraId="1518523A"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A regbus layer is added to the NoC through the new_mesh command.</w:t>
      </w:r>
    </w:p>
    <w:p w14:paraId="502830A1" w14:textId="38305B1E" w:rsidR="00A40B9E" w:rsidRPr="00515154" w:rsidRDefault="00A40B9E" w:rsidP="00D0510B">
      <w:pPr>
        <w:pStyle w:val="Command"/>
        <w:ind w:left="1440" w:right="0"/>
        <w:rPr>
          <w:rFonts w:asciiTheme="majorHAnsi" w:hAnsiTheme="majorHAnsi"/>
        </w:rPr>
      </w:pPr>
      <w:r w:rsidRPr="00515154">
        <w:rPr>
          <w:rFonts w:asciiTheme="majorHAnsi" w:hAnsiTheme="majorHAnsi"/>
        </w:rPr>
        <w:t xml:space="preserve">new_mesh 4 4 2 test_project </w:t>
      </w:r>
    </w:p>
    <w:p w14:paraId="30DE5EB7" w14:textId="77777777" w:rsidR="00A40B9E" w:rsidRPr="00515154" w:rsidRDefault="00A40B9E" w:rsidP="00D0510B">
      <w:pPr>
        <w:pStyle w:val="Body"/>
        <w:rPr>
          <w:rFonts w:asciiTheme="majorHAnsi" w:hAnsiTheme="majorHAnsi"/>
        </w:rPr>
      </w:pPr>
      <w:r w:rsidRPr="00515154">
        <w:rPr>
          <w:rFonts w:asciiTheme="majorHAnsi" w:hAnsiTheme="majorHAnsi"/>
        </w:rPr>
        <w:t xml:space="preserve">              To enable Regbus, add “regbus_enabled” after &lt;project_name&gt;.</w:t>
      </w:r>
    </w:p>
    <w:p w14:paraId="5DE45E3B" w14:textId="32245202" w:rsidR="00A40B9E" w:rsidRPr="00515154" w:rsidRDefault="00A40B9E" w:rsidP="00D0510B">
      <w:pPr>
        <w:pStyle w:val="Command"/>
        <w:ind w:left="1440" w:right="0"/>
        <w:rPr>
          <w:rFonts w:asciiTheme="majorHAnsi" w:hAnsiTheme="majorHAnsi"/>
        </w:rPr>
      </w:pPr>
      <w:r w:rsidRPr="00515154">
        <w:rPr>
          <w:rFonts w:asciiTheme="majorHAnsi" w:hAnsiTheme="majorHAnsi"/>
        </w:rPr>
        <w:t xml:space="preserve">new_mesh 4 4 2 test_project regbus_enabled  </w:t>
      </w:r>
    </w:p>
    <w:p w14:paraId="1CFFEFC7" w14:textId="77777777" w:rsidR="00A40B9E" w:rsidRPr="00515154" w:rsidRDefault="00A40B9E" w:rsidP="00D0510B">
      <w:pPr>
        <w:pStyle w:val="Body"/>
        <w:rPr>
          <w:rFonts w:asciiTheme="majorHAnsi" w:hAnsiTheme="majorHAnsi"/>
          <w:b/>
        </w:rPr>
      </w:pPr>
    </w:p>
    <w:p w14:paraId="219E5FD0"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Visual Representation of the Regbus layer in the NocStudio GUI:</w:t>
      </w:r>
    </w:p>
    <w:p w14:paraId="3B28D37F" w14:textId="77777777" w:rsidR="009C4534" w:rsidRDefault="009C4534" w:rsidP="00D0510B">
      <w:pPr>
        <w:pStyle w:val="ListParagraph"/>
        <w:ind w:left="0"/>
        <w:rPr>
          <w:rFonts w:asciiTheme="majorHAnsi" w:hAnsiTheme="majorHAnsi"/>
        </w:rPr>
      </w:pPr>
    </w:p>
    <w:p w14:paraId="53CE8315"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The regbus layer is represented by a ‘R’ in the layer selection buttons.</w:t>
      </w:r>
    </w:p>
    <w:p w14:paraId="34879246" w14:textId="77777777" w:rsidR="00A40B9E" w:rsidRPr="00515154" w:rsidRDefault="00A40B9E" w:rsidP="00D0510B">
      <w:pPr>
        <w:pStyle w:val="ListParagraph"/>
        <w:ind w:left="0"/>
        <w:jc w:val="center"/>
        <w:rPr>
          <w:rFonts w:asciiTheme="majorHAnsi" w:hAnsiTheme="majorHAnsi"/>
        </w:rPr>
      </w:pPr>
      <w:r w:rsidRPr="00515154">
        <w:rPr>
          <w:rFonts w:asciiTheme="majorHAnsi" w:hAnsiTheme="majorHAnsi"/>
          <w:noProof/>
        </w:rPr>
        <w:drawing>
          <wp:inline distT="0" distB="0" distL="0" distR="0" wp14:anchorId="117B8E95" wp14:editId="4C199B0F">
            <wp:extent cx="2815868" cy="872011"/>
            <wp:effectExtent l="0" t="0" r="381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Studio Layer Selection.png"/>
                    <pic:cNvPicPr/>
                  </pic:nvPicPr>
                  <pic:blipFill rotWithShape="1">
                    <a:blip r:embed="rId10">
                      <a:extLst>
                        <a:ext uri="{28A0092B-C50C-407E-A947-70E740481C1C}">
                          <a14:useLocalDpi xmlns:a14="http://schemas.microsoft.com/office/drawing/2010/main" val="0"/>
                        </a:ext>
                      </a:extLst>
                    </a:blip>
                    <a:srcRect r="58959" b="77394"/>
                    <a:stretch/>
                  </pic:blipFill>
                  <pic:spPr bwMode="auto">
                    <a:xfrm>
                      <a:off x="0" y="0"/>
                      <a:ext cx="2814625" cy="871626"/>
                    </a:xfrm>
                    <a:prstGeom prst="rect">
                      <a:avLst/>
                    </a:prstGeom>
                    <a:ln>
                      <a:noFill/>
                    </a:ln>
                    <a:extLst>
                      <a:ext uri="{53640926-AAD7-44D8-BBD7-CCE9431645EC}">
                        <a14:shadowObscured xmlns:a14="http://schemas.microsoft.com/office/drawing/2010/main"/>
                      </a:ext>
                    </a:extLst>
                  </pic:spPr>
                </pic:pic>
              </a:graphicData>
            </a:graphic>
          </wp:inline>
        </w:drawing>
      </w:r>
    </w:p>
    <w:p w14:paraId="50035282" w14:textId="77777777" w:rsidR="00A40B9E" w:rsidRPr="00515154" w:rsidRDefault="00A40B9E" w:rsidP="00D0510B">
      <w:pPr>
        <w:pStyle w:val="Caption"/>
        <w:ind w:firstLine="720"/>
        <w:jc w:val="center"/>
        <w:rPr>
          <w:rFonts w:asciiTheme="majorHAnsi" w:hAnsiTheme="majorHAnsi"/>
        </w:rPr>
      </w:pPr>
      <w:bookmarkStart w:id="170" w:name="_Toc407102509"/>
      <w:bookmarkStart w:id="171" w:name="_Toc416806481"/>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2</w:t>
      </w:r>
      <w:r w:rsidRPr="00515154">
        <w:rPr>
          <w:rFonts w:asciiTheme="majorHAnsi" w:hAnsiTheme="majorHAnsi"/>
          <w:noProof/>
        </w:rPr>
        <w:fldChar w:fldCharType="end"/>
      </w:r>
      <w:r w:rsidRPr="00515154">
        <w:rPr>
          <w:rFonts w:asciiTheme="majorHAnsi" w:hAnsiTheme="majorHAnsi"/>
        </w:rPr>
        <w:t>: Regbus Layer Selection in NocStudio</w:t>
      </w:r>
      <w:bookmarkEnd w:id="170"/>
      <w:bookmarkEnd w:id="171"/>
    </w:p>
    <w:p w14:paraId="2A811F38" w14:textId="77777777" w:rsidR="00A40B9E" w:rsidRPr="00515154" w:rsidRDefault="00A40B9E" w:rsidP="00D0510B">
      <w:pPr>
        <w:pStyle w:val="ListParagraph"/>
        <w:ind w:left="0"/>
        <w:rPr>
          <w:rFonts w:asciiTheme="majorHAnsi" w:hAnsiTheme="majorHAnsi"/>
        </w:rPr>
      </w:pPr>
    </w:p>
    <w:p w14:paraId="53700872"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 xml:space="preserve">Adding customer registers: </w:t>
      </w:r>
    </w:p>
    <w:p w14:paraId="0C00E079"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Customer registers can be added using the add_host command, and adding a port to a host of the type ‘regbus’. The current release of NocStudio does not support customer registers over the NetSpeed regbus. </w:t>
      </w:r>
    </w:p>
    <w:p w14:paraId="18B03A61" w14:textId="395A0CE9" w:rsidR="00A40B9E" w:rsidRPr="00515154" w:rsidRDefault="00A40B9E" w:rsidP="00D0510B">
      <w:pPr>
        <w:pStyle w:val="Command"/>
        <w:ind w:left="1440" w:right="0"/>
        <w:rPr>
          <w:rFonts w:asciiTheme="majorHAnsi" w:hAnsiTheme="majorHAnsi"/>
        </w:rPr>
      </w:pPr>
      <w:r w:rsidRPr="00515154">
        <w:rPr>
          <w:rFonts w:asciiTheme="majorHAnsi" w:hAnsiTheme="majorHAnsi"/>
        </w:rPr>
        <w:t>add_host h0 color blue pos 5 bridge t stream bridge r regbus</w:t>
      </w:r>
    </w:p>
    <w:p w14:paraId="3BBC6C76" w14:textId="77777777" w:rsidR="00A40B9E" w:rsidRPr="00515154" w:rsidRDefault="00A40B9E" w:rsidP="00D0510B">
      <w:pPr>
        <w:autoSpaceDE w:val="0"/>
        <w:autoSpaceDN w:val="0"/>
        <w:adjustRightInd w:val="0"/>
        <w:spacing w:after="0" w:line="240" w:lineRule="auto"/>
        <w:ind w:firstLine="720"/>
        <w:rPr>
          <w:rFonts w:asciiTheme="majorHAnsi" w:hAnsiTheme="majorHAnsi" w:cs="Courier New"/>
        </w:rPr>
      </w:pPr>
    </w:p>
    <w:p w14:paraId="4699C0CF" w14:textId="77777777" w:rsidR="00A40B9E" w:rsidRPr="00515154" w:rsidRDefault="00A40B9E" w:rsidP="00D0510B">
      <w:pPr>
        <w:autoSpaceDE w:val="0"/>
        <w:autoSpaceDN w:val="0"/>
        <w:adjustRightInd w:val="0"/>
        <w:spacing w:after="0" w:line="240" w:lineRule="auto"/>
        <w:rPr>
          <w:rFonts w:asciiTheme="majorHAnsi" w:hAnsiTheme="majorHAnsi" w:cs="Courier New"/>
        </w:rPr>
      </w:pPr>
      <w:r w:rsidRPr="00515154">
        <w:rPr>
          <w:rFonts w:asciiTheme="majorHAnsi" w:hAnsiTheme="majorHAnsi" w:cs="Courier New"/>
        </w:rPr>
        <w:t>The customer register address range can be assigned anywhere within the 0 to 2GB range, when addresses are not compressed (See item 7 for compressed addresses).</w:t>
      </w:r>
    </w:p>
    <w:p w14:paraId="30871DAD" w14:textId="4EAE1F36" w:rsidR="00A40B9E" w:rsidRPr="00515154" w:rsidRDefault="00A40B9E" w:rsidP="00D0510B">
      <w:pPr>
        <w:pStyle w:val="Command"/>
        <w:ind w:left="1440" w:right="0"/>
        <w:rPr>
          <w:rFonts w:asciiTheme="majorHAnsi" w:hAnsiTheme="majorHAnsi"/>
        </w:rPr>
      </w:pPr>
      <w:r w:rsidRPr="00515154">
        <w:rPr>
          <w:rFonts w:asciiTheme="majorHAnsi" w:hAnsiTheme="majorHAnsi"/>
        </w:rPr>
        <w:lastRenderedPageBreak/>
        <w:t>add_range h0/r h0_regbus 0x0-0xffff</w:t>
      </w:r>
    </w:p>
    <w:p w14:paraId="3276FA48" w14:textId="77777777" w:rsidR="00A40B9E" w:rsidRPr="00515154" w:rsidRDefault="00A40B9E" w:rsidP="00D0510B">
      <w:pPr>
        <w:pStyle w:val="ListParagraph"/>
        <w:ind w:left="0"/>
        <w:rPr>
          <w:rFonts w:asciiTheme="majorHAnsi" w:hAnsiTheme="majorHAnsi"/>
        </w:rPr>
      </w:pPr>
    </w:p>
    <w:p w14:paraId="7F76B3E7"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Enabling downsizing on the regbus rings:</w:t>
      </w:r>
    </w:p>
    <w:p w14:paraId="07E09BD5"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The mesh_prop ‘regbus_ring_width’ can be used to change the width of the regbus ring. Supported widths are 9, 18 and 36, to be able to support integral multiples of an 8-bit data beat accompanied with a 1-bit byte enable. The default width of the ring, when no mesh_prop is specified, is 9 bits. </w:t>
      </w:r>
    </w:p>
    <w:p w14:paraId="4EC6F80B"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This width applies to the link between the regbus layer router and the ring master, as well as the actual ring itself. Reducing this width saves wire routing when the ring master is farther away from the regbus router. It also saves area within the ring master. Increasing this width reduces regbus layer latency.</w:t>
      </w:r>
    </w:p>
    <w:p w14:paraId="606D3DF4" w14:textId="56C91754" w:rsidR="00A40B9E" w:rsidRPr="00515154" w:rsidRDefault="00A40B9E" w:rsidP="00D0510B">
      <w:pPr>
        <w:pStyle w:val="Command"/>
        <w:ind w:left="2160" w:right="0"/>
        <w:rPr>
          <w:rFonts w:asciiTheme="majorHAnsi" w:hAnsiTheme="majorHAnsi"/>
          <w:b/>
        </w:rPr>
      </w:pPr>
      <w:r w:rsidRPr="00515154">
        <w:rPr>
          <w:rFonts w:asciiTheme="majorHAnsi" w:hAnsiTheme="majorHAnsi"/>
        </w:rPr>
        <w:t>mesh_prop regbus_ring_width 18</w:t>
      </w:r>
    </w:p>
    <w:p w14:paraId="59EE9474" w14:textId="77777777" w:rsidR="00A40B9E" w:rsidRPr="00515154" w:rsidRDefault="00A40B9E" w:rsidP="00D0510B">
      <w:pPr>
        <w:pStyle w:val="ListParagraph"/>
        <w:ind w:left="0"/>
        <w:rPr>
          <w:rFonts w:asciiTheme="majorHAnsi" w:hAnsiTheme="majorHAnsi"/>
          <w:b/>
        </w:rPr>
      </w:pPr>
    </w:p>
    <w:p w14:paraId="30C205AD" w14:textId="2DDC683B" w:rsidR="00A40B9E" w:rsidRPr="00515154" w:rsidRDefault="00CB7FA2" w:rsidP="00D0510B">
      <w:pPr>
        <w:pStyle w:val="ListParagraph"/>
        <w:ind w:left="0"/>
        <w:rPr>
          <w:rFonts w:asciiTheme="majorHAnsi" w:hAnsiTheme="majorHAnsi"/>
        </w:rPr>
      </w:pPr>
      <w:r>
        <w:rPr>
          <w:rFonts w:asciiTheme="majorHAnsi" w:hAnsiTheme="majorHAnsi"/>
        </w:rPr>
        <w:t xml:space="preserve">      </w:t>
      </w:r>
      <w:r w:rsidR="00A40B9E" w:rsidRPr="00515154">
        <w:rPr>
          <w:rFonts w:asciiTheme="majorHAnsi" w:hAnsiTheme="majorHAnsi"/>
        </w:rPr>
        <w:t>regbus_ring_width &lt;bits&gt;: The width of regbus rings</w:t>
      </w:r>
    </w:p>
    <w:p w14:paraId="1E608807" w14:textId="6E6C6898" w:rsidR="00A40B9E" w:rsidRPr="00CB7FA2" w:rsidRDefault="00CB7FA2" w:rsidP="00D0510B">
      <w:pPr>
        <w:rPr>
          <w:rFonts w:asciiTheme="majorHAnsi" w:hAnsiTheme="majorHAnsi"/>
          <w:i/>
        </w:rPr>
      </w:pPr>
      <w:r>
        <w:rPr>
          <w:rFonts w:asciiTheme="majorHAnsi" w:hAnsiTheme="majorHAnsi"/>
        </w:rPr>
        <w:t xml:space="preserve">      </w:t>
      </w:r>
      <w:r w:rsidR="00A40B9E" w:rsidRPr="00CB7FA2">
        <w:rPr>
          <w:rFonts w:asciiTheme="majorHAnsi" w:hAnsiTheme="majorHAnsi"/>
          <w:i/>
        </w:rPr>
        <w:t>Allowed values: 9, 18, 36</w:t>
      </w:r>
    </w:p>
    <w:p w14:paraId="795437A8" w14:textId="7002D234" w:rsidR="00A40B9E" w:rsidRPr="00515154" w:rsidRDefault="00A40B9E" w:rsidP="00D0510B">
      <w:pPr>
        <w:pStyle w:val="ListParagraph"/>
        <w:ind w:left="0"/>
        <w:rPr>
          <w:rFonts w:asciiTheme="majorHAnsi" w:hAnsiTheme="majorHAnsi"/>
        </w:rPr>
      </w:pPr>
      <w:r w:rsidRPr="00515154">
        <w:rPr>
          <w:rFonts w:asciiTheme="majorHAnsi" w:hAnsiTheme="majorHAnsi"/>
        </w:rPr>
        <w:t>Regbus rings can have width 9, 18 or 36; narrower rings have less</w:t>
      </w:r>
      <w:r w:rsidR="009C4534">
        <w:rPr>
          <w:rFonts w:asciiTheme="majorHAnsi" w:hAnsiTheme="majorHAnsi"/>
        </w:rPr>
        <w:t xml:space="preserve"> </w:t>
      </w:r>
      <w:r w:rsidRPr="00515154">
        <w:rPr>
          <w:rFonts w:asciiTheme="majorHAnsi" w:hAnsiTheme="majorHAnsi"/>
        </w:rPr>
        <w:t>throughput but less area cost.  This property also affects the width of</w:t>
      </w:r>
      <w:r w:rsidR="009C4534">
        <w:rPr>
          <w:rFonts w:asciiTheme="majorHAnsi" w:hAnsiTheme="majorHAnsi"/>
        </w:rPr>
        <w:t xml:space="preserve"> </w:t>
      </w:r>
      <w:r w:rsidRPr="00515154">
        <w:rPr>
          <w:rFonts w:asciiTheme="majorHAnsi" w:hAnsiTheme="majorHAnsi"/>
        </w:rPr>
        <w:t>the connection from router to ring master.</w:t>
      </w:r>
    </w:p>
    <w:p w14:paraId="2EE82144" w14:textId="77777777" w:rsidR="00A40B9E" w:rsidRPr="00515154" w:rsidRDefault="00A40B9E" w:rsidP="00D0510B">
      <w:pPr>
        <w:pStyle w:val="ListParagraph"/>
        <w:ind w:left="0"/>
        <w:rPr>
          <w:rFonts w:asciiTheme="majorHAnsi" w:hAnsiTheme="majorHAnsi"/>
          <w:b/>
        </w:rPr>
      </w:pPr>
    </w:p>
    <w:p w14:paraId="1A5103A6"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Enabling address compression:</w:t>
      </w:r>
    </w:p>
    <w:p w14:paraId="436C95B2" w14:textId="4B22F5D1" w:rsidR="00A40B9E" w:rsidRPr="00515154" w:rsidRDefault="00A40B9E" w:rsidP="00D0510B">
      <w:pPr>
        <w:pStyle w:val="Body"/>
        <w:rPr>
          <w:rFonts w:asciiTheme="majorHAnsi" w:hAnsiTheme="majorHAnsi" w:cs="Calibri"/>
          <w:szCs w:val="22"/>
        </w:rPr>
      </w:pPr>
      <w:r w:rsidRPr="00515154">
        <w:rPr>
          <w:rFonts w:asciiTheme="majorHAnsi" w:hAnsiTheme="majorHAnsi" w:cs="Calibri"/>
          <w:szCs w:val="22"/>
        </w:rPr>
        <w:t xml:space="preserve">The default regbus address policy of NocStudio implements a “Node </w:t>
      </w:r>
      <w:r w:rsidR="009C4534">
        <w:rPr>
          <w:rFonts w:asciiTheme="majorHAnsi" w:hAnsiTheme="majorHAnsi" w:cs="Calibri"/>
          <w:szCs w:val="22"/>
        </w:rPr>
        <w:t xml:space="preserve">based” address map </w:t>
      </w:r>
      <w:r w:rsidRPr="00515154">
        <w:rPr>
          <w:rFonts w:asciiTheme="majorHAnsi" w:hAnsiTheme="majorHAnsi" w:cs="Calibri"/>
          <w:szCs w:val="22"/>
        </w:rPr>
        <w:t xml:space="preserve">of NoC elements, with space reserved for the maximum number of nodes (256), the maximum number of layers (8), with a maximum of noc elements per node (32), each with an 8kB space. While this has some nice properties for decoding simplicity, the NoC space allocated is fixed to 256 nodes x 256kB = 64MB, which when future proofed to 8192 nodes expands to 2GB. </w:t>
      </w:r>
    </w:p>
    <w:p w14:paraId="1CB8A4FE" w14:textId="2110A233" w:rsidR="00A40B9E" w:rsidRDefault="00515154" w:rsidP="00D0510B">
      <w:pPr>
        <w:pStyle w:val="Body"/>
        <w:rPr>
          <w:rFonts w:asciiTheme="majorHAnsi" w:hAnsiTheme="majorHAnsi" w:cs="Calibri"/>
          <w:szCs w:val="22"/>
        </w:rPr>
      </w:pPr>
      <w:r>
        <w:rPr>
          <w:rFonts w:asciiTheme="majorHAnsi" w:hAnsiTheme="majorHAnsi" w:cs="Calibri"/>
          <w:szCs w:val="22"/>
        </w:rPr>
        <w:t xml:space="preserve">A </w:t>
      </w:r>
      <w:r w:rsidR="00A40B9E" w:rsidRPr="00515154">
        <w:rPr>
          <w:rFonts w:asciiTheme="majorHAnsi" w:hAnsiTheme="majorHAnsi" w:cs="Calibri"/>
          <w:szCs w:val="22"/>
        </w:rPr>
        <w:t xml:space="preserve">different scheme for Regbus address space is available via the mesh_prop ‘compact_regbus_address_space’. This scheme moves away from node based addressing, to a more traditional addressing scheme. A mesh_prop ‘noc_register_base’ is available to decide the start of the NoC register addresses. </w:t>
      </w:r>
      <w:r>
        <w:rPr>
          <w:rFonts w:asciiTheme="majorHAnsi" w:hAnsiTheme="majorHAnsi" w:cs="Calibri"/>
          <w:szCs w:val="22"/>
        </w:rPr>
        <w:t>Salient features</w:t>
      </w:r>
      <w:r w:rsidR="00A40B9E" w:rsidRPr="00515154">
        <w:rPr>
          <w:rFonts w:asciiTheme="majorHAnsi" w:hAnsiTheme="majorHAnsi" w:cs="Calibri"/>
          <w:szCs w:val="22"/>
        </w:rPr>
        <w:t xml:space="preserve">: </w:t>
      </w:r>
    </w:p>
    <w:p w14:paraId="42DDACCA"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t>NoC space is now compressed, and not sparse, resulting in a smaller reserved footprint.</w:t>
      </w:r>
    </w:p>
    <w:p w14:paraId="4D3A90E2"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lastRenderedPageBreak/>
        <w:t>User control is available to reserve the address range to be allocated for NoC elements, and NocStudio will operate within that space when possible, and indicate an error if the range is insufficient.</w:t>
      </w:r>
    </w:p>
    <w:p w14:paraId="5AD4FD39"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t>NoC elements are all present in a contiguous address block</w:t>
      </w:r>
    </w:p>
    <w:p w14:paraId="38036CB8"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t>NoC elements may be bridges and routers, and also other NetSpeed agents such as Coherency IP blocks, and the Tunnel block that will allow Regbus access from primary layer host bridges. Other such NetSpeed IP blocks may be added in the future.</w:t>
      </w:r>
    </w:p>
    <w:p w14:paraId="766E8FBB" w14:textId="77777777" w:rsidR="00A40B9E" w:rsidRPr="00515154" w:rsidRDefault="00A40B9E" w:rsidP="00D0510B">
      <w:pPr>
        <w:pStyle w:val="Body"/>
        <w:spacing w:after="0" w:line="240" w:lineRule="auto"/>
        <w:jc w:val="left"/>
        <w:rPr>
          <w:rFonts w:asciiTheme="majorHAnsi" w:hAnsiTheme="majorHAnsi" w:cs="Calibri"/>
          <w:szCs w:val="22"/>
        </w:rPr>
      </w:pPr>
    </w:p>
    <w:p w14:paraId="0A8CDE51" w14:textId="5FB6F58E" w:rsidR="00A40B9E" w:rsidRPr="00515154" w:rsidRDefault="00A40B9E" w:rsidP="00D0510B">
      <w:pPr>
        <w:pStyle w:val="Command"/>
        <w:ind w:left="1440" w:right="0"/>
        <w:rPr>
          <w:rFonts w:asciiTheme="majorHAnsi" w:hAnsiTheme="majorHAnsi"/>
        </w:rPr>
      </w:pPr>
      <w:r w:rsidRPr="00515154">
        <w:rPr>
          <w:rFonts w:asciiTheme="majorHAnsi" w:hAnsiTheme="majorHAnsi"/>
        </w:rPr>
        <w:t>mesh_prop compact_regbus_address_space yes</w:t>
      </w:r>
    </w:p>
    <w:p w14:paraId="593973C2" w14:textId="77777777" w:rsidR="00A40B9E" w:rsidRPr="00515154" w:rsidRDefault="00A40B9E" w:rsidP="00D0510B">
      <w:pPr>
        <w:pStyle w:val="Body"/>
        <w:spacing w:after="0" w:line="240" w:lineRule="auto"/>
        <w:jc w:val="left"/>
        <w:rPr>
          <w:rFonts w:asciiTheme="majorHAnsi" w:hAnsiTheme="majorHAnsi" w:cs="Calibri"/>
          <w:b/>
          <w:szCs w:val="22"/>
        </w:rPr>
      </w:pPr>
    </w:p>
    <w:p w14:paraId="0C1ACB5F" w14:textId="4E231CD3" w:rsidR="00A40B9E" w:rsidRPr="00515154" w:rsidRDefault="00CB7FA2" w:rsidP="00D0510B">
      <w:pPr>
        <w:pStyle w:val="Body"/>
        <w:spacing w:after="0" w:line="240" w:lineRule="auto"/>
        <w:rPr>
          <w:rFonts w:asciiTheme="majorHAnsi" w:hAnsiTheme="majorHAnsi" w:cs="Calibri"/>
          <w:szCs w:val="22"/>
        </w:rPr>
      </w:pPr>
      <w:r>
        <w:rPr>
          <w:rFonts w:asciiTheme="majorHAnsi" w:hAnsiTheme="majorHAnsi" w:cs="Calibri"/>
          <w:szCs w:val="22"/>
        </w:rPr>
        <w:t xml:space="preserve"> </w:t>
      </w:r>
      <w:r w:rsidR="00A40B9E" w:rsidRPr="00515154">
        <w:rPr>
          <w:rFonts w:asciiTheme="majorHAnsi" w:hAnsiTheme="majorHAnsi" w:cs="Calibri"/>
          <w:szCs w:val="22"/>
        </w:rPr>
        <w:t xml:space="preserve">If true, regbus addresses for NoC will be compacted, default is node/ring-based addressing. </w:t>
      </w:r>
      <w:r>
        <w:rPr>
          <w:rFonts w:asciiTheme="majorHAnsi" w:hAnsiTheme="majorHAnsi" w:cs="Calibri"/>
          <w:szCs w:val="22"/>
        </w:rPr>
        <w:t xml:space="preserve">  </w:t>
      </w:r>
      <w:r w:rsidR="00A40B9E" w:rsidRPr="00515154">
        <w:rPr>
          <w:rFonts w:asciiTheme="majorHAnsi" w:hAnsiTheme="majorHAnsi" w:cs="Calibri"/>
          <w:szCs w:val="22"/>
        </w:rPr>
        <w:t>Default: enabled.</w:t>
      </w:r>
    </w:p>
    <w:p w14:paraId="1F2A0287" w14:textId="77777777" w:rsidR="009C4534" w:rsidRDefault="009C4534" w:rsidP="00D0510B">
      <w:pPr>
        <w:pStyle w:val="Body"/>
        <w:spacing w:after="0" w:line="240" w:lineRule="auto"/>
        <w:rPr>
          <w:rFonts w:asciiTheme="majorHAnsi" w:hAnsiTheme="majorHAnsi" w:cs="Calibri"/>
          <w:szCs w:val="22"/>
        </w:rPr>
      </w:pPr>
    </w:p>
    <w:p w14:paraId="7AF8B295" w14:textId="77777777" w:rsidR="00A40B9E" w:rsidRPr="009C4534" w:rsidRDefault="00A40B9E" w:rsidP="00D0510B">
      <w:pPr>
        <w:pStyle w:val="Body"/>
        <w:spacing w:after="0" w:line="240" w:lineRule="auto"/>
        <w:rPr>
          <w:rFonts w:asciiTheme="majorHAnsi" w:hAnsiTheme="majorHAnsi" w:cs="Calibri"/>
          <w:i/>
          <w:szCs w:val="22"/>
        </w:rPr>
      </w:pPr>
      <w:r w:rsidRPr="009C4534">
        <w:rPr>
          <w:rFonts w:asciiTheme="majorHAnsi" w:hAnsiTheme="majorHAnsi" w:cs="Calibri"/>
          <w:i/>
          <w:szCs w:val="22"/>
        </w:rPr>
        <w:t>Allowed values: yes, no</w:t>
      </w:r>
    </w:p>
    <w:p w14:paraId="5B77D4C2" w14:textId="77777777" w:rsidR="009C4534" w:rsidRDefault="009C4534" w:rsidP="00D0510B">
      <w:pPr>
        <w:pStyle w:val="Body"/>
        <w:spacing w:after="0" w:line="240" w:lineRule="auto"/>
        <w:rPr>
          <w:rFonts w:asciiTheme="majorHAnsi" w:hAnsiTheme="majorHAnsi" w:cs="Calibri"/>
          <w:szCs w:val="22"/>
        </w:rPr>
      </w:pPr>
    </w:p>
    <w:p w14:paraId="55938D48" w14:textId="14D656BF" w:rsidR="00A40B9E" w:rsidRPr="00515154" w:rsidRDefault="00A40B9E" w:rsidP="00D0510B">
      <w:pPr>
        <w:pStyle w:val="Body"/>
        <w:spacing w:after="0" w:line="240" w:lineRule="auto"/>
        <w:rPr>
          <w:rFonts w:asciiTheme="majorHAnsi" w:hAnsiTheme="majorHAnsi" w:cs="Calibri"/>
          <w:szCs w:val="22"/>
        </w:rPr>
      </w:pPr>
      <w:r w:rsidRPr="00515154">
        <w:rPr>
          <w:rFonts w:asciiTheme="majorHAnsi" w:hAnsiTheme="majorHAnsi" w:cs="Calibri"/>
          <w:szCs w:val="22"/>
        </w:rPr>
        <w:t>Noc elements registers accessible through regbus address space can be</w:t>
      </w:r>
      <w:r w:rsidR="00515154">
        <w:rPr>
          <w:rFonts w:asciiTheme="majorHAnsi" w:hAnsiTheme="majorHAnsi" w:cs="Calibri"/>
          <w:szCs w:val="22"/>
        </w:rPr>
        <w:t xml:space="preserve"> </w:t>
      </w:r>
      <w:r w:rsidRPr="00515154">
        <w:rPr>
          <w:rFonts w:asciiTheme="majorHAnsi" w:hAnsiTheme="majorHAnsi" w:cs="Calibri"/>
          <w:szCs w:val="22"/>
        </w:rPr>
        <w:t>compact or spread.  Spread addressing requires fewer resources in the</w:t>
      </w:r>
      <w:r w:rsidR="00515154">
        <w:rPr>
          <w:rFonts w:asciiTheme="majorHAnsi" w:hAnsiTheme="majorHAnsi" w:cs="Calibri"/>
          <w:szCs w:val="22"/>
        </w:rPr>
        <w:t xml:space="preserve"> </w:t>
      </w:r>
      <w:r w:rsidRPr="00515154">
        <w:rPr>
          <w:rFonts w:asciiTheme="majorHAnsi" w:hAnsiTheme="majorHAnsi" w:cs="Calibri"/>
          <w:szCs w:val="22"/>
        </w:rPr>
        <w:t>regbus master bridge, allowing it to work at higher frequency, but takes</w:t>
      </w:r>
      <w:r w:rsidR="00515154">
        <w:rPr>
          <w:rFonts w:asciiTheme="majorHAnsi" w:hAnsiTheme="majorHAnsi" w:cs="Calibri"/>
          <w:szCs w:val="22"/>
        </w:rPr>
        <w:t xml:space="preserve"> </w:t>
      </w:r>
      <w:r w:rsidRPr="00515154">
        <w:rPr>
          <w:rFonts w:asciiTheme="majorHAnsi" w:hAnsiTheme="majorHAnsi" w:cs="Calibri"/>
          <w:szCs w:val="22"/>
        </w:rPr>
        <w:t>up much more address space.  Compact addressing of noc elements reduces</w:t>
      </w:r>
      <w:r w:rsidR="00515154">
        <w:rPr>
          <w:rFonts w:asciiTheme="majorHAnsi" w:hAnsiTheme="majorHAnsi" w:cs="Calibri"/>
          <w:szCs w:val="22"/>
        </w:rPr>
        <w:t xml:space="preserve"> </w:t>
      </w:r>
      <w:r w:rsidRPr="00515154">
        <w:rPr>
          <w:rFonts w:asciiTheme="majorHAnsi" w:hAnsiTheme="majorHAnsi" w:cs="Calibri"/>
          <w:szCs w:val="22"/>
        </w:rPr>
        <w:t>the address space needed for the NoC, The maximum number of chain per each</w:t>
      </w:r>
      <w:r w:rsidR="00515154">
        <w:rPr>
          <w:rFonts w:asciiTheme="majorHAnsi" w:hAnsiTheme="majorHAnsi" w:cs="Calibri"/>
          <w:szCs w:val="22"/>
        </w:rPr>
        <w:t xml:space="preserve"> </w:t>
      </w:r>
      <w:r w:rsidRPr="00515154">
        <w:rPr>
          <w:rFonts w:asciiTheme="majorHAnsi" w:hAnsiTheme="majorHAnsi" w:cs="Calibri"/>
          <w:szCs w:val="22"/>
        </w:rPr>
        <w:t>transaction that will be displayed whenever traffic transactions are</w:t>
      </w:r>
      <w:r w:rsidR="00515154">
        <w:rPr>
          <w:rFonts w:asciiTheme="majorHAnsi" w:hAnsiTheme="majorHAnsi" w:cs="Calibri"/>
          <w:szCs w:val="22"/>
        </w:rPr>
        <w:t xml:space="preserve"> </w:t>
      </w:r>
      <w:r w:rsidRPr="00515154">
        <w:rPr>
          <w:rFonts w:asciiTheme="majorHAnsi" w:hAnsiTheme="majorHAnsi" w:cs="Calibri"/>
          <w:szCs w:val="22"/>
        </w:rPr>
        <w:t xml:space="preserve">    expanded.  </w:t>
      </w:r>
    </w:p>
    <w:p w14:paraId="15B493FA" w14:textId="77777777" w:rsidR="00515154" w:rsidRPr="00515154" w:rsidRDefault="00515154" w:rsidP="00D0510B">
      <w:pPr>
        <w:pStyle w:val="ListParagraph"/>
        <w:ind w:left="0"/>
        <w:rPr>
          <w:rFonts w:asciiTheme="majorHAnsi" w:hAnsiTheme="majorHAnsi"/>
          <w:b/>
        </w:rPr>
      </w:pPr>
    </w:p>
    <w:p w14:paraId="4866AEE0" w14:textId="7FCA79EE" w:rsidR="00A40B9E" w:rsidRPr="00515154" w:rsidRDefault="00A40B9E" w:rsidP="00D0510B">
      <w:pPr>
        <w:pStyle w:val="Command"/>
        <w:ind w:left="1440" w:right="0"/>
        <w:rPr>
          <w:rFonts w:asciiTheme="majorHAnsi" w:hAnsiTheme="majorHAnsi"/>
        </w:rPr>
      </w:pPr>
      <w:r w:rsidRPr="00515154">
        <w:rPr>
          <w:rFonts w:asciiTheme="majorHAnsi" w:hAnsiTheme="majorHAnsi"/>
        </w:rPr>
        <w:t>mesh_prop noc_register_base 0x0</w:t>
      </w:r>
    </w:p>
    <w:p w14:paraId="264FB380" w14:textId="77777777" w:rsidR="00A40B9E" w:rsidRPr="00515154" w:rsidRDefault="00A40B9E" w:rsidP="00D0510B">
      <w:pPr>
        <w:pStyle w:val="ListParagraph"/>
        <w:ind w:left="0"/>
        <w:rPr>
          <w:rFonts w:asciiTheme="majorHAnsi" w:hAnsiTheme="majorHAnsi"/>
        </w:rPr>
      </w:pPr>
    </w:p>
    <w:p w14:paraId="5AA5ED18" w14:textId="77777777" w:rsidR="00A40B9E" w:rsidRDefault="00A40B9E" w:rsidP="00D0510B">
      <w:pPr>
        <w:pStyle w:val="ListParagraph"/>
        <w:ind w:left="0"/>
        <w:rPr>
          <w:rFonts w:asciiTheme="majorHAnsi" w:hAnsiTheme="majorHAnsi"/>
        </w:rPr>
      </w:pPr>
      <w:r w:rsidRPr="00515154">
        <w:rPr>
          <w:rFonts w:asciiTheme="majorHAnsi" w:hAnsiTheme="majorHAnsi"/>
        </w:rPr>
        <w:t>noc_register_base &lt;base address&gt;: The base address of noc registers within regbus address map.</w:t>
      </w:r>
    </w:p>
    <w:p w14:paraId="5D388210" w14:textId="77777777" w:rsidR="009C4534" w:rsidRPr="00515154" w:rsidRDefault="009C4534" w:rsidP="00D0510B">
      <w:pPr>
        <w:pStyle w:val="ListParagraph"/>
        <w:ind w:left="0"/>
        <w:rPr>
          <w:rFonts w:asciiTheme="majorHAnsi" w:hAnsiTheme="majorHAnsi"/>
        </w:rPr>
      </w:pPr>
    </w:p>
    <w:p w14:paraId="2A85A962" w14:textId="77777777" w:rsidR="00A40B9E" w:rsidRPr="00CB7FA2" w:rsidRDefault="00A40B9E" w:rsidP="00D0510B">
      <w:pPr>
        <w:rPr>
          <w:rFonts w:asciiTheme="majorHAnsi" w:hAnsiTheme="majorHAnsi"/>
          <w:i/>
        </w:rPr>
      </w:pPr>
      <w:r w:rsidRPr="00CB7FA2">
        <w:rPr>
          <w:rFonts w:asciiTheme="majorHAnsi" w:hAnsiTheme="majorHAnsi"/>
          <w:i/>
        </w:rPr>
        <w:t>Allowed values: custom</w:t>
      </w:r>
    </w:p>
    <w:p w14:paraId="5BE27FDF" w14:textId="77777777" w:rsidR="009C4534" w:rsidRDefault="009C4534" w:rsidP="00D0510B">
      <w:pPr>
        <w:pStyle w:val="ListParagraph"/>
        <w:ind w:left="0"/>
        <w:rPr>
          <w:rFonts w:asciiTheme="majorHAnsi" w:hAnsiTheme="majorHAnsi"/>
        </w:rPr>
      </w:pPr>
    </w:p>
    <w:p w14:paraId="5B525E18" w14:textId="388EE6C9" w:rsidR="00A40B9E" w:rsidRPr="009C4534" w:rsidRDefault="00A40B9E" w:rsidP="00D0510B">
      <w:pPr>
        <w:pStyle w:val="ListParagraph"/>
        <w:ind w:left="0"/>
        <w:rPr>
          <w:rFonts w:asciiTheme="majorHAnsi" w:hAnsiTheme="majorHAnsi"/>
        </w:rPr>
      </w:pPr>
      <w:r w:rsidRPr="00515154">
        <w:rPr>
          <w:rFonts w:asciiTheme="majorHAnsi" w:hAnsiTheme="majorHAnsi"/>
        </w:rPr>
        <w:t>When using compact regbus address space, the noc registers can be at an</w:t>
      </w:r>
      <w:r w:rsidR="009C4534">
        <w:rPr>
          <w:rFonts w:asciiTheme="majorHAnsi" w:hAnsiTheme="majorHAnsi"/>
        </w:rPr>
        <w:t xml:space="preserve"> </w:t>
      </w:r>
      <w:r w:rsidRPr="00515154">
        <w:rPr>
          <w:rFonts w:asciiTheme="majorHAnsi" w:hAnsiTheme="majorHAnsi"/>
        </w:rPr>
        <w:t xml:space="preserve">arbitrary offset within the regbus space. </w:t>
      </w:r>
      <w:r w:rsidR="009C4534">
        <w:rPr>
          <w:rFonts w:asciiTheme="majorHAnsi" w:hAnsiTheme="majorHAnsi"/>
        </w:rPr>
        <w:t xml:space="preserve"> This property sets that offset. </w:t>
      </w:r>
      <w:r w:rsidRPr="009C4534">
        <w:rPr>
          <w:rFonts w:asciiTheme="majorHAnsi" w:hAnsiTheme="majorHAnsi"/>
        </w:rPr>
        <w:t>Default is 2GB.</w:t>
      </w:r>
    </w:p>
    <w:p w14:paraId="01F09C4F" w14:textId="77777777" w:rsidR="00A40B9E" w:rsidRPr="00515154" w:rsidRDefault="00A40B9E" w:rsidP="00D0510B">
      <w:pPr>
        <w:pStyle w:val="ListParagraph"/>
        <w:ind w:left="0"/>
        <w:rPr>
          <w:rFonts w:asciiTheme="majorHAnsi" w:hAnsiTheme="majorHAnsi"/>
        </w:rPr>
      </w:pPr>
    </w:p>
    <w:p w14:paraId="06A93129"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Changing regbus layer router fifo depths:</w:t>
      </w:r>
    </w:p>
    <w:p w14:paraId="1B50629C" w14:textId="77777777" w:rsidR="009C4534" w:rsidRDefault="009C4534" w:rsidP="00D0510B">
      <w:pPr>
        <w:pStyle w:val="ListParagraph"/>
        <w:ind w:left="0"/>
        <w:rPr>
          <w:rFonts w:asciiTheme="majorHAnsi" w:hAnsiTheme="majorHAnsi"/>
        </w:rPr>
      </w:pPr>
    </w:p>
    <w:p w14:paraId="23CF96B0"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lastRenderedPageBreak/>
        <w:t>NocStudio can control the depth of the fifos within the routers in the regbus layer. This helps with tuning area versus latency of the regbus.</w:t>
      </w:r>
    </w:p>
    <w:p w14:paraId="135E9138" w14:textId="5C54B42E" w:rsidR="00A40B9E" w:rsidRPr="00515154" w:rsidRDefault="00A40B9E" w:rsidP="00D0510B">
      <w:pPr>
        <w:pStyle w:val="Command"/>
        <w:ind w:left="1440" w:right="0"/>
        <w:rPr>
          <w:rFonts w:asciiTheme="majorHAnsi" w:hAnsiTheme="majorHAnsi"/>
        </w:rPr>
      </w:pPr>
      <w:r w:rsidRPr="00515154">
        <w:rPr>
          <w:rFonts w:asciiTheme="majorHAnsi" w:hAnsiTheme="majorHAnsi"/>
        </w:rPr>
        <w:t>prop_default regbus_vc_fifo_depth 1</w:t>
      </w:r>
    </w:p>
    <w:p w14:paraId="2DF5D202" w14:textId="77777777" w:rsidR="00A40B9E" w:rsidRPr="00515154" w:rsidRDefault="00A40B9E" w:rsidP="00D0510B">
      <w:pPr>
        <w:pStyle w:val="ListParagraph"/>
        <w:ind w:left="0"/>
        <w:rPr>
          <w:rFonts w:asciiTheme="majorHAnsi" w:hAnsiTheme="majorHAnsi"/>
          <w:b/>
        </w:rPr>
      </w:pPr>
    </w:p>
    <w:p w14:paraId="4A866733"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This reduces the depths of the fifos within the routers in the regbus layer to 1, which is provides the maximum area reduction in terms of fifo depth.</w:t>
      </w:r>
    </w:p>
    <w:p w14:paraId="2131EC84" w14:textId="77777777" w:rsidR="00A40B9E" w:rsidRPr="00515154" w:rsidRDefault="00A40B9E" w:rsidP="00D0510B">
      <w:pPr>
        <w:pStyle w:val="ListParagraph"/>
        <w:ind w:left="0"/>
        <w:rPr>
          <w:rFonts w:asciiTheme="majorHAnsi" w:hAnsiTheme="majorHAnsi"/>
        </w:rPr>
      </w:pPr>
    </w:p>
    <w:p w14:paraId="134B4764"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Reducing regbus fifo_depth individually:</w:t>
      </w:r>
    </w:p>
    <w:p w14:paraId="75E3B0EB" w14:textId="77777777" w:rsidR="009C4534" w:rsidRDefault="009C4534" w:rsidP="00D0510B">
      <w:pPr>
        <w:pStyle w:val="ListParagraph"/>
        <w:ind w:left="0"/>
        <w:rPr>
          <w:rFonts w:asciiTheme="majorHAnsi" w:hAnsiTheme="majorHAnsi"/>
        </w:rPr>
      </w:pPr>
    </w:p>
    <w:p w14:paraId="49FE8D16"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There ingress fifo of a router on the regbus layer can be individually controlled, specified by the “in” link. Similarly, the ingress fifo of a ring master can be individually controlled, specified by the “out” link of the router it is connected to. </w:t>
      </w:r>
    </w:p>
    <w:p w14:paraId="4E8CB8E9" w14:textId="32B38F39" w:rsidR="00A40B9E" w:rsidRPr="00515154" w:rsidRDefault="00A40B9E" w:rsidP="00D0510B">
      <w:pPr>
        <w:pStyle w:val="Command"/>
        <w:ind w:left="1440" w:right="0"/>
        <w:rPr>
          <w:rFonts w:asciiTheme="majorHAnsi" w:hAnsiTheme="majorHAnsi"/>
        </w:rPr>
      </w:pPr>
      <w:r w:rsidRPr="00515154">
        <w:rPr>
          <w:rFonts w:asciiTheme="majorHAnsi" w:hAnsiTheme="majorHAnsi"/>
        </w:rPr>
        <w:t>vc_prop 7/44h.1.in fifo_depth 1</w:t>
      </w:r>
    </w:p>
    <w:p w14:paraId="079EB2E4" w14:textId="38912134" w:rsidR="00A40B9E" w:rsidRPr="00515154" w:rsidRDefault="00A40B9E" w:rsidP="00D0510B">
      <w:pPr>
        <w:pStyle w:val="Command"/>
        <w:ind w:left="1440" w:right="0"/>
        <w:rPr>
          <w:rFonts w:asciiTheme="majorHAnsi" w:hAnsiTheme="majorHAnsi"/>
        </w:rPr>
      </w:pPr>
      <w:r w:rsidRPr="00515154">
        <w:rPr>
          <w:rFonts w:asciiTheme="majorHAnsi" w:hAnsiTheme="majorHAnsi"/>
        </w:rPr>
        <w:t>vc_prop 7/44h.1.out fifo_depth 2</w:t>
      </w:r>
    </w:p>
    <w:p w14:paraId="6E418C0C" w14:textId="77777777" w:rsidR="00A40B9E" w:rsidRPr="00515154" w:rsidRDefault="00A40B9E" w:rsidP="00D0510B">
      <w:pPr>
        <w:pStyle w:val="ListParagraph"/>
        <w:ind w:left="0"/>
        <w:rPr>
          <w:rFonts w:asciiTheme="majorHAnsi" w:hAnsiTheme="majorHAnsi"/>
          <w:b/>
        </w:rPr>
      </w:pPr>
    </w:p>
    <w:p w14:paraId="63A6A38A" w14:textId="577AE204" w:rsidR="00A40B9E" w:rsidRPr="00515154" w:rsidRDefault="00A40B9E" w:rsidP="00D0510B">
      <w:pPr>
        <w:rPr>
          <w:rFonts w:asciiTheme="majorHAnsi" w:hAnsiTheme="majorHAnsi"/>
        </w:rPr>
      </w:pPr>
      <w:r w:rsidRPr="00515154">
        <w:rPr>
          <w:rFonts w:asciiTheme="majorHAnsi" w:hAnsiTheme="majorHAnsi"/>
        </w:rPr>
        <w:t xml:space="preserve">fifo_depth &lt;# flits&gt;: [TX/Async] Fifo depth for the tx stream interfaces and for the </w:t>
      </w:r>
      <w:r w:rsidR="00515154" w:rsidRPr="00515154">
        <w:rPr>
          <w:rFonts w:asciiTheme="majorHAnsi" w:hAnsiTheme="majorHAnsi"/>
        </w:rPr>
        <w:t xml:space="preserve">async </w:t>
      </w:r>
      <w:r w:rsidR="00515154">
        <w:rPr>
          <w:rFonts w:asciiTheme="majorHAnsi" w:hAnsiTheme="majorHAnsi"/>
        </w:rPr>
        <w:t>interfaces</w:t>
      </w:r>
      <w:r w:rsidRPr="00515154">
        <w:rPr>
          <w:rFonts w:asciiTheme="majorHAnsi" w:hAnsiTheme="majorHAnsi"/>
        </w:rPr>
        <w:t>.</w:t>
      </w:r>
    </w:p>
    <w:p w14:paraId="0ADCD6A7" w14:textId="77777777" w:rsidR="00A40B9E" w:rsidRPr="009C4534" w:rsidRDefault="00A40B9E" w:rsidP="00D0510B">
      <w:pPr>
        <w:rPr>
          <w:rFonts w:asciiTheme="majorHAnsi" w:hAnsiTheme="majorHAnsi"/>
          <w:i/>
        </w:rPr>
      </w:pPr>
      <w:r w:rsidRPr="009C4534">
        <w:rPr>
          <w:rFonts w:asciiTheme="majorHAnsi" w:hAnsiTheme="majorHAnsi"/>
          <w:i/>
        </w:rPr>
        <w:t>Allowed values: custom</w:t>
      </w:r>
    </w:p>
    <w:p w14:paraId="6C7033F5" w14:textId="43BA6898" w:rsidR="00A40B9E" w:rsidRPr="00515154" w:rsidRDefault="00A40B9E" w:rsidP="00D0510B">
      <w:pPr>
        <w:rPr>
          <w:rFonts w:asciiTheme="majorHAnsi" w:hAnsiTheme="majorHAnsi"/>
        </w:rPr>
      </w:pPr>
      <w:r w:rsidRPr="00515154">
        <w:rPr>
          <w:rFonts w:asciiTheme="majorHAnsi" w:hAnsiTheme="majorHAnsi"/>
        </w:rPr>
        <w:t>The FIFO depth at the streaming bridge tx interfaces and all bridge async</w:t>
      </w:r>
      <w:r w:rsidR="00515154">
        <w:rPr>
          <w:rFonts w:asciiTheme="majorHAnsi" w:hAnsiTheme="majorHAnsi"/>
        </w:rPr>
        <w:t xml:space="preserve"> </w:t>
      </w:r>
      <w:r w:rsidRPr="00515154">
        <w:rPr>
          <w:rFonts w:asciiTheme="majorHAnsi" w:hAnsiTheme="majorHAnsi"/>
        </w:rPr>
        <w:t>interfaces.  For streaming bridge tx interfaces, FIFO is needed for the</w:t>
      </w:r>
      <w:r w:rsidR="00515154">
        <w:rPr>
          <w:rFonts w:asciiTheme="majorHAnsi" w:hAnsiTheme="majorHAnsi"/>
        </w:rPr>
        <w:t xml:space="preserve"> </w:t>
      </w:r>
      <w:r w:rsidRPr="00515154">
        <w:rPr>
          <w:rFonts w:asciiTheme="majorHAnsi" w:hAnsiTheme="majorHAnsi"/>
        </w:rPr>
        <w:t>flow credit flow control, and for all async rx and tx interfaces of all</w:t>
      </w:r>
      <w:r w:rsidR="00515154">
        <w:rPr>
          <w:rFonts w:asciiTheme="majorHAnsi" w:hAnsiTheme="majorHAnsi"/>
        </w:rPr>
        <w:t xml:space="preserve"> </w:t>
      </w:r>
      <w:r w:rsidRPr="00515154">
        <w:rPr>
          <w:rFonts w:asciiTheme="majorHAnsi" w:hAnsiTheme="majorHAnsi"/>
        </w:rPr>
        <w:t>bridges, FIFO is needed for needed for async clock crossing; this prop</w:t>
      </w:r>
      <w:r w:rsidR="00515154">
        <w:rPr>
          <w:rFonts w:asciiTheme="majorHAnsi" w:hAnsiTheme="majorHAnsi"/>
        </w:rPr>
        <w:t xml:space="preserve"> </w:t>
      </w:r>
      <w:r w:rsidRPr="00515154">
        <w:rPr>
          <w:rFonts w:asciiTheme="majorHAnsi" w:hAnsiTheme="majorHAnsi"/>
        </w:rPr>
        <w:t>indicates the depth of the FIFO.</w:t>
      </w:r>
    </w:p>
    <w:p w14:paraId="27862F5F" w14:textId="77777777" w:rsidR="00A40B9E" w:rsidRPr="00515154" w:rsidRDefault="00A40B9E" w:rsidP="00D0510B">
      <w:pPr>
        <w:pStyle w:val="ListParagraph"/>
        <w:ind w:left="0"/>
        <w:rPr>
          <w:rFonts w:asciiTheme="majorHAnsi" w:hAnsiTheme="majorHAnsi"/>
        </w:rPr>
      </w:pPr>
    </w:p>
    <w:p w14:paraId="61D4229B" w14:textId="0C891A2C" w:rsidR="00A40B9E" w:rsidRPr="00515154" w:rsidRDefault="00A40B9E" w:rsidP="00D0510B">
      <w:pPr>
        <w:pStyle w:val="Heading1"/>
        <w:ind w:left="0"/>
      </w:pPr>
      <w:bookmarkStart w:id="172" w:name="_Toc407102494"/>
      <w:bookmarkStart w:id="173" w:name="_Toc407102549"/>
      <w:bookmarkStart w:id="174" w:name="_Toc416806471"/>
      <w:bookmarkStart w:id="175" w:name="_Toc448564704"/>
      <w:r w:rsidRPr="00515154">
        <w:lastRenderedPageBreak/>
        <w:t>Area Versus Latency</w:t>
      </w:r>
      <w:bookmarkEnd w:id="172"/>
      <w:bookmarkEnd w:id="173"/>
      <w:bookmarkEnd w:id="174"/>
      <w:bookmarkEnd w:id="175"/>
    </w:p>
    <w:p w14:paraId="22407F02" w14:textId="77777777" w:rsidR="00A40B9E" w:rsidRPr="00515154" w:rsidRDefault="00A40B9E" w:rsidP="00D0510B">
      <w:pPr>
        <w:rPr>
          <w:rFonts w:asciiTheme="majorHAnsi" w:hAnsiTheme="majorHAnsi"/>
        </w:rPr>
      </w:pPr>
    </w:p>
    <w:p w14:paraId="1F553C61" w14:textId="77777777" w:rsidR="00A40B9E" w:rsidRPr="00515154" w:rsidRDefault="00A40B9E" w:rsidP="00D0510B">
      <w:pPr>
        <w:rPr>
          <w:rFonts w:asciiTheme="majorHAnsi" w:hAnsiTheme="majorHAnsi"/>
        </w:rPr>
      </w:pPr>
      <w:r w:rsidRPr="00515154">
        <w:rPr>
          <w:rFonts w:asciiTheme="majorHAnsi" w:hAnsiTheme="majorHAnsi"/>
        </w:rPr>
        <w:t>In the previous section, some regbus properties have been outlined. Area optimization on the regbus can be performed using those properties. For example:</w:t>
      </w:r>
    </w:p>
    <w:p w14:paraId="23FA281C" w14:textId="77777777" w:rsidR="00A40B9E" w:rsidRPr="00515154" w:rsidRDefault="00A40B9E" w:rsidP="008258DF">
      <w:pPr>
        <w:pStyle w:val="ListParagraph"/>
        <w:numPr>
          <w:ilvl w:val="0"/>
          <w:numId w:val="22"/>
        </w:numPr>
        <w:spacing w:after="0"/>
        <w:rPr>
          <w:rFonts w:asciiTheme="majorHAnsi" w:hAnsiTheme="majorHAnsi"/>
        </w:rPr>
      </w:pPr>
      <w:r w:rsidRPr="00515154">
        <w:rPr>
          <w:rFonts w:asciiTheme="majorHAnsi" w:hAnsiTheme="majorHAnsi"/>
        </w:rPr>
        <w:t>Regbus ring width can be set to the lowest of 9 bits (mesh_prop regbus_ring_width 9).</w:t>
      </w:r>
    </w:p>
    <w:p w14:paraId="0C978CB6" w14:textId="77777777" w:rsidR="00A40B9E" w:rsidRPr="00515154" w:rsidRDefault="00A40B9E" w:rsidP="008258DF">
      <w:pPr>
        <w:pStyle w:val="ListParagraph"/>
        <w:numPr>
          <w:ilvl w:val="0"/>
          <w:numId w:val="22"/>
        </w:numPr>
        <w:spacing w:after="0"/>
        <w:rPr>
          <w:rFonts w:asciiTheme="majorHAnsi" w:hAnsiTheme="majorHAnsi"/>
        </w:rPr>
      </w:pPr>
      <w:r w:rsidRPr="00515154">
        <w:rPr>
          <w:rFonts w:asciiTheme="majorHAnsi" w:hAnsiTheme="majorHAnsi"/>
        </w:rPr>
        <w:t>The regbus router layer can be reduced in size by reducing the depths of the fifos to 1 (prop_default regbus_vc_fifo_depth 1).</w:t>
      </w:r>
    </w:p>
    <w:p w14:paraId="2CFDEC39" w14:textId="77777777" w:rsidR="00A40B9E" w:rsidRPr="00515154" w:rsidRDefault="00A40B9E" w:rsidP="00D0510B">
      <w:pPr>
        <w:rPr>
          <w:rFonts w:asciiTheme="majorHAnsi" w:hAnsiTheme="majorHAnsi"/>
        </w:rPr>
      </w:pPr>
    </w:p>
    <w:p w14:paraId="245C12D6" w14:textId="77777777" w:rsidR="00A40B9E" w:rsidRPr="00515154" w:rsidRDefault="00A40B9E" w:rsidP="00D0510B">
      <w:pPr>
        <w:rPr>
          <w:rFonts w:asciiTheme="majorHAnsi" w:hAnsiTheme="majorHAnsi"/>
        </w:rPr>
      </w:pPr>
      <w:r w:rsidRPr="00515154">
        <w:rPr>
          <w:rFonts w:asciiTheme="majorHAnsi" w:hAnsiTheme="majorHAnsi"/>
        </w:rPr>
        <w:t xml:space="preserve">The effect of reducing area is an increase in latency. A regbus ring width of 9 means that it has four times as many data beats to send as compared to a regbus with ring width of 36, and twice as many data beats to send as compared to a regbus with ring width of 18. </w:t>
      </w:r>
    </w:p>
    <w:p w14:paraId="7B4B6432" w14:textId="77777777" w:rsidR="00A40B9E" w:rsidRPr="00515154" w:rsidRDefault="00A40B9E" w:rsidP="00D0510B">
      <w:pPr>
        <w:rPr>
          <w:rFonts w:asciiTheme="majorHAnsi" w:hAnsiTheme="majorHAnsi"/>
        </w:rPr>
      </w:pPr>
      <w:r w:rsidRPr="00515154">
        <w:rPr>
          <w:rFonts w:asciiTheme="majorHAnsi" w:hAnsiTheme="majorHAnsi"/>
        </w:rPr>
        <w:t xml:space="preserve">The regbus router layer fifo depth, when reduced, means a smaller number of credits available at hand, and hence an increase in latency for a packet to make its round-trip journey. </w:t>
      </w:r>
    </w:p>
    <w:p w14:paraId="164FC4CF" w14:textId="768DEEA6" w:rsidR="00A40B9E" w:rsidRPr="00515154" w:rsidRDefault="00A40B9E" w:rsidP="00D0510B">
      <w:pPr>
        <w:rPr>
          <w:rFonts w:asciiTheme="majorHAnsi" w:hAnsiTheme="majorHAnsi"/>
        </w:rPr>
      </w:pPr>
      <w:r w:rsidRPr="00515154">
        <w:rPr>
          <w:rFonts w:asciiTheme="majorHAnsi" w:hAnsiTheme="majorHAnsi"/>
        </w:rPr>
        <w:t>The time taken by regbus sanity test provided as part of the NetSpeed release can be controlled by these properties. Increasing ring w</w:t>
      </w:r>
      <w:r w:rsidR="00EE1499">
        <w:rPr>
          <w:rFonts w:asciiTheme="majorHAnsi" w:hAnsiTheme="majorHAnsi"/>
        </w:rPr>
        <w:t>idth</w:t>
      </w:r>
      <w:r w:rsidRPr="00515154">
        <w:rPr>
          <w:rFonts w:asciiTheme="majorHAnsi" w:hAnsiTheme="majorHAnsi"/>
        </w:rPr>
        <w:t xml:space="preserve"> and increasing regbus_vc_fifo_depth will reduce latency, thereby reducing the time duration of the regbus sanity test.</w:t>
      </w:r>
    </w:p>
    <w:p w14:paraId="0D3DE962" w14:textId="02BDC93A" w:rsidR="00A40B9E" w:rsidRPr="00515154" w:rsidRDefault="00A40B9E" w:rsidP="00D0510B">
      <w:pPr>
        <w:pStyle w:val="Heading1"/>
        <w:ind w:left="0"/>
      </w:pPr>
      <w:bookmarkStart w:id="176" w:name="_Toc407102495"/>
      <w:bookmarkStart w:id="177" w:name="_Toc407102550"/>
      <w:bookmarkStart w:id="178" w:name="_Toc416806472"/>
      <w:bookmarkStart w:id="179" w:name="_Toc448564705"/>
      <w:r w:rsidRPr="00515154">
        <w:lastRenderedPageBreak/>
        <w:t>NoC Registers</w:t>
      </w:r>
      <w:bookmarkEnd w:id="176"/>
      <w:bookmarkEnd w:id="177"/>
      <w:bookmarkEnd w:id="178"/>
      <w:bookmarkEnd w:id="179"/>
    </w:p>
    <w:p w14:paraId="1B2F0036"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NoC registers are automatically created by NocStudio and placed in a fixed register bus address map. This address map is unrelated to any address map within the main NoC design.</w:t>
      </w:r>
    </w:p>
    <w:p w14:paraId="7527E684"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For details of the registers and register address map, refer to noc_reference_manual.html and noc_registers.csv (which only appears if register bus is enabled) generated by NocStudio in the project directory.</w:t>
      </w:r>
    </w:p>
    <w:p w14:paraId="16C33A0F"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Registers can be 32-bit wide, or 64-bit wide. Register sizes are indicated by the width of their reset values inside noc_registers.csv (or noc_reference_manual.html). Within noc_registers.csv, the following register attribute nomenclature is followed.</w:t>
      </w:r>
    </w:p>
    <w:p w14:paraId="5A971EB3" w14:textId="77777777" w:rsidR="00A40B9E" w:rsidRPr="00515154" w:rsidRDefault="00A40B9E" w:rsidP="00D0510B">
      <w:pPr>
        <w:pStyle w:val="Caption"/>
        <w:keepNext/>
        <w:jc w:val="center"/>
        <w:rPr>
          <w:rFonts w:asciiTheme="majorHAnsi" w:hAnsiTheme="majorHAnsi"/>
        </w:rPr>
      </w:pPr>
      <w:bookmarkStart w:id="180" w:name="_Toc407102516"/>
      <w:bookmarkStart w:id="181" w:name="_Toc416806491"/>
      <w:r w:rsidRPr="00515154">
        <w:rPr>
          <w:rFonts w:asciiTheme="majorHAnsi" w:hAnsiTheme="majorHAnsi"/>
        </w:rPr>
        <w:t xml:space="preserve">Table </w:t>
      </w:r>
      <w:r w:rsidRPr="00515154">
        <w:rPr>
          <w:rFonts w:asciiTheme="majorHAnsi" w:hAnsiTheme="majorHAnsi"/>
        </w:rPr>
        <w:fldChar w:fldCharType="begin"/>
      </w:r>
      <w:r w:rsidRPr="00515154">
        <w:rPr>
          <w:rFonts w:asciiTheme="majorHAnsi" w:hAnsiTheme="majorHAnsi"/>
        </w:rPr>
        <w:instrText xml:space="preserve"> SEQ Table \* ARABIC </w:instrText>
      </w:r>
      <w:r w:rsidRPr="00515154">
        <w:rPr>
          <w:rFonts w:asciiTheme="majorHAnsi" w:hAnsiTheme="majorHAnsi"/>
        </w:rPr>
        <w:fldChar w:fldCharType="separate"/>
      </w:r>
      <w:r w:rsidR="002C3ABE">
        <w:rPr>
          <w:rFonts w:asciiTheme="majorHAnsi" w:hAnsiTheme="majorHAnsi"/>
          <w:noProof/>
        </w:rPr>
        <w:t>1</w:t>
      </w:r>
      <w:r w:rsidRPr="00515154">
        <w:rPr>
          <w:rFonts w:asciiTheme="majorHAnsi" w:hAnsiTheme="majorHAnsi"/>
          <w:noProof/>
        </w:rPr>
        <w:fldChar w:fldCharType="end"/>
      </w:r>
      <w:r w:rsidRPr="00515154">
        <w:rPr>
          <w:rFonts w:asciiTheme="majorHAnsi" w:hAnsiTheme="majorHAnsi"/>
        </w:rPr>
        <w:t>: Register attribute table</w:t>
      </w:r>
      <w:bookmarkEnd w:id="180"/>
      <w:bookmarkEnd w:id="181"/>
    </w:p>
    <w:tbl>
      <w:tblPr>
        <w:tblW w:w="9280" w:type="dxa"/>
        <w:jc w:val="center"/>
        <w:tblLook w:val="04A0" w:firstRow="1" w:lastRow="0" w:firstColumn="1" w:lastColumn="0" w:noHBand="0" w:noVBand="1"/>
      </w:tblPr>
      <w:tblGrid>
        <w:gridCol w:w="1760"/>
        <w:gridCol w:w="7520"/>
      </w:tblGrid>
      <w:tr w:rsidR="00A40B9E" w:rsidRPr="00515154" w14:paraId="30DC420F" w14:textId="77777777" w:rsidTr="00F61C4C">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2819D47"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Register attribute</w:t>
            </w:r>
          </w:p>
        </w:tc>
        <w:tc>
          <w:tcPr>
            <w:tcW w:w="7520" w:type="dxa"/>
            <w:tcBorders>
              <w:top w:val="single" w:sz="4" w:space="0" w:color="auto"/>
              <w:left w:val="nil"/>
              <w:bottom w:val="single" w:sz="4" w:space="0" w:color="auto"/>
              <w:right w:val="single" w:sz="4" w:space="0" w:color="auto"/>
            </w:tcBorders>
            <w:shd w:val="clear" w:color="000000" w:fill="C5D9F1"/>
            <w:noWrap/>
            <w:vAlign w:val="bottom"/>
            <w:hideMark/>
          </w:tcPr>
          <w:p w14:paraId="717BAE57"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Description</w:t>
            </w:r>
          </w:p>
        </w:tc>
      </w:tr>
      <w:tr w:rsidR="00A40B9E" w:rsidRPr="00515154" w14:paraId="7929029D" w14:textId="77777777" w:rsidTr="00F61C4C">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CDEF61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rw</w:t>
            </w:r>
          </w:p>
        </w:tc>
        <w:tc>
          <w:tcPr>
            <w:tcW w:w="7520" w:type="dxa"/>
            <w:tcBorders>
              <w:top w:val="nil"/>
              <w:left w:val="nil"/>
              <w:bottom w:val="single" w:sz="4" w:space="0" w:color="auto"/>
              <w:right w:val="single" w:sz="4" w:space="0" w:color="auto"/>
            </w:tcBorders>
            <w:shd w:val="clear" w:color="auto" w:fill="auto"/>
            <w:vAlign w:val="bottom"/>
            <w:hideMark/>
          </w:tcPr>
          <w:p w14:paraId="6092C1FD" w14:textId="2AD5E16A"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Read-Write register. All bits in this register are writable (except for u, A, B)</w:t>
            </w:r>
          </w:p>
        </w:tc>
      </w:tr>
      <w:tr w:rsidR="00A40B9E" w:rsidRPr="00515154" w14:paraId="3492FABE" w14:textId="77777777" w:rsidTr="00F61C4C">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5563CF8"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r</w:t>
            </w:r>
          </w:p>
        </w:tc>
        <w:tc>
          <w:tcPr>
            <w:tcW w:w="7520" w:type="dxa"/>
            <w:tcBorders>
              <w:top w:val="nil"/>
              <w:left w:val="nil"/>
              <w:bottom w:val="single" w:sz="4" w:space="0" w:color="auto"/>
              <w:right w:val="single" w:sz="4" w:space="0" w:color="auto"/>
            </w:tcBorders>
            <w:shd w:val="clear" w:color="auto" w:fill="auto"/>
            <w:vAlign w:val="bottom"/>
            <w:hideMark/>
          </w:tcPr>
          <w:p w14:paraId="486DBA5A" w14:textId="7906C1C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Read-only register. All bits in this register are read-only, and cannot be written to. The</w:t>
            </w:r>
            <w:r w:rsidR="001F564C">
              <w:rPr>
                <w:rFonts w:asciiTheme="majorHAnsi" w:eastAsia="Times New Roman" w:hAnsiTheme="majorHAnsi" w:cs="Times New Roman"/>
                <w:color w:val="000000"/>
              </w:rPr>
              <w:t>se are usually status registers</w:t>
            </w:r>
          </w:p>
        </w:tc>
      </w:tr>
      <w:tr w:rsidR="00A40B9E" w:rsidRPr="00515154" w14:paraId="5911EF8C" w14:textId="77777777" w:rsidTr="00F61C4C">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5AA220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wzc</w:t>
            </w:r>
          </w:p>
        </w:tc>
        <w:tc>
          <w:tcPr>
            <w:tcW w:w="7520" w:type="dxa"/>
            <w:tcBorders>
              <w:top w:val="nil"/>
              <w:left w:val="nil"/>
              <w:bottom w:val="single" w:sz="4" w:space="0" w:color="auto"/>
              <w:right w:val="single" w:sz="4" w:space="0" w:color="auto"/>
            </w:tcBorders>
            <w:shd w:val="clear" w:color="auto" w:fill="auto"/>
            <w:vAlign w:val="bottom"/>
            <w:hideMark/>
          </w:tcPr>
          <w:p w14:paraId="6AE7C8DE" w14:textId="13457DDD"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Write-zero-to-clear register. This register contains fields that must be written with zeroes to clear. These are usually error registers</w:t>
            </w:r>
          </w:p>
        </w:tc>
      </w:tr>
    </w:tbl>
    <w:p w14:paraId="7B5439F8"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Each individual bit inside a register has fine-grained bit attributes. Reset values of the registers are concatenations of each of these bit attributes in bit order.</w:t>
      </w:r>
    </w:p>
    <w:p w14:paraId="6940DD0C" w14:textId="77777777" w:rsidR="00A40B9E" w:rsidRPr="00515154" w:rsidRDefault="00A40B9E" w:rsidP="00D0510B">
      <w:pPr>
        <w:pStyle w:val="Caption"/>
        <w:keepNext/>
        <w:jc w:val="center"/>
        <w:rPr>
          <w:rFonts w:asciiTheme="majorHAnsi" w:hAnsiTheme="majorHAnsi"/>
        </w:rPr>
      </w:pPr>
      <w:bookmarkStart w:id="182" w:name="_Toc407102517"/>
      <w:bookmarkStart w:id="183" w:name="_Toc416806492"/>
      <w:r w:rsidRPr="00515154">
        <w:rPr>
          <w:rFonts w:asciiTheme="majorHAnsi" w:hAnsiTheme="majorHAnsi"/>
        </w:rPr>
        <w:t xml:space="preserve">Table </w:t>
      </w:r>
      <w:r w:rsidRPr="00515154">
        <w:rPr>
          <w:rFonts w:asciiTheme="majorHAnsi" w:hAnsiTheme="majorHAnsi"/>
        </w:rPr>
        <w:fldChar w:fldCharType="begin"/>
      </w:r>
      <w:r w:rsidRPr="00515154">
        <w:rPr>
          <w:rFonts w:asciiTheme="majorHAnsi" w:hAnsiTheme="majorHAnsi"/>
        </w:rPr>
        <w:instrText xml:space="preserve"> SEQ Table \* ARABIC </w:instrText>
      </w:r>
      <w:r w:rsidRPr="00515154">
        <w:rPr>
          <w:rFonts w:asciiTheme="majorHAnsi" w:hAnsiTheme="majorHAnsi"/>
        </w:rPr>
        <w:fldChar w:fldCharType="separate"/>
      </w:r>
      <w:r w:rsidR="002C3ABE">
        <w:rPr>
          <w:rFonts w:asciiTheme="majorHAnsi" w:hAnsiTheme="majorHAnsi"/>
          <w:noProof/>
        </w:rPr>
        <w:t>2</w:t>
      </w:r>
      <w:r w:rsidRPr="00515154">
        <w:rPr>
          <w:rFonts w:asciiTheme="majorHAnsi" w:hAnsiTheme="majorHAnsi"/>
          <w:noProof/>
        </w:rPr>
        <w:fldChar w:fldCharType="end"/>
      </w:r>
      <w:r w:rsidRPr="00515154">
        <w:rPr>
          <w:rFonts w:asciiTheme="majorHAnsi" w:hAnsiTheme="majorHAnsi"/>
        </w:rPr>
        <w:t>: Register bit attribute table</w:t>
      </w:r>
      <w:bookmarkEnd w:id="182"/>
      <w:bookmarkEnd w:id="183"/>
    </w:p>
    <w:tbl>
      <w:tblPr>
        <w:tblW w:w="9270" w:type="dxa"/>
        <w:tblInd w:w="-5" w:type="dxa"/>
        <w:tblLook w:val="04A0" w:firstRow="1" w:lastRow="0" w:firstColumn="1" w:lastColumn="0" w:noHBand="0" w:noVBand="1"/>
      </w:tblPr>
      <w:tblGrid>
        <w:gridCol w:w="2080"/>
        <w:gridCol w:w="7190"/>
      </w:tblGrid>
      <w:tr w:rsidR="00A40B9E" w:rsidRPr="00515154" w14:paraId="39DDFBE5" w14:textId="77777777" w:rsidTr="00D0510B">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86CFC3C"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Register bit attribute</w:t>
            </w:r>
          </w:p>
        </w:tc>
        <w:tc>
          <w:tcPr>
            <w:tcW w:w="7190" w:type="dxa"/>
            <w:tcBorders>
              <w:top w:val="single" w:sz="4" w:space="0" w:color="auto"/>
              <w:left w:val="nil"/>
              <w:bottom w:val="single" w:sz="4" w:space="0" w:color="auto"/>
              <w:right w:val="single" w:sz="4" w:space="0" w:color="auto"/>
            </w:tcBorders>
            <w:shd w:val="clear" w:color="000000" w:fill="C5D9F1"/>
            <w:noWrap/>
            <w:vAlign w:val="bottom"/>
            <w:hideMark/>
          </w:tcPr>
          <w:p w14:paraId="081572B3"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Description</w:t>
            </w:r>
          </w:p>
        </w:tc>
      </w:tr>
      <w:tr w:rsidR="00A40B9E" w:rsidRPr="00515154" w14:paraId="170A54F1" w14:textId="77777777" w:rsidTr="00D0510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41542E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u</w:t>
            </w:r>
          </w:p>
        </w:tc>
        <w:tc>
          <w:tcPr>
            <w:tcW w:w="7190" w:type="dxa"/>
            <w:tcBorders>
              <w:top w:val="nil"/>
              <w:left w:val="nil"/>
              <w:bottom w:val="single" w:sz="4" w:space="0" w:color="auto"/>
              <w:right w:val="single" w:sz="4" w:space="0" w:color="auto"/>
            </w:tcBorders>
            <w:shd w:val="clear" w:color="auto" w:fill="auto"/>
            <w:vAlign w:val="bottom"/>
            <w:hideMark/>
          </w:tcPr>
          <w:p w14:paraId="0EB37E8B" w14:textId="6BFA372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Unused. These bits have no associated flops and return 0 when read</w:t>
            </w:r>
          </w:p>
        </w:tc>
      </w:tr>
      <w:tr w:rsidR="00A40B9E" w:rsidRPr="00515154" w14:paraId="793F6C52" w14:textId="77777777" w:rsidTr="00D0510B">
        <w:trPr>
          <w:trHeight w:val="54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2696F1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r</w:t>
            </w:r>
          </w:p>
        </w:tc>
        <w:tc>
          <w:tcPr>
            <w:tcW w:w="7190" w:type="dxa"/>
            <w:tcBorders>
              <w:top w:val="nil"/>
              <w:left w:val="nil"/>
              <w:bottom w:val="single" w:sz="4" w:space="0" w:color="auto"/>
              <w:right w:val="single" w:sz="4" w:space="0" w:color="auto"/>
            </w:tcBorders>
            <w:shd w:val="clear" w:color="auto" w:fill="auto"/>
            <w:vAlign w:val="bottom"/>
            <w:hideMark/>
          </w:tcPr>
          <w:p w14:paraId="21D81236" w14:textId="792322B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Reserved. These bits are reserved for future expansion, and have associated flops. Flop reset value is 0</w:t>
            </w:r>
          </w:p>
        </w:tc>
      </w:tr>
      <w:tr w:rsidR="00A40B9E" w:rsidRPr="00515154" w14:paraId="2E89A03B" w14:textId="77777777" w:rsidTr="00D0510B">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12B7A4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A</w:t>
            </w:r>
          </w:p>
        </w:tc>
        <w:tc>
          <w:tcPr>
            <w:tcW w:w="7190" w:type="dxa"/>
            <w:tcBorders>
              <w:top w:val="nil"/>
              <w:left w:val="nil"/>
              <w:bottom w:val="single" w:sz="4" w:space="0" w:color="auto"/>
              <w:right w:val="single" w:sz="4" w:space="0" w:color="auto"/>
            </w:tcBorders>
            <w:shd w:val="clear" w:color="auto" w:fill="auto"/>
            <w:vAlign w:val="bottom"/>
            <w:hideMark/>
          </w:tcPr>
          <w:p w14:paraId="4BFFC732" w14:textId="158A0ED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Unwritable 0. These bits are part of a bigger field, but do not hav</w:t>
            </w:r>
            <w:r w:rsidR="001F564C">
              <w:rPr>
                <w:rFonts w:asciiTheme="majorHAnsi" w:eastAsia="Times New Roman" w:hAnsiTheme="majorHAnsi" w:cs="Times New Roman"/>
                <w:color w:val="000000"/>
              </w:rPr>
              <w:t>e associated flops to save area</w:t>
            </w:r>
          </w:p>
        </w:tc>
      </w:tr>
      <w:tr w:rsidR="00A40B9E" w:rsidRPr="00515154" w14:paraId="32019B1E" w14:textId="77777777" w:rsidTr="00D0510B">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0D4D3D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B</w:t>
            </w:r>
          </w:p>
        </w:tc>
        <w:tc>
          <w:tcPr>
            <w:tcW w:w="7190" w:type="dxa"/>
            <w:tcBorders>
              <w:top w:val="nil"/>
              <w:left w:val="nil"/>
              <w:bottom w:val="single" w:sz="4" w:space="0" w:color="auto"/>
              <w:right w:val="single" w:sz="4" w:space="0" w:color="auto"/>
            </w:tcBorders>
            <w:shd w:val="clear" w:color="auto" w:fill="auto"/>
            <w:vAlign w:val="bottom"/>
            <w:hideMark/>
          </w:tcPr>
          <w:p w14:paraId="2FCEF7B5" w14:textId="6EFA2CD0"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Unwritable 1. These bits are part of a bigger field, but do hav</w:t>
            </w:r>
            <w:r w:rsidR="001F564C">
              <w:rPr>
                <w:rFonts w:asciiTheme="majorHAnsi" w:eastAsia="Times New Roman" w:hAnsiTheme="majorHAnsi" w:cs="Times New Roman"/>
                <w:color w:val="000000"/>
              </w:rPr>
              <w:t>e associated flops to save area</w:t>
            </w:r>
            <w:r w:rsidRPr="00515154">
              <w:rPr>
                <w:rFonts w:asciiTheme="majorHAnsi" w:eastAsia="Times New Roman" w:hAnsiTheme="majorHAnsi" w:cs="Times New Roman"/>
                <w:color w:val="000000"/>
              </w:rPr>
              <w:t xml:space="preserve"> </w:t>
            </w:r>
          </w:p>
        </w:tc>
      </w:tr>
      <w:tr w:rsidR="00A40B9E" w:rsidRPr="00515154" w14:paraId="3D39FDA2" w14:textId="77777777" w:rsidTr="00D0510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2A8A8D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0</w:t>
            </w:r>
          </w:p>
        </w:tc>
        <w:tc>
          <w:tcPr>
            <w:tcW w:w="7190" w:type="dxa"/>
            <w:tcBorders>
              <w:top w:val="nil"/>
              <w:left w:val="nil"/>
              <w:bottom w:val="single" w:sz="4" w:space="0" w:color="auto"/>
              <w:right w:val="single" w:sz="4" w:space="0" w:color="auto"/>
            </w:tcBorders>
            <w:shd w:val="clear" w:color="auto" w:fill="auto"/>
            <w:vAlign w:val="bottom"/>
            <w:hideMark/>
          </w:tcPr>
          <w:p w14:paraId="1B62ED65" w14:textId="0E961D4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Reset value of 0. These bits have an associated flop</w:t>
            </w:r>
          </w:p>
        </w:tc>
      </w:tr>
      <w:tr w:rsidR="00A40B9E" w:rsidRPr="00515154" w14:paraId="2A92F316" w14:textId="77777777" w:rsidTr="00D0510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4C3F45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7190" w:type="dxa"/>
            <w:tcBorders>
              <w:top w:val="nil"/>
              <w:left w:val="nil"/>
              <w:bottom w:val="single" w:sz="4" w:space="0" w:color="auto"/>
              <w:right w:val="single" w:sz="4" w:space="0" w:color="auto"/>
            </w:tcBorders>
            <w:shd w:val="clear" w:color="auto" w:fill="auto"/>
            <w:vAlign w:val="bottom"/>
            <w:hideMark/>
          </w:tcPr>
          <w:p w14:paraId="1C8161D5" w14:textId="2FEDEE0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Reset value of 1. These bits have an associated flop</w:t>
            </w:r>
          </w:p>
        </w:tc>
      </w:tr>
    </w:tbl>
    <w:p w14:paraId="62844A23" w14:textId="77777777" w:rsidR="00A40B9E" w:rsidRPr="00515154" w:rsidRDefault="00A40B9E" w:rsidP="00D0510B">
      <w:pPr>
        <w:tabs>
          <w:tab w:val="left" w:pos="2700"/>
        </w:tabs>
        <w:rPr>
          <w:rFonts w:asciiTheme="majorHAnsi" w:hAnsiTheme="majorHAnsi"/>
          <w:color w:val="000000" w:themeColor="text1"/>
          <w:szCs w:val="24"/>
        </w:rPr>
      </w:pPr>
    </w:p>
    <w:p w14:paraId="15786E9E" w14:textId="77777777" w:rsidR="005C5F94" w:rsidRDefault="005C5F94">
      <w:pPr>
        <w:rPr>
          <w:rFonts w:asciiTheme="majorHAnsi" w:eastAsiaTheme="majorEastAsia" w:hAnsiTheme="majorHAnsi" w:cstheme="majorBidi"/>
          <w:b/>
          <w:bCs/>
          <w:smallCaps/>
          <w:color w:val="000000" w:themeColor="text1"/>
          <w:sz w:val="36"/>
          <w:szCs w:val="36"/>
        </w:rPr>
      </w:pPr>
      <w:bookmarkStart w:id="184" w:name="_Toc407102496"/>
      <w:bookmarkStart w:id="185" w:name="_Toc407102551"/>
      <w:r>
        <w:br w:type="page"/>
      </w:r>
    </w:p>
    <w:p w14:paraId="4AFC6121" w14:textId="43AAA06E" w:rsidR="005C5F94" w:rsidRPr="00515154" w:rsidRDefault="005C5F94" w:rsidP="005C5F94">
      <w:pPr>
        <w:pStyle w:val="Heading1"/>
        <w:ind w:left="0"/>
      </w:pPr>
      <w:bookmarkStart w:id="186" w:name="_Toc416806473"/>
      <w:bookmarkStart w:id="187" w:name="_Toc448564706"/>
      <w:r>
        <w:lastRenderedPageBreak/>
        <w:t>Error Responses To Register Accesses</w:t>
      </w:r>
      <w:bookmarkEnd w:id="186"/>
      <w:bookmarkEnd w:id="187"/>
    </w:p>
    <w:p w14:paraId="389CB0AE" w14:textId="0E9212BA" w:rsidR="005C5F94" w:rsidRDefault="005C5F94">
      <w:r>
        <w:t xml:space="preserve">NetSpeed NoC registers can be 32-bit wide or 64-bit wide. The register bus master allows 32-bit as well as 64-bit accesses to the register space. Some accesses may return errors due to decode failures. Below is a list of combinations and their expected error responses. </w:t>
      </w:r>
    </w:p>
    <w:p w14:paraId="4CB35EE2" w14:textId="13D4EC61" w:rsidR="00666779" w:rsidRDefault="00666779" w:rsidP="00666779">
      <w:pPr>
        <w:pStyle w:val="Caption"/>
        <w:keepNext/>
        <w:jc w:val="center"/>
      </w:pPr>
      <w:bookmarkStart w:id="188" w:name="_Toc416806493"/>
      <w:r>
        <w:t xml:space="preserve">Table </w:t>
      </w:r>
      <w:r w:rsidR="00DB29CF">
        <w:fldChar w:fldCharType="begin"/>
      </w:r>
      <w:r w:rsidR="00DB29CF">
        <w:instrText xml:space="preserve"> SEQ Table \* ARABIC </w:instrText>
      </w:r>
      <w:r w:rsidR="00DB29CF">
        <w:fldChar w:fldCharType="separate"/>
      </w:r>
      <w:r w:rsidR="002C3ABE">
        <w:rPr>
          <w:noProof/>
        </w:rPr>
        <w:t>3</w:t>
      </w:r>
      <w:r w:rsidR="00DB29CF">
        <w:rPr>
          <w:noProof/>
        </w:rPr>
        <w:fldChar w:fldCharType="end"/>
      </w:r>
      <w:r>
        <w:t xml:space="preserve">: </w:t>
      </w:r>
      <w:r w:rsidRPr="000134A7">
        <w:t>Response table for NoC Register Accesses</w:t>
      </w:r>
      <w:bookmarkEnd w:id="188"/>
    </w:p>
    <w:tbl>
      <w:tblPr>
        <w:tblW w:w="9270" w:type="dxa"/>
        <w:tblInd w:w="-5" w:type="dxa"/>
        <w:tblLook w:val="04A0" w:firstRow="1" w:lastRow="0" w:firstColumn="1" w:lastColumn="0" w:noHBand="0" w:noVBand="1"/>
      </w:tblPr>
      <w:tblGrid>
        <w:gridCol w:w="4973"/>
        <w:gridCol w:w="4297"/>
      </w:tblGrid>
      <w:tr w:rsidR="005C5F94" w:rsidRPr="00515154" w14:paraId="69C99BB2" w14:textId="77777777" w:rsidTr="00FD285E">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7975E05" w14:textId="70C9B348" w:rsidR="005C5F94" w:rsidRPr="00515154" w:rsidRDefault="002B2F8A" w:rsidP="005C5F94">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Type of Access</w:t>
            </w:r>
          </w:p>
        </w:tc>
        <w:tc>
          <w:tcPr>
            <w:tcW w:w="4297" w:type="dxa"/>
            <w:tcBorders>
              <w:top w:val="single" w:sz="4" w:space="0" w:color="auto"/>
              <w:left w:val="nil"/>
              <w:bottom w:val="single" w:sz="4" w:space="0" w:color="auto"/>
              <w:right w:val="single" w:sz="4" w:space="0" w:color="auto"/>
            </w:tcBorders>
            <w:shd w:val="clear" w:color="000000" w:fill="C5D9F1"/>
            <w:noWrap/>
            <w:vAlign w:val="bottom"/>
            <w:hideMark/>
          </w:tcPr>
          <w:p w14:paraId="74FEB098" w14:textId="6E014793" w:rsidR="005C5F94" w:rsidRPr="00515154" w:rsidRDefault="002B2F8A" w:rsidP="005C5F94">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Response</w:t>
            </w:r>
          </w:p>
        </w:tc>
      </w:tr>
      <w:tr w:rsidR="005C5F94" w:rsidRPr="00515154" w14:paraId="6668AF93" w14:textId="77777777" w:rsidTr="00FD285E">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7666EBD4" w14:textId="4DA8A45D"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defined 32-bit register</w:t>
            </w:r>
          </w:p>
        </w:tc>
        <w:tc>
          <w:tcPr>
            <w:tcW w:w="4297" w:type="dxa"/>
            <w:tcBorders>
              <w:top w:val="nil"/>
              <w:left w:val="nil"/>
              <w:bottom w:val="single" w:sz="4" w:space="0" w:color="auto"/>
              <w:right w:val="single" w:sz="4" w:space="0" w:color="auto"/>
            </w:tcBorders>
            <w:shd w:val="clear" w:color="auto" w:fill="auto"/>
            <w:vAlign w:val="bottom"/>
            <w:hideMark/>
          </w:tcPr>
          <w:p w14:paraId="657220FE" w14:textId="7C120CB1"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5C5F94" w:rsidRPr="00515154" w14:paraId="25123B8D" w14:textId="77777777" w:rsidTr="00FD285E">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9248B8B" w14:textId="70998C4F"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defined 64-bit register</w:t>
            </w:r>
          </w:p>
        </w:tc>
        <w:tc>
          <w:tcPr>
            <w:tcW w:w="4297" w:type="dxa"/>
            <w:tcBorders>
              <w:top w:val="nil"/>
              <w:left w:val="nil"/>
              <w:bottom w:val="single" w:sz="4" w:space="0" w:color="auto"/>
              <w:right w:val="single" w:sz="4" w:space="0" w:color="auto"/>
            </w:tcBorders>
            <w:shd w:val="clear" w:color="auto" w:fill="auto"/>
            <w:vAlign w:val="bottom"/>
            <w:hideMark/>
          </w:tcPr>
          <w:p w14:paraId="6A0A37F9" w14:textId="40254374"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5C5F94" w:rsidRPr="00515154" w14:paraId="5DD8624E" w14:textId="77777777" w:rsidTr="00FD285E">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47835FDF" w14:textId="475D3054"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defined 32-bit register</w:t>
            </w:r>
          </w:p>
        </w:tc>
        <w:tc>
          <w:tcPr>
            <w:tcW w:w="4297" w:type="dxa"/>
            <w:tcBorders>
              <w:top w:val="nil"/>
              <w:left w:val="nil"/>
              <w:bottom w:val="single" w:sz="4" w:space="0" w:color="auto"/>
              <w:right w:val="single" w:sz="4" w:space="0" w:color="auto"/>
            </w:tcBorders>
            <w:shd w:val="clear" w:color="auto" w:fill="auto"/>
            <w:vAlign w:val="bottom"/>
            <w:hideMark/>
          </w:tcPr>
          <w:p w14:paraId="1601CB13" w14:textId="5CD268E7"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5C5F94" w:rsidRPr="00515154" w14:paraId="44755A8B" w14:textId="77777777" w:rsidTr="00FD285E">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1403256" w14:textId="5B57D5BF"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defined 64-bit register</w:t>
            </w:r>
          </w:p>
        </w:tc>
        <w:tc>
          <w:tcPr>
            <w:tcW w:w="4297" w:type="dxa"/>
            <w:tcBorders>
              <w:top w:val="nil"/>
              <w:left w:val="nil"/>
              <w:bottom w:val="single" w:sz="4" w:space="0" w:color="auto"/>
              <w:right w:val="single" w:sz="4" w:space="0" w:color="auto"/>
            </w:tcBorders>
            <w:shd w:val="clear" w:color="auto" w:fill="auto"/>
            <w:vAlign w:val="bottom"/>
            <w:hideMark/>
          </w:tcPr>
          <w:p w14:paraId="26D7EB94" w14:textId="68DE9D31"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 signaling access is not atomic</w:t>
            </w:r>
            <w:r w:rsidR="005C5F94" w:rsidRPr="00515154">
              <w:rPr>
                <w:rFonts w:asciiTheme="majorHAnsi" w:eastAsia="Times New Roman" w:hAnsiTheme="majorHAnsi" w:cs="Times New Roman"/>
                <w:color w:val="000000"/>
              </w:rPr>
              <w:t xml:space="preserve"> </w:t>
            </w:r>
          </w:p>
        </w:tc>
      </w:tr>
      <w:tr w:rsidR="005C5F94" w:rsidRPr="00515154" w14:paraId="2763E3FC" w14:textId="77777777" w:rsidTr="00FD285E">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651F4ECD" w14:textId="007ED987"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non-existing register address</w:t>
            </w:r>
          </w:p>
        </w:tc>
        <w:tc>
          <w:tcPr>
            <w:tcW w:w="4297" w:type="dxa"/>
            <w:tcBorders>
              <w:top w:val="nil"/>
              <w:left w:val="nil"/>
              <w:bottom w:val="single" w:sz="4" w:space="0" w:color="auto"/>
              <w:right w:val="single" w:sz="4" w:space="0" w:color="auto"/>
            </w:tcBorders>
            <w:shd w:val="clear" w:color="auto" w:fill="auto"/>
            <w:vAlign w:val="bottom"/>
            <w:hideMark/>
          </w:tcPr>
          <w:p w14:paraId="7D1EF32C" w14:textId="4D860A39"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w:t>
            </w:r>
            <w:r w:rsidR="00FD285E">
              <w:rPr>
                <w:rFonts w:asciiTheme="majorHAnsi" w:eastAsia="Times New Roman" w:hAnsiTheme="majorHAnsi" w:cs="Times New Roman"/>
                <w:color w:val="000000"/>
              </w:rPr>
              <w:t xml:space="preserve"> (Accesses</w:t>
            </w:r>
            <w:r>
              <w:rPr>
                <w:rFonts w:asciiTheme="majorHAnsi" w:eastAsia="Times New Roman" w:hAnsiTheme="majorHAnsi" w:cs="Times New Roman"/>
                <w:color w:val="000000"/>
              </w:rPr>
              <w:t xml:space="preserve"> that have a reg</w:t>
            </w:r>
            <w:r w:rsidR="00FD285E">
              <w:rPr>
                <w:rFonts w:asciiTheme="majorHAnsi" w:eastAsia="Times New Roman" w:hAnsiTheme="majorHAnsi" w:cs="Times New Roman"/>
                <w:color w:val="000000"/>
              </w:rPr>
              <w:t>ister at its 64b aligned address</w:t>
            </w:r>
            <w:r>
              <w:rPr>
                <w:rFonts w:asciiTheme="majorHAnsi" w:eastAsia="Times New Roman" w:hAnsiTheme="majorHAnsi" w:cs="Times New Roman"/>
                <w:color w:val="000000"/>
              </w:rPr>
              <w:t xml:space="preserve"> will realign</w:t>
            </w:r>
            <w:r w:rsidR="00FD285E">
              <w:rPr>
                <w:rFonts w:asciiTheme="majorHAnsi" w:eastAsia="Times New Roman" w:hAnsiTheme="majorHAnsi" w:cs="Times New Roman"/>
                <w:color w:val="000000"/>
              </w:rPr>
              <w:t xml:space="preserve"> the access</w:t>
            </w:r>
            <w:r>
              <w:rPr>
                <w:rFonts w:asciiTheme="majorHAnsi" w:eastAsia="Times New Roman" w:hAnsiTheme="majorHAnsi" w:cs="Times New Roman"/>
                <w:color w:val="000000"/>
              </w:rPr>
              <w:t xml:space="preserve"> and return Okay)</w:t>
            </w:r>
          </w:p>
        </w:tc>
      </w:tr>
      <w:tr w:rsidR="005C5F94" w:rsidRPr="00515154" w14:paraId="17688E68" w14:textId="77777777" w:rsidTr="00FD285E">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3E2DFDE8" w14:textId="1FB841C1"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non-existing register address</w:t>
            </w:r>
          </w:p>
        </w:tc>
        <w:tc>
          <w:tcPr>
            <w:tcW w:w="4297" w:type="dxa"/>
            <w:tcBorders>
              <w:top w:val="nil"/>
              <w:left w:val="nil"/>
              <w:bottom w:val="single" w:sz="4" w:space="0" w:color="auto"/>
              <w:right w:val="single" w:sz="4" w:space="0" w:color="auto"/>
            </w:tcBorders>
            <w:shd w:val="clear" w:color="auto" w:fill="auto"/>
            <w:vAlign w:val="bottom"/>
            <w:hideMark/>
          </w:tcPr>
          <w:p w14:paraId="05729270" w14:textId="1758C973"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w:t>
            </w:r>
          </w:p>
        </w:tc>
      </w:tr>
    </w:tbl>
    <w:p w14:paraId="0807A025" w14:textId="06826500" w:rsidR="007C1BD5" w:rsidRDefault="007C1BD5">
      <w:pPr>
        <w:rPr>
          <w:rFonts w:asciiTheme="majorHAnsi" w:eastAsiaTheme="majorEastAsia" w:hAnsiTheme="majorHAnsi" w:cstheme="majorBidi"/>
          <w:b/>
          <w:bCs/>
          <w:smallCaps/>
          <w:color w:val="000000" w:themeColor="text1"/>
          <w:sz w:val="36"/>
          <w:szCs w:val="36"/>
        </w:rPr>
      </w:pPr>
    </w:p>
    <w:p w14:paraId="53695929" w14:textId="77777777" w:rsidR="007C1BD5" w:rsidRDefault="007C1BD5">
      <w:pPr>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0B8E6186" w14:textId="70EF6460" w:rsidR="007C1BD5" w:rsidRDefault="00FD285E" w:rsidP="007C1BD5">
      <w:pPr>
        <w:pStyle w:val="Heading1"/>
        <w:ind w:left="0"/>
      </w:pPr>
      <w:bookmarkStart w:id="189" w:name="_Toc416806474"/>
      <w:bookmarkStart w:id="190" w:name="_Toc448564707"/>
      <w:r>
        <w:lastRenderedPageBreak/>
        <w:t>User Register Bus Access</w:t>
      </w:r>
      <w:bookmarkEnd w:id="189"/>
      <w:bookmarkEnd w:id="190"/>
    </w:p>
    <w:p w14:paraId="64463A32" w14:textId="77777777" w:rsidR="00FD285E" w:rsidRDefault="00942767" w:rsidP="00942767">
      <w:r>
        <w:t>The NocStudio User Manual contains th</w:t>
      </w:r>
      <w:r w:rsidR="00FD285E">
        <w:t xml:space="preserve">e description on how to add access for a user’s registers via the NetSpeed Register Bus. Please check your release version to see if this is supported for your release. </w:t>
      </w:r>
    </w:p>
    <w:p w14:paraId="1E42385E" w14:textId="2B99938F" w:rsidR="00942767" w:rsidRDefault="00FD285E" w:rsidP="00942767">
      <w:r>
        <w:t xml:space="preserve">There are four protocols via which this can be done: AHB-lite, AXI4-lite, APB and a NetSpeed Native Register Protocol. Data width may be 32-bits or 64-bits wide. Narrow accesses are not supported on any of these interfaces. Responses to narrow accesses are returned as decode errors. </w:t>
      </w:r>
    </w:p>
    <w:p w14:paraId="14E1E96D" w14:textId="18F540FC" w:rsidR="00666779" w:rsidRDefault="00666779" w:rsidP="00666779">
      <w:pPr>
        <w:pStyle w:val="Caption"/>
        <w:keepNext/>
        <w:jc w:val="center"/>
      </w:pPr>
      <w:bookmarkStart w:id="191" w:name="_Toc416806494"/>
      <w:r>
        <w:t xml:space="preserve">Table </w:t>
      </w:r>
      <w:r w:rsidR="00DB29CF">
        <w:fldChar w:fldCharType="begin"/>
      </w:r>
      <w:r w:rsidR="00DB29CF">
        <w:instrText xml:space="preserve"> SEQ Table \* ARABIC </w:instrText>
      </w:r>
      <w:r w:rsidR="00DB29CF">
        <w:fldChar w:fldCharType="separate"/>
      </w:r>
      <w:r w:rsidR="002C3ABE">
        <w:rPr>
          <w:noProof/>
        </w:rPr>
        <w:t>4</w:t>
      </w:r>
      <w:r w:rsidR="00DB29CF">
        <w:rPr>
          <w:noProof/>
        </w:rPr>
        <w:fldChar w:fldCharType="end"/>
      </w:r>
      <w:r>
        <w:t xml:space="preserve">: </w:t>
      </w:r>
      <w:r w:rsidRPr="00137F50">
        <w:t>Response table for User Register Bus Accesses</w:t>
      </w:r>
      <w:bookmarkEnd w:id="191"/>
    </w:p>
    <w:tbl>
      <w:tblPr>
        <w:tblW w:w="9270" w:type="dxa"/>
        <w:tblInd w:w="-5" w:type="dxa"/>
        <w:tblLook w:val="04A0" w:firstRow="1" w:lastRow="0" w:firstColumn="1" w:lastColumn="0" w:noHBand="0" w:noVBand="1"/>
      </w:tblPr>
      <w:tblGrid>
        <w:gridCol w:w="4973"/>
        <w:gridCol w:w="4297"/>
      </w:tblGrid>
      <w:tr w:rsidR="00F357C7" w:rsidRPr="00515154" w14:paraId="382919A3" w14:textId="77777777" w:rsidTr="00312F42">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9A465BE" w14:textId="77777777" w:rsidR="00F357C7" w:rsidRPr="00515154" w:rsidRDefault="00F357C7" w:rsidP="00312F42">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Type of Access</w:t>
            </w:r>
          </w:p>
        </w:tc>
        <w:tc>
          <w:tcPr>
            <w:tcW w:w="4297" w:type="dxa"/>
            <w:tcBorders>
              <w:top w:val="single" w:sz="4" w:space="0" w:color="auto"/>
              <w:left w:val="nil"/>
              <w:bottom w:val="single" w:sz="4" w:space="0" w:color="auto"/>
              <w:right w:val="single" w:sz="4" w:space="0" w:color="auto"/>
            </w:tcBorders>
            <w:shd w:val="clear" w:color="000000" w:fill="C5D9F1"/>
            <w:noWrap/>
            <w:vAlign w:val="bottom"/>
            <w:hideMark/>
          </w:tcPr>
          <w:p w14:paraId="12E00B95" w14:textId="77777777" w:rsidR="00F357C7" w:rsidRPr="00515154" w:rsidRDefault="00F357C7" w:rsidP="00312F42">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Response</w:t>
            </w:r>
          </w:p>
        </w:tc>
      </w:tr>
      <w:tr w:rsidR="00F357C7" w:rsidRPr="00515154" w14:paraId="779C0821" w14:textId="77777777" w:rsidTr="00312F42">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1BC95922" w14:textId="091D2B4A"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166D3BCE" w14:textId="77777777" w:rsidR="00F357C7" w:rsidRPr="00515154" w:rsidRDefault="00F357C7" w:rsidP="00312F42">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F357C7" w:rsidRPr="00515154" w14:paraId="0E53247D" w14:textId="77777777" w:rsidTr="00312F42">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37F0BFF7" w14:textId="185187B4"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2A0148D0" w14:textId="77777777" w:rsidR="00F357C7" w:rsidRPr="00515154" w:rsidRDefault="00F357C7" w:rsidP="00312F42">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F357C7" w:rsidRPr="00515154" w14:paraId="50B14E7B" w14:textId="77777777" w:rsidTr="00312F42">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26AB897B" w14:textId="3E4829C8"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1DC604C2" w14:textId="67B1B0D0" w:rsidR="00F357C7" w:rsidRPr="00515154" w:rsidRDefault="00F357C7" w:rsidP="00312F42">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w:t>
            </w:r>
          </w:p>
        </w:tc>
      </w:tr>
      <w:tr w:rsidR="00F357C7" w:rsidRPr="00515154" w14:paraId="1AB3D4ED" w14:textId="77777777" w:rsidTr="00312F42">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3D1CB3E1" w14:textId="43BDF6DE"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112D877F" w14:textId="26D902F7" w:rsidR="00F357C7" w:rsidRPr="00515154" w:rsidRDefault="00F357C7" w:rsidP="00F357C7">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 xml:space="preserve">Decode Error </w:t>
            </w:r>
          </w:p>
        </w:tc>
      </w:tr>
    </w:tbl>
    <w:p w14:paraId="3491D4FB" w14:textId="77777777" w:rsidR="00F357C7" w:rsidRPr="00942767" w:rsidRDefault="00F357C7" w:rsidP="00942767"/>
    <w:p w14:paraId="081D14EF" w14:textId="483872E6" w:rsidR="00A40B9E" w:rsidRPr="00515154" w:rsidRDefault="00A40B9E" w:rsidP="00D0510B">
      <w:pPr>
        <w:pStyle w:val="Heading1"/>
        <w:ind w:left="0"/>
      </w:pPr>
      <w:bookmarkStart w:id="192" w:name="_Toc416806475"/>
      <w:bookmarkStart w:id="193" w:name="_Toc448564708"/>
      <w:r w:rsidRPr="00515154">
        <w:lastRenderedPageBreak/>
        <w:t>Register Bus Master Interface</w:t>
      </w:r>
      <w:bookmarkEnd w:id="184"/>
      <w:bookmarkEnd w:id="185"/>
      <w:bookmarkEnd w:id="192"/>
      <w:bookmarkEnd w:id="193"/>
    </w:p>
    <w:p w14:paraId="5EB8BDBC" w14:textId="77777777" w:rsidR="00A40B9E" w:rsidRPr="00515154" w:rsidRDefault="00A40B9E" w:rsidP="00D0510B">
      <w:pPr>
        <w:rPr>
          <w:rFonts w:asciiTheme="majorHAnsi" w:hAnsiTheme="majorHAnsi"/>
        </w:rPr>
      </w:pPr>
      <w:r w:rsidRPr="00515154">
        <w:rPr>
          <w:rFonts w:asciiTheme="majorHAnsi" w:hAnsiTheme="majorHAnsi"/>
        </w:rPr>
        <w:t xml:space="preserve">The register master is the entry port into the register layer. This privileged master unit that manages the register bus network must interact with this layer through the Regbus master bridge. The Regbus master bridge is a specialized version of an AXI bridge. </w:t>
      </w:r>
    </w:p>
    <w:p w14:paraId="7053B5E0" w14:textId="77777777" w:rsidR="00A40B9E" w:rsidRPr="00D0510B" w:rsidRDefault="00A40B9E" w:rsidP="008258DF">
      <w:pPr>
        <w:pStyle w:val="ListParagraph"/>
        <w:numPr>
          <w:ilvl w:val="0"/>
          <w:numId w:val="23"/>
        </w:numPr>
        <w:spacing w:after="0" w:line="240" w:lineRule="auto"/>
        <w:rPr>
          <w:rFonts w:asciiTheme="majorHAnsi" w:hAnsiTheme="majorHAnsi"/>
        </w:rPr>
      </w:pPr>
      <w:r w:rsidRPr="00D0510B">
        <w:rPr>
          <w:rFonts w:asciiTheme="majorHAnsi" w:hAnsiTheme="majorHAnsi"/>
        </w:rPr>
        <w:t xml:space="preserve">Interface on the AXI side assumes a 32b master. </w:t>
      </w:r>
    </w:p>
    <w:p w14:paraId="567557BF" w14:textId="77777777" w:rsidR="00A40B9E" w:rsidRPr="00D0510B" w:rsidRDefault="00A40B9E" w:rsidP="008258DF">
      <w:pPr>
        <w:pStyle w:val="ListParagraph"/>
        <w:numPr>
          <w:ilvl w:val="0"/>
          <w:numId w:val="23"/>
        </w:numPr>
        <w:spacing w:after="0" w:line="240" w:lineRule="auto"/>
        <w:rPr>
          <w:rFonts w:asciiTheme="majorHAnsi" w:hAnsiTheme="majorHAnsi"/>
        </w:rPr>
      </w:pPr>
      <w:r w:rsidRPr="00D0510B">
        <w:rPr>
          <w:rFonts w:asciiTheme="majorHAnsi" w:hAnsiTheme="majorHAnsi"/>
        </w:rPr>
        <w:t>AxLEN restricted to 0,1 to allow either 32b or 64b register access</w:t>
      </w:r>
    </w:p>
    <w:p w14:paraId="6EB42083" w14:textId="77777777" w:rsidR="00A40B9E" w:rsidRPr="00D0510B" w:rsidRDefault="00A40B9E" w:rsidP="008258DF">
      <w:pPr>
        <w:pStyle w:val="ListParagraph"/>
        <w:numPr>
          <w:ilvl w:val="0"/>
          <w:numId w:val="23"/>
        </w:numPr>
        <w:spacing w:after="0" w:line="240" w:lineRule="auto"/>
        <w:rPr>
          <w:rFonts w:asciiTheme="majorHAnsi" w:hAnsiTheme="majorHAnsi"/>
        </w:rPr>
      </w:pPr>
      <w:r w:rsidRPr="00D0510B">
        <w:rPr>
          <w:rFonts w:asciiTheme="majorHAnsi" w:hAnsiTheme="majorHAnsi"/>
        </w:rPr>
        <w:t>Address of NoC bridge and router elements are decided and allocated by Nocstudio. These are not user modifiable.</w:t>
      </w:r>
    </w:p>
    <w:p w14:paraId="0F503189" w14:textId="77777777" w:rsidR="00A40B9E" w:rsidRPr="00D0510B" w:rsidRDefault="00A40B9E" w:rsidP="008258DF">
      <w:pPr>
        <w:pStyle w:val="ListParagraph"/>
        <w:numPr>
          <w:ilvl w:val="0"/>
          <w:numId w:val="23"/>
        </w:numPr>
        <w:spacing w:after="0" w:line="240" w:lineRule="auto"/>
        <w:rPr>
          <w:rFonts w:asciiTheme="majorHAnsi" w:hAnsiTheme="majorHAnsi"/>
        </w:rPr>
      </w:pPr>
      <w:r w:rsidRPr="00D0510B">
        <w:rPr>
          <w:rFonts w:asciiTheme="majorHAnsi" w:hAnsiTheme="majorHAnsi"/>
        </w:rPr>
        <w:t>The register bus master bridge can be configured to have as many as 16 outstanding requests on reads and 16 on writes</w:t>
      </w:r>
    </w:p>
    <w:p w14:paraId="39F6DED9" w14:textId="77777777" w:rsidR="007B56E4" w:rsidRPr="00515154" w:rsidRDefault="007B56E4" w:rsidP="00D0510B">
      <w:pPr>
        <w:pStyle w:val="ListParagraph"/>
        <w:spacing w:after="0" w:line="240" w:lineRule="auto"/>
        <w:ind w:left="0"/>
        <w:contextualSpacing w:val="0"/>
        <w:rPr>
          <w:rFonts w:asciiTheme="majorHAnsi" w:hAnsiTheme="majorHAnsi"/>
        </w:rPr>
      </w:pPr>
    </w:p>
    <w:p w14:paraId="128916A2" w14:textId="77777777" w:rsidR="00A40B9E" w:rsidRPr="00515154" w:rsidRDefault="00A40B9E" w:rsidP="00D0510B">
      <w:pPr>
        <w:ind w:firstLine="360"/>
        <w:jc w:val="center"/>
        <w:rPr>
          <w:rFonts w:asciiTheme="majorHAnsi" w:hAnsiTheme="majorHAnsi"/>
        </w:rPr>
      </w:pPr>
      <w:r w:rsidRPr="00515154">
        <w:rPr>
          <w:rFonts w:asciiTheme="majorHAnsi" w:hAnsiTheme="majorHAnsi"/>
          <w:noProof/>
        </w:rPr>
        <w:drawing>
          <wp:inline distT="0" distB="0" distL="0" distR="0" wp14:anchorId="0D5E5962" wp14:editId="7797AA4A">
            <wp:extent cx="4014216" cy="4910328"/>
            <wp:effectExtent l="0" t="0" r="5715" b="508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bus_mstr.gif"/>
                    <pic:cNvPicPr/>
                  </pic:nvPicPr>
                  <pic:blipFill>
                    <a:blip r:embed="rId11">
                      <a:extLst>
                        <a:ext uri="{28A0092B-C50C-407E-A947-70E740481C1C}">
                          <a14:useLocalDpi xmlns:a14="http://schemas.microsoft.com/office/drawing/2010/main" val="0"/>
                        </a:ext>
                      </a:extLst>
                    </a:blip>
                    <a:stretch>
                      <a:fillRect/>
                    </a:stretch>
                  </pic:blipFill>
                  <pic:spPr>
                    <a:xfrm>
                      <a:off x="0" y="0"/>
                      <a:ext cx="4014216" cy="4910328"/>
                    </a:xfrm>
                    <a:prstGeom prst="rect">
                      <a:avLst/>
                    </a:prstGeom>
                  </pic:spPr>
                </pic:pic>
              </a:graphicData>
            </a:graphic>
          </wp:inline>
        </w:drawing>
      </w:r>
    </w:p>
    <w:p w14:paraId="303611BB" w14:textId="77777777" w:rsidR="00A40B9E" w:rsidRPr="00515154" w:rsidRDefault="00A40B9E" w:rsidP="00D0510B">
      <w:pPr>
        <w:pStyle w:val="Caption"/>
        <w:ind w:firstLine="720"/>
        <w:jc w:val="center"/>
        <w:rPr>
          <w:rFonts w:asciiTheme="majorHAnsi" w:hAnsiTheme="majorHAnsi"/>
        </w:rPr>
      </w:pPr>
      <w:bookmarkStart w:id="194" w:name="_Toc407102510"/>
      <w:bookmarkStart w:id="195" w:name="_Toc416806482"/>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3</w:t>
      </w:r>
      <w:r w:rsidRPr="00515154">
        <w:rPr>
          <w:rFonts w:asciiTheme="majorHAnsi" w:hAnsiTheme="majorHAnsi"/>
          <w:noProof/>
        </w:rPr>
        <w:fldChar w:fldCharType="end"/>
      </w:r>
      <w:r w:rsidRPr="00515154">
        <w:rPr>
          <w:rFonts w:asciiTheme="majorHAnsi" w:hAnsiTheme="majorHAnsi"/>
        </w:rPr>
        <w:t>: Register bus master bridge</w:t>
      </w:r>
      <w:bookmarkEnd w:id="194"/>
      <w:bookmarkEnd w:id="195"/>
    </w:p>
    <w:p w14:paraId="2552F459" w14:textId="77777777" w:rsidR="00A40B9E" w:rsidRPr="00515154" w:rsidRDefault="00A40B9E" w:rsidP="00D0510B">
      <w:pPr>
        <w:rPr>
          <w:rFonts w:asciiTheme="majorHAnsi" w:hAnsiTheme="majorHAnsi"/>
        </w:rPr>
      </w:pPr>
      <w:r w:rsidRPr="00515154">
        <w:rPr>
          <w:rFonts w:asciiTheme="majorHAnsi" w:hAnsiTheme="majorHAnsi"/>
        </w:rPr>
        <w:br w:type="page"/>
      </w:r>
      <w:r w:rsidRPr="00515154">
        <w:rPr>
          <w:rFonts w:asciiTheme="majorHAnsi" w:hAnsiTheme="majorHAnsi"/>
        </w:rPr>
        <w:lastRenderedPageBreak/>
        <w:t>The list of input signals is specified below:</w:t>
      </w:r>
    </w:p>
    <w:p w14:paraId="7A74C3C2" w14:textId="5AD3DC34" w:rsidR="00A40B9E" w:rsidRPr="00515154" w:rsidRDefault="00A40B9E" w:rsidP="00D0510B">
      <w:pPr>
        <w:pStyle w:val="Caption"/>
        <w:keepNext/>
        <w:jc w:val="center"/>
        <w:rPr>
          <w:rFonts w:asciiTheme="majorHAnsi" w:hAnsiTheme="majorHAnsi"/>
        </w:rPr>
      </w:pPr>
    </w:p>
    <w:p w14:paraId="48FA1CFF" w14:textId="2FBD84BB" w:rsidR="00666779" w:rsidRDefault="00666779" w:rsidP="00666779">
      <w:pPr>
        <w:pStyle w:val="Caption"/>
        <w:keepNext/>
        <w:jc w:val="center"/>
      </w:pPr>
      <w:bookmarkStart w:id="196" w:name="_Toc416806495"/>
      <w:r>
        <w:t xml:space="preserve">Table </w:t>
      </w:r>
      <w:r w:rsidR="00DB29CF">
        <w:fldChar w:fldCharType="begin"/>
      </w:r>
      <w:r w:rsidR="00DB29CF">
        <w:instrText xml:space="preserve"> SEQ Table \* ARABIC </w:instrText>
      </w:r>
      <w:r w:rsidR="00DB29CF">
        <w:fldChar w:fldCharType="separate"/>
      </w:r>
      <w:r w:rsidR="002C3ABE">
        <w:rPr>
          <w:noProof/>
        </w:rPr>
        <w:t>5</w:t>
      </w:r>
      <w:r w:rsidR="00DB29CF">
        <w:rPr>
          <w:noProof/>
        </w:rPr>
        <w:fldChar w:fldCharType="end"/>
      </w:r>
      <w:r>
        <w:t xml:space="preserve">: </w:t>
      </w:r>
      <w:r w:rsidRPr="00B360E2">
        <w:t>Register Bus Master Interface signals</w:t>
      </w:r>
      <w:bookmarkEnd w:id="196"/>
    </w:p>
    <w:tbl>
      <w:tblPr>
        <w:tblW w:w="5273" w:type="pct"/>
        <w:tblLayout w:type="fixed"/>
        <w:tblLook w:val="04A0" w:firstRow="1" w:lastRow="0" w:firstColumn="1" w:lastColumn="0" w:noHBand="0" w:noVBand="1"/>
      </w:tblPr>
      <w:tblGrid>
        <w:gridCol w:w="1666"/>
        <w:gridCol w:w="1477"/>
        <w:gridCol w:w="2071"/>
        <w:gridCol w:w="4647"/>
      </w:tblGrid>
      <w:tr w:rsidR="00A40B9E" w:rsidRPr="00515154" w14:paraId="6B542F52" w14:textId="77777777" w:rsidTr="00244F53">
        <w:trPr>
          <w:trHeight w:val="300"/>
        </w:trPr>
        <w:tc>
          <w:tcPr>
            <w:tcW w:w="844"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C86E9F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Signals</w:t>
            </w:r>
          </w:p>
        </w:tc>
        <w:tc>
          <w:tcPr>
            <w:tcW w:w="749" w:type="pct"/>
            <w:tcBorders>
              <w:top w:val="single" w:sz="4" w:space="0" w:color="auto"/>
              <w:left w:val="nil"/>
              <w:bottom w:val="single" w:sz="4" w:space="0" w:color="auto"/>
              <w:right w:val="single" w:sz="4" w:space="0" w:color="auto"/>
            </w:tcBorders>
            <w:shd w:val="clear" w:color="000000" w:fill="C5D9F1"/>
            <w:noWrap/>
            <w:vAlign w:val="bottom"/>
            <w:hideMark/>
          </w:tcPr>
          <w:p w14:paraId="0ECB0972"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Width (number of bits)</w:t>
            </w:r>
          </w:p>
        </w:tc>
        <w:tc>
          <w:tcPr>
            <w:tcW w:w="1050" w:type="pct"/>
            <w:tcBorders>
              <w:top w:val="single" w:sz="4" w:space="0" w:color="auto"/>
              <w:left w:val="nil"/>
              <w:bottom w:val="single" w:sz="4" w:space="0" w:color="auto"/>
              <w:right w:val="single" w:sz="4" w:space="0" w:color="auto"/>
            </w:tcBorders>
            <w:shd w:val="clear" w:color="000000" w:fill="C5D9F1"/>
            <w:noWrap/>
            <w:vAlign w:val="bottom"/>
            <w:hideMark/>
          </w:tcPr>
          <w:p w14:paraId="1E36040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Usage</w:t>
            </w:r>
          </w:p>
        </w:tc>
        <w:tc>
          <w:tcPr>
            <w:tcW w:w="2356" w:type="pct"/>
            <w:tcBorders>
              <w:top w:val="single" w:sz="4" w:space="0" w:color="auto"/>
              <w:left w:val="nil"/>
              <w:bottom w:val="single" w:sz="4" w:space="0" w:color="auto"/>
              <w:right w:val="single" w:sz="4" w:space="0" w:color="auto"/>
            </w:tcBorders>
            <w:shd w:val="clear" w:color="000000" w:fill="C5D9F1"/>
            <w:noWrap/>
            <w:vAlign w:val="bottom"/>
            <w:hideMark/>
          </w:tcPr>
          <w:p w14:paraId="19444693"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Description</w:t>
            </w:r>
          </w:p>
        </w:tc>
      </w:tr>
      <w:tr w:rsidR="00A40B9E" w:rsidRPr="00515154" w14:paraId="44938342" w14:textId="77777777" w:rsidTr="00244F53">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17A8464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Inputs</w:t>
            </w:r>
          </w:p>
        </w:tc>
        <w:tc>
          <w:tcPr>
            <w:tcW w:w="749" w:type="pct"/>
            <w:tcBorders>
              <w:top w:val="nil"/>
              <w:left w:val="nil"/>
              <w:bottom w:val="single" w:sz="4" w:space="0" w:color="auto"/>
              <w:right w:val="single" w:sz="4" w:space="0" w:color="auto"/>
            </w:tcBorders>
            <w:shd w:val="clear" w:color="auto" w:fill="auto"/>
            <w:noWrap/>
            <w:vAlign w:val="bottom"/>
            <w:hideMark/>
          </w:tcPr>
          <w:p w14:paraId="2D9D5522"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50" w:type="pct"/>
            <w:tcBorders>
              <w:top w:val="nil"/>
              <w:left w:val="nil"/>
              <w:bottom w:val="single" w:sz="4" w:space="0" w:color="auto"/>
              <w:right w:val="single" w:sz="4" w:space="0" w:color="auto"/>
            </w:tcBorders>
            <w:shd w:val="clear" w:color="auto" w:fill="auto"/>
            <w:noWrap/>
            <w:vAlign w:val="bottom"/>
            <w:hideMark/>
          </w:tcPr>
          <w:p w14:paraId="07D7C170"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2356" w:type="pct"/>
            <w:tcBorders>
              <w:top w:val="nil"/>
              <w:left w:val="nil"/>
              <w:bottom w:val="single" w:sz="4" w:space="0" w:color="auto"/>
              <w:right w:val="single" w:sz="4" w:space="0" w:color="auto"/>
            </w:tcBorders>
            <w:shd w:val="clear" w:color="auto" w:fill="auto"/>
            <w:noWrap/>
            <w:vAlign w:val="bottom"/>
            <w:hideMark/>
          </w:tcPr>
          <w:p w14:paraId="7B248F1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0CCD88A7"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A1F6380"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rbm_m_regbus_clk</w:t>
            </w:r>
          </w:p>
        </w:tc>
        <w:tc>
          <w:tcPr>
            <w:tcW w:w="749" w:type="pct"/>
            <w:tcBorders>
              <w:top w:val="nil"/>
              <w:left w:val="nil"/>
              <w:bottom w:val="single" w:sz="4" w:space="0" w:color="auto"/>
              <w:right w:val="single" w:sz="4" w:space="0" w:color="auto"/>
            </w:tcBorders>
            <w:shd w:val="clear" w:color="auto" w:fill="auto"/>
            <w:noWrap/>
            <w:vAlign w:val="bottom"/>
            <w:hideMark/>
          </w:tcPr>
          <w:p w14:paraId="51390E4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4E4848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DBD936D" w14:textId="55D270F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Register bus clock (may or may not be the same as the chosen noc clock)</w:t>
            </w:r>
          </w:p>
        </w:tc>
      </w:tr>
      <w:tr w:rsidR="00A40B9E" w:rsidRPr="00515154" w14:paraId="58CA63E8"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400302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rbm_m_regbus_reset_n</w:t>
            </w:r>
          </w:p>
        </w:tc>
        <w:tc>
          <w:tcPr>
            <w:tcW w:w="749" w:type="pct"/>
            <w:tcBorders>
              <w:top w:val="nil"/>
              <w:left w:val="nil"/>
              <w:bottom w:val="single" w:sz="4" w:space="0" w:color="auto"/>
              <w:right w:val="single" w:sz="4" w:space="0" w:color="auto"/>
            </w:tcBorders>
            <w:shd w:val="clear" w:color="auto" w:fill="auto"/>
            <w:noWrap/>
            <w:vAlign w:val="bottom"/>
            <w:hideMark/>
          </w:tcPr>
          <w:p w14:paraId="56443EE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32F067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E18643E" w14:textId="0543AFE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Active low reset</w:t>
            </w:r>
          </w:p>
        </w:tc>
      </w:tr>
      <w:tr w:rsidR="00A40B9E" w:rsidRPr="00515154" w14:paraId="785A55A4"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7679CC3"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rbm_m_araddr</w:t>
            </w:r>
          </w:p>
        </w:tc>
        <w:tc>
          <w:tcPr>
            <w:tcW w:w="749" w:type="pct"/>
            <w:tcBorders>
              <w:top w:val="nil"/>
              <w:left w:val="nil"/>
              <w:bottom w:val="single" w:sz="4" w:space="0" w:color="auto"/>
              <w:right w:val="single" w:sz="4" w:space="0" w:color="auto"/>
            </w:tcBorders>
            <w:shd w:val="clear" w:color="auto" w:fill="auto"/>
            <w:noWrap/>
            <w:vAlign w:val="bottom"/>
            <w:hideMark/>
          </w:tcPr>
          <w:p w14:paraId="0CF5CAB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4C6FB61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74A851E3" w14:textId="10C12A4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register read address (Bit 31 set to 0 for non-NetSpeed registers)</w:t>
            </w:r>
          </w:p>
        </w:tc>
      </w:tr>
      <w:tr w:rsidR="00A40B9E" w:rsidRPr="00515154" w14:paraId="26522CE1"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C946F3C"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rbm_m_arprot</w:t>
            </w:r>
          </w:p>
        </w:tc>
        <w:tc>
          <w:tcPr>
            <w:tcW w:w="749" w:type="pct"/>
            <w:tcBorders>
              <w:top w:val="nil"/>
              <w:left w:val="nil"/>
              <w:bottom w:val="single" w:sz="4" w:space="0" w:color="auto"/>
              <w:right w:val="single" w:sz="4" w:space="0" w:color="auto"/>
            </w:tcBorders>
            <w:shd w:val="clear" w:color="auto" w:fill="auto"/>
            <w:noWrap/>
            <w:vAlign w:val="bottom"/>
            <w:hideMark/>
          </w:tcPr>
          <w:p w14:paraId="257C37F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w:t>
            </w:r>
          </w:p>
        </w:tc>
        <w:tc>
          <w:tcPr>
            <w:tcW w:w="1050" w:type="pct"/>
            <w:tcBorders>
              <w:top w:val="nil"/>
              <w:left w:val="nil"/>
              <w:bottom w:val="single" w:sz="4" w:space="0" w:color="auto"/>
              <w:right w:val="single" w:sz="4" w:space="0" w:color="auto"/>
            </w:tcBorders>
            <w:shd w:val="clear" w:color="auto" w:fill="auto"/>
            <w:noWrap/>
            <w:vAlign w:val="bottom"/>
            <w:hideMark/>
          </w:tcPr>
          <w:p w14:paraId="297C29D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2356" w:type="pct"/>
            <w:tcBorders>
              <w:top w:val="nil"/>
              <w:left w:val="nil"/>
              <w:bottom w:val="single" w:sz="4" w:space="0" w:color="auto"/>
              <w:right w:val="single" w:sz="4" w:space="0" w:color="auto"/>
            </w:tcBorders>
            <w:shd w:val="clear" w:color="auto" w:fill="auto"/>
            <w:noWrap/>
            <w:vAlign w:val="bottom"/>
            <w:hideMark/>
          </w:tcPr>
          <w:p w14:paraId="1B5EFE65" w14:textId="5D7EF5EC"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protection bits</w:t>
            </w:r>
          </w:p>
        </w:tc>
      </w:tr>
      <w:tr w:rsidR="00A40B9E" w:rsidRPr="00515154" w14:paraId="4560C4D2"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9907274"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rbm_m_arvalid</w:t>
            </w:r>
          </w:p>
        </w:tc>
        <w:tc>
          <w:tcPr>
            <w:tcW w:w="749" w:type="pct"/>
            <w:tcBorders>
              <w:top w:val="nil"/>
              <w:left w:val="nil"/>
              <w:bottom w:val="single" w:sz="4" w:space="0" w:color="auto"/>
              <w:right w:val="single" w:sz="4" w:space="0" w:color="auto"/>
            </w:tcBorders>
            <w:shd w:val="clear" w:color="auto" w:fill="auto"/>
            <w:noWrap/>
            <w:vAlign w:val="bottom"/>
            <w:hideMark/>
          </w:tcPr>
          <w:p w14:paraId="7583A74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56B43DA8"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BAE362A" w14:textId="6AAD57A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valid signal</w:t>
            </w:r>
          </w:p>
        </w:tc>
      </w:tr>
      <w:tr w:rsidR="00A40B9E" w:rsidRPr="00515154" w14:paraId="1C64F200"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C6B84C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rbm_m_arlen</w:t>
            </w:r>
          </w:p>
        </w:tc>
        <w:tc>
          <w:tcPr>
            <w:tcW w:w="749" w:type="pct"/>
            <w:tcBorders>
              <w:top w:val="nil"/>
              <w:left w:val="nil"/>
              <w:bottom w:val="single" w:sz="4" w:space="0" w:color="auto"/>
              <w:right w:val="single" w:sz="4" w:space="0" w:color="auto"/>
            </w:tcBorders>
            <w:shd w:val="clear" w:color="auto" w:fill="auto"/>
            <w:noWrap/>
            <w:vAlign w:val="bottom"/>
            <w:hideMark/>
          </w:tcPr>
          <w:p w14:paraId="33D1B3F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0EF2C7C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2E5FE99" w14:textId="17091B68"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length. 0 indicates 32B read. 1 indicates 64B read</w:t>
            </w:r>
          </w:p>
        </w:tc>
      </w:tr>
      <w:tr w:rsidR="00A40B9E" w:rsidRPr="00515154" w14:paraId="65F90A3B"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7A4A93D"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rbm_m_rready</w:t>
            </w:r>
          </w:p>
        </w:tc>
        <w:tc>
          <w:tcPr>
            <w:tcW w:w="749" w:type="pct"/>
            <w:tcBorders>
              <w:top w:val="nil"/>
              <w:left w:val="nil"/>
              <w:bottom w:val="single" w:sz="4" w:space="0" w:color="auto"/>
              <w:right w:val="single" w:sz="4" w:space="0" w:color="auto"/>
            </w:tcBorders>
            <w:shd w:val="clear" w:color="auto" w:fill="auto"/>
            <w:noWrap/>
            <w:vAlign w:val="bottom"/>
            <w:hideMark/>
          </w:tcPr>
          <w:p w14:paraId="32FD6EB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3F8C347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0C6CED2" w14:textId="536D27E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response ready signal indicating acceptance of read response</w:t>
            </w:r>
          </w:p>
        </w:tc>
      </w:tr>
      <w:tr w:rsidR="00A40B9E" w:rsidRPr="00515154" w14:paraId="0725FEFD"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E0A5F44"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rbm_m_awaddr</w:t>
            </w:r>
          </w:p>
        </w:tc>
        <w:tc>
          <w:tcPr>
            <w:tcW w:w="749" w:type="pct"/>
            <w:tcBorders>
              <w:top w:val="nil"/>
              <w:left w:val="nil"/>
              <w:bottom w:val="single" w:sz="4" w:space="0" w:color="auto"/>
              <w:right w:val="single" w:sz="4" w:space="0" w:color="auto"/>
            </w:tcBorders>
            <w:shd w:val="clear" w:color="auto" w:fill="auto"/>
            <w:noWrap/>
            <w:vAlign w:val="bottom"/>
            <w:hideMark/>
          </w:tcPr>
          <w:p w14:paraId="0EF56CE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785E978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FE8F5AE" w14:textId="1DA1329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register write address (Bit 31 set to 0 for non-NetSpeed registers)</w:t>
            </w:r>
          </w:p>
        </w:tc>
      </w:tr>
      <w:tr w:rsidR="00A40B9E" w:rsidRPr="00515154" w14:paraId="5A67F3E5"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7B3DD2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rbm_m_awprot</w:t>
            </w:r>
          </w:p>
        </w:tc>
        <w:tc>
          <w:tcPr>
            <w:tcW w:w="749" w:type="pct"/>
            <w:tcBorders>
              <w:top w:val="nil"/>
              <w:left w:val="nil"/>
              <w:bottom w:val="single" w:sz="4" w:space="0" w:color="auto"/>
              <w:right w:val="single" w:sz="4" w:space="0" w:color="auto"/>
            </w:tcBorders>
            <w:shd w:val="clear" w:color="auto" w:fill="auto"/>
            <w:noWrap/>
            <w:vAlign w:val="bottom"/>
            <w:hideMark/>
          </w:tcPr>
          <w:p w14:paraId="2A38895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w:t>
            </w:r>
          </w:p>
        </w:tc>
        <w:tc>
          <w:tcPr>
            <w:tcW w:w="1050" w:type="pct"/>
            <w:tcBorders>
              <w:top w:val="nil"/>
              <w:left w:val="nil"/>
              <w:bottom w:val="single" w:sz="4" w:space="0" w:color="auto"/>
              <w:right w:val="single" w:sz="4" w:space="0" w:color="auto"/>
            </w:tcBorders>
            <w:shd w:val="clear" w:color="auto" w:fill="auto"/>
            <w:noWrap/>
            <w:vAlign w:val="bottom"/>
            <w:hideMark/>
          </w:tcPr>
          <w:p w14:paraId="55FAD7A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2356" w:type="pct"/>
            <w:tcBorders>
              <w:top w:val="nil"/>
              <w:left w:val="nil"/>
              <w:bottom w:val="single" w:sz="4" w:space="0" w:color="auto"/>
              <w:right w:val="single" w:sz="4" w:space="0" w:color="auto"/>
            </w:tcBorders>
            <w:shd w:val="clear" w:color="auto" w:fill="auto"/>
            <w:noWrap/>
            <w:vAlign w:val="bottom"/>
            <w:hideMark/>
          </w:tcPr>
          <w:p w14:paraId="133103B5" w14:textId="4C1FC5D8"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protection bits</w:t>
            </w:r>
          </w:p>
        </w:tc>
      </w:tr>
      <w:tr w:rsidR="00A40B9E" w:rsidRPr="00515154" w14:paraId="0A34D88F"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1047A6C"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rbm_m_awvalid</w:t>
            </w:r>
          </w:p>
        </w:tc>
        <w:tc>
          <w:tcPr>
            <w:tcW w:w="749" w:type="pct"/>
            <w:tcBorders>
              <w:top w:val="nil"/>
              <w:left w:val="nil"/>
              <w:bottom w:val="single" w:sz="4" w:space="0" w:color="auto"/>
              <w:right w:val="single" w:sz="4" w:space="0" w:color="auto"/>
            </w:tcBorders>
            <w:shd w:val="clear" w:color="auto" w:fill="auto"/>
            <w:noWrap/>
            <w:vAlign w:val="bottom"/>
            <w:hideMark/>
          </w:tcPr>
          <w:p w14:paraId="03D9601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454850E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254CC78" w14:textId="79F5BF44"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valid signal</w:t>
            </w:r>
          </w:p>
        </w:tc>
      </w:tr>
      <w:tr w:rsidR="00A40B9E" w:rsidRPr="00515154" w14:paraId="4762395A"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864ABF0"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rbm_m_awlen</w:t>
            </w:r>
          </w:p>
        </w:tc>
        <w:tc>
          <w:tcPr>
            <w:tcW w:w="749" w:type="pct"/>
            <w:tcBorders>
              <w:top w:val="nil"/>
              <w:left w:val="nil"/>
              <w:bottom w:val="single" w:sz="4" w:space="0" w:color="auto"/>
              <w:right w:val="single" w:sz="4" w:space="0" w:color="auto"/>
            </w:tcBorders>
            <w:shd w:val="clear" w:color="auto" w:fill="auto"/>
            <w:noWrap/>
            <w:vAlign w:val="bottom"/>
            <w:hideMark/>
          </w:tcPr>
          <w:p w14:paraId="3924D35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54CBC3C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8224FF5" w14:textId="63B77EB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length. 0 indicates 32B read. 1 indicates 64B read</w:t>
            </w:r>
          </w:p>
        </w:tc>
      </w:tr>
      <w:tr w:rsidR="00A40B9E" w:rsidRPr="00515154" w14:paraId="7A0ACD12"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E3F1940"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rbm_m_wdata</w:t>
            </w:r>
          </w:p>
        </w:tc>
        <w:tc>
          <w:tcPr>
            <w:tcW w:w="749" w:type="pct"/>
            <w:tcBorders>
              <w:top w:val="nil"/>
              <w:left w:val="nil"/>
              <w:bottom w:val="single" w:sz="4" w:space="0" w:color="auto"/>
              <w:right w:val="single" w:sz="4" w:space="0" w:color="auto"/>
            </w:tcBorders>
            <w:shd w:val="clear" w:color="auto" w:fill="auto"/>
            <w:noWrap/>
            <w:vAlign w:val="bottom"/>
            <w:hideMark/>
          </w:tcPr>
          <w:p w14:paraId="75B860C6"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3D65726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77E3D261" w14:textId="1184818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Write data</w:t>
            </w:r>
          </w:p>
        </w:tc>
      </w:tr>
      <w:tr w:rsidR="00A40B9E" w:rsidRPr="00515154" w14:paraId="3B163841"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B6A12D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rbm_m_wstrb</w:t>
            </w:r>
          </w:p>
        </w:tc>
        <w:tc>
          <w:tcPr>
            <w:tcW w:w="749" w:type="pct"/>
            <w:tcBorders>
              <w:top w:val="nil"/>
              <w:left w:val="nil"/>
              <w:bottom w:val="single" w:sz="4" w:space="0" w:color="auto"/>
              <w:right w:val="single" w:sz="4" w:space="0" w:color="auto"/>
            </w:tcBorders>
            <w:shd w:val="clear" w:color="auto" w:fill="auto"/>
            <w:noWrap/>
            <w:vAlign w:val="bottom"/>
            <w:hideMark/>
          </w:tcPr>
          <w:p w14:paraId="7F6294B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4</w:t>
            </w:r>
          </w:p>
        </w:tc>
        <w:tc>
          <w:tcPr>
            <w:tcW w:w="1050" w:type="pct"/>
            <w:tcBorders>
              <w:top w:val="nil"/>
              <w:left w:val="nil"/>
              <w:bottom w:val="single" w:sz="4" w:space="0" w:color="auto"/>
              <w:right w:val="single" w:sz="4" w:space="0" w:color="auto"/>
            </w:tcBorders>
            <w:shd w:val="clear" w:color="auto" w:fill="auto"/>
            <w:noWrap/>
            <w:vAlign w:val="bottom"/>
            <w:hideMark/>
          </w:tcPr>
          <w:p w14:paraId="03EFB73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E54ED09" w14:textId="236AE6F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strobe or byte enables</w:t>
            </w:r>
          </w:p>
        </w:tc>
      </w:tr>
      <w:tr w:rsidR="00A40B9E" w:rsidRPr="00515154" w14:paraId="5611B8B8"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E78E21D"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rbm_m_wvalid</w:t>
            </w:r>
          </w:p>
        </w:tc>
        <w:tc>
          <w:tcPr>
            <w:tcW w:w="749" w:type="pct"/>
            <w:tcBorders>
              <w:top w:val="nil"/>
              <w:left w:val="nil"/>
              <w:bottom w:val="single" w:sz="4" w:space="0" w:color="auto"/>
              <w:right w:val="single" w:sz="4" w:space="0" w:color="auto"/>
            </w:tcBorders>
            <w:shd w:val="clear" w:color="auto" w:fill="auto"/>
            <w:noWrap/>
            <w:vAlign w:val="bottom"/>
            <w:hideMark/>
          </w:tcPr>
          <w:p w14:paraId="5E875DD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0A27926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B28C4C6" w14:textId="572BB5B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data valid signal</w:t>
            </w:r>
          </w:p>
        </w:tc>
      </w:tr>
      <w:tr w:rsidR="00A40B9E" w:rsidRPr="00515154" w14:paraId="653A9FC6"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0E84E0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rbm_m_wlast</w:t>
            </w:r>
          </w:p>
        </w:tc>
        <w:tc>
          <w:tcPr>
            <w:tcW w:w="749" w:type="pct"/>
            <w:tcBorders>
              <w:top w:val="nil"/>
              <w:left w:val="nil"/>
              <w:bottom w:val="single" w:sz="4" w:space="0" w:color="auto"/>
              <w:right w:val="single" w:sz="4" w:space="0" w:color="auto"/>
            </w:tcBorders>
            <w:shd w:val="clear" w:color="auto" w:fill="auto"/>
            <w:noWrap/>
            <w:vAlign w:val="bottom"/>
            <w:hideMark/>
          </w:tcPr>
          <w:p w14:paraId="6B070F1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08DA619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3CDF7FE7" w14:textId="42E851A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Indicates the last beat of data. Set on the first beat if 32B, set on second bit if 64B</w:t>
            </w:r>
          </w:p>
        </w:tc>
      </w:tr>
      <w:tr w:rsidR="00A40B9E" w:rsidRPr="00515154" w14:paraId="02E33557"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5106D7D"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rbm_m_bready</w:t>
            </w:r>
          </w:p>
        </w:tc>
        <w:tc>
          <w:tcPr>
            <w:tcW w:w="749" w:type="pct"/>
            <w:tcBorders>
              <w:top w:val="nil"/>
              <w:left w:val="nil"/>
              <w:bottom w:val="single" w:sz="4" w:space="0" w:color="auto"/>
              <w:right w:val="single" w:sz="4" w:space="0" w:color="auto"/>
            </w:tcBorders>
            <w:shd w:val="clear" w:color="auto" w:fill="auto"/>
            <w:noWrap/>
            <w:vAlign w:val="bottom"/>
            <w:hideMark/>
          </w:tcPr>
          <w:p w14:paraId="3244FFD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C18CEF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7EC912CD" w14:textId="65924C4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response ready signal indicating acceptance of write response</w:t>
            </w:r>
          </w:p>
        </w:tc>
      </w:tr>
      <w:tr w:rsidR="00A40B9E" w:rsidRPr="00515154" w14:paraId="428EF0CD"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59DDF0A" w14:textId="42A82364"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hAnsiTheme="majorHAnsi"/>
              </w:rPr>
              <w:br w:type="page"/>
            </w:r>
            <w:r w:rsidRPr="00515154">
              <w:rPr>
                <w:rFonts w:asciiTheme="majorHAnsi" w:eastAsia="Times New Roman" w:hAnsiTheme="majorHAnsi" w:cs="Times New Roman"/>
                <w:color w:val="000000"/>
              </w:rPr>
              <w:t> </w:t>
            </w:r>
          </w:p>
        </w:tc>
        <w:tc>
          <w:tcPr>
            <w:tcW w:w="749" w:type="pct"/>
            <w:tcBorders>
              <w:top w:val="nil"/>
              <w:left w:val="nil"/>
              <w:bottom w:val="single" w:sz="4" w:space="0" w:color="auto"/>
              <w:right w:val="single" w:sz="4" w:space="0" w:color="auto"/>
            </w:tcBorders>
            <w:shd w:val="clear" w:color="auto" w:fill="auto"/>
            <w:noWrap/>
            <w:vAlign w:val="bottom"/>
            <w:hideMark/>
          </w:tcPr>
          <w:p w14:paraId="24826DC8"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50" w:type="pct"/>
            <w:tcBorders>
              <w:top w:val="nil"/>
              <w:left w:val="nil"/>
              <w:bottom w:val="single" w:sz="4" w:space="0" w:color="auto"/>
              <w:right w:val="single" w:sz="4" w:space="0" w:color="auto"/>
            </w:tcBorders>
            <w:shd w:val="clear" w:color="auto" w:fill="auto"/>
            <w:noWrap/>
            <w:vAlign w:val="bottom"/>
            <w:hideMark/>
          </w:tcPr>
          <w:p w14:paraId="3ABA61C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2356" w:type="pct"/>
            <w:tcBorders>
              <w:top w:val="nil"/>
              <w:left w:val="nil"/>
              <w:bottom w:val="single" w:sz="4" w:space="0" w:color="auto"/>
              <w:right w:val="single" w:sz="4" w:space="0" w:color="auto"/>
            </w:tcBorders>
            <w:shd w:val="clear" w:color="auto" w:fill="auto"/>
            <w:noWrap/>
            <w:vAlign w:val="bottom"/>
            <w:hideMark/>
          </w:tcPr>
          <w:p w14:paraId="1B4509A0"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2CA92C09" w14:textId="77777777" w:rsidTr="00244F53">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00B8D2B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Outputs</w:t>
            </w:r>
          </w:p>
        </w:tc>
        <w:tc>
          <w:tcPr>
            <w:tcW w:w="749" w:type="pct"/>
            <w:tcBorders>
              <w:top w:val="nil"/>
              <w:left w:val="nil"/>
              <w:bottom w:val="single" w:sz="4" w:space="0" w:color="auto"/>
              <w:right w:val="single" w:sz="4" w:space="0" w:color="auto"/>
            </w:tcBorders>
            <w:shd w:val="clear" w:color="auto" w:fill="auto"/>
            <w:noWrap/>
            <w:vAlign w:val="bottom"/>
            <w:hideMark/>
          </w:tcPr>
          <w:p w14:paraId="4D78CC6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50" w:type="pct"/>
            <w:tcBorders>
              <w:top w:val="nil"/>
              <w:left w:val="nil"/>
              <w:bottom w:val="single" w:sz="4" w:space="0" w:color="auto"/>
              <w:right w:val="single" w:sz="4" w:space="0" w:color="auto"/>
            </w:tcBorders>
            <w:shd w:val="clear" w:color="auto" w:fill="auto"/>
            <w:noWrap/>
            <w:vAlign w:val="bottom"/>
            <w:hideMark/>
          </w:tcPr>
          <w:p w14:paraId="2E46C3B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2356" w:type="pct"/>
            <w:tcBorders>
              <w:top w:val="nil"/>
              <w:left w:val="nil"/>
              <w:bottom w:val="single" w:sz="4" w:space="0" w:color="auto"/>
              <w:right w:val="single" w:sz="4" w:space="0" w:color="auto"/>
            </w:tcBorders>
            <w:shd w:val="clear" w:color="auto" w:fill="auto"/>
            <w:noWrap/>
            <w:vAlign w:val="bottom"/>
            <w:hideMark/>
          </w:tcPr>
          <w:p w14:paraId="6BD02F0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40C124C9"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10B1EEC"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lastRenderedPageBreak/>
              <w:t>rbm_m_arready</w:t>
            </w:r>
          </w:p>
        </w:tc>
        <w:tc>
          <w:tcPr>
            <w:tcW w:w="749" w:type="pct"/>
            <w:tcBorders>
              <w:top w:val="nil"/>
              <w:left w:val="nil"/>
              <w:bottom w:val="single" w:sz="4" w:space="0" w:color="auto"/>
              <w:right w:val="single" w:sz="4" w:space="0" w:color="auto"/>
            </w:tcBorders>
            <w:shd w:val="clear" w:color="auto" w:fill="auto"/>
            <w:noWrap/>
            <w:vAlign w:val="bottom"/>
            <w:hideMark/>
          </w:tcPr>
          <w:p w14:paraId="52AE32C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7FDEDD9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3E91B18" w14:textId="38848E3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ready signal indicating acceptance of read request</w:t>
            </w:r>
          </w:p>
        </w:tc>
      </w:tr>
      <w:tr w:rsidR="00A40B9E" w:rsidRPr="00515154" w14:paraId="01384E53"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CAD0E4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rbm_m_rdata</w:t>
            </w:r>
          </w:p>
        </w:tc>
        <w:tc>
          <w:tcPr>
            <w:tcW w:w="749" w:type="pct"/>
            <w:tcBorders>
              <w:top w:val="nil"/>
              <w:left w:val="nil"/>
              <w:bottom w:val="single" w:sz="4" w:space="0" w:color="auto"/>
              <w:right w:val="single" w:sz="4" w:space="0" w:color="auto"/>
            </w:tcBorders>
            <w:shd w:val="clear" w:color="auto" w:fill="auto"/>
            <w:noWrap/>
            <w:vAlign w:val="bottom"/>
            <w:hideMark/>
          </w:tcPr>
          <w:p w14:paraId="2609C32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5F8FED8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F984FC0" w14:textId="504FBE3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response data</w:t>
            </w:r>
          </w:p>
        </w:tc>
      </w:tr>
      <w:tr w:rsidR="00A40B9E" w:rsidRPr="00515154" w14:paraId="1E19B268"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82163E6"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rbm_m_rresp</w:t>
            </w:r>
          </w:p>
        </w:tc>
        <w:tc>
          <w:tcPr>
            <w:tcW w:w="749" w:type="pct"/>
            <w:tcBorders>
              <w:top w:val="nil"/>
              <w:left w:val="nil"/>
              <w:bottom w:val="single" w:sz="4" w:space="0" w:color="auto"/>
              <w:right w:val="single" w:sz="4" w:space="0" w:color="auto"/>
            </w:tcBorders>
            <w:shd w:val="clear" w:color="auto" w:fill="auto"/>
            <w:noWrap/>
            <w:vAlign w:val="bottom"/>
            <w:hideMark/>
          </w:tcPr>
          <w:p w14:paraId="64024CA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2</w:t>
            </w:r>
          </w:p>
        </w:tc>
        <w:tc>
          <w:tcPr>
            <w:tcW w:w="1050" w:type="pct"/>
            <w:tcBorders>
              <w:top w:val="nil"/>
              <w:left w:val="nil"/>
              <w:bottom w:val="single" w:sz="4" w:space="0" w:color="auto"/>
              <w:right w:val="single" w:sz="4" w:space="0" w:color="auto"/>
            </w:tcBorders>
            <w:shd w:val="clear" w:color="auto" w:fill="auto"/>
            <w:noWrap/>
            <w:vAlign w:val="bottom"/>
            <w:hideMark/>
          </w:tcPr>
          <w:p w14:paraId="4744007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6D25529"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2-bit read response. 2'b00-okay, 2'b11-decode error, 2'b10-slave error</w:t>
            </w:r>
          </w:p>
        </w:tc>
      </w:tr>
      <w:tr w:rsidR="00A40B9E" w:rsidRPr="00515154" w14:paraId="6FBA07A7"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ADDEF36"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rbm_m_rvalid</w:t>
            </w:r>
          </w:p>
        </w:tc>
        <w:tc>
          <w:tcPr>
            <w:tcW w:w="749" w:type="pct"/>
            <w:tcBorders>
              <w:top w:val="nil"/>
              <w:left w:val="nil"/>
              <w:bottom w:val="single" w:sz="4" w:space="0" w:color="auto"/>
              <w:right w:val="single" w:sz="4" w:space="0" w:color="auto"/>
            </w:tcBorders>
            <w:shd w:val="clear" w:color="auto" w:fill="auto"/>
            <w:noWrap/>
            <w:vAlign w:val="bottom"/>
            <w:hideMark/>
          </w:tcPr>
          <w:p w14:paraId="0F2EC3A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013EF9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7DBA0F0" w14:textId="1E40808C"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response valid signal</w:t>
            </w:r>
          </w:p>
        </w:tc>
      </w:tr>
      <w:tr w:rsidR="00A40B9E" w:rsidRPr="00515154" w14:paraId="5BE62A3B"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EC4842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rbm_m_rlast</w:t>
            </w:r>
          </w:p>
        </w:tc>
        <w:tc>
          <w:tcPr>
            <w:tcW w:w="749" w:type="pct"/>
            <w:tcBorders>
              <w:top w:val="nil"/>
              <w:left w:val="nil"/>
              <w:bottom w:val="single" w:sz="4" w:space="0" w:color="auto"/>
              <w:right w:val="single" w:sz="4" w:space="0" w:color="auto"/>
            </w:tcBorders>
            <w:shd w:val="clear" w:color="auto" w:fill="auto"/>
            <w:noWrap/>
            <w:vAlign w:val="bottom"/>
            <w:hideMark/>
          </w:tcPr>
          <w:p w14:paraId="640EE15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29E805F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539F7D9" w14:textId="2B90426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Indicates the last beat of data. Set on the first beat if 32B, set on second bit if 64B</w:t>
            </w:r>
          </w:p>
        </w:tc>
      </w:tr>
      <w:tr w:rsidR="00A40B9E" w:rsidRPr="00515154" w14:paraId="0B6BCB91"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7EEF094"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rbm_m_awready</w:t>
            </w:r>
          </w:p>
        </w:tc>
        <w:tc>
          <w:tcPr>
            <w:tcW w:w="749" w:type="pct"/>
            <w:tcBorders>
              <w:top w:val="nil"/>
              <w:left w:val="nil"/>
              <w:bottom w:val="single" w:sz="4" w:space="0" w:color="auto"/>
              <w:right w:val="single" w:sz="4" w:space="0" w:color="auto"/>
            </w:tcBorders>
            <w:shd w:val="clear" w:color="auto" w:fill="auto"/>
            <w:noWrap/>
            <w:vAlign w:val="bottom"/>
            <w:hideMark/>
          </w:tcPr>
          <w:p w14:paraId="14901AC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775F58C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FDD64AC" w14:textId="5850C84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command ready signal indicating acceptance of write request</w:t>
            </w:r>
          </w:p>
        </w:tc>
      </w:tr>
      <w:tr w:rsidR="00A40B9E" w:rsidRPr="00515154" w14:paraId="01D5ECBF"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416D2C2D" w14:textId="77777777" w:rsidR="00A40B9E" w:rsidRPr="00515154" w:rsidRDefault="00A40B9E" w:rsidP="00D0510B">
            <w:pPr>
              <w:spacing w:after="0" w:line="240" w:lineRule="auto"/>
              <w:rPr>
                <w:rFonts w:asciiTheme="majorHAnsi" w:eastAsia="Times New Roman" w:hAnsiTheme="majorHAnsi" w:cs="Times New Roman"/>
                <w:color w:val="000000"/>
              </w:rPr>
            </w:pPr>
          </w:p>
        </w:tc>
        <w:tc>
          <w:tcPr>
            <w:tcW w:w="749" w:type="pct"/>
            <w:tcBorders>
              <w:top w:val="nil"/>
              <w:left w:val="nil"/>
              <w:bottom w:val="single" w:sz="4" w:space="0" w:color="auto"/>
              <w:right w:val="single" w:sz="4" w:space="0" w:color="auto"/>
            </w:tcBorders>
            <w:shd w:val="clear" w:color="auto" w:fill="auto"/>
            <w:noWrap/>
            <w:vAlign w:val="bottom"/>
          </w:tcPr>
          <w:p w14:paraId="1444A486" w14:textId="77777777" w:rsidR="00A40B9E" w:rsidRPr="00515154" w:rsidRDefault="00A40B9E" w:rsidP="00D0510B">
            <w:pPr>
              <w:spacing w:after="0" w:line="240" w:lineRule="auto"/>
              <w:jc w:val="center"/>
              <w:rPr>
                <w:rFonts w:asciiTheme="majorHAnsi" w:eastAsia="Times New Roman" w:hAnsiTheme="majorHAnsi" w:cs="Times New Roman"/>
                <w:color w:val="000000"/>
              </w:rPr>
            </w:pPr>
          </w:p>
        </w:tc>
        <w:tc>
          <w:tcPr>
            <w:tcW w:w="1050" w:type="pct"/>
            <w:tcBorders>
              <w:top w:val="nil"/>
              <w:left w:val="nil"/>
              <w:bottom w:val="single" w:sz="4" w:space="0" w:color="auto"/>
              <w:right w:val="single" w:sz="4" w:space="0" w:color="auto"/>
            </w:tcBorders>
            <w:shd w:val="clear" w:color="auto" w:fill="auto"/>
            <w:noWrap/>
            <w:vAlign w:val="bottom"/>
          </w:tcPr>
          <w:p w14:paraId="28686AEB" w14:textId="77777777" w:rsidR="00A40B9E" w:rsidRPr="00515154" w:rsidRDefault="00A40B9E" w:rsidP="00D0510B">
            <w:pPr>
              <w:spacing w:after="0" w:line="240" w:lineRule="auto"/>
              <w:jc w:val="center"/>
              <w:rPr>
                <w:rFonts w:asciiTheme="majorHAnsi" w:eastAsia="Times New Roman" w:hAnsiTheme="majorHAnsi" w:cs="Times New Roman"/>
                <w:color w:val="000000"/>
              </w:rPr>
            </w:pPr>
          </w:p>
        </w:tc>
        <w:tc>
          <w:tcPr>
            <w:tcW w:w="2356" w:type="pct"/>
            <w:tcBorders>
              <w:top w:val="nil"/>
              <w:left w:val="nil"/>
              <w:bottom w:val="single" w:sz="4" w:space="0" w:color="auto"/>
              <w:right w:val="single" w:sz="4" w:space="0" w:color="auto"/>
            </w:tcBorders>
            <w:shd w:val="clear" w:color="auto" w:fill="auto"/>
            <w:noWrap/>
            <w:vAlign w:val="bottom"/>
          </w:tcPr>
          <w:p w14:paraId="48DA82BA" w14:textId="77777777" w:rsidR="00A40B9E" w:rsidRPr="00515154" w:rsidRDefault="00A40B9E" w:rsidP="00D0510B">
            <w:pPr>
              <w:spacing w:after="0" w:line="240" w:lineRule="auto"/>
              <w:rPr>
                <w:rFonts w:asciiTheme="majorHAnsi" w:eastAsia="Times New Roman" w:hAnsiTheme="majorHAnsi" w:cs="Times New Roman"/>
                <w:color w:val="000000"/>
              </w:rPr>
            </w:pPr>
          </w:p>
        </w:tc>
      </w:tr>
      <w:tr w:rsidR="00A40B9E" w:rsidRPr="00515154" w14:paraId="4EA8B1C2"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6E80055"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rbm_m_wready</w:t>
            </w:r>
          </w:p>
        </w:tc>
        <w:tc>
          <w:tcPr>
            <w:tcW w:w="749" w:type="pct"/>
            <w:tcBorders>
              <w:top w:val="nil"/>
              <w:left w:val="nil"/>
              <w:bottom w:val="single" w:sz="4" w:space="0" w:color="auto"/>
              <w:right w:val="single" w:sz="4" w:space="0" w:color="auto"/>
            </w:tcBorders>
            <w:shd w:val="clear" w:color="auto" w:fill="auto"/>
            <w:noWrap/>
            <w:vAlign w:val="bottom"/>
            <w:hideMark/>
          </w:tcPr>
          <w:p w14:paraId="0D615F0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6B88399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41682E7" w14:textId="2E1F471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data ready signal indicating acceptance of write data</w:t>
            </w:r>
          </w:p>
        </w:tc>
      </w:tr>
      <w:tr w:rsidR="00A40B9E" w:rsidRPr="00515154" w14:paraId="25EEFD9C"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8B83126"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rbm_m_bresp</w:t>
            </w:r>
          </w:p>
        </w:tc>
        <w:tc>
          <w:tcPr>
            <w:tcW w:w="749" w:type="pct"/>
            <w:tcBorders>
              <w:top w:val="nil"/>
              <w:left w:val="nil"/>
              <w:bottom w:val="single" w:sz="4" w:space="0" w:color="auto"/>
              <w:right w:val="single" w:sz="4" w:space="0" w:color="auto"/>
            </w:tcBorders>
            <w:shd w:val="clear" w:color="auto" w:fill="auto"/>
            <w:noWrap/>
            <w:vAlign w:val="bottom"/>
            <w:hideMark/>
          </w:tcPr>
          <w:p w14:paraId="0D42583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2</w:t>
            </w:r>
          </w:p>
        </w:tc>
        <w:tc>
          <w:tcPr>
            <w:tcW w:w="1050" w:type="pct"/>
            <w:tcBorders>
              <w:top w:val="nil"/>
              <w:left w:val="nil"/>
              <w:bottom w:val="single" w:sz="4" w:space="0" w:color="auto"/>
              <w:right w:val="single" w:sz="4" w:space="0" w:color="auto"/>
            </w:tcBorders>
            <w:shd w:val="clear" w:color="auto" w:fill="auto"/>
            <w:noWrap/>
            <w:vAlign w:val="bottom"/>
            <w:hideMark/>
          </w:tcPr>
          <w:p w14:paraId="453E446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0D27C16"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2-bit read response. 2'b00-okay, 2'b11-decode error, 2'b10-slave error</w:t>
            </w:r>
          </w:p>
        </w:tc>
      </w:tr>
      <w:tr w:rsidR="00A40B9E" w:rsidRPr="00515154" w14:paraId="7CDE3B95"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5C840431"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rbm_m_bvalid</w:t>
            </w:r>
          </w:p>
        </w:tc>
        <w:tc>
          <w:tcPr>
            <w:tcW w:w="749" w:type="pct"/>
            <w:tcBorders>
              <w:top w:val="nil"/>
              <w:left w:val="nil"/>
              <w:bottom w:val="single" w:sz="4" w:space="0" w:color="auto"/>
              <w:right w:val="single" w:sz="4" w:space="0" w:color="auto"/>
            </w:tcBorders>
            <w:shd w:val="clear" w:color="auto" w:fill="auto"/>
            <w:noWrap/>
            <w:vAlign w:val="bottom"/>
          </w:tcPr>
          <w:p w14:paraId="4FA1ABD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tcPr>
          <w:p w14:paraId="08497B8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tcPr>
          <w:p w14:paraId="06155EB0" w14:textId="00F749A0"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response valid signal</w:t>
            </w:r>
          </w:p>
        </w:tc>
      </w:tr>
    </w:tbl>
    <w:p w14:paraId="74A0C56D" w14:textId="77777777" w:rsidR="00A40B9E" w:rsidRPr="00515154" w:rsidRDefault="00A40B9E" w:rsidP="00D0510B">
      <w:pPr>
        <w:rPr>
          <w:rFonts w:asciiTheme="majorHAnsi" w:hAnsiTheme="majorHAnsi"/>
        </w:rPr>
      </w:pPr>
    </w:p>
    <w:p w14:paraId="56C2E201" w14:textId="77777777" w:rsidR="00A40B9E" w:rsidRPr="00515154" w:rsidRDefault="00A40B9E" w:rsidP="00D0510B">
      <w:pPr>
        <w:rPr>
          <w:rFonts w:asciiTheme="majorHAnsi" w:hAnsiTheme="majorHAnsi"/>
        </w:rPr>
      </w:pPr>
      <w:r w:rsidRPr="00515154">
        <w:rPr>
          <w:rFonts w:asciiTheme="majorHAnsi" w:hAnsiTheme="majorHAnsi"/>
        </w:rPr>
        <w:br w:type="page"/>
      </w:r>
    </w:p>
    <w:p w14:paraId="0D652080" w14:textId="77777777" w:rsidR="00A40B9E" w:rsidRPr="00515154" w:rsidRDefault="00A40B9E" w:rsidP="00D0510B">
      <w:pPr>
        <w:rPr>
          <w:rFonts w:asciiTheme="majorHAnsi" w:hAnsiTheme="majorHAnsi"/>
        </w:rPr>
      </w:pPr>
    </w:p>
    <w:p w14:paraId="7B9C83B2" w14:textId="77777777" w:rsidR="00A40B9E" w:rsidRPr="00515154" w:rsidRDefault="00A40B9E" w:rsidP="00D0510B">
      <w:pPr>
        <w:pStyle w:val="Caption"/>
        <w:jc w:val="center"/>
        <w:rPr>
          <w:rFonts w:asciiTheme="majorHAnsi" w:hAnsiTheme="majorHAnsi"/>
        </w:rPr>
      </w:pPr>
      <w:bookmarkStart w:id="197" w:name="_Toc407102511"/>
      <w:bookmarkStart w:id="198" w:name="_Toc416806483"/>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4</w:t>
      </w:r>
      <w:r w:rsidRPr="00515154">
        <w:rPr>
          <w:rFonts w:asciiTheme="majorHAnsi" w:hAnsiTheme="majorHAnsi"/>
          <w:noProof/>
        </w:rPr>
        <w:fldChar w:fldCharType="end"/>
      </w:r>
      <w:r w:rsidRPr="00515154">
        <w:rPr>
          <w:rFonts w:asciiTheme="majorHAnsi" w:hAnsiTheme="majorHAnsi"/>
        </w:rPr>
        <w:t>: Waveform showing read requests and responses at the register bus master interface</w:t>
      </w:r>
      <w:bookmarkEnd w:id="197"/>
      <w:bookmarkEnd w:id="198"/>
    </w:p>
    <w:p w14:paraId="3E754285" w14:textId="77777777" w:rsidR="00A40B9E" w:rsidRPr="00515154" w:rsidRDefault="00A40B9E" w:rsidP="00D0510B">
      <w:pPr>
        <w:jc w:val="center"/>
        <w:rPr>
          <w:rFonts w:asciiTheme="majorHAnsi" w:hAnsiTheme="majorHAnsi"/>
        </w:rPr>
      </w:pPr>
      <w:r w:rsidRPr="00515154">
        <w:rPr>
          <w:rFonts w:asciiTheme="majorHAnsi" w:hAnsiTheme="majorHAnsi"/>
          <w:noProof/>
        </w:rPr>
        <w:drawing>
          <wp:inline distT="0" distB="0" distL="0" distR="0" wp14:anchorId="106CC0BD" wp14:editId="3A99A396">
            <wp:extent cx="6400800" cy="15015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read requests.png"/>
                    <pic:cNvPicPr/>
                  </pic:nvPicPr>
                  <pic:blipFill rotWithShape="1">
                    <a:blip r:embed="rId12">
                      <a:extLst>
                        <a:ext uri="{28A0092B-C50C-407E-A947-70E740481C1C}">
                          <a14:useLocalDpi xmlns:a14="http://schemas.microsoft.com/office/drawing/2010/main" val="0"/>
                        </a:ext>
                      </a:extLst>
                    </a:blip>
                    <a:srcRect r="41277" b="75510"/>
                    <a:stretch/>
                  </pic:blipFill>
                  <pic:spPr bwMode="auto">
                    <a:xfrm>
                      <a:off x="0" y="0"/>
                      <a:ext cx="6400800" cy="1501538"/>
                    </a:xfrm>
                    <a:prstGeom prst="rect">
                      <a:avLst/>
                    </a:prstGeom>
                    <a:ln>
                      <a:noFill/>
                    </a:ln>
                    <a:extLst>
                      <a:ext uri="{53640926-AAD7-44D8-BBD7-CCE9431645EC}">
                        <a14:shadowObscured xmlns:a14="http://schemas.microsoft.com/office/drawing/2010/main"/>
                      </a:ext>
                    </a:extLst>
                  </pic:spPr>
                </pic:pic>
              </a:graphicData>
            </a:graphic>
          </wp:inline>
        </w:drawing>
      </w:r>
    </w:p>
    <w:p w14:paraId="3385AFB9" w14:textId="77777777" w:rsidR="00A40B9E" w:rsidRPr="00515154" w:rsidRDefault="00A40B9E" w:rsidP="00D0510B">
      <w:pPr>
        <w:rPr>
          <w:rFonts w:asciiTheme="majorHAnsi" w:hAnsiTheme="majorHAnsi"/>
        </w:rPr>
      </w:pPr>
    </w:p>
    <w:p w14:paraId="2AB32A05" w14:textId="77777777" w:rsidR="00A40B9E" w:rsidRPr="00515154" w:rsidRDefault="00A40B9E" w:rsidP="00D0510B">
      <w:pPr>
        <w:pStyle w:val="Caption"/>
        <w:jc w:val="center"/>
        <w:rPr>
          <w:rFonts w:asciiTheme="majorHAnsi" w:hAnsiTheme="majorHAnsi"/>
        </w:rPr>
      </w:pPr>
      <w:bookmarkStart w:id="199" w:name="_Toc407102512"/>
      <w:bookmarkStart w:id="200" w:name="_Toc416806484"/>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5</w:t>
      </w:r>
      <w:r w:rsidRPr="00515154">
        <w:rPr>
          <w:rFonts w:asciiTheme="majorHAnsi" w:hAnsiTheme="majorHAnsi"/>
          <w:noProof/>
        </w:rPr>
        <w:fldChar w:fldCharType="end"/>
      </w:r>
      <w:r w:rsidRPr="00515154">
        <w:rPr>
          <w:rFonts w:asciiTheme="majorHAnsi" w:hAnsiTheme="majorHAnsi"/>
        </w:rPr>
        <w:t>: Waveform showing write requests and responses at the register bus master interface</w:t>
      </w:r>
      <w:bookmarkEnd w:id="199"/>
      <w:bookmarkEnd w:id="200"/>
    </w:p>
    <w:p w14:paraId="365FC52E" w14:textId="77777777" w:rsidR="00A40B9E" w:rsidRPr="00515154" w:rsidRDefault="00A40B9E" w:rsidP="00D0510B">
      <w:pPr>
        <w:rPr>
          <w:rFonts w:asciiTheme="majorHAnsi" w:hAnsiTheme="majorHAnsi"/>
        </w:rPr>
      </w:pPr>
      <w:r w:rsidRPr="00515154">
        <w:rPr>
          <w:rFonts w:asciiTheme="majorHAnsi" w:hAnsiTheme="majorHAnsi"/>
          <w:noProof/>
        </w:rPr>
        <w:drawing>
          <wp:inline distT="0" distB="0" distL="0" distR="0" wp14:anchorId="7D9B8E6B" wp14:editId="6F94DFF8">
            <wp:extent cx="6400800" cy="16023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write requests.png"/>
                    <pic:cNvPicPr/>
                  </pic:nvPicPr>
                  <pic:blipFill rotWithShape="1">
                    <a:blip r:embed="rId13">
                      <a:extLst>
                        <a:ext uri="{28A0092B-C50C-407E-A947-70E740481C1C}">
                          <a14:useLocalDpi xmlns:a14="http://schemas.microsoft.com/office/drawing/2010/main" val="0"/>
                        </a:ext>
                      </a:extLst>
                    </a:blip>
                    <a:srcRect r="35096" b="71115"/>
                    <a:stretch/>
                  </pic:blipFill>
                  <pic:spPr bwMode="auto">
                    <a:xfrm>
                      <a:off x="0" y="0"/>
                      <a:ext cx="6400800" cy="1602377"/>
                    </a:xfrm>
                    <a:prstGeom prst="rect">
                      <a:avLst/>
                    </a:prstGeom>
                    <a:ln>
                      <a:noFill/>
                    </a:ln>
                    <a:extLst>
                      <a:ext uri="{53640926-AAD7-44D8-BBD7-CCE9431645EC}">
                        <a14:shadowObscured xmlns:a14="http://schemas.microsoft.com/office/drawing/2010/main"/>
                      </a:ext>
                    </a:extLst>
                  </pic:spPr>
                </pic:pic>
              </a:graphicData>
            </a:graphic>
          </wp:inline>
        </w:drawing>
      </w:r>
    </w:p>
    <w:p w14:paraId="131C3481" w14:textId="7F5EC3CD" w:rsidR="00A40B9E" w:rsidRPr="00515154" w:rsidRDefault="00A40B9E" w:rsidP="00D0510B">
      <w:pPr>
        <w:pStyle w:val="Heading1"/>
        <w:ind w:left="0"/>
      </w:pPr>
      <w:bookmarkStart w:id="201" w:name="_Toc407102497"/>
      <w:bookmarkStart w:id="202" w:name="_Toc407102552"/>
      <w:bookmarkStart w:id="203" w:name="_Toc416806476"/>
      <w:bookmarkStart w:id="204" w:name="_Toc448564709"/>
      <w:r w:rsidRPr="00515154">
        <w:lastRenderedPageBreak/>
        <w:t>Expected Usage of Register Bus Master</w:t>
      </w:r>
      <w:bookmarkEnd w:id="201"/>
      <w:bookmarkEnd w:id="202"/>
      <w:bookmarkEnd w:id="203"/>
      <w:bookmarkEnd w:id="204"/>
    </w:p>
    <w:p w14:paraId="3C16F495" w14:textId="33600D8D" w:rsidR="00A40B9E" w:rsidRPr="00515154" w:rsidRDefault="00A40B9E" w:rsidP="00D0510B">
      <w:pPr>
        <w:rPr>
          <w:rFonts w:asciiTheme="majorHAnsi" w:hAnsiTheme="majorHAnsi"/>
        </w:rPr>
      </w:pPr>
      <w:r w:rsidRPr="00515154">
        <w:rPr>
          <w:rFonts w:asciiTheme="majorHAnsi" w:hAnsiTheme="majorHAnsi"/>
        </w:rPr>
        <w:t xml:space="preserve">The </w:t>
      </w:r>
      <w:r w:rsidR="001F564C" w:rsidRPr="00515154">
        <w:rPr>
          <w:rFonts w:asciiTheme="majorHAnsi" w:hAnsiTheme="majorHAnsi"/>
        </w:rPr>
        <w:t>NetSpeed</w:t>
      </w:r>
      <w:r w:rsidRPr="00515154">
        <w:rPr>
          <w:rFonts w:asciiTheme="majorHAnsi" w:hAnsiTheme="majorHAnsi"/>
        </w:rPr>
        <w:t xml:space="preserve"> Bridges and Routers support registers for QoS weights, error logging, event counting, and interrupt generation and masking. As these registers can be used to debug the state of the network, they must be accessed by a privileged host, and by an access layer that remains alive even if the data layers are stalled. Host registers connected to the regbus layer are also extended the advantage of debug through the regbus layer if the data layers are stalled.</w:t>
      </w:r>
    </w:p>
    <w:p w14:paraId="57B1C90D" w14:textId="5E08A528" w:rsidR="00A40B9E" w:rsidRPr="00515154" w:rsidRDefault="00A40B9E" w:rsidP="00D0510B">
      <w:pPr>
        <w:rPr>
          <w:rFonts w:asciiTheme="majorHAnsi" w:hAnsiTheme="majorHAnsi"/>
        </w:rPr>
      </w:pPr>
      <w:r w:rsidRPr="00515154">
        <w:rPr>
          <w:rFonts w:asciiTheme="majorHAnsi" w:hAnsiTheme="majorHAnsi"/>
        </w:rPr>
        <w:t>The privileged host, or the ‘Register Bus Master’, can be part of a larger agent that handles configuration, power, reset and debug. It may also have a port on the data layers of the NoC through which it is controlled by CPUs so that the CPUs can access the regbus layer indirectly.</w:t>
      </w:r>
    </w:p>
    <w:p w14:paraId="1F9ECD51" w14:textId="4317D702" w:rsidR="00A40B9E" w:rsidRPr="00515154" w:rsidRDefault="00A40B9E" w:rsidP="00D0510B">
      <w:pPr>
        <w:pStyle w:val="Heading1"/>
        <w:ind w:left="0"/>
      </w:pPr>
      <w:bookmarkStart w:id="205" w:name="_Toc407102498"/>
      <w:bookmarkStart w:id="206" w:name="_Toc407102553"/>
      <w:bookmarkStart w:id="207" w:name="_Toc416806477"/>
      <w:bookmarkStart w:id="208" w:name="_Toc448564710"/>
      <w:r w:rsidRPr="00515154">
        <w:lastRenderedPageBreak/>
        <w:t>Ring Slave to Host Interface</w:t>
      </w:r>
      <w:bookmarkEnd w:id="205"/>
      <w:bookmarkEnd w:id="206"/>
      <w:bookmarkEnd w:id="207"/>
      <w:bookmarkEnd w:id="208"/>
    </w:p>
    <w:p w14:paraId="2A376542" w14:textId="77777777" w:rsidR="00A40B9E" w:rsidRPr="00515154" w:rsidRDefault="00A40B9E" w:rsidP="00D0510B">
      <w:pPr>
        <w:rPr>
          <w:rFonts w:asciiTheme="majorHAnsi" w:hAnsiTheme="majorHAnsi"/>
        </w:rPr>
      </w:pPr>
      <w:r w:rsidRPr="00515154">
        <w:rPr>
          <w:rFonts w:asciiTheme="majorHAnsi" w:hAnsiTheme="majorHAnsi"/>
        </w:rPr>
        <w:t>On the ring slave to host interface, a combined read/write bus is used. The interface is very similar to an AXI-lite interface. It follows the same flow control ready/valid protocol. This interface runs on the chosen NoC clock. It also has an active high reset.</w:t>
      </w:r>
    </w:p>
    <w:p w14:paraId="2A345DBC" w14:textId="77777777" w:rsidR="00A40B9E" w:rsidRPr="00515154" w:rsidRDefault="00A40B9E" w:rsidP="00D0510B">
      <w:pPr>
        <w:rPr>
          <w:rFonts w:asciiTheme="majorHAnsi" w:hAnsiTheme="majorHAnsi"/>
        </w:rPr>
      </w:pPr>
      <w:r w:rsidRPr="00515154">
        <w:rPr>
          <w:rFonts w:asciiTheme="majorHAnsi" w:hAnsiTheme="majorHAnsi"/>
        </w:rPr>
        <w:t>Rules:</w:t>
      </w:r>
    </w:p>
    <w:p w14:paraId="35FCB716"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If more than one request is permitted to be outstanding to the host, the host must return the responses to the ring slave in order. Read responses must be returned in order with respect to each other. Similarly, write responses must be returned in order with respect to each other. Read response ordering with respect to write responses (or vice versa) is not expected. Read and write responses may come back out of order with respect to each other, as long as they are ordered within their respective channels.</w:t>
      </w:r>
    </w:p>
    <w:p w14:paraId="3B088CE7"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The address requested on the bus is the lowest address being requested. For example, a 32-bit or 4B write request to an address 0x40 indicates that the write is meant for byte offsets 0x43, 0x42, 0x41, 0x40.</w:t>
      </w:r>
    </w:p>
    <w:p w14:paraId="52123F73"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 xml:space="preserve">Flow control by means of a ready signal is present on this interface. The valid signal, if asserted, must remain asserted until it receives a ready. All fields on the interface must also remain unchanged until the ready has been received. There are two sets of valid/ready signals: req_valid/req_ready, rsp_valid/rsp_ready. </w:t>
      </w:r>
    </w:p>
    <w:p w14:paraId="21190E33"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 xml:space="preserve">A ring slave can be allowed to have multiple outstanding requests to the host indicated by the programmable parameter P_REGBUS_RSLV_NUM_OUTSTANDING. </w:t>
      </w:r>
    </w:p>
    <w:p w14:paraId="65158770" w14:textId="77777777" w:rsidR="00A40B9E" w:rsidRPr="00515154" w:rsidRDefault="00A40B9E" w:rsidP="00D0510B">
      <w:pPr>
        <w:pStyle w:val="Heading1"/>
        <w:ind w:left="0"/>
        <w:rPr>
          <w:color w:val="auto"/>
          <w:szCs w:val="28"/>
        </w:rPr>
      </w:pPr>
      <w:bookmarkStart w:id="209" w:name="_Toc416806478"/>
      <w:bookmarkStart w:id="210" w:name="_Toc448564711"/>
      <w:r w:rsidRPr="00515154">
        <w:rPr>
          <w:color w:val="auto"/>
          <w:szCs w:val="28"/>
        </w:rPr>
        <w:lastRenderedPageBreak/>
        <w:t>Atomic Operations</w:t>
      </w:r>
      <w:bookmarkEnd w:id="209"/>
      <w:bookmarkEnd w:id="210"/>
    </w:p>
    <w:p w14:paraId="05F9C116" w14:textId="77777777" w:rsidR="00A40B9E" w:rsidRPr="00515154" w:rsidRDefault="00A40B9E" w:rsidP="00D0510B">
      <w:pPr>
        <w:rPr>
          <w:rFonts w:asciiTheme="majorHAnsi" w:hAnsiTheme="majorHAnsi"/>
        </w:rPr>
      </w:pPr>
      <w:r w:rsidRPr="00515154">
        <w:rPr>
          <w:rFonts w:asciiTheme="majorHAnsi" w:hAnsiTheme="majorHAnsi"/>
        </w:rPr>
        <w:t>On the ring slave to host interface, each request and response is transferred in a single cycle. Whether a write is a 32-bit write or a 64-bit write, all bits of write data are presented on the interface at the same time. The same is true for read response data. The single cycle transfer makes all transactions on this interface inherently atomic.</w:t>
      </w:r>
    </w:p>
    <w:p w14:paraId="647D6C55" w14:textId="2FD8D7FF" w:rsidR="00A40B9E" w:rsidRPr="00515154" w:rsidRDefault="00A40B9E" w:rsidP="00D0510B">
      <w:pPr>
        <w:pStyle w:val="Caption"/>
        <w:keepNext/>
        <w:jc w:val="center"/>
        <w:rPr>
          <w:rFonts w:asciiTheme="majorHAnsi" w:hAnsiTheme="majorHAnsi"/>
        </w:rPr>
      </w:pPr>
      <w:bookmarkStart w:id="211" w:name="_Toc407102519"/>
      <w:bookmarkStart w:id="212" w:name="_Toc416806496"/>
      <w:r w:rsidRPr="00515154">
        <w:rPr>
          <w:rFonts w:asciiTheme="majorHAnsi" w:hAnsiTheme="majorHAnsi"/>
        </w:rPr>
        <w:t xml:space="preserve">Table </w:t>
      </w:r>
      <w:r w:rsidRPr="00515154">
        <w:rPr>
          <w:rFonts w:asciiTheme="majorHAnsi" w:hAnsiTheme="majorHAnsi"/>
        </w:rPr>
        <w:fldChar w:fldCharType="begin"/>
      </w:r>
      <w:r w:rsidRPr="00515154">
        <w:rPr>
          <w:rFonts w:asciiTheme="majorHAnsi" w:hAnsiTheme="majorHAnsi"/>
        </w:rPr>
        <w:instrText xml:space="preserve"> SEQ Table \* ARABIC </w:instrText>
      </w:r>
      <w:r w:rsidRPr="00515154">
        <w:rPr>
          <w:rFonts w:asciiTheme="majorHAnsi" w:hAnsiTheme="majorHAnsi"/>
        </w:rPr>
        <w:fldChar w:fldCharType="separate"/>
      </w:r>
      <w:r w:rsidR="002C3ABE">
        <w:rPr>
          <w:rFonts w:asciiTheme="majorHAnsi" w:hAnsiTheme="majorHAnsi"/>
          <w:noProof/>
        </w:rPr>
        <w:t>6</w:t>
      </w:r>
      <w:r w:rsidRPr="00515154">
        <w:rPr>
          <w:rFonts w:asciiTheme="majorHAnsi" w:hAnsiTheme="majorHAnsi"/>
          <w:noProof/>
        </w:rPr>
        <w:fldChar w:fldCharType="end"/>
      </w:r>
      <w:r w:rsidRPr="00515154">
        <w:rPr>
          <w:rFonts w:asciiTheme="majorHAnsi" w:hAnsiTheme="majorHAnsi"/>
        </w:rPr>
        <w:t>: Register slave to host interface</w:t>
      </w:r>
      <w:bookmarkEnd w:id="211"/>
      <w:bookmarkEnd w:id="212"/>
    </w:p>
    <w:tbl>
      <w:tblPr>
        <w:tblW w:w="5000" w:type="pct"/>
        <w:tblLayout w:type="fixed"/>
        <w:tblLook w:val="04A0" w:firstRow="1" w:lastRow="0" w:firstColumn="1" w:lastColumn="0" w:noHBand="0" w:noVBand="1"/>
      </w:tblPr>
      <w:tblGrid>
        <w:gridCol w:w="1991"/>
        <w:gridCol w:w="2360"/>
        <w:gridCol w:w="1943"/>
        <w:gridCol w:w="3056"/>
      </w:tblGrid>
      <w:tr w:rsidR="00A40B9E" w:rsidRPr="00515154" w14:paraId="4D735F69" w14:textId="77777777" w:rsidTr="007B56E4">
        <w:trPr>
          <w:trHeight w:val="300"/>
        </w:trPr>
        <w:tc>
          <w:tcPr>
            <w:tcW w:w="1065"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AB1DC29"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Signals</w:t>
            </w:r>
          </w:p>
        </w:tc>
        <w:tc>
          <w:tcPr>
            <w:tcW w:w="1262" w:type="pct"/>
            <w:tcBorders>
              <w:top w:val="single" w:sz="4" w:space="0" w:color="auto"/>
              <w:left w:val="nil"/>
              <w:bottom w:val="single" w:sz="4" w:space="0" w:color="auto"/>
              <w:right w:val="single" w:sz="4" w:space="0" w:color="auto"/>
            </w:tcBorders>
            <w:shd w:val="clear" w:color="000000" w:fill="C5D9F1"/>
            <w:noWrap/>
            <w:vAlign w:val="bottom"/>
            <w:hideMark/>
          </w:tcPr>
          <w:p w14:paraId="5457DE3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Width (number of bits)</w:t>
            </w:r>
          </w:p>
        </w:tc>
        <w:tc>
          <w:tcPr>
            <w:tcW w:w="1039" w:type="pct"/>
            <w:tcBorders>
              <w:top w:val="single" w:sz="4" w:space="0" w:color="auto"/>
              <w:left w:val="nil"/>
              <w:bottom w:val="single" w:sz="4" w:space="0" w:color="auto"/>
              <w:right w:val="single" w:sz="4" w:space="0" w:color="auto"/>
            </w:tcBorders>
            <w:shd w:val="clear" w:color="000000" w:fill="C5D9F1"/>
            <w:noWrap/>
            <w:vAlign w:val="bottom"/>
            <w:hideMark/>
          </w:tcPr>
          <w:p w14:paraId="49F4F59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Usage</w:t>
            </w:r>
          </w:p>
        </w:tc>
        <w:tc>
          <w:tcPr>
            <w:tcW w:w="1634" w:type="pct"/>
            <w:tcBorders>
              <w:top w:val="single" w:sz="4" w:space="0" w:color="auto"/>
              <w:left w:val="nil"/>
              <w:bottom w:val="single" w:sz="4" w:space="0" w:color="auto"/>
              <w:right w:val="single" w:sz="4" w:space="0" w:color="auto"/>
            </w:tcBorders>
            <w:shd w:val="clear" w:color="000000" w:fill="C5D9F1"/>
            <w:noWrap/>
            <w:vAlign w:val="bottom"/>
            <w:hideMark/>
          </w:tcPr>
          <w:p w14:paraId="557D92B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Description</w:t>
            </w:r>
          </w:p>
        </w:tc>
      </w:tr>
      <w:tr w:rsidR="00A40B9E" w:rsidRPr="00515154" w14:paraId="22261C6C" w14:textId="77777777" w:rsidTr="007B56E4">
        <w:trPr>
          <w:trHeight w:val="300"/>
        </w:trPr>
        <w:tc>
          <w:tcPr>
            <w:tcW w:w="1065" w:type="pct"/>
            <w:tcBorders>
              <w:top w:val="nil"/>
              <w:left w:val="single" w:sz="4" w:space="0" w:color="auto"/>
              <w:bottom w:val="single" w:sz="4" w:space="0" w:color="auto"/>
              <w:right w:val="single" w:sz="4" w:space="0" w:color="auto"/>
            </w:tcBorders>
            <w:shd w:val="clear" w:color="000000" w:fill="DAEEF3"/>
            <w:noWrap/>
            <w:vAlign w:val="bottom"/>
            <w:hideMark/>
          </w:tcPr>
          <w:p w14:paraId="5E20178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Inputs</w:t>
            </w:r>
          </w:p>
        </w:tc>
        <w:tc>
          <w:tcPr>
            <w:tcW w:w="1262" w:type="pct"/>
            <w:tcBorders>
              <w:top w:val="nil"/>
              <w:left w:val="nil"/>
              <w:bottom w:val="single" w:sz="4" w:space="0" w:color="auto"/>
              <w:right w:val="single" w:sz="4" w:space="0" w:color="auto"/>
            </w:tcBorders>
            <w:shd w:val="clear" w:color="auto" w:fill="auto"/>
            <w:noWrap/>
            <w:vAlign w:val="bottom"/>
            <w:hideMark/>
          </w:tcPr>
          <w:p w14:paraId="1034AFA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39" w:type="pct"/>
            <w:tcBorders>
              <w:top w:val="nil"/>
              <w:left w:val="nil"/>
              <w:bottom w:val="single" w:sz="4" w:space="0" w:color="auto"/>
              <w:right w:val="single" w:sz="4" w:space="0" w:color="auto"/>
            </w:tcBorders>
            <w:shd w:val="clear" w:color="auto" w:fill="auto"/>
            <w:noWrap/>
            <w:vAlign w:val="bottom"/>
            <w:hideMark/>
          </w:tcPr>
          <w:p w14:paraId="50445AC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634" w:type="pct"/>
            <w:tcBorders>
              <w:top w:val="nil"/>
              <w:left w:val="nil"/>
              <w:bottom w:val="single" w:sz="4" w:space="0" w:color="auto"/>
              <w:right w:val="single" w:sz="4" w:space="0" w:color="auto"/>
            </w:tcBorders>
            <w:shd w:val="clear" w:color="auto" w:fill="auto"/>
            <w:noWrap/>
            <w:vAlign w:val="bottom"/>
            <w:hideMark/>
          </w:tcPr>
          <w:p w14:paraId="695CA4AB"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7523FAB0"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B1D2F15"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Clk</w:t>
            </w:r>
          </w:p>
        </w:tc>
        <w:tc>
          <w:tcPr>
            <w:tcW w:w="1262" w:type="pct"/>
            <w:tcBorders>
              <w:top w:val="nil"/>
              <w:left w:val="nil"/>
              <w:bottom w:val="single" w:sz="4" w:space="0" w:color="auto"/>
              <w:right w:val="single" w:sz="4" w:space="0" w:color="auto"/>
            </w:tcBorders>
            <w:shd w:val="clear" w:color="auto" w:fill="auto"/>
            <w:noWrap/>
            <w:vAlign w:val="bottom"/>
            <w:hideMark/>
          </w:tcPr>
          <w:p w14:paraId="19A3F5E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421E288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noWrap/>
            <w:vAlign w:val="bottom"/>
            <w:hideMark/>
          </w:tcPr>
          <w:p w14:paraId="1A060CC1" w14:textId="06F4A38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Same as chosen noc clock</w:t>
            </w:r>
          </w:p>
        </w:tc>
      </w:tr>
      <w:tr w:rsidR="00A40B9E" w:rsidRPr="00515154" w14:paraId="3806287F"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00552315"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Reset</w:t>
            </w:r>
          </w:p>
        </w:tc>
        <w:tc>
          <w:tcPr>
            <w:tcW w:w="1262" w:type="pct"/>
            <w:tcBorders>
              <w:top w:val="nil"/>
              <w:left w:val="nil"/>
              <w:bottom w:val="single" w:sz="4" w:space="0" w:color="auto"/>
              <w:right w:val="single" w:sz="4" w:space="0" w:color="auto"/>
            </w:tcBorders>
            <w:shd w:val="clear" w:color="auto" w:fill="auto"/>
            <w:noWrap/>
            <w:vAlign w:val="bottom"/>
            <w:hideMark/>
          </w:tcPr>
          <w:p w14:paraId="5D2F9AE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6561AD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noWrap/>
            <w:vAlign w:val="bottom"/>
            <w:hideMark/>
          </w:tcPr>
          <w:p w14:paraId="30513FB7" w14:textId="7232C7F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Active high reset</w:t>
            </w:r>
          </w:p>
        </w:tc>
      </w:tr>
      <w:tr w:rsidR="00A40B9E" w:rsidRPr="00515154" w14:paraId="0CBF8DF4"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5F4C61E2"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regslv_rsp_valid </w:t>
            </w:r>
          </w:p>
        </w:tc>
        <w:tc>
          <w:tcPr>
            <w:tcW w:w="1262" w:type="pct"/>
            <w:tcBorders>
              <w:top w:val="nil"/>
              <w:left w:val="nil"/>
              <w:bottom w:val="single" w:sz="4" w:space="0" w:color="auto"/>
              <w:right w:val="single" w:sz="4" w:space="0" w:color="auto"/>
            </w:tcBorders>
            <w:shd w:val="clear" w:color="auto" w:fill="auto"/>
            <w:noWrap/>
            <w:vAlign w:val="bottom"/>
            <w:hideMark/>
          </w:tcPr>
          <w:p w14:paraId="1053FB76"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0E2A7F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1252C796" w14:textId="212F888C"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1, indicates a valid response from the host</w:t>
            </w:r>
          </w:p>
        </w:tc>
      </w:tr>
      <w:tr w:rsidR="00A40B9E" w:rsidRPr="00515154" w14:paraId="2150D37B"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BB57B0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regslv_rsp_rnw</w:t>
            </w:r>
          </w:p>
        </w:tc>
        <w:tc>
          <w:tcPr>
            <w:tcW w:w="1262" w:type="pct"/>
            <w:tcBorders>
              <w:top w:val="nil"/>
              <w:left w:val="nil"/>
              <w:bottom w:val="single" w:sz="4" w:space="0" w:color="auto"/>
              <w:right w:val="single" w:sz="4" w:space="0" w:color="auto"/>
            </w:tcBorders>
            <w:shd w:val="clear" w:color="auto" w:fill="auto"/>
            <w:noWrap/>
            <w:vAlign w:val="bottom"/>
            <w:hideMark/>
          </w:tcPr>
          <w:p w14:paraId="6C3EAD2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3B848F7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677F7FA5" w14:textId="37962B5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1, indicates a read response. When 0, indicates a write response</w:t>
            </w:r>
          </w:p>
        </w:tc>
      </w:tr>
      <w:tr w:rsidR="00A40B9E" w:rsidRPr="00515154" w14:paraId="503E2554" w14:textId="77777777" w:rsidTr="007B56E4">
        <w:trPr>
          <w:trHeight w:val="6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34CDD6CC"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regslv_rsp_rdata</w:t>
            </w:r>
          </w:p>
        </w:tc>
        <w:tc>
          <w:tcPr>
            <w:tcW w:w="1262" w:type="pct"/>
            <w:tcBorders>
              <w:top w:val="nil"/>
              <w:left w:val="nil"/>
              <w:bottom w:val="single" w:sz="4" w:space="0" w:color="auto"/>
              <w:right w:val="single" w:sz="4" w:space="0" w:color="auto"/>
            </w:tcBorders>
            <w:shd w:val="clear" w:color="auto" w:fill="auto"/>
            <w:noWrap/>
            <w:vAlign w:val="bottom"/>
            <w:hideMark/>
          </w:tcPr>
          <w:p w14:paraId="57B6240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 or 64 (parameter)</w:t>
            </w:r>
          </w:p>
        </w:tc>
        <w:tc>
          <w:tcPr>
            <w:tcW w:w="1039" w:type="pct"/>
            <w:tcBorders>
              <w:top w:val="nil"/>
              <w:left w:val="nil"/>
              <w:bottom w:val="single" w:sz="4" w:space="0" w:color="auto"/>
              <w:right w:val="single" w:sz="4" w:space="0" w:color="auto"/>
            </w:tcBorders>
            <w:shd w:val="clear" w:color="auto" w:fill="auto"/>
            <w:noWrap/>
            <w:vAlign w:val="bottom"/>
            <w:hideMark/>
          </w:tcPr>
          <w:p w14:paraId="01910B2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3466364E" w14:textId="17088EB5"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The data is transferred in the same cycle as regslv_rsp_valid. If size=0, the least significant 32 bits are the ones returned to the regbus master</w:t>
            </w:r>
          </w:p>
        </w:tc>
      </w:tr>
      <w:tr w:rsidR="00A40B9E" w:rsidRPr="00515154" w14:paraId="5D28130A" w14:textId="77777777" w:rsidTr="007B56E4">
        <w:trPr>
          <w:trHeight w:val="15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B2AE86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regslv_rsp_err </w:t>
            </w:r>
          </w:p>
        </w:tc>
        <w:tc>
          <w:tcPr>
            <w:tcW w:w="1262" w:type="pct"/>
            <w:tcBorders>
              <w:top w:val="nil"/>
              <w:left w:val="nil"/>
              <w:bottom w:val="single" w:sz="4" w:space="0" w:color="auto"/>
              <w:right w:val="single" w:sz="4" w:space="0" w:color="auto"/>
            </w:tcBorders>
            <w:shd w:val="clear" w:color="auto" w:fill="auto"/>
            <w:noWrap/>
            <w:vAlign w:val="bottom"/>
            <w:hideMark/>
          </w:tcPr>
          <w:p w14:paraId="3823D57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2</w:t>
            </w:r>
          </w:p>
        </w:tc>
        <w:tc>
          <w:tcPr>
            <w:tcW w:w="1039" w:type="pct"/>
            <w:tcBorders>
              <w:top w:val="nil"/>
              <w:left w:val="nil"/>
              <w:bottom w:val="single" w:sz="4" w:space="0" w:color="auto"/>
              <w:right w:val="single" w:sz="4" w:space="0" w:color="auto"/>
            </w:tcBorders>
            <w:shd w:val="clear" w:color="auto" w:fill="auto"/>
            <w:noWrap/>
            <w:vAlign w:val="bottom"/>
            <w:hideMark/>
          </w:tcPr>
          <w:p w14:paraId="51C1533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00A1E057" w14:textId="3E5765C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2-bit. Indicates slave error when slave exists, but no register at the location specified. The slave is free to return a decode error instead of a slave error if it so chooses. (AMBA spec: 2’b10=Slave error (slave exists, but no register at the location specified). 2’b11=Decode error (no slave exists). Decode error will be returned by the ring master when it receives a request back from the ring that </w:t>
            </w:r>
            <w:r w:rsidRPr="00515154">
              <w:rPr>
                <w:rFonts w:asciiTheme="majorHAnsi" w:eastAsia="Times New Roman" w:hAnsiTheme="majorHAnsi" w:cs="Times New Roman"/>
                <w:color w:val="000000"/>
              </w:rPr>
              <w:lastRenderedPageBreak/>
              <w:t>wasn’t accepted by any slave)</w:t>
            </w:r>
          </w:p>
        </w:tc>
      </w:tr>
      <w:tr w:rsidR="00A40B9E" w:rsidRPr="00515154" w14:paraId="3D3816E1"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656F51A1"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lastRenderedPageBreak/>
              <w:t xml:space="preserve">regslv_req_ready </w:t>
            </w:r>
          </w:p>
        </w:tc>
        <w:tc>
          <w:tcPr>
            <w:tcW w:w="1262" w:type="pct"/>
            <w:tcBorders>
              <w:top w:val="nil"/>
              <w:left w:val="nil"/>
              <w:bottom w:val="single" w:sz="4" w:space="0" w:color="auto"/>
              <w:right w:val="single" w:sz="4" w:space="0" w:color="auto"/>
            </w:tcBorders>
            <w:shd w:val="clear" w:color="auto" w:fill="auto"/>
            <w:noWrap/>
            <w:vAlign w:val="bottom"/>
            <w:hideMark/>
          </w:tcPr>
          <w:p w14:paraId="7A9B817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3AC3060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66CC0DBE" w14:textId="39E8940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asserted at the same time as regslv_req_valid, indicates the acceptance of that request</w:t>
            </w:r>
          </w:p>
        </w:tc>
      </w:tr>
      <w:tr w:rsidR="00A40B9E" w:rsidRPr="00515154" w14:paraId="72E3A7D9"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BD27BF3"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262" w:type="pct"/>
            <w:tcBorders>
              <w:top w:val="nil"/>
              <w:left w:val="nil"/>
              <w:bottom w:val="single" w:sz="4" w:space="0" w:color="auto"/>
              <w:right w:val="single" w:sz="4" w:space="0" w:color="auto"/>
            </w:tcBorders>
            <w:shd w:val="clear" w:color="auto" w:fill="auto"/>
            <w:noWrap/>
            <w:vAlign w:val="bottom"/>
            <w:hideMark/>
          </w:tcPr>
          <w:p w14:paraId="44E9D45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39" w:type="pct"/>
            <w:tcBorders>
              <w:top w:val="nil"/>
              <w:left w:val="nil"/>
              <w:bottom w:val="single" w:sz="4" w:space="0" w:color="auto"/>
              <w:right w:val="single" w:sz="4" w:space="0" w:color="auto"/>
            </w:tcBorders>
            <w:shd w:val="clear" w:color="auto" w:fill="auto"/>
            <w:noWrap/>
            <w:vAlign w:val="bottom"/>
            <w:hideMark/>
          </w:tcPr>
          <w:p w14:paraId="59832CB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634" w:type="pct"/>
            <w:tcBorders>
              <w:top w:val="nil"/>
              <w:left w:val="nil"/>
              <w:bottom w:val="single" w:sz="4" w:space="0" w:color="auto"/>
              <w:right w:val="single" w:sz="4" w:space="0" w:color="auto"/>
            </w:tcBorders>
            <w:shd w:val="clear" w:color="auto" w:fill="auto"/>
            <w:vAlign w:val="bottom"/>
            <w:hideMark/>
          </w:tcPr>
          <w:p w14:paraId="1857945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34970B63" w14:textId="77777777" w:rsidTr="007B56E4">
        <w:trPr>
          <w:trHeight w:val="300"/>
        </w:trPr>
        <w:tc>
          <w:tcPr>
            <w:tcW w:w="1065" w:type="pct"/>
            <w:tcBorders>
              <w:top w:val="nil"/>
              <w:left w:val="single" w:sz="4" w:space="0" w:color="auto"/>
              <w:bottom w:val="single" w:sz="4" w:space="0" w:color="auto"/>
              <w:right w:val="single" w:sz="4" w:space="0" w:color="auto"/>
            </w:tcBorders>
            <w:shd w:val="clear" w:color="000000" w:fill="DAEEF3"/>
            <w:noWrap/>
            <w:vAlign w:val="bottom"/>
            <w:hideMark/>
          </w:tcPr>
          <w:p w14:paraId="22AB1789"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Outputs</w:t>
            </w:r>
          </w:p>
        </w:tc>
        <w:tc>
          <w:tcPr>
            <w:tcW w:w="1262" w:type="pct"/>
            <w:tcBorders>
              <w:top w:val="nil"/>
              <w:left w:val="nil"/>
              <w:bottom w:val="single" w:sz="4" w:space="0" w:color="auto"/>
              <w:right w:val="single" w:sz="4" w:space="0" w:color="auto"/>
            </w:tcBorders>
            <w:shd w:val="clear" w:color="auto" w:fill="auto"/>
            <w:noWrap/>
            <w:vAlign w:val="bottom"/>
            <w:hideMark/>
          </w:tcPr>
          <w:p w14:paraId="18B2A53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39" w:type="pct"/>
            <w:tcBorders>
              <w:top w:val="nil"/>
              <w:left w:val="nil"/>
              <w:bottom w:val="single" w:sz="4" w:space="0" w:color="auto"/>
              <w:right w:val="single" w:sz="4" w:space="0" w:color="auto"/>
            </w:tcBorders>
            <w:shd w:val="clear" w:color="auto" w:fill="auto"/>
            <w:noWrap/>
            <w:vAlign w:val="bottom"/>
            <w:hideMark/>
          </w:tcPr>
          <w:p w14:paraId="1879A6B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634" w:type="pct"/>
            <w:tcBorders>
              <w:top w:val="nil"/>
              <w:left w:val="nil"/>
              <w:bottom w:val="single" w:sz="4" w:space="0" w:color="auto"/>
              <w:right w:val="single" w:sz="4" w:space="0" w:color="auto"/>
            </w:tcBorders>
            <w:shd w:val="clear" w:color="auto" w:fill="auto"/>
            <w:vAlign w:val="bottom"/>
            <w:hideMark/>
          </w:tcPr>
          <w:p w14:paraId="0DFCC17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0A9AF19D"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19C92E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regslv_req_valid</w:t>
            </w:r>
          </w:p>
        </w:tc>
        <w:tc>
          <w:tcPr>
            <w:tcW w:w="1262" w:type="pct"/>
            <w:tcBorders>
              <w:top w:val="nil"/>
              <w:left w:val="nil"/>
              <w:bottom w:val="single" w:sz="4" w:space="0" w:color="auto"/>
              <w:right w:val="single" w:sz="4" w:space="0" w:color="auto"/>
            </w:tcBorders>
            <w:shd w:val="clear" w:color="auto" w:fill="auto"/>
            <w:noWrap/>
            <w:vAlign w:val="bottom"/>
            <w:hideMark/>
          </w:tcPr>
          <w:p w14:paraId="0EBD969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1A48034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57B30A31" w14:textId="2A84B43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1, indicates a valid request from ring slave to the host</w:t>
            </w:r>
          </w:p>
        </w:tc>
      </w:tr>
      <w:tr w:rsidR="00A40B9E" w:rsidRPr="00515154" w14:paraId="6DA5484C"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533D884"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regslv_req_addr</w:t>
            </w:r>
          </w:p>
        </w:tc>
        <w:tc>
          <w:tcPr>
            <w:tcW w:w="1262" w:type="pct"/>
            <w:tcBorders>
              <w:top w:val="nil"/>
              <w:left w:val="nil"/>
              <w:bottom w:val="single" w:sz="4" w:space="0" w:color="auto"/>
              <w:right w:val="single" w:sz="4" w:space="0" w:color="auto"/>
            </w:tcBorders>
            <w:shd w:val="clear" w:color="auto" w:fill="auto"/>
            <w:noWrap/>
            <w:vAlign w:val="bottom"/>
            <w:hideMark/>
          </w:tcPr>
          <w:p w14:paraId="610640E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31 or less (parameter)</w:t>
            </w:r>
          </w:p>
        </w:tc>
        <w:tc>
          <w:tcPr>
            <w:tcW w:w="1039" w:type="pct"/>
            <w:tcBorders>
              <w:top w:val="nil"/>
              <w:left w:val="nil"/>
              <w:bottom w:val="single" w:sz="4" w:space="0" w:color="auto"/>
              <w:right w:val="single" w:sz="4" w:space="0" w:color="auto"/>
            </w:tcBorders>
            <w:shd w:val="clear" w:color="auto" w:fill="auto"/>
            <w:noWrap/>
            <w:vAlign w:val="bottom"/>
            <w:hideMark/>
          </w:tcPr>
          <w:p w14:paraId="47F4CEF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15B5770F" w14:textId="4002F86D"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Register read or write address</w:t>
            </w:r>
          </w:p>
        </w:tc>
      </w:tr>
      <w:tr w:rsidR="00A40B9E" w:rsidRPr="00515154" w14:paraId="12928EC8" w14:textId="77777777" w:rsidTr="007B56E4">
        <w:trPr>
          <w:trHeight w:val="6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8D3813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regslv_req_rnw</w:t>
            </w:r>
          </w:p>
        </w:tc>
        <w:tc>
          <w:tcPr>
            <w:tcW w:w="1262" w:type="pct"/>
            <w:tcBorders>
              <w:top w:val="nil"/>
              <w:left w:val="nil"/>
              <w:bottom w:val="single" w:sz="4" w:space="0" w:color="auto"/>
              <w:right w:val="single" w:sz="4" w:space="0" w:color="auto"/>
            </w:tcBorders>
            <w:shd w:val="clear" w:color="auto" w:fill="auto"/>
            <w:noWrap/>
            <w:vAlign w:val="bottom"/>
            <w:hideMark/>
          </w:tcPr>
          <w:p w14:paraId="65122E9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593506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7F80FDB9" w14:textId="59C8B7E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not Write. When regslv_req_valid=1, regslv_req_rnw=1, a read is being requested. When regslv_req_valid=1, regslv_req_rn</w:t>
            </w:r>
            <w:r w:rsidR="001F564C">
              <w:rPr>
                <w:rFonts w:asciiTheme="majorHAnsi" w:eastAsia="Times New Roman" w:hAnsiTheme="majorHAnsi" w:cs="Times New Roman"/>
                <w:color w:val="000000"/>
              </w:rPr>
              <w:t>w=0, a write is being requested</w:t>
            </w:r>
          </w:p>
        </w:tc>
      </w:tr>
      <w:tr w:rsidR="00A40B9E" w:rsidRPr="00515154" w14:paraId="38B7CA18"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1B7C49C7"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regslv_req_size</w:t>
            </w:r>
          </w:p>
        </w:tc>
        <w:tc>
          <w:tcPr>
            <w:tcW w:w="1262" w:type="pct"/>
            <w:tcBorders>
              <w:top w:val="nil"/>
              <w:left w:val="nil"/>
              <w:bottom w:val="single" w:sz="4" w:space="0" w:color="auto"/>
              <w:right w:val="single" w:sz="4" w:space="0" w:color="auto"/>
            </w:tcBorders>
            <w:shd w:val="clear" w:color="auto" w:fill="auto"/>
            <w:noWrap/>
            <w:vAlign w:val="bottom"/>
            <w:hideMark/>
          </w:tcPr>
          <w:p w14:paraId="0A2716D6"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18A3C46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5DB30AF2" w14:textId="2892009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0 indicates a 32-bit reques</w:t>
            </w:r>
            <w:r w:rsidR="001F564C">
              <w:rPr>
                <w:rFonts w:asciiTheme="majorHAnsi" w:eastAsia="Times New Roman" w:hAnsiTheme="majorHAnsi" w:cs="Times New Roman"/>
                <w:color w:val="000000"/>
              </w:rPr>
              <w:t>t. 1 indicates a 64-bit request</w:t>
            </w:r>
          </w:p>
        </w:tc>
      </w:tr>
      <w:tr w:rsidR="00A40B9E" w:rsidRPr="00515154" w14:paraId="1BDEB1AA"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DD0CEE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regslv_req_region</w:t>
            </w:r>
          </w:p>
        </w:tc>
        <w:tc>
          <w:tcPr>
            <w:tcW w:w="1262" w:type="pct"/>
            <w:tcBorders>
              <w:top w:val="nil"/>
              <w:left w:val="nil"/>
              <w:bottom w:val="single" w:sz="4" w:space="0" w:color="auto"/>
              <w:right w:val="single" w:sz="4" w:space="0" w:color="auto"/>
            </w:tcBorders>
            <w:shd w:val="clear" w:color="auto" w:fill="auto"/>
            <w:noWrap/>
            <w:vAlign w:val="bottom"/>
            <w:hideMark/>
          </w:tcPr>
          <w:p w14:paraId="4E9FAD5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4</w:t>
            </w:r>
          </w:p>
        </w:tc>
        <w:tc>
          <w:tcPr>
            <w:tcW w:w="1039" w:type="pct"/>
            <w:tcBorders>
              <w:top w:val="nil"/>
              <w:left w:val="nil"/>
              <w:bottom w:val="single" w:sz="4" w:space="0" w:color="auto"/>
              <w:right w:val="single" w:sz="4" w:space="0" w:color="auto"/>
            </w:tcBorders>
            <w:shd w:val="clear" w:color="auto" w:fill="auto"/>
            <w:noWrap/>
            <w:vAlign w:val="bottom"/>
            <w:hideMark/>
          </w:tcPr>
          <w:p w14:paraId="5EC8FE6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1634" w:type="pct"/>
            <w:tcBorders>
              <w:top w:val="nil"/>
              <w:left w:val="nil"/>
              <w:bottom w:val="single" w:sz="4" w:space="0" w:color="auto"/>
              <w:right w:val="single" w:sz="4" w:space="0" w:color="auto"/>
            </w:tcBorders>
            <w:shd w:val="clear" w:color="auto" w:fill="auto"/>
            <w:vAlign w:val="bottom"/>
            <w:hideMark/>
          </w:tcPr>
          <w:p w14:paraId="5FD57B0E" w14:textId="4B34C4D2"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Passes along the address map sub-slave information</w:t>
            </w:r>
            <w:r w:rsidR="001F564C">
              <w:rPr>
                <w:rFonts w:asciiTheme="majorHAnsi" w:eastAsia="Times New Roman" w:hAnsiTheme="majorHAnsi" w:cs="Times New Roman"/>
                <w:color w:val="000000"/>
              </w:rPr>
              <w:t xml:space="preserve"> for devices behind this device</w:t>
            </w:r>
          </w:p>
        </w:tc>
      </w:tr>
      <w:tr w:rsidR="00A40B9E" w:rsidRPr="00515154" w14:paraId="49608B82" w14:textId="77777777" w:rsidTr="007B56E4">
        <w:trPr>
          <w:trHeight w:val="6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4952779C"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regslv_req_prot</w:t>
            </w:r>
          </w:p>
        </w:tc>
        <w:tc>
          <w:tcPr>
            <w:tcW w:w="1262" w:type="pct"/>
            <w:tcBorders>
              <w:top w:val="nil"/>
              <w:left w:val="nil"/>
              <w:bottom w:val="single" w:sz="4" w:space="0" w:color="auto"/>
              <w:right w:val="single" w:sz="4" w:space="0" w:color="auto"/>
            </w:tcBorders>
            <w:shd w:val="clear" w:color="auto" w:fill="auto"/>
            <w:noWrap/>
            <w:vAlign w:val="bottom"/>
            <w:hideMark/>
          </w:tcPr>
          <w:p w14:paraId="7BC385F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w:t>
            </w:r>
          </w:p>
        </w:tc>
        <w:tc>
          <w:tcPr>
            <w:tcW w:w="1039" w:type="pct"/>
            <w:tcBorders>
              <w:top w:val="nil"/>
              <w:left w:val="nil"/>
              <w:bottom w:val="single" w:sz="4" w:space="0" w:color="auto"/>
              <w:right w:val="single" w:sz="4" w:space="0" w:color="auto"/>
            </w:tcBorders>
            <w:shd w:val="clear" w:color="auto" w:fill="auto"/>
            <w:noWrap/>
            <w:vAlign w:val="bottom"/>
            <w:hideMark/>
          </w:tcPr>
          <w:p w14:paraId="16F857D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1634" w:type="pct"/>
            <w:tcBorders>
              <w:top w:val="nil"/>
              <w:left w:val="nil"/>
              <w:bottom w:val="single" w:sz="4" w:space="0" w:color="auto"/>
              <w:right w:val="single" w:sz="4" w:space="0" w:color="auto"/>
            </w:tcBorders>
            <w:shd w:val="clear" w:color="auto" w:fill="auto"/>
            <w:vAlign w:val="bottom"/>
            <w:hideMark/>
          </w:tcPr>
          <w:p w14:paraId="504D87D3" w14:textId="426F9B2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Passes along the 3-bit ARPROT/AWPROT field presented to the register bus master for this transaction</w:t>
            </w:r>
          </w:p>
        </w:tc>
      </w:tr>
      <w:tr w:rsidR="00A40B9E" w:rsidRPr="00515154" w14:paraId="4CA82FA4" w14:textId="77777777" w:rsidTr="007B56E4">
        <w:trPr>
          <w:trHeight w:val="9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17D4DC9C"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regslv_req_wdata</w:t>
            </w:r>
          </w:p>
        </w:tc>
        <w:tc>
          <w:tcPr>
            <w:tcW w:w="1262" w:type="pct"/>
            <w:tcBorders>
              <w:top w:val="nil"/>
              <w:left w:val="nil"/>
              <w:bottom w:val="single" w:sz="4" w:space="0" w:color="auto"/>
              <w:right w:val="single" w:sz="4" w:space="0" w:color="auto"/>
            </w:tcBorders>
            <w:shd w:val="clear" w:color="auto" w:fill="auto"/>
            <w:noWrap/>
            <w:vAlign w:val="bottom"/>
            <w:hideMark/>
          </w:tcPr>
          <w:p w14:paraId="5C20131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 or 64 (parameter)</w:t>
            </w:r>
          </w:p>
        </w:tc>
        <w:tc>
          <w:tcPr>
            <w:tcW w:w="1039" w:type="pct"/>
            <w:tcBorders>
              <w:top w:val="nil"/>
              <w:left w:val="nil"/>
              <w:bottom w:val="single" w:sz="4" w:space="0" w:color="auto"/>
              <w:right w:val="single" w:sz="4" w:space="0" w:color="auto"/>
            </w:tcBorders>
            <w:shd w:val="clear" w:color="auto" w:fill="auto"/>
            <w:noWrap/>
            <w:vAlign w:val="bottom"/>
            <w:hideMark/>
          </w:tcPr>
          <w:p w14:paraId="5589C2C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center"/>
            <w:hideMark/>
          </w:tcPr>
          <w:p w14:paraId="21015F0D" w14:textId="4EA12D52"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The data is transferred in the same cycle as regslv_req_valid. P_REGBUS_RSLV_DATA_WIDTH can be 32-bit or 64-bit. If P_REGBUS_RSLV_DATA_WIDTH=64 and size=0, it </w:t>
            </w:r>
            <w:r w:rsidRPr="00515154">
              <w:rPr>
                <w:rFonts w:asciiTheme="majorHAnsi" w:eastAsia="Times New Roman" w:hAnsiTheme="majorHAnsi" w:cs="Times New Roman"/>
                <w:color w:val="000000"/>
              </w:rPr>
              <w:lastRenderedPageBreak/>
              <w:t>indicates the least significant 32 bits should be accessed, that is, bits 31:0</w:t>
            </w:r>
          </w:p>
        </w:tc>
      </w:tr>
      <w:tr w:rsidR="00A40B9E" w:rsidRPr="00515154" w14:paraId="079950F0"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6B389013"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lastRenderedPageBreak/>
              <w:t>regslv_req_wstrb</w:t>
            </w:r>
          </w:p>
        </w:tc>
        <w:tc>
          <w:tcPr>
            <w:tcW w:w="1262" w:type="pct"/>
            <w:tcBorders>
              <w:top w:val="nil"/>
              <w:left w:val="nil"/>
              <w:bottom w:val="single" w:sz="4" w:space="0" w:color="auto"/>
              <w:right w:val="single" w:sz="4" w:space="0" w:color="auto"/>
            </w:tcBorders>
            <w:shd w:val="clear" w:color="auto" w:fill="auto"/>
            <w:noWrap/>
            <w:vAlign w:val="bottom"/>
            <w:hideMark/>
          </w:tcPr>
          <w:p w14:paraId="73FC1F8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4 or 8</w:t>
            </w:r>
          </w:p>
        </w:tc>
        <w:tc>
          <w:tcPr>
            <w:tcW w:w="1039" w:type="pct"/>
            <w:tcBorders>
              <w:top w:val="nil"/>
              <w:left w:val="nil"/>
              <w:bottom w:val="single" w:sz="4" w:space="0" w:color="auto"/>
              <w:right w:val="single" w:sz="4" w:space="0" w:color="auto"/>
            </w:tcBorders>
            <w:shd w:val="clear" w:color="auto" w:fill="auto"/>
            <w:noWrap/>
            <w:vAlign w:val="bottom"/>
            <w:hideMark/>
          </w:tcPr>
          <w:p w14:paraId="2A51D31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1634" w:type="pct"/>
            <w:tcBorders>
              <w:top w:val="nil"/>
              <w:left w:val="nil"/>
              <w:bottom w:val="single" w:sz="4" w:space="0" w:color="auto"/>
              <w:right w:val="single" w:sz="4" w:space="0" w:color="auto"/>
            </w:tcBorders>
            <w:shd w:val="clear" w:color="auto" w:fill="auto"/>
            <w:vAlign w:val="center"/>
            <w:hideMark/>
          </w:tcPr>
          <w:p w14:paraId="201CB004" w14:textId="18547510"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Indicates the write strobes or byte enables for write data</w:t>
            </w:r>
          </w:p>
        </w:tc>
      </w:tr>
      <w:tr w:rsidR="00A40B9E" w:rsidRPr="00515154" w14:paraId="4963ED5C"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1FC2C59B"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regslv_rsp_ready </w:t>
            </w:r>
          </w:p>
        </w:tc>
        <w:tc>
          <w:tcPr>
            <w:tcW w:w="1262" w:type="pct"/>
            <w:tcBorders>
              <w:top w:val="nil"/>
              <w:left w:val="nil"/>
              <w:bottom w:val="single" w:sz="4" w:space="0" w:color="auto"/>
              <w:right w:val="single" w:sz="4" w:space="0" w:color="auto"/>
            </w:tcBorders>
            <w:shd w:val="clear" w:color="auto" w:fill="auto"/>
            <w:noWrap/>
            <w:vAlign w:val="bottom"/>
            <w:hideMark/>
          </w:tcPr>
          <w:p w14:paraId="0E238A8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487026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4A736E86" w14:textId="7B1BAB38"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asserted at the same time as regslv_rsp_valid, indicates the acceptance of that request</w:t>
            </w:r>
          </w:p>
        </w:tc>
      </w:tr>
    </w:tbl>
    <w:p w14:paraId="1995C4BB" w14:textId="77777777" w:rsidR="00A40B9E" w:rsidRPr="00515154" w:rsidRDefault="00A40B9E" w:rsidP="00D0510B">
      <w:pPr>
        <w:pStyle w:val="ListParagraph"/>
        <w:ind w:left="0"/>
        <w:rPr>
          <w:rFonts w:asciiTheme="majorHAnsi" w:hAnsiTheme="majorHAnsi"/>
        </w:rPr>
      </w:pPr>
    </w:p>
    <w:p w14:paraId="21A8F966" w14:textId="033081FB" w:rsidR="00A40B9E" w:rsidRPr="00515154" w:rsidRDefault="00A40B9E" w:rsidP="00D0510B">
      <w:pPr>
        <w:rPr>
          <w:rFonts w:asciiTheme="majorHAnsi" w:hAnsiTheme="majorHAnsi"/>
        </w:rPr>
      </w:pPr>
    </w:p>
    <w:p w14:paraId="6A74921F" w14:textId="77777777" w:rsidR="00A40B9E" w:rsidRPr="00515154" w:rsidRDefault="00A40B9E" w:rsidP="00D0510B">
      <w:pPr>
        <w:pStyle w:val="ListParagraph"/>
        <w:ind w:left="0"/>
        <w:rPr>
          <w:rFonts w:asciiTheme="majorHAnsi" w:hAnsiTheme="majorHAnsi"/>
        </w:rPr>
      </w:pPr>
      <w:r w:rsidRPr="00515154">
        <w:rPr>
          <w:rFonts w:asciiTheme="majorHAnsi" w:hAnsiTheme="majorHAnsi"/>
          <w:noProof/>
        </w:rPr>
        <w:drawing>
          <wp:inline distT="0" distB="0" distL="0" distR="0" wp14:anchorId="2EB09938" wp14:editId="47F2B463">
            <wp:extent cx="6364466" cy="1987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read request.png"/>
                    <pic:cNvPicPr/>
                  </pic:nvPicPr>
                  <pic:blipFill rotWithShape="1">
                    <a:blip r:embed="rId14">
                      <a:extLst>
                        <a:ext uri="{28A0092B-C50C-407E-A947-70E740481C1C}">
                          <a14:useLocalDpi xmlns:a14="http://schemas.microsoft.com/office/drawing/2010/main" val="0"/>
                        </a:ext>
                      </a:extLst>
                    </a:blip>
                    <a:srcRect r="45428" b="69702"/>
                    <a:stretch/>
                  </pic:blipFill>
                  <pic:spPr bwMode="auto">
                    <a:xfrm>
                      <a:off x="0" y="0"/>
                      <a:ext cx="6364782" cy="1987708"/>
                    </a:xfrm>
                    <a:prstGeom prst="rect">
                      <a:avLst/>
                    </a:prstGeom>
                    <a:ln>
                      <a:noFill/>
                    </a:ln>
                    <a:extLst>
                      <a:ext uri="{53640926-AAD7-44D8-BBD7-CCE9431645EC}">
                        <a14:shadowObscured xmlns:a14="http://schemas.microsoft.com/office/drawing/2010/main"/>
                      </a:ext>
                    </a:extLst>
                  </pic:spPr>
                </pic:pic>
              </a:graphicData>
            </a:graphic>
          </wp:inline>
        </w:drawing>
      </w:r>
    </w:p>
    <w:p w14:paraId="1516A7D3" w14:textId="77777777" w:rsidR="00A40B9E" w:rsidRPr="00515154" w:rsidRDefault="00A40B9E" w:rsidP="00D0510B">
      <w:pPr>
        <w:pStyle w:val="Caption"/>
        <w:ind w:firstLine="720"/>
        <w:jc w:val="center"/>
        <w:rPr>
          <w:rFonts w:asciiTheme="majorHAnsi" w:hAnsiTheme="majorHAnsi"/>
        </w:rPr>
      </w:pPr>
      <w:bookmarkStart w:id="213" w:name="_Toc407102513"/>
      <w:bookmarkStart w:id="214" w:name="_Toc416806485"/>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6</w:t>
      </w:r>
      <w:r w:rsidRPr="00515154">
        <w:rPr>
          <w:rFonts w:asciiTheme="majorHAnsi" w:hAnsiTheme="majorHAnsi"/>
          <w:noProof/>
        </w:rPr>
        <w:fldChar w:fldCharType="end"/>
      </w:r>
      <w:r w:rsidRPr="00515154">
        <w:rPr>
          <w:rFonts w:asciiTheme="majorHAnsi" w:hAnsiTheme="majorHAnsi"/>
        </w:rPr>
        <w:t xml:space="preserve"> : Waveform showing ring slave read requests and responses (4B and 8B)</w:t>
      </w:r>
      <w:bookmarkEnd w:id="213"/>
      <w:bookmarkEnd w:id="214"/>
    </w:p>
    <w:p w14:paraId="21310719"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Figure 3 shows examples of 4B and 8B read requests and their responses. In this example, read responses show decode errors. Write data (regslv_req_wdata) is don’t-care because these are read requests.</w:t>
      </w:r>
    </w:p>
    <w:p w14:paraId="70E9FB75" w14:textId="77777777" w:rsidR="00A40B9E" w:rsidRPr="00515154" w:rsidRDefault="00A40B9E" w:rsidP="00D0510B">
      <w:pPr>
        <w:pStyle w:val="ListParagraph"/>
        <w:ind w:left="0"/>
        <w:rPr>
          <w:rFonts w:asciiTheme="majorHAnsi" w:hAnsiTheme="majorHAnsi"/>
        </w:rPr>
      </w:pPr>
    </w:p>
    <w:p w14:paraId="5B60AC3E" w14:textId="77777777" w:rsidR="00A40B9E" w:rsidRPr="00515154" w:rsidRDefault="00A40B9E" w:rsidP="00D0510B">
      <w:pPr>
        <w:pStyle w:val="ListParagraph"/>
        <w:ind w:left="0"/>
        <w:rPr>
          <w:rFonts w:asciiTheme="majorHAnsi" w:hAnsiTheme="majorHAnsi"/>
        </w:rPr>
      </w:pPr>
      <w:r w:rsidRPr="00515154">
        <w:rPr>
          <w:rFonts w:asciiTheme="majorHAnsi" w:hAnsiTheme="majorHAnsi"/>
          <w:noProof/>
        </w:rPr>
        <w:drawing>
          <wp:inline distT="0" distB="0" distL="0" distR="0" wp14:anchorId="44FF18E6" wp14:editId="096B0EB8">
            <wp:extent cx="6398617" cy="1952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write requests.png"/>
                    <pic:cNvPicPr/>
                  </pic:nvPicPr>
                  <pic:blipFill rotWithShape="1">
                    <a:blip r:embed="rId15">
                      <a:extLst>
                        <a:ext uri="{28A0092B-C50C-407E-A947-70E740481C1C}">
                          <a14:useLocalDpi xmlns:a14="http://schemas.microsoft.com/office/drawing/2010/main" val="0"/>
                        </a:ext>
                      </a:extLst>
                    </a:blip>
                    <a:srcRect r="43574" b="69388"/>
                    <a:stretch/>
                  </pic:blipFill>
                  <pic:spPr bwMode="auto">
                    <a:xfrm>
                      <a:off x="0" y="0"/>
                      <a:ext cx="6398931" cy="1952726"/>
                    </a:xfrm>
                    <a:prstGeom prst="rect">
                      <a:avLst/>
                    </a:prstGeom>
                    <a:ln>
                      <a:noFill/>
                    </a:ln>
                    <a:extLst>
                      <a:ext uri="{53640926-AAD7-44D8-BBD7-CCE9431645EC}">
                        <a14:shadowObscured xmlns:a14="http://schemas.microsoft.com/office/drawing/2010/main"/>
                      </a:ext>
                    </a:extLst>
                  </pic:spPr>
                </pic:pic>
              </a:graphicData>
            </a:graphic>
          </wp:inline>
        </w:drawing>
      </w:r>
    </w:p>
    <w:p w14:paraId="2D60E175" w14:textId="77777777" w:rsidR="00A40B9E" w:rsidRPr="00515154" w:rsidRDefault="00A40B9E" w:rsidP="00D0510B">
      <w:pPr>
        <w:pStyle w:val="Caption"/>
        <w:ind w:firstLine="720"/>
        <w:jc w:val="center"/>
        <w:rPr>
          <w:rFonts w:asciiTheme="majorHAnsi" w:hAnsiTheme="majorHAnsi"/>
        </w:rPr>
      </w:pPr>
      <w:bookmarkStart w:id="215" w:name="_Toc407102514"/>
      <w:bookmarkStart w:id="216" w:name="_Toc416806486"/>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7</w:t>
      </w:r>
      <w:r w:rsidRPr="00515154">
        <w:rPr>
          <w:rFonts w:asciiTheme="majorHAnsi" w:hAnsiTheme="majorHAnsi"/>
          <w:noProof/>
        </w:rPr>
        <w:fldChar w:fldCharType="end"/>
      </w:r>
      <w:r w:rsidRPr="00515154">
        <w:rPr>
          <w:rFonts w:asciiTheme="majorHAnsi" w:hAnsiTheme="majorHAnsi"/>
        </w:rPr>
        <w:t xml:space="preserve"> : Waveform showing ring slave write requests and responses (4B and 8B)</w:t>
      </w:r>
      <w:bookmarkEnd w:id="215"/>
      <w:bookmarkEnd w:id="216"/>
    </w:p>
    <w:p w14:paraId="78B61EE4"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lastRenderedPageBreak/>
        <w:t>Figure 4 shows examples of 4B and 8B write requests and their responses. In this example, the write responses are decode errors. Read data (regslv_req_rdata) is don’t-care because these are write requests.</w:t>
      </w:r>
    </w:p>
    <w:p w14:paraId="7DCC056A" w14:textId="49CECCE9" w:rsidR="00A40B9E" w:rsidRPr="00515154" w:rsidRDefault="00A40B9E" w:rsidP="00D0510B">
      <w:pPr>
        <w:pStyle w:val="Heading1"/>
        <w:ind w:left="0"/>
      </w:pPr>
      <w:bookmarkStart w:id="217" w:name="_Toc407102499"/>
      <w:bookmarkStart w:id="218" w:name="_Toc407102554"/>
      <w:bookmarkStart w:id="219" w:name="_Toc416806479"/>
      <w:bookmarkStart w:id="220" w:name="_Toc448564712"/>
      <w:r w:rsidRPr="00515154">
        <w:lastRenderedPageBreak/>
        <w:t>Clock Gating</w:t>
      </w:r>
      <w:bookmarkEnd w:id="217"/>
      <w:bookmarkEnd w:id="218"/>
      <w:bookmarkEnd w:id="219"/>
      <w:bookmarkEnd w:id="220"/>
    </w:p>
    <w:p w14:paraId="16F8A5A0" w14:textId="77777777" w:rsidR="00A40B9E" w:rsidRPr="00515154" w:rsidRDefault="00A40B9E" w:rsidP="008258DF">
      <w:pPr>
        <w:pStyle w:val="ListParagraph"/>
        <w:numPr>
          <w:ilvl w:val="0"/>
          <w:numId w:val="17"/>
        </w:numPr>
        <w:spacing w:after="200"/>
        <w:ind w:left="0"/>
        <w:rPr>
          <w:rFonts w:asciiTheme="majorHAnsi" w:hAnsiTheme="majorHAnsi"/>
        </w:rPr>
      </w:pPr>
      <w:r w:rsidRPr="00515154">
        <w:rPr>
          <w:rFonts w:asciiTheme="majorHAnsi" w:hAnsiTheme="majorHAnsi"/>
        </w:rPr>
        <w:t>Ring-level clock gating</w:t>
      </w:r>
    </w:p>
    <w:p w14:paraId="5BF6B72D"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The ring master is responsible for waking up all the slaves on the ring by asserting its ring_wakeup output. This is a signal on an always-on clock and goes around the ring, waking up all the slaves on the ring. The ring master asserts this signal on receiving a request, and de-asserts this signal when there are no outstanding requests on the ring.</w:t>
      </w:r>
    </w:p>
    <w:p w14:paraId="22DE2133" w14:textId="77777777" w:rsidR="00A40B9E" w:rsidRPr="00515154" w:rsidRDefault="00A40B9E" w:rsidP="00D0510B">
      <w:pPr>
        <w:pStyle w:val="ListParagraph"/>
        <w:ind w:left="0"/>
        <w:rPr>
          <w:rFonts w:asciiTheme="majorHAnsi" w:hAnsiTheme="majorHAnsi"/>
        </w:rPr>
      </w:pPr>
    </w:p>
    <w:p w14:paraId="3EAC71ED" w14:textId="77777777" w:rsidR="00A40B9E" w:rsidRPr="00515154" w:rsidRDefault="00A40B9E" w:rsidP="008258DF">
      <w:pPr>
        <w:pStyle w:val="ListParagraph"/>
        <w:numPr>
          <w:ilvl w:val="0"/>
          <w:numId w:val="17"/>
        </w:numPr>
        <w:spacing w:after="200"/>
        <w:ind w:left="0"/>
        <w:rPr>
          <w:rFonts w:asciiTheme="majorHAnsi" w:hAnsiTheme="majorHAnsi"/>
        </w:rPr>
      </w:pPr>
      <w:r w:rsidRPr="00515154">
        <w:rPr>
          <w:rFonts w:asciiTheme="majorHAnsi" w:hAnsiTheme="majorHAnsi"/>
        </w:rPr>
        <w:t>Slave-level clock gating</w:t>
      </w:r>
    </w:p>
    <w:p w14:paraId="789B671D"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When the first entry in the four-entry buffer of a ring slave is filled, it wakes up the slave. Packets are counted as they enter and leave. The clock enable is deasserted when all packets have left the bounds of that slave.</w:t>
      </w:r>
    </w:p>
    <w:p w14:paraId="7CCFB174" w14:textId="77777777" w:rsidR="00A40B9E" w:rsidRPr="00515154" w:rsidRDefault="00A40B9E" w:rsidP="00D0510B">
      <w:pPr>
        <w:pStyle w:val="ListParagraph"/>
        <w:ind w:left="0"/>
        <w:rPr>
          <w:rFonts w:asciiTheme="majorHAnsi" w:hAnsiTheme="majorHAnsi"/>
        </w:rPr>
      </w:pPr>
    </w:p>
    <w:bookmarkEnd w:id="109"/>
    <w:bookmarkEnd w:id="116"/>
    <w:p w14:paraId="2CBDD5CB" w14:textId="77777777" w:rsidR="0011273D" w:rsidRPr="00515154" w:rsidRDefault="0011273D" w:rsidP="00D0510B">
      <w:pPr>
        <w:pStyle w:val="Body"/>
        <w:rPr>
          <w:rFonts w:asciiTheme="majorHAnsi" w:hAnsiTheme="majorHAnsi"/>
        </w:rPr>
      </w:pPr>
    </w:p>
    <w:p w14:paraId="3BB8C199" w14:textId="77777777" w:rsidR="00B433E0" w:rsidRPr="00515154" w:rsidRDefault="00B433E0" w:rsidP="00D0510B">
      <w:pPr>
        <w:pStyle w:val="Body"/>
        <w:rPr>
          <w:rFonts w:asciiTheme="majorHAnsi" w:hAnsiTheme="majorHAnsi"/>
        </w:rPr>
      </w:pPr>
    </w:p>
    <w:p w14:paraId="3A582888" w14:textId="77777777" w:rsidR="0032025B" w:rsidRPr="00515154" w:rsidRDefault="0032025B" w:rsidP="00D0510B">
      <w:pPr>
        <w:pStyle w:val="Body"/>
        <w:rPr>
          <w:rFonts w:asciiTheme="majorHAnsi" w:hAnsiTheme="majorHAnsi"/>
        </w:rPr>
      </w:pPr>
    </w:p>
    <w:p w14:paraId="1FA24517" w14:textId="77777777" w:rsidR="0032025B" w:rsidRPr="00515154" w:rsidRDefault="0032025B" w:rsidP="00D0510B">
      <w:pPr>
        <w:pStyle w:val="Body"/>
        <w:rPr>
          <w:rFonts w:asciiTheme="majorHAnsi" w:hAnsiTheme="majorHAnsi"/>
        </w:rPr>
      </w:pPr>
    </w:p>
    <w:p w14:paraId="2F41339C" w14:textId="77777777" w:rsidR="0032025B" w:rsidRPr="00515154" w:rsidRDefault="0032025B" w:rsidP="00D0510B">
      <w:pPr>
        <w:pStyle w:val="Body"/>
        <w:rPr>
          <w:rFonts w:asciiTheme="majorHAnsi" w:hAnsiTheme="majorHAnsi"/>
        </w:rPr>
      </w:pPr>
    </w:p>
    <w:p w14:paraId="7365C09C" w14:textId="77777777" w:rsidR="0032025B" w:rsidRPr="00515154" w:rsidRDefault="0032025B" w:rsidP="00D0510B">
      <w:pPr>
        <w:pStyle w:val="Body"/>
        <w:rPr>
          <w:rFonts w:asciiTheme="majorHAnsi" w:hAnsiTheme="majorHAnsi"/>
        </w:rPr>
      </w:pPr>
    </w:p>
    <w:p w14:paraId="219B11D1" w14:textId="77777777" w:rsidR="0032025B" w:rsidRPr="00515154" w:rsidRDefault="0032025B" w:rsidP="00D0510B">
      <w:pPr>
        <w:pStyle w:val="Body"/>
        <w:rPr>
          <w:rFonts w:asciiTheme="majorHAnsi" w:hAnsiTheme="majorHAnsi"/>
        </w:rPr>
      </w:pPr>
    </w:p>
    <w:p w14:paraId="55073D31" w14:textId="77777777" w:rsidR="0032025B" w:rsidRPr="00515154" w:rsidRDefault="0032025B" w:rsidP="00D0510B">
      <w:pPr>
        <w:pStyle w:val="Body"/>
        <w:rPr>
          <w:rFonts w:asciiTheme="majorHAnsi" w:hAnsiTheme="majorHAnsi"/>
        </w:rPr>
      </w:pPr>
    </w:p>
    <w:p w14:paraId="11C35878" w14:textId="77777777" w:rsidR="0032025B" w:rsidRPr="00515154" w:rsidRDefault="0032025B" w:rsidP="00D0510B">
      <w:pPr>
        <w:pStyle w:val="Body"/>
        <w:rPr>
          <w:rFonts w:asciiTheme="majorHAnsi" w:hAnsiTheme="majorHAnsi"/>
        </w:rPr>
      </w:pPr>
    </w:p>
    <w:p w14:paraId="0E25BB01" w14:textId="77777777" w:rsidR="0032025B" w:rsidRPr="00515154" w:rsidRDefault="0032025B" w:rsidP="00D0510B">
      <w:pPr>
        <w:pStyle w:val="Body"/>
        <w:rPr>
          <w:rFonts w:asciiTheme="majorHAnsi" w:hAnsiTheme="majorHAnsi"/>
        </w:rPr>
      </w:pPr>
    </w:p>
    <w:p w14:paraId="5883CCCF" w14:textId="77777777" w:rsidR="0032025B" w:rsidRPr="00515154" w:rsidRDefault="0032025B" w:rsidP="00D0510B">
      <w:pPr>
        <w:pStyle w:val="Body"/>
        <w:rPr>
          <w:rFonts w:asciiTheme="majorHAnsi" w:hAnsiTheme="majorHAnsi"/>
        </w:rPr>
      </w:pPr>
    </w:p>
    <w:p w14:paraId="53550AEC" w14:textId="77777777" w:rsidR="0032025B" w:rsidRPr="00515154" w:rsidRDefault="0032025B" w:rsidP="00D0510B">
      <w:pPr>
        <w:pStyle w:val="Body"/>
        <w:rPr>
          <w:rFonts w:asciiTheme="majorHAnsi" w:hAnsiTheme="majorHAnsi"/>
        </w:rPr>
      </w:pPr>
    </w:p>
    <w:p w14:paraId="0090E4E4" w14:textId="77777777" w:rsidR="0032025B" w:rsidRPr="00515154" w:rsidRDefault="0032025B" w:rsidP="00D0510B">
      <w:pPr>
        <w:pStyle w:val="Body"/>
        <w:rPr>
          <w:rFonts w:asciiTheme="majorHAnsi" w:hAnsiTheme="majorHAnsi"/>
        </w:rPr>
      </w:pPr>
    </w:p>
    <w:p w14:paraId="51A9BA8C" w14:textId="77777777" w:rsidR="0032025B" w:rsidRPr="00515154" w:rsidRDefault="0032025B" w:rsidP="00D0510B">
      <w:pPr>
        <w:pStyle w:val="Body"/>
        <w:rPr>
          <w:rFonts w:asciiTheme="majorHAnsi" w:hAnsiTheme="majorHAnsi"/>
        </w:rPr>
      </w:pPr>
    </w:p>
    <w:p w14:paraId="77665DC8" w14:textId="77777777" w:rsidR="0032025B" w:rsidRPr="00515154" w:rsidRDefault="0032025B" w:rsidP="00D0510B">
      <w:pPr>
        <w:pStyle w:val="Body"/>
        <w:rPr>
          <w:rFonts w:asciiTheme="majorHAnsi" w:hAnsiTheme="majorHAnsi"/>
        </w:rPr>
      </w:pPr>
    </w:p>
    <w:p w14:paraId="2D28AD8E" w14:textId="77777777" w:rsidR="0032025B" w:rsidRPr="00515154" w:rsidRDefault="0032025B" w:rsidP="00D0510B">
      <w:pPr>
        <w:pStyle w:val="Body"/>
        <w:rPr>
          <w:rFonts w:asciiTheme="majorHAnsi" w:hAnsiTheme="majorHAnsi"/>
        </w:rPr>
      </w:pPr>
    </w:p>
    <w:p w14:paraId="0C96E9A5" w14:textId="77777777" w:rsidR="0032025B" w:rsidRPr="00515154" w:rsidRDefault="0032025B" w:rsidP="00D0510B">
      <w:pPr>
        <w:pStyle w:val="Body"/>
        <w:rPr>
          <w:rFonts w:asciiTheme="majorHAnsi" w:hAnsiTheme="majorHAnsi"/>
        </w:rPr>
      </w:pPr>
    </w:p>
    <w:p w14:paraId="148E163E" w14:textId="77777777" w:rsidR="0032025B" w:rsidRPr="00515154" w:rsidRDefault="0032025B" w:rsidP="00D0510B">
      <w:pPr>
        <w:pStyle w:val="Body"/>
        <w:rPr>
          <w:rFonts w:asciiTheme="majorHAnsi" w:hAnsiTheme="majorHAnsi"/>
        </w:rPr>
      </w:pPr>
    </w:p>
    <w:p w14:paraId="29F7FDF3" w14:textId="77777777" w:rsidR="0032025B" w:rsidRPr="00515154" w:rsidRDefault="0032025B" w:rsidP="00D0510B">
      <w:pPr>
        <w:pStyle w:val="Body"/>
        <w:rPr>
          <w:rFonts w:asciiTheme="majorHAnsi" w:hAnsiTheme="majorHAnsi"/>
        </w:rPr>
      </w:pPr>
    </w:p>
    <w:p w14:paraId="29D61A50" w14:textId="77777777" w:rsidR="0032025B" w:rsidRPr="00515154" w:rsidRDefault="0032025B" w:rsidP="00D0510B">
      <w:pPr>
        <w:pStyle w:val="Body"/>
        <w:rPr>
          <w:rFonts w:asciiTheme="majorHAnsi" w:hAnsiTheme="majorHAnsi"/>
        </w:rPr>
      </w:pPr>
    </w:p>
    <w:p w14:paraId="15BC2A09" w14:textId="77777777" w:rsidR="0032025B" w:rsidRPr="00515154" w:rsidRDefault="0032025B" w:rsidP="00D0510B">
      <w:pPr>
        <w:pStyle w:val="Body"/>
        <w:rPr>
          <w:rFonts w:asciiTheme="majorHAnsi" w:hAnsiTheme="majorHAnsi"/>
        </w:rPr>
      </w:pPr>
    </w:p>
    <w:p w14:paraId="6EA54CDF" w14:textId="77777777" w:rsidR="0032025B" w:rsidRPr="00515154" w:rsidRDefault="0032025B" w:rsidP="00D0510B">
      <w:pPr>
        <w:pStyle w:val="Body"/>
        <w:rPr>
          <w:rFonts w:asciiTheme="majorHAnsi" w:hAnsiTheme="majorHAnsi"/>
        </w:rPr>
      </w:pPr>
    </w:p>
    <w:p w14:paraId="5682EA4A" w14:textId="77777777" w:rsidR="0032025B" w:rsidRPr="00515154" w:rsidRDefault="0032025B" w:rsidP="00D0510B">
      <w:pPr>
        <w:pStyle w:val="Body"/>
        <w:rPr>
          <w:rFonts w:asciiTheme="majorHAnsi" w:hAnsiTheme="majorHAnsi"/>
        </w:rPr>
      </w:pPr>
    </w:p>
    <w:p w14:paraId="77630CA5" w14:textId="77777777" w:rsidR="0032025B" w:rsidRPr="00515154" w:rsidRDefault="0032025B" w:rsidP="00D0510B">
      <w:pPr>
        <w:pStyle w:val="Body"/>
        <w:rPr>
          <w:rFonts w:asciiTheme="majorHAnsi" w:hAnsiTheme="majorHAnsi"/>
        </w:rPr>
      </w:pPr>
    </w:p>
    <w:p w14:paraId="2DE90822" w14:textId="77777777" w:rsidR="0032025B" w:rsidRPr="00515154" w:rsidRDefault="0032025B" w:rsidP="00D0510B">
      <w:pPr>
        <w:pStyle w:val="Body"/>
        <w:rPr>
          <w:rFonts w:asciiTheme="majorHAnsi" w:hAnsiTheme="majorHAnsi"/>
        </w:rPr>
      </w:pPr>
    </w:p>
    <w:p w14:paraId="1B9D69C7" w14:textId="77777777" w:rsidR="00B433E0" w:rsidRPr="00515154" w:rsidRDefault="00B433E0" w:rsidP="00D0510B">
      <w:pPr>
        <w:pStyle w:val="Body"/>
        <w:spacing w:after="0"/>
        <w:jc w:val="center"/>
        <w:rPr>
          <w:rFonts w:asciiTheme="majorHAnsi" w:hAnsiTheme="majorHAnsi"/>
        </w:rPr>
      </w:pPr>
    </w:p>
    <w:p w14:paraId="00EFA53A" w14:textId="77777777" w:rsidR="00B433E0" w:rsidRPr="00515154" w:rsidRDefault="00B433E0" w:rsidP="00D0510B">
      <w:pPr>
        <w:pStyle w:val="Body"/>
        <w:spacing w:after="0"/>
        <w:jc w:val="center"/>
        <w:rPr>
          <w:rFonts w:asciiTheme="majorHAnsi" w:hAnsiTheme="majorHAnsi"/>
        </w:rPr>
      </w:pPr>
    </w:p>
    <w:p w14:paraId="04A262D0" w14:textId="77777777" w:rsidR="00B433E0" w:rsidRPr="00515154" w:rsidRDefault="00B433E0" w:rsidP="00D0510B">
      <w:pPr>
        <w:pStyle w:val="Body"/>
        <w:spacing w:after="0"/>
        <w:jc w:val="center"/>
        <w:rPr>
          <w:rFonts w:asciiTheme="majorHAnsi" w:hAnsiTheme="majorHAnsi"/>
        </w:rPr>
      </w:pPr>
    </w:p>
    <w:p w14:paraId="39E7D73C"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2670 Seely Avenue</w:t>
      </w:r>
    </w:p>
    <w:p w14:paraId="0E38EBAC"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Building 11</w:t>
      </w:r>
    </w:p>
    <w:p w14:paraId="38B5D4EA"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San Jose CA 95134</w:t>
      </w:r>
    </w:p>
    <w:p w14:paraId="32B5EE06" w14:textId="7CD505B3" w:rsidR="00B433E0" w:rsidRPr="00515154" w:rsidRDefault="005A3177" w:rsidP="00D0510B">
      <w:pPr>
        <w:pStyle w:val="Body"/>
        <w:spacing w:after="0"/>
        <w:jc w:val="center"/>
        <w:rPr>
          <w:rFonts w:asciiTheme="majorHAnsi" w:hAnsiTheme="majorHAnsi"/>
        </w:rPr>
      </w:pPr>
      <w:hyperlink r:id="rId16" w:history="1">
        <w:r w:rsidR="00B433E0" w:rsidRPr="00515154">
          <w:rPr>
            <w:rStyle w:val="Hyperlink"/>
            <w:rFonts w:asciiTheme="majorHAnsi" w:hAnsiTheme="majorHAnsi"/>
          </w:rPr>
          <w:t>www.netspeedsytems.com</w:t>
        </w:r>
      </w:hyperlink>
    </w:p>
    <w:p w14:paraId="09BF8C70" w14:textId="77777777" w:rsidR="00D80F5D" w:rsidRPr="00515154" w:rsidRDefault="00D80F5D" w:rsidP="00D0510B">
      <w:pPr>
        <w:rPr>
          <w:rFonts w:asciiTheme="majorHAnsi" w:hAnsiTheme="majorHAnsi"/>
        </w:rPr>
      </w:pPr>
    </w:p>
    <w:p w14:paraId="102848AB" w14:textId="77777777" w:rsidR="00D0510B" w:rsidRPr="00515154" w:rsidRDefault="00D0510B">
      <w:pPr>
        <w:rPr>
          <w:rFonts w:asciiTheme="majorHAnsi" w:hAnsiTheme="majorHAnsi"/>
        </w:rPr>
      </w:pPr>
    </w:p>
    <w:sectPr w:rsidR="00D0510B" w:rsidRPr="00515154" w:rsidSect="00D0510B">
      <w:headerReference w:type="default" r:id="rId17"/>
      <w:footerReference w:type="default" r:id="rId18"/>
      <w:headerReference w:type="first" r:id="rId19"/>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1689A" w14:textId="77777777" w:rsidR="005A3177" w:rsidRDefault="005A3177">
      <w:r>
        <w:separator/>
      </w:r>
    </w:p>
    <w:p w14:paraId="4886C8AB" w14:textId="77777777" w:rsidR="005A3177" w:rsidRDefault="005A3177"/>
  </w:endnote>
  <w:endnote w:type="continuationSeparator" w:id="0">
    <w:p w14:paraId="5718C902" w14:textId="77777777" w:rsidR="005A3177" w:rsidRDefault="005A3177">
      <w:r>
        <w:continuationSeparator/>
      </w:r>
    </w:p>
    <w:p w14:paraId="6CE42DA9" w14:textId="77777777" w:rsidR="005A3177" w:rsidRDefault="005A3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A8C5" w14:textId="58B50DB4" w:rsidR="005C5F94" w:rsidRDefault="005C5F94" w:rsidP="00252BB6">
    <w:pPr>
      <w:pStyle w:val="FooterCentered"/>
      <w:spacing w:after="0"/>
    </w:pPr>
    <w:r>
      <w:rPr>
        <w:noProof/>
      </w:rPr>
      <mc:AlternateContent>
        <mc:Choice Requires="wps">
          <w:drawing>
            <wp:anchor distT="4294967293" distB="4294967293" distL="114300" distR="114300" simplePos="0" relativeHeight="251666432" behindDoc="0" locked="0" layoutInCell="1" allowOverlap="1" wp14:anchorId="7226675C" wp14:editId="0DD8195C">
              <wp:simplePos x="0" y="0"/>
              <wp:positionH relativeFrom="column">
                <wp:posOffset>9525</wp:posOffset>
              </wp:positionH>
              <wp:positionV relativeFrom="paragraph">
                <wp:posOffset>-81915</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8DF97"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6.45pt" to="470.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" strokecolor="#adafb2"/>
          </w:pict>
        </mc:Fallback>
      </mc:AlternateContent>
    </w:r>
    <w:del w:id="221" w:author="Anush Mohandass" w:date="2016-04-16T10:04:00Z">
      <w:r w:rsidDel="00EE4EA2">
        <w:delText>Copyright © 2015</w:delText>
      </w:r>
      <w:r w:rsidRPr="004B28E9" w:rsidDel="00EE4EA2">
        <w:delText xml:space="preserve"> Net</w:delText>
      </w:r>
      <w:r w:rsidDel="00EE4EA2">
        <w:delText>S</w:delText>
      </w:r>
      <w:r w:rsidRPr="004B28E9" w:rsidDel="00EE4EA2">
        <w:delText>peed Systems</w:delText>
      </w:r>
    </w:del>
    <w:ins w:id="222" w:author="Anush Mohandass" w:date="2016-04-16T10:04:00Z">
      <w:r w:rsidR="00EE4EA2">
        <w:t>Copyright © 2016 NetSpeed Systems</w:t>
      </w:r>
    </w:ins>
  </w:p>
  <w:p w14:paraId="385C4D7B" w14:textId="77777777" w:rsidR="005C5F94" w:rsidRDefault="005C5F94" w:rsidP="00252BB6">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6E28E5">
      <w:rPr>
        <w:rStyle w:val="PageNumber"/>
        <w:noProof/>
      </w:rPr>
      <w:t>3</w:t>
    </w:r>
    <w:r>
      <w:rPr>
        <w:rStyle w:val="PageNumber"/>
      </w:rPr>
      <w:fldChar w:fldCharType="end"/>
    </w:r>
  </w:p>
  <w:p w14:paraId="373B1D9E" w14:textId="3CFC7D15" w:rsidR="005C5F94" w:rsidRPr="00252BB6" w:rsidRDefault="005C5F94" w:rsidP="00252BB6">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920FE" w14:textId="77777777" w:rsidR="005A3177" w:rsidRDefault="005A3177">
      <w:r>
        <w:separator/>
      </w:r>
    </w:p>
    <w:p w14:paraId="5A03A323" w14:textId="77777777" w:rsidR="005A3177" w:rsidRDefault="005A3177"/>
  </w:footnote>
  <w:footnote w:type="continuationSeparator" w:id="0">
    <w:p w14:paraId="1C148E21" w14:textId="77777777" w:rsidR="005A3177" w:rsidRDefault="005A3177">
      <w:r>
        <w:continuationSeparator/>
      </w:r>
    </w:p>
    <w:p w14:paraId="5B9D39E4" w14:textId="77777777" w:rsidR="005A3177" w:rsidRDefault="005A31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FD7F" w14:textId="59DD4D5D" w:rsidR="005C5F94" w:rsidRDefault="005C5F94" w:rsidP="00252BB6">
    <w:pPr>
      <w:pStyle w:val="Header"/>
    </w:pPr>
    <w:r>
      <w:drawing>
        <wp:inline distT="0" distB="0" distL="0" distR="0" wp14:anchorId="4693DD3F" wp14:editId="335FE55F">
          <wp:extent cx="2098700" cy="457200"/>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r>
      <w:t xml:space="preserve">  </w:t>
    </w:r>
    <w:r>
      <w:tab/>
    </w:r>
  </w:p>
  <w:p w14:paraId="29DBADF0" w14:textId="54936A50" w:rsidR="005C5F94" w:rsidRDefault="005C5F94" w:rsidP="00252BB6">
    <w:pPr>
      <w:pStyle w:val="Header"/>
    </w:pPr>
    <w:r>
      <mc:AlternateContent>
        <mc:Choice Requires="wps">
          <w:drawing>
            <wp:anchor distT="4294967293" distB="4294967293" distL="114300" distR="114300" simplePos="0" relativeHeight="251664384" behindDoc="0" locked="0" layoutInCell="1" allowOverlap="1" wp14:anchorId="35FE1515" wp14:editId="6F7B9E4B">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0D92" id="Line 1099"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5C5F94" w:rsidRDefault="005C5F94">
    <w:pPr>
      <w:pStyle w:val="Header"/>
    </w:pPr>
  </w:p>
  <w:p w14:paraId="376C616C" w14:textId="77777777" w:rsidR="005C5F94" w:rsidRDefault="005C5F94">
    <w:pPr>
      <w:pStyle w:val="Header"/>
    </w:pPr>
  </w:p>
  <w:p w14:paraId="53E24699" w14:textId="77777777" w:rsidR="005C5F94" w:rsidRDefault="005C5F94">
    <w:pPr>
      <w:pStyle w:val="Header"/>
    </w:pPr>
  </w:p>
  <w:p w14:paraId="2ABB37AC" w14:textId="77777777" w:rsidR="005C5F94" w:rsidRDefault="005C5F94">
    <w:pPr>
      <w:pStyle w:val="Header"/>
    </w:pPr>
  </w:p>
  <w:p w14:paraId="6B537E06" w14:textId="77777777" w:rsidR="005C5F94" w:rsidRDefault="005C5F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357387"/>
    <w:multiLevelType w:val="multilevel"/>
    <w:tmpl w:val="2228DC12"/>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1008"/>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137407A7"/>
    <w:multiLevelType w:val="hybridMultilevel"/>
    <w:tmpl w:val="913AF5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3F1D47"/>
    <w:multiLevelType w:val="hybridMultilevel"/>
    <w:tmpl w:val="BC64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915E8"/>
    <w:multiLevelType w:val="hybridMultilevel"/>
    <w:tmpl w:val="72B02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64B54717"/>
    <w:multiLevelType w:val="hybridMultilevel"/>
    <w:tmpl w:val="F25C58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220A01"/>
    <w:multiLevelType w:val="hybridMultilevel"/>
    <w:tmpl w:val="BC28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9660ADA"/>
    <w:multiLevelType w:val="hybridMultilevel"/>
    <w:tmpl w:val="02AA8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6"/>
  </w:num>
  <w:num w:numId="4">
    <w:abstractNumId w:val="1"/>
  </w:num>
  <w:num w:numId="5">
    <w:abstractNumId w:val="12"/>
  </w:num>
  <w:num w:numId="6">
    <w:abstractNumId w:val="15"/>
  </w:num>
  <w:num w:numId="7">
    <w:abstractNumId w:val="17"/>
  </w:num>
  <w:num w:numId="8">
    <w:abstractNumId w:val="20"/>
  </w:num>
  <w:num w:numId="9">
    <w:abstractNumId w:val="23"/>
  </w:num>
  <w:num w:numId="10">
    <w:abstractNumId w:val="10"/>
  </w:num>
  <w:num w:numId="11">
    <w:abstractNumId w:val="2"/>
  </w:num>
  <w:num w:numId="12">
    <w:abstractNumId w:val="18"/>
  </w:num>
  <w:num w:numId="13">
    <w:abstractNumId w:val="21"/>
  </w:num>
  <w:num w:numId="14">
    <w:abstractNumId w:val="11"/>
  </w:num>
  <w:num w:numId="15">
    <w:abstractNumId w:val="6"/>
  </w:num>
  <w:num w:numId="16">
    <w:abstractNumId w:val="3"/>
  </w:num>
  <w:num w:numId="17">
    <w:abstractNumId w:val="19"/>
  </w:num>
  <w:num w:numId="18">
    <w:abstractNumId w:val="8"/>
  </w:num>
  <w:num w:numId="19">
    <w:abstractNumId w:val="5"/>
  </w:num>
  <w:num w:numId="20">
    <w:abstractNumId w:val="22"/>
  </w:num>
  <w:num w:numId="21">
    <w:abstractNumId w:val="7"/>
  </w:num>
  <w:num w:numId="22">
    <w:abstractNumId w:val="14"/>
  </w:num>
  <w:num w:numId="23">
    <w:abstractNumId w:val="13"/>
  </w:num>
  <w:num w:numId="24">
    <w:abstractNumId w:val="9"/>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sh Mohandass">
    <w15:presenceInfo w15:providerId="Windows Live" w15:userId="9262ca3c29d6c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8F4"/>
    <w:rsid w:val="000A198D"/>
    <w:rsid w:val="000A1BB4"/>
    <w:rsid w:val="000A253F"/>
    <w:rsid w:val="000A2A0C"/>
    <w:rsid w:val="000A32A3"/>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305"/>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569"/>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3BEC"/>
    <w:rsid w:val="001341F3"/>
    <w:rsid w:val="001345C0"/>
    <w:rsid w:val="00134631"/>
    <w:rsid w:val="001348C3"/>
    <w:rsid w:val="00134F33"/>
    <w:rsid w:val="00135F30"/>
    <w:rsid w:val="00136A6E"/>
    <w:rsid w:val="00136C3E"/>
    <w:rsid w:val="00136FF1"/>
    <w:rsid w:val="0013720A"/>
    <w:rsid w:val="001373F7"/>
    <w:rsid w:val="0013770C"/>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293"/>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651"/>
    <w:rsid w:val="00187841"/>
    <w:rsid w:val="00187AEE"/>
    <w:rsid w:val="00187DD9"/>
    <w:rsid w:val="00187E7C"/>
    <w:rsid w:val="0019013C"/>
    <w:rsid w:val="001908CF"/>
    <w:rsid w:val="00190E10"/>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CA3"/>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4EE"/>
    <w:rsid w:val="001B56D4"/>
    <w:rsid w:val="001B5944"/>
    <w:rsid w:val="001B5BB9"/>
    <w:rsid w:val="001B5DB5"/>
    <w:rsid w:val="001B5DE8"/>
    <w:rsid w:val="001B5E3B"/>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64C"/>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531"/>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0FD"/>
    <w:rsid w:val="00233201"/>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4F53"/>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2BB6"/>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1CD1"/>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1EA1"/>
    <w:rsid w:val="0027290F"/>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0A8"/>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2F8A"/>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ABE"/>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495"/>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25B"/>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57E5"/>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E5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75"/>
    <w:rsid w:val="003668C0"/>
    <w:rsid w:val="00366CC6"/>
    <w:rsid w:val="00366D16"/>
    <w:rsid w:val="00366EE1"/>
    <w:rsid w:val="00367044"/>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3C6"/>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89B"/>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89A"/>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0E3"/>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E72AA"/>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6B8C"/>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D4B"/>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0B15"/>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FF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3D1"/>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8E4"/>
    <w:rsid w:val="004E3EBC"/>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93D"/>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154"/>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77E"/>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173"/>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46"/>
    <w:rsid w:val="0054779C"/>
    <w:rsid w:val="00547B25"/>
    <w:rsid w:val="00547E08"/>
    <w:rsid w:val="00547F67"/>
    <w:rsid w:val="00547FE5"/>
    <w:rsid w:val="00547FE9"/>
    <w:rsid w:val="00550204"/>
    <w:rsid w:val="005507C0"/>
    <w:rsid w:val="00550CE0"/>
    <w:rsid w:val="00550EEA"/>
    <w:rsid w:val="00551581"/>
    <w:rsid w:val="00551667"/>
    <w:rsid w:val="00551CD5"/>
    <w:rsid w:val="00551FF9"/>
    <w:rsid w:val="00552104"/>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00"/>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644"/>
    <w:rsid w:val="00593D60"/>
    <w:rsid w:val="00594379"/>
    <w:rsid w:val="00594441"/>
    <w:rsid w:val="00594EFF"/>
    <w:rsid w:val="005950D3"/>
    <w:rsid w:val="005957FD"/>
    <w:rsid w:val="005959F6"/>
    <w:rsid w:val="005961ED"/>
    <w:rsid w:val="00596310"/>
    <w:rsid w:val="00596311"/>
    <w:rsid w:val="00596EAA"/>
    <w:rsid w:val="00596FF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177"/>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5F94"/>
    <w:rsid w:val="005C6077"/>
    <w:rsid w:val="005C6860"/>
    <w:rsid w:val="005C68A8"/>
    <w:rsid w:val="005C6AA5"/>
    <w:rsid w:val="005C6E2C"/>
    <w:rsid w:val="005C6EA0"/>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2C16"/>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55F"/>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14A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5A99"/>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8BC"/>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55"/>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779"/>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775DB"/>
    <w:rsid w:val="00680406"/>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3A52"/>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56DF"/>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8F"/>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8E5"/>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3"/>
    <w:rsid w:val="006F7A79"/>
    <w:rsid w:val="006F7B22"/>
    <w:rsid w:val="007002D9"/>
    <w:rsid w:val="0070040E"/>
    <w:rsid w:val="00700EB0"/>
    <w:rsid w:val="00701594"/>
    <w:rsid w:val="00701633"/>
    <w:rsid w:val="00701D1A"/>
    <w:rsid w:val="00701E1F"/>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6660"/>
    <w:rsid w:val="00717202"/>
    <w:rsid w:val="00717214"/>
    <w:rsid w:val="0071761A"/>
    <w:rsid w:val="00720E25"/>
    <w:rsid w:val="007218A5"/>
    <w:rsid w:val="00721BF1"/>
    <w:rsid w:val="00721D9E"/>
    <w:rsid w:val="00722899"/>
    <w:rsid w:val="0072297C"/>
    <w:rsid w:val="007230CC"/>
    <w:rsid w:val="007232E1"/>
    <w:rsid w:val="00723B6B"/>
    <w:rsid w:val="00723ED5"/>
    <w:rsid w:val="00723F9C"/>
    <w:rsid w:val="0072410E"/>
    <w:rsid w:val="00724424"/>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B59"/>
    <w:rsid w:val="00792E11"/>
    <w:rsid w:val="00792E9C"/>
    <w:rsid w:val="00793494"/>
    <w:rsid w:val="007935BB"/>
    <w:rsid w:val="00794115"/>
    <w:rsid w:val="007941B2"/>
    <w:rsid w:val="0079423D"/>
    <w:rsid w:val="00794249"/>
    <w:rsid w:val="00794B0A"/>
    <w:rsid w:val="00795524"/>
    <w:rsid w:val="00795D20"/>
    <w:rsid w:val="00795DA2"/>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6E4"/>
    <w:rsid w:val="007B5BDD"/>
    <w:rsid w:val="007B615C"/>
    <w:rsid w:val="007B6408"/>
    <w:rsid w:val="007B76B6"/>
    <w:rsid w:val="007B7EAD"/>
    <w:rsid w:val="007C01C8"/>
    <w:rsid w:val="007C05C1"/>
    <w:rsid w:val="007C0610"/>
    <w:rsid w:val="007C0647"/>
    <w:rsid w:val="007C09DB"/>
    <w:rsid w:val="007C0ACE"/>
    <w:rsid w:val="007C0E1C"/>
    <w:rsid w:val="007C1BD5"/>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BFA"/>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3E"/>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0BA"/>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283F"/>
    <w:rsid w:val="00823A2D"/>
    <w:rsid w:val="00823D38"/>
    <w:rsid w:val="0082423F"/>
    <w:rsid w:val="008244F7"/>
    <w:rsid w:val="0082476D"/>
    <w:rsid w:val="008247BF"/>
    <w:rsid w:val="00824DB6"/>
    <w:rsid w:val="0082514B"/>
    <w:rsid w:val="00825207"/>
    <w:rsid w:val="00825695"/>
    <w:rsid w:val="008258DF"/>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6FE"/>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4B17"/>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EDC"/>
    <w:rsid w:val="008B1FDD"/>
    <w:rsid w:val="008B2051"/>
    <w:rsid w:val="008B2271"/>
    <w:rsid w:val="008B2396"/>
    <w:rsid w:val="008B23F2"/>
    <w:rsid w:val="008B343C"/>
    <w:rsid w:val="008B3BE3"/>
    <w:rsid w:val="008B3EAD"/>
    <w:rsid w:val="008B433E"/>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3AE"/>
    <w:rsid w:val="00926CFB"/>
    <w:rsid w:val="00927C58"/>
    <w:rsid w:val="00927CB8"/>
    <w:rsid w:val="00927E02"/>
    <w:rsid w:val="00927F24"/>
    <w:rsid w:val="009303DA"/>
    <w:rsid w:val="00930428"/>
    <w:rsid w:val="0093049B"/>
    <w:rsid w:val="009304D0"/>
    <w:rsid w:val="009306AB"/>
    <w:rsid w:val="009306DE"/>
    <w:rsid w:val="0093089D"/>
    <w:rsid w:val="009314BB"/>
    <w:rsid w:val="009321B5"/>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767"/>
    <w:rsid w:val="00942800"/>
    <w:rsid w:val="00942925"/>
    <w:rsid w:val="00942A4B"/>
    <w:rsid w:val="00942BAA"/>
    <w:rsid w:val="00942CE7"/>
    <w:rsid w:val="00942CF4"/>
    <w:rsid w:val="00942F1D"/>
    <w:rsid w:val="00943173"/>
    <w:rsid w:val="00943476"/>
    <w:rsid w:val="00943502"/>
    <w:rsid w:val="0094374B"/>
    <w:rsid w:val="00943996"/>
    <w:rsid w:val="00944033"/>
    <w:rsid w:val="00944254"/>
    <w:rsid w:val="00944504"/>
    <w:rsid w:val="009445A9"/>
    <w:rsid w:val="00944902"/>
    <w:rsid w:val="00944DB6"/>
    <w:rsid w:val="00944F68"/>
    <w:rsid w:val="0094515B"/>
    <w:rsid w:val="00945264"/>
    <w:rsid w:val="00945786"/>
    <w:rsid w:val="009459AA"/>
    <w:rsid w:val="0094641A"/>
    <w:rsid w:val="0094648C"/>
    <w:rsid w:val="00946A9A"/>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987"/>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34"/>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01E"/>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B9E"/>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1C"/>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1D81"/>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51B"/>
    <w:rsid w:val="00AA5780"/>
    <w:rsid w:val="00AA5CAF"/>
    <w:rsid w:val="00AA6D83"/>
    <w:rsid w:val="00AA6E94"/>
    <w:rsid w:val="00AA7083"/>
    <w:rsid w:val="00AA70C4"/>
    <w:rsid w:val="00AA733D"/>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0"/>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C4E"/>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445"/>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4F74"/>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66D"/>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AB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164"/>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CDC"/>
    <w:rsid w:val="00C12FBB"/>
    <w:rsid w:val="00C130A5"/>
    <w:rsid w:val="00C14B73"/>
    <w:rsid w:val="00C1542F"/>
    <w:rsid w:val="00C1547C"/>
    <w:rsid w:val="00C15C01"/>
    <w:rsid w:val="00C162EB"/>
    <w:rsid w:val="00C1642B"/>
    <w:rsid w:val="00C16722"/>
    <w:rsid w:val="00C1672E"/>
    <w:rsid w:val="00C168F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28"/>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6C5D"/>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4EB"/>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9ED"/>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6DEC"/>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B7FA2"/>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5A33"/>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563"/>
    <w:rsid w:val="00CF6640"/>
    <w:rsid w:val="00CF7276"/>
    <w:rsid w:val="00CF7D3E"/>
    <w:rsid w:val="00D007E7"/>
    <w:rsid w:val="00D00A5E"/>
    <w:rsid w:val="00D01368"/>
    <w:rsid w:val="00D01C5B"/>
    <w:rsid w:val="00D01E0C"/>
    <w:rsid w:val="00D0241A"/>
    <w:rsid w:val="00D02DB5"/>
    <w:rsid w:val="00D0307D"/>
    <w:rsid w:val="00D0391F"/>
    <w:rsid w:val="00D044B9"/>
    <w:rsid w:val="00D0510B"/>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751"/>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424"/>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9CF"/>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77E2"/>
    <w:rsid w:val="00DF78E7"/>
    <w:rsid w:val="00DF790D"/>
    <w:rsid w:val="00DF7ACF"/>
    <w:rsid w:val="00DF7CE0"/>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24"/>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5A"/>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889"/>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1F4"/>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6AC5"/>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6AF0"/>
    <w:rsid w:val="00EA7847"/>
    <w:rsid w:val="00EB0209"/>
    <w:rsid w:val="00EB02AB"/>
    <w:rsid w:val="00EB055F"/>
    <w:rsid w:val="00EB06B8"/>
    <w:rsid w:val="00EB09A0"/>
    <w:rsid w:val="00EB09A3"/>
    <w:rsid w:val="00EB0AA7"/>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976"/>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793"/>
    <w:rsid w:val="00ED6E42"/>
    <w:rsid w:val="00ED6F08"/>
    <w:rsid w:val="00ED7160"/>
    <w:rsid w:val="00ED71A1"/>
    <w:rsid w:val="00ED740C"/>
    <w:rsid w:val="00ED74DA"/>
    <w:rsid w:val="00ED761A"/>
    <w:rsid w:val="00ED77FB"/>
    <w:rsid w:val="00ED7B1B"/>
    <w:rsid w:val="00ED7E9B"/>
    <w:rsid w:val="00EE033C"/>
    <w:rsid w:val="00EE101B"/>
    <w:rsid w:val="00EE1499"/>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4EA2"/>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29C"/>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7C7"/>
    <w:rsid w:val="00F35BA4"/>
    <w:rsid w:val="00F35D25"/>
    <w:rsid w:val="00F3633C"/>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9DC"/>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A"/>
    <w:rsid w:val="00F55E2B"/>
    <w:rsid w:val="00F561B3"/>
    <w:rsid w:val="00F56208"/>
    <w:rsid w:val="00F56E3E"/>
    <w:rsid w:val="00F56E70"/>
    <w:rsid w:val="00F577DD"/>
    <w:rsid w:val="00F57DDD"/>
    <w:rsid w:val="00F60066"/>
    <w:rsid w:val="00F6016F"/>
    <w:rsid w:val="00F6098B"/>
    <w:rsid w:val="00F61431"/>
    <w:rsid w:val="00F614F2"/>
    <w:rsid w:val="00F61BB9"/>
    <w:rsid w:val="00F61C4C"/>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1F2"/>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285E"/>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7B49F4F0-86DF-40F8-85C8-683CA5E4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B4466D"/>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spacing w:before="240" w:after="240" w:line="24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B446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table" w:customStyle="1" w:styleId="TableGrid11">
    <w:name w:val="Table Grid11"/>
    <w:basedOn w:val="TableNormal"/>
    <w:next w:val="TableGrid"/>
    <w:uiPriority w:val="59"/>
    <w:rsid w:val="00B4466D"/>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096907422">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AE1\Downloads\www.netspeedsytem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976E-0C78-4D29-86CF-BF8B55D3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0</TotalTime>
  <Pages>27</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27624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Anush Mohandass</cp:lastModifiedBy>
  <cp:revision>2</cp:revision>
  <cp:lastPrinted>2015-10-07T17:58:00Z</cp:lastPrinted>
  <dcterms:created xsi:type="dcterms:W3CDTF">2016-04-16T17:10:00Z</dcterms:created>
  <dcterms:modified xsi:type="dcterms:W3CDTF">2016-04-16T17:10:00Z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