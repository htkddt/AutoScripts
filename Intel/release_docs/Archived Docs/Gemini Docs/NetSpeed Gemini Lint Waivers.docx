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C8064" w14:textId="77777777" w:rsidR="0011273D" w:rsidRPr="00B67533" w:rsidRDefault="0011273D" w:rsidP="0011273D">
      <w:pPr>
        <w:pStyle w:val="Preliminary"/>
        <w:rPr>
          <w:rFonts w:asciiTheme="majorHAnsi" w:hAnsiTheme="majorHAnsi"/>
        </w:rPr>
      </w:pPr>
    </w:p>
    <w:p w14:paraId="6A86751C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11273D" w:rsidRPr="00B67533" w14:paraId="51C5623C" w14:textId="77777777" w:rsidTr="00E172BE">
        <w:trPr>
          <w:trHeight w:val="9360"/>
        </w:trPr>
        <w:tc>
          <w:tcPr>
            <w:tcW w:w="9378" w:type="dxa"/>
          </w:tcPr>
          <w:p w14:paraId="4347ABE2" w14:textId="77777777" w:rsidR="0011273D" w:rsidRPr="00B67533" w:rsidRDefault="0011273D" w:rsidP="00E172BE">
            <w:pPr>
              <w:pStyle w:val="BookTitle1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Theme="majorHAnsi" w:hAnsiTheme="majorHAnsi"/>
                <w:sz w:val="48"/>
              </w:rPr>
            </w:pPr>
            <w:bookmarkStart w:id="0" w:name="_GoBack"/>
            <w:bookmarkEnd w:id="0"/>
          </w:p>
          <w:p w14:paraId="365BEBC6" w14:textId="456B1123" w:rsidR="00B67533" w:rsidRPr="00316E41" w:rsidRDefault="00B67533" w:rsidP="00B67533">
            <w:pPr>
              <w:pStyle w:val="DocumentTitle"/>
              <w:rPr>
                <w:szCs w:val="48"/>
              </w:rPr>
            </w:pPr>
            <w:r w:rsidRPr="00316E41">
              <w:rPr>
                <w:szCs w:val="48"/>
              </w:rPr>
              <w:t xml:space="preserve">NetSpeed </w:t>
            </w:r>
            <w:r w:rsidR="00024E34">
              <w:rPr>
                <w:szCs w:val="48"/>
              </w:rPr>
              <w:t>Gemini</w:t>
            </w:r>
            <w:r w:rsidRPr="00316E41">
              <w:rPr>
                <w:szCs w:val="48"/>
              </w:rPr>
              <w:t xml:space="preserve"> Lint Waivers</w:t>
            </w:r>
          </w:p>
          <w:p w14:paraId="4800A213" w14:textId="6A51AC62" w:rsidR="00316E41" w:rsidRDefault="00316E41" w:rsidP="00316E41">
            <w:pPr>
              <w:pStyle w:val="DocumentRevision"/>
              <w:rPr>
                <w:rFonts w:asciiTheme="majorHAnsi" w:hAnsiTheme="majorHAnsi"/>
              </w:rPr>
            </w:pPr>
            <w:r w:rsidRPr="00EE31F6">
              <w:rPr>
                <w:rFonts w:asciiTheme="majorHAnsi" w:hAnsiTheme="majorHAnsi"/>
              </w:rPr>
              <w:t xml:space="preserve">Version:  </w:t>
            </w:r>
            <w:r w:rsidR="00024E34">
              <w:rPr>
                <w:rFonts w:asciiTheme="majorHAnsi" w:hAnsiTheme="majorHAnsi"/>
              </w:rPr>
              <w:t>GEMINI-</w:t>
            </w:r>
            <w:del w:id="1" w:author="Anush Mohandass" w:date="2016-04-16T10:20:00Z">
              <w:r w:rsidR="00024E34" w:rsidDel="002F7AB4">
                <w:rPr>
                  <w:rFonts w:asciiTheme="majorHAnsi" w:hAnsiTheme="majorHAnsi"/>
                </w:rPr>
                <w:delText>15.10</w:delText>
              </w:r>
            </w:del>
            <w:ins w:id="2" w:author="Anush Mohandass" w:date="2016-04-16T10:20:00Z">
              <w:r w:rsidR="002F7AB4">
                <w:rPr>
                  <w:rFonts w:asciiTheme="majorHAnsi" w:hAnsiTheme="majorHAnsi"/>
                </w:rPr>
                <w:t>16.04</w:t>
              </w:r>
            </w:ins>
          </w:p>
          <w:p w14:paraId="5B5692F6" w14:textId="00B69391" w:rsidR="00316E41" w:rsidRPr="00080656" w:rsidRDefault="00024E34" w:rsidP="00316E41">
            <w:pPr>
              <w:pStyle w:val="DocumentRevision"/>
              <w:rPr>
                <w:rFonts w:asciiTheme="majorHAnsi" w:hAnsiTheme="majorHAnsi"/>
                <w:b w:val="0"/>
                <w:sz w:val="22"/>
                <w:szCs w:val="22"/>
              </w:rPr>
            </w:pPr>
            <w:del w:id="3" w:author="Anush Mohandass" w:date="2016-04-16T10:20:00Z">
              <w:r w:rsidDel="002F7AB4">
                <w:rPr>
                  <w:rFonts w:asciiTheme="majorHAnsi" w:hAnsiTheme="majorHAnsi"/>
                  <w:b w:val="0"/>
                  <w:sz w:val="22"/>
                  <w:szCs w:val="22"/>
                </w:rPr>
                <w:delText>October 5</w:delText>
              </w:r>
            </w:del>
            <w:ins w:id="4" w:author="Anush Mohandass" w:date="2016-04-16T10:20:00Z">
              <w:r w:rsidR="002F7AB4">
                <w:rPr>
                  <w:rFonts w:asciiTheme="majorHAnsi" w:hAnsiTheme="majorHAnsi"/>
                  <w:b w:val="0"/>
                  <w:sz w:val="22"/>
                  <w:szCs w:val="22"/>
                </w:rPr>
                <w:t>April 15</w:t>
              </w:r>
            </w:ins>
            <w:r>
              <w:rPr>
                <w:rFonts w:asciiTheme="majorHAnsi" w:hAnsiTheme="majorHAnsi"/>
                <w:b w:val="0"/>
                <w:sz w:val="22"/>
                <w:szCs w:val="22"/>
              </w:rPr>
              <w:t>, 201</w:t>
            </w:r>
            <w:ins w:id="5" w:author="Anush Mohandass" w:date="2016-04-16T10:20:00Z">
              <w:r w:rsidR="002F7AB4">
                <w:rPr>
                  <w:rFonts w:asciiTheme="majorHAnsi" w:hAnsiTheme="majorHAnsi"/>
                  <w:b w:val="0"/>
                  <w:sz w:val="22"/>
                  <w:szCs w:val="22"/>
                </w:rPr>
                <w:t>6</w:t>
              </w:r>
            </w:ins>
            <w:del w:id="6" w:author="Anush Mohandass" w:date="2016-04-16T10:20:00Z">
              <w:r w:rsidDel="002F7AB4">
                <w:rPr>
                  <w:rFonts w:asciiTheme="majorHAnsi" w:hAnsiTheme="majorHAnsi"/>
                  <w:b w:val="0"/>
                  <w:sz w:val="22"/>
                  <w:szCs w:val="22"/>
                </w:rPr>
                <w:delText>5</w:delText>
              </w:r>
            </w:del>
          </w:p>
          <w:p w14:paraId="6C353F2C" w14:textId="68329693" w:rsidR="0011273D" w:rsidRPr="00B67533" w:rsidRDefault="0011273D" w:rsidP="00E172BE">
            <w:pPr>
              <w:pStyle w:val="Exar"/>
              <w:rPr>
                <w:rFonts w:asciiTheme="majorHAnsi" w:hAnsiTheme="majorHAnsi"/>
              </w:rPr>
            </w:pPr>
          </w:p>
        </w:tc>
      </w:tr>
    </w:tbl>
    <w:p w14:paraId="1C567D54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3D12B7B6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21EA3CD" w14:textId="77777777" w:rsidR="0011273D" w:rsidRPr="00B67533" w:rsidRDefault="0011273D" w:rsidP="0011273D">
      <w:pPr>
        <w:pStyle w:val="Body"/>
        <w:tabs>
          <w:tab w:val="clear" w:pos="2700"/>
          <w:tab w:val="left" w:pos="1310"/>
        </w:tabs>
        <w:rPr>
          <w:rFonts w:asciiTheme="majorHAnsi" w:hAnsiTheme="majorHAnsi"/>
        </w:rPr>
      </w:pPr>
      <w:r w:rsidRPr="00B67533">
        <w:rPr>
          <w:rFonts w:asciiTheme="majorHAnsi" w:hAnsiTheme="majorHAnsi"/>
        </w:rPr>
        <w:tab/>
      </w:r>
    </w:p>
    <w:p w14:paraId="3C7EAB6A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AECA943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6B47A8FA" w14:textId="5B573FA1" w:rsidR="00316E41" w:rsidRPr="00BB2FA9" w:rsidRDefault="00316E41" w:rsidP="00316E41">
      <w:pPr>
        <w:pStyle w:val="Title"/>
        <w:rPr>
          <w:sz w:val="40"/>
          <w:szCs w:val="22"/>
        </w:rPr>
      </w:pPr>
      <w:bookmarkStart w:id="7" w:name="_Toc395866855"/>
      <w:bookmarkStart w:id="8" w:name="_Toc417381118"/>
      <w:bookmarkStart w:id="9" w:name="_Toc373931284"/>
      <w:r w:rsidRPr="00BB2FA9">
        <w:rPr>
          <w:sz w:val="40"/>
          <w:szCs w:val="22"/>
        </w:rPr>
        <w:lastRenderedPageBreak/>
        <w:t xml:space="preserve">NetSpeed </w:t>
      </w:r>
      <w:r w:rsidR="00024E34">
        <w:rPr>
          <w:sz w:val="40"/>
          <w:szCs w:val="22"/>
        </w:rPr>
        <w:t>Gemini</w:t>
      </w:r>
      <w:r w:rsidRPr="00BB2FA9">
        <w:rPr>
          <w:sz w:val="40"/>
          <w:szCs w:val="22"/>
        </w:rPr>
        <w:t xml:space="preserve"> </w:t>
      </w:r>
      <w:r>
        <w:rPr>
          <w:sz w:val="40"/>
          <w:szCs w:val="22"/>
        </w:rPr>
        <w:t>Lint Waivers</w:t>
      </w:r>
    </w:p>
    <w:p w14:paraId="16D56286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0" w:name="_Toc427326884"/>
      <w:bookmarkEnd w:id="7"/>
      <w:bookmarkEnd w:id="8"/>
      <w:r w:rsidRPr="00BB2FA9">
        <w:rPr>
          <w:rFonts w:asciiTheme="majorHAnsi" w:hAnsiTheme="majorHAnsi"/>
          <w:sz w:val="26"/>
        </w:rPr>
        <w:t>About This Document</w:t>
      </w:r>
      <w:bookmarkEnd w:id="10"/>
    </w:p>
    <w:p w14:paraId="13317A6F" w14:textId="33EAA568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describes </w:t>
      </w:r>
      <w:r>
        <w:rPr>
          <w:rFonts w:asciiTheme="majorHAnsi" w:hAnsiTheme="majorHAnsi"/>
          <w:szCs w:val="22"/>
        </w:rPr>
        <w:t xml:space="preserve">Lint waivers for NetSpeed </w:t>
      </w:r>
      <w:r w:rsidR="00024E34">
        <w:rPr>
          <w:rFonts w:asciiTheme="majorHAnsi" w:hAnsiTheme="majorHAnsi"/>
          <w:szCs w:val="22"/>
        </w:rPr>
        <w:t>Gemini</w:t>
      </w:r>
      <w:r w:rsidRPr="00080656">
        <w:rPr>
          <w:rFonts w:asciiTheme="majorHAnsi" w:hAnsiTheme="majorHAnsi"/>
          <w:szCs w:val="22"/>
        </w:rPr>
        <w:t>.</w:t>
      </w:r>
    </w:p>
    <w:p w14:paraId="6C32C0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1" w:name="_Toc427326885"/>
      <w:r w:rsidRPr="00BB2FA9">
        <w:rPr>
          <w:rFonts w:asciiTheme="majorHAnsi" w:hAnsiTheme="majorHAnsi"/>
          <w:sz w:val="26"/>
        </w:rPr>
        <w:t>Audience</w:t>
      </w:r>
      <w:bookmarkEnd w:id="11"/>
      <w:r w:rsidRPr="00BB2FA9">
        <w:rPr>
          <w:rFonts w:asciiTheme="majorHAnsi" w:hAnsiTheme="majorHAnsi"/>
          <w:sz w:val="26"/>
        </w:rPr>
        <w:t xml:space="preserve"> </w:t>
      </w:r>
    </w:p>
    <w:p w14:paraId="72082AD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is intended for users of </w:t>
      </w:r>
      <w:proofErr w:type="spellStart"/>
      <w:r w:rsidRPr="00080656">
        <w:rPr>
          <w:rFonts w:asciiTheme="majorHAnsi" w:hAnsiTheme="majorHAnsi"/>
          <w:szCs w:val="22"/>
        </w:rPr>
        <w:t>NocStudio</w:t>
      </w:r>
      <w:proofErr w:type="spellEnd"/>
      <w:r w:rsidRPr="00080656">
        <w:rPr>
          <w:rFonts w:asciiTheme="majorHAnsi" w:hAnsiTheme="majorHAnsi"/>
          <w:szCs w:val="22"/>
        </w:rPr>
        <w:t xml:space="preserve">: </w:t>
      </w:r>
    </w:p>
    <w:p w14:paraId="26B6FCDB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Designers</w:t>
      </w:r>
    </w:p>
    <w:p w14:paraId="550F2B7C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Verification Engineers</w:t>
      </w:r>
    </w:p>
    <w:p w14:paraId="300B9558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Designers</w:t>
      </w:r>
    </w:p>
    <w:p w14:paraId="476D305A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Verification Engineers</w:t>
      </w:r>
    </w:p>
    <w:p w14:paraId="42E4CF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2" w:name="_Toc378951146"/>
      <w:bookmarkStart w:id="13" w:name="_Toc407201510"/>
      <w:bookmarkStart w:id="14" w:name="_Toc427326886"/>
      <w:r w:rsidRPr="00BB2FA9">
        <w:rPr>
          <w:rFonts w:asciiTheme="majorHAnsi" w:hAnsiTheme="majorHAnsi"/>
          <w:sz w:val="26"/>
        </w:rPr>
        <w:t>Prerequisite</w:t>
      </w:r>
      <w:bookmarkEnd w:id="12"/>
      <w:bookmarkEnd w:id="13"/>
      <w:bookmarkEnd w:id="14"/>
    </w:p>
    <w:p w14:paraId="5EF1984F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Before proceeding, you should generally understand:</w:t>
      </w:r>
    </w:p>
    <w:p w14:paraId="756CF8A5" w14:textId="4194C03E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Basics of </w:t>
      </w:r>
      <w:r>
        <w:rPr>
          <w:rFonts w:asciiTheme="majorHAnsi" w:hAnsiTheme="majorHAnsi"/>
        </w:rPr>
        <w:t>Lint</w:t>
      </w:r>
    </w:p>
    <w:p w14:paraId="3E1DF1CB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5" w:name="_Toc427326887"/>
      <w:r w:rsidRPr="00BB2FA9">
        <w:rPr>
          <w:rFonts w:asciiTheme="majorHAnsi" w:hAnsiTheme="majorHAnsi"/>
          <w:sz w:val="26"/>
        </w:rPr>
        <w:t>Related Documents</w:t>
      </w:r>
      <w:bookmarkEnd w:id="15"/>
      <w:r w:rsidRPr="00BB2FA9">
        <w:rPr>
          <w:rFonts w:asciiTheme="majorHAnsi" w:hAnsiTheme="majorHAnsi"/>
          <w:sz w:val="26"/>
        </w:rPr>
        <w:t xml:space="preserve"> </w:t>
      </w:r>
    </w:p>
    <w:p w14:paraId="1DD1D1D7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The following documents can be used as a reference to this document.</w:t>
      </w:r>
    </w:p>
    <w:p w14:paraId="156BD776" w14:textId="18FAB66B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</w:t>
      </w:r>
      <w:proofErr w:type="spellStart"/>
      <w:r w:rsidRPr="00080656">
        <w:rPr>
          <w:rFonts w:asciiTheme="majorHAnsi" w:hAnsiTheme="majorHAnsi"/>
        </w:rPr>
        <w:t>NocStudio</w:t>
      </w:r>
      <w:proofErr w:type="spellEnd"/>
      <w:r w:rsidRPr="00080656">
        <w:rPr>
          <w:rFonts w:asciiTheme="majorHAnsi" w:hAnsiTheme="majorHAnsi"/>
        </w:rPr>
        <w:t xml:space="preserve"> </w:t>
      </w:r>
      <w:r w:rsidR="00024E34">
        <w:rPr>
          <w:rFonts w:asciiTheme="majorHAnsi" w:hAnsiTheme="majorHAnsi"/>
        </w:rPr>
        <w:t>Gemini</w:t>
      </w:r>
      <w:r w:rsidRPr="00080656">
        <w:rPr>
          <w:rFonts w:asciiTheme="majorHAnsi" w:hAnsiTheme="majorHAnsi"/>
        </w:rPr>
        <w:t xml:space="preserve"> User Manual </w:t>
      </w:r>
    </w:p>
    <w:p w14:paraId="65357FBD" w14:textId="3BFC083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</w:t>
      </w:r>
      <w:r w:rsidR="00024E34">
        <w:rPr>
          <w:rFonts w:asciiTheme="majorHAnsi" w:hAnsiTheme="majorHAnsi"/>
        </w:rPr>
        <w:t>Gemini</w:t>
      </w:r>
      <w:r w:rsidRPr="00080656">
        <w:rPr>
          <w:rFonts w:asciiTheme="majorHAnsi" w:hAnsiTheme="majorHAnsi"/>
        </w:rPr>
        <w:t xml:space="preserve"> Physical Design Guidelines</w:t>
      </w:r>
    </w:p>
    <w:p w14:paraId="50726680" w14:textId="42EC1461" w:rsidR="00316E41" w:rsidRDefault="00316E41" w:rsidP="00316E41">
      <w:pPr>
        <w:pStyle w:val="Bullet1"/>
        <w:rPr>
          <w:rFonts w:asciiTheme="majorHAnsi" w:hAnsiTheme="majorHAnsi"/>
        </w:rPr>
      </w:pPr>
      <w:r w:rsidRPr="00316E41">
        <w:rPr>
          <w:rFonts w:asciiTheme="majorHAnsi" w:hAnsiTheme="majorHAnsi"/>
        </w:rPr>
        <w:t xml:space="preserve">NetSpeed </w:t>
      </w:r>
      <w:r w:rsidR="00024E34">
        <w:rPr>
          <w:rFonts w:asciiTheme="majorHAnsi" w:hAnsiTheme="majorHAnsi"/>
        </w:rPr>
        <w:t>Gemini</w:t>
      </w:r>
      <w:r w:rsidRPr="00316E41">
        <w:rPr>
          <w:rFonts w:asciiTheme="majorHAnsi" w:hAnsiTheme="majorHAnsi"/>
        </w:rPr>
        <w:t xml:space="preserve"> IP Integration Spec</w:t>
      </w:r>
    </w:p>
    <w:p w14:paraId="733774CE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6" w:name="_Toc427326888"/>
      <w:r w:rsidRPr="00BB2FA9">
        <w:rPr>
          <w:rFonts w:asciiTheme="majorHAnsi" w:hAnsiTheme="majorHAnsi"/>
          <w:sz w:val="26"/>
        </w:rPr>
        <w:t>Customer Support</w:t>
      </w:r>
      <w:bookmarkEnd w:id="16"/>
    </w:p>
    <w:p w14:paraId="3188F75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technical support about this product, please contact </w:t>
      </w:r>
      <w:hyperlink r:id="rId8" w:history="1">
        <w:r w:rsidRPr="00080656">
          <w:rPr>
            <w:rStyle w:val="Hyperlink"/>
            <w:rFonts w:asciiTheme="majorHAnsi" w:hAnsiTheme="majorHAnsi"/>
            <w:szCs w:val="22"/>
          </w:rPr>
          <w:t>support@netspeedsystems.com</w:t>
        </w:r>
      </w:hyperlink>
    </w:p>
    <w:p w14:paraId="6E85FC8D" w14:textId="77777777" w:rsidR="00316E41" w:rsidRPr="00080656" w:rsidRDefault="00316E41" w:rsidP="00316E41">
      <w:pPr>
        <w:pStyle w:val="Body"/>
        <w:rPr>
          <w:rStyle w:val="Hyperlink"/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general information about NetSpeed products refer to: </w:t>
      </w:r>
      <w:hyperlink r:id="rId9" w:history="1">
        <w:r w:rsidRPr="00080656">
          <w:rPr>
            <w:rStyle w:val="Hyperlink"/>
            <w:rFonts w:asciiTheme="majorHAnsi" w:hAnsiTheme="majorHAnsi"/>
            <w:szCs w:val="22"/>
          </w:rPr>
          <w:t>www.netspeedsystems.com</w:t>
        </w:r>
      </w:hyperlink>
    </w:p>
    <w:p w14:paraId="708EEA02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01605E76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2E6A4756" w14:textId="77777777" w:rsidR="00B67533" w:rsidRPr="00316E41" w:rsidRDefault="00B67533" w:rsidP="00316E41">
      <w:pPr>
        <w:pStyle w:val="Contents"/>
        <w:rPr>
          <w:b/>
          <w:sz w:val="32"/>
          <w:szCs w:val="22"/>
        </w:rPr>
      </w:pPr>
    </w:p>
    <w:sdt>
      <w:sdtPr>
        <w:rPr>
          <w:rFonts w:ascii="Arial" w:eastAsiaTheme="minorEastAsia" w:hAnsi="Arial" w:cstheme="minorBidi"/>
          <w:b/>
          <w:noProof/>
          <w:color w:val="002B5C"/>
          <w:sz w:val="32"/>
          <w:szCs w:val="22"/>
        </w:rPr>
        <w:id w:val="1825471290"/>
        <w:docPartObj>
          <w:docPartGallery w:val="Table of Contents"/>
          <w:docPartUnique/>
        </w:docPartObj>
      </w:sdtPr>
      <w:sdtEndPr>
        <w:rPr>
          <w:rStyle w:val="Hyperlink"/>
          <w:color w:val="0000FF"/>
          <w:sz w:val="22"/>
          <w:szCs w:val="44"/>
          <w:u w:val="single"/>
        </w:rPr>
      </w:sdtEndPr>
      <w:sdtContent>
        <w:p w14:paraId="057389FB" w14:textId="620B14AB" w:rsidR="0067672D" w:rsidRPr="00316E41" w:rsidRDefault="0067672D" w:rsidP="00316E41">
          <w:pPr>
            <w:pStyle w:val="Contents"/>
            <w:rPr>
              <w:b/>
              <w:sz w:val="32"/>
              <w:szCs w:val="22"/>
            </w:rPr>
          </w:pPr>
          <w:r w:rsidRPr="00316E41">
            <w:rPr>
              <w:b/>
              <w:sz w:val="32"/>
              <w:szCs w:val="22"/>
            </w:rPr>
            <w:t>Contents</w:t>
          </w:r>
        </w:p>
        <w:p w14:paraId="0EB05456" w14:textId="77777777" w:rsidR="000F45AD" w:rsidRPr="00316E41" w:rsidRDefault="0067672D">
          <w:pPr>
            <w:pStyle w:val="TOC1"/>
            <w:rPr>
              <w:rStyle w:val="Hyperlink"/>
              <w:rFonts w:asciiTheme="majorHAnsi" w:hAnsiTheme="majorHAnsi"/>
            </w:rPr>
          </w:pPr>
          <w:r w:rsidRPr="00316E41">
            <w:rPr>
              <w:rStyle w:val="Hyperlink"/>
            </w:rPr>
            <w:lastRenderedPageBreak/>
            <w:fldChar w:fldCharType="begin"/>
          </w:r>
          <w:r w:rsidRPr="00316E41">
            <w:rPr>
              <w:rStyle w:val="Hyperlink"/>
            </w:rPr>
            <w:instrText xml:space="preserve"> TOC \o "1-3" \h \z \u </w:instrText>
          </w:r>
          <w:r w:rsidRPr="00316E41">
            <w:rPr>
              <w:rStyle w:val="Hyperlink"/>
            </w:rPr>
            <w:fldChar w:fldCharType="separate"/>
          </w:r>
          <w:hyperlink w:anchor="_Toc417381118" w:history="1">
            <w:r w:rsidR="000F45AD" w:rsidRPr="00316E41">
              <w:rPr>
                <w:rStyle w:val="Hyperlink"/>
                <w:rFonts w:asciiTheme="majorHAnsi" w:hAnsiTheme="majorHAnsi"/>
              </w:rPr>
              <w:t>About This Document</w: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tab/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begin"/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instrText xml:space="preserve"> PAGEREF _Toc417381118 \h </w:instrTex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separate"/>
            </w:r>
            <w:r w:rsidR="00E55718">
              <w:rPr>
                <w:rStyle w:val="Hyperlink"/>
                <w:rFonts w:asciiTheme="majorHAnsi" w:hAnsiTheme="majorHAnsi"/>
                <w:webHidden/>
              </w:rPr>
              <w:t>2</w: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end"/>
            </w:r>
          </w:hyperlink>
        </w:p>
        <w:p w14:paraId="1DA01420" w14:textId="77777777" w:rsidR="000F45AD" w:rsidRPr="00316E41" w:rsidRDefault="00CF45A8">
          <w:pPr>
            <w:pStyle w:val="TOC1"/>
            <w:rPr>
              <w:rStyle w:val="Hyperlink"/>
              <w:rFonts w:asciiTheme="majorHAnsi" w:hAnsiTheme="majorHAnsi"/>
            </w:rPr>
          </w:pPr>
          <w:hyperlink w:anchor="_Toc417381119" w:history="1">
            <w:r w:rsidR="000F45AD" w:rsidRPr="00316E41">
              <w:rPr>
                <w:rStyle w:val="Hyperlink"/>
                <w:rFonts w:asciiTheme="majorHAnsi" w:hAnsiTheme="majorHAnsi"/>
              </w:rPr>
              <w:t>1</w:t>
            </w:r>
            <w:r w:rsidR="000F45AD" w:rsidRPr="00316E41">
              <w:rPr>
                <w:rStyle w:val="Hyperlink"/>
                <w:rFonts w:asciiTheme="majorHAnsi" w:hAnsiTheme="majorHAnsi"/>
              </w:rPr>
              <w:tab/>
              <w:t>Waivers for Cadence HAL RTL lint check</w: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tab/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begin"/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instrText xml:space="preserve"> PAGEREF _Toc417381119 \h </w:instrTex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separate"/>
            </w:r>
            <w:r w:rsidR="00E55718">
              <w:rPr>
                <w:rStyle w:val="Hyperlink"/>
                <w:rFonts w:asciiTheme="majorHAnsi" w:hAnsiTheme="majorHAnsi"/>
                <w:webHidden/>
              </w:rPr>
              <w:t>4</w: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end"/>
            </w:r>
          </w:hyperlink>
        </w:p>
        <w:p w14:paraId="3C810C38" w14:textId="171B1668" w:rsidR="0067672D" w:rsidRPr="00316E41" w:rsidRDefault="0067672D" w:rsidP="00316E41">
          <w:pPr>
            <w:pStyle w:val="TOC1"/>
            <w:rPr>
              <w:rStyle w:val="Hyperlink"/>
            </w:rPr>
          </w:pPr>
          <w:r w:rsidRPr="00316E41">
            <w:rPr>
              <w:rStyle w:val="Hyperlink"/>
            </w:rPr>
            <w:fldChar w:fldCharType="end"/>
          </w:r>
        </w:p>
      </w:sdtContent>
    </w:sdt>
    <w:p w14:paraId="2102DA0B" w14:textId="77777777" w:rsidR="0067672D" w:rsidRPr="00316E41" w:rsidRDefault="0067672D" w:rsidP="00316E41">
      <w:pPr>
        <w:pStyle w:val="TOC1"/>
        <w:rPr>
          <w:rStyle w:val="Hyperlink"/>
        </w:rPr>
      </w:pPr>
    </w:p>
    <w:p w14:paraId="1116C68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AA11A50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617B349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E9D9AA3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F423CE1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7B263929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46BC74B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35C94337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5246CF3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61746331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90E427D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319A0A2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9343DEB" w14:textId="77777777" w:rsidR="00C11143" w:rsidRDefault="00C11143" w:rsidP="0067672D">
      <w:pPr>
        <w:pStyle w:val="Body"/>
        <w:rPr>
          <w:rFonts w:asciiTheme="majorHAnsi" w:hAnsiTheme="majorHAnsi"/>
        </w:rPr>
      </w:pPr>
    </w:p>
    <w:p w14:paraId="4F9B5B0A" w14:textId="77777777" w:rsidR="00B67533" w:rsidRDefault="00B67533" w:rsidP="0067672D">
      <w:pPr>
        <w:pStyle w:val="Body"/>
        <w:rPr>
          <w:rFonts w:asciiTheme="majorHAnsi" w:hAnsiTheme="majorHAnsi"/>
        </w:rPr>
      </w:pPr>
    </w:p>
    <w:p w14:paraId="4E739E6F" w14:textId="77777777" w:rsidR="00B67533" w:rsidRDefault="00B67533" w:rsidP="0067672D">
      <w:pPr>
        <w:pStyle w:val="Body"/>
        <w:rPr>
          <w:rFonts w:asciiTheme="majorHAnsi" w:hAnsiTheme="majorHAnsi"/>
        </w:rPr>
      </w:pPr>
    </w:p>
    <w:p w14:paraId="4491F4D2" w14:textId="77777777" w:rsidR="00B67533" w:rsidRDefault="00B67533" w:rsidP="0067672D">
      <w:pPr>
        <w:pStyle w:val="Body"/>
        <w:rPr>
          <w:rFonts w:asciiTheme="majorHAnsi" w:hAnsiTheme="majorHAnsi"/>
        </w:rPr>
      </w:pPr>
    </w:p>
    <w:p w14:paraId="2E69F6BB" w14:textId="77777777" w:rsidR="00B67533" w:rsidRDefault="00B67533" w:rsidP="0067672D">
      <w:pPr>
        <w:pStyle w:val="Body"/>
        <w:rPr>
          <w:rFonts w:asciiTheme="majorHAnsi" w:hAnsiTheme="majorHAnsi"/>
        </w:rPr>
      </w:pPr>
    </w:p>
    <w:p w14:paraId="50E4227E" w14:textId="77777777" w:rsidR="000F45AD" w:rsidRDefault="000F45AD" w:rsidP="0067672D">
      <w:pPr>
        <w:pStyle w:val="Body"/>
        <w:rPr>
          <w:rFonts w:asciiTheme="majorHAnsi" w:hAnsiTheme="majorHAnsi"/>
        </w:rPr>
      </w:pPr>
    </w:p>
    <w:p w14:paraId="68D2C5FC" w14:textId="77777777" w:rsidR="000F45AD" w:rsidRDefault="000F45AD" w:rsidP="0067672D">
      <w:pPr>
        <w:pStyle w:val="Body"/>
        <w:rPr>
          <w:rFonts w:asciiTheme="majorHAnsi" w:hAnsiTheme="majorHAnsi"/>
        </w:rPr>
      </w:pPr>
    </w:p>
    <w:p w14:paraId="790235CD" w14:textId="77777777" w:rsidR="000F45AD" w:rsidRDefault="000F45AD" w:rsidP="0067672D">
      <w:pPr>
        <w:pStyle w:val="Body"/>
        <w:rPr>
          <w:rFonts w:asciiTheme="majorHAnsi" w:hAnsiTheme="majorHAnsi"/>
        </w:rPr>
      </w:pPr>
    </w:p>
    <w:p w14:paraId="5706BC5B" w14:textId="77777777" w:rsidR="00C11143" w:rsidRPr="00B67533" w:rsidRDefault="00C11143" w:rsidP="00C11143">
      <w:pPr>
        <w:pStyle w:val="Heading1"/>
      </w:pPr>
      <w:bookmarkStart w:id="17" w:name="_Toc417381119"/>
      <w:bookmarkStart w:id="18" w:name="_Ref38774764"/>
      <w:bookmarkStart w:id="19" w:name="_Toc38782205"/>
      <w:bookmarkEnd w:id="9"/>
      <w:r w:rsidRPr="00B67533">
        <w:t>Waivers for Cadence HAL RTL lint check</w:t>
      </w:r>
      <w:bookmarkEnd w:id="17"/>
      <w:r w:rsidRPr="00B67533">
        <w:t xml:space="preserve"> </w:t>
      </w:r>
    </w:p>
    <w:p w14:paraId="7448E5D8" w14:textId="77777777" w:rsidR="00C11143" w:rsidRPr="00B67533" w:rsidRDefault="00C11143" w:rsidP="00C11143">
      <w:pPr>
        <w:rPr>
          <w:rFonts w:asciiTheme="majorHAnsi" w:hAnsiTheme="majorHAnsi" w:cs="Courier New"/>
        </w:rPr>
      </w:pPr>
    </w:p>
    <w:p w14:paraId="1869A6F2" w14:textId="1318E95A" w:rsidR="003C14A2" w:rsidRPr="00B67533" w:rsidRDefault="00C11143" w:rsidP="003C14A2">
      <w:pPr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</w:rPr>
        <w:t>Following rules are waived based on review of occurrences in the design.</w:t>
      </w:r>
    </w:p>
    <w:p w14:paraId="4402AB28" w14:textId="77777777" w:rsidR="003C14A2" w:rsidRPr="00B67533" w:rsidRDefault="003C14A2" w:rsidP="003C14A2">
      <w:pPr>
        <w:rPr>
          <w:rFonts w:asciiTheme="majorHAnsi" w:hAnsiTheme="majorHAnsi" w:cs="Courier New"/>
        </w:rPr>
      </w:pPr>
    </w:p>
    <w:p w14:paraId="534A6E30" w14:textId="3DBCED39" w:rsidR="00C11143" w:rsidRPr="00B67533" w:rsidRDefault="00C11143" w:rsidP="000B3397">
      <w:pPr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CONSTC</w:t>
      </w:r>
      <w:r w:rsidRPr="00B67533">
        <w:rPr>
          <w:rFonts w:asciiTheme="majorHAnsi" w:hAnsiTheme="majorHAnsi" w:cs="Courier New"/>
        </w:rPr>
        <w:t>: "Constant conditional expression"</w:t>
      </w:r>
      <w:r w:rsidR="000B3397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There are instance in t</w:t>
      </w:r>
      <w:r w:rsidR="003C14A2" w:rsidRPr="00B67533">
        <w:rPr>
          <w:rFonts w:asciiTheme="majorHAnsi" w:hAnsiTheme="majorHAnsi" w:cs="Courier New"/>
        </w:rPr>
        <w:t xml:space="preserve">he code where a parameter may be </w:t>
      </w:r>
      <w:r w:rsidRPr="00B67533">
        <w:rPr>
          <w:rFonts w:asciiTheme="majorHAnsi" w:hAnsiTheme="majorHAnsi" w:cs="Courier New"/>
        </w:rPr>
        <w:t xml:space="preserve">directly used in a logic expression. Also there are </w:t>
      </w:r>
      <w:proofErr w:type="gramStart"/>
      <w:r w:rsidRPr="00B67533">
        <w:rPr>
          <w:rFonts w:asciiTheme="majorHAnsi" w:hAnsiTheme="majorHAnsi" w:cs="Courier New"/>
        </w:rPr>
        <w:t>several</w:t>
      </w:r>
      <w:r w:rsidR="003C14A2" w:rsidRPr="00B67533">
        <w:rPr>
          <w:rFonts w:asciiTheme="majorHAnsi" w:hAnsiTheme="majorHAnsi" w:cs="Courier New"/>
        </w:rPr>
        <w:t xml:space="preserve">  </w:t>
      </w:r>
      <w:proofErr w:type="spellStart"/>
      <w:r w:rsidRPr="00B67533">
        <w:rPr>
          <w:rFonts w:asciiTheme="majorHAnsi" w:hAnsiTheme="majorHAnsi" w:cs="Courier New"/>
        </w:rPr>
        <w:t>localparam</w:t>
      </w:r>
      <w:proofErr w:type="spellEnd"/>
      <w:proofErr w:type="gramEnd"/>
      <w:r w:rsidRPr="00B67533">
        <w:rPr>
          <w:rFonts w:asciiTheme="majorHAnsi" w:hAnsiTheme="majorHAnsi" w:cs="Courier New"/>
        </w:rPr>
        <w:t xml:space="preserve"> definitions using expressions based on other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parameters.</w:t>
      </w:r>
    </w:p>
    <w:p w14:paraId="697206F8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52938965" w14:textId="13E58125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MEMSIZ</w:t>
      </w:r>
      <w:r w:rsidRPr="00B67533">
        <w:rPr>
          <w:rFonts w:asciiTheme="majorHAnsi" w:hAnsiTheme="majorHAnsi" w:cs="Courier New"/>
        </w:rPr>
        <w:t>: "Memory declaration for '%s' defines a single bit memory word"</w:t>
      </w:r>
      <w:r w:rsidR="003C14A2" w:rsidRPr="00B67533">
        <w:rPr>
          <w:rFonts w:asciiTheme="majorHAnsi" w:hAnsiTheme="majorHAnsi" w:cs="Courier New"/>
        </w:rPr>
        <w:t xml:space="preserve">. </w:t>
      </w:r>
      <w:r w:rsidRPr="00B67533">
        <w:rPr>
          <w:rFonts w:asciiTheme="majorHAnsi" w:hAnsiTheme="majorHAnsi" w:cs="Courier New"/>
        </w:rPr>
        <w:t>Some parameterized vector arrays may become array of 1-bit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vectors based on the parameter value in that configuration</w:t>
      </w:r>
    </w:p>
    <w:p w14:paraId="010ADAB6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79D692E2" w14:textId="66982F52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SHFTNC</w:t>
      </w:r>
      <w:r w:rsidRPr="00B67533">
        <w:rPr>
          <w:rFonts w:asciiTheme="majorHAnsi" w:hAnsiTheme="majorHAnsi" w:cs="Courier New"/>
        </w:rPr>
        <w:t>: "Shift by non-constant" As a coding practice we allow use of non-constant shifts to</w:t>
      </w:r>
      <w:r w:rsidR="000B3397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represent multiplexers</w:t>
      </w:r>
    </w:p>
    <w:p w14:paraId="37CDEED3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6675CAB2" w14:textId="775C568B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CLKUCL</w:t>
      </w:r>
      <w:r w:rsidRPr="00B67533">
        <w:rPr>
          <w:rFonts w:asciiTheme="majorHAnsi" w:hAnsiTheme="majorHAnsi" w:cs="Courier New"/>
        </w:rPr>
        <w:t xml:space="preserve">: "The clock '%s' drives a combinational </w:t>
      </w:r>
      <w:proofErr w:type="spellStart"/>
      <w:r w:rsidRPr="00B67533">
        <w:rPr>
          <w:rFonts w:asciiTheme="majorHAnsi" w:hAnsiTheme="majorHAnsi" w:cs="Courier New"/>
        </w:rPr>
        <w:t>logic"There</w:t>
      </w:r>
      <w:proofErr w:type="spellEnd"/>
      <w:r w:rsidRPr="00B67533">
        <w:rPr>
          <w:rFonts w:asciiTheme="majorHAnsi" w:hAnsiTheme="majorHAnsi" w:cs="Courier New"/>
        </w:rPr>
        <w:t xml:space="preserve"> are clock gating modules built into the design. These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are allowed to violate this rule</w:t>
      </w:r>
    </w:p>
    <w:p w14:paraId="4FEDE9B4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1294DF98" w14:textId="2C711912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UNCONO</w:t>
      </w:r>
      <w:r w:rsidR="00C11143" w:rsidRPr="00B67533">
        <w:rPr>
          <w:rFonts w:asciiTheme="majorHAnsi" w:hAnsiTheme="majorHAnsi" w:cs="Courier New"/>
        </w:rPr>
        <w:t>: "Port '%s' (which is being used as an output) of entity/module ' %s' is being driven inside the design but not connected (either partially or completely) in its instance '%</w:t>
      </w:r>
      <w:proofErr w:type="spellStart"/>
      <w:r w:rsidR="00C11143" w:rsidRPr="00B67533">
        <w:rPr>
          <w:rFonts w:asciiTheme="majorHAnsi" w:hAnsiTheme="majorHAnsi" w:cs="Courier New"/>
        </w:rPr>
        <w:t>s'"</w:t>
      </w:r>
      <w:r w:rsidR="003C14A2" w:rsidRPr="00B67533">
        <w:rPr>
          <w:rFonts w:asciiTheme="majorHAnsi" w:hAnsiTheme="majorHAnsi" w:cs="Courier New"/>
        </w:rPr>
        <w:t>D</w:t>
      </w:r>
      <w:r w:rsidR="00C11143" w:rsidRPr="00B67533">
        <w:rPr>
          <w:rFonts w:asciiTheme="majorHAnsi" w:hAnsiTheme="majorHAnsi" w:cs="Courier New"/>
        </w:rPr>
        <w:t>esign</w:t>
      </w:r>
      <w:proofErr w:type="spellEnd"/>
      <w:r w:rsidR="00C11143" w:rsidRPr="00B67533">
        <w:rPr>
          <w:rFonts w:asciiTheme="majorHAnsi" w:hAnsiTheme="majorHAnsi" w:cs="Courier New"/>
        </w:rPr>
        <w:t xml:space="preserve"> modules are parameterized. In some configurations of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these parameterized blocks, some output ports may be left</w:t>
      </w:r>
      <w:r w:rsidRPr="00B67533">
        <w:rPr>
          <w:rFonts w:asciiTheme="majorHAnsi" w:hAnsiTheme="majorHAnsi" w:cs="Courier New"/>
        </w:rPr>
        <w:t xml:space="preserve"> u</w:t>
      </w:r>
      <w:r w:rsidR="00C11143" w:rsidRPr="00B67533">
        <w:rPr>
          <w:rFonts w:asciiTheme="majorHAnsi" w:hAnsiTheme="majorHAnsi" w:cs="Courier New"/>
        </w:rPr>
        <w:t>nconnected when there is no functional path downstream of</w:t>
      </w:r>
      <w:r w:rsidR="003C14A2" w:rsidRPr="00B67533">
        <w:rPr>
          <w:rFonts w:asciiTheme="majorHAnsi" w:hAnsiTheme="majorHAnsi" w:cs="Courier New"/>
        </w:rPr>
        <w:t xml:space="preserve"> t</w:t>
      </w:r>
      <w:r w:rsidR="00C11143" w:rsidRPr="00B67533">
        <w:rPr>
          <w:rFonts w:asciiTheme="majorHAnsi" w:hAnsiTheme="majorHAnsi" w:cs="Courier New"/>
        </w:rPr>
        <w:t>hat port. These are usually driven by constants in the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module.</w:t>
      </w:r>
    </w:p>
    <w:p w14:paraId="745294FF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016B0F03" w14:textId="09DB83B6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BSINTT</w:t>
      </w:r>
      <w:r w:rsidR="00C11143" w:rsidRPr="00B67533">
        <w:rPr>
          <w:rFonts w:asciiTheme="majorHAnsi" w:hAnsiTheme="majorHAnsi" w:cs="Courier New"/>
        </w:rPr>
        <w:t>: "Bit/part select of integer or time variable '%s' encountered"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Range select of integer variable used as loop index is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 xml:space="preserve">allowed in our designs. </w:t>
      </w:r>
    </w:p>
    <w:p w14:paraId="032B98AC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20936282" w14:textId="45588B20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IPRTEX</w:t>
      </w:r>
      <w:r w:rsidR="00C11143" w:rsidRPr="00B67533">
        <w:rPr>
          <w:rFonts w:asciiTheme="majorHAnsi" w:hAnsiTheme="majorHAnsi" w:cs="Courier New"/>
        </w:rPr>
        <w:t>: "Integer is used in port expression"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Subset configurations may be derived from parameterized</w:t>
      </w:r>
      <w:r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template designs by driving unused inputs with constants and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leaving used outputs unloaded.</w:t>
      </w:r>
    </w:p>
    <w:p w14:paraId="5136C900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0868FF46" w14:textId="70DE1254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URDWIR</w:t>
      </w:r>
      <w:r w:rsidR="00C11143" w:rsidRPr="00B67533">
        <w:rPr>
          <w:rFonts w:asciiTheme="majorHAnsi" w:hAnsiTheme="majorHAnsi" w:cs="Courier New"/>
        </w:rPr>
        <w:t>: "Wire '%s' defined in module '%s' does not drive any object but is assigned at least once" Some internal signals are defined as tap points for functional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checkers. Some internal logic clouds may also be unused when certain parameter values remove logic using them. Synthesis tools are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allowed to optimize these.</w:t>
      </w:r>
    </w:p>
    <w:p w14:paraId="3F15E271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204BDCB1" w14:textId="12721A34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USEPRT</w:t>
      </w:r>
      <w:r w:rsidR="00C11143" w:rsidRPr="00B67533">
        <w:rPr>
          <w:rFonts w:asciiTheme="majorHAnsi" w:hAnsiTheme="majorHAnsi" w:cs="Courier New"/>
        </w:rPr>
        <w:t>: "Input port '%s' defined in %s '%s' is unused"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Some modules have multiple clock ports defined to support ASYNC mode of operation. When configured by parameters to be in SYNC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mode, these clock ports will remain unused.</w:t>
      </w:r>
    </w:p>
    <w:p w14:paraId="195E36A3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41003285" w14:textId="3E63EFC4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URAWIR</w:t>
      </w:r>
      <w:r w:rsidR="00C11143" w:rsidRPr="00B67533">
        <w:rPr>
          <w:rFonts w:asciiTheme="majorHAnsi" w:hAnsiTheme="majorHAnsi" w:cs="Courier New"/>
        </w:rPr>
        <w:t>: Wire '%s' defined in module '%s' is unused (neither read nor assigned)"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Some software generated files may contain unused wires</w:t>
      </w:r>
    </w:p>
    <w:p w14:paraId="3F9EEE1C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3798AB6E" w14:textId="1AF218DC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URDREG</w:t>
      </w:r>
      <w:r w:rsidR="00C11143" w:rsidRPr="00B67533">
        <w:rPr>
          <w:rFonts w:asciiTheme="majorHAnsi" w:hAnsiTheme="majorHAnsi" w:cs="Courier New"/>
        </w:rPr>
        <w:t>: "Local register variable '%s' is not read but assigned at least once in the module '%s'"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Due to parameterized code for fine grained logic optimization.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Some registers may remain </w:t>
      </w:r>
      <w:r w:rsidR="00C11143" w:rsidRPr="00B67533">
        <w:rPr>
          <w:rFonts w:asciiTheme="majorHAnsi" w:hAnsiTheme="majorHAnsi" w:cs="Courier New"/>
        </w:rPr>
        <w:t>unused when certain parameter values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remove or disable logic using them. Synthesis tools are allowed to optimize these.</w:t>
      </w:r>
    </w:p>
    <w:p w14:paraId="76F56716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71A5365E" w14:textId="54B05D8D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VERREP</w:t>
      </w:r>
      <w:r w:rsidR="00C11143" w:rsidRPr="00B67533">
        <w:rPr>
          <w:rFonts w:asciiTheme="majorHAnsi" w:hAnsiTheme="majorHAnsi" w:cs="Courier New"/>
        </w:rPr>
        <w:t>: "Repeated usage of identifier or label name '%s'"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 xml:space="preserve">local scope loop variables and </w:t>
      </w:r>
      <w:proofErr w:type="spellStart"/>
      <w:r w:rsidR="00C11143" w:rsidRPr="00B67533">
        <w:rPr>
          <w:rFonts w:asciiTheme="majorHAnsi" w:hAnsiTheme="majorHAnsi" w:cs="Courier New"/>
        </w:rPr>
        <w:t>genvars</w:t>
      </w:r>
      <w:proofErr w:type="spellEnd"/>
      <w:r w:rsidR="00C11143" w:rsidRPr="00B67533">
        <w:rPr>
          <w:rFonts w:asciiTheme="majorHAnsi" w:hAnsiTheme="majorHAnsi" w:cs="Courier New"/>
        </w:rPr>
        <w:t xml:space="preserve"> are allowed to be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reused</w:t>
      </w:r>
    </w:p>
    <w:p w14:paraId="6A239A6C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5B33FCB4" w14:textId="0D01DBD1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USEPAR</w:t>
      </w:r>
      <w:r w:rsidR="00C11143" w:rsidRPr="00B67533">
        <w:rPr>
          <w:rFonts w:asciiTheme="majorHAnsi" w:hAnsiTheme="majorHAnsi" w:cs="Courier New"/>
        </w:rPr>
        <w:t>: "Parameter '%s' is unused"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Parameters to be used by certain code sections may remain</w:t>
      </w:r>
      <w:r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unused if those code sections are removed/disabled due to</w:t>
      </w:r>
      <w:r w:rsidR="003C14A2" w:rsidRPr="00B67533">
        <w:rPr>
          <w:rFonts w:asciiTheme="majorHAnsi" w:hAnsiTheme="majorHAnsi" w:cs="Courier New"/>
        </w:rPr>
        <w:t xml:space="preserve"> </w:t>
      </w:r>
      <w:proofErr w:type="spellStart"/>
      <w:r w:rsidR="00C11143" w:rsidRPr="00B67533">
        <w:rPr>
          <w:rFonts w:asciiTheme="majorHAnsi" w:hAnsiTheme="majorHAnsi" w:cs="Courier New"/>
        </w:rPr>
        <w:t>parmeters</w:t>
      </w:r>
      <w:proofErr w:type="spellEnd"/>
    </w:p>
    <w:p w14:paraId="74726E10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457637E6" w14:textId="1B5AA27E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TIELOG</w:t>
      </w:r>
      <w:r w:rsidR="00C11143" w:rsidRPr="00B67533">
        <w:rPr>
          <w:rFonts w:asciiTheme="majorHAnsi" w:hAnsiTheme="majorHAnsi" w:cs="Courier New"/>
        </w:rPr>
        <w:t>: "The output/</w:t>
      </w:r>
      <w:proofErr w:type="spellStart"/>
      <w:r w:rsidR="00C11143" w:rsidRPr="00B67533">
        <w:rPr>
          <w:rFonts w:asciiTheme="majorHAnsi" w:hAnsiTheme="majorHAnsi" w:cs="Courier New"/>
        </w:rPr>
        <w:t>inout</w:t>
      </w:r>
      <w:proofErr w:type="spellEnd"/>
      <w:r w:rsidR="00C11143" w:rsidRPr="00B67533">
        <w:rPr>
          <w:rFonts w:asciiTheme="majorHAnsi" w:hAnsiTheme="majorHAnsi" w:cs="Courier New"/>
        </w:rPr>
        <w:t xml:space="preserve"> '%s' is assigned a constant logic value"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For logic optimization, an output port is driven with a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constant value when it is unused based on parameter configurations</w:t>
      </w:r>
    </w:p>
    <w:p w14:paraId="634B5DED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2811E397" w14:textId="7F186CC6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FTNNAS</w:t>
      </w:r>
      <w:r w:rsidR="00C11143" w:rsidRPr="00B67533">
        <w:rPr>
          <w:rFonts w:asciiTheme="majorHAnsi" w:hAnsiTheme="majorHAnsi" w:cs="Courier New"/>
        </w:rPr>
        <w:t>: "Last statement in function '%s' in module '%s' does not assign to the function"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 xml:space="preserve">Default value assignment before </w:t>
      </w:r>
      <w:proofErr w:type="spellStart"/>
      <w:r w:rsidR="00C11143" w:rsidRPr="00B67533">
        <w:rPr>
          <w:rFonts w:asciiTheme="majorHAnsi" w:hAnsiTheme="majorHAnsi" w:cs="Courier New"/>
        </w:rPr>
        <w:t>computaion</w:t>
      </w:r>
      <w:proofErr w:type="spellEnd"/>
      <w:r w:rsidR="00C11143" w:rsidRPr="00B67533">
        <w:rPr>
          <w:rFonts w:asciiTheme="majorHAnsi" w:hAnsiTheme="majorHAnsi" w:cs="Courier New"/>
        </w:rPr>
        <w:t xml:space="preserve"> inside the </w:t>
      </w:r>
      <w:proofErr w:type="spellStart"/>
      <w:r w:rsidR="00C11143" w:rsidRPr="00B67533">
        <w:rPr>
          <w:rFonts w:asciiTheme="majorHAnsi" w:hAnsiTheme="majorHAnsi" w:cs="Courier New"/>
        </w:rPr>
        <w:t>fucntion</w:t>
      </w:r>
      <w:proofErr w:type="spellEnd"/>
    </w:p>
    <w:p w14:paraId="5154F105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554B029D" w14:textId="6711E030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TPOUNR</w:t>
      </w:r>
      <w:r w:rsidR="00C11143" w:rsidRPr="00B67533">
        <w:rPr>
          <w:rFonts w:asciiTheme="majorHAnsi" w:hAnsiTheme="majorHAnsi" w:cs="Courier New"/>
        </w:rPr>
        <w:t>: "Output '%s' of top level module is not a register" Allowed by our design practice</w:t>
      </w:r>
    </w:p>
    <w:p w14:paraId="39B03241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373E813D" w14:textId="33D27FCF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FDTHRU</w:t>
      </w:r>
      <w:r w:rsidR="00C11143" w:rsidRPr="00B67533">
        <w:rPr>
          <w:rFonts w:asciiTheme="majorHAnsi" w:hAnsiTheme="majorHAnsi" w:cs="Courier New"/>
        </w:rPr>
        <w:t>: "Feedthrough detected from input '%s' to output '%s'"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In certain parameterized configuration of blocks there may be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an input to output feedthrough</w:t>
      </w:r>
    </w:p>
    <w:p w14:paraId="73F0DAB2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1C95375A" w14:textId="2D7DF108" w:rsidR="00B67533" w:rsidRDefault="000B3397" w:rsidP="00B67533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POOBID</w:t>
      </w:r>
      <w:r w:rsidR="00C11143" w:rsidRPr="00B67533">
        <w:rPr>
          <w:rFonts w:asciiTheme="majorHAnsi" w:hAnsiTheme="majorHAnsi" w:cs="Courier New"/>
        </w:rPr>
        <w:t>: "Variable index/range selection of '%s' is potentially outside of the defined range"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B</w:t>
      </w:r>
      <w:r w:rsidR="00C11143" w:rsidRPr="00B67533">
        <w:rPr>
          <w:rFonts w:asciiTheme="majorHAnsi" w:hAnsiTheme="majorHAnsi" w:cs="Courier New"/>
        </w:rPr>
        <w:t>ased on values of parameters, non power-of-two arrays may</w:t>
      </w:r>
      <w:r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exist in the design. When indexed with pointers, this</w:t>
      </w:r>
      <w:r w:rsidRPr="00B67533">
        <w:rPr>
          <w:rFonts w:asciiTheme="majorHAnsi" w:hAnsiTheme="majorHAnsi" w:cs="Courier New"/>
        </w:rPr>
        <w:t xml:space="preserve"> w</w:t>
      </w:r>
      <w:r w:rsidR="00C11143" w:rsidRPr="00B67533">
        <w:rPr>
          <w:rFonts w:asciiTheme="majorHAnsi" w:hAnsiTheme="majorHAnsi" w:cs="Courier New"/>
        </w:rPr>
        <w:t xml:space="preserve">arning may occur. However </w:t>
      </w:r>
      <w:proofErr w:type="spellStart"/>
      <w:r w:rsidR="00C11143" w:rsidRPr="00B67533">
        <w:rPr>
          <w:rFonts w:asciiTheme="majorHAnsi" w:hAnsiTheme="majorHAnsi" w:cs="Courier New"/>
        </w:rPr>
        <w:t>fucntionally</w:t>
      </w:r>
      <w:proofErr w:type="spellEnd"/>
      <w:r w:rsidR="00C11143" w:rsidRPr="00B67533">
        <w:rPr>
          <w:rFonts w:asciiTheme="majorHAnsi" w:hAnsiTheme="majorHAnsi" w:cs="Courier New"/>
        </w:rPr>
        <w:t xml:space="preserve"> it is ensured that the pointers</w:t>
      </w:r>
      <w:r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do not take values outside the defined range of the array</w:t>
      </w:r>
      <w:bookmarkEnd w:id="18"/>
      <w:bookmarkEnd w:id="19"/>
    </w:p>
    <w:p w14:paraId="7C687269" w14:textId="77777777" w:rsidR="00B67533" w:rsidRDefault="00B67533" w:rsidP="00B67533">
      <w:pPr>
        <w:spacing w:after="0"/>
        <w:jc w:val="both"/>
        <w:rPr>
          <w:rFonts w:asciiTheme="majorHAnsi" w:hAnsiTheme="majorHAnsi" w:cs="Courier New"/>
        </w:rPr>
      </w:pPr>
    </w:p>
    <w:p w14:paraId="10F7E32C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995D65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5A0B74B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0135CC3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1DA7577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4D91AC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7E598F1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E291C0F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7A26425D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8CCDE9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BD0D10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2EAB03BF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71BB7433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65C31C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8D2C8E" w14:textId="77777777" w:rsidR="000F45AD" w:rsidRPr="00C7536B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10D2C40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 xml:space="preserve">2670 </w:t>
      </w:r>
      <w:proofErr w:type="spellStart"/>
      <w:r w:rsidRPr="00C7536B">
        <w:rPr>
          <w:rFonts w:asciiTheme="majorHAnsi" w:hAnsiTheme="majorHAnsi"/>
        </w:rPr>
        <w:t>Seely</w:t>
      </w:r>
      <w:proofErr w:type="spellEnd"/>
      <w:r w:rsidRPr="00C7536B">
        <w:rPr>
          <w:rFonts w:asciiTheme="majorHAnsi" w:hAnsiTheme="majorHAnsi"/>
        </w:rPr>
        <w:t xml:space="preserve"> Ave</w:t>
      </w:r>
    </w:p>
    <w:p w14:paraId="00B757D4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Building 11</w:t>
      </w:r>
    </w:p>
    <w:p w14:paraId="14B1093B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San Jose, CA 95134</w:t>
      </w:r>
    </w:p>
    <w:p w14:paraId="66BBCC2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(408) 914-6962</w:t>
      </w:r>
    </w:p>
    <w:p w14:paraId="4D944149" w14:textId="77777777" w:rsidR="00B67533" w:rsidRDefault="00CF45A8" w:rsidP="00B67533">
      <w:pPr>
        <w:spacing w:after="0" w:line="240" w:lineRule="auto"/>
        <w:jc w:val="center"/>
      </w:pPr>
      <w:hyperlink r:id="rId10" w:history="1">
        <w:r w:rsidR="00B67533" w:rsidRPr="00702603">
          <w:rPr>
            <w:rStyle w:val="Hyperlink"/>
          </w:rPr>
          <w:t>http://www.netspeedsystems.com</w:t>
        </w:r>
      </w:hyperlink>
    </w:p>
    <w:p w14:paraId="2CBDD5CB" w14:textId="77777777" w:rsidR="0011273D" w:rsidRPr="00B67533" w:rsidRDefault="0011273D" w:rsidP="00B67533">
      <w:pPr>
        <w:pStyle w:val="Body"/>
        <w:rPr>
          <w:rFonts w:asciiTheme="majorHAnsi" w:hAnsiTheme="majorHAnsi"/>
        </w:rPr>
      </w:pPr>
    </w:p>
    <w:sectPr w:rsidR="0011273D" w:rsidRPr="00B67533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2EB1C" w14:textId="77777777" w:rsidR="00CF45A8" w:rsidRDefault="00CF45A8">
      <w:r>
        <w:separator/>
      </w:r>
    </w:p>
    <w:p w14:paraId="04D25C41" w14:textId="77777777" w:rsidR="00CF45A8" w:rsidRDefault="00CF45A8"/>
  </w:endnote>
  <w:endnote w:type="continuationSeparator" w:id="0">
    <w:p w14:paraId="02194CC6" w14:textId="77777777" w:rsidR="00CF45A8" w:rsidRDefault="00CF45A8">
      <w:r>
        <w:continuationSeparator/>
      </w:r>
    </w:p>
    <w:p w14:paraId="1FA2F2B7" w14:textId="77777777" w:rsidR="00CF45A8" w:rsidRDefault="00CF45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395AA" w14:textId="665ACBE1" w:rsidR="00195E40" w:rsidRDefault="00195E40" w:rsidP="00195E40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26BF758E" wp14:editId="1A0D868E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AFF98" id="Line 1100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del w:id="20" w:author="Anush Mohandass" w:date="2016-04-16T10:22:00Z">
      <w:r w:rsidRPr="004B28E9" w:rsidDel="002F7AB4">
        <w:delText>Copyright © 201</w:delText>
      </w:r>
      <w:r w:rsidDel="002F7AB4">
        <w:delText>5</w:delText>
      </w:r>
      <w:r w:rsidRPr="004B28E9" w:rsidDel="002F7AB4">
        <w:delText xml:space="preserve"> Net</w:delText>
      </w:r>
      <w:r w:rsidDel="002F7AB4">
        <w:delText>S</w:delText>
      </w:r>
      <w:r w:rsidRPr="004B28E9" w:rsidDel="002F7AB4">
        <w:delText>peed Systems</w:delText>
      </w:r>
    </w:del>
    <w:ins w:id="21" w:author="Anush Mohandass" w:date="2016-04-16T10:22:00Z">
      <w:r w:rsidR="002F7AB4">
        <w:t>Copyright © 2016 NetSpeed Systems</w:t>
      </w:r>
    </w:ins>
  </w:p>
  <w:p w14:paraId="04D17906" w14:textId="77777777" w:rsidR="00195E40" w:rsidRDefault="00195E40" w:rsidP="00195E40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11C2">
      <w:rPr>
        <w:rStyle w:val="PageNumber"/>
        <w:noProof/>
      </w:rPr>
      <w:t>6</w:t>
    </w:r>
    <w:r>
      <w:rPr>
        <w:rStyle w:val="PageNumber"/>
      </w:rPr>
      <w:fldChar w:fldCharType="end"/>
    </w:r>
  </w:p>
  <w:p w14:paraId="373B1D9E" w14:textId="13EFB162" w:rsidR="00ED0F3F" w:rsidRPr="00195E40" w:rsidRDefault="00195E40" w:rsidP="00195E40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672E6" w14:textId="77777777" w:rsidR="00CF45A8" w:rsidRDefault="00CF45A8">
      <w:r>
        <w:separator/>
      </w:r>
    </w:p>
    <w:p w14:paraId="2F92D625" w14:textId="77777777" w:rsidR="00CF45A8" w:rsidRDefault="00CF45A8"/>
  </w:footnote>
  <w:footnote w:type="continuationSeparator" w:id="0">
    <w:p w14:paraId="15EFEB25" w14:textId="77777777" w:rsidR="00CF45A8" w:rsidRDefault="00CF45A8">
      <w:r>
        <w:continuationSeparator/>
      </w:r>
    </w:p>
    <w:p w14:paraId="301CA4F6" w14:textId="77777777" w:rsidR="00CF45A8" w:rsidRDefault="00CF45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C53B0" w14:textId="0265D03F" w:rsidR="00ED0F3F" w:rsidRDefault="00CF45A8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3193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67533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D9689" id="Line 1101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ED0F3F">
      <w:drawing>
        <wp:inline distT="0" distB="0" distL="0" distR="0" wp14:anchorId="00485DE0" wp14:editId="53EEF7A5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E8EE3" w14:textId="77777777" w:rsidR="00ED0F3F" w:rsidRDefault="00ED0F3F">
    <w:pPr>
      <w:pStyle w:val="Header"/>
    </w:pPr>
  </w:p>
  <w:p w14:paraId="376C616C" w14:textId="77777777" w:rsidR="00ED0F3F" w:rsidRDefault="00ED0F3F">
    <w:pPr>
      <w:pStyle w:val="Header"/>
    </w:pPr>
  </w:p>
  <w:p w14:paraId="53E24699" w14:textId="77777777" w:rsidR="00ED0F3F" w:rsidRDefault="00ED0F3F">
    <w:pPr>
      <w:pStyle w:val="Header"/>
    </w:pPr>
  </w:p>
  <w:p w14:paraId="2ABB37AC" w14:textId="77777777" w:rsidR="00ED0F3F" w:rsidRDefault="00ED0F3F">
    <w:pPr>
      <w:pStyle w:val="Header"/>
    </w:pPr>
  </w:p>
  <w:p w14:paraId="6B537E06" w14:textId="77777777" w:rsidR="00ED0F3F" w:rsidRDefault="00ED0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93FD7"/>
    <w:multiLevelType w:val="hybridMultilevel"/>
    <w:tmpl w:val="CA84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24F4"/>
    <w:multiLevelType w:val="hybridMultilevel"/>
    <w:tmpl w:val="A428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53226"/>
    <w:multiLevelType w:val="hybridMultilevel"/>
    <w:tmpl w:val="2946E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64957"/>
    <w:multiLevelType w:val="hybridMultilevel"/>
    <w:tmpl w:val="881E6AA4"/>
    <w:lvl w:ilvl="0" w:tplc="4CE452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D1BFC"/>
    <w:multiLevelType w:val="hybridMultilevel"/>
    <w:tmpl w:val="8878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8EB2A21"/>
    <w:multiLevelType w:val="hybridMultilevel"/>
    <w:tmpl w:val="F8B8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66A5B"/>
    <w:multiLevelType w:val="hybridMultilevel"/>
    <w:tmpl w:val="FB520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72465"/>
    <w:multiLevelType w:val="hybridMultilevel"/>
    <w:tmpl w:val="ED6A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039DC"/>
    <w:multiLevelType w:val="hybridMultilevel"/>
    <w:tmpl w:val="C8EA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51B8"/>
    <w:multiLevelType w:val="hybridMultilevel"/>
    <w:tmpl w:val="816C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67FE3"/>
    <w:multiLevelType w:val="hybridMultilevel"/>
    <w:tmpl w:val="1DC45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05522"/>
    <w:multiLevelType w:val="hybridMultilevel"/>
    <w:tmpl w:val="76E4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3D202263"/>
    <w:multiLevelType w:val="hybridMultilevel"/>
    <w:tmpl w:val="AEE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D52D7"/>
    <w:multiLevelType w:val="hybridMultilevel"/>
    <w:tmpl w:val="53401466"/>
    <w:lvl w:ilvl="0" w:tplc="AEB6E6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017BD"/>
    <w:multiLevelType w:val="hybridMultilevel"/>
    <w:tmpl w:val="D82C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81877"/>
    <w:multiLevelType w:val="hybridMultilevel"/>
    <w:tmpl w:val="AF4C8668"/>
    <w:lvl w:ilvl="0" w:tplc="27C89EE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D53428"/>
    <w:multiLevelType w:val="hybridMultilevel"/>
    <w:tmpl w:val="3BAA5C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4B6833"/>
    <w:multiLevelType w:val="hybridMultilevel"/>
    <w:tmpl w:val="50F8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06B4D"/>
    <w:multiLevelType w:val="hybridMultilevel"/>
    <w:tmpl w:val="4B4E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B6B49"/>
    <w:multiLevelType w:val="hybridMultilevel"/>
    <w:tmpl w:val="171C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2440D"/>
    <w:multiLevelType w:val="hybridMultilevel"/>
    <w:tmpl w:val="4CCCBB4A"/>
    <w:lvl w:ilvl="0" w:tplc="0DF6E5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81318"/>
    <w:multiLevelType w:val="hybridMultilevel"/>
    <w:tmpl w:val="55D2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339D8"/>
    <w:multiLevelType w:val="hybridMultilevel"/>
    <w:tmpl w:val="C482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62708"/>
    <w:multiLevelType w:val="hybridMultilevel"/>
    <w:tmpl w:val="3B245E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F3171"/>
    <w:multiLevelType w:val="hybridMultilevel"/>
    <w:tmpl w:val="1816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17670"/>
    <w:multiLevelType w:val="hybridMultilevel"/>
    <w:tmpl w:val="E7A8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A33BA"/>
    <w:multiLevelType w:val="hybridMultilevel"/>
    <w:tmpl w:val="1A54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6603E"/>
    <w:multiLevelType w:val="hybridMultilevel"/>
    <w:tmpl w:val="E9EA5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3A7B20"/>
    <w:multiLevelType w:val="hybridMultilevel"/>
    <w:tmpl w:val="9CA2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718AC"/>
    <w:multiLevelType w:val="hybridMultilevel"/>
    <w:tmpl w:val="7D70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A42B5"/>
    <w:multiLevelType w:val="hybridMultilevel"/>
    <w:tmpl w:val="A6208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7B36B39"/>
    <w:multiLevelType w:val="hybridMultilevel"/>
    <w:tmpl w:val="8CF2B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1435B0"/>
    <w:multiLevelType w:val="hybridMultilevel"/>
    <w:tmpl w:val="E2989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5"/>
  </w:num>
  <w:num w:numId="4">
    <w:abstractNumId w:val="3"/>
  </w:num>
  <w:num w:numId="5">
    <w:abstractNumId w:val="31"/>
  </w:num>
  <w:num w:numId="6">
    <w:abstractNumId w:val="34"/>
  </w:num>
  <w:num w:numId="7">
    <w:abstractNumId w:val="38"/>
  </w:num>
  <w:num w:numId="8">
    <w:abstractNumId w:val="43"/>
  </w:num>
  <w:num w:numId="9">
    <w:abstractNumId w:val="47"/>
  </w:num>
  <w:num w:numId="10">
    <w:abstractNumId w:val="17"/>
  </w:num>
  <w:num w:numId="11">
    <w:abstractNumId w:val="6"/>
  </w:num>
  <w:num w:numId="12">
    <w:abstractNumId w:val="40"/>
  </w:num>
  <w:num w:numId="13">
    <w:abstractNumId w:val="44"/>
  </w:num>
  <w:num w:numId="14">
    <w:abstractNumId w:val="24"/>
  </w:num>
  <w:num w:numId="15">
    <w:abstractNumId w:val="37"/>
  </w:num>
  <w:num w:numId="16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6"/>
  </w:num>
  <w:num w:numId="18">
    <w:abstractNumId w:val="42"/>
  </w:num>
  <w:num w:numId="19">
    <w:abstractNumId w:val="4"/>
  </w:num>
  <w:num w:numId="20">
    <w:abstractNumId w:val="9"/>
  </w:num>
  <w:num w:numId="21">
    <w:abstractNumId w:val="16"/>
  </w:num>
  <w:num w:numId="22">
    <w:abstractNumId w:val="10"/>
  </w:num>
  <w:num w:numId="23">
    <w:abstractNumId w:val="23"/>
  </w:num>
  <w:num w:numId="24">
    <w:abstractNumId w:val="5"/>
  </w:num>
  <w:num w:numId="25">
    <w:abstractNumId w:val="19"/>
  </w:num>
  <w:num w:numId="26">
    <w:abstractNumId w:val="27"/>
  </w:num>
  <w:num w:numId="27">
    <w:abstractNumId w:val="36"/>
  </w:num>
  <w:num w:numId="28">
    <w:abstractNumId w:val="22"/>
  </w:num>
  <w:num w:numId="29">
    <w:abstractNumId w:val="33"/>
  </w:num>
  <w:num w:numId="30">
    <w:abstractNumId w:val="15"/>
  </w:num>
  <w:num w:numId="31">
    <w:abstractNumId w:val="14"/>
  </w:num>
  <w:num w:numId="32">
    <w:abstractNumId w:val="28"/>
  </w:num>
  <w:num w:numId="33">
    <w:abstractNumId w:val="13"/>
  </w:num>
  <w:num w:numId="34">
    <w:abstractNumId w:val="1"/>
  </w:num>
  <w:num w:numId="35">
    <w:abstractNumId w:val="20"/>
  </w:num>
  <w:num w:numId="36">
    <w:abstractNumId w:val="30"/>
  </w:num>
  <w:num w:numId="37">
    <w:abstractNumId w:val="39"/>
  </w:num>
  <w:num w:numId="38">
    <w:abstractNumId w:val="26"/>
  </w:num>
  <w:num w:numId="39">
    <w:abstractNumId w:val="29"/>
  </w:num>
  <w:num w:numId="40">
    <w:abstractNumId w:val="9"/>
  </w:num>
  <w:num w:numId="41">
    <w:abstractNumId w:val="9"/>
  </w:num>
  <w:num w:numId="42">
    <w:abstractNumId w:val="41"/>
  </w:num>
  <w:num w:numId="43">
    <w:abstractNumId w:val="12"/>
  </w:num>
  <w:num w:numId="44">
    <w:abstractNumId w:val="7"/>
  </w:num>
  <w:num w:numId="45">
    <w:abstractNumId w:val="2"/>
  </w:num>
  <w:num w:numId="46">
    <w:abstractNumId w:val="25"/>
  </w:num>
  <w:num w:numId="47">
    <w:abstractNumId w:val="21"/>
  </w:num>
  <w:num w:numId="48">
    <w:abstractNumId w:val="11"/>
  </w:num>
  <w:num w:numId="49">
    <w:abstractNumId w:val="18"/>
  </w:num>
  <w:num w:numId="50">
    <w:abstractNumId w:val="32"/>
  </w:num>
  <w:numIdMacAtCleanup w:val="3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ush Mohandass">
    <w15:presenceInfo w15:providerId="Windows Live" w15:userId="9262ca3c29d6ce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194">
      <o:colormru v:ext="edit" colors="#b8b308,#002b5c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E00"/>
    <w:rsid w:val="000060C5"/>
    <w:rsid w:val="000062BC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4E3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133"/>
    <w:rsid w:val="000E5F14"/>
    <w:rsid w:val="000E694E"/>
    <w:rsid w:val="000E6D46"/>
    <w:rsid w:val="000E74FF"/>
    <w:rsid w:val="000F01F8"/>
    <w:rsid w:val="000F03B6"/>
    <w:rsid w:val="000F0406"/>
    <w:rsid w:val="000F17B1"/>
    <w:rsid w:val="000F1835"/>
    <w:rsid w:val="000F1B47"/>
    <w:rsid w:val="000F1F73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F9D"/>
    <w:rsid w:val="001453BE"/>
    <w:rsid w:val="0014552E"/>
    <w:rsid w:val="00145724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D5"/>
    <w:rsid w:val="00194E0D"/>
    <w:rsid w:val="00195E40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42"/>
    <w:rsid w:val="002D6A42"/>
    <w:rsid w:val="002D6EEC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AB4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6F2C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615D"/>
    <w:rsid w:val="00476963"/>
    <w:rsid w:val="00476B6A"/>
    <w:rsid w:val="00476BAD"/>
    <w:rsid w:val="00476BDA"/>
    <w:rsid w:val="00477A0F"/>
    <w:rsid w:val="00477E82"/>
    <w:rsid w:val="004802BE"/>
    <w:rsid w:val="00480969"/>
    <w:rsid w:val="00480EE4"/>
    <w:rsid w:val="00481214"/>
    <w:rsid w:val="00481DF5"/>
    <w:rsid w:val="004821C7"/>
    <w:rsid w:val="004822AC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D33"/>
    <w:rsid w:val="00510D4B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2687"/>
    <w:rsid w:val="007C2FE9"/>
    <w:rsid w:val="007C3B86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05A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343C"/>
    <w:rsid w:val="008B3BE3"/>
    <w:rsid w:val="008B3EAD"/>
    <w:rsid w:val="008B461F"/>
    <w:rsid w:val="008B4D3D"/>
    <w:rsid w:val="008B51EF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5F0"/>
    <w:rsid w:val="008D4889"/>
    <w:rsid w:val="008D4AC4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27F6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CA6"/>
    <w:rsid w:val="00920F0E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3CEE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EC"/>
    <w:rsid w:val="0096644D"/>
    <w:rsid w:val="0096652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4534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6016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1C2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4FD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C9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45A8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32F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84F"/>
    <w:rsid w:val="00E108E8"/>
    <w:rsid w:val="00E10C67"/>
    <w:rsid w:val="00E1240F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776"/>
    <w:rsid w:val="00E509D2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718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744"/>
    <w:rsid w:val="00F14134"/>
    <w:rsid w:val="00F1469F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94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uiPriority w:val="9"/>
    <w:qFormat/>
    <w:rsid w:val="004E17A8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netspeedsystems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netspeedsyste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tspeedsystems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39DCB-DA3F-4B7B-B997-C27E6845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0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5082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Anush Mohandass</cp:lastModifiedBy>
  <cp:revision>4</cp:revision>
  <cp:lastPrinted>2015-10-07T17:51:00Z</cp:lastPrinted>
  <dcterms:created xsi:type="dcterms:W3CDTF">2016-04-16T17:29:00Z</dcterms:created>
  <dcterms:modified xsi:type="dcterms:W3CDTF">2016-04-16T17:29:00Z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