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Pr="0042361E" w:rsidRDefault="0011273D" w:rsidP="0011273D">
      <w:pPr>
        <w:pStyle w:val="Preliminary"/>
        <w:rPr>
          <w:rFonts w:asciiTheme="majorHAnsi" w:hAnsiTheme="majorHAnsi"/>
        </w:rPr>
      </w:pPr>
    </w:p>
    <w:p w14:paraId="6A86751C" w14:textId="77777777" w:rsidR="0011273D" w:rsidRPr="0042361E" w:rsidRDefault="0011273D" w:rsidP="0011273D">
      <w:pPr>
        <w:pStyle w:val="Body"/>
        <w:rPr>
          <w:rFonts w:asciiTheme="majorHAnsi" w:hAnsiTheme="majorHAnsi"/>
        </w:r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11273D" w:rsidRPr="0042361E" w14:paraId="51C5623C" w14:textId="77777777" w:rsidTr="00E172BE">
        <w:trPr>
          <w:trHeight w:val="9360"/>
        </w:trPr>
        <w:tc>
          <w:tcPr>
            <w:tcW w:w="9378" w:type="dxa"/>
          </w:tcPr>
          <w:p w14:paraId="4347ABE2" w14:textId="77777777" w:rsidR="0011273D" w:rsidRPr="0042361E" w:rsidRDefault="0011273D" w:rsidP="00E172BE">
            <w:pPr>
              <w:pStyle w:val="BookTitle1"/>
              <w:tabs>
                <w:tab w:val="left" w:pos="936"/>
                <w:tab w:val="left" w:pos="2700"/>
              </w:tabs>
              <w:ind w:left="0" w:right="864"/>
              <w:jc w:val="both"/>
              <w:rPr>
                <w:rFonts w:asciiTheme="majorHAnsi" w:hAnsiTheme="majorHAnsi"/>
                <w:sz w:val="48"/>
              </w:rPr>
            </w:pPr>
          </w:p>
          <w:p w14:paraId="12D78D43" w14:textId="7E6075C0" w:rsidR="00B433E0" w:rsidRPr="0042361E" w:rsidRDefault="00786539" w:rsidP="00B433E0">
            <w:pPr>
              <w:pStyle w:val="DocumentTitle"/>
              <w:rPr>
                <w:sz w:val="56"/>
              </w:rPr>
            </w:pPr>
            <w:r w:rsidRPr="0042361E">
              <w:rPr>
                <w:sz w:val="56"/>
              </w:rPr>
              <w:t xml:space="preserve">NetSpeed AMBA Protocol Support </w:t>
            </w:r>
          </w:p>
          <w:p w14:paraId="03F526A7" w14:textId="1589347B" w:rsidR="005C20B4" w:rsidRDefault="005C20B4" w:rsidP="005C20B4">
            <w:pPr>
              <w:pStyle w:val="DocumentRevision"/>
              <w:rPr>
                <w:rFonts w:asciiTheme="majorHAnsi" w:hAnsiTheme="majorHAnsi"/>
              </w:rPr>
            </w:pPr>
            <w:r w:rsidRPr="00EE31F6">
              <w:rPr>
                <w:rFonts w:asciiTheme="majorHAnsi" w:hAnsiTheme="majorHAnsi"/>
              </w:rPr>
              <w:t>Version:  ORION-</w:t>
            </w:r>
            <w:r w:rsidR="00BD29A6">
              <w:rPr>
                <w:rFonts w:asciiTheme="majorHAnsi" w:hAnsiTheme="majorHAnsi"/>
              </w:rPr>
              <w:t>16.04</w:t>
            </w:r>
          </w:p>
          <w:p w14:paraId="6ED884B2" w14:textId="4BAF1871" w:rsidR="005C20B4" w:rsidRPr="00080656" w:rsidRDefault="00BD29A6" w:rsidP="005C20B4">
            <w:pPr>
              <w:pStyle w:val="DocumentRevision"/>
              <w:rPr>
                <w:rFonts w:asciiTheme="majorHAnsi" w:hAnsiTheme="majorHAnsi"/>
                <w:b w:val="0"/>
                <w:sz w:val="22"/>
                <w:szCs w:val="22"/>
              </w:rPr>
            </w:pPr>
            <w:r>
              <w:rPr>
                <w:rFonts w:asciiTheme="majorHAnsi" w:hAnsiTheme="majorHAnsi"/>
                <w:b w:val="0"/>
                <w:sz w:val="22"/>
                <w:szCs w:val="22"/>
              </w:rPr>
              <w:t>April 15, 2016</w:t>
            </w:r>
          </w:p>
          <w:p w14:paraId="6C353F2C" w14:textId="1CD0BCD4" w:rsidR="0011273D" w:rsidRPr="0042361E" w:rsidRDefault="0011273D" w:rsidP="0042361E">
            <w:pPr>
              <w:pStyle w:val="Exar"/>
              <w:rPr>
                <w:rFonts w:asciiTheme="majorHAnsi" w:hAnsiTheme="majorHAnsi"/>
                <w:sz w:val="22"/>
                <w:szCs w:val="22"/>
              </w:rPr>
            </w:pPr>
          </w:p>
        </w:tc>
      </w:tr>
    </w:tbl>
    <w:p w14:paraId="1C567D54" w14:textId="77777777" w:rsidR="0011273D" w:rsidRPr="0042361E" w:rsidRDefault="0011273D" w:rsidP="0011273D">
      <w:pPr>
        <w:pStyle w:val="Body"/>
        <w:rPr>
          <w:rFonts w:asciiTheme="majorHAnsi" w:hAnsiTheme="majorHAnsi"/>
        </w:rPr>
      </w:pPr>
    </w:p>
    <w:p w14:paraId="3D12B7B6" w14:textId="77777777" w:rsidR="0011273D" w:rsidRPr="0042361E" w:rsidRDefault="0011273D" w:rsidP="0011273D">
      <w:pPr>
        <w:pStyle w:val="Body"/>
        <w:rPr>
          <w:rFonts w:asciiTheme="majorHAnsi" w:hAnsiTheme="majorHAnsi"/>
        </w:rPr>
      </w:pPr>
    </w:p>
    <w:p w14:paraId="121EA3CD" w14:textId="77777777" w:rsidR="0011273D" w:rsidRPr="0042361E" w:rsidRDefault="0011273D" w:rsidP="0011273D">
      <w:pPr>
        <w:pStyle w:val="Body"/>
        <w:tabs>
          <w:tab w:val="clear" w:pos="2700"/>
          <w:tab w:val="left" w:pos="1310"/>
        </w:tabs>
        <w:rPr>
          <w:rFonts w:asciiTheme="majorHAnsi" w:hAnsiTheme="majorHAnsi"/>
        </w:rPr>
      </w:pPr>
      <w:r w:rsidRPr="0042361E">
        <w:rPr>
          <w:rFonts w:asciiTheme="majorHAnsi" w:hAnsiTheme="majorHAnsi"/>
        </w:rPr>
        <w:tab/>
      </w:r>
    </w:p>
    <w:p w14:paraId="3C7EAB6A" w14:textId="77777777" w:rsidR="0011273D" w:rsidRPr="0042361E" w:rsidRDefault="0011273D" w:rsidP="0011273D">
      <w:pPr>
        <w:pStyle w:val="Body"/>
        <w:rPr>
          <w:rFonts w:asciiTheme="majorHAnsi" w:hAnsiTheme="majorHAnsi"/>
        </w:rPr>
      </w:pPr>
    </w:p>
    <w:p w14:paraId="4790CC66" w14:textId="46B82200" w:rsidR="0011273D" w:rsidRPr="0042361E" w:rsidRDefault="00786539" w:rsidP="0011273D">
      <w:pPr>
        <w:pStyle w:val="Title"/>
        <w:rPr>
          <w:sz w:val="48"/>
        </w:rPr>
      </w:pPr>
      <w:r w:rsidRPr="0042361E">
        <w:rPr>
          <w:sz w:val="48"/>
        </w:rPr>
        <w:lastRenderedPageBreak/>
        <w:t>NetSpeed AMBA Protocol Support</w:t>
      </w:r>
    </w:p>
    <w:p w14:paraId="60AF20BE" w14:textId="77777777" w:rsidR="009757BA" w:rsidRPr="00BB2FA9" w:rsidRDefault="009757BA" w:rsidP="009757BA">
      <w:pPr>
        <w:pStyle w:val="HeadingPreface"/>
        <w:rPr>
          <w:rFonts w:asciiTheme="majorHAnsi" w:hAnsiTheme="majorHAnsi"/>
          <w:sz w:val="26"/>
        </w:rPr>
      </w:pPr>
      <w:bookmarkStart w:id="0" w:name="_Toc427326884"/>
      <w:bookmarkStart w:id="1" w:name="_Toc432086370"/>
      <w:r w:rsidRPr="00BB2FA9">
        <w:rPr>
          <w:rFonts w:asciiTheme="majorHAnsi" w:hAnsiTheme="majorHAnsi"/>
          <w:sz w:val="26"/>
        </w:rPr>
        <w:t>About This Document</w:t>
      </w:r>
      <w:bookmarkEnd w:id="0"/>
      <w:bookmarkEnd w:id="1"/>
    </w:p>
    <w:p w14:paraId="39880752" w14:textId="5A465EF6" w:rsidR="009757BA" w:rsidRPr="00080656" w:rsidRDefault="009757BA" w:rsidP="009757BA">
      <w:pPr>
        <w:pStyle w:val="Body"/>
        <w:rPr>
          <w:rFonts w:asciiTheme="majorHAnsi" w:hAnsiTheme="majorHAnsi"/>
          <w:szCs w:val="22"/>
        </w:rPr>
      </w:pPr>
      <w:r w:rsidRPr="00080656">
        <w:rPr>
          <w:rFonts w:asciiTheme="majorHAnsi" w:hAnsiTheme="majorHAnsi"/>
          <w:szCs w:val="22"/>
        </w:rPr>
        <w:t xml:space="preserve">This document describes the </w:t>
      </w:r>
      <w:r>
        <w:rPr>
          <w:rFonts w:asciiTheme="majorHAnsi" w:hAnsiTheme="majorHAnsi"/>
          <w:szCs w:val="22"/>
        </w:rPr>
        <w:t>AMBA protocol support</w:t>
      </w:r>
      <w:r w:rsidRPr="00080656">
        <w:rPr>
          <w:rFonts w:asciiTheme="majorHAnsi" w:hAnsiTheme="majorHAnsi"/>
          <w:szCs w:val="22"/>
        </w:rPr>
        <w:t xml:space="preserve"> NetSpeed IP.  </w:t>
      </w:r>
    </w:p>
    <w:p w14:paraId="328D96A7" w14:textId="77777777" w:rsidR="009757BA" w:rsidRPr="00BB2FA9" w:rsidRDefault="009757BA" w:rsidP="009757BA">
      <w:pPr>
        <w:pStyle w:val="HeadingPreface"/>
        <w:rPr>
          <w:rFonts w:asciiTheme="majorHAnsi" w:hAnsiTheme="majorHAnsi"/>
          <w:sz w:val="26"/>
        </w:rPr>
      </w:pPr>
      <w:bookmarkStart w:id="2" w:name="_Toc427326885"/>
      <w:bookmarkStart w:id="3" w:name="_Toc432086371"/>
      <w:r w:rsidRPr="00BB2FA9">
        <w:rPr>
          <w:rFonts w:asciiTheme="majorHAnsi" w:hAnsiTheme="majorHAnsi"/>
          <w:sz w:val="26"/>
        </w:rPr>
        <w:t>Audience</w:t>
      </w:r>
      <w:bookmarkEnd w:id="2"/>
      <w:bookmarkEnd w:id="3"/>
      <w:r w:rsidRPr="00BB2FA9">
        <w:rPr>
          <w:rFonts w:asciiTheme="majorHAnsi" w:hAnsiTheme="majorHAnsi"/>
          <w:sz w:val="26"/>
        </w:rPr>
        <w:t xml:space="preserve"> </w:t>
      </w:r>
    </w:p>
    <w:p w14:paraId="7CD9518A" w14:textId="77777777" w:rsidR="009757BA" w:rsidRPr="00080656" w:rsidRDefault="009757BA" w:rsidP="009757BA">
      <w:pPr>
        <w:pStyle w:val="Body"/>
        <w:rPr>
          <w:rFonts w:asciiTheme="majorHAnsi" w:hAnsiTheme="majorHAnsi"/>
          <w:szCs w:val="22"/>
        </w:rPr>
      </w:pPr>
      <w:r w:rsidRPr="00080656">
        <w:rPr>
          <w:rFonts w:asciiTheme="majorHAnsi" w:hAnsiTheme="majorHAnsi"/>
          <w:szCs w:val="22"/>
        </w:rPr>
        <w:t xml:space="preserve">This document is intended for users of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w:t>
      </w:r>
    </w:p>
    <w:p w14:paraId="381A2946" w14:textId="77777777" w:rsidR="009757BA" w:rsidRPr="00080656" w:rsidRDefault="009757BA" w:rsidP="009757BA">
      <w:pPr>
        <w:pStyle w:val="Bullet1"/>
        <w:spacing w:after="0"/>
        <w:rPr>
          <w:rFonts w:asciiTheme="majorHAnsi" w:hAnsiTheme="majorHAnsi"/>
        </w:rPr>
      </w:pPr>
      <w:proofErr w:type="spellStart"/>
      <w:r w:rsidRPr="00080656">
        <w:rPr>
          <w:rFonts w:asciiTheme="majorHAnsi" w:hAnsiTheme="majorHAnsi"/>
        </w:rPr>
        <w:t>NoC</w:t>
      </w:r>
      <w:proofErr w:type="spellEnd"/>
      <w:r w:rsidRPr="00080656">
        <w:rPr>
          <w:rFonts w:asciiTheme="majorHAnsi" w:hAnsiTheme="majorHAnsi"/>
        </w:rPr>
        <w:t xml:space="preserve"> Architects</w:t>
      </w:r>
    </w:p>
    <w:p w14:paraId="5EAE2BEF" w14:textId="77777777" w:rsidR="009757BA" w:rsidRPr="00080656" w:rsidRDefault="009757BA" w:rsidP="009757BA">
      <w:pPr>
        <w:pStyle w:val="Bullet1"/>
        <w:spacing w:after="0"/>
        <w:rPr>
          <w:rFonts w:asciiTheme="majorHAnsi" w:hAnsiTheme="majorHAnsi"/>
        </w:rPr>
      </w:pPr>
      <w:proofErr w:type="spellStart"/>
      <w:r w:rsidRPr="00080656">
        <w:rPr>
          <w:rFonts w:asciiTheme="majorHAnsi" w:hAnsiTheme="majorHAnsi"/>
        </w:rPr>
        <w:t>NoC</w:t>
      </w:r>
      <w:proofErr w:type="spellEnd"/>
      <w:r w:rsidRPr="00080656">
        <w:rPr>
          <w:rFonts w:asciiTheme="majorHAnsi" w:hAnsiTheme="majorHAnsi"/>
        </w:rPr>
        <w:t xml:space="preserve"> Designers</w:t>
      </w:r>
    </w:p>
    <w:p w14:paraId="37A5A3E3" w14:textId="77777777" w:rsidR="009757BA" w:rsidRPr="00080656" w:rsidRDefault="009757BA" w:rsidP="009757BA">
      <w:pPr>
        <w:pStyle w:val="Bullet1"/>
        <w:spacing w:after="0"/>
        <w:rPr>
          <w:rFonts w:asciiTheme="majorHAnsi" w:hAnsiTheme="majorHAnsi"/>
        </w:rPr>
      </w:pPr>
      <w:proofErr w:type="spellStart"/>
      <w:r w:rsidRPr="00080656">
        <w:rPr>
          <w:rFonts w:asciiTheme="majorHAnsi" w:hAnsiTheme="majorHAnsi"/>
        </w:rPr>
        <w:t>SoC</w:t>
      </w:r>
      <w:proofErr w:type="spellEnd"/>
      <w:r w:rsidRPr="00080656">
        <w:rPr>
          <w:rFonts w:asciiTheme="majorHAnsi" w:hAnsiTheme="majorHAnsi"/>
        </w:rPr>
        <w:t xml:space="preserve"> Architects</w:t>
      </w:r>
    </w:p>
    <w:p w14:paraId="688D04BE" w14:textId="77777777" w:rsidR="009757BA" w:rsidRPr="00080656" w:rsidRDefault="009757BA" w:rsidP="009757BA">
      <w:pPr>
        <w:pStyle w:val="Bullet1"/>
        <w:spacing w:after="0"/>
        <w:rPr>
          <w:rFonts w:asciiTheme="majorHAnsi" w:hAnsiTheme="majorHAnsi"/>
        </w:rPr>
      </w:pPr>
      <w:proofErr w:type="spellStart"/>
      <w:r w:rsidRPr="00080656">
        <w:rPr>
          <w:rFonts w:asciiTheme="majorHAnsi" w:hAnsiTheme="majorHAnsi"/>
        </w:rPr>
        <w:t>SoC</w:t>
      </w:r>
      <w:proofErr w:type="spellEnd"/>
      <w:r w:rsidRPr="00080656">
        <w:rPr>
          <w:rFonts w:asciiTheme="majorHAnsi" w:hAnsiTheme="majorHAnsi"/>
        </w:rPr>
        <w:t xml:space="preserve"> Designers</w:t>
      </w:r>
    </w:p>
    <w:p w14:paraId="4DBD7347" w14:textId="77777777" w:rsidR="009757BA" w:rsidRPr="00BB2FA9" w:rsidRDefault="009757BA" w:rsidP="009757BA">
      <w:pPr>
        <w:pStyle w:val="HeadingPreface"/>
        <w:rPr>
          <w:rFonts w:asciiTheme="majorHAnsi" w:hAnsiTheme="majorHAnsi"/>
          <w:sz w:val="26"/>
        </w:rPr>
      </w:pPr>
      <w:bookmarkStart w:id="4" w:name="_Toc378951146"/>
      <w:bookmarkStart w:id="5" w:name="_Toc407201510"/>
      <w:bookmarkStart w:id="6" w:name="_Toc427326886"/>
      <w:bookmarkStart w:id="7" w:name="_Toc432086372"/>
      <w:r w:rsidRPr="00BB2FA9">
        <w:rPr>
          <w:rFonts w:asciiTheme="majorHAnsi" w:hAnsiTheme="majorHAnsi"/>
          <w:sz w:val="26"/>
        </w:rPr>
        <w:t>Prerequisite</w:t>
      </w:r>
      <w:bookmarkEnd w:id="4"/>
      <w:bookmarkEnd w:id="5"/>
      <w:bookmarkEnd w:id="6"/>
      <w:bookmarkEnd w:id="7"/>
    </w:p>
    <w:p w14:paraId="77FC594F" w14:textId="77777777" w:rsidR="009757BA" w:rsidRPr="00080656" w:rsidRDefault="009757BA" w:rsidP="009757BA">
      <w:pPr>
        <w:pStyle w:val="Body"/>
        <w:rPr>
          <w:rFonts w:asciiTheme="majorHAnsi" w:hAnsiTheme="majorHAnsi"/>
          <w:szCs w:val="22"/>
        </w:rPr>
      </w:pPr>
      <w:r w:rsidRPr="00080656">
        <w:rPr>
          <w:rFonts w:asciiTheme="majorHAnsi" w:hAnsiTheme="majorHAnsi"/>
          <w:szCs w:val="22"/>
        </w:rPr>
        <w:t>Before proceeding, you should generally understand:</w:t>
      </w:r>
    </w:p>
    <w:p w14:paraId="0C5A340C" w14:textId="77777777" w:rsidR="009757BA" w:rsidRPr="00080656" w:rsidRDefault="009757BA" w:rsidP="009757BA">
      <w:pPr>
        <w:pStyle w:val="Bullet1"/>
        <w:spacing w:after="0"/>
        <w:rPr>
          <w:rFonts w:asciiTheme="majorHAnsi" w:hAnsiTheme="majorHAnsi"/>
        </w:rPr>
      </w:pPr>
      <w:r w:rsidRPr="00080656">
        <w:rPr>
          <w:rFonts w:asciiTheme="majorHAnsi" w:hAnsiTheme="majorHAnsi"/>
        </w:rPr>
        <w:t>AMBA 4 interconnect standard</w:t>
      </w:r>
    </w:p>
    <w:p w14:paraId="7B8B5A77" w14:textId="77777777" w:rsidR="009757BA" w:rsidRPr="00BB2FA9" w:rsidRDefault="009757BA" w:rsidP="009757BA">
      <w:pPr>
        <w:pStyle w:val="HeadingPreface"/>
        <w:rPr>
          <w:rFonts w:asciiTheme="majorHAnsi" w:hAnsiTheme="majorHAnsi"/>
          <w:sz w:val="26"/>
        </w:rPr>
      </w:pPr>
      <w:bookmarkStart w:id="8" w:name="_Toc427326887"/>
      <w:bookmarkStart w:id="9" w:name="_Toc432086373"/>
      <w:r w:rsidRPr="00BB2FA9">
        <w:rPr>
          <w:rFonts w:asciiTheme="majorHAnsi" w:hAnsiTheme="majorHAnsi"/>
          <w:sz w:val="26"/>
        </w:rPr>
        <w:t>Related Documents</w:t>
      </w:r>
      <w:bookmarkEnd w:id="8"/>
      <w:bookmarkEnd w:id="9"/>
      <w:r w:rsidRPr="00BB2FA9">
        <w:rPr>
          <w:rFonts w:asciiTheme="majorHAnsi" w:hAnsiTheme="majorHAnsi"/>
          <w:sz w:val="26"/>
        </w:rPr>
        <w:t xml:space="preserve"> </w:t>
      </w:r>
    </w:p>
    <w:p w14:paraId="2C1A8A95" w14:textId="77777777" w:rsidR="009757BA" w:rsidRPr="00080656" w:rsidRDefault="009757BA" w:rsidP="009757BA">
      <w:pPr>
        <w:pStyle w:val="Body"/>
        <w:rPr>
          <w:rFonts w:asciiTheme="majorHAnsi" w:hAnsiTheme="majorHAnsi"/>
          <w:szCs w:val="22"/>
        </w:rPr>
      </w:pPr>
      <w:r w:rsidRPr="00080656">
        <w:rPr>
          <w:rFonts w:asciiTheme="majorHAnsi" w:hAnsiTheme="majorHAnsi"/>
          <w:szCs w:val="22"/>
        </w:rPr>
        <w:t>The following documents can be used as a reference to this document.</w:t>
      </w:r>
    </w:p>
    <w:p w14:paraId="114339A4" w14:textId="58B5F209" w:rsidR="009757BA" w:rsidRPr="00080656" w:rsidRDefault="009757BA" w:rsidP="009757BA">
      <w:pPr>
        <w:pStyle w:val="Bullet1"/>
        <w:spacing w:after="0"/>
        <w:rPr>
          <w:rFonts w:asciiTheme="majorHAnsi" w:hAnsiTheme="majorHAnsi"/>
        </w:rPr>
      </w:pPr>
      <w:r w:rsidRPr="00080656">
        <w:rPr>
          <w:rFonts w:asciiTheme="majorHAnsi" w:hAnsiTheme="majorHAnsi"/>
        </w:rPr>
        <w:t xml:space="preserve">NetSpeed </w:t>
      </w:r>
      <w:proofErr w:type="spellStart"/>
      <w:r w:rsidRPr="00080656">
        <w:rPr>
          <w:rFonts w:asciiTheme="majorHAnsi" w:hAnsiTheme="majorHAnsi"/>
        </w:rPr>
        <w:t>NocStudio</w:t>
      </w:r>
      <w:proofErr w:type="spellEnd"/>
      <w:r w:rsidRPr="00080656">
        <w:rPr>
          <w:rFonts w:asciiTheme="majorHAnsi" w:hAnsiTheme="majorHAnsi"/>
        </w:rPr>
        <w:t xml:space="preserve"> User Manual </w:t>
      </w:r>
    </w:p>
    <w:p w14:paraId="513AAC35" w14:textId="77777777" w:rsidR="009757BA" w:rsidRPr="00BB2FA9" w:rsidRDefault="009757BA" w:rsidP="009757BA">
      <w:pPr>
        <w:pStyle w:val="HeadingPreface"/>
        <w:rPr>
          <w:rFonts w:asciiTheme="majorHAnsi" w:hAnsiTheme="majorHAnsi"/>
          <w:sz w:val="26"/>
        </w:rPr>
      </w:pPr>
      <w:bookmarkStart w:id="10" w:name="_Toc427326888"/>
      <w:bookmarkStart w:id="11" w:name="_Toc432086374"/>
      <w:r w:rsidRPr="00BB2FA9">
        <w:rPr>
          <w:rFonts w:asciiTheme="majorHAnsi" w:hAnsiTheme="majorHAnsi"/>
          <w:sz w:val="26"/>
        </w:rPr>
        <w:t>Customer Support</w:t>
      </w:r>
      <w:bookmarkEnd w:id="10"/>
      <w:bookmarkEnd w:id="11"/>
    </w:p>
    <w:p w14:paraId="52ED3B8E" w14:textId="77777777" w:rsidR="009757BA" w:rsidRPr="00080656" w:rsidRDefault="009757BA" w:rsidP="009757BA">
      <w:pPr>
        <w:pStyle w:val="Body"/>
        <w:rPr>
          <w:rFonts w:asciiTheme="majorHAnsi" w:hAnsiTheme="majorHAnsi"/>
          <w:szCs w:val="22"/>
        </w:rPr>
      </w:pPr>
      <w:r w:rsidRPr="00080656">
        <w:rPr>
          <w:rFonts w:asciiTheme="majorHAnsi" w:hAnsiTheme="majorHAnsi"/>
          <w:szCs w:val="22"/>
        </w:rPr>
        <w:t xml:space="preserve">For technical support about this product, please contact </w:t>
      </w:r>
      <w:hyperlink r:id="rId8" w:history="1">
        <w:r w:rsidRPr="00080656">
          <w:rPr>
            <w:rStyle w:val="Hyperlink"/>
            <w:rFonts w:asciiTheme="majorHAnsi" w:hAnsiTheme="majorHAnsi"/>
            <w:szCs w:val="22"/>
          </w:rPr>
          <w:t>support@netspeedsystems.com</w:t>
        </w:r>
      </w:hyperlink>
    </w:p>
    <w:p w14:paraId="7212894E" w14:textId="77777777" w:rsidR="009757BA" w:rsidRPr="00080656" w:rsidRDefault="009757BA" w:rsidP="009757BA">
      <w:pPr>
        <w:pStyle w:val="Body"/>
        <w:rPr>
          <w:rStyle w:val="Hyperlink"/>
          <w:rFonts w:asciiTheme="majorHAnsi" w:hAnsiTheme="majorHAnsi"/>
          <w:szCs w:val="22"/>
        </w:rPr>
      </w:pPr>
      <w:r w:rsidRPr="00080656">
        <w:rPr>
          <w:rFonts w:asciiTheme="majorHAnsi" w:hAnsiTheme="majorHAnsi"/>
          <w:szCs w:val="22"/>
        </w:rPr>
        <w:t xml:space="preserve">For general information about NetSpeed products refer to: </w:t>
      </w:r>
      <w:hyperlink r:id="rId9" w:history="1">
        <w:r w:rsidRPr="00080656">
          <w:rPr>
            <w:rStyle w:val="Hyperlink"/>
            <w:rFonts w:asciiTheme="majorHAnsi" w:hAnsiTheme="majorHAnsi"/>
            <w:szCs w:val="22"/>
          </w:rPr>
          <w:t>www.netspeedsystems.com</w:t>
        </w:r>
      </w:hyperlink>
    </w:p>
    <w:p w14:paraId="64C36FBE" w14:textId="6A1FCAAC" w:rsidR="005D7614" w:rsidRPr="0042361E" w:rsidRDefault="005D7614" w:rsidP="0011273D">
      <w:pPr>
        <w:pStyle w:val="Body"/>
        <w:rPr>
          <w:rStyle w:val="Hyperlink"/>
          <w:rFonts w:asciiTheme="majorHAnsi" w:hAnsiTheme="majorHAnsi"/>
        </w:rPr>
      </w:pPr>
    </w:p>
    <w:p w14:paraId="62AD86DB" w14:textId="77777777" w:rsidR="005D7614" w:rsidRPr="0042361E" w:rsidRDefault="005D7614">
      <w:pPr>
        <w:rPr>
          <w:rStyle w:val="Hyperlink"/>
          <w:rFonts w:asciiTheme="majorHAnsi" w:hAnsiTheme="majorHAnsi"/>
          <w:szCs w:val="24"/>
        </w:rPr>
      </w:pPr>
      <w:r w:rsidRPr="0042361E">
        <w:rPr>
          <w:rStyle w:val="Hyperlink"/>
          <w:rFonts w:asciiTheme="majorHAnsi" w:hAnsiTheme="majorHAnsi"/>
        </w:rPr>
        <w:br w:type="page"/>
      </w:r>
    </w:p>
    <w:p w14:paraId="38A2AE1B" w14:textId="77777777" w:rsidR="0011273D" w:rsidRPr="0042361E" w:rsidRDefault="0011273D" w:rsidP="0011273D">
      <w:pPr>
        <w:pStyle w:val="Contents"/>
      </w:pPr>
      <w:r w:rsidRPr="0042361E">
        <w:lastRenderedPageBreak/>
        <w:t>Contents</w:t>
      </w:r>
    </w:p>
    <w:p w14:paraId="325FA662" w14:textId="77777777" w:rsidR="0052334A" w:rsidRDefault="0011273D">
      <w:pPr>
        <w:pStyle w:val="TOC1"/>
        <w:rPr>
          <w:rFonts w:asciiTheme="minorHAnsi" w:hAnsiTheme="minorHAnsi"/>
          <w:b w:val="0"/>
          <w:color w:val="auto"/>
          <w:szCs w:val="22"/>
        </w:rPr>
      </w:pPr>
      <w:r w:rsidRPr="0042361E">
        <w:rPr>
          <w:rFonts w:asciiTheme="majorHAnsi" w:hAnsiTheme="majorHAnsi"/>
          <w:bCs/>
        </w:rPr>
        <w:fldChar w:fldCharType="begin"/>
      </w:r>
      <w:r w:rsidRPr="0042361E">
        <w:rPr>
          <w:rFonts w:asciiTheme="majorHAnsi" w:hAnsiTheme="majorHAnsi"/>
        </w:rPr>
        <w:instrText xml:space="preserve"> TOC \o "1-3" \h \z \t "Appendix,1" </w:instrText>
      </w:r>
      <w:r w:rsidRPr="0042361E">
        <w:rPr>
          <w:rFonts w:asciiTheme="majorHAnsi" w:hAnsiTheme="majorHAnsi"/>
          <w:bCs/>
        </w:rPr>
        <w:fldChar w:fldCharType="separate"/>
      </w:r>
      <w:hyperlink w:anchor="_Toc432086370" w:history="1">
        <w:r w:rsidR="0052334A" w:rsidRPr="005A3645">
          <w:rPr>
            <w:rStyle w:val="Hyperlink"/>
            <w:rFonts w:asciiTheme="majorHAnsi" w:hAnsiTheme="majorHAnsi"/>
          </w:rPr>
          <w:t>About This Document</w:t>
        </w:r>
        <w:r w:rsidR="0052334A">
          <w:rPr>
            <w:webHidden/>
          </w:rPr>
          <w:tab/>
        </w:r>
        <w:r w:rsidR="0052334A">
          <w:rPr>
            <w:webHidden/>
          </w:rPr>
          <w:fldChar w:fldCharType="begin"/>
        </w:r>
        <w:r w:rsidR="0052334A">
          <w:rPr>
            <w:webHidden/>
          </w:rPr>
          <w:instrText xml:space="preserve"> PAGEREF _Toc432086370 \h </w:instrText>
        </w:r>
        <w:r w:rsidR="0052334A">
          <w:rPr>
            <w:webHidden/>
          </w:rPr>
        </w:r>
        <w:r w:rsidR="0052334A">
          <w:rPr>
            <w:webHidden/>
          </w:rPr>
          <w:fldChar w:fldCharType="separate"/>
        </w:r>
        <w:r w:rsidR="00A236C3">
          <w:rPr>
            <w:webHidden/>
          </w:rPr>
          <w:t>2</w:t>
        </w:r>
        <w:r w:rsidR="0052334A">
          <w:rPr>
            <w:webHidden/>
          </w:rPr>
          <w:fldChar w:fldCharType="end"/>
        </w:r>
      </w:hyperlink>
    </w:p>
    <w:p w14:paraId="1A7EC682" w14:textId="77777777" w:rsidR="0052334A" w:rsidRDefault="000735BA">
      <w:pPr>
        <w:pStyle w:val="TOC1"/>
        <w:rPr>
          <w:rFonts w:asciiTheme="minorHAnsi" w:hAnsiTheme="minorHAnsi"/>
          <w:b w:val="0"/>
          <w:color w:val="auto"/>
          <w:szCs w:val="22"/>
        </w:rPr>
      </w:pPr>
      <w:hyperlink w:anchor="_Toc432086371" w:history="1">
        <w:r w:rsidR="0052334A" w:rsidRPr="005A3645">
          <w:rPr>
            <w:rStyle w:val="Hyperlink"/>
            <w:rFonts w:asciiTheme="majorHAnsi" w:hAnsiTheme="majorHAnsi"/>
          </w:rPr>
          <w:t>Audience</w:t>
        </w:r>
        <w:r w:rsidR="0052334A">
          <w:rPr>
            <w:webHidden/>
          </w:rPr>
          <w:tab/>
        </w:r>
        <w:r w:rsidR="0052334A">
          <w:rPr>
            <w:webHidden/>
          </w:rPr>
          <w:fldChar w:fldCharType="begin"/>
        </w:r>
        <w:r w:rsidR="0052334A">
          <w:rPr>
            <w:webHidden/>
          </w:rPr>
          <w:instrText xml:space="preserve"> PAGEREF _Toc432086371 \h </w:instrText>
        </w:r>
        <w:r w:rsidR="0052334A">
          <w:rPr>
            <w:webHidden/>
          </w:rPr>
        </w:r>
        <w:r w:rsidR="0052334A">
          <w:rPr>
            <w:webHidden/>
          </w:rPr>
          <w:fldChar w:fldCharType="separate"/>
        </w:r>
        <w:r w:rsidR="00A236C3">
          <w:rPr>
            <w:webHidden/>
          </w:rPr>
          <w:t>2</w:t>
        </w:r>
        <w:r w:rsidR="0052334A">
          <w:rPr>
            <w:webHidden/>
          </w:rPr>
          <w:fldChar w:fldCharType="end"/>
        </w:r>
      </w:hyperlink>
    </w:p>
    <w:p w14:paraId="0C9238F4" w14:textId="77777777" w:rsidR="0052334A" w:rsidRDefault="000735BA">
      <w:pPr>
        <w:pStyle w:val="TOC1"/>
        <w:rPr>
          <w:rFonts w:asciiTheme="minorHAnsi" w:hAnsiTheme="minorHAnsi"/>
          <w:b w:val="0"/>
          <w:color w:val="auto"/>
          <w:szCs w:val="22"/>
        </w:rPr>
      </w:pPr>
      <w:hyperlink w:anchor="_Toc432086372" w:history="1">
        <w:r w:rsidR="0052334A" w:rsidRPr="005A3645">
          <w:rPr>
            <w:rStyle w:val="Hyperlink"/>
            <w:rFonts w:asciiTheme="majorHAnsi" w:hAnsiTheme="majorHAnsi"/>
          </w:rPr>
          <w:t>Prerequisite</w:t>
        </w:r>
        <w:r w:rsidR="0052334A">
          <w:rPr>
            <w:webHidden/>
          </w:rPr>
          <w:tab/>
        </w:r>
        <w:r w:rsidR="0052334A">
          <w:rPr>
            <w:webHidden/>
          </w:rPr>
          <w:fldChar w:fldCharType="begin"/>
        </w:r>
        <w:r w:rsidR="0052334A">
          <w:rPr>
            <w:webHidden/>
          </w:rPr>
          <w:instrText xml:space="preserve"> PAGEREF _Toc432086372 \h </w:instrText>
        </w:r>
        <w:r w:rsidR="0052334A">
          <w:rPr>
            <w:webHidden/>
          </w:rPr>
        </w:r>
        <w:r w:rsidR="0052334A">
          <w:rPr>
            <w:webHidden/>
          </w:rPr>
          <w:fldChar w:fldCharType="separate"/>
        </w:r>
        <w:r w:rsidR="00A236C3">
          <w:rPr>
            <w:webHidden/>
          </w:rPr>
          <w:t>2</w:t>
        </w:r>
        <w:r w:rsidR="0052334A">
          <w:rPr>
            <w:webHidden/>
          </w:rPr>
          <w:fldChar w:fldCharType="end"/>
        </w:r>
      </w:hyperlink>
    </w:p>
    <w:p w14:paraId="609FA64E" w14:textId="77777777" w:rsidR="0052334A" w:rsidRDefault="000735BA">
      <w:pPr>
        <w:pStyle w:val="TOC1"/>
        <w:rPr>
          <w:rFonts w:asciiTheme="minorHAnsi" w:hAnsiTheme="minorHAnsi"/>
          <w:b w:val="0"/>
          <w:color w:val="auto"/>
          <w:szCs w:val="22"/>
        </w:rPr>
      </w:pPr>
      <w:hyperlink w:anchor="_Toc432086373" w:history="1">
        <w:r w:rsidR="0052334A" w:rsidRPr="005A3645">
          <w:rPr>
            <w:rStyle w:val="Hyperlink"/>
            <w:rFonts w:asciiTheme="majorHAnsi" w:hAnsiTheme="majorHAnsi"/>
          </w:rPr>
          <w:t>Related Documents</w:t>
        </w:r>
        <w:r w:rsidR="0052334A">
          <w:rPr>
            <w:webHidden/>
          </w:rPr>
          <w:tab/>
        </w:r>
        <w:r w:rsidR="0052334A">
          <w:rPr>
            <w:webHidden/>
          </w:rPr>
          <w:fldChar w:fldCharType="begin"/>
        </w:r>
        <w:r w:rsidR="0052334A">
          <w:rPr>
            <w:webHidden/>
          </w:rPr>
          <w:instrText xml:space="preserve"> PAGEREF _Toc432086373 \h </w:instrText>
        </w:r>
        <w:r w:rsidR="0052334A">
          <w:rPr>
            <w:webHidden/>
          </w:rPr>
        </w:r>
        <w:r w:rsidR="0052334A">
          <w:rPr>
            <w:webHidden/>
          </w:rPr>
          <w:fldChar w:fldCharType="separate"/>
        </w:r>
        <w:r w:rsidR="00A236C3">
          <w:rPr>
            <w:webHidden/>
          </w:rPr>
          <w:t>2</w:t>
        </w:r>
        <w:r w:rsidR="0052334A">
          <w:rPr>
            <w:webHidden/>
          </w:rPr>
          <w:fldChar w:fldCharType="end"/>
        </w:r>
      </w:hyperlink>
    </w:p>
    <w:p w14:paraId="67BBEAFB" w14:textId="77777777" w:rsidR="0052334A" w:rsidRDefault="000735BA">
      <w:pPr>
        <w:pStyle w:val="TOC1"/>
        <w:rPr>
          <w:rFonts w:asciiTheme="minorHAnsi" w:hAnsiTheme="minorHAnsi"/>
          <w:b w:val="0"/>
          <w:color w:val="auto"/>
          <w:szCs w:val="22"/>
        </w:rPr>
      </w:pPr>
      <w:hyperlink w:anchor="_Toc432086374" w:history="1">
        <w:r w:rsidR="0052334A" w:rsidRPr="005A3645">
          <w:rPr>
            <w:rStyle w:val="Hyperlink"/>
            <w:rFonts w:asciiTheme="majorHAnsi" w:hAnsiTheme="majorHAnsi"/>
          </w:rPr>
          <w:t>Customer Support</w:t>
        </w:r>
        <w:r w:rsidR="0052334A">
          <w:rPr>
            <w:webHidden/>
          </w:rPr>
          <w:tab/>
        </w:r>
        <w:r w:rsidR="0052334A">
          <w:rPr>
            <w:webHidden/>
          </w:rPr>
          <w:fldChar w:fldCharType="begin"/>
        </w:r>
        <w:r w:rsidR="0052334A">
          <w:rPr>
            <w:webHidden/>
          </w:rPr>
          <w:instrText xml:space="preserve"> PAGEREF _Toc432086374 \h </w:instrText>
        </w:r>
        <w:r w:rsidR="0052334A">
          <w:rPr>
            <w:webHidden/>
          </w:rPr>
        </w:r>
        <w:r w:rsidR="0052334A">
          <w:rPr>
            <w:webHidden/>
          </w:rPr>
          <w:fldChar w:fldCharType="separate"/>
        </w:r>
        <w:r w:rsidR="00A236C3">
          <w:rPr>
            <w:webHidden/>
          </w:rPr>
          <w:t>2</w:t>
        </w:r>
        <w:r w:rsidR="0052334A">
          <w:rPr>
            <w:webHidden/>
          </w:rPr>
          <w:fldChar w:fldCharType="end"/>
        </w:r>
      </w:hyperlink>
    </w:p>
    <w:p w14:paraId="2F32878F" w14:textId="77777777" w:rsidR="0052334A" w:rsidRDefault="000735BA">
      <w:pPr>
        <w:pStyle w:val="TOC1"/>
        <w:rPr>
          <w:rFonts w:asciiTheme="minorHAnsi" w:hAnsiTheme="minorHAnsi"/>
          <w:b w:val="0"/>
          <w:color w:val="auto"/>
          <w:szCs w:val="22"/>
        </w:rPr>
      </w:pPr>
      <w:hyperlink w:anchor="_Toc432086375" w:history="1">
        <w:r w:rsidR="0052334A" w:rsidRPr="005A3645">
          <w:rPr>
            <w:rStyle w:val="Hyperlink"/>
          </w:rPr>
          <w:t>1</w:t>
        </w:r>
        <w:r w:rsidR="0052334A">
          <w:rPr>
            <w:rFonts w:asciiTheme="minorHAnsi" w:hAnsiTheme="minorHAnsi"/>
            <w:b w:val="0"/>
            <w:color w:val="auto"/>
            <w:szCs w:val="22"/>
          </w:rPr>
          <w:tab/>
        </w:r>
        <w:r w:rsidR="0052334A" w:rsidRPr="005A3645">
          <w:rPr>
            <w:rStyle w:val="Hyperlink"/>
          </w:rPr>
          <w:t>AMBA protocol Support in NetSpeed IP</w:t>
        </w:r>
        <w:r w:rsidR="0052334A">
          <w:rPr>
            <w:webHidden/>
          </w:rPr>
          <w:tab/>
        </w:r>
        <w:r w:rsidR="0052334A">
          <w:rPr>
            <w:webHidden/>
          </w:rPr>
          <w:fldChar w:fldCharType="begin"/>
        </w:r>
        <w:r w:rsidR="0052334A">
          <w:rPr>
            <w:webHidden/>
          </w:rPr>
          <w:instrText xml:space="preserve"> PAGEREF _Toc432086375 \h </w:instrText>
        </w:r>
        <w:r w:rsidR="0052334A">
          <w:rPr>
            <w:webHidden/>
          </w:rPr>
        </w:r>
        <w:r w:rsidR="0052334A">
          <w:rPr>
            <w:webHidden/>
          </w:rPr>
          <w:fldChar w:fldCharType="separate"/>
        </w:r>
        <w:r w:rsidR="00A236C3">
          <w:rPr>
            <w:webHidden/>
          </w:rPr>
          <w:t>4</w:t>
        </w:r>
        <w:r w:rsidR="0052334A">
          <w:rPr>
            <w:webHidden/>
          </w:rPr>
          <w:fldChar w:fldCharType="end"/>
        </w:r>
      </w:hyperlink>
    </w:p>
    <w:p w14:paraId="408753C3" w14:textId="77777777" w:rsidR="0052334A" w:rsidRDefault="000735BA">
      <w:pPr>
        <w:pStyle w:val="TOC2"/>
        <w:tabs>
          <w:tab w:val="left" w:pos="800"/>
        </w:tabs>
        <w:rPr>
          <w:noProof/>
          <w:szCs w:val="22"/>
        </w:rPr>
      </w:pPr>
      <w:hyperlink w:anchor="_Toc432086376" w:history="1">
        <w:r w:rsidR="0052334A" w:rsidRPr="005A3645">
          <w:rPr>
            <w:rStyle w:val="Hyperlink"/>
            <w:noProof/>
          </w:rPr>
          <w:t>1.1</w:t>
        </w:r>
        <w:r w:rsidR="0052334A">
          <w:rPr>
            <w:noProof/>
            <w:szCs w:val="22"/>
          </w:rPr>
          <w:tab/>
        </w:r>
        <w:r w:rsidR="0052334A" w:rsidRPr="005A3645">
          <w:rPr>
            <w:rStyle w:val="Hyperlink"/>
            <w:noProof/>
          </w:rPr>
          <w:t>ACE / AXI4 Feature Adoption</w:t>
        </w:r>
        <w:r w:rsidR="0052334A">
          <w:rPr>
            <w:noProof/>
            <w:webHidden/>
          </w:rPr>
          <w:tab/>
        </w:r>
        <w:r w:rsidR="0052334A">
          <w:rPr>
            <w:noProof/>
            <w:webHidden/>
          </w:rPr>
          <w:fldChar w:fldCharType="begin"/>
        </w:r>
        <w:r w:rsidR="0052334A">
          <w:rPr>
            <w:noProof/>
            <w:webHidden/>
          </w:rPr>
          <w:instrText xml:space="preserve"> PAGEREF _Toc432086376 \h </w:instrText>
        </w:r>
        <w:r w:rsidR="0052334A">
          <w:rPr>
            <w:noProof/>
            <w:webHidden/>
          </w:rPr>
        </w:r>
        <w:r w:rsidR="0052334A">
          <w:rPr>
            <w:noProof/>
            <w:webHidden/>
          </w:rPr>
          <w:fldChar w:fldCharType="separate"/>
        </w:r>
        <w:r w:rsidR="00A236C3">
          <w:rPr>
            <w:noProof/>
            <w:webHidden/>
          </w:rPr>
          <w:t>4</w:t>
        </w:r>
        <w:r w:rsidR="0052334A">
          <w:rPr>
            <w:noProof/>
            <w:webHidden/>
          </w:rPr>
          <w:fldChar w:fldCharType="end"/>
        </w:r>
      </w:hyperlink>
    </w:p>
    <w:p w14:paraId="22A53F60" w14:textId="77777777" w:rsidR="0052334A" w:rsidRDefault="000735BA">
      <w:pPr>
        <w:pStyle w:val="TOC2"/>
        <w:tabs>
          <w:tab w:val="left" w:pos="800"/>
        </w:tabs>
        <w:rPr>
          <w:noProof/>
          <w:szCs w:val="22"/>
        </w:rPr>
      </w:pPr>
      <w:hyperlink w:anchor="_Toc432086377" w:history="1">
        <w:r w:rsidR="0052334A" w:rsidRPr="005A3645">
          <w:rPr>
            <w:rStyle w:val="Hyperlink"/>
            <w:noProof/>
          </w:rPr>
          <w:t>1.2</w:t>
        </w:r>
        <w:r w:rsidR="0052334A">
          <w:rPr>
            <w:noProof/>
            <w:szCs w:val="22"/>
          </w:rPr>
          <w:tab/>
        </w:r>
        <w:r w:rsidR="0052334A" w:rsidRPr="005A3645">
          <w:rPr>
            <w:rStyle w:val="Hyperlink"/>
            <w:noProof/>
          </w:rPr>
          <w:t>AMBA Signal Adoption</w:t>
        </w:r>
        <w:r w:rsidR="0052334A">
          <w:rPr>
            <w:noProof/>
            <w:webHidden/>
          </w:rPr>
          <w:tab/>
        </w:r>
        <w:r w:rsidR="0052334A">
          <w:rPr>
            <w:noProof/>
            <w:webHidden/>
          </w:rPr>
          <w:fldChar w:fldCharType="begin"/>
        </w:r>
        <w:r w:rsidR="0052334A">
          <w:rPr>
            <w:noProof/>
            <w:webHidden/>
          </w:rPr>
          <w:instrText xml:space="preserve"> PAGEREF _Toc432086377 \h </w:instrText>
        </w:r>
        <w:r w:rsidR="0052334A">
          <w:rPr>
            <w:noProof/>
            <w:webHidden/>
          </w:rPr>
        </w:r>
        <w:r w:rsidR="0052334A">
          <w:rPr>
            <w:noProof/>
            <w:webHidden/>
          </w:rPr>
          <w:fldChar w:fldCharType="separate"/>
        </w:r>
        <w:r w:rsidR="00A236C3">
          <w:rPr>
            <w:noProof/>
            <w:webHidden/>
          </w:rPr>
          <w:t>6</w:t>
        </w:r>
        <w:r w:rsidR="0052334A">
          <w:rPr>
            <w:noProof/>
            <w:webHidden/>
          </w:rPr>
          <w:fldChar w:fldCharType="end"/>
        </w:r>
      </w:hyperlink>
    </w:p>
    <w:p w14:paraId="387D100E" w14:textId="77777777" w:rsidR="0052334A" w:rsidRDefault="000735BA">
      <w:pPr>
        <w:pStyle w:val="TOC3"/>
        <w:rPr>
          <w:iCs w:val="0"/>
          <w:noProof/>
          <w:szCs w:val="22"/>
        </w:rPr>
      </w:pPr>
      <w:hyperlink w:anchor="_Toc432086378" w:history="1">
        <w:r w:rsidR="0052334A" w:rsidRPr="005A3645">
          <w:rPr>
            <w:rStyle w:val="Hyperlink"/>
            <w:noProof/>
          </w:rPr>
          <w:t>1.2.1</w:t>
        </w:r>
        <w:r w:rsidR="0052334A">
          <w:rPr>
            <w:iCs w:val="0"/>
            <w:noProof/>
            <w:szCs w:val="22"/>
          </w:rPr>
          <w:tab/>
        </w:r>
        <w:r w:rsidR="0052334A" w:rsidRPr="005A3645">
          <w:rPr>
            <w:rStyle w:val="Hyperlink"/>
            <w:noProof/>
          </w:rPr>
          <w:t>Global AXI Signals</w:t>
        </w:r>
        <w:r w:rsidR="0052334A">
          <w:rPr>
            <w:noProof/>
            <w:webHidden/>
          </w:rPr>
          <w:tab/>
        </w:r>
        <w:r w:rsidR="0052334A">
          <w:rPr>
            <w:noProof/>
            <w:webHidden/>
          </w:rPr>
          <w:fldChar w:fldCharType="begin"/>
        </w:r>
        <w:r w:rsidR="0052334A">
          <w:rPr>
            <w:noProof/>
            <w:webHidden/>
          </w:rPr>
          <w:instrText xml:space="preserve"> PAGEREF _Toc432086378 \h </w:instrText>
        </w:r>
        <w:r w:rsidR="0052334A">
          <w:rPr>
            <w:noProof/>
            <w:webHidden/>
          </w:rPr>
        </w:r>
        <w:r w:rsidR="0052334A">
          <w:rPr>
            <w:noProof/>
            <w:webHidden/>
          </w:rPr>
          <w:fldChar w:fldCharType="separate"/>
        </w:r>
        <w:r w:rsidR="00A236C3">
          <w:rPr>
            <w:noProof/>
            <w:webHidden/>
          </w:rPr>
          <w:t>6</w:t>
        </w:r>
        <w:r w:rsidR="0052334A">
          <w:rPr>
            <w:noProof/>
            <w:webHidden/>
          </w:rPr>
          <w:fldChar w:fldCharType="end"/>
        </w:r>
      </w:hyperlink>
    </w:p>
    <w:p w14:paraId="30DDBC2F" w14:textId="77777777" w:rsidR="0052334A" w:rsidRDefault="000735BA">
      <w:pPr>
        <w:pStyle w:val="TOC3"/>
        <w:rPr>
          <w:iCs w:val="0"/>
          <w:noProof/>
          <w:szCs w:val="22"/>
        </w:rPr>
      </w:pPr>
      <w:hyperlink w:anchor="_Toc432086379" w:history="1">
        <w:r w:rsidR="0052334A" w:rsidRPr="005A3645">
          <w:rPr>
            <w:rStyle w:val="Hyperlink"/>
            <w:noProof/>
          </w:rPr>
          <w:t>1.2.2</w:t>
        </w:r>
        <w:r w:rsidR="0052334A">
          <w:rPr>
            <w:iCs w:val="0"/>
            <w:noProof/>
            <w:szCs w:val="22"/>
          </w:rPr>
          <w:tab/>
        </w:r>
        <w:r w:rsidR="0052334A" w:rsidRPr="005A3645">
          <w:rPr>
            <w:rStyle w:val="Hyperlink"/>
            <w:noProof/>
          </w:rPr>
          <w:t>Write Address Channel Signals</w:t>
        </w:r>
        <w:r w:rsidR="0052334A">
          <w:rPr>
            <w:noProof/>
            <w:webHidden/>
          </w:rPr>
          <w:tab/>
        </w:r>
        <w:r w:rsidR="0052334A">
          <w:rPr>
            <w:noProof/>
            <w:webHidden/>
          </w:rPr>
          <w:fldChar w:fldCharType="begin"/>
        </w:r>
        <w:r w:rsidR="0052334A">
          <w:rPr>
            <w:noProof/>
            <w:webHidden/>
          </w:rPr>
          <w:instrText xml:space="preserve"> PAGEREF _Toc432086379 \h </w:instrText>
        </w:r>
        <w:r w:rsidR="0052334A">
          <w:rPr>
            <w:noProof/>
            <w:webHidden/>
          </w:rPr>
        </w:r>
        <w:r w:rsidR="0052334A">
          <w:rPr>
            <w:noProof/>
            <w:webHidden/>
          </w:rPr>
          <w:fldChar w:fldCharType="separate"/>
        </w:r>
        <w:r w:rsidR="00A236C3">
          <w:rPr>
            <w:noProof/>
            <w:webHidden/>
          </w:rPr>
          <w:t>6</w:t>
        </w:r>
        <w:r w:rsidR="0052334A">
          <w:rPr>
            <w:noProof/>
            <w:webHidden/>
          </w:rPr>
          <w:fldChar w:fldCharType="end"/>
        </w:r>
      </w:hyperlink>
    </w:p>
    <w:p w14:paraId="45891B69" w14:textId="77777777" w:rsidR="0052334A" w:rsidRDefault="000735BA">
      <w:pPr>
        <w:pStyle w:val="TOC3"/>
        <w:rPr>
          <w:iCs w:val="0"/>
          <w:noProof/>
          <w:szCs w:val="22"/>
        </w:rPr>
      </w:pPr>
      <w:hyperlink w:anchor="_Toc432086380" w:history="1">
        <w:r w:rsidR="0052334A" w:rsidRPr="005A3645">
          <w:rPr>
            <w:rStyle w:val="Hyperlink"/>
            <w:noProof/>
          </w:rPr>
          <w:t>1.2.3</w:t>
        </w:r>
        <w:r w:rsidR="0052334A">
          <w:rPr>
            <w:iCs w:val="0"/>
            <w:noProof/>
            <w:szCs w:val="22"/>
          </w:rPr>
          <w:tab/>
        </w:r>
        <w:r w:rsidR="0052334A" w:rsidRPr="005A3645">
          <w:rPr>
            <w:rStyle w:val="Hyperlink"/>
            <w:noProof/>
          </w:rPr>
          <w:t>Write Data Channel Signals</w:t>
        </w:r>
        <w:r w:rsidR="0052334A">
          <w:rPr>
            <w:noProof/>
            <w:webHidden/>
          </w:rPr>
          <w:tab/>
        </w:r>
        <w:r w:rsidR="0052334A">
          <w:rPr>
            <w:noProof/>
            <w:webHidden/>
          </w:rPr>
          <w:fldChar w:fldCharType="begin"/>
        </w:r>
        <w:r w:rsidR="0052334A">
          <w:rPr>
            <w:noProof/>
            <w:webHidden/>
          </w:rPr>
          <w:instrText xml:space="preserve"> PAGEREF _Toc432086380 \h </w:instrText>
        </w:r>
        <w:r w:rsidR="0052334A">
          <w:rPr>
            <w:noProof/>
            <w:webHidden/>
          </w:rPr>
        </w:r>
        <w:r w:rsidR="0052334A">
          <w:rPr>
            <w:noProof/>
            <w:webHidden/>
          </w:rPr>
          <w:fldChar w:fldCharType="separate"/>
        </w:r>
        <w:r w:rsidR="00A236C3">
          <w:rPr>
            <w:noProof/>
            <w:webHidden/>
          </w:rPr>
          <w:t>7</w:t>
        </w:r>
        <w:r w:rsidR="0052334A">
          <w:rPr>
            <w:noProof/>
            <w:webHidden/>
          </w:rPr>
          <w:fldChar w:fldCharType="end"/>
        </w:r>
      </w:hyperlink>
    </w:p>
    <w:p w14:paraId="37ED57CC" w14:textId="77777777" w:rsidR="0052334A" w:rsidRDefault="000735BA">
      <w:pPr>
        <w:pStyle w:val="TOC3"/>
        <w:rPr>
          <w:iCs w:val="0"/>
          <w:noProof/>
          <w:szCs w:val="22"/>
        </w:rPr>
      </w:pPr>
      <w:hyperlink w:anchor="_Toc432086381" w:history="1">
        <w:r w:rsidR="0052334A" w:rsidRPr="005A3645">
          <w:rPr>
            <w:rStyle w:val="Hyperlink"/>
            <w:noProof/>
          </w:rPr>
          <w:t>1.2.4</w:t>
        </w:r>
        <w:r w:rsidR="0052334A">
          <w:rPr>
            <w:iCs w:val="0"/>
            <w:noProof/>
            <w:szCs w:val="22"/>
          </w:rPr>
          <w:tab/>
        </w:r>
        <w:r w:rsidR="0052334A" w:rsidRPr="005A3645">
          <w:rPr>
            <w:rStyle w:val="Hyperlink"/>
            <w:noProof/>
          </w:rPr>
          <w:t>Write Response Channel Signals</w:t>
        </w:r>
        <w:r w:rsidR="0052334A">
          <w:rPr>
            <w:noProof/>
            <w:webHidden/>
          </w:rPr>
          <w:tab/>
        </w:r>
        <w:r w:rsidR="0052334A">
          <w:rPr>
            <w:noProof/>
            <w:webHidden/>
          </w:rPr>
          <w:fldChar w:fldCharType="begin"/>
        </w:r>
        <w:r w:rsidR="0052334A">
          <w:rPr>
            <w:noProof/>
            <w:webHidden/>
          </w:rPr>
          <w:instrText xml:space="preserve"> PAGEREF _Toc432086381 \h </w:instrText>
        </w:r>
        <w:r w:rsidR="0052334A">
          <w:rPr>
            <w:noProof/>
            <w:webHidden/>
          </w:rPr>
        </w:r>
        <w:r w:rsidR="0052334A">
          <w:rPr>
            <w:noProof/>
            <w:webHidden/>
          </w:rPr>
          <w:fldChar w:fldCharType="separate"/>
        </w:r>
        <w:r w:rsidR="00A236C3">
          <w:rPr>
            <w:noProof/>
            <w:webHidden/>
          </w:rPr>
          <w:t>7</w:t>
        </w:r>
        <w:r w:rsidR="0052334A">
          <w:rPr>
            <w:noProof/>
            <w:webHidden/>
          </w:rPr>
          <w:fldChar w:fldCharType="end"/>
        </w:r>
      </w:hyperlink>
    </w:p>
    <w:p w14:paraId="274DFFFB" w14:textId="77777777" w:rsidR="0052334A" w:rsidRDefault="000735BA">
      <w:pPr>
        <w:pStyle w:val="TOC3"/>
        <w:rPr>
          <w:iCs w:val="0"/>
          <w:noProof/>
          <w:szCs w:val="22"/>
        </w:rPr>
      </w:pPr>
      <w:hyperlink w:anchor="_Toc432086382" w:history="1">
        <w:r w:rsidR="0052334A" w:rsidRPr="005A3645">
          <w:rPr>
            <w:rStyle w:val="Hyperlink"/>
            <w:noProof/>
          </w:rPr>
          <w:t>1.2.5</w:t>
        </w:r>
        <w:r w:rsidR="0052334A">
          <w:rPr>
            <w:iCs w:val="0"/>
            <w:noProof/>
            <w:szCs w:val="22"/>
          </w:rPr>
          <w:tab/>
        </w:r>
        <w:r w:rsidR="0052334A" w:rsidRPr="005A3645">
          <w:rPr>
            <w:rStyle w:val="Hyperlink"/>
            <w:noProof/>
          </w:rPr>
          <w:t>Read Address Channel Signals</w:t>
        </w:r>
        <w:r w:rsidR="0052334A">
          <w:rPr>
            <w:noProof/>
            <w:webHidden/>
          </w:rPr>
          <w:tab/>
        </w:r>
        <w:r w:rsidR="0052334A">
          <w:rPr>
            <w:noProof/>
            <w:webHidden/>
          </w:rPr>
          <w:fldChar w:fldCharType="begin"/>
        </w:r>
        <w:r w:rsidR="0052334A">
          <w:rPr>
            <w:noProof/>
            <w:webHidden/>
          </w:rPr>
          <w:instrText xml:space="preserve"> PAGEREF _Toc432086382 \h </w:instrText>
        </w:r>
        <w:r w:rsidR="0052334A">
          <w:rPr>
            <w:noProof/>
            <w:webHidden/>
          </w:rPr>
        </w:r>
        <w:r w:rsidR="0052334A">
          <w:rPr>
            <w:noProof/>
            <w:webHidden/>
          </w:rPr>
          <w:fldChar w:fldCharType="separate"/>
        </w:r>
        <w:r w:rsidR="00A236C3">
          <w:rPr>
            <w:noProof/>
            <w:webHidden/>
          </w:rPr>
          <w:t>8</w:t>
        </w:r>
        <w:r w:rsidR="0052334A">
          <w:rPr>
            <w:noProof/>
            <w:webHidden/>
          </w:rPr>
          <w:fldChar w:fldCharType="end"/>
        </w:r>
      </w:hyperlink>
    </w:p>
    <w:p w14:paraId="766215F9" w14:textId="77777777" w:rsidR="0052334A" w:rsidRDefault="000735BA">
      <w:pPr>
        <w:pStyle w:val="TOC3"/>
        <w:rPr>
          <w:iCs w:val="0"/>
          <w:noProof/>
          <w:szCs w:val="22"/>
        </w:rPr>
      </w:pPr>
      <w:hyperlink w:anchor="_Toc432086383" w:history="1">
        <w:r w:rsidR="0052334A" w:rsidRPr="005A3645">
          <w:rPr>
            <w:rStyle w:val="Hyperlink"/>
            <w:noProof/>
          </w:rPr>
          <w:t>1.2.6</w:t>
        </w:r>
        <w:r w:rsidR="0052334A">
          <w:rPr>
            <w:iCs w:val="0"/>
            <w:noProof/>
            <w:szCs w:val="22"/>
          </w:rPr>
          <w:tab/>
        </w:r>
        <w:r w:rsidR="0052334A" w:rsidRPr="005A3645">
          <w:rPr>
            <w:rStyle w:val="Hyperlink"/>
            <w:noProof/>
          </w:rPr>
          <w:t>Read Data Channel Signals</w:t>
        </w:r>
        <w:r w:rsidR="0052334A">
          <w:rPr>
            <w:noProof/>
            <w:webHidden/>
          </w:rPr>
          <w:tab/>
        </w:r>
        <w:r w:rsidR="0052334A">
          <w:rPr>
            <w:noProof/>
            <w:webHidden/>
          </w:rPr>
          <w:fldChar w:fldCharType="begin"/>
        </w:r>
        <w:r w:rsidR="0052334A">
          <w:rPr>
            <w:noProof/>
            <w:webHidden/>
          </w:rPr>
          <w:instrText xml:space="preserve"> PAGEREF _Toc432086383 \h </w:instrText>
        </w:r>
        <w:r w:rsidR="0052334A">
          <w:rPr>
            <w:noProof/>
            <w:webHidden/>
          </w:rPr>
        </w:r>
        <w:r w:rsidR="0052334A">
          <w:rPr>
            <w:noProof/>
            <w:webHidden/>
          </w:rPr>
          <w:fldChar w:fldCharType="separate"/>
        </w:r>
        <w:r w:rsidR="00A236C3">
          <w:rPr>
            <w:noProof/>
            <w:webHidden/>
          </w:rPr>
          <w:t>9</w:t>
        </w:r>
        <w:r w:rsidR="0052334A">
          <w:rPr>
            <w:noProof/>
            <w:webHidden/>
          </w:rPr>
          <w:fldChar w:fldCharType="end"/>
        </w:r>
      </w:hyperlink>
    </w:p>
    <w:p w14:paraId="2BF1F0D6" w14:textId="77777777" w:rsidR="0052334A" w:rsidRDefault="000735BA">
      <w:pPr>
        <w:pStyle w:val="TOC3"/>
        <w:rPr>
          <w:iCs w:val="0"/>
          <w:noProof/>
          <w:szCs w:val="22"/>
        </w:rPr>
      </w:pPr>
      <w:hyperlink w:anchor="_Toc432086384" w:history="1">
        <w:r w:rsidR="0052334A" w:rsidRPr="005A3645">
          <w:rPr>
            <w:rStyle w:val="Hyperlink"/>
            <w:noProof/>
          </w:rPr>
          <w:t>1.2.7</w:t>
        </w:r>
        <w:r w:rsidR="0052334A">
          <w:rPr>
            <w:iCs w:val="0"/>
            <w:noProof/>
            <w:szCs w:val="22"/>
          </w:rPr>
          <w:tab/>
        </w:r>
        <w:r w:rsidR="0052334A" w:rsidRPr="005A3645">
          <w:rPr>
            <w:rStyle w:val="Hyperlink"/>
            <w:noProof/>
          </w:rPr>
          <w:t>Snoop Address Channel Signals</w:t>
        </w:r>
        <w:r w:rsidR="0052334A">
          <w:rPr>
            <w:noProof/>
            <w:webHidden/>
          </w:rPr>
          <w:tab/>
        </w:r>
        <w:r w:rsidR="0052334A">
          <w:rPr>
            <w:noProof/>
            <w:webHidden/>
          </w:rPr>
          <w:fldChar w:fldCharType="begin"/>
        </w:r>
        <w:r w:rsidR="0052334A">
          <w:rPr>
            <w:noProof/>
            <w:webHidden/>
          </w:rPr>
          <w:instrText xml:space="preserve"> PAGEREF _Toc432086384 \h </w:instrText>
        </w:r>
        <w:r w:rsidR="0052334A">
          <w:rPr>
            <w:noProof/>
            <w:webHidden/>
          </w:rPr>
        </w:r>
        <w:r w:rsidR="0052334A">
          <w:rPr>
            <w:noProof/>
            <w:webHidden/>
          </w:rPr>
          <w:fldChar w:fldCharType="separate"/>
        </w:r>
        <w:r w:rsidR="00A236C3">
          <w:rPr>
            <w:noProof/>
            <w:webHidden/>
          </w:rPr>
          <w:t>9</w:t>
        </w:r>
        <w:r w:rsidR="0052334A">
          <w:rPr>
            <w:noProof/>
            <w:webHidden/>
          </w:rPr>
          <w:fldChar w:fldCharType="end"/>
        </w:r>
      </w:hyperlink>
    </w:p>
    <w:p w14:paraId="7BB1137C" w14:textId="77777777" w:rsidR="0052334A" w:rsidRDefault="000735BA">
      <w:pPr>
        <w:pStyle w:val="TOC3"/>
        <w:rPr>
          <w:iCs w:val="0"/>
          <w:noProof/>
          <w:szCs w:val="22"/>
        </w:rPr>
      </w:pPr>
      <w:hyperlink w:anchor="_Toc432086385" w:history="1">
        <w:r w:rsidR="0052334A" w:rsidRPr="005A3645">
          <w:rPr>
            <w:rStyle w:val="Hyperlink"/>
            <w:noProof/>
          </w:rPr>
          <w:t>1.2.8</w:t>
        </w:r>
        <w:r w:rsidR="0052334A">
          <w:rPr>
            <w:iCs w:val="0"/>
            <w:noProof/>
            <w:szCs w:val="22"/>
          </w:rPr>
          <w:tab/>
        </w:r>
        <w:r w:rsidR="0052334A" w:rsidRPr="005A3645">
          <w:rPr>
            <w:rStyle w:val="Hyperlink"/>
            <w:noProof/>
          </w:rPr>
          <w:t>Snoop Response Channel Signals</w:t>
        </w:r>
        <w:r w:rsidR="0052334A">
          <w:rPr>
            <w:noProof/>
            <w:webHidden/>
          </w:rPr>
          <w:tab/>
        </w:r>
        <w:r w:rsidR="0052334A">
          <w:rPr>
            <w:noProof/>
            <w:webHidden/>
          </w:rPr>
          <w:fldChar w:fldCharType="begin"/>
        </w:r>
        <w:r w:rsidR="0052334A">
          <w:rPr>
            <w:noProof/>
            <w:webHidden/>
          </w:rPr>
          <w:instrText xml:space="preserve"> PAGEREF _Toc432086385 \h </w:instrText>
        </w:r>
        <w:r w:rsidR="0052334A">
          <w:rPr>
            <w:noProof/>
            <w:webHidden/>
          </w:rPr>
        </w:r>
        <w:r w:rsidR="0052334A">
          <w:rPr>
            <w:noProof/>
            <w:webHidden/>
          </w:rPr>
          <w:fldChar w:fldCharType="separate"/>
        </w:r>
        <w:r w:rsidR="00A236C3">
          <w:rPr>
            <w:noProof/>
            <w:webHidden/>
          </w:rPr>
          <w:t>9</w:t>
        </w:r>
        <w:r w:rsidR="0052334A">
          <w:rPr>
            <w:noProof/>
            <w:webHidden/>
          </w:rPr>
          <w:fldChar w:fldCharType="end"/>
        </w:r>
      </w:hyperlink>
    </w:p>
    <w:p w14:paraId="534582C4" w14:textId="77777777" w:rsidR="0052334A" w:rsidRDefault="000735BA">
      <w:pPr>
        <w:pStyle w:val="TOC3"/>
        <w:rPr>
          <w:iCs w:val="0"/>
          <w:noProof/>
          <w:szCs w:val="22"/>
        </w:rPr>
      </w:pPr>
      <w:hyperlink w:anchor="_Toc432086386" w:history="1">
        <w:r w:rsidR="0052334A" w:rsidRPr="005A3645">
          <w:rPr>
            <w:rStyle w:val="Hyperlink"/>
            <w:noProof/>
          </w:rPr>
          <w:t>1.2.9</w:t>
        </w:r>
        <w:r w:rsidR="0052334A">
          <w:rPr>
            <w:iCs w:val="0"/>
            <w:noProof/>
            <w:szCs w:val="22"/>
          </w:rPr>
          <w:tab/>
        </w:r>
        <w:r w:rsidR="0052334A" w:rsidRPr="005A3645">
          <w:rPr>
            <w:rStyle w:val="Hyperlink"/>
            <w:noProof/>
          </w:rPr>
          <w:t>Snoop Data Channel Signals</w:t>
        </w:r>
        <w:r w:rsidR="0052334A">
          <w:rPr>
            <w:noProof/>
            <w:webHidden/>
          </w:rPr>
          <w:tab/>
        </w:r>
        <w:r w:rsidR="0052334A">
          <w:rPr>
            <w:noProof/>
            <w:webHidden/>
          </w:rPr>
          <w:fldChar w:fldCharType="begin"/>
        </w:r>
        <w:r w:rsidR="0052334A">
          <w:rPr>
            <w:noProof/>
            <w:webHidden/>
          </w:rPr>
          <w:instrText xml:space="preserve"> PAGEREF _Toc432086386 \h </w:instrText>
        </w:r>
        <w:r w:rsidR="0052334A">
          <w:rPr>
            <w:noProof/>
            <w:webHidden/>
          </w:rPr>
        </w:r>
        <w:r w:rsidR="0052334A">
          <w:rPr>
            <w:noProof/>
            <w:webHidden/>
          </w:rPr>
          <w:fldChar w:fldCharType="separate"/>
        </w:r>
        <w:r w:rsidR="00A236C3">
          <w:rPr>
            <w:noProof/>
            <w:webHidden/>
          </w:rPr>
          <w:t>9</w:t>
        </w:r>
        <w:r w:rsidR="0052334A">
          <w:rPr>
            <w:noProof/>
            <w:webHidden/>
          </w:rPr>
          <w:fldChar w:fldCharType="end"/>
        </w:r>
      </w:hyperlink>
    </w:p>
    <w:p w14:paraId="2CB689D2" w14:textId="77777777" w:rsidR="0052334A" w:rsidRDefault="000735BA">
      <w:pPr>
        <w:pStyle w:val="TOC3"/>
        <w:rPr>
          <w:iCs w:val="0"/>
          <w:noProof/>
          <w:szCs w:val="22"/>
        </w:rPr>
      </w:pPr>
      <w:hyperlink w:anchor="_Toc432086387" w:history="1">
        <w:r w:rsidR="0052334A" w:rsidRPr="005A3645">
          <w:rPr>
            <w:rStyle w:val="Hyperlink"/>
            <w:noProof/>
          </w:rPr>
          <w:t>1.2.10</w:t>
        </w:r>
        <w:r w:rsidR="0052334A">
          <w:rPr>
            <w:iCs w:val="0"/>
            <w:noProof/>
            <w:szCs w:val="22"/>
          </w:rPr>
          <w:tab/>
        </w:r>
        <w:r w:rsidR="0052334A" w:rsidRPr="005A3645">
          <w:rPr>
            <w:rStyle w:val="Hyperlink"/>
            <w:noProof/>
          </w:rPr>
          <w:t>Acknowledge Channel Signals</w:t>
        </w:r>
        <w:r w:rsidR="0052334A">
          <w:rPr>
            <w:noProof/>
            <w:webHidden/>
          </w:rPr>
          <w:tab/>
        </w:r>
        <w:r w:rsidR="0052334A">
          <w:rPr>
            <w:noProof/>
            <w:webHidden/>
          </w:rPr>
          <w:fldChar w:fldCharType="begin"/>
        </w:r>
        <w:r w:rsidR="0052334A">
          <w:rPr>
            <w:noProof/>
            <w:webHidden/>
          </w:rPr>
          <w:instrText xml:space="preserve"> PAGEREF _Toc432086387 \h </w:instrText>
        </w:r>
        <w:r w:rsidR="0052334A">
          <w:rPr>
            <w:noProof/>
            <w:webHidden/>
          </w:rPr>
        </w:r>
        <w:r w:rsidR="0052334A">
          <w:rPr>
            <w:noProof/>
            <w:webHidden/>
          </w:rPr>
          <w:fldChar w:fldCharType="separate"/>
        </w:r>
        <w:r w:rsidR="00A236C3">
          <w:rPr>
            <w:noProof/>
            <w:webHidden/>
          </w:rPr>
          <w:t>10</w:t>
        </w:r>
        <w:r w:rsidR="0052334A">
          <w:rPr>
            <w:noProof/>
            <w:webHidden/>
          </w:rPr>
          <w:fldChar w:fldCharType="end"/>
        </w:r>
      </w:hyperlink>
    </w:p>
    <w:p w14:paraId="71D2175A" w14:textId="77777777" w:rsidR="0052334A" w:rsidRDefault="000735BA">
      <w:pPr>
        <w:pStyle w:val="TOC2"/>
        <w:tabs>
          <w:tab w:val="left" w:pos="800"/>
        </w:tabs>
        <w:rPr>
          <w:noProof/>
          <w:szCs w:val="22"/>
        </w:rPr>
      </w:pPr>
      <w:hyperlink w:anchor="_Toc432086388" w:history="1">
        <w:r w:rsidR="0052334A" w:rsidRPr="005A3645">
          <w:rPr>
            <w:rStyle w:val="Hyperlink"/>
            <w:noProof/>
          </w:rPr>
          <w:t>1.3</w:t>
        </w:r>
        <w:r w:rsidR="0052334A">
          <w:rPr>
            <w:noProof/>
            <w:szCs w:val="22"/>
          </w:rPr>
          <w:tab/>
        </w:r>
        <w:r w:rsidR="0052334A" w:rsidRPr="005A3645">
          <w:rPr>
            <w:rStyle w:val="Hyperlink"/>
            <w:noProof/>
          </w:rPr>
          <w:t>AXI4-Lite Feature Adoption</w:t>
        </w:r>
        <w:r w:rsidR="0052334A">
          <w:rPr>
            <w:noProof/>
            <w:webHidden/>
          </w:rPr>
          <w:tab/>
        </w:r>
        <w:r w:rsidR="0052334A">
          <w:rPr>
            <w:noProof/>
            <w:webHidden/>
          </w:rPr>
          <w:fldChar w:fldCharType="begin"/>
        </w:r>
        <w:r w:rsidR="0052334A">
          <w:rPr>
            <w:noProof/>
            <w:webHidden/>
          </w:rPr>
          <w:instrText xml:space="preserve"> PAGEREF _Toc432086388 \h </w:instrText>
        </w:r>
        <w:r w:rsidR="0052334A">
          <w:rPr>
            <w:noProof/>
            <w:webHidden/>
          </w:rPr>
        </w:r>
        <w:r w:rsidR="0052334A">
          <w:rPr>
            <w:noProof/>
            <w:webHidden/>
          </w:rPr>
          <w:fldChar w:fldCharType="separate"/>
        </w:r>
        <w:r w:rsidR="00A236C3">
          <w:rPr>
            <w:noProof/>
            <w:webHidden/>
          </w:rPr>
          <w:t>10</w:t>
        </w:r>
        <w:r w:rsidR="0052334A">
          <w:rPr>
            <w:noProof/>
            <w:webHidden/>
          </w:rPr>
          <w:fldChar w:fldCharType="end"/>
        </w:r>
      </w:hyperlink>
    </w:p>
    <w:p w14:paraId="23D6BE46" w14:textId="77777777" w:rsidR="0052334A" w:rsidRDefault="000735BA">
      <w:pPr>
        <w:pStyle w:val="TOC2"/>
        <w:tabs>
          <w:tab w:val="left" w:pos="800"/>
        </w:tabs>
        <w:rPr>
          <w:noProof/>
          <w:szCs w:val="22"/>
        </w:rPr>
      </w:pPr>
      <w:hyperlink w:anchor="_Toc432086389" w:history="1">
        <w:r w:rsidR="0052334A" w:rsidRPr="005A3645">
          <w:rPr>
            <w:rStyle w:val="Hyperlink"/>
            <w:noProof/>
          </w:rPr>
          <w:t>1.4</w:t>
        </w:r>
        <w:r w:rsidR="0052334A">
          <w:rPr>
            <w:noProof/>
            <w:szCs w:val="22"/>
          </w:rPr>
          <w:tab/>
        </w:r>
        <w:r w:rsidR="0052334A" w:rsidRPr="005A3645">
          <w:rPr>
            <w:rStyle w:val="Hyperlink"/>
            <w:noProof/>
          </w:rPr>
          <w:t>AXI3 Feature Adoption</w:t>
        </w:r>
        <w:r w:rsidR="0052334A">
          <w:rPr>
            <w:noProof/>
            <w:webHidden/>
          </w:rPr>
          <w:tab/>
        </w:r>
        <w:r w:rsidR="0052334A">
          <w:rPr>
            <w:noProof/>
            <w:webHidden/>
          </w:rPr>
          <w:fldChar w:fldCharType="begin"/>
        </w:r>
        <w:r w:rsidR="0052334A">
          <w:rPr>
            <w:noProof/>
            <w:webHidden/>
          </w:rPr>
          <w:instrText xml:space="preserve"> PAGEREF _Toc432086389 \h </w:instrText>
        </w:r>
        <w:r w:rsidR="0052334A">
          <w:rPr>
            <w:noProof/>
            <w:webHidden/>
          </w:rPr>
        </w:r>
        <w:r w:rsidR="0052334A">
          <w:rPr>
            <w:noProof/>
            <w:webHidden/>
          </w:rPr>
          <w:fldChar w:fldCharType="separate"/>
        </w:r>
        <w:r w:rsidR="00A236C3">
          <w:rPr>
            <w:noProof/>
            <w:webHidden/>
          </w:rPr>
          <w:t>10</w:t>
        </w:r>
        <w:r w:rsidR="0052334A">
          <w:rPr>
            <w:noProof/>
            <w:webHidden/>
          </w:rPr>
          <w:fldChar w:fldCharType="end"/>
        </w:r>
      </w:hyperlink>
    </w:p>
    <w:p w14:paraId="004E5089" w14:textId="77777777" w:rsidR="0052334A" w:rsidRDefault="000735BA">
      <w:pPr>
        <w:pStyle w:val="TOC2"/>
        <w:tabs>
          <w:tab w:val="left" w:pos="800"/>
        </w:tabs>
        <w:rPr>
          <w:noProof/>
          <w:szCs w:val="22"/>
        </w:rPr>
      </w:pPr>
      <w:hyperlink w:anchor="_Toc432086390" w:history="1">
        <w:r w:rsidR="0052334A" w:rsidRPr="005A3645">
          <w:rPr>
            <w:rStyle w:val="Hyperlink"/>
            <w:noProof/>
          </w:rPr>
          <w:t>1.5</w:t>
        </w:r>
        <w:r w:rsidR="0052334A">
          <w:rPr>
            <w:noProof/>
            <w:szCs w:val="22"/>
          </w:rPr>
          <w:tab/>
        </w:r>
        <w:r w:rsidR="0052334A" w:rsidRPr="005A3645">
          <w:rPr>
            <w:rStyle w:val="Hyperlink"/>
            <w:noProof/>
          </w:rPr>
          <w:t>AHB-Lite Feature Adoption</w:t>
        </w:r>
        <w:r w:rsidR="0052334A">
          <w:rPr>
            <w:noProof/>
            <w:webHidden/>
          </w:rPr>
          <w:tab/>
        </w:r>
        <w:r w:rsidR="0052334A">
          <w:rPr>
            <w:noProof/>
            <w:webHidden/>
          </w:rPr>
          <w:fldChar w:fldCharType="begin"/>
        </w:r>
        <w:r w:rsidR="0052334A">
          <w:rPr>
            <w:noProof/>
            <w:webHidden/>
          </w:rPr>
          <w:instrText xml:space="preserve"> PAGEREF _Toc432086390 \h </w:instrText>
        </w:r>
        <w:r w:rsidR="0052334A">
          <w:rPr>
            <w:noProof/>
            <w:webHidden/>
          </w:rPr>
        </w:r>
        <w:r w:rsidR="0052334A">
          <w:rPr>
            <w:noProof/>
            <w:webHidden/>
          </w:rPr>
          <w:fldChar w:fldCharType="separate"/>
        </w:r>
        <w:r w:rsidR="00A236C3">
          <w:rPr>
            <w:noProof/>
            <w:webHidden/>
          </w:rPr>
          <w:t>11</w:t>
        </w:r>
        <w:r w:rsidR="0052334A">
          <w:rPr>
            <w:noProof/>
            <w:webHidden/>
          </w:rPr>
          <w:fldChar w:fldCharType="end"/>
        </w:r>
      </w:hyperlink>
    </w:p>
    <w:p w14:paraId="577447B9" w14:textId="77777777" w:rsidR="0052334A" w:rsidRDefault="000735BA">
      <w:pPr>
        <w:pStyle w:val="TOC2"/>
        <w:tabs>
          <w:tab w:val="left" w:pos="800"/>
        </w:tabs>
        <w:rPr>
          <w:noProof/>
          <w:szCs w:val="22"/>
        </w:rPr>
      </w:pPr>
      <w:hyperlink w:anchor="_Toc432086391" w:history="1">
        <w:r w:rsidR="0052334A" w:rsidRPr="005A3645">
          <w:rPr>
            <w:rStyle w:val="Hyperlink"/>
            <w:noProof/>
          </w:rPr>
          <w:t>1.6</w:t>
        </w:r>
        <w:r w:rsidR="0052334A">
          <w:rPr>
            <w:noProof/>
            <w:szCs w:val="22"/>
          </w:rPr>
          <w:tab/>
        </w:r>
        <w:r w:rsidR="0052334A" w:rsidRPr="005A3645">
          <w:rPr>
            <w:rStyle w:val="Hyperlink"/>
            <w:noProof/>
          </w:rPr>
          <w:t>APB Feature Adoption</w:t>
        </w:r>
        <w:r w:rsidR="0052334A">
          <w:rPr>
            <w:noProof/>
            <w:webHidden/>
          </w:rPr>
          <w:tab/>
        </w:r>
        <w:r w:rsidR="0052334A">
          <w:rPr>
            <w:noProof/>
            <w:webHidden/>
          </w:rPr>
          <w:fldChar w:fldCharType="begin"/>
        </w:r>
        <w:r w:rsidR="0052334A">
          <w:rPr>
            <w:noProof/>
            <w:webHidden/>
          </w:rPr>
          <w:instrText xml:space="preserve"> PAGEREF _Toc432086391 \h </w:instrText>
        </w:r>
        <w:r w:rsidR="0052334A">
          <w:rPr>
            <w:noProof/>
            <w:webHidden/>
          </w:rPr>
        </w:r>
        <w:r w:rsidR="0052334A">
          <w:rPr>
            <w:noProof/>
            <w:webHidden/>
          </w:rPr>
          <w:fldChar w:fldCharType="separate"/>
        </w:r>
        <w:r w:rsidR="00A236C3">
          <w:rPr>
            <w:noProof/>
            <w:webHidden/>
          </w:rPr>
          <w:t>12</w:t>
        </w:r>
        <w:r w:rsidR="0052334A">
          <w:rPr>
            <w:noProof/>
            <w:webHidden/>
          </w:rPr>
          <w:fldChar w:fldCharType="end"/>
        </w:r>
      </w:hyperlink>
    </w:p>
    <w:p w14:paraId="41E116F6" w14:textId="77777777" w:rsidR="0011273D" w:rsidRPr="0042361E" w:rsidRDefault="0011273D" w:rsidP="0011273D">
      <w:pPr>
        <w:pStyle w:val="TOC2"/>
        <w:rPr>
          <w:rFonts w:asciiTheme="majorHAnsi" w:hAnsiTheme="majorHAnsi"/>
        </w:rPr>
      </w:pPr>
      <w:r w:rsidRPr="0042361E">
        <w:rPr>
          <w:rFonts w:asciiTheme="majorHAnsi" w:hAnsiTheme="majorHAnsi"/>
          <w:bCs/>
          <w:noProof/>
          <w:color w:val="002B5C"/>
          <w:szCs w:val="44"/>
        </w:rPr>
        <w:fldChar w:fldCharType="end"/>
      </w:r>
    </w:p>
    <w:p w14:paraId="733AC217" w14:textId="77777777" w:rsidR="0011273D" w:rsidRPr="0042361E" w:rsidRDefault="0011273D" w:rsidP="0011273D">
      <w:pPr>
        <w:pStyle w:val="Body"/>
        <w:rPr>
          <w:rFonts w:asciiTheme="majorHAnsi" w:hAnsiTheme="majorHAnsi"/>
        </w:rPr>
      </w:pPr>
    </w:p>
    <w:p w14:paraId="7B5C574C" w14:textId="77777777" w:rsidR="00786539" w:rsidRPr="0042361E" w:rsidRDefault="00786539">
      <w:pPr>
        <w:rPr>
          <w:rFonts w:asciiTheme="majorHAnsi" w:eastAsiaTheme="majorEastAsia" w:hAnsiTheme="majorHAnsi" w:cstheme="majorBidi"/>
          <w:b/>
          <w:bCs/>
          <w:smallCaps/>
          <w:color w:val="000000" w:themeColor="text1"/>
          <w:sz w:val="36"/>
          <w:szCs w:val="36"/>
        </w:rPr>
      </w:pPr>
      <w:bookmarkStart w:id="12" w:name="_Toc347088143"/>
      <w:r w:rsidRPr="0042361E">
        <w:rPr>
          <w:rFonts w:asciiTheme="majorHAnsi" w:hAnsiTheme="majorHAnsi"/>
        </w:rPr>
        <w:br w:type="page"/>
      </w:r>
    </w:p>
    <w:p w14:paraId="6D4F096C" w14:textId="14F15A18" w:rsidR="00786539" w:rsidRPr="0042361E" w:rsidRDefault="00AD4D07" w:rsidP="00786539">
      <w:pPr>
        <w:pStyle w:val="Heading1"/>
      </w:pPr>
      <w:bookmarkStart w:id="13" w:name="_Toc432086375"/>
      <w:r>
        <w:lastRenderedPageBreak/>
        <w:t>AMBA P</w:t>
      </w:r>
      <w:r w:rsidR="00786539" w:rsidRPr="0042361E">
        <w:t>rotocol Support in NetSpeed IP</w:t>
      </w:r>
      <w:bookmarkEnd w:id="13"/>
    </w:p>
    <w:p w14:paraId="0C295CFD" w14:textId="7D660FCD" w:rsidR="00786539" w:rsidRPr="0042361E" w:rsidRDefault="00786539" w:rsidP="00786539">
      <w:pPr>
        <w:jc w:val="both"/>
        <w:rPr>
          <w:rFonts w:asciiTheme="majorHAnsi" w:hAnsiTheme="majorHAnsi"/>
        </w:rPr>
      </w:pPr>
      <w:r w:rsidRPr="0042361E">
        <w:rPr>
          <w:rFonts w:asciiTheme="majorHAnsi" w:hAnsiTheme="majorHAnsi"/>
        </w:rPr>
        <w:t>This document describes support in NetSpeed IP</w:t>
      </w:r>
      <w:r w:rsidR="00ED0FF8">
        <w:rPr>
          <w:rFonts w:asciiTheme="majorHAnsi" w:hAnsiTheme="majorHAnsi"/>
        </w:rPr>
        <w:t xml:space="preserve"> for</w:t>
      </w:r>
      <w:r w:rsidR="00066540" w:rsidRPr="00066540">
        <w:rPr>
          <w:rFonts w:asciiTheme="majorHAnsi" w:hAnsiTheme="majorHAnsi"/>
          <w:b/>
        </w:rPr>
        <w:t xml:space="preserve"> </w:t>
      </w:r>
      <w:r w:rsidR="00066540" w:rsidRPr="00ED0FF8">
        <w:rPr>
          <w:rFonts w:asciiTheme="majorHAnsi" w:hAnsiTheme="majorHAnsi"/>
          <w:b/>
        </w:rPr>
        <w:t>AMBA AXI and ACE Protocol Specification</w:t>
      </w:r>
      <w:r w:rsidR="00066540">
        <w:rPr>
          <w:rFonts w:asciiTheme="majorHAnsi" w:hAnsiTheme="majorHAnsi"/>
          <w:b/>
        </w:rPr>
        <w:t xml:space="preserve"> Rev E</w:t>
      </w:r>
      <w:r w:rsidR="00ED0FF8">
        <w:rPr>
          <w:rFonts w:asciiTheme="majorHAnsi" w:hAnsiTheme="majorHAnsi"/>
          <w:b/>
        </w:rPr>
        <w:t>.</w:t>
      </w:r>
    </w:p>
    <w:p w14:paraId="29E106FD" w14:textId="324016B2" w:rsidR="00786539" w:rsidRPr="0042361E" w:rsidRDefault="00A96E22" w:rsidP="00786539">
      <w:pPr>
        <w:pStyle w:val="Heading2"/>
      </w:pPr>
      <w:bookmarkStart w:id="14" w:name="_Toc432086376"/>
      <w:r>
        <w:t>ACE</w:t>
      </w:r>
      <w:r w:rsidR="00617E32">
        <w:t xml:space="preserve"> </w:t>
      </w:r>
      <w:r>
        <w:t>/</w:t>
      </w:r>
      <w:r w:rsidR="00617E32">
        <w:t xml:space="preserve"> </w:t>
      </w:r>
      <w:r w:rsidR="00786539" w:rsidRPr="0042361E">
        <w:t>AXI4 Feature Adoption</w:t>
      </w:r>
      <w:bookmarkEnd w:id="14"/>
    </w:p>
    <w:p w14:paraId="38D5F0C7" w14:textId="28C18B55" w:rsidR="00786539" w:rsidRPr="0042361E" w:rsidRDefault="00B5204D" w:rsidP="00786539">
      <w:pPr>
        <w:jc w:val="both"/>
        <w:rPr>
          <w:rFonts w:asciiTheme="majorHAnsi" w:hAnsiTheme="majorHAnsi"/>
        </w:rPr>
      </w:pPr>
      <w:r w:rsidRPr="0042361E">
        <w:rPr>
          <w:rFonts w:asciiTheme="majorHAnsi" w:hAnsiTheme="majorHAnsi"/>
        </w:rPr>
        <w:t xml:space="preserve">The table below provides a </w:t>
      </w:r>
      <w:r w:rsidR="00786539" w:rsidRPr="0042361E">
        <w:rPr>
          <w:rFonts w:asciiTheme="majorHAnsi" w:hAnsiTheme="majorHAnsi"/>
        </w:rPr>
        <w:t xml:space="preserve">high level summary of </w:t>
      </w:r>
      <w:r w:rsidR="00F90A43">
        <w:rPr>
          <w:rFonts w:asciiTheme="majorHAnsi" w:hAnsiTheme="majorHAnsi"/>
        </w:rPr>
        <w:t>ACE</w:t>
      </w:r>
      <w:r w:rsidR="00CB2F9F">
        <w:rPr>
          <w:rFonts w:asciiTheme="majorHAnsi" w:hAnsiTheme="majorHAnsi"/>
        </w:rPr>
        <w:t xml:space="preserve"> </w:t>
      </w:r>
      <w:r w:rsidR="00F90A43">
        <w:rPr>
          <w:rFonts w:asciiTheme="majorHAnsi" w:hAnsiTheme="majorHAnsi"/>
        </w:rPr>
        <w:t>/</w:t>
      </w:r>
      <w:r w:rsidR="00CB2F9F">
        <w:rPr>
          <w:rFonts w:asciiTheme="majorHAnsi" w:hAnsiTheme="majorHAnsi"/>
        </w:rPr>
        <w:t xml:space="preserve"> </w:t>
      </w:r>
      <w:r w:rsidR="00786539" w:rsidRPr="0042361E">
        <w:rPr>
          <w:rFonts w:asciiTheme="majorHAnsi" w:hAnsiTheme="majorHAnsi"/>
        </w:rPr>
        <w:t>AXI</w:t>
      </w:r>
      <w:r w:rsidRPr="0042361E">
        <w:rPr>
          <w:rFonts w:asciiTheme="majorHAnsi" w:hAnsiTheme="majorHAnsi"/>
        </w:rPr>
        <w:t>4</w:t>
      </w:r>
      <w:r w:rsidR="00786539" w:rsidRPr="0042361E">
        <w:rPr>
          <w:rFonts w:asciiTheme="majorHAnsi" w:hAnsiTheme="majorHAnsi"/>
        </w:rPr>
        <w:t xml:space="preserve"> features supported by NetSpeed AXI </w:t>
      </w:r>
      <w:proofErr w:type="spellStart"/>
      <w:r w:rsidR="00786539" w:rsidRPr="0042361E">
        <w:rPr>
          <w:rFonts w:asciiTheme="majorHAnsi" w:hAnsiTheme="majorHAnsi"/>
        </w:rPr>
        <w:t>NoC</w:t>
      </w:r>
      <w:proofErr w:type="spellEnd"/>
      <w:r w:rsidR="00786539" w:rsidRPr="0042361E">
        <w:rPr>
          <w:rFonts w:asciiTheme="majorHAnsi" w:hAnsiTheme="majorHAnsi"/>
        </w:rPr>
        <w:t>.</w:t>
      </w:r>
    </w:p>
    <w:tbl>
      <w:tblPr>
        <w:tblStyle w:val="MediumShading1-Accent1"/>
        <w:tblW w:w="0" w:type="auto"/>
        <w:tblLook w:val="06A0" w:firstRow="1" w:lastRow="0" w:firstColumn="1" w:lastColumn="0" w:noHBand="1" w:noVBand="1"/>
      </w:tblPr>
      <w:tblGrid>
        <w:gridCol w:w="2103"/>
        <w:gridCol w:w="7237"/>
      </w:tblGrid>
      <w:tr w:rsidR="00786539" w:rsidRPr="0042361E" w14:paraId="2D98E1B8" w14:textId="77777777" w:rsidTr="0014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82C61B" w14:textId="3B796DB0" w:rsidR="00786539" w:rsidRPr="0042361E" w:rsidRDefault="00A96E22" w:rsidP="00691011">
            <w:pPr>
              <w:pStyle w:val="TableParagraph"/>
              <w:ind w:left="560"/>
              <w:rPr>
                <w:rFonts w:asciiTheme="majorHAnsi" w:eastAsia="Arial" w:hAnsiTheme="majorHAnsi" w:cstheme="minorHAnsi"/>
              </w:rPr>
            </w:pPr>
            <w:r>
              <w:rPr>
                <w:rFonts w:asciiTheme="majorHAnsi" w:eastAsia="Arial" w:hAnsiTheme="majorHAnsi" w:cstheme="minorHAnsi"/>
                <w:spacing w:val="1"/>
              </w:rPr>
              <w:t>ACE/</w:t>
            </w:r>
            <w:r w:rsidR="00786539" w:rsidRPr="0042361E">
              <w:rPr>
                <w:rFonts w:asciiTheme="majorHAnsi" w:eastAsia="Arial" w:hAnsiTheme="majorHAnsi" w:cstheme="minorHAnsi"/>
                <w:spacing w:val="1"/>
              </w:rPr>
              <w:t>A</w:t>
            </w:r>
            <w:r w:rsidR="00786539" w:rsidRPr="0042361E">
              <w:rPr>
                <w:rFonts w:asciiTheme="majorHAnsi" w:eastAsia="Arial" w:hAnsiTheme="majorHAnsi" w:cstheme="minorHAnsi"/>
                <w:spacing w:val="-1"/>
              </w:rPr>
              <w:t>X</w:t>
            </w:r>
            <w:r w:rsidR="00786539" w:rsidRPr="0042361E">
              <w:rPr>
                <w:rFonts w:asciiTheme="majorHAnsi" w:eastAsia="Arial" w:hAnsiTheme="majorHAnsi" w:cstheme="minorHAnsi"/>
              </w:rPr>
              <w:t>I4</w:t>
            </w:r>
            <w:r w:rsidR="00786539" w:rsidRPr="0042361E">
              <w:rPr>
                <w:rFonts w:asciiTheme="majorHAnsi" w:eastAsia="Arial" w:hAnsiTheme="majorHAnsi" w:cstheme="minorHAnsi"/>
                <w:spacing w:val="-11"/>
              </w:rPr>
              <w:t xml:space="preserve"> </w:t>
            </w:r>
            <w:r w:rsidR="00786539" w:rsidRPr="0042361E">
              <w:rPr>
                <w:rFonts w:asciiTheme="majorHAnsi" w:eastAsia="Arial" w:hAnsiTheme="majorHAnsi" w:cstheme="minorHAnsi"/>
              </w:rPr>
              <w:t>Feature</w:t>
            </w:r>
          </w:p>
        </w:tc>
        <w:tc>
          <w:tcPr>
            <w:tcW w:w="0" w:type="auto"/>
          </w:tcPr>
          <w:p w14:paraId="6DF6BC0B" w14:textId="7CE79490" w:rsidR="00786539" w:rsidRPr="0042361E" w:rsidRDefault="00786539" w:rsidP="00691011">
            <w:pPr>
              <w:pStyle w:val="TableParagraph"/>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 xml:space="preserve">NetSpeed </w:t>
            </w:r>
            <w:r w:rsidR="005A54BB">
              <w:rPr>
                <w:rFonts w:asciiTheme="majorHAnsi" w:eastAsia="Arial" w:hAnsiTheme="majorHAnsi" w:cstheme="minorHAnsi"/>
                <w:spacing w:val="-1"/>
              </w:rPr>
              <w:t>AMBA</w:t>
            </w:r>
            <w:r w:rsidR="005A54BB" w:rsidRPr="0042361E">
              <w:rPr>
                <w:rFonts w:asciiTheme="majorHAnsi" w:eastAsia="Arial" w:hAnsiTheme="majorHAnsi" w:cstheme="minorHAnsi"/>
                <w:spacing w:val="-1"/>
              </w:rPr>
              <w:t xml:space="preserve"> </w:t>
            </w:r>
            <w:proofErr w:type="spellStart"/>
            <w:r w:rsidRPr="0042361E">
              <w:rPr>
                <w:rFonts w:asciiTheme="majorHAnsi" w:eastAsia="Arial" w:hAnsiTheme="majorHAnsi" w:cstheme="minorHAnsi"/>
                <w:spacing w:val="-1"/>
              </w:rPr>
              <w:t>NoC</w:t>
            </w:r>
            <w:proofErr w:type="spellEnd"/>
            <w:r w:rsidRPr="0042361E">
              <w:rPr>
                <w:rFonts w:asciiTheme="majorHAnsi" w:eastAsia="Arial" w:hAnsiTheme="majorHAnsi" w:cstheme="minorHAnsi"/>
                <w:spacing w:val="-7"/>
              </w:rPr>
              <w:t xml:space="preserve"> Support</w:t>
            </w:r>
          </w:p>
        </w:tc>
      </w:tr>
      <w:tr w:rsidR="00786539" w:rsidRPr="0042361E" w14:paraId="4DCFA87B"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5D1813A7" w14:textId="301FDE5A" w:rsidR="00786539" w:rsidRPr="0042361E" w:rsidRDefault="00786539" w:rsidP="00691011">
            <w:pPr>
              <w:pStyle w:val="TableParagraph"/>
              <w:ind w:left="86"/>
              <w:rPr>
                <w:rFonts w:asciiTheme="majorHAnsi" w:eastAsia="Courier New" w:hAnsiTheme="majorHAnsi" w:cstheme="minorHAnsi"/>
              </w:rPr>
            </w:pPr>
            <w:r w:rsidRPr="0042361E">
              <w:rPr>
                <w:rFonts w:asciiTheme="majorHAnsi" w:eastAsia="Courier New" w:hAnsiTheme="majorHAnsi" w:cstheme="minorHAnsi"/>
              </w:rPr>
              <w:t>REA</w:t>
            </w:r>
            <w:r w:rsidRPr="0042361E">
              <w:rPr>
                <w:rFonts w:asciiTheme="majorHAnsi" w:eastAsia="Courier New" w:hAnsiTheme="majorHAnsi" w:cstheme="minorHAnsi"/>
                <w:spacing w:val="-1"/>
              </w:rPr>
              <w:t>D</w:t>
            </w:r>
            <w:r w:rsidRPr="0042361E">
              <w:rPr>
                <w:rFonts w:asciiTheme="majorHAnsi" w:eastAsia="Courier New" w:hAnsiTheme="majorHAnsi" w:cstheme="minorHAnsi"/>
              </w:rPr>
              <w:t>Y/VALID</w:t>
            </w:r>
          </w:p>
          <w:p w14:paraId="7FB6D644"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spacing w:val="-1"/>
              </w:rPr>
              <w:t>Ha</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spacing w:val="-1"/>
              </w:rPr>
              <w:t>dshake</w:t>
            </w:r>
          </w:p>
        </w:tc>
        <w:tc>
          <w:tcPr>
            <w:tcW w:w="0" w:type="auto"/>
          </w:tcPr>
          <w:p w14:paraId="2446DE6C" w14:textId="0E9FF30D"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Full</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forwa</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d</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and</w:t>
            </w:r>
            <w:r w:rsidRPr="0042361E">
              <w:rPr>
                <w:rFonts w:asciiTheme="majorHAnsi" w:eastAsia="Palatino Linotype" w:hAnsiTheme="majorHAnsi" w:cstheme="minorHAnsi"/>
                <w:spacing w:val="-6"/>
              </w:rPr>
              <w:t xml:space="preserve"> r</w:t>
            </w:r>
            <w:r w:rsidRPr="0042361E">
              <w:rPr>
                <w:rFonts w:asciiTheme="majorHAnsi" w:eastAsia="Palatino Linotype" w:hAnsiTheme="majorHAnsi" w:cstheme="minorHAnsi"/>
              </w:rPr>
              <w:t>everse</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di</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ection</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flow</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cont</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ol</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of</w:t>
            </w:r>
            <w:r w:rsidRPr="0042361E">
              <w:rPr>
                <w:rFonts w:asciiTheme="majorHAnsi" w:eastAsia="Palatino Linotype" w:hAnsiTheme="majorHAnsi" w:cstheme="minorHAnsi"/>
                <w:spacing w:val="-8"/>
              </w:rPr>
              <w:t xml:space="preserve"> </w:t>
            </w:r>
            <w:r w:rsidR="006816AE">
              <w:rPr>
                <w:rFonts w:asciiTheme="majorHAnsi" w:eastAsia="Palatino Linotype" w:hAnsiTheme="majorHAnsi" w:cstheme="minorHAnsi"/>
              </w:rPr>
              <w:t>AMBA</w:t>
            </w:r>
            <w:r w:rsidR="006816AE"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p</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oto</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ol-defined</w:t>
            </w:r>
            <w:r w:rsidRPr="0042361E">
              <w:rPr>
                <w:rFonts w:asciiTheme="majorHAnsi" w:eastAsia="Palatino Linotype" w:hAnsiTheme="majorHAnsi" w:cstheme="minorHAnsi"/>
                <w:spacing w:val="-7"/>
              </w:rPr>
              <w:t xml:space="preserve"> </w:t>
            </w:r>
            <w:r w:rsidRPr="0042361E">
              <w:rPr>
                <w:rFonts w:asciiTheme="majorHAnsi" w:eastAsia="Courier New" w:hAnsiTheme="majorHAnsi" w:cstheme="minorHAnsi"/>
              </w:rPr>
              <w:t>READ</w:t>
            </w:r>
            <w:r w:rsidRPr="0042361E">
              <w:rPr>
                <w:rFonts w:asciiTheme="majorHAnsi" w:eastAsia="Courier New" w:hAnsiTheme="majorHAnsi" w:cstheme="minorHAnsi"/>
                <w:spacing w:val="-1"/>
              </w:rPr>
              <w:t>Y</w:t>
            </w:r>
            <w:r w:rsidRPr="0042361E">
              <w:rPr>
                <w:rFonts w:asciiTheme="majorHAnsi" w:eastAsia="Courier New" w:hAnsiTheme="majorHAnsi" w:cstheme="minorHAnsi"/>
              </w:rPr>
              <w:t xml:space="preserve">/VALID </w:t>
            </w:r>
            <w:r w:rsidRPr="0042361E">
              <w:rPr>
                <w:rFonts w:asciiTheme="majorHAnsi" w:eastAsia="Palatino Linotype" w:hAnsiTheme="majorHAnsi" w:cstheme="minorHAnsi"/>
              </w:rPr>
              <w:t>handshake.</w:t>
            </w:r>
          </w:p>
        </w:tc>
      </w:tr>
      <w:tr w:rsidR="00786539" w:rsidRPr="0042361E" w14:paraId="1A1CF5BC"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327F48F5"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spacing w:val="-18"/>
              </w:rPr>
              <w:t>T</w:t>
            </w:r>
            <w:r w:rsidRPr="0042361E">
              <w:rPr>
                <w:rFonts w:asciiTheme="majorHAnsi" w:eastAsia="Palatino Linotype" w:hAnsiTheme="majorHAnsi" w:cstheme="minorHAnsi"/>
                <w:spacing w:val="-1"/>
              </w:rPr>
              <w:t>r</w:t>
            </w:r>
            <w:r w:rsidRPr="0042361E">
              <w:rPr>
                <w:rFonts w:asciiTheme="majorHAnsi" w:eastAsia="Palatino Linotype" w:hAnsiTheme="majorHAnsi" w:cstheme="minorHAnsi"/>
              </w:rPr>
              <w:t>ansfer</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spacing w:val="-1"/>
              </w:rPr>
              <w:t>L</w:t>
            </w:r>
            <w:r w:rsidRPr="0042361E">
              <w:rPr>
                <w:rFonts w:asciiTheme="majorHAnsi" w:eastAsia="Palatino Linotype" w:hAnsiTheme="majorHAnsi" w:cstheme="minorHAnsi"/>
              </w:rPr>
              <w:t>ength</w:t>
            </w:r>
          </w:p>
        </w:tc>
        <w:tc>
          <w:tcPr>
            <w:tcW w:w="0" w:type="auto"/>
          </w:tcPr>
          <w:p w14:paraId="581EA36A" w14:textId="293BF3B8" w:rsidR="00786539" w:rsidRPr="0042361E" w:rsidRDefault="0045100E" w:rsidP="00691011">
            <w:pPr>
              <w:pStyle w:val="TableParagraph"/>
              <w:ind w:left="87"/>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Pr>
                <w:rFonts w:asciiTheme="majorHAnsi" w:eastAsia="Palatino Linotype" w:hAnsiTheme="majorHAnsi" w:cstheme="minorHAnsi"/>
              </w:rPr>
              <w:t xml:space="preserve">Non-coherent </w:t>
            </w:r>
            <w:proofErr w:type="spellStart"/>
            <w:r>
              <w:rPr>
                <w:rFonts w:asciiTheme="majorHAnsi" w:eastAsia="Palatino Linotype" w:hAnsiTheme="majorHAnsi" w:cstheme="minorHAnsi"/>
              </w:rPr>
              <w:t>transactionssupport</w:t>
            </w:r>
            <w:proofErr w:type="spellEnd"/>
          </w:p>
          <w:p w14:paraId="2A6FED21" w14:textId="77777777" w:rsidR="00786539" w:rsidRPr="0042361E" w:rsidRDefault="00786539" w:rsidP="00691011">
            <w:pPr>
              <w:pStyle w:val="ListParagraph"/>
              <w:widowControl w:val="0"/>
              <w:numPr>
                <w:ilvl w:val="0"/>
                <w:numId w:val="18"/>
              </w:numPr>
              <w:tabs>
                <w:tab w:val="left" w:pos="326"/>
              </w:tabs>
              <w:ind w:left="1440"/>
              <w:contextualSpacing w:val="0"/>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1</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to</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256</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beats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i</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rPr>
              <w:t>c</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ementing</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bursts</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and</w:t>
            </w:r>
          </w:p>
          <w:p w14:paraId="22E8D9BD" w14:textId="77777777" w:rsidR="00786539" w:rsidRDefault="00786539" w:rsidP="00691011">
            <w:pPr>
              <w:pStyle w:val="ListParagraph"/>
              <w:widowControl w:val="0"/>
              <w:numPr>
                <w:ilvl w:val="0"/>
                <w:numId w:val="18"/>
              </w:numPr>
              <w:tabs>
                <w:tab w:val="left" w:pos="326"/>
              </w:tabs>
              <w:ind w:left="1440"/>
              <w:contextualSpacing w:val="0"/>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2</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to</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16</w:t>
            </w:r>
            <w:r w:rsidRPr="0042361E">
              <w:rPr>
                <w:rFonts w:asciiTheme="majorHAnsi" w:eastAsia="Palatino Linotype" w:hAnsiTheme="majorHAnsi" w:cstheme="minorHAnsi"/>
                <w:spacing w:val="-3"/>
              </w:rPr>
              <w:t xml:space="preserve"> </w:t>
            </w:r>
            <w:r w:rsidRPr="0042361E">
              <w:rPr>
                <w:rFonts w:asciiTheme="majorHAnsi" w:eastAsia="Palatino Linotype" w:hAnsiTheme="majorHAnsi" w:cstheme="minorHAnsi"/>
              </w:rPr>
              <w:t>beats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wrap</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burst</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rPr>
              <w:t>.</w:t>
            </w:r>
          </w:p>
          <w:p w14:paraId="3E1E0F37" w14:textId="5F7781E1" w:rsidR="00741F95" w:rsidRDefault="00786539" w:rsidP="00691011">
            <w:pPr>
              <w:pStyle w:val="ListParagraph"/>
              <w:widowControl w:val="0"/>
              <w:numPr>
                <w:ilvl w:val="0"/>
                <w:numId w:val="18"/>
              </w:numPr>
              <w:tabs>
                <w:tab w:val="left" w:pos="326"/>
              </w:tabs>
              <w:ind w:left="1440"/>
              <w:contextualSpacing w:val="0"/>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If width conversion is needed, these requirements must hold even on the width converted requests.</w:t>
            </w:r>
          </w:p>
          <w:p w14:paraId="06BE89A1" w14:textId="7E61ED1A" w:rsidR="00741F95" w:rsidRPr="003C6209" w:rsidDel="008D0261" w:rsidRDefault="00DD0C98">
            <w:pPr>
              <w:widowControl w:val="0"/>
              <w:tabs>
                <w:tab w:val="left" w:pos="209"/>
              </w:tabs>
              <w:cnfStyle w:val="000000000000" w:firstRow="0" w:lastRow="0" w:firstColumn="0" w:lastColumn="0" w:oddVBand="0" w:evenVBand="0" w:oddHBand="0" w:evenHBand="0" w:firstRowFirstColumn="0" w:firstRowLastColumn="0" w:lastRowFirstColumn="0" w:lastRowLastColumn="0"/>
              <w:rPr>
                <w:del w:id="15" w:author="Joji Philip" w:date="2016-04-18T11:56:00Z"/>
                <w:rFonts w:asciiTheme="majorHAnsi" w:eastAsia="Palatino Linotype" w:hAnsiTheme="majorHAnsi" w:cstheme="minorHAnsi"/>
              </w:rPr>
            </w:pPr>
            <w:r>
              <w:rPr>
                <w:rFonts w:asciiTheme="majorHAnsi" w:eastAsia="Palatino Linotype" w:hAnsiTheme="majorHAnsi" w:cstheme="minorHAnsi"/>
              </w:rPr>
              <w:t>Coherent ACE agents mu</w:t>
            </w:r>
            <w:r w:rsidR="00AF04BD">
              <w:rPr>
                <w:rFonts w:asciiTheme="majorHAnsi" w:eastAsia="Palatino Linotype" w:hAnsiTheme="majorHAnsi" w:cstheme="minorHAnsi"/>
              </w:rPr>
              <w:t xml:space="preserve">st use 64B </w:t>
            </w:r>
            <w:proofErr w:type="spellStart"/>
            <w:r w:rsidR="00AF04BD">
              <w:rPr>
                <w:rFonts w:asciiTheme="majorHAnsi" w:eastAsia="Palatino Linotype" w:hAnsiTheme="majorHAnsi" w:cstheme="minorHAnsi"/>
              </w:rPr>
              <w:t>cacheline</w:t>
            </w:r>
            <w:proofErr w:type="spellEnd"/>
            <w:r w:rsidR="00AF04BD">
              <w:rPr>
                <w:rFonts w:asciiTheme="majorHAnsi" w:eastAsia="Palatino Linotype" w:hAnsiTheme="majorHAnsi" w:cstheme="minorHAnsi"/>
              </w:rPr>
              <w:t xml:space="preserve"> sized </w:t>
            </w:r>
            <w:r w:rsidR="00AA61FE">
              <w:rPr>
                <w:rFonts w:asciiTheme="majorHAnsi" w:eastAsia="Palatino Linotype" w:hAnsiTheme="majorHAnsi" w:cstheme="minorHAnsi"/>
              </w:rPr>
              <w:t xml:space="preserve">and aligned </w:t>
            </w:r>
            <w:r w:rsidR="00AF04BD">
              <w:rPr>
                <w:rFonts w:asciiTheme="majorHAnsi" w:eastAsia="Palatino Linotype" w:hAnsiTheme="majorHAnsi" w:cstheme="minorHAnsi"/>
              </w:rPr>
              <w:t>transactions</w:t>
            </w:r>
            <w:r w:rsidR="00F07311">
              <w:rPr>
                <w:rFonts w:asciiTheme="majorHAnsi" w:eastAsia="Palatino Linotype" w:hAnsiTheme="majorHAnsi" w:cstheme="minorHAnsi"/>
              </w:rPr>
              <w:t xml:space="preserve"> </w:t>
            </w:r>
          </w:p>
          <w:p w14:paraId="4D178382" w14:textId="4E4313F8" w:rsidR="00786539" w:rsidRPr="0042361E" w:rsidRDefault="00786539">
            <w:pPr>
              <w:widowControl w:val="0"/>
              <w:tabs>
                <w:tab w:val="left" w:pos="209"/>
              </w:tabs>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Change w:id="16" w:author="Joji Philip" w:date="2016-04-18T11:56:00Z">
                <w:pPr>
                  <w:pStyle w:val="TableParagraph"/>
                  <w:ind w:left="86"/>
                  <w:cnfStyle w:val="000000000000" w:firstRow="0" w:lastRow="0" w:firstColumn="0" w:lastColumn="0" w:oddVBand="0" w:evenVBand="0" w:oddHBand="0" w:evenHBand="0" w:firstRowFirstColumn="0" w:firstRowLastColumn="0" w:lastRowFirstColumn="0" w:lastRowLastColumn="0"/>
                </w:pPr>
              </w:pPrChange>
            </w:pPr>
            <w:del w:id="17" w:author="Joji Philip" w:date="2016-04-18T11:56:00Z">
              <w:r w:rsidRPr="0042361E" w:rsidDel="008D0261">
                <w:rPr>
                  <w:rFonts w:asciiTheme="majorHAnsi" w:eastAsia="Palatino Linotype" w:hAnsiTheme="majorHAnsi" w:cstheme="minorHAnsi"/>
                </w:rPr>
                <w:delText>Fixed</w:delText>
              </w:r>
              <w:r w:rsidRPr="0042361E" w:rsidDel="008D0261">
                <w:rPr>
                  <w:rFonts w:asciiTheme="majorHAnsi" w:eastAsia="Palatino Linotype" w:hAnsiTheme="majorHAnsi" w:cstheme="minorHAnsi"/>
                  <w:spacing w:val="-6"/>
                </w:rPr>
                <w:delText xml:space="preserve"> </w:delText>
              </w:r>
              <w:r w:rsidRPr="0042361E" w:rsidDel="008D0261">
                <w:rPr>
                  <w:rFonts w:asciiTheme="majorHAnsi" w:eastAsia="Palatino Linotype" w:hAnsiTheme="majorHAnsi" w:cstheme="minorHAnsi"/>
                </w:rPr>
                <w:delText>bursts should</w:delText>
              </w:r>
              <w:r w:rsidRPr="0042361E" w:rsidDel="008D0261">
                <w:rPr>
                  <w:rFonts w:asciiTheme="majorHAnsi" w:eastAsia="Palatino Linotype" w:hAnsiTheme="majorHAnsi" w:cstheme="minorHAnsi"/>
                  <w:spacing w:val="-5"/>
                </w:rPr>
                <w:delText xml:space="preserve"> </w:delText>
              </w:r>
              <w:r w:rsidRPr="0042361E" w:rsidDel="008D0261">
                <w:rPr>
                  <w:rFonts w:asciiTheme="majorHAnsi" w:eastAsia="Palatino Linotype" w:hAnsiTheme="majorHAnsi" w:cstheme="minorHAnsi"/>
                </w:rPr>
                <w:delText>not</w:delText>
              </w:r>
              <w:r w:rsidRPr="0042361E" w:rsidDel="008D0261">
                <w:rPr>
                  <w:rFonts w:asciiTheme="majorHAnsi" w:eastAsia="Palatino Linotype" w:hAnsiTheme="majorHAnsi" w:cstheme="minorHAnsi"/>
                  <w:spacing w:val="-5"/>
                </w:rPr>
                <w:delText xml:space="preserve"> </w:delText>
              </w:r>
              <w:r w:rsidRPr="0042361E" w:rsidDel="008D0261">
                <w:rPr>
                  <w:rFonts w:asciiTheme="majorHAnsi" w:eastAsia="Palatino Linotype" w:hAnsiTheme="majorHAnsi" w:cstheme="minorHAnsi"/>
                </w:rPr>
                <w:delText>be</w:delText>
              </w:r>
              <w:r w:rsidRPr="0042361E" w:rsidDel="008D0261">
                <w:rPr>
                  <w:rFonts w:asciiTheme="majorHAnsi" w:eastAsia="Palatino Linotype" w:hAnsiTheme="majorHAnsi" w:cstheme="minorHAnsi"/>
                  <w:spacing w:val="-4"/>
                </w:rPr>
                <w:delText xml:space="preserve"> </w:delText>
              </w:r>
              <w:r w:rsidRPr="0042361E" w:rsidDel="008D0261">
                <w:rPr>
                  <w:rFonts w:asciiTheme="majorHAnsi" w:eastAsia="Palatino Linotype" w:hAnsiTheme="majorHAnsi" w:cstheme="minorHAnsi"/>
                </w:rPr>
                <w:delText>used</w:delText>
              </w:r>
              <w:r w:rsidRPr="0042361E" w:rsidDel="008D0261">
                <w:rPr>
                  <w:rFonts w:asciiTheme="majorHAnsi" w:eastAsia="Palatino Linotype" w:hAnsiTheme="majorHAnsi" w:cstheme="minorHAnsi"/>
                  <w:spacing w:val="-4"/>
                </w:rPr>
                <w:delText xml:space="preserve"> </w:delText>
              </w:r>
              <w:r w:rsidRPr="0042361E" w:rsidDel="008D0261">
                <w:rPr>
                  <w:rFonts w:asciiTheme="majorHAnsi" w:eastAsia="Palatino Linotype" w:hAnsiTheme="majorHAnsi" w:cstheme="minorHAnsi"/>
                </w:rPr>
                <w:delText>with</w:delText>
              </w:r>
              <w:r w:rsidRPr="0042361E" w:rsidDel="008D0261">
                <w:rPr>
                  <w:rFonts w:asciiTheme="majorHAnsi" w:eastAsia="Palatino Linotype" w:hAnsiTheme="majorHAnsi" w:cstheme="minorHAnsi"/>
                  <w:spacing w:val="-6"/>
                </w:rPr>
                <w:delText xml:space="preserve"> </w:delText>
              </w:r>
              <w:r w:rsidRPr="0042361E" w:rsidDel="008D0261">
                <w:rPr>
                  <w:rFonts w:asciiTheme="majorHAnsi" w:eastAsia="Palatino Linotype" w:hAnsiTheme="majorHAnsi" w:cstheme="minorHAnsi"/>
                </w:rPr>
                <w:delText xml:space="preserve">NetSpeed </w:delText>
              </w:r>
              <w:r w:rsidR="006816AE" w:rsidDel="008D0261">
                <w:rPr>
                  <w:rFonts w:asciiTheme="majorHAnsi" w:eastAsia="Palatino Linotype" w:hAnsiTheme="majorHAnsi" w:cstheme="minorHAnsi"/>
                </w:rPr>
                <w:delText>AMBA</w:delText>
              </w:r>
              <w:r w:rsidR="006816AE" w:rsidRPr="0042361E" w:rsidDel="008D0261">
                <w:rPr>
                  <w:rFonts w:asciiTheme="majorHAnsi" w:eastAsia="Palatino Linotype" w:hAnsiTheme="majorHAnsi" w:cstheme="minorHAnsi"/>
                </w:rPr>
                <w:delText xml:space="preserve"> </w:delText>
              </w:r>
              <w:r w:rsidRPr="0042361E" w:rsidDel="008D0261">
                <w:rPr>
                  <w:rFonts w:asciiTheme="majorHAnsi" w:eastAsia="Palatino Linotype" w:hAnsiTheme="majorHAnsi" w:cstheme="minorHAnsi"/>
                </w:rPr>
                <w:delText>NoC.</w:delText>
              </w:r>
            </w:del>
          </w:p>
        </w:tc>
      </w:tr>
      <w:tr w:rsidR="00786539" w:rsidRPr="0042361E" w14:paraId="0E98662E"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640BE92A" w14:textId="77777777" w:rsidR="00786539" w:rsidRPr="0042361E" w:rsidRDefault="00786539" w:rsidP="00691011">
            <w:pPr>
              <w:pStyle w:val="TableParagraph"/>
              <w:ind w:left="86" w:right="404"/>
              <w:rPr>
                <w:rFonts w:asciiTheme="majorHAnsi" w:eastAsia="Palatino Linotype" w:hAnsiTheme="majorHAnsi" w:cstheme="minorHAnsi"/>
              </w:rPr>
            </w:pPr>
            <w:r w:rsidRPr="0042361E">
              <w:rPr>
                <w:rFonts w:asciiTheme="majorHAnsi" w:eastAsia="Palatino Linotype" w:hAnsiTheme="majorHAnsi" w:cstheme="minorHAnsi"/>
                <w:w w:val="105"/>
              </w:rPr>
              <w:t>Data</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spacing w:val="-13"/>
                <w:w w:val="110"/>
              </w:rPr>
              <w:t>W</w:t>
            </w:r>
            <w:r w:rsidRPr="0042361E">
              <w:rPr>
                <w:rFonts w:asciiTheme="majorHAnsi" w:eastAsia="Palatino Linotype" w:hAnsiTheme="majorHAnsi" w:cstheme="minorHAnsi"/>
                <w:w w:val="110"/>
              </w:rPr>
              <w:t>idth</w:t>
            </w:r>
          </w:p>
        </w:tc>
        <w:tc>
          <w:tcPr>
            <w:tcW w:w="0" w:type="auto"/>
          </w:tcPr>
          <w:p w14:paraId="37FCCF1E"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Agents can have data widths of 32, 64, 128, 256 and 512 bits.</w:t>
            </w:r>
          </w:p>
          <w:p w14:paraId="78A28A16"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R channel and W channel must have equal data size.</w:t>
            </w:r>
          </w:p>
        </w:tc>
      </w:tr>
      <w:tr w:rsidR="00786539" w:rsidRPr="0042361E" w14:paraId="7F8EECE1"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0794B3AD" w14:textId="77777777" w:rsidR="00786539" w:rsidRPr="0042361E" w:rsidRDefault="00786539" w:rsidP="00691011">
            <w:pPr>
              <w:pStyle w:val="TableParagraph"/>
              <w:ind w:left="86" w:right="404"/>
              <w:rPr>
                <w:rFonts w:asciiTheme="majorHAnsi" w:eastAsia="Palatino Linotype" w:hAnsiTheme="majorHAnsi" w:cstheme="minorHAnsi"/>
                <w:w w:val="105"/>
              </w:rPr>
            </w:pPr>
            <w:r w:rsidRPr="0042361E">
              <w:rPr>
                <w:rFonts w:asciiTheme="majorHAnsi" w:eastAsia="Palatino Linotype" w:hAnsiTheme="majorHAnsi" w:cstheme="minorHAnsi"/>
                <w:spacing w:val="-19"/>
                <w:w w:val="105"/>
              </w:rPr>
              <w:t>T</w:t>
            </w:r>
            <w:r w:rsidRPr="0042361E">
              <w:rPr>
                <w:rFonts w:asciiTheme="majorHAnsi" w:eastAsia="Palatino Linotype" w:hAnsiTheme="majorHAnsi" w:cstheme="minorHAnsi"/>
                <w:spacing w:val="-2"/>
                <w:w w:val="105"/>
              </w:rPr>
              <w:t>r</w:t>
            </w:r>
            <w:r w:rsidRPr="0042361E">
              <w:rPr>
                <w:rFonts w:asciiTheme="majorHAnsi" w:eastAsia="Palatino Linotype" w:hAnsiTheme="majorHAnsi" w:cstheme="minorHAnsi"/>
                <w:w w:val="105"/>
              </w:rPr>
              <w:t>ansfer</w:t>
            </w:r>
            <w:r w:rsidRPr="0042361E">
              <w:rPr>
                <w:rFonts w:asciiTheme="majorHAnsi" w:eastAsia="Palatino Linotype" w:hAnsiTheme="majorHAnsi" w:cstheme="minorHAnsi"/>
                <w:spacing w:val="-14"/>
                <w:w w:val="105"/>
              </w:rPr>
              <w:t xml:space="preserve"> </w:t>
            </w:r>
            <w:r w:rsidRPr="0042361E">
              <w:rPr>
                <w:rFonts w:asciiTheme="majorHAnsi" w:eastAsia="Palatino Linotype" w:hAnsiTheme="majorHAnsi" w:cstheme="minorHAnsi"/>
                <w:w w:val="105"/>
              </w:rPr>
              <w:t>Size</w:t>
            </w:r>
            <w:r w:rsidRPr="0042361E">
              <w:rPr>
                <w:rFonts w:asciiTheme="majorHAnsi" w:eastAsia="Palatino Linotype" w:hAnsiTheme="majorHAnsi" w:cstheme="minorHAnsi"/>
                <w:spacing w:val="-14"/>
                <w:w w:val="105"/>
              </w:rPr>
              <w:t xml:space="preserve"> </w:t>
            </w:r>
          </w:p>
        </w:tc>
        <w:tc>
          <w:tcPr>
            <w:tcW w:w="0" w:type="auto"/>
          </w:tcPr>
          <w:p w14:paraId="6EBDB9D4"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Narrow transactions are fully supported</w:t>
            </w:r>
          </w:p>
        </w:tc>
      </w:tr>
      <w:tr w:rsidR="00786539" w:rsidRPr="0042361E" w14:paraId="437818D4"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29225F1D" w14:textId="77777777" w:rsidR="00786539" w:rsidRPr="0042361E" w:rsidRDefault="00786539" w:rsidP="00691011">
            <w:pPr>
              <w:pStyle w:val="TableParagraph"/>
              <w:ind w:left="86" w:right="404"/>
              <w:rPr>
                <w:rFonts w:asciiTheme="majorHAnsi" w:eastAsia="Palatino Linotype" w:hAnsiTheme="majorHAnsi" w:cstheme="minorHAnsi"/>
                <w:spacing w:val="-19"/>
                <w:w w:val="105"/>
              </w:rPr>
            </w:pPr>
            <w:r w:rsidRPr="0042361E">
              <w:rPr>
                <w:rFonts w:asciiTheme="majorHAnsi" w:eastAsia="Palatino Linotype" w:hAnsiTheme="majorHAnsi" w:cstheme="minorHAnsi"/>
                <w:spacing w:val="-2"/>
                <w:w w:val="105"/>
              </w:rPr>
              <w:t>Burst type</w:t>
            </w:r>
          </w:p>
        </w:tc>
        <w:tc>
          <w:tcPr>
            <w:tcW w:w="0" w:type="auto"/>
          </w:tcPr>
          <w:p w14:paraId="26A79A41" w14:textId="33363958" w:rsidR="00786539" w:rsidRPr="0042361E" w:rsidDel="00780051"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del w:id="18" w:author="Joji Philip" w:date="2016-04-18T14:38:00Z"/>
                <w:rFonts w:asciiTheme="majorHAnsi" w:eastAsia="Palatino Linotype" w:hAnsiTheme="majorHAnsi" w:cstheme="minorHAnsi"/>
              </w:rPr>
            </w:pPr>
            <w:del w:id="19" w:author="Joji Philip" w:date="2016-04-18T14:38:00Z">
              <w:r w:rsidRPr="0042361E" w:rsidDel="00780051">
                <w:rPr>
                  <w:rFonts w:asciiTheme="majorHAnsi" w:eastAsia="Palatino Linotype" w:hAnsiTheme="majorHAnsi" w:cstheme="minorHAnsi"/>
                </w:rPr>
                <w:delText xml:space="preserve">FIXED transactions are </w:delText>
              </w:r>
            </w:del>
            <w:del w:id="20" w:author="Joji Philip" w:date="2016-04-18T13:28:00Z">
              <w:r w:rsidRPr="0042361E" w:rsidDel="003E5208">
                <w:rPr>
                  <w:rFonts w:asciiTheme="majorHAnsi" w:eastAsia="Palatino Linotype" w:hAnsiTheme="majorHAnsi" w:cstheme="minorHAnsi"/>
                </w:rPr>
                <w:delText xml:space="preserve">not </w:delText>
              </w:r>
            </w:del>
            <w:del w:id="21" w:author="Joji Philip" w:date="2016-04-18T14:38:00Z">
              <w:r w:rsidRPr="0042361E" w:rsidDel="00780051">
                <w:rPr>
                  <w:rFonts w:asciiTheme="majorHAnsi" w:eastAsia="Palatino Linotype" w:hAnsiTheme="majorHAnsi" w:cstheme="minorHAnsi"/>
                </w:rPr>
                <w:delText>supported</w:delText>
              </w:r>
            </w:del>
          </w:p>
          <w:p w14:paraId="4242C21B" w14:textId="77777777" w:rsidR="00786539"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ins w:id="22" w:author="Joji Philip" w:date="2016-04-18T14:38:00Z"/>
                <w:rFonts w:asciiTheme="majorHAnsi" w:eastAsia="Palatino Linotype" w:hAnsiTheme="majorHAnsi" w:cstheme="minorHAnsi"/>
              </w:rPr>
            </w:pPr>
            <w:r w:rsidRPr="0042361E">
              <w:rPr>
                <w:rFonts w:asciiTheme="majorHAnsi" w:eastAsia="Palatino Linotype" w:hAnsiTheme="majorHAnsi" w:cstheme="minorHAnsi"/>
              </w:rPr>
              <w:t>WRAP requests must be 16B, 32B or 64B</w:t>
            </w:r>
            <w:r w:rsidR="002A7E83">
              <w:rPr>
                <w:rFonts w:asciiTheme="majorHAnsi" w:eastAsia="Palatino Linotype" w:hAnsiTheme="majorHAnsi" w:cstheme="minorHAnsi"/>
              </w:rPr>
              <w:t xml:space="preserve"> for non-coherent transaction.</w:t>
            </w:r>
            <w:r w:rsidR="00CE2F4F">
              <w:rPr>
                <w:rFonts w:asciiTheme="majorHAnsi" w:eastAsia="Palatino Linotype" w:hAnsiTheme="majorHAnsi" w:cstheme="minorHAnsi"/>
              </w:rPr>
              <w:t xml:space="preserve"> Coherent </w:t>
            </w:r>
            <w:r w:rsidR="00846DDB">
              <w:rPr>
                <w:rFonts w:asciiTheme="majorHAnsi" w:eastAsia="Palatino Linotype" w:hAnsiTheme="majorHAnsi" w:cstheme="minorHAnsi"/>
              </w:rPr>
              <w:t xml:space="preserve">WRAP </w:t>
            </w:r>
            <w:proofErr w:type="spellStart"/>
            <w:r w:rsidR="00CE2F4F">
              <w:rPr>
                <w:rFonts w:asciiTheme="majorHAnsi" w:eastAsia="Palatino Linotype" w:hAnsiTheme="majorHAnsi" w:cstheme="minorHAnsi"/>
              </w:rPr>
              <w:t>trasactions</w:t>
            </w:r>
            <w:proofErr w:type="spellEnd"/>
            <w:r w:rsidR="00CE2F4F">
              <w:rPr>
                <w:rFonts w:asciiTheme="majorHAnsi" w:eastAsia="Palatino Linotype" w:hAnsiTheme="majorHAnsi" w:cstheme="minorHAnsi"/>
              </w:rPr>
              <w:t xml:space="preserve"> must be sized to 64B </w:t>
            </w:r>
            <w:proofErr w:type="spellStart"/>
            <w:r w:rsidR="00CE2F4F">
              <w:rPr>
                <w:rFonts w:asciiTheme="majorHAnsi" w:eastAsia="Palatino Linotype" w:hAnsiTheme="majorHAnsi" w:cstheme="minorHAnsi"/>
              </w:rPr>
              <w:t>cacheline</w:t>
            </w:r>
            <w:proofErr w:type="spellEnd"/>
            <w:r w:rsidR="002A7E83">
              <w:rPr>
                <w:rFonts w:asciiTheme="majorHAnsi" w:eastAsia="Palatino Linotype" w:hAnsiTheme="majorHAnsi" w:cstheme="minorHAnsi"/>
              </w:rPr>
              <w:t>.</w:t>
            </w:r>
          </w:p>
          <w:p w14:paraId="06D5645E" w14:textId="50477690" w:rsidR="00780051" w:rsidRPr="0042361E" w:rsidRDefault="00780051" w:rsidP="0078005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ins w:id="23" w:author="Joji Philip" w:date="2016-04-18T14:38:00Z">
              <w:r w:rsidRPr="0042361E">
                <w:rPr>
                  <w:rFonts w:asciiTheme="majorHAnsi" w:eastAsia="Palatino Linotype" w:hAnsiTheme="majorHAnsi" w:cstheme="minorHAnsi"/>
                </w:rPr>
                <w:t>FIXED transactions are supported</w:t>
              </w:r>
              <w:r>
                <w:rPr>
                  <w:rFonts w:asciiTheme="majorHAnsi" w:eastAsia="Palatino Linotype" w:hAnsiTheme="majorHAnsi" w:cstheme="minorHAnsi"/>
                </w:rPr>
                <w:t xml:space="preserve"> by splitting them into multiple single beat INCRs</w:t>
              </w:r>
            </w:ins>
          </w:p>
        </w:tc>
      </w:tr>
      <w:tr w:rsidR="00786539" w:rsidRPr="0042361E" w14:paraId="1676C2D3"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715D5D12" w14:textId="77777777" w:rsidR="00786539" w:rsidRPr="0042361E" w:rsidRDefault="00786539" w:rsidP="00691011">
            <w:pPr>
              <w:pStyle w:val="TableParagraph"/>
              <w:ind w:left="86" w:right="404"/>
              <w:rPr>
                <w:rFonts w:asciiTheme="majorHAnsi" w:eastAsia="Palatino Linotype" w:hAnsiTheme="majorHAnsi" w:cstheme="minorHAnsi"/>
                <w:spacing w:val="-2"/>
                <w:w w:val="105"/>
              </w:rPr>
            </w:pPr>
            <w:r w:rsidRPr="0042361E">
              <w:rPr>
                <w:rFonts w:asciiTheme="majorHAnsi" w:eastAsia="Palatino Linotype" w:hAnsiTheme="majorHAnsi" w:cstheme="minorHAnsi"/>
                <w:spacing w:val="-2"/>
                <w:w w:val="105"/>
              </w:rPr>
              <w:t>Long bursts</w:t>
            </w:r>
          </w:p>
        </w:tc>
        <w:tc>
          <w:tcPr>
            <w:tcW w:w="0" w:type="auto"/>
          </w:tcPr>
          <w:p w14:paraId="25C87680" w14:textId="77238934" w:rsidR="00786539" w:rsidRPr="0042361E" w:rsidRDefault="00C04BE0" w:rsidP="000C2E0C">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Long transactions may be split into multiple transactions at a configurable boundary. </w:t>
            </w:r>
            <w:del w:id="24" w:author="Joji Philip" w:date="2016-04-18T13:28:00Z">
              <w:r w:rsidR="005E2491" w:rsidDel="00C3792F">
                <w:rPr>
                  <w:rFonts w:asciiTheme="majorHAnsi" w:eastAsia="Palatino Linotype" w:hAnsiTheme="majorHAnsi" w:cstheme="minorHAnsi"/>
                </w:rPr>
                <w:delText>For n</w:delText>
              </w:r>
            </w:del>
            <w:ins w:id="25" w:author="Joji Philip" w:date="2016-04-18T13:28:00Z">
              <w:r w:rsidR="00C3792F">
                <w:rPr>
                  <w:rFonts w:asciiTheme="majorHAnsi" w:eastAsia="Palatino Linotype" w:hAnsiTheme="majorHAnsi" w:cstheme="minorHAnsi"/>
                </w:rPr>
                <w:t>N</w:t>
              </w:r>
            </w:ins>
            <w:r w:rsidR="005E2491">
              <w:rPr>
                <w:rFonts w:asciiTheme="majorHAnsi" w:eastAsia="Palatino Linotype" w:hAnsiTheme="majorHAnsi" w:cstheme="minorHAnsi"/>
              </w:rPr>
              <w:t xml:space="preserve">on coherent </w:t>
            </w:r>
            <w:del w:id="26" w:author="Joji Philip" w:date="2016-04-18T13:28:00Z">
              <w:r w:rsidR="005E2491" w:rsidDel="00C3792F">
                <w:rPr>
                  <w:rFonts w:asciiTheme="majorHAnsi" w:eastAsia="Palatino Linotype" w:hAnsiTheme="majorHAnsi" w:cstheme="minorHAnsi"/>
                </w:rPr>
                <w:delText>agents,</w:delText>
              </w:r>
            </w:del>
            <w:ins w:id="27" w:author="Joji Philip" w:date="2016-04-18T13:28:00Z">
              <w:r w:rsidR="00C3792F">
                <w:rPr>
                  <w:rFonts w:asciiTheme="majorHAnsi" w:eastAsia="Palatino Linotype" w:hAnsiTheme="majorHAnsi" w:cstheme="minorHAnsi"/>
                </w:rPr>
                <w:t xml:space="preserve">transactions </w:t>
              </w:r>
            </w:ins>
            <w:del w:id="28" w:author="Joji Philip" w:date="2016-04-18T13:29:00Z">
              <w:r w:rsidR="005E2491" w:rsidDel="00C3792F">
                <w:rPr>
                  <w:rFonts w:asciiTheme="majorHAnsi" w:eastAsia="Palatino Linotype" w:hAnsiTheme="majorHAnsi" w:cstheme="minorHAnsi"/>
                </w:rPr>
                <w:delText xml:space="preserve"> </w:delText>
              </w:r>
              <w:r w:rsidR="002A5A5C" w:rsidDel="00C3792F">
                <w:rPr>
                  <w:rFonts w:asciiTheme="majorHAnsi" w:eastAsia="Palatino Linotype" w:hAnsiTheme="majorHAnsi" w:cstheme="minorHAnsi"/>
                </w:rPr>
                <w:delText>b</w:delText>
              </w:r>
              <w:r w:rsidRPr="0042361E" w:rsidDel="00C3792F">
                <w:rPr>
                  <w:rFonts w:asciiTheme="majorHAnsi" w:eastAsia="Palatino Linotype" w:hAnsiTheme="majorHAnsi" w:cstheme="minorHAnsi"/>
                </w:rPr>
                <w:delText xml:space="preserve">y default transaction </w:delText>
              </w:r>
            </w:del>
            <w:r w:rsidRPr="0042361E">
              <w:rPr>
                <w:rFonts w:asciiTheme="majorHAnsi" w:eastAsia="Palatino Linotype" w:hAnsiTheme="majorHAnsi" w:cstheme="minorHAnsi"/>
              </w:rPr>
              <w:t>will be split at 1024B boundaries</w:t>
            </w:r>
            <w:ins w:id="29" w:author="Joji Philip" w:date="2016-04-18T13:29:00Z">
              <w:r w:rsidR="00C3792F">
                <w:rPr>
                  <w:rFonts w:asciiTheme="majorHAnsi" w:eastAsia="Palatino Linotype" w:hAnsiTheme="majorHAnsi" w:cstheme="minorHAnsi"/>
                </w:rPr>
                <w:t xml:space="preserve"> by default</w:t>
              </w:r>
            </w:ins>
            <w:r w:rsidRPr="0042361E">
              <w:rPr>
                <w:rFonts w:asciiTheme="majorHAnsi" w:eastAsia="Palatino Linotype" w:hAnsiTheme="majorHAnsi" w:cstheme="minorHAnsi"/>
              </w:rPr>
              <w:t>.</w:t>
            </w:r>
            <w:r w:rsidR="00C30212">
              <w:rPr>
                <w:rFonts w:asciiTheme="majorHAnsi" w:eastAsia="Palatino Linotype" w:hAnsiTheme="majorHAnsi" w:cstheme="minorHAnsi"/>
              </w:rPr>
              <w:t xml:space="preserve"> </w:t>
            </w:r>
            <w:del w:id="30" w:author="Joji Philip" w:date="2016-04-18T13:29:00Z">
              <w:r w:rsidR="00066540" w:rsidDel="00EA7B67">
                <w:rPr>
                  <w:rFonts w:asciiTheme="majorHAnsi" w:eastAsia="Palatino Linotype" w:hAnsiTheme="majorHAnsi" w:cstheme="minorHAnsi"/>
                </w:rPr>
                <w:delText xml:space="preserve">For </w:delText>
              </w:r>
              <w:r w:rsidR="009242FE" w:rsidDel="00EA7B67">
                <w:rPr>
                  <w:rFonts w:asciiTheme="majorHAnsi" w:eastAsia="Palatino Linotype" w:hAnsiTheme="majorHAnsi" w:cstheme="minorHAnsi"/>
                </w:rPr>
                <w:delText xml:space="preserve">ACE </w:delText>
              </w:r>
              <w:r w:rsidR="00EF05BD" w:rsidDel="00EA7B67">
                <w:rPr>
                  <w:rFonts w:asciiTheme="majorHAnsi" w:eastAsia="Palatino Linotype" w:hAnsiTheme="majorHAnsi" w:cstheme="minorHAnsi"/>
                </w:rPr>
                <w:delText xml:space="preserve">and ACE-lite </w:delText>
              </w:r>
              <w:r w:rsidR="009242FE" w:rsidDel="00EA7B67">
                <w:rPr>
                  <w:rFonts w:asciiTheme="majorHAnsi" w:eastAsia="Palatino Linotype" w:hAnsiTheme="majorHAnsi" w:cstheme="minorHAnsi"/>
                </w:rPr>
                <w:delText>master</w:delText>
              </w:r>
              <w:r w:rsidR="00066540" w:rsidDel="00EA7B67">
                <w:rPr>
                  <w:rFonts w:asciiTheme="majorHAnsi" w:eastAsia="Palatino Linotype" w:hAnsiTheme="majorHAnsi" w:cstheme="minorHAnsi"/>
                </w:rPr>
                <w:delText xml:space="preserve"> agents split boundary is fixed at 64B</w:delText>
              </w:r>
            </w:del>
            <w:ins w:id="31" w:author="Joji Philip" w:date="2016-04-18T13:29:00Z">
              <w:r w:rsidR="00EA7B67">
                <w:rPr>
                  <w:rFonts w:asciiTheme="majorHAnsi" w:eastAsia="Palatino Linotype" w:hAnsiTheme="majorHAnsi" w:cstheme="minorHAnsi"/>
                </w:rPr>
                <w:t>Coherent transactions from ACE and ACE-lite agents are split at 64B boundary.</w:t>
              </w:r>
            </w:ins>
          </w:p>
        </w:tc>
      </w:tr>
      <w:tr w:rsidR="00786539" w:rsidRPr="0042361E" w14:paraId="7CDC332F"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651CE693"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rPr>
              <w:t>Read/</w:t>
            </w:r>
            <w:r w:rsidRPr="0042361E">
              <w:rPr>
                <w:rFonts w:asciiTheme="majorHAnsi" w:eastAsia="Palatino Linotype" w:hAnsiTheme="majorHAnsi" w:cstheme="minorHAnsi"/>
                <w:spacing w:val="-14"/>
              </w:rPr>
              <w:t>W</w:t>
            </w:r>
            <w:r w:rsidRPr="0042361E">
              <w:rPr>
                <w:rFonts w:asciiTheme="majorHAnsi" w:eastAsia="Palatino Linotype" w:hAnsiTheme="majorHAnsi" w:cstheme="minorHAnsi"/>
              </w:rPr>
              <w:t>rite</w:t>
            </w:r>
            <w:r w:rsidRPr="0042361E">
              <w:rPr>
                <w:rFonts w:asciiTheme="majorHAnsi" w:eastAsia="Palatino Linotype" w:hAnsiTheme="majorHAnsi" w:cstheme="minorHAnsi"/>
                <w:spacing w:val="40"/>
              </w:rPr>
              <w:t xml:space="preserve"> </w:t>
            </w:r>
            <w:r w:rsidRPr="0042361E">
              <w:rPr>
                <w:rFonts w:asciiTheme="majorHAnsi" w:eastAsia="Palatino Linotype" w:hAnsiTheme="majorHAnsi" w:cstheme="minorHAnsi"/>
              </w:rPr>
              <w:t>only</w:t>
            </w:r>
          </w:p>
        </w:tc>
        <w:tc>
          <w:tcPr>
            <w:tcW w:w="0" w:type="auto"/>
          </w:tcPr>
          <w:p w14:paraId="20C69203" w14:textId="77777777" w:rsidR="00786539" w:rsidRPr="0042361E" w:rsidRDefault="00786539" w:rsidP="00691011">
            <w:pPr>
              <w:pStyle w:val="TableParagraph"/>
              <w:ind w:left="87"/>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The IP supports only</w:t>
            </w:r>
            <w:r w:rsidRPr="0042361E">
              <w:rPr>
                <w:rFonts w:asciiTheme="majorHAnsi" w:eastAsia="Palatino Linotype" w:hAnsiTheme="majorHAnsi" w:cstheme="minorHAnsi"/>
                <w:spacing w:val="2"/>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ead/write mode. Read-onl</w:t>
            </w:r>
            <w:r w:rsidRPr="0042361E">
              <w:rPr>
                <w:rFonts w:asciiTheme="majorHAnsi" w:eastAsia="Palatino Linotype" w:hAnsiTheme="majorHAnsi" w:cstheme="minorHAnsi"/>
                <w:spacing w:val="-23"/>
              </w:rPr>
              <w:t>y</w:t>
            </w:r>
            <w:r w:rsidRPr="0042361E">
              <w:rPr>
                <w:rFonts w:asciiTheme="majorHAnsi" w:eastAsia="Palatino Linotype" w:hAnsiTheme="majorHAnsi" w:cstheme="minorHAnsi"/>
                <w:spacing w:val="1"/>
              </w:rPr>
              <w:t xml:space="preserve"> </w:t>
            </w:r>
            <w:r w:rsidRPr="0042361E">
              <w:rPr>
                <w:rFonts w:asciiTheme="majorHAnsi" w:eastAsia="Palatino Linotype" w:hAnsiTheme="majorHAnsi" w:cstheme="minorHAnsi"/>
              </w:rPr>
              <w:t>or</w:t>
            </w:r>
            <w:r w:rsidRPr="0042361E">
              <w:rPr>
                <w:rFonts w:asciiTheme="majorHAnsi" w:eastAsia="Palatino Linotype" w:hAnsiTheme="majorHAnsi" w:cstheme="minorHAnsi"/>
                <w:spacing w:val="1"/>
              </w:rPr>
              <w:t xml:space="preserve"> </w:t>
            </w:r>
            <w:r w:rsidRPr="0042361E">
              <w:rPr>
                <w:rFonts w:asciiTheme="majorHAnsi" w:eastAsia="Palatino Linotype" w:hAnsiTheme="majorHAnsi" w:cstheme="minorHAnsi"/>
              </w:rPr>
              <w:t>write-only</w:t>
            </w:r>
            <w:r w:rsidRPr="0042361E">
              <w:rPr>
                <w:rFonts w:asciiTheme="majorHAnsi" w:eastAsia="Palatino Linotype" w:hAnsiTheme="majorHAnsi" w:cstheme="minorHAnsi"/>
                <w:spacing w:val="1"/>
              </w:rPr>
              <w:t xml:space="preserve"> </w:t>
            </w:r>
            <w:r w:rsidRPr="0042361E">
              <w:rPr>
                <w:rFonts w:asciiTheme="majorHAnsi" w:eastAsia="Palatino Linotype" w:hAnsiTheme="majorHAnsi" w:cstheme="minorHAnsi"/>
              </w:rPr>
              <w:t>interfaces are not currently supported.</w:t>
            </w:r>
          </w:p>
        </w:tc>
      </w:tr>
      <w:tr w:rsidR="00786539" w:rsidRPr="0042361E" w14:paraId="708627E1"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26A497D3"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spacing w:val="-2"/>
                <w:w w:val="105"/>
              </w:rPr>
              <w:t>Excl</w:t>
            </w:r>
            <w:r w:rsidRPr="0042361E">
              <w:rPr>
                <w:rFonts w:asciiTheme="majorHAnsi" w:eastAsia="Palatino Linotype" w:hAnsiTheme="majorHAnsi" w:cstheme="minorHAnsi"/>
                <w:w w:val="105"/>
              </w:rPr>
              <w:t>us</w:t>
            </w:r>
            <w:r w:rsidRPr="0042361E">
              <w:rPr>
                <w:rFonts w:asciiTheme="majorHAnsi" w:eastAsia="Palatino Linotype" w:hAnsiTheme="majorHAnsi" w:cstheme="minorHAnsi"/>
                <w:spacing w:val="-2"/>
                <w:w w:val="105"/>
              </w:rPr>
              <w:t>iv</w:t>
            </w:r>
            <w:r w:rsidRPr="0042361E">
              <w:rPr>
                <w:rFonts w:asciiTheme="majorHAnsi" w:eastAsia="Palatino Linotype" w:hAnsiTheme="majorHAnsi" w:cstheme="minorHAnsi"/>
                <w:w w:val="105"/>
              </w:rPr>
              <w:t>e</w:t>
            </w:r>
            <w:r w:rsidRPr="0042361E">
              <w:rPr>
                <w:rFonts w:asciiTheme="majorHAnsi" w:eastAsia="Palatino Linotype" w:hAnsiTheme="majorHAnsi" w:cstheme="minorHAnsi"/>
                <w:spacing w:val="-29"/>
                <w:w w:val="105"/>
              </w:rPr>
              <w:t xml:space="preserve"> </w:t>
            </w:r>
            <w:r w:rsidRPr="0042361E">
              <w:rPr>
                <w:rFonts w:asciiTheme="majorHAnsi" w:eastAsia="Palatino Linotype" w:hAnsiTheme="majorHAnsi" w:cstheme="minorHAnsi"/>
                <w:spacing w:val="-2"/>
                <w:w w:val="105"/>
              </w:rPr>
              <w:t>A</w:t>
            </w:r>
            <w:r w:rsidRPr="0042361E">
              <w:rPr>
                <w:rFonts w:asciiTheme="majorHAnsi" w:eastAsia="Palatino Linotype" w:hAnsiTheme="majorHAnsi" w:cstheme="minorHAnsi"/>
                <w:spacing w:val="1"/>
                <w:w w:val="105"/>
              </w:rPr>
              <w:t>c</w:t>
            </w:r>
            <w:r w:rsidRPr="0042361E">
              <w:rPr>
                <w:rFonts w:asciiTheme="majorHAnsi" w:eastAsia="Palatino Linotype" w:hAnsiTheme="majorHAnsi" w:cstheme="minorHAnsi"/>
                <w:spacing w:val="-2"/>
                <w:w w:val="105"/>
              </w:rPr>
              <w:t>cess</w:t>
            </w:r>
          </w:p>
        </w:tc>
        <w:tc>
          <w:tcPr>
            <w:tcW w:w="0" w:type="auto"/>
          </w:tcPr>
          <w:p w14:paraId="4C35734A" w14:textId="5272BE3B"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NetSpeed </w:t>
            </w:r>
            <w:r w:rsidR="005527D5">
              <w:rPr>
                <w:rFonts w:asciiTheme="majorHAnsi" w:eastAsia="Palatino Linotype" w:hAnsiTheme="majorHAnsi" w:cstheme="minorHAnsi"/>
              </w:rPr>
              <w:t>AMBA</w:t>
            </w:r>
            <w:r w:rsidR="005527D5" w:rsidRPr="0042361E">
              <w:rPr>
                <w:rFonts w:asciiTheme="majorHAnsi" w:eastAsia="Palatino Linotype" w:hAnsiTheme="majorHAnsi" w:cstheme="minorHAnsi"/>
              </w:rPr>
              <w:t xml:space="preserve"> </w:t>
            </w:r>
            <w:proofErr w:type="spellStart"/>
            <w:r w:rsidRPr="0042361E">
              <w:rPr>
                <w:rFonts w:asciiTheme="majorHAnsi" w:eastAsia="Palatino Linotype" w:hAnsiTheme="majorHAnsi" w:cstheme="minorHAnsi"/>
              </w:rPr>
              <w:t>NoC</w:t>
            </w:r>
            <w:proofErr w:type="spellEnd"/>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can</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pass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exclusive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acc</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transactions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ac</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system</w:t>
            </w:r>
            <w:r w:rsidR="00D96B38" w:rsidRPr="0042361E">
              <w:rPr>
                <w:rFonts w:asciiTheme="majorHAnsi" w:eastAsia="Palatino Linotype" w:hAnsiTheme="majorHAnsi" w:cstheme="minorHAnsi"/>
              </w:rPr>
              <w:t xml:space="preserve">. </w:t>
            </w:r>
            <w:r w:rsidRPr="0042361E">
              <w:rPr>
                <w:rFonts w:asciiTheme="majorHAnsi" w:eastAsia="Palatino Linotype" w:hAnsiTheme="majorHAnsi" w:cstheme="minorHAnsi"/>
                <w:spacing w:val="-1"/>
              </w:rPr>
              <w:t>AXI4 does not s</w:t>
            </w:r>
            <w:r w:rsidRPr="0042361E">
              <w:rPr>
                <w:rFonts w:asciiTheme="majorHAnsi" w:eastAsia="Palatino Linotype" w:hAnsiTheme="majorHAnsi" w:cstheme="minorHAnsi"/>
                <w:spacing w:val="1"/>
              </w:rPr>
              <w:t>u</w:t>
            </w:r>
            <w:r w:rsidRPr="0042361E">
              <w:rPr>
                <w:rFonts w:asciiTheme="majorHAnsi" w:eastAsia="Palatino Linotype" w:hAnsiTheme="majorHAnsi" w:cstheme="minorHAnsi"/>
              </w:rPr>
              <w:t>pport</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lo</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ked</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transfers</w:t>
            </w:r>
          </w:p>
          <w:p w14:paraId="13604D67" w14:textId="61649F3E" w:rsidR="00C04BE0" w:rsidRPr="0042361E" w:rsidRDefault="00C04BE0" w:rsidP="000C2E0C">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Note that an exclusive access burst of 128B must not be performed on </w:t>
            </w:r>
            <w:r w:rsidRPr="0042361E">
              <w:rPr>
                <w:rFonts w:asciiTheme="majorHAnsi" w:eastAsia="Palatino Linotype" w:hAnsiTheme="majorHAnsi" w:cstheme="minorHAnsi"/>
              </w:rPr>
              <w:lastRenderedPageBreak/>
              <w:t xml:space="preserve">master bridges </w:t>
            </w:r>
            <w:del w:id="32" w:author="Joji Philip" w:date="2016-04-18T14:07:00Z">
              <w:r w:rsidRPr="0042361E" w:rsidDel="00002DD7">
                <w:rPr>
                  <w:rFonts w:asciiTheme="majorHAnsi" w:eastAsia="Palatino Linotype" w:hAnsiTheme="majorHAnsi" w:cstheme="minorHAnsi"/>
                </w:rPr>
                <w:delText xml:space="preserve">configured </w:delText>
              </w:r>
            </w:del>
            <w:r w:rsidRPr="0042361E">
              <w:rPr>
                <w:rFonts w:asciiTheme="majorHAnsi" w:eastAsia="Palatino Linotype" w:hAnsiTheme="majorHAnsi" w:cstheme="minorHAnsi"/>
              </w:rPr>
              <w:t xml:space="preserve">with </w:t>
            </w:r>
            <w:ins w:id="33" w:author="Joji Philip" w:date="2016-04-18T14:07:00Z">
              <w:r w:rsidR="00002DD7">
                <w:rPr>
                  <w:rFonts w:asciiTheme="majorHAnsi" w:eastAsia="Palatino Linotype" w:hAnsiTheme="majorHAnsi" w:cstheme="minorHAnsi"/>
                </w:rPr>
                <w:t xml:space="preserve">might </w:t>
              </w:r>
            </w:ins>
            <w:del w:id="34" w:author="Joji Philip" w:date="2016-04-18T14:07:00Z">
              <w:r w:rsidRPr="0042361E" w:rsidDel="00002DD7">
                <w:rPr>
                  <w:rFonts w:asciiTheme="majorHAnsi" w:eastAsia="Palatino Linotype" w:hAnsiTheme="majorHAnsi" w:cstheme="minorHAnsi"/>
                </w:rPr>
                <w:delText xml:space="preserve">64B </w:delText>
              </w:r>
            </w:del>
            <w:r w:rsidRPr="0042361E">
              <w:rPr>
                <w:rFonts w:asciiTheme="majorHAnsi" w:eastAsia="Palatino Linotype" w:hAnsiTheme="majorHAnsi" w:cstheme="minorHAnsi"/>
              </w:rPr>
              <w:t>split</w:t>
            </w:r>
            <w:ins w:id="35" w:author="Joji Philip" w:date="2016-04-18T14:07:00Z">
              <w:r w:rsidR="00002DD7">
                <w:rPr>
                  <w:rFonts w:asciiTheme="majorHAnsi" w:eastAsia="Palatino Linotype" w:hAnsiTheme="majorHAnsi" w:cstheme="minorHAnsi"/>
                </w:rPr>
                <w:t xml:space="preserve"> at 64B</w:t>
              </w:r>
            </w:ins>
            <w:r w:rsidRPr="0042361E">
              <w:rPr>
                <w:rFonts w:asciiTheme="majorHAnsi" w:eastAsia="Palatino Linotype" w:hAnsiTheme="majorHAnsi" w:cstheme="minorHAnsi"/>
              </w:rPr>
              <w:t xml:space="preserve"> boundary</w:t>
            </w:r>
            <w:r w:rsidR="00EE08F1" w:rsidRPr="0042361E">
              <w:rPr>
                <w:rFonts w:asciiTheme="majorHAnsi" w:eastAsia="Palatino Linotype" w:hAnsiTheme="majorHAnsi" w:cstheme="minorHAnsi"/>
              </w:rPr>
              <w:t xml:space="preserve">. Exclusive access </w:t>
            </w:r>
            <w:r w:rsidR="00204989" w:rsidRPr="0042361E">
              <w:rPr>
                <w:rFonts w:asciiTheme="majorHAnsi" w:eastAsia="Palatino Linotype" w:hAnsiTheme="majorHAnsi" w:cstheme="minorHAnsi"/>
              </w:rPr>
              <w:t xml:space="preserve">sent to an AXI3 slave must not </w:t>
            </w:r>
            <w:r w:rsidR="00EE08F1" w:rsidRPr="0042361E">
              <w:rPr>
                <w:rFonts w:asciiTheme="majorHAnsi" w:eastAsia="Palatino Linotype" w:hAnsiTheme="majorHAnsi" w:cstheme="minorHAnsi"/>
              </w:rPr>
              <w:t>violate the maximum transfer size supp</w:t>
            </w:r>
            <w:r w:rsidR="00204989" w:rsidRPr="0042361E">
              <w:rPr>
                <w:rFonts w:asciiTheme="majorHAnsi" w:eastAsia="Palatino Linotype" w:hAnsiTheme="majorHAnsi" w:cstheme="minorHAnsi"/>
              </w:rPr>
              <w:t>orted by the interface.</w:t>
            </w:r>
          </w:p>
        </w:tc>
      </w:tr>
      <w:tr w:rsidR="00786539" w:rsidRPr="0042361E" w14:paraId="5B3DA679"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65B4DD2B"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spacing w:val="-1"/>
              </w:rPr>
              <w:lastRenderedPageBreak/>
              <w:t>Cache bits</w:t>
            </w:r>
          </w:p>
        </w:tc>
        <w:tc>
          <w:tcPr>
            <w:tcW w:w="0" w:type="auto"/>
          </w:tcPr>
          <w:p w14:paraId="6695B354" w14:textId="16F8AF68" w:rsidR="00786539" w:rsidRPr="0042361E" w:rsidRDefault="00786539" w:rsidP="00691011">
            <w:pPr>
              <w:pStyle w:val="TableParagraph"/>
              <w:ind w:left="86" w:hanging="2"/>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spacing w:val="-1"/>
              </w:rPr>
              <w:t xml:space="preserve">NetSpeed </w:t>
            </w:r>
            <w:r w:rsidR="00241C5B">
              <w:rPr>
                <w:rFonts w:asciiTheme="majorHAnsi" w:eastAsia="Palatino Linotype" w:hAnsiTheme="majorHAnsi" w:cstheme="minorHAnsi"/>
                <w:spacing w:val="-1"/>
              </w:rPr>
              <w:t>AMBA</w:t>
            </w:r>
            <w:r w:rsidR="00241C5B" w:rsidRPr="0042361E">
              <w:rPr>
                <w:rFonts w:asciiTheme="majorHAnsi" w:eastAsia="Palatino Linotype" w:hAnsiTheme="majorHAnsi" w:cstheme="minorHAnsi"/>
                <w:spacing w:val="-1"/>
              </w:rPr>
              <w:t xml:space="preserve"> </w:t>
            </w:r>
            <w:proofErr w:type="spellStart"/>
            <w:r w:rsidRPr="0042361E">
              <w:rPr>
                <w:rFonts w:asciiTheme="majorHAnsi" w:eastAsia="Palatino Linotype" w:hAnsiTheme="majorHAnsi" w:cstheme="minorHAnsi"/>
                <w:spacing w:val="-1"/>
              </w:rPr>
              <w:t>NoC</w:t>
            </w:r>
            <w:proofErr w:type="spellEnd"/>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spacing w:val="-1"/>
              </w:rPr>
              <w:t>pas</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s</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ache</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bits</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ac</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system.</w:t>
            </w:r>
          </w:p>
          <w:p w14:paraId="180D8F42" w14:textId="73112AC1" w:rsidR="00786539" w:rsidRPr="0042361E" w:rsidRDefault="00786539" w:rsidP="000C2E0C">
            <w:pPr>
              <w:pStyle w:val="ListParagraph"/>
              <w:widowControl w:val="0"/>
              <w:tabs>
                <w:tab w:val="left" w:pos="326"/>
              </w:tabs>
              <w:ind w:left="326"/>
              <w:contextualSpacing w:val="0"/>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Cache Bit [1] can mark transaction as modifiable or non-modifiable. Modifiable transactions p</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ovide</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g</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eater</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flexibility</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in</w:t>
            </w:r>
            <w:r w:rsidRPr="0042361E">
              <w:rPr>
                <w:rFonts w:asciiTheme="majorHAnsi" w:eastAsia="Palatino Linotype" w:hAnsiTheme="majorHAnsi" w:cstheme="minorHAnsi"/>
                <w:spacing w:val="-12"/>
              </w:rPr>
              <w:t xml:space="preserve"> </w:t>
            </w:r>
            <w:r w:rsidRPr="0042361E">
              <w:rPr>
                <w:rFonts w:asciiTheme="majorHAnsi" w:eastAsia="Palatino Linotype" w:hAnsiTheme="majorHAnsi" w:cstheme="minorHAnsi"/>
              </w:rPr>
              <w:t>the</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 xml:space="preserve">NetSpeed AXI </w:t>
            </w:r>
            <w:proofErr w:type="spellStart"/>
            <w:r w:rsidRPr="0042361E">
              <w:rPr>
                <w:rFonts w:asciiTheme="majorHAnsi" w:eastAsia="Palatino Linotype" w:hAnsiTheme="majorHAnsi" w:cstheme="minorHAnsi"/>
              </w:rPr>
              <w:t>NoC</w:t>
            </w:r>
            <w:proofErr w:type="spellEnd"/>
            <w:r w:rsidRPr="0042361E">
              <w:rPr>
                <w:rFonts w:asciiTheme="majorHAnsi" w:eastAsia="Palatino Linotype" w:hAnsiTheme="majorHAnsi" w:cstheme="minorHAnsi"/>
                <w:spacing w:val="-12"/>
              </w:rPr>
              <w:t xml:space="preserve"> </w:t>
            </w:r>
            <w:r w:rsidRPr="0042361E">
              <w:rPr>
                <w:rFonts w:asciiTheme="majorHAnsi" w:eastAsia="Palatino Linotype" w:hAnsiTheme="majorHAnsi" w:cstheme="minorHAnsi"/>
              </w:rPr>
              <w:t>to</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transport</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and</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modify</w:t>
            </w:r>
            <w:r w:rsidRPr="0042361E">
              <w:rPr>
                <w:rFonts w:asciiTheme="majorHAnsi" w:eastAsia="Palatino Linotype" w:hAnsiTheme="majorHAnsi" w:cstheme="minorHAnsi"/>
                <w:spacing w:val="-12"/>
              </w:rPr>
              <w:t xml:space="preserve"> </w:t>
            </w:r>
            <w:r w:rsidRPr="0042361E">
              <w:rPr>
                <w:rFonts w:asciiTheme="majorHAnsi" w:eastAsia="Palatino Linotype" w:hAnsiTheme="majorHAnsi" w:cstheme="minorHAnsi"/>
              </w:rPr>
              <w:t>tran</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rPr>
              <w:t>actions</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rPr>
              <w:t>passing</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th</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ugh</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the</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system</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g</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rPr>
              <w:t>ter</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perform</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rPr>
              <w:t xml:space="preserve">nce. Non-modifiable transactions </w:t>
            </w:r>
            <w:del w:id="36" w:author="Joji Philip" w:date="2016-04-18T14:03:00Z">
              <w:r w:rsidRPr="0042361E" w:rsidDel="000823DD">
                <w:rPr>
                  <w:rFonts w:asciiTheme="majorHAnsi" w:eastAsia="Palatino Linotype" w:hAnsiTheme="majorHAnsi" w:cstheme="minorHAnsi"/>
                </w:rPr>
                <w:delText xml:space="preserve">and </w:delText>
              </w:r>
            </w:del>
            <w:ins w:id="37" w:author="Joji Philip" w:date="2016-04-18T14:03:00Z">
              <w:r w:rsidR="000823DD">
                <w:rPr>
                  <w:rFonts w:asciiTheme="majorHAnsi" w:eastAsia="Palatino Linotype" w:hAnsiTheme="majorHAnsi" w:cstheme="minorHAnsi"/>
                </w:rPr>
                <w:t>are</w:t>
              </w:r>
              <w:r w:rsidR="000823DD" w:rsidRPr="0042361E">
                <w:rPr>
                  <w:rFonts w:asciiTheme="majorHAnsi" w:eastAsia="Palatino Linotype" w:hAnsiTheme="majorHAnsi" w:cstheme="minorHAnsi"/>
                </w:rPr>
                <w:t xml:space="preserve"> </w:t>
              </w:r>
            </w:ins>
            <w:r w:rsidRPr="0042361E">
              <w:rPr>
                <w:rFonts w:asciiTheme="majorHAnsi" w:eastAsia="Palatino Linotype" w:hAnsiTheme="majorHAnsi" w:cstheme="minorHAnsi"/>
              </w:rPr>
              <w:t>honored</w:t>
            </w:r>
            <w:ins w:id="38" w:author="Joji Philip" w:date="2016-04-18T14:03:00Z">
              <w:r w:rsidR="00EF3D78">
                <w:rPr>
                  <w:rFonts w:asciiTheme="majorHAnsi" w:eastAsia="Palatino Linotype" w:hAnsiTheme="majorHAnsi" w:cstheme="minorHAnsi"/>
                </w:rPr>
                <w:t>.</w:t>
              </w:r>
            </w:ins>
            <w:del w:id="39" w:author="Joji Philip" w:date="2016-04-18T14:03:00Z">
              <w:r w:rsidRPr="0042361E" w:rsidDel="00EF3D78">
                <w:rPr>
                  <w:rFonts w:asciiTheme="majorHAnsi" w:eastAsia="Palatino Linotype" w:hAnsiTheme="majorHAnsi" w:cstheme="minorHAnsi"/>
                </w:rPr>
                <w:delText>,</w:delText>
              </w:r>
            </w:del>
            <w:r w:rsidRPr="0042361E">
              <w:rPr>
                <w:rFonts w:asciiTheme="majorHAnsi" w:eastAsia="Palatino Linotype" w:hAnsiTheme="majorHAnsi" w:cstheme="minorHAnsi"/>
              </w:rPr>
              <w:t xml:space="preserve"> </w:t>
            </w:r>
            <w:del w:id="40" w:author="Joji Philip" w:date="2016-04-18T14:03:00Z">
              <w:r w:rsidRPr="0042361E" w:rsidDel="00EF3D78">
                <w:rPr>
                  <w:rFonts w:asciiTheme="majorHAnsi" w:eastAsia="Palatino Linotype" w:hAnsiTheme="majorHAnsi" w:cstheme="minorHAnsi"/>
                </w:rPr>
                <w:delText>h</w:delText>
              </w:r>
            </w:del>
            <w:ins w:id="41" w:author="Joji Philip" w:date="2016-04-18T14:03:00Z">
              <w:r w:rsidR="00EF3D78">
                <w:rPr>
                  <w:rFonts w:asciiTheme="majorHAnsi" w:eastAsia="Palatino Linotype" w:hAnsiTheme="majorHAnsi" w:cstheme="minorHAnsi"/>
                </w:rPr>
                <w:t>H</w:t>
              </w:r>
            </w:ins>
            <w:r w:rsidRPr="0042361E">
              <w:rPr>
                <w:rFonts w:asciiTheme="majorHAnsi" w:eastAsia="Palatino Linotype" w:hAnsiTheme="majorHAnsi" w:cstheme="minorHAnsi"/>
              </w:rPr>
              <w:t>owever some transaction marked as non-modifiable will still be subjected to modification, for example if width conversion operation requires that for functional correctness.</w:t>
            </w:r>
          </w:p>
        </w:tc>
      </w:tr>
      <w:tr w:rsidR="00786539" w:rsidRPr="0042361E" w14:paraId="77C1A767"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67286571" w14:textId="77777777" w:rsidR="00786539" w:rsidRPr="0042361E" w:rsidRDefault="00786539" w:rsidP="00691011">
            <w:pPr>
              <w:pStyle w:val="TableParagraph"/>
              <w:ind w:left="86"/>
              <w:rPr>
                <w:rFonts w:asciiTheme="majorHAnsi" w:eastAsia="Palatino Linotype" w:hAnsiTheme="majorHAnsi" w:cstheme="minorHAnsi"/>
                <w:spacing w:val="-1"/>
              </w:rPr>
            </w:pPr>
            <w:r w:rsidRPr="0042361E">
              <w:rPr>
                <w:rFonts w:asciiTheme="majorHAnsi" w:eastAsia="Palatino Linotype" w:hAnsiTheme="majorHAnsi" w:cstheme="minorHAnsi"/>
                <w:spacing w:val="-1"/>
              </w:rPr>
              <w:t>Protection bits</w:t>
            </w:r>
          </w:p>
        </w:tc>
        <w:tc>
          <w:tcPr>
            <w:tcW w:w="0" w:type="auto"/>
          </w:tcPr>
          <w:p w14:paraId="13C89910" w14:textId="5D6DF7AE" w:rsidR="00786539" w:rsidRPr="0042361E" w:rsidRDefault="00786539" w:rsidP="00691011">
            <w:pPr>
              <w:pStyle w:val="TableParagraph"/>
              <w:ind w:left="86" w:hanging="2"/>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spacing w:val="-1"/>
              </w:rPr>
              <w:t xml:space="preserve">NetSpeed </w:t>
            </w:r>
            <w:r w:rsidR="006B6475">
              <w:rPr>
                <w:rFonts w:asciiTheme="majorHAnsi" w:eastAsia="Palatino Linotype" w:hAnsiTheme="majorHAnsi" w:cstheme="minorHAnsi"/>
                <w:spacing w:val="-1"/>
              </w:rPr>
              <w:t>AMBA</w:t>
            </w:r>
            <w:r w:rsidR="006B6475" w:rsidRPr="0042361E">
              <w:rPr>
                <w:rFonts w:asciiTheme="majorHAnsi" w:eastAsia="Palatino Linotype" w:hAnsiTheme="majorHAnsi" w:cstheme="minorHAnsi"/>
                <w:spacing w:val="-1"/>
              </w:rPr>
              <w:t xml:space="preserve"> </w:t>
            </w:r>
            <w:proofErr w:type="spellStart"/>
            <w:r w:rsidRPr="0042361E">
              <w:rPr>
                <w:rFonts w:asciiTheme="majorHAnsi" w:eastAsia="Palatino Linotype" w:hAnsiTheme="majorHAnsi" w:cstheme="minorHAnsi"/>
                <w:spacing w:val="-1"/>
              </w:rPr>
              <w:t>NoC</w:t>
            </w:r>
            <w:proofErr w:type="spellEnd"/>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spacing w:val="-1"/>
              </w:rPr>
              <w:t>pas</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s</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spacing w:val="-1"/>
              </w:rPr>
              <w:t>p</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ote</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spacing w:val="-1"/>
              </w:rPr>
              <w:t>ti</w:t>
            </w:r>
            <w:r w:rsidRPr="0042361E">
              <w:rPr>
                <w:rFonts w:asciiTheme="majorHAnsi" w:eastAsia="Palatino Linotype" w:hAnsiTheme="majorHAnsi" w:cstheme="minorHAnsi"/>
              </w:rPr>
              <w:t>on</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bits</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ac</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10"/>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1"/>
              </w:rPr>
              <w:t xml:space="preserve"> </w:t>
            </w:r>
            <w:r w:rsidRPr="0042361E">
              <w:rPr>
                <w:rFonts w:asciiTheme="majorHAnsi" w:eastAsia="Palatino Linotype" w:hAnsiTheme="majorHAnsi" w:cstheme="minorHAnsi"/>
              </w:rPr>
              <w:t>system</w:t>
            </w:r>
          </w:p>
          <w:p w14:paraId="11A4BBB4" w14:textId="77777777" w:rsidR="00786539" w:rsidRPr="0042361E" w:rsidRDefault="00786539" w:rsidP="00691011">
            <w:pPr>
              <w:pStyle w:val="TableParagraph"/>
              <w:ind w:left="86" w:hanging="2"/>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spacing w:val="-1"/>
              </w:rPr>
            </w:pPr>
            <w:r w:rsidRPr="0042361E">
              <w:rPr>
                <w:rFonts w:asciiTheme="majorHAnsi" w:eastAsia="Palatino Linotype" w:hAnsiTheme="majorHAnsi" w:cstheme="minorHAnsi"/>
                <w:spacing w:val="-1"/>
              </w:rPr>
              <w:t>Access control to address ranges can be configured to use the transaction’s protection bits</w:t>
            </w:r>
          </w:p>
        </w:tc>
      </w:tr>
      <w:tr w:rsidR="00786539" w:rsidRPr="0042361E" w14:paraId="4A9CF629"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5B401167" w14:textId="77777777" w:rsidR="00786539" w:rsidRPr="0042361E" w:rsidRDefault="00786539" w:rsidP="00691011">
            <w:pPr>
              <w:pStyle w:val="TableParagraph"/>
              <w:ind w:left="86" w:right="116"/>
              <w:rPr>
                <w:rFonts w:asciiTheme="majorHAnsi" w:eastAsia="Palatino Linotype" w:hAnsiTheme="majorHAnsi" w:cstheme="minorHAnsi"/>
              </w:rPr>
            </w:pPr>
            <w:r w:rsidRPr="0042361E">
              <w:rPr>
                <w:rFonts w:asciiTheme="majorHAnsi" w:eastAsia="Palatino Linotype" w:hAnsiTheme="majorHAnsi" w:cstheme="minorHAnsi"/>
              </w:rPr>
              <w:t>Quality</w:t>
            </w:r>
            <w:r w:rsidRPr="0042361E">
              <w:rPr>
                <w:rFonts w:asciiTheme="majorHAnsi" w:eastAsia="Palatino Linotype" w:hAnsiTheme="majorHAnsi" w:cstheme="minorHAnsi"/>
                <w:spacing w:val="-25"/>
              </w:rPr>
              <w:t xml:space="preserve"> </w:t>
            </w:r>
            <w:r w:rsidRPr="0042361E">
              <w:rPr>
                <w:rFonts w:asciiTheme="majorHAnsi" w:eastAsia="Palatino Linotype" w:hAnsiTheme="majorHAnsi" w:cstheme="minorHAnsi"/>
              </w:rPr>
              <w:t>of</w:t>
            </w:r>
            <w:r w:rsidRPr="0042361E">
              <w:rPr>
                <w:rFonts w:asciiTheme="majorHAnsi" w:eastAsia="Palatino Linotype" w:hAnsiTheme="majorHAnsi" w:cstheme="minorHAnsi"/>
                <w:spacing w:val="-24"/>
              </w:rPr>
              <w:t xml:space="preserve"> </w:t>
            </w:r>
            <w:r w:rsidRPr="0042361E">
              <w:rPr>
                <w:rFonts w:asciiTheme="majorHAnsi" w:eastAsia="Palatino Linotype" w:hAnsiTheme="majorHAnsi" w:cstheme="minorHAnsi"/>
              </w:rPr>
              <w:t>Servi</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e</w:t>
            </w:r>
            <w:r w:rsidRPr="0042361E">
              <w:rPr>
                <w:rFonts w:asciiTheme="majorHAnsi" w:eastAsia="Palatino Linotype" w:hAnsiTheme="majorHAnsi" w:cstheme="minorHAnsi"/>
                <w:spacing w:val="-24"/>
              </w:rPr>
              <w:t xml:space="preserve"> </w:t>
            </w:r>
            <w:r w:rsidRPr="0042361E">
              <w:rPr>
                <w:rFonts w:asciiTheme="majorHAnsi" w:eastAsia="Palatino Linotype" w:hAnsiTheme="majorHAnsi" w:cstheme="minorHAnsi"/>
              </w:rPr>
              <w:t>(</w:t>
            </w:r>
            <w:proofErr w:type="spellStart"/>
            <w:r w:rsidRPr="0042361E">
              <w:rPr>
                <w:rFonts w:asciiTheme="majorHAnsi" w:eastAsia="Palatino Linotype" w:hAnsiTheme="majorHAnsi" w:cstheme="minorHAnsi"/>
              </w:rPr>
              <w:t>QoS</w:t>
            </w:r>
            <w:proofErr w:type="spellEnd"/>
            <w:r w:rsidRPr="0042361E">
              <w:rPr>
                <w:rFonts w:asciiTheme="majorHAnsi" w:eastAsia="Palatino Linotype" w:hAnsiTheme="majorHAnsi" w:cstheme="minorHAnsi"/>
              </w:rPr>
              <w:t>)</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spacing w:val="-1"/>
              </w:rPr>
              <w:t>Bi</w:t>
            </w:r>
            <w:r w:rsidRPr="0042361E">
              <w:rPr>
                <w:rFonts w:asciiTheme="majorHAnsi" w:eastAsia="Palatino Linotype" w:hAnsiTheme="majorHAnsi" w:cstheme="minorHAnsi"/>
              </w:rPr>
              <w:t>ts</w:t>
            </w:r>
          </w:p>
        </w:tc>
        <w:tc>
          <w:tcPr>
            <w:tcW w:w="0" w:type="auto"/>
          </w:tcPr>
          <w:p w14:paraId="43E88757" w14:textId="5EC3B250"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NetSpeed </w:t>
            </w:r>
            <w:r w:rsidR="006B6475">
              <w:rPr>
                <w:rFonts w:asciiTheme="majorHAnsi" w:eastAsia="Palatino Linotype" w:hAnsiTheme="majorHAnsi" w:cstheme="minorHAnsi"/>
              </w:rPr>
              <w:t>AMBA</w:t>
            </w:r>
            <w:r w:rsidR="006B6475" w:rsidRPr="0042361E">
              <w:rPr>
                <w:rFonts w:asciiTheme="majorHAnsi" w:eastAsia="Palatino Linotype" w:hAnsiTheme="majorHAnsi" w:cstheme="minorHAnsi"/>
              </w:rPr>
              <w:t xml:space="preserve"> </w:t>
            </w:r>
            <w:proofErr w:type="spellStart"/>
            <w:r w:rsidRPr="0042361E">
              <w:rPr>
                <w:rFonts w:asciiTheme="majorHAnsi" w:eastAsia="Palatino Linotype" w:hAnsiTheme="majorHAnsi" w:cstheme="minorHAnsi"/>
              </w:rPr>
              <w:t>NoC</w:t>
            </w:r>
            <w:proofErr w:type="spellEnd"/>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pa</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rPr>
              <w:t>ses</w:t>
            </w:r>
            <w:r w:rsidRPr="0042361E">
              <w:rPr>
                <w:rFonts w:asciiTheme="majorHAnsi" w:eastAsia="Palatino Linotype" w:hAnsiTheme="majorHAnsi" w:cstheme="minorHAnsi"/>
                <w:spacing w:val="-6"/>
              </w:rPr>
              <w:t xml:space="preserve"> </w:t>
            </w:r>
            <w:proofErr w:type="spellStart"/>
            <w:r w:rsidRPr="0042361E">
              <w:rPr>
                <w:rFonts w:asciiTheme="majorHAnsi" w:eastAsia="Palatino Linotype" w:hAnsiTheme="majorHAnsi" w:cstheme="minorHAnsi"/>
              </w:rPr>
              <w:t>QoS</w:t>
            </w:r>
            <w:proofErr w:type="spellEnd"/>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bits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ac</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ss</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 xml:space="preserve">system. </w:t>
            </w:r>
            <w:proofErr w:type="spellStart"/>
            <w:r w:rsidRPr="0042361E">
              <w:rPr>
                <w:rFonts w:asciiTheme="majorHAnsi" w:eastAsia="Arial" w:hAnsiTheme="majorHAnsi" w:cstheme="minorHAnsi"/>
                <w:spacing w:val="-1"/>
              </w:rPr>
              <w:t>QoS</w:t>
            </w:r>
            <w:proofErr w:type="spellEnd"/>
            <w:r w:rsidRPr="0042361E">
              <w:rPr>
                <w:rFonts w:asciiTheme="majorHAnsi" w:eastAsia="Arial" w:hAnsiTheme="majorHAnsi" w:cstheme="minorHAnsi"/>
                <w:spacing w:val="-1"/>
              </w:rPr>
              <w:t xml:space="preserve"> bits are also used for priority and weight assignments within the </w:t>
            </w:r>
            <w:proofErr w:type="spellStart"/>
            <w:r w:rsidRPr="0042361E">
              <w:rPr>
                <w:rFonts w:asciiTheme="majorHAnsi" w:eastAsia="Arial" w:hAnsiTheme="majorHAnsi" w:cstheme="minorHAnsi"/>
                <w:spacing w:val="-1"/>
              </w:rPr>
              <w:t>NoC</w:t>
            </w:r>
            <w:proofErr w:type="spellEnd"/>
            <w:r w:rsidRPr="0042361E">
              <w:rPr>
                <w:rFonts w:asciiTheme="majorHAnsi" w:eastAsia="Arial" w:hAnsiTheme="majorHAnsi" w:cstheme="minorHAnsi"/>
                <w:spacing w:val="-1"/>
              </w:rPr>
              <w:t>.</w:t>
            </w:r>
          </w:p>
        </w:tc>
      </w:tr>
      <w:tr w:rsidR="00786539" w:rsidRPr="0042361E" w14:paraId="193138B7"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029C6FC5"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rPr>
              <w:t>REGION</w:t>
            </w:r>
            <w:r w:rsidRPr="0042361E">
              <w:rPr>
                <w:rFonts w:asciiTheme="majorHAnsi" w:eastAsia="Palatino Linotype" w:hAnsiTheme="majorHAnsi" w:cstheme="minorHAnsi"/>
                <w:spacing w:val="-12"/>
              </w:rPr>
              <w:t xml:space="preserve"> </w:t>
            </w:r>
            <w:r w:rsidRPr="0042361E">
              <w:rPr>
                <w:rFonts w:asciiTheme="majorHAnsi" w:eastAsia="Palatino Linotype" w:hAnsiTheme="majorHAnsi" w:cstheme="minorHAnsi"/>
              </w:rPr>
              <w:t>Bits</w:t>
            </w:r>
          </w:p>
        </w:tc>
        <w:tc>
          <w:tcPr>
            <w:tcW w:w="0" w:type="auto"/>
          </w:tcPr>
          <w:p w14:paraId="4678891F" w14:textId="77777777" w:rsidR="00786539" w:rsidRPr="0042361E" w:rsidRDefault="00786539" w:rsidP="00691011">
            <w:pPr>
              <w:pStyle w:val="TableParagraph"/>
              <w:ind w:left="86" w:hanging="2"/>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NetSpeed </w:t>
            </w:r>
            <w:proofErr w:type="spellStart"/>
            <w:r w:rsidRPr="0042361E">
              <w:rPr>
                <w:rFonts w:asciiTheme="majorHAnsi" w:eastAsia="Palatino Linotype" w:hAnsiTheme="majorHAnsi" w:cstheme="minorHAnsi"/>
              </w:rPr>
              <w:t>NoC</w:t>
            </w:r>
            <w:proofErr w:type="spellEnd"/>
            <w:r w:rsidRPr="0042361E">
              <w:rPr>
                <w:rFonts w:asciiTheme="majorHAnsi" w:eastAsia="Palatino Linotype" w:hAnsiTheme="majorHAnsi" w:cstheme="minorHAnsi"/>
              </w:rPr>
              <w:t xml:space="preserve"> generates region bits as part of address lookup and transports it.</w:t>
            </w:r>
            <w:r w:rsidRPr="0042361E">
              <w:rPr>
                <w:rFonts w:asciiTheme="majorHAnsi" w:hAnsiTheme="majorHAnsi"/>
              </w:rPr>
              <w:t xml:space="preserve"> These regions bits are specified as part of user configuration of the address ranges. External </w:t>
            </w:r>
            <w:r w:rsidRPr="0042361E">
              <w:rPr>
                <w:rFonts w:asciiTheme="majorHAnsi" w:eastAsia="Palatino Linotype" w:hAnsiTheme="majorHAnsi" w:cstheme="minorHAnsi"/>
              </w:rPr>
              <w:t xml:space="preserve">REGION bits from a master is dropped. </w:t>
            </w:r>
          </w:p>
        </w:tc>
      </w:tr>
      <w:tr w:rsidR="00786539" w:rsidRPr="0042361E" w14:paraId="73E73DB8"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105995C8"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rPr>
              <w:t>User</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spacing w:val="-1"/>
              </w:rPr>
              <w:t>B</w:t>
            </w:r>
            <w:r w:rsidRPr="0042361E">
              <w:rPr>
                <w:rFonts w:asciiTheme="majorHAnsi" w:eastAsia="Palatino Linotype" w:hAnsiTheme="majorHAnsi" w:cstheme="minorHAnsi"/>
              </w:rPr>
              <w:t>its</w:t>
            </w:r>
          </w:p>
        </w:tc>
        <w:tc>
          <w:tcPr>
            <w:tcW w:w="0" w:type="auto"/>
          </w:tcPr>
          <w:p w14:paraId="57D3D034"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NetSpeed AXI </w:t>
            </w:r>
            <w:proofErr w:type="spellStart"/>
            <w:r w:rsidRPr="0042361E">
              <w:rPr>
                <w:rFonts w:asciiTheme="majorHAnsi" w:eastAsia="Palatino Linotype" w:hAnsiTheme="majorHAnsi" w:cstheme="minorHAnsi"/>
              </w:rPr>
              <w:t>NoC</w:t>
            </w:r>
            <w:proofErr w:type="spellEnd"/>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passes</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user</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bits</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oss</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system.</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rPr>
              <w:t>T</w:t>
            </w:r>
            <w:r w:rsidRPr="0042361E">
              <w:rPr>
                <w:rFonts w:asciiTheme="majorHAnsi" w:eastAsia="Palatino Linotype" w:hAnsiTheme="majorHAnsi" w:cstheme="minorHAnsi"/>
                <w:spacing w:val="-1"/>
              </w:rPr>
              <w:t>h</w:t>
            </w:r>
            <w:r w:rsidRPr="0042361E">
              <w:rPr>
                <w:rFonts w:asciiTheme="majorHAnsi" w:eastAsia="Palatino Linotype" w:hAnsiTheme="majorHAnsi" w:cstheme="minorHAnsi"/>
              </w:rPr>
              <w:t>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fa</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spacing w:val="-1"/>
              </w:rPr>
              <w:t>ilit</w:t>
            </w:r>
            <w:r w:rsidRPr="0042361E">
              <w:rPr>
                <w:rFonts w:asciiTheme="majorHAnsi" w:eastAsia="Palatino Linotype" w:hAnsiTheme="majorHAnsi" w:cstheme="minorHAnsi"/>
              </w:rPr>
              <w:t>y</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t</w:t>
            </w:r>
            <w:r w:rsidRPr="0042361E">
              <w:rPr>
                <w:rFonts w:asciiTheme="majorHAnsi" w:eastAsia="Palatino Linotype" w:hAnsiTheme="majorHAnsi" w:cstheme="minorHAnsi"/>
              </w:rPr>
              <w:t>o</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1"/>
              </w:rPr>
              <w:t>transport</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use</w:t>
            </w:r>
            <w:r w:rsidRPr="0042361E">
              <w:rPr>
                <w:rFonts w:asciiTheme="majorHAnsi" w:eastAsia="Palatino Linotype" w:hAnsiTheme="majorHAnsi" w:cstheme="minorHAnsi"/>
              </w:rPr>
              <w:t>r</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bit</w:t>
            </w:r>
            <w:r w:rsidRPr="0042361E">
              <w:rPr>
                <w:rFonts w:asciiTheme="majorHAnsi" w:eastAsia="Palatino Linotype" w:hAnsiTheme="majorHAnsi" w:cstheme="minorHAnsi"/>
              </w:rPr>
              <w: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oun</w:t>
            </w:r>
            <w:r w:rsidRPr="0042361E">
              <w:rPr>
                <w:rFonts w:asciiTheme="majorHAnsi" w:eastAsia="Palatino Linotype" w:hAnsiTheme="majorHAnsi" w:cstheme="minorHAnsi"/>
              </w:rPr>
              <w:t>d</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syste</w:t>
            </w:r>
            <w:r w:rsidRPr="0042361E">
              <w:rPr>
                <w:rFonts w:asciiTheme="majorHAnsi" w:eastAsia="Palatino Linotype" w:hAnsiTheme="majorHAnsi" w:cstheme="minorHAnsi"/>
              </w:rPr>
              <w:t>m</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allows</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speci</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rPr>
              <w:t>l</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purpose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custom systems</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to</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be</w:t>
            </w:r>
            <w:r w:rsidRPr="0042361E">
              <w:rPr>
                <w:rFonts w:asciiTheme="majorHAnsi" w:eastAsia="Palatino Linotype" w:hAnsiTheme="majorHAnsi" w:cstheme="minorHAnsi"/>
                <w:spacing w:val="-17"/>
              </w:rPr>
              <w:t xml:space="preserve"> </w:t>
            </w:r>
            <w:r w:rsidRPr="0042361E">
              <w:rPr>
                <w:rFonts w:asciiTheme="majorHAnsi" w:eastAsia="Palatino Linotype" w:hAnsiTheme="majorHAnsi" w:cstheme="minorHAnsi"/>
              </w:rPr>
              <w:t>built</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that</w:t>
            </w:r>
            <w:r w:rsidRPr="0042361E">
              <w:rPr>
                <w:rFonts w:asciiTheme="majorHAnsi" w:eastAsia="Palatino Linotype" w:hAnsiTheme="majorHAnsi" w:cstheme="minorHAnsi"/>
                <w:spacing w:val="-17"/>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equi</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19"/>
              </w:rPr>
              <w:t xml:space="preserve"> </w:t>
            </w:r>
            <w:r w:rsidRPr="0042361E">
              <w:rPr>
                <w:rFonts w:asciiTheme="majorHAnsi" w:eastAsia="Palatino Linotype" w:hAnsiTheme="majorHAnsi" w:cstheme="minorHAnsi"/>
              </w:rPr>
              <w:t>additional</w:t>
            </w:r>
            <w:r w:rsidRPr="0042361E">
              <w:rPr>
                <w:rFonts w:asciiTheme="majorHAnsi" w:eastAsia="Palatino Linotype" w:hAnsiTheme="majorHAnsi" w:cstheme="minorHAnsi"/>
                <w:spacing w:val="-17"/>
              </w:rPr>
              <w:t xml:space="preserve"> </w:t>
            </w:r>
            <w:r w:rsidRPr="0042361E">
              <w:rPr>
                <w:rFonts w:asciiTheme="majorHAnsi" w:eastAsia="Palatino Linotype" w:hAnsiTheme="majorHAnsi" w:cstheme="minorHAnsi"/>
              </w:rPr>
              <w:t>t</w:t>
            </w:r>
            <w:r w:rsidRPr="0042361E">
              <w:rPr>
                <w:rFonts w:asciiTheme="majorHAnsi" w:eastAsia="Palatino Linotype" w:hAnsiTheme="majorHAnsi" w:cstheme="minorHAnsi"/>
                <w:spacing w:val="1"/>
              </w:rPr>
              <w:t>r</w:t>
            </w:r>
            <w:r w:rsidRPr="0042361E">
              <w:rPr>
                <w:rFonts w:asciiTheme="majorHAnsi" w:eastAsia="Palatino Linotype" w:hAnsiTheme="majorHAnsi" w:cstheme="minorHAnsi"/>
              </w:rPr>
              <w:t>ansaction-based</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sideband</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spacing w:val="1"/>
              </w:rPr>
              <w:t>s</w:t>
            </w:r>
            <w:r w:rsidRPr="0042361E">
              <w:rPr>
                <w:rFonts w:asciiTheme="majorHAnsi" w:eastAsia="Palatino Linotype" w:hAnsiTheme="majorHAnsi" w:cstheme="minorHAnsi"/>
              </w:rPr>
              <w:t>ignaling.</w:t>
            </w:r>
            <w:r w:rsidRPr="0042361E">
              <w:rPr>
                <w:rFonts w:asciiTheme="majorHAnsi" w:eastAsia="Palatino Linotype" w:hAnsiTheme="majorHAnsi" w:cstheme="minorHAnsi"/>
                <w:spacing w:val="-18"/>
              </w:rPr>
              <w:t xml:space="preserve"> </w:t>
            </w:r>
            <w:r w:rsidRPr="0042361E">
              <w:rPr>
                <w:rFonts w:asciiTheme="majorHAnsi" w:eastAsia="Palatino Linotype" w:hAnsiTheme="majorHAnsi" w:cstheme="minorHAnsi"/>
              </w:rPr>
              <w:t>An</w:t>
            </w:r>
            <w:r w:rsidRPr="0042361E">
              <w:rPr>
                <w:rFonts w:asciiTheme="majorHAnsi" w:eastAsia="Palatino Linotype" w:hAnsiTheme="majorHAnsi" w:cstheme="minorHAnsi"/>
                <w:spacing w:val="-17"/>
              </w:rPr>
              <w:t xml:space="preserve"> </w:t>
            </w:r>
            <w:r w:rsidRPr="0042361E">
              <w:rPr>
                <w:rFonts w:asciiTheme="majorHAnsi" w:eastAsia="Palatino Linotype" w:hAnsiTheme="majorHAnsi" w:cstheme="minorHAnsi"/>
              </w:rPr>
              <w:t xml:space="preserve">example </w:t>
            </w:r>
            <w:r w:rsidRPr="0042361E">
              <w:rPr>
                <w:rFonts w:asciiTheme="majorHAnsi" w:eastAsia="Palatino Linotype" w:hAnsiTheme="majorHAnsi" w:cstheme="minorHAnsi"/>
                <w:spacing w:val="-1"/>
              </w:rPr>
              <w:t>us</w:t>
            </w:r>
            <w:r w:rsidRPr="0042361E">
              <w:rPr>
                <w:rFonts w:asciiTheme="majorHAnsi" w:eastAsia="Palatino Linotype" w:hAnsiTheme="majorHAnsi" w:cstheme="minorHAnsi"/>
              </w:rPr>
              <w:t>e</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f</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US</w:t>
            </w:r>
            <w:r w:rsidRPr="0042361E">
              <w:rPr>
                <w:rFonts w:asciiTheme="majorHAnsi" w:eastAsia="Palatino Linotype" w:hAnsiTheme="majorHAnsi" w:cstheme="minorHAnsi"/>
              </w:rPr>
              <w:t>ER</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bi</w:t>
            </w:r>
            <w:r w:rsidRPr="0042361E">
              <w:rPr>
                <w:rFonts w:asciiTheme="majorHAnsi" w:eastAsia="Palatino Linotype" w:hAnsiTheme="majorHAnsi" w:cstheme="minorHAnsi"/>
                <w:spacing w:val="-1"/>
              </w:rPr>
              <w:t>t</w:t>
            </w:r>
            <w:r w:rsidRPr="0042361E">
              <w:rPr>
                <w:rFonts w:asciiTheme="majorHAnsi" w:eastAsia="Palatino Linotype" w:hAnsiTheme="majorHAnsi" w:cstheme="minorHAnsi"/>
              </w:rPr>
              <w:t>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wo</w:t>
            </w:r>
            <w:r w:rsidRPr="0042361E">
              <w:rPr>
                <w:rFonts w:asciiTheme="majorHAnsi" w:eastAsia="Palatino Linotype" w:hAnsiTheme="majorHAnsi" w:cstheme="minorHAnsi"/>
              </w:rPr>
              <w:t>uld</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b</w:t>
            </w:r>
            <w:r w:rsidRPr="0042361E">
              <w:rPr>
                <w:rFonts w:asciiTheme="majorHAnsi" w:eastAsia="Palatino Linotype" w:hAnsiTheme="majorHAnsi" w:cstheme="minorHAnsi"/>
              </w:rPr>
              <w:t>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f</w:t>
            </w:r>
            <w:r w:rsidRPr="0042361E">
              <w:rPr>
                <w:rFonts w:asciiTheme="majorHAnsi" w:eastAsia="Palatino Linotype" w:hAnsiTheme="majorHAnsi" w:cstheme="minorHAnsi"/>
              </w:rPr>
              <w:t>or</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t</w:t>
            </w:r>
            <w:r w:rsidRPr="0042361E">
              <w:rPr>
                <w:rFonts w:asciiTheme="majorHAnsi" w:eastAsia="Palatino Linotype" w:hAnsiTheme="majorHAnsi" w:cstheme="minorHAnsi"/>
              </w:rPr>
              <w:t>r</w:t>
            </w:r>
            <w:r w:rsidRPr="0042361E">
              <w:rPr>
                <w:rFonts w:asciiTheme="majorHAnsi" w:eastAsia="Palatino Linotype" w:hAnsiTheme="majorHAnsi" w:cstheme="minorHAnsi"/>
                <w:spacing w:val="-1"/>
              </w:rPr>
              <w:t>ans</w:t>
            </w:r>
            <w:r w:rsidRPr="0042361E">
              <w:rPr>
                <w:rFonts w:asciiTheme="majorHAnsi" w:eastAsia="Palatino Linotype" w:hAnsiTheme="majorHAnsi" w:cstheme="minorHAnsi"/>
              </w:rPr>
              <w:t>f</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r</w:t>
            </w:r>
            <w:r w:rsidRPr="0042361E">
              <w:rPr>
                <w:rFonts w:asciiTheme="majorHAnsi" w:eastAsia="Palatino Linotype" w:hAnsiTheme="majorHAnsi" w:cstheme="minorHAnsi"/>
                <w:spacing w:val="-1"/>
              </w:rPr>
              <w:t>ri</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rPr>
              <w:t>g</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pa</w:t>
            </w:r>
            <w:r w:rsidRPr="0042361E">
              <w:rPr>
                <w:rFonts w:asciiTheme="majorHAnsi" w:eastAsia="Palatino Linotype" w:hAnsiTheme="majorHAnsi" w:cstheme="minorHAnsi"/>
              </w:rPr>
              <w:t>ri</w:t>
            </w:r>
            <w:r w:rsidRPr="0042361E">
              <w:rPr>
                <w:rFonts w:asciiTheme="majorHAnsi" w:eastAsia="Palatino Linotype" w:hAnsiTheme="majorHAnsi" w:cstheme="minorHAnsi"/>
                <w:spacing w:val="-1"/>
              </w:rPr>
              <w:t>t</w:t>
            </w:r>
            <w:r w:rsidRPr="0042361E">
              <w:rPr>
                <w:rFonts w:asciiTheme="majorHAnsi" w:eastAsia="Palatino Linotype" w:hAnsiTheme="majorHAnsi" w:cstheme="minorHAnsi"/>
              </w:rPr>
              <w:t>y</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r</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de</w:t>
            </w:r>
            <w:r w:rsidRPr="0042361E">
              <w:rPr>
                <w:rFonts w:asciiTheme="majorHAnsi" w:eastAsia="Palatino Linotype" w:hAnsiTheme="majorHAnsi" w:cstheme="minorHAnsi"/>
                <w:spacing w:val="-1"/>
              </w:rPr>
              <w:t>b</w:t>
            </w:r>
            <w:r w:rsidRPr="0042361E">
              <w:rPr>
                <w:rFonts w:asciiTheme="majorHAnsi" w:eastAsia="Palatino Linotype" w:hAnsiTheme="majorHAnsi" w:cstheme="minorHAnsi"/>
              </w:rPr>
              <w:t>ug</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1"/>
              </w:rPr>
              <w:t>in</w:t>
            </w:r>
            <w:r w:rsidRPr="0042361E">
              <w:rPr>
                <w:rFonts w:asciiTheme="majorHAnsi" w:eastAsia="Palatino Linotype" w:hAnsiTheme="majorHAnsi" w:cstheme="minorHAnsi"/>
              </w:rPr>
              <w:t>f</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r</w:t>
            </w:r>
            <w:r w:rsidRPr="0042361E">
              <w:rPr>
                <w:rFonts w:asciiTheme="majorHAnsi" w:eastAsia="Palatino Linotype" w:hAnsiTheme="majorHAnsi" w:cstheme="minorHAnsi"/>
                <w:spacing w:val="-1"/>
              </w:rPr>
              <w:t>ma</w:t>
            </w:r>
            <w:r w:rsidRPr="0042361E">
              <w:rPr>
                <w:rFonts w:asciiTheme="majorHAnsi" w:eastAsia="Palatino Linotype" w:hAnsiTheme="majorHAnsi" w:cstheme="minorHAnsi"/>
              </w:rPr>
              <w:t>t</w:t>
            </w:r>
            <w:r w:rsidRPr="0042361E">
              <w:rPr>
                <w:rFonts w:asciiTheme="majorHAnsi" w:eastAsia="Palatino Linotype" w:hAnsiTheme="majorHAnsi" w:cstheme="minorHAnsi"/>
                <w:spacing w:val="-1"/>
              </w:rPr>
              <w:t>ion.</w:t>
            </w:r>
          </w:p>
        </w:tc>
      </w:tr>
      <w:tr w:rsidR="00786539" w:rsidRPr="0042361E" w14:paraId="00CFB354"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0937AC17"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rPr>
              <w:t>Read Interleaving</w:t>
            </w:r>
          </w:p>
        </w:tc>
        <w:tc>
          <w:tcPr>
            <w:tcW w:w="0" w:type="auto"/>
          </w:tcPr>
          <w:p w14:paraId="56DB3327" w14:textId="77777777" w:rsidR="00786539"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ins w:id="42" w:author="Joji Philip" w:date="2016-04-18T14:29:00Z"/>
                <w:rFonts w:asciiTheme="majorHAnsi" w:eastAsia="Palatino Linotype" w:hAnsiTheme="majorHAnsi" w:cstheme="minorHAnsi"/>
                <w:bCs/>
              </w:rPr>
            </w:pPr>
            <w:r w:rsidRPr="0042361E">
              <w:rPr>
                <w:rFonts w:asciiTheme="majorHAnsi" w:eastAsia="Palatino Linotype" w:hAnsiTheme="majorHAnsi" w:cstheme="minorHAnsi"/>
                <w:bCs/>
              </w:rPr>
              <w:t>If interleaved read responses are expected from a slave, then a de-interleaving block should be added on the corresponding slave bridge</w:t>
            </w:r>
            <w:r w:rsidR="000E535F" w:rsidRPr="0042361E">
              <w:rPr>
                <w:rFonts w:asciiTheme="majorHAnsi" w:eastAsia="Palatino Linotype" w:hAnsiTheme="majorHAnsi" w:cstheme="minorHAnsi"/>
                <w:bCs/>
              </w:rPr>
              <w:t xml:space="preserve">. </w:t>
            </w:r>
            <w:r w:rsidR="00A30233" w:rsidRPr="0042361E">
              <w:rPr>
                <w:rFonts w:asciiTheme="majorHAnsi" w:eastAsia="Palatino Linotype" w:hAnsiTheme="majorHAnsi" w:cstheme="minorHAnsi"/>
                <w:bCs/>
              </w:rPr>
              <w:t>Transactions</w:t>
            </w:r>
            <w:r w:rsidR="000E535F" w:rsidRPr="0042361E">
              <w:rPr>
                <w:rFonts w:asciiTheme="majorHAnsi" w:eastAsia="Palatino Linotype" w:hAnsiTheme="majorHAnsi" w:cstheme="minorHAnsi"/>
                <w:bCs/>
              </w:rPr>
              <w:t xml:space="preserve"> to slave supporting read interleaving will be split at 64B boundaries</w:t>
            </w:r>
            <w:ins w:id="43" w:author="Joji Philip" w:date="2016-04-18T14:29:00Z">
              <w:r w:rsidR="005F0CD7">
                <w:rPr>
                  <w:rFonts w:asciiTheme="majorHAnsi" w:eastAsia="Palatino Linotype" w:hAnsiTheme="majorHAnsi" w:cstheme="minorHAnsi"/>
                  <w:bCs/>
                </w:rPr>
                <w:t>.</w:t>
              </w:r>
            </w:ins>
          </w:p>
          <w:p w14:paraId="37D1A5BA" w14:textId="4B9AF6BB" w:rsidR="005F0CD7" w:rsidRPr="0042361E" w:rsidRDefault="005F0CD7"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ins w:id="44" w:author="Joji Philip" w:date="2016-04-18T14:29:00Z">
              <w:r>
                <w:rPr>
                  <w:rFonts w:asciiTheme="majorHAnsi" w:eastAsia="Palatino Linotype" w:hAnsiTheme="majorHAnsi" w:cstheme="minorHAnsi"/>
                  <w:bCs/>
                </w:rPr>
                <w:t xml:space="preserve">Masters supporting interleaved read responses can enable the </w:t>
              </w:r>
              <w:proofErr w:type="spellStart"/>
              <w:r>
                <w:rPr>
                  <w:rFonts w:asciiTheme="majorHAnsi" w:eastAsia="Palatino Linotype" w:hAnsiTheme="majorHAnsi" w:cstheme="minorHAnsi"/>
                  <w:bCs/>
                </w:rPr>
                <w:t>NoC</w:t>
              </w:r>
              <w:proofErr w:type="spellEnd"/>
              <w:r>
                <w:rPr>
                  <w:rFonts w:asciiTheme="majorHAnsi" w:eastAsia="Palatino Linotype" w:hAnsiTheme="majorHAnsi" w:cstheme="minorHAnsi"/>
                  <w:bCs/>
                </w:rPr>
                <w:t xml:space="preserve"> to interleave</w:t>
              </w:r>
            </w:ins>
            <w:ins w:id="45" w:author="Joji Philip" w:date="2016-04-18T14:39:00Z">
              <w:r w:rsidR="00572B31">
                <w:rPr>
                  <w:rFonts w:asciiTheme="majorHAnsi" w:eastAsia="Palatino Linotype" w:hAnsiTheme="majorHAnsi" w:cstheme="minorHAnsi"/>
                  <w:bCs/>
                </w:rPr>
                <w:t xml:space="preserve"> responses of</w:t>
              </w:r>
            </w:ins>
            <w:ins w:id="46" w:author="Joji Philip" w:date="2016-04-18T14:29:00Z">
              <w:r>
                <w:rPr>
                  <w:rFonts w:asciiTheme="majorHAnsi" w:eastAsia="Palatino Linotype" w:hAnsiTheme="majorHAnsi" w:cstheme="minorHAnsi"/>
                  <w:bCs/>
                </w:rPr>
                <w:t xml:space="preserve"> split segments of </w:t>
              </w:r>
            </w:ins>
            <w:ins w:id="47" w:author="Joji Philip" w:date="2016-04-18T14:39:00Z">
              <w:r w:rsidR="00572B31">
                <w:rPr>
                  <w:rFonts w:asciiTheme="majorHAnsi" w:eastAsia="Palatino Linotype" w:hAnsiTheme="majorHAnsi" w:cstheme="minorHAnsi"/>
                  <w:bCs/>
                </w:rPr>
                <w:t xml:space="preserve">a </w:t>
              </w:r>
            </w:ins>
            <w:ins w:id="48" w:author="Joji Philip" w:date="2016-04-18T14:29:00Z">
              <w:r>
                <w:rPr>
                  <w:rFonts w:asciiTheme="majorHAnsi" w:eastAsia="Palatino Linotype" w:hAnsiTheme="majorHAnsi" w:cstheme="minorHAnsi"/>
                  <w:bCs/>
                </w:rPr>
                <w:t>read transaction</w:t>
              </w:r>
            </w:ins>
            <w:ins w:id="49" w:author="Joji Philip" w:date="2016-04-18T14:39:00Z">
              <w:r w:rsidR="000C1218">
                <w:rPr>
                  <w:rFonts w:asciiTheme="majorHAnsi" w:eastAsia="Palatino Linotype" w:hAnsiTheme="majorHAnsi" w:cstheme="minorHAnsi"/>
                  <w:bCs/>
                </w:rPr>
                <w:t>.</w:t>
              </w:r>
            </w:ins>
          </w:p>
        </w:tc>
      </w:tr>
      <w:tr w:rsidR="002E44D1" w:rsidRPr="0042361E" w14:paraId="02D8A19C"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567A4CA8" w14:textId="32463ACE" w:rsidR="002E44D1" w:rsidRPr="0042361E" w:rsidRDefault="001D4015" w:rsidP="00691011">
            <w:pPr>
              <w:pStyle w:val="TableParagraph"/>
              <w:ind w:left="86"/>
              <w:rPr>
                <w:rFonts w:asciiTheme="majorHAnsi" w:eastAsia="Palatino Linotype" w:hAnsiTheme="majorHAnsi" w:cstheme="minorHAnsi"/>
              </w:rPr>
            </w:pPr>
            <w:r>
              <w:rPr>
                <w:rFonts w:asciiTheme="majorHAnsi" w:eastAsia="Palatino Linotype" w:hAnsiTheme="majorHAnsi" w:cstheme="minorHAnsi"/>
              </w:rPr>
              <w:t>Agents</w:t>
            </w:r>
          </w:p>
        </w:tc>
        <w:tc>
          <w:tcPr>
            <w:tcW w:w="0" w:type="auto"/>
          </w:tcPr>
          <w:p w14:paraId="2CDBAF16" w14:textId="1E6ED1EB" w:rsidR="002E44D1" w:rsidRPr="0042361E" w:rsidRDefault="00A54FAA"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Pr>
                <w:rFonts w:asciiTheme="majorHAnsi" w:eastAsia="Palatino Linotype" w:hAnsiTheme="majorHAnsi" w:cstheme="minorHAnsi"/>
                <w:bCs/>
              </w:rPr>
              <w:t xml:space="preserve">Fully </w:t>
            </w:r>
            <w:r w:rsidR="00F85A20">
              <w:rPr>
                <w:rFonts w:asciiTheme="majorHAnsi" w:eastAsia="Palatino Linotype" w:hAnsiTheme="majorHAnsi" w:cstheme="minorHAnsi"/>
                <w:bCs/>
              </w:rPr>
              <w:t>c</w:t>
            </w:r>
            <w:r w:rsidR="002E44D1">
              <w:rPr>
                <w:rFonts w:asciiTheme="majorHAnsi" w:eastAsia="Palatino Linotype" w:hAnsiTheme="majorHAnsi" w:cstheme="minorHAnsi"/>
                <w:bCs/>
              </w:rPr>
              <w:t>oherent and IO coherent agents are supported</w:t>
            </w:r>
          </w:p>
        </w:tc>
      </w:tr>
      <w:tr w:rsidR="00894F50" w:rsidRPr="0042361E" w14:paraId="1C4F55D8"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0DFD9661" w14:textId="1C0C8886" w:rsidR="00894F50" w:rsidRPr="0042361E" w:rsidRDefault="00894F50" w:rsidP="00691011">
            <w:pPr>
              <w:pStyle w:val="TableParagraph"/>
              <w:ind w:left="86"/>
              <w:rPr>
                <w:rFonts w:asciiTheme="majorHAnsi" w:eastAsia="Palatino Linotype" w:hAnsiTheme="majorHAnsi" w:cstheme="minorHAnsi"/>
              </w:rPr>
            </w:pPr>
            <w:r>
              <w:rPr>
                <w:rFonts w:asciiTheme="majorHAnsi" w:eastAsia="Palatino Linotype" w:hAnsiTheme="majorHAnsi" w:cstheme="minorHAnsi"/>
              </w:rPr>
              <w:t>Barriers</w:t>
            </w:r>
          </w:p>
        </w:tc>
        <w:tc>
          <w:tcPr>
            <w:tcW w:w="0" w:type="auto"/>
          </w:tcPr>
          <w:p w14:paraId="547EB76B" w14:textId="0BEC5DCD" w:rsidR="00894F50" w:rsidRPr="0042361E" w:rsidRDefault="00235DE0"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Pr>
                <w:rFonts w:asciiTheme="majorHAnsi" w:eastAsia="Palatino Linotype" w:hAnsiTheme="majorHAnsi" w:cstheme="minorHAnsi"/>
                <w:bCs/>
              </w:rPr>
              <w:t>Both memory and synchronization barriers are supported</w:t>
            </w:r>
          </w:p>
        </w:tc>
      </w:tr>
      <w:tr w:rsidR="00D67F15" w:rsidRPr="0042361E" w14:paraId="6E66A7AD"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2D69FA77" w14:textId="733B7F78" w:rsidR="00D67F15" w:rsidRDefault="00D67F15" w:rsidP="00691011">
            <w:pPr>
              <w:pStyle w:val="TableParagraph"/>
              <w:ind w:left="86"/>
              <w:rPr>
                <w:rFonts w:asciiTheme="majorHAnsi" w:eastAsia="Palatino Linotype" w:hAnsiTheme="majorHAnsi" w:cstheme="minorHAnsi"/>
              </w:rPr>
            </w:pPr>
            <w:r>
              <w:rPr>
                <w:rFonts w:asciiTheme="majorHAnsi" w:eastAsia="Palatino Linotype" w:hAnsiTheme="majorHAnsi" w:cstheme="minorHAnsi"/>
              </w:rPr>
              <w:t>DVM</w:t>
            </w:r>
          </w:p>
        </w:tc>
        <w:tc>
          <w:tcPr>
            <w:tcW w:w="0" w:type="auto"/>
          </w:tcPr>
          <w:p w14:paraId="55BA7D52" w14:textId="4AF48F1C" w:rsidR="00D67F15" w:rsidRPr="0042361E" w:rsidRDefault="00841B4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Pr>
                <w:rFonts w:asciiTheme="majorHAnsi" w:eastAsia="Palatino Linotype" w:hAnsiTheme="majorHAnsi" w:cstheme="minorHAnsi"/>
                <w:bCs/>
              </w:rPr>
              <w:t xml:space="preserve">NetSpeed </w:t>
            </w:r>
            <w:proofErr w:type="spellStart"/>
            <w:r>
              <w:rPr>
                <w:rFonts w:asciiTheme="majorHAnsi" w:eastAsia="Palatino Linotype" w:hAnsiTheme="majorHAnsi" w:cstheme="minorHAnsi"/>
                <w:bCs/>
              </w:rPr>
              <w:t>NoC</w:t>
            </w:r>
            <w:proofErr w:type="spellEnd"/>
            <w:r>
              <w:rPr>
                <w:rFonts w:asciiTheme="majorHAnsi" w:eastAsia="Palatino Linotype" w:hAnsiTheme="majorHAnsi" w:cstheme="minorHAnsi"/>
                <w:bCs/>
              </w:rPr>
              <w:t xml:space="preserve"> supports DVM tra</w:t>
            </w:r>
            <w:r w:rsidR="00D67F15">
              <w:rPr>
                <w:rFonts w:asciiTheme="majorHAnsi" w:eastAsia="Palatino Linotype" w:hAnsiTheme="majorHAnsi" w:cstheme="minorHAnsi"/>
                <w:bCs/>
              </w:rPr>
              <w:t>nsactions for maintenance of a virtual memory system. Both DVMv7 and DVMv8 versions are supported.</w:t>
            </w:r>
          </w:p>
        </w:tc>
      </w:tr>
      <w:tr w:rsidR="002648DB" w:rsidRPr="0042361E" w14:paraId="64259A12"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0853E6B2" w14:textId="021F85D1" w:rsidR="002648DB" w:rsidRDefault="002648DB" w:rsidP="00691011">
            <w:pPr>
              <w:pStyle w:val="TableParagraph"/>
              <w:ind w:left="86"/>
              <w:rPr>
                <w:rFonts w:asciiTheme="majorHAnsi" w:eastAsia="Palatino Linotype" w:hAnsiTheme="majorHAnsi" w:cstheme="minorHAnsi"/>
              </w:rPr>
            </w:pPr>
            <w:r>
              <w:rPr>
                <w:rFonts w:asciiTheme="majorHAnsi" w:eastAsia="Palatino Linotype" w:hAnsiTheme="majorHAnsi" w:cstheme="minorHAnsi"/>
              </w:rPr>
              <w:t>Snoop Filter</w:t>
            </w:r>
          </w:p>
        </w:tc>
        <w:tc>
          <w:tcPr>
            <w:tcW w:w="0" w:type="auto"/>
          </w:tcPr>
          <w:p w14:paraId="15C5E66D" w14:textId="0E5D4579" w:rsidR="002648DB" w:rsidRDefault="002648DB"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Pr>
                <w:rFonts w:asciiTheme="majorHAnsi" w:eastAsia="Palatino Linotype" w:hAnsiTheme="majorHAnsi" w:cstheme="minorHAnsi"/>
                <w:bCs/>
              </w:rPr>
              <w:t>Optional external snoop filtering is supported</w:t>
            </w:r>
          </w:p>
        </w:tc>
      </w:tr>
      <w:tr w:rsidR="00786539" w:rsidRPr="0042361E" w14:paraId="478A968B" w14:textId="77777777" w:rsidTr="00145CAA">
        <w:tc>
          <w:tcPr>
            <w:cnfStyle w:val="001000000000" w:firstRow="0" w:lastRow="0" w:firstColumn="1" w:lastColumn="0" w:oddVBand="0" w:evenVBand="0" w:oddHBand="0" w:evenHBand="0" w:firstRowFirstColumn="0" w:firstRowLastColumn="0" w:lastRowFirstColumn="0" w:lastRowLastColumn="0"/>
            <w:tcW w:w="0" w:type="auto"/>
          </w:tcPr>
          <w:p w14:paraId="3B1F606D"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rPr>
              <w:t>Reset</w:t>
            </w:r>
          </w:p>
        </w:tc>
        <w:tc>
          <w:tcPr>
            <w:tcW w:w="0" w:type="auto"/>
          </w:tcPr>
          <w:p w14:paraId="3DC3174E" w14:textId="149C9AAE"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spacing w:val="-1"/>
              </w:rPr>
              <w:t xml:space="preserve">NetSpeed </w:t>
            </w:r>
            <w:r w:rsidR="005E67CC">
              <w:rPr>
                <w:rFonts w:asciiTheme="majorHAnsi" w:eastAsia="Palatino Linotype" w:hAnsiTheme="majorHAnsi" w:cstheme="minorHAnsi"/>
                <w:spacing w:val="-1"/>
              </w:rPr>
              <w:t>AMBA</w:t>
            </w:r>
            <w:r w:rsidR="005E67CC" w:rsidRPr="0042361E">
              <w:rPr>
                <w:rFonts w:asciiTheme="majorHAnsi" w:eastAsia="Palatino Linotype" w:hAnsiTheme="majorHAnsi" w:cstheme="minorHAnsi"/>
                <w:spacing w:val="-1"/>
              </w:rPr>
              <w:t xml:space="preserve"> </w:t>
            </w:r>
            <w:proofErr w:type="spellStart"/>
            <w:r w:rsidRPr="0042361E">
              <w:rPr>
                <w:rFonts w:asciiTheme="majorHAnsi" w:eastAsia="Palatino Linotype" w:hAnsiTheme="majorHAnsi" w:cstheme="minorHAnsi"/>
                <w:spacing w:val="-1"/>
              </w:rPr>
              <w:t>NoC</w:t>
            </w:r>
            <w:proofErr w:type="spellEnd"/>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ge</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rally</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resets</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all</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23"/>
              </w:rPr>
              <w:t>V</w:t>
            </w:r>
            <w:r w:rsidRPr="0042361E">
              <w:rPr>
                <w:rFonts w:asciiTheme="majorHAnsi" w:eastAsia="Palatino Linotype" w:hAnsiTheme="majorHAnsi" w:cstheme="minorHAnsi"/>
              </w:rPr>
              <w:t>ALID</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outputs</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rPr>
              <w:t>w</w:t>
            </w:r>
            <w:r w:rsidRPr="0042361E">
              <w:rPr>
                <w:rFonts w:asciiTheme="majorHAnsi" w:eastAsia="Palatino Linotype" w:hAnsiTheme="majorHAnsi" w:cstheme="minorHAnsi"/>
                <w:spacing w:val="-1"/>
              </w:rPr>
              <w:t>ithi</w:t>
            </w:r>
            <w:r w:rsidRPr="0042361E">
              <w:rPr>
                <w:rFonts w:asciiTheme="majorHAnsi" w:eastAsia="Palatino Linotype" w:hAnsiTheme="majorHAnsi" w:cstheme="minorHAnsi"/>
              </w:rPr>
              <w:t>n</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spacing w:val="-1"/>
              </w:rPr>
              <w:t>16</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1"/>
              </w:rPr>
              <w:t>cycle</w:t>
            </w:r>
            <w:r w:rsidRPr="0042361E">
              <w:rPr>
                <w:rFonts w:asciiTheme="majorHAnsi" w:eastAsia="Palatino Linotype" w:hAnsiTheme="majorHAnsi" w:cstheme="minorHAnsi"/>
              </w:rPr>
              <w:t>s</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spacing w:val="-1"/>
              </w:rPr>
              <w:t>o</w:t>
            </w:r>
            <w:r w:rsidRPr="0042361E">
              <w:rPr>
                <w:rFonts w:asciiTheme="majorHAnsi" w:eastAsia="Palatino Linotype" w:hAnsiTheme="majorHAnsi" w:cstheme="minorHAnsi"/>
              </w:rPr>
              <w:t>f</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1"/>
              </w:rPr>
              <w:t>set</w:t>
            </w:r>
            <w:r w:rsidRPr="0042361E">
              <w:rPr>
                <w:rFonts w:asciiTheme="majorHAnsi" w:eastAsia="Palatino Linotype" w:hAnsiTheme="majorHAnsi" w:cstheme="minorHAnsi"/>
              </w:rPr>
              <w:t>,</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spacing w:val="-1"/>
              </w:rPr>
              <w:t>a</w:t>
            </w:r>
            <w:r w:rsidRPr="0042361E">
              <w:rPr>
                <w:rFonts w:asciiTheme="majorHAnsi" w:eastAsia="Palatino Linotype" w:hAnsiTheme="majorHAnsi" w:cstheme="minorHAnsi"/>
                <w:spacing w:val="1"/>
              </w:rPr>
              <w:t>n</w:t>
            </w:r>
            <w:r w:rsidRPr="0042361E">
              <w:rPr>
                <w:rFonts w:asciiTheme="majorHAnsi" w:eastAsia="Palatino Linotype" w:hAnsiTheme="majorHAnsi" w:cstheme="minorHAnsi"/>
              </w:rPr>
              <w:t>d</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1"/>
              </w:rPr>
              <w:t>has</w:t>
            </w:r>
            <w:r w:rsidRPr="0042361E">
              <w:rPr>
                <w:rFonts w:asciiTheme="majorHAnsi" w:eastAsia="Palatino Linotype" w:hAnsiTheme="majorHAnsi" w:cstheme="minorHAnsi"/>
                <w:spacing w:val="-8"/>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7"/>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w:t>
            </w:r>
            <w:r w:rsidRPr="0042361E">
              <w:rPr>
                <w:rFonts w:asciiTheme="majorHAnsi" w:eastAsia="Palatino Linotype" w:hAnsiTheme="majorHAnsi" w:cstheme="minorHAnsi"/>
                <w:spacing w:val="-1"/>
              </w:rPr>
              <w:t>set</w:t>
            </w:r>
            <w:r w:rsidRPr="0042361E">
              <w:rPr>
                <w:rFonts w:asciiTheme="majorHAnsi" w:eastAsia="Palatino Linotype" w:hAnsiTheme="majorHAnsi" w:cstheme="minorHAnsi"/>
                <w:spacing w:val="-1"/>
                <w:w w:val="99"/>
              </w:rPr>
              <w:t xml:space="preserve"> </w:t>
            </w:r>
            <w:r w:rsidRPr="0042361E">
              <w:rPr>
                <w:rFonts w:asciiTheme="majorHAnsi" w:eastAsia="Palatino Linotype" w:hAnsiTheme="majorHAnsi" w:cstheme="minorHAnsi"/>
              </w:rPr>
              <w:t>pulse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wi</w:t>
            </w:r>
            <w:r w:rsidRPr="0042361E">
              <w:rPr>
                <w:rFonts w:asciiTheme="majorHAnsi" w:eastAsia="Palatino Linotype" w:hAnsiTheme="majorHAnsi" w:cstheme="minorHAnsi"/>
                <w:spacing w:val="-1"/>
              </w:rPr>
              <w:t>d</w:t>
            </w:r>
            <w:r w:rsidRPr="0042361E">
              <w:rPr>
                <w:rFonts w:asciiTheme="majorHAnsi" w:eastAsia="Palatino Linotype" w:hAnsiTheme="majorHAnsi" w:cstheme="minorHAnsi"/>
              </w:rPr>
              <w:t>th</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equi</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ment</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of</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16</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cycles</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or</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lastRenderedPageBreak/>
              <w:t>g</w:t>
            </w:r>
            <w:r w:rsidRPr="0042361E">
              <w:rPr>
                <w:rFonts w:asciiTheme="majorHAnsi" w:eastAsia="Palatino Linotype" w:hAnsiTheme="majorHAnsi" w:cstheme="minorHAnsi"/>
                <w:spacing w:val="-6"/>
              </w:rPr>
              <w:t>r</w:t>
            </w:r>
            <w:r w:rsidRPr="0042361E">
              <w:rPr>
                <w:rFonts w:asciiTheme="majorHAnsi" w:eastAsia="Palatino Linotype" w:hAnsiTheme="majorHAnsi" w:cstheme="minorHAnsi"/>
              </w:rPr>
              <w:t>eat</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spacing w:val="-15"/>
              </w:rPr>
              <w:t>r</w:t>
            </w:r>
            <w:r w:rsidRPr="0042361E">
              <w:rPr>
                <w:rFonts w:asciiTheme="majorHAnsi" w:eastAsia="Palatino Linotype" w:hAnsiTheme="majorHAnsi" w:cstheme="minorHAnsi"/>
              </w:rPr>
              <w:t>.</w:t>
            </w:r>
          </w:p>
          <w:p w14:paraId="0061EB40" w14:textId="5127DACD"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Holding</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AXI</w:t>
            </w:r>
            <w:r w:rsidRPr="0042361E">
              <w:rPr>
                <w:rFonts w:asciiTheme="majorHAnsi" w:eastAsia="Palatino Linotype" w:hAnsiTheme="majorHAnsi" w:cstheme="minorHAnsi"/>
                <w:spacing w:val="-15"/>
              </w:rPr>
              <w:t xml:space="preserve"> </w:t>
            </w:r>
            <w:proofErr w:type="spellStart"/>
            <w:r w:rsidR="000E7240" w:rsidRPr="0042361E">
              <w:rPr>
                <w:rFonts w:asciiTheme="majorHAnsi" w:eastAsia="Courier New" w:hAnsiTheme="majorHAnsi" w:cstheme="minorHAnsi"/>
                <w:spacing w:val="-1"/>
              </w:rPr>
              <w:t>A</w:t>
            </w:r>
            <w:r w:rsidR="000E7240" w:rsidRPr="0042361E">
              <w:rPr>
                <w:rFonts w:asciiTheme="majorHAnsi" w:eastAsia="Courier New" w:hAnsiTheme="majorHAnsi" w:cstheme="minorHAnsi"/>
              </w:rPr>
              <w:t>RESET</w:t>
            </w:r>
            <w:r w:rsidR="000E7240">
              <w:rPr>
                <w:rFonts w:asciiTheme="majorHAnsi" w:eastAsia="Courier New" w:hAnsiTheme="majorHAnsi" w:cstheme="minorHAnsi"/>
              </w:rPr>
              <w:t>n</w:t>
            </w:r>
            <w:proofErr w:type="spellEnd"/>
            <w:r w:rsidR="000E7240">
              <w:rPr>
                <w:rFonts w:asciiTheme="majorHAnsi" w:eastAsia="Courier New" w:hAnsiTheme="majorHAnsi" w:cstheme="minorHAnsi"/>
              </w:rPr>
              <w:t xml:space="preserve"> f</w:t>
            </w:r>
            <w:r w:rsidRPr="0042361E">
              <w:rPr>
                <w:rFonts w:asciiTheme="majorHAnsi" w:eastAsia="Palatino Linotype" w:hAnsiTheme="majorHAnsi" w:cstheme="minorHAnsi"/>
              </w:rPr>
              <w:t>or</w:t>
            </w:r>
            <w:r w:rsidRPr="0042361E">
              <w:rPr>
                <w:rFonts w:asciiTheme="majorHAnsi" w:eastAsia="Palatino Linotype" w:hAnsiTheme="majorHAnsi" w:cstheme="minorHAnsi"/>
                <w:spacing w:val="-15"/>
              </w:rPr>
              <w:t xml:space="preserve"> </w:t>
            </w:r>
            <w:r w:rsidRPr="0042361E">
              <w:rPr>
                <w:rFonts w:asciiTheme="majorHAnsi" w:eastAsia="Palatino Linotype" w:hAnsiTheme="majorHAnsi" w:cstheme="minorHAnsi"/>
              </w:rPr>
              <w:t>16</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cy</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les</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of</w:t>
            </w:r>
            <w:r w:rsidRPr="0042361E">
              <w:rPr>
                <w:rFonts w:asciiTheme="majorHAnsi" w:eastAsia="Palatino Linotype" w:hAnsiTheme="majorHAnsi" w:cstheme="minorHAnsi"/>
                <w:spacing w:val="-15"/>
              </w:rPr>
              <w:t xml:space="preserve"> </w:t>
            </w:r>
            <w:r w:rsidRPr="0042361E">
              <w:rPr>
                <w:rFonts w:asciiTheme="majorHAnsi" w:eastAsia="Palatino Linotype" w:hAnsiTheme="majorHAnsi" w:cstheme="minorHAnsi"/>
              </w:rPr>
              <w:t>the</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slowest</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AXI</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clo</w:t>
            </w:r>
            <w:r w:rsidRPr="0042361E">
              <w:rPr>
                <w:rFonts w:asciiTheme="majorHAnsi" w:eastAsia="Palatino Linotype" w:hAnsiTheme="majorHAnsi" w:cstheme="minorHAnsi"/>
                <w:spacing w:val="1"/>
              </w:rPr>
              <w:t>c</w:t>
            </w:r>
            <w:r w:rsidRPr="0042361E">
              <w:rPr>
                <w:rFonts w:asciiTheme="majorHAnsi" w:eastAsia="Palatino Linotype" w:hAnsiTheme="majorHAnsi" w:cstheme="minorHAnsi"/>
              </w:rPr>
              <w:t>k</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is</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generally</w:t>
            </w:r>
            <w:r w:rsidRPr="0042361E">
              <w:rPr>
                <w:rFonts w:asciiTheme="majorHAnsi" w:eastAsia="Palatino Linotype" w:hAnsiTheme="majorHAnsi" w:cstheme="minorHAnsi"/>
                <w:spacing w:val="-14"/>
              </w:rPr>
              <w:t xml:space="preserve"> </w:t>
            </w:r>
            <w:r w:rsidRPr="0042361E">
              <w:rPr>
                <w:rFonts w:asciiTheme="majorHAnsi" w:eastAsia="Palatino Linotype" w:hAnsiTheme="majorHAnsi" w:cstheme="minorHAnsi"/>
              </w:rPr>
              <w:t>a</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rPr>
              <w:t>su</w:t>
            </w:r>
            <w:r w:rsidRPr="0042361E">
              <w:rPr>
                <w:rFonts w:asciiTheme="majorHAnsi" w:eastAsia="Palatino Linotype" w:hAnsiTheme="majorHAnsi" w:cstheme="minorHAnsi"/>
                <w:spacing w:val="-6"/>
              </w:rPr>
              <w:t>f</w:t>
            </w:r>
            <w:r w:rsidRPr="0042361E">
              <w:rPr>
                <w:rFonts w:asciiTheme="majorHAnsi" w:eastAsia="Palatino Linotype" w:hAnsiTheme="majorHAnsi" w:cstheme="minorHAnsi"/>
              </w:rPr>
              <w:t>ficient</w:t>
            </w:r>
            <w:r w:rsidRPr="0042361E">
              <w:rPr>
                <w:rFonts w:asciiTheme="majorHAnsi" w:eastAsia="Palatino Linotype" w:hAnsiTheme="majorHAnsi" w:cstheme="minorHAnsi"/>
                <w:w w:val="99"/>
              </w:rPr>
              <w:t xml:space="preserve"> </w:t>
            </w:r>
            <w:r w:rsidRPr="0042361E">
              <w:rPr>
                <w:rFonts w:asciiTheme="majorHAnsi" w:eastAsia="Palatino Linotype" w:hAnsiTheme="majorHAnsi" w:cstheme="minorHAnsi"/>
                <w:spacing w:val="-3"/>
              </w:rPr>
              <w:t>r</w:t>
            </w:r>
            <w:r w:rsidRPr="0042361E">
              <w:rPr>
                <w:rFonts w:asciiTheme="majorHAnsi" w:eastAsia="Palatino Linotype" w:hAnsiTheme="majorHAnsi" w:cstheme="minorHAnsi"/>
                <w:spacing w:val="-1"/>
              </w:rPr>
              <w:t>e</w:t>
            </w:r>
            <w:r w:rsidRPr="0042361E">
              <w:rPr>
                <w:rFonts w:asciiTheme="majorHAnsi" w:eastAsia="Palatino Linotype" w:hAnsiTheme="majorHAnsi" w:cstheme="minorHAnsi"/>
              </w:rPr>
              <w:t>set</w:t>
            </w:r>
            <w:r w:rsidRPr="0042361E">
              <w:rPr>
                <w:rFonts w:asciiTheme="majorHAnsi" w:eastAsia="Palatino Linotype" w:hAnsiTheme="majorHAnsi" w:cstheme="minorHAnsi"/>
                <w:spacing w:val="-6"/>
              </w:rPr>
              <w:t xml:space="preserve"> </w:t>
            </w:r>
            <w:r w:rsidRPr="0042361E">
              <w:rPr>
                <w:rFonts w:asciiTheme="majorHAnsi" w:eastAsia="Palatino Linotype" w:hAnsiTheme="majorHAnsi" w:cstheme="minorHAnsi"/>
              </w:rPr>
              <w:t>pulse</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width</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for</w:t>
            </w:r>
            <w:r w:rsidRPr="0042361E">
              <w:rPr>
                <w:rFonts w:asciiTheme="majorHAnsi" w:eastAsia="Palatino Linotype" w:hAnsiTheme="majorHAnsi" w:cstheme="minorHAnsi"/>
                <w:spacing w:val="-4"/>
              </w:rPr>
              <w:t xml:space="preserve"> </w:t>
            </w:r>
            <w:r w:rsidRPr="0042361E">
              <w:rPr>
                <w:rFonts w:asciiTheme="majorHAnsi" w:eastAsia="Palatino Linotype" w:hAnsiTheme="majorHAnsi" w:cstheme="minorHAnsi"/>
              </w:rPr>
              <w:t>NetSpeed</w:t>
            </w:r>
            <w:r w:rsidRPr="0042361E">
              <w:rPr>
                <w:rFonts w:asciiTheme="majorHAnsi" w:eastAsia="Palatino Linotype" w:hAnsiTheme="majorHAnsi" w:cstheme="minorHAnsi"/>
                <w:spacing w:val="-5"/>
              </w:rPr>
              <w:t xml:space="preserve"> </w:t>
            </w:r>
            <w:r w:rsidRPr="0042361E">
              <w:rPr>
                <w:rFonts w:asciiTheme="majorHAnsi" w:eastAsia="Palatino Linotype" w:hAnsiTheme="majorHAnsi" w:cstheme="minorHAnsi"/>
              </w:rPr>
              <w:t xml:space="preserve">AXI </w:t>
            </w:r>
            <w:proofErr w:type="spellStart"/>
            <w:r w:rsidRPr="0042361E">
              <w:rPr>
                <w:rFonts w:asciiTheme="majorHAnsi" w:eastAsia="Palatino Linotype" w:hAnsiTheme="majorHAnsi" w:cstheme="minorHAnsi"/>
              </w:rPr>
              <w:t>NoC</w:t>
            </w:r>
            <w:proofErr w:type="spellEnd"/>
            <w:r w:rsidRPr="0042361E">
              <w:rPr>
                <w:rFonts w:asciiTheme="majorHAnsi" w:eastAsia="Palatino Linotype" w:hAnsiTheme="majorHAnsi" w:cstheme="minorHAnsi"/>
              </w:rPr>
              <w:t>.</w:t>
            </w:r>
          </w:p>
        </w:tc>
      </w:tr>
    </w:tbl>
    <w:p w14:paraId="6B0AC217" w14:textId="77777777" w:rsidR="00786539" w:rsidRPr="0042361E" w:rsidRDefault="00786539" w:rsidP="00786539">
      <w:pPr>
        <w:jc w:val="both"/>
        <w:rPr>
          <w:rFonts w:asciiTheme="majorHAnsi" w:hAnsiTheme="majorHAnsi"/>
        </w:rPr>
      </w:pPr>
    </w:p>
    <w:p w14:paraId="16C4ED16" w14:textId="027392BF" w:rsidR="00786539" w:rsidRPr="0042361E" w:rsidRDefault="00EA2FAD" w:rsidP="00786539">
      <w:pPr>
        <w:pStyle w:val="Heading2"/>
      </w:pPr>
      <w:bookmarkStart w:id="50" w:name="_Toc432086377"/>
      <w:r>
        <w:t>AMBA</w:t>
      </w:r>
      <w:r w:rsidR="00786539" w:rsidRPr="0042361E">
        <w:t xml:space="preserve"> Signal Adoption</w:t>
      </w:r>
      <w:bookmarkEnd w:id="50"/>
    </w:p>
    <w:p w14:paraId="1BC81ADE" w14:textId="3BFB57DC" w:rsidR="00786539" w:rsidRPr="0042361E" w:rsidRDefault="00B5204D" w:rsidP="00786539">
      <w:pPr>
        <w:jc w:val="both"/>
        <w:rPr>
          <w:rFonts w:asciiTheme="majorHAnsi" w:hAnsiTheme="majorHAnsi"/>
        </w:rPr>
      </w:pPr>
      <w:r w:rsidRPr="0042361E">
        <w:rPr>
          <w:rFonts w:asciiTheme="majorHAnsi" w:hAnsiTheme="majorHAnsi"/>
        </w:rPr>
        <w:t>The tables below provide a</w:t>
      </w:r>
      <w:r w:rsidR="00786539" w:rsidRPr="0042361E">
        <w:rPr>
          <w:rFonts w:asciiTheme="majorHAnsi" w:hAnsiTheme="majorHAnsi"/>
        </w:rPr>
        <w:t xml:space="preserve"> high level summary of </w:t>
      </w:r>
      <w:r w:rsidR="009539DA">
        <w:rPr>
          <w:rFonts w:asciiTheme="majorHAnsi" w:hAnsiTheme="majorHAnsi"/>
        </w:rPr>
        <w:t>AMBA</w:t>
      </w:r>
      <w:r w:rsidR="00786539" w:rsidRPr="0042361E">
        <w:rPr>
          <w:rFonts w:asciiTheme="majorHAnsi" w:hAnsiTheme="majorHAnsi"/>
        </w:rPr>
        <w:t xml:space="preserve"> signals supported by NetSpeed AXI </w:t>
      </w:r>
      <w:proofErr w:type="spellStart"/>
      <w:r w:rsidR="00786539" w:rsidRPr="0042361E">
        <w:rPr>
          <w:rFonts w:asciiTheme="majorHAnsi" w:hAnsiTheme="majorHAnsi"/>
        </w:rPr>
        <w:t>NoC</w:t>
      </w:r>
      <w:proofErr w:type="spellEnd"/>
      <w:r w:rsidR="00786539" w:rsidRPr="0042361E">
        <w:rPr>
          <w:rFonts w:asciiTheme="majorHAnsi" w:hAnsiTheme="majorHAnsi"/>
        </w:rPr>
        <w:t>.</w:t>
      </w:r>
    </w:p>
    <w:p w14:paraId="66BB8120" w14:textId="77777777" w:rsidR="00786539" w:rsidRPr="0042361E" w:rsidRDefault="00786539" w:rsidP="00786539">
      <w:pPr>
        <w:pStyle w:val="Heading3"/>
      </w:pPr>
      <w:bookmarkStart w:id="51" w:name="Global_Signals"/>
      <w:bookmarkStart w:id="52" w:name="_bookmark140"/>
      <w:bookmarkStart w:id="53" w:name="_bookmark139"/>
      <w:bookmarkStart w:id="54" w:name="_Toc432086378"/>
      <w:bookmarkEnd w:id="51"/>
      <w:bookmarkEnd w:id="52"/>
      <w:bookmarkEnd w:id="53"/>
      <w:r w:rsidRPr="0042361E">
        <w:t>Global AXI Signals</w:t>
      </w:r>
      <w:bookmarkEnd w:id="54"/>
    </w:p>
    <w:tbl>
      <w:tblPr>
        <w:tblStyle w:val="MediumShading1-Accent1"/>
        <w:tblW w:w="5000" w:type="pct"/>
        <w:tblLook w:val="06A0" w:firstRow="1" w:lastRow="0" w:firstColumn="1" w:lastColumn="0" w:noHBand="1" w:noVBand="1"/>
      </w:tblPr>
      <w:tblGrid>
        <w:gridCol w:w="1403"/>
        <w:gridCol w:w="6961"/>
        <w:gridCol w:w="976"/>
      </w:tblGrid>
      <w:tr w:rsidR="00786539" w:rsidRPr="0042361E" w14:paraId="2DEB191B" w14:textId="77777777" w:rsidTr="00145CAA">
        <w:trPr>
          <w:cnfStyle w:val="100000000000" w:firstRow="1" w:lastRow="0" w:firstColumn="0" w:lastColumn="0" w:oddVBand="0" w:evenVBand="0" w:oddHBand="0" w:evenHBand="0" w:firstRowFirstColumn="0" w:firstRowLastColumn="0" w:lastRowFirstColumn="0" w:lastRowLastColumn="0"/>
          <w:trHeight w:hRule="exact" w:val="325"/>
        </w:trPr>
        <w:tc>
          <w:tcPr>
            <w:cnfStyle w:val="001000000000" w:firstRow="0" w:lastRow="0" w:firstColumn="1" w:lastColumn="0" w:oddVBand="0" w:evenVBand="0" w:oddHBand="0" w:evenHBand="0" w:firstRowFirstColumn="0" w:firstRowLastColumn="0" w:lastRowFirstColumn="0" w:lastRowLastColumn="0"/>
            <w:tcW w:w="815" w:type="pct"/>
          </w:tcPr>
          <w:p w14:paraId="42559798" w14:textId="77777777" w:rsidR="00786539" w:rsidRPr="0042361E" w:rsidRDefault="00786539" w:rsidP="00691011">
            <w:pPr>
              <w:pStyle w:val="TableParagraph"/>
              <w:ind w:left="540"/>
              <w:rPr>
                <w:rFonts w:asciiTheme="majorHAnsi" w:eastAsia="Arial" w:hAnsiTheme="majorHAnsi" w:cstheme="minorHAnsi"/>
              </w:rPr>
            </w:pPr>
            <w:r w:rsidRPr="0042361E">
              <w:rPr>
                <w:rFonts w:asciiTheme="majorHAnsi" w:eastAsia="Arial" w:hAnsiTheme="majorHAnsi" w:cstheme="minorHAnsi"/>
              </w:rPr>
              <w:t>Si</w:t>
            </w:r>
            <w:r w:rsidRPr="0042361E">
              <w:rPr>
                <w:rFonts w:asciiTheme="majorHAnsi" w:eastAsia="Arial" w:hAnsiTheme="majorHAnsi" w:cstheme="minorHAnsi"/>
                <w:spacing w:val="-1"/>
              </w:rPr>
              <w:t>g</w:t>
            </w:r>
            <w:r w:rsidRPr="0042361E">
              <w:rPr>
                <w:rFonts w:asciiTheme="majorHAnsi" w:eastAsia="Arial" w:hAnsiTheme="majorHAnsi" w:cstheme="minorHAnsi"/>
              </w:rPr>
              <w:t>nal</w:t>
            </w:r>
          </w:p>
        </w:tc>
        <w:tc>
          <w:tcPr>
            <w:tcW w:w="2068" w:type="pct"/>
          </w:tcPr>
          <w:p w14:paraId="68A57C6E" w14:textId="56E6C31A" w:rsidR="00786539" w:rsidRPr="0042361E" w:rsidRDefault="00DB4FB7" w:rsidP="00691011">
            <w:pPr>
              <w:pStyle w:val="TableParagraph"/>
              <w:ind w:left="3140" w:right="3141"/>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ACE</w:t>
            </w:r>
          </w:p>
        </w:tc>
        <w:tc>
          <w:tcPr>
            <w:tcW w:w="2117" w:type="pct"/>
          </w:tcPr>
          <w:p w14:paraId="2FA37C7A" w14:textId="77777777" w:rsidR="00786539" w:rsidRPr="0042361E" w:rsidRDefault="00786539" w:rsidP="00691011">
            <w:pPr>
              <w:pStyle w:val="TableParagraph"/>
              <w:ind w:right="1"/>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p>
        </w:tc>
      </w:tr>
      <w:tr w:rsidR="00786539" w:rsidRPr="0042361E" w14:paraId="50DC216C" w14:textId="77777777" w:rsidTr="00145CAA">
        <w:trPr>
          <w:trHeight w:hRule="exact" w:val="320"/>
        </w:trPr>
        <w:tc>
          <w:tcPr>
            <w:cnfStyle w:val="001000000000" w:firstRow="0" w:lastRow="0" w:firstColumn="1" w:lastColumn="0" w:oddVBand="0" w:evenVBand="0" w:oddHBand="0" w:evenHBand="0" w:firstRowFirstColumn="0" w:firstRowLastColumn="0" w:lastRowFirstColumn="0" w:lastRowLastColumn="0"/>
            <w:tcW w:w="815" w:type="pct"/>
          </w:tcPr>
          <w:p w14:paraId="2F2EF0E9"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5"/>
              </w:rPr>
              <w:t>ACLK</w:t>
            </w:r>
          </w:p>
        </w:tc>
        <w:tc>
          <w:tcPr>
            <w:tcW w:w="4185" w:type="pct"/>
            <w:gridSpan w:val="2"/>
          </w:tcPr>
          <w:p w14:paraId="36DCD4CA" w14:textId="77777777" w:rsidR="00786539" w:rsidRPr="0042361E" w:rsidRDefault="00786539" w:rsidP="00691011">
            <w:pPr>
              <w:pStyle w:val="TableParagraph"/>
              <w:ind w:left="369"/>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AXI port clock</w:t>
            </w:r>
          </w:p>
        </w:tc>
      </w:tr>
      <w:tr w:rsidR="00786539" w:rsidRPr="0042361E" w14:paraId="4AD1EED9" w14:textId="77777777" w:rsidTr="00145CAA">
        <w:trPr>
          <w:trHeight w:hRule="exact" w:val="365"/>
        </w:trPr>
        <w:tc>
          <w:tcPr>
            <w:cnfStyle w:val="001000000000" w:firstRow="0" w:lastRow="0" w:firstColumn="1" w:lastColumn="0" w:oddVBand="0" w:evenVBand="0" w:oddHBand="0" w:evenHBand="0" w:firstRowFirstColumn="0" w:firstRowLastColumn="0" w:lastRowFirstColumn="0" w:lastRowLastColumn="0"/>
            <w:tcW w:w="815" w:type="pct"/>
          </w:tcPr>
          <w:p w14:paraId="27FB167C" w14:textId="77777777" w:rsidR="00786539" w:rsidRPr="0042361E" w:rsidRDefault="00786539" w:rsidP="00691011">
            <w:pPr>
              <w:pStyle w:val="TableParagraph"/>
              <w:ind w:left="63"/>
              <w:rPr>
                <w:rFonts w:asciiTheme="majorHAnsi" w:eastAsia="Arial" w:hAnsiTheme="majorHAnsi" w:cstheme="minorHAnsi"/>
              </w:rPr>
            </w:pPr>
            <w:proofErr w:type="spellStart"/>
            <w:r w:rsidRPr="0042361E">
              <w:rPr>
                <w:rFonts w:asciiTheme="majorHAnsi" w:eastAsia="Arial" w:hAnsiTheme="majorHAnsi" w:cstheme="minorHAnsi"/>
                <w:spacing w:val="-1"/>
              </w:rPr>
              <w:t>ARESETn</w:t>
            </w:r>
            <w:proofErr w:type="spellEnd"/>
          </w:p>
        </w:tc>
        <w:tc>
          <w:tcPr>
            <w:tcW w:w="4185" w:type="pct"/>
            <w:gridSpan w:val="2"/>
          </w:tcPr>
          <w:p w14:paraId="669A5C40" w14:textId="77777777" w:rsidR="00786539" w:rsidRPr="0042361E" w:rsidRDefault="00786539" w:rsidP="00691011">
            <w:pPr>
              <w:pStyle w:val="TableParagraph"/>
              <w:ind w:left="369" w:right="16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Active low reset</w:t>
            </w:r>
          </w:p>
        </w:tc>
      </w:tr>
    </w:tbl>
    <w:p w14:paraId="72C4CE60" w14:textId="77777777" w:rsidR="00786539" w:rsidRPr="0042361E" w:rsidRDefault="00786539" w:rsidP="00786539">
      <w:pPr>
        <w:tabs>
          <w:tab w:val="left" w:pos="1234"/>
        </w:tabs>
        <w:ind w:left="140"/>
        <w:rPr>
          <w:rFonts w:asciiTheme="majorHAnsi" w:eastAsia="Arial" w:hAnsiTheme="majorHAnsi" w:cs="Arial"/>
          <w:b/>
          <w:bCs/>
          <w:sz w:val="20"/>
          <w:szCs w:val="20"/>
        </w:rPr>
      </w:pPr>
      <w:bookmarkStart w:id="55" w:name="AXI4_and_AXI4-Lite_Write_Address_Channel"/>
      <w:bookmarkStart w:id="56" w:name="_bookmark141"/>
      <w:bookmarkEnd w:id="55"/>
      <w:bookmarkEnd w:id="56"/>
    </w:p>
    <w:p w14:paraId="032E2706" w14:textId="77777777" w:rsidR="00786539" w:rsidRPr="0042361E" w:rsidRDefault="00786539" w:rsidP="00786539">
      <w:pPr>
        <w:pStyle w:val="Heading3"/>
      </w:pPr>
      <w:bookmarkStart w:id="57" w:name="_Toc432086379"/>
      <w:r w:rsidRPr="0042361E">
        <w:t>Write Address Channel Signals</w:t>
      </w:r>
      <w:bookmarkEnd w:id="57"/>
    </w:p>
    <w:tbl>
      <w:tblPr>
        <w:tblStyle w:val="LightList-Accent1"/>
        <w:tblW w:w="5000" w:type="pct"/>
        <w:tblLook w:val="04A0" w:firstRow="1" w:lastRow="0" w:firstColumn="1" w:lastColumn="0" w:noHBand="0" w:noVBand="1"/>
      </w:tblPr>
      <w:tblGrid>
        <w:gridCol w:w="1625"/>
        <w:gridCol w:w="7715"/>
      </w:tblGrid>
      <w:tr w:rsidR="00786539" w:rsidRPr="0042361E" w14:paraId="3FDD62E9" w14:textId="77777777" w:rsidTr="0014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C9BC542" w14:textId="77777777" w:rsidR="00786539" w:rsidRPr="0042361E" w:rsidRDefault="00786539" w:rsidP="00691011">
            <w:pPr>
              <w:pStyle w:val="TableParagraph"/>
              <w:ind w:left="480"/>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4311" w:type="pct"/>
          </w:tcPr>
          <w:p w14:paraId="1EEB31AC" w14:textId="6DD797A1" w:rsidR="00786539" w:rsidRPr="0042361E" w:rsidRDefault="00DB4FB7" w:rsidP="00691011">
            <w:pPr>
              <w:pStyle w:val="TableParagraph"/>
              <w:ind w:left="3140" w:right="3141"/>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ACE</w:t>
            </w:r>
          </w:p>
        </w:tc>
      </w:tr>
      <w:tr w:rsidR="00786539" w:rsidRPr="0042361E" w14:paraId="5DA2042B"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B284CCD"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WID</w:t>
            </w:r>
          </w:p>
        </w:tc>
        <w:tc>
          <w:tcPr>
            <w:tcW w:w="4311" w:type="pct"/>
          </w:tcPr>
          <w:p w14:paraId="44172B3D"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spacing w:val="-1"/>
              </w:rPr>
            </w:pP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47E2AA09" w14:textId="0692CB30"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System AID width is equal to widest AID among master interface ports. On slave interface ports</w:t>
            </w:r>
            <w:r w:rsidRPr="0042361E">
              <w:rPr>
                <w:rFonts w:asciiTheme="majorHAnsi" w:eastAsia="Arial" w:hAnsiTheme="majorHAnsi" w:cstheme="minorHAnsi"/>
                <w:spacing w:val="-1"/>
              </w:rPr>
              <w:t>, AID width can be equal, greater or less than system AID width. Master</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ne</w:t>
            </w:r>
            <w:r w:rsidRPr="0042361E">
              <w:rPr>
                <w:rFonts w:asciiTheme="majorHAnsi" w:eastAsia="Arial" w:hAnsiTheme="majorHAnsi" w:cstheme="minorHAnsi"/>
              </w:rPr>
              <w:t>ed</w:t>
            </w:r>
            <w:r w:rsidRPr="0042361E">
              <w:rPr>
                <w:rFonts w:asciiTheme="majorHAnsi" w:eastAsia="Arial" w:hAnsiTheme="majorHAnsi" w:cstheme="minorHAnsi"/>
                <w:spacing w:val="-2"/>
              </w:rPr>
              <w:t xml:space="preserve"> </w:t>
            </w:r>
            <w:r w:rsidRPr="0042361E">
              <w:rPr>
                <w:rFonts w:asciiTheme="majorHAnsi" w:eastAsia="Arial" w:hAnsiTheme="majorHAnsi" w:cstheme="minorHAnsi"/>
              </w:rPr>
              <w:t>o</w:t>
            </w:r>
            <w:r w:rsidRPr="0042361E">
              <w:rPr>
                <w:rFonts w:asciiTheme="majorHAnsi" w:eastAsia="Arial" w:hAnsiTheme="majorHAnsi" w:cstheme="minorHAnsi"/>
                <w:spacing w:val="-1"/>
              </w:rPr>
              <w:t>nl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outp</w:t>
            </w:r>
            <w:r w:rsidRPr="0042361E">
              <w:rPr>
                <w:rFonts w:asciiTheme="majorHAnsi" w:eastAsia="Arial" w:hAnsiTheme="majorHAnsi" w:cstheme="minorHAnsi"/>
              </w:rPr>
              <w:t xml:space="preserve">ut </w:t>
            </w:r>
            <w:r w:rsidRPr="0042361E">
              <w:rPr>
                <w:rFonts w:asciiTheme="majorHAnsi" w:eastAsia="Arial" w:hAnsiTheme="majorHAnsi" w:cstheme="minorHAnsi"/>
                <w:spacing w:val="-1"/>
              </w:rPr>
              <w:t>th</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se</w:t>
            </w:r>
            <w:r w:rsidRPr="0042361E">
              <w:rPr>
                <w:rFonts w:asciiTheme="majorHAnsi" w:eastAsia="Arial" w:hAnsiTheme="majorHAnsi" w:cstheme="minorHAnsi"/>
              </w:rPr>
              <w:t>t</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of</w:t>
            </w:r>
            <w:r w:rsidRPr="0042361E">
              <w:rPr>
                <w:rFonts w:asciiTheme="majorHAnsi" w:eastAsia="Arial" w:hAnsiTheme="majorHAnsi" w:cstheme="minorHAnsi"/>
                <w:spacing w:val="-1"/>
              </w:rPr>
              <w:t xml:space="preserve"> I</w:t>
            </w:r>
            <w:r w:rsidRPr="0042361E">
              <w:rPr>
                <w:rFonts w:asciiTheme="majorHAnsi" w:eastAsia="Arial" w:hAnsiTheme="majorHAnsi" w:cstheme="minorHAnsi"/>
              </w:rPr>
              <w:t>D b</w:t>
            </w:r>
            <w:r w:rsidRPr="0042361E">
              <w:rPr>
                <w:rFonts w:asciiTheme="majorHAnsi" w:eastAsia="Arial" w:hAnsiTheme="majorHAnsi" w:cstheme="minorHAnsi"/>
                <w:spacing w:val="-1"/>
              </w:rPr>
              <w:t>it</w:t>
            </w:r>
            <w:r w:rsidRPr="0042361E">
              <w:rPr>
                <w:rFonts w:asciiTheme="majorHAnsi" w:eastAsia="Arial" w:hAnsiTheme="majorHAnsi" w:cstheme="minorHAnsi"/>
              </w:rPr>
              <w: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t</w:t>
            </w:r>
            <w:r w:rsidRPr="0042361E">
              <w:rPr>
                <w:rFonts w:asciiTheme="majorHAnsi" w:eastAsia="Arial" w:hAnsiTheme="majorHAnsi" w:cstheme="minorHAnsi"/>
                <w:spacing w:val="-1"/>
              </w:rPr>
              <w:t>ha</w:t>
            </w:r>
            <w:r w:rsidRPr="0042361E">
              <w:rPr>
                <w:rFonts w:asciiTheme="majorHAnsi" w:eastAsia="Arial" w:hAnsiTheme="majorHAnsi" w:cstheme="minorHAnsi"/>
              </w:rPr>
              <w:t>t</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it</w:t>
            </w:r>
            <w:r w:rsidRPr="0042361E">
              <w:rPr>
                <w:rFonts w:asciiTheme="majorHAnsi" w:eastAsia="Arial" w:hAnsiTheme="majorHAnsi" w:cstheme="minorHAnsi"/>
                <w:spacing w:val="-1"/>
              </w:rPr>
              <w:t xml:space="preserve"> </w:t>
            </w:r>
            <w:r w:rsidRPr="0042361E">
              <w:rPr>
                <w:rFonts w:asciiTheme="majorHAnsi" w:eastAsia="Arial" w:hAnsiTheme="majorHAnsi" w:cstheme="minorHAnsi"/>
                <w:spacing w:val="-5"/>
              </w:rPr>
              <w:t>v</w:t>
            </w:r>
            <w:r w:rsidRPr="0042361E">
              <w:rPr>
                <w:rFonts w:asciiTheme="majorHAnsi" w:eastAsia="Arial" w:hAnsiTheme="majorHAnsi" w:cstheme="minorHAnsi"/>
                <w:spacing w:val="-1"/>
              </w:rPr>
              <w:t>a</w:t>
            </w:r>
            <w:r w:rsidRPr="0042361E">
              <w:rPr>
                <w:rFonts w:asciiTheme="majorHAnsi" w:eastAsia="Arial" w:hAnsiTheme="majorHAnsi" w:cstheme="minorHAnsi"/>
                <w:spacing w:val="3"/>
              </w:rPr>
              <w:t>r</w:t>
            </w:r>
            <w:r w:rsidRPr="0042361E">
              <w:rPr>
                <w:rFonts w:asciiTheme="majorHAnsi" w:eastAsia="Arial" w:hAnsiTheme="majorHAnsi" w:cstheme="minorHAnsi"/>
                <w:spacing w:val="-1"/>
              </w:rPr>
              <w:t>ies (i</w:t>
            </w:r>
            <w:r w:rsidRPr="0042361E">
              <w:rPr>
                <w:rFonts w:asciiTheme="majorHAnsi" w:eastAsia="Arial" w:hAnsiTheme="majorHAnsi" w:cstheme="minorHAnsi"/>
              </w:rPr>
              <w:t xml:space="preserve">f </w:t>
            </w:r>
            <w:r w:rsidRPr="0042361E">
              <w:rPr>
                <w:rFonts w:asciiTheme="majorHAnsi" w:eastAsia="Arial" w:hAnsiTheme="majorHAnsi" w:cstheme="minorHAnsi"/>
                <w:spacing w:val="-1"/>
              </w:rPr>
              <w:t>a</w:t>
            </w:r>
            <w:r w:rsidRPr="0042361E">
              <w:rPr>
                <w:rFonts w:asciiTheme="majorHAnsi" w:eastAsia="Arial" w:hAnsiTheme="majorHAnsi" w:cstheme="minorHAnsi"/>
                <w:spacing w:val="-3"/>
              </w:rPr>
              <w:t>n</w:t>
            </w:r>
            <w:r w:rsidRPr="0042361E">
              <w:rPr>
                <w:rFonts w:asciiTheme="majorHAnsi" w:eastAsia="Arial" w:hAnsiTheme="majorHAnsi" w:cstheme="minorHAnsi"/>
                <w:spacing w:val="-1"/>
              </w:rPr>
              <w:t>y</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indicat</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re-or</w:t>
            </w:r>
            <w:r w:rsidRPr="0042361E">
              <w:rPr>
                <w:rFonts w:asciiTheme="majorHAnsi" w:eastAsia="Arial" w:hAnsiTheme="majorHAnsi" w:cstheme="minorHAnsi"/>
                <w:spacing w:val="-3"/>
              </w:rPr>
              <w:t>d</w:t>
            </w:r>
            <w:r w:rsidRPr="0042361E">
              <w:rPr>
                <w:rFonts w:asciiTheme="majorHAnsi" w:eastAsia="Arial" w:hAnsiTheme="majorHAnsi" w:cstheme="minorHAnsi"/>
              </w:rPr>
              <w:t>e</w:t>
            </w:r>
            <w:r w:rsidRPr="0042361E">
              <w:rPr>
                <w:rFonts w:asciiTheme="majorHAnsi" w:eastAsia="Arial" w:hAnsiTheme="majorHAnsi" w:cstheme="minorHAnsi"/>
                <w:spacing w:val="-3"/>
              </w:rPr>
              <w:t>r</w:t>
            </w:r>
            <w:r w:rsidRPr="0042361E">
              <w:rPr>
                <w:rFonts w:asciiTheme="majorHAnsi" w:eastAsia="Arial" w:hAnsiTheme="majorHAnsi" w:cstheme="minorHAnsi"/>
                <w:spacing w:val="-1"/>
              </w:rPr>
              <w:t>a</w:t>
            </w:r>
            <w:r w:rsidRPr="0042361E">
              <w:rPr>
                <w:rFonts w:asciiTheme="majorHAnsi" w:eastAsia="Arial" w:hAnsiTheme="majorHAnsi" w:cstheme="minorHAnsi"/>
                <w:spacing w:val="-3"/>
              </w:rPr>
              <w:t>b</w:t>
            </w:r>
            <w:r w:rsidRPr="0042361E">
              <w:rPr>
                <w:rFonts w:asciiTheme="majorHAnsi" w:eastAsia="Arial" w:hAnsiTheme="majorHAnsi" w:cstheme="minorHAnsi"/>
                <w:spacing w:val="-1"/>
              </w:rPr>
              <w:t>l</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t</w:t>
            </w:r>
            <w:r w:rsidRPr="0042361E">
              <w:rPr>
                <w:rFonts w:asciiTheme="majorHAnsi" w:eastAsia="Arial" w:hAnsiTheme="majorHAnsi" w:cstheme="minorHAnsi"/>
                <w:spacing w:val="-3"/>
              </w:rPr>
              <w:t>r</w:t>
            </w:r>
            <w:r w:rsidRPr="0042361E">
              <w:rPr>
                <w:rFonts w:asciiTheme="majorHAnsi" w:eastAsia="Arial" w:hAnsiTheme="majorHAnsi" w:cstheme="minorHAnsi"/>
                <w:spacing w:val="-1"/>
              </w:rPr>
              <w:t>ans</w:t>
            </w:r>
            <w:r w:rsidRPr="0042361E">
              <w:rPr>
                <w:rFonts w:asciiTheme="majorHAnsi" w:eastAsia="Arial" w:hAnsiTheme="majorHAnsi" w:cstheme="minorHAnsi"/>
              </w:rPr>
              <w:t>ac</w:t>
            </w:r>
            <w:r w:rsidRPr="0042361E">
              <w:rPr>
                <w:rFonts w:asciiTheme="majorHAnsi" w:eastAsia="Arial" w:hAnsiTheme="majorHAnsi" w:cstheme="minorHAnsi"/>
                <w:spacing w:val="-1"/>
              </w:rPr>
              <w:t>ti</w:t>
            </w:r>
            <w:r w:rsidRPr="0042361E">
              <w:rPr>
                <w:rFonts w:asciiTheme="majorHAnsi" w:eastAsia="Arial" w:hAnsiTheme="majorHAnsi" w:cstheme="minorHAnsi"/>
              </w:rPr>
              <w:t>on</w:t>
            </w:r>
            <w:r w:rsidRPr="0042361E">
              <w:rPr>
                <w:rFonts w:asciiTheme="majorHAnsi" w:eastAsia="Arial" w:hAnsiTheme="majorHAnsi" w:cstheme="minorHAnsi"/>
                <w:spacing w:val="-1"/>
              </w:rPr>
              <w:t xml:space="preserve"> t</w:t>
            </w:r>
            <w:r w:rsidRPr="0042361E">
              <w:rPr>
                <w:rFonts w:asciiTheme="majorHAnsi" w:eastAsia="Arial" w:hAnsiTheme="majorHAnsi" w:cstheme="minorHAnsi"/>
              </w:rPr>
              <w:t>h</w:t>
            </w:r>
            <w:r w:rsidRPr="0042361E">
              <w:rPr>
                <w:rFonts w:asciiTheme="majorHAnsi" w:eastAsia="Arial" w:hAnsiTheme="majorHAnsi" w:cstheme="minorHAnsi"/>
                <w:spacing w:val="-1"/>
              </w:rPr>
              <w:t>r</w:t>
            </w:r>
            <w:r w:rsidRPr="0042361E">
              <w:rPr>
                <w:rFonts w:asciiTheme="majorHAnsi" w:eastAsia="Arial" w:hAnsiTheme="majorHAnsi" w:cstheme="minorHAnsi"/>
              </w:rPr>
              <w:t>e</w:t>
            </w:r>
            <w:r w:rsidRPr="0042361E">
              <w:rPr>
                <w:rFonts w:asciiTheme="majorHAnsi" w:eastAsia="Arial" w:hAnsiTheme="majorHAnsi" w:cstheme="minorHAnsi"/>
                <w:spacing w:val="-1"/>
              </w:rPr>
              <w:t>ad</w:t>
            </w:r>
            <w:r w:rsidRPr="0042361E">
              <w:rPr>
                <w:rFonts w:asciiTheme="majorHAnsi" w:eastAsia="Arial" w:hAnsiTheme="majorHAnsi" w:cstheme="minorHAnsi"/>
                <w:spacing w:val="-3"/>
              </w:rPr>
              <w:t>s</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Master</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d</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no</w:t>
            </w:r>
            <w:r w:rsidRPr="0042361E">
              <w:rPr>
                <w:rFonts w:asciiTheme="majorHAnsi" w:eastAsia="Arial" w:hAnsiTheme="majorHAnsi" w:cstheme="minorHAnsi"/>
              </w:rPr>
              <w:t xml:space="preserve">t </w:t>
            </w:r>
            <w:r w:rsidRPr="0042361E">
              <w:rPr>
                <w:rFonts w:asciiTheme="majorHAnsi" w:eastAsia="Arial" w:hAnsiTheme="majorHAnsi" w:cstheme="minorHAnsi"/>
                <w:spacing w:val="-1"/>
              </w:rPr>
              <w:t>ne</w:t>
            </w:r>
            <w:r w:rsidRPr="0042361E">
              <w:rPr>
                <w:rFonts w:asciiTheme="majorHAnsi" w:eastAsia="Arial" w:hAnsiTheme="majorHAnsi" w:cstheme="minorHAnsi"/>
              </w:rPr>
              <w:t xml:space="preserve">ed </w:t>
            </w:r>
            <w:r w:rsidRPr="0042361E">
              <w:rPr>
                <w:rFonts w:asciiTheme="majorHAnsi" w:eastAsia="Arial" w:hAnsiTheme="majorHAnsi" w:cstheme="minorHAnsi"/>
                <w:spacing w:val="-1"/>
              </w:rPr>
              <w:t xml:space="preserve">to </w:t>
            </w:r>
            <w:r w:rsidRPr="0042361E">
              <w:rPr>
                <w:rFonts w:asciiTheme="majorHAnsi" w:eastAsia="Arial" w:hAnsiTheme="majorHAnsi" w:cstheme="minorHAnsi"/>
              </w:rPr>
              <w:t>o</w:t>
            </w:r>
            <w:r w:rsidRPr="0042361E">
              <w:rPr>
                <w:rFonts w:asciiTheme="majorHAnsi" w:eastAsia="Arial" w:hAnsiTheme="majorHAnsi" w:cstheme="minorHAnsi"/>
                <w:spacing w:val="-1"/>
              </w:rPr>
              <w:t>utpu</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e</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c</w:t>
            </w:r>
            <w:r w:rsidRPr="0042361E">
              <w:rPr>
                <w:rFonts w:asciiTheme="majorHAnsi" w:eastAsia="Arial" w:hAnsiTheme="majorHAnsi" w:cstheme="minorHAnsi"/>
              </w:rPr>
              <w:t>o</w:t>
            </w:r>
            <w:r w:rsidRPr="0042361E">
              <w:rPr>
                <w:rFonts w:asciiTheme="majorHAnsi" w:eastAsia="Arial" w:hAnsiTheme="majorHAnsi" w:cstheme="minorHAnsi"/>
                <w:spacing w:val="-1"/>
              </w:rPr>
              <w:t>nstan</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p</w:t>
            </w:r>
            <w:r w:rsidRPr="0042361E">
              <w:rPr>
                <w:rFonts w:asciiTheme="majorHAnsi" w:eastAsia="Arial" w:hAnsiTheme="majorHAnsi" w:cstheme="minorHAnsi"/>
              </w:rPr>
              <w:t>o</w:t>
            </w:r>
            <w:r w:rsidRPr="0042361E">
              <w:rPr>
                <w:rFonts w:asciiTheme="majorHAnsi" w:eastAsia="Arial" w:hAnsiTheme="majorHAnsi" w:cstheme="minorHAnsi"/>
                <w:spacing w:val="6"/>
              </w:rPr>
              <w:t>r</w:t>
            </w:r>
            <w:r w:rsidRPr="0042361E">
              <w:rPr>
                <w:rFonts w:asciiTheme="majorHAnsi" w:eastAsia="Arial" w:hAnsiTheme="majorHAnsi" w:cstheme="minorHAnsi"/>
              </w:rPr>
              <w:t>t</w:t>
            </w:r>
            <w:r w:rsidRPr="0042361E">
              <w:rPr>
                <w:rFonts w:asciiTheme="majorHAnsi" w:eastAsia="Arial" w:hAnsiTheme="majorHAnsi" w:cstheme="minorHAnsi"/>
                <w:spacing w:val="-1"/>
              </w:rPr>
              <w:t>i</w:t>
            </w:r>
            <w:r w:rsidRPr="0042361E">
              <w:rPr>
                <w:rFonts w:asciiTheme="majorHAnsi" w:eastAsia="Arial" w:hAnsiTheme="majorHAnsi" w:cstheme="minorHAnsi"/>
              </w:rPr>
              <w:t>on</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spacing w:val="-1"/>
              </w:rPr>
              <w:t>ha</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c</w:t>
            </w:r>
            <w:r w:rsidRPr="0042361E">
              <w:rPr>
                <w:rFonts w:asciiTheme="majorHAnsi" w:eastAsia="Arial" w:hAnsiTheme="majorHAnsi" w:cstheme="minorHAnsi"/>
              </w:rPr>
              <w:t>o</w:t>
            </w:r>
            <w:r w:rsidRPr="0042361E">
              <w:rPr>
                <w:rFonts w:asciiTheme="majorHAnsi" w:eastAsia="Arial" w:hAnsiTheme="majorHAnsi" w:cstheme="minorHAnsi"/>
                <w:spacing w:val="-1"/>
              </w:rPr>
              <w:t>m</w:t>
            </w:r>
            <w:r w:rsidRPr="0042361E">
              <w:rPr>
                <w:rFonts w:asciiTheme="majorHAnsi" w:eastAsia="Arial" w:hAnsiTheme="majorHAnsi" w:cstheme="minorHAnsi"/>
              </w:rPr>
              <w:t>p</w:t>
            </w:r>
            <w:r w:rsidRPr="0042361E">
              <w:rPr>
                <w:rFonts w:asciiTheme="majorHAnsi" w:eastAsia="Arial" w:hAnsiTheme="majorHAnsi" w:cstheme="minorHAnsi"/>
                <w:spacing w:val="2"/>
              </w:rPr>
              <w:t>r</w:t>
            </w:r>
            <w:r w:rsidRPr="0042361E">
              <w:rPr>
                <w:rFonts w:asciiTheme="majorHAnsi" w:eastAsia="Arial" w:hAnsiTheme="majorHAnsi" w:cstheme="minorHAnsi"/>
                <w:spacing w:val="-1"/>
              </w:rPr>
              <w:t>ise</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e</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Mast</w:t>
            </w:r>
            <w:r w:rsidRPr="0042361E">
              <w:rPr>
                <w:rFonts w:asciiTheme="majorHAnsi" w:eastAsia="Arial" w:hAnsiTheme="majorHAnsi" w:cstheme="minorHAnsi"/>
              </w:rPr>
              <w:t>er</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I</w:t>
            </w:r>
            <w:r w:rsidRPr="0042361E">
              <w:rPr>
                <w:rFonts w:asciiTheme="majorHAnsi" w:eastAsia="Arial" w:hAnsiTheme="majorHAnsi" w:cstheme="minorHAnsi"/>
                <w:spacing w:val="-13"/>
              </w:rPr>
              <w:t>D</w:t>
            </w:r>
            <w:r w:rsidRPr="0042361E">
              <w:rPr>
                <w:rFonts w:asciiTheme="majorHAnsi" w:eastAsia="Arial" w:hAnsiTheme="majorHAnsi" w:cstheme="minorHAnsi"/>
              </w:rPr>
              <w: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a</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is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i</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1"/>
              </w:rPr>
              <w:t>ppe</w:t>
            </w:r>
            <w:r w:rsidRPr="0042361E">
              <w:rPr>
                <w:rFonts w:asciiTheme="majorHAnsi" w:eastAsia="Arial" w:hAnsiTheme="majorHAnsi" w:cstheme="minorHAnsi"/>
              </w:rPr>
              <w:t>n</w:t>
            </w:r>
            <w:r w:rsidRPr="0042361E">
              <w:rPr>
                <w:rFonts w:asciiTheme="majorHAnsi" w:eastAsia="Arial" w:hAnsiTheme="majorHAnsi" w:cstheme="minorHAnsi"/>
                <w:spacing w:val="-1"/>
              </w:rPr>
              <w:t>de</w:t>
            </w:r>
            <w:r w:rsidRPr="0042361E">
              <w:rPr>
                <w:rFonts w:asciiTheme="majorHAnsi" w:eastAsia="Arial" w:hAnsiTheme="majorHAnsi" w:cstheme="minorHAnsi"/>
              </w:rPr>
              <w:t>d</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5"/>
              </w:rPr>
              <w:t>b</w:t>
            </w:r>
            <w:r w:rsidRPr="0042361E">
              <w:rPr>
                <w:rFonts w:asciiTheme="majorHAnsi" w:eastAsia="Arial" w:hAnsiTheme="majorHAnsi" w:cstheme="minorHAnsi"/>
              </w:rPr>
              <w:t>y</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 xml:space="preserve">the </w:t>
            </w:r>
            <w:r w:rsidR="00A30233" w:rsidRPr="0042361E">
              <w:rPr>
                <w:rFonts w:asciiTheme="majorHAnsi" w:eastAsia="Arial" w:hAnsiTheme="majorHAnsi" w:cstheme="minorHAnsi"/>
              </w:rPr>
              <w:t>NetSpeed</w:t>
            </w:r>
            <w:r w:rsidRPr="0042361E">
              <w:rPr>
                <w:rFonts w:asciiTheme="majorHAnsi" w:eastAsia="Arial" w:hAnsiTheme="majorHAnsi" w:cstheme="minorHAnsi"/>
              </w:rPr>
              <w:t xml:space="preserve"> </w:t>
            </w:r>
            <w:proofErr w:type="spellStart"/>
            <w:r w:rsidRPr="0042361E">
              <w:rPr>
                <w:rFonts w:asciiTheme="majorHAnsi" w:eastAsia="Arial" w:hAnsiTheme="majorHAnsi" w:cstheme="minorHAnsi"/>
              </w:rPr>
              <w:t>NoC</w:t>
            </w:r>
            <w:proofErr w:type="spellEnd"/>
            <w:r w:rsidRPr="0042361E">
              <w:rPr>
                <w:rFonts w:asciiTheme="majorHAnsi" w:eastAsia="Arial" w:hAnsiTheme="majorHAnsi" w:cstheme="minorHAnsi"/>
              </w:rPr>
              <w:t>.</w:t>
            </w:r>
          </w:p>
        </w:tc>
      </w:tr>
      <w:tr w:rsidR="00786539" w:rsidRPr="0042361E" w14:paraId="1ED3DDE8"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2B86CADA"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1"/>
              </w:rPr>
              <w:t>W</w:t>
            </w:r>
            <w:r w:rsidRPr="0042361E">
              <w:rPr>
                <w:rFonts w:asciiTheme="majorHAnsi" w:eastAsia="Arial" w:hAnsiTheme="majorHAnsi" w:cstheme="minorHAnsi"/>
                <w:spacing w:val="-1"/>
              </w:rPr>
              <w:t>A</w:t>
            </w:r>
            <w:r w:rsidRPr="0042361E">
              <w:rPr>
                <w:rFonts w:asciiTheme="majorHAnsi" w:eastAsia="Arial" w:hAnsiTheme="majorHAnsi" w:cstheme="minorHAnsi"/>
              </w:rPr>
              <w:t>D</w:t>
            </w:r>
            <w:r w:rsidRPr="0042361E">
              <w:rPr>
                <w:rFonts w:asciiTheme="majorHAnsi" w:eastAsia="Arial" w:hAnsiTheme="majorHAnsi" w:cstheme="minorHAnsi"/>
                <w:spacing w:val="-1"/>
              </w:rPr>
              <w:t>DR</w:t>
            </w:r>
          </w:p>
        </w:tc>
        <w:tc>
          <w:tcPr>
            <w:tcW w:w="4311" w:type="pct"/>
          </w:tcPr>
          <w:p w14:paraId="6D20CFE1" w14:textId="77777777" w:rsidR="00786539" w:rsidRPr="0042361E" w:rsidRDefault="00786539"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 xml:space="preserve">ted. </w:t>
            </w:r>
            <w:r w:rsidRPr="0042361E">
              <w:rPr>
                <w:rFonts w:asciiTheme="majorHAnsi" w:eastAsia="Arial" w:hAnsiTheme="majorHAnsi" w:cstheme="minorHAnsi"/>
              </w:rPr>
              <w:t>On Master and slave ports, address width can be greater or less than system address width. Range of supported address widths is 14 to 60-bits.</w:t>
            </w:r>
          </w:p>
        </w:tc>
      </w:tr>
      <w:tr w:rsidR="00786539" w:rsidRPr="0042361E" w14:paraId="3A02CFC4"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0F4C7CD"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WLEN</w:t>
            </w:r>
          </w:p>
        </w:tc>
        <w:tc>
          <w:tcPr>
            <w:tcW w:w="4311" w:type="pct"/>
          </w:tcPr>
          <w:p w14:paraId="09A1D7FF" w14:textId="585040C4" w:rsidR="00786539" w:rsidRPr="0042361E" w:rsidRDefault="00D316E7"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 xml:space="preserve">Non-Coherent transfers </w:t>
            </w:r>
            <w:r>
              <w:rPr>
                <w:rFonts w:asciiTheme="majorHAnsi" w:eastAsia="Arial" w:hAnsiTheme="majorHAnsi" w:cstheme="minorHAnsi"/>
                <w:spacing w:val="-1"/>
              </w:rPr>
              <w:t>s</w:t>
            </w:r>
            <w:r w:rsidR="00786539" w:rsidRPr="0042361E">
              <w:rPr>
                <w:rFonts w:asciiTheme="majorHAnsi" w:eastAsia="Arial" w:hAnsiTheme="majorHAnsi" w:cstheme="minorHAnsi"/>
              </w:rPr>
              <w:t>u</w:t>
            </w:r>
            <w:r w:rsidR="00786539" w:rsidRPr="0042361E">
              <w:rPr>
                <w:rFonts w:asciiTheme="majorHAnsi" w:eastAsia="Arial" w:hAnsiTheme="majorHAnsi" w:cstheme="minorHAnsi"/>
                <w:spacing w:val="-1"/>
              </w:rPr>
              <w:t>ppo</w:t>
            </w:r>
            <w:r w:rsidR="00786539" w:rsidRPr="0042361E">
              <w:rPr>
                <w:rFonts w:asciiTheme="majorHAnsi" w:eastAsia="Arial" w:hAnsiTheme="majorHAnsi" w:cstheme="minorHAnsi"/>
                <w:spacing w:val="7"/>
              </w:rPr>
              <w:t>r</w:t>
            </w:r>
            <w:r w:rsidR="00786539" w:rsidRPr="0042361E">
              <w:rPr>
                <w:rFonts w:asciiTheme="majorHAnsi" w:eastAsia="Arial" w:hAnsiTheme="majorHAnsi" w:cstheme="minorHAnsi"/>
              </w:rPr>
              <w:t xml:space="preserve">t </w:t>
            </w:r>
            <w:r w:rsidR="00786539" w:rsidRPr="0042361E">
              <w:rPr>
                <w:rFonts w:asciiTheme="majorHAnsi" w:eastAsia="Arial" w:hAnsiTheme="majorHAnsi" w:cstheme="minorHAnsi"/>
                <w:spacing w:val="-5"/>
              </w:rPr>
              <w:t>b</w:t>
            </w:r>
            <w:r w:rsidR="00786539" w:rsidRPr="0042361E">
              <w:rPr>
                <w:rFonts w:asciiTheme="majorHAnsi" w:eastAsia="Arial" w:hAnsiTheme="majorHAnsi" w:cstheme="minorHAnsi"/>
                <w:spacing w:val="-1"/>
              </w:rPr>
              <w:t>ursts:</w:t>
            </w:r>
          </w:p>
          <w:p w14:paraId="20E800EB" w14:textId="77777777" w:rsidR="00786539" w:rsidRPr="0042361E" w:rsidRDefault="00786539" w:rsidP="00691011">
            <w:pPr>
              <w:pStyle w:val="ListParagraph"/>
              <w:widowControl w:val="0"/>
              <w:numPr>
                <w:ilvl w:val="0"/>
                <w:numId w:val="17"/>
              </w:numPr>
              <w:tabs>
                <w:tab w:val="left" w:pos="303"/>
              </w:tabs>
              <w:ind w:left="360"/>
              <w:contextualSpacing w:val="0"/>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Up</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2</w:t>
            </w:r>
            <w:r w:rsidRPr="0042361E">
              <w:rPr>
                <w:rFonts w:asciiTheme="majorHAnsi" w:eastAsia="Arial" w:hAnsiTheme="majorHAnsi" w:cstheme="minorHAnsi"/>
              </w:rPr>
              <w:t xml:space="preserve">56 </w:t>
            </w:r>
            <w:r w:rsidRPr="0042361E">
              <w:rPr>
                <w:rFonts w:asciiTheme="majorHAnsi" w:eastAsia="Arial" w:hAnsiTheme="majorHAnsi" w:cstheme="minorHAnsi"/>
                <w:spacing w:val="-1"/>
              </w:rPr>
              <w:t>beat</w:t>
            </w:r>
            <w:r w:rsidRPr="0042361E">
              <w:rPr>
                <w:rFonts w:asciiTheme="majorHAnsi" w:eastAsia="Arial" w:hAnsiTheme="majorHAnsi" w:cstheme="minorHAnsi"/>
              </w:rPr>
              <w:t xml:space="preserve">s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incrementi</w:t>
            </w:r>
            <w:r w:rsidRPr="0042361E">
              <w:rPr>
                <w:rFonts w:asciiTheme="majorHAnsi" w:eastAsia="Arial" w:hAnsiTheme="majorHAnsi" w:cstheme="minorHAnsi"/>
              </w:rPr>
              <w:t>ng (</w:t>
            </w:r>
            <w:r w:rsidRPr="0042361E">
              <w:rPr>
                <w:rFonts w:asciiTheme="majorHAnsi" w:eastAsia="Courier New" w:hAnsiTheme="majorHAnsi" w:cstheme="minorHAnsi"/>
              </w:rPr>
              <w:t>INC</w:t>
            </w:r>
            <w:r w:rsidRPr="0042361E">
              <w:rPr>
                <w:rFonts w:asciiTheme="majorHAnsi" w:eastAsia="Courier New" w:hAnsiTheme="majorHAnsi" w:cstheme="minorHAnsi"/>
                <w:spacing w:val="-2"/>
              </w:rPr>
              <w:t>R</w:t>
            </w:r>
            <w:r w:rsidRPr="0042361E">
              <w:rPr>
                <w:rFonts w:asciiTheme="majorHAnsi" w:eastAsia="Arial" w:hAnsiTheme="majorHAnsi" w:cstheme="minorHAnsi"/>
              </w:rPr>
              <w:t>).</w:t>
            </w:r>
          </w:p>
          <w:p w14:paraId="7F780272" w14:textId="004EA3C4" w:rsidR="00D316E7" w:rsidRPr="003C6209" w:rsidRDefault="00786539" w:rsidP="00691011">
            <w:pPr>
              <w:pStyle w:val="ListParagraph"/>
              <w:widowControl w:val="0"/>
              <w:numPr>
                <w:ilvl w:val="0"/>
                <w:numId w:val="17"/>
              </w:numPr>
              <w:tabs>
                <w:tab w:val="left" w:pos="303"/>
              </w:tabs>
              <w:ind w:left="360"/>
              <w:contextualSpacing w:val="0"/>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 xml:space="preserve">Up to 16 </w:t>
            </w:r>
            <w:r w:rsidRPr="0042361E">
              <w:rPr>
                <w:rFonts w:asciiTheme="majorHAnsi" w:eastAsia="Arial" w:hAnsiTheme="majorHAnsi" w:cstheme="minorHAnsi"/>
                <w:spacing w:val="-1"/>
              </w:rPr>
              <w:t>beat</w:t>
            </w:r>
            <w:r w:rsidRPr="0042361E">
              <w:rPr>
                <w:rFonts w:asciiTheme="majorHAnsi" w:eastAsia="Arial" w:hAnsiTheme="majorHAnsi" w:cstheme="minorHAnsi"/>
              </w:rPr>
              <w:t xml:space="preserve">s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Courier New" w:hAnsiTheme="majorHAnsi" w:cstheme="minorHAnsi"/>
                <w:spacing w:val="-2"/>
              </w:rPr>
              <w:t>W</w:t>
            </w:r>
            <w:r w:rsidRPr="0042361E">
              <w:rPr>
                <w:rFonts w:asciiTheme="majorHAnsi" w:eastAsia="Courier New" w:hAnsiTheme="majorHAnsi" w:cstheme="minorHAnsi"/>
              </w:rPr>
              <w:t>RA</w:t>
            </w:r>
            <w:r w:rsidRPr="0042361E">
              <w:rPr>
                <w:rFonts w:asciiTheme="majorHAnsi" w:eastAsia="Courier New" w:hAnsiTheme="majorHAnsi" w:cstheme="minorHAnsi"/>
                <w:spacing w:val="-33"/>
              </w:rPr>
              <w:t>P</w:t>
            </w:r>
            <w:r w:rsidRPr="0042361E">
              <w:rPr>
                <w:rFonts w:asciiTheme="majorHAnsi" w:eastAsia="Arial" w:hAnsiTheme="majorHAnsi" w:cstheme="minorHAnsi"/>
              </w:rPr>
              <w:t>.</w:t>
            </w:r>
          </w:p>
        </w:tc>
      </w:tr>
      <w:tr w:rsidR="00786539" w:rsidRPr="0042361E" w14:paraId="2687C3FC"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18E971E4"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WSIZE</w:t>
            </w:r>
          </w:p>
        </w:tc>
        <w:tc>
          <w:tcPr>
            <w:tcW w:w="4311" w:type="pct"/>
          </w:tcPr>
          <w:p w14:paraId="4EC2E994" w14:textId="77777777" w:rsidR="00786539" w:rsidRPr="0042361E" w:rsidRDefault="00786539"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22"/>
              </w:rPr>
              <w:t>T</w:t>
            </w:r>
            <w:r w:rsidRPr="0042361E">
              <w:rPr>
                <w:rFonts w:asciiTheme="majorHAnsi" w:eastAsia="Arial" w:hAnsiTheme="majorHAnsi" w:cstheme="minorHAnsi"/>
                <w:spacing w:val="-3"/>
              </w:rPr>
              <w:t>r</w:t>
            </w:r>
            <w:r w:rsidRPr="0042361E">
              <w:rPr>
                <w:rFonts w:asciiTheme="majorHAnsi" w:eastAsia="Arial" w:hAnsiTheme="majorHAnsi" w:cstheme="minorHAnsi"/>
              </w:rPr>
              <w:t>a</w:t>
            </w:r>
            <w:r w:rsidRPr="0042361E">
              <w:rPr>
                <w:rFonts w:asciiTheme="majorHAnsi" w:eastAsia="Arial" w:hAnsiTheme="majorHAnsi" w:cstheme="minorHAnsi"/>
                <w:spacing w:val="-1"/>
              </w:rPr>
              <w:t>ns</w:t>
            </w:r>
            <w:r w:rsidRPr="0042361E">
              <w:rPr>
                <w:rFonts w:asciiTheme="majorHAnsi" w:eastAsia="Arial" w:hAnsiTheme="majorHAnsi" w:cstheme="minorHAnsi"/>
                <w:spacing w:val="-6"/>
              </w:rPr>
              <w:t>f</w:t>
            </w:r>
            <w:r w:rsidRPr="0042361E">
              <w:rPr>
                <w:rFonts w:asciiTheme="majorHAnsi" w:eastAsia="Arial" w:hAnsiTheme="majorHAnsi" w:cstheme="minorHAnsi"/>
                <w:spacing w:val="-1"/>
              </w:rPr>
              <w:t>e</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widt</w:t>
            </w:r>
            <w:r w:rsidRPr="0042361E">
              <w:rPr>
                <w:rFonts w:asciiTheme="majorHAnsi" w:eastAsia="Arial" w:hAnsiTheme="majorHAnsi" w:cstheme="minorHAnsi"/>
              </w:rPr>
              <w:t>h 8</w:t>
            </w:r>
            <w:r w:rsidRPr="0042361E">
              <w:rPr>
                <w:rFonts w:asciiTheme="majorHAnsi" w:eastAsia="Arial" w:hAnsiTheme="majorHAnsi" w:cstheme="minorHAnsi"/>
                <w:spacing w:val="-1"/>
              </w:rPr>
              <w:t xml:space="preserve"> t</w:t>
            </w:r>
            <w:r w:rsidRPr="0042361E">
              <w:rPr>
                <w:rFonts w:asciiTheme="majorHAnsi" w:eastAsia="Arial" w:hAnsiTheme="majorHAnsi" w:cstheme="minorHAnsi"/>
              </w:rPr>
              <w:t>o</w:t>
            </w:r>
            <w:r w:rsidRPr="0042361E">
              <w:rPr>
                <w:rFonts w:asciiTheme="majorHAnsi" w:eastAsia="Arial" w:hAnsiTheme="majorHAnsi" w:cstheme="minorHAnsi"/>
                <w:spacing w:val="-2"/>
              </w:rPr>
              <w:t xml:space="preserve"> </w:t>
            </w:r>
            <w:r w:rsidRPr="0042361E">
              <w:rPr>
                <w:rFonts w:asciiTheme="majorHAnsi" w:eastAsia="Arial" w:hAnsiTheme="majorHAnsi" w:cstheme="minorHAnsi"/>
              </w:rPr>
              <w:t>512</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b</w:t>
            </w:r>
            <w:r w:rsidRPr="0042361E">
              <w:rPr>
                <w:rFonts w:asciiTheme="majorHAnsi" w:eastAsia="Arial" w:hAnsiTheme="majorHAnsi" w:cstheme="minorHAnsi"/>
                <w:spacing w:val="-1"/>
              </w:rPr>
              <w:t>it</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sup</w:t>
            </w:r>
            <w:r w:rsidRPr="0042361E">
              <w:rPr>
                <w:rFonts w:asciiTheme="majorHAnsi" w:eastAsia="Arial" w:hAnsiTheme="majorHAnsi" w:cstheme="minorHAnsi"/>
              </w:rPr>
              <w:t>p</w:t>
            </w:r>
            <w:r w:rsidRPr="0042361E">
              <w:rPr>
                <w:rFonts w:asciiTheme="majorHAnsi" w:eastAsia="Arial" w:hAnsiTheme="majorHAnsi" w:cstheme="minorHAnsi"/>
                <w:spacing w:val="-1"/>
              </w:rPr>
              <w:t>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r w:rsidRPr="0042361E">
              <w:rPr>
                <w:rFonts w:asciiTheme="majorHAnsi" w:eastAsia="Arial" w:hAnsiTheme="majorHAnsi" w:cstheme="minorHAnsi"/>
              </w:rPr>
              <w:t>.</w:t>
            </w:r>
          </w:p>
        </w:tc>
      </w:tr>
      <w:tr w:rsidR="00786539" w:rsidRPr="0042361E" w14:paraId="2871115F"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1765FA2"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w:t>
            </w:r>
            <w:r w:rsidRPr="0042361E">
              <w:rPr>
                <w:rFonts w:asciiTheme="majorHAnsi" w:eastAsia="Arial" w:hAnsiTheme="majorHAnsi" w:cstheme="minorHAnsi"/>
                <w:spacing w:val="-3"/>
              </w:rPr>
              <w:t>B</w:t>
            </w:r>
            <w:r w:rsidRPr="0042361E">
              <w:rPr>
                <w:rFonts w:asciiTheme="majorHAnsi" w:eastAsia="Arial" w:hAnsiTheme="majorHAnsi" w:cstheme="minorHAnsi"/>
              </w:rPr>
              <w:t>U</w:t>
            </w:r>
            <w:r w:rsidRPr="0042361E">
              <w:rPr>
                <w:rFonts w:asciiTheme="majorHAnsi" w:eastAsia="Arial" w:hAnsiTheme="majorHAnsi" w:cstheme="minorHAnsi"/>
                <w:spacing w:val="-1"/>
              </w:rPr>
              <w:t>RS</w:t>
            </w:r>
            <w:r w:rsidRPr="0042361E">
              <w:rPr>
                <w:rFonts w:asciiTheme="majorHAnsi" w:eastAsia="Arial" w:hAnsiTheme="majorHAnsi" w:cstheme="minorHAnsi"/>
              </w:rPr>
              <w:t>T</w:t>
            </w:r>
          </w:p>
        </w:tc>
        <w:tc>
          <w:tcPr>
            <w:tcW w:w="4311" w:type="pct"/>
          </w:tcPr>
          <w:p w14:paraId="753F8F75"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proofErr w:type="gramStart"/>
            <w:r w:rsidRPr="0042361E">
              <w:rPr>
                <w:rFonts w:asciiTheme="majorHAnsi" w:eastAsia="Courier New" w:hAnsiTheme="majorHAnsi" w:cstheme="minorHAnsi"/>
              </w:rPr>
              <w:t xml:space="preserve">INCR </w:t>
            </w:r>
            <w:r w:rsidRPr="0042361E">
              <w:rPr>
                <w:rFonts w:asciiTheme="majorHAnsi" w:eastAsia="Courier New" w:hAnsiTheme="majorHAnsi" w:cstheme="minorHAnsi"/>
                <w:spacing w:val="-59"/>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1"/>
              </w:rPr>
              <w:t>n</w:t>
            </w:r>
            <w:r w:rsidRPr="0042361E">
              <w:rPr>
                <w:rFonts w:asciiTheme="majorHAnsi" w:eastAsia="Arial" w:hAnsiTheme="majorHAnsi" w:cstheme="minorHAnsi"/>
              </w:rPr>
              <w:t>d</w:t>
            </w:r>
            <w:proofErr w:type="gramEnd"/>
            <w:r w:rsidRPr="0042361E">
              <w:rPr>
                <w:rFonts w:asciiTheme="majorHAnsi" w:eastAsia="Arial" w:hAnsiTheme="majorHAnsi" w:cstheme="minorHAnsi"/>
              </w:rPr>
              <w:t xml:space="preserve"> </w:t>
            </w:r>
            <w:r w:rsidRPr="0042361E">
              <w:rPr>
                <w:rFonts w:asciiTheme="majorHAnsi" w:eastAsia="Courier New" w:hAnsiTheme="majorHAnsi" w:cstheme="minorHAnsi"/>
              </w:rPr>
              <w:t xml:space="preserve">WRAP </w:t>
            </w:r>
            <w:r w:rsidRPr="0042361E">
              <w:rPr>
                <w:rFonts w:asciiTheme="majorHAnsi" w:eastAsia="Courier New" w:hAnsiTheme="majorHAnsi" w:cstheme="minorHAnsi"/>
                <w:spacing w:val="-59"/>
              </w:rPr>
              <w:t xml:space="preserve">  </w:t>
            </w: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226F71E5" w14:textId="29C2359C" w:rsidR="00786539" w:rsidRPr="0042361E" w:rsidRDefault="00786539" w:rsidP="000C2E0C">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Courier New" w:hAnsiTheme="majorHAnsi" w:cstheme="minorHAnsi"/>
              </w:rPr>
              <w:t xml:space="preserve">FIXED </w:t>
            </w:r>
            <w:del w:id="58" w:author="Joji Philip" w:date="2016-04-18T14:38:00Z">
              <w:r w:rsidRPr="0042361E" w:rsidDel="000C2E0C">
                <w:rPr>
                  <w:rFonts w:asciiTheme="majorHAnsi" w:eastAsia="Courier New" w:hAnsiTheme="majorHAnsi" w:cstheme="minorHAnsi"/>
                </w:rPr>
                <w:delText>not supported</w:delText>
              </w:r>
            </w:del>
            <w:ins w:id="59" w:author="Joji Philip" w:date="2016-04-18T14:38:00Z">
              <w:r w:rsidR="000C2E0C">
                <w:rPr>
                  <w:rFonts w:asciiTheme="majorHAnsi" w:eastAsia="Courier New" w:hAnsiTheme="majorHAnsi" w:cstheme="minorHAnsi"/>
                </w:rPr>
                <w:t>transaction</w:t>
              </w:r>
              <w:r w:rsidR="006F57E9">
                <w:rPr>
                  <w:rFonts w:asciiTheme="majorHAnsi" w:eastAsia="Courier New" w:hAnsiTheme="majorHAnsi" w:cstheme="minorHAnsi"/>
                </w:rPr>
                <w:t>s</w:t>
              </w:r>
              <w:r w:rsidR="000C2E0C">
                <w:rPr>
                  <w:rFonts w:asciiTheme="majorHAnsi" w:eastAsia="Courier New" w:hAnsiTheme="majorHAnsi" w:cstheme="minorHAnsi"/>
                </w:rPr>
                <w:t xml:space="preserve"> are split into multiple single beat INCR</w:t>
              </w:r>
            </w:ins>
            <w:ins w:id="60" w:author="Joji Philip" w:date="2016-04-18T14:46:00Z">
              <w:r w:rsidR="00EC72FA">
                <w:rPr>
                  <w:rFonts w:asciiTheme="majorHAnsi" w:eastAsia="Courier New" w:hAnsiTheme="majorHAnsi" w:cstheme="minorHAnsi"/>
                </w:rPr>
                <w:t>s</w:t>
              </w:r>
            </w:ins>
          </w:p>
        </w:tc>
      </w:tr>
      <w:tr w:rsidR="00786539" w:rsidRPr="0042361E" w14:paraId="7CEFEB20"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14B41F50"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WLOCK</w:t>
            </w:r>
          </w:p>
        </w:tc>
        <w:tc>
          <w:tcPr>
            <w:tcW w:w="4311" w:type="pct"/>
          </w:tcPr>
          <w:p w14:paraId="5D220392" w14:textId="77777777" w:rsidR="00786539" w:rsidRPr="0042361E" w:rsidRDefault="00786539" w:rsidP="00691011">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Excl</w:t>
            </w:r>
            <w:r w:rsidRPr="0042361E">
              <w:rPr>
                <w:rFonts w:asciiTheme="majorHAnsi" w:eastAsia="Arial" w:hAnsiTheme="majorHAnsi" w:cstheme="minorHAnsi"/>
              </w:rPr>
              <w:t>u</w:t>
            </w:r>
            <w:r w:rsidRPr="0042361E">
              <w:rPr>
                <w:rFonts w:asciiTheme="majorHAnsi" w:eastAsia="Arial" w:hAnsiTheme="majorHAnsi" w:cstheme="minorHAnsi"/>
                <w:spacing w:val="-2"/>
              </w:rPr>
              <w:t>s</w:t>
            </w:r>
            <w:r w:rsidRPr="0042361E">
              <w:rPr>
                <w:rFonts w:asciiTheme="majorHAnsi" w:eastAsia="Arial" w:hAnsiTheme="majorHAnsi" w:cstheme="minorHAnsi"/>
              </w:rPr>
              <w:t>i</w:t>
            </w:r>
            <w:r w:rsidRPr="0042361E">
              <w:rPr>
                <w:rFonts w:asciiTheme="majorHAnsi" w:eastAsia="Arial" w:hAnsiTheme="majorHAnsi" w:cstheme="minorHAnsi"/>
                <w:spacing w:val="-5"/>
              </w:rPr>
              <w:t>v</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acces</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supported</w:t>
            </w:r>
          </w:p>
        </w:tc>
      </w:tr>
      <w:tr w:rsidR="00786539" w:rsidRPr="0042361E" w14:paraId="02BF9134"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B1C2AD4"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WC</w:t>
            </w:r>
            <w:r w:rsidRPr="0042361E">
              <w:rPr>
                <w:rFonts w:asciiTheme="majorHAnsi" w:eastAsia="Arial" w:hAnsiTheme="majorHAnsi" w:cstheme="minorHAnsi"/>
                <w:spacing w:val="-5"/>
              </w:rPr>
              <w:t>A</w:t>
            </w:r>
            <w:r w:rsidRPr="0042361E">
              <w:rPr>
                <w:rFonts w:asciiTheme="majorHAnsi" w:eastAsia="Arial" w:hAnsiTheme="majorHAnsi" w:cstheme="minorHAnsi"/>
                <w:spacing w:val="-1"/>
              </w:rPr>
              <w:t>CHE</w:t>
            </w:r>
          </w:p>
        </w:tc>
        <w:tc>
          <w:tcPr>
            <w:tcW w:w="4311" w:type="pct"/>
          </w:tcPr>
          <w:p w14:paraId="22A3D8C4"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 xml:space="preserve">NetSpeed AXI </w:t>
            </w:r>
            <w:proofErr w:type="spellStart"/>
            <w:r w:rsidRPr="0042361E">
              <w:rPr>
                <w:rFonts w:asciiTheme="majorHAnsi" w:eastAsia="Arial" w:hAnsiTheme="majorHAnsi" w:cstheme="minorHAnsi"/>
              </w:rPr>
              <w:t>NoC</w:t>
            </w:r>
            <w:proofErr w:type="spellEnd"/>
            <w:r w:rsidRPr="0042361E">
              <w:rPr>
                <w:rFonts w:asciiTheme="majorHAnsi" w:eastAsia="Arial" w:hAnsiTheme="majorHAnsi" w:cstheme="minorHAnsi"/>
                <w:spacing w:val="-1"/>
              </w:rPr>
              <w:t xml:space="preserve"> </w:t>
            </w:r>
            <w:r w:rsidRPr="0042361E">
              <w:rPr>
                <w:rFonts w:asciiTheme="majorHAnsi" w:eastAsia="Arial" w:hAnsiTheme="majorHAnsi" w:cstheme="minorHAnsi"/>
              </w:rPr>
              <w:t>will pa</w:t>
            </w:r>
            <w:r w:rsidRPr="0042361E">
              <w:rPr>
                <w:rFonts w:asciiTheme="majorHAnsi" w:eastAsia="Arial" w:hAnsiTheme="majorHAnsi" w:cstheme="minorHAnsi"/>
                <w:spacing w:val="-2"/>
              </w:rPr>
              <w:t>s</w:t>
            </w:r>
            <w:r w:rsidRPr="0042361E">
              <w:rPr>
                <w:rFonts w:asciiTheme="majorHAnsi" w:eastAsia="Arial" w:hAnsiTheme="majorHAnsi" w:cstheme="minorHAnsi"/>
              </w:rPr>
              <w:t>s Cache bits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2"/>
              </w:rPr>
              <w:t>c</w:t>
            </w:r>
            <w:r w:rsidRPr="0042361E">
              <w:rPr>
                <w:rFonts w:asciiTheme="majorHAnsi" w:eastAsia="Arial" w:hAnsiTheme="majorHAnsi" w:cstheme="minorHAnsi"/>
              </w:rPr>
              <w:t>ro</w:t>
            </w:r>
            <w:r w:rsidRPr="0042361E">
              <w:rPr>
                <w:rFonts w:asciiTheme="majorHAnsi" w:eastAsia="Arial" w:hAnsiTheme="majorHAnsi" w:cstheme="minorHAnsi"/>
                <w:spacing w:val="-2"/>
              </w:rPr>
              <w:t>s</w:t>
            </w:r>
            <w:r w:rsidRPr="0042361E">
              <w:rPr>
                <w:rFonts w:asciiTheme="majorHAnsi" w:eastAsia="Arial" w:hAnsiTheme="majorHAnsi" w:cstheme="minorHAnsi"/>
              </w:rPr>
              <w:t>s a syste</w:t>
            </w:r>
            <w:r w:rsidRPr="0042361E">
              <w:rPr>
                <w:rFonts w:asciiTheme="majorHAnsi" w:eastAsia="Arial" w:hAnsiTheme="majorHAnsi" w:cstheme="minorHAnsi"/>
                <w:spacing w:val="-2"/>
              </w:rPr>
              <w:t>m</w:t>
            </w:r>
            <w:r w:rsidRPr="0042361E">
              <w:rPr>
                <w:rFonts w:asciiTheme="majorHAnsi" w:eastAsia="Arial" w:hAnsiTheme="majorHAnsi" w:cstheme="minorHAnsi"/>
              </w:rPr>
              <w:t>. Signal bits can be selectively overridden on master or slave port bridge</w:t>
            </w:r>
          </w:p>
        </w:tc>
      </w:tr>
      <w:tr w:rsidR="00786539" w:rsidRPr="0042361E" w14:paraId="1C9C39A3"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0A321BA3"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WP</w:t>
            </w:r>
            <w:r w:rsidRPr="0042361E">
              <w:rPr>
                <w:rFonts w:asciiTheme="majorHAnsi" w:eastAsia="Arial" w:hAnsiTheme="majorHAnsi" w:cstheme="minorHAnsi"/>
                <w:spacing w:val="-4"/>
              </w:rPr>
              <w:t>R</w:t>
            </w:r>
            <w:r w:rsidRPr="0042361E">
              <w:rPr>
                <w:rFonts w:asciiTheme="majorHAnsi" w:eastAsia="Arial" w:hAnsiTheme="majorHAnsi" w:cstheme="minorHAnsi"/>
                <w:spacing w:val="-7"/>
              </w:rPr>
              <w:t>O</w:t>
            </w:r>
            <w:r w:rsidRPr="0042361E">
              <w:rPr>
                <w:rFonts w:asciiTheme="majorHAnsi" w:eastAsia="Arial" w:hAnsiTheme="majorHAnsi" w:cstheme="minorHAnsi"/>
              </w:rPr>
              <w:t>T</w:t>
            </w:r>
          </w:p>
        </w:tc>
        <w:tc>
          <w:tcPr>
            <w:tcW w:w="4311" w:type="pct"/>
          </w:tcPr>
          <w:p w14:paraId="3F5AE1FB" w14:textId="77777777" w:rsidR="00786539" w:rsidRPr="0042361E" w:rsidRDefault="00786539"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 xml:space="preserve">NetSpeed AXI </w:t>
            </w:r>
            <w:proofErr w:type="spellStart"/>
            <w:r w:rsidRPr="0042361E">
              <w:rPr>
                <w:rFonts w:asciiTheme="majorHAnsi" w:eastAsia="Arial" w:hAnsiTheme="majorHAnsi" w:cstheme="minorHAnsi"/>
              </w:rPr>
              <w:t>NoC</w:t>
            </w:r>
            <w:proofErr w:type="spellEnd"/>
            <w:r w:rsidRPr="0042361E">
              <w:rPr>
                <w:rFonts w:asciiTheme="majorHAnsi" w:eastAsia="Arial" w:hAnsiTheme="majorHAnsi" w:cstheme="minorHAnsi"/>
                <w:spacing w:val="-1"/>
              </w:rPr>
              <w:t xml:space="preserve"> </w:t>
            </w:r>
            <w:r w:rsidRPr="0042361E">
              <w:rPr>
                <w:rFonts w:asciiTheme="majorHAnsi" w:eastAsia="Arial" w:hAnsiTheme="majorHAnsi" w:cstheme="minorHAnsi"/>
              </w:rPr>
              <w:t xml:space="preserve">passes </w:t>
            </w:r>
            <w:r w:rsidRPr="0042361E">
              <w:rPr>
                <w:rFonts w:asciiTheme="majorHAnsi" w:eastAsia="Arial" w:hAnsiTheme="majorHAnsi" w:cstheme="minorHAnsi"/>
                <w:spacing w:val="-2"/>
              </w:rPr>
              <w:t>P</w:t>
            </w:r>
            <w:r w:rsidRPr="0042361E">
              <w:rPr>
                <w:rFonts w:asciiTheme="majorHAnsi" w:eastAsia="Arial" w:hAnsiTheme="majorHAnsi" w:cstheme="minorHAnsi"/>
              </w:rPr>
              <w:t>ro</w:t>
            </w:r>
            <w:r w:rsidRPr="0042361E">
              <w:rPr>
                <w:rFonts w:asciiTheme="majorHAnsi" w:eastAsia="Arial" w:hAnsiTheme="majorHAnsi" w:cstheme="minorHAnsi"/>
                <w:spacing w:val="-1"/>
              </w:rPr>
              <w:t>t</w:t>
            </w:r>
            <w:r w:rsidRPr="0042361E">
              <w:rPr>
                <w:rFonts w:asciiTheme="majorHAnsi" w:eastAsia="Arial" w:hAnsiTheme="majorHAnsi" w:cstheme="minorHAnsi"/>
              </w:rPr>
              <w:t>e</w:t>
            </w:r>
            <w:r w:rsidRPr="0042361E">
              <w:rPr>
                <w:rFonts w:asciiTheme="majorHAnsi" w:eastAsia="Arial" w:hAnsiTheme="majorHAnsi" w:cstheme="minorHAnsi"/>
                <w:spacing w:val="-2"/>
              </w:rPr>
              <w:t>c</w:t>
            </w:r>
            <w:r w:rsidRPr="0042361E">
              <w:rPr>
                <w:rFonts w:asciiTheme="majorHAnsi" w:eastAsia="Arial" w:hAnsiTheme="majorHAnsi" w:cstheme="minorHAnsi"/>
              </w:rPr>
              <w:t>tion bits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ac</w:t>
            </w:r>
            <w:r w:rsidRPr="0042361E">
              <w:rPr>
                <w:rFonts w:asciiTheme="majorHAnsi" w:eastAsia="Arial" w:hAnsiTheme="majorHAnsi" w:cstheme="minorHAnsi"/>
                <w:spacing w:val="-2"/>
              </w:rPr>
              <w:t>r</w:t>
            </w:r>
            <w:r w:rsidRPr="0042361E">
              <w:rPr>
                <w:rFonts w:asciiTheme="majorHAnsi" w:eastAsia="Arial" w:hAnsiTheme="majorHAnsi" w:cstheme="minorHAnsi"/>
              </w:rPr>
              <w:t>oss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 syste</w:t>
            </w:r>
            <w:r w:rsidRPr="0042361E">
              <w:rPr>
                <w:rFonts w:asciiTheme="majorHAnsi" w:eastAsia="Arial" w:hAnsiTheme="majorHAnsi" w:cstheme="minorHAnsi"/>
                <w:spacing w:val="-2"/>
              </w:rPr>
              <w:t>m</w:t>
            </w:r>
            <w:r w:rsidRPr="0042361E">
              <w:rPr>
                <w:rFonts w:asciiTheme="majorHAnsi" w:eastAsia="Arial" w:hAnsiTheme="majorHAnsi" w:cstheme="minorHAnsi"/>
              </w:rPr>
              <w:t>. Signal bits can be selectively overridden on master or slave port bridge. Can be used for access control.</w:t>
            </w:r>
          </w:p>
        </w:tc>
      </w:tr>
      <w:tr w:rsidR="00786539" w:rsidRPr="0042361E" w14:paraId="14687D32"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305BD624"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lastRenderedPageBreak/>
              <w:t>A</w:t>
            </w:r>
            <w:r w:rsidRPr="0042361E">
              <w:rPr>
                <w:rFonts w:asciiTheme="majorHAnsi" w:eastAsia="Arial" w:hAnsiTheme="majorHAnsi" w:cstheme="minorHAnsi"/>
                <w:spacing w:val="-1"/>
              </w:rPr>
              <w:t>WQOS</w:t>
            </w:r>
          </w:p>
        </w:tc>
        <w:tc>
          <w:tcPr>
            <w:tcW w:w="4311" w:type="pct"/>
          </w:tcPr>
          <w:p w14:paraId="4E32F832"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 xml:space="preserve">NetSpeed AXI </w:t>
            </w:r>
            <w:proofErr w:type="spellStart"/>
            <w:r w:rsidRPr="0042361E">
              <w:rPr>
                <w:rFonts w:asciiTheme="majorHAnsi" w:eastAsia="Arial" w:hAnsiTheme="majorHAnsi" w:cstheme="minorHAnsi"/>
                <w:spacing w:val="-1"/>
              </w:rPr>
              <w:t>NoC</w:t>
            </w:r>
            <w:proofErr w:type="spellEnd"/>
            <w:r w:rsidRPr="0042361E">
              <w:rPr>
                <w:rFonts w:asciiTheme="majorHAnsi" w:eastAsia="Arial" w:hAnsiTheme="majorHAnsi" w:cstheme="minorHAnsi"/>
                <w:spacing w:val="-1"/>
              </w:rPr>
              <w:t xml:space="preserve"> passe</w:t>
            </w:r>
            <w:r w:rsidRPr="0042361E">
              <w:rPr>
                <w:rFonts w:asciiTheme="majorHAnsi" w:eastAsia="Arial" w:hAnsiTheme="majorHAnsi" w:cstheme="minorHAnsi"/>
              </w:rPr>
              <w:t xml:space="preserve">s </w:t>
            </w:r>
            <w:proofErr w:type="spellStart"/>
            <w:r w:rsidRPr="0042361E">
              <w:rPr>
                <w:rFonts w:asciiTheme="majorHAnsi" w:eastAsia="Arial" w:hAnsiTheme="majorHAnsi" w:cstheme="minorHAnsi"/>
                <w:spacing w:val="-1"/>
              </w:rPr>
              <w:t>Qo</w:t>
            </w:r>
            <w:r w:rsidRPr="0042361E">
              <w:rPr>
                <w:rFonts w:asciiTheme="majorHAnsi" w:eastAsia="Arial" w:hAnsiTheme="majorHAnsi" w:cstheme="minorHAnsi"/>
              </w:rPr>
              <w:t>S</w:t>
            </w:r>
            <w:proofErr w:type="spellEnd"/>
            <w:r w:rsidRPr="0042361E">
              <w:rPr>
                <w:rFonts w:asciiTheme="majorHAnsi" w:eastAsia="Arial" w:hAnsiTheme="majorHAnsi" w:cstheme="minorHAnsi"/>
              </w:rPr>
              <w:t xml:space="preserve"> </w:t>
            </w:r>
            <w:r w:rsidRPr="0042361E">
              <w:rPr>
                <w:rFonts w:asciiTheme="majorHAnsi" w:eastAsia="Arial" w:hAnsiTheme="majorHAnsi" w:cstheme="minorHAnsi"/>
                <w:spacing w:val="-1"/>
              </w:rPr>
              <w:t>bi</w:t>
            </w:r>
            <w:r w:rsidRPr="0042361E">
              <w:rPr>
                <w:rFonts w:asciiTheme="majorHAnsi" w:eastAsia="Arial" w:hAnsiTheme="majorHAnsi" w:cstheme="minorHAnsi"/>
              </w:rPr>
              <w:t xml:space="preserve">t </w:t>
            </w:r>
            <w:r w:rsidRPr="0042361E">
              <w:rPr>
                <w:rFonts w:asciiTheme="majorHAnsi" w:eastAsia="Arial" w:hAnsiTheme="majorHAnsi" w:cstheme="minorHAnsi"/>
                <w:spacing w:val="-1"/>
              </w:rPr>
              <w:t>acros</w:t>
            </w:r>
            <w:r w:rsidRPr="0042361E">
              <w:rPr>
                <w:rFonts w:asciiTheme="majorHAnsi" w:eastAsia="Arial" w:hAnsiTheme="majorHAnsi" w:cstheme="minorHAnsi"/>
              </w:rPr>
              <w:t xml:space="preserve">s a </w:t>
            </w:r>
            <w:r w:rsidRPr="0042361E">
              <w:rPr>
                <w:rFonts w:asciiTheme="majorHAnsi" w:eastAsia="Arial" w:hAnsiTheme="majorHAnsi" w:cstheme="minorHAnsi"/>
                <w:spacing w:val="-2"/>
              </w:rPr>
              <w:t>s</w:t>
            </w:r>
            <w:r w:rsidRPr="0042361E">
              <w:rPr>
                <w:rFonts w:asciiTheme="majorHAnsi" w:eastAsia="Arial" w:hAnsiTheme="majorHAnsi" w:cstheme="minorHAnsi"/>
                <w:spacing w:val="-1"/>
              </w:rPr>
              <w:t xml:space="preserve">ystem. </w:t>
            </w:r>
            <w:proofErr w:type="spellStart"/>
            <w:r w:rsidRPr="0042361E">
              <w:rPr>
                <w:rFonts w:asciiTheme="majorHAnsi" w:eastAsia="Arial" w:hAnsiTheme="majorHAnsi" w:cstheme="minorHAnsi"/>
                <w:spacing w:val="-1"/>
              </w:rPr>
              <w:t>QoS</w:t>
            </w:r>
            <w:proofErr w:type="spellEnd"/>
            <w:r w:rsidRPr="0042361E">
              <w:rPr>
                <w:rFonts w:asciiTheme="majorHAnsi" w:eastAsia="Arial" w:hAnsiTheme="majorHAnsi" w:cstheme="minorHAnsi"/>
                <w:spacing w:val="-1"/>
              </w:rPr>
              <w:t xml:space="preserve"> bits are also used for priority and weight assignments for flows</w:t>
            </w:r>
          </w:p>
        </w:tc>
      </w:tr>
      <w:tr w:rsidR="00786539" w:rsidRPr="0042361E" w14:paraId="7502574E"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07979147"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WREGION</w:t>
            </w:r>
          </w:p>
        </w:tc>
        <w:tc>
          <w:tcPr>
            <w:tcW w:w="4311" w:type="pct"/>
          </w:tcPr>
          <w:p w14:paraId="5CAD076A" w14:textId="77777777" w:rsidR="00786539" w:rsidRPr="0042361E" w:rsidRDefault="00786539"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Supported. This input is unused on the master port interface and is configured to be generated as part of address lookup</w:t>
            </w:r>
          </w:p>
        </w:tc>
      </w:tr>
      <w:tr w:rsidR="00786539" w:rsidRPr="0042361E" w14:paraId="1FD2C37A"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75DC3774"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WUSER</w:t>
            </w:r>
          </w:p>
        </w:tc>
        <w:tc>
          <w:tcPr>
            <w:tcW w:w="4311" w:type="pct"/>
          </w:tcPr>
          <w:p w14:paraId="1C48618B" w14:textId="77777777" w:rsidR="00786539" w:rsidRPr="0042361E" w:rsidRDefault="00786539" w:rsidP="00691011">
            <w:pPr>
              <w:pStyle w:val="TableParagraph"/>
              <w:ind w:left="63" w:hanging="1"/>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 xml:space="preserve">User bits per AW transaction is transported across </w:t>
            </w:r>
            <w:proofErr w:type="spellStart"/>
            <w:r w:rsidRPr="0042361E">
              <w:rPr>
                <w:rFonts w:asciiTheme="majorHAnsi" w:eastAsia="Arial" w:hAnsiTheme="majorHAnsi" w:cstheme="minorHAnsi"/>
                <w:spacing w:val="-1"/>
              </w:rPr>
              <w:t>NoC</w:t>
            </w:r>
            <w:proofErr w:type="spellEnd"/>
            <w:r w:rsidRPr="0042361E">
              <w:rPr>
                <w:rFonts w:asciiTheme="majorHAnsi" w:eastAsia="Arial" w:hAnsiTheme="majorHAnsi" w:cstheme="minorHAnsi"/>
                <w:spacing w:val="-1"/>
              </w:rPr>
              <w:t xml:space="preserve"> to the destination. If an AW transaction is split into multiple transactions, then user bits of the original request is repeated for each of the resultant transaction.</w:t>
            </w:r>
          </w:p>
        </w:tc>
      </w:tr>
      <w:tr w:rsidR="00EB24C7" w:rsidRPr="0042361E" w14:paraId="055D12CC"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092EAA4C" w14:textId="5EA6D341" w:rsidR="00EB24C7" w:rsidRPr="0042361E" w:rsidRDefault="00EB24C7" w:rsidP="00691011">
            <w:pPr>
              <w:pStyle w:val="TableParagraph"/>
              <w:ind w:left="63"/>
              <w:rPr>
                <w:rFonts w:asciiTheme="majorHAnsi" w:eastAsia="Arial" w:hAnsiTheme="majorHAnsi" w:cstheme="minorHAnsi"/>
                <w:spacing w:val="-9"/>
              </w:rPr>
            </w:pPr>
            <w:r>
              <w:rPr>
                <w:rFonts w:asciiTheme="majorHAnsi" w:eastAsia="Arial" w:hAnsiTheme="majorHAnsi" w:cstheme="minorHAnsi"/>
                <w:spacing w:val="-9"/>
              </w:rPr>
              <w:t>AWSNOOP</w:t>
            </w:r>
          </w:p>
        </w:tc>
        <w:tc>
          <w:tcPr>
            <w:tcW w:w="4311" w:type="pct"/>
          </w:tcPr>
          <w:p w14:paraId="5E47D902" w14:textId="1F4585DA" w:rsidR="00EB24C7" w:rsidRPr="0042361E" w:rsidRDefault="005F1959" w:rsidP="00691011">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spacing w:val="-1"/>
              </w:rPr>
            </w:pPr>
            <w:r>
              <w:rPr>
                <w:rFonts w:asciiTheme="majorHAnsi" w:eastAsia="Arial" w:hAnsiTheme="majorHAnsi" w:cstheme="minorHAnsi"/>
              </w:rPr>
              <w:t xml:space="preserve">All coherent, IO coherent and non-coherent write transactions are supported. </w:t>
            </w:r>
            <w:proofErr w:type="spellStart"/>
            <w:r w:rsidR="00EA605A">
              <w:rPr>
                <w:rFonts w:asciiTheme="majorHAnsi" w:eastAsia="Arial" w:hAnsiTheme="majorHAnsi" w:cstheme="minorHAnsi"/>
              </w:rPr>
              <w:t>WriteUnique</w:t>
            </w:r>
            <w:proofErr w:type="spellEnd"/>
            <w:r w:rsidR="00EA605A">
              <w:rPr>
                <w:rFonts w:asciiTheme="majorHAnsi" w:eastAsia="Arial" w:hAnsiTheme="majorHAnsi" w:cstheme="minorHAnsi"/>
              </w:rPr>
              <w:t xml:space="preserve"> transactions from </w:t>
            </w:r>
            <w:r w:rsidR="00EA605A" w:rsidRPr="00C84B90">
              <w:rPr>
                <w:rFonts w:asciiTheme="majorHAnsi" w:eastAsia="Arial" w:hAnsiTheme="majorHAnsi" w:cstheme="minorHAnsi"/>
              </w:rPr>
              <w:t xml:space="preserve">ACE master agents </w:t>
            </w:r>
            <w:r w:rsidR="00EA605A">
              <w:rPr>
                <w:rFonts w:asciiTheme="majorHAnsi" w:eastAsia="Arial" w:hAnsiTheme="majorHAnsi" w:cstheme="minorHAnsi"/>
              </w:rPr>
              <w:t>cannot cross a 64B boundary</w:t>
            </w:r>
          </w:p>
        </w:tc>
      </w:tr>
      <w:tr w:rsidR="00960DA6" w:rsidRPr="0042361E" w14:paraId="620376ED"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7A4B812" w14:textId="39F654D0" w:rsidR="00960DA6" w:rsidRDefault="00960DA6" w:rsidP="00691011">
            <w:pPr>
              <w:pStyle w:val="TableParagraph"/>
              <w:ind w:left="63"/>
              <w:rPr>
                <w:rFonts w:asciiTheme="majorHAnsi" w:eastAsia="Arial" w:hAnsiTheme="majorHAnsi" w:cstheme="minorHAnsi"/>
                <w:spacing w:val="-9"/>
              </w:rPr>
            </w:pPr>
            <w:r>
              <w:rPr>
                <w:rFonts w:asciiTheme="majorHAnsi" w:eastAsia="Arial" w:hAnsiTheme="majorHAnsi" w:cstheme="minorHAnsi"/>
                <w:spacing w:val="-9"/>
              </w:rPr>
              <w:t>AWDOMAIN</w:t>
            </w:r>
          </w:p>
        </w:tc>
        <w:tc>
          <w:tcPr>
            <w:tcW w:w="4311" w:type="pct"/>
          </w:tcPr>
          <w:p w14:paraId="15365FBC" w14:textId="49CAB9FE" w:rsidR="00960DA6" w:rsidRDefault="00874C29" w:rsidP="00691011">
            <w:pPr>
              <w:pStyle w:val="TableParagraph"/>
              <w:ind w:left="63" w:hanging="1"/>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 xml:space="preserve">All </w:t>
            </w:r>
            <w:proofErr w:type="spellStart"/>
            <w:r>
              <w:rPr>
                <w:rFonts w:asciiTheme="majorHAnsi" w:eastAsia="Arial" w:hAnsiTheme="majorHAnsi" w:cstheme="minorHAnsi"/>
              </w:rPr>
              <w:t>shareability</w:t>
            </w:r>
            <w:proofErr w:type="spellEnd"/>
            <w:r>
              <w:rPr>
                <w:rFonts w:asciiTheme="majorHAnsi" w:eastAsia="Arial" w:hAnsiTheme="majorHAnsi" w:cstheme="minorHAnsi"/>
              </w:rPr>
              <w:t xml:space="preserve"> domains supported</w:t>
            </w:r>
          </w:p>
        </w:tc>
      </w:tr>
      <w:tr w:rsidR="00960DA6" w:rsidRPr="0042361E" w14:paraId="6C147721"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4497EA9B" w14:textId="682B15F6" w:rsidR="00960DA6" w:rsidRDefault="00960DA6" w:rsidP="00691011">
            <w:pPr>
              <w:pStyle w:val="TableParagraph"/>
              <w:ind w:left="63"/>
              <w:rPr>
                <w:rFonts w:asciiTheme="majorHAnsi" w:eastAsia="Arial" w:hAnsiTheme="majorHAnsi" w:cstheme="minorHAnsi"/>
                <w:spacing w:val="-9"/>
              </w:rPr>
            </w:pPr>
            <w:r>
              <w:rPr>
                <w:rFonts w:asciiTheme="majorHAnsi" w:eastAsia="Arial" w:hAnsiTheme="majorHAnsi" w:cstheme="minorHAnsi"/>
                <w:spacing w:val="-9"/>
              </w:rPr>
              <w:t>AWBAR</w:t>
            </w:r>
          </w:p>
        </w:tc>
        <w:tc>
          <w:tcPr>
            <w:tcW w:w="4311" w:type="pct"/>
          </w:tcPr>
          <w:p w14:paraId="13101C25" w14:textId="7A9BE5C5" w:rsidR="00960DA6" w:rsidRDefault="00874C29" w:rsidP="00691011">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Write barriers fully supported</w:t>
            </w:r>
          </w:p>
        </w:tc>
      </w:tr>
      <w:tr w:rsidR="00960DA6" w:rsidRPr="0042361E" w14:paraId="059E99BF"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593B098" w14:textId="307CD50F" w:rsidR="00960DA6" w:rsidRDefault="00960DA6" w:rsidP="00691011">
            <w:pPr>
              <w:pStyle w:val="TableParagraph"/>
              <w:ind w:left="63"/>
              <w:rPr>
                <w:rFonts w:asciiTheme="majorHAnsi" w:eastAsia="Arial" w:hAnsiTheme="majorHAnsi" w:cstheme="minorHAnsi"/>
                <w:spacing w:val="-9"/>
              </w:rPr>
            </w:pPr>
            <w:r>
              <w:rPr>
                <w:rFonts w:asciiTheme="majorHAnsi" w:eastAsia="Arial" w:hAnsiTheme="majorHAnsi" w:cstheme="minorHAnsi"/>
                <w:spacing w:val="-9"/>
              </w:rPr>
              <w:t>AWUNIQUE</w:t>
            </w:r>
          </w:p>
        </w:tc>
        <w:tc>
          <w:tcPr>
            <w:tcW w:w="4311" w:type="pct"/>
          </w:tcPr>
          <w:p w14:paraId="5DEA6E84" w14:textId="1A045B82" w:rsidR="00960DA6" w:rsidRDefault="00960DA6" w:rsidP="00691011">
            <w:pPr>
              <w:pStyle w:val="TableParagraph"/>
              <w:ind w:left="63" w:hanging="1"/>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 xml:space="preserve">Optionally supported for agents requiring </w:t>
            </w:r>
            <w:proofErr w:type="spellStart"/>
            <w:r>
              <w:rPr>
                <w:rFonts w:asciiTheme="majorHAnsi" w:eastAsia="Arial" w:hAnsiTheme="majorHAnsi" w:cstheme="minorHAnsi"/>
              </w:rPr>
              <w:t>WriteEvict</w:t>
            </w:r>
            <w:proofErr w:type="spellEnd"/>
          </w:p>
        </w:tc>
      </w:tr>
      <w:tr w:rsidR="00786539" w:rsidRPr="0042361E" w14:paraId="6272587B" w14:textId="77777777" w:rsidTr="00145CAA">
        <w:tc>
          <w:tcPr>
            <w:cnfStyle w:val="001000000000" w:firstRow="0" w:lastRow="0" w:firstColumn="1" w:lastColumn="0" w:oddVBand="0" w:evenVBand="0" w:oddHBand="0" w:evenHBand="0" w:firstRowFirstColumn="0" w:firstRowLastColumn="0" w:lastRowFirstColumn="0" w:lastRowLastColumn="0"/>
            <w:tcW w:w="689" w:type="pct"/>
          </w:tcPr>
          <w:p w14:paraId="73A1D8B6"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4311" w:type="pct"/>
          </w:tcPr>
          <w:p w14:paraId="2303C391" w14:textId="77777777" w:rsidR="00786539" w:rsidRPr="0042361E" w:rsidRDefault="00786539"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2E7CE1AD"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57B95979"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A</w:t>
            </w:r>
            <w:r w:rsidRPr="0042361E">
              <w:rPr>
                <w:rFonts w:asciiTheme="majorHAnsi" w:eastAsia="Arial" w:hAnsiTheme="majorHAnsi" w:cstheme="minorHAnsi"/>
                <w:spacing w:val="-1"/>
              </w:rPr>
              <w:t>WREA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4311" w:type="pct"/>
          </w:tcPr>
          <w:p w14:paraId="7CAA5B48"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bl>
    <w:p w14:paraId="07EA81E4" w14:textId="77777777" w:rsidR="00786539" w:rsidRPr="0042361E" w:rsidRDefault="00786539" w:rsidP="00786539">
      <w:pPr>
        <w:spacing w:before="9" w:line="150" w:lineRule="exact"/>
        <w:rPr>
          <w:rFonts w:asciiTheme="majorHAnsi" w:hAnsiTheme="majorHAnsi"/>
        </w:rPr>
      </w:pPr>
      <w:bookmarkStart w:id="61" w:name="_bookmark142"/>
      <w:bookmarkStart w:id="62" w:name="_bookmark143"/>
      <w:bookmarkEnd w:id="61"/>
      <w:bookmarkEnd w:id="62"/>
    </w:p>
    <w:p w14:paraId="4A85CBB6" w14:textId="77777777" w:rsidR="00786539" w:rsidRPr="0042361E" w:rsidRDefault="00786539" w:rsidP="00786539">
      <w:pPr>
        <w:pStyle w:val="Heading3"/>
      </w:pPr>
      <w:bookmarkStart w:id="63" w:name="_Toc432086380"/>
      <w:r w:rsidRPr="0042361E">
        <w:t>Write Data Channel Signals</w:t>
      </w:r>
      <w:bookmarkEnd w:id="63"/>
    </w:p>
    <w:tbl>
      <w:tblPr>
        <w:tblStyle w:val="LightList-Accent1"/>
        <w:tblW w:w="0" w:type="auto"/>
        <w:tblLayout w:type="fixed"/>
        <w:tblLook w:val="04A0" w:firstRow="1" w:lastRow="0" w:firstColumn="1" w:lastColumn="0" w:noHBand="0" w:noVBand="1"/>
      </w:tblPr>
      <w:tblGrid>
        <w:gridCol w:w="1458"/>
        <w:gridCol w:w="8584"/>
      </w:tblGrid>
      <w:tr w:rsidR="00786539" w:rsidRPr="0042361E" w14:paraId="20B17088" w14:textId="77777777" w:rsidTr="0014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9E4F4B0" w14:textId="77777777" w:rsidR="00786539" w:rsidRPr="0042361E" w:rsidRDefault="00786539" w:rsidP="00691011">
            <w:pPr>
              <w:pStyle w:val="TableParagraph"/>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84" w:type="dxa"/>
          </w:tcPr>
          <w:p w14:paraId="2F8BC92C" w14:textId="1528C0A5" w:rsidR="00786539" w:rsidRPr="0042361E" w:rsidRDefault="00DB4FB7" w:rsidP="00691011">
            <w:pPr>
              <w:pStyle w:val="TableParagraph"/>
              <w:ind w:left="2175" w:right="2175"/>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786539" w:rsidRPr="0042361E" w14:paraId="5D5814B0"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236D930"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8"/>
              </w:rPr>
              <w:t>D</w:t>
            </w:r>
            <w:r w:rsidRPr="0042361E">
              <w:rPr>
                <w:rFonts w:asciiTheme="majorHAnsi" w:eastAsia="Arial" w:hAnsiTheme="majorHAnsi" w:cstheme="minorHAnsi"/>
                <w:spacing w:val="-22"/>
              </w:rPr>
              <w:t>A</w:t>
            </w:r>
            <w:r w:rsidRPr="0042361E">
              <w:rPr>
                <w:rFonts w:asciiTheme="majorHAnsi" w:eastAsia="Arial" w:hAnsiTheme="majorHAnsi" w:cstheme="minorHAnsi"/>
                <w:spacing w:val="-23"/>
              </w:rPr>
              <w:t>T</w:t>
            </w:r>
            <w:r w:rsidRPr="0042361E">
              <w:rPr>
                <w:rFonts w:asciiTheme="majorHAnsi" w:eastAsia="Arial" w:hAnsiTheme="majorHAnsi" w:cstheme="minorHAnsi"/>
              </w:rPr>
              <w:t>A</w:t>
            </w:r>
          </w:p>
        </w:tc>
        <w:tc>
          <w:tcPr>
            <w:tcW w:w="8584" w:type="dxa"/>
          </w:tcPr>
          <w:p w14:paraId="1D36E0BB"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32, 64, 128, 256, 512 bit widths supported.</w:t>
            </w:r>
          </w:p>
        </w:tc>
      </w:tr>
      <w:tr w:rsidR="00786539" w:rsidRPr="0042361E" w14:paraId="0A8305E1" w14:textId="77777777" w:rsidTr="00145CAA">
        <w:tc>
          <w:tcPr>
            <w:cnfStyle w:val="001000000000" w:firstRow="0" w:lastRow="0" w:firstColumn="1" w:lastColumn="0" w:oddVBand="0" w:evenVBand="0" w:oddHBand="0" w:evenHBand="0" w:firstRowFirstColumn="0" w:firstRowLastColumn="0" w:lastRowFirstColumn="0" w:lastRowLastColumn="0"/>
            <w:tcW w:w="1458" w:type="dxa"/>
          </w:tcPr>
          <w:p w14:paraId="171E8AF7"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2"/>
              </w:rPr>
              <w:t>S</w:t>
            </w:r>
            <w:r w:rsidRPr="0042361E">
              <w:rPr>
                <w:rFonts w:asciiTheme="majorHAnsi" w:eastAsia="Arial" w:hAnsiTheme="majorHAnsi" w:cstheme="minorHAnsi"/>
                <w:spacing w:val="-1"/>
              </w:rPr>
              <w:t>TRB</w:t>
            </w:r>
          </w:p>
        </w:tc>
        <w:tc>
          <w:tcPr>
            <w:tcW w:w="8584" w:type="dxa"/>
          </w:tcPr>
          <w:p w14:paraId="09C5F635" w14:textId="77777777" w:rsidR="00786539" w:rsidRPr="0042361E" w:rsidRDefault="00786539"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738489C4"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F854C2C"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1"/>
              </w:rPr>
              <w:t>LAST</w:t>
            </w:r>
          </w:p>
        </w:tc>
        <w:tc>
          <w:tcPr>
            <w:tcW w:w="8584" w:type="dxa"/>
          </w:tcPr>
          <w:p w14:paraId="17C8201C"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4567A2DD" w14:textId="77777777" w:rsidTr="00145CAA">
        <w:tc>
          <w:tcPr>
            <w:cnfStyle w:val="001000000000" w:firstRow="0" w:lastRow="0" w:firstColumn="1" w:lastColumn="0" w:oddVBand="0" w:evenVBand="0" w:oddHBand="0" w:evenHBand="0" w:firstRowFirstColumn="0" w:firstRowLastColumn="0" w:lastRowFirstColumn="0" w:lastRowLastColumn="0"/>
            <w:tcW w:w="1458" w:type="dxa"/>
          </w:tcPr>
          <w:p w14:paraId="3EA61BDD"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1"/>
              </w:rPr>
              <w:t>USER</w:t>
            </w:r>
          </w:p>
        </w:tc>
        <w:tc>
          <w:tcPr>
            <w:tcW w:w="8584" w:type="dxa"/>
          </w:tcPr>
          <w:p w14:paraId="0587CA46" w14:textId="77777777" w:rsidR="00786539" w:rsidRPr="0042361E" w:rsidRDefault="00786539" w:rsidP="00691011">
            <w:pPr>
              <w:pStyle w:val="TableParagraph"/>
              <w:ind w:left="63" w:right="437" w:hanging="1"/>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 xml:space="preserve">Number of user bits per byte of the interface can be configured. This is transported across the </w:t>
            </w:r>
            <w:proofErr w:type="spellStart"/>
            <w:r w:rsidRPr="0042361E">
              <w:rPr>
                <w:rFonts w:asciiTheme="majorHAnsi" w:eastAsia="Arial" w:hAnsiTheme="majorHAnsi" w:cstheme="minorHAnsi"/>
              </w:rPr>
              <w:t>NoC</w:t>
            </w:r>
            <w:proofErr w:type="spellEnd"/>
          </w:p>
        </w:tc>
      </w:tr>
      <w:tr w:rsidR="00786539" w:rsidRPr="0042361E" w14:paraId="4FAF1552"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3DFE468"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rPr>
              <w:t>W</w:t>
            </w:r>
            <w:r w:rsidRPr="0042361E">
              <w:rPr>
                <w:rFonts w:asciiTheme="majorHAnsi" w:eastAsia="Arial" w:hAnsiTheme="majorHAnsi" w:cstheme="minorHAnsi"/>
                <w:spacing w:val="-16"/>
              </w:rPr>
              <w:t>V</w:t>
            </w:r>
            <w:r w:rsidRPr="0042361E">
              <w:rPr>
                <w:rFonts w:asciiTheme="majorHAnsi" w:eastAsia="Arial" w:hAnsiTheme="majorHAnsi" w:cstheme="minorHAnsi"/>
                <w:spacing w:val="-1"/>
              </w:rPr>
              <w:t>A</w:t>
            </w:r>
            <w:r w:rsidRPr="0042361E">
              <w:rPr>
                <w:rFonts w:asciiTheme="majorHAnsi" w:eastAsia="Arial" w:hAnsiTheme="majorHAnsi" w:cstheme="minorHAnsi"/>
              </w:rPr>
              <w:t>L</w:t>
            </w:r>
            <w:r w:rsidRPr="0042361E">
              <w:rPr>
                <w:rFonts w:asciiTheme="majorHAnsi" w:eastAsia="Arial" w:hAnsiTheme="majorHAnsi" w:cstheme="minorHAnsi"/>
                <w:spacing w:val="-1"/>
              </w:rPr>
              <w:t>ID</w:t>
            </w:r>
          </w:p>
        </w:tc>
        <w:tc>
          <w:tcPr>
            <w:tcW w:w="8584" w:type="dxa"/>
          </w:tcPr>
          <w:p w14:paraId="2F4A47BE" w14:textId="77777777" w:rsidR="00786539" w:rsidRPr="0042361E" w:rsidRDefault="00786539" w:rsidP="00691011">
            <w:pPr>
              <w:pStyle w:val="TableParagraph"/>
              <w:ind w:left="64"/>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3518C1CD" w14:textId="77777777" w:rsidTr="00145CAA">
        <w:tc>
          <w:tcPr>
            <w:cnfStyle w:val="001000000000" w:firstRow="0" w:lastRow="0" w:firstColumn="1" w:lastColumn="0" w:oddVBand="0" w:evenVBand="0" w:oddHBand="0" w:evenHBand="0" w:firstRowFirstColumn="0" w:firstRowLastColumn="0" w:lastRowFirstColumn="0" w:lastRowLastColumn="0"/>
            <w:tcW w:w="1458" w:type="dxa"/>
          </w:tcPr>
          <w:p w14:paraId="0AD1C7B4"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rPr>
              <w:t>WREADY</w:t>
            </w:r>
          </w:p>
        </w:tc>
        <w:tc>
          <w:tcPr>
            <w:tcW w:w="8584" w:type="dxa"/>
          </w:tcPr>
          <w:p w14:paraId="2CE700DC" w14:textId="77777777" w:rsidR="00786539" w:rsidRPr="0042361E" w:rsidRDefault="00786539" w:rsidP="00691011">
            <w:pPr>
              <w:pStyle w:val="TableParagraph"/>
              <w:ind w:left="64"/>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spacing w:val="-1"/>
              </w:rPr>
            </w:pPr>
            <w:r w:rsidRPr="0042361E">
              <w:rPr>
                <w:rFonts w:asciiTheme="majorHAnsi" w:eastAsia="Arial" w:hAnsiTheme="majorHAnsi" w:cstheme="minorHAnsi"/>
                <w:spacing w:val="-1"/>
              </w:rPr>
              <w:t>Fully supported</w:t>
            </w:r>
          </w:p>
        </w:tc>
      </w:tr>
    </w:tbl>
    <w:p w14:paraId="11CFB310" w14:textId="77777777" w:rsidR="00786539" w:rsidRPr="0042361E" w:rsidRDefault="00786539" w:rsidP="00786539">
      <w:pPr>
        <w:tabs>
          <w:tab w:val="left" w:pos="1254"/>
        </w:tabs>
        <w:rPr>
          <w:rFonts w:asciiTheme="majorHAnsi" w:eastAsia="Arial" w:hAnsiTheme="majorHAnsi" w:cs="Arial"/>
          <w:b/>
          <w:bCs/>
          <w:sz w:val="20"/>
          <w:szCs w:val="20"/>
        </w:rPr>
      </w:pPr>
    </w:p>
    <w:p w14:paraId="68151B44" w14:textId="77777777" w:rsidR="00786539" w:rsidRPr="0042361E" w:rsidRDefault="00786539" w:rsidP="00786539">
      <w:pPr>
        <w:pStyle w:val="Heading3"/>
      </w:pPr>
      <w:bookmarkStart w:id="64" w:name="_Toc432086381"/>
      <w:r w:rsidRPr="0042361E">
        <w:t>Write Response Channel Signals</w:t>
      </w:r>
      <w:bookmarkEnd w:id="64"/>
    </w:p>
    <w:tbl>
      <w:tblPr>
        <w:tblStyle w:val="LightList-Accent1"/>
        <w:tblW w:w="0" w:type="auto"/>
        <w:tblLayout w:type="fixed"/>
        <w:tblLook w:val="04A0" w:firstRow="1" w:lastRow="0" w:firstColumn="1" w:lastColumn="0" w:noHBand="0" w:noVBand="1"/>
      </w:tblPr>
      <w:tblGrid>
        <w:gridCol w:w="1458"/>
        <w:gridCol w:w="8564"/>
      </w:tblGrid>
      <w:tr w:rsidR="00786539" w:rsidRPr="0042361E" w14:paraId="17D5AF76" w14:textId="77777777" w:rsidTr="0014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CC3F139" w14:textId="77777777" w:rsidR="00786539" w:rsidRPr="0042361E" w:rsidRDefault="00786539" w:rsidP="00691011">
            <w:pPr>
              <w:pStyle w:val="TableParagraph"/>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64" w:type="dxa"/>
          </w:tcPr>
          <w:p w14:paraId="5409D24D" w14:textId="789F53AB" w:rsidR="00786539" w:rsidRPr="0042361E" w:rsidRDefault="00DB4FB7" w:rsidP="00691011">
            <w:pPr>
              <w:pStyle w:val="TableParagraph"/>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786539" w:rsidRPr="0042361E" w14:paraId="428B4780"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BB91363"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1"/>
              </w:rPr>
              <w:t>BID</w:t>
            </w:r>
          </w:p>
        </w:tc>
        <w:tc>
          <w:tcPr>
            <w:tcW w:w="8564" w:type="dxa"/>
          </w:tcPr>
          <w:p w14:paraId="0629AEC9"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08230534"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Se</w:t>
            </w:r>
            <w:r w:rsidRPr="0042361E">
              <w:rPr>
                <w:rFonts w:asciiTheme="majorHAnsi" w:eastAsia="Arial" w:hAnsiTheme="majorHAnsi" w:cstheme="minorHAnsi"/>
              </w:rPr>
              <w:t>e</w:t>
            </w:r>
            <w:r w:rsidRPr="0042361E">
              <w:rPr>
                <w:rFonts w:asciiTheme="majorHAnsi" w:eastAsia="Arial" w:hAnsiTheme="majorHAnsi" w:cstheme="minorHAnsi"/>
                <w:spacing w:val="-1"/>
              </w:rPr>
              <w:t xml:space="preserve"> </w:t>
            </w:r>
            <w:r w:rsidRPr="0042361E">
              <w:rPr>
                <w:rFonts w:asciiTheme="majorHAnsi" w:eastAsia="Arial" w:hAnsiTheme="majorHAnsi" w:cstheme="minorHAnsi"/>
                <w:spacing w:val="-9"/>
              </w:rPr>
              <w:t>A</w:t>
            </w:r>
            <w:r w:rsidRPr="0042361E">
              <w:rPr>
                <w:rFonts w:asciiTheme="majorHAnsi" w:eastAsia="Arial" w:hAnsiTheme="majorHAnsi" w:cstheme="minorHAnsi"/>
                <w:spacing w:val="-1"/>
              </w:rPr>
              <w:t>W</w:t>
            </w:r>
            <w:r w:rsidRPr="0042361E">
              <w:rPr>
                <w:rFonts w:asciiTheme="majorHAnsi" w:eastAsia="Arial" w:hAnsiTheme="majorHAnsi" w:cstheme="minorHAnsi"/>
              </w:rPr>
              <w:t xml:space="preserve">ID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m</w:t>
            </w:r>
            <w:r w:rsidRPr="0042361E">
              <w:rPr>
                <w:rFonts w:asciiTheme="majorHAnsi" w:eastAsia="Arial" w:hAnsiTheme="majorHAnsi" w:cstheme="minorHAnsi"/>
              </w:rPr>
              <w:t>o</w:t>
            </w:r>
            <w:r w:rsidRPr="0042361E">
              <w:rPr>
                <w:rFonts w:asciiTheme="majorHAnsi" w:eastAsia="Arial" w:hAnsiTheme="majorHAnsi" w:cstheme="minorHAnsi"/>
                <w:spacing w:val="-1"/>
              </w:rPr>
              <w:t>r</w:t>
            </w:r>
            <w:r w:rsidRPr="0042361E">
              <w:rPr>
                <w:rFonts w:asciiTheme="majorHAnsi" w:eastAsia="Arial" w:hAnsiTheme="majorHAnsi" w:cstheme="minorHAnsi"/>
              </w:rPr>
              <w:t>e</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i</w:t>
            </w:r>
            <w:r w:rsidRPr="0042361E">
              <w:rPr>
                <w:rFonts w:asciiTheme="majorHAnsi" w:eastAsia="Arial" w:hAnsiTheme="majorHAnsi" w:cstheme="minorHAnsi"/>
                <w:spacing w:val="-1"/>
              </w:rPr>
              <w:t>n</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spacing w:val="4"/>
              </w:rPr>
              <w:t>r</w:t>
            </w:r>
            <w:r w:rsidRPr="0042361E">
              <w:rPr>
                <w:rFonts w:asciiTheme="majorHAnsi" w:eastAsia="Arial" w:hAnsiTheme="majorHAnsi" w:cstheme="minorHAnsi"/>
              </w:rPr>
              <w:t>m</w:t>
            </w:r>
            <w:r w:rsidRPr="0042361E">
              <w:rPr>
                <w:rFonts w:asciiTheme="majorHAnsi" w:eastAsia="Arial" w:hAnsiTheme="majorHAnsi" w:cstheme="minorHAnsi"/>
                <w:spacing w:val="-1"/>
              </w:rPr>
              <w:t>a</w:t>
            </w:r>
            <w:r w:rsidRPr="0042361E">
              <w:rPr>
                <w:rFonts w:asciiTheme="majorHAnsi" w:eastAsia="Arial" w:hAnsiTheme="majorHAnsi" w:cstheme="minorHAnsi"/>
              </w:rPr>
              <w:t>t</w:t>
            </w:r>
            <w:r w:rsidRPr="0042361E">
              <w:rPr>
                <w:rFonts w:asciiTheme="majorHAnsi" w:eastAsia="Arial" w:hAnsiTheme="majorHAnsi" w:cstheme="minorHAnsi"/>
                <w:spacing w:val="-1"/>
              </w:rPr>
              <w:t>io</w:t>
            </w:r>
            <w:r w:rsidRPr="0042361E">
              <w:rPr>
                <w:rFonts w:asciiTheme="majorHAnsi" w:eastAsia="Arial" w:hAnsiTheme="majorHAnsi" w:cstheme="minorHAnsi"/>
              </w:rPr>
              <w:t>n.</w:t>
            </w:r>
          </w:p>
        </w:tc>
      </w:tr>
      <w:tr w:rsidR="00786539" w:rsidRPr="0042361E" w14:paraId="71145325" w14:textId="77777777" w:rsidTr="00145CAA">
        <w:tc>
          <w:tcPr>
            <w:cnfStyle w:val="001000000000" w:firstRow="0" w:lastRow="0" w:firstColumn="1" w:lastColumn="0" w:oddVBand="0" w:evenVBand="0" w:oddHBand="0" w:evenHBand="0" w:firstRowFirstColumn="0" w:firstRowLastColumn="0" w:lastRowFirstColumn="0" w:lastRowLastColumn="0"/>
            <w:tcW w:w="1458" w:type="dxa"/>
          </w:tcPr>
          <w:p w14:paraId="7442C866"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1"/>
              </w:rPr>
              <w:t>BRESP</w:t>
            </w:r>
          </w:p>
        </w:tc>
        <w:tc>
          <w:tcPr>
            <w:tcW w:w="8564" w:type="dxa"/>
          </w:tcPr>
          <w:p w14:paraId="410ED529" w14:textId="6C82C1BE" w:rsidR="00786539" w:rsidRPr="0042361E" w:rsidRDefault="00786539"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r w:rsidR="00F56A8F" w:rsidRPr="0042361E">
              <w:rPr>
                <w:rFonts w:asciiTheme="majorHAnsi" w:eastAsia="Arial" w:hAnsiTheme="majorHAnsi" w:cstheme="minorHAnsi"/>
                <w:spacing w:val="-1"/>
              </w:rPr>
              <w:t xml:space="preserve"> For an AW requests which had been split into multiple AW requests, any change in write response between individual split segments results in SLVERR write response being sent to master.</w:t>
            </w:r>
          </w:p>
        </w:tc>
      </w:tr>
      <w:tr w:rsidR="00786539" w:rsidRPr="0042361E" w14:paraId="044317F4"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3C696B2"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1"/>
              </w:rPr>
              <w:t>BUSER</w:t>
            </w:r>
          </w:p>
        </w:tc>
        <w:tc>
          <w:tcPr>
            <w:tcW w:w="8564" w:type="dxa"/>
          </w:tcPr>
          <w:p w14:paraId="64900600" w14:textId="77777777" w:rsidR="00786539" w:rsidRPr="0042361E" w:rsidRDefault="00786539" w:rsidP="00691011">
            <w:pPr>
              <w:pStyle w:val="TableParagraph"/>
              <w:ind w:left="63" w:right="497"/>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User bits are defined per B response transaction. For an AW request which had been split into multiple AW requests, user bits associated with write response of first split AW segment is delivered as the BUSER bits of the entire command. BUSER of subsequent segments are ignored.</w:t>
            </w:r>
          </w:p>
        </w:tc>
      </w:tr>
      <w:tr w:rsidR="00786539" w:rsidRPr="0042361E" w14:paraId="18E8B666" w14:textId="77777777" w:rsidTr="00145CAA">
        <w:tc>
          <w:tcPr>
            <w:cnfStyle w:val="001000000000" w:firstRow="0" w:lastRow="0" w:firstColumn="1" w:lastColumn="0" w:oddVBand="0" w:evenVBand="0" w:oddHBand="0" w:evenHBand="0" w:firstRowFirstColumn="0" w:firstRowLastColumn="0" w:lastRowFirstColumn="0" w:lastRowLastColumn="0"/>
            <w:tcW w:w="1458" w:type="dxa"/>
          </w:tcPr>
          <w:p w14:paraId="1CFA98FA"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1"/>
              </w:rPr>
              <w:t>B</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564" w:type="dxa"/>
          </w:tcPr>
          <w:p w14:paraId="54CB5E2D" w14:textId="77777777" w:rsidR="00786539" w:rsidRPr="0042361E" w:rsidRDefault="00786539"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51DDDD73" w14:textId="77777777"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2AA168F"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1"/>
              </w:rPr>
              <w:lastRenderedPageBreak/>
              <w:t>BREA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564" w:type="dxa"/>
          </w:tcPr>
          <w:p w14:paraId="42304BEF"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bl>
    <w:p w14:paraId="47856582" w14:textId="77777777" w:rsidR="00786539" w:rsidRPr="0042361E" w:rsidRDefault="00786539" w:rsidP="00786539">
      <w:pPr>
        <w:spacing w:before="9" w:line="150" w:lineRule="exact"/>
        <w:rPr>
          <w:rFonts w:asciiTheme="majorHAnsi" w:hAnsiTheme="majorHAnsi"/>
          <w:sz w:val="15"/>
          <w:szCs w:val="15"/>
        </w:rPr>
      </w:pPr>
    </w:p>
    <w:p w14:paraId="6394192C" w14:textId="77777777" w:rsidR="00786539" w:rsidRPr="0042361E" w:rsidRDefault="00786539" w:rsidP="00786539">
      <w:pPr>
        <w:pStyle w:val="Heading3"/>
      </w:pPr>
      <w:bookmarkStart w:id="65" w:name="AXI4_and_AXI4-Lite_Read_Address_Channel_"/>
      <w:bookmarkStart w:id="66" w:name="_Toc432086382"/>
      <w:bookmarkEnd w:id="65"/>
      <w:r w:rsidRPr="0042361E">
        <w:t>Read Address Channel Signals</w:t>
      </w:r>
      <w:bookmarkEnd w:id="66"/>
    </w:p>
    <w:tbl>
      <w:tblPr>
        <w:tblStyle w:val="LightList-Accent1"/>
        <w:tblW w:w="10174" w:type="dxa"/>
        <w:tblLayout w:type="fixed"/>
        <w:tblLook w:val="04A0" w:firstRow="1" w:lastRow="0" w:firstColumn="1" w:lastColumn="0" w:noHBand="0" w:noVBand="1"/>
      </w:tblPr>
      <w:tblGrid>
        <w:gridCol w:w="1700"/>
        <w:gridCol w:w="180"/>
        <w:gridCol w:w="8294"/>
      </w:tblGrid>
      <w:tr w:rsidR="00786539" w:rsidRPr="0042361E" w14:paraId="01D585A4" w14:textId="77777777" w:rsidTr="003C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43968ADF" w14:textId="77777777" w:rsidR="00786539" w:rsidRPr="0042361E" w:rsidRDefault="00786539" w:rsidP="00691011">
            <w:pPr>
              <w:pStyle w:val="TableParagraph"/>
              <w:ind w:left="447"/>
              <w:contextualSpacing/>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474" w:type="dxa"/>
            <w:gridSpan w:val="2"/>
          </w:tcPr>
          <w:p w14:paraId="015A5758" w14:textId="76CD667C" w:rsidR="00786539" w:rsidRPr="0042361E" w:rsidRDefault="00DB4FB7" w:rsidP="00691011">
            <w:pPr>
              <w:pStyle w:val="TableParagraph"/>
              <w:ind w:left="2498" w:right="2497"/>
              <w:contextualSpacing/>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786539" w:rsidRPr="0042361E" w14:paraId="54D8A10C"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7774A0AB"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ARID</w:t>
            </w:r>
          </w:p>
        </w:tc>
        <w:tc>
          <w:tcPr>
            <w:tcW w:w="8474" w:type="dxa"/>
            <w:gridSpan w:val="2"/>
          </w:tcPr>
          <w:p w14:paraId="5044BF62" w14:textId="77777777" w:rsidR="00786539" w:rsidRPr="0042361E" w:rsidRDefault="00786539" w:rsidP="00691011">
            <w:pPr>
              <w:pStyle w:val="TableParagraph"/>
              <w:ind w:left="63"/>
              <w:contextualSpacing/>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spacing w:val="-1"/>
              </w:rPr>
            </w:pP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786EFC79" w14:textId="65CC1DDF" w:rsidR="00786539" w:rsidRPr="0042361E" w:rsidRDefault="00786539" w:rsidP="00691011">
            <w:pPr>
              <w:pStyle w:val="TableParagraph"/>
              <w:ind w:left="63"/>
              <w:contextualSpacing/>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System AID width is equal to widest AID among master interface ports. On slave interface ports</w:t>
            </w:r>
            <w:r w:rsidRPr="0042361E">
              <w:rPr>
                <w:rFonts w:asciiTheme="majorHAnsi" w:eastAsia="Arial" w:hAnsiTheme="majorHAnsi" w:cstheme="minorHAnsi"/>
                <w:spacing w:val="-1"/>
              </w:rPr>
              <w:t>, AID width can be equal, greater or less than system AID width</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Master</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ne</w:t>
            </w:r>
            <w:r w:rsidRPr="0042361E">
              <w:rPr>
                <w:rFonts w:asciiTheme="majorHAnsi" w:eastAsia="Arial" w:hAnsiTheme="majorHAnsi" w:cstheme="minorHAnsi"/>
              </w:rPr>
              <w:t>ed</w:t>
            </w:r>
            <w:r w:rsidRPr="0042361E">
              <w:rPr>
                <w:rFonts w:asciiTheme="majorHAnsi" w:eastAsia="Arial" w:hAnsiTheme="majorHAnsi" w:cstheme="minorHAnsi"/>
                <w:spacing w:val="-2"/>
              </w:rPr>
              <w:t xml:space="preserve"> </w:t>
            </w:r>
            <w:r w:rsidRPr="0042361E">
              <w:rPr>
                <w:rFonts w:asciiTheme="majorHAnsi" w:eastAsia="Arial" w:hAnsiTheme="majorHAnsi" w:cstheme="minorHAnsi"/>
              </w:rPr>
              <w:t>o</w:t>
            </w:r>
            <w:r w:rsidRPr="0042361E">
              <w:rPr>
                <w:rFonts w:asciiTheme="majorHAnsi" w:eastAsia="Arial" w:hAnsiTheme="majorHAnsi" w:cstheme="minorHAnsi"/>
                <w:spacing w:val="-1"/>
              </w:rPr>
              <w:t>nl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outp</w:t>
            </w:r>
            <w:r w:rsidRPr="0042361E">
              <w:rPr>
                <w:rFonts w:asciiTheme="majorHAnsi" w:eastAsia="Arial" w:hAnsiTheme="majorHAnsi" w:cstheme="minorHAnsi"/>
              </w:rPr>
              <w:t xml:space="preserve">ut </w:t>
            </w:r>
            <w:r w:rsidRPr="0042361E">
              <w:rPr>
                <w:rFonts w:asciiTheme="majorHAnsi" w:eastAsia="Arial" w:hAnsiTheme="majorHAnsi" w:cstheme="minorHAnsi"/>
                <w:spacing w:val="-1"/>
              </w:rPr>
              <w:t>th</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se</w:t>
            </w:r>
            <w:r w:rsidRPr="0042361E">
              <w:rPr>
                <w:rFonts w:asciiTheme="majorHAnsi" w:eastAsia="Arial" w:hAnsiTheme="majorHAnsi" w:cstheme="minorHAnsi"/>
              </w:rPr>
              <w:t>t</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of</w:t>
            </w:r>
            <w:r w:rsidRPr="0042361E">
              <w:rPr>
                <w:rFonts w:asciiTheme="majorHAnsi" w:eastAsia="Arial" w:hAnsiTheme="majorHAnsi" w:cstheme="minorHAnsi"/>
                <w:spacing w:val="-1"/>
              </w:rPr>
              <w:t xml:space="preserve"> I</w:t>
            </w:r>
            <w:r w:rsidRPr="0042361E">
              <w:rPr>
                <w:rFonts w:asciiTheme="majorHAnsi" w:eastAsia="Arial" w:hAnsiTheme="majorHAnsi" w:cstheme="minorHAnsi"/>
              </w:rPr>
              <w:t>D b</w:t>
            </w:r>
            <w:r w:rsidRPr="0042361E">
              <w:rPr>
                <w:rFonts w:asciiTheme="majorHAnsi" w:eastAsia="Arial" w:hAnsiTheme="majorHAnsi" w:cstheme="minorHAnsi"/>
                <w:spacing w:val="-1"/>
              </w:rPr>
              <w:t>it</w:t>
            </w:r>
            <w:r w:rsidRPr="0042361E">
              <w:rPr>
                <w:rFonts w:asciiTheme="majorHAnsi" w:eastAsia="Arial" w:hAnsiTheme="majorHAnsi" w:cstheme="minorHAnsi"/>
              </w:rPr>
              <w: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t</w:t>
            </w:r>
            <w:r w:rsidRPr="0042361E">
              <w:rPr>
                <w:rFonts w:asciiTheme="majorHAnsi" w:eastAsia="Arial" w:hAnsiTheme="majorHAnsi" w:cstheme="minorHAnsi"/>
                <w:spacing w:val="-1"/>
              </w:rPr>
              <w:t>ha</w:t>
            </w:r>
            <w:r w:rsidRPr="0042361E">
              <w:rPr>
                <w:rFonts w:asciiTheme="majorHAnsi" w:eastAsia="Arial" w:hAnsiTheme="majorHAnsi" w:cstheme="minorHAnsi"/>
              </w:rPr>
              <w:t>t</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it</w:t>
            </w:r>
            <w:r w:rsidRPr="0042361E">
              <w:rPr>
                <w:rFonts w:asciiTheme="majorHAnsi" w:eastAsia="Arial" w:hAnsiTheme="majorHAnsi" w:cstheme="minorHAnsi"/>
                <w:spacing w:val="-1"/>
              </w:rPr>
              <w:t xml:space="preserve"> </w:t>
            </w:r>
            <w:r w:rsidRPr="0042361E">
              <w:rPr>
                <w:rFonts w:asciiTheme="majorHAnsi" w:eastAsia="Arial" w:hAnsiTheme="majorHAnsi" w:cstheme="minorHAnsi"/>
                <w:spacing w:val="-5"/>
              </w:rPr>
              <w:t>v</w:t>
            </w:r>
            <w:r w:rsidRPr="0042361E">
              <w:rPr>
                <w:rFonts w:asciiTheme="majorHAnsi" w:eastAsia="Arial" w:hAnsiTheme="majorHAnsi" w:cstheme="minorHAnsi"/>
                <w:spacing w:val="-1"/>
              </w:rPr>
              <w:t>a</w:t>
            </w:r>
            <w:r w:rsidRPr="0042361E">
              <w:rPr>
                <w:rFonts w:asciiTheme="majorHAnsi" w:eastAsia="Arial" w:hAnsiTheme="majorHAnsi" w:cstheme="minorHAnsi"/>
                <w:spacing w:val="3"/>
              </w:rPr>
              <w:t>r</w:t>
            </w:r>
            <w:r w:rsidRPr="0042361E">
              <w:rPr>
                <w:rFonts w:asciiTheme="majorHAnsi" w:eastAsia="Arial" w:hAnsiTheme="majorHAnsi" w:cstheme="minorHAnsi"/>
                <w:spacing w:val="-1"/>
              </w:rPr>
              <w:t>ies (i</w:t>
            </w:r>
            <w:r w:rsidRPr="0042361E">
              <w:rPr>
                <w:rFonts w:asciiTheme="majorHAnsi" w:eastAsia="Arial" w:hAnsiTheme="majorHAnsi" w:cstheme="minorHAnsi"/>
              </w:rPr>
              <w:t xml:space="preserve">f </w:t>
            </w:r>
            <w:r w:rsidRPr="0042361E">
              <w:rPr>
                <w:rFonts w:asciiTheme="majorHAnsi" w:eastAsia="Arial" w:hAnsiTheme="majorHAnsi" w:cstheme="minorHAnsi"/>
                <w:spacing w:val="-1"/>
              </w:rPr>
              <w:t>a</w:t>
            </w:r>
            <w:r w:rsidRPr="0042361E">
              <w:rPr>
                <w:rFonts w:asciiTheme="majorHAnsi" w:eastAsia="Arial" w:hAnsiTheme="majorHAnsi" w:cstheme="minorHAnsi"/>
                <w:spacing w:val="-3"/>
              </w:rPr>
              <w:t>n</w:t>
            </w:r>
            <w:r w:rsidRPr="0042361E">
              <w:rPr>
                <w:rFonts w:asciiTheme="majorHAnsi" w:eastAsia="Arial" w:hAnsiTheme="majorHAnsi" w:cstheme="minorHAnsi"/>
                <w:spacing w:val="-1"/>
              </w:rPr>
              <w:t>y</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indicat</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re-or</w:t>
            </w:r>
            <w:r w:rsidRPr="0042361E">
              <w:rPr>
                <w:rFonts w:asciiTheme="majorHAnsi" w:eastAsia="Arial" w:hAnsiTheme="majorHAnsi" w:cstheme="minorHAnsi"/>
                <w:spacing w:val="-3"/>
              </w:rPr>
              <w:t>d</w:t>
            </w:r>
            <w:r w:rsidRPr="0042361E">
              <w:rPr>
                <w:rFonts w:asciiTheme="majorHAnsi" w:eastAsia="Arial" w:hAnsiTheme="majorHAnsi" w:cstheme="minorHAnsi"/>
              </w:rPr>
              <w:t>e</w:t>
            </w:r>
            <w:r w:rsidRPr="0042361E">
              <w:rPr>
                <w:rFonts w:asciiTheme="majorHAnsi" w:eastAsia="Arial" w:hAnsiTheme="majorHAnsi" w:cstheme="minorHAnsi"/>
                <w:spacing w:val="-3"/>
              </w:rPr>
              <w:t>r</w:t>
            </w:r>
            <w:r w:rsidRPr="0042361E">
              <w:rPr>
                <w:rFonts w:asciiTheme="majorHAnsi" w:eastAsia="Arial" w:hAnsiTheme="majorHAnsi" w:cstheme="minorHAnsi"/>
                <w:spacing w:val="-1"/>
              </w:rPr>
              <w:t>a</w:t>
            </w:r>
            <w:r w:rsidRPr="0042361E">
              <w:rPr>
                <w:rFonts w:asciiTheme="majorHAnsi" w:eastAsia="Arial" w:hAnsiTheme="majorHAnsi" w:cstheme="minorHAnsi"/>
                <w:spacing w:val="-3"/>
              </w:rPr>
              <w:t>b</w:t>
            </w:r>
            <w:r w:rsidRPr="0042361E">
              <w:rPr>
                <w:rFonts w:asciiTheme="majorHAnsi" w:eastAsia="Arial" w:hAnsiTheme="majorHAnsi" w:cstheme="minorHAnsi"/>
                <w:spacing w:val="-1"/>
              </w:rPr>
              <w:t>l</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t</w:t>
            </w:r>
            <w:r w:rsidRPr="0042361E">
              <w:rPr>
                <w:rFonts w:asciiTheme="majorHAnsi" w:eastAsia="Arial" w:hAnsiTheme="majorHAnsi" w:cstheme="minorHAnsi"/>
                <w:spacing w:val="-3"/>
              </w:rPr>
              <w:t>r</w:t>
            </w:r>
            <w:r w:rsidRPr="0042361E">
              <w:rPr>
                <w:rFonts w:asciiTheme="majorHAnsi" w:eastAsia="Arial" w:hAnsiTheme="majorHAnsi" w:cstheme="minorHAnsi"/>
                <w:spacing w:val="-1"/>
              </w:rPr>
              <w:t>ans</w:t>
            </w:r>
            <w:r w:rsidRPr="0042361E">
              <w:rPr>
                <w:rFonts w:asciiTheme="majorHAnsi" w:eastAsia="Arial" w:hAnsiTheme="majorHAnsi" w:cstheme="minorHAnsi"/>
              </w:rPr>
              <w:t>ac</w:t>
            </w:r>
            <w:r w:rsidRPr="0042361E">
              <w:rPr>
                <w:rFonts w:asciiTheme="majorHAnsi" w:eastAsia="Arial" w:hAnsiTheme="majorHAnsi" w:cstheme="minorHAnsi"/>
                <w:spacing w:val="-1"/>
              </w:rPr>
              <w:t>ti</w:t>
            </w:r>
            <w:r w:rsidRPr="0042361E">
              <w:rPr>
                <w:rFonts w:asciiTheme="majorHAnsi" w:eastAsia="Arial" w:hAnsiTheme="majorHAnsi" w:cstheme="minorHAnsi"/>
              </w:rPr>
              <w:t>on</w:t>
            </w:r>
            <w:r w:rsidRPr="0042361E">
              <w:rPr>
                <w:rFonts w:asciiTheme="majorHAnsi" w:eastAsia="Arial" w:hAnsiTheme="majorHAnsi" w:cstheme="minorHAnsi"/>
                <w:spacing w:val="-1"/>
              </w:rPr>
              <w:t xml:space="preserve"> t</w:t>
            </w:r>
            <w:r w:rsidRPr="0042361E">
              <w:rPr>
                <w:rFonts w:asciiTheme="majorHAnsi" w:eastAsia="Arial" w:hAnsiTheme="majorHAnsi" w:cstheme="minorHAnsi"/>
              </w:rPr>
              <w:t>h</w:t>
            </w:r>
            <w:r w:rsidRPr="0042361E">
              <w:rPr>
                <w:rFonts w:asciiTheme="majorHAnsi" w:eastAsia="Arial" w:hAnsiTheme="majorHAnsi" w:cstheme="minorHAnsi"/>
                <w:spacing w:val="-1"/>
              </w:rPr>
              <w:t>r</w:t>
            </w:r>
            <w:r w:rsidRPr="0042361E">
              <w:rPr>
                <w:rFonts w:asciiTheme="majorHAnsi" w:eastAsia="Arial" w:hAnsiTheme="majorHAnsi" w:cstheme="minorHAnsi"/>
              </w:rPr>
              <w:t>e</w:t>
            </w:r>
            <w:r w:rsidRPr="0042361E">
              <w:rPr>
                <w:rFonts w:asciiTheme="majorHAnsi" w:eastAsia="Arial" w:hAnsiTheme="majorHAnsi" w:cstheme="minorHAnsi"/>
                <w:spacing w:val="-1"/>
              </w:rPr>
              <w:t>ad</w:t>
            </w:r>
            <w:r w:rsidRPr="0042361E">
              <w:rPr>
                <w:rFonts w:asciiTheme="majorHAnsi" w:eastAsia="Arial" w:hAnsiTheme="majorHAnsi" w:cstheme="minorHAnsi"/>
                <w:spacing w:val="-3"/>
              </w:rPr>
              <w:t>s</w:t>
            </w:r>
            <w:r w:rsidRPr="0042361E">
              <w:rPr>
                <w:rFonts w:asciiTheme="majorHAnsi" w:eastAsia="Arial" w:hAnsiTheme="majorHAnsi" w:cstheme="minorHAnsi"/>
              </w:rPr>
              <w:t xml:space="preserve">. </w:t>
            </w:r>
            <w:r w:rsidRPr="0042361E">
              <w:rPr>
                <w:rFonts w:asciiTheme="majorHAnsi" w:eastAsia="Arial" w:hAnsiTheme="majorHAnsi" w:cstheme="minorHAnsi"/>
                <w:spacing w:val="-1"/>
              </w:rPr>
              <w:t>Master</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d</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no</w:t>
            </w:r>
            <w:r w:rsidRPr="0042361E">
              <w:rPr>
                <w:rFonts w:asciiTheme="majorHAnsi" w:eastAsia="Arial" w:hAnsiTheme="majorHAnsi" w:cstheme="minorHAnsi"/>
              </w:rPr>
              <w:t xml:space="preserve">t </w:t>
            </w:r>
            <w:r w:rsidRPr="0042361E">
              <w:rPr>
                <w:rFonts w:asciiTheme="majorHAnsi" w:eastAsia="Arial" w:hAnsiTheme="majorHAnsi" w:cstheme="minorHAnsi"/>
                <w:spacing w:val="-1"/>
              </w:rPr>
              <w:t>ne</w:t>
            </w:r>
            <w:r w:rsidRPr="0042361E">
              <w:rPr>
                <w:rFonts w:asciiTheme="majorHAnsi" w:eastAsia="Arial" w:hAnsiTheme="majorHAnsi" w:cstheme="minorHAnsi"/>
              </w:rPr>
              <w:t xml:space="preserve">ed </w:t>
            </w:r>
            <w:r w:rsidRPr="0042361E">
              <w:rPr>
                <w:rFonts w:asciiTheme="majorHAnsi" w:eastAsia="Arial" w:hAnsiTheme="majorHAnsi" w:cstheme="minorHAnsi"/>
                <w:spacing w:val="-1"/>
              </w:rPr>
              <w:t xml:space="preserve">to </w:t>
            </w:r>
            <w:r w:rsidRPr="0042361E">
              <w:rPr>
                <w:rFonts w:asciiTheme="majorHAnsi" w:eastAsia="Arial" w:hAnsiTheme="majorHAnsi" w:cstheme="minorHAnsi"/>
              </w:rPr>
              <w:t>o</w:t>
            </w:r>
            <w:r w:rsidRPr="0042361E">
              <w:rPr>
                <w:rFonts w:asciiTheme="majorHAnsi" w:eastAsia="Arial" w:hAnsiTheme="majorHAnsi" w:cstheme="minorHAnsi"/>
                <w:spacing w:val="-1"/>
              </w:rPr>
              <w:t>utpu</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e</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c</w:t>
            </w:r>
            <w:r w:rsidRPr="0042361E">
              <w:rPr>
                <w:rFonts w:asciiTheme="majorHAnsi" w:eastAsia="Arial" w:hAnsiTheme="majorHAnsi" w:cstheme="minorHAnsi"/>
              </w:rPr>
              <w:t>o</w:t>
            </w:r>
            <w:r w:rsidRPr="0042361E">
              <w:rPr>
                <w:rFonts w:asciiTheme="majorHAnsi" w:eastAsia="Arial" w:hAnsiTheme="majorHAnsi" w:cstheme="minorHAnsi"/>
                <w:spacing w:val="-1"/>
              </w:rPr>
              <w:t>nstan</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p</w:t>
            </w:r>
            <w:r w:rsidRPr="0042361E">
              <w:rPr>
                <w:rFonts w:asciiTheme="majorHAnsi" w:eastAsia="Arial" w:hAnsiTheme="majorHAnsi" w:cstheme="minorHAnsi"/>
              </w:rPr>
              <w:t>o</w:t>
            </w:r>
            <w:r w:rsidRPr="0042361E">
              <w:rPr>
                <w:rFonts w:asciiTheme="majorHAnsi" w:eastAsia="Arial" w:hAnsiTheme="majorHAnsi" w:cstheme="minorHAnsi"/>
                <w:spacing w:val="6"/>
              </w:rPr>
              <w:t>r</w:t>
            </w:r>
            <w:r w:rsidRPr="0042361E">
              <w:rPr>
                <w:rFonts w:asciiTheme="majorHAnsi" w:eastAsia="Arial" w:hAnsiTheme="majorHAnsi" w:cstheme="minorHAnsi"/>
              </w:rPr>
              <w:t>t</w:t>
            </w:r>
            <w:r w:rsidRPr="0042361E">
              <w:rPr>
                <w:rFonts w:asciiTheme="majorHAnsi" w:eastAsia="Arial" w:hAnsiTheme="majorHAnsi" w:cstheme="minorHAnsi"/>
                <w:spacing w:val="-1"/>
              </w:rPr>
              <w:t>i</w:t>
            </w:r>
            <w:r w:rsidRPr="0042361E">
              <w:rPr>
                <w:rFonts w:asciiTheme="majorHAnsi" w:eastAsia="Arial" w:hAnsiTheme="majorHAnsi" w:cstheme="minorHAnsi"/>
              </w:rPr>
              <w:t>on</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spacing w:val="-1"/>
              </w:rPr>
              <w:t>ha</w:t>
            </w:r>
            <w:r w:rsidRPr="0042361E">
              <w:rPr>
                <w:rFonts w:asciiTheme="majorHAnsi" w:eastAsia="Arial" w:hAnsiTheme="majorHAnsi" w:cstheme="minorHAnsi"/>
              </w:rPr>
              <w:t>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c</w:t>
            </w:r>
            <w:r w:rsidRPr="0042361E">
              <w:rPr>
                <w:rFonts w:asciiTheme="majorHAnsi" w:eastAsia="Arial" w:hAnsiTheme="majorHAnsi" w:cstheme="minorHAnsi"/>
              </w:rPr>
              <w:t>o</w:t>
            </w:r>
            <w:r w:rsidRPr="0042361E">
              <w:rPr>
                <w:rFonts w:asciiTheme="majorHAnsi" w:eastAsia="Arial" w:hAnsiTheme="majorHAnsi" w:cstheme="minorHAnsi"/>
                <w:spacing w:val="-1"/>
              </w:rPr>
              <w:t>m</w:t>
            </w:r>
            <w:r w:rsidRPr="0042361E">
              <w:rPr>
                <w:rFonts w:asciiTheme="majorHAnsi" w:eastAsia="Arial" w:hAnsiTheme="majorHAnsi" w:cstheme="minorHAnsi"/>
              </w:rPr>
              <w:t>p</w:t>
            </w:r>
            <w:r w:rsidRPr="0042361E">
              <w:rPr>
                <w:rFonts w:asciiTheme="majorHAnsi" w:eastAsia="Arial" w:hAnsiTheme="majorHAnsi" w:cstheme="minorHAnsi"/>
                <w:spacing w:val="2"/>
              </w:rPr>
              <w:t>r</w:t>
            </w:r>
            <w:r w:rsidRPr="0042361E">
              <w:rPr>
                <w:rFonts w:asciiTheme="majorHAnsi" w:eastAsia="Arial" w:hAnsiTheme="majorHAnsi" w:cstheme="minorHAnsi"/>
                <w:spacing w:val="-1"/>
              </w:rPr>
              <w:t>ise</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e</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Mast</w:t>
            </w:r>
            <w:r w:rsidRPr="0042361E">
              <w:rPr>
                <w:rFonts w:asciiTheme="majorHAnsi" w:eastAsia="Arial" w:hAnsiTheme="majorHAnsi" w:cstheme="minorHAnsi"/>
              </w:rPr>
              <w:t>er</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1"/>
              </w:rPr>
              <w:t>I</w:t>
            </w:r>
            <w:r w:rsidRPr="0042361E">
              <w:rPr>
                <w:rFonts w:asciiTheme="majorHAnsi" w:eastAsia="Arial" w:hAnsiTheme="majorHAnsi" w:cstheme="minorHAnsi"/>
                <w:spacing w:val="-13"/>
              </w:rPr>
              <w:t>D</w:t>
            </w:r>
            <w:r w:rsidRPr="0042361E">
              <w:rPr>
                <w:rFonts w:asciiTheme="majorHAnsi" w:eastAsia="Arial" w:hAnsiTheme="majorHAnsi" w:cstheme="minorHAnsi"/>
              </w:rPr>
              <w:t>,</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a</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th</w:t>
            </w:r>
            <w:r w:rsidRPr="0042361E">
              <w:rPr>
                <w:rFonts w:asciiTheme="majorHAnsi" w:eastAsia="Arial" w:hAnsiTheme="majorHAnsi" w:cstheme="minorHAnsi"/>
              </w:rPr>
              <w:t>is</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i</w:t>
            </w:r>
            <w:r w:rsidRPr="0042361E">
              <w:rPr>
                <w:rFonts w:asciiTheme="majorHAnsi" w:eastAsia="Arial" w:hAnsiTheme="majorHAnsi" w:cstheme="minorHAnsi"/>
              </w:rPr>
              <w:t>s</w:t>
            </w:r>
            <w:r w:rsidRPr="0042361E">
              <w:rPr>
                <w:rFonts w:asciiTheme="majorHAnsi" w:eastAsia="Arial" w:hAnsiTheme="majorHAnsi" w:cstheme="minorHAnsi"/>
                <w:spacing w:val="-9"/>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1"/>
              </w:rPr>
              <w:t>ppe</w:t>
            </w:r>
            <w:r w:rsidRPr="0042361E">
              <w:rPr>
                <w:rFonts w:asciiTheme="majorHAnsi" w:eastAsia="Arial" w:hAnsiTheme="majorHAnsi" w:cstheme="minorHAnsi"/>
              </w:rPr>
              <w:t>n</w:t>
            </w:r>
            <w:r w:rsidRPr="0042361E">
              <w:rPr>
                <w:rFonts w:asciiTheme="majorHAnsi" w:eastAsia="Arial" w:hAnsiTheme="majorHAnsi" w:cstheme="minorHAnsi"/>
                <w:spacing w:val="-1"/>
              </w:rPr>
              <w:t>de</w:t>
            </w:r>
            <w:r w:rsidRPr="0042361E">
              <w:rPr>
                <w:rFonts w:asciiTheme="majorHAnsi" w:eastAsia="Arial" w:hAnsiTheme="majorHAnsi" w:cstheme="minorHAnsi"/>
              </w:rPr>
              <w:t>d</w:t>
            </w:r>
            <w:r w:rsidRPr="0042361E">
              <w:rPr>
                <w:rFonts w:asciiTheme="majorHAnsi" w:eastAsia="Arial" w:hAnsiTheme="majorHAnsi" w:cstheme="minorHAnsi"/>
                <w:spacing w:val="-8"/>
              </w:rPr>
              <w:t xml:space="preserve"> </w:t>
            </w:r>
            <w:r w:rsidRPr="0042361E">
              <w:rPr>
                <w:rFonts w:asciiTheme="majorHAnsi" w:eastAsia="Arial" w:hAnsiTheme="majorHAnsi" w:cstheme="minorHAnsi"/>
                <w:spacing w:val="-5"/>
              </w:rPr>
              <w:t>b</w:t>
            </w:r>
            <w:r w:rsidRPr="0042361E">
              <w:rPr>
                <w:rFonts w:asciiTheme="majorHAnsi" w:eastAsia="Arial" w:hAnsiTheme="majorHAnsi" w:cstheme="minorHAnsi"/>
              </w:rPr>
              <w:t>y</w:t>
            </w:r>
            <w:r w:rsidRPr="0042361E">
              <w:rPr>
                <w:rFonts w:asciiTheme="majorHAnsi" w:eastAsia="Arial" w:hAnsiTheme="majorHAnsi" w:cstheme="minorHAnsi"/>
                <w:spacing w:val="-9"/>
              </w:rPr>
              <w:t xml:space="preserve"> </w:t>
            </w:r>
            <w:r w:rsidRPr="0042361E">
              <w:rPr>
                <w:rFonts w:asciiTheme="majorHAnsi" w:eastAsia="Arial" w:hAnsiTheme="majorHAnsi" w:cstheme="minorHAnsi"/>
                <w:spacing w:val="-1"/>
              </w:rPr>
              <w:t xml:space="preserve">the </w:t>
            </w:r>
            <w:r w:rsidR="00A30233" w:rsidRPr="0042361E">
              <w:rPr>
                <w:rFonts w:asciiTheme="majorHAnsi" w:eastAsia="Arial" w:hAnsiTheme="majorHAnsi" w:cstheme="minorHAnsi"/>
              </w:rPr>
              <w:t>NetSpeed</w:t>
            </w:r>
            <w:r w:rsidRPr="0042361E">
              <w:rPr>
                <w:rFonts w:asciiTheme="majorHAnsi" w:eastAsia="Arial" w:hAnsiTheme="majorHAnsi" w:cstheme="minorHAnsi"/>
              </w:rPr>
              <w:t xml:space="preserve"> </w:t>
            </w:r>
            <w:proofErr w:type="spellStart"/>
            <w:r w:rsidRPr="0042361E">
              <w:rPr>
                <w:rFonts w:asciiTheme="majorHAnsi" w:eastAsia="Arial" w:hAnsiTheme="majorHAnsi" w:cstheme="minorHAnsi"/>
              </w:rPr>
              <w:t>NoC</w:t>
            </w:r>
            <w:proofErr w:type="spellEnd"/>
            <w:r w:rsidRPr="0042361E">
              <w:rPr>
                <w:rFonts w:asciiTheme="majorHAnsi" w:eastAsia="Arial" w:hAnsiTheme="majorHAnsi" w:cstheme="minorHAnsi"/>
              </w:rPr>
              <w:t>.</w:t>
            </w:r>
          </w:p>
        </w:tc>
      </w:tr>
      <w:tr w:rsidR="00786539" w:rsidRPr="0042361E" w14:paraId="7D18D6EA" w14:textId="77777777" w:rsidTr="003C6209">
        <w:tc>
          <w:tcPr>
            <w:cnfStyle w:val="001000000000" w:firstRow="0" w:lastRow="0" w:firstColumn="1" w:lastColumn="0" w:oddVBand="0" w:evenVBand="0" w:oddHBand="0" w:evenHBand="0" w:firstRowFirstColumn="0" w:firstRowLastColumn="0" w:lastRowFirstColumn="0" w:lastRowLastColumn="0"/>
            <w:tcW w:w="1700" w:type="dxa"/>
          </w:tcPr>
          <w:p w14:paraId="15A72334"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ARADDR</w:t>
            </w:r>
          </w:p>
        </w:tc>
        <w:tc>
          <w:tcPr>
            <w:tcW w:w="8474" w:type="dxa"/>
            <w:gridSpan w:val="2"/>
          </w:tcPr>
          <w:p w14:paraId="47FE2D33" w14:textId="77777777" w:rsidR="00786539" w:rsidRPr="0042361E" w:rsidRDefault="00786539" w:rsidP="00691011">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 xml:space="preserve">ted. </w:t>
            </w:r>
            <w:r w:rsidRPr="0042361E">
              <w:rPr>
                <w:rFonts w:asciiTheme="majorHAnsi" w:eastAsia="Arial" w:hAnsiTheme="majorHAnsi" w:cstheme="minorHAnsi"/>
              </w:rPr>
              <w:t>On Master and slave ports, address width can be greater or lesser than system address width. Range of supported address widths is 14 to 60-bits.</w:t>
            </w:r>
          </w:p>
        </w:tc>
      </w:tr>
      <w:tr w:rsidR="00786539" w:rsidRPr="0042361E" w14:paraId="7902CD96" w14:textId="77777777" w:rsidTr="00E04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3CF9C399"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ARLEN</w:t>
            </w:r>
          </w:p>
        </w:tc>
        <w:tc>
          <w:tcPr>
            <w:tcW w:w="8474" w:type="dxa"/>
            <w:gridSpan w:val="2"/>
          </w:tcPr>
          <w:p w14:paraId="54D19055" w14:textId="111F69A4" w:rsidR="00786539" w:rsidRPr="0042361E" w:rsidRDefault="00E04468" w:rsidP="00691011">
            <w:pPr>
              <w:pStyle w:val="TableParagraph"/>
              <w:ind w:left="63"/>
              <w:contextualSpacing/>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 xml:space="preserve">Non-Coherent transfers </w:t>
            </w:r>
            <w:r>
              <w:rPr>
                <w:rFonts w:asciiTheme="majorHAnsi" w:eastAsia="Arial" w:hAnsiTheme="majorHAnsi" w:cstheme="minorHAnsi"/>
                <w:spacing w:val="-1"/>
              </w:rPr>
              <w:t>s</w:t>
            </w:r>
            <w:r w:rsidR="00786539" w:rsidRPr="0042361E">
              <w:rPr>
                <w:rFonts w:asciiTheme="majorHAnsi" w:eastAsia="Arial" w:hAnsiTheme="majorHAnsi" w:cstheme="minorHAnsi"/>
              </w:rPr>
              <w:t>u</w:t>
            </w:r>
            <w:r w:rsidR="00786539" w:rsidRPr="0042361E">
              <w:rPr>
                <w:rFonts w:asciiTheme="majorHAnsi" w:eastAsia="Arial" w:hAnsiTheme="majorHAnsi" w:cstheme="minorHAnsi"/>
                <w:spacing w:val="-1"/>
              </w:rPr>
              <w:t>ppo</w:t>
            </w:r>
            <w:r w:rsidR="00786539" w:rsidRPr="0042361E">
              <w:rPr>
                <w:rFonts w:asciiTheme="majorHAnsi" w:eastAsia="Arial" w:hAnsiTheme="majorHAnsi" w:cstheme="minorHAnsi"/>
                <w:spacing w:val="7"/>
              </w:rPr>
              <w:t>r</w:t>
            </w:r>
            <w:r w:rsidR="00786539" w:rsidRPr="0042361E">
              <w:rPr>
                <w:rFonts w:asciiTheme="majorHAnsi" w:eastAsia="Arial" w:hAnsiTheme="majorHAnsi" w:cstheme="minorHAnsi"/>
              </w:rPr>
              <w:t xml:space="preserve">t </w:t>
            </w:r>
            <w:r w:rsidR="00786539" w:rsidRPr="0042361E">
              <w:rPr>
                <w:rFonts w:asciiTheme="majorHAnsi" w:eastAsia="Arial" w:hAnsiTheme="majorHAnsi" w:cstheme="minorHAnsi"/>
                <w:spacing w:val="-5"/>
              </w:rPr>
              <w:t>b</w:t>
            </w:r>
            <w:r w:rsidR="00786539" w:rsidRPr="0042361E">
              <w:rPr>
                <w:rFonts w:asciiTheme="majorHAnsi" w:eastAsia="Arial" w:hAnsiTheme="majorHAnsi" w:cstheme="minorHAnsi"/>
                <w:spacing w:val="-1"/>
              </w:rPr>
              <w:t>ursts:</w:t>
            </w:r>
          </w:p>
          <w:p w14:paraId="069AFF39" w14:textId="77777777" w:rsidR="00786539" w:rsidRPr="0042361E" w:rsidRDefault="00786539" w:rsidP="00691011">
            <w:pPr>
              <w:pStyle w:val="ListParagraph"/>
              <w:widowControl w:val="0"/>
              <w:numPr>
                <w:ilvl w:val="0"/>
                <w:numId w:val="17"/>
              </w:numPr>
              <w:tabs>
                <w:tab w:val="left" w:pos="303"/>
              </w:tabs>
              <w:ind w:left="360"/>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Up</w:t>
            </w:r>
            <w:r w:rsidRPr="0042361E">
              <w:rPr>
                <w:rFonts w:asciiTheme="majorHAnsi" w:eastAsia="Arial" w:hAnsiTheme="majorHAnsi" w:cstheme="minorHAnsi"/>
                <w:spacing w:val="-2"/>
              </w:rPr>
              <w:t xml:space="preserve"> </w:t>
            </w:r>
            <w:r w:rsidRPr="0042361E">
              <w:rPr>
                <w:rFonts w:asciiTheme="majorHAnsi" w:eastAsia="Arial" w:hAnsiTheme="majorHAnsi" w:cstheme="minorHAnsi"/>
                <w:spacing w:val="-1"/>
              </w:rPr>
              <w:t>t</w:t>
            </w:r>
            <w:r w:rsidRPr="0042361E">
              <w:rPr>
                <w:rFonts w:asciiTheme="majorHAnsi" w:eastAsia="Arial" w:hAnsiTheme="majorHAnsi" w:cstheme="minorHAnsi"/>
              </w:rPr>
              <w:t xml:space="preserve">o </w:t>
            </w:r>
            <w:r w:rsidRPr="0042361E">
              <w:rPr>
                <w:rFonts w:asciiTheme="majorHAnsi" w:eastAsia="Arial" w:hAnsiTheme="majorHAnsi" w:cstheme="minorHAnsi"/>
                <w:spacing w:val="-1"/>
              </w:rPr>
              <w:t>2</w:t>
            </w:r>
            <w:r w:rsidRPr="0042361E">
              <w:rPr>
                <w:rFonts w:asciiTheme="majorHAnsi" w:eastAsia="Arial" w:hAnsiTheme="majorHAnsi" w:cstheme="minorHAnsi"/>
              </w:rPr>
              <w:t xml:space="preserve">56 </w:t>
            </w:r>
            <w:r w:rsidRPr="0042361E">
              <w:rPr>
                <w:rFonts w:asciiTheme="majorHAnsi" w:eastAsia="Arial" w:hAnsiTheme="majorHAnsi" w:cstheme="minorHAnsi"/>
                <w:spacing w:val="-1"/>
              </w:rPr>
              <w:t>beat</w:t>
            </w:r>
            <w:r w:rsidRPr="0042361E">
              <w:rPr>
                <w:rFonts w:asciiTheme="majorHAnsi" w:eastAsia="Arial" w:hAnsiTheme="majorHAnsi" w:cstheme="minorHAnsi"/>
              </w:rPr>
              <w:t xml:space="preserve">s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incrementi</w:t>
            </w:r>
            <w:r w:rsidRPr="0042361E">
              <w:rPr>
                <w:rFonts w:asciiTheme="majorHAnsi" w:eastAsia="Arial" w:hAnsiTheme="majorHAnsi" w:cstheme="minorHAnsi"/>
              </w:rPr>
              <w:t>ng (</w:t>
            </w:r>
            <w:r w:rsidRPr="0042361E">
              <w:rPr>
                <w:rFonts w:asciiTheme="majorHAnsi" w:eastAsia="Courier New" w:hAnsiTheme="majorHAnsi" w:cstheme="minorHAnsi"/>
              </w:rPr>
              <w:t>INC</w:t>
            </w:r>
            <w:r w:rsidRPr="0042361E">
              <w:rPr>
                <w:rFonts w:asciiTheme="majorHAnsi" w:eastAsia="Courier New" w:hAnsiTheme="majorHAnsi" w:cstheme="minorHAnsi"/>
                <w:spacing w:val="-2"/>
              </w:rPr>
              <w:t>R</w:t>
            </w:r>
            <w:r w:rsidRPr="0042361E">
              <w:rPr>
                <w:rFonts w:asciiTheme="majorHAnsi" w:eastAsia="Arial" w:hAnsiTheme="majorHAnsi" w:cstheme="minorHAnsi"/>
              </w:rPr>
              <w:t>).</w:t>
            </w:r>
          </w:p>
          <w:p w14:paraId="033DE83B" w14:textId="77777777" w:rsidR="00786539" w:rsidRPr="0042361E" w:rsidRDefault="00786539" w:rsidP="00691011">
            <w:pPr>
              <w:pStyle w:val="ListParagraph"/>
              <w:widowControl w:val="0"/>
              <w:numPr>
                <w:ilvl w:val="0"/>
                <w:numId w:val="17"/>
              </w:numPr>
              <w:tabs>
                <w:tab w:val="left" w:pos="303"/>
              </w:tabs>
              <w:ind w:left="360"/>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 xml:space="preserve">Up to 16 </w:t>
            </w:r>
            <w:r w:rsidRPr="0042361E">
              <w:rPr>
                <w:rFonts w:asciiTheme="majorHAnsi" w:eastAsia="Arial" w:hAnsiTheme="majorHAnsi" w:cstheme="minorHAnsi"/>
                <w:spacing w:val="-1"/>
              </w:rPr>
              <w:t>beat</w:t>
            </w:r>
            <w:r w:rsidRPr="0042361E">
              <w:rPr>
                <w:rFonts w:asciiTheme="majorHAnsi" w:eastAsia="Arial" w:hAnsiTheme="majorHAnsi" w:cstheme="minorHAnsi"/>
              </w:rPr>
              <w:t xml:space="preserve">s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Courier New" w:hAnsiTheme="majorHAnsi" w:cstheme="minorHAnsi"/>
                <w:spacing w:val="-2"/>
              </w:rPr>
              <w:t>W</w:t>
            </w:r>
            <w:r w:rsidRPr="0042361E">
              <w:rPr>
                <w:rFonts w:asciiTheme="majorHAnsi" w:eastAsia="Courier New" w:hAnsiTheme="majorHAnsi" w:cstheme="minorHAnsi"/>
              </w:rPr>
              <w:t>RA</w:t>
            </w:r>
            <w:r w:rsidRPr="0042361E">
              <w:rPr>
                <w:rFonts w:asciiTheme="majorHAnsi" w:eastAsia="Courier New" w:hAnsiTheme="majorHAnsi" w:cstheme="minorHAnsi"/>
                <w:spacing w:val="-33"/>
              </w:rPr>
              <w:t>P</w:t>
            </w:r>
            <w:r w:rsidRPr="0042361E">
              <w:rPr>
                <w:rFonts w:asciiTheme="majorHAnsi" w:eastAsia="Arial" w:hAnsiTheme="majorHAnsi" w:cstheme="minorHAnsi"/>
              </w:rPr>
              <w:t>.</w:t>
            </w:r>
          </w:p>
        </w:tc>
      </w:tr>
      <w:tr w:rsidR="00786539" w:rsidRPr="0042361E" w14:paraId="43549C20" w14:textId="77777777" w:rsidTr="003C6209">
        <w:tc>
          <w:tcPr>
            <w:cnfStyle w:val="001000000000" w:firstRow="0" w:lastRow="0" w:firstColumn="1" w:lastColumn="0" w:oddVBand="0" w:evenVBand="0" w:oddHBand="0" w:evenHBand="0" w:firstRowFirstColumn="0" w:firstRowLastColumn="0" w:lastRowFirstColumn="0" w:lastRowLastColumn="0"/>
            <w:tcW w:w="1700" w:type="dxa"/>
          </w:tcPr>
          <w:p w14:paraId="7B95EF7F"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ARSIZE</w:t>
            </w:r>
          </w:p>
        </w:tc>
        <w:tc>
          <w:tcPr>
            <w:tcW w:w="8474" w:type="dxa"/>
            <w:gridSpan w:val="2"/>
          </w:tcPr>
          <w:p w14:paraId="4211E395" w14:textId="77777777" w:rsidR="00786539" w:rsidRPr="0042361E" w:rsidRDefault="00786539" w:rsidP="00691011">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22"/>
              </w:rPr>
              <w:t>T</w:t>
            </w:r>
            <w:r w:rsidRPr="0042361E">
              <w:rPr>
                <w:rFonts w:asciiTheme="majorHAnsi" w:eastAsia="Arial" w:hAnsiTheme="majorHAnsi" w:cstheme="minorHAnsi"/>
                <w:spacing w:val="-3"/>
              </w:rPr>
              <w:t>r</w:t>
            </w:r>
            <w:r w:rsidRPr="0042361E">
              <w:rPr>
                <w:rFonts w:asciiTheme="majorHAnsi" w:eastAsia="Arial" w:hAnsiTheme="majorHAnsi" w:cstheme="minorHAnsi"/>
              </w:rPr>
              <w:t>a</w:t>
            </w:r>
            <w:r w:rsidRPr="0042361E">
              <w:rPr>
                <w:rFonts w:asciiTheme="majorHAnsi" w:eastAsia="Arial" w:hAnsiTheme="majorHAnsi" w:cstheme="minorHAnsi"/>
                <w:spacing w:val="-1"/>
              </w:rPr>
              <w:t>ns</w:t>
            </w:r>
            <w:r w:rsidRPr="0042361E">
              <w:rPr>
                <w:rFonts w:asciiTheme="majorHAnsi" w:eastAsia="Arial" w:hAnsiTheme="majorHAnsi" w:cstheme="minorHAnsi"/>
                <w:spacing w:val="-6"/>
              </w:rPr>
              <w:t>f</w:t>
            </w:r>
            <w:r w:rsidRPr="0042361E">
              <w:rPr>
                <w:rFonts w:asciiTheme="majorHAnsi" w:eastAsia="Arial" w:hAnsiTheme="majorHAnsi" w:cstheme="minorHAnsi"/>
                <w:spacing w:val="-1"/>
              </w:rPr>
              <w:t>e</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widt</w:t>
            </w:r>
            <w:r w:rsidRPr="0042361E">
              <w:rPr>
                <w:rFonts w:asciiTheme="majorHAnsi" w:eastAsia="Arial" w:hAnsiTheme="majorHAnsi" w:cstheme="minorHAnsi"/>
              </w:rPr>
              <w:t>h 8</w:t>
            </w:r>
            <w:r w:rsidRPr="0042361E">
              <w:rPr>
                <w:rFonts w:asciiTheme="majorHAnsi" w:eastAsia="Arial" w:hAnsiTheme="majorHAnsi" w:cstheme="minorHAnsi"/>
                <w:spacing w:val="-1"/>
              </w:rPr>
              <w:t xml:space="preserve"> t</w:t>
            </w:r>
            <w:r w:rsidRPr="0042361E">
              <w:rPr>
                <w:rFonts w:asciiTheme="majorHAnsi" w:eastAsia="Arial" w:hAnsiTheme="majorHAnsi" w:cstheme="minorHAnsi"/>
              </w:rPr>
              <w:t>o</w:t>
            </w:r>
            <w:r w:rsidRPr="0042361E">
              <w:rPr>
                <w:rFonts w:asciiTheme="majorHAnsi" w:eastAsia="Arial" w:hAnsiTheme="majorHAnsi" w:cstheme="minorHAnsi"/>
                <w:spacing w:val="-2"/>
              </w:rPr>
              <w:t xml:space="preserve"> </w:t>
            </w:r>
            <w:r w:rsidRPr="0042361E">
              <w:rPr>
                <w:rFonts w:asciiTheme="majorHAnsi" w:eastAsia="Arial" w:hAnsiTheme="majorHAnsi" w:cstheme="minorHAnsi"/>
              </w:rPr>
              <w:t>512</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b</w:t>
            </w:r>
            <w:r w:rsidRPr="0042361E">
              <w:rPr>
                <w:rFonts w:asciiTheme="majorHAnsi" w:eastAsia="Arial" w:hAnsiTheme="majorHAnsi" w:cstheme="minorHAnsi"/>
                <w:spacing w:val="-1"/>
              </w:rPr>
              <w:t>it</w:t>
            </w:r>
            <w:r w:rsidRPr="0042361E">
              <w:rPr>
                <w:rFonts w:asciiTheme="majorHAnsi" w:eastAsia="Arial" w:hAnsiTheme="majorHAnsi" w:cstheme="minorHAnsi"/>
              </w:rPr>
              <w:t xml:space="preserve">s </w:t>
            </w:r>
            <w:r w:rsidRPr="0042361E">
              <w:rPr>
                <w:rFonts w:asciiTheme="majorHAnsi" w:eastAsia="Arial" w:hAnsiTheme="majorHAnsi" w:cstheme="minorHAnsi"/>
                <w:spacing w:val="-1"/>
              </w:rPr>
              <w:t>sup</w:t>
            </w:r>
            <w:r w:rsidRPr="0042361E">
              <w:rPr>
                <w:rFonts w:asciiTheme="majorHAnsi" w:eastAsia="Arial" w:hAnsiTheme="majorHAnsi" w:cstheme="minorHAnsi"/>
              </w:rPr>
              <w:t>p</w:t>
            </w:r>
            <w:r w:rsidRPr="0042361E">
              <w:rPr>
                <w:rFonts w:asciiTheme="majorHAnsi" w:eastAsia="Arial" w:hAnsiTheme="majorHAnsi" w:cstheme="minorHAnsi"/>
                <w:spacing w:val="-1"/>
              </w:rPr>
              <w:t>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r w:rsidRPr="0042361E">
              <w:rPr>
                <w:rFonts w:asciiTheme="majorHAnsi" w:eastAsia="Arial" w:hAnsiTheme="majorHAnsi" w:cstheme="minorHAnsi"/>
              </w:rPr>
              <w:t>.</w:t>
            </w:r>
          </w:p>
        </w:tc>
      </w:tr>
      <w:tr w:rsidR="00786539" w:rsidRPr="0042361E" w14:paraId="73AB7F9F"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1FF65F07"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ARBURST</w:t>
            </w:r>
          </w:p>
        </w:tc>
        <w:tc>
          <w:tcPr>
            <w:tcW w:w="8474" w:type="dxa"/>
            <w:gridSpan w:val="2"/>
          </w:tcPr>
          <w:p w14:paraId="49A85C7E" w14:textId="77777777" w:rsidR="00786539" w:rsidRPr="0042361E" w:rsidRDefault="00786539" w:rsidP="00691011">
            <w:pPr>
              <w:pStyle w:val="TableParagraph"/>
              <w:ind w:left="63"/>
              <w:contextualSpacing/>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Courier New" w:hAnsiTheme="majorHAnsi" w:cstheme="minorHAnsi"/>
              </w:rPr>
              <w:t xml:space="preserve">INCR and WRAP </w:t>
            </w:r>
            <w:r w:rsidRPr="0042361E">
              <w:rPr>
                <w:rFonts w:asciiTheme="majorHAnsi" w:eastAsia="Courier New" w:hAnsiTheme="majorHAnsi" w:cstheme="minorHAnsi"/>
                <w:spacing w:val="-59"/>
              </w:rPr>
              <w:t xml:space="preserve">  </w:t>
            </w:r>
            <w:r w:rsidRPr="0042361E">
              <w:rPr>
                <w:rFonts w:asciiTheme="majorHAnsi" w:eastAsia="Arial" w:hAnsiTheme="majorHAnsi" w:cstheme="minorHAnsi"/>
                <w:spacing w:val="-1"/>
              </w:rPr>
              <w:t>ful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5AF13C84" w14:textId="4703F804" w:rsidR="00786539" w:rsidRPr="0042361E" w:rsidRDefault="00786539" w:rsidP="00E819A1">
            <w:pPr>
              <w:pStyle w:val="TableParagraph"/>
              <w:ind w:left="63"/>
              <w:contextualSpacing/>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Courier New" w:hAnsiTheme="majorHAnsi" w:cstheme="minorHAnsi"/>
              </w:rPr>
              <w:t xml:space="preserve">FIXED </w:t>
            </w:r>
            <w:del w:id="67" w:author="Joji Philip" w:date="2016-04-18T14:46:00Z">
              <w:r w:rsidRPr="0042361E" w:rsidDel="00E819A1">
                <w:rPr>
                  <w:rFonts w:asciiTheme="majorHAnsi" w:eastAsia="Courier New" w:hAnsiTheme="majorHAnsi" w:cstheme="minorHAnsi"/>
                </w:rPr>
                <w:delText>not supported</w:delText>
              </w:r>
            </w:del>
            <w:ins w:id="68" w:author="Joji Philip" w:date="2016-04-18T14:46:00Z">
              <w:r w:rsidR="00E819A1">
                <w:rPr>
                  <w:rFonts w:asciiTheme="majorHAnsi" w:eastAsia="Courier New" w:hAnsiTheme="majorHAnsi" w:cstheme="minorHAnsi"/>
                </w:rPr>
                <w:t>transactions are split into multiple single beat INCRs</w:t>
              </w:r>
            </w:ins>
          </w:p>
        </w:tc>
      </w:tr>
      <w:tr w:rsidR="00786539" w:rsidRPr="0042361E" w14:paraId="199088D3" w14:textId="77777777" w:rsidTr="003C6209">
        <w:tc>
          <w:tcPr>
            <w:cnfStyle w:val="001000000000" w:firstRow="0" w:lastRow="0" w:firstColumn="1" w:lastColumn="0" w:oddVBand="0" w:evenVBand="0" w:oddHBand="0" w:evenHBand="0" w:firstRowFirstColumn="0" w:firstRowLastColumn="0" w:lastRowFirstColumn="0" w:lastRowLastColumn="0"/>
            <w:tcW w:w="1700" w:type="dxa"/>
          </w:tcPr>
          <w:p w14:paraId="154BF7A4"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ARLOCK</w:t>
            </w:r>
          </w:p>
        </w:tc>
        <w:tc>
          <w:tcPr>
            <w:tcW w:w="8474" w:type="dxa"/>
            <w:gridSpan w:val="2"/>
          </w:tcPr>
          <w:p w14:paraId="1E68123E" w14:textId="77777777" w:rsidR="00786539" w:rsidRPr="0042361E" w:rsidRDefault="00786539" w:rsidP="00691011">
            <w:pPr>
              <w:pStyle w:val="TableParagraph"/>
              <w:ind w:left="63" w:hanging="1"/>
              <w:contextualSpacing/>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Exclusive access supported</w:t>
            </w:r>
          </w:p>
        </w:tc>
      </w:tr>
      <w:tr w:rsidR="00786539" w:rsidRPr="0042361E" w14:paraId="7C8755D4"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58DDD840"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ARC</w:t>
            </w:r>
            <w:r w:rsidRPr="0042361E">
              <w:rPr>
                <w:rFonts w:asciiTheme="majorHAnsi" w:eastAsia="Arial" w:hAnsiTheme="majorHAnsi" w:cstheme="minorHAnsi"/>
                <w:spacing w:val="-5"/>
              </w:rPr>
              <w:t>A</w:t>
            </w:r>
            <w:r w:rsidRPr="0042361E">
              <w:rPr>
                <w:rFonts w:asciiTheme="majorHAnsi" w:eastAsia="Arial" w:hAnsiTheme="majorHAnsi" w:cstheme="minorHAnsi"/>
                <w:spacing w:val="-1"/>
              </w:rPr>
              <w:t>CHE</w:t>
            </w:r>
          </w:p>
        </w:tc>
        <w:tc>
          <w:tcPr>
            <w:tcW w:w="8474" w:type="dxa"/>
            <w:gridSpan w:val="2"/>
          </w:tcPr>
          <w:p w14:paraId="51BDE1AC" w14:textId="77777777" w:rsidR="00786539" w:rsidRPr="0042361E" w:rsidRDefault="00786539" w:rsidP="00691011">
            <w:pPr>
              <w:pStyle w:val="TableParagraph"/>
              <w:ind w:left="63"/>
              <w:contextualSpacing/>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 xml:space="preserve">NetSpeed AXI </w:t>
            </w:r>
            <w:proofErr w:type="spellStart"/>
            <w:r w:rsidRPr="0042361E">
              <w:rPr>
                <w:rFonts w:asciiTheme="majorHAnsi" w:eastAsia="Arial" w:hAnsiTheme="majorHAnsi" w:cstheme="minorHAnsi"/>
              </w:rPr>
              <w:t>NoC</w:t>
            </w:r>
            <w:proofErr w:type="spellEnd"/>
            <w:r w:rsidRPr="0042361E">
              <w:rPr>
                <w:rFonts w:asciiTheme="majorHAnsi" w:eastAsia="Arial" w:hAnsiTheme="majorHAnsi" w:cstheme="minorHAnsi"/>
                <w:spacing w:val="-1"/>
              </w:rPr>
              <w:t xml:space="preserve"> </w:t>
            </w:r>
            <w:r w:rsidRPr="0042361E">
              <w:rPr>
                <w:rFonts w:asciiTheme="majorHAnsi" w:eastAsia="Arial" w:hAnsiTheme="majorHAnsi" w:cstheme="minorHAnsi"/>
              </w:rPr>
              <w:t>will pa</w:t>
            </w:r>
            <w:r w:rsidRPr="0042361E">
              <w:rPr>
                <w:rFonts w:asciiTheme="majorHAnsi" w:eastAsia="Arial" w:hAnsiTheme="majorHAnsi" w:cstheme="minorHAnsi"/>
                <w:spacing w:val="-2"/>
              </w:rPr>
              <w:t>s</w:t>
            </w:r>
            <w:r w:rsidRPr="0042361E">
              <w:rPr>
                <w:rFonts w:asciiTheme="majorHAnsi" w:eastAsia="Arial" w:hAnsiTheme="majorHAnsi" w:cstheme="minorHAnsi"/>
              </w:rPr>
              <w:t>s Cache bits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w:t>
            </w:r>
            <w:r w:rsidRPr="0042361E">
              <w:rPr>
                <w:rFonts w:asciiTheme="majorHAnsi" w:eastAsia="Arial" w:hAnsiTheme="majorHAnsi" w:cstheme="minorHAnsi"/>
                <w:spacing w:val="-2"/>
              </w:rPr>
              <w:t>c</w:t>
            </w:r>
            <w:r w:rsidRPr="0042361E">
              <w:rPr>
                <w:rFonts w:asciiTheme="majorHAnsi" w:eastAsia="Arial" w:hAnsiTheme="majorHAnsi" w:cstheme="minorHAnsi"/>
              </w:rPr>
              <w:t>ro</w:t>
            </w:r>
            <w:r w:rsidRPr="0042361E">
              <w:rPr>
                <w:rFonts w:asciiTheme="majorHAnsi" w:eastAsia="Arial" w:hAnsiTheme="majorHAnsi" w:cstheme="minorHAnsi"/>
                <w:spacing w:val="-2"/>
              </w:rPr>
              <w:t>s</w:t>
            </w:r>
            <w:r w:rsidRPr="0042361E">
              <w:rPr>
                <w:rFonts w:asciiTheme="majorHAnsi" w:eastAsia="Arial" w:hAnsiTheme="majorHAnsi" w:cstheme="minorHAnsi"/>
              </w:rPr>
              <w:t>s a syste</w:t>
            </w:r>
            <w:r w:rsidRPr="0042361E">
              <w:rPr>
                <w:rFonts w:asciiTheme="majorHAnsi" w:eastAsia="Arial" w:hAnsiTheme="majorHAnsi" w:cstheme="minorHAnsi"/>
                <w:spacing w:val="-2"/>
              </w:rPr>
              <w:t>m</w:t>
            </w:r>
            <w:r w:rsidRPr="0042361E">
              <w:rPr>
                <w:rFonts w:asciiTheme="majorHAnsi" w:eastAsia="Arial" w:hAnsiTheme="majorHAnsi" w:cstheme="minorHAnsi"/>
              </w:rPr>
              <w:t>. Signal bits can be selectively overridden on master or slave port bridge</w:t>
            </w:r>
          </w:p>
        </w:tc>
      </w:tr>
      <w:tr w:rsidR="00786539" w:rsidRPr="0042361E" w14:paraId="0B5A51C4" w14:textId="77777777" w:rsidTr="003C6209">
        <w:tc>
          <w:tcPr>
            <w:cnfStyle w:val="001000000000" w:firstRow="0" w:lastRow="0" w:firstColumn="1" w:lastColumn="0" w:oddVBand="0" w:evenVBand="0" w:oddHBand="0" w:evenHBand="0" w:firstRowFirstColumn="0" w:firstRowLastColumn="0" w:lastRowFirstColumn="0" w:lastRowLastColumn="0"/>
            <w:tcW w:w="1700" w:type="dxa"/>
          </w:tcPr>
          <w:p w14:paraId="6EF497C1"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ARP</w:t>
            </w:r>
            <w:r w:rsidRPr="0042361E">
              <w:rPr>
                <w:rFonts w:asciiTheme="majorHAnsi" w:eastAsia="Arial" w:hAnsiTheme="majorHAnsi" w:cstheme="minorHAnsi"/>
                <w:spacing w:val="-4"/>
              </w:rPr>
              <w:t>R</w:t>
            </w:r>
            <w:r w:rsidRPr="0042361E">
              <w:rPr>
                <w:rFonts w:asciiTheme="majorHAnsi" w:eastAsia="Arial" w:hAnsiTheme="majorHAnsi" w:cstheme="minorHAnsi"/>
                <w:spacing w:val="-7"/>
              </w:rPr>
              <w:t>O</w:t>
            </w:r>
            <w:r w:rsidRPr="0042361E">
              <w:rPr>
                <w:rFonts w:asciiTheme="majorHAnsi" w:eastAsia="Arial" w:hAnsiTheme="majorHAnsi" w:cstheme="minorHAnsi"/>
              </w:rPr>
              <w:t>T</w:t>
            </w:r>
          </w:p>
        </w:tc>
        <w:tc>
          <w:tcPr>
            <w:tcW w:w="8474" w:type="dxa"/>
            <w:gridSpan w:val="2"/>
          </w:tcPr>
          <w:p w14:paraId="386EBD20" w14:textId="77777777" w:rsidR="00786539" w:rsidRPr="0042361E" w:rsidRDefault="00786539" w:rsidP="00691011">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 xml:space="preserve">NetSpeed AXI </w:t>
            </w:r>
            <w:proofErr w:type="spellStart"/>
            <w:r w:rsidRPr="0042361E">
              <w:rPr>
                <w:rFonts w:asciiTheme="majorHAnsi" w:eastAsia="Arial" w:hAnsiTheme="majorHAnsi" w:cstheme="minorHAnsi"/>
              </w:rPr>
              <w:t>NoC</w:t>
            </w:r>
            <w:proofErr w:type="spellEnd"/>
            <w:r w:rsidRPr="0042361E">
              <w:rPr>
                <w:rFonts w:asciiTheme="majorHAnsi" w:eastAsia="Arial" w:hAnsiTheme="majorHAnsi" w:cstheme="minorHAnsi"/>
                <w:spacing w:val="-1"/>
              </w:rPr>
              <w:t xml:space="preserve"> </w:t>
            </w:r>
            <w:r w:rsidRPr="0042361E">
              <w:rPr>
                <w:rFonts w:asciiTheme="majorHAnsi" w:eastAsia="Arial" w:hAnsiTheme="majorHAnsi" w:cstheme="minorHAnsi"/>
              </w:rPr>
              <w:t xml:space="preserve">passes </w:t>
            </w:r>
            <w:r w:rsidRPr="0042361E">
              <w:rPr>
                <w:rFonts w:asciiTheme="majorHAnsi" w:eastAsia="Arial" w:hAnsiTheme="majorHAnsi" w:cstheme="minorHAnsi"/>
                <w:spacing w:val="-2"/>
              </w:rPr>
              <w:t>P</w:t>
            </w:r>
            <w:r w:rsidRPr="0042361E">
              <w:rPr>
                <w:rFonts w:asciiTheme="majorHAnsi" w:eastAsia="Arial" w:hAnsiTheme="majorHAnsi" w:cstheme="minorHAnsi"/>
              </w:rPr>
              <w:t>ro</w:t>
            </w:r>
            <w:r w:rsidRPr="0042361E">
              <w:rPr>
                <w:rFonts w:asciiTheme="majorHAnsi" w:eastAsia="Arial" w:hAnsiTheme="majorHAnsi" w:cstheme="minorHAnsi"/>
                <w:spacing w:val="-1"/>
              </w:rPr>
              <w:t>t</w:t>
            </w:r>
            <w:r w:rsidRPr="0042361E">
              <w:rPr>
                <w:rFonts w:asciiTheme="majorHAnsi" w:eastAsia="Arial" w:hAnsiTheme="majorHAnsi" w:cstheme="minorHAnsi"/>
              </w:rPr>
              <w:t>e</w:t>
            </w:r>
            <w:r w:rsidRPr="0042361E">
              <w:rPr>
                <w:rFonts w:asciiTheme="majorHAnsi" w:eastAsia="Arial" w:hAnsiTheme="majorHAnsi" w:cstheme="minorHAnsi"/>
                <w:spacing w:val="-2"/>
              </w:rPr>
              <w:t>c</w:t>
            </w:r>
            <w:r w:rsidRPr="0042361E">
              <w:rPr>
                <w:rFonts w:asciiTheme="majorHAnsi" w:eastAsia="Arial" w:hAnsiTheme="majorHAnsi" w:cstheme="minorHAnsi"/>
              </w:rPr>
              <w:t>tion bits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ac</w:t>
            </w:r>
            <w:r w:rsidRPr="0042361E">
              <w:rPr>
                <w:rFonts w:asciiTheme="majorHAnsi" w:eastAsia="Arial" w:hAnsiTheme="majorHAnsi" w:cstheme="minorHAnsi"/>
                <w:spacing w:val="-2"/>
              </w:rPr>
              <w:t>r</w:t>
            </w:r>
            <w:r w:rsidRPr="0042361E">
              <w:rPr>
                <w:rFonts w:asciiTheme="majorHAnsi" w:eastAsia="Arial" w:hAnsiTheme="majorHAnsi" w:cstheme="minorHAnsi"/>
              </w:rPr>
              <w:t>oss</w:t>
            </w:r>
            <w:r w:rsidRPr="0042361E">
              <w:rPr>
                <w:rFonts w:asciiTheme="majorHAnsi" w:eastAsia="Arial" w:hAnsiTheme="majorHAnsi" w:cstheme="minorHAnsi"/>
                <w:spacing w:val="-1"/>
              </w:rPr>
              <w:t xml:space="preserve"> </w:t>
            </w:r>
            <w:r w:rsidRPr="0042361E">
              <w:rPr>
                <w:rFonts w:asciiTheme="majorHAnsi" w:eastAsia="Arial" w:hAnsiTheme="majorHAnsi" w:cstheme="minorHAnsi"/>
              </w:rPr>
              <w:t>a syste</w:t>
            </w:r>
            <w:r w:rsidRPr="0042361E">
              <w:rPr>
                <w:rFonts w:asciiTheme="majorHAnsi" w:eastAsia="Arial" w:hAnsiTheme="majorHAnsi" w:cstheme="minorHAnsi"/>
                <w:spacing w:val="-2"/>
              </w:rPr>
              <w:t>m</w:t>
            </w:r>
            <w:r w:rsidRPr="0042361E">
              <w:rPr>
                <w:rFonts w:asciiTheme="majorHAnsi" w:eastAsia="Arial" w:hAnsiTheme="majorHAnsi" w:cstheme="minorHAnsi"/>
              </w:rPr>
              <w:t>. Signal bits can be selectively overridden on master or slave port bridge. Can be used for access control.</w:t>
            </w:r>
          </w:p>
        </w:tc>
      </w:tr>
      <w:tr w:rsidR="00786539" w:rsidRPr="0042361E" w14:paraId="6D7084D8"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22FF7737"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ARQOS</w:t>
            </w:r>
          </w:p>
        </w:tc>
        <w:tc>
          <w:tcPr>
            <w:tcW w:w="8474" w:type="dxa"/>
            <w:gridSpan w:val="2"/>
          </w:tcPr>
          <w:p w14:paraId="3D8D367F" w14:textId="77777777" w:rsidR="00786539" w:rsidRPr="0042361E" w:rsidRDefault="00786539" w:rsidP="00691011">
            <w:pPr>
              <w:pStyle w:val="TableParagraph"/>
              <w:ind w:left="63"/>
              <w:contextualSpacing/>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 xml:space="preserve">NetSpeed AXI </w:t>
            </w:r>
            <w:proofErr w:type="spellStart"/>
            <w:r w:rsidRPr="0042361E">
              <w:rPr>
                <w:rFonts w:asciiTheme="majorHAnsi" w:eastAsia="Arial" w:hAnsiTheme="majorHAnsi" w:cstheme="minorHAnsi"/>
                <w:spacing w:val="-1"/>
              </w:rPr>
              <w:t>NoC</w:t>
            </w:r>
            <w:proofErr w:type="spellEnd"/>
            <w:r w:rsidRPr="0042361E">
              <w:rPr>
                <w:rFonts w:asciiTheme="majorHAnsi" w:eastAsia="Arial" w:hAnsiTheme="majorHAnsi" w:cstheme="minorHAnsi"/>
                <w:spacing w:val="-1"/>
              </w:rPr>
              <w:t xml:space="preserve"> passe</w:t>
            </w:r>
            <w:r w:rsidRPr="0042361E">
              <w:rPr>
                <w:rFonts w:asciiTheme="majorHAnsi" w:eastAsia="Arial" w:hAnsiTheme="majorHAnsi" w:cstheme="minorHAnsi"/>
              </w:rPr>
              <w:t xml:space="preserve">s </w:t>
            </w:r>
            <w:proofErr w:type="spellStart"/>
            <w:r w:rsidRPr="0042361E">
              <w:rPr>
                <w:rFonts w:asciiTheme="majorHAnsi" w:eastAsia="Arial" w:hAnsiTheme="majorHAnsi" w:cstheme="minorHAnsi"/>
                <w:spacing w:val="-1"/>
              </w:rPr>
              <w:t>Qo</w:t>
            </w:r>
            <w:r w:rsidRPr="0042361E">
              <w:rPr>
                <w:rFonts w:asciiTheme="majorHAnsi" w:eastAsia="Arial" w:hAnsiTheme="majorHAnsi" w:cstheme="minorHAnsi"/>
              </w:rPr>
              <w:t>S</w:t>
            </w:r>
            <w:proofErr w:type="spellEnd"/>
            <w:r w:rsidRPr="0042361E">
              <w:rPr>
                <w:rFonts w:asciiTheme="majorHAnsi" w:eastAsia="Arial" w:hAnsiTheme="majorHAnsi" w:cstheme="minorHAnsi"/>
              </w:rPr>
              <w:t xml:space="preserve"> </w:t>
            </w:r>
            <w:r w:rsidRPr="0042361E">
              <w:rPr>
                <w:rFonts w:asciiTheme="majorHAnsi" w:eastAsia="Arial" w:hAnsiTheme="majorHAnsi" w:cstheme="minorHAnsi"/>
                <w:spacing w:val="-1"/>
              </w:rPr>
              <w:t>bi</w:t>
            </w:r>
            <w:r w:rsidRPr="0042361E">
              <w:rPr>
                <w:rFonts w:asciiTheme="majorHAnsi" w:eastAsia="Arial" w:hAnsiTheme="majorHAnsi" w:cstheme="minorHAnsi"/>
              </w:rPr>
              <w:t xml:space="preserve">t </w:t>
            </w:r>
            <w:r w:rsidRPr="0042361E">
              <w:rPr>
                <w:rFonts w:asciiTheme="majorHAnsi" w:eastAsia="Arial" w:hAnsiTheme="majorHAnsi" w:cstheme="minorHAnsi"/>
                <w:spacing w:val="-1"/>
              </w:rPr>
              <w:t>acros</w:t>
            </w:r>
            <w:r w:rsidRPr="0042361E">
              <w:rPr>
                <w:rFonts w:asciiTheme="majorHAnsi" w:eastAsia="Arial" w:hAnsiTheme="majorHAnsi" w:cstheme="minorHAnsi"/>
              </w:rPr>
              <w:t xml:space="preserve">s a </w:t>
            </w:r>
            <w:r w:rsidRPr="0042361E">
              <w:rPr>
                <w:rFonts w:asciiTheme="majorHAnsi" w:eastAsia="Arial" w:hAnsiTheme="majorHAnsi" w:cstheme="minorHAnsi"/>
                <w:spacing w:val="-2"/>
              </w:rPr>
              <w:t>s</w:t>
            </w:r>
            <w:r w:rsidRPr="0042361E">
              <w:rPr>
                <w:rFonts w:asciiTheme="majorHAnsi" w:eastAsia="Arial" w:hAnsiTheme="majorHAnsi" w:cstheme="minorHAnsi"/>
                <w:spacing w:val="-1"/>
              </w:rPr>
              <w:t xml:space="preserve">ystem. </w:t>
            </w:r>
            <w:proofErr w:type="spellStart"/>
            <w:r w:rsidRPr="0042361E">
              <w:rPr>
                <w:rFonts w:asciiTheme="majorHAnsi" w:eastAsia="Arial" w:hAnsiTheme="majorHAnsi" w:cstheme="minorHAnsi"/>
                <w:spacing w:val="-1"/>
              </w:rPr>
              <w:t>QoS</w:t>
            </w:r>
            <w:proofErr w:type="spellEnd"/>
            <w:r w:rsidRPr="0042361E">
              <w:rPr>
                <w:rFonts w:asciiTheme="majorHAnsi" w:eastAsia="Arial" w:hAnsiTheme="majorHAnsi" w:cstheme="minorHAnsi"/>
                <w:spacing w:val="-1"/>
              </w:rPr>
              <w:t xml:space="preserve"> bits are also used for priority and weight assignments for flows</w:t>
            </w:r>
          </w:p>
        </w:tc>
      </w:tr>
      <w:tr w:rsidR="00786539" w:rsidRPr="0042361E" w14:paraId="66CC4888" w14:textId="77777777" w:rsidTr="003C6209">
        <w:tc>
          <w:tcPr>
            <w:cnfStyle w:val="001000000000" w:firstRow="0" w:lastRow="0" w:firstColumn="1" w:lastColumn="0" w:oddVBand="0" w:evenVBand="0" w:oddHBand="0" w:evenHBand="0" w:firstRowFirstColumn="0" w:firstRowLastColumn="0" w:lastRowFirstColumn="0" w:lastRowLastColumn="0"/>
            <w:tcW w:w="1880" w:type="dxa"/>
            <w:gridSpan w:val="2"/>
          </w:tcPr>
          <w:p w14:paraId="10A54317"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ARREGION</w:t>
            </w:r>
          </w:p>
        </w:tc>
        <w:tc>
          <w:tcPr>
            <w:tcW w:w="8294" w:type="dxa"/>
          </w:tcPr>
          <w:p w14:paraId="2F0B7D22" w14:textId="77777777" w:rsidR="00786539" w:rsidRPr="0042361E" w:rsidRDefault="00786539" w:rsidP="00691011">
            <w:pPr>
              <w:pStyle w:val="TableParagraph"/>
              <w:ind w:left="-108"/>
              <w:contextualSpacing/>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Supported. This input is unused on the master port interface and is configured to be generated as part of address lookup</w:t>
            </w:r>
          </w:p>
        </w:tc>
      </w:tr>
      <w:tr w:rsidR="00786539" w:rsidRPr="0042361E" w14:paraId="3F924912"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460778AD"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8"/>
              </w:rPr>
              <w:t>R</w:t>
            </w:r>
            <w:r w:rsidRPr="0042361E">
              <w:rPr>
                <w:rFonts w:asciiTheme="majorHAnsi" w:eastAsia="Arial" w:hAnsiTheme="majorHAnsi" w:cstheme="minorHAnsi"/>
                <w:spacing w:val="-1"/>
              </w:rPr>
              <w:t>USER</w:t>
            </w:r>
          </w:p>
        </w:tc>
        <w:tc>
          <w:tcPr>
            <w:tcW w:w="8474" w:type="dxa"/>
            <w:gridSpan w:val="2"/>
          </w:tcPr>
          <w:p w14:paraId="27AD5493" w14:textId="77777777" w:rsidR="00786539" w:rsidRPr="0042361E" w:rsidRDefault="00786539" w:rsidP="00691011">
            <w:pPr>
              <w:pStyle w:val="TableParagraph"/>
              <w:ind w:left="63" w:hanging="1"/>
              <w:contextualSpacing/>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 xml:space="preserve">User bits per AR transaction is transported across </w:t>
            </w:r>
            <w:proofErr w:type="spellStart"/>
            <w:r w:rsidRPr="0042361E">
              <w:rPr>
                <w:rFonts w:asciiTheme="majorHAnsi" w:eastAsia="Arial" w:hAnsiTheme="majorHAnsi" w:cstheme="minorHAnsi"/>
                <w:spacing w:val="-1"/>
              </w:rPr>
              <w:t>NoC</w:t>
            </w:r>
            <w:proofErr w:type="spellEnd"/>
            <w:r w:rsidRPr="0042361E">
              <w:rPr>
                <w:rFonts w:asciiTheme="majorHAnsi" w:eastAsia="Arial" w:hAnsiTheme="majorHAnsi" w:cstheme="minorHAnsi"/>
                <w:spacing w:val="-1"/>
              </w:rPr>
              <w:t xml:space="preserve"> to the destination. If an AR transaction is split into multiple transactions, then user bits of the original request is repeated for each of the resultant transaction.</w:t>
            </w:r>
          </w:p>
        </w:tc>
      </w:tr>
      <w:tr w:rsidR="00786539" w:rsidRPr="0042361E" w14:paraId="7525D991" w14:textId="77777777" w:rsidTr="003C6209">
        <w:tc>
          <w:tcPr>
            <w:cnfStyle w:val="001000000000" w:firstRow="0" w:lastRow="0" w:firstColumn="1" w:lastColumn="0" w:oddVBand="0" w:evenVBand="0" w:oddHBand="0" w:evenHBand="0" w:firstRowFirstColumn="0" w:firstRowLastColumn="0" w:lastRowFirstColumn="0" w:lastRowLastColumn="0"/>
            <w:tcW w:w="1700" w:type="dxa"/>
          </w:tcPr>
          <w:p w14:paraId="6A09FDD2"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9"/>
              </w:rPr>
              <w:t>R</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474" w:type="dxa"/>
            <w:gridSpan w:val="2"/>
          </w:tcPr>
          <w:p w14:paraId="1C5B49AB" w14:textId="77777777" w:rsidR="00786539" w:rsidRPr="0042361E" w:rsidRDefault="00786539" w:rsidP="00691011">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0E1FF119"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48189593" w14:textId="77777777" w:rsidR="00786539" w:rsidRPr="0042361E" w:rsidRDefault="00786539" w:rsidP="00691011">
            <w:pPr>
              <w:pStyle w:val="TableParagraph"/>
              <w:ind w:left="63"/>
              <w:contextualSpacing/>
              <w:rPr>
                <w:rFonts w:asciiTheme="majorHAnsi" w:eastAsia="Arial" w:hAnsiTheme="majorHAnsi" w:cstheme="minorHAnsi"/>
              </w:rPr>
            </w:pPr>
            <w:r w:rsidRPr="0042361E">
              <w:rPr>
                <w:rFonts w:asciiTheme="majorHAnsi" w:eastAsia="Arial" w:hAnsiTheme="majorHAnsi" w:cstheme="minorHAnsi"/>
                <w:spacing w:val="-1"/>
              </w:rPr>
              <w:t>ARREA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474" w:type="dxa"/>
            <w:gridSpan w:val="2"/>
          </w:tcPr>
          <w:p w14:paraId="722EF2A7" w14:textId="77777777" w:rsidR="00786539" w:rsidRPr="0042361E" w:rsidRDefault="00786539" w:rsidP="00691011">
            <w:pPr>
              <w:pStyle w:val="TableParagraph"/>
              <w:ind w:left="63"/>
              <w:contextualSpacing/>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w:t>
            </w:r>
            <w:r w:rsidRPr="0042361E">
              <w:rPr>
                <w:rFonts w:asciiTheme="majorHAnsi" w:eastAsia="Arial" w:hAnsiTheme="majorHAnsi" w:cstheme="minorHAnsi"/>
              </w:rPr>
              <w:t>ly</w:t>
            </w:r>
            <w:r w:rsidRPr="0042361E">
              <w:rPr>
                <w:rFonts w:asciiTheme="majorHAnsi" w:eastAsia="Arial" w:hAnsiTheme="majorHAnsi" w:cstheme="minorHAnsi"/>
                <w:spacing w:val="-1"/>
              </w:rPr>
              <w:t xml:space="preserve"> 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98068A" w:rsidRPr="0042361E" w14:paraId="47A84B5C" w14:textId="77777777" w:rsidTr="003C6209">
        <w:tc>
          <w:tcPr>
            <w:cnfStyle w:val="001000000000" w:firstRow="0" w:lastRow="0" w:firstColumn="1" w:lastColumn="0" w:oddVBand="0" w:evenVBand="0" w:oddHBand="0" w:evenHBand="0" w:firstRowFirstColumn="0" w:firstRowLastColumn="0" w:lastRowFirstColumn="0" w:lastRowLastColumn="0"/>
            <w:tcW w:w="1700" w:type="dxa"/>
          </w:tcPr>
          <w:p w14:paraId="4BE2E27A" w14:textId="7BFA3E3B" w:rsidR="0098068A" w:rsidRPr="0042361E" w:rsidRDefault="0098068A" w:rsidP="00691011">
            <w:pPr>
              <w:pStyle w:val="TableParagraph"/>
              <w:ind w:left="63"/>
              <w:contextualSpacing/>
              <w:rPr>
                <w:rFonts w:asciiTheme="majorHAnsi" w:eastAsia="Arial" w:hAnsiTheme="majorHAnsi" w:cstheme="minorHAnsi"/>
                <w:spacing w:val="-1"/>
              </w:rPr>
            </w:pPr>
            <w:r w:rsidRPr="00C84B90">
              <w:rPr>
                <w:rFonts w:asciiTheme="majorHAnsi" w:eastAsia="Arial" w:hAnsiTheme="majorHAnsi" w:cstheme="minorHAnsi"/>
                <w:spacing w:val="-1"/>
              </w:rPr>
              <w:t>ARSNOOP</w:t>
            </w:r>
          </w:p>
        </w:tc>
        <w:tc>
          <w:tcPr>
            <w:tcW w:w="8474" w:type="dxa"/>
            <w:gridSpan w:val="2"/>
          </w:tcPr>
          <w:p w14:paraId="5A173710" w14:textId="4A3266B4" w:rsidR="0098068A" w:rsidRPr="0042361E" w:rsidRDefault="0098068A" w:rsidP="00691011">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C84B90">
              <w:rPr>
                <w:rFonts w:asciiTheme="majorHAnsi" w:eastAsia="Arial" w:hAnsiTheme="majorHAnsi" w:cstheme="minorHAnsi"/>
                <w:spacing w:val="-1"/>
              </w:rPr>
              <w:t xml:space="preserve">All coherent, IO coherent and non-coherent read transactions are supported. </w:t>
            </w:r>
            <w:proofErr w:type="spellStart"/>
            <w:r w:rsidRPr="00C84B90">
              <w:rPr>
                <w:rFonts w:asciiTheme="majorHAnsi" w:eastAsia="Arial" w:hAnsiTheme="majorHAnsi" w:cstheme="minorHAnsi"/>
                <w:spacing w:val="-1"/>
              </w:rPr>
              <w:t>ReadOnce</w:t>
            </w:r>
            <w:proofErr w:type="spellEnd"/>
            <w:r w:rsidRPr="00C84B90">
              <w:rPr>
                <w:rFonts w:asciiTheme="majorHAnsi" w:eastAsia="Arial" w:hAnsiTheme="majorHAnsi" w:cstheme="minorHAnsi"/>
                <w:spacing w:val="-1"/>
              </w:rPr>
              <w:t xml:space="preserve"> transactions from ACE master agents cannot cross a 64B boundary</w:t>
            </w:r>
          </w:p>
        </w:tc>
      </w:tr>
      <w:tr w:rsidR="0098068A" w:rsidRPr="0042361E" w14:paraId="4AE2D875"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02BB5053" w14:textId="4BD6E43C" w:rsidR="0098068A" w:rsidRPr="00C84B90" w:rsidRDefault="0098068A" w:rsidP="00691011">
            <w:pPr>
              <w:pStyle w:val="TableParagraph"/>
              <w:ind w:left="63"/>
              <w:contextualSpacing/>
              <w:rPr>
                <w:rFonts w:asciiTheme="majorHAnsi" w:eastAsia="Arial" w:hAnsiTheme="majorHAnsi" w:cstheme="minorHAnsi"/>
                <w:spacing w:val="-1"/>
              </w:rPr>
            </w:pPr>
            <w:r w:rsidRPr="00C84B90">
              <w:rPr>
                <w:rFonts w:asciiTheme="majorHAnsi" w:eastAsia="Arial" w:hAnsiTheme="majorHAnsi" w:cstheme="minorHAnsi"/>
                <w:spacing w:val="-1"/>
              </w:rPr>
              <w:t>ARDOMAIN</w:t>
            </w:r>
          </w:p>
        </w:tc>
        <w:tc>
          <w:tcPr>
            <w:tcW w:w="8474" w:type="dxa"/>
            <w:gridSpan w:val="2"/>
          </w:tcPr>
          <w:p w14:paraId="6705217E" w14:textId="0DFEAD96" w:rsidR="0098068A" w:rsidRPr="00C84B90" w:rsidRDefault="0098068A" w:rsidP="00691011">
            <w:pPr>
              <w:pStyle w:val="TableParagraph"/>
              <w:ind w:left="63"/>
              <w:contextualSpacing/>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spacing w:val="-1"/>
              </w:rPr>
            </w:pPr>
            <w:r w:rsidRPr="00C84B90">
              <w:rPr>
                <w:rFonts w:asciiTheme="majorHAnsi" w:eastAsia="Arial" w:hAnsiTheme="majorHAnsi" w:cstheme="minorHAnsi"/>
                <w:spacing w:val="-1"/>
              </w:rPr>
              <w:t xml:space="preserve">All </w:t>
            </w:r>
            <w:proofErr w:type="spellStart"/>
            <w:r w:rsidRPr="00C84B90">
              <w:rPr>
                <w:rFonts w:asciiTheme="majorHAnsi" w:eastAsia="Arial" w:hAnsiTheme="majorHAnsi" w:cstheme="minorHAnsi"/>
                <w:spacing w:val="-1"/>
              </w:rPr>
              <w:t>shareability</w:t>
            </w:r>
            <w:proofErr w:type="spellEnd"/>
            <w:r w:rsidRPr="00C84B90">
              <w:rPr>
                <w:rFonts w:asciiTheme="majorHAnsi" w:eastAsia="Arial" w:hAnsiTheme="majorHAnsi" w:cstheme="minorHAnsi"/>
                <w:spacing w:val="-1"/>
              </w:rPr>
              <w:t xml:space="preserve"> domains supported</w:t>
            </w:r>
          </w:p>
        </w:tc>
      </w:tr>
      <w:tr w:rsidR="0098068A" w:rsidRPr="0042361E" w14:paraId="418AB664" w14:textId="77777777" w:rsidTr="0098068A">
        <w:tc>
          <w:tcPr>
            <w:cnfStyle w:val="001000000000" w:firstRow="0" w:lastRow="0" w:firstColumn="1" w:lastColumn="0" w:oddVBand="0" w:evenVBand="0" w:oddHBand="0" w:evenHBand="0" w:firstRowFirstColumn="0" w:firstRowLastColumn="0" w:lastRowFirstColumn="0" w:lastRowLastColumn="0"/>
            <w:tcW w:w="1700" w:type="dxa"/>
          </w:tcPr>
          <w:p w14:paraId="67BF90E2" w14:textId="3E096FC8" w:rsidR="0098068A" w:rsidRPr="00C84B90" w:rsidRDefault="0098068A" w:rsidP="00691011">
            <w:pPr>
              <w:pStyle w:val="TableParagraph"/>
              <w:ind w:left="63"/>
              <w:contextualSpacing/>
              <w:rPr>
                <w:rFonts w:asciiTheme="majorHAnsi" w:eastAsia="Arial" w:hAnsiTheme="majorHAnsi" w:cstheme="minorHAnsi"/>
                <w:spacing w:val="-1"/>
              </w:rPr>
            </w:pPr>
            <w:r w:rsidRPr="00C84B90">
              <w:rPr>
                <w:rFonts w:asciiTheme="majorHAnsi" w:eastAsia="Arial" w:hAnsiTheme="majorHAnsi" w:cstheme="minorHAnsi"/>
                <w:spacing w:val="-1"/>
              </w:rPr>
              <w:t>ARBAR</w:t>
            </w:r>
          </w:p>
        </w:tc>
        <w:tc>
          <w:tcPr>
            <w:tcW w:w="8474" w:type="dxa"/>
            <w:gridSpan w:val="2"/>
          </w:tcPr>
          <w:p w14:paraId="3B2625F3" w14:textId="0B1220C7" w:rsidR="0098068A" w:rsidRPr="00C84B90" w:rsidRDefault="0098068A" w:rsidP="00691011">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spacing w:val="-1"/>
              </w:rPr>
            </w:pPr>
            <w:r w:rsidRPr="00C84B90">
              <w:rPr>
                <w:rFonts w:asciiTheme="majorHAnsi" w:eastAsia="Arial" w:hAnsiTheme="majorHAnsi" w:cstheme="minorHAnsi"/>
                <w:spacing w:val="-1"/>
              </w:rPr>
              <w:t>Read barriers fully supported</w:t>
            </w:r>
          </w:p>
        </w:tc>
      </w:tr>
    </w:tbl>
    <w:p w14:paraId="7A710C71" w14:textId="77777777" w:rsidR="00786539" w:rsidRPr="0042361E" w:rsidRDefault="00786539" w:rsidP="00786539">
      <w:pPr>
        <w:spacing w:before="9" w:line="150" w:lineRule="exact"/>
        <w:rPr>
          <w:rFonts w:asciiTheme="majorHAnsi" w:hAnsiTheme="majorHAnsi"/>
        </w:rPr>
      </w:pPr>
    </w:p>
    <w:p w14:paraId="5DF74C60" w14:textId="77777777" w:rsidR="00786539" w:rsidRPr="0042361E" w:rsidRDefault="00786539" w:rsidP="00786539">
      <w:pPr>
        <w:pStyle w:val="Heading3"/>
      </w:pPr>
      <w:bookmarkStart w:id="69" w:name="_Toc432086383"/>
      <w:r w:rsidRPr="0042361E">
        <w:lastRenderedPageBreak/>
        <w:t>Read Data Channel Signals</w:t>
      </w:r>
      <w:bookmarkEnd w:id="69"/>
    </w:p>
    <w:tbl>
      <w:tblPr>
        <w:tblStyle w:val="LightList-Accent1"/>
        <w:tblW w:w="10132" w:type="dxa"/>
        <w:tblLayout w:type="fixed"/>
        <w:tblLook w:val="04A0" w:firstRow="1" w:lastRow="0" w:firstColumn="1" w:lastColumn="0" w:noHBand="0" w:noVBand="1"/>
      </w:tblPr>
      <w:tblGrid>
        <w:gridCol w:w="1458"/>
        <w:gridCol w:w="8674"/>
      </w:tblGrid>
      <w:tr w:rsidR="00786539" w:rsidRPr="0042361E" w14:paraId="7F6502D7" w14:textId="77777777" w:rsidTr="001A5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339EC7E" w14:textId="77777777" w:rsidR="00786539" w:rsidRPr="0042361E" w:rsidRDefault="00786539" w:rsidP="00691011">
            <w:pPr>
              <w:pStyle w:val="TableParagraph"/>
              <w:ind w:left="447"/>
              <w:rPr>
                <w:rFonts w:asciiTheme="majorHAnsi" w:eastAsia="Arial" w:hAnsiTheme="majorHAnsi" w:cstheme="minorHAnsi"/>
              </w:rPr>
            </w:pPr>
            <w:r w:rsidRPr="0042361E">
              <w:rPr>
                <w:rFonts w:asciiTheme="majorHAnsi" w:eastAsia="Arial" w:hAnsiTheme="majorHAnsi" w:cstheme="minorHAnsi"/>
                <w:spacing w:val="-1"/>
              </w:rPr>
              <w:t>Si</w:t>
            </w:r>
            <w:r w:rsidRPr="0042361E">
              <w:rPr>
                <w:rFonts w:asciiTheme="majorHAnsi" w:eastAsia="Arial" w:hAnsiTheme="majorHAnsi" w:cstheme="minorHAnsi"/>
              </w:rPr>
              <w:t>g</w:t>
            </w:r>
            <w:r w:rsidRPr="0042361E">
              <w:rPr>
                <w:rFonts w:asciiTheme="majorHAnsi" w:eastAsia="Arial" w:hAnsiTheme="majorHAnsi" w:cstheme="minorHAnsi"/>
                <w:spacing w:val="-1"/>
              </w:rPr>
              <w:t>nal</w:t>
            </w:r>
          </w:p>
        </w:tc>
        <w:tc>
          <w:tcPr>
            <w:tcW w:w="8674" w:type="dxa"/>
          </w:tcPr>
          <w:p w14:paraId="10329403" w14:textId="29AB524F" w:rsidR="00786539" w:rsidRPr="0042361E" w:rsidRDefault="00DB4FB7" w:rsidP="00691011">
            <w:pPr>
              <w:pStyle w:val="TableParagraph"/>
              <w:ind w:right="1"/>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ACE</w:t>
            </w:r>
          </w:p>
        </w:tc>
      </w:tr>
      <w:tr w:rsidR="00786539" w:rsidRPr="0042361E" w14:paraId="2ED58D6A" w14:textId="77777777" w:rsidTr="001A5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12AE472"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1"/>
              </w:rPr>
              <w:t>RID</w:t>
            </w:r>
          </w:p>
        </w:tc>
        <w:tc>
          <w:tcPr>
            <w:tcW w:w="8674" w:type="dxa"/>
          </w:tcPr>
          <w:p w14:paraId="458ACA72"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p w14:paraId="788559DE"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Se</w:t>
            </w:r>
            <w:r w:rsidRPr="0042361E">
              <w:rPr>
                <w:rFonts w:asciiTheme="majorHAnsi" w:eastAsia="Arial" w:hAnsiTheme="majorHAnsi" w:cstheme="minorHAnsi"/>
              </w:rPr>
              <w:t>e</w:t>
            </w:r>
            <w:r w:rsidRPr="0042361E">
              <w:rPr>
                <w:rFonts w:asciiTheme="majorHAnsi" w:eastAsia="Arial" w:hAnsiTheme="majorHAnsi" w:cstheme="minorHAnsi"/>
                <w:spacing w:val="-1"/>
              </w:rPr>
              <w:t xml:space="preserve"> ARI</w:t>
            </w:r>
            <w:r w:rsidRPr="0042361E">
              <w:rPr>
                <w:rFonts w:asciiTheme="majorHAnsi" w:eastAsia="Arial" w:hAnsiTheme="majorHAnsi" w:cstheme="minorHAnsi"/>
              </w:rPr>
              <w:t xml:space="preserve">D </w:t>
            </w:r>
            <w:r w:rsidRPr="0042361E">
              <w:rPr>
                <w:rFonts w:asciiTheme="majorHAnsi" w:eastAsia="Arial" w:hAnsiTheme="majorHAnsi" w:cstheme="minorHAnsi"/>
                <w:spacing w:val="-6"/>
              </w:rPr>
              <w:t>f</w:t>
            </w:r>
            <w:r w:rsidRPr="0042361E">
              <w:rPr>
                <w:rFonts w:asciiTheme="majorHAnsi" w:eastAsia="Arial" w:hAnsiTheme="majorHAnsi" w:cstheme="minorHAnsi"/>
                <w:spacing w:val="-1"/>
              </w:rPr>
              <w:t>o</w:t>
            </w:r>
            <w:r w:rsidRPr="0042361E">
              <w:rPr>
                <w:rFonts w:asciiTheme="majorHAnsi" w:eastAsia="Arial" w:hAnsiTheme="majorHAnsi" w:cstheme="minorHAnsi"/>
              </w:rPr>
              <w:t xml:space="preserve">r </w:t>
            </w:r>
            <w:r w:rsidRPr="0042361E">
              <w:rPr>
                <w:rFonts w:asciiTheme="majorHAnsi" w:eastAsia="Arial" w:hAnsiTheme="majorHAnsi" w:cstheme="minorHAnsi"/>
                <w:spacing w:val="-1"/>
              </w:rPr>
              <w:t>mor</w:t>
            </w:r>
            <w:r w:rsidRPr="0042361E">
              <w:rPr>
                <w:rFonts w:asciiTheme="majorHAnsi" w:eastAsia="Arial" w:hAnsiTheme="majorHAnsi" w:cstheme="minorHAnsi"/>
              </w:rPr>
              <w:t xml:space="preserve">e </w:t>
            </w:r>
            <w:r w:rsidRPr="0042361E">
              <w:rPr>
                <w:rFonts w:asciiTheme="majorHAnsi" w:eastAsia="Arial" w:hAnsiTheme="majorHAnsi" w:cstheme="minorHAnsi"/>
                <w:spacing w:val="-1"/>
              </w:rPr>
              <w:t>in</w:t>
            </w:r>
            <w:r w:rsidRPr="0042361E">
              <w:rPr>
                <w:rFonts w:asciiTheme="majorHAnsi" w:eastAsia="Arial" w:hAnsiTheme="majorHAnsi" w:cstheme="minorHAnsi"/>
                <w:spacing w:val="-6"/>
              </w:rPr>
              <w:t>f</w:t>
            </w:r>
            <w:r w:rsidRPr="0042361E">
              <w:rPr>
                <w:rFonts w:asciiTheme="majorHAnsi" w:eastAsia="Arial" w:hAnsiTheme="majorHAnsi" w:cstheme="minorHAnsi"/>
              </w:rPr>
              <w:t>o</w:t>
            </w:r>
            <w:r w:rsidRPr="0042361E">
              <w:rPr>
                <w:rFonts w:asciiTheme="majorHAnsi" w:eastAsia="Arial" w:hAnsiTheme="majorHAnsi" w:cstheme="minorHAnsi"/>
                <w:spacing w:val="3"/>
              </w:rPr>
              <w:t>r</w:t>
            </w:r>
            <w:r w:rsidRPr="0042361E">
              <w:rPr>
                <w:rFonts w:asciiTheme="majorHAnsi" w:eastAsia="Arial" w:hAnsiTheme="majorHAnsi" w:cstheme="minorHAnsi"/>
              </w:rPr>
              <w:t>m</w:t>
            </w:r>
            <w:r w:rsidRPr="0042361E">
              <w:rPr>
                <w:rFonts w:asciiTheme="majorHAnsi" w:eastAsia="Arial" w:hAnsiTheme="majorHAnsi" w:cstheme="minorHAnsi"/>
                <w:spacing w:val="-1"/>
              </w:rPr>
              <w:t>ation.</w:t>
            </w:r>
          </w:p>
        </w:tc>
      </w:tr>
      <w:tr w:rsidR="00786539" w:rsidRPr="0042361E" w14:paraId="7203F516" w14:textId="77777777" w:rsidTr="001A5F30">
        <w:tc>
          <w:tcPr>
            <w:cnfStyle w:val="001000000000" w:firstRow="0" w:lastRow="0" w:firstColumn="1" w:lastColumn="0" w:oddVBand="0" w:evenVBand="0" w:oddHBand="0" w:evenHBand="0" w:firstRowFirstColumn="0" w:firstRowLastColumn="0" w:lastRowFirstColumn="0" w:lastRowLastColumn="0"/>
            <w:tcW w:w="1458" w:type="dxa"/>
          </w:tcPr>
          <w:p w14:paraId="519EE769"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1"/>
              </w:rPr>
              <w:t>R</w:t>
            </w:r>
            <w:r w:rsidRPr="0042361E">
              <w:rPr>
                <w:rFonts w:asciiTheme="majorHAnsi" w:eastAsia="Arial" w:hAnsiTheme="majorHAnsi" w:cstheme="minorHAnsi"/>
                <w:spacing w:val="-8"/>
              </w:rPr>
              <w:t>D</w:t>
            </w:r>
            <w:r w:rsidRPr="0042361E">
              <w:rPr>
                <w:rFonts w:asciiTheme="majorHAnsi" w:eastAsia="Arial" w:hAnsiTheme="majorHAnsi" w:cstheme="minorHAnsi"/>
                <w:spacing w:val="-22"/>
              </w:rPr>
              <w:t>AT</w:t>
            </w:r>
            <w:r w:rsidRPr="0042361E">
              <w:rPr>
                <w:rFonts w:asciiTheme="majorHAnsi" w:eastAsia="Arial" w:hAnsiTheme="majorHAnsi" w:cstheme="minorHAnsi"/>
              </w:rPr>
              <w:t>A</w:t>
            </w:r>
          </w:p>
        </w:tc>
        <w:tc>
          <w:tcPr>
            <w:tcW w:w="8674" w:type="dxa"/>
          </w:tcPr>
          <w:p w14:paraId="5820810F" w14:textId="77777777" w:rsidR="00786539" w:rsidRPr="0042361E" w:rsidRDefault="00786539"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Data widths of 32, 64, 128, 256 and 512 bits supported</w:t>
            </w:r>
          </w:p>
        </w:tc>
      </w:tr>
      <w:tr w:rsidR="00786539" w:rsidRPr="0042361E" w14:paraId="6AE9978A" w14:textId="77777777" w:rsidTr="001A5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CDE48A0"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1"/>
              </w:rPr>
              <w:t>RRESP</w:t>
            </w:r>
          </w:p>
        </w:tc>
        <w:tc>
          <w:tcPr>
            <w:tcW w:w="8674" w:type="dxa"/>
          </w:tcPr>
          <w:p w14:paraId="1694F0E1" w14:textId="1FB66319"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r w:rsidR="00FC6F02" w:rsidRPr="0042361E">
              <w:rPr>
                <w:rFonts w:asciiTheme="majorHAnsi" w:eastAsia="Arial" w:hAnsiTheme="majorHAnsi" w:cstheme="minorHAnsi"/>
                <w:spacing w:val="-1"/>
              </w:rPr>
              <w:t xml:space="preserve"> If a change in read response is detected between beats of a read response, subsequent beats are marked with SLVERR</w:t>
            </w:r>
          </w:p>
        </w:tc>
      </w:tr>
      <w:tr w:rsidR="00786539" w:rsidRPr="0042361E" w14:paraId="4EBCC19C" w14:textId="77777777" w:rsidTr="001A5F30">
        <w:tc>
          <w:tcPr>
            <w:cnfStyle w:val="001000000000" w:firstRow="0" w:lastRow="0" w:firstColumn="1" w:lastColumn="0" w:oddVBand="0" w:evenVBand="0" w:oddHBand="0" w:evenHBand="0" w:firstRowFirstColumn="0" w:firstRowLastColumn="0" w:lastRowFirstColumn="0" w:lastRowLastColumn="0"/>
            <w:tcW w:w="1458" w:type="dxa"/>
          </w:tcPr>
          <w:p w14:paraId="1E6784FE"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1"/>
              </w:rPr>
              <w:t>R</w:t>
            </w:r>
            <w:r w:rsidRPr="0042361E">
              <w:rPr>
                <w:rFonts w:asciiTheme="majorHAnsi" w:eastAsia="Arial" w:hAnsiTheme="majorHAnsi" w:cstheme="minorHAnsi"/>
              </w:rPr>
              <w:t>L</w:t>
            </w:r>
            <w:r w:rsidRPr="0042361E">
              <w:rPr>
                <w:rFonts w:asciiTheme="majorHAnsi" w:eastAsia="Arial" w:hAnsiTheme="majorHAnsi" w:cstheme="minorHAnsi"/>
                <w:spacing w:val="-1"/>
              </w:rPr>
              <w:t>AST</w:t>
            </w:r>
          </w:p>
        </w:tc>
        <w:tc>
          <w:tcPr>
            <w:tcW w:w="8674" w:type="dxa"/>
          </w:tcPr>
          <w:p w14:paraId="0465C17E" w14:textId="77777777" w:rsidR="00786539" w:rsidRPr="0042361E" w:rsidRDefault="00786539" w:rsidP="00691011">
            <w:pPr>
              <w:pStyle w:val="TableParagraph"/>
              <w:ind w:left="64"/>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0AE60B98" w14:textId="77777777" w:rsidTr="001A5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A5C5869"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8"/>
              </w:rPr>
              <w:t>R</w:t>
            </w:r>
            <w:r w:rsidRPr="0042361E">
              <w:rPr>
                <w:rFonts w:asciiTheme="majorHAnsi" w:eastAsia="Arial" w:hAnsiTheme="majorHAnsi" w:cstheme="minorHAnsi"/>
                <w:spacing w:val="-1"/>
              </w:rPr>
              <w:t>USER</w:t>
            </w:r>
          </w:p>
        </w:tc>
        <w:tc>
          <w:tcPr>
            <w:tcW w:w="8674" w:type="dxa"/>
          </w:tcPr>
          <w:p w14:paraId="03B88CB7" w14:textId="77777777" w:rsidR="00786539" w:rsidRPr="0042361E" w:rsidRDefault="00786539" w:rsidP="00691011">
            <w:pPr>
              <w:pStyle w:val="TableParagraph"/>
              <w:ind w:left="63" w:right="63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spacing w:val="-1"/>
              </w:rPr>
            </w:pPr>
            <w:r w:rsidRPr="0042361E">
              <w:rPr>
                <w:rFonts w:asciiTheme="majorHAnsi" w:eastAsia="Arial" w:hAnsiTheme="majorHAnsi" w:cstheme="minorHAnsi"/>
                <w:spacing w:val="-1"/>
              </w:rPr>
              <w:t>RUSER bits have two parts, one part defined per byte of the interface and second defined for the entire R response transaction</w:t>
            </w:r>
          </w:p>
          <w:p w14:paraId="59FAF06A" w14:textId="77777777" w:rsidR="00786539" w:rsidRPr="0042361E" w:rsidRDefault="00786539" w:rsidP="00691011">
            <w:pPr>
              <w:pStyle w:val="TableParagraph"/>
              <w:ind w:left="63" w:right="63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For an AR request which had been split into multiple AR requests, user bits associated with read response of first split AR segment is delivered as the per transaction part of RUSER bits for the entire command. Per transaction RUSER bits of subsequent segments are ignored.</w:t>
            </w:r>
          </w:p>
        </w:tc>
      </w:tr>
      <w:tr w:rsidR="00786539" w:rsidRPr="0042361E" w14:paraId="05FA05E5" w14:textId="77777777" w:rsidTr="001A5F30">
        <w:tc>
          <w:tcPr>
            <w:cnfStyle w:val="001000000000" w:firstRow="0" w:lastRow="0" w:firstColumn="1" w:lastColumn="0" w:oddVBand="0" w:evenVBand="0" w:oddHBand="0" w:evenHBand="0" w:firstRowFirstColumn="0" w:firstRowLastColumn="0" w:lastRowFirstColumn="0" w:lastRowLastColumn="0"/>
            <w:tcW w:w="1458" w:type="dxa"/>
          </w:tcPr>
          <w:p w14:paraId="36578E13"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9"/>
              </w:rPr>
              <w:t>R</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674" w:type="dxa"/>
          </w:tcPr>
          <w:p w14:paraId="57F25028" w14:textId="77777777" w:rsidR="00786539" w:rsidRPr="0042361E" w:rsidRDefault="00786539"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Full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r w:rsidR="00786539" w:rsidRPr="0042361E" w14:paraId="3F596D59" w14:textId="77777777" w:rsidTr="001A5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3C0E33A" w14:textId="77777777" w:rsidR="00786539" w:rsidRPr="0042361E" w:rsidRDefault="00786539" w:rsidP="00691011">
            <w:pPr>
              <w:pStyle w:val="TableParagraph"/>
              <w:ind w:left="63"/>
              <w:rPr>
                <w:rFonts w:asciiTheme="majorHAnsi" w:eastAsia="Arial" w:hAnsiTheme="majorHAnsi" w:cstheme="minorHAnsi"/>
              </w:rPr>
            </w:pPr>
            <w:r w:rsidRPr="0042361E">
              <w:rPr>
                <w:rFonts w:asciiTheme="majorHAnsi" w:eastAsia="Arial" w:hAnsiTheme="majorHAnsi" w:cstheme="minorHAnsi"/>
                <w:spacing w:val="-1"/>
              </w:rPr>
              <w:t>RREA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674" w:type="dxa"/>
          </w:tcPr>
          <w:p w14:paraId="79DA1B62" w14:textId="77777777" w:rsidR="00786539" w:rsidRPr="0042361E" w:rsidRDefault="00786539"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rPr>
              <w:t>F</w:t>
            </w:r>
            <w:r w:rsidRPr="0042361E">
              <w:rPr>
                <w:rFonts w:asciiTheme="majorHAnsi" w:eastAsia="Arial" w:hAnsiTheme="majorHAnsi" w:cstheme="minorHAnsi"/>
                <w:spacing w:val="-1"/>
              </w:rPr>
              <w:t>ull</w:t>
            </w:r>
            <w:r w:rsidRPr="0042361E">
              <w:rPr>
                <w:rFonts w:asciiTheme="majorHAnsi" w:eastAsia="Arial" w:hAnsiTheme="majorHAnsi" w:cstheme="minorHAnsi"/>
              </w:rPr>
              <w:t xml:space="preserve">y </w:t>
            </w:r>
            <w:r w:rsidRPr="0042361E">
              <w:rPr>
                <w:rFonts w:asciiTheme="majorHAnsi" w:eastAsia="Arial" w:hAnsiTheme="majorHAnsi" w:cstheme="minorHAnsi"/>
                <w:spacing w:val="-1"/>
              </w:rPr>
              <w:t>su</w:t>
            </w:r>
            <w:r w:rsidRPr="0042361E">
              <w:rPr>
                <w:rFonts w:asciiTheme="majorHAnsi" w:eastAsia="Arial" w:hAnsiTheme="majorHAnsi" w:cstheme="minorHAnsi"/>
              </w:rPr>
              <w:t>p</w:t>
            </w:r>
            <w:r w:rsidRPr="0042361E">
              <w:rPr>
                <w:rFonts w:asciiTheme="majorHAnsi" w:eastAsia="Arial" w:hAnsiTheme="majorHAnsi" w:cstheme="minorHAnsi"/>
                <w:spacing w:val="-1"/>
              </w:rPr>
              <w:t>po</w:t>
            </w:r>
            <w:r w:rsidRPr="0042361E">
              <w:rPr>
                <w:rFonts w:asciiTheme="majorHAnsi" w:eastAsia="Arial" w:hAnsiTheme="majorHAnsi" w:cstheme="minorHAnsi"/>
                <w:spacing w:val="7"/>
              </w:rPr>
              <w:t>r</w:t>
            </w:r>
            <w:r w:rsidRPr="0042361E">
              <w:rPr>
                <w:rFonts w:asciiTheme="majorHAnsi" w:eastAsia="Arial" w:hAnsiTheme="majorHAnsi" w:cstheme="minorHAnsi"/>
                <w:spacing w:val="-1"/>
              </w:rPr>
              <w:t>ted.</w:t>
            </w:r>
          </w:p>
        </w:tc>
      </w:tr>
    </w:tbl>
    <w:p w14:paraId="72C79228" w14:textId="2ACA0141" w:rsidR="001A5F30" w:rsidRPr="0042361E" w:rsidRDefault="00DB4FB7" w:rsidP="001A5F30">
      <w:pPr>
        <w:pStyle w:val="Heading3"/>
      </w:pPr>
      <w:bookmarkStart w:id="70" w:name="_Toc432086384"/>
      <w:r>
        <w:t>Snoop Address</w:t>
      </w:r>
      <w:r w:rsidR="001A5F30" w:rsidRPr="0042361E">
        <w:t xml:space="preserve"> Channel Signals</w:t>
      </w:r>
      <w:bookmarkEnd w:id="70"/>
    </w:p>
    <w:tbl>
      <w:tblPr>
        <w:tblStyle w:val="LightList-Accent1"/>
        <w:tblW w:w="10022" w:type="dxa"/>
        <w:tblLayout w:type="fixed"/>
        <w:tblLook w:val="04A0" w:firstRow="1" w:lastRow="0" w:firstColumn="1" w:lastColumn="0" w:noHBand="0" w:noVBand="1"/>
      </w:tblPr>
      <w:tblGrid>
        <w:gridCol w:w="1458"/>
        <w:gridCol w:w="8564"/>
      </w:tblGrid>
      <w:tr w:rsidR="001A5F30" w:rsidRPr="0042361E" w14:paraId="5DC9A1A9" w14:textId="77777777" w:rsidTr="00DB4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D3F0EA7" w14:textId="77777777" w:rsidR="001A5F30" w:rsidRPr="0042361E" w:rsidRDefault="001A5F30" w:rsidP="00691011">
            <w:pPr>
              <w:pStyle w:val="TableParagraph"/>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64" w:type="dxa"/>
          </w:tcPr>
          <w:p w14:paraId="2721FBE7" w14:textId="17FA0BF0" w:rsidR="001A5F30" w:rsidRPr="0042361E" w:rsidRDefault="00DB4FB7" w:rsidP="00691011">
            <w:pPr>
              <w:pStyle w:val="TableParagraph"/>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1A5F30" w:rsidRPr="0042361E" w14:paraId="7A944BFC" w14:textId="77777777" w:rsidTr="00DB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4BBAF2" w14:textId="14F05A7F" w:rsidR="001A5F30" w:rsidRPr="0042361E" w:rsidRDefault="00DB4FB7" w:rsidP="00691011">
            <w:pPr>
              <w:pStyle w:val="TableParagraph"/>
              <w:ind w:left="63"/>
              <w:rPr>
                <w:rFonts w:asciiTheme="majorHAnsi" w:eastAsia="Arial" w:hAnsiTheme="majorHAnsi" w:cstheme="minorHAnsi"/>
              </w:rPr>
            </w:pPr>
            <w:r>
              <w:rPr>
                <w:rFonts w:asciiTheme="majorHAnsi" w:eastAsia="Arial" w:hAnsiTheme="majorHAnsi" w:cstheme="minorHAnsi"/>
                <w:spacing w:val="-1"/>
              </w:rPr>
              <w:t>ACADDR</w:t>
            </w:r>
          </w:p>
        </w:tc>
        <w:tc>
          <w:tcPr>
            <w:tcW w:w="8564" w:type="dxa"/>
          </w:tcPr>
          <w:p w14:paraId="5F05BF99" w14:textId="6FE84696" w:rsidR="001A5F30" w:rsidRPr="0042361E" w:rsidRDefault="000F4CF1"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Supported on coherent ACE agents and DVM master agents</w:t>
            </w:r>
          </w:p>
        </w:tc>
      </w:tr>
      <w:tr w:rsidR="001A5F30" w:rsidRPr="0042361E" w14:paraId="48CC8A4A" w14:textId="77777777" w:rsidTr="00DB4FB7">
        <w:tc>
          <w:tcPr>
            <w:cnfStyle w:val="001000000000" w:firstRow="0" w:lastRow="0" w:firstColumn="1" w:lastColumn="0" w:oddVBand="0" w:evenVBand="0" w:oddHBand="0" w:evenHBand="0" w:firstRowFirstColumn="0" w:firstRowLastColumn="0" w:lastRowFirstColumn="0" w:lastRowLastColumn="0"/>
            <w:tcW w:w="1458" w:type="dxa"/>
          </w:tcPr>
          <w:p w14:paraId="263408F8" w14:textId="67B2F134" w:rsidR="001A5F30" w:rsidRPr="0042361E" w:rsidRDefault="00DB4FB7" w:rsidP="00691011">
            <w:pPr>
              <w:pStyle w:val="TableParagraph"/>
              <w:ind w:left="63"/>
              <w:rPr>
                <w:rFonts w:asciiTheme="majorHAnsi" w:eastAsia="Arial" w:hAnsiTheme="majorHAnsi" w:cstheme="minorHAnsi"/>
              </w:rPr>
            </w:pPr>
            <w:r>
              <w:rPr>
                <w:rFonts w:asciiTheme="majorHAnsi" w:eastAsia="Arial" w:hAnsiTheme="majorHAnsi" w:cstheme="minorHAnsi"/>
                <w:spacing w:val="-1"/>
              </w:rPr>
              <w:t>ACSNOOP</w:t>
            </w:r>
          </w:p>
        </w:tc>
        <w:tc>
          <w:tcPr>
            <w:tcW w:w="8564" w:type="dxa"/>
          </w:tcPr>
          <w:p w14:paraId="3548E6D7" w14:textId="3A3834B6" w:rsidR="001A5F30" w:rsidRPr="0042361E" w:rsidRDefault="000F4CF1"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Supported on coherent ACE agents and DVM master agents</w:t>
            </w:r>
          </w:p>
        </w:tc>
      </w:tr>
      <w:tr w:rsidR="001A5F30" w:rsidRPr="0042361E" w14:paraId="1270E0BB" w14:textId="77777777" w:rsidTr="00DB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9E21DF5" w14:textId="54A369F9" w:rsidR="001A5F30" w:rsidRPr="0042361E" w:rsidRDefault="00DB4FB7" w:rsidP="00691011">
            <w:pPr>
              <w:pStyle w:val="TableParagraph"/>
              <w:ind w:left="63"/>
              <w:rPr>
                <w:rFonts w:asciiTheme="majorHAnsi" w:eastAsia="Arial" w:hAnsiTheme="majorHAnsi" w:cstheme="minorHAnsi"/>
              </w:rPr>
            </w:pPr>
            <w:r>
              <w:rPr>
                <w:rFonts w:asciiTheme="majorHAnsi" w:eastAsia="Arial" w:hAnsiTheme="majorHAnsi" w:cstheme="minorHAnsi"/>
                <w:spacing w:val="-1"/>
              </w:rPr>
              <w:t>ACPROT</w:t>
            </w:r>
          </w:p>
        </w:tc>
        <w:tc>
          <w:tcPr>
            <w:tcW w:w="8564" w:type="dxa"/>
          </w:tcPr>
          <w:p w14:paraId="22A4417B" w14:textId="56DEB1BA" w:rsidR="001A5F30" w:rsidRPr="0042361E" w:rsidRDefault="000F4CF1" w:rsidP="00691011">
            <w:pPr>
              <w:pStyle w:val="TableParagraph"/>
              <w:ind w:left="63" w:right="497"/>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Supported on coherent ACE agents and DVM master agents</w:t>
            </w:r>
          </w:p>
        </w:tc>
      </w:tr>
      <w:tr w:rsidR="000F4CF1" w:rsidRPr="0042361E" w14:paraId="08105A3E" w14:textId="77777777" w:rsidTr="00DB4FB7">
        <w:tc>
          <w:tcPr>
            <w:cnfStyle w:val="001000000000" w:firstRow="0" w:lastRow="0" w:firstColumn="1" w:lastColumn="0" w:oddVBand="0" w:evenVBand="0" w:oddHBand="0" w:evenHBand="0" w:firstRowFirstColumn="0" w:firstRowLastColumn="0" w:lastRowFirstColumn="0" w:lastRowLastColumn="0"/>
            <w:tcW w:w="1458" w:type="dxa"/>
          </w:tcPr>
          <w:p w14:paraId="0F6A1FA2" w14:textId="228409D3" w:rsidR="000F4CF1" w:rsidRPr="0042361E" w:rsidRDefault="000F4CF1" w:rsidP="00691011">
            <w:pPr>
              <w:pStyle w:val="TableParagraph"/>
              <w:ind w:left="63"/>
              <w:rPr>
                <w:rFonts w:asciiTheme="majorHAnsi" w:eastAsia="Arial" w:hAnsiTheme="majorHAnsi" w:cstheme="minorHAnsi"/>
              </w:rPr>
            </w:pPr>
            <w:r>
              <w:rPr>
                <w:rFonts w:asciiTheme="majorHAnsi" w:eastAsia="Arial" w:hAnsiTheme="majorHAnsi" w:cstheme="minorHAnsi"/>
                <w:spacing w:val="-1"/>
              </w:rPr>
              <w:t>AC</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564" w:type="dxa"/>
          </w:tcPr>
          <w:p w14:paraId="754C3814" w14:textId="088A8126" w:rsidR="000F4CF1" w:rsidRPr="0042361E" w:rsidRDefault="000F4CF1"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C73EEF">
              <w:rPr>
                <w:rFonts w:asciiTheme="majorHAnsi" w:eastAsia="Arial" w:hAnsiTheme="majorHAnsi" w:cstheme="minorHAnsi"/>
              </w:rPr>
              <w:t>Supported on coherent ACE agents and DVM master agents</w:t>
            </w:r>
          </w:p>
        </w:tc>
      </w:tr>
      <w:tr w:rsidR="000F4CF1" w:rsidRPr="0042361E" w14:paraId="74C44898" w14:textId="77777777" w:rsidTr="00DB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662C37A" w14:textId="6E3D9D28" w:rsidR="000F4CF1" w:rsidRPr="0042361E" w:rsidRDefault="000F4CF1" w:rsidP="00691011">
            <w:pPr>
              <w:pStyle w:val="TableParagraph"/>
              <w:ind w:left="63"/>
              <w:rPr>
                <w:rFonts w:asciiTheme="majorHAnsi" w:eastAsia="Arial" w:hAnsiTheme="majorHAnsi" w:cstheme="minorHAnsi"/>
              </w:rPr>
            </w:pPr>
            <w:r>
              <w:rPr>
                <w:rFonts w:asciiTheme="majorHAnsi" w:eastAsia="Arial" w:hAnsiTheme="majorHAnsi" w:cstheme="minorHAnsi"/>
                <w:spacing w:val="-1"/>
              </w:rPr>
              <w:t>AC</w:t>
            </w:r>
            <w:r w:rsidRPr="0042361E">
              <w:rPr>
                <w:rFonts w:asciiTheme="majorHAnsi" w:eastAsia="Arial" w:hAnsiTheme="majorHAnsi" w:cstheme="minorHAnsi"/>
                <w:spacing w:val="-1"/>
              </w:rPr>
              <w:t>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564" w:type="dxa"/>
          </w:tcPr>
          <w:p w14:paraId="45F2200C" w14:textId="3BCF642B" w:rsidR="000F4CF1" w:rsidRPr="0042361E" w:rsidRDefault="000F4CF1"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C73EEF">
              <w:rPr>
                <w:rFonts w:asciiTheme="majorHAnsi" w:eastAsia="Arial" w:hAnsiTheme="majorHAnsi" w:cstheme="minorHAnsi"/>
              </w:rPr>
              <w:t>Supported on coherent ACE agents and DVM master agents</w:t>
            </w:r>
          </w:p>
        </w:tc>
      </w:tr>
    </w:tbl>
    <w:p w14:paraId="7EE9E6CE" w14:textId="1F5B9947" w:rsidR="00DB4FB7" w:rsidRPr="0042361E" w:rsidRDefault="00DB4FB7" w:rsidP="00DB4FB7">
      <w:pPr>
        <w:pStyle w:val="Heading3"/>
      </w:pPr>
      <w:bookmarkStart w:id="71" w:name="_Toc432086385"/>
      <w:r>
        <w:t>Snoop Response</w:t>
      </w:r>
      <w:r w:rsidRPr="0042361E">
        <w:t xml:space="preserve"> Channel Signals</w:t>
      </w:r>
      <w:bookmarkEnd w:id="71"/>
    </w:p>
    <w:tbl>
      <w:tblPr>
        <w:tblStyle w:val="LightList-Accent1"/>
        <w:tblW w:w="10022" w:type="dxa"/>
        <w:tblLayout w:type="fixed"/>
        <w:tblLook w:val="04A0" w:firstRow="1" w:lastRow="0" w:firstColumn="1" w:lastColumn="0" w:noHBand="0" w:noVBand="1"/>
      </w:tblPr>
      <w:tblGrid>
        <w:gridCol w:w="1458"/>
        <w:gridCol w:w="8564"/>
      </w:tblGrid>
      <w:tr w:rsidR="00DB4FB7" w:rsidRPr="0042361E" w14:paraId="091C8DD9" w14:textId="77777777" w:rsidTr="003C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E48750E" w14:textId="77777777" w:rsidR="00DB4FB7" w:rsidRPr="0042361E" w:rsidRDefault="00DB4FB7" w:rsidP="00691011">
            <w:pPr>
              <w:pStyle w:val="TableParagraph"/>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64" w:type="dxa"/>
          </w:tcPr>
          <w:p w14:paraId="6CBF7C9D" w14:textId="77777777" w:rsidR="00DB4FB7" w:rsidRPr="0042361E" w:rsidRDefault="00DB4FB7" w:rsidP="00691011">
            <w:pPr>
              <w:pStyle w:val="TableParagraph"/>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0F4CF1" w:rsidRPr="0042361E" w14:paraId="0EDA9F16"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77A6638" w14:textId="205299FA" w:rsidR="000F4CF1" w:rsidRPr="0042361E" w:rsidRDefault="000F4CF1" w:rsidP="00691011">
            <w:pPr>
              <w:pStyle w:val="TableParagraph"/>
              <w:ind w:left="63"/>
              <w:rPr>
                <w:rFonts w:asciiTheme="majorHAnsi" w:eastAsia="Arial" w:hAnsiTheme="majorHAnsi" w:cstheme="minorHAnsi"/>
              </w:rPr>
            </w:pPr>
            <w:r>
              <w:rPr>
                <w:rFonts w:asciiTheme="majorHAnsi" w:eastAsia="Arial" w:hAnsiTheme="majorHAnsi" w:cstheme="minorHAnsi"/>
                <w:spacing w:val="-1"/>
              </w:rPr>
              <w:t>CRRESP</w:t>
            </w:r>
          </w:p>
        </w:tc>
        <w:tc>
          <w:tcPr>
            <w:tcW w:w="8564" w:type="dxa"/>
          </w:tcPr>
          <w:p w14:paraId="1DB04884" w14:textId="46BA01B6" w:rsidR="000F4CF1" w:rsidRPr="0042361E" w:rsidRDefault="000F4CF1"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5965CA">
              <w:rPr>
                <w:rFonts w:asciiTheme="majorHAnsi" w:eastAsia="Arial" w:hAnsiTheme="majorHAnsi" w:cstheme="minorHAnsi"/>
              </w:rPr>
              <w:t>Supported on coherent ACE agents and DVM master agents</w:t>
            </w:r>
          </w:p>
        </w:tc>
      </w:tr>
      <w:tr w:rsidR="000F4CF1" w:rsidRPr="0042361E" w14:paraId="5CC05E68" w14:textId="77777777" w:rsidTr="003C6209">
        <w:tc>
          <w:tcPr>
            <w:cnfStyle w:val="001000000000" w:firstRow="0" w:lastRow="0" w:firstColumn="1" w:lastColumn="0" w:oddVBand="0" w:evenVBand="0" w:oddHBand="0" w:evenHBand="0" w:firstRowFirstColumn="0" w:firstRowLastColumn="0" w:lastRowFirstColumn="0" w:lastRowLastColumn="0"/>
            <w:tcW w:w="1458" w:type="dxa"/>
          </w:tcPr>
          <w:p w14:paraId="150ABC68" w14:textId="3C591A38" w:rsidR="000F4CF1" w:rsidRPr="0042361E" w:rsidRDefault="000F4CF1" w:rsidP="00691011">
            <w:pPr>
              <w:pStyle w:val="TableParagraph"/>
              <w:ind w:left="63"/>
              <w:rPr>
                <w:rFonts w:asciiTheme="majorHAnsi" w:eastAsia="Arial" w:hAnsiTheme="majorHAnsi" w:cstheme="minorHAnsi"/>
              </w:rPr>
            </w:pPr>
            <w:r>
              <w:rPr>
                <w:rFonts w:asciiTheme="majorHAnsi" w:eastAsia="Arial" w:hAnsiTheme="majorHAnsi" w:cstheme="minorHAnsi"/>
                <w:spacing w:val="-1"/>
              </w:rPr>
              <w:t>CR</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564" w:type="dxa"/>
          </w:tcPr>
          <w:p w14:paraId="57EA90C3" w14:textId="68E07E4E" w:rsidR="000F4CF1" w:rsidRPr="0042361E" w:rsidRDefault="000F4CF1"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5965CA">
              <w:rPr>
                <w:rFonts w:asciiTheme="majorHAnsi" w:eastAsia="Arial" w:hAnsiTheme="majorHAnsi" w:cstheme="minorHAnsi"/>
              </w:rPr>
              <w:t>Supported on coherent ACE agents and DVM master agents</w:t>
            </w:r>
          </w:p>
        </w:tc>
      </w:tr>
      <w:tr w:rsidR="000F4CF1" w:rsidRPr="0042361E" w14:paraId="34733D71" w14:textId="77777777" w:rsidTr="003C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AF2A641" w14:textId="5E52EE36" w:rsidR="000F4CF1" w:rsidRPr="0042361E" w:rsidRDefault="000F4CF1" w:rsidP="00691011">
            <w:pPr>
              <w:pStyle w:val="TableParagraph"/>
              <w:ind w:left="63"/>
              <w:rPr>
                <w:rFonts w:asciiTheme="majorHAnsi" w:eastAsia="Arial" w:hAnsiTheme="majorHAnsi" w:cstheme="minorHAnsi"/>
              </w:rPr>
            </w:pPr>
            <w:r>
              <w:rPr>
                <w:rFonts w:asciiTheme="majorHAnsi" w:eastAsia="Arial" w:hAnsiTheme="majorHAnsi" w:cstheme="minorHAnsi"/>
                <w:spacing w:val="-1"/>
              </w:rPr>
              <w:t>CR</w:t>
            </w:r>
            <w:r w:rsidRPr="0042361E">
              <w:rPr>
                <w:rFonts w:asciiTheme="majorHAnsi" w:eastAsia="Arial" w:hAnsiTheme="majorHAnsi" w:cstheme="minorHAnsi"/>
                <w:spacing w:val="-1"/>
              </w:rPr>
              <w:t>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564" w:type="dxa"/>
          </w:tcPr>
          <w:p w14:paraId="29E0E9BA" w14:textId="075A525A" w:rsidR="000F4CF1" w:rsidRPr="0042361E" w:rsidRDefault="000F4CF1"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5965CA">
              <w:rPr>
                <w:rFonts w:asciiTheme="majorHAnsi" w:eastAsia="Arial" w:hAnsiTheme="majorHAnsi" w:cstheme="minorHAnsi"/>
              </w:rPr>
              <w:t>Supported on coherent ACE agents and DVM master agents</w:t>
            </w:r>
          </w:p>
        </w:tc>
      </w:tr>
    </w:tbl>
    <w:p w14:paraId="14A20A51" w14:textId="2ED2B45B" w:rsidR="00DB4FB7" w:rsidRDefault="00DB4FB7" w:rsidP="00DB4FB7">
      <w:pPr>
        <w:pStyle w:val="Heading3"/>
      </w:pPr>
      <w:bookmarkStart w:id="72" w:name="_Toc432086386"/>
      <w:r>
        <w:t>Snoop Data</w:t>
      </w:r>
      <w:r w:rsidRPr="0042361E">
        <w:t xml:space="preserve"> Channel Signals</w:t>
      </w:r>
      <w:bookmarkEnd w:id="72"/>
    </w:p>
    <w:p w14:paraId="369F7A0D" w14:textId="4230157D" w:rsidR="00DB4FB7" w:rsidRPr="00DB4FB7" w:rsidRDefault="00DB4FB7" w:rsidP="003C6209">
      <w:r>
        <w:t xml:space="preserve">Snoop data (CD) channel is optional on an ACE agent. </w:t>
      </w:r>
      <w:r w:rsidR="009B2535">
        <w:t xml:space="preserve">This channel is also not </w:t>
      </w:r>
      <w:r w:rsidR="008E0442">
        <w:t>supported</w:t>
      </w:r>
      <w:r w:rsidR="009B2535">
        <w:t xml:space="preserve"> on DVM only master agents. </w:t>
      </w:r>
      <w:r>
        <w:t>If present, CDDATA width can be configured independ</w:t>
      </w:r>
      <w:r w:rsidR="00CF7AAB">
        <w:t>ent</w:t>
      </w:r>
      <w:r>
        <w:t xml:space="preserve"> of the agent’s AXI data width</w:t>
      </w:r>
    </w:p>
    <w:tbl>
      <w:tblPr>
        <w:tblStyle w:val="LightList-Accent1"/>
        <w:tblW w:w="10022" w:type="dxa"/>
        <w:tblLayout w:type="fixed"/>
        <w:tblLook w:val="04A0" w:firstRow="1" w:lastRow="0" w:firstColumn="1" w:lastColumn="0" w:noHBand="0" w:noVBand="1"/>
      </w:tblPr>
      <w:tblGrid>
        <w:gridCol w:w="1458"/>
        <w:gridCol w:w="8564"/>
      </w:tblGrid>
      <w:tr w:rsidR="00DB4FB7" w:rsidRPr="0042361E" w14:paraId="4289C9EA" w14:textId="77777777" w:rsidTr="00073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7727455" w14:textId="77777777" w:rsidR="00DB4FB7" w:rsidRPr="0042361E" w:rsidRDefault="00DB4FB7" w:rsidP="00691011">
            <w:pPr>
              <w:pStyle w:val="TableParagraph"/>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64" w:type="dxa"/>
          </w:tcPr>
          <w:p w14:paraId="6CE5AF7A" w14:textId="77777777" w:rsidR="00DB4FB7" w:rsidRPr="0042361E" w:rsidRDefault="00DB4FB7" w:rsidP="00691011">
            <w:pPr>
              <w:pStyle w:val="TableParagraph"/>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DB4FB7" w:rsidRPr="0042361E" w14:paraId="06C39592" w14:textId="77777777" w:rsidTr="00073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B13F3BE" w14:textId="713B94AE" w:rsidR="00DB4FB7" w:rsidRPr="0042361E" w:rsidRDefault="00DB4FB7" w:rsidP="00691011">
            <w:pPr>
              <w:pStyle w:val="TableParagraph"/>
              <w:ind w:left="63"/>
              <w:rPr>
                <w:rFonts w:asciiTheme="majorHAnsi" w:eastAsia="Arial" w:hAnsiTheme="majorHAnsi" w:cstheme="minorHAnsi"/>
              </w:rPr>
            </w:pPr>
            <w:r>
              <w:rPr>
                <w:rFonts w:asciiTheme="majorHAnsi" w:eastAsia="Arial" w:hAnsiTheme="majorHAnsi" w:cstheme="minorHAnsi"/>
                <w:spacing w:val="-1"/>
              </w:rPr>
              <w:t>CDDATA</w:t>
            </w:r>
          </w:p>
        </w:tc>
        <w:tc>
          <w:tcPr>
            <w:tcW w:w="8564" w:type="dxa"/>
          </w:tcPr>
          <w:p w14:paraId="077AA2C8" w14:textId="726D639A" w:rsidR="00DB4FB7" w:rsidRPr="0042361E" w:rsidRDefault="0094178C"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Optionally s</w:t>
            </w:r>
            <w:r w:rsidRPr="005965CA">
              <w:rPr>
                <w:rFonts w:asciiTheme="majorHAnsi" w:eastAsia="Arial" w:hAnsiTheme="majorHAnsi" w:cstheme="minorHAnsi"/>
              </w:rPr>
              <w:t>upported on coherent ACE agents</w:t>
            </w:r>
          </w:p>
        </w:tc>
      </w:tr>
      <w:tr w:rsidR="0094178C" w:rsidRPr="0042361E" w14:paraId="00BEBABC" w14:textId="77777777" w:rsidTr="000735BA">
        <w:tc>
          <w:tcPr>
            <w:cnfStyle w:val="001000000000" w:firstRow="0" w:lastRow="0" w:firstColumn="1" w:lastColumn="0" w:oddVBand="0" w:evenVBand="0" w:oddHBand="0" w:evenHBand="0" w:firstRowFirstColumn="0" w:firstRowLastColumn="0" w:lastRowFirstColumn="0" w:lastRowLastColumn="0"/>
            <w:tcW w:w="1458" w:type="dxa"/>
          </w:tcPr>
          <w:p w14:paraId="0640F239" w14:textId="300E7B5D" w:rsidR="0094178C" w:rsidRDefault="0094178C" w:rsidP="00691011">
            <w:pPr>
              <w:pStyle w:val="TableParagraph"/>
              <w:ind w:left="63"/>
              <w:rPr>
                <w:rFonts w:asciiTheme="majorHAnsi" w:eastAsia="Arial" w:hAnsiTheme="majorHAnsi" w:cstheme="minorHAnsi"/>
                <w:spacing w:val="-1"/>
              </w:rPr>
            </w:pPr>
            <w:r>
              <w:rPr>
                <w:rFonts w:asciiTheme="majorHAnsi" w:eastAsia="Arial" w:hAnsiTheme="majorHAnsi" w:cstheme="minorHAnsi"/>
                <w:spacing w:val="-1"/>
              </w:rPr>
              <w:t>CDLAST</w:t>
            </w:r>
          </w:p>
        </w:tc>
        <w:tc>
          <w:tcPr>
            <w:tcW w:w="8564" w:type="dxa"/>
          </w:tcPr>
          <w:p w14:paraId="04991B73" w14:textId="1BBBEE79" w:rsidR="0094178C" w:rsidRPr="0042361E" w:rsidRDefault="0094178C"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B90753">
              <w:rPr>
                <w:rFonts w:asciiTheme="majorHAnsi" w:eastAsia="Arial" w:hAnsiTheme="majorHAnsi" w:cstheme="minorHAnsi"/>
              </w:rPr>
              <w:t>Optionally supported on coherent ACE agents</w:t>
            </w:r>
          </w:p>
        </w:tc>
      </w:tr>
      <w:tr w:rsidR="0094178C" w:rsidRPr="0042361E" w14:paraId="0637F40A" w14:textId="77777777" w:rsidTr="00073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84DBD63" w14:textId="77777777" w:rsidR="0094178C" w:rsidRPr="0042361E" w:rsidRDefault="0094178C" w:rsidP="00691011">
            <w:pPr>
              <w:pStyle w:val="TableParagraph"/>
              <w:ind w:left="63"/>
              <w:rPr>
                <w:rFonts w:asciiTheme="majorHAnsi" w:eastAsia="Arial" w:hAnsiTheme="majorHAnsi" w:cstheme="minorHAnsi"/>
              </w:rPr>
            </w:pPr>
            <w:r>
              <w:rPr>
                <w:rFonts w:asciiTheme="majorHAnsi" w:eastAsia="Arial" w:hAnsiTheme="majorHAnsi" w:cstheme="minorHAnsi"/>
                <w:spacing w:val="-1"/>
              </w:rPr>
              <w:t>CR</w:t>
            </w:r>
            <w:r w:rsidRPr="0042361E">
              <w:rPr>
                <w:rFonts w:asciiTheme="majorHAnsi" w:eastAsia="Arial" w:hAnsiTheme="majorHAnsi" w:cstheme="minorHAnsi"/>
                <w:spacing w:val="-15"/>
              </w:rPr>
              <w:t>V</w:t>
            </w:r>
            <w:r w:rsidRPr="0042361E">
              <w:rPr>
                <w:rFonts w:asciiTheme="majorHAnsi" w:eastAsia="Arial" w:hAnsiTheme="majorHAnsi" w:cstheme="minorHAnsi"/>
                <w:spacing w:val="-1"/>
              </w:rPr>
              <w:t>ALID</w:t>
            </w:r>
          </w:p>
        </w:tc>
        <w:tc>
          <w:tcPr>
            <w:tcW w:w="8564" w:type="dxa"/>
          </w:tcPr>
          <w:p w14:paraId="79672D0B" w14:textId="13B8631D" w:rsidR="0094178C" w:rsidRPr="0042361E" w:rsidRDefault="0094178C"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sidRPr="00B90753">
              <w:rPr>
                <w:rFonts w:asciiTheme="majorHAnsi" w:eastAsia="Arial" w:hAnsiTheme="majorHAnsi" w:cstheme="minorHAnsi"/>
              </w:rPr>
              <w:t>Optionally supported on coherent ACE agents</w:t>
            </w:r>
          </w:p>
        </w:tc>
      </w:tr>
      <w:tr w:rsidR="0094178C" w:rsidRPr="0042361E" w14:paraId="60D0352A" w14:textId="77777777" w:rsidTr="000735BA">
        <w:tc>
          <w:tcPr>
            <w:cnfStyle w:val="001000000000" w:firstRow="0" w:lastRow="0" w:firstColumn="1" w:lastColumn="0" w:oddVBand="0" w:evenVBand="0" w:oddHBand="0" w:evenHBand="0" w:firstRowFirstColumn="0" w:firstRowLastColumn="0" w:lastRowFirstColumn="0" w:lastRowLastColumn="0"/>
            <w:tcW w:w="1458" w:type="dxa"/>
          </w:tcPr>
          <w:p w14:paraId="2B99CC9F" w14:textId="77777777" w:rsidR="0094178C" w:rsidRPr="0042361E" w:rsidRDefault="0094178C" w:rsidP="00691011">
            <w:pPr>
              <w:pStyle w:val="TableParagraph"/>
              <w:ind w:left="63"/>
              <w:rPr>
                <w:rFonts w:asciiTheme="majorHAnsi" w:eastAsia="Arial" w:hAnsiTheme="majorHAnsi" w:cstheme="minorHAnsi"/>
              </w:rPr>
            </w:pPr>
            <w:r>
              <w:rPr>
                <w:rFonts w:asciiTheme="majorHAnsi" w:eastAsia="Arial" w:hAnsiTheme="majorHAnsi" w:cstheme="minorHAnsi"/>
                <w:spacing w:val="-1"/>
              </w:rPr>
              <w:lastRenderedPageBreak/>
              <w:t>CR</w:t>
            </w:r>
            <w:r w:rsidRPr="0042361E">
              <w:rPr>
                <w:rFonts w:asciiTheme="majorHAnsi" w:eastAsia="Arial" w:hAnsiTheme="majorHAnsi" w:cstheme="minorHAnsi"/>
                <w:spacing w:val="-1"/>
              </w:rPr>
              <w:t>REA</w:t>
            </w:r>
            <w:r w:rsidRPr="0042361E">
              <w:rPr>
                <w:rFonts w:asciiTheme="majorHAnsi" w:eastAsia="Arial" w:hAnsiTheme="majorHAnsi" w:cstheme="minorHAnsi"/>
                <w:spacing w:val="-16"/>
              </w:rPr>
              <w:t>D</w:t>
            </w:r>
            <w:r w:rsidRPr="0042361E">
              <w:rPr>
                <w:rFonts w:asciiTheme="majorHAnsi" w:eastAsia="Arial" w:hAnsiTheme="majorHAnsi" w:cstheme="minorHAnsi"/>
              </w:rPr>
              <w:t>Y</w:t>
            </w:r>
          </w:p>
        </w:tc>
        <w:tc>
          <w:tcPr>
            <w:tcW w:w="8564" w:type="dxa"/>
          </w:tcPr>
          <w:p w14:paraId="464BB0F3" w14:textId="23BF15A2" w:rsidR="0094178C" w:rsidRPr="0042361E" w:rsidRDefault="0094178C"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B90753">
              <w:rPr>
                <w:rFonts w:asciiTheme="majorHAnsi" w:eastAsia="Arial" w:hAnsiTheme="majorHAnsi" w:cstheme="minorHAnsi"/>
              </w:rPr>
              <w:t>Optionally supported on coherent ACE agents</w:t>
            </w:r>
          </w:p>
        </w:tc>
      </w:tr>
    </w:tbl>
    <w:p w14:paraId="7C7C6CEF" w14:textId="08EFD619" w:rsidR="00037D8B" w:rsidRPr="0042361E" w:rsidRDefault="00037D8B" w:rsidP="00037D8B">
      <w:pPr>
        <w:pStyle w:val="Heading3"/>
      </w:pPr>
      <w:bookmarkStart w:id="73" w:name="_Toc432086387"/>
      <w:r>
        <w:t>Acknowledge</w:t>
      </w:r>
      <w:r w:rsidRPr="0042361E">
        <w:t xml:space="preserve"> Channel Signals</w:t>
      </w:r>
      <w:bookmarkEnd w:id="73"/>
    </w:p>
    <w:tbl>
      <w:tblPr>
        <w:tblStyle w:val="LightList-Accent1"/>
        <w:tblW w:w="10022" w:type="dxa"/>
        <w:tblLayout w:type="fixed"/>
        <w:tblLook w:val="04A0" w:firstRow="1" w:lastRow="0" w:firstColumn="1" w:lastColumn="0" w:noHBand="0" w:noVBand="1"/>
      </w:tblPr>
      <w:tblGrid>
        <w:gridCol w:w="1458"/>
        <w:gridCol w:w="8564"/>
      </w:tblGrid>
      <w:tr w:rsidR="00037D8B" w:rsidRPr="0042361E" w14:paraId="1505180F" w14:textId="77777777" w:rsidTr="00073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C6C0E86" w14:textId="77777777" w:rsidR="00037D8B" w:rsidRPr="0042361E" w:rsidRDefault="00037D8B" w:rsidP="00691011">
            <w:pPr>
              <w:pStyle w:val="TableParagraph"/>
              <w:ind w:left="447"/>
              <w:rPr>
                <w:rFonts w:asciiTheme="majorHAnsi" w:eastAsia="Arial" w:hAnsiTheme="majorHAnsi" w:cstheme="minorHAnsi"/>
              </w:rPr>
            </w:pPr>
            <w:r w:rsidRPr="0042361E">
              <w:rPr>
                <w:rFonts w:asciiTheme="majorHAnsi" w:eastAsia="Arial" w:hAnsiTheme="majorHAnsi" w:cstheme="minorHAnsi"/>
              </w:rPr>
              <w:t>S</w:t>
            </w:r>
            <w:r w:rsidRPr="0042361E">
              <w:rPr>
                <w:rFonts w:asciiTheme="majorHAnsi" w:eastAsia="Arial" w:hAnsiTheme="majorHAnsi" w:cstheme="minorHAnsi"/>
                <w:spacing w:val="-1"/>
              </w:rPr>
              <w:t>i</w:t>
            </w:r>
            <w:r w:rsidRPr="0042361E">
              <w:rPr>
                <w:rFonts w:asciiTheme="majorHAnsi" w:eastAsia="Arial" w:hAnsiTheme="majorHAnsi" w:cstheme="minorHAnsi"/>
              </w:rPr>
              <w:t>g</w:t>
            </w:r>
            <w:r w:rsidRPr="0042361E">
              <w:rPr>
                <w:rFonts w:asciiTheme="majorHAnsi" w:eastAsia="Arial" w:hAnsiTheme="majorHAnsi" w:cstheme="minorHAnsi"/>
                <w:spacing w:val="-1"/>
              </w:rPr>
              <w:t>n</w:t>
            </w:r>
            <w:r w:rsidRPr="0042361E">
              <w:rPr>
                <w:rFonts w:asciiTheme="majorHAnsi" w:eastAsia="Arial" w:hAnsiTheme="majorHAnsi" w:cstheme="minorHAnsi"/>
              </w:rPr>
              <w:t>al</w:t>
            </w:r>
          </w:p>
        </w:tc>
        <w:tc>
          <w:tcPr>
            <w:tcW w:w="8564" w:type="dxa"/>
          </w:tcPr>
          <w:p w14:paraId="687614B3" w14:textId="77777777" w:rsidR="00037D8B" w:rsidRPr="0042361E" w:rsidRDefault="00037D8B" w:rsidP="00691011">
            <w:pPr>
              <w:pStyle w:val="TableParagraph"/>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spacing w:val="-1"/>
              </w:rPr>
              <w:t>ACE</w:t>
            </w:r>
          </w:p>
        </w:tc>
      </w:tr>
      <w:tr w:rsidR="00037D8B" w:rsidRPr="0042361E" w14:paraId="475539FC" w14:textId="77777777" w:rsidTr="00073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F78A2AE" w14:textId="3BA18C2E" w:rsidR="00037D8B" w:rsidRPr="0042361E" w:rsidRDefault="00037D8B" w:rsidP="00691011">
            <w:pPr>
              <w:pStyle w:val="TableParagraph"/>
              <w:ind w:left="63"/>
              <w:rPr>
                <w:rFonts w:asciiTheme="majorHAnsi" w:eastAsia="Arial" w:hAnsiTheme="majorHAnsi" w:cstheme="minorHAnsi"/>
              </w:rPr>
            </w:pPr>
            <w:r>
              <w:rPr>
                <w:rFonts w:asciiTheme="majorHAnsi" w:eastAsia="Arial" w:hAnsiTheme="majorHAnsi" w:cstheme="minorHAnsi"/>
                <w:spacing w:val="-1"/>
              </w:rPr>
              <w:t>RACK</w:t>
            </w:r>
          </w:p>
        </w:tc>
        <w:tc>
          <w:tcPr>
            <w:tcW w:w="8564" w:type="dxa"/>
          </w:tcPr>
          <w:p w14:paraId="5205E5FF" w14:textId="17794281" w:rsidR="00037D8B" w:rsidRPr="0042361E" w:rsidRDefault="00037D8B" w:rsidP="00691011">
            <w:pPr>
              <w:pStyle w:val="TableParagraph"/>
              <w:ind w:left="63"/>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Read acknowledge s</w:t>
            </w:r>
            <w:r w:rsidRPr="005965CA">
              <w:rPr>
                <w:rFonts w:asciiTheme="majorHAnsi" w:eastAsia="Arial" w:hAnsiTheme="majorHAnsi" w:cstheme="minorHAnsi"/>
              </w:rPr>
              <w:t xml:space="preserve">upported </w:t>
            </w:r>
            <w:r>
              <w:rPr>
                <w:rFonts w:asciiTheme="majorHAnsi" w:eastAsia="Arial" w:hAnsiTheme="majorHAnsi" w:cstheme="minorHAnsi"/>
              </w:rPr>
              <w:t>from</w:t>
            </w:r>
            <w:r w:rsidRPr="005965CA">
              <w:rPr>
                <w:rFonts w:asciiTheme="majorHAnsi" w:eastAsia="Arial" w:hAnsiTheme="majorHAnsi" w:cstheme="minorHAnsi"/>
              </w:rPr>
              <w:t xml:space="preserve"> coherent ACE </w:t>
            </w:r>
            <w:r>
              <w:rPr>
                <w:rFonts w:asciiTheme="majorHAnsi" w:eastAsia="Arial" w:hAnsiTheme="majorHAnsi" w:cstheme="minorHAnsi"/>
              </w:rPr>
              <w:t>agents</w:t>
            </w:r>
          </w:p>
        </w:tc>
      </w:tr>
      <w:tr w:rsidR="00037D8B" w:rsidRPr="0042361E" w14:paraId="3BBD7EB5" w14:textId="77777777" w:rsidTr="000735BA">
        <w:tc>
          <w:tcPr>
            <w:cnfStyle w:val="001000000000" w:firstRow="0" w:lastRow="0" w:firstColumn="1" w:lastColumn="0" w:oddVBand="0" w:evenVBand="0" w:oddHBand="0" w:evenHBand="0" w:firstRowFirstColumn="0" w:firstRowLastColumn="0" w:lastRowFirstColumn="0" w:lastRowLastColumn="0"/>
            <w:tcW w:w="1458" w:type="dxa"/>
          </w:tcPr>
          <w:p w14:paraId="2B9E43ED" w14:textId="624A0F7E" w:rsidR="00037D8B" w:rsidRPr="0042361E" w:rsidRDefault="00037D8B" w:rsidP="00691011">
            <w:pPr>
              <w:pStyle w:val="TableParagraph"/>
              <w:ind w:left="63"/>
              <w:rPr>
                <w:rFonts w:asciiTheme="majorHAnsi" w:eastAsia="Arial" w:hAnsiTheme="majorHAnsi" w:cstheme="minorHAnsi"/>
              </w:rPr>
            </w:pPr>
            <w:r>
              <w:rPr>
                <w:rFonts w:asciiTheme="majorHAnsi" w:eastAsia="Arial" w:hAnsiTheme="majorHAnsi" w:cstheme="minorHAnsi"/>
                <w:spacing w:val="-1"/>
              </w:rPr>
              <w:t>WACK</w:t>
            </w:r>
          </w:p>
        </w:tc>
        <w:tc>
          <w:tcPr>
            <w:tcW w:w="8564" w:type="dxa"/>
          </w:tcPr>
          <w:p w14:paraId="71A0AA98" w14:textId="1CB8DB2D" w:rsidR="00037D8B" w:rsidRPr="0042361E" w:rsidRDefault="000421B9" w:rsidP="00691011">
            <w:pPr>
              <w:pStyle w:val="TableParagraph"/>
              <w:ind w:left="63"/>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inorHAnsi"/>
              </w:rPr>
            </w:pPr>
            <w:r>
              <w:rPr>
                <w:rFonts w:asciiTheme="majorHAnsi" w:eastAsia="Arial" w:hAnsiTheme="majorHAnsi" w:cstheme="minorHAnsi"/>
              </w:rPr>
              <w:t>Write</w:t>
            </w:r>
            <w:r w:rsidR="00037D8B">
              <w:rPr>
                <w:rFonts w:asciiTheme="majorHAnsi" w:eastAsia="Arial" w:hAnsiTheme="majorHAnsi" w:cstheme="minorHAnsi"/>
              </w:rPr>
              <w:t xml:space="preserve"> acknowledge s</w:t>
            </w:r>
            <w:r w:rsidR="00037D8B" w:rsidRPr="005965CA">
              <w:rPr>
                <w:rFonts w:asciiTheme="majorHAnsi" w:eastAsia="Arial" w:hAnsiTheme="majorHAnsi" w:cstheme="minorHAnsi"/>
              </w:rPr>
              <w:t xml:space="preserve">upported </w:t>
            </w:r>
            <w:r w:rsidR="00037D8B">
              <w:rPr>
                <w:rFonts w:asciiTheme="majorHAnsi" w:eastAsia="Arial" w:hAnsiTheme="majorHAnsi" w:cstheme="minorHAnsi"/>
              </w:rPr>
              <w:t>from</w:t>
            </w:r>
            <w:r w:rsidR="00037D8B" w:rsidRPr="005965CA">
              <w:rPr>
                <w:rFonts w:asciiTheme="majorHAnsi" w:eastAsia="Arial" w:hAnsiTheme="majorHAnsi" w:cstheme="minorHAnsi"/>
              </w:rPr>
              <w:t xml:space="preserve"> coherent ACE </w:t>
            </w:r>
            <w:r w:rsidR="00037D8B">
              <w:rPr>
                <w:rFonts w:asciiTheme="majorHAnsi" w:eastAsia="Arial" w:hAnsiTheme="majorHAnsi" w:cstheme="minorHAnsi"/>
              </w:rPr>
              <w:t>agents</w:t>
            </w:r>
          </w:p>
        </w:tc>
      </w:tr>
    </w:tbl>
    <w:p w14:paraId="0625AEE5" w14:textId="77777777" w:rsidR="00CA1F6B" w:rsidRDefault="00CA1F6B" w:rsidP="003C6209">
      <w:pPr>
        <w:pStyle w:val="Heading3"/>
        <w:numPr>
          <w:ilvl w:val="0"/>
          <w:numId w:val="0"/>
        </w:numPr>
        <w:ind w:left="720"/>
      </w:pPr>
    </w:p>
    <w:p w14:paraId="64C4B4CA" w14:textId="77777777" w:rsidR="00786539" w:rsidRPr="0042361E" w:rsidRDefault="00786539" w:rsidP="00507370">
      <w:pPr>
        <w:pStyle w:val="Heading2"/>
      </w:pPr>
      <w:bookmarkStart w:id="74" w:name="_Toc432086388"/>
      <w:r w:rsidRPr="0042361E">
        <w:t>AXI4-Lite Feature Adoption</w:t>
      </w:r>
      <w:bookmarkEnd w:id="74"/>
    </w:p>
    <w:tbl>
      <w:tblPr>
        <w:tblStyle w:val="MediumShading1-Accent1"/>
        <w:tblW w:w="9378" w:type="dxa"/>
        <w:tblLook w:val="06A0" w:firstRow="1" w:lastRow="0" w:firstColumn="1" w:lastColumn="0" w:noHBand="1" w:noVBand="1"/>
      </w:tblPr>
      <w:tblGrid>
        <w:gridCol w:w="1790"/>
        <w:gridCol w:w="7588"/>
      </w:tblGrid>
      <w:tr w:rsidR="00786539" w:rsidRPr="0042361E" w14:paraId="695E524E" w14:textId="77777777" w:rsidTr="00786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695891D5" w14:textId="77777777" w:rsidR="00786539" w:rsidRPr="0042361E" w:rsidRDefault="00786539" w:rsidP="00691011">
            <w:pPr>
              <w:pStyle w:val="TableParagraph"/>
              <w:ind w:left="560"/>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1"/>
              </w:rPr>
              <w:t>X</w:t>
            </w:r>
            <w:r w:rsidRPr="0042361E">
              <w:rPr>
                <w:rFonts w:asciiTheme="majorHAnsi" w:eastAsia="Arial" w:hAnsiTheme="majorHAnsi" w:cstheme="minorHAnsi"/>
              </w:rPr>
              <w:t>I4 Lite</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7588" w:type="dxa"/>
          </w:tcPr>
          <w:p w14:paraId="05DF7A2A" w14:textId="77777777" w:rsidR="00786539" w:rsidRPr="0042361E" w:rsidRDefault="00786539" w:rsidP="00691011">
            <w:pPr>
              <w:pStyle w:val="TableParagraph"/>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 xml:space="preserve">NetSpeed AXI </w:t>
            </w:r>
            <w:proofErr w:type="spellStart"/>
            <w:r w:rsidRPr="0042361E">
              <w:rPr>
                <w:rFonts w:asciiTheme="majorHAnsi" w:eastAsia="Arial" w:hAnsiTheme="majorHAnsi" w:cstheme="minorHAnsi"/>
                <w:spacing w:val="-1"/>
              </w:rPr>
              <w:t>NoC</w:t>
            </w:r>
            <w:proofErr w:type="spellEnd"/>
            <w:r w:rsidRPr="0042361E">
              <w:rPr>
                <w:rFonts w:asciiTheme="majorHAnsi" w:eastAsia="Arial" w:hAnsiTheme="majorHAnsi" w:cstheme="minorHAnsi"/>
                <w:spacing w:val="-7"/>
              </w:rPr>
              <w:t xml:space="preserve"> Support</w:t>
            </w:r>
          </w:p>
        </w:tc>
      </w:tr>
      <w:tr w:rsidR="00786539" w:rsidRPr="0042361E" w14:paraId="344E4388"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62886B40"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rPr>
              <w:t>Ports</w:t>
            </w:r>
          </w:p>
        </w:tc>
        <w:tc>
          <w:tcPr>
            <w:tcW w:w="7588" w:type="dxa"/>
          </w:tcPr>
          <w:p w14:paraId="26876C30"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AXI4-Lite master and slave ports can connect to NetSpeed AXI </w:t>
            </w:r>
            <w:proofErr w:type="spellStart"/>
            <w:r w:rsidRPr="0042361E">
              <w:rPr>
                <w:rFonts w:asciiTheme="majorHAnsi" w:eastAsia="Palatino Linotype" w:hAnsiTheme="majorHAnsi" w:cstheme="minorHAnsi"/>
              </w:rPr>
              <w:t>NoC</w:t>
            </w:r>
            <w:proofErr w:type="spellEnd"/>
            <w:r w:rsidRPr="0042361E">
              <w:rPr>
                <w:rFonts w:asciiTheme="majorHAnsi" w:eastAsia="Palatino Linotype" w:hAnsiTheme="majorHAnsi" w:cstheme="minorHAnsi"/>
              </w:rPr>
              <w:t xml:space="preserve">. Intercommunication between AXI4 agents and AXI4-Lite agents is supported, conversions are performed by the </w:t>
            </w:r>
            <w:proofErr w:type="spellStart"/>
            <w:r w:rsidRPr="0042361E">
              <w:rPr>
                <w:rFonts w:asciiTheme="majorHAnsi" w:eastAsia="Palatino Linotype" w:hAnsiTheme="majorHAnsi" w:cstheme="minorHAnsi"/>
              </w:rPr>
              <w:t>NoC</w:t>
            </w:r>
            <w:proofErr w:type="spellEnd"/>
          </w:p>
        </w:tc>
      </w:tr>
      <w:tr w:rsidR="00786539" w:rsidRPr="0042361E" w14:paraId="72016DD9"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398186EF"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rPr>
              <w:t>Conversion</w:t>
            </w:r>
          </w:p>
        </w:tc>
        <w:tc>
          <w:tcPr>
            <w:tcW w:w="7588" w:type="dxa"/>
          </w:tcPr>
          <w:p w14:paraId="39224016"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INCR transactions of length &gt; 1 from AXI masters to AXI4-Lite slaves, are split into multiple AXI4-Lite transactions of 32-bit or 64-bit size. Responses from the slave are converted back to the format expected by the AXI master. WRAP requests sent to an AXI4-Lite slave will result in a SLVERR response</w:t>
            </w:r>
          </w:p>
        </w:tc>
      </w:tr>
      <w:tr w:rsidR="00786539" w:rsidRPr="0042361E" w14:paraId="733A0653"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3BE00037"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Transfer Length</w:t>
            </w:r>
          </w:p>
        </w:tc>
        <w:tc>
          <w:tcPr>
            <w:tcW w:w="7588" w:type="dxa"/>
          </w:tcPr>
          <w:p w14:paraId="1B75047E"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AXI4-Lite is restricted to single beat transactions</w:t>
            </w:r>
          </w:p>
        </w:tc>
      </w:tr>
      <w:tr w:rsidR="00786539" w:rsidRPr="0042361E" w14:paraId="0CAC11D1"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141192F8"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Data Width</w:t>
            </w:r>
          </w:p>
        </w:tc>
        <w:tc>
          <w:tcPr>
            <w:tcW w:w="7588" w:type="dxa"/>
          </w:tcPr>
          <w:p w14:paraId="013FEE78"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32-bit and 64-bit AXI4-Lite interfaces are supported</w:t>
            </w:r>
          </w:p>
        </w:tc>
      </w:tr>
      <w:tr w:rsidR="00786539" w:rsidRPr="0042361E" w14:paraId="2A72BCF4"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40343673"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Width</w:t>
            </w:r>
          </w:p>
        </w:tc>
        <w:tc>
          <w:tcPr>
            <w:tcW w:w="7588" w:type="dxa"/>
          </w:tcPr>
          <w:p w14:paraId="2E19AF9C"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Support range of address width is 14-bit to 60-bits</w:t>
            </w:r>
          </w:p>
        </w:tc>
      </w:tr>
      <w:tr w:rsidR="00786539" w:rsidRPr="0042361E" w14:paraId="09115A5A"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0EC7A8D9"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Transfer size</w:t>
            </w:r>
          </w:p>
        </w:tc>
        <w:tc>
          <w:tcPr>
            <w:tcW w:w="7588" w:type="dxa"/>
          </w:tcPr>
          <w:p w14:paraId="1CA535E5"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AXI4-Lite does not support narrow transfers and all transactions are of full data width</w:t>
            </w:r>
          </w:p>
        </w:tc>
      </w:tr>
      <w:tr w:rsidR="00786539" w:rsidRPr="0042361E" w14:paraId="0028A7FC" w14:textId="77777777" w:rsidTr="00786539">
        <w:tc>
          <w:tcPr>
            <w:cnfStyle w:val="001000000000" w:firstRow="0" w:lastRow="0" w:firstColumn="1" w:lastColumn="0" w:oddVBand="0" w:evenVBand="0" w:oddHBand="0" w:evenHBand="0" w:firstRowFirstColumn="0" w:firstRowLastColumn="0" w:lastRowFirstColumn="0" w:lastRowLastColumn="0"/>
            <w:tcW w:w="1790" w:type="dxa"/>
          </w:tcPr>
          <w:p w14:paraId="79C3DF19"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AID</w:t>
            </w:r>
          </w:p>
        </w:tc>
        <w:tc>
          <w:tcPr>
            <w:tcW w:w="7588" w:type="dxa"/>
          </w:tcPr>
          <w:p w14:paraId="6A52A8F5"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No ID bits are present in AXI4-Lite. Multiple outstanding transactions are supported, however all transactions must be ordered.</w:t>
            </w:r>
          </w:p>
        </w:tc>
      </w:tr>
    </w:tbl>
    <w:p w14:paraId="32C10E05" w14:textId="77777777" w:rsidR="00786539" w:rsidRPr="0042361E" w:rsidRDefault="00786539" w:rsidP="00786539">
      <w:pPr>
        <w:rPr>
          <w:rFonts w:asciiTheme="majorHAnsi" w:hAnsiTheme="majorHAnsi"/>
          <w:sz w:val="19"/>
          <w:szCs w:val="19"/>
        </w:rPr>
      </w:pPr>
    </w:p>
    <w:p w14:paraId="33439462" w14:textId="77777777" w:rsidR="00786539" w:rsidRPr="0042361E" w:rsidRDefault="00786539" w:rsidP="00507370">
      <w:pPr>
        <w:pStyle w:val="Heading2"/>
      </w:pPr>
      <w:bookmarkStart w:id="75" w:name="_Toc432086389"/>
      <w:r w:rsidRPr="0042361E">
        <w:t>AXI3 Feature Adoption</w:t>
      </w:r>
      <w:bookmarkEnd w:id="75"/>
    </w:p>
    <w:tbl>
      <w:tblPr>
        <w:tblStyle w:val="MediumShading1-Accent1"/>
        <w:tblW w:w="9558" w:type="dxa"/>
        <w:tblLook w:val="06A0" w:firstRow="1" w:lastRow="0" w:firstColumn="1" w:lastColumn="0" w:noHBand="1" w:noVBand="1"/>
      </w:tblPr>
      <w:tblGrid>
        <w:gridCol w:w="2178"/>
        <w:gridCol w:w="7380"/>
      </w:tblGrid>
      <w:tr w:rsidR="00786539" w:rsidRPr="0042361E" w14:paraId="63804B14" w14:textId="77777777" w:rsidTr="0014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2A04F2A" w14:textId="77777777" w:rsidR="00786539" w:rsidRPr="0042361E" w:rsidRDefault="00786539" w:rsidP="00691011">
            <w:pPr>
              <w:pStyle w:val="TableParagraph"/>
              <w:ind w:left="560"/>
              <w:rPr>
                <w:rFonts w:asciiTheme="majorHAnsi" w:eastAsia="Arial" w:hAnsiTheme="majorHAnsi" w:cstheme="minorHAnsi"/>
              </w:rPr>
            </w:pPr>
            <w:r w:rsidRPr="0042361E">
              <w:rPr>
                <w:rFonts w:asciiTheme="majorHAnsi" w:eastAsia="Arial" w:hAnsiTheme="majorHAnsi" w:cstheme="minorHAnsi"/>
                <w:spacing w:val="1"/>
              </w:rPr>
              <w:t>A</w:t>
            </w:r>
            <w:r w:rsidRPr="0042361E">
              <w:rPr>
                <w:rFonts w:asciiTheme="majorHAnsi" w:eastAsia="Arial" w:hAnsiTheme="majorHAnsi" w:cstheme="minorHAnsi"/>
                <w:spacing w:val="-1"/>
              </w:rPr>
              <w:t>X</w:t>
            </w:r>
            <w:r w:rsidRPr="0042361E">
              <w:rPr>
                <w:rFonts w:asciiTheme="majorHAnsi" w:eastAsia="Arial" w:hAnsiTheme="majorHAnsi" w:cstheme="minorHAnsi"/>
              </w:rPr>
              <w:t>I3</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7380" w:type="dxa"/>
          </w:tcPr>
          <w:p w14:paraId="1B09D6C0" w14:textId="77777777" w:rsidR="00786539" w:rsidRPr="0042361E" w:rsidRDefault="00786539" w:rsidP="00691011">
            <w:pPr>
              <w:pStyle w:val="TableParagraph"/>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 xml:space="preserve">NetSpeed AXI </w:t>
            </w:r>
            <w:proofErr w:type="spellStart"/>
            <w:r w:rsidRPr="0042361E">
              <w:rPr>
                <w:rFonts w:asciiTheme="majorHAnsi" w:eastAsia="Arial" w:hAnsiTheme="majorHAnsi" w:cstheme="minorHAnsi"/>
                <w:spacing w:val="-1"/>
              </w:rPr>
              <w:t>NoC</w:t>
            </w:r>
            <w:proofErr w:type="spellEnd"/>
            <w:r w:rsidRPr="0042361E">
              <w:rPr>
                <w:rFonts w:asciiTheme="majorHAnsi" w:eastAsia="Arial" w:hAnsiTheme="majorHAnsi" w:cstheme="minorHAnsi"/>
                <w:spacing w:val="-7"/>
              </w:rPr>
              <w:t xml:space="preserve"> Support</w:t>
            </w:r>
          </w:p>
        </w:tc>
      </w:tr>
      <w:tr w:rsidR="00786539" w:rsidRPr="0042361E" w14:paraId="19A0A578" w14:textId="77777777" w:rsidTr="00145CAA">
        <w:tc>
          <w:tcPr>
            <w:cnfStyle w:val="001000000000" w:firstRow="0" w:lastRow="0" w:firstColumn="1" w:lastColumn="0" w:oddVBand="0" w:evenVBand="0" w:oddHBand="0" w:evenHBand="0" w:firstRowFirstColumn="0" w:firstRowLastColumn="0" w:lastRowFirstColumn="0" w:lastRowLastColumn="0"/>
            <w:tcW w:w="2178" w:type="dxa"/>
          </w:tcPr>
          <w:p w14:paraId="4BCD3B78"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spacing w:val="-18"/>
              </w:rPr>
              <w:t>T</w:t>
            </w:r>
            <w:r w:rsidRPr="0042361E">
              <w:rPr>
                <w:rFonts w:asciiTheme="majorHAnsi" w:eastAsia="Palatino Linotype" w:hAnsiTheme="majorHAnsi" w:cstheme="minorHAnsi"/>
                <w:spacing w:val="-1"/>
              </w:rPr>
              <w:t>r</w:t>
            </w:r>
            <w:r w:rsidRPr="0042361E">
              <w:rPr>
                <w:rFonts w:asciiTheme="majorHAnsi" w:eastAsia="Palatino Linotype" w:hAnsiTheme="majorHAnsi" w:cstheme="minorHAnsi"/>
              </w:rPr>
              <w:t>ansfer</w:t>
            </w:r>
            <w:r w:rsidRPr="0042361E">
              <w:rPr>
                <w:rFonts w:asciiTheme="majorHAnsi" w:eastAsia="Palatino Linotype" w:hAnsiTheme="majorHAnsi" w:cstheme="minorHAnsi"/>
                <w:spacing w:val="-13"/>
              </w:rPr>
              <w:t xml:space="preserve"> </w:t>
            </w:r>
            <w:r w:rsidRPr="0042361E">
              <w:rPr>
                <w:rFonts w:asciiTheme="majorHAnsi" w:eastAsia="Palatino Linotype" w:hAnsiTheme="majorHAnsi" w:cstheme="minorHAnsi"/>
                <w:spacing w:val="-1"/>
              </w:rPr>
              <w:t>L</w:t>
            </w:r>
            <w:r w:rsidRPr="0042361E">
              <w:rPr>
                <w:rFonts w:asciiTheme="majorHAnsi" w:eastAsia="Palatino Linotype" w:hAnsiTheme="majorHAnsi" w:cstheme="minorHAnsi"/>
              </w:rPr>
              <w:t>ength</w:t>
            </w:r>
          </w:p>
        </w:tc>
        <w:tc>
          <w:tcPr>
            <w:tcW w:w="7380" w:type="dxa"/>
          </w:tcPr>
          <w:p w14:paraId="1B6F5871"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Burst length is restricted to the range 1 to 16 beats</w:t>
            </w:r>
          </w:p>
        </w:tc>
      </w:tr>
      <w:tr w:rsidR="00786539" w:rsidRPr="0042361E" w14:paraId="61D475D7" w14:textId="77777777" w:rsidTr="00145CAA">
        <w:tc>
          <w:tcPr>
            <w:cnfStyle w:val="001000000000" w:firstRow="0" w:lastRow="0" w:firstColumn="1" w:lastColumn="0" w:oddVBand="0" w:evenVBand="0" w:oddHBand="0" w:evenHBand="0" w:firstRowFirstColumn="0" w:firstRowLastColumn="0" w:lastRowFirstColumn="0" w:lastRowLastColumn="0"/>
            <w:tcW w:w="2178" w:type="dxa"/>
          </w:tcPr>
          <w:p w14:paraId="42F8ABD5"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rPr>
              <w:t>Splitting</w:t>
            </w:r>
          </w:p>
        </w:tc>
        <w:tc>
          <w:tcPr>
            <w:tcW w:w="7380" w:type="dxa"/>
          </w:tcPr>
          <w:p w14:paraId="58E4EFE8"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If a transaction from an AXI4 master would exceed ALEN on an AXI3 slave port, then the transaction is split into multiple transactions at 16 beat boundaries.</w:t>
            </w:r>
          </w:p>
        </w:tc>
      </w:tr>
      <w:tr w:rsidR="00786539" w:rsidRPr="0042361E" w14:paraId="380865FB" w14:textId="77777777" w:rsidTr="00145CAA">
        <w:tc>
          <w:tcPr>
            <w:cnfStyle w:val="001000000000" w:firstRow="0" w:lastRow="0" w:firstColumn="1" w:lastColumn="0" w:oddVBand="0" w:evenVBand="0" w:oddHBand="0" w:evenHBand="0" w:firstRowFirstColumn="0" w:firstRowLastColumn="0" w:lastRowFirstColumn="0" w:lastRowLastColumn="0"/>
            <w:tcW w:w="2178" w:type="dxa"/>
          </w:tcPr>
          <w:p w14:paraId="2EB99BCA"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WID</w:t>
            </w:r>
          </w:p>
        </w:tc>
        <w:tc>
          <w:tcPr>
            <w:tcW w:w="7380" w:type="dxa"/>
          </w:tcPr>
          <w:p w14:paraId="219A5054" w14:textId="77777777" w:rsidR="00786539" w:rsidRPr="0042361E" w:rsidRDefault="00786539" w:rsidP="00691011">
            <w:pPr>
              <w:pStyle w:val="TableParagraph"/>
              <w:ind w:left="87"/>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This signal is available on the W data channel interface. However write interleaving is not supported</w:t>
            </w:r>
          </w:p>
        </w:tc>
      </w:tr>
      <w:tr w:rsidR="00786539" w:rsidRPr="0042361E" w14:paraId="18B18E02" w14:textId="77777777" w:rsidTr="00145CAA">
        <w:tc>
          <w:tcPr>
            <w:cnfStyle w:val="001000000000" w:firstRow="0" w:lastRow="0" w:firstColumn="1" w:lastColumn="0" w:oddVBand="0" w:evenVBand="0" w:oddHBand="0" w:evenHBand="0" w:firstRowFirstColumn="0" w:firstRowLastColumn="0" w:lastRowFirstColumn="0" w:lastRowLastColumn="0"/>
            <w:tcW w:w="2178" w:type="dxa"/>
          </w:tcPr>
          <w:p w14:paraId="353D2241" w14:textId="77777777" w:rsidR="00786539" w:rsidRPr="0042361E" w:rsidRDefault="00786539" w:rsidP="00691011">
            <w:pPr>
              <w:pStyle w:val="TableParagraph"/>
              <w:ind w:left="86"/>
              <w:rPr>
                <w:rFonts w:asciiTheme="majorHAnsi" w:eastAsia="Palatino Linotype" w:hAnsiTheme="majorHAnsi" w:cstheme="minorHAnsi"/>
              </w:rPr>
            </w:pPr>
            <w:proofErr w:type="spellStart"/>
            <w:r w:rsidRPr="0042361E">
              <w:rPr>
                <w:rFonts w:asciiTheme="majorHAnsi" w:eastAsia="Palatino Linotype" w:hAnsiTheme="majorHAnsi" w:cstheme="minorHAnsi"/>
              </w:rPr>
              <w:t>AxLOCK</w:t>
            </w:r>
            <w:proofErr w:type="spellEnd"/>
            <w:r w:rsidRPr="0042361E">
              <w:rPr>
                <w:rFonts w:asciiTheme="majorHAnsi" w:eastAsia="Palatino Linotype" w:hAnsiTheme="majorHAnsi" w:cstheme="minorHAnsi"/>
              </w:rPr>
              <w:t>[1:0]</w:t>
            </w:r>
          </w:p>
        </w:tc>
        <w:tc>
          <w:tcPr>
            <w:tcW w:w="7380" w:type="dxa"/>
          </w:tcPr>
          <w:p w14:paraId="0557E9D0"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bCs/>
              </w:rPr>
            </w:pPr>
            <w:r w:rsidRPr="0042361E">
              <w:rPr>
                <w:rFonts w:asciiTheme="majorHAnsi" w:eastAsia="Palatino Linotype" w:hAnsiTheme="majorHAnsi" w:cstheme="minorHAnsi"/>
                <w:bCs/>
              </w:rPr>
              <w:t>AXI3 locked transactions are not supported and are converted to Normal transactions</w:t>
            </w:r>
          </w:p>
        </w:tc>
      </w:tr>
    </w:tbl>
    <w:p w14:paraId="47BB9E2F" w14:textId="77777777" w:rsidR="00786539" w:rsidRPr="0042361E" w:rsidRDefault="00786539" w:rsidP="00507370">
      <w:pPr>
        <w:pStyle w:val="Heading2"/>
      </w:pPr>
      <w:bookmarkStart w:id="76" w:name="_Toc432086390"/>
      <w:r w:rsidRPr="0042361E">
        <w:lastRenderedPageBreak/>
        <w:t>AHB-Lite Feature Adoption</w:t>
      </w:r>
      <w:bookmarkEnd w:id="76"/>
    </w:p>
    <w:tbl>
      <w:tblPr>
        <w:tblStyle w:val="MediumShading1-Accent1"/>
        <w:tblW w:w="9378" w:type="dxa"/>
        <w:tblLook w:val="06A0" w:firstRow="1" w:lastRow="0" w:firstColumn="1" w:lastColumn="0" w:noHBand="1" w:noVBand="1"/>
      </w:tblPr>
      <w:tblGrid>
        <w:gridCol w:w="1700"/>
        <w:gridCol w:w="7678"/>
      </w:tblGrid>
      <w:tr w:rsidR="00786539" w:rsidRPr="0042361E" w14:paraId="59242099" w14:textId="77777777" w:rsidTr="00786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03B04AEB" w14:textId="626E4674" w:rsidR="00786539" w:rsidRPr="0042361E" w:rsidRDefault="00786539" w:rsidP="00691011">
            <w:pPr>
              <w:pStyle w:val="TableParagraph"/>
              <w:ind w:left="560"/>
              <w:rPr>
                <w:rFonts w:asciiTheme="majorHAnsi" w:eastAsia="Arial" w:hAnsiTheme="majorHAnsi" w:cstheme="minorHAnsi"/>
              </w:rPr>
            </w:pPr>
            <w:r w:rsidRPr="0042361E">
              <w:rPr>
                <w:rFonts w:asciiTheme="majorHAnsi" w:eastAsia="Arial" w:hAnsiTheme="majorHAnsi" w:cstheme="minorHAnsi"/>
                <w:spacing w:val="1"/>
              </w:rPr>
              <w:t>AHB</w:t>
            </w:r>
            <w:r w:rsidR="00B5204D" w:rsidRPr="0042361E">
              <w:rPr>
                <w:rFonts w:asciiTheme="majorHAnsi" w:eastAsia="Arial" w:hAnsiTheme="majorHAnsi" w:cstheme="minorHAnsi"/>
                <w:spacing w:val="1"/>
              </w:rPr>
              <w:t>-Lite</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7678" w:type="dxa"/>
          </w:tcPr>
          <w:p w14:paraId="1D36C4AF" w14:textId="77777777" w:rsidR="00786539" w:rsidRPr="0042361E" w:rsidRDefault="00786539" w:rsidP="00691011">
            <w:pPr>
              <w:pStyle w:val="TableParagraph"/>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 xml:space="preserve">NetSpeed AXI </w:t>
            </w:r>
            <w:proofErr w:type="spellStart"/>
            <w:r w:rsidRPr="0042361E">
              <w:rPr>
                <w:rFonts w:asciiTheme="majorHAnsi" w:eastAsia="Arial" w:hAnsiTheme="majorHAnsi" w:cstheme="minorHAnsi"/>
                <w:spacing w:val="-1"/>
              </w:rPr>
              <w:t>NoC</w:t>
            </w:r>
            <w:proofErr w:type="spellEnd"/>
            <w:r w:rsidRPr="0042361E">
              <w:rPr>
                <w:rFonts w:asciiTheme="majorHAnsi" w:eastAsia="Arial" w:hAnsiTheme="majorHAnsi" w:cstheme="minorHAnsi"/>
                <w:spacing w:val="-7"/>
              </w:rPr>
              <w:t xml:space="preserve"> Support</w:t>
            </w:r>
          </w:p>
        </w:tc>
      </w:tr>
      <w:tr w:rsidR="00786539" w:rsidRPr="0042361E" w14:paraId="13A127A4"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5A03822B"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rPr>
              <w:t>Version</w:t>
            </w:r>
          </w:p>
        </w:tc>
        <w:tc>
          <w:tcPr>
            <w:tcW w:w="7678" w:type="dxa"/>
          </w:tcPr>
          <w:p w14:paraId="53A59DBC"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AHB-Lite master and AHB-Lite slave devices can connect to NetSpeed AXI </w:t>
            </w:r>
            <w:proofErr w:type="spellStart"/>
            <w:r w:rsidRPr="0042361E">
              <w:rPr>
                <w:rFonts w:asciiTheme="majorHAnsi" w:eastAsia="Palatino Linotype" w:hAnsiTheme="majorHAnsi" w:cstheme="minorHAnsi"/>
              </w:rPr>
              <w:t>NoC</w:t>
            </w:r>
            <w:proofErr w:type="spellEnd"/>
            <w:r w:rsidRPr="0042361E">
              <w:rPr>
                <w:rFonts w:asciiTheme="majorHAnsi" w:eastAsia="Palatino Linotype" w:hAnsiTheme="majorHAnsi" w:cstheme="minorHAnsi"/>
              </w:rPr>
              <w:t xml:space="preserve">. </w:t>
            </w:r>
          </w:p>
        </w:tc>
      </w:tr>
      <w:tr w:rsidR="00786539" w:rsidRPr="0042361E" w14:paraId="60795196"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287A7919"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rPr>
              <w:t>Data Width</w:t>
            </w:r>
          </w:p>
        </w:tc>
        <w:tc>
          <w:tcPr>
            <w:tcW w:w="7678" w:type="dxa"/>
          </w:tcPr>
          <w:p w14:paraId="7D848899" w14:textId="3BDDE2E4" w:rsidR="00786539" w:rsidRPr="0042361E" w:rsidRDefault="00786539" w:rsidP="00691011">
            <w:pPr>
              <w:pStyle w:val="TableParagraph"/>
              <w:tabs>
                <w:tab w:val="left" w:pos="4830"/>
              </w:tabs>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32, 64, 128 bits</w:t>
            </w:r>
            <w:r w:rsidRPr="0042361E">
              <w:rPr>
                <w:rFonts w:asciiTheme="majorHAnsi" w:eastAsia="Palatino Linotype" w:hAnsiTheme="majorHAnsi" w:cstheme="minorHAnsi"/>
              </w:rPr>
              <w:tab/>
            </w:r>
          </w:p>
        </w:tc>
      </w:tr>
      <w:tr w:rsidR="00786539" w:rsidRPr="0042361E" w14:paraId="59D0CF0F"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293BD903"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Width</w:t>
            </w:r>
          </w:p>
        </w:tc>
        <w:tc>
          <w:tcPr>
            <w:tcW w:w="7678" w:type="dxa"/>
          </w:tcPr>
          <w:p w14:paraId="780102AE"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Range of 14 – 60 bits</w:t>
            </w:r>
          </w:p>
        </w:tc>
      </w:tr>
      <w:tr w:rsidR="00786539" w:rsidRPr="0042361E" w14:paraId="34EF5D06"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3AA46A69"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 xml:space="preserve">HSIZE </w:t>
            </w:r>
          </w:p>
        </w:tc>
        <w:tc>
          <w:tcPr>
            <w:tcW w:w="7678" w:type="dxa"/>
          </w:tcPr>
          <w:p w14:paraId="50931091"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8, 16, 32, 64, 128-bit transfer size</w:t>
            </w:r>
          </w:p>
        </w:tc>
      </w:tr>
      <w:tr w:rsidR="00786539" w:rsidRPr="0042361E" w14:paraId="245DFDE7"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5DD07A8E"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HMASTLOCK</w:t>
            </w:r>
          </w:p>
        </w:tc>
        <w:tc>
          <w:tcPr>
            <w:tcW w:w="7678" w:type="dxa"/>
          </w:tcPr>
          <w:p w14:paraId="21FA8F73"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Locked transfers are not supported. HMASTLOCK will be ignored.</w:t>
            </w:r>
          </w:p>
        </w:tc>
      </w:tr>
      <w:tr w:rsidR="00786539" w:rsidRPr="0042361E" w14:paraId="2D5809B1"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44E25990"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HBURST</w:t>
            </w:r>
          </w:p>
        </w:tc>
        <w:tc>
          <w:tcPr>
            <w:tcW w:w="7678" w:type="dxa"/>
          </w:tcPr>
          <w:p w14:paraId="3A92D090"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All standard specified modes supported</w:t>
            </w:r>
          </w:p>
        </w:tc>
      </w:tr>
      <w:tr w:rsidR="00786539" w:rsidRPr="0042361E" w14:paraId="4180E997"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25789BED" w14:textId="77777777" w:rsidR="00786539" w:rsidRPr="0042361E" w:rsidRDefault="00786539" w:rsidP="00691011">
            <w:pPr>
              <w:pStyle w:val="TableParagraph"/>
              <w:ind w:left="86"/>
              <w:rPr>
                <w:rFonts w:asciiTheme="majorHAnsi" w:eastAsia="Palatino Linotype" w:hAnsiTheme="majorHAnsi" w:cstheme="minorHAnsi"/>
                <w:spacing w:val="-18"/>
              </w:rPr>
            </w:pPr>
            <w:proofErr w:type="spellStart"/>
            <w:r w:rsidRPr="0042361E">
              <w:rPr>
                <w:rFonts w:asciiTheme="majorHAnsi" w:eastAsia="Palatino Linotype" w:hAnsiTheme="majorHAnsi" w:cstheme="minorHAnsi"/>
                <w:spacing w:val="-18"/>
              </w:rPr>
              <w:t>HSELx</w:t>
            </w:r>
            <w:proofErr w:type="spellEnd"/>
          </w:p>
        </w:tc>
        <w:tc>
          <w:tcPr>
            <w:tcW w:w="7678" w:type="dxa"/>
          </w:tcPr>
          <w:p w14:paraId="1F0297A9"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Up to 16 AHB-Lite slaves can connect to an AHB-Lite slave bridge of the </w:t>
            </w:r>
            <w:proofErr w:type="spellStart"/>
            <w:r w:rsidRPr="0042361E">
              <w:rPr>
                <w:rFonts w:asciiTheme="majorHAnsi" w:eastAsia="Palatino Linotype" w:hAnsiTheme="majorHAnsi" w:cstheme="minorHAnsi"/>
              </w:rPr>
              <w:t>NoC</w:t>
            </w:r>
            <w:proofErr w:type="spellEnd"/>
            <w:r w:rsidRPr="0042361E">
              <w:rPr>
                <w:rFonts w:asciiTheme="majorHAnsi" w:eastAsia="Palatino Linotype" w:hAnsiTheme="majorHAnsi" w:cstheme="minorHAnsi"/>
              </w:rPr>
              <w:t>. Slaves on a given slave bridge can have different address and data width but common endian format</w:t>
            </w:r>
          </w:p>
        </w:tc>
      </w:tr>
      <w:tr w:rsidR="00786539" w:rsidRPr="0042361E" w14:paraId="40A921D7"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098E0C5E"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Response delay</w:t>
            </w:r>
          </w:p>
        </w:tc>
        <w:tc>
          <w:tcPr>
            <w:tcW w:w="7678" w:type="dxa"/>
          </w:tcPr>
          <w:p w14:paraId="297D22B4"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On AHB-Lite master, </w:t>
            </w:r>
            <w:proofErr w:type="spellStart"/>
            <w:r w:rsidRPr="0042361E">
              <w:rPr>
                <w:rFonts w:asciiTheme="majorHAnsi" w:eastAsia="Palatino Linotype" w:hAnsiTheme="majorHAnsi" w:cstheme="minorHAnsi"/>
              </w:rPr>
              <w:t>bufferable</w:t>
            </w:r>
            <w:proofErr w:type="spellEnd"/>
            <w:r w:rsidRPr="0042361E">
              <w:rPr>
                <w:rFonts w:asciiTheme="majorHAnsi" w:eastAsia="Palatino Linotype" w:hAnsiTheme="majorHAnsi" w:cstheme="minorHAnsi"/>
              </w:rPr>
              <w:t xml:space="preserve"> transactions will be provided early response and non-buffer transactions will receive response from the end point.</w:t>
            </w:r>
          </w:p>
        </w:tc>
      </w:tr>
      <w:tr w:rsidR="00786539" w:rsidRPr="0042361E" w14:paraId="5B2296EE"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338415C4"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Endian format</w:t>
            </w:r>
          </w:p>
        </w:tc>
        <w:tc>
          <w:tcPr>
            <w:tcW w:w="7678" w:type="dxa"/>
          </w:tcPr>
          <w:p w14:paraId="6D43BFD1"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Each AHB-Lite interface on NetSpeed </w:t>
            </w:r>
            <w:proofErr w:type="spellStart"/>
            <w:r w:rsidRPr="0042361E">
              <w:rPr>
                <w:rFonts w:asciiTheme="majorHAnsi" w:eastAsia="Palatino Linotype" w:hAnsiTheme="majorHAnsi" w:cstheme="minorHAnsi"/>
              </w:rPr>
              <w:t>NoC</w:t>
            </w:r>
            <w:proofErr w:type="spellEnd"/>
            <w:r w:rsidRPr="0042361E">
              <w:rPr>
                <w:rFonts w:asciiTheme="majorHAnsi" w:eastAsia="Palatino Linotype" w:hAnsiTheme="majorHAnsi" w:cstheme="minorHAnsi"/>
              </w:rPr>
              <w:t xml:space="preserve"> can be configured to handle little endian or big endian format</w:t>
            </w:r>
          </w:p>
        </w:tc>
      </w:tr>
      <w:tr w:rsidR="00786539" w:rsidRPr="0042361E" w14:paraId="606D4B87"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590518C7"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Write strobes</w:t>
            </w:r>
          </w:p>
        </w:tc>
        <w:tc>
          <w:tcPr>
            <w:tcW w:w="7678" w:type="dxa"/>
          </w:tcPr>
          <w:p w14:paraId="33946ED9" w14:textId="5F63BE08" w:rsidR="00786539" w:rsidRPr="0042361E" w:rsidRDefault="00786539" w:rsidP="00090AD3">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AHB-Lite interface does not support write strobes. </w:t>
            </w:r>
            <w:ins w:id="77" w:author="Joji Philip" w:date="2016-04-18T14:59:00Z">
              <w:r w:rsidR="00432664">
                <w:rPr>
                  <w:rFonts w:asciiTheme="majorHAnsi" w:eastAsia="Palatino Linotype" w:hAnsiTheme="majorHAnsi" w:cstheme="minorHAnsi"/>
                </w:rPr>
                <w:t xml:space="preserve">However, </w:t>
              </w:r>
            </w:ins>
            <w:del w:id="78" w:author="Joji Philip" w:date="2016-04-18T14:59:00Z">
              <w:r w:rsidRPr="0042361E" w:rsidDel="00432664">
                <w:rPr>
                  <w:rFonts w:asciiTheme="majorHAnsi" w:eastAsia="Palatino Linotype" w:hAnsiTheme="majorHAnsi" w:cstheme="minorHAnsi"/>
                </w:rPr>
                <w:delText>W</w:delText>
              </w:r>
            </w:del>
            <w:ins w:id="79" w:author="Joji Philip" w:date="2016-04-18T14:59:00Z">
              <w:r w:rsidR="00432664">
                <w:rPr>
                  <w:rFonts w:asciiTheme="majorHAnsi" w:eastAsia="Palatino Linotype" w:hAnsiTheme="majorHAnsi" w:cstheme="minorHAnsi"/>
                </w:rPr>
                <w:t>w</w:t>
              </w:r>
            </w:ins>
            <w:r w:rsidRPr="0042361E">
              <w:rPr>
                <w:rFonts w:asciiTheme="majorHAnsi" w:eastAsia="Palatino Linotype" w:hAnsiTheme="majorHAnsi" w:cstheme="minorHAnsi"/>
              </w:rPr>
              <w:t xml:space="preserve">rite transactions from AXI masters to AHB-Lite slaves </w:t>
            </w:r>
            <w:del w:id="80" w:author="Joji Philip" w:date="2016-04-18T14:52:00Z">
              <w:r w:rsidRPr="0042361E" w:rsidDel="00105011">
                <w:rPr>
                  <w:rFonts w:asciiTheme="majorHAnsi" w:eastAsia="Palatino Linotype" w:hAnsiTheme="majorHAnsi" w:cstheme="minorHAnsi"/>
                </w:rPr>
                <w:delText xml:space="preserve">cannot </w:delText>
              </w:r>
            </w:del>
            <w:ins w:id="81" w:author="Joji Philip" w:date="2016-04-18T14:52:00Z">
              <w:r w:rsidR="00105011">
                <w:rPr>
                  <w:rFonts w:asciiTheme="majorHAnsi" w:eastAsia="Palatino Linotype" w:hAnsiTheme="majorHAnsi" w:cstheme="minorHAnsi"/>
                </w:rPr>
                <w:t>can</w:t>
              </w:r>
              <w:r w:rsidR="00105011" w:rsidRPr="0042361E">
                <w:rPr>
                  <w:rFonts w:asciiTheme="majorHAnsi" w:eastAsia="Palatino Linotype" w:hAnsiTheme="majorHAnsi" w:cstheme="minorHAnsi"/>
                </w:rPr>
                <w:t xml:space="preserve"> </w:t>
              </w:r>
            </w:ins>
            <w:r w:rsidRPr="0042361E">
              <w:rPr>
                <w:rFonts w:asciiTheme="majorHAnsi" w:eastAsia="Palatino Linotype" w:hAnsiTheme="majorHAnsi" w:cstheme="minorHAnsi"/>
              </w:rPr>
              <w:t>use partial write strobes</w:t>
            </w:r>
            <w:ins w:id="82" w:author="Joji Philip" w:date="2016-04-18T15:03:00Z">
              <w:r w:rsidR="0075096F">
                <w:rPr>
                  <w:rFonts w:asciiTheme="majorHAnsi" w:eastAsia="Palatino Linotype" w:hAnsiTheme="majorHAnsi" w:cstheme="minorHAnsi"/>
                </w:rPr>
                <w:t>.</w:t>
              </w:r>
            </w:ins>
            <w:del w:id="83" w:author="Joji Philip" w:date="2016-04-18T14:52:00Z">
              <w:r w:rsidRPr="0042361E" w:rsidDel="00105011">
                <w:rPr>
                  <w:rFonts w:asciiTheme="majorHAnsi" w:eastAsia="Palatino Linotype" w:hAnsiTheme="majorHAnsi" w:cstheme="minorHAnsi"/>
                </w:rPr>
                <w:delText>,</w:delText>
              </w:r>
              <w:r w:rsidR="00193D66" w:rsidRPr="0042361E" w:rsidDel="00105011">
                <w:rPr>
                  <w:rFonts w:asciiTheme="majorHAnsi" w:eastAsia="Palatino Linotype" w:hAnsiTheme="majorHAnsi" w:cstheme="minorHAnsi"/>
                </w:rPr>
                <w:delText xml:space="preserve"> i.e.</w:delText>
              </w:r>
              <w:r w:rsidRPr="0042361E" w:rsidDel="00105011">
                <w:rPr>
                  <w:rFonts w:asciiTheme="majorHAnsi" w:eastAsia="Palatino Linotype" w:hAnsiTheme="majorHAnsi" w:cstheme="minorHAnsi"/>
                </w:rPr>
                <w:delText xml:space="preserve"> all bytes </w:delText>
              </w:r>
              <w:r w:rsidR="00193D66" w:rsidRPr="0042361E" w:rsidDel="00105011">
                <w:rPr>
                  <w:rFonts w:asciiTheme="majorHAnsi" w:eastAsia="Palatino Linotype" w:hAnsiTheme="majorHAnsi" w:cstheme="minorHAnsi"/>
                </w:rPr>
                <w:delText xml:space="preserve">specified by </w:delText>
              </w:r>
              <w:r w:rsidR="00D755CC" w:rsidRPr="0042361E" w:rsidDel="00105011">
                <w:rPr>
                  <w:rFonts w:asciiTheme="majorHAnsi" w:eastAsia="Palatino Linotype" w:hAnsiTheme="majorHAnsi" w:cstheme="minorHAnsi"/>
                </w:rPr>
                <w:delText xml:space="preserve">address and </w:delText>
              </w:r>
              <w:r w:rsidR="00193D66" w:rsidRPr="0042361E" w:rsidDel="00105011">
                <w:rPr>
                  <w:rFonts w:asciiTheme="majorHAnsi" w:eastAsia="Palatino Linotype" w:hAnsiTheme="majorHAnsi" w:cstheme="minorHAnsi"/>
                </w:rPr>
                <w:delText xml:space="preserve">AWSIZE </w:delText>
              </w:r>
              <w:r w:rsidRPr="0042361E" w:rsidDel="00105011">
                <w:rPr>
                  <w:rFonts w:asciiTheme="majorHAnsi" w:eastAsia="Palatino Linotype" w:hAnsiTheme="majorHAnsi" w:cstheme="minorHAnsi"/>
                </w:rPr>
                <w:delText>in the transaction must be marked with valid WSTRB.</w:delText>
              </w:r>
            </w:del>
            <w:ins w:id="84" w:author="Joji Philip" w:date="2016-04-18T14:58:00Z">
              <w:r w:rsidR="00432664">
                <w:rPr>
                  <w:rFonts w:asciiTheme="majorHAnsi" w:eastAsia="Palatino Linotype" w:hAnsiTheme="majorHAnsi" w:cstheme="minorHAnsi"/>
                </w:rPr>
                <w:t xml:space="preserve"> </w:t>
              </w:r>
            </w:ins>
            <w:ins w:id="85" w:author="Joji Philip" w:date="2016-04-18T15:04:00Z">
              <w:r w:rsidR="006D103A" w:rsidRPr="0042361E">
                <w:rPr>
                  <w:rFonts w:asciiTheme="majorHAnsi" w:eastAsia="Palatino Linotype" w:hAnsiTheme="majorHAnsi" w:cstheme="minorHAnsi"/>
                </w:rPr>
                <w:t>Empty write strobes results in no</w:t>
              </w:r>
              <w:r w:rsidR="006D103A">
                <w:rPr>
                  <w:rFonts w:asciiTheme="majorHAnsi" w:eastAsia="Palatino Linotype" w:hAnsiTheme="majorHAnsi" w:cstheme="minorHAnsi"/>
                </w:rPr>
                <w:t xml:space="preserve"> AHB</w:t>
              </w:r>
              <w:r w:rsidR="006D103A" w:rsidRPr="0042361E">
                <w:rPr>
                  <w:rFonts w:asciiTheme="majorHAnsi" w:eastAsia="Palatino Linotype" w:hAnsiTheme="majorHAnsi" w:cstheme="minorHAnsi"/>
                </w:rPr>
                <w:t xml:space="preserve"> access and OK response.</w:t>
              </w:r>
            </w:ins>
          </w:p>
        </w:tc>
      </w:tr>
      <w:tr w:rsidR="00786539" w:rsidRPr="0042361E" w14:paraId="24EDC5A8" w14:textId="77777777" w:rsidTr="00786539">
        <w:tc>
          <w:tcPr>
            <w:cnfStyle w:val="001000000000" w:firstRow="0" w:lastRow="0" w:firstColumn="1" w:lastColumn="0" w:oddVBand="0" w:evenVBand="0" w:oddHBand="0" w:evenHBand="0" w:firstRowFirstColumn="0" w:firstRowLastColumn="0" w:lastRowFirstColumn="0" w:lastRowLastColumn="0"/>
            <w:tcW w:w="1700" w:type="dxa"/>
          </w:tcPr>
          <w:p w14:paraId="5BF76BEF"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alignment</w:t>
            </w:r>
          </w:p>
        </w:tc>
        <w:tc>
          <w:tcPr>
            <w:tcW w:w="7678" w:type="dxa"/>
          </w:tcPr>
          <w:p w14:paraId="4A248858" w14:textId="507C3A96" w:rsidR="000735BA" w:rsidRDefault="000735BA" w:rsidP="00691011">
            <w:pPr>
              <w:pStyle w:val="TableParagraph"/>
              <w:ind w:left="86"/>
              <w:cnfStyle w:val="000000000000" w:firstRow="0" w:lastRow="0" w:firstColumn="0" w:lastColumn="0" w:oddVBand="0" w:evenVBand="0" w:oddHBand="0" w:evenHBand="0" w:firstRowFirstColumn="0" w:firstRowLastColumn="0" w:lastRowFirstColumn="0" w:lastRowLastColumn="0"/>
              <w:rPr>
                <w:ins w:id="86" w:author="Joji Philip" w:date="2016-04-18T15:09:00Z"/>
                <w:rFonts w:asciiTheme="majorHAnsi" w:eastAsia="Palatino Linotype" w:hAnsiTheme="majorHAnsi" w:cstheme="minorHAnsi"/>
              </w:rPr>
            </w:pPr>
            <w:ins w:id="87" w:author="Joji Philip" w:date="2016-04-18T15:12:00Z">
              <w:r>
                <w:rPr>
                  <w:rFonts w:asciiTheme="majorHAnsi" w:eastAsia="Palatino Linotype" w:hAnsiTheme="majorHAnsi" w:cstheme="minorHAnsi"/>
                </w:rPr>
                <w:t xml:space="preserve">AXI </w:t>
              </w:r>
            </w:ins>
            <w:ins w:id="88" w:author="Joji Philip" w:date="2016-04-18T15:31:00Z">
              <w:r w:rsidR="00B740D7">
                <w:rPr>
                  <w:rFonts w:asciiTheme="majorHAnsi" w:eastAsia="Palatino Linotype" w:hAnsiTheme="majorHAnsi" w:cstheme="minorHAnsi"/>
                </w:rPr>
                <w:t xml:space="preserve">masters can perform write </w:t>
              </w:r>
            </w:ins>
            <w:ins w:id="89" w:author="Joji Philip" w:date="2016-04-18T15:12:00Z">
              <w:r>
                <w:rPr>
                  <w:rFonts w:asciiTheme="majorHAnsi" w:eastAsia="Palatino Linotype" w:hAnsiTheme="majorHAnsi" w:cstheme="minorHAnsi"/>
                </w:rPr>
                <w:t>a</w:t>
              </w:r>
            </w:ins>
            <w:ins w:id="90" w:author="Joji Philip" w:date="2016-04-18T15:10:00Z">
              <w:r>
                <w:rPr>
                  <w:rFonts w:asciiTheme="majorHAnsi" w:eastAsia="Palatino Linotype" w:hAnsiTheme="majorHAnsi" w:cstheme="minorHAnsi"/>
                </w:rPr>
                <w:t>ccess</w:t>
              </w:r>
            </w:ins>
            <w:ins w:id="91" w:author="Joji Philip" w:date="2016-04-18T15:32:00Z">
              <w:r w:rsidR="00B740D7">
                <w:rPr>
                  <w:rFonts w:asciiTheme="majorHAnsi" w:eastAsia="Palatino Linotype" w:hAnsiTheme="majorHAnsi" w:cstheme="minorHAnsi"/>
                </w:rPr>
                <w:t>es to AHB slaves</w:t>
              </w:r>
            </w:ins>
            <w:ins w:id="92" w:author="Joji Philip" w:date="2016-04-18T15:10:00Z">
              <w:r>
                <w:rPr>
                  <w:rFonts w:asciiTheme="majorHAnsi" w:eastAsia="Palatino Linotype" w:hAnsiTheme="majorHAnsi" w:cstheme="minorHAnsi"/>
                </w:rPr>
                <w:t xml:space="preserve"> with any address alignment</w:t>
              </w:r>
            </w:ins>
            <w:ins w:id="93" w:author="Joji Philip" w:date="2016-04-18T15:32:00Z">
              <w:r w:rsidR="00B740D7">
                <w:rPr>
                  <w:rFonts w:asciiTheme="majorHAnsi" w:eastAsia="Palatino Linotype" w:hAnsiTheme="majorHAnsi" w:cstheme="minorHAnsi"/>
                </w:rPr>
                <w:t>.</w:t>
              </w:r>
            </w:ins>
            <w:bookmarkStart w:id="94" w:name="_GoBack"/>
            <w:bookmarkEnd w:id="94"/>
          </w:p>
          <w:p w14:paraId="3DF48D43" w14:textId="59DEE7A7" w:rsidR="00786539" w:rsidRPr="0042361E" w:rsidDel="000735BA"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del w:id="95" w:author="Joji Philip" w:date="2016-04-18T15:08:00Z"/>
                <w:rFonts w:asciiTheme="majorHAnsi" w:eastAsia="Palatino Linotype" w:hAnsiTheme="majorHAnsi" w:cstheme="minorHAnsi"/>
              </w:rPr>
            </w:pPr>
            <w:del w:id="96" w:author="Joji Philip" w:date="2016-04-18T15:08:00Z">
              <w:r w:rsidRPr="0042361E" w:rsidDel="000735BA">
                <w:rPr>
                  <w:rFonts w:asciiTheme="majorHAnsi" w:eastAsia="Palatino Linotype" w:hAnsiTheme="majorHAnsi" w:cstheme="minorHAnsi"/>
                </w:rPr>
                <w:delText>Write transactions sent from an AXI master to an AHB-Lite slave must have address aligned to AxSIZE of the transfer.</w:delText>
              </w:r>
            </w:del>
          </w:p>
          <w:p w14:paraId="69DC0A38" w14:textId="66FE48EB"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Read transactions from AXI masters with unaligned addresses are changed to aligned addresses. Read is performed to the aligned address and response can optionally be marked with SLVERR based on a programmable register bit.</w:t>
            </w:r>
          </w:p>
          <w:p w14:paraId="7E029845" w14:textId="0B4AA83B"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del w:id="97" w:author="Joji Philip" w:date="2016-04-18T15:08:00Z">
              <w:r w:rsidRPr="0042361E" w:rsidDel="000735BA">
                <w:rPr>
                  <w:rFonts w:asciiTheme="majorHAnsi" w:eastAsia="Palatino Linotype" w:hAnsiTheme="majorHAnsi" w:cstheme="minorHAnsi"/>
                </w:rPr>
                <w:delText>Unaligned write address or partial write strobe will result in no write being performed and SLVERR response being returned</w:delText>
              </w:r>
            </w:del>
            <w:del w:id="98" w:author="Joji Philip" w:date="2016-04-18T15:09:00Z">
              <w:r w:rsidRPr="0042361E" w:rsidDel="000735BA">
                <w:rPr>
                  <w:rFonts w:asciiTheme="majorHAnsi" w:eastAsia="Palatino Linotype" w:hAnsiTheme="majorHAnsi" w:cstheme="minorHAnsi"/>
                </w:rPr>
                <w:delText>.</w:delText>
              </w:r>
            </w:del>
          </w:p>
          <w:p w14:paraId="3981001A" w14:textId="50D4B79B" w:rsidR="00CA6553" w:rsidRPr="0042361E" w:rsidRDefault="00CA6553"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del w:id="99" w:author="Joji Philip" w:date="2016-04-18T15:04:00Z">
              <w:r w:rsidRPr="0042361E" w:rsidDel="006D103A">
                <w:rPr>
                  <w:rFonts w:asciiTheme="majorHAnsi" w:eastAsia="Palatino Linotype" w:hAnsiTheme="majorHAnsi" w:cstheme="minorHAnsi"/>
                </w:rPr>
                <w:delText>Empty write strobes results in no access and OK response.</w:delText>
              </w:r>
            </w:del>
          </w:p>
        </w:tc>
      </w:tr>
    </w:tbl>
    <w:p w14:paraId="1C90CAE6" w14:textId="77777777" w:rsidR="00786539" w:rsidRPr="0042361E" w:rsidRDefault="00786539" w:rsidP="00507370">
      <w:pPr>
        <w:pStyle w:val="Heading2"/>
      </w:pPr>
      <w:bookmarkStart w:id="100" w:name="_Toc432086391"/>
      <w:r w:rsidRPr="0042361E">
        <w:t>APB Feature Adoption</w:t>
      </w:r>
      <w:bookmarkEnd w:id="100"/>
    </w:p>
    <w:tbl>
      <w:tblPr>
        <w:tblStyle w:val="MediumShading1-Accent1"/>
        <w:tblW w:w="9378" w:type="dxa"/>
        <w:tblLook w:val="06A0" w:firstRow="1" w:lastRow="0" w:firstColumn="1" w:lastColumn="0" w:noHBand="1" w:noVBand="1"/>
      </w:tblPr>
      <w:tblGrid>
        <w:gridCol w:w="1522"/>
        <w:gridCol w:w="7856"/>
      </w:tblGrid>
      <w:tr w:rsidR="00786539" w:rsidRPr="0042361E" w14:paraId="3C81DEA2" w14:textId="77777777" w:rsidTr="00786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9C4A142" w14:textId="77777777" w:rsidR="00786539" w:rsidRPr="0042361E" w:rsidRDefault="00786539" w:rsidP="00691011">
            <w:pPr>
              <w:pStyle w:val="TableParagraph"/>
              <w:ind w:left="560"/>
              <w:rPr>
                <w:rFonts w:asciiTheme="majorHAnsi" w:eastAsia="Arial" w:hAnsiTheme="majorHAnsi" w:cstheme="minorHAnsi"/>
              </w:rPr>
            </w:pPr>
            <w:r w:rsidRPr="0042361E">
              <w:rPr>
                <w:rFonts w:asciiTheme="majorHAnsi" w:eastAsia="Arial" w:hAnsiTheme="majorHAnsi" w:cstheme="minorHAnsi"/>
                <w:spacing w:val="1"/>
              </w:rPr>
              <w:t>APB</w:t>
            </w:r>
            <w:r w:rsidRPr="0042361E">
              <w:rPr>
                <w:rFonts w:asciiTheme="majorHAnsi" w:eastAsia="Arial" w:hAnsiTheme="majorHAnsi" w:cstheme="minorHAnsi"/>
                <w:spacing w:val="-11"/>
              </w:rPr>
              <w:t xml:space="preserve"> </w:t>
            </w:r>
            <w:r w:rsidRPr="0042361E">
              <w:rPr>
                <w:rFonts w:asciiTheme="majorHAnsi" w:eastAsia="Arial" w:hAnsiTheme="majorHAnsi" w:cstheme="minorHAnsi"/>
              </w:rPr>
              <w:t>Feature</w:t>
            </w:r>
          </w:p>
        </w:tc>
        <w:tc>
          <w:tcPr>
            <w:tcW w:w="7856" w:type="dxa"/>
          </w:tcPr>
          <w:p w14:paraId="076B5AAA" w14:textId="77777777" w:rsidR="00786539" w:rsidRPr="0042361E" w:rsidRDefault="00786539" w:rsidP="00691011">
            <w:pPr>
              <w:pStyle w:val="TableParagraph"/>
              <w:jc w:val="center"/>
              <w:cnfStyle w:val="100000000000" w:firstRow="1" w:lastRow="0" w:firstColumn="0" w:lastColumn="0" w:oddVBand="0" w:evenVBand="0" w:oddHBand="0" w:evenHBand="0" w:firstRowFirstColumn="0" w:firstRowLastColumn="0" w:lastRowFirstColumn="0" w:lastRowLastColumn="0"/>
              <w:rPr>
                <w:rFonts w:asciiTheme="majorHAnsi" w:eastAsia="Arial" w:hAnsiTheme="majorHAnsi" w:cstheme="minorHAnsi"/>
              </w:rPr>
            </w:pPr>
            <w:r w:rsidRPr="0042361E">
              <w:rPr>
                <w:rFonts w:asciiTheme="majorHAnsi" w:eastAsia="Arial" w:hAnsiTheme="majorHAnsi" w:cstheme="minorHAnsi"/>
                <w:spacing w:val="-1"/>
              </w:rPr>
              <w:t xml:space="preserve">NetSpeed AXI </w:t>
            </w:r>
            <w:proofErr w:type="spellStart"/>
            <w:r w:rsidRPr="0042361E">
              <w:rPr>
                <w:rFonts w:asciiTheme="majorHAnsi" w:eastAsia="Arial" w:hAnsiTheme="majorHAnsi" w:cstheme="minorHAnsi"/>
                <w:spacing w:val="-1"/>
              </w:rPr>
              <w:t>NoC</w:t>
            </w:r>
            <w:proofErr w:type="spellEnd"/>
            <w:r w:rsidRPr="0042361E">
              <w:rPr>
                <w:rFonts w:asciiTheme="majorHAnsi" w:eastAsia="Arial" w:hAnsiTheme="majorHAnsi" w:cstheme="minorHAnsi"/>
                <w:spacing w:val="-7"/>
              </w:rPr>
              <w:t xml:space="preserve"> Support</w:t>
            </w:r>
          </w:p>
        </w:tc>
      </w:tr>
      <w:tr w:rsidR="00786539" w:rsidRPr="0042361E" w14:paraId="2F2EF627"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5D46D380"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rPr>
              <w:lastRenderedPageBreak/>
              <w:t>Version</w:t>
            </w:r>
          </w:p>
        </w:tc>
        <w:tc>
          <w:tcPr>
            <w:tcW w:w="7856" w:type="dxa"/>
          </w:tcPr>
          <w:p w14:paraId="012CCFDD"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APB 2/3/4 slaves can be connected to NetSpeed AXI </w:t>
            </w:r>
            <w:proofErr w:type="spellStart"/>
            <w:r w:rsidRPr="0042361E">
              <w:rPr>
                <w:rFonts w:asciiTheme="majorHAnsi" w:eastAsia="Palatino Linotype" w:hAnsiTheme="majorHAnsi" w:cstheme="minorHAnsi"/>
              </w:rPr>
              <w:t>NoC</w:t>
            </w:r>
            <w:proofErr w:type="spellEnd"/>
          </w:p>
        </w:tc>
      </w:tr>
      <w:tr w:rsidR="00786539" w:rsidRPr="0042361E" w14:paraId="0D21CFFC"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37A5F7BB"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rPr>
              <w:t>Conversion</w:t>
            </w:r>
          </w:p>
        </w:tc>
        <w:tc>
          <w:tcPr>
            <w:tcW w:w="7856" w:type="dxa"/>
          </w:tcPr>
          <w:p w14:paraId="751DA3CC"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INCR transactions from AXI masters are broken down into multiple single beat APB transactions at APB slave bridge. Responses from the slaves are converted back to the format expected by the AXI master. WRAP requests sent to an APB slave will result in a SLVERR response</w:t>
            </w:r>
          </w:p>
        </w:tc>
      </w:tr>
      <w:tr w:rsidR="00786539" w:rsidRPr="0042361E" w14:paraId="4F948C35"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6534A839" w14:textId="77777777" w:rsidR="00786539" w:rsidRPr="0042361E" w:rsidRDefault="00786539" w:rsidP="00691011">
            <w:pPr>
              <w:pStyle w:val="TableParagraph"/>
              <w:ind w:left="86"/>
              <w:rPr>
                <w:rFonts w:asciiTheme="majorHAnsi" w:eastAsia="Palatino Linotype" w:hAnsiTheme="majorHAnsi" w:cstheme="minorHAnsi"/>
              </w:rPr>
            </w:pPr>
            <w:r w:rsidRPr="0042361E">
              <w:rPr>
                <w:rFonts w:asciiTheme="majorHAnsi" w:eastAsia="Palatino Linotype" w:hAnsiTheme="majorHAnsi" w:cstheme="minorHAnsi"/>
              </w:rPr>
              <w:t>Data Width</w:t>
            </w:r>
          </w:p>
        </w:tc>
        <w:tc>
          <w:tcPr>
            <w:tcW w:w="7856" w:type="dxa"/>
          </w:tcPr>
          <w:p w14:paraId="30267CF5"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32-bit APB slave devices are supported</w:t>
            </w:r>
          </w:p>
        </w:tc>
      </w:tr>
      <w:tr w:rsidR="00786539" w:rsidRPr="0042361E" w14:paraId="08777ECF"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10D3B8DB"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Width</w:t>
            </w:r>
          </w:p>
        </w:tc>
        <w:tc>
          <w:tcPr>
            <w:tcW w:w="7856" w:type="dxa"/>
          </w:tcPr>
          <w:p w14:paraId="256756BE"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Address is fixed at 32-bit</w:t>
            </w:r>
          </w:p>
        </w:tc>
      </w:tr>
      <w:tr w:rsidR="00786539" w:rsidRPr="0042361E" w14:paraId="29EFBE33"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6B487F1F" w14:textId="77777777" w:rsidR="00786539" w:rsidRPr="0042361E" w:rsidRDefault="00786539" w:rsidP="00691011">
            <w:pPr>
              <w:pStyle w:val="TableParagraph"/>
              <w:ind w:left="86"/>
              <w:rPr>
                <w:rFonts w:asciiTheme="majorHAnsi" w:eastAsia="Palatino Linotype" w:hAnsiTheme="majorHAnsi" w:cstheme="minorHAnsi"/>
                <w:spacing w:val="-18"/>
              </w:rPr>
            </w:pPr>
            <w:proofErr w:type="spellStart"/>
            <w:r w:rsidRPr="0042361E">
              <w:rPr>
                <w:rFonts w:asciiTheme="majorHAnsi" w:eastAsia="Palatino Linotype" w:hAnsiTheme="majorHAnsi" w:cstheme="minorHAnsi"/>
                <w:spacing w:val="-18"/>
              </w:rPr>
              <w:t>PSELx</w:t>
            </w:r>
            <w:proofErr w:type="spellEnd"/>
          </w:p>
        </w:tc>
        <w:tc>
          <w:tcPr>
            <w:tcW w:w="7856" w:type="dxa"/>
          </w:tcPr>
          <w:p w14:paraId="5741C3BE"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Up to 16 APB slave devices can be connected to single APB slave bridge.</w:t>
            </w:r>
          </w:p>
          <w:p w14:paraId="10FF370E"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Each APB slave is identified by a REGION associated with its address range</w:t>
            </w:r>
          </w:p>
        </w:tc>
      </w:tr>
      <w:tr w:rsidR="00786539" w:rsidRPr="0042361E" w14:paraId="1B317812" w14:textId="77777777" w:rsidTr="00786539">
        <w:tc>
          <w:tcPr>
            <w:cnfStyle w:val="001000000000" w:firstRow="0" w:lastRow="0" w:firstColumn="1" w:lastColumn="0" w:oddVBand="0" w:evenVBand="0" w:oddHBand="0" w:evenHBand="0" w:firstRowFirstColumn="0" w:firstRowLastColumn="0" w:lastRowFirstColumn="0" w:lastRowLastColumn="0"/>
            <w:tcW w:w="1522" w:type="dxa"/>
          </w:tcPr>
          <w:p w14:paraId="6D606126"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PREADY</w:t>
            </w:r>
          </w:p>
        </w:tc>
        <w:tc>
          <w:tcPr>
            <w:tcW w:w="7856" w:type="dxa"/>
          </w:tcPr>
          <w:p w14:paraId="257BD89B"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Supported on APB 3, 4 slaves to allow slave to extend an APB transfer</w:t>
            </w:r>
          </w:p>
        </w:tc>
      </w:tr>
      <w:tr w:rsidR="00786539" w:rsidRPr="0042361E" w14:paraId="6B10B200" w14:textId="77777777" w:rsidTr="00786539">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53D80223"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PPROT</w:t>
            </w:r>
          </w:p>
        </w:tc>
        <w:tc>
          <w:tcPr>
            <w:tcW w:w="7856" w:type="dxa"/>
          </w:tcPr>
          <w:p w14:paraId="20D6CA04"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Supported on APB 4 slaves </w:t>
            </w:r>
          </w:p>
        </w:tc>
      </w:tr>
      <w:tr w:rsidR="00786539" w:rsidRPr="0042361E" w14:paraId="53904E82" w14:textId="77777777" w:rsidTr="00786539">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7A898CD4"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PSLVERR</w:t>
            </w:r>
          </w:p>
        </w:tc>
        <w:tc>
          <w:tcPr>
            <w:tcW w:w="7856" w:type="dxa"/>
          </w:tcPr>
          <w:p w14:paraId="09EC9156"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Supports slave error from APB 3, 4 slave devices and remaps appropriately to response sent back to master</w:t>
            </w:r>
          </w:p>
        </w:tc>
      </w:tr>
      <w:tr w:rsidR="00786539" w:rsidRPr="0042361E" w14:paraId="16361B54" w14:textId="77777777" w:rsidTr="00786539">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6220A8E4"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Address alignment</w:t>
            </w:r>
          </w:p>
        </w:tc>
        <w:tc>
          <w:tcPr>
            <w:tcW w:w="7856" w:type="dxa"/>
          </w:tcPr>
          <w:p w14:paraId="19FC209A"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All read transaction address from AXI masters to APB slaves must be aligned to 32-bits</w:t>
            </w:r>
          </w:p>
          <w:p w14:paraId="787B6B64"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Narrow read or write transactions sent to APB slave are modified to be full prior to conversion to APB, i.e. any </w:t>
            </w:r>
            <w:proofErr w:type="spellStart"/>
            <w:r w:rsidRPr="0042361E">
              <w:rPr>
                <w:rFonts w:asciiTheme="majorHAnsi" w:eastAsia="Palatino Linotype" w:hAnsiTheme="majorHAnsi" w:cstheme="minorHAnsi"/>
              </w:rPr>
              <w:t>AxSIZE</w:t>
            </w:r>
            <w:proofErr w:type="spellEnd"/>
            <w:r w:rsidRPr="0042361E">
              <w:rPr>
                <w:rFonts w:asciiTheme="majorHAnsi" w:eastAsia="Palatino Linotype" w:hAnsiTheme="majorHAnsi" w:cstheme="minorHAnsi"/>
              </w:rPr>
              <w:t xml:space="preserve"> from masters is changed to 2</w:t>
            </w:r>
          </w:p>
          <w:p w14:paraId="31D3C50E"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Write transaction address to APB 2, 3 slaves must be aligned to 32-bit (unaligned access results in SLVERR response).</w:t>
            </w:r>
          </w:p>
          <w:p w14:paraId="243B68F4"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APB 4 slaves can be sent unaligned write transaction addresses.</w:t>
            </w:r>
          </w:p>
        </w:tc>
      </w:tr>
      <w:tr w:rsidR="00786539" w:rsidRPr="0042361E" w14:paraId="61C642C9" w14:textId="77777777" w:rsidTr="00786539">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34C33251" w14:textId="77777777" w:rsidR="00786539" w:rsidRPr="0042361E" w:rsidRDefault="00786539" w:rsidP="00691011">
            <w:pPr>
              <w:pStyle w:val="TableParagraph"/>
              <w:ind w:left="86"/>
              <w:rPr>
                <w:rFonts w:asciiTheme="majorHAnsi" w:eastAsia="Palatino Linotype" w:hAnsiTheme="majorHAnsi" w:cstheme="minorHAnsi"/>
                <w:spacing w:val="-18"/>
              </w:rPr>
            </w:pPr>
            <w:r w:rsidRPr="0042361E">
              <w:rPr>
                <w:rFonts w:asciiTheme="majorHAnsi" w:eastAsia="Palatino Linotype" w:hAnsiTheme="majorHAnsi" w:cstheme="minorHAnsi"/>
                <w:spacing w:val="-18"/>
              </w:rPr>
              <w:t>PSTRB</w:t>
            </w:r>
          </w:p>
        </w:tc>
        <w:tc>
          <w:tcPr>
            <w:tcW w:w="7856" w:type="dxa"/>
          </w:tcPr>
          <w:p w14:paraId="3F6E2E3C"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Supported on APB 4 slaves to allow partial byte updates during write transfers. </w:t>
            </w:r>
          </w:p>
          <w:p w14:paraId="00F0815A" w14:textId="0E8630AE"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 xml:space="preserve">Write transactions from AXI masters to APB 2, 3 slaves must not use partial write strobe. Partial write strobes result in SLVERR </w:t>
            </w:r>
            <w:r w:rsidR="00A30233" w:rsidRPr="0042361E">
              <w:rPr>
                <w:rFonts w:asciiTheme="majorHAnsi" w:eastAsia="Palatino Linotype" w:hAnsiTheme="majorHAnsi" w:cstheme="minorHAnsi"/>
              </w:rPr>
              <w:t>response?</w:t>
            </w:r>
          </w:p>
          <w:p w14:paraId="259F0D19" w14:textId="77777777" w:rsidR="00786539" w:rsidRPr="0042361E" w:rsidRDefault="00786539" w:rsidP="00691011">
            <w:pPr>
              <w:pStyle w:val="TableParagraph"/>
              <w:ind w:left="86"/>
              <w:cnfStyle w:val="000000000000" w:firstRow="0" w:lastRow="0" w:firstColumn="0" w:lastColumn="0" w:oddVBand="0" w:evenVBand="0" w:oddHBand="0" w:evenHBand="0" w:firstRowFirstColumn="0" w:firstRowLastColumn="0" w:lastRowFirstColumn="0" w:lastRowLastColumn="0"/>
              <w:rPr>
                <w:rFonts w:asciiTheme="majorHAnsi" w:eastAsia="Palatino Linotype" w:hAnsiTheme="majorHAnsi" w:cstheme="minorHAnsi"/>
              </w:rPr>
            </w:pPr>
            <w:r w:rsidRPr="0042361E">
              <w:rPr>
                <w:rFonts w:asciiTheme="majorHAnsi" w:eastAsia="Palatino Linotype" w:hAnsiTheme="majorHAnsi" w:cstheme="minorHAnsi"/>
              </w:rPr>
              <w:t>Empty write strobes results in no access and OK response.</w:t>
            </w:r>
          </w:p>
        </w:tc>
      </w:tr>
    </w:tbl>
    <w:p w14:paraId="7DCD3054" w14:textId="5483686B" w:rsidR="00240A28" w:rsidRPr="0042361E" w:rsidRDefault="00240A28" w:rsidP="00FB280E">
      <w:pPr>
        <w:pStyle w:val="Body"/>
        <w:rPr>
          <w:rFonts w:asciiTheme="majorHAnsi" w:hAnsiTheme="majorHAnsi"/>
        </w:rPr>
      </w:pPr>
      <w:r w:rsidRPr="0042361E">
        <w:rPr>
          <w:rFonts w:asciiTheme="majorHAnsi" w:hAnsiTheme="majorHAnsi"/>
        </w:rPr>
        <w:br w:type="page"/>
      </w:r>
    </w:p>
    <w:bookmarkEnd w:id="12"/>
    <w:p w14:paraId="70EC59AF" w14:textId="77777777" w:rsidR="00240A28" w:rsidRPr="0042361E" w:rsidRDefault="00240A28" w:rsidP="0011273D">
      <w:pPr>
        <w:pStyle w:val="Body"/>
        <w:rPr>
          <w:rFonts w:asciiTheme="majorHAnsi" w:hAnsiTheme="majorHAnsi"/>
        </w:rPr>
        <w:sectPr w:rsidR="00240A28" w:rsidRPr="0042361E">
          <w:headerReference w:type="even" r:id="rId10"/>
          <w:headerReference w:type="default" r:id="rId11"/>
          <w:footerReference w:type="even" r:id="rId12"/>
          <w:footerReference w:type="default" r:id="rId13"/>
          <w:headerReference w:type="first" r:id="rId14"/>
          <w:pgSz w:w="12240" w:h="15840" w:code="1"/>
          <w:pgMar w:top="1440" w:right="1440" w:bottom="1440" w:left="1440" w:header="720" w:footer="432" w:gutter="0"/>
          <w:cols w:space="720"/>
          <w:noEndnote/>
        </w:sectPr>
      </w:pPr>
    </w:p>
    <w:p w14:paraId="2CBDD5CB" w14:textId="77777777" w:rsidR="0011273D" w:rsidRPr="0042361E" w:rsidRDefault="0011273D" w:rsidP="0011273D">
      <w:pPr>
        <w:pStyle w:val="Body"/>
        <w:rPr>
          <w:rFonts w:asciiTheme="majorHAnsi" w:hAnsiTheme="majorHAnsi"/>
        </w:rPr>
      </w:pPr>
    </w:p>
    <w:p w14:paraId="3BB8C199" w14:textId="77777777" w:rsidR="00B433E0" w:rsidRPr="0042361E" w:rsidRDefault="00B433E0" w:rsidP="00B433E0">
      <w:pPr>
        <w:pStyle w:val="Body"/>
        <w:rPr>
          <w:rFonts w:asciiTheme="majorHAnsi" w:hAnsiTheme="majorHAnsi"/>
        </w:rPr>
      </w:pPr>
    </w:p>
    <w:p w14:paraId="08792DEE" w14:textId="77777777" w:rsidR="00B433E0" w:rsidRPr="0042361E" w:rsidRDefault="00B433E0" w:rsidP="00B433E0">
      <w:pPr>
        <w:pStyle w:val="Body"/>
        <w:spacing w:after="0"/>
        <w:jc w:val="center"/>
        <w:rPr>
          <w:rFonts w:asciiTheme="majorHAnsi" w:hAnsiTheme="majorHAnsi"/>
        </w:rPr>
      </w:pPr>
    </w:p>
    <w:p w14:paraId="2BE3BD75" w14:textId="77777777" w:rsidR="00B433E0" w:rsidRPr="0042361E" w:rsidRDefault="00B433E0" w:rsidP="00B433E0">
      <w:pPr>
        <w:pStyle w:val="Body"/>
        <w:spacing w:after="0"/>
        <w:jc w:val="center"/>
        <w:rPr>
          <w:rFonts w:asciiTheme="majorHAnsi" w:hAnsiTheme="majorHAnsi"/>
        </w:rPr>
      </w:pPr>
    </w:p>
    <w:p w14:paraId="5AE7FB9B" w14:textId="77777777" w:rsidR="00B433E0" w:rsidRPr="0042361E" w:rsidRDefault="00B433E0" w:rsidP="00B433E0">
      <w:pPr>
        <w:pStyle w:val="Body"/>
        <w:spacing w:after="0"/>
        <w:jc w:val="center"/>
        <w:rPr>
          <w:rFonts w:asciiTheme="majorHAnsi" w:hAnsiTheme="majorHAnsi"/>
        </w:rPr>
      </w:pPr>
    </w:p>
    <w:p w14:paraId="10AC5BCD" w14:textId="77777777" w:rsidR="00B433E0" w:rsidRPr="0042361E" w:rsidRDefault="00B433E0" w:rsidP="00B433E0">
      <w:pPr>
        <w:pStyle w:val="Body"/>
        <w:spacing w:after="0"/>
        <w:jc w:val="center"/>
        <w:rPr>
          <w:rFonts w:asciiTheme="majorHAnsi" w:hAnsiTheme="majorHAnsi"/>
        </w:rPr>
      </w:pPr>
    </w:p>
    <w:p w14:paraId="3F4A8FEE" w14:textId="77777777" w:rsidR="00B433E0" w:rsidRPr="0042361E" w:rsidRDefault="00B433E0" w:rsidP="00B433E0">
      <w:pPr>
        <w:pStyle w:val="Body"/>
        <w:spacing w:after="0"/>
        <w:jc w:val="center"/>
        <w:rPr>
          <w:rFonts w:asciiTheme="majorHAnsi" w:hAnsiTheme="majorHAnsi"/>
        </w:rPr>
      </w:pPr>
    </w:p>
    <w:p w14:paraId="2A8069BD" w14:textId="77777777" w:rsidR="00B433E0" w:rsidRPr="0042361E" w:rsidRDefault="00B433E0" w:rsidP="00B433E0">
      <w:pPr>
        <w:pStyle w:val="Body"/>
        <w:spacing w:after="0"/>
        <w:jc w:val="center"/>
        <w:rPr>
          <w:rFonts w:asciiTheme="majorHAnsi" w:hAnsiTheme="majorHAnsi"/>
        </w:rPr>
      </w:pPr>
    </w:p>
    <w:p w14:paraId="1B654E0E" w14:textId="77777777" w:rsidR="00B433E0" w:rsidRPr="0042361E" w:rsidRDefault="00B433E0" w:rsidP="00B433E0">
      <w:pPr>
        <w:pStyle w:val="Body"/>
        <w:spacing w:after="0"/>
        <w:jc w:val="center"/>
        <w:rPr>
          <w:rFonts w:asciiTheme="majorHAnsi" w:hAnsiTheme="majorHAnsi"/>
        </w:rPr>
      </w:pPr>
    </w:p>
    <w:p w14:paraId="18703320" w14:textId="77777777" w:rsidR="00B433E0" w:rsidRPr="0042361E" w:rsidRDefault="00B433E0" w:rsidP="00B433E0">
      <w:pPr>
        <w:pStyle w:val="Body"/>
        <w:spacing w:after="0"/>
        <w:jc w:val="center"/>
        <w:rPr>
          <w:rFonts w:asciiTheme="majorHAnsi" w:hAnsiTheme="majorHAnsi"/>
        </w:rPr>
      </w:pPr>
    </w:p>
    <w:p w14:paraId="23660368" w14:textId="77777777" w:rsidR="00B433E0" w:rsidRPr="0042361E" w:rsidRDefault="00B433E0" w:rsidP="00B433E0">
      <w:pPr>
        <w:pStyle w:val="Body"/>
        <w:spacing w:after="0"/>
        <w:jc w:val="center"/>
        <w:rPr>
          <w:rFonts w:asciiTheme="majorHAnsi" w:hAnsiTheme="majorHAnsi"/>
        </w:rPr>
      </w:pPr>
    </w:p>
    <w:p w14:paraId="1B9D69C7" w14:textId="77777777" w:rsidR="00B433E0" w:rsidRPr="0042361E" w:rsidRDefault="00B433E0" w:rsidP="00B433E0">
      <w:pPr>
        <w:pStyle w:val="Body"/>
        <w:spacing w:after="0"/>
        <w:jc w:val="center"/>
        <w:rPr>
          <w:rFonts w:asciiTheme="majorHAnsi" w:hAnsiTheme="majorHAnsi"/>
        </w:rPr>
      </w:pPr>
    </w:p>
    <w:p w14:paraId="00EFA53A" w14:textId="77777777" w:rsidR="00B433E0" w:rsidRPr="0042361E" w:rsidRDefault="00B433E0" w:rsidP="00B433E0">
      <w:pPr>
        <w:pStyle w:val="Body"/>
        <w:spacing w:after="0"/>
        <w:jc w:val="center"/>
        <w:rPr>
          <w:rFonts w:asciiTheme="majorHAnsi" w:hAnsiTheme="majorHAnsi"/>
        </w:rPr>
      </w:pPr>
    </w:p>
    <w:p w14:paraId="04A262D0" w14:textId="77777777" w:rsidR="00B433E0" w:rsidRPr="0042361E" w:rsidRDefault="00B433E0" w:rsidP="00B433E0">
      <w:pPr>
        <w:pStyle w:val="Body"/>
        <w:spacing w:after="0"/>
        <w:jc w:val="center"/>
        <w:rPr>
          <w:rFonts w:asciiTheme="majorHAnsi" w:hAnsiTheme="majorHAnsi"/>
        </w:rPr>
      </w:pPr>
    </w:p>
    <w:p w14:paraId="39E7D73C" w14:textId="77777777" w:rsidR="00B433E0" w:rsidRPr="0042361E" w:rsidRDefault="00B433E0" w:rsidP="0042361E">
      <w:pPr>
        <w:pStyle w:val="Body"/>
        <w:spacing w:after="0" w:line="240" w:lineRule="auto"/>
        <w:jc w:val="center"/>
        <w:rPr>
          <w:rFonts w:asciiTheme="majorHAnsi" w:hAnsiTheme="majorHAnsi"/>
        </w:rPr>
      </w:pPr>
      <w:r w:rsidRPr="0042361E">
        <w:rPr>
          <w:rFonts w:asciiTheme="majorHAnsi" w:hAnsiTheme="majorHAnsi"/>
        </w:rPr>
        <w:t xml:space="preserve">2670 </w:t>
      </w:r>
      <w:proofErr w:type="spellStart"/>
      <w:r w:rsidRPr="0042361E">
        <w:rPr>
          <w:rFonts w:asciiTheme="majorHAnsi" w:hAnsiTheme="majorHAnsi"/>
        </w:rPr>
        <w:t>Seely</w:t>
      </w:r>
      <w:proofErr w:type="spellEnd"/>
      <w:r w:rsidRPr="0042361E">
        <w:rPr>
          <w:rFonts w:asciiTheme="majorHAnsi" w:hAnsiTheme="majorHAnsi"/>
        </w:rPr>
        <w:t xml:space="preserve"> Avenue</w:t>
      </w:r>
    </w:p>
    <w:p w14:paraId="0E38EBAC" w14:textId="77777777" w:rsidR="00B433E0" w:rsidRPr="0042361E" w:rsidRDefault="00B433E0" w:rsidP="0042361E">
      <w:pPr>
        <w:pStyle w:val="Body"/>
        <w:spacing w:after="0" w:line="240" w:lineRule="auto"/>
        <w:jc w:val="center"/>
        <w:rPr>
          <w:rFonts w:asciiTheme="majorHAnsi" w:hAnsiTheme="majorHAnsi"/>
        </w:rPr>
      </w:pPr>
      <w:r w:rsidRPr="0042361E">
        <w:rPr>
          <w:rFonts w:asciiTheme="majorHAnsi" w:hAnsiTheme="majorHAnsi"/>
        </w:rPr>
        <w:t>Building 11</w:t>
      </w:r>
    </w:p>
    <w:p w14:paraId="38B5D4EA" w14:textId="77777777" w:rsidR="00B433E0" w:rsidRPr="0042361E" w:rsidRDefault="00B433E0" w:rsidP="0042361E">
      <w:pPr>
        <w:pStyle w:val="Body"/>
        <w:spacing w:after="0" w:line="240" w:lineRule="auto"/>
        <w:jc w:val="center"/>
        <w:rPr>
          <w:rFonts w:asciiTheme="majorHAnsi" w:hAnsiTheme="majorHAnsi"/>
        </w:rPr>
      </w:pPr>
      <w:r w:rsidRPr="0042361E">
        <w:rPr>
          <w:rFonts w:asciiTheme="majorHAnsi" w:hAnsiTheme="majorHAnsi"/>
        </w:rPr>
        <w:t>San Jose CA 95134</w:t>
      </w:r>
    </w:p>
    <w:p w14:paraId="32B5EE06" w14:textId="05A6FAEB" w:rsidR="00B433E0" w:rsidRPr="0042361E" w:rsidRDefault="000735BA" w:rsidP="0042361E">
      <w:pPr>
        <w:pStyle w:val="Body"/>
        <w:spacing w:after="0" w:line="240" w:lineRule="auto"/>
        <w:jc w:val="center"/>
        <w:rPr>
          <w:rFonts w:asciiTheme="majorHAnsi" w:hAnsiTheme="majorHAnsi"/>
        </w:rPr>
      </w:pPr>
      <w:hyperlink r:id="rId15" w:history="1">
        <w:r w:rsidR="00B433E0" w:rsidRPr="0042361E">
          <w:rPr>
            <w:rStyle w:val="Hyperlink"/>
            <w:rFonts w:asciiTheme="majorHAnsi" w:hAnsiTheme="majorHAnsi"/>
          </w:rPr>
          <w:t>www.netspeedsytems.com</w:t>
        </w:r>
      </w:hyperlink>
    </w:p>
    <w:p w14:paraId="09BF8C70" w14:textId="77777777" w:rsidR="00D80F5D" w:rsidRPr="0042361E" w:rsidRDefault="00D80F5D" w:rsidP="0042361E">
      <w:pPr>
        <w:spacing w:line="240" w:lineRule="auto"/>
        <w:rPr>
          <w:rFonts w:asciiTheme="majorHAnsi" w:hAnsiTheme="majorHAnsi"/>
        </w:rPr>
      </w:pPr>
    </w:p>
    <w:sectPr w:rsidR="00D80F5D" w:rsidRPr="0042361E" w:rsidSect="00CC3D06">
      <w:headerReference w:type="even" r:id="rId16"/>
      <w:headerReference w:type="default" r:id="rId17"/>
      <w:footerReference w:type="default" r:id="rId18"/>
      <w:headerReference w:type="first" r:id="rId19"/>
      <w:footerReference w:type="first" r:id="rId2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DC809" w14:textId="77777777" w:rsidR="00E576E9" w:rsidRDefault="00E576E9">
      <w:r>
        <w:separator/>
      </w:r>
    </w:p>
    <w:p w14:paraId="33AFCBD3" w14:textId="77777777" w:rsidR="00E576E9" w:rsidRDefault="00E576E9"/>
  </w:endnote>
  <w:endnote w:type="continuationSeparator" w:id="0">
    <w:p w14:paraId="6572E029" w14:textId="77777777" w:rsidR="00E576E9" w:rsidRDefault="00E576E9">
      <w:r>
        <w:continuationSeparator/>
      </w:r>
    </w:p>
    <w:p w14:paraId="030E79DD" w14:textId="77777777" w:rsidR="00E576E9" w:rsidRDefault="00E57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47510" w14:textId="1521C886" w:rsidR="000735BA" w:rsidRDefault="000735BA">
    <w:pPr>
      <w:pStyle w:val="FooterCentered"/>
    </w:pPr>
    <w:r>
      <w:rPr>
        <w:noProof/>
      </w:rPr>
      <mc:AlternateContent>
        <mc:Choice Requires="wps">
          <w:drawing>
            <wp:anchor distT="4294967293" distB="4294967293" distL="114300" distR="114300" simplePos="0" relativeHeight="251658240" behindDoc="0" locked="0" layoutInCell="1" allowOverlap="1" wp14:anchorId="32CF3D48" wp14:editId="01487A47">
              <wp:simplePos x="0" y="0"/>
              <wp:positionH relativeFrom="column">
                <wp:posOffset>-27940</wp:posOffset>
              </wp:positionH>
              <wp:positionV relativeFrom="paragraph">
                <wp:posOffset>-1271</wp:posOffset>
              </wp:positionV>
              <wp:extent cx="6000750" cy="0"/>
              <wp:effectExtent l="0" t="0" r="19050" b="19050"/>
              <wp:wrapNone/>
              <wp:docPr id="988" name="Line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BE502" id="Line 1032"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2pt,-.1pt" to="47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" strokecolor="#b8b308"/>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proofErr w:type="spellStart"/>
    <w:r>
      <w:t>NocStudio</w:t>
    </w:r>
    <w:proofErr w:type="spellEnd"/>
    <w:r>
      <w:t xml:space="preserve"> - </w:t>
    </w:r>
    <w:fldSimple w:instr=" DOCPROPERTY  &quot;Document Type&quot;  \* MERGEFORMAT ">
      <w:r>
        <w:t>Customer Document</w:t>
      </w:r>
    </w:fldSimple>
    <w:r>
      <w:t xml:space="preserve">, </w:t>
    </w:r>
    <w:fldSimple w:instr=" DOCPROPERTY  &quot;Document Number&quot;  \* MERGEFORMAT ">
      <w:r>
        <w:t>ID-00XX-A</w:t>
      </w:r>
    </w:fldSimple>
  </w:p>
  <w:p w14:paraId="6D6BA06E" w14:textId="77777777" w:rsidR="000735BA" w:rsidRDefault="000735BA" w:rsidP="00A925F7">
    <w:pPr>
      <w:pStyle w:val="ExarConfidential"/>
    </w:pPr>
    <w:r>
      <w:fldChar w:fldCharType="begin"/>
    </w:r>
    <w:r>
      <w:instrText xml:space="preserve"> DOCPROPERTY "Hifn Confidenial"  \* MERGEFORMAT </w:instrText>
    </w:r>
    <w:r>
      <w:fldChar w:fldCharType="separate"/>
    </w:r>
    <w:r>
      <w:rPr>
        <w:b w:val="0"/>
        <w:bCs/>
      </w:rPr>
      <w:t>Error! Unknown document property name.</w:t>
    </w:r>
    <w:r>
      <w:fldChar w:fldCharType="end"/>
    </w:r>
    <w:r>
      <w:t xml:space="preserve"> - </w:t>
    </w:r>
    <w:r w:rsidRPr="00BA15C2">
      <w:t xml:space="preserve">Internal use only, not for customer or other use outside of </w:t>
    </w:r>
    <w:proofErr w:type="spellStart"/>
    <w:r w:rsidRPr="00BA15C2">
      <w:t>Hifn</w:t>
    </w:r>
    <w:proofErr w:type="spellEnd"/>
    <w:r w:rsidRPr="00BA15C2">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A8F5" w14:textId="311BA7CC" w:rsidR="000735BA" w:rsidRDefault="000735BA" w:rsidP="00AB5621">
    <w:pPr>
      <w:pStyle w:val="FooterCentered"/>
      <w:spacing w:after="0"/>
    </w:pPr>
    <w:r>
      <w:rPr>
        <w:noProof/>
      </w:rPr>
      <mc:AlternateContent>
        <mc:Choice Requires="wps">
          <w:drawing>
            <wp:anchor distT="4294967293" distB="4294967293" distL="114300" distR="114300" simplePos="0" relativeHeight="251656192" behindDoc="0" locked="0" layoutInCell="1" allowOverlap="1" wp14:anchorId="536EC49A" wp14:editId="5487B34F">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FAD98" id="Line 1100"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t>Copyright © 2016</w:t>
    </w:r>
    <w:r w:rsidRPr="004B28E9">
      <w:t xml:space="preserve"> Net</w:t>
    </w:r>
    <w:r>
      <w:t>S</w:t>
    </w:r>
    <w:r w:rsidRPr="004B28E9">
      <w:t>peed Systems</w:t>
    </w:r>
  </w:p>
  <w:p w14:paraId="11FD3E03" w14:textId="796D443B" w:rsidR="000735BA" w:rsidRDefault="000735BA" w:rsidP="00AB5621">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B740D7">
      <w:rPr>
        <w:rStyle w:val="PageNumber"/>
        <w:noProof/>
      </w:rPr>
      <w:t>12</w:t>
    </w:r>
    <w:r>
      <w:rPr>
        <w:rStyle w:val="PageNumber"/>
      </w:rPr>
      <w:fldChar w:fldCharType="end"/>
    </w:r>
  </w:p>
  <w:p w14:paraId="3B40BFAC" w14:textId="090CDC4E" w:rsidR="000735BA" w:rsidRPr="00BA15C2" w:rsidRDefault="000735BA" w:rsidP="00AB5621">
    <w:pPr>
      <w:pStyle w:val="Exar"/>
      <w:tabs>
        <w:tab w:val="clear" w:pos="8640"/>
        <w:tab w:val="right" w:pos="9360"/>
      </w:tabs>
      <w:spacing w:after="0"/>
      <w:jc w:val="center"/>
    </w:pPr>
    <w:r>
      <w:t>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AB0BF" w14:textId="77777777" w:rsidR="000735BA" w:rsidRDefault="000735BA" w:rsidP="00C45A53">
    <w:pPr>
      <w:pStyle w:val="Header"/>
    </w:pPr>
  </w:p>
  <w:p w14:paraId="72FAED86" w14:textId="17498503" w:rsidR="000735BA" w:rsidRDefault="000735BA" w:rsidP="00C45A53">
    <w:pPr>
      <w:pStyle w:val="FooterCentered"/>
      <w:spacing w:after="0"/>
    </w:pPr>
    <w:r>
      <w:rPr>
        <w:noProof/>
      </w:rPr>
      <mc:AlternateContent>
        <mc:Choice Requires="wps">
          <w:drawing>
            <wp:anchor distT="4294967293" distB="4294967293" distL="114300" distR="114300" simplePos="0" relativeHeight="251660288" behindDoc="0" locked="0" layoutInCell="1" allowOverlap="1" wp14:anchorId="43B73344" wp14:editId="5B9647BF">
              <wp:simplePos x="0" y="0"/>
              <wp:positionH relativeFrom="column">
                <wp:posOffset>9525</wp:posOffset>
              </wp:positionH>
              <wp:positionV relativeFrom="paragraph">
                <wp:posOffset>-72391</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1FF59" id="Line 1100"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fVJArhkCAAArBAAADgAAAAAAAAAAAAAAAAAuAgAAZHJzL2Uyb0RvYy54bWxQSwECLQAUAAYACAAA&#10;ACEA1xX/JNkAAAAJAQAADwAAAAAAAAAAAAAAAABzBAAAZHJzL2Rvd25yZXYueG1sUEsFBgAAAAAE&#10;AAQA8wAAAHkFAAAAAA==&#10;" strokecolor="#adafb2"/>
          </w:pict>
        </mc:Fallback>
      </mc:AlternateContent>
    </w:r>
    <w:r>
      <w:t>Copyright © 2016</w:t>
    </w:r>
    <w:r w:rsidRPr="004B28E9">
      <w:t xml:space="preserve"> Net</w:t>
    </w:r>
    <w:r>
      <w:t>S</w:t>
    </w:r>
    <w:r w:rsidRPr="004B28E9">
      <w:t>peed Systems</w:t>
    </w:r>
  </w:p>
  <w:p w14:paraId="1F772FAF" w14:textId="77777777" w:rsidR="000735BA" w:rsidRDefault="000735BA" w:rsidP="00C45A53">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922229">
      <w:rPr>
        <w:rStyle w:val="PageNumber"/>
        <w:noProof/>
      </w:rPr>
      <w:t>13</w:t>
    </w:r>
    <w:r>
      <w:rPr>
        <w:rStyle w:val="PageNumber"/>
      </w:rPr>
      <w:fldChar w:fldCharType="end"/>
    </w:r>
  </w:p>
  <w:p w14:paraId="3A6D05BF" w14:textId="77777777" w:rsidR="000735BA" w:rsidRPr="00BA15C2" w:rsidRDefault="000735BA" w:rsidP="00C45A53">
    <w:pPr>
      <w:pStyle w:val="Exar"/>
      <w:tabs>
        <w:tab w:val="clear" w:pos="8640"/>
        <w:tab w:val="right" w:pos="9360"/>
      </w:tabs>
      <w:spacing w:after="0"/>
      <w:jc w:val="center"/>
    </w:pPr>
    <w:r>
      <w:t>Confidential</w:t>
    </w:r>
  </w:p>
  <w:p w14:paraId="373B1D9E" w14:textId="26DA408A" w:rsidR="000735BA" w:rsidRPr="00C45A53" w:rsidRDefault="000735BA" w:rsidP="00C45A5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70CDE" w14:textId="77777777" w:rsidR="000735BA" w:rsidRDefault="000735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B90F2" w14:textId="77777777" w:rsidR="00E576E9" w:rsidRDefault="00E576E9">
      <w:r>
        <w:separator/>
      </w:r>
    </w:p>
    <w:p w14:paraId="2F544CA3" w14:textId="77777777" w:rsidR="00E576E9" w:rsidRDefault="00E576E9"/>
  </w:footnote>
  <w:footnote w:type="continuationSeparator" w:id="0">
    <w:p w14:paraId="169262BD" w14:textId="77777777" w:rsidR="00E576E9" w:rsidRDefault="00E576E9">
      <w:r>
        <w:continuationSeparator/>
      </w:r>
    </w:p>
    <w:p w14:paraId="08E2AEC0" w14:textId="77777777" w:rsidR="00E576E9" w:rsidRDefault="00E576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DB932" w14:textId="77777777" w:rsidR="000735BA" w:rsidRDefault="000735BA" w:rsidP="00831C54">
    <w:pPr>
      <w:pStyle w:val="Header"/>
      <w:jc w:val="right"/>
    </w:pPr>
    <w:r>
      <w:drawing>
        <wp:inline distT="0" distB="0" distL="0" distR="0" wp14:anchorId="78344EC5" wp14:editId="7C005631">
          <wp:extent cx="1019175" cy="228600"/>
          <wp:effectExtent l="19050" t="0" r="9525" b="0"/>
          <wp:docPr id="51" name="Picture 51" descr="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small"/>
                  <pic:cNvPicPr>
                    <a:picLocks noChangeAspect="1" noChangeArrowheads="1"/>
                  </pic:cNvPicPr>
                </pic:nvPicPr>
                <pic:blipFill>
                  <a:blip r:embed="rId1"/>
                  <a:srcRect/>
                  <a:stretch>
                    <a:fillRect/>
                  </a:stretch>
                </pic:blipFill>
                <pic:spPr bwMode="auto">
                  <a:xfrm>
                    <a:off x="0" y="0"/>
                    <a:ext cx="1019175" cy="228600"/>
                  </a:xfrm>
                  <a:prstGeom prst="rect">
                    <a:avLst/>
                  </a:prstGeom>
                  <a:noFill/>
                  <a:ln w="9525">
                    <a:noFill/>
                    <a:miter lim="800000"/>
                    <a:headEnd/>
                    <a:tailEnd/>
                  </a:ln>
                </pic:spPr>
              </pic:pic>
            </a:graphicData>
          </a:graphic>
        </wp:inline>
      </w:drawing>
    </w:r>
  </w:p>
  <w:p w14:paraId="45468E80" w14:textId="502752BB" w:rsidR="000735BA" w:rsidRDefault="000735BA">
    <w:pPr>
      <w:pStyle w:val="Header"/>
    </w:pPr>
    <w:r>
      <mc:AlternateContent>
        <mc:Choice Requires="wps">
          <w:drawing>
            <wp:anchor distT="4294967293" distB="4294967293" distL="114300" distR="114300" simplePos="0" relativeHeight="251657216" behindDoc="0" locked="0" layoutInCell="1" allowOverlap="1" wp14:anchorId="76309248" wp14:editId="33F796FA">
              <wp:simplePos x="0" y="0"/>
              <wp:positionH relativeFrom="column">
                <wp:posOffset>-18415</wp:posOffset>
              </wp:positionH>
              <wp:positionV relativeFrom="paragraph">
                <wp:posOffset>48894</wp:posOffset>
              </wp:positionV>
              <wp:extent cx="5962650" cy="0"/>
              <wp:effectExtent l="0" t="0" r="19050" b="19050"/>
              <wp:wrapNone/>
              <wp:docPr id="990" name="Lin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15295" id="Line 1076"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5pt,3.85pt" to="468.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" strokecolor="#b8b308"/>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24579" w14:textId="617544AE" w:rsidR="000735BA" w:rsidRDefault="000735BA">
    <w:pPr>
      <w:pStyle w:val="Header"/>
    </w:pPr>
    <w:sdt>
      <w:sdtPr>
        <w:id w:val="99236044"/>
        <w:docPartObj>
          <w:docPartGallery w:val="Watermarks"/>
          <w:docPartUnique/>
        </w:docPartObj>
      </w:sdtPr>
      <w:sdtContent>
        <w:r>
          <w:rPr>
            <w:lang w:eastAsia="zh-TW"/>
          </w:rPr>
          <w:pict w14:anchorId="4068C8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88"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drawing>
        <wp:inline distT="0" distB="0" distL="0" distR="0" wp14:anchorId="0EE4538D" wp14:editId="09F098F5">
          <wp:extent cx="2098700" cy="457200"/>
          <wp:effectExtent l="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r>
      <w:t xml:space="preserve">  </w:t>
    </w:r>
    <w:r>
      <w:tab/>
    </w:r>
  </w:p>
  <w:p w14:paraId="548008AD" w14:textId="03D1CE7B" w:rsidR="000735BA" w:rsidRDefault="000735BA">
    <w:pPr>
      <w:pStyle w:val="Header"/>
    </w:pPr>
    <w:r>
      <mc:AlternateContent>
        <mc:Choice Requires="wps">
          <w:drawing>
            <wp:anchor distT="4294967293" distB="4294967293" distL="114300" distR="114300" simplePos="0" relativeHeight="251655168" behindDoc="0" locked="0" layoutInCell="1" allowOverlap="1" wp14:anchorId="2CB4E558" wp14:editId="2FEF1013">
              <wp:simplePos x="0" y="0"/>
              <wp:positionH relativeFrom="column">
                <wp:posOffset>76200</wp:posOffset>
              </wp:positionH>
              <wp:positionV relativeFrom="paragraph">
                <wp:posOffset>12064</wp:posOffset>
              </wp:positionV>
              <wp:extent cx="5962650" cy="0"/>
              <wp:effectExtent l="0" t="0" r="19050" b="19050"/>
              <wp:wrapNone/>
              <wp:docPr id="989"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1E32F" id="Line 1099" o:spid="_x0000_s1026" style="position:absolute;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4F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" strokecolor="#adafb2"/>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91D8" w14:textId="77777777" w:rsidR="000735BA" w:rsidRDefault="000735BA">
    <w:pPr>
      <w:pStyle w:val="Header"/>
    </w:pPr>
    <w:r>
      <w:drawing>
        <wp:anchor distT="0" distB="0" distL="114300" distR="114300" simplePos="0" relativeHeight="251654144" behindDoc="1" locked="1" layoutInCell="1" allowOverlap="1" wp14:anchorId="5B7932CB" wp14:editId="74F6BC68">
          <wp:simplePos x="0" y="0"/>
          <wp:positionH relativeFrom="column">
            <wp:posOffset>13335</wp:posOffset>
          </wp:positionH>
          <wp:positionV relativeFrom="page">
            <wp:posOffset>421640</wp:posOffset>
          </wp:positionV>
          <wp:extent cx="5943600" cy="333375"/>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
                  <a:srcRect/>
                  <a:stretch>
                    <a:fillRect/>
                  </a:stretch>
                </pic:blipFill>
                <pic:spPr bwMode="auto">
                  <a:xfrm>
                    <a:off x="0" y="0"/>
                    <a:ext cx="5943600" cy="333375"/>
                  </a:xfrm>
                  <a:prstGeom prst="rect">
                    <a:avLst/>
                  </a:prstGeom>
                  <a:noFill/>
                  <a:ln w="9525">
                    <a:noFill/>
                    <a:miter lim="800000"/>
                    <a:headEnd/>
                    <a:tailEnd/>
                  </a:ln>
                </pic:spPr>
              </pic:pic>
            </a:graphicData>
          </a:graphic>
        </wp:anchor>
      </w:drawing>
    </w:r>
  </w:p>
  <w:p w14:paraId="55C8C623" w14:textId="77777777" w:rsidR="000735BA" w:rsidRDefault="000735B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D862" w14:textId="77777777" w:rsidR="000735BA" w:rsidRDefault="000735B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240BCEDF" w:rsidR="000735BA" w:rsidRDefault="000735BA" w:rsidP="0042361E">
    <w:pPr>
      <w:pStyle w:val="Header"/>
    </w:pPr>
    <w:r>
      <mc:AlternateContent>
        <mc:Choice Requires="wps">
          <w:drawing>
            <wp:anchor distT="4294967294" distB="4294967294" distL="114300" distR="114300" simplePos="0" relativeHeight="251659264" behindDoc="0" locked="0" layoutInCell="1" allowOverlap="1" wp14:anchorId="610FBB8F" wp14:editId="38A6DDDD">
              <wp:simplePos x="0" y="0"/>
              <wp:positionH relativeFrom="column">
                <wp:posOffset>10160</wp:posOffset>
              </wp:positionH>
              <wp:positionV relativeFrom="paragraph">
                <wp:posOffset>493395</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B0836" id="Line 110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pt,38.85pt" to="470.3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" strokecolor="#adafb2"/>
          </w:pict>
        </mc:Fallback>
      </mc:AlternateContent>
    </w:r>
    <w:r>
      <w:drawing>
        <wp:inline distT="0" distB="0" distL="0" distR="0" wp14:anchorId="5EC39C18" wp14:editId="633B4DE4">
          <wp:extent cx="2098700" cy="4572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r>
      <w:t xml:space="preserve">  </w:t>
    </w:r>
    <w:r>
      <w:tab/>
    </w:r>
  </w:p>
  <w:p w14:paraId="740BF443" w14:textId="77777777" w:rsidR="000735BA" w:rsidRDefault="000735BA" w:rsidP="0042361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0735BA" w:rsidRDefault="000735BA">
    <w:pPr>
      <w:pStyle w:val="Header"/>
    </w:pPr>
  </w:p>
  <w:p w14:paraId="376C616C" w14:textId="77777777" w:rsidR="000735BA" w:rsidRDefault="000735BA">
    <w:pPr>
      <w:pStyle w:val="Header"/>
    </w:pPr>
  </w:p>
  <w:p w14:paraId="53E24699" w14:textId="77777777" w:rsidR="000735BA" w:rsidRDefault="000735BA">
    <w:pPr>
      <w:pStyle w:val="Header"/>
    </w:pPr>
  </w:p>
  <w:p w14:paraId="2ABB37AC" w14:textId="77777777" w:rsidR="000735BA" w:rsidRDefault="000735BA">
    <w:pPr>
      <w:pStyle w:val="Header"/>
    </w:pPr>
  </w:p>
  <w:p w14:paraId="6B537E06" w14:textId="77777777" w:rsidR="000735BA" w:rsidRDefault="000735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15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6"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7"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9"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B36B39"/>
    <w:multiLevelType w:val="hybridMultilevel"/>
    <w:tmpl w:val="8CF2BFB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1"/>
  </w:num>
  <w:num w:numId="4">
    <w:abstractNumId w:val="1"/>
  </w:num>
  <w:num w:numId="5">
    <w:abstractNumId w:val="9"/>
  </w:num>
  <w:num w:numId="6">
    <w:abstractNumId w:val="10"/>
  </w:num>
  <w:num w:numId="7">
    <w:abstractNumId w:val="12"/>
  </w:num>
  <w:num w:numId="8">
    <w:abstractNumId w:val="14"/>
  </w:num>
  <w:num w:numId="9">
    <w:abstractNumId w:val="17"/>
  </w:num>
  <w:num w:numId="10">
    <w:abstractNumId w:val="6"/>
  </w:num>
  <w:num w:numId="11">
    <w:abstractNumId w:val="2"/>
  </w:num>
  <w:num w:numId="12">
    <w:abstractNumId w:val="13"/>
  </w:num>
  <w:num w:numId="13">
    <w:abstractNumId w:val="15"/>
  </w:num>
  <w:num w:numId="14">
    <w:abstractNumId w:val="7"/>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5"/>
  </w:num>
  <w:num w:numId="18">
    <w:abstractNumId w:val="8"/>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ji Philip">
    <w15:presenceInfo w15:providerId="None" w15:userId="Joji Phili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89">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DD7"/>
    <w:rsid w:val="00002E0E"/>
    <w:rsid w:val="00002E36"/>
    <w:rsid w:val="00003297"/>
    <w:rsid w:val="000036FD"/>
    <w:rsid w:val="000044BE"/>
    <w:rsid w:val="00004679"/>
    <w:rsid w:val="00004711"/>
    <w:rsid w:val="0000479F"/>
    <w:rsid w:val="0000496F"/>
    <w:rsid w:val="00004E3D"/>
    <w:rsid w:val="000050CE"/>
    <w:rsid w:val="000052AB"/>
    <w:rsid w:val="00005455"/>
    <w:rsid w:val="000057BC"/>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37D8B"/>
    <w:rsid w:val="00040910"/>
    <w:rsid w:val="00040A2F"/>
    <w:rsid w:val="00041228"/>
    <w:rsid w:val="000414CC"/>
    <w:rsid w:val="0004156E"/>
    <w:rsid w:val="000415A1"/>
    <w:rsid w:val="000415CC"/>
    <w:rsid w:val="000415F7"/>
    <w:rsid w:val="00041859"/>
    <w:rsid w:val="00041D8E"/>
    <w:rsid w:val="00041F32"/>
    <w:rsid w:val="000421B9"/>
    <w:rsid w:val="00042865"/>
    <w:rsid w:val="00042D4A"/>
    <w:rsid w:val="00042D8B"/>
    <w:rsid w:val="00043198"/>
    <w:rsid w:val="0004359A"/>
    <w:rsid w:val="00043AA2"/>
    <w:rsid w:val="00043CC3"/>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5F39"/>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5C23"/>
    <w:rsid w:val="0006639B"/>
    <w:rsid w:val="0006646B"/>
    <w:rsid w:val="0006646E"/>
    <w:rsid w:val="00066540"/>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5BA"/>
    <w:rsid w:val="00073703"/>
    <w:rsid w:val="00073A3C"/>
    <w:rsid w:val="000743DF"/>
    <w:rsid w:val="000744D1"/>
    <w:rsid w:val="000754CE"/>
    <w:rsid w:val="000754E3"/>
    <w:rsid w:val="000755C8"/>
    <w:rsid w:val="0007564C"/>
    <w:rsid w:val="000758BF"/>
    <w:rsid w:val="0007619B"/>
    <w:rsid w:val="000766C4"/>
    <w:rsid w:val="00076AE7"/>
    <w:rsid w:val="00076B28"/>
    <w:rsid w:val="00076D0F"/>
    <w:rsid w:val="00076DB2"/>
    <w:rsid w:val="0007714C"/>
    <w:rsid w:val="0007760E"/>
    <w:rsid w:val="000800AD"/>
    <w:rsid w:val="00080CA0"/>
    <w:rsid w:val="00080D9B"/>
    <w:rsid w:val="000813A9"/>
    <w:rsid w:val="00081B2A"/>
    <w:rsid w:val="00081E96"/>
    <w:rsid w:val="00081ED1"/>
    <w:rsid w:val="000823DD"/>
    <w:rsid w:val="000825A1"/>
    <w:rsid w:val="00082E19"/>
    <w:rsid w:val="00082E6E"/>
    <w:rsid w:val="00083593"/>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AD3"/>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218"/>
    <w:rsid w:val="000C1A92"/>
    <w:rsid w:val="000C1B65"/>
    <w:rsid w:val="000C1C23"/>
    <w:rsid w:val="000C2123"/>
    <w:rsid w:val="000C242C"/>
    <w:rsid w:val="000C25D3"/>
    <w:rsid w:val="000C2DE2"/>
    <w:rsid w:val="000C2E0C"/>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1"/>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35F"/>
    <w:rsid w:val="000E5F14"/>
    <w:rsid w:val="000E694E"/>
    <w:rsid w:val="000E6D46"/>
    <w:rsid w:val="000E7240"/>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63B"/>
    <w:rsid w:val="000F4CF1"/>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47F9"/>
    <w:rsid w:val="00104A13"/>
    <w:rsid w:val="00105011"/>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5CAA"/>
    <w:rsid w:val="001467B5"/>
    <w:rsid w:val="00146870"/>
    <w:rsid w:val="001468AC"/>
    <w:rsid w:val="001469EB"/>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3D66"/>
    <w:rsid w:val="00194019"/>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5F30"/>
    <w:rsid w:val="001A61B8"/>
    <w:rsid w:val="001A67A6"/>
    <w:rsid w:val="001A69A5"/>
    <w:rsid w:val="001A6F6D"/>
    <w:rsid w:val="001A704A"/>
    <w:rsid w:val="001A767B"/>
    <w:rsid w:val="001A7987"/>
    <w:rsid w:val="001A7AE2"/>
    <w:rsid w:val="001A7EE2"/>
    <w:rsid w:val="001B024E"/>
    <w:rsid w:val="001B02BD"/>
    <w:rsid w:val="001B056E"/>
    <w:rsid w:val="001B0B5C"/>
    <w:rsid w:val="001B0C50"/>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158"/>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3A1"/>
    <w:rsid w:val="001C7A0A"/>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015"/>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989"/>
    <w:rsid w:val="00204E4C"/>
    <w:rsid w:val="00204EC5"/>
    <w:rsid w:val="00204F9E"/>
    <w:rsid w:val="00205329"/>
    <w:rsid w:val="0020549B"/>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5DE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1C5B"/>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22D6"/>
    <w:rsid w:val="00252584"/>
    <w:rsid w:val="002529C3"/>
    <w:rsid w:val="00252B5B"/>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FBA"/>
    <w:rsid w:val="00263605"/>
    <w:rsid w:val="002637B0"/>
    <w:rsid w:val="00263E29"/>
    <w:rsid w:val="00263E73"/>
    <w:rsid w:val="00264102"/>
    <w:rsid w:val="002644FF"/>
    <w:rsid w:val="00264528"/>
    <w:rsid w:val="0026475C"/>
    <w:rsid w:val="002648DB"/>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0E7"/>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D29"/>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A5C"/>
    <w:rsid w:val="002A5CE9"/>
    <w:rsid w:val="002A5E8D"/>
    <w:rsid w:val="002A6BB6"/>
    <w:rsid w:val="002A7216"/>
    <w:rsid w:val="002A7343"/>
    <w:rsid w:val="002A7458"/>
    <w:rsid w:val="002A7B85"/>
    <w:rsid w:val="002A7E83"/>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7C9"/>
    <w:rsid w:val="002B5ABA"/>
    <w:rsid w:val="002B5FC8"/>
    <w:rsid w:val="002B61F2"/>
    <w:rsid w:val="002B6334"/>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5FF"/>
    <w:rsid w:val="002C577A"/>
    <w:rsid w:val="002C5965"/>
    <w:rsid w:val="002C5BF7"/>
    <w:rsid w:val="002C5FAD"/>
    <w:rsid w:val="002C61C3"/>
    <w:rsid w:val="002C62EA"/>
    <w:rsid w:val="002C6FE1"/>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4D1"/>
    <w:rsid w:val="002E45B1"/>
    <w:rsid w:val="002E49C7"/>
    <w:rsid w:val="002E5534"/>
    <w:rsid w:val="002E56E7"/>
    <w:rsid w:val="002E5CA3"/>
    <w:rsid w:val="002E5E65"/>
    <w:rsid w:val="002E6C7A"/>
    <w:rsid w:val="002E71BE"/>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A92"/>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A8B"/>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44E"/>
    <w:rsid w:val="003208C4"/>
    <w:rsid w:val="003208FB"/>
    <w:rsid w:val="00320A5C"/>
    <w:rsid w:val="00320EDC"/>
    <w:rsid w:val="00321917"/>
    <w:rsid w:val="00321996"/>
    <w:rsid w:val="0032258F"/>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223"/>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145"/>
    <w:rsid w:val="00335209"/>
    <w:rsid w:val="00336169"/>
    <w:rsid w:val="003363F8"/>
    <w:rsid w:val="00336997"/>
    <w:rsid w:val="00337587"/>
    <w:rsid w:val="003375F4"/>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751"/>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C36"/>
    <w:rsid w:val="00390C62"/>
    <w:rsid w:val="00391801"/>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310E"/>
    <w:rsid w:val="003A3834"/>
    <w:rsid w:val="003A3880"/>
    <w:rsid w:val="003A4280"/>
    <w:rsid w:val="003A429A"/>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6209"/>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800"/>
    <w:rsid w:val="003D7B48"/>
    <w:rsid w:val="003E0C62"/>
    <w:rsid w:val="003E17B3"/>
    <w:rsid w:val="003E1955"/>
    <w:rsid w:val="003E2758"/>
    <w:rsid w:val="003E2FF9"/>
    <w:rsid w:val="003E33CC"/>
    <w:rsid w:val="003E375E"/>
    <w:rsid w:val="003E38D4"/>
    <w:rsid w:val="003E3A23"/>
    <w:rsid w:val="003E3D64"/>
    <w:rsid w:val="003E42D5"/>
    <w:rsid w:val="003E450C"/>
    <w:rsid w:val="003E5106"/>
    <w:rsid w:val="003E51A8"/>
    <w:rsid w:val="003E520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578"/>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61E"/>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664"/>
    <w:rsid w:val="00432C41"/>
    <w:rsid w:val="00433098"/>
    <w:rsid w:val="004341A2"/>
    <w:rsid w:val="004342FE"/>
    <w:rsid w:val="004344FD"/>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00E"/>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34D"/>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732"/>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07370"/>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BA6"/>
    <w:rsid w:val="00521D6C"/>
    <w:rsid w:val="00521DAE"/>
    <w:rsid w:val="00521E33"/>
    <w:rsid w:val="005221A3"/>
    <w:rsid w:val="0052288B"/>
    <w:rsid w:val="00522A4E"/>
    <w:rsid w:val="00522B52"/>
    <w:rsid w:val="00522FA3"/>
    <w:rsid w:val="005230F9"/>
    <w:rsid w:val="0052334A"/>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581"/>
    <w:rsid w:val="00551667"/>
    <w:rsid w:val="00551CD5"/>
    <w:rsid w:val="00551D69"/>
    <w:rsid w:val="00551FF9"/>
    <w:rsid w:val="005522DA"/>
    <w:rsid w:val="005527D5"/>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2B31"/>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4BB"/>
    <w:rsid w:val="005A5794"/>
    <w:rsid w:val="005A65CA"/>
    <w:rsid w:val="005A6640"/>
    <w:rsid w:val="005A678A"/>
    <w:rsid w:val="005A6834"/>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0B4"/>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33D"/>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55"/>
    <w:rsid w:val="005E21DD"/>
    <w:rsid w:val="005E2491"/>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7CC"/>
    <w:rsid w:val="005E6B3A"/>
    <w:rsid w:val="005E6CEF"/>
    <w:rsid w:val="005E6F10"/>
    <w:rsid w:val="005E703F"/>
    <w:rsid w:val="005E70FE"/>
    <w:rsid w:val="005F0C7D"/>
    <w:rsid w:val="005F0CD7"/>
    <w:rsid w:val="005F0D82"/>
    <w:rsid w:val="005F0E01"/>
    <w:rsid w:val="005F15C7"/>
    <w:rsid w:val="005F15D1"/>
    <w:rsid w:val="005F1959"/>
    <w:rsid w:val="005F1AC3"/>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17E32"/>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D13"/>
    <w:rsid w:val="006421DF"/>
    <w:rsid w:val="00642777"/>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80453"/>
    <w:rsid w:val="0068097E"/>
    <w:rsid w:val="00681301"/>
    <w:rsid w:val="0068168E"/>
    <w:rsid w:val="006816A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011"/>
    <w:rsid w:val="00691327"/>
    <w:rsid w:val="00691341"/>
    <w:rsid w:val="006917C2"/>
    <w:rsid w:val="00691826"/>
    <w:rsid w:val="00691C47"/>
    <w:rsid w:val="00691F32"/>
    <w:rsid w:val="006921C4"/>
    <w:rsid w:val="006925CF"/>
    <w:rsid w:val="006928C0"/>
    <w:rsid w:val="00692A84"/>
    <w:rsid w:val="00692EFE"/>
    <w:rsid w:val="00693064"/>
    <w:rsid w:val="006933B8"/>
    <w:rsid w:val="0069345A"/>
    <w:rsid w:val="00694220"/>
    <w:rsid w:val="006944C3"/>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C05"/>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5E22"/>
    <w:rsid w:val="006B6262"/>
    <w:rsid w:val="006B6475"/>
    <w:rsid w:val="006B6B8B"/>
    <w:rsid w:val="006B6BE4"/>
    <w:rsid w:val="006B6CF7"/>
    <w:rsid w:val="006B6DAB"/>
    <w:rsid w:val="006B7181"/>
    <w:rsid w:val="006B77DB"/>
    <w:rsid w:val="006B7B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3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5409"/>
    <w:rsid w:val="006F57E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E25"/>
    <w:rsid w:val="007218A5"/>
    <w:rsid w:val="00721BF1"/>
    <w:rsid w:val="00721D9E"/>
    <w:rsid w:val="0072297C"/>
    <w:rsid w:val="007230CC"/>
    <w:rsid w:val="007231CF"/>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95"/>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402"/>
    <w:rsid w:val="0075084D"/>
    <w:rsid w:val="0075096F"/>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923"/>
    <w:rsid w:val="00761E3C"/>
    <w:rsid w:val="00762314"/>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D01"/>
    <w:rsid w:val="00777F45"/>
    <w:rsid w:val="00780051"/>
    <w:rsid w:val="007806F1"/>
    <w:rsid w:val="00780C66"/>
    <w:rsid w:val="00780DCD"/>
    <w:rsid w:val="00781512"/>
    <w:rsid w:val="0078209C"/>
    <w:rsid w:val="0078257D"/>
    <w:rsid w:val="00782C65"/>
    <w:rsid w:val="00782F3F"/>
    <w:rsid w:val="00783521"/>
    <w:rsid w:val="00783E4E"/>
    <w:rsid w:val="00783F02"/>
    <w:rsid w:val="007841F0"/>
    <w:rsid w:val="00784244"/>
    <w:rsid w:val="007845D7"/>
    <w:rsid w:val="00784A6A"/>
    <w:rsid w:val="00785116"/>
    <w:rsid w:val="00785412"/>
    <w:rsid w:val="00785B64"/>
    <w:rsid w:val="00785F3F"/>
    <w:rsid w:val="007860B0"/>
    <w:rsid w:val="00786214"/>
    <w:rsid w:val="00786539"/>
    <w:rsid w:val="007867FD"/>
    <w:rsid w:val="0078734B"/>
    <w:rsid w:val="00787861"/>
    <w:rsid w:val="00787880"/>
    <w:rsid w:val="00787957"/>
    <w:rsid w:val="0079044B"/>
    <w:rsid w:val="007907D6"/>
    <w:rsid w:val="007917D5"/>
    <w:rsid w:val="00792E11"/>
    <w:rsid w:val="00792E9C"/>
    <w:rsid w:val="00793494"/>
    <w:rsid w:val="007935BB"/>
    <w:rsid w:val="0079403A"/>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E29"/>
    <w:rsid w:val="007A39C0"/>
    <w:rsid w:val="007A46AB"/>
    <w:rsid w:val="007A4C8A"/>
    <w:rsid w:val="007A5294"/>
    <w:rsid w:val="007A5308"/>
    <w:rsid w:val="007A5B7E"/>
    <w:rsid w:val="007A5BFA"/>
    <w:rsid w:val="007A60C1"/>
    <w:rsid w:val="007A6151"/>
    <w:rsid w:val="007A619D"/>
    <w:rsid w:val="007A6A78"/>
    <w:rsid w:val="007A6F82"/>
    <w:rsid w:val="007A7587"/>
    <w:rsid w:val="007A79B1"/>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D7C2D"/>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31"/>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8D4"/>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07F90"/>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2A9"/>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C43"/>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840"/>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90E"/>
    <w:rsid w:val="00840F43"/>
    <w:rsid w:val="00840F55"/>
    <w:rsid w:val="00841A74"/>
    <w:rsid w:val="00841B49"/>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6DDB"/>
    <w:rsid w:val="00847042"/>
    <w:rsid w:val="008470AA"/>
    <w:rsid w:val="008473CD"/>
    <w:rsid w:val="00847A98"/>
    <w:rsid w:val="00847C9F"/>
    <w:rsid w:val="00847CF7"/>
    <w:rsid w:val="00850875"/>
    <w:rsid w:val="008511AD"/>
    <w:rsid w:val="008511C8"/>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1283"/>
    <w:rsid w:val="008725C8"/>
    <w:rsid w:val="00872D34"/>
    <w:rsid w:val="00872EC5"/>
    <w:rsid w:val="0087346D"/>
    <w:rsid w:val="0087356F"/>
    <w:rsid w:val="008735CC"/>
    <w:rsid w:val="00873726"/>
    <w:rsid w:val="0087398F"/>
    <w:rsid w:val="00874426"/>
    <w:rsid w:val="00874C29"/>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4F50"/>
    <w:rsid w:val="00895420"/>
    <w:rsid w:val="0089581D"/>
    <w:rsid w:val="00895AA8"/>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A78E0"/>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3719"/>
    <w:rsid w:val="008C410A"/>
    <w:rsid w:val="008C422C"/>
    <w:rsid w:val="008C42F1"/>
    <w:rsid w:val="008C472C"/>
    <w:rsid w:val="008C4937"/>
    <w:rsid w:val="008C4C35"/>
    <w:rsid w:val="008C4F46"/>
    <w:rsid w:val="008C5782"/>
    <w:rsid w:val="008C59F2"/>
    <w:rsid w:val="008C5B1F"/>
    <w:rsid w:val="008C5BEE"/>
    <w:rsid w:val="008C61B8"/>
    <w:rsid w:val="008C6611"/>
    <w:rsid w:val="008C6618"/>
    <w:rsid w:val="008C6754"/>
    <w:rsid w:val="008C69FD"/>
    <w:rsid w:val="008C6A17"/>
    <w:rsid w:val="008C71BB"/>
    <w:rsid w:val="008C7DAA"/>
    <w:rsid w:val="008D0261"/>
    <w:rsid w:val="008D0D47"/>
    <w:rsid w:val="008D0E8E"/>
    <w:rsid w:val="008D1020"/>
    <w:rsid w:val="008D12FE"/>
    <w:rsid w:val="008D17DD"/>
    <w:rsid w:val="008D18D6"/>
    <w:rsid w:val="008D1A18"/>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442"/>
    <w:rsid w:val="008E0920"/>
    <w:rsid w:val="008E0CCA"/>
    <w:rsid w:val="008E0F2A"/>
    <w:rsid w:val="008E10CD"/>
    <w:rsid w:val="008E27F6"/>
    <w:rsid w:val="008E31F9"/>
    <w:rsid w:val="008E391A"/>
    <w:rsid w:val="008E3E0F"/>
    <w:rsid w:val="008E452A"/>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81D"/>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17D42"/>
    <w:rsid w:val="0092008D"/>
    <w:rsid w:val="00920714"/>
    <w:rsid w:val="00920CA6"/>
    <w:rsid w:val="00920F0E"/>
    <w:rsid w:val="00921474"/>
    <w:rsid w:val="009215EF"/>
    <w:rsid w:val="00921891"/>
    <w:rsid w:val="00921A03"/>
    <w:rsid w:val="00922229"/>
    <w:rsid w:val="009225C3"/>
    <w:rsid w:val="00922868"/>
    <w:rsid w:val="00922F53"/>
    <w:rsid w:val="00923300"/>
    <w:rsid w:val="0092335A"/>
    <w:rsid w:val="00923880"/>
    <w:rsid w:val="00923A63"/>
    <w:rsid w:val="0092400F"/>
    <w:rsid w:val="009242FE"/>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78C"/>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9DA"/>
    <w:rsid w:val="00953D14"/>
    <w:rsid w:val="0095404B"/>
    <w:rsid w:val="0095445C"/>
    <w:rsid w:val="00954A0A"/>
    <w:rsid w:val="00955280"/>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0DA6"/>
    <w:rsid w:val="00960DC6"/>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917"/>
    <w:rsid w:val="00973AD9"/>
    <w:rsid w:val="00973BBD"/>
    <w:rsid w:val="00973EF8"/>
    <w:rsid w:val="00974480"/>
    <w:rsid w:val="00974831"/>
    <w:rsid w:val="00975209"/>
    <w:rsid w:val="009757BA"/>
    <w:rsid w:val="009761B0"/>
    <w:rsid w:val="00976201"/>
    <w:rsid w:val="0097639B"/>
    <w:rsid w:val="009764D9"/>
    <w:rsid w:val="00976564"/>
    <w:rsid w:val="00976D07"/>
    <w:rsid w:val="00977201"/>
    <w:rsid w:val="0097790E"/>
    <w:rsid w:val="00977B0F"/>
    <w:rsid w:val="00977E0B"/>
    <w:rsid w:val="00977E59"/>
    <w:rsid w:val="009800B9"/>
    <w:rsid w:val="009800D0"/>
    <w:rsid w:val="0098068A"/>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97EAD"/>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535"/>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731"/>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5EC"/>
    <w:rsid w:val="009E2CA4"/>
    <w:rsid w:val="009E2E29"/>
    <w:rsid w:val="009E33B5"/>
    <w:rsid w:val="009E3533"/>
    <w:rsid w:val="009E3810"/>
    <w:rsid w:val="009E3B39"/>
    <w:rsid w:val="009E45DE"/>
    <w:rsid w:val="009E48A4"/>
    <w:rsid w:val="009E4AFB"/>
    <w:rsid w:val="009E4CAE"/>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354"/>
    <w:rsid w:val="00A006D1"/>
    <w:rsid w:val="00A00BBB"/>
    <w:rsid w:val="00A00D5B"/>
    <w:rsid w:val="00A00DDD"/>
    <w:rsid w:val="00A00EA1"/>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932"/>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6C3"/>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233"/>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FAA"/>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65A"/>
    <w:rsid w:val="00A808B0"/>
    <w:rsid w:val="00A80C68"/>
    <w:rsid w:val="00A80C81"/>
    <w:rsid w:val="00A80C8C"/>
    <w:rsid w:val="00A80DD2"/>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22"/>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1FE"/>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21"/>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4534"/>
    <w:rsid w:val="00AD4A36"/>
    <w:rsid w:val="00AD4CC5"/>
    <w:rsid w:val="00AD4D07"/>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38D"/>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4BD"/>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07E5"/>
    <w:rsid w:val="00B0126E"/>
    <w:rsid w:val="00B012BC"/>
    <w:rsid w:val="00B0175F"/>
    <w:rsid w:val="00B01C9B"/>
    <w:rsid w:val="00B01CB8"/>
    <w:rsid w:val="00B01E03"/>
    <w:rsid w:val="00B01F46"/>
    <w:rsid w:val="00B0229E"/>
    <w:rsid w:val="00B02BAE"/>
    <w:rsid w:val="00B02D91"/>
    <w:rsid w:val="00B02DDF"/>
    <w:rsid w:val="00B03134"/>
    <w:rsid w:val="00B043EA"/>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574"/>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62B"/>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B68"/>
    <w:rsid w:val="00B42F8F"/>
    <w:rsid w:val="00B43017"/>
    <w:rsid w:val="00B433E0"/>
    <w:rsid w:val="00B434A5"/>
    <w:rsid w:val="00B4374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04D"/>
    <w:rsid w:val="00B52566"/>
    <w:rsid w:val="00B527F9"/>
    <w:rsid w:val="00B52AA6"/>
    <w:rsid w:val="00B5301A"/>
    <w:rsid w:val="00B5396A"/>
    <w:rsid w:val="00B53BFA"/>
    <w:rsid w:val="00B53CB9"/>
    <w:rsid w:val="00B53CCD"/>
    <w:rsid w:val="00B54BBD"/>
    <w:rsid w:val="00B54D9B"/>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E49"/>
    <w:rsid w:val="00B65F41"/>
    <w:rsid w:val="00B66BA0"/>
    <w:rsid w:val="00B6718E"/>
    <w:rsid w:val="00B6729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D7"/>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82F"/>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2C0B"/>
    <w:rsid w:val="00BB3740"/>
    <w:rsid w:val="00BB3D06"/>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29A6"/>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8D9"/>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0"/>
    <w:rsid w:val="00C04BEF"/>
    <w:rsid w:val="00C04E4D"/>
    <w:rsid w:val="00C05D4E"/>
    <w:rsid w:val="00C06343"/>
    <w:rsid w:val="00C068E4"/>
    <w:rsid w:val="00C06977"/>
    <w:rsid w:val="00C06CBF"/>
    <w:rsid w:val="00C06D7A"/>
    <w:rsid w:val="00C06E45"/>
    <w:rsid w:val="00C072F0"/>
    <w:rsid w:val="00C10828"/>
    <w:rsid w:val="00C108F7"/>
    <w:rsid w:val="00C10961"/>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0212"/>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92F"/>
    <w:rsid w:val="00C37AB0"/>
    <w:rsid w:val="00C37B86"/>
    <w:rsid w:val="00C40074"/>
    <w:rsid w:val="00C402CB"/>
    <w:rsid w:val="00C40CFE"/>
    <w:rsid w:val="00C40D62"/>
    <w:rsid w:val="00C40D98"/>
    <w:rsid w:val="00C40EFD"/>
    <w:rsid w:val="00C40F3E"/>
    <w:rsid w:val="00C40F68"/>
    <w:rsid w:val="00C40F73"/>
    <w:rsid w:val="00C416FD"/>
    <w:rsid w:val="00C419F0"/>
    <w:rsid w:val="00C41B9B"/>
    <w:rsid w:val="00C41DD3"/>
    <w:rsid w:val="00C42340"/>
    <w:rsid w:val="00C4348C"/>
    <w:rsid w:val="00C43A94"/>
    <w:rsid w:val="00C43D0B"/>
    <w:rsid w:val="00C43E79"/>
    <w:rsid w:val="00C445E5"/>
    <w:rsid w:val="00C44C73"/>
    <w:rsid w:val="00C44ED5"/>
    <w:rsid w:val="00C45A53"/>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66F"/>
    <w:rsid w:val="00C777F2"/>
    <w:rsid w:val="00C77B4A"/>
    <w:rsid w:val="00C77BD7"/>
    <w:rsid w:val="00C800F1"/>
    <w:rsid w:val="00C808D4"/>
    <w:rsid w:val="00C80CE5"/>
    <w:rsid w:val="00C80E30"/>
    <w:rsid w:val="00C811E4"/>
    <w:rsid w:val="00C81304"/>
    <w:rsid w:val="00C81A6B"/>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271"/>
    <w:rsid w:val="00CA1DD4"/>
    <w:rsid w:val="00CA1F6B"/>
    <w:rsid w:val="00CA2044"/>
    <w:rsid w:val="00CA21EB"/>
    <w:rsid w:val="00CA29BA"/>
    <w:rsid w:val="00CA2C8D"/>
    <w:rsid w:val="00CA3012"/>
    <w:rsid w:val="00CA33DF"/>
    <w:rsid w:val="00CA3FED"/>
    <w:rsid w:val="00CA4026"/>
    <w:rsid w:val="00CA488C"/>
    <w:rsid w:val="00CA511D"/>
    <w:rsid w:val="00CA5670"/>
    <w:rsid w:val="00CA59F8"/>
    <w:rsid w:val="00CA5BC3"/>
    <w:rsid w:val="00CA6553"/>
    <w:rsid w:val="00CA65AD"/>
    <w:rsid w:val="00CA6686"/>
    <w:rsid w:val="00CA6B6C"/>
    <w:rsid w:val="00CA6B81"/>
    <w:rsid w:val="00CA752A"/>
    <w:rsid w:val="00CA7607"/>
    <w:rsid w:val="00CB054A"/>
    <w:rsid w:val="00CB06A7"/>
    <w:rsid w:val="00CB06AF"/>
    <w:rsid w:val="00CB1125"/>
    <w:rsid w:val="00CB23D9"/>
    <w:rsid w:val="00CB2848"/>
    <w:rsid w:val="00CB2F9F"/>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C009C"/>
    <w:rsid w:val="00CC0195"/>
    <w:rsid w:val="00CC02CD"/>
    <w:rsid w:val="00CC03FF"/>
    <w:rsid w:val="00CC049A"/>
    <w:rsid w:val="00CC0666"/>
    <w:rsid w:val="00CC0958"/>
    <w:rsid w:val="00CC0B6D"/>
    <w:rsid w:val="00CC1208"/>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16E"/>
    <w:rsid w:val="00CD42BB"/>
    <w:rsid w:val="00CD45E4"/>
    <w:rsid w:val="00CD479C"/>
    <w:rsid w:val="00CD48E7"/>
    <w:rsid w:val="00CD4AAC"/>
    <w:rsid w:val="00CD4E75"/>
    <w:rsid w:val="00CD5339"/>
    <w:rsid w:val="00CD5347"/>
    <w:rsid w:val="00CD57B2"/>
    <w:rsid w:val="00CD59C6"/>
    <w:rsid w:val="00CD63A8"/>
    <w:rsid w:val="00CD74DD"/>
    <w:rsid w:val="00CD785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F0C"/>
    <w:rsid w:val="00CE2F4F"/>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CAE"/>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AAB"/>
    <w:rsid w:val="00CF7D3E"/>
    <w:rsid w:val="00D007E7"/>
    <w:rsid w:val="00D00A5E"/>
    <w:rsid w:val="00D01368"/>
    <w:rsid w:val="00D01C5B"/>
    <w:rsid w:val="00D01E0C"/>
    <w:rsid w:val="00D0241A"/>
    <w:rsid w:val="00D02DB5"/>
    <w:rsid w:val="00D0307D"/>
    <w:rsid w:val="00D034BC"/>
    <w:rsid w:val="00D0391F"/>
    <w:rsid w:val="00D044B9"/>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6E7"/>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6E7"/>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E1"/>
    <w:rsid w:val="00D6679E"/>
    <w:rsid w:val="00D668EF"/>
    <w:rsid w:val="00D66AB5"/>
    <w:rsid w:val="00D66D35"/>
    <w:rsid w:val="00D67139"/>
    <w:rsid w:val="00D676E2"/>
    <w:rsid w:val="00D67A50"/>
    <w:rsid w:val="00D67E9D"/>
    <w:rsid w:val="00D67F15"/>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5CC"/>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4C9"/>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B38"/>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4FA7"/>
    <w:rsid w:val="00DB4FB7"/>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0C6A"/>
    <w:rsid w:val="00DD0C98"/>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525"/>
    <w:rsid w:val="00DE1DCD"/>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4F9C"/>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07DF"/>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468"/>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84F"/>
    <w:rsid w:val="00E108E8"/>
    <w:rsid w:val="00E10C67"/>
    <w:rsid w:val="00E1240F"/>
    <w:rsid w:val="00E13813"/>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6C9"/>
    <w:rsid w:val="00E21727"/>
    <w:rsid w:val="00E2175B"/>
    <w:rsid w:val="00E21A01"/>
    <w:rsid w:val="00E21E82"/>
    <w:rsid w:val="00E2251F"/>
    <w:rsid w:val="00E226AC"/>
    <w:rsid w:val="00E23101"/>
    <w:rsid w:val="00E23763"/>
    <w:rsid w:val="00E244F7"/>
    <w:rsid w:val="00E245B9"/>
    <w:rsid w:val="00E2494E"/>
    <w:rsid w:val="00E24DF6"/>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6E9"/>
    <w:rsid w:val="00E5797A"/>
    <w:rsid w:val="00E57AED"/>
    <w:rsid w:val="00E57DD1"/>
    <w:rsid w:val="00E604B4"/>
    <w:rsid w:val="00E60503"/>
    <w:rsid w:val="00E6060C"/>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7D5"/>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71"/>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D0"/>
    <w:rsid w:val="00E761E0"/>
    <w:rsid w:val="00E7676A"/>
    <w:rsid w:val="00E77950"/>
    <w:rsid w:val="00E77D34"/>
    <w:rsid w:val="00E77F80"/>
    <w:rsid w:val="00E8028B"/>
    <w:rsid w:val="00E80350"/>
    <w:rsid w:val="00E80DD9"/>
    <w:rsid w:val="00E81298"/>
    <w:rsid w:val="00E81540"/>
    <w:rsid w:val="00E815B1"/>
    <w:rsid w:val="00E819A1"/>
    <w:rsid w:val="00E81D13"/>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B8A"/>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C57"/>
    <w:rsid w:val="00E9448A"/>
    <w:rsid w:val="00E94BBE"/>
    <w:rsid w:val="00E94DE4"/>
    <w:rsid w:val="00E94E02"/>
    <w:rsid w:val="00E95AD5"/>
    <w:rsid w:val="00E966D7"/>
    <w:rsid w:val="00E967B6"/>
    <w:rsid w:val="00E96A63"/>
    <w:rsid w:val="00E9701F"/>
    <w:rsid w:val="00E97143"/>
    <w:rsid w:val="00E97535"/>
    <w:rsid w:val="00E97582"/>
    <w:rsid w:val="00E976F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FAD"/>
    <w:rsid w:val="00EA3159"/>
    <w:rsid w:val="00EA376D"/>
    <w:rsid w:val="00EA389D"/>
    <w:rsid w:val="00EA39FD"/>
    <w:rsid w:val="00EA3A58"/>
    <w:rsid w:val="00EA3A80"/>
    <w:rsid w:val="00EA3E00"/>
    <w:rsid w:val="00EA3EFF"/>
    <w:rsid w:val="00EA3F2A"/>
    <w:rsid w:val="00EA4B7E"/>
    <w:rsid w:val="00EA4D73"/>
    <w:rsid w:val="00EA5370"/>
    <w:rsid w:val="00EA605A"/>
    <w:rsid w:val="00EA60F7"/>
    <w:rsid w:val="00EA6263"/>
    <w:rsid w:val="00EA69AF"/>
    <w:rsid w:val="00EA7847"/>
    <w:rsid w:val="00EA7B67"/>
    <w:rsid w:val="00EB0209"/>
    <w:rsid w:val="00EB0229"/>
    <w:rsid w:val="00EB02AB"/>
    <w:rsid w:val="00EB055F"/>
    <w:rsid w:val="00EB06B8"/>
    <w:rsid w:val="00EB09A0"/>
    <w:rsid w:val="00EB09A3"/>
    <w:rsid w:val="00EB0B4C"/>
    <w:rsid w:val="00EB0DB4"/>
    <w:rsid w:val="00EB159C"/>
    <w:rsid w:val="00EB16F5"/>
    <w:rsid w:val="00EB1A10"/>
    <w:rsid w:val="00EB2197"/>
    <w:rsid w:val="00EB24C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2FA"/>
    <w:rsid w:val="00EC73CB"/>
    <w:rsid w:val="00EC7AF6"/>
    <w:rsid w:val="00EC7E2C"/>
    <w:rsid w:val="00ED013D"/>
    <w:rsid w:val="00ED0224"/>
    <w:rsid w:val="00ED0604"/>
    <w:rsid w:val="00ED0918"/>
    <w:rsid w:val="00ED0DD8"/>
    <w:rsid w:val="00ED0F3F"/>
    <w:rsid w:val="00ED0FF8"/>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E42"/>
    <w:rsid w:val="00ED6F08"/>
    <w:rsid w:val="00ED7160"/>
    <w:rsid w:val="00ED71A1"/>
    <w:rsid w:val="00ED740C"/>
    <w:rsid w:val="00ED74DA"/>
    <w:rsid w:val="00ED761A"/>
    <w:rsid w:val="00ED77FB"/>
    <w:rsid w:val="00ED7B1B"/>
    <w:rsid w:val="00ED7E9B"/>
    <w:rsid w:val="00EE033C"/>
    <w:rsid w:val="00EE08F1"/>
    <w:rsid w:val="00EE101B"/>
    <w:rsid w:val="00EE1CC2"/>
    <w:rsid w:val="00EE2420"/>
    <w:rsid w:val="00EE258C"/>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66B"/>
    <w:rsid w:val="00EE596A"/>
    <w:rsid w:val="00EE5B75"/>
    <w:rsid w:val="00EE60CC"/>
    <w:rsid w:val="00EE641B"/>
    <w:rsid w:val="00EE6E68"/>
    <w:rsid w:val="00EE6E9D"/>
    <w:rsid w:val="00EE6F7D"/>
    <w:rsid w:val="00EE7237"/>
    <w:rsid w:val="00EE72A0"/>
    <w:rsid w:val="00EE7359"/>
    <w:rsid w:val="00EE7F34"/>
    <w:rsid w:val="00EF02C5"/>
    <w:rsid w:val="00EF05BD"/>
    <w:rsid w:val="00EF087F"/>
    <w:rsid w:val="00EF0AE1"/>
    <w:rsid w:val="00EF10A1"/>
    <w:rsid w:val="00EF1947"/>
    <w:rsid w:val="00EF1B47"/>
    <w:rsid w:val="00EF1C4F"/>
    <w:rsid w:val="00EF1F3A"/>
    <w:rsid w:val="00EF3024"/>
    <w:rsid w:val="00EF32CC"/>
    <w:rsid w:val="00EF342E"/>
    <w:rsid w:val="00EF369B"/>
    <w:rsid w:val="00EF3D78"/>
    <w:rsid w:val="00EF403D"/>
    <w:rsid w:val="00EF5161"/>
    <w:rsid w:val="00EF5636"/>
    <w:rsid w:val="00EF56FE"/>
    <w:rsid w:val="00EF576C"/>
    <w:rsid w:val="00EF5868"/>
    <w:rsid w:val="00EF5B59"/>
    <w:rsid w:val="00EF6B0F"/>
    <w:rsid w:val="00EF6C2D"/>
    <w:rsid w:val="00EF6D0E"/>
    <w:rsid w:val="00EF6EC4"/>
    <w:rsid w:val="00EF7227"/>
    <w:rsid w:val="00EF742A"/>
    <w:rsid w:val="00EF74A0"/>
    <w:rsid w:val="00EF761B"/>
    <w:rsid w:val="00EF78B8"/>
    <w:rsid w:val="00EF79DA"/>
    <w:rsid w:val="00F00018"/>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311"/>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A8F"/>
    <w:rsid w:val="00F56E3E"/>
    <w:rsid w:val="00F56E70"/>
    <w:rsid w:val="00F577DD"/>
    <w:rsid w:val="00F57DDD"/>
    <w:rsid w:val="00F60066"/>
    <w:rsid w:val="00F6016F"/>
    <w:rsid w:val="00F6098B"/>
    <w:rsid w:val="00F60C8C"/>
    <w:rsid w:val="00F61431"/>
    <w:rsid w:val="00F614F2"/>
    <w:rsid w:val="00F61BB9"/>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92"/>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A20"/>
    <w:rsid w:val="00F85C3E"/>
    <w:rsid w:val="00F85DA2"/>
    <w:rsid w:val="00F860E7"/>
    <w:rsid w:val="00F8617F"/>
    <w:rsid w:val="00F87194"/>
    <w:rsid w:val="00F872EB"/>
    <w:rsid w:val="00F87411"/>
    <w:rsid w:val="00F875F5"/>
    <w:rsid w:val="00F87AC1"/>
    <w:rsid w:val="00F87D07"/>
    <w:rsid w:val="00F87FE6"/>
    <w:rsid w:val="00F90068"/>
    <w:rsid w:val="00F90743"/>
    <w:rsid w:val="00F90A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02"/>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189">
      <o:colormru v:ext="edit" colors="#b8b308,#002b5c"/>
    </o:shapedefaults>
    <o:shapelayout v:ext="edit">
      <o:idmap v:ext="edit" data="1"/>
    </o:shapelayout>
  </w:shapeDefaults>
  <w:decimalSymbol w:val="."/>
  <w:listSeparator w:val=","/>
  <w14:docId w14:val="275409AF"/>
  <w15:docId w15:val="{14957C0F-6925-4EC8-AF69-A77C9772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uiPriority w:val="9"/>
    <w:qFormat/>
    <w:rsid w:val="004E17A8"/>
    <w:pPr>
      <w:keepNext/>
      <w:keepLines/>
      <w:numPr>
        <w:numId w:val="16"/>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1"/>
    <w:unhideWhenUsed/>
    <w:qFormat/>
    <w:rsid w:val="004E17A8"/>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1"/>
    <w:unhideWhenUsed/>
    <w:qFormat/>
    <w:rsid w:val="004E17A8"/>
    <w:pPr>
      <w:keepNext/>
      <w:keepLines/>
      <w:numPr>
        <w:ilvl w:val="4"/>
        <w:numId w:val="1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1"/>
    <w:unhideWhenUsed/>
    <w:qFormat/>
    <w:rsid w:val="004E17A8"/>
    <w:pPr>
      <w:keepNext/>
      <w:keepLines/>
      <w:numPr>
        <w:ilvl w:val="5"/>
        <w:numId w:val="1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1"/>
    <w:unhideWhenUsed/>
    <w:qFormat/>
    <w:rsid w:val="004E17A8"/>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unhideWhenUsed/>
    <w:qFormat/>
    <w:rsid w:val="004E17A8"/>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unhideWhenUsed/>
    <w:qFormat/>
    <w:rsid w:val="004E17A8"/>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uiPriority w:val="99"/>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uiPriority w:val="99"/>
    <w:semiHidden/>
    <w:rsid w:val="00707B8A"/>
  </w:style>
  <w:style w:type="paragraph" w:styleId="CommentSubject">
    <w:name w:val="annotation subject"/>
    <w:basedOn w:val="CommentText"/>
    <w:next w:val="CommentText"/>
    <w:link w:val="CommentSubjectChar"/>
    <w:uiPriority w:val="99"/>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uiPriority w:val="99"/>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4E17A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1"/>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1"/>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1"/>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1"/>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1"/>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character" w:customStyle="1" w:styleId="BalloonTextChar">
    <w:name w:val="Balloon Text Char"/>
    <w:basedOn w:val="DefaultParagraphFont"/>
    <w:link w:val="BalloonText"/>
    <w:uiPriority w:val="99"/>
    <w:semiHidden/>
    <w:rsid w:val="00786539"/>
    <w:rPr>
      <w:rFonts w:ascii="Tahoma" w:hAnsi="Tahoma" w:cs="Tahoma"/>
      <w:sz w:val="16"/>
      <w:szCs w:val="16"/>
    </w:rPr>
  </w:style>
  <w:style w:type="paragraph" w:customStyle="1" w:styleId="2909F619802848F09E01365C32F34654">
    <w:name w:val="2909F619802848F09E01365C32F34654"/>
    <w:rsid w:val="00786539"/>
    <w:pPr>
      <w:spacing w:after="200"/>
    </w:pPr>
    <w:rPr>
      <w:lang w:eastAsia="ja-JP"/>
    </w:rPr>
  </w:style>
  <w:style w:type="table" w:styleId="TableGrid3">
    <w:name w:val="Table Grid 3"/>
    <w:basedOn w:val="TableNormal"/>
    <w:uiPriority w:val="99"/>
    <w:semiHidden/>
    <w:unhideWhenUsed/>
    <w:rsid w:val="0078653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CommentTextChar">
    <w:name w:val="Comment Text Char"/>
    <w:basedOn w:val="DefaultParagraphFont"/>
    <w:link w:val="CommentText"/>
    <w:uiPriority w:val="99"/>
    <w:semiHidden/>
    <w:rsid w:val="00786539"/>
  </w:style>
  <w:style w:type="character" w:customStyle="1" w:styleId="CommentSubjectChar">
    <w:name w:val="Comment Subject Char"/>
    <w:basedOn w:val="CommentTextChar"/>
    <w:link w:val="CommentSubject"/>
    <w:uiPriority w:val="99"/>
    <w:semiHidden/>
    <w:rsid w:val="00786539"/>
    <w:rPr>
      <w:b/>
    </w:rPr>
  </w:style>
  <w:style w:type="paragraph" w:styleId="BodyText">
    <w:name w:val="Body Text"/>
    <w:basedOn w:val="Normal"/>
    <w:link w:val="BodyTextChar"/>
    <w:uiPriority w:val="1"/>
    <w:qFormat/>
    <w:rsid w:val="00786539"/>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uiPriority w:val="1"/>
    <w:rsid w:val="00786539"/>
    <w:rPr>
      <w:rFonts w:ascii="Palatino Linotype" w:eastAsia="Palatino Linotype" w:hAnsi="Palatino Linotype"/>
      <w:sz w:val="20"/>
      <w:szCs w:val="20"/>
    </w:rPr>
  </w:style>
  <w:style w:type="paragraph" w:customStyle="1" w:styleId="TableParagraph">
    <w:name w:val="Table Paragraph"/>
    <w:basedOn w:val="Normal"/>
    <w:uiPriority w:val="1"/>
    <w:qFormat/>
    <w:rsid w:val="00786539"/>
    <w:pPr>
      <w:widowControl w:val="0"/>
      <w:spacing w:after="0" w:line="240" w:lineRule="auto"/>
    </w:pPr>
    <w:rPr>
      <w:rFonts w:eastAsiaTheme="minorHAnsi"/>
    </w:rPr>
  </w:style>
  <w:style w:type="table" w:styleId="LightShading-Accent1">
    <w:name w:val="Light Shading Accent 1"/>
    <w:basedOn w:val="TableNormal"/>
    <w:uiPriority w:val="60"/>
    <w:rsid w:val="00786539"/>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786539"/>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786539"/>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86539"/>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9179348">
      <w:bodyDiv w:val="1"/>
      <w:marLeft w:val="0"/>
      <w:marRight w:val="0"/>
      <w:marTop w:val="0"/>
      <w:marBottom w:val="0"/>
      <w:divBdr>
        <w:top w:val="none" w:sz="0" w:space="0" w:color="auto"/>
        <w:left w:val="none" w:sz="0" w:space="0" w:color="auto"/>
        <w:bottom w:val="none" w:sz="0" w:space="0" w:color="auto"/>
        <w:right w:val="none" w:sz="0" w:space="0" w:color="auto"/>
      </w:divBdr>
    </w:div>
    <w:div w:id="1153640350">
      <w:bodyDiv w:val="1"/>
      <w:marLeft w:val="0"/>
      <w:marRight w:val="0"/>
      <w:marTop w:val="0"/>
      <w:marBottom w:val="0"/>
      <w:divBdr>
        <w:top w:val="none" w:sz="0" w:space="0" w:color="auto"/>
        <w:left w:val="none" w:sz="0" w:space="0" w:color="auto"/>
        <w:bottom w:val="none" w:sz="0" w:space="0" w:color="auto"/>
        <w:right w:val="none" w:sz="0" w:space="0" w:color="auto"/>
      </w:divBdr>
    </w:div>
    <w:div w:id="1211921886">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07128791">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Kate%20Boardman\Downloads\www.netspeedsytems.com"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header" Target="header3.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200BC-AFD9-499C-BEC5-B8E65690F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132</TotalTime>
  <Pages>13</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19613</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creator>Eric</dc:creator>
  <cp:lastModifiedBy>Joji Philip</cp:lastModifiedBy>
  <cp:revision>42</cp:revision>
  <cp:lastPrinted>2015-12-30T23:25:00Z</cp:lastPrinted>
  <dcterms:created xsi:type="dcterms:W3CDTF">2016-04-17T00:19:00Z</dcterms:created>
  <dcterms:modified xsi:type="dcterms:W3CDTF">2016-04-18T22:32:00Z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