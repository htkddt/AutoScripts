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C8064" w14:textId="77777777" w:rsidR="0011273D" w:rsidRPr="00080656" w:rsidRDefault="0011273D" w:rsidP="0011273D">
      <w:pPr>
        <w:pStyle w:val="Preliminary"/>
        <w:rPr>
          <w:rFonts w:asciiTheme="majorHAnsi" w:hAnsiTheme="majorHAnsi"/>
          <w:sz w:val="22"/>
          <w:szCs w:val="22"/>
        </w:rPr>
      </w:pPr>
    </w:p>
    <w:p w14:paraId="6A86751C" w14:textId="77777777" w:rsidR="0011273D" w:rsidRPr="00080656" w:rsidRDefault="0011273D" w:rsidP="0011273D">
      <w:pPr>
        <w:pStyle w:val="Body"/>
        <w:rPr>
          <w:rFonts w:asciiTheme="majorHAnsi" w:hAnsiTheme="majorHAnsi"/>
          <w:szCs w:val="22"/>
        </w:rPr>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11273D" w:rsidRPr="00080656" w14:paraId="51C5623C" w14:textId="77777777" w:rsidTr="00E172BE">
        <w:trPr>
          <w:trHeight w:val="9360"/>
        </w:trPr>
        <w:tc>
          <w:tcPr>
            <w:tcW w:w="9378" w:type="dxa"/>
          </w:tcPr>
          <w:p w14:paraId="4347ABE2" w14:textId="77777777" w:rsidR="0011273D" w:rsidRPr="00080656" w:rsidRDefault="0011273D" w:rsidP="00E172BE">
            <w:pPr>
              <w:pStyle w:val="BookTitle1"/>
              <w:tabs>
                <w:tab w:val="left" w:pos="936"/>
                <w:tab w:val="left" w:pos="2700"/>
              </w:tabs>
              <w:ind w:left="0" w:right="864"/>
              <w:jc w:val="both"/>
              <w:rPr>
                <w:rFonts w:asciiTheme="majorHAnsi" w:hAnsiTheme="majorHAnsi"/>
                <w:sz w:val="22"/>
              </w:rPr>
            </w:pPr>
          </w:p>
          <w:p w14:paraId="12D78D43" w14:textId="34257415" w:rsidR="00B433E0" w:rsidRPr="00080656" w:rsidRDefault="000A029C" w:rsidP="00B433E0">
            <w:pPr>
              <w:pStyle w:val="DocumentTitle"/>
              <w:rPr>
                <w:szCs w:val="48"/>
              </w:rPr>
            </w:pPr>
            <w:r w:rsidRPr="00080656">
              <w:rPr>
                <w:szCs w:val="48"/>
              </w:rPr>
              <w:t xml:space="preserve">NetSpeed </w:t>
            </w:r>
            <w:r w:rsidR="00AF1182">
              <w:rPr>
                <w:szCs w:val="48"/>
              </w:rPr>
              <w:t>Gemini</w:t>
            </w:r>
            <w:r w:rsidRPr="00080656">
              <w:rPr>
                <w:szCs w:val="48"/>
              </w:rPr>
              <w:t xml:space="preserve"> IP Integration Specification</w:t>
            </w:r>
          </w:p>
          <w:p w14:paraId="73374429" w14:textId="3D9EEE80" w:rsidR="00D1194A" w:rsidRDefault="007804E4" w:rsidP="00750402">
            <w:pPr>
              <w:pStyle w:val="DocumentRevision"/>
              <w:rPr>
                <w:rFonts w:asciiTheme="majorHAnsi" w:hAnsiTheme="majorHAnsi"/>
              </w:rPr>
            </w:pPr>
            <w:r w:rsidRPr="00EE31F6">
              <w:rPr>
                <w:rFonts w:asciiTheme="majorHAnsi" w:hAnsiTheme="majorHAnsi"/>
              </w:rPr>
              <w:t xml:space="preserve">Version:  </w:t>
            </w:r>
            <w:r w:rsidR="00AF1182">
              <w:rPr>
                <w:rFonts w:asciiTheme="majorHAnsi" w:hAnsiTheme="majorHAnsi"/>
              </w:rPr>
              <w:t>Gemini</w:t>
            </w:r>
            <w:r w:rsidRPr="00EE31F6">
              <w:rPr>
                <w:rFonts w:asciiTheme="majorHAnsi" w:hAnsiTheme="majorHAnsi"/>
              </w:rPr>
              <w:t>-</w:t>
            </w:r>
            <w:del w:id="0" w:author="Anush Mohandass" w:date="2016-04-16T10:40:00Z">
              <w:r w:rsidRPr="00EE31F6" w:rsidDel="00E51954">
                <w:rPr>
                  <w:rFonts w:asciiTheme="majorHAnsi" w:hAnsiTheme="majorHAnsi"/>
                </w:rPr>
                <w:delText>15.</w:delText>
              </w:r>
              <w:r w:rsidR="00AF1182" w:rsidDel="00E51954">
                <w:rPr>
                  <w:rFonts w:asciiTheme="majorHAnsi" w:hAnsiTheme="majorHAnsi"/>
                </w:rPr>
                <w:delText>11</w:delText>
              </w:r>
            </w:del>
            <w:ins w:id="1" w:author="Anush Mohandass" w:date="2016-04-16T10:40:00Z">
              <w:r w:rsidR="00E51954">
                <w:rPr>
                  <w:rFonts w:asciiTheme="majorHAnsi" w:hAnsiTheme="majorHAnsi"/>
                </w:rPr>
                <w:t>16.04</w:t>
              </w:r>
            </w:ins>
          </w:p>
          <w:p w14:paraId="0A83925B" w14:textId="301FE5D7" w:rsidR="009B53A4" w:rsidRPr="00080656" w:rsidDel="00E51954" w:rsidRDefault="00D1194A" w:rsidP="00750402">
            <w:pPr>
              <w:pStyle w:val="DocumentRevision"/>
              <w:rPr>
                <w:del w:id="2" w:author="Anush Mohandass" w:date="2016-04-16T10:40:00Z"/>
                <w:rFonts w:asciiTheme="majorHAnsi" w:hAnsiTheme="majorHAnsi"/>
                <w:b w:val="0"/>
                <w:sz w:val="22"/>
                <w:szCs w:val="22"/>
              </w:rPr>
            </w:pPr>
            <w:del w:id="3" w:author="Anush Mohandass" w:date="2016-04-16T10:40:00Z">
              <w:r w:rsidDel="00E51954">
                <w:rPr>
                  <w:rFonts w:asciiTheme="majorHAnsi" w:hAnsiTheme="majorHAnsi"/>
                </w:rPr>
                <w:fldChar w:fldCharType="begin"/>
              </w:r>
              <w:r w:rsidDel="00E51954">
                <w:rPr>
                  <w:rFonts w:asciiTheme="majorHAnsi" w:hAnsiTheme="majorHAnsi"/>
                  <w:b w:val="0"/>
                  <w:sz w:val="22"/>
                  <w:szCs w:val="22"/>
                </w:rPr>
                <w:delInstrText xml:space="preserve"> DATE \@ "MMMM d, yyyy" </w:delInstrText>
              </w:r>
              <w:r w:rsidDel="00E51954">
                <w:rPr>
                  <w:rFonts w:asciiTheme="majorHAnsi" w:hAnsiTheme="majorHAnsi"/>
                </w:rPr>
                <w:fldChar w:fldCharType="separate"/>
              </w:r>
              <w:r w:rsidR="008F360F" w:rsidDel="00E51954">
                <w:rPr>
                  <w:rFonts w:asciiTheme="majorHAnsi" w:hAnsiTheme="majorHAnsi"/>
                  <w:b w:val="0"/>
                  <w:noProof/>
                  <w:sz w:val="22"/>
                  <w:szCs w:val="22"/>
                </w:rPr>
                <w:delText>April 16, 2016</w:delText>
              </w:r>
              <w:r w:rsidDel="00E51954">
                <w:rPr>
                  <w:rFonts w:asciiTheme="majorHAnsi" w:hAnsiTheme="majorHAnsi"/>
                </w:rPr>
                <w:fldChar w:fldCharType="end"/>
              </w:r>
            </w:del>
            <w:ins w:id="4" w:author="Anush Mohandass" w:date="2016-04-16T10:40:00Z">
              <w:r w:rsidR="00E51954">
                <w:rPr>
                  <w:rFonts w:asciiTheme="majorHAnsi" w:hAnsiTheme="majorHAnsi"/>
                  <w:b w:val="0"/>
                  <w:sz w:val="22"/>
                  <w:szCs w:val="22"/>
                </w:rPr>
                <w:t>April 15, 2016</w:t>
              </w:r>
            </w:ins>
          </w:p>
          <w:p w14:paraId="6C353F2C" w14:textId="68329693" w:rsidR="0011273D" w:rsidRPr="00080656" w:rsidRDefault="0011273D">
            <w:pPr>
              <w:pStyle w:val="DocumentRevision"/>
              <w:rPr>
                <w:rFonts w:asciiTheme="majorHAnsi" w:hAnsiTheme="majorHAnsi"/>
                <w:sz w:val="22"/>
                <w:szCs w:val="22"/>
              </w:rPr>
              <w:pPrChange w:id="5" w:author="Anush Mohandass" w:date="2016-04-16T10:40:00Z">
                <w:pPr>
                  <w:pStyle w:val="Exar"/>
                  <w:framePr w:hSpace="180" w:wrap="around" w:vAnchor="page" w:hAnchor="margin" w:x="108" w:y="2105"/>
                </w:pPr>
              </w:pPrChange>
            </w:pPr>
          </w:p>
        </w:tc>
      </w:tr>
    </w:tbl>
    <w:p w14:paraId="1C567D54" w14:textId="77777777" w:rsidR="0011273D" w:rsidRPr="00080656" w:rsidRDefault="0011273D" w:rsidP="0011273D">
      <w:pPr>
        <w:pStyle w:val="Body"/>
        <w:rPr>
          <w:rFonts w:asciiTheme="majorHAnsi" w:hAnsiTheme="majorHAnsi"/>
          <w:szCs w:val="22"/>
        </w:rPr>
      </w:pPr>
    </w:p>
    <w:p w14:paraId="3D12B7B6" w14:textId="77777777" w:rsidR="0011273D" w:rsidRPr="00080656" w:rsidRDefault="0011273D" w:rsidP="0011273D">
      <w:pPr>
        <w:pStyle w:val="Body"/>
        <w:rPr>
          <w:rFonts w:asciiTheme="majorHAnsi" w:hAnsiTheme="majorHAnsi"/>
          <w:szCs w:val="22"/>
        </w:rPr>
      </w:pPr>
    </w:p>
    <w:p w14:paraId="121EA3CD" w14:textId="77777777" w:rsidR="0011273D" w:rsidRPr="00080656" w:rsidRDefault="0011273D" w:rsidP="0011273D">
      <w:pPr>
        <w:pStyle w:val="Body"/>
        <w:tabs>
          <w:tab w:val="clear" w:pos="2700"/>
          <w:tab w:val="left" w:pos="1310"/>
        </w:tabs>
        <w:rPr>
          <w:rFonts w:asciiTheme="majorHAnsi" w:hAnsiTheme="majorHAnsi"/>
          <w:szCs w:val="22"/>
        </w:rPr>
      </w:pPr>
      <w:r w:rsidRPr="00080656">
        <w:rPr>
          <w:rFonts w:asciiTheme="majorHAnsi" w:hAnsiTheme="majorHAnsi"/>
          <w:szCs w:val="22"/>
        </w:rPr>
        <w:tab/>
      </w:r>
    </w:p>
    <w:p w14:paraId="3C7EAB6A" w14:textId="77777777" w:rsidR="0011273D" w:rsidRPr="00080656" w:rsidRDefault="0011273D" w:rsidP="0011273D">
      <w:pPr>
        <w:pStyle w:val="Body"/>
        <w:rPr>
          <w:rFonts w:asciiTheme="majorHAnsi" w:hAnsiTheme="majorHAnsi"/>
          <w:szCs w:val="22"/>
        </w:rPr>
      </w:pPr>
    </w:p>
    <w:p w14:paraId="4790CC66" w14:textId="186C7747" w:rsidR="0011273D" w:rsidRPr="00BB2FA9" w:rsidRDefault="000A029C" w:rsidP="0011273D">
      <w:pPr>
        <w:pStyle w:val="Title"/>
        <w:rPr>
          <w:sz w:val="40"/>
          <w:szCs w:val="22"/>
        </w:rPr>
      </w:pPr>
      <w:r w:rsidRPr="00BB2FA9">
        <w:rPr>
          <w:sz w:val="40"/>
          <w:szCs w:val="22"/>
        </w:rPr>
        <w:lastRenderedPageBreak/>
        <w:t xml:space="preserve">NetSpeed </w:t>
      </w:r>
      <w:r w:rsidR="00AF1182">
        <w:rPr>
          <w:sz w:val="40"/>
          <w:szCs w:val="22"/>
        </w:rPr>
        <w:t>Gemini</w:t>
      </w:r>
      <w:r w:rsidRPr="00BB2FA9">
        <w:rPr>
          <w:sz w:val="40"/>
          <w:szCs w:val="22"/>
        </w:rPr>
        <w:t xml:space="preserve"> IP Integration Specification</w:t>
      </w:r>
    </w:p>
    <w:p w14:paraId="18FE336F" w14:textId="77777777" w:rsidR="0011273D" w:rsidRPr="00BB2FA9" w:rsidRDefault="0011273D" w:rsidP="0011273D">
      <w:pPr>
        <w:pStyle w:val="HeadingPreface"/>
        <w:rPr>
          <w:rFonts w:asciiTheme="majorHAnsi" w:hAnsiTheme="majorHAnsi"/>
          <w:sz w:val="26"/>
        </w:rPr>
      </w:pPr>
      <w:bookmarkStart w:id="6" w:name="_Toc448856959"/>
      <w:r w:rsidRPr="00BB2FA9">
        <w:rPr>
          <w:rFonts w:asciiTheme="majorHAnsi" w:hAnsiTheme="majorHAnsi"/>
          <w:sz w:val="26"/>
        </w:rPr>
        <w:t>About This Document</w:t>
      </w:r>
      <w:bookmarkEnd w:id="6"/>
    </w:p>
    <w:p w14:paraId="6B07DCA6" w14:textId="14289A24" w:rsidR="0011273D" w:rsidRPr="00080656" w:rsidRDefault="000A029C" w:rsidP="0011273D">
      <w:pPr>
        <w:pStyle w:val="Body"/>
        <w:rPr>
          <w:rFonts w:asciiTheme="majorHAnsi" w:hAnsiTheme="majorHAnsi"/>
          <w:szCs w:val="22"/>
        </w:rPr>
      </w:pPr>
      <w:r w:rsidRPr="00080656">
        <w:rPr>
          <w:rFonts w:asciiTheme="majorHAnsi" w:hAnsiTheme="majorHAnsi"/>
          <w:szCs w:val="22"/>
        </w:rPr>
        <w:t xml:space="preserve">This document describes the guidelines for seamless integration of NetSpeed </w:t>
      </w:r>
      <w:r w:rsidR="00927DA7">
        <w:rPr>
          <w:rFonts w:asciiTheme="majorHAnsi" w:hAnsiTheme="majorHAnsi"/>
          <w:szCs w:val="22"/>
        </w:rPr>
        <w:t>Gemini</w:t>
      </w:r>
      <w:r w:rsidRPr="00080656">
        <w:rPr>
          <w:rFonts w:asciiTheme="majorHAnsi" w:hAnsiTheme="majorHAnsi"/>
          <w:szCs w:val="22"/>
        </w:rPr>
        <w:t xml:space="preserve"> IP.  This includes details of the IP components and instructions on how to integrate them into customer SoC.  The registers in NoC RTL can be accessed via the NetSpeed configuration </w:t>
      </w:r>
      <w:proofErr w:type="gramStart"/>
      <w:r w:rsidRPr="00080656">
        <w:rPr>
          <w:rFonts w:asciiTheme="majorHAnsi" w:hAnsiTheme="majorHAnsi"/>
          <w:szCs w:val="22"/>
        </w:rPr>
        <w:t>bus which</w:t>
      </w:r>
      <w:proofErr w:type="gramEnd"/>
      <w:r w:rsidRPr="00080656">
        <w:rPr>
          <w:rFonts w:asciiTheme="majorHAnsi" w:hAnsiTheme="majorHAnsi"/>
          <w:szCs w:val="22"/>
        </w:rPr>
        <w:t xml:space="preserve"> is described in the HTML documentation generated by NocStudio for each user input configuration.</w:t>
      </w:r>
    </w:p>
    <w:p w14:paraId="0E6A6F0E" w14:textId="77777777" w:rsidR="0011273D" w:rsidRPr="00BB2FA9" w:rsidRDefault="0011273D" w:rsidP="0011273D">
      <w:pPr>
        <w:pStyle w:val="HeadingPreface"/>
        <w:rPr>
          <w:rFonts w:asciiTheme="majorHAnsi" w:hAnsiTheme="majorHAnsi"/>
          <w:sz w:val="26"/>
        </w:rPr>
      </w:pPr>
      <w:bookmarkStart w:id="7" w:name="_Toc448856960"/>
      <w:r w:rsidRPr="00BB2FA9">
        <w:rPr>
          <w:rFonts w:asciiTheme="majorHAnsi" w:hAnsiTheme="majorHAnsi"/>
          <w:sz w:val="26"/>
        </w:rPr>
        <w:t>Audience</w:t>
      </w:r>
      <w:bookmarkEnd w:id="7"/>
      <w:r w:rsidRPr="00BB2FA9">
        <w:rPr>
          <w:rFonts w:asciiTheme="majorHAnsi" w:hAnsiTheme="majorHAnsi"/>
          <w:sz w:val="26"/>
        </w:rPr>
        <w:t xml:space="preserve"> </w:t>
      </w:r>
    </w:p>
    <w:p w14:paraId="24331333" w14:textId="77777777" w:rsidR="0011273D" w:rsidRPr="00080656" w:rsidRDefault="0011273D" w:rsidP="0011273D">
      <w:pPr>
        <w:pStyle w:val="Body"/>
        <w:rPr>
          <w:rFonts w:asciiTheme="majorHAnsi" w:hAnsiTheme="majorHAnsi"/>
          <w:szCs w:val="22"/>
        </w:rPr>
      </w:pPr>
      <w:r w:rsidRPr="00080656">
        <w:rPr>
          <w:rFonts w:asciiTheme="majorHAnsi" w:hAnsiTheme="majorHAnsi"/>
          <w:szCs w:val="22"/>
        </w:rPr>
        <w:t xml:space="preserve">This document </w:t>
      </w:r>
      <w:proofErr w:type="gramStart"/>
      <w:r w:rsidRPr="00080656">
        <w:rPr>
          <w:rFonts w:asciiTheme="majorHAnsi" w:hAnsiTheme="majorHAnsi"/>
          <w:szCs w:val="22"/>
        </w:rPr>
        <w:t>is intended</w:t>
      </w:r>
      <w:proofErr w:type="gramEnd"/>
      <w:r w:rsidRPr="00080656">
        <w:rPr>
          <w:rFonts w:asciiTheme="majorHAnsi" w:hAnsiTheme="majorHAnsi"/>
          <w:szCs w:val="22"/>
        </w:rPr>
        <w:t xml:space="preserve"> for users of NocStudio: </w:t>
      </w:r>
    </w:p>
    <w:p w14:paraId="44CB6B55" w14:textId="77777777" w:rsidR="000A029C" w:rsidRPr="00080656" w:rsidRDefault="000A029C" w:rsidP="000A029C">
      <w:pPr>
        <w:pStyle w:val="Bullet1"/>
        <w:spacing w:after="0"/>
        <w:rPr>
          <w:rFonts w:asciiTheme="majorHAnsi" w:hAnsiTheme="majorHAnsi"/>
        </w:rPr>
      </w:pPr>
      <w:r w:rsidRPr="00080656">
        <w:rPr>
          <w:rFonts w:asciiTheme="majorHAnsi" w:hAnsiTheme="majorHAnsi"/>
        </w:rPr>
        <w:t>NoC Architects</w:t>
      </w:r>
    </w:p>
    <w:p w14:paraId="4AE16828" w14:textId="77777777" w:rsidR="000A029C" w:rsidRPr="00080656" w:rsidRDefault="000A029C" w:rsidP="000A029C">
      <w:pPr>
        <w:pStyle w:val="Bullet1"/>
        <w:spacing w:after="0"/>
        <w:rPr>
          <w:rFonts w:asciiTheme="majorHAnsi" w:hAnsiTheme="majorHAnsi"/>
        </w:rPr>
      </w:pPr>
      <w:r w:rsidRPr="00080656">
        <w:rPr>
          <w:rFonts w:asciiTheme="majorHAnsi" w:hAnsiTheme="majorHAnsi"/>
        </w:rPr>
        <w:t>NoC Designers</w:t>
      </w:r>
    </w:p>
    <w:p w14:paraId="44659CEC" w14:textId="77777777" w:rsidR="000A029C" w:rsidRPr="00080656" w:rsidRDefault="000A029C" w:rsidP="000A029C">
      <w:pPr>
        <w:pStyle w:val="Bullet1"/>
        <w:spacing w:after="0"/>
        <w:rPr>
          <w:rFonts w:asciiTheme="majorHAnsi" w:hAnsiTheme="majorHAnsi"/>
        </w:rPr>
      </w:pPr>
      <w:r w:rsidRPr="00080656">
        <w:rPr>
          <w:rFonts w:asciiTheme="majorHAnsi" w:hAnsiTheme="majorHAnsi"/>
        </w:rPr>
        <w:t>NoC Verification Engineers</w:t>
      </w:r>
    </w:p>
    <w:p w14:paraId="0941F423" w14:textId="77777777" w:rsidR="000A029C" w:rsidRPr="00080656" w:rsidRDefault="000A029C" w:rsidP="000A029C">
      <w:pPr>
        <w:pStyle w:val="Bullet1"/>
        <w:spacing w:after="0"/>
        <w:rPr>
          <w:rFonts w:asciiTheme="majorHAnsi" w:hAnsiTheme="majorHAnsi"/>
        </w:rPr>
      </w:pPr>
      <w:r w:rsidRPr="00080656">
        <w:rPr>
          <w:rFonts w:asciiTheme="majorHAnsi" w:hAnsiTheme="majorHAnsi"/>
        </w:rPr>
        <w:t>SoC Architects</w:t>
      </w:r>
    </w:p>
    <w:p w14:paraId="423F937E" w14:textId="77777777" w:rsidR="000A029C" w:rsidRPr="00080656" w:rsidRDefault="000A029C" w:rsidP="000A029C">
      <w:pPr>
        <w:pStyle w:val="Bullet1"/>
        <w:spacing w:after="0"/>
        <w:rPr>
          <w:rFonts w:asciiTheme="majorHAnsi" w:hAnsiTheme="majorHAnsi"/>
        </w:rPr>
      </w:pPr>
      <w:r w:rsidRPr="00080656">
        <w:rPr>
          <w:rFonts w:asciiTheme="majorHAnsi" w:hAnsiTheme="majorHAnsi"/>
        </w:rPr>
        <w:t>SoC Designers</w:t>
      </w:r>
    </w:p>
    <w:p w14:paraId="1C0A2C22" w14:textId="77777777" w:rsidR="000A029C" w:rsidRPr="00080656" w:rsidRDefault="000A029C" w:rsidP="000A029C">
      <w:pPr>
        <w:pStyle w:val="Bullet1"/>
        <w:spacing w:after="0"/>
        <w:rPr>
          <w:rFonts w:asciiTheme="majorHAnsi" w:hAnsiTheme="majorHAnsi"/>
        </w:rPr>
      </w:pPr>
      <w:r w:rsidRPr="00080656">
        <w:rPr>
          <w:rFonts w:asciiTheme="majorHAnsi" w:hAnsiTheme="majorHAnsi"/>
        </w:rPr>
        <w:t>SoC Verification Engineers</w:t>
      </w:r>
    </w:p>
    <w:p w14:paraId="129D5D58" w14:textId="77777777" w:rsidR="000A029C" w:rsidRPr="00BB2FA9" w:rsidRDefault="000A029C" w:rsidP="000A029C">
      <w:pPr>
        <w:pStyle w:val="HeadingPreface"/>
        <w:rPr>
          <w:rFonts w:asciiTheme="majorHAnsi" w:hAnsiTheme="majorHAnsi"/>
          <w:sz w:val="26"/>
        </w:rPr>
      </w:pPr>
      <w:bookmarkStart w:id="8" w:name="_Toc378951146"/>
      <w:bookmarkStart w:id="9" w:name="_Toc407201510"/>
      <w:bookmarkStart w:id="10" w:name="_Toc448856961"/>
      <w:r w:rsidRPr="00BB2FA9">
        <w:rPr>
          <w:rFonts w:asciiTheme="majorHAnsi" w:hAnsiTheme="majorHAnsi"/>
          <w:sz w:val="26"/>
        </w:rPr>
        <w:t>Prerequisite</w:t>
      </w:r>
      <w:bookmarkEnd w:id="8"/>
      <w:bookmarkEnd w:id="9"/>
      <w:bookmarkEnd w:id="10"/>
    </w:p>
    <w:p w14:paraId="3A12B716"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Before proceeding, you should generally understand:</w:t>
      </w:r>
    </w:p>
    <w:p w14:paraId="7B0690B8" w14:textId="77777777" w:rsidR="000A029C" w:rsidRPr="00080656" w:rsidRDefault="000A029C" w:rsidP="000A029C">
      <w:pPr>
        <w:pStyle w:val="Bullet1"/>
        <w:spacing w:after="0"/>
        <w:rPr>
          <w:rFonts w:asciiTheme="majorHAnsi" w:hAnsiTheme="majorHAnsi"/>
        </w:rPr>
      </w:pPr>
      <w:r w:rsidRPr="00080656">
        <w:rPr>
          <w:rFonts w:asciiTheme="majorHAnsi" w:hAnsiTheme="majorHAnsi"/>
        </w:rPr>
        <w:t>Basics of Network on Chip technology</w:t>
      </w:r>
    </w:p>
    <w:p w14:paraId="45EAD8DB" w14:textId="2ACB641C" w:rsidR="000A029C" w:rsidRDefault="00C31235" w:rsidP="000A029C">
      <w:pPr>
        <w:pStyle w:val="Bullet1"/>
        <w:spacing w:after="0"/>
        <w:rPr>
          <w:rFonts w:asciiTheme="majorHAnsi" w:hAnsiTheme="majorHAnsi"/>
        </w:rPr>
      </w:pPr>
      <w:r>
        <w:rPr>
          <w:rFonts w:asciiTheme="majorHAnsi" w:hAnsiTheme="majorHAnsi"/>
        </w:rPr>
        <w:t xml:space="preserve">ARM </w:t>
      </w:r>
      <w:r w:rsidR="000A029C" w:rsidRPr="00080656">
        <w:rPr>
          <w:rFonts w:asciiTheme="majorHAnsi" w:hAnsiTheme="majorHAnsi"/>
        </w:rPr>
        <w:t>AMBA 4 interconnect standard</w:t>
      </w:r>
    </w:p>
    <w:p w14:paraId="53EB8306" w14:textId="486EA985" w:rsidR="00C31235" w:rsidRPr="00C31235" w:rsidRDefault="00C31235">
      <w:pPr>
        <w:pStyle w:val="Bullet1"/>
        <w:spacing w:after="0"/>
        <w:rPr>
          <w:rFonts w:asciiTheme="majorHAnsi" w:hAnsiTheme="majorHAnsi"/>
        </w:rPr>
      </w:pPr>
      <w:r>
        <w:rPr>
          <w:rFonts w:asciiTheme="majorHAnsi" w:hAnsiTheme="majorHAnsi"/>
        </w:rPr>
        <w:t xml:space="preserve">ARM ACE </w:t>
      </w:r>
      <w:r w:rsidRPr="00080656">
        <w:rPr>
          <w:rFonts w:asciiTheme="majorHAnsi" w:hAnsiTheme="majorHAnsi"/>
        </w:rPr>
        <w:t>interconnect standard</w:t>
      </w:r>
    </w:p>
    <w:p w14:paraId="1AF14413" w14:textId="77777777" w:rsidR="0011273D" w:rsidRPr="00BB2FA9" w:rsidRDefault="0011273D" w:rsidP="0011273D">
      <w:pPr>
        <w:pStyle w:val="HeadingPreface"/>
        <w:rPr>
          <w:rFonts w:asciiTheme="majorHAnsi" w:hAnsiTheme="majorHAnsi"/>
          <w:sz w:val="26"/>
        </w:rPr>
      </w:pPr>
      <w:bookmarkStart w:id="11" w:name="_Toc448856962"/>
      <w:r w:rsidRPr="00BB2FA9">
        <w:rPr>
          <w:rFonts w:asciiTheme="majorHAnsi" w:hAnsiTheme="majorHAnsi"/>
          <w:sz w:val="26"/>
        </w:rPr>
        <w:t>Related Documents</w:t>
      </w:r>
      <w:bookmarkEnd w:id="11"/>
      <w:r w:rsidRPr="00BB2FA9">
        <w:rPr>
          <w:rFonts w:asciiTheme="majorHAnsi" w:hAnsiTheme="majorHAnsi"/>
          <w:sz w:val="26"/>
        </w:rPr>
        <w:t xml:space="preserve"> </w:t>
      </w:r>
    </w:p>
    <w:p w14:paraId="34CD49EF" w14:textId="77777777" w:rsidR="0011273D" w:rsidRPr="00080656" w:rsidRDefault="0011273D" w:rsidP="0011273D">
      <w:pPr>
        <w:pStyle w:val="Body"/>
        <w:rPr>
          <w:rFonts w:asciiTheme="majorHAnsi" w:hAnsiTheme="majorHAnsi"/>
          <w:szCs w:val="22"/>
        </w:rPr>
      </w:pPr>
      <w:r w:rsidRPr="00080656">
        <w:rPr>
          <w:rFonts w:asciiTheme="majorHAnsi" w:hAnsiTheme="majorHAnsi"/>
          <w:szCs w:val="22"/>
        </w:rPr>
        <w:t xml:space="preserve">The following documents </w:t>
      </w:r>
      <w:proofErr w:type="gramStart"/>
      <w:r w:rsidRPr="00080656">
        <w:rPr>
          <w:rFonts w:asciiTheme="majorHAnsi" w:hAnsiTheme="majorHAnsi"/>
          <w:szCs w:val="22"/>
        </w:rPr>
        <w:t>can be used</w:t>
      </w:r>
      <w:proofErr w:type="gramEnd"/>
      <w:r w:rsidRPr="00080656">
        <w:rPr>
          <w:rFonts w:asciiTheme="majorHAnsi" w:hAnsiTheme="majorHAnsi"/>
          <w:szCs w:val="22"/>
        </w:rPr>
        <w:t xml:space="preserve"> as a reference to this document.</w:t>
      </w:r>
    </w:p>
    <w:p w14:paraId="3BCB6584" w14:textId="74AE0528" w:rsidR="000A029C" w:rsidRPr="00080656" w:rsidRDefault="000A029C" w:rsidP="000A029C">
      <w:pPr>
        <w:pStyle w:val="Bullet1"/>
        <w:spacing w:after="0"/>
        <w:rPr>
          <w:rFonts w:asciiTheme="majorHAnsi" w:hAnsiTheme="majorHAnsi"/>
        </w:rPr>
      </w:pPr>
      <w:r w:rsidRPr="00080656">
        <w:rPr>
          <w:rFonts w:asciiTheme="majorHAnsi" w:hAnsiTheme="majorHAnsi"/>
        </w:rPr>
        <w:t xml:space="preserve">NetSpeed NocStudio </w:t>
      </w:r>
      <w:r w:rsidR="00AF1182">
        <w:rPr>
          <w:rFonts w:asciiTheme="majorHAnsi" w:hAnsiTheme="majorHAnsi"/>
        </w:rPr>
        <w:t>Gemini</w:t>
      </w:r>
      <w:r w:rsidRPr="00080656">
        <w:rPr>
          <w:rFonts w:asciiTheme="majorHAnsi" w:hAnsiTheme="majorHAnsi"/>
        </w:rPr>
        <w:t xml:space="preserve"> User Manual </w:t>
      </w:r>
    </w:p>
    <w:p w14:paraId="05024336" w14:textId="5308C492" w:rsidR="000A029C" w:rsidRPr="00080656" w:rsidRDefault="000A029C" w:rsidP="000A029C">
      <w:pPr>
        <w:pStyle w:val="Bullet1"/>
        <w:spacing w:after="0"/>
        <w:rPr>
          <w:rFonts w:asciiTheme="majorHAnsi" w:hAnsiTheme="majorHAnsi"/>
        </w:rPr>
      </w:pPr>
      <w:r w:rsidRPr="00080656">
        <w:rPr>
          <w:rFonts w:asciiTheme="majorHAnsi" w:hAnsiTheme="majorHAnsi"/>
        </w:rPr>
        <w:t xml:space="preserve">NetSpeed </w:t>
      </w:r>
      <w:r w:rsidR="00927DA7">
        <w:rPr>
          <w:rFonts w:asciiTheme="majorHAnsi" w:hAnsiTheme="majorHAnsi"/>
        </w:rPr>
        <w:t>Gemini</w:t>
      </w:r>
      <w:r w:rsidRPr="00080656">
        <w:rPr>
          <w:rFonts w:asciiTheme="majorHAnsi" w:hAnsiTheme="majorHAnsi"/>
        </w:rPr>
        <w:t xml:space="preserve"> Physical Design Guidelines</w:t>
      </w:r>
    </w:p>
    <w:p w14:paraId="42D92251" w14:textId="77777777" w:rsidR="000A029C" w:rsidRDefault="000A029C" w:rsidP="000A029C">
      <w:pPr>
        <w:pStyle w:val="Bullet1"/>
        <w:spacing w:after="0"/>
        <w:rPr>
          <w:rFonts w:asciiTheme="majorHAnsi" w:hAnsiTheme="majorHAnsi"/>
        </w:rPr>
      </w:pPr>
      <w:r w:rsidRPr="00080656">
        <w:rPr>
          <w:rFonts w:asciiTheme="majorHAnsi" w:hAnsiTheme="majorHAnsi"/>
        </w:rPr>
        <w:t xml:space="preserve">NetSpeed Register Bus Protocol </w:t>
      </w:r>
    </w:p>
    <w:p w14:paraId="3A679D73" w14:textId="1269E464" w:rsidR="00A66F0F" w:rsidRPr="00080656" w:rsidRDefault="00A66F0F" w:rsidP="000A029C">
      <w:pPr>
        <w:pStyle w:val="Bullet1"/>
        <w:spacing w:after="0"/>
        <w:rPr>
          <w:rFonts w:asciiTheme="majorHAnsi" w:hAnsiTheme="majorHAnsi"/>
        </w:rPr>
      </w:pPr>
      <w:r>
        <w:rPr>
          <w:rFonts w:asciiTheme="majorHAnsi" w:hAnsiTheme="majorHAnsi"/>
        </w:rPr>
        <w:lastRenderedPageBreak/>
        <w:t xml:space="preserve">NetSpeed </w:t>
      </w:r>
      <w:r w:rsidR="00927DA7">
        <w:rPr>
          <w:rFonts w:asciiTheme="majorHAnsi" w:hAnsiTheme="majorHAnsi"/>
        </w:rPr>
        <w:t>Gemini</w:t>
      </w:r>
      <w:r>
        <w:rPr>
          <w:rFonts w:asciiTheme="majorHAnsi" w:hAnsiTheme="majorHAnsi"/>
        </w:rPr>
        <w:t xml:space="preserve"> Protocol Support </w:t>
      </w:r>
    </w:p>
    <w:p w14:paraId="7289985E" w14:textId="77777777" w:rsidR="0011273D" w:rsidRPr="00BB2FA9" w:rsidRDefault="0011273D" w:rsidP="0011273D">
      <w:pPr>
        <w:pStyle w:val="HeadingPreface"/>
        <w:rPr>
          <w:rFonts w:asciiTheme="majorHAnsi" w:hAnsiTheme="majorHAnsi"/>
          <w:sz w:val="26"/>
        </w:rPr>
      </w:pPr>
      <w:bookmarkStart w:id="12" w:name="_Toc448856963"/>
      <w:r w:rsidRPr="00BB2FA9">
        <w:rPr>
          <w:rFonts w:asciiTheme="majorHAnsi" w:hAnsiTheme="majorHAnsi"/>
          <w:sz w:val="26"/>
        </w:rPr>
        <w:t>Customer Support</w:t>
      </w:r>
      <w:bookmarkEnd w:id="12"/>
    </w:p>
    <w:p w14:paraId="23A75253" w14:textId="736706DC" w:rsidR="0011273D" w:rsidRPr="00080656" w:rsidRDefault="0011273D" w:rsidP="0011273D">
      <w:pPr>
        <w:pStyle w:val="Body"/>
        <w:rPr>
          <w:rFonts w:asciiTheme="majorHAnsi" w:hAnsiTheme="majorHAnsi"/>
          <w:szCs w:val="22"/>
        </w:rPr>
      </w:pPr>
      <w:r w:rsidRPr="00080656">
        <w:rPr>
          <w:rFonts w:asciiTheme="majorHAnsi" w:hAnsiTheme="majorHAnsi"/>
          <w:szCs w:val="22"/>
        </w:rPr>
        <w:t xml:space="preserve">For technical support about this product, please contact </w:t>
      </w:r>
      <w:hyperlink r:id="rId9" w:history="1">
        <w:r w:rsidR="00F83F19" w:rsidRPr="00080656">
          <w:rPr>
            <w:rStyle w:val="Hyperlink"/>
            <w:rFonts w:asciiTheme="majorHAnsi" w:hAnsiTheme="majorHAnsi"/>
            <w:szCs w:val="22"/>
          </w:rPr>
          <w:t>support@netspeedsystems.com</w:t>
        </w:r>
      </w:hyperlink>
    </w:p>
    <w:p w14:paraId="64C36FBE" w14:textId="297E05B4" w:rsidR="005D7614" w:rsidRPr="00080656" w:rsidRDefault="0011273D" w:rsidP="0011273D">
      <w:pPr>
        <w:pStyle w:val="Body"/>
        <w:rPr>
          <w:rStyle w:val="Hyperlink"/>
          <w:rFonts w:asciiTheme="majorHAnsi" w:hAnsiTheme="majorHAnsi"/>
          <w:szCs w:val="22"/>
        </w:rPr>
      </w:pPr>
      <w:r w:rsidRPr="00080656">
        <w:rPr>
          <w:rFonts w:asciiTheme="majorHAnsi" w:hAnsiTheme="majorHAnsi"/>
          <w:szCs w:val="22"/>
        </w:rPr>
        <w:t xml:space="preserve">For general information about NetSpeed products refer </w:t>
      </w:r>
      <w:proofErr w:type="gramStart"/>
      <w:r w:rsidRPr="00080656">
        <w:rPr>
          <w:rFonts w:asciiTheme="majorHAnsi" w:hAnsiTheme="majorHAnsi"/>
          <w:szCs w:val="22"/>
        </w:rPr>
        <w:t>to:</w:t>
      </w:r>
      <w:proofErr w:type="gramEnd"/>
      <w:r w:rsidRPr="00080656">
        <w:rPr>
          <w:rFonts w:asciiTheme="majorHAnsi" w:hAnsiTheme="majorHAnsi"/>
          <w:szCs w:val="22"/>
        </w:rPr>
        <w:t xml:space="preserve"> </w:t>
      </w:r>
      <w:hyperlink r:id="rId10" w:history="1">
        <w:r w:rsidRPr="00080656">
          <w:rPr>
            <w:rStyle w:val="Hyperlink"/>
            <w:rFonts w:asciiTheme="majorHAnsi" w:hAnsiTheme="majorHAnsi"/>
            <w:szCs w:val="22"/>
          </w:rPr>
          <w:t>www.netspeedsystems.com</w:t>
        </w:r>
      </w:hyperlink>
    </w:p>
    <w:p w14:paraId="62AD86DB" w14:textId="77777777" w:rsidR="005D7614" w:rsidRPr="00080656" w:rsidRDefault="005D7614">
      <w:pPr>
        <w:rPr>
          <w:rStyle w:val="Hyperlink"/>
          <w:rFonts w:asciiTheme="majorHAnsi" w:hAnsiTheme="majorHAnsi"/>
        </w:rPr>
      </w:pPr>
      <w:r w:rsidRPr="00080656">
        <w:rPr>
          <w:rStyle w:val="Hyperlink"/>
          <w:rFonts w:asciiTheme="majorHAnsi" w:hAnsiTheme="majorHAnsi"/>
        </w:rPr>
        <w:br w:type="page"/>
      </w:r>
    </w:p>
    <w:p w14:paraId="38A2AE1B" w14:textId="77777777" w:rsidR="0011273D" w:rsidRPr="00101BE7" w:rsidRDefault="0011273D" w:rsidP="0011273D">
      <w:pPr>
        <w:pStyle w:val="Contents"/>
        <w:rPr>
          <w:b/>
          <w:sz w:val="32"/>
          <w:szCs w:val="22"/>
        </w:rPr>
      </w:pPr>
      <w:r w:rsidRPr="00101BE7">
        <w:rPr>
          <w:b/>
          <w:sz w:val="32"/>
          <w:szCs w:val="22"/>
        </w:rPr>
        <w:lastRenderedPageBreak/>
        <w:t>Contents</w:t>
      </w:r>
    </w:p>
    <w:p w14:paraId="6A54C8E9" w14:textId="77777777" w:rsidR="00A53140" w:rsidRDefault="0011273D">
      <w:pPr>
        <w:pStyle w:val="TOC1"/>
        <w:rPr>
          <w:ins w:id="13" w:author="Kate Boardman" w:date="2016-04-19T19:20:00Z"/>
          <w:rFonts w:asciiTheme="minorHAnsi" w:hAnsiTheme="minorHAnsi"/>
          <w:b w:val="0"/>
          <w:color w:val="auto"/>
          <w:szCs w:val="22"/>
        </w:rPr>
      </w:pPr>
      <w:r w:rsidRPr="00080656">
        <w:rPr>
          <w:rFonts w:asciiTheme="majorHAnsi" w:hAnsiTheme="majorHAnsi"/>
          <w:bCs/>
          <w:szCs w:val="22"/>
        </w:rPr>
        <w:fldChar w:fldCharType="begin"/>
      </w:r>
      <w:r w:rsidRPr="00080656">
        <w:rPr>
          <w:rFonts w:asciiTheme="majorHAnsi" w:hAnsiTheme="majorHAnsi"/>
          <w:szCs w:val="22"/>
        </w:rPr>
        <w:instrText xml:space="preserve"> TOC \o "1-3" \h \z \t "Appendix,1" </w:instrText>
      </w:r>
      <w:r w:rsidRPr="00080656">
        <w:rPr>
          <w:rFonts w:asciiTheme="majorHAnsi" w:hAnsiTheme="majorHAnsi"/>
          <w:bCs/>
          <w:szCs w:val="22"/>
        </w:rPr>
        <w:fldChar w:fldCharType="separate"/>
      </w:r>
      <w:ins w:id="14" w:author="Kate Boardman" w:date="2016-04-19T19:20:00Z">
        <w:r w:rsidR="00A53140" w:rsidRPr="0053710F">
          <w:rPr>
            <w:rStyle w:val="Hyperlink"/>
          </w:rPr>
          <w:fldChar w:fldCharType="begin"/>
        </w:r>
        <w:r w:rsidR="00A53140" w:rsidRPr="0053710F">
          <w:rPr>
            <w:rStyle w:val="Hyperlink"/>
          </w:rPr>
          <w:instrText xml:space="preserve"> </w:instrText>
        </w:r>
        <w:r w:rsidR="00A53140">
          <w:instrText>HYPERLINK \l "_Toc448856959"</w:instrText>
        </w:r>
        <w:r w:rsidR="00A53140" w:rsidRPr="0053710F">
          <w:rPr>
            <w:rStyle w:val="Hyperlink"/>
          </w:rPr>
          <w:instrText xml:space="preserve"> </w:instrText>
        </w:r>
        <w:r w:rsidR="00A53140" w:rsidRPr="0053710F">
          <w:rPr>
            <w:rStyle w:val="Hyperlink"/>
          </w:rPr>
        </w:r>
        <w:r w:rsidR="00A53140" w:rsidRPr="0053710F">
          <w:rPr>
            <w:rStyle w:val="Hyperlink"/>
          </w:rPr>
          <w:fldChar w:fldCharType="separate"/>
        </w:r>
        <w:r w:rsidR="00A53140" w:rsidRPr="0053710F">
          <w:rPr>
            <w:rStyle w:val="Hyperlink"/>
            <w:rFonts w:asciiTheme="majorHAnsi" w:hAnsiTheme="majorHAnsi"/>
          </w:rPr>
          <w:t>About This Document</w:t>
        </w:r>
        <w:r w:rsidR="00A53140">
          <w:rPr>
            <w:webHidden/>
          </w:rPr>
          <w:tab/>
        </w:r>
        <w:r w:rsidR="00A53140">
          <w:rPr>
            <w:webHidden/>
          </w:rPr>
          <w:fldChar w:fldCharType="begin"/>
        </w:r>
        <w:r w:rsidR="00A53140">
          <w:rPr>
            <w:webHidden/>
          </w:rPr>
          <w:instrText xml:space="preserve"> PAGEREF _Toc448856959 \h </w:instrText>
        </w:r>
        <w:r w:rsidR="00A53140">
          <w:rPr>
            <w:webHidden/>
          </w:rPr>
        </w:r>
      </w:ins>
      <w:r w:rsidR="00A53140">
        <w:rPr>
          <w:webHidden/>
        </w:rPr>
        <w:fldChar w:fldCharType="separate"/>
      </w:r>
      <w:ins w:id="15" w:author="Kate Boardman" w:date="2016-04-19T19:20:00Z">
        <w:r w:rsidR="00A53140">
          <w:rPr>
            <w:webHidden/>
          </w:rPr>
          <w:t>2</w:t>
        </w:r>
        <w:r w:rsidR="00A53140">
          <w:rPr>
            <w:webHidden/>
          </w:rPr>
          <w:fldChar w:fldCharType="end"/>
        </w:r>
        <w:r w:rsidR="00A53140" w:rsidRPr="0053710F">
          <w:rPr>
            <w:rStyle w:val="Hyperlink"/>
          </w:rPr>
          <w:fldChar w:fldCharType="end"/>
        </w:r>
      </w:ins>
    </w:p>
    <w:p w14:paraId="51AC940C" w14:textId="77777777" w:rsidR="00A53140" w:rsidRDefault="00A53140">
      <w:pPr>
        <w:pStyle w:val="TOC1"/>
        <w:rPr>
          <w:ins w:id="16" w:author="Kate Boardman" w:date="2016-04-19T19:20:00Z"/>
          <w:rFonts w:asciiTheme="minorHAnsi" w:hAnsiTheme="minorHAnsi"/>
          <w:b w:val="0"/>
          <w:color w:val="auto"/>
          <w:szCs w:val="22"/>
        </w:rPr>
      </w:pPr>
      <w:ins w:id="17" w:author="Kate Boardman" w:date="2016-04-19T19:20:00Z">
        <w:r w:rsidRPr="0053710F">
          <w:rPr>
            <w:rStyle w:val="Hyperlink"/>
          </w:rPr>
          <w:fldChar w:fldCharType="begin"/>
        </w:r>
        <w:r w:rsidRPr="0053710F">
          <w:rPr>
            <w:rStyle w:val="Hyperlink"/>
          </w:rPr>
          <w:instrText xml:space="preserve"> </w:instrText>
        </w:r>
        <w:r>
          <w:instrText>HYPERLINK \l "_Toc448856960"</w:instrText>
        </w:r>
        <w:r w:rsidRPr="0053710F">
          <w:rPr>
            <w:rStyle w:val="Hyperlink"/>
          </w:rPr>
          <w:instrText xml:space="preserve"> </w:instrText>
        </w:r>
        <w:r w:rsidRPr="0053710F">
          <w:rPr>
            <w:rStyle w:val="Hyperlink"/>
          </w:rPr>
        </w:r>
        <w:r w:rsidRPr="0053710F">
          <w:rPr>
            <w:rStyle w:val="Hyperlink"/>
          </w:rPr>
          <w:fldChar w:fldCharType="separate"/>
        </w:r>
        <w:r w:rsidRPr="0053710F">
          <w:rPr>
            <w:rStyle w:val="Hyperlink"/>
            <w:rFonts w:asciiTheme="majorHAnsi" w:hAnsiTheme="majorHAnsi"/>
          </w:rPr>
          <w:t>Audience</w:t>
        </w:r>
        <w:r>
          <w:rPr>
            <w:webHidden/>
          </w:rPr>
          <w:tab/>
        </w:r>
        <w:r>
          <w:rPr>
            <w:webHidden/>
          </w:rPr>
          <w:fldChar w:fldCharType="begin"/>
        </w:r>
        <w:r>
          <w:rPr>
            <w:webHidden/>
          </w:rPr>
          <w:instrText xml:space="preserve"> PAGEREF _Toc448856960 \h </w:instrText>
        </w:r>
        <w:r>
          <w:rPr>
            <w:webHidden/>
          </w:rPr>
        </w:r>
      </w:ins>
      <w:r>
        <w:rPr>
          <w:webHidden/>
        </w:rPr>
        <w:fldChar w:fldCharType="separate"/>
      </w:r>
      <w:ins w:id="18" w:author="Kate Boardman" w:date="2016-04-19T19:20:00Z">
        <w:r>
          <w:rPr>
            <w:webHidden/>
          </w:rPr>
          <w:t>2</w:t>
        </w:r>
        <w:r>
          <w:rPr>
            <w:webHidden/>
          </w:rPr>
          <w:fldChar w:fldCharType="end"/>
        </w:r>
        <w:r w:rsidRPr="0053710F">
          <w:rPr>
            <w:rStyle w:val="Hyperlink"/>
          </w:rPr>
          <w:fldChar w:fldCharType="end"/>
        </w:r>
      </w:ins>
    </w:p>
    <w:p w14:paraId="64B85E6F" w14:textId="77777777" w:rsidR="00A53140" w:rsidRDefault="00A53140">
      <w:pPr>
        <w:pStyle w:val="TOC1"/>
        <w:rPr>
          <w:ins w:id="19" w:author="Kate Boardman" w:date="2016-04-19T19:20:00Z"/>
          <w:rFonts w:asciiTheme="minorHAnsi" w:hAnsiTheme="minorHAnsi"/>
          <w:b w:val="0"/>
          <w:color w:val="auto"/>
          <w:szCs w:val="22"/>
        </w:rPr>
      </w:pPr>
      <w:ins w:id="20" w:author="Kate Boardman" w:date="2016-04-19T19:20:00Z">
        <w:r w:rsidRPr="0053710F">
          <w:rPr>
            <w:rStyle w:val="Hyperlink"/>
          </w:rPr>
          <w:fldChar w:fldCharType="begin"/>
        </w:r>
        <w:r w:rsidRPr="0053710F">
          <w:rPr>
            <w:rStyle w:val="Hyperlink"/>
          </w:rPr>
          <w:instrText xml:space="preserve"> </w:instrText>
        </w:r>
        <w:r>
          <w:instrText>HYPERLINK \l "_Toc448856961"</w:instrText>
        </w:r>
        <w:r w:rsidRPr="0053710F">
          <w:rPr>
            <w:rStyle w:val="Hyperlink"/>
          </w:rPr>
          <w:instrText xml:space="preserve"> </w:instrText>
        </w:r>
        <w:r w:rsidRPr="0053710F">
          <w:rPr>
            <w:rStyle w:val="Hyperlink"/>
          </w:rPr>
        </w:r>
        <w:r w:rsidRPr="0053710F">
          <w:rPr>
            <w:rStyle w:val="Hyperlink"/>
          </w:rPr>
          <w:fldChar w:fldCharType="separate"/>
        </w:r>
        <w:r w:rsidRPr="0053710F">
          <w:rPr>
            <w:rStyle w:val="Hyperlink"/>
            <w:rFonts w:asciiTheme="majorHAnsi" w:hAnsiTheme="majorHAnsi"/>
          </w:rPr>
          <w:t>Prerequisite</w:t>
        </w:r>
        <w:r>
          <w:rPr>
            <w:webHidden/>
          </w:rPr>
          <w:tab/>
        </w:r>
        <w:r>
          <w:rPr>
            <w:webHidden/>
          </w:rPr>
          <w:fldChar w:fldCharType="begin"/>
        </w:r>
        <w:r>
          <w:rPr>
            <w:webHidden/>
          </w:rPr>
          <w:instrText xml:space="preserve"> PAGEREF _Toc448856961 \h </w:instrText>
        </w:r>
        <w:r>
          <w:rPr>
            <w:webHidden/>
          </w:rPr>
        </w:r>
      </w:ins>
      <w:r>
        <w:rPr>
          <w:webHidden/>
        </w:rPr>
        <w:fldChar w:fldCharType="separate"/>
      </w:r>
      <w:ins w:id="21" w:author="Kate Boardman" w:date="2016-04-19T19:20:00Z">
        <w:r>
          <w:rPr>
            <w:webHidden/>
          </w:rPr>
          <w:t>2</w:t>
        </w:r>
        <w:r>
          <w:rPr>
            <w:webHidden/>
          </w:rPr>
          <w:fldChar w:fldCharType="end"/>
        </w:r>
        <w:r w:rsidRPr="0053710F">
          <w:rPr>
            <w:rStyle w:val="Hyperlink"/>
          </w:rPr>
          <w:fldChar w:fldCharType="end"/>
        </w:r>
      </w:ins>
    </w:p>
    <w:p w14:paraId="100BAC82" w14:textId="77777777" w:rsidR="00A53140" w:rsidRDefault="00A53140">
      <w:pPr>
        <w:pStyle w:val="TOC1"/>
        <w:rPr>
          <w:ins w:id="22" w:author="Kate Boardman" w:date="2016-04-19T19:20:00Z"/>
          <w:rFonts w:asciiTheme="minorHAnsi" w:hAnsiTheme="minorHAnsi"/>
          <w:b w:val="0"/>
          <w:color w:val="auto"/>
          <w:szCs w:val="22"/>
        </w:rPr>
      </w:pPr>
      <w:ins w:id="23" w:author="Kate Boardman" w:date="2016-04-19T19:20:00Z">
        <w:r w:rsidRPr="0053710F">
          <w:rPr>
            <w:rStyle w:val="Hyperlink"/>
          </w:rPr>
          <w:fldChar w:fldCharType="begin"/>
        </w:r>
        <w:r w:rsidRPr="0053710F">
          <w:rPr>
            <w:rStyle w:val="Hyperlink"/>
          </w:rPr>
          <w:instrText xml:space="preserve"> </w:instrText>
        </w:r>
        <w:r>
          <w:instrText>HYPERLINK \l "_Toc448856962"</w:instrText>
        </w:r>
        <w:r w:rsidRPr="0053710F">
          <w:rPr>
            <w:rStyle w:val="Hyperlink"/>
          </w:rPr>
          <w:instrText xml:space="preserve"> </w:instrText>
        </w:r>
        <w:r w:rsidRPr="0053710F">
          <w:rPr>
            <w:rStyle w:val="Hyperlink"/>
          </w:rPr>
        </w:r>
        <w:r w:rsidRPr="0053710F">
          <w:rPr>
            <w:rStyle w:val="Hyperlink"/>
          </w:rPr>
          <w:fldChar w:fldCharType="separate"/>
        </w:r>
        <w:r w:rsidRPr="0053710F">
          <w:rPr>
            <w:rStyle w:val="Hyperlink"/>
            <w:rFonts w:asciiTheme="majorHAnsi" w:hAnsiTheme="majorHAnsi"/>
          </w:rPr>
          <w:t>Related Documents</w:t>
        </w:r>
        <w:r>
          <w:rPr>
            <w:webHidden/>
          </w:rPr>
          <w:tab/>
        </w:r>
        <w:r>
          <w:rPr>
            <w:webHidden/>
          </w:rPr>
          <w:fldChar w:fldCharType="begin"/>
        </w:r>
        <w:r>
          <w:rPr>
            <w:webHidden/>
          </w:rPr>
          <w:instrText xml:space="preserve"> PAGEREF _Toc448856962 \h </w:instrText>
        </w:r>
        <w:r>
          <w:rPr>
            <w:webHidden/>
          </w:rPr>
        </w:r>
      </w:ins>
      <w:r>
        <w:rPr>
          <w:webHidden/>
        </w:rPr>
        <w:fldChar w:fldCharType="separate"/>
      </w:r>
      <w:ins w:id="24" w:author="Kate Boardman" w:date="2016-04-19T19:20:00Z">
        <w:r>
          <w:rPr>
            <w:webHidden/>
          </w:rPr>
          <w:t>2</w:t>
        </w:r>
        <w:r>
          <w:rPr>
            <w:webHidden/>
          </w:rPr>
          <w:fldChar w:fldCharType="end"/>
        </w:r>
        <w:r w:rsidRPr="0053710F">
          <w:rPr>
            <w:rStyle w:val="Hyperlink"/>
          </w:rPr>
          <w:fldChar w:fldCharType="end"/>
        </w:r>
      </w:ins>
    </w:p>
    <w:p w14:paraId="2AE5A516" w14:textId="77777777" w:rsidR="00A53140" w:rsidRDefault="00A53140">
      <w:pPr>
        <w:pStyle w:val="TOC1"/>
        <w:rPr>
          <w:ins w:id="25" w:author="Kate Boardman" w:date="2016-04-19T19:20:00Z"/>
          <w:rFonts w:asciiTheme="minorHAnsi" w:hAnsiTheme="minorHAnsi"/>
          <w:b w:val="0"/>
          <w:color w:val="auto"/>
          <w:szCs w:val="22"/>
        </w:rPr>
      </w:pPr>
      <w:ins w:id="26" w:author="Kate Boardman" w:date="2016-04-19T19:20:00Z">
        <w:r w:rsidRPr="0053710F">
          <w:rPr>
            <w:rStyle w:val="Hyperlink"/>
          </w:rPr>
          <w:fldChar w:fldCharType="begin"/>
        </w:r>
        <w:r w:rsidRPr="0053710F">
          <w:rPr>
            <w:rStyle w:val="Hyperlink"/>
          </w:rPr>
          <w:instrText xml:space="preserve"> </w:instrText>
        </w:r>
        <w:r>
          <w:instrText>HYPERLINK \l "_Toc448856963"</w:instrText>
        </w:r>
        <w:r w:rsidRPr="0053710F">
          <w:rPr>
            <w:rStyle w:val="Hyperlink"/>
          </w:rPr>
          <w:instrText xml:space="preserve"> </w:instrText>
        </w:r>
        <w:r w:rsidRPr="0053710F">
          <w:rPr>
            <w:rStyle w:val="Hyperlink"/>
          </w:rPr>
        </w:r>
        <w:r w:rsidRPr="0053710F">
          <w:rPr>
            <w:rStyle w:val="Hyperlink"/>
          </w:rPr>
          <w:fldChar w:fldCharType="separate"/>
        </w:r>
        <w:r w:rsidRPr="0053710F">
          <w:rPr>
            <w:rStyle w:val="Hyperlink"/>
            <w:rFonts w:asciiTheme="majorHAnsi" w:hAnsiTheme="majorHAnsi"/>
          </w:rPr>
          <w:t>Customer Support</w:t>
        </w:r>
        <w:r>
          <w:rPr>
            <w:webHidden/>
          </w:rPr>
          <w:tab/>
        </w:r>
        <w:r>
          <w:rPr>
            <w:webHidden/>
          </w:rPr>
          <w:fldChar w:fldCharType="begin"/>
        </w:r>
        <w:r>
          <w:rPr>
            <w:webHidden/>
          </w:rPr>
          <w:instrText xml:space="preserve"> PAGEREF _Toc448856963 \h </w:instrText>
        </w:r>
        <w:r>
          <w:rPr>
            <w:webHidden/>
          </w:rPr>
        </w:r>
      </w:ins>
      <w:r>
        <w:rPr>
          <w:webHidden/>
        </w:rPr>
        <w:fldChar w:fldCharType="separate"/>
      </w:r>
      <w:ins w:id="27" w:author="Kate Boardman" w:date="2016-04-19T19:20:00Z">
        <w:r>
          <w:rPr>
            <w:webHidden/>
          </w:rPr>
          <w:t>3</w:t>
        </w:r>
        <w:r>
          <w:rPr>
            <w:webHidden/>
          </w:rPr>
          <w:fldChar w:fldCharType="end"/>
        </w:r>
        <w:r w:rsidRPr="0053710F">
          <w:rPr>
            <w:rStyle w:val="Hyperlink"/>
          </w:rPr>
          <w:fldChar w:fldCharType="end"/>
        </w:r>
      </w:ins>
    </w:p>
    <w:p w14:paraId="46FAF6C3" w14:textId="77777777" w:rsidR="00A53140" w:rsidRDefault="00A53140">
      <w:pPr>
        <w:pStyle w:val="TOC1"/>
        <w:rPr>
          <w:ins w:id="28" w:author="Kate Boardman" w:date="2016-04-19T19:20:00Z"/>
          <w:rFonts w:asciiTheme="minorHAnsi" w:hAnsiTheme="minorHAnsi"/>
          <w:b w:val="0"/>
          <w:color w:val="auto"/>
          <w:szCs w:val="22"/>
        </w:rPr>
      </w:pPr>
      <w:ins w:id="29" w:author="Kate Boardman" w:date="2016-04-19T19:20:00Z">
        <w:r w:rsidRPr="0053710F">
          <w:rPr>
            <w:rStyle w:val="Hyperlink"/>
          </w:rPr>
          <w:fldChar w:fldCharType="begin"/>
        </w:r>
        <w:r w:rsidRPr="0053710F">
          <w:rPr>
            <w:rStyle w:val="Hyperlink"/>
          </w:rPr>
          <w:instrText xml:space="preserve"> </w:instrText>
        </w:r>
        <w:r>
          <w:instrText>HYPERLINK \l "_Toc448856995"</w:instrText>
        </w:r>
        <w:r w:rsidRPr="0053710F">
          <w:rPr>
            <w:rStyle w:val="Hyperlink"/>
          </w:rPr>
          <w:instrText xml:space="preserve"> </w:instrText>
        </w:r>
        <w:r w:rsidRPr="0053710F">
          <w:rPr>
            <w:rStyle w:val="Hyperlink"/>
          </w:rPr>
        </w:r>
        <w:r w:rsidRPr="0053710F">
          <w:rPr>
            <w:rStyle w:val="Hyperlink"/>
          </w:rPr>
          <w:fldChar w:fldCharType="separate"/>
        </w:r>
        <w:r w:rsidRPr="0053710F">
          <w:rPr>
            <w:rStyle w:val="Hyperlink"/>
          </w:rPr>
          <w:t>1</w:t>
        </w:r>
        <w:r>
          <w:rPr>
            <w:rFonts w:asciiTheme="minorHAnsi" w:hAnsiTheme="minorHAnsi"/>
            <w:b w:val="0"/>
            <w:color w:val="auto"/>
            <w:szCs w:val="22"/>
          </w:rPr>
          <w:tab/>
        </w:r>
        <w:r w:rsidRPr="0053710F">
          <w:rPr>
            <w:rStyle w:val="Hyperlink"/>
          </w:rPr>
          <w:t>NoC IP Overview</w:t>
        </w:r>
        <w:r>
          <w:rPr>
            <w:webHidden/>
          </w:rPr>
          <w:tab/>
        </w:r>
        <w:r>
          <w:rPr>
            <w:webHidden/>
          </w:rPr>
          <w:fldChar w:fldCharType="begin"/>
        </w:r>
        <w:r>
          <w:rPr>
            <w:webHidden/>
          </w:rPr>
          <w:instrText xml:space="preserve"> PAGEREF _Toc448856995 \h </w:instrText>
        </w:r>
        <w:r>
          <w:rPr>
            <w:webHidden/>
          </w:rPr>
        </w:r>
      </w:ins>
      <w:r>
        <w:rPr>
          <w:webHidden/>
        </w:rPr>
        <w:fldChar w:fldCharType="separate"/>
      </w:r>
      <w:ins w:id="30" w:author="Kate Boardman" w:date="2016-04-19T19:20:00Z">
        <w:r>
          <w:rPr>
            <w:webHidden/>
          </w:rPr>
          <w:t>10</w:t>
        </w:r>
        <w:r>
          <w:rPr>
            <w:webHidden/>
          </w:rPr>
          <w:fldChar w:fldCharType="end"/>
        </w:r>
        <w:r w:rsidRPr="0053710F">
          <w:rPr>
            <w:rStyle w:val="Hyperlink"/>
          </w:rPr>
          <w:fldChar w:fldCharType="end"/>
        </w:r>
      </w:ins>
    </w:p>
    <w:p w14:paraId="24D97267" w14:textId="77777777" w:rsidR="00A53140" w:rsidRDefault="00A53140">
      <w:pPr>
        <w:pStyle w:val="TOC2"/>
        <w:tabs>
          <w:tab w:val="left" w:pos="800"/>
        </w:tabs>
        <w:rPr>
          <w:ins w:id="31" w:author="Kate Boardman" w:date="2016-04-19T19:20:00Z"/>
          <w:noProof/>
          <w:szCs w:val="22"/>
        </w:rPr>
      </w:pPr>
      <w:ins w:id="32"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"_Toc448856996"</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1.1</w:t>
        </w:r>
        <w:r>
          <w:rPr>
            <w:noProof/>
            <w:szCs w:val="22"/>
          </w:rPr>
          <w:tab/>
        </w:r>
        <w:r w:rsidRPr="0053710F">
          <w:rPr>
            <w:rStyle w:val="Hyperlink"/>
            <w:noProof/>
          </w:rPr>
          <w:t>NoC IP Components</w:t>
        </w:r>
        <w:r>
          <w:rPr>
            <w:noProof/>
            <w:webHidden/>
          </w:rPr>
          <w:tab/>
        </w:r>
        <w:r>
          <w:rPr>
            <w:noProof/>
            <w:webHidden/>
          </w:rPr>
          <w:fldChar w:fldCharType="begin"/>
        </w:r>
        <w:r>
          <w:rPr>
            <w:noProof/>
            <w:webHidden/>
          </w:rPr>
          <w:instrText xml:space="preserve"> PAGEREF _Toc448856996 \h </w:instrText>
        </w:r>
        <w:r>
          <w:rPr>
            <w:noProof/>
            <w:webHidden/>
          </w:rPr>
        </w:r>
      </w:ins>
      <w:r>
        <w:rPr>
          <w:noProof/>
          <w:webHidden/>
        </w:rPr>
        <w:fldChar w:fldCharType="separate"/>
      </w:r>
      <w:ins w:id="33" w:author="Kate Boardman" w:date="2016-04-19T19:20:00Z">
        <w:r>
          <w:rPr>
            <w:noProof/>
            <w:webHidden/>
          </w:rPr>
          <w:t>10</w:t>
        </w:r>
        <w:r>
          <w:rPr>
            <w:noProof/>
            <w:webHidden/>
          </w:rPr>
          <w:fldChar w:fldCharType="end"/>
        </w:r>
        <w:r w:rsidRPr="0053710F">
          <w:rPr>
            <w:rStyle w:val="Hyperlink"/>
            <w:noProof/>
          </w:rPr>
          <w:fldChar w:fldCharType="end"/>
        </w:r>
      </w:ins>
    </w:p>
    <w:p w14:paraId="4506B1E9" w14:textId="77777777" w:rsidR="00A53140" w:rsidRDefault="00A53140">
      <w:pPr>
        <w:pStyle w:val="TOC2"/>
        <w:tabs>
          <w:tab w:val="left" w:pos="800"/>
        </w:tabs>
        <w:rPr>
          <w:ins w:id="34" w:author="Kate Boardman" w:date="2016-04-19T19:20:00Z"/>
          <w:noProof/>
          <w:szCs w:val="22"/>
        </w:rPr>
      </w:pPr>
      <w:ins w:id="35"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"_Toc448856997"</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1.2</w:t>
        </w:r>
        <w:r>
          <w:rPr>
            <w:noProof/>
            <w:szCs w:val="22"/>
          </w:rPr>
          <w:tab/>
        </w:r>
        <w:r w:rsidRPr="0053710F">
          <w:rPr>
            <w:rStyle w:val="Hyperlink"/>
            <w:noProof/>
          </w:rPr>
          <w:t>Directory Structure</w:t>
        </w:r>
        <w:r>
          <w:rPr>
            <w:noProof/>
            <w:webHidden/>
          </w:rPr>
          <w:tab/>
        </w:r>
        <w:r>
          <w:rPr>
            <w:noProof/>
            <w:webHidden/>
          </w:rPr>
          <w:fldChar w:fldCharType="begin"/>
        </w:r>
        <w:r>
          <w:rPr>
            <w:noProof/>
            <w:webHidden/>
          </w:rPr>
          <w:instrText xml:space="preserve"> PAGEREF _Toc448856997 \h </w:instrText>
        </w:r>
        <w:r>
          <w:rPr>
            <w:noProof/>
            <w:webHidden/>
          </w:rPr>
        </w:r>
      </w:ins>
      <w:r>
        <w:rPr>
          <w:noProof/>
          <w:webHidden/>
        </w:rPr>
        <w:fldChar w:fldCharType="separate"/>
      </w:r>
      <w:ins w:id="36" w:author="Kate Boardman" w:date="2016-04-19T19:20:00Z">
        <w:r>
          <w:rPr>
            <w:noProof/>
            <w:webHidden/>
          </w:rPr>
          <w:t>10</w:t>
        </w:r>
        <w:r>
          <w:rPr>
            <w:noProof/>
            <w:webHidden/>
          </w:rPr>
          <w:fldChar w:fldCharType="end"/>
        </w:r>
        <w:r w:rsidRPr="0053710F">
          <w:rPr>
            <w:rStyle w:val="Hyperlink"/>
            <w:noProof/>
          </w:rPr>
          <w:fldChar w:fldCharType="end"/>
        </w:r>
      </w:ins>
    </w:p>
    <w:p w14:paraId="2CE3FEFA" w14:textId="77777777" w:rsidR="00A53140" w:rsidRDefault="00A53140">
      <w:pPr>
        <w:pStyle w:val="TOC2"/>
        <w:tabs>
          <w:tab w:val="left" w:pos="800"/>
        </w:tabs>
        <w:rPr>
          <w:ins w:id="37" w:author="Kate Boardman" w:date="2016-04-19T19:20:00Z"/>
          <w:noProof/>
          <w:szCs w:val="22"/>
        </w:rPr>
      </w:pPr>
      <w:ins w:id="38"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"_Toc448856998"</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rFonts w:eastAsia="Arial Unicode MS"/>
            <w:noProof/>
          </w:rPr>
          <w:t>1.3</w:t>
        </w:r>
        <w:r>
          <w:rPr>
            <w:noProof/>
            <w:szCs w:val="22"/>
          </w:rPr>
          <w:tab/>
        </w:r>
        <w:r w:rsidRPr="0053710F">
          <w:rPr>
            <w:rStyle w:val="Hyperlink"/>
            <w:rFonts w:eastAsia="Arial Unicode MS"/>
            <w:noProof/>
          </w:rPr>
          <w:t>Documentation</w:t>
        </w:r>
        <w:r>
          <w:rPr>
            <w:noProof/>
            <w:webHidden/>
          </w:rPr>
          <w:tab/>
        </w:r>
        <w:r>
          <w:rPr>
            <w:noProof/>
            <w:webHidden/>
          </w:rPr>
          <w:fldChar w:fldCharType="begin"/>
        </w:r>
        <w:r>
          <w:rPr>
            <w:noProof/>
            <w:webHidden/>
          </w:rPr>
          <w:instrText xml:space="preserve"> PAGEREF _Toc448856998 \h </w:instrText>
        </w:r>
        <w:r>
          <w:rPr>
            <w:noProof/>
            <w:webHidden/>
          </w:rPr>
        </w:r>
      </w:ins>
      <w:r>
        <w:rPr>
          <w:noProof/>
          <w:webHidden/>
        </w:rPr>
        <w:fldChar w:fldCharType="separate"/>
      </w:r>
      <w:ins w:id="39" w:author="Kate Boardman" w:date="2016-04-19T19:20:00Z">
        <w:r>
          <w:rPr>
            <w:noProof/>
            <w:webHidden/>
          </w:rPr>
          <w:t>11</w:t>
        </w:r>
        <w:r>
          <w:rPr>
            <w:noProof/>
            <w:webHidden/>
          </w:rPr>
          <w:fldChar w:fldCharType="end"/>
        </w:r>
        <w:r w:rsidRPr="0053710F">
          <w:rPr>
            <w:rStyle w:val="Hyperlink"/>
            <w:noProof/>
          </w:rPr>
          <w:fldChar w:fldCharType="end"/>
        </w:r>
      </w:ins>
    </w:p>
    <w:p w14:paraId="41B993AA" w14:textId="77777777" w:rsidR="00A53140" w:rsidRDefault="00A53140">
      <w:pPr>
        <w:pStyle w:val="TOC2"/>
        <w:tabs>
          <w:tab w:val="left" w:pos="800"/>
        </w:tabs>
        <w:rPr>
          <w:ins w:id="40" w:author="Kate Boardman" w:date="2016-04-19T19:20:00Z"/>
          <w:noProof/>
          <w:szCs w:val="22"/>
        </w:rPr>
      </w:pPr>
      <w:ins w:id="41"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"_Toc448856999"</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1.4</w:t>
        </w:r>
        <w:r>
          <w:rPr>
            <w:noProof/>
            <w:szCs w:val="22"/>
          </w:rPr>
          <w:tab/>
        </w:r>
        <w:r w:rsidRPr="0053710F">
          <w:rPr>
            <w:rStyle w:val="Hyperlink"/>
            <w:noProof/>
          </w:rPr>
          <w:t>NocStudio Flow to Generate NoC IP</w:t>
        </w:r>
        <w:r>
          <w:rPr>
            <w:noProof/>
            <w:webHidden/>
          </w:rPr>
          <w:tab/>
        </w:r>
        <w:r>
          <w:rPr>
            <w:noProof/>
            <w:webHidden/>
          </w:rPr>
          <w:fldChar w:fldCharType="begin"/>
        </w:r>
        <w:r>
          <w:rPr>
            <w:noProof/>
            <w:webHidden/>
          </w:rPr>
          <w:instrText xml:space="preserve"> PAGEREF _Toc448856999 \h </w:instrText>
        </w:r>
        <w:r>
          <w:rPr>
            <w:noProof/>
            <w:webHidden/>
          </w:rPr>
        </w:r>
      </w:ins>
      <w:r>
        <w:rPr>
          <w:noProof/>
          <w:webHidden/>
        </w:rPr>
        <w:fldChar w:fldCharType="separate"/>
      </w:r>
      <w:ins w:id="42" w:author="Kate Boardman" w:date="2016-04-19T19:20:00Z">
        <w:r>
          <w:rPr>
            <w:noProof/>
            <w:webHidden/>
          </w:rPr>
          <w:t>12</w:t>
        </w:r>
        <w:r>
          <w:rPr>
            <w:noProof/>
            <w:webHidden/>
          </w:rPr>
          <w:fldChar w:fldCharType="end"/>
        </w:r>
        <w:r w:rsidRPr="0053710F">
          <w:rPr>
            <w:rStyle w:val="Hyperlink"/>
            <w:noProof/>
          </w:rPr>
          <w:fldChar w:fldCharType="end"/>
        </w:r>
      </w:ins>
    </w:p>
    <w:p w14:paraId="0762A83E" w14:textId="77777777" w:rsidR="00A53140" w:rsidRDefault="00A53140">
      <w:pPr>
        <w:pStyle w:val="TOC3"/>
        <w:rPr>
          <w:ins w:id="43" w:author="Kate Boardman" w:date="2016-04-19T19:20:00Z"/>
          <w:iCs w:val="0"/>
          <w:noProof/>
          <w:szCs w:val="22"/>
        </w:rPr>
      </w:pPr>
      <w:ins w:id="44"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"_Toc448857000"</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1.4.1</w:t>
        </w:r>
        <w:r>
          <w:rPr>
            <w:iCs w:val="0"/>
            <w:noProof/>
            <w:szCs w:val="22"/>
          </w:rPr>
          <w:tab/>
        </w:r>
        <w:r w:rsidRPr="0053710F">
          <w:rPr>
            <w:rStyle w:val="Hyperlink"/>
            <w:noProof/>
          </w:rPr>
          <w:t>Generating RTL from NocStudio</w:t>
        </w:r>
        <w:r>
          <w:rPr>
            <w:noProof/>
            <w:webHidden/>
          </w:rPr>
          <w:tab/>
        </w:r>
        <w:r>
          <w:rPr>
            <w:noProof/>
            <w:webHidden/>
          </w:rPr>
          <w:fldChar w:fldCharType="begin"/>
        </w:r>
        <w:r>
          <w:rPr>
            <w:noProof/>
            <w:webHidden/>
          </w:rPr>
          <w:instrText xml:space="preserve"> PAGEREF _Toc448857000 \h </w:instrText>
        </w:r>
        <w:r>
          <w:rPr>
            <w:noProof/>
            <w:webHidden/>
          </w:rPr>
        </w:r>
      </w:ins>
      <w:r>
        <w:rPr>
          <w:noProof/>
          <w:webHidden/>
        </w:rPr>
        <w:fldChar w:fldCharType="separate"/>
      </w:r>
      <w:ins w:id="45" w:author="Kate Boardman" w:date="2016-04-19T19:20:00Z">
        <w:r>
          <w:rPr>
            <w:noProof/>
            <w:webHidden/>
          </w:rPr>
          <w:t>13</w:t>
        </w:r>
        <w:r>
          <w:rPr>
            <w:noProof/>
            <w:webHidden/>
          </w:rPr>
          <w:fldChar w:fldCharType="end"/>
        </w:r>
        <w:r w:rsidRPr="0053710F">
          <w:rPr>
            <w:rStyle w:val="Hyperlink"/>
            <w:noProof/>
          </w:rPr>
          <w:fldChar w:fldCharType="end"/>
        </w:r>
      </w:ins>
    </w:p>
    <w:p w14:paraId="6EDD10F0" w14:textId="77777777" w:rsidR="00A53140" w:rsidRDefault="00A53140">
      <w:pPr>
        <w:pStyle w:val="TOC3"/>
        <w:rPr>
          <w:ins w:id="46" w:author="Kate Boardman" w:date="2016-04-19T19:20:00Z"/>
          <w:iCs w:val="0"/>
          <w:noProof/>
          <w:szCs w:val="22"/>
        </w:rPr>
      </w:pPr>
      <w:ins w:id="47"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"_Toc448857001"</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1.4.2</w:t>
        </w:r>
        <w:r>
          <w:rPr>
            <w:iCs w:val="0"/>
            <w:noProof/>
            <w:szCs w:val="22"/>
          </w:rPr>
          <w:tab/>
        </w:r>
        <w:r w:rsidRPr="0053710F">
          <w:rPr>
            <w:rStyle w:val="Hyperlink"/>
            <w:noProof/>
          </w:rPr>
          <w:t>NoC Sanity Testbench</w:t>
        </w:r>
        <w:r>
          <w:rPr>
            <w:noProof/>
            <w:webHidden/>
          </w:rPr>
          <w:tab/>
        </w:r>
        <w:r>
          <w:rPr>
            <w:noProof/>
            <w:webHidden/>
          </w:rPr>
          <w:fldChar w:fldCharType="begin"/>
        </w:r>
        <w:r>
          <w:rPr>
            <w:noProof/>
            <w:webHidden/>
          </w:rPr>
          <w:instrText xml:space="preserve"> PAGEREF _Toc448857001 \h </w:instrText>
        </w:r>
        <w:r>
          <w:rPr>
            <w:noProof/>
            <w:webHidden/>
          </w:rPr>
        </w:r>
      </w:ins>
      <w:r>
        <w:rPr>
          <w:noProof/>
          <w:webHidden/>
        </w:rPr>
        <w:fldChar w:fldCharType="separate"/>
      </w:r>
      <w:ins w:id="48" w:author="Kate Boardman" w:date="2016-04-19T19:20:00Z">
        <w:r>
          <w:rPr>
            <w:noProof/>
            <w:webHidden/>
          </w:rPr>
          <w:t>16</w:t>
        </w:r>
        <w:r>
          <w:rPr>
            <w:noProof/>
            <w:webHidden/>
          </w:rPr>
          <w:fldChar w:fldCharType="end"/>
        </w:r>
        <w:r w:rsidRPr="0053710F">
          <w:rPr>
            <w:rStyle w:val="Hyperlink"/>
            <w:noProof/>
          </w:rPr>
          <w:fldChar w:fldCharType="end"/>
        </w:r>
      </w:ins>
    </w:p>
    <w:p w14:paraId="31DFACCB" w14:textId="77777777" w:rsidR="00A53140" w:rsidRDefault="00A53140">
      <w:pPr>
        <w:pStyle w:val="TOC3"/>
        <w:rPr>
          <w:ins w:id="49" w:author="Kate Boardman" w:date="2016-04-19T19:20:00Z"/>
          <w:iCs w:val="0"/>
          <w:noProof/>
          <w:szCs w:val="22"/>
        </w:rPr>
      </w:pPr>
      <w:ins w:id="50"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"_Toc448857002"</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1.4.3</w:t>
        </w:r>
        <w:r>
          <w:rPr>
            <w:iCs w:val="0"/>
            <w:noProof/>
            <w:szCs w:val="22"/>
          </w:rPr>
          <w:tab/>
        </w:r>
        <w:r w:rsidRPr="0053710F">
          <w:rPr>
            <w:rStyle w:val="Hyperlink"/>
            <w:noProof/>
          </w:rPr>
          <w:t>SRAM Sanity Testbench</w:t>
        </w:r>
        <w:r>
          <w:rPr>
            <w:noProof/>
            <w:webHidden/>
          </w:rPr>
          <w:tab/>
        </w:r>
        <w:r>
          <w:rPr>
            <w:noProof/>
            <w:webHidden/>
          </w:rPr>
          <w:fldChar w:fldCharType="begin"/>
        </w:r>
        <w:r>
          <w:rPr>
            <w:noProof/>
            <w:webHidden/>
          </w:rPr>
          <w:instrText xml:space="preserve"> PAGEREF _Toc448857002 \h </w:instrText>
        </w:r>
        <w:r>
          <w:rPr>
            <w:noProof/>
            <w:webHidden/>
          </w:rPr>
        </w:r>
      </w:ins>
      <w:r>
        <w:rPr>
          <w:noProof/>
          <w:webHidden/>
        </w:rPr>
        <w:fldChar w:fldCharType="separate"/>
      </w:r>
      <w:ins w:id="51" w:author="Kate Boardman" w:date="2016-04-19T19:20:00Z">
        <w:r>
          <w:rPr>
            <w:noProof/>
            <w:webHidden/>
          </w:rPr>
          <w:t>18</w:t>
        </w:r>
        <w:r>
          <w:rPr>
            <w:noProof/>
            <w:webHidden/>
          </w:rPr>
          <w:fldChar w:fldCharType="end"/>
        </w:r>
        <w:r w:rsidRPr="0053710F">
          <w:rPr>
            <w:rStyle w:val="Hyperlink"/>
            <w:noProof/>
          </w:rPr>
          <w:fldChar w:fldCharType="end"/>
        </w:r>
      </w:ins>
    </w:p>
    <w:p w14:paraId="6CF4A6E9" w14:textId="77777777" w:rsidR="00A53140" w:rsidRDefault="00A53140">
      <w:pPr>
        <w:pStyle w:val="TOC3"/>
        <w:rPr>
          <w:ins w:id="52" w:author="Kate Boardman" w:date="2016-04-19T19:20:00Z"/>
          <w:iCs w:val="0"/>
          <w:noProof/>
          <w:szCs w:val="22"/>
        </w:rPr>
      </w:pPr>
      <w:ins w:id="53"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"_Toc448857003"</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1.4.3.1</w:t>
        </w:r>
        <w:r>
          <w:rPr>
            <w:iCs w:val="0"/>
            <w:noProof/>
            <w:szCs w:val="22"/>
          </w:rPr>
          <w:tab/>
        </w:r>
        <w:r w:rsidRPr="0053710F">
          <w:rPr>
            <w:rStyle w:val="Hyperlink"/>
            <w:noProof/>
          </w:rPr>
          <w:t>SRAM Sanity Testbench Example</w:t>
        </w:r>
        <w:r>
          <w:rPr>
            <w:noProof/>
            <w:webHidden/>
          </w:rPr>
          <w:tab/>
        </w:r>
        <w:r>
          <w:rPr>
            <w:noProof/>
            <w:webHidden/>
          </w:rPr>
          <w:fldChar w:fldCharType="begin"/>
        </w:r>
        <w:r>
          <w:rPr>
            <w:noProof/>
            <w:webHidden/>
          </w:rPr>
          <w:instrText xml:space="preserve"> PAGEREF _Toc448857003 \h </w:instrText>
        </w:r>
        <w:r>
          <w:rPr>
            <w:noProof/>
            <w:webHidden/>
          </w:rPr>
        </w:r>
      </w:ins>
      <w:r>
        <w:rPr>
          <w:noProof/>
          <w:webHidden/>
        </w:rPr>
        <w:fldChar w:fldCharType="separate"/>
      </w:r>
      <w:ins w:id="54" w:author="Kate Boardman" w:date="2016-04-19T19:20:00Z">
        <w:r>
          <w:rPr>
            <w:noProof/>
            <w:webHidden/>
          </w:rPr>
          <w:t>19</w:t>
        </w:r>
        <w:r>
          <w:rPr>
            <w:noProof/>
            <w:webHidden/>
          </w:rPr>
          <w:fldChar w:fldCharType="end"/>
        </w:r>
        <w:r w:rsidRPr="0053710F">
          <w:rPr>
            <w:rStyle w:val="Hyperlink"/>
            <w:noProof/>
          </w:rPr>
          <w:fldChar w:fldCharType="end"/>
        </w:r>
      </w:ins>
    </w:p>
    <w:p w14:paraId="00B41735" w14:textId="77777777" w:rsidR="00A53140" w:rsidRDefault="00A53140">
      <w:pPr>
        <w:pStyle w:val="TOC1"/>
        <w:rPr>
          <w:ins w:id="55" w:author="Kate Boardman" w:date="2016-04-19T19:20:00Z"/>
          <w:rFonts w:asciiTheme="minorHAnsi" w:hAnsiTheme="minorHAnsi"/>
          <w:b w:val="0"/>
          <w:color w:val="auto"/>
          <w:szCs w:val="22"/>
        </w:rPr>
      </w:pPr>
      <w:ins w:id="56" w:author="Kate Boardman" w:date="2016-04-19T19:20:00Z">
        <w:r w:rsidRPr="0053710F">
          <w:rPr>
            <w:rStyle w:val="Hyperlink"/>
          </w:rPr>
          <w:fldChar w:fldCharType="begin"/>
        </w:r>
        <w:r w:rsidRPr="0053710F">
          <w:rPr>
            <w:rStyle w:val="Hyperlink"/>
          </w:rPr>
          <w:instrText xml:space="preserve"> </w:instrText>
        </w:r>
        <w:r>
          <w:instrText>HYPERLINK \l "_Toc448857004"</w:instrText>
        </w:r>
        <w:r w:rsidRPr="0053710F">
          <w:rPr>
            <w:rStyle w:val="Hyperlink"/>
          </w:rPr>
          <w:instrText xml:space="preserve"> </w:instrText>
        </w:r>
        <w:r w:rsidRPr="0053710F">
          <w:rPr>
            <w:rStyle w:val="Hyperlink"/>
          </w:rPr>
        </w:r>
        <w:r w:rsidRPr="0053710F">
          <w:rPr>
            <w:rStyle w:val="Hyperlink"/>
          </w:rPr>
          <w:fldChar w:fldCharType="separate"/>
        </w:r>
        <w:r w:rsidRPr="0053710F">
          <w:rPr>
            <w:rStyle w:val="Hyperlink"/>
          </w:rPr>
          <w:t>2</w:t>
        </w:r>
        <w:r>
          <w:rPr>
            <w:rFonts w:asciiTheme="minorHAnsi" w:hAnsiTheme="minorHAnsi"/>
            <w:b w:val="0"/>
            <w:color w:val="auto"/>
            <w:szCs w:val="22"/>
          </w:rPr>
          <w:tab/>
        </w:r>
        <w:r w:rsidRPr="0053710F">
          <w:rPr>
            <w:rStyle w:val="Hyperlink"/>
          </w:rPr>
          <w:t>Integration of NoC</w:t>
        </w:r>
        <w:r>
          <w:rPr>
            <w:webHidden/>
          </w:rPr>
          <w:tab/>
        </w:r>
        <w:r>
          <w:rPr>
            <w:webHidden/>
          </w:rPr>
          <w:fldChar w:fldCharType="begin"/>
        </w:r>
        <w:r>
          <w:rPr>
            <w:webHidden/>
          </w:rPr>
          <w:instrText xml:space="preserve"> PAGEREF _Toc448857004 \h </w:instrText>
        </w:r>
        <w:r>
          <w:rPr>
            <w:webHidden/>
          </w:rPr>
        </w:r>
      </w:ins>
      <w:r>
        <w:rPr>
          <w:webHidden/>
        </w:rPr>
        <w:fldChar w:fldCharType="separate"/>
      </w:r>
      <w:ins w:id="57" w:author="Kate Boardman" w:date="2016-04-19T19:20:00Z">
        <w:r>
          <w:rPr>
            <w:webHidden/>
          </w:rPr>
          <w:t>20</w:t>
        </w:r>
        <w:r>
          <w:rPr>
            <w:webHidden/>
          </w:rPr>
          <w:fldChar w:fldCharType="end"/>
        </w:r>
        <w:r w:rsidRPr="0053710F">
          <w:rPr>
            <w:rStyle w:val="Hyperlink"/>
          </w:rPr>
          <w:fldChar w:fldCharType="end"/>
        </w:r>
      </w:ins>
    </w:p>
    <w:p w14:paraId="17EB08B9" w14:textId="77777777" w:rsidR="00A53140" w:rsidRDefault="00A53140">
      <w:pPr>
        <w:pStyle w:val="TOC2"/>
        <w:tabs>
          <w:tab w:val="left" w:pos="800"/>
        </w:tabs>
        <w:rPr>
          <w:ins w:id="58" w:author="Kate Boardman" w:date="2016-04-19T19:20:00Z"/>
          <w:noProof/>
          <w:szCs w:val="22"/>
        </w:rPr>
      </w:pPr>
      <w:ins w:id="59"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"_Toc448857005"</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2.1</w:t>
        </w:r>
        <w:r>
          <w:rPr>
            <w:noProof/>
            <w:szCs w:val="22"/>
          </w:rPr>
          <w:tab/>
        </w:r>
        <w:r w:rsidRPr="0053710F">
          <w:rPr>
            <w:rStyle w:val="Hyperlink"/>
            <w:noProof/>
          </w:rPr>
          <w:t>Integration of NoC RTL</w:t>
        </w:r>
        <w:r>
          <w:rPr>
            <w:noProof/>
            <w:webHidden/>
          </w:rPr>
          <w:tab/>
        </w:r>
        <w:r>
          <w:rPr>
            <w:noProof/>
            <w:webHidden/>
          </w:rPr>
          <w:fldChar w:fldCharType="begin"/>
        </w:r>
        <w:r>
          <w:rPr>
            <w:noProof/>
            <w:webHidden/>
          </w:rPr>
          <w:instrText xml:space="preserve"> PAGEREF _Toc448857005 \h </w:instrText>
        </w:r>
        <w:r>
          <w:rPr>
            <w:noProof/>
            <w:webHidden/>
          </w:rPr>
        </w:r>
      </w:ins>
      <w:r>
        <w:rPr>
          <w:noProof/>
          <w:webHidden/>
        </w:rPr>
        <w:fldChar w:fldCharType="separate"/>
      </w:r>
      <w:ins w:id="60" w:author="Kate Boardman" w:date="2016-04-19T19:20:00Z">
        <w:r>
          <w:rPr>
            <w:noProof/>
            <w:webHidden/>
          </w:rPr>
          <w:t>20</w:t>
        </w:r>
        <w:r>
          <w:rPr>
            <w:noProof/>
            <w:webHidden/>
          </w:rPr>
          <w:fldChar w:fldCharType="end"/>
        </w:r>
        <w:r w:rsidRPr="0053710F">
          <w:rPr>
            <w:rStyle w:val="Hyperlink"/>
            <w:noProof/>
          </w:rPr>
          <w:fldChar w:fldCharType="end"/>
        </w:r>
      </w:ins>
    </w:p>
    <w:p w14:paraId="2EBA6B17" w14:textId="77777777" w:rsidR="00A53140" w:rsidRDefault="00A53140">
      <w:pPr>
        <w:pStyle w:val="TOC3"/>
        <w:rPr>
          <w:ins w:id="61" w:author="Kate Boardman" w:date="2016-04-19T19:20:00Z"/>
          <w:iCs w:val="0"/>
          <w:noProof/>
          <w:szCs w:val="22"/>
        </w:rPr>
      </w:pPr>
      <w:ins w:id="62"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"_Toc448857006"</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2.1.1</w:t>
        </w:r>
        <w:r>
          <w:rPr>
            <w:iCs w:val="0"/>
            <w:noProof/>
            <w:szCs w:val="22"/>
          </w:rPr>
          <w:tab/>
        </w:r>
        <w:r w:rsidRPr="0053710F">
          <w:rPr>
            <w:rStyle w:val="Hyperlink"/>
            <w:noProof/>
          </w:rPr>
          <w:t>Hierarchical RTL generation</w:t>
        </w:r>
        <w:r>
          <w:rPr>
            <w:noProof/>
            <w:webHidden/>
          </w:rPr>
          <w:tab/>
        </w:r>
        <w:r>
          <w:rPr>
            <w:noProof/>
            <w:webHidden/>
          </w:rPr>
          <w:fldChar w:fldCharType="begin"/>
        </w:r>
        <w:r>
          <w:rPr>
            <w:noProof/>
            <w:webHidden/>
          </w:rPr>
          <w:instrText xml:space="preserve"> PAGEREF _Toc448857006 \h </w:instrText>
        </w:r>
        <w:r>
          <w:rPr>
            <w:noProof/>
            <w:webHidden/>
          </w:rPr>
        </w:r>
      </w:ins>
      <w:r>
        <w:rPr>
          <w:noProof/>
          <w:webHidden/>
        </w:rPr>
        <w:fldChar w:fldCharType="separate"/>
      </w:r>
      <w:ins w:id="63" w:author="Kate Boardman" w:date="2016-04-19T19:20:00Z">
        <w:r>
          <w:rPr>
            <w:noProof/>
            <w:webHidden/>
          </w:rPr>
          <w:t>20</w:t>
        </w:r>
        <w:r>
          <w:rPr>
            <w:noProof/>
            <w:webHidden/>
          </w:rPr>
          <w:fldChar w:fldCharType="end"/>
        </w:r>
        <w:r w:rsidRPr="0053710F">
          <w:rPr>
            <w:rStyle w:val="Hyperlink"/>
            <w:noProof/>
          </w:rPr>
          <w:fldChar w:fldCharType="end"/>
        </w:r>
      </w:ins>
    </w:p>
    <w:p w14:paraId="40AB1414" w14:textId="77777777" w:rsidR="00A53140" w:rsidRDefault="00A53140">
      <w:pPr>
        <w:pStyle w:val="TOC3"/>
        <w:rPr>
          <w:ins w:id="64" w:author="Kate Boardman" w:date="2016-04-19T19:20:00Z"/>
          <w:iCs w:val="0"/>
          <w:noProof/>
          <w:szCs w:val="22"/>
        </w:rPr>
      </w:pPr>
      <w:ins w:id="65"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"_Toc448857007"</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2.1.2</w:t>
        </w:r>
        <w:r>
          <w:rPr>
            <w:iCs w:val="0"/>
            <w:noProof/>
            <w:szCs w:val="22"/>
          </w:rPr>
          <w:tab/>
        </w:r>
        <w:r w:rsidRPr="0053710F">
          <w:rPr>
            <w:rStyle w:val="Hyperlink"/>
            <w:noProof/>
          </w:rPr>
          <w:t>Reset</w:t>
        </w:r>
        <w:r>
          <w:rPr>
            <w:noProof/>
            <w:webHidden/>
          </w:rPr>
          <w:tab/>
        </w:r>
        <w:r>
          <w:rPr>
            <w:noProof/>
            <w:webHidden/>
          </w:rPr>
          <w:fldChar w:fldCharType="begin"/>
        </w:r>
        <w:r>
          <w:rPr>
            <w:noProof/>
            <w:webHidden/>
          </w:rPr>
          <w:instrText xml:space="preserve"> PAGEREF _Toc448857007 \h </w:instrText>
        </w:r>
        <w:r>
          <w:rPr>
            <w:noProof/>
            <w:webHidden/>
          </w:rPr>
        </w:r>
      </w:ins>
      <w:r>
        <w:rPr>
          <w:noProof/>
          <w:webHidden/>
        </w:rPr>
        <w:fldChar w:fldCharType="separate"/>
      </w:r>
      <w:ins w:id="66" w:author="Kate Boardman" w:date="2016-04-19T19:20:00Z">
        <w:r>
          <w:rPr>
            <w:noProof/>
            <w:webHidden/>
          </w:rPr>
          <w:t>20</w:t>
        </w:r>
        <w:r>
          <w:rPr>
            <w:noProof/>
            <w:webHidden/>
          </w:rPr>
          <w:fldChar w:fldCharType="end"/>
        </w:r>
        <w:r w:rsidRPr="0053710F">
          <w:rPr>
            <w:rStyle w:val="Hyperlink"/>
            <w:noProof/>
          </w:rPr>
          <w:fldChar w:fldCharType="end"/>
        </w:r>
      </w:ins>
    </w:p>
    <w:p w14:paraId="7E2E26BB" w14:textId="77777777" w:rsidR="00A53140" w:rsidRDefault="00A53140">
      <w:pPr>
        <w:pStyle w:val="TOC3"/>
        <w:rPr>
          <w:ins w:id="67" w:author="Kate Boardman" w:date="2016-04-19T19:20:00Z"/>
          <w:iCs w:val="0"/>
          <w:noProof/>
          <w:szCs w:val="22"/>
        </w:rPr>
      </w:pPr>
      <w:ins w:id="68"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"_Toc448857008"</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2.1.3</w:t>
        </w:r>
        <w:r>
          <w:rPr>
            <w:iCs w:val="0"/>
            <w:noProof/>
            <w:szCs w:val="22"/>
          </w:rPr>
          <w:tab/>
        </w:r>
        <w:r w:rsidRPr="0053710F">
          <w:rPr>
            <w:rStyle w:val="Hyperlink"/>
            <w:noProof/>
          </w:rPr>
          <w:t>Clocks</w:t>
        </w:r>
        <w:r>
          <w:rPr>
            <w:noProof/>
            <w:webHidden/>
          </w:rPr>
          <w:tab/>
        </w:r>
        <w:r>
          <w:rPr>
            <w:noProof/>
            <w:webHidden/>
          </w:rPr>
          <w:fldChar w:fldCharType="begin"/>
        </w:r>
        <w:r>
          <w:rPr>
            <w:noProof/>
            <w:webHidden/>
          </w:rPr>
          <w:instrText xml:space="preserve"> PAGEREF _Toc448857008 \h </w:instrText>
        </w:r>
        <w:r>
          <w:rPr>
            <w:noProof/>
            <w:webHidden/>
          </w:rPr>
        </w:r>
      </w:ins>
      <w:r>
        <w:rPr>
          <w:noProof/>
          <w:webHidden/>
        </w:rPr>
        <w:fldChar w:fldCharType="separate"/>
      </w:r>
      <w:ins w:id="69" w:author="Kate Boardman" w:date="2016-04-19T19:20:00Z">
        <w:r>
          <w:rPr>
            <w:noProof/>
            <w:webHidden/>
          </w:rPr>
          <w:t>22</w:t>
        </w:r>
        <w:r>
          <w:rPr>
            <w:noProof/>
            <w:webHidden/>
          </w:rPr>
          <w:fldChar w:fldCharType="end"/>
        </w:r>
        <w:r w:rsidRPr="0053710F">
          <w:rPr>
            <w:rStyle w:val="Hyperlink"/>
            <w:noProof/>
          </w:rPr>
          <w:fldChar w:fldCharType="end"/>
        </w:r>
      </w:ins>
    </w:p>
    <w:p w14:paraId="4B90C5D3" w14:textId="77777777" w:rsidR="00A53140" w:rsidRDefault="00A53140">
      <w:pPr>
        <w:pStyle w:val="TOC3"/>
        <w:rPr>
          <w:ins w:id="70" w:author="Kate Boardman" w:date="2016-04-19T19:20:00Z"/>
          <w:iCs w:val="0"/>
          <w:noProof/>
          <w:szCs w:val="22"/>
        </w:rPr>
      </w:pPr>
      <w:ins w:id="71"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"_Toc448857009"</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2.1.4</w:t>
        </w:r>
        <w:r>
          <w:rPr>
            <w:iCs w:val="0"/>
            <w:noProof/>
            <w:szCs w:val="22"/>
          </w:rPr>
          <w:tab/>
        </w:r>
        <w:r w:rsidRPr="0053710F">
          <w:rPr>
            <w:rStyle w:val="Hyperlink"/>
            <w:noProof/>
          </w:rPr>
          <w:t>Clock Gating</w:t>
        </w:r>
        <w:r>
          <w:rPr>
            <w:noProof/>
            <w:webHidden/>
          </w:rPr>
          <w:tab/>
        </w:r>
        <w:r>
          <w:rPr>
            <w:noProof/>
            <w:webHidden/>
          </w:rPr>
          <w:fldChar w:fldCharType="begin"/>
        </w:r>
        <w:r>
          <w:rPr>
            <w:noProof/>
            <w:webHidden/>
          </w:rPr>
          <w:instrText xml:space="preserve"> PAGEREF _Toc448857009 \h </w:instrText>
        </w:r>
        <w:r>
          <w:rPr>
            <w:noProof/>
            <w:webHidden/>
          </w:rPr>
        </w:r>
      </w:ins>
      <w:r>
        <w:rPr>
          <w:noProof/>
          <w:webHidden/>
        </w:rPr>
        <w:fldChar w:fldCharType="separate"/>
      </w:r>
      <w:ins w:id="72" w:author="Kate Boardman" w:date="2016-04-19T19:20:00Z">
        <w:r>
          <w:rPr>
            <w:noProof/>
            <w:webHidden/>
          </w:rPr>
          <w:t>24</w:t>
        </w:r>
        <w:r>
          <w:rPr>
            <w:noProof/>
            <w:webHidden/>
          </w:rPr>
          <w:fldChar w:fldCharType="end"/>
        </w:r>
        <w:r w:rsidRPr="0053710F">
          <w:rPr>
            <w:rStyle w:val="Hyperlink"/>
            <w:noProof/>
          </w:rPr>
          <w:fldChar w:fldCharType="end"/>
        </w:r>
      </w:ins>
    </w:p>
    <w:p w14:paraId="0C020D17" w14:textId="77777777" w:rsidR="00A53140" w:rsidRDefault="00A53140">
      <w:pPr>
        <w:pStyle w:val="TOC3"/>
        <w:rPr>
          <w:ins w:id="73" w:author="Kate Boardman" w:date="2016-04-19T19:20:00Z"/>
          <w:iCs w:val="0"/>
          <w:noProof/>
          <w:szCs w:val="22"/>
        </w:rPr>
      </w:pPr>
      <w:ins w:id="74"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"_Toc448857010"</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2.1.4.1</w:t>
        </w:r>
        <w:r>
          <w:rPr>
            <w:iCs w:val="0"/>
            <w:noProof/>
            <w:szCs w:val="22"/>
          </w:rPr>
          <w:tab/>
        </w:r>
        <w:r w:rsidRPr="0053710F">
          <w:rPr>
            <w:rStyle w:val="Hyperlink"/>
            <w:noProof/>
          </w:rPr>
          <w:t>Clock Gating for NoCs without Regbus</w:t>
        </w:r>
        <w:r>
          <w:rPr>
            <w:noProof/>
            <w:webHidden/>
          </w:rPr>
          <w:tab/>
        </w:r>
        <w:r>
          <w:rPr>
            <w:noProof/>
            <w:webHidden/>
          </w:rPr>
          <w:fldChar w:fldCharType="begin"/>
        </w:r>
        <w:r>
          <w:rPr>
            <w:noProof/>
            <w:webHidden/>
          </w:rPr>
          <w:instrText xml:space="preserve"> PAGEREF _Toc448857010 \h </w:instrText>
        </w:r>
        <w:r>
          <w:rPr>
            <w:noProof/>
            <w:webHidden/>
          </w:rPr>
        </w:r>
      </w:ins>
      <w:r>
        <w:rPr>
          <w:noProof/>
          <w:webHidden/>
        </w:rPr>
        <w:fldChar w:fldCharType="separate"/>
      </w:r>
      <w:ins w:id="75" w:author="Kate Boardman" w:date="2016-04-19T19:20:00Z">
        <w:r>
          <w:rPr>
            <w:noProof/>
            <w:webHidden/>
          </w:rPr>
          <w:t>24</w:t>
        </w:r>
        <w:r>
          <w:rPr>
            <w:noProof/>
            <w:webHidden/>
          </w:rPr>
          <w:fldChar w:fldCharType="end"/>
        </w:r>
        <w:r w:rsidRPr="0053710F">
          <w:rPr>
            <w:rStyle w:val="Hyperlink"/>
            <w:noProof/>
          </w:rPr>
          <w:fldChar w:fldCharType="end"/>
        </w:r>
      </w:ins>
    </w:p>
    <w:p w14:paraId="45BCF23D" w14:textId="77777777" w:rsidR="00A53140" w:rsidRDefault="00A53140">
      <w:pPr>
        <w:pStyle w:val="TOC3"/>
        <w:rPr>
          <w:ins w:id="76" w:author="Kate Boardman" w:date="2016-04-19T19:20:00Z"/>
          <w:iCs w:val="0"/>
          <w:noProof/>
          <w:szCs w:val="22"/>
        </w:rPr>
      </w:pPr>
      <w:ins w:id="77"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"_Toc448857011"</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2.1.4.2</w:t>
        </w:r>
        <w:r>
          <w:rPr>
            <w:iCs w:val="0"/>
            <w:noProof/>
            <w:szCs w:val="22"/>
          </w:rPr>
          <w:tab/>
        </w:r>
        <w:r w:rsidRPr="0053710F">
          <w:rPr>
            <w:rStyle w:val="Hyperlink"/>
            <w:noProof/>
          </w:rPr>
          <w:t>Clock Gating for NoCs with Regbus</w:t>
        </w:r>
        <w:r>
          <w:rPr>
            <w:noProof/>
            <w:webHidden/>
          </w:rPr>
          <w:tab/>
        </w:r>
        <w:r>
          <w:rPr>
            <w:noProof/>
            <w:webHidden/>
          </w:rPr>
          <w:fldChar w:fldCharType="begin"/>
        </w:r>
        <w:r>
          <w:rPr>
            <w:noProof/>
            <w:webHidden/>
          </w:rPr>
          <w:instrText xml:space="preserve"> PAGEREF _Toc448857011 \h </w:instrText>
        </w:r>
        <w:r>
          <w:rPr>
            <w:noProof/>
            <w:webHidden/>
          </w:rPr>
        </w:r>
      </w:ins>
      <w:r>
        <w:rPr>
          <w:noProof/>
          <w:webHidden/>
        </w:rPr>
        <w:fldChar w:fldCharType="separate"/>
      </w:r>
      <w:ins w:id="78" w:author="Kate Boardman" w:date="2016-04-19T19:20:00Z">
        <w:r>
          <w:rPr>
            <w:noProof/>
            <w:webHidden/>
          </w:rPr>
          <w:t>24</w:t>
        </w:r>
        <w:r>
          <w:rPr>
            <w:noProof/>
            <w:webHidden/>
          </w:rPr>
          <w:fldChar w:fldCharType="end"/>
        </w:r>
        <w:r w:rsidRPr="0053710F">
          <w:rPr>
            <w:rStyle w:val="Hyperlink"/>
            <w:noProof/>
          </w:rPr>
          <w:fldChar w:fldCharType="end"/>
        </w:r>
      </w:ins>
    </w:p>
    <w:p w14:paraId="7CA5E18D" w14:textId="77777777" w:rsidR="00A53140" w:rsidRDefault="00A53140">
      <w:pPr>
        <w:pStyle w:val="TOC3"/>
        <w:rPr>
          <w:ins w:id="79" w:author="Kate Boardman" w:date="2016-04-19T19:20:00Z"/>
          <w:iCs w:val="0"/>
          <w:noProof/>
          <w:szCs w:val="22"/>
        </w:rPr>
      </w:pPr>
      <w:ins w:id="80"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"_Toc448857012"</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2.1.5</w:t>
        </w:r>
        <w:r>
          <w:rPr>
            <w:iCs w:val="0"/>
            <w:noProof/>
            <w:szCs w:val="22"/>
          </w:rPr>
          <w:tab/>
        </w:r>
        <w:r w:rsidRPr="0053710F">
          <w:rPr>
            <w:rStyle w:val="Hyperlink"/>
            <w:noProof/>
          </w:rPr>
          <w:t>Register Bus</w:t>
        </w:r>
        <w:r>
          <w:rPr>
            <w:noProof/>
            <w:webHidden/>
          </w:rPr>
          <w:tab/>
        </w:r>
        <w:r>
          <w:rPr>
            <w:noProof/>
            <w:webHidden/>
          </w:rPr>
          <w:fldChar w:fldCharType="begin"/>
        </w:r>
        <w:r>
          <w:rPr>
            <w:noProof/>
            <w:webHidden/>
          </w:rPr>
          <w:instrText xml:space="preserve"> PAGEREF _Toc448857012 \h </w:instrText>
        </w:r>
        <w:r>
          <w:rPr>
            <w:noProof/>
            <w:webHidden/>
          </w:rPr>
        </w:r>
      </w:ins>
      <w:r>
        <w:rPr>
          <w:noProof/>
          <w:webHidden/>
        </w:rPr>
        <w:fldChar w:fldCharType="separate"/>
      </w:r>
      <w:ins w:id="81" w:author="Kate Boardman" w:date="2016-04-19T19:20:00Z">
        <w:r>
          <w:rPr>
            <w:noProof/>
            <w:webHidden/>
          </w:rPr>
          <w:t>25</w:t>
        </w:r>
        <w:r>
          <w:rPr>
            <w:noProof/>
            <w:webHidden/>
          </w:rPr>
          <w:fldChar w:fldCharType="end"/>
        </w:r>
        <w:r w:rsidRPr="0053710F">
          <w:rPr>
            <w:rStyle w:val="Hyperlink"/>
            <w:noProof/>
          </w:rPr>
          <w:fldChar w:fldCharType="end"/>
        </w:r>
      </w:ins>
    </w:p>
    <w:p w14:paraId="02CAE4CC" w14:textId="77777777" w:rsidR="00A53140" w:rsidRDefault="00A53140">
      <w:pPr>
        <w:pStyle w:val="TOC3"/>
        <w:rPr>
          <w:ins w:id="82" w:author="Kate Boardman" w:date="2016-04-19T19:20:00Z"/>
          <w:iCs w:val="0"/>
          <w:noProof/>
          <w:szCs w:val="22"/>
        </w:rPr>
      </w:pPr>
      <w:ins w:id="83"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"_Toc448857013"</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2.1.6</w:t>
        </w:r>
        <w:r>
          <w:rPr>
            <w:iCs w:val="0"/>
            <w:noProof/>
            <w:szCs w:val="22"/>
          </w:rPr>
          <w:tab/>
        </w:r>
        <w:r w:rsidRPr="0053710F">
          <w:rPr>
            <w:rStyle w:val="Hyperlink"/>
            <w:noProof/>
          </w:rPr>
          <w:t>Regbus Master Tunnel</w:t>
        </w:r>
        <w:r>
          <w:rPr>
            <w:noProof/>
            <w:webHidden/>
          </w:rPr>
          <w:tab/>
        </w:r>
        <w:r>
          <w:rPr>
            <w:noProof/>
            <w:webHidden/>
          </w:rPr>
          <w:fldChar w:fldCharType="begin"/>
        </w:r>
        <w:r>
          <w:rPr>
            <w:noProof/>
            <w:webHidden/>
          </w:rPr>
          <w:instrText xml:space="preserve"> PAGEREF _Toc448857013 \h </w:instrText>
        </w:r>
        <w:r>
          <w:rPr>
            <w:noProof/>
            <w:webHidden/>
          </w:rPr>
        </w:r>
      </w:ins>
      <w:r>
        <w:rPr>
          <w:noProof/>
          <w:webHidden/>
        </w:rPr>
        <w:fldChar w:fldCharType="separate"/>
      </w:r>
      <w:ins w:id="84" w:author="Kate Boardman" w:date="2016-04-19T19:20:00Z">
        <w:r>
          <w:rPr>
            <w:noProof/>
            <w:webHidden/>
          </w:rPr>
          <w:t>26</w:t>
        </w:r>
        <w:r>
          <w:rPr>
            <w:noProof/>
            <w:webHidden/>
          </w:rPr>
          <w:fldChar w:fldCharType="end"/>
        </w:r>
        <w:r w:rsidRPr="0053710F">
          <w:rPr>
            <w:rStyle w:val="Hyperlink"/>
            <w:noProof/>
          </w:rPr>
          <w:fldChar w:fldCharType="end"/>
        </w:r>
      </w:ins>
    </w:p>
    <w:p w14:paraId="3CB82247" w14:textId="77777777" w:rsidR="00A53140" w:rsidRDefault="00A53140">
      <w:pPr>
        <w:pStyle w:val="TOC3"/>
        <w:rPr>
          <w:ins w:id="85" w:author="Kate Boardman" w:date="2016-04-19T19:20:00Z"/>
          <w:iCs w:val="0"/>
          <w:noProof/>
          <w:szCs w:val="22"/>
        </w:rPr>
      </w:pPr>
      <w:ins w:id="86"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"_Toc448857014"</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2.1.7</w:t>
        </w:r>
        <w:r>
          <w:rPr>
            <w:iCs w:val="0"/>
            <w:noProof/>
            <w:szCs w:val="22"/>
          </w:rPr>
          <w:tab/>
        </w:r>
        <w:r w:rsidRPr="0053710F">
          <w:rPr>
            <w:rStyle w:val="Hyperlink"/>
            <w:noProof/>
          </w:rPr>
          <w:t>Interrupts</w:t>
        </w:r>
        <w:r>
          <w:rPr>
            <w:noProof/>
            <w:webHidden/>
          </w:rPr>
          <w:tab/>
        </w:r>
        <w:r>
          <w:rPr>
            <w:noProof/>
            <w:webHidden/>
          </w:rPr>
          <w:fldChar w:fldCharType="begin"/>
        </w:r>
        <w:r>
          <w:rPr>
            <w:noProof/>
            <w:webHidden/>
          </w:rPr>
          <w:instrText xml:space="preserve"> PAGEREF _Toc448857014 \h </w:instrText>
        </w:r>
        <w:r>
          <w:rPr>
            <w:noProof/>
            <w:webHidden/>
          </w:rPr>
        </w:r>
      </w:ins>
      <w:r>
        <w:rPr>
          <w:noProof/>
          <w:webHidden/>
        </w:rPr>
        <w:fldChar w:fldCharType="separate"/>
      </w:r>
      <w:ins w:id="87" w:author="Kate Boardman" w:date="2016-04-19T19:20:00Z">
        <w:r>
          <w:rPr>
            <w:noProof/>
            <w:webHidden/>
          </w:rPr>
          <w:t>26</w:t>
        </w:r>
        <w:r>
          <w:rPr>
            <w:noProof/>
            <w:webHidden/>
          </w:rPr>
          <w:fldChar w:fldCharType="end"/>
        </w:r>
        <w:r w:rsidRPr="0053710F">
          <w:rPr>
            <w:rStyle w:val="Hyperlink"/>
            <w:noProof/>
          </w:rPr>
          <w:fldChar w:fldCharType="end"/>
        </w:r>
      </w:ins>
    </w:p>
    <w:p w14:paraId="7F07D229" w14:textId="77777777" w:rsidR="00A53140" w:rsidRDefault="00A53140">
      <w:pPr>
        <w:pStyle w:val="TOC3"/>
        <w:rPr>
          <w:ins w:id="88" w:author="Kate Boardman" w:date="2016-04-19T19:20:00Z"/>
          <w:iCs w:val="0"/>
          <w:noProof/>
          <w:szCs w:val="22"/>
        </w:rPr>
      </w:pPr>
      <w:ins w:id="89"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"_Toc448857015"</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2.1.8</w:t>
        </w:r>
        <w:r>
          <w:rPr>
            <w:iCs w:val="0"/>
            <w:noProof/>
            <w:szCs w:val="22"/>
          </w:rPr>
          <w:tab/>
        </w:r>
        <w:r w:rsidRPr="0053710F">
          <w:rPr>
            <w:rStyle w:val="Hyperlink"/>
            <w:noProof/>
          </w:rPr>
          <w:t>Event Counters</w:t>
        </w:r>
        <w:r>
          <w:rPr>
            <w:noProof/>
            <w:webHidden/>
          </w:rPr>
          <w:tab/>
        </w:r>
        <w:r>
          <w:rPr>
            <w:noProof/>
            <w:webHidden/>
          </w:rPr>
          <w:fldChar w:fldCharType="begin"/>
        </w:r>
        <w:r>
          <w:rPr>
            <w:noProof/>
            <w:webHidden/>
          </w:rPr>
          <w:instrText xml:space="preserve"> PAGEREF _Toc448857015 \h </w:instrText>
        </w:r>
        <w:r>
          <w:rPr>
            <w:noProof/>
            <w:webHidden/>
          </w:rPr>
        </w:r>
      </w:ins>
      <w:r>
        <w:rPr>
          <w:noProof/>
          <w:webHidden/>
        </w:rPr>
        <w:fldChar w:fldCharType="separate"/>
      </w:r>
      <w:ins w:id="90" w:author="Kate Boardman" w:date="2016-04-19T19:20:00Z">
        <w:r>
          <w:rPr>
            <w:noProof/>
            <w:webHidden/>
          </w:rPr>
          <w:t>27</w:t>
        </w:r>
        <w:r>
          <w:rPr>
            <w:noProof/>
            <w:webHidden/>
          </w:rPr>
          <w:fldChar w:fldCharType="end"/>
        </w:r>
        <w:r w:rsidRPr="0053710F">
          <w:rPr>
            <w:rStyle w:val="Hyperlink"/>
            <w:noProof/>
          </w:rPr>
          <w:fldChar w:fldCharType="end"/>
        </w:r>
      </w:ins>
    </w:p>
    <w:p w14:paraId="6A1673F7" w14:textId="77777777" w:rsidR="00A53140" w:rsidRDefault="00A53140">
      <w:pPr>
        <w:pStyle w:val="TOC2"/>
        <w:tabs>
          <w:tab w:val="left" w:pos="800"/>
        </w:tabs>
        <w:rPr>
          <w:ins w:id="91" w:author="Kate Boardman" w:date="2016-04-19T19:20:00Z"/>
          <w:noProof/>
          <w:szCs w:val="22"/>
        </w:rPr>
      </w:pPr>
      <w:ins w:id="92" w:author="Kate Boardman" w:date="2016-04-19T19:20:00Z">
        <w:r w:rsidRPr="0053710F">
          <w:rPr>
            <w:rStyle w:val="Hyperlink"/>
            <w:noProof/>
          </w:rPr>
          <w:lastRenderedPageBreak/>
          <w:fldChar w:fldCharType="begin"/>
        </w:r>
        <w:r w:rsidRPr="0053710F">
          <w:rPr>
            <w:rStyle w:val="Hyperlink"/>
            <w:noProof/>
          </w:rPr>
          <w:instrText xml:space="preserve"> </w:instrText>
        </w:r>
        <w:r>
          <w:rPr>
            <w:noProof/>
          </w:rPr>
          <w:instrText>HYPERLINK \l "_Toc448857016"</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2.2</w:t>
        </w:r>
        <w:r>
          <w:rPr>
            <w:noProof/>
            <w:szCs w:val="22"/>
          </w:rPr>
          <w:tab/>
        </w:r>
        <w:r w:rsidRPr="0053710F">
          <w:rPr>
            <w:rStyle w:val="Hyperlink"/>
            <w:noProof/>
          </w:rPr>
          <w:t>Integration of NoC Verification Checkers</w:t>
        </w:r>
        <w:r>
          <w:rPr>
            <w:noProof/>
            <w:webHidden/>
          </w:rPr>
          <w:tab/>
        </w:r>
        <w:r>
          <w:rPr>
            <w:noProof/>
            <w:webHidden/>
          </w:rPr>
          <w:fldChar w:fldCharType="begin"/>
        </w:r>
        <w:r>
          <w:rPr>
            <w:noProof/>
            <w:webHidden/>
          </w:rPr>
          <w:instrText xml:space="preserve"> PAGEREF _Toc448857016 \h </w:instrText>
        </w:r>
        <w:r>
          <w:rPr>
            <w:noProof/>
            <w:webHidden/>
          </w:rPr>
        </w:r>
      </w:ins>
      <w:r>
        <w:rPr>
          <w:noProof/>
          <w:webHidden/>
        </w:rPr>
        <w:fldChar w:fldCharType="separate"/>
      </w:r>
      <w:ins w:id="93" w:author="Kate Boardman" w:date="2016-04-19T19:20:00Z">
        <w:r>
          <w:rPr>
            <w:noProof/>
            <w:webHidden/>
          </w:rPr>
          <w:t>28</w:t>
        </w:r>
        <w:r>
          <w:rPr>
            <w:noProof/>
            <w:webHidden/>
          </w:rPr>
          <w:fldChar w:fldCharType="end"/>
        </w:r>
        <w:r w:rsidRPr="0053710F">
          <w:rPr>
            <w:rStyle w:val="Hyperlink"/>
            <w:noProof/>
          </w:rPr>
          <w:fldChar w:fldCharType="end"/>
        </w:r>
      </w:ins>
    </w:p>
    <w:p w14:paraId="7A6BBB58" w14:textId="77777777" w:rsidR="00A53140" w:rsidRDefault="00A53140">
      <w:pPr>
        <w:pStyle w:val="TOC2"/>
        <w:tabs>
          <w:tab w:val="left" w:pos="800"/>
        </w:tabs>
        <w:rPr>
          <w:ins w:id="94" w:author="Kate Boardman" w:date="2016-04-19T19:20:00Z"/>
          <w:noProof/>
          <w:szCs w:val="22"/>
        </w:rPr>
      </w:pPr>
      <w:ins w:id="95"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"_Toc448857017"</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2.3</w:t>
        </w:r>
        <w:r>
          <w:rPr>
            <w:noProof/>
            <w:szCs w:val="22"/>
          </w:rPr>
          <w:tab/>
        </w:r>
        <w:r w:rsidRPr="0053710F">
          <w:rPr>
            <w:rStyle w:val="Hyperlink"/>
            <w:noProof/>
          </w:rPr>
          <w:t>Synthesis</w:t>
        </w:r>
        <w:r>
          <w:rPr>
            <w:noProof/>
            <w:webHidden/>
          </w:rPr>
          <w:tab/>
        </w:r>
        <w:r>
          <w:rPr>
            <w:noProof/>
            <w:webHidden/>
          </w:rPr>
          <w:fldChar w:fldCharType="begin"/>
        </w:r>
        <w:r>
          <w:rPr>
            <w:noProof/>
            <w:webHidden/>
          </w:rPr>
          <w:instrText xml:space="preserve"> PAGEREF _Toc448857017 \h </w:instrText>
        </w:r>
        <w:r>
          <w:rPr>
            <w:noProof/>
            <w:webHidden/>
          </w:rPr>
        </w:r>
      </w:ins>
      <w:r>
        <w:rPr>
          <w:noProof/>
          <w:webHidden/>
        </w:rPr>
        <w:fldChar w:fldCharType="separate"/>
      </w:r>
      <w:ins w:id="96" w:author="Kate Boardman" w:date="2016-04-19T19:20:00Z">
        <w:r>
          <w:rPr>
            <w:noProof/>
            <w:webHidden/>
          </w:rPr>
          <w:t>29</w:t>
        </w:r>
        <w:r>
          <w:rPr>
            <w:noProof/>
            <w:webHidden/>
          </w:rPr>
          <w:fldChar w:fldCharType="end"/>
        </w:r>
        <w:r w:rsidRPr="0053710F">
          <w:rPr>
            <w:rStyle w:val="Hyperlink"/>
            <w:noProof/>
          </w:rPr>
          <w:fldChar w:fldCharType="end"/>
        </w:r>
      </w:ins>
    </w:p>
    <w:p w14:paraId="11FF1F66" w14:textId="77777777" w:rsidR="00A53140" w:rsidRDefault="00A53140">
      <w:pPr>
        <w:pStyle w:val="TOC2"/>
        <w:tabs>
          <w:tab w:val="left" w:pos="800"/>
        </w:tabs>
        <w:rPr>
          <w:ins w:id="97" w:author="Kate Boardman" w:date="2016-04-19T19:20:00Z"/>
          <w:noProof/>
          <w:szCs w:val="22"/>
        </w:rPr>
      </w:pPr>
      <w:ins w:id="98"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"_Toc448857018"</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2.4</w:t>
        </w:r>
        <w:r>
          <w:rPr>
            <w:noProof/>
            <w:szCs w:val="22"/>
          </w:rPr>
          <w:tab/>
        </w:r>
        <w:r w:rsidRPr="0053710F">
          <w:rPr>
            <w:rStyle w:val="Hyperlink"/>
            <w:noProof/>
          </w:rPr>
          <w:t>Supported Tools</w:t>
        </w:r>
        <w:r>
          <w:rPr>
            <w:noProof/>
            <w:webHidden/>
          </w:rPr>
          <w:tab/>
        </w:r>
        <w:r>
          <w:rPr>
            <w:noProof/>
            <w:webHidden/>
          </w:rPr>
          <w:fldChar w:fldCharType="begin"/>
        </w:r>
        <w:r>
          <w:rPr>
            <w:noProof/>
            <w:webHidden/>
          </w:rPr>
          <w:instrText xml:space="preserve"> PAGEREF _Toc448857018 \h </w:instrText>
        </w:r>
        <w:r>
          <w:rPr>
            <w:noProof/>
            <w:webHidden/>
          </w:rPr>
        </w:r>
      </w:ins>
      <w:r>
        <w:rPr>
          <w:noProof/>
          <w:webHidden/>
        </w:rPr>
        <w:fldChar w:fldCharType="separate"/>
      </w:r>
      <w:ins w:id="99" w:author="Kate Boardman" w:date="2016-04-19T19:20:00Z">
        <w:r>
          <w:rPr>
            <w:noProof/>
            <w:webHidden/>
          </w:rPr>
          <w:t>29</w:t>
        </w:r>
        <w:r>
          <w:rPr>
            <w:noProof/>
            <w:webHidden/>
          </w:rPr>
          <w:fldChar w:fldCharType="end"/>
        </w:r>
        <w:r w:rsidRPr="0053710F">
          <w:rPr>
            <w:rStyle w:val="Hyperlink"/>
            <w:noProof/>
          </w:rPr>
          <w:fldChar w:fldCharType="end"/>
        </w:r>
      </w:ins>
    </w:p>
    <w:p w14:paraId="03644C6C" w14:textId="77777777" w:rsidR="00A53140" w:rsidRDefault="00A53140">
      <w:pPr>
        <w:pStyle w:val="TOC1"/>
        <w:rPr>
          <w:ins w:id="100" w:author="Kate Boardman" w:date="2016-04-19T19:20:00Z"/>
          <w:rFonts w:asciiTheme="minorHAnsi" w:hAnsiTheme="minorHAnsi"/>
          <w:b w:val="0"/>
          <w:color w:val="auto"/>
          <w:szCs w:val="22"/>
        </w:rPr>
      </w:pPr>
      <w:ins w:id="101" w:author="Kate Boardman" w:date="2016-04-19T19:20:00Z">
        <w:r w:rsidRPr="0053710F">
          <w:rPr>
            <w:rStyle w:val="Hyperlink"/>
          </w:rPr>
          <w:fldChar w:fldCharType="begin"/>
        </w:r>
        <w:r w:rsidRPr="0053710F">
          <w:rPr>
            <w:rStyle w:val="Hyperlink"/>
          </w:rPr>
          <w:instrText xml:space="preserve"> </w:instrText>
        </w:r>
        <w:r>
          <w:instrText>HYPERLINK \l "_Toc448857019"</w:instrText>
        </w:r>
        <w:r w:rsidRPr="0053710F">
          <w:rPr>
            <w:rStyle w:val="Hyperlink"/>
          </w:rPr>
          <w:instrText xml:space="preserve"> </w:instrText>
        </w:r>
        <w:r w:rsidRPr="0053710F">
          <w:rPr>
            <w:rStyle w:val="Hyperlink"/>
          </w:rPr>
        </w:r>
        <w:r w:rsidRPr="0053710F">
          <w:rPr>
            <w:rStyle w:val="Hyperlink"/>
          </w:rPr>
          <w:fldChar w:fldCharType="separate"/>
        </w:r>
        <w:r w:rsidRPr="0053710F">
          <w:rPr>
            <w:rStyle w:val="Hyperlink"/>
          </w:rPr>
          <w:t>3</w:t>
        </w:r>
        <w:r>
          <w:rPr>
            <w:rFonts w:asciiTheme="minorHAnsi" w:hAnsiTheme="minorHAnsi"/>
            <w:b w:val="0"/>
            <w:color w:val="auto"/>
            <w:szCs w:val="22"/>
          </w:rPr>
          <w:tab/>
        </w:r>
        <w:r w:rsidRPr="0053710F">
          <w:rPr>
            <w:rStyle w:val="Hyperlink"/>
          </w:rPr>
          <w:t>NoC Verification Components</w:t>
        </w:r>
        <w:r>
          <w:rPr>
            <w:webHidden/>
          </w:rPr>
          <w:tab/>
        </w:r>
        <w:r>
          <w:rPr>
            <w:webHidden/>
          </w:rPr>
          <w:fldChar w:fldCharType="begin"/>
        </w:r>
        <w:r>
          <w:rPr>
            <w:webHidden/>
          </w:rPr>
          <w:instrText xml:space="preserve"> PAGEREF _Toc448857019 \h </w:instrText>
        </w:r>
        <w:r>
          <w:rPr>
            <w:webHidden/>
          </w:rPr>
        </w:r>
      </w:ins>
      <w:r>
        <w:rPr>
          <w:webHidden/>
        </w:rPr>
        <w:fldChar w:fldCharType="separate"/>
      </w:r>
      <w:ins w:id="102" w:author="Kate Boardman" w:date="2016-04-19T19:20:00Z">
        <w:r>
          <w:rPr>
            <w:webHidden/>
          </w:rPr>
          <w:t>31</w:t>
        </w:r>
        <w:r>
          <w:rPr>
            <w:webHidden/>
          </w:rPr>
          <w:fldChar w:fldCharType="end"/>
        </w:r>
        <w:r w:rsidRPr="0053710F">
          <w:rPr>
            <w:rStyle w:val="Hyperlink"/>
          </w:rPr>
          <w:fldChar w:fldCharType="end"/>
        </w:r>
      </w:ins>
    </w:p>
    <w:p w14:paraId="39D47FD6" w14:textId="77777777" w:rsidR="00A53140" w:rsidRDefault="00A53140">
      <w:pPr>
        <w:pStyle w:val="TOC2"/>
        <w:tabs>
          <w:tab w:val="left" w:pos="800"/>
        </w:tabs>
        <w:rPr>
          <w:ins w:id="103" w:author="Kate Boardman" w:date="2016-04-19T19:20:00Z"/>
          <w:noProof/>
          <w:szCs w:val="22"/>
        </w:rPr>
      </w:pPr>
      <w:ins w:id="104"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"_Toc448857020"</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3.1</w:t>
        </w:r>
        <w:r>
          <w:rPr>
            <w:noProof/>
            <w:szCs w:val="22"/>
          </w:rPr>
          <w:tab/>
        </w:r>
        <w:r w:rsidRPr="0053710F">
          <w:rPr>
            <w:rStyle w:val="Hyperlink"/>
            <w:noProof/>
          </w:rPr>
          <w:t>Overview of Checkers</w:t>
        </w:r>
        <w:r>
          <w:rPr>
            <w:noProof/>
            <w:webHidden/>
          </w:rPr>
          <w:tab/>
        </w:r>
        <w:r>
          <w:rPr>
            <w:noProof/>
            <w:webHidden/>
          </w:rPr>
          <w:fldChar w:fldCharType="begin"/>
        </w:r>
        <w:r>
          <w:rPr>
            <w:noProof/>
            <w:webHidden/>
          </w:rPr>
          <w:instrText xml:space="preserve"> PAGEREF _Toc448857020 \h </w:instrText>
        </w:r>
        <w:r>
          <w:rPr>
            <w:noProof/>
            <w:webHidden/>
          </w:rPr>
        </w:r>
      </w:ins>
      <w:r>
        <w:rPr>
          <w:noProof/>
          <w:webHidden/>
        </w:rPr>
        <w:fldChar w:fldCharType="separate"/>
      </w:r>
      <w:ins w:id="105" w:author="Kate Boardman" w:date="2016-04-19T19:20:00Z">
        <w:r>
          <w:rPr>
            <w:noProof/>
            <w:webHidden/>
          </w:rPr>
          <w:t>31</w:t>
        </w:r>
        <w:r>
          <w:rPr>
            <w:noProof/>
            <w:webHidden/>
          </w:rPr>
          <w:fldChar w:fldCharType="end"/>
        </w:r>
        <w:r w:rsidRPr="0053710F">
          <w:rPr>
            <w:rStyle w:val="Hyperlink"/>
            <w:noProof/>
          </w:rPr>
          <w:fldChar w:fldCharType="end"/>
        </w:r>
      </w:ins>
    </w:p>
    <w:p w14:paraId="2838FBDA" w14:textId="77777777" w:rsidR="00A53140" w:rsidRDefault="00A53140">
      <w:pPr>
        <w:pStyle w:val="TOC2"/>
        <w:tabs>
          <w:tab w:val="left" w:pos="800"/>
        </w:tabs>
        <w:rPr>
          <w:ins w:id="106" w:author="Kate Boardman" w:date="2016-04-19T19:20:00Z"/>
          <w:noProof/>
          <w:szCs w:val="22"/>
        </w:rPr>
      </w:pPr>
      <w:ins w:id="107"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"_Toc448857021"</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3.2</w:t>
        </w:r>
        <w:r>
          <w:rPr>
            <w:noProof/>
            <w:szCs w:val="22"/>
          </w:rPr>
          <w:tab/>
        </w:r>
        <w:r w:rsidRPr="0053710F">
          <w:rPr>
            <w:rStyle w:val="Hyperlink"/>
            <w:noProof/>
          </w:rPr>
          <w:t>Environment Setup for Integration</w:t>
        </w:r>
        <w:r>
          <w:rPr>
            <w:noProof/>
            <w:webHidden/>
          </w:rPr>
          <w:tab/>
        </w:r>
        <w:r>
          <w:rPr>
            <w:noProof/>
            <w:webHidden/>
          </w:rPr>
          <w:fldChar w:fldCharType="begin"/>
        </w:r>
        <w:r>
          <w:rPr>
            <w:noProof/>
            <w:webHidden/>
          </w:rPr>
          <w:instrText xml:space="preserve"> PAGEREF _Toc448857021 \h </w:instrText>
        </w:r>
        <w:r>
          <w:rPr>
            <w:noProof/>
            <w:webHidden/>
          </w:rPr>
        </w:r>
      </w:ins>
      <w:r>
        <w:rPr>
          <w:noProof/>
          <w:webHidden/>
        </w:rPr>
        <w:fldChar w:fldCharType="separate"/>
      </w:r>
      <w:ins w:id="108" w:author="Kate Boardman" w:date="2016-04-19T19:20:00Z">
        <w:r>
          <w:rPr>
            <w:noProof/>
            <w:webHidden/>
          </w:rPr>
          <w:t>31</w:t>
        </w:r>
        <w:r>
          <w:rPr>
            <w:noProof/>
            <w:webHidden/>
          </w:rPr>
          <w:fldChar w:fldCharType="end"/>
        </w:r>
        <w:r w:rsidRPr="0053710F">
          <w:rPr>
            <w:rStyle w:val="Hyperlink"/>
            <w:noProof/>
          </w:rPr>
          <w:fldChar w:fldCharType="end"/>
        </w:r>
      </w:ins>
    </w:p>
    <w:p w14:paraId="2D229C22" w14:textId="77777777" w:rsidR="00A53140" w:rsidRDefault="00A53140">
      <w:pPr>
        <w:pStyle w:val="TOC2"/>
        <w:tabs>
          <w:tab w:val="left" w:pos="800"/>
        </w:tabs>
        <w:rPr>
          <w:ins w:id="109" w:author="Kate Boardman" w:date="2016-04-19T19:20:00Z"/>
          <w:noProof/>
          <w:szCs w:val="22"/>
        </w:rPr>
      </w:pPr>
      <w:ins w:id="110"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"_Toc448857022"</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3.3</w:t>
        </w:r>
        <w:r>
          <w:rPr>
            <w:noProof/>
            <w:szCs w:val="22"/>
          </w:rPr>
          <w:tab/>
        </w:r>
        <w:r w:rsidRPr="0053710F">
          <w:rPr>
            <w:rStyle w:val="Hyperlink"/>
            <w:noProof/>
          </w:rPr>
          <w:t>Fast Initialization for CCC Directory</w:t>
        </w:r>
        <w:r>
          <w:rPr>
            <w:noProof/>
            <w:webHidden/>
          </w:rPr>
          <w:tab/>
        </w:r>
        <w:r>
          <w:rPr>
            <w:noProof/>
            <w:webHidden/>
          </w:rPr>
          <w:fldChar w:fldCharType="begin"/>
        </w:r>
        <w:r>
          <w:rPr>
            <w:noProof/>
            <w:webHidden/>
          </w:rPr>
          <w:instrText xml:space="preserve"> PAGEREF _Toc448857022 \h </w:instrText>
        </w:r>
        <w:r>
          <w:rPr>
            <w:noProof/>
            <w:webHidden/>
          </w:rPr>
        </w:r>
      </w:ins>
      <w:r>
        <w:rPr>
          <w:noProof/>
          <w:webHidden/>
        </w:rPr>
        <w:fldChar w:fldCharType="separate"/>
      </w:r>
      <w:ins w:id="111" w:author="Kate Boardman" w:date="2016-04-19T19:20:00Z">
        <w:r>
          <w:rPr>
            <w:noProof/>
            <w:webHidden/>
          </w:rPr>
          <w:t>33</w:t>
        </w:r>
        <w:r>
          <w:rPr>
            <w:noProof/>
            <w:webHidden/>
          </w:rPr>
          <w:fldChar w:fldCharType="end"/>
        </w:r>
        <w:r w:rsidRPr="0053710F">
          <w:rPr>
            <w:rStyle w:val="Hyperlink"/>
            <w:noProof/>
          </w:rPr>
          <w:fldChar w:fldCharType="end"/>
        </w:r>
      </w:ins>
    </w:p>
    <w:p w14:paraId="23CC9833" w14:textId="77777777" w:rsidR="00A53140" w:rsidRDefault="00A53140">
      <w:pPr>
        <w:pStyle w:val="TOC2"/>
        <w:tabs>
          <w:tab w:val="left" w:pos="800"/>
        </w:tabs>
        <w:rPr>
          <w:ins w:id="112" w:author="Kate Boardman" w:date="2016-04-19T19:20:00Z"/>
          <w:noProof/>
          <w:szCs w:val="22"/>
        </w:rPr>
      </w:pPr>
      <w:ins w:id="113"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"_Toc448857023"</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3.4</w:t>
        </w:r>
        <w:r>
          <w:rPr>
            <w:noProof/>
            <w:szCs w:val="22"/>
          </w:rPr>
          <w:tab/>
        </w:r>
        <w:r w:rsidRPr="0053710F">
          <w:rPr>
            <w:rStyle w:val="Hyperlink"/>
            <w:noProof/>
          </w:rPr>
          <w:t>Usage Modes</w:t>
        </w:r>
        <w:r>
          <w:rPr>
            <w:noProof/>
            <w:webHidden/>
          </w:rPr>
          <w:tab/>
        </w:r>
        <w:r>
          <w:rPr>
            <w:noProof/>
            <w:webHidden/>
          </w:rPr>
          <w:fldChar w:fldCharType="begin"/>
        </w:r>
        <w:r>
          <w:rPr>
            <w:noProof/>
            <w:webHidden/>
          </w:rPr>
          <w:instrText xml:space="preserve"> PAGEREF _Toc448857023 \h </w:instrText>
        </w:r>
        <w:r>
          <w:rPr>
            <w:noProof/>
            <w:webHidden/>
          </w:rPr>
        </w:r>
      </w:ins>
      <w:r>
        <w:rPr>
          <w:noProof/>
          <w:webHidden/>
        </w:rPr>
        <w:fldChar w:fldCharType="separate"/>
      </w:r>
      <w:ins w:id="114" w:author="Kate Boardman" w:date="2016-04-19T19:20:00Z">
        <w:r>
          <w:rPr>
            <w:noProof/>
            <w:webHidden/>
          </w:rPr>
          <w:t>33</w:t>
        </w:r>
        <w:r>
          <w:rPr>
            <w:noProof/>
            <w:webHidden/>
          </w:rPr>
          <w:fldChar w:fldCharType="end"/>
        </w:r>
        <w:r w:rsidRPr="0053710F">
          <w:rPr>
            <w:rStyle w:val="Hyperlink"/>
            <w:noProof/>
          </w:rPr>
          <w:fldChar w:fldCharType="end"/>
        </w:r>
      </w:ins>
    </w:p>
    <w:p w14:paraId="7AF799D1" w14:textId="77777777" w:rsidR="00A53140" w:rsidRDefault="00A53140">
      <w:pPr>
        <w:pStyle w:val="TOC2"/>
        <w:tabs>
          <w:tab w:val="left" w:pos="800"/>
        </w:tabs>
        <w:rPr>
          <w:ins w:id="115" w:author="Kate Boardman" w:date="2016-04-19T19:20:00Z"/>
          <w:noProof/>
          <w:szCs w:val="22"/>
        </w:rPr>
      </w:pPr>
      <w:ins w:id="116"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"_Toc448857024"</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3.5</w:t>
        </w:r>
        <w:r>
          <w:rPr>
            <w:noProof/>
            <w:szCs w:val="22"/>
          </w:rPr>
          <w:tab/>
        </w:r>
        <w:r w:rsidRPr="0053710F">
          <w:rPr>
            <w:rStyle w:val="Hyperlink"/>
            <w:noProof/>
          </w:rPr>
          <w:t>Checkers</w:t>
        </w:r>
        <w:r>
          <w:rPr>
            <w:noProof/>
            <w:webHidden/>
          </w:rPr>
          <w:tab/>
        </w:r>
        <w:r>
          <w:rPr>
            <w:noProof/>
            <w:webHidden/>
          </w:rPr>
          <w:fldChar w:fldCharType="begin"/>
        </w:r>
        <w:r>
          <w:rPr>
            <w:noProof/>
            <w:webHidden/>
          </w:rPr>
          <w:instrText xml:space="preserve"> PAGEREF _Toc448857024 \h </w:instrText>
        </w:r>
        <w:r>
          <w:rPr>
            <w:noProof/>
            <w:webHidden/>
          </w:rPr>
        </w:r>
      </w:ins>
      <w:r>
        <w:rPr>
          <w:noProof/>
          <w:webHidden/>
        </w:rPr>
        <w:fldChar w:fldCharType="separate"/>
      </w:r>
      <w:ins w:id="117" w:author="Kate Boardman" w:date="2016-04-19T19:20:00Z">
        <w:r>
          <w:rPr>
            <w:noProof/>
            <w:webHidden/>
          </w:rPr>
          <w:t>34</w:t>
        </w:r>
        <w:r>
          <w:rPr>
            <w:noProof/>
            <w:webHidden/>
          </w:rPr>
          <w:fldChar w:fldCharType="end"/>
        </w:r>
        <w:r w:rsidRPr="0053710F">
          <w:rPr>
            <w:rStyle w:val="Hyperlink"/>
            <w:noProof/>
          </w:rPr>
          <w:fldChar w:fldCharType="end"/>
        </w:r>
      </w:ins>
    </w:p>
    <w:p w14:paraId="07D4D719" w14:textId="77777777" w:rsidR="00A53140" w:rsidRDefault="00A53140">
      <w:pPr>
        <w:pStyle w:val="TOC3"/>
        <w:rPr>
          <w:ins w:id="118" w:author="Kate Boardman" w:date="2016-04-19T19:20:00Z"/>
          <w:iCs w:val="0"/>
          <w:noProof/>
          <w:szCs w:val="22"/>
        </w:rPr>
      </w:pPr>
      <w:ins w:id="119"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"_Toc448857025"</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3.5.1</w:t>
        </w:r>
        <w:r>
          <w:rPr>
            <w:iCs w:val="0"/>
            <w:noProof/>
            <w:szCs w:val="22"/>
          </w:rPr>
          <w:tab/>
        </w:r>
        <w:r w:rsidRPr="0053710F">
          <w:rPr>
            <w:rStyle w:val="Hyperlink"/>
            <w:noProof/>
          </w:rPr>
          <w:t>Terminology</w:t>
        </w:r>
        <w:r>
          <w:rPr>
            <w:noProof/>
            <w:webHidden/>
          </w:rPr>
          <w:tab/>
        </w:r>
        <w:r>
          <w:rPr>
            <w:noProof/>
            <w:webHidden/>
          </w:rPr>
          <w:fldChar w:fldCharType="begin"/>
        </w:r>
        <w:r>
          <w:rPr>
            <w:noProof/>
            <w:webHidden/>
          </w:rPr>
          <w:instrText xml:space="preserve"> PAGEREF _Toc448857025 \h </w:instrText>
        </w:r>
        <w:r>
          <w:rPr>
            <w:noProof/>
            <w:webHidden/>
          </w:rPr>
        </w:r>
      </w:ins>
      <w:r>
        <w:rPr>
          <w:noProof/>
          <w:webHidden/>
        </w:rPr>
        <w:fldChar w:fldCharType="separate"/>
      </w:r>
      <w:ins w:id="120" w:author="Kate Boardman" w:date="2016-04-19T19:20:00Z">
        <w:r>
          <w:rPr>
            <w:noProof/>
            <w:webHidden/>
          </w:rPr>
          <w:t>34</w:t>
        </w:r>
        <w:r>
          <w:rPr>
            <w:noProof/>
            <w:webHidden/>
          </w:rPr>
          <w:fldChar w:fldCharType="end"/>
        </w:r>
        <w:r w:rsidRPr="0053710F">
          <w:rPr>
            <w:rStyle w:val="Hyperlink"/>
            <w:noProof/>
          </w:rPr>
          <w:fldChar w:fldCharType="end"/>
        </w:r>
      </w:ins>
    </w:p>
    <w:p w14:paraId="0B4C8A6A" w14:textId="77777777" w:rsidR="00A53140" w:rsidRDefault="00A53140">
      <w:pPr>
        <w:pStyle w:val="TOC3"/>
        <w:rPr>
          <w:ins w:id="121" w:author="Kate Boardman" w:date="2016-04-19T19:20:00Z"/>
          <w:iCs w:val="0"/>
          <w:noProof/>
          <w:szCs w:val="22"/>
        </w:rPr>
      </w:pPr>
      <w:ins w:id="122"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"_Toc448857026"</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3.5.2</w:t>
        </w:r>
        <w:r>
          <w:rPr>
            <w:iCs w:val="0"/>
            <w:noProof/>
            <w:szCs w:val="22"/>
          </w:rPr>
          <w:tab/>
        </w:r>
        <w:r w:rsidRPr="0053710F">
          <w:rPr>
            <w:rStyle w:val="Hyperlink"/>
            <w:noProof/>
          </w:rPr>
          <w:t>AMBA NoC End-to-End Checker</w:t>
        </w:r>
        <w:r>
          <w:rPr>
            <w:noProof/>
            <w:webHidden/>
          </w:rPr>
          <w:tab/>
        </w:r>
        <w:r>
          <w:rPr>
            <w:noProof/>
            <w:webHidden/>
          </w:rPr>
          <w:fldChar w:fldCharType="begin"/>
        </w:r>
        <w:r>
          <w:rPr>
            <w:noProof/>
            <w:webHidden/>
          </w:rPr>
          <w:instrText xml:space="preserve"> PAGEREF _Toc448857026 \h </w:instrText>
        </w:r>
        <w:r>
          <w:rPr>
            <w:noProof/>
            <w:webHidden/>
          </w:rPr>
        </w:r>
      </w:ins>
      <w:r>
        <w:rPr>
          <w:noProof/>
          <w:webHidden/>
        </w:rPr>
        <w:fldChar w:fldCharType="separate"/>
      </w:r>
      <w:ins w:id="123" w:author="Kate Boardman" w:date="2016-04-19T19:20:00Z">
        <w:r>
          <w:rPr>
            <w:noProof/>
            <w:webHidden/>
          </w:rPr>
          <w:t>34</w:t>
        </w:r>
        <w:r>
          <w:rPr>
            <w:noProof/>
            <w:webHidden/>
          </w:rPr>
          <w:fldChar w:fldCharType="end"/>
        </w:r>
        <w:r w:rsidRPr="0053710F">
          <w:rPr>
            <w:rStyle w:val="Hyperlink"/>
            <w:noProof/>
          </w:rPr>
          <w:fldChar w:fldCharType="end"/>
        </w:r>
      </w:ins>
    </w:p>
    <w:p w14:paraId="1266BE0E" w14:textId="77777777" w:rsidR="00A53140" w:rsidRDefault="00A53140">
      <w:pPr>
        <w:pStyle w:val="TOC3"/>
        <w:rPr>
          <w:ins w:id="124" w:author="Kate Boardman" w:date="2016-04-19T19:20:00Z"/>
          <w:iCs w:val="0"/>
          <w:noProof/>
          <w:szCs w:val="22"/>
        </w:rPr>
      </w:pPr>
      <w:ins w:id="125"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"_Toc448857027"</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3.5.2.1</w:t>
        </w:r>
        <w:r>
          <w:rPr>
            <w:iCs w:val="0"/>
            <w:noProof/>
            <w:szCs w:val="22"/>
          </w:rPr>
          <w:tab/>
        </w:r>
        <w:r w:rsidRPr="0053710F">
          <w:rPr>
            <w:rStyle w:val="Hyperlink"/>
            <w:noProof/>
          </w:rPr>
          <w:t>AMBA NoC End-to-End Fine-Grained User Control</w:t>
        </w:r>
        <w:r>
          <w:rPr>
            <w:noProof/>
            <w:webHidden/>
          </w:rPr>
          <w:tab/>
        </w:r>
        <w:r>
          <w:rPr>
            <w:noProof/>
            <w:webHidden/>
          </w:rPr>
          <w:fldChar w:fldCharType="begin"/>
        </w:r>
        <w:r>
          <w:rPr>
            <w:noProof/>
            <w:webHidden/>
          </w:rPr>
          <w:instrText xml:space="preserve"> PAGEREF _Toc448857027 \h </w:instrText>
        </w:r>
        <w:r>
          <w:rPr>
            <w:noProof/>
            <w:webHidden/>
          </w:rPr>
        </w:r>
      </w:ins>
      <w:r>
        <w:rPr>
          <w:noProof/>
          <w:webHidden/>
        </w:rPr>
        <w:fldChar w:fldCharType="separate"/>
      </w:r>
      <w:ins w:id="126" w:author="Kate Boardman" w:date="2016-04-19T19:20:00Z">
        <w:r>
          <w:rPr>
            <w:noProof/>
            <w:webHidden/>
          </w:rPr>
          <w:t>42</w:t>
        </w:r>
        <w:r>
          <w:rPr>
            <w:noProof/>
            <w:webHidden/>
          </w:rPr>
          <w:fldChar w:fldCharType="end"/>
        </w:r>
        <w:r w:rsidRPr="0053710F">
          <w:rPr>
            <w:rStyle w:val="Hyperlink"/>
            <w:noProof/>
          </w:rPr>
          <w:fldChar w:fldCharType="end"/>
        </w:r>
      </w:ins>
    </w:p>
    <w:p w14:paraId="0A95E5BF" w14:textId="77777777" w:rsidR="00A53140" w:rsidRDefault="00A53140">
      <w:pPr>
        <w:pStyle w:val="TOC3"/>
        <w:rPr>
          <w:ins w:id="127" w:author="Kate Boardman" w:date="2016-04-19T19:20:00Z"/>
          <w:iCs w:val="0"/>
          <w:noProof/>
          <w:szCs w:val="22"/>
        </w:rPr>
      </w:pPr>
      <w:ins w:id="128"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"_Toc448857028"</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3.5.2.2</w:t>
        </w:r>
        <w:r>
          <w:rPr>
            <w:iCs w:val="0"/>
            <w:noProof/>
            <w:szCs w:val="22"/>
          </w:rPr>
          <w:tab/>
        </w:r>
        <w:r w:rsidRPr="0053710F">
          <w:rPr>
            <w:rStyle w:val="Hyperlink"/>
            <w:noProof/>
          </w:rPr>
          <w:t>AMBA NoC End-to-End Traffic Logs</w:t>
        </w:r>
        <w:r>
          <w:rPr>
            <w:noProof/>
            <w:webHidden/>
          </w:rPr>
          <w:tab/>
        </w:r>
        <w:r>
          <w:rPr>
            <w:noProof/>
            <w:webHidden/>
          </w:rPr>
          <w:fldChar w:fldCharType="begin"/>
        </w:r>
        <w:r>
          <w:rPr>
            <w:noProof/>
            <w:webHidden/>
          </w:rPr>
          <w:instrText xml:space="preserve"> PAGEREF _Toc448857028 \h </w:instrText>
        </w:r>
        <w:r>
          <w:rPr>
            <w:noProof/>
            <w:webHidden/>
          </w:rPr>
        </w:r>
      </w:ins>
      <w:r>
        <w:rPr>
          <w:noProof/>
          <w:webHidden/>
        </w:rPr>
        <w:fldChar w:fldCharType="separate"/>
      </w:r>
      <w:ins w:id="129" w:author="Kate Boardman" w:date="2016-04-19T19:20:00Z">
        <w:r>
          <w:rPr>
            <w:noProof/>
            <w:webHidden/>
          </w:rPr>
          <w:t>42</w:t>
        </w:r>
        <w:r>
          <w:rPr>
            <w:noProof/>
            <w:webHidden/>
          </w:rPr>
          <w:fldChar w:fldCharType="end"/>
        </w:r>
        <w:r w:rsidRPr="0053710F">
          <w:rPr>
            <w:rStyle w:val="Hyperlink"/>
            <w:noProof/>
          </w:rPr>
          <w:fldChar w:fldCharType="end"/>
        </w:r>
      </w:ins>
    </w:p>
    <w:p w14:paraId="339B8EE1" w14:textId="77777777" w:rsidR="00A53140" w:rsidRDefault="00A53140">
      <w:pPr>
        <w:pStyle w:val="TOC3"/>
        <w:rPr>
          <w:ins w:id="130" w:author="Kate Boardman" w:date="2016-04-19T19:20:00Z"/>
          <w:iCs w:val="0"/>
          <w:noProof/>
          <w:szCs w:val="22"/>
        </w:rPr>
      </w:pPr>
      <w:ins w:id="131"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"_Toc448857029"</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3.5.2.2.1</w:t>
        </w:r>
        <w:r>
          <w:rPr>
            <w:iCs w:val="0"/>
            <w:noProof/>
            <w:szCs w:val="22"/>
          </w:rPr>
          <w:tab/>
        </w:r>
        <w:r w:rsidRPr="0053710F">
          <w:rPr>
            <w:rStyle w:val="Hyperlink"/>
            <w:noProof/>
          </w:rPr>
          <w:t>AMBA NoC End-to-End Traffic Logs for Reads</w:t>
        </w:r>
        <w:r>
          <w:rPr>
            <w:noProof/>
            <w:webHidden/>
          </w:rPr>
          <w:tab/>
        </w:r>
        <w:r>
          <w:rPr>
            <w:noProof/>
            <w:webHidden/>
          </w:rPr>
          <w:fldChar w:fldCharType="begin"/>
        </w:r>
        <w:r>
          <w:rPr>
            <w:noProof/>
            <w:webHidden/>
          </w:rPr>
          <w:instrText xml:space="preserve"> PAGEREF _Toc448857029 \h </w:instrText>
        </w:r>
        <w:r>
          <w:rPr>
            <w:noProof/>
            <w:webHidden/>
          </w:rPr>
        </w:r>
      </w:ins>
      <w:r>
        <w:rPr>
          <w:noProof/>
          <w:webHidden/>
        </w:rPr>
        <w:fldChar w:fldCharType="separate"/>
      </w:r>
      <w:ins w:id="132" w:author="Kate Boardman" w:date="2016-04-19T19:20:00Z">
        <w:r>
          <w:rPr>
            <w:noProof/>
            <w:webHidden/>
          </w:rPr>
          <w:t>44</w:t>
        </w:r>
        <w:r>
          <w:rPr>
            <w:noProof/>
            <w:webHidden/>
          </w:rPr>
          <w:fldChar w:fldCharType="end"/>
        </w:r>
        <w:r w:rsidRPr="0053710F">
          <w:rPr>
            <w:rStyle w:val="Hyperlink"/>
            <w:noProof/>
          </w:rPr>
          <w:fldChar w:fldCharType="end"/>
        </w:r>
      </w:ins>
    </w:p>
    <w:p w14:paraId="71C513F2" w14:textId="77777777" w:rsidR="00A53140" w:rsidRDefault="00A53140">
      <w:pPr>
        <w:pStyle w:val="TOC3"/>
        <w:rPr>
          <w:ins w:id="133" w:author="Kate Boardman" w:date="2016-04-19T19:20:00Z"/>
          <w:iCs w:val="0"/>
          <w:noProof/>
          <w:szCs w:val="22"/>
        </w:rPr>
      </w:pPr>
      <w:ins w:id="134"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"_Toc448857030"</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3.5.2.2.2</w:t>
        </w:r>
        <w:r>
          <w:rPr>
            <w:iCs w:val="0"/>
            <w:noProof/>
            <w:szCs w:val="22"/>
          </w:rPr>
          <w:tab/>
        </w:r>
        <w:r w:rsidRPr="0053710F">
          <w:rPr>
            <w:rStyle w:val="Hyperlink"/>
            <w:noProof/>
          </w:rPr>
          <w:t>AMBA NoC End-to-End Traffic Logs for Writes</w:t>
        </w:r>
        <w:r>
          <w:rPr>
            <w:noProof/>
            <w:webHidden/>
          </w:rPr>
          <w:tab/>
        </w:r>
        <w:r>
          <w:rPr>
            <w:noProof/>
            <w:webHidden/>
          </w:rPr>
          <w:fldChar w:fldCharType="begin"/>
        </w:r>
        <w:r>
          <w:rPr>
            <w:noProof/>
            <w:webHidden/>
          </w:rPr>
          <w:instrText xml:space="preserve"> PAGEREF _Toc448857030 \h </w:instrText>
        </w:r>
        <w:r>
          <w:rPr>
            <w:noProof/>
            <w:webHidden/>
          </w:rPr>
        </w:r>
      </w:ins>
      <w:r>
        <w:rPr>
          <w:noProof/>
          <w:webHidden/>
        </w:rPr>
        <w:fldChar w:fldCharType="separate"/>
      </w:r>
      <w:ins w:id="135" w:author="Kate Boardman" w:date="2016-04-19T19:20:00Z">
        <w:r>
          <w:rPr>
            <w:noProof/>
            <w:webHidden/>
          </w:rPr>
          <w:t>46</w:t>
        </w:r>
        <w:r>
          <w:rPr>
            <w:noProof/>
            <w:webHidden/>
          </w:rPr>
          <w:fldChar w:fldCharType="end"/>
        </w:r>
        <w:r w:rsidRPr="0053710F">
          <w:rPr>
            <w:rStyle w:val="Hyperlink"/>
            <w:noProof/>
          </w:rPr>
          <w:fldChar w:fldCharType="end"/>
        </w:r>
      </w:ins>
    </w:p>
    <w:p w14:paraId="309B0C52" w14:textId="77777777" w:rsidR="00A53140" w:rsidRDefault="00A53140">
      <w:pPr>
        <w:pStyle w:val="TOC3"/>
        <w:rPr>
          <w:ins w:id="136" w:author="Kate Boardman" w:date="2016-04-19T19:20:00Z"/>
          <w:iCs w:val="0"/>
          <w:noProof/>
          <w:szCs w:val="22"/>
        </w:rPr>
      </w:pPr>
      <w:ins w:id="137"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"_Toc448857031"</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3.5.2.2.3</w:t>
        </w:r>
        <w:r>
          <w:rPr>
            <w:iCs w:val="0"/>
            <w:noProof/>
            <w:szCs w:val="22"/>
          </w:rPr>
          <w:tab/>
        </w:r>
        <w:r w:rsidRPr="0053710F">
          <w:rPr>
            <w:rStyle w:val="Hyperlink"/>
            <w:noProof/>
          </w:rPr>
          <w:t>AMBA NoC End-to-End Traffic Logs for AC channel</w:t>
        </w:r>
        <w:r>
          <w:rPr>
            <w:noProof/>
            <w:webHidden/>
          </w:rPr>
          <w:tab/>
        </w:r>
        <w:r>
          <w:rPr>
            <w:noProof/>
            <w:webHidden/>
          </w:rPr>
          <w:fldChar w:fldCharType="begin"/>
        </w:r>
        <w:r>
          <w:rPr>
            <w:noProof/>
            <w:webHidden/>
          </w:rPr>
          <w:instrText xml:space="preserve"> PAGEREF _Toc448857031 \h </w:instrText>
        </w:r>
        <w:r>
          <w:rPr>
            <w:noProof/>
            <w:webHidden/>
          </w:rPr>
        </w:r>
      </w:ins>
      <w:r>
        <w:rPr>
          <w:noProof/>
          <w:webHidden/>
        </w:rPr>
        <w:fldChar w:fldCharType="separate"/>
      </w:r>
      <w:ins w:id="138" w:author="Kate Boardman" w:date="2016-04-19T19:20:00Z">
        <w:r>
          <w:rPr>
            <w:noProof/>
            <w:webHidden/>
          </w:rPr>
          <w:t>48</w:t>
        </w:r>
        <w:r>
          <w:rPr>
            <w:noProof/>
            <w:webHidden/>
          </w:rPr>
          <w:fldChar w:fldCharType="end"/>
        </w:r>
        <w:r w:rsidRPr="0053710F">
          <w:rPr>
            <w:rStyle w:val="Hyperlink"/>
            <w:noProof/>
          </w:rPr>
          <w:fldChar w:fldCharType="end"/>
        </w:r>
      </w:ins>
    </w:p>
    <w:p w14:paraId="473484B9" w14:textId="77777777" w:rsidR="00A53140" w:rsidRDefault="00A53140">
      <w:pPr>
        <w:pStyle w:val="TOC3"/>
        <w:rPr>
          <w:ins w:id="139" w:author="Kate Boardman" w:date="2016-04-19T19:20:00Z"/>
          <w:iCs w:val="0"/>
          <w:noProof/>
          <w:szCs w:val="22"/>
        </w:rPr>
      </w:pPr>
      <w:ins w:id="140"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"_Toc448857032"</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3.5.2.3</w:t>
        </w:r>
        <w:r>
          <w:rPr>
            <w:iCs w:val="0"/>
            <w:noProof/>
            <w:szCs w:val="22"/>
          </w:rPr>
          <w:tab/>
        </w:r>
        <w:r w:rsidRPr="0053710F">
          <w:rPr>
            <w:rStyle w:val="Hyperlink"/>
            <w:noProof/>
          </w:rPr>
          <w:t>AMBA NoC End-to-End Traffic Logs for CR/CD channels</w:t>
        </w:r>
        <w:r>
          <w:rPr>
            <w:noProof/>
            <w:webHidden/>
          </w:rPr>
          <w:tab/>
        </w:r>
        <w:r>
          <w:rPr>
            <w:noProof/>
            <w:webHidden/>
          </w:rPr>
          <w:fldChar w:fldCharType="begin"/>
        </w:r>
        <w:r>
          <w:rPr>
            <w:noProof/>
            <w:webHidden/>
          </w:rPr>
          <w:instrText xml:space="preserve"> PAGEREF _Toc448857032 \h </w:instrText>
        </w:r>
        <w:r>
          <w:rPr>
            <w:noProof/>
            <w:webHidden/>
          </w:rPr>
        </w:r>
      </w:ins>
      <w:r>
        <w:rPr>
          <w:noProof/>
          <w:webHidden/>
        </w:rPr>
        <w:fldChar w:fldCharType="separate"/>
      </w:r>
      <w:ins w:id="141" w:author="Kate Boardman" w:date="2016-04-19T19:20:00Z">
        <w:r>
          <w:rPr>
            <w:noProof/>
            <w:webHidden/>
          </w:rPr>
          <w:t>49</w:t>
        </w:r>
        <w:r>
          <w:rPr>
            <w:noProof/>
            <w:webHidden/>
          </w:rPr>
          <w:fldChar w:fldCharType="end"/>
        </w:r>
        <w:r w:rsidRPr="0053710F">
          <w:rPr>
            <w:rStyle w:val="Hyperlink"/>
            <w:noProof/>
          </w:rPr>
          <w:fldChar w:fldCharType="end"/>
        </w:r>
      </w:ins>
    </w:p>
    <w:p w14:paraId="44D48C5E" w14:textId="77777777" w:rsidR="00A53140" w:rsidRDefault="00A53140">
      <w:pPr>
        <w:pStyle w:val="TOC3"/>
        <w:rPr>
          <w:ins w:id="142" w:author="Kate Boardman" w:date="2016-04-19T19:20:00Z"/>
          <w:iCs w:val="0"/>
          <w:noProof/>
          <w:szCs w:val="22"/>
        </w:rPr>
      </w:pPr>
      <w:ins w:id="143"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"_Toc448857033"</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3.5.2.4</w:t>
        </w:r>
        <w:r>
          <w:rPr>
            <w:iCs w:val="0"/>
            <w:noProof/>
            <w:szCs w:val="22"/>
          </w:rPr>
          <w:tab/>
        </w:r>
        <w:r w:rsidRPr="0053710F">
          <w:rPr>
            <w:rStyle w:val="Hyperlink"/>
            <w:noProof/>
          </w:rPr>
          <w:t>AMBA NoC End-to-End Request ID</w:t>
        </w:r>
        <w:r>
          <w:rPr>
            <w:noProof/>
            <w:webHidden/>
          </w:rPr>
          <w:tab/>
        </w:r>
        <w:r>
          <w:rPr>
            <w:noProof/>
            <w:webHidden/>
          </w:rPr>
          <w:fldChar w:fldCharType="begin"/>
        </w:r>
        <w:r>
          <w:rPr>
            <w:noProof/>
            <w:webHidden/>
          </w:rPr>
          <w:instrText xml:space="preserve"> PAGEREF _Toc448857033 \h </w:instrText>
        </w:r>
        <w:r>
          <w:rPr>
            <w:noProof/>
            <w:webHidden/>
          </w:rPr>
        </w:r>
      </w:ins>
      <w:r>
        <w:rPr>
          <w:noProof/>
          <w:webHidden/>
        </w:rPr>
        <w:fldChar w:fldCharType="separate"/>
      </w:r>
      <w:ins w:id="144" w:author="Kate Boardman" w:date="2016-04-19T19:20:00Z">
        <w:r>
          <w:rPr>
            <w:noProof/>
            <w:webHidden/>
          </w:rPr>
          <w:t>50</w:t>
        </w:r>
        <w:r>
          <w:rPr>
            <w:noProof/>
            <w:webHidden/>
          </w:rPr>
          <w:fldChar w:fldCharType="end"/>
        </w:r>
        <w:r w:rsidRPr="0053710F">
          <w:rPr>
            <w:rStyle w:val="Hyperlink"/>
            <w:noProof/>
          </w:rPr>
          <w:fldChar w:fldCharType="end"/>
        </w:r>
      </w:ins>
    </w:p>
    <w:p w14:paraId="2919BFDA" w14:textId="77777777" w:rsidR="00A53140" w:rsidRDefault="00A53140">
      <w:pPr>
        <w:pStyle w:val="TOC3"/>
        <w:rPr>
          <w:ins w:id="145" w:author="Kate Boardman" w:date="2016-04-19T19:20:00Z"/>
          <w:iCs w:val="0"/>
          <w:noProof/>
          <w:szCs w:val="22"/>
        </w:rPr>
      </w:pPr>
      <w:ins w:id="146"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"_Toc448857034"</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3.5.3</w:t>
        </w:r>
        <w:r>
          <w:rPr>
            <w:iCs w:val="0"/>
            <w:noProof/>
            <w:szCs w:val="22"/>
          </w:rPr>
          <w:tab/>
        </w:r>
        <w:r w:rsidRPr="0053710F">
          <w:rPr>
            <w:rStyle w:val="Hyperlink"/>
            <w:noProof/>
          </w:rPr>
          <w:t>ACE Bridge Checkers</w:t>
        </w:r>
        <w:r>
          <w:rPr>
            <w:noProof/>
            <w:webHidden/>
          </w:rPr>
          <w:tab/>
        </w:r>
        <w:r>
          <w:rPr>
            <w:noProof/>
            <w:webHidden/>
          </w:rPr>
          <w:fldChar w:fldCharType="begin"/>
        </w:r>
        <w:r>
          <w:rPr>
            <w:noProof/>
            <w:webHidden/>
          </w:rPr>
          <w:instrText xml:space="preserve"> PAGEREF _Toc448857034 \h </w:instrText>
        </w:r>
        <w:r>
          <w:rPr>
            <w:noProof/>
            <w:webHidden/>
          </w:rPr>
        </w:r>
      </w:ins>
      <w:r>
        <w:rPr>
          <w:noProof/>
          <w:webHidden/>
        </w:rPr>
        <w:fldChar w:fldCharType="separate"/>
      </w:r>
      <w:ins w:id="147" w:author="Kate Boardman" w:date="2016-04-19T19:20:00Z">
        <w:r>
          <w:rPr>
            <w:noProof/>
            <w:webHidden/>
          </w:rPr>
          <w:t>53</w:t>
        </w:r>
        <w:r>
          <w:rPr>
            <w:noProof/>
            <w:webHidden/>
          </w:rPr>
          <w:fldChar w:fldCharType="end"/>
        </w:r>
        <w:r w:rsidRPr="0053710F">
          <w:rPr>
            <w:rStyle w:val="Hyperlink"/>
            <w:noProof/>
          </w:rPr>
          <w:fldChar w:fldCharType="end"/>
        </w:r>
      </w:ins>
    </w:p>
    <w:p w14:paraId="5BE1CF88" w14:textId="77777777" w:rsidR="00A53140" w:rsidRDefault="00A53140">
      <w:pPr>
        <w:pStyle w:val="TOC3"/>
        <w:rPr>
          <w:ins w:id="148" w:author="Kate Boardman" w:date="2016-04-19T19:20:00Z"/>
          <w:iCs w:val="0"/>
          <w:noProof/>
          <w:szCs w:val="22"/>
        </w:rPr>
      </w:pPr>
      <w:ins w:id="149"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"_Toc448857035"</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3.5.4</w:t>
        </w:r>
        <w:r>
          <w:rPr>
            <w:iCs w:val="0"/>
            <w:noProof/>
            <w:szCs w:val="22"/>
          </w:rPr>
          <w:tab/>
        </w:r>
        <w:r w:rsidRPr="0053710F">
          <w:rPr>
            <w:rStyle w:val="Hyperlink"/>
            <w:noProof/>
          </w:rPr>
          <w:t>Regbus End-to-End Checker</w:t>
        </w:r>
        <w:r>
          <w:rPr>
            <w:noProof/>
            <w:webHidden/>
          </w:rPr>
          <w:tab/>
        </w:r>
        <w:r>
          <w:rPr>
            <w:noProof/>
            <w:webHidden/>
          </w:rPr>
          <w:fldChar w:fldCharType="begin"/>
        </w:r>
        <w:r>
          <w:rPr>
            <w:noProof/>
            <w:webHidden/>
          </w:rPr>
          <w:instrText xml:space="preserve"> PAGEREF _Toc448857035 \h </w:instrText>
        </w:r>
        <w:r>
          <w:rPr>
            <w:noProof/>
            <w:webHidden/>
          </w:rPr>
        </w:r>
      </w:ins>
      <w:r>
        <w:rPr>
          <w:noProof/>
          <w:webHidden/>
        </w:rPr>
        <w:fldChar w:fldCharType="separate"/>
      </w:r>
      <w:ins w:id="150" w:author="Kate Boardman" w:date="2016-04-19T19:20:00Z">
        <w:r>
          <w:rPr>
            <w:noProof/>
            <w:webHidden/>
          </w:rPr>
          <w:t>56</w:t>
        </w:r>
        <w:r>
          <w:rPr>
            <w:noProof/>
            <w:webHidden/>
          </w:rPr>
          <w:fldChar w:fldCharType="end"/>
        </w:r>
        <w:r w:rsidRPr="0053710F">
          <w:rPr>
            <w:rStyle w:val="Hyperlink"/>
            <w:noProof/>
          </w:rPr>
          <w:fldChar w:fldCharType="end"/>
        </w:r>
      </w:ins>
    </w:p>
    <w:p w14:paraId="00E37D3C" w14:textId="77777777" w:rsidR="00A53140" w:rsidRDefault="00A53140">
      <w:pPr>
        <w:pStyle w:val="TOC3"/>
        <w:rPr>
          <w:ins w:id="151" w:author="Kate Boardman" w:date="2016-04-19T19:20:00Z"/>
          <w:iCs w:val="0"/>
          <w:noProof/>
          <w:szCs w:val="22"/>
        </w:rPr>
      </w:pPr>
      <w:ins w:id="152"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"_Toc448857036"</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3.5.5</w:t>
        </w:r>
        <w:r>
          <w:rPr>
            <w:iCs w:val="0"/>
            <w:noProof/>
            <w:szCs w:val="22"/>
          </w:rPr>
          <w:tab/>
        </w:r>
        <w:r w:rsidRPr="0053710F">
          <w:rPr>
            <w:rStyle w:val="Hyperlink"/>
            <w:noProof/>
          </w:rPr>
          <w:t>Regbus Ring Slave Checker</w:t>
        </w:r>
        <w:r>
          <w:rPr>
            <w:noProof/>
            <w:webHidden/>
          </w:rPr>
          <w:tab/>
        </w:r>
        <w:r>
          <w:rPr>
            <w:noProof/>
            <w:webHidden/>
          </w:rPr>
          <w:fldChar w:fldCharType="begin"/>
        </w:r>
        <w:r>
          <w:rPr>
            <w:noProof/>
            <w:webHidden/>
          </w:rPr>
          <w:instrText xml:space="preserve"> PAGEREF _Toc448857036 \h </w:instrText>
        </w:r>
        <w:r>
          <w:rPr>
            <w:noProof/>
            <w:webHidden/>
          </w:rPr>
        </w:r>
      </w:ins>
      <w:r>
        <w:rPr>
          <w:noProof/>
          <w:webHidden/>
        </w:rPr>
        <w:fldChar w:fldCharType="separate"/>
      </w:r>
      <w:ins w:id="153" w:author="Kate Boardman" w:date="2016-04-19T19:20:00Z">
        <w:r>
          <w:rPr>
            <w:noProof/>
            <w:webHidden/>
          </w:rPr>
          <w:t>59</w:t>
        </w:r>
        <w:r>
          <w:rPr>
            <w:noProof/>
            <w:webHidden/>
          </w:rPr>
          <w:fldChar w:fldCharType="end"/>
        </w:r>
        <w:r w:rsidRPr="0053710F">
          <w:rPr>
            <w:rStyle w:val="Hyperlink"/>
            <w:noProof/>
          </w:rPr>
          <w:fldChar w:fldCharType="end"/>
        </w:r>
      </w:ins>
    </w:p>
    <w:p w14:paraId="32481EB2" w14:textId="77777777" w:rsidR="00A53140" w:rsidRDefault="00A53140">
      <w:pPr>
        <w:pStyle w:val="TOC3"/>
        <w:rPr>
          <w:ins w:id="154" w:author="Kate Boardman" w:date="2016-04-19T19:20:00Z"/>
          <w:iCs w:val="0"/>
          <w:noProof/>
          <w:szCs w:val="22"/>
        </w:rPr>
      </w:pPr>
      <w:ins w:id="155"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"_Toc448857037"</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3.5.6</w:t>
        </w:r>
        <w:r>
          <w:rPr>
            <w:iCs w:val="0"/>
            <w:noProof/>
            <w:szCs w:val="22"/>
          </w:rPr>
          <w:tab/>
        </w:r>
        <w:r w:rsidRPr="0053710F">
          <w:rPr>
            <w:rStyle w:val="Hyperlink"/>
            <w:noProof/>
          </w:rPr>
          <w:t>Clock Control Signal Checks</w:t>
        </w:r>
        <w:r>
          <w:rPr>
            <w:noProof/>
            <w:webHidden/>
          </w:rPr>
          <w:tab/>
        </w:r>
        <w:r>
          <w:rPr>
            <w:noProof/>
            <w:webHidden/>
          </w:rPr>
          <w:fldChar w:fldCharType="begin"/>
        </w:r>
        <w:r>
          <w:rPr>
            <w:noProof/>
            <w:webHidden/>
          </w:rPr>
          <w:instrText xml:space="preserve"> PAGEREF _Toc448857037 \h </w:instrText>
        </w:r>
        <w:r>
          <w:rPr>
            <w:noProof/>
            <w:webHidden/>
          </w:rPr>
        </w:r>
      </w:ins>
      <w:r>
        <w:rPr>
          <w:noProof/>
          <w:webHidden/>
        </w:rPr>
        <w:fldChar w:fldCharType="separate"/>
      </w:r>
      <w:ins w:id="156" w:author="Kate Boardman" w:date="2016-04-19T19:20:00Z">
        <w:r>
          <w:rPr>
            <w:noProof/>
            <w:webHidden/>
          </w:rPr>
          <w:t>60</w:t>
        </w:r>
        <w:r>
          <w:rPr>
            <w:noProof/>
            <w:webHidden/>
          </w:rPr>
          <w:fldChar w:fldCharType="end"/>
        </w:r>
        <w:r w:rsidRPr="0053710F">
          <w:rPr>
            <w:rStyle w:val="Hyperlink"/>
            <w:noProof/>
          </w:rPr>
          <w:fldChar w:fldCharType="end"/>
        </w:r>
      </w:ins>
    </w:p>
    <w:p w14:paraId="13CE597A" w14:textId="77777777" w:rsidR="00A53140" w:rsidRDefault="00A53140">
      <w:pPr>
        <w:pStyle w:val="TOC3"/>
        <w:rPr>
          <w:ins w:id="157" w:author="Kate Boardman" w:date="2016-04-19T19:20:00Z"/>
          <w:iCs w:val="0"/>
          <w:noProof/>
          <w:szCs w:val="22"/>
        </w:rPr>
      </w:pPr>
      <w:ins w:id="158"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"_Toc448857038"</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3.5.7</w:t>
        </w:r>
        <w:r>
          <w:rPr>
            <w:iCs w:val="0"/>
            <w:noProof/>
            <w:szCs w:val="22"/>
          </w:rPr>
          <w:tab/>
        </w:r>
        <w:r w:rsidRPr="0053710F">
          <w:rPr>
            <w:rStyle w:val="Hyperlink"/>
            <w:noProof/>
          </w:rPr>
          <w:t>CCC Checkers</w:t>
        </w:r>
        <w:r>
          <w:rPr>
            <w:noProof/>
            <w:webHidden/>
          </w:rPr>
          <w:tab/>
        </w:r>
        <w:r>
          <w:rPr>
            <w:noProof/>
            <w:webHidden/>
          </w:rPr>
          <w:fldChar w:fldCharType="begin"/>
        </w:r>
        <w:r>
          <w:rPr>
            <w:noProof/>
            <w:webHidden/>
          </w:rPr>
          <w:instrText xml:space="preserve"> PAGEREF _Toc448857038 \h </w:instrText>
        </w:r>
        <w:r>
          <w:rPr>
            <w:noProof/>
            <w:webHidden/>
          </w:rPr>
        </w:r>
      </w:ins>
      <w:r>
        <w:rPr>
          <w:noProof/>
          <w:webHidden/>
        </w:rPr>
        <w:fldChar w:fldCharType="separate"/>
      </w:r>
      <w:ins w:id="159" w:author="Kate Boardman" w:date="2016-04-19T19:20:00Z">
        <w:r>
          <w:rPr>
            <w:noProof/>
            <w:webHidden/>
          </w:rPr>
          <w:t>61</w:t>
        </w:r>
        <w:r>
          <w:rPr>
            <w:noProof/>
            <w:webHidden/>
          </w:rPr>
          <w:fldChar w:fldCharType="end"/>
        </w:r>
        <w:r w:rsidRPr="0053710F">
          <w:rPr>
            <w:rStyle w:val="Hyperlink"/>
            <w:noProof/>
          </w:rPr>
          <w:fldChar w:fldCharType="end"/>
        </w:r>
      </w:ins>
    </w:p>
    <w:p w14:paraId="6E4B4EE2" w14:textId="77777777" w:rsidR="00A53140" w:rsidRDefault="00A53140">
      <w:pPr>
        <w:pStyle w:val="TOC3"/>
        <w:rPr>
          <w:ins w:id="160" w:author="Kate Boardman" w:date="2016-04-19T19:20:00Z"/>
          <w:iCs w:val="0"/>
          <w:noProof/>
          <w:szCs w:val="22"/>
        </w:rPr>
      </w:pPr>
      <w:ins w:id="161"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"_Toc448857039"</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3.5.8</w:t>
        </w:r>
        <w:r>
          <w:rPr>
            <w:iCs w:val="0"/>
            <w:noProof/>
            <w:szCs w:val="22"/>
          </w:rPr>
          <w:tab/>
        </w:r>
        <w:r w:rsidRPr="0053710F">
          <w:rPr>
            <w:rStyle w:val="Hyperlink"/>
            <w:noProof/>
          </w:rPr>
          <w:t>DVM Checker</w:t>
        </w:r>
        <w:r>
          <w:rPr>
            <w:noProof/>
            <w:webHidden/>
          </w:rPr>
          <w:tab/>
        </w:r>
        <w:r>
          <w:rPr>
            <w:noProof/>
            <w:webHidden/>
          </w:rPr>
          <w:fldChar w:fldCharType="begin"/>
        </w:r>
        <w:r>
          <w:rPr>
            <w:noProof/>
            <w:webHidden/>
          </w:rPr>
          <w:instrText xml:space="preserve"> PAGEREF _Toc448857039 \h </w:instrText>
        </w:r>
        <w:r>
          <w:rPr>
            <w:noProof/>
            <w:webHidden/>
          </w:rPr>
        </w:r>
      </w:ins>
      <w:r>
        <w:rPr>
          <w:noProof/>
          <w:webHidden/>
        </w:rPr>
        <w:fldChar w:fldCharType="separate"/>
      </w:r>
      <w:ins w:id="162" w:author="Kate Boardman" w:date="2016-04-19T19:20:00Z">
        <w:r>
          <w:rPr>
            <w:noProof/>
            <w:webHidden/>
          </w:rPr>
          <w:t>62</w:t>
        </w:r>
        <w:r>
          <w:rPr>
            <w:noProof/>
            <w:webHidden/>
          </w:rPr>
          <w:fldChar w:fldCharType="end"/>
        </w:r>
        <w:r w:rsidRPr="0053710F">
          <w:rPr>
            <w:rStyle w:val="Hyperlink"/>
            <w:noProof/>
          </w:rPr>
          <w:fldChar w:fldCharType="end"/>
        </w:r>
      </w:ins>
    </w:p>
    <w:p w14:paraId="5A1E2714" w14:textId="77777777" w:rsidR="00A53140" w:rsidRDefault="00A53140">
      <w:pPr>
        <w:pStyle w:val="TOC3"/>
        <w:rPr>
          <w:ins w:id="163" w:author="Kate Boardman" w:date="2016-04-19T19:20:00Z"/>
          <w:iCs w:val="0"/>
          <w:noProof/>
          <w:szCs w:val="22"/>
        </w:rPr>
      </w:pPr>
      <w:ins w:id="164"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"_Toc448857040"</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3.5.9</w:t>
        </w:r>
        <w:r>
          <w:rPr>
            <w:iCs w:val="0"/>
            <w:noProof/>
            <w:szCs w:val="22"/>
          </w:rPr>
          <w:tab/>
        </w:r>
        <w:r w:rsidRPr="0053710F">
          <w:rPr>
            <w:rStyle w:val="Hyperlink"/>
            <w:noProof/>
          </w:rPr>
          <w:t>LLC Checker</w:t>
        </w:r>
        <w:r>
          <w:rPr>
            <w:noProof/>
            <w:webHidden/>
          </w:rPr>
          <w:tab/>
        </w:r>
        <w:r>
          <w:rPr>
            <w:noProof/>
            <w:webHidden/>
          </w:rPr>
          <w:fldChar w:fldCharType="begin"/>
        </w:r>
        <w:r>
          <w:rPr>
            <w:noProof/>
            <w:webHidden/>
          </w:rPr>
          <w:instrText xml:space="preserve"> PAGEREF _Toc448857040 \h </w:instrText>
        </w:r>
        <w:r>
          <w:rPr>
            <w:noProof/>
            <w:webHidden/>
          </w:rPr>
        </w:r>
      </w:ins>
      <w:r>
        <w:rPr>
          <w:noProof/>
          <w:webHidden/>
        </w:rPr>
        <w:fldChar w:fldCharType="separate"/>
      </w:r>
      <w:ins w:id="165" w:author="Kate Boardman" w:date="2016-04-19T19:20:00Z">
        <w:r>
          <w:rPr>
            <w:noProof/>
            <w:webHidden/>
          </w:rPr>
          <w:t>63</w:t>
        </w:r>
        <w:r>
          <w:rPr>
            <w:noProof/>
            <w:webHidden/>
          </w:rPr>
          <w:fldChar w:fldCharType="end"/>
        </w:r>
        <w:r w:rsidRPr="0053710F">
          <w:rPr>
            <w:rStyle w:val="Hyperlink"/>
            <w:noProof/>
          </w:rPr>
          <w:fldChar w:fldCharType="end"/>
        </w:r>
      </w:ins>
    </w:p>
    <w:p w14:paraId="51CE0CF2" w14:textId="77777777" w:rsidR="00A53140" w:rsidRDefault="00A53140">
      <w:pPr>
        <w:pStyle w:val="TOC3"/>
        <w:rPr>
          <w:ins w:id="166" w:author="Kate Boardman" w:date="2016-04-19T19:20:00Z"/>
          <w:iCs w:val="0"/>
          <w:noProof/>
          <w:szCs w:val="22"/>
        </w:rPr>
      </w:pPr>
      <w:ins w:id="167"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"_Toc448857041"</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3.5.10</w:t>
        </w:r>
        <w:r>
          <w:rPr>
            <w:iCs w:val="0"/>
            <w:noProof/>
            <w:szCs w:val="22"/>
          </w:rPr>
          <w:tab/>
        </w:r>
        <w:r w:rsidRPr="0053710F">
          <w:rPr>
            <w:rStyle w:val="Hyperlink"/>
            <w:noProof/>
          </w:rPr>
          <w:t>Global Coherency Tracker (GCT)</w:t>
        </w:r>
        <w:r>
          <w:rPr>
            <w:noProof/>
            <w:webHidden/>
          </w:rPr>
          <w:tab/>
        </w:r>
        <w:r>
          <w:rPr>
            <w:noProof/>
            <w:webHidden/>
          </w:rPr>
          <w:fldChar w:fldCharType="begin"/>
        </w:r>
        <w:r>
          <w:rPr>
            <w:noProof/>
            <w:webHidden/>
          </w:rPr>
          <w:instrText xml:space="preserve"> PAGEREF _Toc448857041 \h </w:instrText>
        </w:r>
        <w:r>
          <w:rPr>
            <w:noProof/>
            <w:webHidden/>
          </w:rPr>
        </w:r>
      </w:ins>
      <w:r>
        <w:rPr>
          <w:noProof/>
          <w:webHidden/>
        </w:rPr>
        <w:fldChar w:fldCharType="separate"/>
      </w:r>
      <w:ins w:id="168" w:author="Kate Boardman" w:date="2016-04-19T19:20:00Z">
        <w:r>
          <w:rPr>
            <w:noProof/>
            <w:webHidden/>
          </w:rPr>
          <w:t>63</w:t>
        </w:r>
        <w:r>
          <w:rPr>
            <w:noProof/>
            <w:webHidden/>
          </w:rPr>
          <w:fldChar w:fldCharType="end"/>
        </w:r>
        <w:r w:rsidRPr="0053710F">
          <w:rPr>
            <w:rStyle w:val="Hyperlink"/>
            <w:noProof/>
          </w:rPr>
          <w:fldChar w:fldCharType="end"/>
        </w:r>
      </w:ins>
    </w:p>
    <w:p w14:paraId="68D38238" w14:textId="77777777" w:rsidR="00A53140" w:rsidRDefault="00A53140">
      <w:pPr>
        <w:pStyle w:val="TOC3"/>
        <w:rPr>
          <w:ins w:id="169" w:author="Kate Boardman" w:date="2016-04-19T19:20:00Z"/>
          <w:iCs w:val="0"/>
          <w:noProof/>
          <w:szCs w:val="22"/>
        </w:rPr>
      </w:pPr>
      <w:ins w:id="170"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"_Toc448857042"</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3.5.11</w:t>
        </w:r>
        <w:r>
          <w:rPr>
            <w:iCs w:val="0"/>
            <w:noProof/>
            <w:szCs w:val="22"/>
          </w:rPr>
          <w:tab/>
        </w:r>
        <w:r w:rsidRPr="0053710F">
          <w:rPr>
            <w:rStyle w:val="Hyperlink"/>
            <w:noProof/>
          </w:rPr>
          <w:t>SRAM checker</w:t>
        </w:r>
        <w:r>
          <w:rPr>
            <w:noProof/>
            <w:webHidden/>
          </w:rPr>
          <w:tab/>
        </w:r>
        <w:r>
          <w:rPr>
            <w:noProof/>
            <w:webHidden/>
          </w:rPr>
          <w:fldChar w:fldCharType="begin"/>
        </w:r>
        <w:r>
          <w:rPr>
            <w:noProof/>
            <w:webHidden/>
          </w:rPr>
          <w:instrText xml:space="preserve"> PAGEREF _Toc448857042 \h </w:instrText>
        </w:r>
        <w:r>
          <w:rPr>
            <w:noProof/>
            <w:webHidden/>
          </w:rPr>
        </w:r>
      </w:ins>
      <w:r>
        <w:rPr>
          <w:noProof/>
          <w:webHidden/>
        </w:rPr>
        <w:fldChar w:fldCharType="separate"/>
      </w:r>
      <w:ins w:id="171" w:author="Kate Boardman" w:date="2016-04-19T19:20:00Z">
        <w:r>
          <w:rPr>
            <w:noProof/>
            <w:webHidden/>
          </w:rPr>
          <w:t>65</w:t>
        </w:r>
        <w:r>
          <w:rPr>
            <w:noProof/>
            <w:webHidden/>
          </w:rPr>
          <w:fldChar w:fldCharType="end"/>
        </w:r>
        <w:r w:rsidRPr="0053710F">
          <w:rPr>
            <w:rStyle w:val="Hyperlink"/>
            <w:noProof/>
          </w:rPr>
          <w:fldChar w:fldCharType="end"/>
        </w:r>
      </w:ins>
    </w:p>
    <w:p w14:paraId="1537842D" w14:textId="77777777" w:rsidR="00A53140" w:rsidRDefault="00A53140">
      <w:pPr>
        <w:pStyle w:val="TOC1"/>
        <w:rPr>
          <w:ins w:id="172" w:author="Kate Boardman" w:date="2016-04-19T19:20:00Z"/>
          <w:rFonts w:asciiTheme="minorHAnsi" w:hAnsiTheme="minorHAnsi"/>
          <w:b w:val="0"/>
          <w:color w:val="auto"/>
          <w:szCs w:val="22"/>
        </w:rPr>
      </w:pPr>
      <w:ins w:id="173" w:author="Kate Boardman" w:date="2016-04-19T19:20:00Z">
        <w:r w:rsidRPr="0053710F">
          <w:rPr>
            <w:rStyle w:val="Hyperlink"/>
          </w:rPr>
          <w:lastRenderedPageBreak/>
          <w:fldChar w:fldCharType="begin"/>
        </w:r>
        <w:r w:rsidRPr="0053710F">
          <w:rPr>
            <w:rStyle w:val="Hyperlink"/>
          </w:rPr>
          <w:instrText xml:space="preserve"> </w:instrText>
        </w:r>
        <w:r>
          <w:instrText>HYPERLINK \l "_Toc448857114"</w:instrText>
        </w:r>
        <w:r w:rsidRPr="0053710F">
          <w:rPr>
            <w:rStyle w:val="Hyperlink"/>
          </w:rPr>
          <w:instrText xml:space="preserve"> </w:instrText>
        </w:r>
        <w:r w:rsidRPr="0053710F">
          <w:rPr>
            <w:rStyle w:val="Hyperlink"/>
          </w:rPr>
        </w:r>
        <w:r w:rsidRPr="0053710F">
          <w:rPr>
            <w:rStyle w:val="Hyperlink"/>
          </w:rPr>
          <w:fldChar w:fldCharType="separate"/>
        </w:r>
        <w:r w:rsidRPr="0053710F">
          <w:rPr>
            <w:rStyle w:val="Hyperlink"/>
          </w:rPr>
          <w:t>4</w:t>
        </w:r>
        <w:r>
          <w:rPr>
            <w:rFonts w:asciiTheme="minorHAnsi" w:hAnsiTheme="minorHAnsi"/>
            <w:b w:val="0"/>
            <w:color w:val="auto"/>
            <w:szCs w:val="22"/>
          </w:rPr>
          <w:tab/>
        </w:r>
        <w:r w:rsidRPr="0053710F">
          <w:rPr>
            <w:rStyle w:val="Hyperlink"/>
          </w:rPr>
          <w:t>Low Power NoC IP Overview</w:t>
        </w:r>
        <w:r>
          <w:rPr>
            <w:webHidden/>
          </w:rPr>
          <w:tab/>
        </w:r>
        <w:r>
          <w:rPr>
            <w:webHidden/>
          </w:rPr>
          <w:fldChar w:fldCharType="begin"/>
        </w:r>
        <w:r>
          <w:rPr>
            <w:webHidden/>
          </w:rPr>
          <w:instrText xml:space="preserve"> PAGEREF _Toc448857114 \h </w:instrText>
        </w:r>
        <w:r>
          <w:rPr>
            <w:webHidden/>
          </w:rPr>
        </w:r>
      </w:ins>
      <w:r>
        <w:rPr>
          <w:webHidden/>
        </w:rPr>
        <w:fldChar w:fldCharType="separate"/>
      </w:r>
      <w:ins w:id="174" w:author="Kate Boardman" w:date="2016-04-19T19:20:00Z">
        <w:r>
          <w:rPr>
            <w:webHidden/>
          </w:rPr>
          <w:t>66</w:t>
        </w:r>
        <w:r>
          <w:rPr>
            <w:webHidden/>
          </w:rPr>
          <w:fldChar w:fldCharType="end"/>
        </w:r>
        <w:r w:rsidRPr="0053710F">
          <w:rPr>
            <w:rStyle w:val="Hyperlink"/>
          </w:rPr>
          <w:fldChar w:fldCharType="end"/>
        </w:r>
      </w:ins>
    </w:p>
    <w:p w14:paraId="0DD6600F" w14:textId="77777777" w:rsidR="00A53140" w:rsidRDefault="00A53140">
      <w:pPr>
        <w:pStyle w:val="TOC2"/>
        <w:tabs>
          <w:tab w:val="left" w:pos="800"/>
        </w:tabs>
        <w:rPr>
          <w:ins w:id="175" w:author="Kate Boardman" w:date="2016-04-19T19:20:00Z"/>
          <w:noProof/>
          <w:szCs w:val="22"/>
        </w:rPr>
      </w:pPr>
      <w:ins w:id="176"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"_Toc448857115"</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4.1</w:t>
        </w:r>
        <w:r>
          <w:rPr>
            <w:noProof/>
            <w:szCs w:val="22"/>
          </w:rPr>
          <w:tab/>
        </w:r>
        <w:r w:rsidRPr="0053710F">
          <w:rPr>
            <w:rStyle w:val="Hyperlink"/>
            <w:noProof/>
          </w:rPr>
          <w:t>NoC IP Components</w:t>
        </w:r>
        <w:r>
          <w:rPr>
            <w:noProof/>
            <w:webHidden/>
          </w:rPr>
          <w:tab/>
        </w:r>
        <w:r>
          <w:rPr>
            <w:noProof/>
            <w:webHidden/>
          </w:rPr>
          <w:fldChar w:fldCharType="begin"/>
        </w:r>
        <w:r>
          <w:rPr>
            <w:noProof/>
            <w:webHidden/>
          </w:rPr>
          <w:instrText xml:space="preserve"> PAGEREF _Toc448857115 \h </w:instrText>
        </w:r>
        <w:r>
          <w:rPr>
            <w:noProof/>
            <w:webHidden/>
          </w:rPr>
        </w:r>
      </w:ins>
      <w:r>
        <w:rPr>
          <w:noProof/>
          <w:webHidden/>
        </w:rPr>
        <w:fldChar w:fldCharType="separate"/>
      </w:r>
      <w:ins w:id="177" w:author="Kate Boardman" w:date="2016-04-19T19:20:00Z">
        <w:r>
          <w:rPr>
            <w:noProof/>
            <w:webHidden/>
          </w:rPr>
          <w:t>66</w:t>
        </w:r>
        <w:r>
          <w:rPr>
            <w:noProof/>
            <w:webHidden/>
          </w:rPr>
          <w:fldChar w:fldCharType="end"/>
        </w:r>
        <w:r w:rsidRPr="0053710F">
          <w:rPr>
            <w:rStyle w:val="Hyperlink"/>
            <w:noProof/>
          </w:rPr>
          <w:fldChar w:fldCharType="end"/>
        </w:r>
      </w:ins>
    </w:p>
    <w:p w14:paraId="742FCB48" w14:textId="77777777" w:rsidR="00A53140" w:rsidRDefault="00A53140">
      <w:pPr>
        <w:pStyle w:val="TOC2"/>
        <w:tabs>
          <w:tab w:val="left" w:pos="800"/>
        </w:tabs>
        <w:rPr>
          <w:ins w:id="178" w:author="Kate Boardman" w:date="2016-04-19T19:20:00Z"/>
          <w:noProof/>
          <w:szCs w:val="22"/>
        </w:rPr>
      </w:pPr>
      <w:ins w:id="179"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"_Toc448857116"</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4.2</w:t>
        </w:r>
        <w:r>
          <w:rPr>
            <w:noProof/>
            <w:szCs w:val="22"/>
          </w:rPr>
          <w:tab/>
        </w:r>
        <w:r w:rsidRPr="0053710F">
          <w:rPr>
            <w:rStyle w:val="Hyperlink"/>
            <w:noProof/>
          </w:rPr>
          <w:t>Directory Structure</w:t>
        </w:r>
        <w:r>
          <w:rPr>
            <w:noProof/>
            <w:webHidden/>
          </w:rPr>
          <w:tab/>
        </w:r>
        <w:r>
          <w:rPr>
            <w:noProof/>
            <w:webHidden/>
          </w:rPr>
          <w:fldChar w:fldCharType="begin"/>
        </w:r>
        <w:r>
          <w:rPr>
            <w:noProof/>
            <w:webHidden/>
          </w:rPr>
          <w:instrText xml:space="preserve"> PAGEREF _Toc448857116 \h </w:instrText>
        </w:r>
        <w:r>
          <w:rPr>
            <w:noProof/>
            <w:webHidden/>
          </w:rPr>
        </w:r>
      </w:ins>
      <w:r>
        <w:rPr>
          <w:noProof/>
          <w:webHidden/>
        </w:rPr>
        <w:fldChar w:fldCharType="separate"/>
      </w:r>
      <w:ins w:id="180" w:author="Kate Boardman" w:date="2016-04-19T19:20:00Z">
        <w:r>
          <w:rPr>
            <w:noProof/>
            <w:webHidden/>
          </w:rPr>
          <w:t>66</w:t>
        </w:r>
        <w:r>
          <w:rPr>
            <w:noProof/>
            <w:webHidden/>
          </w:rPr>
          <w:fldChar w:fldCharType="end"/>
        </w:r>
        <w:r w:rsidRPr="0053710F">
          <w:rPr>
            <w:rStyle w:val="Hyperlink"/>
            <w:noProof/>
          </w:rPr>
          <w:fldChar w:fldCharType="end"/>
        </w:r>
      </w:ins>
    </w:p>
    <w:p w14:paraId="68966CF5" w14:textId="77777777" w:rsidR="00A53140" w:rsidRDefault="00A53140">
      <w:pPr>
        <w:pStyle w:val="TOC2"/>
        <w:tabs>
          <w:tab w:val="left" w:pos="800"/>
        </w:tabs>
        <w:rPr>
          <w:ins w:id="181" w:author="Kate Boardman" w:date="2016-04-19T19:20:00Z"/>
          <w:noProof/>
          <w:szCs w:val="22"/>
        </w:rPr>
      </w:pPr>
      <w:ins w:id="182"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"_Toc448857117"</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rFonts w:eastAsia="Arial Unicode MS"/>
            <w:noProof/>
          </w:rPr>
          <w:t>4.3</w:t>
        </w:r>
        <w:r>
          <w:rPr>
            <w:noProof/>
            <w:szCs w:val="22"/>
          </w:rPr>
          <w:tab/>
        </w:r>
        <w:r w:rsidRPr="0053710F">
          <w:rPr>
            <w:rStyle w:val="Hyperlink"/>
            <w:rFonts w:eastAsia="Arial Unicode MS"/>
            <w:noProof/>
          </w:rPr>
          <w:t>Documentation</w:t>
        </w:r>
        <w:r>
          <w:rPr>
            <w:noProof/>
            <w:webHidden/>
          </w:rPr>
          <w:tab/>
        </w:r>
        <w:r>
          <w:rPr>
            <w:noProof/>
            <w:webHidden/>
          </w:rPr>
          <w:fldChar w:fldCharType="begin"/>
        </w:r>
        <w:r>
          <w:rPr>
            <w:noProof/>
            <w:webHidden/>
          </w:rPr>
          <w:instrText xml:space="preserve"> PAGEREF _Toc448857117 \h </w:instrText>
        </w:r>
        <w:r>
          <w:rPr>
            <w:noProof/>
            <w:webHidden/>
          </w:rPr>
        </w:r>
      </w:ins>
      <w:r>
        <w:rPr>
          <w:noProof/>
          <w:webHidden/>
        </w:rPr>
        <w:fldChar w:fldCharType="separate"/>
      </w:r>
      <w:ins w:id="183" w:author="Kate Boardman" w:date="2016-04-19T19:20:00Z">
        <w:r>
          <w:rPr>
            <w:noProof/>
            <w:webHidden/>
          </w:rPr>
          <w:t>66</w:t>
        </w:r>
        <w:r>
          <w:rPr>
            <w:noProof/>
            <w:webHidden/>
          </w:rPr>
          <w:fldChar w:fldCharType="end"/>
        </w:r>
        <w:r w:rsidRPr="0053710F">
          <w:rPr>
            <w:rStyle w:val="Hyperlink"/>
            <w:noProof/>
          </w:rPr>
          <w:fldChar w:fldCharType="end"/>
        </w:r>
      </w:ins>
    </w:p>
    <w:p w14:paraId="6DDEF11B" w14:textId="77777777" w:rsidR="00A53140" w:rsidRDefault="00A53140">
      <w:pPr>
        <w:pStyle w:val="TOC2"/>
        <w:tabs>
          <w:tab w:val="left" w:pos="800"/>
        </w:tabs>
        <w:rPr>
          <w:ins w:id="184" w:author="Kate Boardman" w:date="2016-04-19T19:20:00Z"/>
          <w:noProof/>
          <w:szCs w:val="22"/>
        </w:rPr>
      </w:pPr>
      <w:ins w:id="185"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"_Toc448857118"</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4.4</w:t>
        </w:r>
        <w:r>
          <w:rPr>
            <w:noProof/>
            <w:szCs w:val="22"/>
          </w:rPr>
          <w:tab/>
        </w:r>
        <w:r w:rsidRPr="0053710F">
          <w:rPr>
            <w:rStyle w:val="Hyperlink"/>
            <w:noProof/>
          </w:rPr>
          <w:t>NocStudio Flow to Generate Low Power NoC IP</w:t>
        </w:r>
        <w:r>
          <w:rPr>
            <w:noProof/>
            <w:webHidden/>
          </w:rPr>
          <w:tab/>
        </w:r>
        <w:r>
          <w:rPr>
            <w:noProof/>
            <w:webHidden/>
          </w:rPr>
          <w:fldChar w:fldCharType="begin"/>
        </w:r>
        <w:r>
          <w:rPr>
            <w:noProof/>
            <w:webHidden/>
          </w:rPr>
          <w:instrText xml:space="preserve"> PAGEREF _Toc448857118 \h </w:instrText>
        </w:r>
        <w:r>
          <w:rPr>
            <w:noProof/>
            <w:webHidden/>
          </w:rPr>
        </w:r>
      </w:ins>
      <w:r>
        <w:rPr>
          <w:noProof/>
          <w:webHidden/>
        </w:rPr>
        <w:fldChar w:fldCharType="separate"/>
      </w:r>
      <w:ins w:id="186" w:author="Kate Boardman" w:date="2016-04-19T19:20:00Z">
        <w:r>
          <w:rPr>
            <w:noProof/>
            <w:webHidden/>
          </w:rPr>
          <w:t>67</w:t>
        </w:r>
        <w:r>
          <w:rPr>
            <w:noProof/>
            <w:webHidden/>
          </w:rPr>
          <w:fldChar w:fldCharType="end"/>
        </w:r>
        <w:r w:rsidRPr="0053710F">
          <w:rPr>
            <w:rStyle w:val="Hyperlink"/>
            <w:noProof/>
          </w:rPr>
          <w:fldChar w:fldCharType="end"/>
        </w:r>
      </w:ins>
    </w:p>
    <w:p w14:paraId="1CD48D8D" w14:textId="77777777" w:rsidR="00A53140" w:rsidRDefault="00A53140">
      <w:pPr>
        <w:pStyle w:val="TOC3"/>
        <w:rPr>
          <w:ins w:id="187" w:author="Kate Boardman" w:date="2016-04-19T19:20:00Z"/>
          <w:iCs w:val="0"/>
          <w:noProof/>
          <w:szCs w:val="22"/>
        </w:rPr>
      </w:pPr>
      <w:ins w:id="188"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"_Toc448857119"</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4.4.1</w:t>
        </w:r>
        <w:r>
          <w:rPr>
            <w:iCs w:val="0"/>
            <w:noProof/>
            <w:szCs w:val="22"/>
          </w:rPr>
          <w:tab/>
        </w:r>
        <w:r w:rsidRPr="0053710F">
          <w:rPr>
            <w:rStyle w:val="Hyperlink"/>
            <w:noProof/>
          </w:rPr>
          <w:t>Generating RTL and CPFs from NocStudio</w:t>
        </w:r>
        <w:r>
          <w:rPr>
            <w:noProof/>
            <w:webHidden/>
          </w:rPr>
          <w:tab/>
        </w:r>
        <w:r>
          <w:rPr>
            <w:noProof/>
            <w:webHidden/>
          </w:rPr>
          <w:fldChar w:fldCharType="begin"/>
        </w:r>
        <w:r>
          <w:rPr>
            <w:noProof/>
            <w:webHidden/>
          </w:rPr>
          <w:instrText xml:space="preserve"> PAGEREF _Toc448857119 \h </w:instrText>
        </w:r>
        <w:r>
          <w:rPr>
            <w:noProof/>
            <w:webHidden/>
          </w:rPr>
        </w:r>
      </w:ins>
      <w:r>
        <w:rPr>
          <w:noProof/>
          <w:webHidden/>
        </w:rPr>
        <w:fldChar w:fldCharType="separate"/>
      </w:r>
      <w:ins w:id="189" w:author="Kate Boardman" w:date="2016-04-19T19:20:00Z">
        <w:r>
          <w:rPr>
            <w:noProof/>
            <w:webHidden/>
          </w:rPr>
          <w:t>67</w:t>
        </w:r>
        <w:r>
          <w:rPr>
            <w:noProof/>
            <w:webHidden/>
          </w:rPr>
          <w:fldChar w:fldCharType="end"/>
        </w:r>
        <w:r w:rsidRPr="0053710F">
          <w:rPr>
            <w:rStyle w:val="Hyperlink"/>
            <w:noProof/>
          </w:rPr>
          <w:fldChar w:fldCharType="end"/>
        </w:r>
      </w:ins>
    </w:p>
    <w:p w14:paraId="21470DB3" w14:textId="77777777" w:rsidR="00A53140" w:rsidRDefault="00A53140">
      <w:pPr>
        <w:pStyle w:val="TOC3"/>
        <w:rPr>
          <w:ins w:id="190" w:author="Kate Boardman" w:date="2016-04-19T19:20:00Z"/>
          <w:iCs w:val="0"/>
          <w:noProof/>
          <w:szCs w:val="22"/>
        </w:rPr>
      </w:pPr>
      <w:ins w:id="191"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"_Toc448857120"</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4.4.2</w:t>
        </w:r>
        <w:r>
          <w:rPr>
            <w:iCs w:val="0"/>
            <w:noProof/>
            <w:szCs w:val="22"/>
          </w:rPr>
          <w:tab/>
        </w:r>
        <w:r w:rsidRPr="0053710F">
          <w:rPr>
            <w:rStyle w:val="Hyperlink"/>
            <w:noProof/>
          </w:rPr>
          <w:t>Low Power NoC Sanity Testbench</w:t>
        </w:r>
        <w:r>
          <w:rPr>
            <w:noProof/>
            <w:webHidden/>
          </w:rPr>
          <w:tab/>
        </w:r>
        <w:r>
          <w:rPr>
            <w:noProof/>
            <w:webHidden/>
          </w:rPr>
          <w:fldChar w:fldCharType="begin"/>
        </w:r>
        <w:r>
          <w:rPr>
            <w:noProof/>
            <w:webHidden/>
          </w:rPr>
          <w:instrText xml:space="preserve"> PAGEREF _Toc448857120 \h </w:instrText>
        </w:r>
        <w:r>
          <w:rPr>
            <w:noProof/>
            <w:webHidden/>
          </w:rPr>
        </w:r>
      </w:ins>
      <w:r>
        <w:rPr>
          <w:noProof/>
          <w:webHidden/>
        </w:rPr>
        <w:fldChar w:fldCharType="separate"/>
      </w:r>
      <w:ins w:id="192" w:author="Kate Boardman" w:date="2016-04-19T19:20:00Z">
        <w:r>
          <w:rPr>
            <w:noProof/>
            <w:webHidden/>
          </w:rPr>
          <w:t>68</w:t>
        </w:r>
        <w:r>
          <w:rPr>
            <w:noProof/>
            <w:webHidden/>
          </w:rPr>
          <w:fldChar w:fldCharType="end"/>
        </w:r>
        <w:r w:rsidRPr="0053710F">
          <w:rPr>
            <w:rStyle w:val="Hyperlink"/>
            <w:noProof/>
          </w:rPr>
          <w:fldChar w:fldCharType="end"/>
        </w:r>
      </w:ins>
    </w:p>
    <w:p w14:paraId="3DE55DB3" w14:textId="77777777" w:rsidR="00A53140" w:rsidRDefault="00A53140">
      <w:pPr>
        <w:pStyle w:val="TOC2"/>
        <w:tabs>
          <w:tab w:val="left" w:pos="800"/>
        </w:tabs>
        <w:rPr>
          <w:ins w:id="193" w:author="Kate Boardman" w:date="2016-04-19T19:20:00Z"/>
          <w:noProof/>
          <w:szCs w:val="22"/>
        </w:rPr>
      </w:pPr>
      <w:ins w:id="194"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"_Toc448857121"</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4.5</w:t>
        </w:r>
        <w:r>
          <w:rPr>
            <w:noProof/>
            <w:szCs w:val="22"/>
          </w:rPr>
          <w:tab/>
        </w:r>
        <w:r w:rsidRPr="0053710F">
          <w:rPr>
            <w:rStyle w:val="Hyperlink"/>
            <w:noProof/>
          </w:rPr>
          <w:t>Integration of NoC RTL</w:t>
        </w:r>
        <w:r>
          <w:rPr>
            <w:noProof/>
            <w:webHidden/>
          </w:rPr>
          <w:tab/>
        </w:r>
        <w:r>
          <w:rPr>
            <w:noProof/>
            <w:webHidden/>
          </w:rPr>
          <w:fldChar w:fldCharType="begin"/>
        </w:r>
        <w:r>
          <w:rPr>
            <w:noProof/>
            <w:webHidden/>
          </w:rPr>
          <w:instrText xml:space="preserve"> PAGEREF _Toc448857121 \h </w:instrText>
        </w:r>
        <w:r>
          <w:rPr>
            <w:noProof/>
            <w:webHidden/>
          </w:rPr>
        </w:r>
      </w:ins>
      <w:r>
        <w:rPr>
          <w:noProof/>
          <w:webHidden/>
        </w:rPr>
        <w:fldChar w:fldCharType="separate"/>
      </w:r>
      <w:ins w:id="195" w:author="Kate Boardman" w:date="2016-04-19T19:20:00Z">
        <w:r>
          <w:rPr>
            <w:noProof/>
            <w:webHidden/>
          </w:rPr>
          <w:t>70</w:t>
        </w:r>
        <w:r>
          <w:rPr>
            <w:noProof/>
            <w:webHidden/>
          </w:rPr>
          <w:fldChar w:fldCharType="end"/>
        </w:r>
        <w:r w:rsidRPr="0053710F">
          <w:rPr>
            <w:rStyle w:val="Hyperlink"/>
            <w:noProof/>
          </w:rPr>
          <w:fldChar w:fldCharType="end"/>
        </w:r>
      </w:ins>
    </w:p>
    <w:p w14:paraId="2348756B" w14:textId="77777777" w:rsidR="00A53140" w:rsidRDefault="00A53140">
      <w:pPr>
        <w:pStyle w:val="TOC3"/>
        <w:rPr>
          <w:ins w:id="196" w:author="Kate Boardman" w:date="2016-04-19T19:20:00Z"/>
          <w:iCs w:val="0"/>
          <w:noProof/>
          <w:szCs w:val="22"/>
        </w:rPr>
      </w:pPr>
      <w:ins w:id="197"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"_Toc448857122"</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4.5.1</w:t>
        </w:r>
        <w:r>
          <w:rPr>
            <w:iCs w:val="0"/>
            <w:noProof/>
            <w:szCs w:val="22"/>
          </w:rPr>
          <w:tab/>
        </w:r>
        <w:r w:rsidRPr="0053710F">
          <w:rPr>
            <w:rStyle w:val="Hyperlink"/>
            <w:noProof/>
          </w:rPr>
          <w:t>Hierarchical RTL generation</w:t>
        </w:r>
        <w:r>
          <w:rPr>
            <w:noProof/>
            <w:webHidden/>
          </w:rPr>
          <w:tab/>
        </w:r>
        <w:r>
          <w:rPr>
            <w:noProof/>
            <w:webHidden/>
          </w:rPr>
          <w:fldChar w:fldCharType="begin"/>
        </w:r>
        <w:r>
          <w:rPr>
            <w:noProof/>
            <w:webHidden/>
          </w:rPr>
          <w:instrText xml:space="preserve"> PAGEREF _Toc448857122 \h </w:instrText>
        </w:r>
        <w:r>
          <w:rPr>
            <w:noProof/>
            <w:webHidden/>
          </w:rPr>
        </w:r>
      </w:ins>
      <w:r>
        <w:rPr>
          <w:noProof/>
          <w:webHidden/>
        </w:rPr>
        <w:fldChar w:fldCharType="separate"/>
      </w:r>
      <w:ins w:id="198" w:author="Kate Boardman" w:date="2016-04-19T19:20:00Z">
        <w:r>
          <w:rPr>
            <w:noProof/>
            <w:webHidden/>
          </w:rPr>
          <w:t>70</w:t>
        </w:r>
        <w:r>
          <w:rPr>
            <w:noProof/>
            <w:webHidden/>
          </w:rPr>
          <w:fldChar w:fldCharType="end"/>
        </w:r>
        <w:r w:rsidRPr="0053710F">
          <w:rPr>
            <w:rStyle w:val="Hyperlink"/>
            <w:noProof/>
          </w:rPr>
          <w:fldChar w:fldCharType="end"/>
        </w:r>
      </w:ins>
    </w:p>
    <w:p w14:paraId="2DCD5819" w14:textId="77777777" w:rsidR="00A53140" w:rsidRDefault="00A53140">
      <w:pPr>
        <w:pStyle w:val="TOC3"/>
        <w:rPr>
          <w:ins w:id="199" w:author="Kate Boardman" w:date="2016-04-19T19:20:00Z"/>
          <w:iCs w:val="0"/>
          <w:noProof/>
          <w:szCs w:val="22"/>
        </w:rPr>
      </w:pPr>
      <w:ins w:id="200"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"_Toc448857123"</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4.5.2</w:t>
        </w:r>
        <w:r>
          <w:rPr>
            <w:iCs w:val="0"/>
            <w:noProof/>
            <w:szCs w:val="22"/>
          </w:rPr>
          <w:tab/>
        </w:r>
        <w:r w:rsidRPr="0053710F">
          <w:rPr>
            <w:rStyle w:val="Hyperlink"/>
            <w:noProof/>
          </w:rPr>
          <w:t>Integration of Q-Channel interface ports</w:t>
        </w:r>
        <w:r>
          <w:rPr>
            <w:noProof/>
            <w:webHidden/>
          </w:rPr>
          <w:tab/>
        </w:r>
        <w:r>
          <w:rPr>
            <w:noProof/>
            <w:webHidden/>
          </w:rPr>
          <w:fldChar w:fldCharType="begin"/>
        </w:r>
        <w:r>
          <w:rPr>
            <w:noProof/>
            <w:webHidden/>
          </w:rPr>
          <w:instrText xml:space="preserve"> PAGEREF _Toc448857123 \h </w:instrText>
        </w:r>
        <w:r>
          <w:rPr>
            <w:noProof/>
            <w:webHidden/>
          </w:rPr>
        </w:r>
      </w:ins>
      <w:r>
        <w:rPr>
          <w:noProof/>
          <w:webHidden/>
        </w:rPr>
        <w:fldChar w:fldCharType="separate"/>
      </w:r>
      <w:ins w:id="201" w:author="Kate Boardman" w:date="2016-04-19T19:20:00Z">
        <w:r>
          <w:rPr>
            <w:noProof/>
            <w:webHidden/>
          </w:rPr>
          <w:t>70</w:t>
        </w:r>
        <w:r>
          <w:rPr>
            <w:noProof/>
            <w:webHidden/>
          </w:rPr>
          <w:fldChar w:fldCharType="end"/>
        </w:r>
        <w:r w:rsidRPr="0053710F">
          <w:rPr>
            <w:rStyle w:val="Hyperlink"/>
            <w:noProof/>
          </w:rPr>
          <w:fldChar w:fldCharType="end"/>
        </w:r>
      </w:ins>
    </w:p>
    <w:p w14:paraId="39B982D6" w14:textId="77777777" w:rsidR="00A53140" w:rsidRDefault="00A53140">
      <w:pPr>
        <w:pStyle w:val="TOC3"/>
        <w:rPr>
          <w:ins w:id="202" w:author="Kate Boardman" w:date="2016-04-19T19:20:00Z"/>
          <w:iCs w:val="0"/>
          <w:noProof/>
          <w:szCs w:val="22"/>
        </w:rPr>
      </w:pPr>
      <w:ins w:id="203"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"_Toc448857124"</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4.5.3</w:t>
        </w:r>
        <w:r>
          <w:rPr>
            <w:iCs w:val="0"/>
            <w:noProof/>
            <w:szCs w:val="22"/>
          </w:rPr>
          <w:tab/>
        </w:r>
        <w:r w:rsidRPr="0053710F">
          <w:rPr>
            <w:rStyle w:val="Hyperlink"/>
            <w:noProof/>
          </w:rPr>
          <w:t>Reset</w:t>
        </w:r>
        <w:r>
          <w:rPr>
            <w:noProof/>
            <w:webHidden/>
          </w:rPr>
          <w:tab/>
        </w:r>
        <w:r>
          <w:rPr>
            <w:noProof/>
            <w:webHidden/>
          </w:rPr>
          <w:fldChar w:fldCharType="begin"/>
        </w:r>
        <w:r>
          <w:rPr>
            <w:noProof/>
            <w:webHidden/>
          </w:rPr>
          <w:instrText xml:space="preserve"> PAGEREF _Toc448857124 \h </w:instrText>
        </w:r>
        <w:r>
          <w:rPr>
            <w:noProof/>
            <w:webHidden/>
          </w:rPr>
        </w:r>
      </w:ins>
      <w:r>
        <w:rPr>
          <w:noProof/>
          <w:webHidden/>
        </w:rPr>
        <w:fldChar w:fldCharType="separate"/>
      </w:r>
      <w:ins w:id="204" w:author="Kate Boardman" w:date="2016-04-19T19:20:00Z">
        <w:r>
          <w:rPr>
            <w:noProof/>
            <w:webHidden/>
          </w:rPr>
          <w:t>70</w:t>
        </w:r>
        <w:r>
          <w:rPr>
            <w:noProof/>
            <w:webHidden/>
          </w:rPr>
          <w:fldChar w:fldCharType="end"/>
        </w:r>
        <w:r w:rsidRPr="0053710F">
          <w:rPr>
            <w:rStyle w:val="Hyperlink"/>
            <w:noProof/>
          </w:rPr>
          <w:fldChar w:fldCharType="end"/>
        </w:r>
      </w:ins>
    </w:p>
    <w:p w14:paraId="1CDD17B9" w14:textId="77777777" w:rsidR="00A53140" w:rsidRDefault="00A53140">
      <w:pPr>
        <w:pStyle w:val="TOC3"/>
        <w:rPr>
          <w:ins w:id="205" w:author="Kate Boardman" w:date="2016-04-19T19:20:00Z"/>
          <w:iCs w:val="0"/>
          <w:noProof/>
          <w:szCs w:val="22"/>
        </w:rPr>
      </w:pPr>
      <w:ins w:id="206"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"_Toc448857125"</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4.5.4</w:t>
        </w:r>
        <w:r>
          <w:rPr>
            <w:iCs w:val="0"/>
            <w:noProof/>
            <w:szCs w:val="22"/>
          </w:rPr>
          <w:tab/>
        </w:r>
        <w:r w:rsidRPr="0053710F">
          <w:rPr>
            <w:rStyle w:val="Hyperlink"/>
            <w:noProof/>
          </w:rPr>
          <w:t>Clocks</w:t>
        </w:r>
        <w:r>
          <w:rPr>
            <w:noProof/>
            <w:webHidden/>
          </w:rPr>
          <w:tab/>
        </w:r>
        <w:r>
          <w:rPr>
            <w:noProof/>
            <w:webHidden/>
          </w:rPr>
          <w:fldChar w:fldCharType="begin"/>
        </w:r>
        <w:r>
          <w:rPr>
            <w:noProof/>
            <w:webHidden/>
          </w:rPr>
          <w:instrText xml:space="preserve"> PAGEREF _Toc448857125 \h </w:instrText>
        </w:r>
        <w:r>
          <w:rPr>
            <w:noProof/>
            <w:webHidden/>
          </w:rPr>
        </w:r>
      </w:ins>
      <w:r>
        <w:rPr>
          <w:noProof/>
          <w:webHidden/>
        </w:rPr>
        <w:fldChar w:fldCharType="separate"/>
      </w:r>
      <w:ins w:id="207" w:author="Kate Boardman" w:date="2016-04-19T19:20:00Z">
        <w:r>
          <w:rPr>
            <w:noProof/>
            <w:webHidden/>
          </w:rPr>
          <w:t>71</w:t>
        </w:r>
        <w:r>
          <w:rPr>
            <w:noProof/>
            <w:webHidden/>
          </w:rPr>
          <w:fldChar w:fldCharType="end"/>
        </w:r>
        <w:r w:rsidRPr="0053710F">
          <w:rPr>
            <w:rStyle w:val="Hyperlink"/>
            <w:noProof/>
          </w:rPr>
          <w:fldChar w:fldCharType="end"/>
        </w:r>
      </w:ins>
    </w:p>
    <w:p w14:paraId="68E3CEB9" w14:textId="77777777" w:rsidR="00A53140" w:rsidRDefault="00A53140">
      <w:pPr>
        <w:pStyle w:val="TOC2"/>
        <w:tabs>
          <w:tab w:val="left" w:pos="800"/>
        </w:tabs>
        <w:rPr>
          <w:ins w:id="208" w:author="Kate Boardman" w:date="2016-04-19T19:20:00Z"/>
          <w:noProof/>
          <w:szCs w:val="22"/>
        </w:rPr>
      </w:pPr>
      <w:ins w:id="209"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"_Toc448857126"</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4.6</w:t>
        </w:r>
        <w:r>
          <w:rPr>
            <w:noProof/>
            <w:szCs w:val="22"/>
          </w:rPr>
          <w:tab/>
        </w:r>
        <w:r w:rsidRPr="0053710F">
          <w:rPr>
            <w:rStyle w:val="Hyperlink"/>
            <w:noProof/>
          </w:rPr>
          <w:t>Integration of CPF files</w:t>
        </w:r>
        <w:r>
          <w:rPr>
            <w:noProof/>
            <w:webHidden/>
          </w:rPr>
          <w:tab/>
        </w:r>
        <w:r>
          <w:rPr>
            <w:noProof/>
            <w:webHidden/>
          </w:rPr>
          <w:fldChar w:fldCharType="begin"/>
        </w:r>
        <w:r>
          <w:rPr>
            <w:noProof/>
            <w:webHidden/>
          </w:rPr>
          <w:instrText xml:space="preserve"> PAGEREF _Toc448857126 \h </w:instrText>
        </w:r>
        <w:r>
          <w:rPr>
            <w:noProof/>
            <w:webHidden/>
          </w:rPr>
        </w:r>
      </w:ins>
      <w:r>
        <w:rPr>
          <w:noProof/>
          <w:webHidden/>
        </w:rPr>
        <w:fldChar w:fldCharType="separate"/>
      </w:r>
      <w:ins w:id="210" w:author="Kate Boardman" w:date="2016-04-19T19:20:00Z">
        <w:r>
          <w:rPr>
            <w:noProof/>
            <w:webHidden/>
          </w:rPr>
          <w:t>71</w:t>
        </w:r>
        <w:r>
          <w:rPr>
            <w:noProof/>
            <w:webHidden/>
          </w:rPr>
          <w:fldChar w:fldCharType="end"/>
        </w:r>
        <w:r w:rsidRPr="0053710F">
          <w:rPr>
            <w:rStyle w:val="Hyperlink"/>
            <w:noProof/>
          </w:rPr>
          <w:fldChar w:fldCharType="end"/>
        </w:r>
      </w:ins>
    </w:p>
    <w:p w14:paraId="067E8A18" w14:textId="77777777" w:rsidR="00A53140" w:rsidRDefault="00A53140">
      <w:pPr>
        <w:pStyle w:val="TOC3"/>
        <w:rPr>
          <w:ins w:id="211" w:author="Kate Boardman" w:date="2016-04-19T19:20:00Z"/>
          <w:iCs w:val="0"/>
          <w:noProof/>
          <w:szCs w:val="22"/>
        </w:rPr>
      </w:pPr>
      <w:ins w:id="212"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"_Toc448857127"</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14:scene3d>
              <w14:camera w14:prst="orthographicFront"/>
              <w14:lightRig w14:rig="threePt" w14:dir="t">
                <w14:rot w14:lat="0" w14:lon="0" w14:rev="0"/>
              </w14:lightRig>
            </w14:scene3d>
          </w:rPr>
          <w:t>4.6.1</w:t>
        </w:r>
        <w:r>
          <w:rPr>
            <w:iCs w:val="0"/>
            <w:noProof/>
            <w:szCs w:val="22"/>
          </w:rPr>
          <w:tab/>
        </w:r>
        <w:r w:rsidRPr="0053710F">
          <w:rPr>
            <w:rStyle w:val="Hyperlink"/>
            <w:noProof/>
          </w:rPr>
          <w:t>Hierarchical CPF generation</w:t>
        </w:r>
        <w:r>
          <w:rPr>
            <w:noProof/>
            <w:webHidden/>
          </w:rPr>
          <w:tab/>
        </w:r>
        <w:r>
          <w:rPr>
            <w:noProof/>
            <w:webHidden/>
          </w:rPr>
          <w:fldChar w:fldCharType="begin"/>
        </w:r>
        <w:r>
          <w:rPr>
            <w:noProof/>
            <w:webHidden/>
          </w:rPr>
          <w:instrText xml:space="preserve"> PAGEREF _Toc448857127 \h </w:instrText>
        </w:r>
        <w:r>
          <w:rPr>
            <w:noProof/>
            <w:webHidden/>
          </w:rPr>
        </w:r>
      </w:ins>
      <w:r>
        <w:rPr>
          <w:noProof/>
          <w:webHidden/>
        </w:rPr>
        <w:fldChar w:fldCharType="separate"/>
      </w:r>
      <w:ins w:id="213" w:author="Kate Boardman" w:date="2016-04-19T19:20:00Z">
        <w:r>
          <w:rPr>
            <w:noProof/>
            <w:webHidden/>
          </w:rPr>
          <w:t>72</w:t>
        </w:r>
        <w:r>
          <w:rPr>
            <w:noProof/>
            <w:webHidden/>
          </w:rPr>
          <w:fldChar w:fldCharType="end"/>
        </w:r>
        <w:r w:rsidRPr="0053710F">
          <w:rPr>
            <w:rStyle w:val="Hyperlink"/>
            <w:noProof/>
          </w:rPr>
          <w:fldChar w:fldCharType="end"/>
        </w:r>
      </w:ins>
    </w:p>
    <w:p w14:paraId="3F846A00" w14:textId="77777777" w:rsidR="00A53140" w:rsidRDefault="00A53140">
      <w:pPr>
        <w:pStyle w:val="TOC2"/>
        <w:tabs>
          <w:tab w:val="left" w:pos="800"/>
        </w:tabs>
        <w:rPr>
          <w:ins w:id="214" w:author="Kate Boardman" w:date="2016-04-19T19:20:00Z"/>
          <w:noProof/>
          <w:szCs w:val="22"/>
        </w:rPr>
      </w:pPr>
      <w:ins w:id="215"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"_Toc448857128"</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4.7</w:t>
        </w:r>
        <w:r>
          <w:rPr>
            <w:noProof/>
            <w:szCs w:val="22"/>
          </w:rPr>
          <w:tab/>
        </w:r>
        <w:r w:rsidRPr="0053710F">
          <w:rPr>
            <w:rStyle w:val="Hyperlink"/>
            <w:noProof/>
          </w:rPr>
          <w:t>Integration of Low Power Verification Checkers</w:t>
        </w:r>
        <w:r>
          <w:rPr>
            <w:noProof/>
            <w:webHidden/>
          </w:rPr>
          <w:tab/>
        </w:r>
        <w:r>
          <w:rPr>
            <w:noProof/>
            <w:webHidden/>
          </w:rPr>
          <w:fldChar w:fldCharType="begin"/>
        </w:r>
        <w:r>
          <w:rPr>
            <w:noProof/>
            <w:webHidden/>
          </w:rPr>
          <w:instrText xml:space="preserve"> PAGEREF _Toc448857128 \h </w:instrText>
        </w:r>
        <w:r>
          <w:rPr>
            <w:noProof/>
            <w:webHidden/>
          </w:rPr>
        </w:r>
      </w:ins>
      <w:r>
        <w:rPr>
          <w:noProof/>
          <w:webHidden/>
        </w:rPr>
        <w:fldChar w:fldCharType="separate"/>
      </w:r>
      <w:ins w:id="216" w:author="Kate Boardman" w:date="2016-04-19T19:20:00Z">
        <w:r>
          <w:rPr>
            <w:noProof/>
            <w:webHidden/>
          </w:rPr>
          <w:t>72</w:t>
        </w:r>
        <w:r>
          <w:rPr>
            <w:noProof/>
            <w:webHidden/>
          </w:rPr>
          <w:fldChar w:fldCharType="end"/>
        </w:r>
        <w:r w:rsidRPr="0053710F">
          <w:rPr>
            <w:rStyle w:val="Hyperlink"/>
            <w:noProof/>
          </w:rPr>
          <w:fldChar w:fldCharType="end"/>
        </w:r>
      </w:ins>
    </w:p>
    <w:p w14:paraId="55E34D14" w14:textId="77777777" w:rsidR="00A53140" w:rsidRDefault="00A53140">
      <w:pPr>
        <w:pStyle w:val="TOC2"/>
        <w:tabs>
          <w:tab w:val="left" w:pos="800"/>
        </w:tabs>
        <w:rPr>
          <w:ins w:id="217" w:author="Kate Boardman" w:date="2016-04-19T19:20:00Z"/>
          <w:noProof/>
          <w:szCs w:val="22"/>
        </w:rPr>
      </w:pPr>
      <w:ins w:id="218"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"_Toc448857129"</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4.8</w:t>
        </w:r>
        <w:r>
          <w:rPr>
            <w:noProof/>
            <w:szCs w:val="22"/>
          </w:rPr>
          <w:tab/>
        </w:r>
        <w:r w:rsidRPr="0053710F">
          <w:rPr>
            <w:rStyle w:val="Hyperlink"/>
            <w:noProof/>
          </w:rPr>
          <w:t>Synthesis</w:t>
        </w:r>
        <w:r>
          <w:rPr>
            <w:noProof/>
            <w:webHidden/>
          </w:rPr>
          <w:tab/>
        </w:r>
        <w:r>
          <w:rPr>
            <w:noProof/>
            <w:webHidden/>
          </w:rPr>
          <w:fldChar w:fldCharType="begin"/>
        </w:r>
        <w:r>
          <w:rPr>
            <w:noProof/>
            <w:webHidden/>
          </w:rPr>
          <w:instrText xml:space="preserve"> PAGEREF _Toc448857129 \h </w:instrText>
        </w:r>
        <w:r>
          <w:rPr>
            <w:noProof/>
            <w:webHidden/>
          </w:rPr>
        </w:r>
      </w:ins>
      <w:r>
        <w:rPr>
          <w:noProof/>
          <w:webHidden/>
        </w:rPr>
        <w:fldChar w:fldCharType="separate"/>
      </w:r>
      <w:ins w:id="219" w:author="Kate Boardman" w:date="2016-04-19T19:20:00Z">
        <w:r>
          <w:rPr>
            <w:noProof/>
            <w:webHidden/>
          </w:rPr>
          <w:t>73</w:t>
        </w:r>
        <w:r>
          <w:rPr>
            <w:noProof/>
            <w:webHidden/>
          </w:rPr>
          <w:fldChar w:fldCharType="end"/>
        </w:r>
        <w:r w:rsidRPr="0053710F">
          <w:rPr>
            <w:rStyle w:val="Hyperlink"/>
            <w:noProof/>
          </w:rPr>
          <w:fldChar w:fldCharType="end"/>
        </w:r>
      </w:ins>
    </w:p>
    <w:p w14:paraId="0C10D242" w14:textId="77777777" w:rsidR="00A53140" w:rsidRDefault="00A53140">
      <w:pPr>
        <w:pStyle w:val="TOC2"/>
        <w:tabs>
          <w:tab w:val="left" w:pos="800"/>
        </w:tabs>
        <w:rPr>
          <w:ins w:id="220" w:author="Kate Boardman" w:date="2016-04-19T19:20:00Z"/>
          <w:noProof/>
          <w:szCs w:val="22"/>
        </w:rPr>
      </w:pPr>
      <w:ins w:id="221" w:author="Kate Boardman" w:date="2016-04-19T19:20:00Z">
        <w:r w:rsidRPr="0053710F">
          <w:rPr>
            <w:rStyle w:val="Hyperlink"/>
            <w:noProof/>
          </w:rPr>
          <w:fldChar w:fldCharType="begin"/>
        </w:r>
        <w:r w:rsidRPr="0053710F">
          <w:rPr>
            <w:rStyle w:val="Hyperlink"/>
            <w:noProof/>
          </w:rPr>
          <w:instrText xml:space="preserve"> </w:instrText>
        </w:r>
        <w:r>
          <w:rPr>
            <w:noProof/>
          </w:rPr>
          <w:instrText>HYPERLINK \l "_Toc448857130"</w:instrText>
        </w:r>
        <w:r w:rsidRPr="0053710F">
          <w:rPr>
            <w:rStyle w:val="Hyperlink"/>
            <w:noProof/>
          </w:rPr>
          <w:instrText xml:space="preserve"> </w:instrText>
        </w:r>
        <w:r w:rsidRPr="0053710F">
          <w:rPr>
            <w:rStyle w:val="Hyperlink"/>
            <w:noProof/>
          </w:rPr>
        </w:r>
        <w:r w:rsidRPr="0053710F">
          <w:rPr>
            <w:rStyle w:val="Hyperlink"/>
            <w:noProof/>
          </w:rPr>
          <w:fldChar w:fldCharType="separate"/>
        </w:r>
        <w:r w:rsidRPr="0053710F">
          <w:rPr>
            <w:rStyle w:val="Hyperlink"/>
            <w:noProof/>
          </w:rPr>
          <w:t>4.9</w:t>
        </w:r>
        <w:r>
          <w:rPr>
            <w:noProof/>
            <w:szCs w:val="22"/>
          </w:rPr>
          <w:tab/>
        </w:r>
        <w:r w:rsidRPr="0053710F">
          <w:rPr>
            <w:rStyle w:val="Hyperlink"/>
            <w:noProof/>
          </w:rPr>
          <w:t>Supported Tools</w:t>
        </w:r>
        <w:r>
          <w:rPr>
            <w:noProof/>
            <w:webHidden/>
          </w:rPr>
          <w:tab/>
        </w:r>
        <w:r>
          <w:rPr>
            <w:noProof/>
            <w:webHidden/>
          </w:rPr>
          <w:fldChar w:fldCharType="begin"/>
        </w:r>
        <w:r>
          <w:rPr>
            <w:noProof/>
            <w:webHidden/>
          </w:rPr>
          <w:instrText xml:space="preserve"> PAGEREF _Toc448857130 \h </w:instrText>
        </w:r>
        <w:r>
          <w:rPr>
            <w:noProof/>
            <w:webHidden/>
          </w:rPr>
        </w:r>
      </w:ins>
      <w:r>
        <w:rPr>
          <w:noProof/>
          <w:webHidden/>
        </w:rPr>
        <w:fldChar w:fldCharType="separate"/>
      </w:r>
      <w:ins w:id="222" w:author="Kate Boardman" w:date="2016-04-19T19:20:00Z">
        <w:r>
          <w:rPr>
            <w:noProof/>
            <w:webHidden/>
          </w:rPr>
          <w:t>73</w:t>
        </w:r>
        <w:r>
          <w:rPr>
            <w:noProof/>
            <w:webHidden/>
          </w:rPr>
          <w:fldChar w:fldCharType="end"/>
        </w:r>
        <w:r w:rsidRPr="0053710F">
          <w:rPr>
            <w:rStyle w:val="Hyperlink"/>
            <w:noProof/>
          </w:rPr>
          <w:fldChar w:fldCharType="end"/>
        </w:r>
      </w:ins>
    </w:p>
    <w:p w14:paraId="7C5EE738" w14:textId="77777777" w:rsidR="00A53140" w:rsidRDefault="00A53140">
      <w:pPr>
        <w:pStyle w:val="TOC1"/>
        <w:rPr>
          <w:ins w:id="223" w:author="Kate Boardman" w:date="2016-04-19T19:20:00Z"/>
          <w:rFonts w:asciiTheme="minorHAnsi" w:hAnsiTheme="minorHAnsi"/>
          <w:b w:val="0"/>
          <w:color w:val="auto"/>
          <w:szCs w:val="22"/>
        </w:rPr>
      </w:pPr>
      <w:ins w:id="224" w:author="Kate Boardman" w:date="2016-04-19T19:20:00Z">
        <w:r w:rsidRPr="0053710F">
          <w:rPr>
            <w:rStyle w:val="Hyperlink"/>
          </w:rPr>
          <w:fldChar w:fldCharType="begin"/>
        </w:r>
        <w:r w:rsidRPr="0053710F">
          <w:rPr>
            <w:rStyle w:val="Hyperlink"/>
          </w:rPr>
          <w:instrText xml:space="preserve"> </w:instrText>
        </w:r>
        <w:r>
          <w:instrText>HYPERLINK \l "_Toc448857131"</w:instrText>
        </w:r>
        <w:r w:rsidRPr="0053710F">
          <w:rPr>
            <w:rStyle w:val="Hyperlink"/>
          </w:rPr>
          <w:instrText xml:space="preserve"> </w:instrText>
        </w:r>
        <w:r w:rsidRPr="0053710F">
          <w:rPr>
            <w:rStyle w:val="Hyperlink"/>
          </w:rPr>
        </w:r>
        <w:r w:rsidRPr="0053710F">
          <w:rPr>
            <w:rStyle w:val="Hyperlink"/>
          </w:rPr>
          <w:fldChar w:fldCharType="separate"/>
        </w:r>
        <w:r w:rsidRPr="0053710F">
          <w:rPr>
            <w:rStyle w:val="Hyperlink"/>
          </w:rPr>
          <w:t>5</w:t>
        </w:r>
        <w:r>
          <w:rPr>
            <w:rFonts w:asciiTheme="minorHAnsi" w:hAnsiTheme="minorHAnsi"/>
            <w:b w:val="0"/>
            <w:color w:val="auto"/>
            <w:szCs w:val="22"/>
          </w:rPr>
          <w:tab/>
        </w:r>
        <w:r w:rsidRPr="0053710F">
          <w:rPr>
            <w:rStyle w:val="Hyperlink"/>
          </w:rPr>
          <w:t>Document Changes/Revisions</w:t>
        </w:r>
        <w:r>
          <w:rPr>
            <w:webHidden/>
          </w:rPr>
          <w:tab/>
        </w:r>
        <w:r>
          <w:rPr>
            <w:webHidden/>
          </w:rPr>
          <w:fldChar w:fldCharType="begin"/>
        </w:r>
        <w:r>
          <w:rPr>
            <w:webHidden/>
          </w:rPr>
          <w:instrText xml:space="preserve"> PAGEREF _Toc448857131 \h </w:instrText>
        </w:r>
        <w:r>
          <w:rPr>
            <w:webHidden/>
          </w:rPr>
        </w:r>
      </w:ins>
      <w:r>
        <w:rPr>
          <w:webHidden/>
        </w:rPr>
        <w:fldChar w:fldCharType="separate"/>
      </w:r>
      <w:ins w:id="225" w:author="Kate Boardman" w:date="2016-04-19T19:20:00Z">
        <w:r>
          <w:rPr>
            <w:webHidden/>
          </w:rPr>
          <w:t>74</w:t>
        </w:r>
        <w:r>
          <w:rPr>
            <w:webHidden/>
          </w:rPr>
          <w:fldChar w:fldCharType="end"/>
        </w:r>
        <w:r w:rsidRPr="0053710F">
          <w:rPr>
            <w:rStyle w:val="Hyperlink"/>
          </w:rPr>
          <w:fldChar w:fldCharType="end"/>
        </w:r>
      </w:ins>
    </w:p>
    <w:p w14:paraId="39AB5B1F" w14:textId="77777777" w:rsidR="00085AB6" w:rsidDel="00914BC2" w:rsidRDefault="00085AB6">
      <w:pPr>
        <w:pStyle w:val="TOC1"/>
        <w:rPr>
          <w:del w:id="226" w:author="Kate Boardman" w:date="2016-04-19T11:49:00Z"/>
          <w:rFonts w:asciiTheme="minorHAnsi" w:hAnsiTheme="minorHAnsi"/>
          <w:b w:val="0"/>
          <w:color w:val="auto"/>
          <w:szCs w:val="22"/>
        </w:rPr>
      </w:pPr>
      <w:del w:id="227" w:author="Kate Boardman" w:date="2016-04-19T11:49:00Z">
        <w:r w:rsidRPr="00914BC2" w:rsidDel="00914BC2">
          <w:rPr>
            <w:rFonts w:asciiTheme="majorHAnsi" w:hAnsiTheme="majorHAnsi"/>
            <w:rPrChange w:id="228" w:author="Kate Boardman" w:date="2016-04-19T11:49:00Z">
              <w:rPr>
                <w:rStyle w:val="Hyperlink"/>
                <w:rFonts w:asciiTheme="majorHAnsi" w:hAnsiTheme="majorHAnsi"/>
              </w:rPr>
            </w:rPrChange>
          </w:rPr>
          <w:delText>About This Document</w:delText>
        </w:r>
        <w:r w:rsidDel="00914BC2">
          <w:rPr>
            <w:webHidden/>
          </w:rPr>
          <w:tab/>
        </w:r>
        <w:r w:rsidR="00624168" w:rsidDel="00914BC2">
          <w:rPr>
            <w:webHidden/>
          </w:rPr>
          <w:delText>2</w:delText>
        </w:r>
      </w:del>
    </w:p>
    <w:p w14:paraId="7DD3845B" w14:textId="77777777" w:rsidR="00085AB6" w:rsidDel="00914BC2" w:rsidRDefault="00085AB6">
      <w:pPr>
        <w:pStyle w:val="TOC1"/>
        <w:rPr>
          <w:del w:id="229" w:author="Kate Boardman" w:date="2016-04-19T11:49:00Z"/>
          <w:rFonts w:asciiTheme="minorHAnsi" w:hAnsiTheme="minorHAnsi"/>
          <w:b w:val="0"/>
          <w:color w:val="auto"/>
          <w:szCs w:val="22"/>
        </w:rPr>
      </w:pPr>
      <w:del w:id="230" w:author="Kate Boardman" w:date="2016-04-19T11:49:00Z">
        <w:r w:rsidRPr="00914BC2" w:rsidDel="00914BC2">
          <w:rPr>
            <w:rFonts w:asciiTheme="majorHAnsi" w:hAnsiTheme="majorHAnsi"/>
            <w:rPrChange w:id="231" w:author="Kate Boardman" w:date="2016-04-19T11:49:00Z">
              <w:rPr>
                <w:rStyle w:val="Hyperlink"/>
                <w:rFonts w:asciiTheme="majorHAnsi" w:hAnsiTheme="majorHAnsi"/>
              </w:rPr>
            </w:rPrChange>
          </w:rPr>
          <w:delText>Audience</w:delText>
        </w:r>
        <w:r w:rsidDel="00914BC2">
          <w:rPr>
            <w:webHidden/>
          </w:rPr>
          <w:tab/>
        </w:r>
        <w:r w:rsidR="00624168" w:rsidDel="00914BC2">
          <w:rPr>
            <w:webHidden/>
          </w:rPr>
          <w:delText>2</w:delText>
        </w:r>
      </w:del>
    </w:p>
    <w:p w14:paraId="36899DEE" w14:textId="77777777" w:rsidR="00085AB6" w:rsidDel="00914BC2" w:rsidRDefault="00085AB6">
      <w:pPr>
        <w:pStyle w:val="TOC1"/>
        <w:rPr>
          <w:del w:id="232" w:author="Kate Boardman" w:date="2016-04-19T11:49:00Z"/>
          <w:rFonts w:asciiTheme="minorHAnsi" w:hAnsiTheme="minorHAnsi"/>
          <w:b w:val="0"/>
          <w:color w:val="auto"/>
          <w:szCs w:val="22"/>
        </w:rPr>
      </w:pPr>
      <w:del w:id="233" w:author="Kate Boardman" w:date="2016-04-19T11:49:00Z">
        <w:r w:rsidRPr="00914BC2" w:rsidDel="00914BC2">
          <w:rPr>
            <w:rFonts w:asciiTheme="majorHAnsi" w:hAnsiTheme="majorHAnsi"/>
            <w:rPrChange w:id="234" w:author="Kate Boardman" w:date="2016-04-19T11:49:00Z">
              <w:rPr>
                <w:rStyle w:val="Hyperlink"/>
                <w:rFonts w:asciiTheme="majorHAnsi" w:hAnsiTheme="majorHAnsi"/>
              </w:rPr>
            </w:rPrChange>
          </w:rPr>
          <w:delText>Prerequisite</w:delText>
        </w:r>
        <w:r w:rsidDel="00914BC2">
          <w:rPr>
            <w:webHidden/>
          </w:rPr>
          <w:tab/>
        </w:r>
        <w:r w:rsidR="00624168" w:rsidDel="00914BC2">
          <w:rPr>
            <w:webHidden/>
          </w:rPr>
          <w:delText>2</w:delText>
        </w:r>
      </w:del>
    </w:p>
    <w:p w14:paraId="587C8B80" w14:textId="77777777" w:rsidR="00085AB6" w:rsidDel="00914BC2" w:rsidRDefault="00085AB6">
      <w:pPr>
        <w:pStyle w:val="TOC1"/>
        <w:rPr>
          <w:del w:id="235" w:author="Kate Boardman" w:date="2016-04-19T11:49:00Z"/>
          <w:rFonts w:asciiTheme="minorHAnsi" w:hAnsiTheme="minorHAnsi"/>
          <w:b w:val="0"/>
          <w:color w:val="auto"/>
          <w:szCs w:val="22"/>
        </w:rPr>
      </w:pPr>
      <w:del w:id="236" w:author="Kate Boardman" w:date="2016-04-19T11:49:00Z">
        <w:r w:rsidRPr="00914BC2" w:rsidDel="00914BC2">
          <w:rPr>
            <w:rFonts w:asciiTheme="majorHAnsi" w:hAnsiTheme="majorHAnsi"/>
            <w:rPrChange w:id="237" w:author="Kate Boardman" w:date="2016-04-19T11:49:00Z">
              <w:rPr>
                <w:rStyle w:val="Hyperlink"/>
                <w:rFonts w:asciiTheme="majorHAnsi" w:hAnsiTheme="majorHAnsi"/>
              </w:rPr>
            </w:rPrChange>
          </w:rPr>
          <w:delText>Related Documents</w:delText>
        </w:r>
        <w:r w:rsidDel="00914BC2">
          <w:rPr>
            <w:webHidden/>
          </w:rPr>
          <w:tab/>
        </w:r>
        <w:r w:rsidR="00624168" w:rsidDel="00914BC2">
          <w:rPr>
            <w:webHidden/>
          </w:rPr>
          <w:delText>2</w:delText>
        </w:r>
      </w:del>
    </w:p>
    <w:p w14:paraId="3D0097C0" w14:textId="77777777" w:rsidR="00085AB6" w:rsidDel="00914BC2" w:rsidRDefault="00085AB6">
      <w:pPr>
        <w:pStyle w:val="TOC1"/>
        <w:rPr>
          <w:del w:id="238" w:author="Kate Boardman" w:date="2016-04-19T11:49:00Z"/>
          <w:rFonts w:asciiTheme="minorHAnsi" w:hAnsiTheme="minorHAnsi"/>
          <w:b w:val="0"/>
          <w:color w:val="auto"/>
          <w:szCs w:val="22"/>
        </w:rPr>
      </w:pPr>
      <w:del w:id="239" w:author="Kate Boardman" w:date="2016-04-19T11:49:00Z">
        <w:r w:rsidRPr="00914BC2" w:rsidDel="00914BC2">
          <w:rPr>
            <w:rFonts w:asciiTheme="majorHAnsi" w:hAnsiTheme="majorHAnsi"/>
            <w:rPrChange w:id="240" w:author="Kate Boardman" w:date="2016-04-19T11:49:00Z">
              <w:rPr>
                <w:rStyle w:val="Hyperlink"/>
                <w:rFonts w:asciiTheme="majorHAnsi" w:hAnsiTheme="majorHAnsi"/>
              </w:rPr>
            </w:rPrChange>
          </w:rPr>
          <w:delText>Customer Support</w:delText>
        </w:r>
        <w:r w:rsidDel="00914BC2">
          <w:rPr>
            <w:webHidden/>
          </w:rPr>
          <w:tab/>
        </w:r>
        <w:r w:rsidR="00624168" w:rsidDel="00914BC2">
          <w:rPr>
            <w:webHidden/>
          </w:rPr>
          <w:delText>3</w:delText>
        </w:r>
      </w:del>
    </w:p>
    <w:p w14:paraId="5ACA69F4" w14:textId="77777777" w:rsidR="00085AB6" w:rsidDel="00914BC2" w:rsidRDefault="00085AB6">
      <w:pPr>
        <w:pStyle w:val="TOC1"/>
        <w:rPr>
          <w:del w:id="241" w:author="Kate Boardman" w:date="2016-04-19T11:49:00Z"/>
          <w:rFonts w:asciiTheme="minorHAnsi" w:hAnsiTheme="minorHAnsi"/>
          <w:b w:val="0"/>
          <w:color w:val="auto"/>
          <w:szCs w:val="22"/>
        </w:rPr>
      </w:pPr>
      <w:del w:id="242" w:author="Kate Boardman" w:date="2016-04-19T11:49:00Z">
        <w:r w:rsidRPr="00914BC2" w:rsidDel="00914BC2">
          <w:rPr>
            <w:rPrChange w:id="243" w:author="Kate Boardman" w:date="2016-04-19T11:49:00Z">
              <w:rPr>
                <w:rStyle w:val="Hyperlink"/>
              </w:rPr>
            </w:rPrChange>
          </w:rPr>
          <w:delText>1</w:delText>
        </w:r>
        <w:r w:rsidDel="00914BC2">
          <w:rPr>
            <w:rFonts w:asciiTheme="minorHAnsi" w:hAnsiTheme="minorHAnsi"/>
            <w:b w:val="0"/>
            <w:color w:val="auto"/>
            <w:szCs w:val="22"/>
          </w:rPr>
          <w:tab/>
        </w:r>
        <w:r w:rsidRPr="00914BC2" w:rsidDel="00914BC2">
          <w:rPr>
            <w:rPrChange w:id="244" w:author="Kate Boardman" w:date="2016-04-19T11:49:00Z">
              <w:rPr>
                <w:rStyle w:val="Hyperlink"/>
              </w:rPr>
            </w:rPrChange>
          </w:rPr>
          <w:delText>NoC IP Overview</w:delText>
        </w:r>
        <w:r w:rsidDel="00914BC2">
          <w:rPr>
            <w:webHidden/>
          </w:rPr>
          <w:tab/>
        </w:r>
        <w:r w:rsidR="00624168" w:rsidDel="00914BC2">
          <w:rPr>
            <w:webHidden/>
          </w:rPr>
          <w:delText>10</w:delText>
        </w:r>
      </w:del>
    </w:p>
    <w:p w14:paraId="224FA13D" w14:textId="77777777" w:rsidR="00085AB6" w:rsidDel="00914BC2" w:rsidRDefault="00085AB6">
      <w:pPr>
        <w:pStyle w:val="TOC2"/>
        <w:tabs>
          <w:tab w:val="left" w:pos="800"/>
        </w:tabs>
        <w:rPr>
          <w:del w:id="245" w:author="Kate Boardman" w:date="2016-04-19T11:49:00Z"/>
          <w:noProof/>
          <w:szCs w:val="22"/>
        </w:rPr>
      </w:pPr>
      <w:del w:id="246" w:author="Kate Boardman" w:date="2016-04-19T11:49:00Z">
        <w:r w:rsidRPr="00914BC2" w:rsidDel="00914BC2">
          <w:rPr>
            <w:noProof/>
            <w:rPrChange w:id="247" w:author="Kate Boardman" w:date="2016-04-19T11:49:00Z">
              <w:rPr>
                <w:rStyle w:val="Hyperlink"/>
                <w:noProof/>
              </w:rPr>
            </w:rPrChange>
          </w:rPr>
          <w:delText>1.1</w:delText>
        </w:r>
        <w:r w:rsidDel="00914BC2">
          <w:rPr>
            <w:noProof/>
            <w:szCs w:val="22"/>
          </w:rPr>
          <w:tab/>
        </w:r>
        <w:r w:rsidRPr="00914BC2" w:rsidDel="00914BC2">
          <w:rPr>
            <w:noProof/>
            <w:rPrChange w:id="248" w:author="Kate Boardman" w:date="2016-04-19T11:49:00Z">
              <w:rPr>
                <w:rStyle w:val="Hyperlink"/>
                <w:noProof/>
              </w:rPr>
            </w:rPrChange>
          </w:rPr>
          <w:delText>NoC IP Components</w:delText>
        </w:r>
        <w:r w:rsidDel="00914BC2">
          <w:rPr>
            <w:noProof/>
            <w:webHidden/>
          </w:rPr>
          <w:tab/>
        </w:r>
        <w:r w:rsidR="00624168" w:rsidDel="00914BC2">
          <w:rPr>
            <w:noProof/>
            <w:webHidden/>
          </w:rPr>
          <w:delText>10</w:delText>
        </w:r>
      </w:del>
    </w:p>
    <w:p w14:paraId="63E974B4" w14:textId="77777777" w:rsidR="00085AB6" w:rsidDel="00914BC2" w:rsidRDefault="00085AB6">
      <w:pPr>
        <w:pStyle w:val="TOC2"/>
        <w:tabs>
          <w:tab w:val="left" w:pos="800"/>
        </w:tabs>
        <w:rPr>
          <w:del w:id="249" w:author="Kate Boardman" w:date="2016-04-19T11:49:00Z"/>
          <w:noProof/>
          <w:szCs w:val="22"/>
        </w:rPr>
      </w:pPr>
      <w:del w:id="250" w:author="Kate Boardman" w:date="2016-04-19T11:49:00Z">
        <w:r w:rsidRPr="00914BC2" w:rsidDel="00914BC2">
          <w:rPr>
            <w:noProof/>
            <w:rPrChange w:id="251" w:author="Kate Boardman" w:date="2016-04-19T11:49:00Z">
              <w:rPr>
                <w:rStyle w:val="Hyperlink"/>
                <w:noProof/>
              </w:rPr>
            </w:rPrChange>
          </w:rPr>
          <w:delText>1.2</w:delText>
        </w:r>
        <w:r w:rsidDel="00914BC2">
          <w:rPr>
            <w:noProof/>
            <w:szCs w:val="22"/>
          </w:rPr>
          <w:tab/>
        </w:r>
        <w:r w:rsidRPr="00914BC2" w:rsidDel="00914BC2">
          <w:rPr>
            <w:noProof/>
            <w:rPrChange w:id="252" w:author="Kate Boardman" w:date="2016-04-19T11:49:00Z">
              <w:rPr>
                <w:rStyle w:val="Hyperlink"/>
                <w:noProof/>
              </w:rPr>
            </w:rPrChange>
          </w:rPr>
          <w:delText>Directory Structure</w:delText>
        </w:r>
        <w:r w:rsidDel="00914BC2">
          <w:rPr>
            <w:noProof/>
            <w:webHidden/>
          </w:rPr>
          <w:tab/>
        </w:r>
        <w:r w:rsidR="00624168" w:rsidDel="00914BC2">
          <w:rPr>
            <w:noProof/>
            <w:webHidden/>
          </w:rPr>
          <w:delText>10</w:delText>
        </w:r>
      </w:del>
    </w:p>
    <w:p w14:paraId="0E2F0B8A" w14:textId="77777777" w:rsidR="00085AB6" w:rsidDel="00914BC2" w:rsidRDefault="00085AB6">
      <w:pPr>
        <w:pStyle w:val="TOC2"/>
        <w:tabs>
          <w:tab w:val="left" w:pos="800"/>
        </w:tabs>
        <w:rPr>
          <w:del w:id="253" w:author="Kate Boardman" w:date="2016-04-19T11:49:00Z"/>
          <w:noProof/>
          <w:szCs w:val="22"/>
        </w:rPr>
      </w:pPr>
      <w:del w:id="254" w:author="Kate Boardman" w:date="2016-04-19T11:49:00Z">
        <w:r w:rsidRPr="00914BC2" w:rsidDel="00914BC2">
          <w:rPr>
            <w:rFonts w:eastAsia="Arial Unicode MS"/>
            <w:noProof/>
            <w:rPrChange w:id="255" w:author="Kate Boardman" w:date="2016-04-19T11:49:00Z">
              <w:rPr>
                <w:rStyle w:val="Hyperlink"/>
                <w:rFonts w:eastAsia="Arial Unicode MS"/>
                <w:noProof/>
              </w:rPr>
            </w:rPrChange>
          </w:rPr>
          <w:delText>1.3</w:delText>
        </w:r>
        <w:r w:rsidDel="00914BC2">
          <w:rPr>
            <w:noProof/>
            <w:szCs w:val="22"/>
          </w:rPr>
          <w:tab/>
        </w:r>
        <w:r w:rsidRPr="00914BC2" w:rsidDel="00914BC2">
          <w:rPr>
            <w:rFonts w:eastAsia="Arial Unicode MS"/>
            <w:noProof/>
            <w:rPrChange w:id="256" w:author="Kate Boardman" w:date="2016-04-19T11:49:00Z">
              <w:rPr>
                <w:rStyle w:val="Hyperlink"/>
                <w:rFonts w:eastAsia="Arial Unicode MS"/>
                <w:noProof/>
              </w:rPr>
            </w:rPrChange>
          </w:rPr>
          <w:delText>Documentation</w:delText>
        </w:r>
        <w:r w:rsidDel="00914BC2">
          <w:rPr>
            <w:noProof/>
            <w:webHidden/>
          </w:rPr>
          <w:tab/>
        </w:r>
        <w:r w:rsidR="00624168" w:rsidDel="00914BC2">
          <w:rPr>
            <w:noProof/>
            <w:webHidden/>
          </w:rPr>
          <w:delText>11</w:delText>
        </w:r>
      </w:del>
    </w:p>
    <w:p w14:paraId="3DDA610F" w14:textId="77777777" w:rsidR="00085AB6" w:rsidDel="00914BC2" w:rsidRDefault="00085AB6">
      <w:pPr>
        <w:pStyle w:val="TOC2"/>
        <w:tabs>
          <w:tab w:val="left" w:pos="800"/>
        </w:tabs>
        <w:rPr>
          <w:del w:id="257" w:author="Kate Boardman" w:date="2016-04-19T11:49:00Z"/>
          <w:noProof/>
          <w:szCs w:val="22"/>
        </w:rPr>
      </w:pPr>
      <w:del w:id="258" w:author="Kate Boardman" w:date="2016-04-19T11:49:00Z">
        <w:r w:rsidRPr="00914BC2" w:rsidDel="00914BC2">
          <w:rPr>
            <w:noProof/>
            <w:rPrChange w:id="259" w:author="Kate Boardman" w:date="2016-04-19T11:49:00Z">
              <w:rPr>
                <w:rStyle w:val="Hyperlink"/>
                <w:noProof/>
              </w:rPr>
            </w:rPrChange>
          </w:rPr>
          <w:delText>1.4</w:delText>
        </w:r>
        <w:r w:rsidDel="00914BC2">
          <w:rPr>
            <w:noProof/>
            <w:szCs w:val="22"/>
          </w:rPr>
          <w:tab/>
        </w:r>
        <w:r w:rsidRPr="00914BC2" w:rsidDel="00914BC2">
          <w:rPr>
            <w:noProof/>
            <w:rPrChange w:id="260" w:author="Kate Boardman" w:date="2016-04-19T11:49:00Z">
              <w:rPr>
                <w:rStyle w:val="Hyperlink"/>
                <w:noProof/>
              </w:rPr>
            </w:rPrChange>
          </w:rPr>
          <w:delText>NocStudio Flow to Generate NoC IP</w:delText>
        </w:r>
        <w:r w:rsidDel="00914BC2">
          <w:rPr>
            <w:noProof/>
            <w:webHidden/>
          </w:rPr>
          <w:tab/>
        </w:r>
        <w:r w:rsidR="00624168" w:rsidDel="00914BC2">
          <w:rPr>
            <w:noProof/>
            <w:webHidden/>
          </w:rPr>
          <w:delText>12</w:delText>
        </w:r>
      </w:del>
    </w:p>
    <w:p w14:paraId="7DCA5190" w14:textId="77777777" w:rsidR="00085AB6" w:rsidDel="00914BC2" w:rsidRDefault="00085AB6">
      <w:pPr>
        <w:pStyle w:val="TOC3"/>
        <w:rPr>
          <w:del w:id="261" w:author="Kate Boardman" w:date="2016-04-19T11:49:00Z"/>
          <w:iCs w:val="0"/>
          <w:noProof/>
          <w:szCs w:val="22"/>
        </w:rPr>
      </w:pPr>
      <w:del w:id="262" w:author="Kate Boardman" w:date="2016-04-19T11:49:00Z">
        <w:r w:rsidRPr="00914BC2" w:rsidDel="00914BC2">
          <w:rPr>
            <w:noProof/>
            <w14:scene3d>
              <w14:camera w14:prst="orthographicFront"/>
              <w14:lightRig w14:rig="threePt" w14:dir="t">
                <w14:rot w14:lat="0" w14:lon="0" w14:rev="0"/>
              </w14:lightRig>
            </w14:scene3d>
            <w:rPrChange w:id="263" w:author="Kate Boardman" w:date="2016-04-19T11:49:00Z">
              <w:rPr>
                <w:rStyle w:val="Hyperlink"/>
                <w:noProof/>
                <w14:scene3d>
                  <w14:camera w14:prst="orthographicFront"/>
                  <w14:lightRig w14:rig="threePt" w14:dir="t">
                    <w14:rot w14:lat="0" w14:lon="0" w14:rev="0"/>
                  </w14:lightRig>
                </w14:scene3d>
              </w:rPr>
            </w:rPrChange>
          </w:rPr>
          <w:delText>1.4.1</w:delText>
        </w:r>
        <w:r w:rsidDel="00914BC2">
          <w:rPr>
            <w:iCs w:val="0"/>
            <w:noProof/>
            <w:szCs w:val="22"/>
          </w:rPr>
          <w:tab/>
        </w:r>
        <w:r w:rsidRPr="00914BC2" w:rsidDel="00914BC2">
          <w:rPr>
            <w:noProof/>
            <w:rPrChange w:id="264" w:author="Kate Boardman" w:date="2016-04-19T11:49:00Z">
              <w:rPr>
                <w:rStyle w:val="Hyperlink"/>
                <w:noProof/>
              </w:rPr>
            </w:rPrChange>
          </w:rPr>
          <w:delText>Generating RTL from NocStudio</w:delText>
        </w:r>
        <w:r w:rsidDel="00914BC2">
          <w:rPr>
            <w:noProof/>
            <w:webHidden/>
          </w:rPr>
          <w:tab/>
        </w:r>
        <w:r w:rsidR="00624168" w:rsidDel="00914BC2">
          <w:rPr>
            <w:noProof/>
            <w:webHidden/>
          </w:rPr>
          <w:delText>13</w:delText>
        </w:r>
      </w:del>
    </w:p>
    <w:p w14:paraId="55A80EB4" w14:textId="77777777" w:rsidR="00085AB6" w:rsidDel="00914BC2" w:rsidRDefault="00085AB6">
      <w:pPr>
        <w:pStyle w:val="TOC1"/>
        <w:rPr>
          <w:del w:id="265" w:author="Kate Boardman" w:date="2016-04-19T11:49:00Z"/>
          <w:rFonts w:asciiTheme="minorHAnsi" w:hAnsiTheme="minorHAnsi"/>
          <w:b w:val="0"/>
          <w:color w:val="auto"/>
          <w:szCs w:val="22"/>
        </w:rPr>
      </w:pPr>
      <w:del w:id="266" w:author="Kate Boardman" w:date="2016-04-19T11:49:00Z">
        <w:r w:rsidRPr="00914BC2" w:rsidDel="00914BC2">
          <w:rPr>
            <w:rPrChange w:id="267" w:author="Kate Boardman" w:date="2016-04-19T11:49:00Z">
              <w:rPr>
                <w:rStyle w:val="Hyperlink"/>
              </w:rPr>
            </w:rPrChange>
          </w:rPr>
          <w:delText>2</w:delText>
        </w:r>
        <w:r w:rsidDel="00914BC2">
          <w:rPr>
            <w:rFonts w:asciiTheme="minorHAnsi" w:hAnsiTheme="minorHAnsi"/>
            <w:b w:val="0"/>
            <w:color w:val="auto"/>
            <w:szCs w:val="22"/>
          </w:rPr>
          <w:tab/>
        </w:r>
        <w:r w:rsidRPr="00914BC2" w:rsidDel="00914BC2">
          <w:rPr>
            <w:rPrChange w:id="268" w:author="Kate Boardman" w:date="2016-04-19T11:49:00Z">
              <w:rPr>
                <w:rStyle w:val="Hyperlink"/>
              </w:rPr>
            </w:rPrChange>
          </w:rPr>
          <w:delText>Integration of NoC</w:delText>
        </w:r>
        <w:r w:rsidDel="00914BC2">
          <w:rPr>
            <w:webHidden/>
          </w:rPr>
          <w:tab/>
        </w:r>
        <w:r w:rsidR="00624168" w:rsidDel="00914BC2">
          <w:rPr>
            <w:webHidden/>
          </w:rPr>
          <w:delText>18</w:delText>
        </w:r>
      </w:del>
    </w:p>
    <w:p w14:paraId="2B48DFF1" w14:textId="77777777" w:rsidR="00085AB6" w:rsidDel="00914BC2" w:rsidRDefault="00085AB6">
      <w:pPr>
        <w:pStyle w:val="TOC2"/>
        <w:tabs>
          <w:tab w:val="left" w:pos="800"/>
        </w:tabs>
        <w:rPr>
          <w:del w:id="269" w:author="Kate Boardman" w:date="2016-04-19T11:49:00Z"/>
          <w:noProof/>
          <w:szCs w:val="22"/>
        </w:rPr>
      </w:pPr>
      <w:del w:id="270" w:author="Kate Boardman" w:date="2016-04-19T11:49:00Z">
        <w:r w:rsidRPr="00914BC2" w:rsidDel="00914BC2">
          <w:rPr>
            <w:noProof/>
            <w:rPrChange w:id="271" w:author="Kate Boardman" w:date="2016-04-19T11:49:00Z">
              <w:rPr>
                <w:rStyle w:val="Hyperlink"/>
                <w:noProof/>
              </w:rPr>
            </w:rPrChange>
          </w:rPr>
          <w:delText>2.1</w:delText>
        </w:r>
        <w:r w:rsidDel="00914BC2">
          <w:rPr>
            <w:noProof/>
            <w:szCs w:val="22"/>
          </w:rPr>
          <w:tab/>
        </w:r>
        <w:r w:rsidRPr="00914BC2" w:rsidDel="00914BC2">
          <w:rPr>
            <w:noProof/>
            <w:rPrChange w:id="272" w:author="Kate Boardman" w:date="2016-04-19T11:49:00Z">
              <w:rPr>
                <w:rStyle w:val="Hyperlink"/>
                <w:noProof/>
              </w:rPr>
            </w:rPrChange>
          </w:rPr>
          <w:delText>Integration of NoC RTL</w:delText>
        </w:r>
        <w:r w:rsidDel="00914BC2">
          <w:rPr>
            <w:noProof/>
            <w:webHidden/>
          </w:rPr>
          <w:tab/>
        </w:r>
        <w:r w:rsidR="00624168" w:rsidDel="00914BC2">
          <w:rPr>
            <w:noProof/>
            <w:webHidden/>
          </w:rPr>
          <w:delText>18</w:delText>
        </w:r>
      </w:del>
    </w:p>
    <w:p w14:paraId="25C3DE25" w14:textId="77777777" w:rsidR="00085AB6" w:rsidDel="00914BC2" w:rsidRDefault="00085AB6">
      <w:pPr>
        <w:pStyle w:val="TOC3"/>
        <w:rPr>
          <w:del w:id="273" w:author="Kate Boardman" w:date="2016-04-19T11:49:00Z"/>
          <w:iCs w:val="0"/>
          <w:noProof/>
          <w:szCs w:val="22"/>
        </w:rPr>
      </w:pPr>
      <w:del w:id="274" w:author="Kate Boardman" w:date="2016-04-19T11:49:00Z">
        <w:r w:rsidRPr="00914BC2" w:rsidDel="00914BC2">
          <w:rPr>
            <w:noProof/>
            <w14:scene3d>
              <w14:camera w14:prst="orthographicFront"/>
              <w14:lightRig w14:rig="threePt" w14:dir="t">
                <w14:rot w14:lat="0" w14:lon="0" w14:rev="0"/>
              </w14:lightRig>
            </w14:scene3d>
            <w:rPrChange w:id="275" w:author="Kate Boardman" w:date="2016-04-19T11:49:00Z">
              <w:rPr>
                <w:rStyle w:val="Hyperlink"/>
                <w:noProof/>
                <w14:scene3d>
                  <w14:camera w14:prst="orthographicFront"/>
                  <w14:lightRig w14:rig="threePt" w14:dir="t">
                    <w14:rot w14:lat="0" w14:lon="0" w14:rev="0"/>
                  </w14:lightRig>
                </w14:scene3d>
              </w:rPr>
            </w:rPrChange>
          </w:rPr>
          <w:delText>2.1.1</w:delText>
        </w:r>
        <w:r w:rsidDel="00914BC2">
          <w:rPr>
            <w:iCs w:val="0"/>
            <w:noProof/>
            <w:szCs w:val="22"/>
          </w:rPr>
          <w:tab/>
        </w:r>
        <w:r w:rsidRPr="00914BC2" w:rsidDel="00914BC2">
          <w:rPr>
            <w:noProof/>
            <w:rPrChange w:id="276" w:author="Kate Boardman" w:date="2016-04-19T11:49:00Z">
              <w:rPr>
                <w:rStyle w:val="Hyperlink"/>
                <w:noProof/>
              </w:rPr>
            </w:rPrChange>
          </w:rPr>
          <w:delText>Hierarchical RTL generation</w:delText>
        </w:r>
        <w:r w:rsidDel="00914BC2">
          <w:rPr>
            <w:noProof/>
            <w:webHidden/>
          </w:rPr>
          <w:tab/>
        </w:r>
        <w:r w:rsidR="00624168" w:rsidDel="00914BC2">
          <w:rPr>
            <w:noProof/>
            <w:webHidden/>
          </w:rPr>
          <w:delText>18</w:delText>
        </w:r>
      </w:del>
    </w:p>
    <w:p w14:paraId="662DF0C1" w14:textId="77777777" w:rsidR="00085AB6" w:rsidDel="00914BC2" w:rsidRDefault="00085AB6">
      <w:pPr>
        <w:pStyle w:val="TOC3"/>
        <w:rPr>
          <w:del w:id="277" w:author="Kate Boardman" w:date="2016-04-19T11:49:00Z"/>
          <w:iCs w:val="0"/>
          <w:noProof/>
          <w:szCs w:val="22"/>
        </w:rPr>
      </w:pPr>
      <w:del w:id="278" w:author="Kate Boardman" w:date="2016-04-19T11:49:00Z">
        <w:r w:rsidRPr="00914BC2" w:rsidDel="00914BC2">
          <w:rPr>
            <w:noProof/>
            <w14:scene3d>
              <w14:camera w14:prst="orthographicFront"/>
              <w14:lightRig w14:rig="threePt" w14:dir="t">
                <w14:rot w14:lat="0" w14:lon="0" w14:rev="0"/>
              </w14:lightRig>
            </w14:scene3d>
            <w:rPrChange w:id="279" w:author="Kate Boardman" w:date="2016-04-19T11:49:00Z">
              <w:rPr>
                <w:rStyle w:val="Hyperlink"/>
                <w:noProof/>
                <w14:scene3d>
                  <w14:camera w14:prst="orthographicFront"/>
                  <w14:lightRig w14:rig="threePt" w14:dir="t">
                    <w14:rot w14:lat="0" w14:lon="0" w14:rev="0"/>
                  </w14:lightRig>
                </w14:scene3d>
              </w:rPr>
            </w:rPrChange>
          </w:rPr>
          <w:delText>2.1.2</w:delText>
        </w:r>
        <w:r w:rsidDel="00914BC2">
          <w:rPr>
            <w:iCs w:val="0"/>
            <w:noProof/>
            <w:szCs w:val="22"/>
          </w:rPr>
          <w:tab/>
        </w:r>
        <w:r w:rsidRPr="00914BC2" w:rsidDel="00914BC2">
          <w:rPr>
            <w:noProof/>
            <w:rPrChange w:id="280" w:author="Kate Boardman" w:date="2016-04-19T11:49:00Z">
              <w:rPr>
                <w:rStyle w:val="Hyperlink"/>
                <w:noProof/>
              </w:rPr>
            </w:rPrChange>
          </w:rPr>
          <w:delText>Reset</w:delText>
        </w:r>
        <w:r w:rsidDel="00914BC2">
          <w:rPr>
            <w:noProof/>
            <w:webHidden/>
          </w:rPr>
          <w:tab/>
        </w:r>
        <w:r w:rsidR="00624168" w:rsidDel="00914BC2">
          <w:rPr>
            <w:noProof/>
            <w:webHidden/>
          </w:rPr>
          <w:delText>18</w:delText>
        </w:r>
      </w:del>
    </w:p>
    <w:p w14:paraId="0B7A089D" w14:textId="77777777" w:rsidR="00085AB6" w:rsidDel="00914BC2" w:rsidRDefault="00085AB6">
      <w:pPr>
        <w:pStyle w:val="TOC3"/>
        <w:rPr>
          <w:del w:id="281" w:author="Kate Boardman" w:date="2016-04-19T11:49:00Z"/>
          <w:iCs w:val="0"/>
          <w:noProof/>
          <w:szCs w:val="22"/>
        </w:rPr>
      </w:pPr>
      <w:del w:id="282" w:author="Kate Boardman" w:date="2016-04-19T11:49:00Z">
        <w:r w:rsidRPr="00914BC2" w:rsidDel="00914BC2">
          <w:rPr>
            <w:noProof/>
            <w14:scene3d>
              <w14:camera w14:prst="orthographicFront"/>
              <w14:lightRig w14:rig="threePt" w14:dir="t">
                <w14:rot w14:lat="0" w14:lon="0" w14:rev="0"/>
              </w14:lightRig>
            </w14:scene3d>
            <w:rPrChange w:id="283" w:author="Kate Boardman" w:date="2016-04-19T11:49:00Z">
              <w:rPr>
                <w:rStyle w:val="Hyperlink"/>
                <w:noProof/>
                <w14:scene3d>
                  <w14:camera w14:prst="orthographicFront"/>
                  <w14:lightRig w14:rig="threePt" w14:dir="t">
                    <w14:rot w14:lat="0" w14:lon="0" w14:rev="0"/>
                  </w14:lightRig>
                </w14:scene3d>
              </w:rPr>
            </w:rPrChange>
          </w:rPr>
          <w:delText>2.1.3</w:delText>
        </w:r>
        <w:r w:rsidDel="00914BC2">
          <w:rPr>
            <w:iCs w:val="0"/>
            <w:noProof/>
            <w:szCs w:val="22"/>
          </w:rPr>
          <w:tab/>
        </w:r>
        <w:r w:rsidRPr="00914BC2" w:rsidDel="00914BC2">
          <w:rPr>
            <w:noProof/>
            <w:rPrChange w:id="284" w:author="Kate Boardman" w:date="2016-04-19T11:49:00Z">
              <w:rPr>
                <w:rStyle w:val="Hyperlink"/>
                <w:noProof/>
              </w:rPr>
            </w:rPrChange>
          </w:rPr>
          <w:delText>Clocks</w:delText>
        </w:r>
        <w:r w:rsidDel="00914BC2">
          <w:rPr>
            <w:noProof/>
            <w:webHidden/>
          </w:rPr>
          <w:tab/>
        </w:r>
        <w:r w:rsidR="00624168" w:rsidDel="00914BC2">
          <w:rPr>
            <w:noProof/>
            <w:webHidden/>
          </w:rPr>
          <w:delText>19</w:delText>
        </w:r>
      </w:del>
    </w:p>
    <w:p w14:paraId="63A9231C" w14:textId="77777777" w:rsidR="00085AB6" w:rsidDel="00914BC2" w:rsidRDefault="00085AB6">
      <w:pPr>
        <w:pStyle w:val="TOC3"/>
        <w:rPr>
          <w:del w:id="285" w:author="Kate Boardman" w:date="2016-04-19T11:49:00Z"/>
          <w:iCs w:val="0"/>
          <w:noProof/>
          <w:szCs w:val="22"/>
        </w:rPr>
      </w:pPr>
      <w:del w:id="286" w:author="Kate Boardman" w:date="2016-04-19T11:49:00Z">
        <w:r w:rsidRPr="00914BC2" w:rsidDel="00914BC2">
          <w:rPr>
            <w:noProof/>
            <w14:scene3d>
              <w14:camera w14:prst="orthographicFront"/>
              <w14:lightRig w14:rig="threePt" w14:dir="t">
                <w14:rot w14:lat="0" w14:lon="0" w14:rev="0"/>
              </w14:lightRig>
            </w14:scene3d>
            <w:rPrChange w:id="287" w:author="Kate Boardman" w:date="2016-04-19T11:49:00Z">
              <w:rPr>
                <w:rStyle w:val="Hyperlink"/>
                <w:noProof/>
                <w14:scene3d>
                  <w14:camera w14:prst="orthographicFront"/>
                  <w14:lightRig w14:rig="threePt" w14:dir="t">
                    <w14:rot w14:lat="0" w14:lon="0" w14:rev="0"/>
                  </w14:lightRig>
                </w14:scene3d>
              </w:rPr>
            </w:rPrChange>
          </w:rPr>
          <w:delText>2.1.4</w:delText>
        </w:r>
        <w:r w:rsidDel="00914BC2">
          <w:rPr>
            <w:iCs w:val="0"/>
            <w:noProof/>
            <w:szCs w:val="22"/>
          </w:rPr>
          <w:tab/>
        </w:r>
        <w:r w:rsidRPr="00914BC2" w:rsidDel="00914BC2">
          <w:rPr>
            <w:noProof/>
            <w:rPrChange w:id="288" w:author="Kate Boardman" w:date="2016-04-19T11:49:00Z">
              <w:rPr>
                <w:rStyle w:val="Hyperlink"/>
                <w:noProof/>
              </w:rPr>
            </w:rPrChange>
          </w:rPr>
          <w:delText>Clock Gating</w:delText>
        </w:r>
        <w:r w:rsidDel="00914BC2">
          <w:rPr>
            <w:noProof/>
            <w:webHidden/>
          </w:rPr>
          <w:tab/>
        </w:r>
        <w:r w:rsidR="00624168" w:rsidDel="00914BC2">
          <w:rPr>
            <w:noProof/>
            <w:webHidden/>
          </w:rPr>
          <w:delText>21</w:delText>
        </w:r>
      </w:del>
    </w:p>
    <w:p w14:paraId="6AB4CC3A" w14:textId="77777777" w:rsidR="00085AB6" w:rsidDel="00914BC2" w:rsidRDefault="00085AB6">
      <w:pPr>
        <w:pStyle w:val="TOC3"/>
        <w:rPr>
          <w:del w:id="289" w:author="Kate Boardman" w:date="2016-04-19T11:49:00Z"/>
          <w:iCs w:val="0"/>
          <w:noProof/>
          <w:szCs w:val="22"/>
        </w:rPr>
      </w:pPr>
      <w:del w:id="290" w:author="Kate Boardman" w:date="2016-04-19T11:49:00Z">
        <w:r w:rsidRPr="00914BC2" w:rsidDel="00914BC2">
          <w:rPr>
            <w:noProof/>
            <w:rPrChange w:id="291" w:author="Kate Boardman" w:date="2016-04-19T11:49:00Z">
              <w:rPr>
                <w:rStyle w:val="Hyperlink"/>
                <w:noProof/>
              </w:rPr>
            </w:rPrChange>
          </w:rPr>
          <w:delText>2.1.4.1</w:delText>
        </w:r>
        <w:r w:rsidDel="00914BC2">
          <w:rPr>
            <w:iCs w:val="0"/>
            <w:noProof/>
            <w:szCs w:val="22"/>
          </w:rPr>
          <w:tab/>
        </w:r>
        <w:r w:rsidRPr="00914BC2" w:rsidDel="00914BC2">
          <w:rPr>
            <w:noProof/>
            <w:rPrChange w:id="292" w:author="Kate Boardman" w:date="2016-04-19T11:49:00Z">
              <w:rPr>
                <w:rStyle w:val="Hyperlink"/>
                <w:noProof/>
              </w:rPr>
            </w:rPrChange>
          </w:rPr>
          <w:delText>Clock Gating for NoCs without Regbus</w:delText>
        </w:r>
        <w:r w:rsidDel="00914BC2">
          <w:rPr>
            <w:noProof/>
            <w:webHidden/>
          </w:rPr>
          <w:tab/>
        </w:r>
        <w:r w:rsidR="00624168" w:rsidDel="00914BC2">
          <w:rPr>
            <w:noProof/>
            <w:webHidden/>
          </w:rPr>
          <w:delText>22</w:delText>
        </w:r>
      </w:del>
    </w:p>
    <w:p w14:paraId="350BABDB" w14:textId="77777777" w:rsidR="00085AB6" w:rsidDel="00914BC2" w:rsidRDefault="00085AB6">
      <w:pPr>
        <w:pStyle w:val="TOC3"/>
        <w:rPr>
          <w:del w:id="293" w:author="Kate Boardman" w:date="2016-04-19T11:49:00Z"/>
          <w:iCs w:val="0"/>
          <w:noProof/>
          <w:szCs w:val="22"/>
        </w:rPr>
      </w:pPr>
      <w:del w:id="294" w:author="Kate Boardman" w:date="2016-04-19T11:49:00Z">
        <w:r w:rsidRPr="00914BC2" w:rsidDel="00914BC2">
          <w:rPr>
            <w:noProof/>
            <w:rPrChange w:id="295" w:author="Kate Boardman" w:date="2016-04-19T11:49:00Z">
              <w:rPr>
                <w:rStyle w:val="Hyperlink"/>
                <w:noProof/>
              </w:rPr>
            </w:rPrChange>
          </w:rPr>
          <w:delText>2.1.4.2</w:delText>
        </w:r>
        <w:r w:rsidDel="00914BC2">
          <w:rPr>
            <w:iCs w:val="0"/>
            <w:noProof/>
            <w:szCs w:val="22"/>
          </w:rPr>
          <w:tab/>
        </w:r>
        <w:r w:rsidRPr="00914BC2" w:rsidDel="00914BC2">
          <w:rPr>
            <w:noProof/>
            <w:rPrChange w:id="296" w:author="Kate Boardman" w:date="2016-04-19T11:49:00Z">
              <w:rPr>
                <w:rStyle w:val="Hyperlink"/>
                <w:noProof/>
              </w:rPr>
            </w:rPrChange>
          </w:rPr>
          <w:delText>Clock Gating for NoCs with Regbus</w:delText>
        </w:r>
        <w:r w:rsidDel="00914BC2">
          <w:rPr>
            <w:noProof/>
            <w:webHidden/>
          </w:rPr>
          <w:tab/>
        </w:r>
        <w:r w:rsidR="00624168" w:rsidDel="00914BC2">
          <w:rPr>
            <w:noProof/>
            <w:webHidden/>
          </w:rPr>
          <w:delText>22</w:delText>
        </w:r>
      </w:del>
    </w:p>
    <w:p w14:paraId="1BCCC1C9" w14:textId="77777777" w:rsidR="00085AB6" w:rsidDel="00914BC2" w:rsidRDefault="00085AB6">
      <w:pPr>
        <w:pStyle w:val="TOC3"/>
        <w:rPr>
          <w:del w:id="297" w:author="Kate Boardman" w:date="2016-04-19T11:49:00Z"/>
          <w:iCs w:val="0"/>
          <w:noProof/>
          <w:szCs w:val="22"/>
        </w:rPr>
      </w:pPr>
      <w:del w:id="298" w:author="Kate Boardman" w:date="2016-04-19T11:49:00Z">
        <w:r w:rsidRPr="00914BC2" w:rsidDel="00914BC2">
          <w:rPr>
            <w:noProof/>
            <w14:scene3d>
              <w14:camera w14:prst="orthographicFront"/>
              <w14:lightRig w14:rig="threePt" w14:dir="t">
                <w14:rot w14:lat="0" w14:lon="0" w14:rev="0"/>
              </w14:lightRig>
            </w14:scene3d>
            <w:rPrChange w:id="299" w:author="Kate Boardman" w:date="2016-04-19T11:49:00Z">
              <w:rPr>
                <w:rStyle w:val="Hyperlink"/>
                <w:noProof/>
                <w14:scene3d>
                  <w14:camera w14:prst="orthographicFront"/>
                  <w14:lightRig w14:rig="threePt" w14:dir="t">
                    <w14:rot w14:lat="0" w14:lon="0" w14:rev="0"/>
                  </w14:lightRig>
                </w14:scene3d>
              </w:rPr>
            </w:rPrChange>
          </w:rPr>
          <w:delText>2.1.5</w:delText>
        </w:r>
        <w:r w:rsidDel="00914BC2">
          <w:rPr>
            <w:iCs w:val="0"/>
            <w:noProof/>
            <w:szCs w:val="22"/>
          </w:rPr>
          <w:tab/>
        </w:r>
        <w:r w:rsidRPr="00914BC2" w:rsidDel="00914BC2">
          <w:rPr>
            <w:noProof/>
            <w:rPrChange w:id="300" w:author="Kate Boardman" w:date="2016-04-19T11:49:00Z">
              <w:rPr>
                <w:rStyle w:val="Hyperlink"/>
                <w:noProof/>
              </w:rPr>
            </w:rPrChange>
          </w:rPr>
          <w:delText>Register Bus</w:delText>
        </w:r>
        <w:r w:rsidDel="00914BC2">
          <w:rPr>
            <w:noProof/>
            <w:webHidden/>
          </w:rPr>
          <w:tab/>
        </w:r>
        <w:r w:rsidR="00624168" w:rsidDel="00914BC2">
          <w:rPr>
            <w:noProof/>
            <w:webHidden/>
          </w:rPr>
          <w:delText>23</w:delText>
        </w:r>
      </w:del>
    </w:p>
    <w:p w14:paraId="1932EB9A" w14:textId="77777777" w:rsidR="00085AB6" w:rsidDel="00914BC2" w:rsidRDefault="00085AB6">
      <w:pPr>
        <w:pStyle w:val="TOC3"/>
        <w:rPr>
          <w:del w:id="301" w:author="Kate Boardman" w:date="2016-04-19T11:49:00Z"/>
          <w:iCs w:val="0"/>
          <w:noProof/>
          <w:szCs w:val="22"/>
        </w:rPr>
      </w:pPr>
      <w:del w:id="302" w:author="Kate Boardman" w:date="2016-04-19T11:49:00Z">
        <w:r w:rsidRPr="00914BC2" w:rsidDel="00914BC2">
          <w:rPr>
            <w:noProof/>
            <w14:scene3d>
              <w14:camera w14:prst="orthographicFront"/>
              <w14:lightRig w14:rig="threePt" w14:dir="t">
                <w14:rot w14:lat="0" w14:lon="0" w14:rev="0"/>
              </w14:lightRig>
            </w14:scene3d>
            <w:rPrChange w:id="303" w:author="Kate Boardman" w:date="2016-04-19T11:49:00Z">
              <w:rPr>
                <w:rStyle w:val="Hyperlink"/>
                <w:noProof/>
                <w14:scene3d>
                  <w14:camera w14:prst="orthographicFront"/>
                  <w14:lightRig w14:rig="threePt" w14:dir="t">
                    <w14:rot w14:lat="0" w14:lon="0" w14:rev="0"/>
                  </w14:lightRig>
                </w14:scene3d>
              </w:rPr>
            </w:rPrChange>
          </w:rPr>
          <w:delText>2.1.6</w:delText>
        </w:r>
        <w:r w:rsidDel="00914BC2">
          <w:rPr>
            <w:iCs w:val="0"/>
            <w:noProof/>
            <w:szCs w:val="22"/>
          </w:rPr>
          <w:tab/>
        </w:r>
        <w:r w:rsidRPr="00914BC2" w:rsidDel="00914BC2">
          <w:rPr>
            <w:noProof/>
            <w:rPrChange w:id="304" w:author="Kate Boardman" w:date="2016-04-19T11:49:00Z">
              <w:rPr>
                <w:rStyle w:val="Hyperlink"/>
                <w:noProof/>
              </w:rPr>
            </w:rPrChange>
          </w:rPr>
          <w:delText>Regbus Master Tunnel</w:delText>
        </w:r>
        <w:r w:rsidDel="00914BC2">
          <w:rPr>
            <w:noProof/>
            <w:webHidden/>
          </w:rPr>
          <w:tab/>
        </w:r>
        <w:r w:rsidR="00624168" w:rsidDel="00914BC2">
          <w:rPr>
            <w:noProof/>
            <w:webHidden/>
          </w:rPr>
          <w:delText>23</w:delText>
        </w:r>
      </w:del>
    </w:p>
    <w:p w14:paraId="51853388" w14:textId="77777777" w:rsidR="00085AB6" w:rsidDel="00914BC2" w:rsidRDefault="00085AB6">
      <w:pPr>
        <w:pStyle w:val="TOC3"/>
        <w:rPr>
          <w:del w:id="305" w:author="Kate Boardman" w:date="2016-04-19T11:49:00Z"/>
          <w:iCs w:val="0"/>
          <w:noProof/>
          <w:szCs w:val="22"/>
        </w:rPr>
      </w:pPr>
      <w:del w:id="306" w:author="Kate Boardman" w:date="2016-04-19T11:49:00Z">
        <w:r w:rsidRPr="00914BC2" w:rsidDel="00914BC2">
          <w:rPr>
            <w:noProof/>
            <w14:scene3d>
              <w14:camera w14:prst="orthographicFront"/>
              <w14:lightRig w14:rig="threePt" w14:dir="t">
                <w14:rot w14:lat="0" w14:lon="0" w14:rev="0"/>
              </w14:lightRig>
            </w14:scene3d>
            <w:rPrChange w:id="307" w:author="Kate Boardman" w:date="2016-04-19T11:49:00Z">
              <w:rPr>
                <w:rStyle w:val="Hyperlink"/>
                <w:noProof/>
                <w14:scene3d>
                  <w14:camera w14:prst="orthographicFront"/>
                  <w14:lightRig w14:rig="threePt" w14:dir="t">
                    <w14:rot w14:lat="0" w14:lon="0" w14:rev="0"/>
                  </w14:lightRig>
                </w14:scene3d>
              </w:rPr>
            </w:rPrChange>
          </w:rPr>
          <w:delText>2.1.7</w:delText>
        </w:r>
        <w:r w:rsidDel="00914BC2">
          <w:rPr>
            <w:iCs w:val="0"/>
            <w:noProof/>
            <w:szCs w:val="22"/>
          </w:rPr>
          <w:tab/>
        </w:r>
        <w:r w:rsidRPr="00914BC2" w:rsidDel="00914BC2">
          <w:rPr>
            <w:noProof/>
            <w:rPrChange w:id="308" w:author="Kate Boardman" w:date="2016-04-19T11:49:00Z">
              <w:rPr>
                <w:rStyle w:val="Hyperlink"/>
                <w:noProof/>
              </w:rPr>
            </w:rPrChange>
          </w:rPr>
          <w:delText>Interrupts</w:delText>
        </w:r>
        <w:r w:rsidDel="00914BC2">
          <w:rPr>
            <w:noProof/>
            <w:webHidden/>
          </w:rPr>
          <w:tab/>
        </w:r>
        <w:r w:rsidR="00624168" w:rsidDel="00914BC2">
          <w:rPr>
            <w:noProof/>
            <w:webHidden/>
          </w:rPr>
          <w:delText>24</w:delText>
        </w:r>
      </w:del>
    </w:p>
    <w:p w14:paraId="7E16D845" w14:textId="77777777" w:rsidR="00085AB6" w:rsidDel="00914BC2" w:rsidRDefault="00085AB6">
      <w:pPr>
        <w:pStyle w:val="TOC3"/>
        <w:rPr>
          <w:del w:id="309" w:author="Kate Boardman" w:date="2016-04-19T11:49:00Z"/>
          <w:iCs w:val="0"/>
          <w:noProof/>
          <w:szCs w:val="22"/>
        </w:rPr>
      </w:pPr>
      <w:del w:id="310" w:author="Kate Boardman" w:date="2016-04-19T11:49:00Z">
        <w:r w:rsidRPr="00914BC2" w:rsidDel="00914BC2">
          <w:rPr>
            <w:noProof/>
            <w14:scene3d>
              <w14:camera w14:prst="orthographicFront"/>
              <w14:lightRig w14:rig="threePt" w14:dir="t">
                <w14:rot w14:lat="0" w14:lon="0" w14:rev="0"/>
              </w14:lightRig>
            </w14:scene3d>
            <w:rPrChange w:id="311" w:author="Kate Boardman" w:date="2016-04-19T11:49:00Z">
              <w:rPr>
                <w:rStyle w:val="Hyperlink"/>
                <w:noProof/>
                <w14:scene3d>
                  <w14:camera w14:prst="orthographicFront"/>
                  <w14:lightRig w14:rig="threePt" w14:dir="t">
                    <w14:rot w14:lat="0" w14:lon="0" w14:rev="0"/>
                  </w14:lightRig>
                </w14:scene3d>
              </w:rPr>
            </w:rPrChange>
          </w:rPr>
          <w:delText>2.1.8</w:delText>
        </w:r>
        <w:r w:rsidDel="00914BC2">
          <w:rPr>
            <w:iCs w:val="0"/>
            <w:noProof/>
            <w:szCs w:val="22"/>
          </w:rPr>
          <w:tab/>
        </w:r>
        <w:r w:rsidRPr="00914BC2" w:rsidDel="00914BC2">
          <w:rPr>
            <w:noProof/>
            <w:rPrChange w:id="312" w:author="Kate Boardman" w:date="2016-04-19T11:49:00Z">
              <w:rPr>
                <w:rStyle w:val="Hyperlink"/>
                <w:noProof/>
              </w:rPr>
            </w:rPrChange>
          </w:rPr>
          <w:delText>Event Counters</w:delText>
        </w:r>
        <w:r w:rsidDel="00914BC2">
          <w:rPr>
            <w:noProof/>
            <w:webHidden/>
          </w:rPr>
          <w:tab/>
        </w:r>
        <w:r w:rsidR="00624168" w:rsidDel="00914BC2">
          <w:rPr>
            <w:noProof/>
            <w:webHidden/>
          </w:rPr>
          <w:delText>25</w:delText>
        </w:r>
      </w:del>
    </w:p>
    <w:p w14:paraId="4D73D689" w14:textId="77777777" w:rsidR="00085AB6" w:rsidDel="00914BC2" w:rsidRDefault="00085AB6">
      <w:pPr>
        <w:pStyle w:val="TOC2"/>
        <w:tabs>
          <w:tab w:val="left" w:pos="800"/>
        </w:tabs>
        <w:rPr>
          <w:del w:id="313" w:author="Kate Boardman" w:date="2016-04-19T11:49:00Z"/>
          <w:noProof/>
          <w:szCs w:val="22"/>
        </w:rPr>
      </w:pPr>
      <w:del w:id="314" w:author="Kate Boardman" w:date="2016-04-19T11:49:00Z">
        <w:r w:rsidRPr="00914BC2" w:rsidDel="00914BC2">
          <w:rPr>
            <w:noProof/>
            <w:rPrChange w:id="315" w:author="Kate Boardman" w:date="2016-04-19T11:49:00Z">
              <w:rPr>
                <w:rStyle w:val="Hyperlink"/>
                <w:noProof/>
              </w:rPr>
            </w:rPrChange>
          </w:rPr>
          <w:delText>2.2</w:delText>
        </w:r>
        <w:r w:rsidDel="00914BC2">
          <w:rPr>
            <w:noProof/>
            <w:szCs w:val="22"/>
          </w:rPr>
          <w:tab/>
        </w:r>
        <w:r w:rsidRPr="00914BC2" w:rsidDel="00914BC2">
          <w:rPr>
            <w:noProof/>
            <w:rPrChange w:id="316" w:author="Kate Boardman" w:date="2016-04-19T11:49:00Z">
              <w:rPr>
                <w:rStyle w:val="Hyperlink"/>
                <w:noProof/>
              </w:rPr>
            </w:rPrChange>
          </w:rPr>
          <w:delText>Integration of NoC Verification Checkers</w:delText>
        </w:r>
        <w:r w:rsidDel="00914BC2">
          <w:rPr>
            <w:noProof/>
            <w:webHidden/>
          </w:rPr>
          <w:tab/>
        </w:r>
        <w:r w:rsidR="00624168" w:rsidDel="00914BC2">
          <w:rPr>
            <w:noProof/>
            <w:webHidden/>
          </w:rPr>
          <w:delText>25</w:delText>
        </w:r>
      </w:del>
    </w:p>
    <w:p w14:paraId="6FFA2F31" w14:textId="77777777" w:rsidR="00085AB6" w:rsidDel="00914BC2" w:rsidRDefault="00085AB6">
      <w:pPr>
        <w:pStyle w:val="TOC2"/>
        <w:tabs>
          <w:tab w:val="left" w:pos="800"/>
        </w:tabs>
        <w:rPr>
          <w:del w:id="317" w:author="Kate Boardman" w:date="2016-04-19T11:49:00Z"/>
          <w:noProof/>
          <w:szCs w:val="22"/>
        </w:rPr>
      </w:pPr>
      <w:del w:id="318" w:author="Kate Boardman" w:date="2016-04-19T11:49:00Z">
        <w:r w:rsidRPr="00914BC2" w:rsidDel="00914BC2">
          <w:rPr>
            <w:noProof/>
            <w:rPrChange w:id="319" w:author="Kate Boardman" w:date="2016-04-19T11:49:00Z">
              <w:rPr>
                <w:rStyle w:val="Hyperlink"/>
                <w:noProof/>
              </w:rPr>
            </w:rPrChange>
          </w:rPr>
          <w:delText>2.3</w:delText>
        </w:r>
        <w:r w:rsidDel="00914BC2">
          <w:rPr>
            <w:noProof/>
            <w:szCs w:val="22"/>
          </w:rPr>
          <w:tab/>
        </w:r>
        <w:r w:rsidRPr="00914BC2" w:rsidDel="00914BC2">
          <w:rPr>
            <w:noProof/>
            <w:rPrChange w:id="320" w:author="Kate Boardman" w:date="2016-04-19T11:49:00Z">
              <w:rPr>
                <w:rStyle w:val="Hyperlink"/>
                <w:noProof/>
              </w:rPr>
            </w:rPrChange>
          </w:rPr>
          <w:delText>Synthesis</w:delText>
        </w:r>
        <w:r w:rsidDel="00914BC2">
          <w:rPr>
            <w:noProof/>
            <w:webHidden/>
          </w:rPr>
          <w:tab/>
        </w:r>
        <w:r w:rsidR="00624168" w:rsidDel="00914BC2">
          <w:rPr>
            <w:noProof/>
            <w:webHidden/>
          </w:rPr>
          <w:delText>27</w:delText>
        </w:r>
      </w:del>
    </w:p>
    <w:p w14:paraId="6BF15A71" w14:textId="77777777" w:rsidR="00085AB6" w:rsidDel="00914BC2" w:rsidRDefault="00085AB6">
      <w:pPr>
        <w:pStyle w:val="TOC2"/>
        <w:tabs>
          <w:tab w:val="left" w:pos="800"/>
        </w:tabs>
        <w:rPr>
          <w:del w:id="321" w:author="Kate Boardman" w:date="2016-04-19T11:49:00Z"/>
          <w:noProof/>
          <w:szCs w:val="22"/>
        </w:rPr>
      </w:pPr>
      <w:del w:id="322" w:author="Kate Boardman" w:date="2016-04-19T11:49:00Z">
        <w:r w:rsidRPr="00914BC2" w:rsidDel="00914BC2">
          <w:rPr>
            <w:noProof/>
            <w:rPrChange w:id="323" w:author="Kate Boardman" w:date="2016-04-19T11:49:00Z">
              <w:rPr>
                <w:rStyle w:val="Hyperlink"/>
                <w:noProof/>
              </w:rPr>
            </w:rPrChange>
          </w:rPr>
          <w:delText>2.4</w:delText>
        </w:r>
        <w:r w:rsidDel="00914BC2">
          <w:rPr>
            <w:noProof/>
            <w:szCs w:val="22"/>
          </w:rPr>
          <w:tab/>
        </w:r>
        <w:r w:rsidRPr="00914BC2" w:rsidDel="00914BC2">
          <w:rPr>
            <w:noProof/>
            <w:rPrChange w:id="324" w:author="Kate Boardman" w:date="2016-04-19T11:49:00Z">
              <w:rPr>
                <w:rStyle w:val="Hyperlink"/>
                <w:noProof/>
              </w:rPr>
            </w:rPrChange>
          </w:rPr>
          <w:delText>Supported Tools</w:delText>
        </w:r>
        <w:r w:rsidDel="00914BC2">
          <w:rPr>
            <w:noProof/>
            <w:webHidden/>
          </w:rPr>
          <w:tab/>
        </w:r>
        <w:r w:rsidR="00624168" w:rsidDel="00914BC2">
          <w:rPr>
            <w:noProof/>
            <w:webHidden/>
          </w:rPr>
          <w:delText>27</w:delText>
        </w:r>
      </w:del>
    </w:p>
    <w:p w14:paraId="252793C5" w14:textId="77777777" w:rsidR="00085AB6" w:rsidDel="00914BC2" w:rsidRDefault="00085AB6">
      <w:pPr>
        <w:pStyle w:val="TOC1"/>
        <w:rPr>
          <w:del w:id="325" w:author="Kate Boardman" w:date="2016-04-19T11:49:00Z"/>
          <w:rFonts w:asciiTheme="minorHAnsi" w:hAnsiTheme="minorHAnsi"/>
          <w:b w:val="0"/>
          <w:color w:val="auto"/>
          <w:szCs w:val="22"/>
        </w:rPr>
      </w:pPr>
      <w:del w:id="326" w:author="Kate Boardman" w:date="2016-04-19T11:49:00Z">
        <w:r w:rsidRPr="00914BC2" w:rsidDel="00914BC2">
          <w:rPr>
            <w:rPrChange w:id="327" w:author="Kate Boardman" w:date="2016-04-19T11:49:00Z">
              <w:rPr>
                <w:rStyle w:val="Hyperlink"/>
              </w:rPr>
            </w:rPrChange>
          </w:rPr>
          <w:delText>3</w:delText>
        </w:r>
        <w:r w:rsidDel="00914BC2">
          <w:rPr>
            <w:rFonts w:asciiTheme="minorHAnsi" w:hAnsiTheme="minorHAnsi"/>
            <w:b w:val="0"/>
            <w:color w:val="auto"/>
            <w:szCs w:val="22"/>
          </w:rPr>
          <w:tab/>
        </w:r>
        <w:r w:rsidRPr="00914BC2" w:rsidDel="00914BC2">
          <w:rPr>
            <w:rPrChange w:id="328" w:author="Kate Boardman" w:date="2016-04-19T11:49:00Z">
              <w:rPr>
                <w:rStyle w:val="Hyperlink"/>
              </w:rPr>
            </w:rPrChange>
          </w:rPr>
          <w:delText>NoC Verification Components</w:delText>
        </w:r>
        <w:r w:rsidDel="00914BC2">
          <w:rPr>
            <w:webHidden/>
          </w:rPr>
          <w:tab/>
        </w:r>
        <w:r w:rsidR="00624168" w:rsidDel="00914BC2">
          <w:rPr>
            <w:webHidden/>
          </w:rPr>
          <w:delText>28</w:delText>
        </w:r>
      </w:del>
    </w:p>
    <w:p w14:paraId="7A5CA3A3" w14:textId="77777777" w:rsidR="00085AB6" w:rsidDel="00914BC2" w:rsidRDefault="00085AB6">
      <w:pPr>
        <w:pStyle w:val="TOC2"/>
        <w:tabs>
          <w:tab w:val="left" w:pos="800"/>
        </w:tabs>
        <w:rPr>
          <w:del w:id="329" w:author="Kate Boardman" w:date="2016-04-19T11:49:00Z"/>
          <w:noProof/>
          <w:szCs w:val="22"/>
        </w:rPr>
      </w:pPr>
      <w:del w:id="330" w:author="Kate Boardman" w:date="2016-04-19T11:49:00Z">
        <w:r w:rsidRPr="00914BC2" w:rsidDel="00914BC2">
          <w:rPr>
            <w:noProof/>
            <w:rPrChange w:id="331" w:author="Kate Boardman" w:date="2016-04-19T11:49:00Z">
              <w:rPr>
                <w:rStyle w:val="Hyperlink"/>
                <w:noProof/>
              </w:rPr>
            </w:rPrChange>
          </w:rPr>
          <w:delText>3.1</w:delText>
        </w:r>
        <w:r w:rsidDel="00914BC2">
          <w:rPr>
            <w:noProof/>
            <w:szCs w:val="22"/>
          </w:rPr>
          <w:tab/>
        </w:r>
        <w:r w:rsidRPr="00914BC2" w:rsidDel="00914BC2">
          <w:rPr>
            <w:noProof/>
            <w:rPrChange w:id="332" w:author="Kate Boardman" w:date="2016-04-19T11:49:00Z">
              <w:rPr>
                <w:rStyle w:val="Hyperlink"/>
                <w:noProof/>
              </w:rPr>
            </w:rPrChange>
          </w:rPr>
          <w:delText>Overview of Checkers</w:delText>
        </w:r>
        <w:r w:rsidDel="00914BC2">
          <w:rPr>
            <w:noProof/>
            <w:webHidden/>
          </w:rPr>
          <w:tab/>
        </w:r>
        <w:r w:rsidR="00624168" w:rsidDel="00914BC2">
          <w:rPr>
            <w:noProof/>
            <w:webHidden/>
          </w:rPr>
          <w:delText>28</w:delText>
        </w:r>
      </w:del>
    </w:p>
    <w:p w14:paraId="4EFE9176" w14:textId="77777777" w:rsidR="00085AB6" w:rsidDel="00914BC2" w:rsidRDefault="00085AB6">
      <w:pPr>
        <w:pStyle w:val="TOC2"/>
        <w:tabs>
          <w:tab w:val="left" w:pos="800"/>
        </w:tabs>
        <w:rPr>
          <w:del w:id="333" w:author="Kate Boardman" w:date="2016-04-19T11:49:00Z"/>
          <w:noProof/>
          <w:szCs w:val="22"/>
        </w:rPr>
      </w:pPr>
      <w:del w:id="334" w:author="Kate Boardman" w:date="2016-04-19T11:49:00Z">
        <w:r w:rsidRPr="00914BC2" w:rsidDel="00914BC2">
          <w:rPr>
            <w:noProof/>
            <w:rPrChange w:id="335" w:author="Kate Boardman" w:date="2016-04-19T11:49:00Z">
              <w:rPr>
                <w:rStyle w:val="Hyperlink"/>
                <w:noProof/>
              </w:rPr>
            </w:rPrChange>
          </w:rPr>
          <w:delText>3.2</w:delText>
        </w:r>
        <w:r w:rsidDel="00914BC2">
          <w:rPr>
            <w:noProof/>
            <w:szCs w:val="22"/>
          </w:rPr>
          <w:tab/>
        </w:r>
        <w:r w:rsidRPr="00914BC2" w:rsidDel="00914BC2">
          <w:rPr>
            <w:noProof/>
            <w:rPrChange w:id="336" w:author="Kate Boardman" w:date="2016-04-19T11:49:00Z">
              <w:rPr>
                <w:rStyle w:val="Hyperlink"/>
                <w:noProof/>
              </w:rPr>
            </w:rPrChange>
          </w:rPr>
          <w:delText>Environment Setup for Integration</w:delText>
        </w:r>
        <w:r w:rsidDel="00914BC2">
          <w:rPr>
            <w:noProof/>
            <w:webHidden/>
          </w:rPr>
          <w:tab/>
        </w:r>
        <w:r w:rsidR="00624168" w:rsidDel="00914BC2">
          <w:rPr>
            <w:noProof/>
            <w:webHidden/>
          </w:rPr>
          <w:delText>28</w:delText>
        </w:r>
      </w:del>
    </w:p>
    <w:p w14:paraId="171F2F6A" w14:textId="77777777" w:rsidR="00085AB6" w:rsidDel="00914BC2" w:rsidRDefault="00085AB6">
      <w:pPr>
        <w:pStyle w:val="TOC2"/>
        <w:tabs>
          <w:tab w:val="left" w:pos="800"/>
        </w:tabs>
        <w:rPr>
          <w:del w:id="337" w:author="Kate Boardman" w:date="2016-04-19T11:49:00Z"/>
          <w:noProof/>
          <w:szCs w:val="22"/>
        </w:rPr>
      </w:pPr>
      <w:del w:id="338" w:author="Kate Boardman" w:date="2016-04-19T11:49:00Z">
        <w:r w:rsidRPr="00914BC2" w:rsidDel="00914BC2">
          <w:rPr>
            <w:noProof/>
            <w:rPrChange w:id="339" w:author="Kate Boardman" w:date="2016-04-19T11:49:00Z">
              <w:rPr>
                <w:rStyle w:val="Hyperlink"/>
                <w:noProof/>
              </w:rPr>
            </w:rPrChange>
          </w:rPr>
          <w:delText>3.3</w:delText>
        </w:r>
        <w:r w:rsidDel="00914BC2">
          <w:rPr>
            <w:noProof/>
            <w:szCs w:val="22"/>
          </w:rPr>
          <w:tab/>
        </w:r>
        <w:r w:rsidRPr="00914BC2" w:rsidDel="00914BC2">
          <w:rPr>
            <w:noProof/>
            <w:rPrChange w:id="340" w:author="Kate Boardman" w:date="2016-04-19T11:49:00Z">
              <w:rPr>
                <w:rStyle w:val="Hyperlink"/>
                <w:noProof/>
              </w:rPr>
            </w:rPrChange>
          </w:rPr>
          <w:delText>Fast Initialization for CCC Directory</w:delText>
        </w:r>
        <w:r w:rsidDel="00914BC2">
          <w:rPr>
            <w:noProof/>
            <w:webHidden/>
          </w:rPr>
          <w:tab/>
        </w:r>
        <w:r w:rsidR="00624168" w:rsidDel="00914BC2">
          <w:rPr>
            <w:noProof/>
            <w:webHidden/>
          </w:rPr>
          <w:delText>30</w:delText>
        </w:r>
      </w:del>
    </w:p>
    <w:p w14:paraId="226ABD4B" w14:textId="77777777" w:rsidR="00085AB6" w:rsidDel="00914BC2" w:rsidRDefault="00085AB6">
      <w:pPr>
        <w:pStyle w:val="TOC2"/>
        <w:tabs>
          <w:tab w:val="left" w:pos="800"/>
        </w:tabs>
        <w:rPr>
          <w:del w:id="341" w:author="Kate Boardman" w:date="2016-04-19T11:49:00Z"/>
          <w:noProof/>
          <w:szCs w:val="22"/>
        </w:rPr>
      </w:pPr>
      <w:del w:id="342" w:author="Kate Boardman" w:date="2016-04-19T11:49:00Z">
        <w:r w:rsidRPr="00914BC2" w:rsidDel="00914BC2">
          <w:rPr>
            <w:noProof/>
            <w:rPrChange w:id="343" w:author="Kate Boardman" w:date="2016-04-19T11:49:00Z">
              <w:rPr>
                <w:rStyle w:val="Hyperlink"/>
                <w:noProof/>
              </w:rPr>
            </w:rPrChange>
          </w:rPr>
          <w:delText>3.4</w:delText>
        </w:r>
        <w:r w:rsidDel="00914BC2">
          <w:rPr>
            <w:noProof/>
            <w:szCs w:val="22"/>
          </w:rPr>
          <w:tab/>
        </w:r>
        <w:r w:rsidRPr="00914BC2" w:rsidDel="00914BC2">
          <w:rPr>
            <w:noProof/>
            <w:rPrChange w:id="344" w:author="Kate Boardman" w:date="2016-04-19T11:49:00Z">
              <w:rPr>
                <w:rStyle w:val="Hyperlink"/>
                <w:noProof/>
              </w:rPr>
            </w:rPrChange>
          </w:rPr>
          <w:delText>Usage Modes</w:delText>
        </w:r>
        <w:r w:rsidDel="00914BC2">
          <w:rPr>
            <w:noProof/>
            <w:webHidden/>
          </w:rPr>
          <w:tab/>
        </w:r>
        <w:r w:rsidR="00624168" w:rsidDel="00914BC2">
          <w:rPr>
            <w:noProof/>
            <w:webHidden/>
          </w:rPr>
          <w:delText>30</w:delText>
        </w:r>
      </w:del>
    </w:p>
    <w:p w14:paraId="73EC9A2B" w14:textId="77777777" w:rsidR="00085AB6" w:rsidDel="00914BC2" w:rsidRDefault="00085AB6">
      <w:pPr>
        <w:pStyle w:val="TOC2"/>
        <w:tabs>
          <w:tab w:val="left" w:pos="800"/>
        </w:tabs>
        <w:rPr>
          <w:del w:id="345" w:author="Kate Boardman" w:date="2016-04-19T11:49:00Z"/>
          <w:noProof/>
          <w:szCs w:val="22"/>
        </w:rPr>
      </w:pPr>
      <w:del w:id="346" w:author="Kate Boardman" w:date="2016-04-19T11:49:00Z">
        <w:r w:rsidRPr="00914BC2" w:rsidDel="00914BC2">
          <w:rPr>
            <w:noProof/>
            <w:rPrChange w:id="347" w:author="Kate Boardman" w:date="2016-04-19T11:49:00Z">
              <w:rPr>
                <w:rStyle w:val="Hyperlink"/>
                <w:noProof/>
              </w:rPr>
            </w:rPrChange>
          </w:rPr>
          <w:delText>3.5</w:delText>
        </w:r>
        <w:r w:rsidDel="00914BC2">
          <w:rPr>
            <w:noProof/>
            <w:szCs w:val="22"/>
          </w:rPr>
          <w:tab/>
        </w:r>
        <w:r w:rsidRPr="00914BC2" w:rsidDel="00914BC2">
          <w:rPr>
            <w:noProof/>
            <w:rPrChange w:id="348" w:author="Kate Boardman" w:date="2016-04-19T11:49:00Z">
              <w:rPr>
                <w:rStyle w:val="Hyperlink"/>
                <w:noProof/>
              </w:rPr>
            </w:rPrChange>
          </w:rPr>
          <w:delText>Checkers</w:delText>
        </w:r>
        <w:r w:rsidDel="00914BC2">
          <w:rPr>
            <w:noProof/>
            <w:webHidden/>
          </w:rPr>
          <w:tab/>
        </w:r>
        <w:r w:rsidR="00624168" w:rsidDel="00914BC2">
          <w:rPr>
            <w:noProof/>
            <w:webHidden/>
          </w:rPr>
          <w:delText>31</w:delText>
        </w:r>
      </w:del>
    </w:p>
    <w:p w14:paraId="56E35F1A" w14:textId="77777777" w:rsidR="00085AB6" w:rsidDel="00914BC2" w:rsidRDefault="00085AB6">
      <w:pPr>
        <w:pStyle w:val="TOC3"/>
        <w:rPr>
          <w:del w:id="349" w:author="Kate Boardman" w:date="2016-04-19T11:49:00Z"/>
          <w:iCs w:val="0"/>
          <w:noProof/>
          <w:szCs w:val="22"/>
        </w:rPr>
      </w:pPr>
      <w:del w:id="350" w:author="Kate Boardman" w:date="2016-04-19T11:49:00Z">
        <w:r w:rsidRPr="00914BC2" w:rsidDel="00914BC2">
          <w:rPr>
            <w:noProof/>
            <w14:scene3d>
              <w14:camera w14:prst="orthographicFront"/>
              <w14:lightRig w14:rig="threePt" w14:dir="t">
                <w14:rot w14:lat="0" w14:lon="0" w14:rev="0"/>
              </w14:lightRig>
            </w14:scene3d>
            <w:rPrChange w:id="351" w:author="Kate Boardman" w:date="2016-04-19T11:49:00Z">
              <w:rPr>
                <w:rStyle w:val="Hyperlink"/>
                <w:noProof/>
                <w14:scene3d>
                  <w14:camera w14:prst="orthographicFront"/>
                  <w14:lightRig w14:rig="threePt" w14:dir="t">
                    <w14:rot w14:lat="0" w14:lon="0" w14:rev="0"/>
                  </w14:lightRig>
                </w14:scene3d>
              </w:rPr>
            </w:rPrChange>
          </w:rPr>
          <w:delText>3.5.1</w:delText>
        </w:r>
        <w:r w:rsidDel="00914BC2">
          <w:rPr>
            <w:iCs w:val="0"/>
            <w:noProof/>
            <w:szCs w:val="22"/>
          </w:rPr>
          <w:tab/>
        </w:r>
        <w:r w:rsidRPr="00914BC2" w:rsidDel="00914BC2">
          <w:rPr>
            <w:noProof/>
            <w:rPrChange w:id="352" w:author="Kate Boardman" w:date="2016-04-19T11:49:00Z">
              <w:rPr>
                <w:rStyle w:val="Hyperlink"/>
                <w:noProof/>
              </w:rPr>
            </w:rPrChange>
          </w:rPr>
          <w:delText>Terminology</w:delText>
        </w:r>
        <w:r w:rsidDel="00914BC2">
          <w:rPr>
            <w:noProof/>
            <w:webHidden/>
          </w:rPr>
          <w:tab/>
        </w:r>
        <w:r w:rsidR="00624168" w:rsidDel="00914BC2">
          <w:rPr>
            <w:noProof/>
            <w:webHidden/>
          </w:rPr>
          <w:delText>31</w:delText>
        </w:r>
      </w:del>
    </w:p>
    <w:p w14:paraId="6BC44F78" w14:textId="77777777" w:rsidR="00085AB6" w:rsidDel="00914BC2" w:rsidRDefault="00085AB6">
      <w:pPr>
        <w:pStyle w:val="TOC3"/>
        <w:rPr>
          <w:del w:id="353" w:author="Kate Boardman" w:date="2016-04-19T11:49:00Z"/>
          <w:iCs w:val="0"/>
          <w:noProof/>
          <w:szCs w:val="22"/>
        </w:rPr>
      </w:pPr>
      <w:del w:id="354" w:author="Kate Boardman" w:date="2016-04-19T11:49:00Z">
        <w:r w:rsidRPr="00914BC2" w:rsidDel="00914BC2">
          <w:rPr>
            <w:noProof/>
            <w14:scene3d>
              <w14:camera w14:prst="orthographicFront"/>
              <w14:lightRig w14:rig="threePt" w14:dir="t">
                <w14:rot w14:lat="0" w14:lon="0" w14:rev="0"/>
              </w14:lightRig>
            </w14:scene3d>
            <w:rPrChange w:id="355" w:author="Kate Boardman" w:date="2016-04-19T11:49:00Z">
              <w:rPr>
                <w:rStyle w:val="Hyperlink"/>
                <w:noProof/>
                <w14:scene3d>
                  <w14:camera w14:prst="orthographicFront"/>
                  <w14:lightRig w14:rig="threePt" w14:dir="t">
                    <w14:rot w14:lat="0" w14:lon="0" w14:rev="0"/>
                  </w14:lightRig>
                </w14:scene3d>
              </w:rPr>
            </w:rPrChange>
          </w:rPr>
          <w:delText>3.5.2</w:delText>
        </w:r>
        <w:r w:rsidDel="00914BC2">
          <w:rPr>
            <w:iCs w:val="0"/>
            <w:noProof/>
            <w:szCs w:val="22"/>
          </w:rPr>
          <w:tab/>
        </w:r>
        <w:r w:rsidRPr="00914BC2" w:rsidDel="00914BC2">
          <w:rPr>
            <w:noProof/>
            <w:rPrChange w:id="356" w:author="Kate Boardman" w:date="2016-04-19T11:49:00Z">
              <w:rPr>
                <w:rStyle w:val="Hyperlink"/>
                <w:noProof/>
              </w:rPr>
            </w:rPrChange>
          </w:rPr>
          <w:delText>AMBA NoC End-to-End Checker</w:delText>
        </w:r>
        <w:r w:rsidDel="00914BC2">
          <w:rPr>
            <w:noProof/>
            <w:webHidden/>
          </w:rPr>
          <w:tab/>
        </w:r>
        <w:r w:rsidR="00624168" w:rsidDel="00914BC2">
          <w:rPr>
            <w:noProof/>
            <w:webHidden/>
          </w:rPr>
          <w:delText>32</w:delText>
        </w:r>
      </w:del>
    </w:p>
    <w:p w14:paraId="6529A56E" w14:textId="77777777" w:rsidR="00085AB6" w:rsidDel="00914BC2" w:rsidRDefault="00085AB6">
      <w:pPr>
        <w:pStyle w:val="TOC3"/>
        <w:rPr>
          <w:del w:id="357" w:author="Kate Boardman" w:date="2016-04-19T11:49:00Z"/>
          <w:iCs w:val="0"/>
          <w:noProof/>
          <w:szCs w:val="22"/>
        </w:rPr>
      </w:pPr>
      <w:del w:id="358" w:author="Kate Boardman" w:date="2016-04-19T11:49:00Z">
        <w:r w:rsidRPr="00914BC2" w:rsidDel="00914BC2">
          <w:rPr>
            <w:noProof/>
            <w:rPrChange w:id="359" w:author="Kate Boardman" w:date="2016-04-19T11:49:00Z">
              <w:rPr>
                <w:rStyle w:val="Hyperlink"/>
                <w:noProof/>
              </w:rPr>
            </w:rPrChange>
          </w:rPr>
          <w:delText>3.5.2.1</w:delText>
        </w:r>
        <w:r w:rsidDel="00914BC2">
          <w:rPr>
            <w:iCs w:val="0"/>
            <w:noProof/>
            <w:szCs w:val="22"/>
          </w:rPr>
          <w:tab/>
        </w:r>
        <w:r w:rsidRPr="00914BC2" w:rsidDel="00914BC2">
          <w:rPr>
            <w:noProof/>
            <w:rPrChange w:id="360" w:author="Kate Boardman" w:date="2016-04-19T11:49:00Z">
              <w:rPr>
                <w:rStyle w:val="Hyperlink"/>
                <w:noProof/>
              </w:rPr>
            </w:rPrChange>
          </w:rPr>
          <w:delText>AMBA NoC End-to-End Fine-Grained User Control</w:delText>
        </w:r>
        <w:r w:rsidDel="00914BC2">
          <w:rPr>
            <w:noProof/>
            <w:webHidden/>
          </w:rPr>
          <w:tab/>
        </w:r>
        <w:r w:rsidR="00624168" w:rsidDel="00914BC2">
          <w:rPr>
            <w:noProof/>
            <w:webHidden/>
          </w:rPr>
          <w:delText>39</w:delText>
        </w:r>
      </w:del>
    </w:p>
    <w:p w14:paraId="09BC4A1A" w14:textId="77777777" w:rsidR="00085AB6" w:rsidDel="00914BC2" w:rsidRDefault="00085AB6">
      <w:pPr>
        <w:pStyle w:val="TOC3"/>
        <w:rPr>
          <w:del w:id="361" w:author="Kate Boardman" w:date="2016-04-19T11:49:00Z"/>
          <w:iCs w:val="0"/>
          <w:noProof/>
          <w:szCs w:val="22"/>
        </w:rPr>
      </w:pPr>
      <w:del w:id="362" w:author="Kate Boardman" w:date="2016-04-19T11:49:00Z">
        <w:r w:rsidRPr="00914BC2" w:rsidDel="00914BC2">
          <w:rPr>
            <w:noProof/>
            <w:rPrChange w:id="363" w:author="Kate Boardman" w:date="2016-04-19T11:49:00Z">
              <w:rPr>
                <w:rStyle w:val="Hyperlink"/>
                <w:noProof/>
              </w:rPr>
            </w:rPrChange>
          </w:rPr>
          <w:delText>3.5.2.2</w:delText>
        </w:r>
        <w:r w:rsidDel="00914BC2">
          <w:rPr>
            <w:iCs w:val="0"/>
            <w:noProof/>
            <w:szCs w:val="22"/>
          </w:rPr>
          <w:tab/>
        </w:r>
        <w:r w:rsidRPr="00914BC2" w:rsidDel="00914BC2">
          <w:rPr>
            <w:noProof/>
            <w:rPrChange w:id="364" w:author="Kate Boardman" w:date="2016-04-19T11:49:00Z">
              <w:rPr>
                <w:rStyle w:val="Hyperlink"/>
                <w:noProof/>
              </w:rPr>
            </w:rPrChange>
          </w:rPr>
          <w:delText>AMBA NoC End-to-End Traffic Logs</w:delText>
        </w:r>
        <w:r w:rsidDel="00914BC2">
          <w:rPr>
            <w:noProof/>
            <w:webHidden/>
          </w:rPr>
          <w:tab/>
        </w:r>
        <w:r w:rsidR="00624168" w:rsidDel="00914BC2">
          <w:rPr>
            <w:noProof/>
            <w:webHidden/>
          </w:rPr>
          <w:delText>39</w:delText>
        </w:r>
      </w:del>
    </w:p>
    <w:p w14:paraId="17737275" w14:textId="77777777" w:rsidR="00085AB6" w:rsidDel="00914BC2" w:rsidRDefault="00085AB6">
      <w:pPr>
        <w:pStyle w:val="TOC3"/>
        <w:rPr>
          <w:del w:id="365" w:author="Kate Boardman" w:date="2016-04-19T11:49:00Z"/>
          <w:iCs w:val="0"/>
          <w:noProof/>
          <w:szCs w:val="22"/>
        </w:rPr>
      </w:pPr>
      <w:del w:id="366" w:author="Kate Boardman" w:date="2016-04-19T11:49:00Z">
        <w:r w:rsidRPr="00914BC2" w:rsidDel="00914BC2">
          <w:rPr>
            <w:noProof/>
            <w:rPrChange w:id="367" w:author="Kate Boardman" w:date="2016-04-19T11:49:00Z">
              <w:rPr>
                <w:rStyle w:val="Hyperlink"/>
                <w:noProof/>
              </w:rPr>
            </w:rPrChange>
          </w:rPr>
          <w:delText>3.5.2.2.1</w:delText>
        </w:r>
        <w:r w:rsidDel="00914BC2">
          <w:rPr>
            <w:iCs w:val="0"/>
            <w:noProof/>
            <w:szCs w:val="22"/>
          </w:rPr>
          <w:tab/>
        </w:r>
        <w:r w:rsidRPr="00914BC2" w:rsidDel="00914BC2">
          <w:rPr>
            <w:noProof/>
            <w:rPrChange w:id="368" w:author="Kate Boardman" w:date="2016-04-19T11:49:00Z">
              <w:rPr>
                <w:rStyle w:val="Hyperlink"/>
                <w:noProof/>
              </w:rPr>
            </w:rPrChange>
          </w:rPr>
          <w:delText>AMBA NoC End-to-End Traffic Logs for Reads</w:delText>
        </w:r>
        <w:r w:rsidDel="00914BC2">
          <w:rPr>
            <w:noProof/>
            <w:webHidden/>
          </w:rPr>
          <w:tab/>
        </w:r>
        <w:r w:rsidR="00624168" w:rsidDel="00914BC2">
          <w:rPr>
            <w:noProof/>
            <w:webHidden/>
          </w:rPr>
          <w:delText>40</w:delText>
        </w:r>
      </w:del>
    </w:p>
    <w:p w14:paraId="42FAB005" w14:textId="77777777" w:rsidR="00085AB6" w:rsidDel="00914BC2" w:rsidRDefault="00085AB6">
      <w:pPr>
        <w:pStyle w:val="TOC3"/>
        <w:rPr>
          <w:del w:id="369" w:author="Kate Boardman" w:date="2016-04-19T11:49:00Z"/>
          <w:iCs w:val="0"/>
          <w:noProof/>
          <w:szCs w:val="22"/>
        </w:rPr>
      </w:pPr>
      <w:del w:id="370" w:author="Kate Boardman" w:date="2016-04-19T11:49:00Z">
        <w:r w:rsidRPr="00914BC2" w:rsidDel="00914BC2">
          <w:rPr>
            <w:noProof/>
            <w:rPrChange w:id="371" w:author="Kate Boardman" w:date="2016-04-19T11:49:00Z">
              <w:rPr>
                <w:rStyle w:val="Hyperlink"/>
                <w:noProof/>
              </w:rPr>
            </w:rPrChange>
          </w:rPr>
          <w:delText>3.5.2.2.2</w:delText>
        </w:r>
        <w:r w:rsidDel="00914BC2">
          <w:rPr>
            <w:iCs w:val="0"/>
            <w:noProof/>
            <w:szCs w:val="22"/>
          </w:rPr>
          <w:tab/>
        </w:r>
        <w:r w:rsidRPr="00914BC2" w:rsidDel="00914BC2">
          <w:rPr>
            <w:noProof/>
            <w:rPrChange w:id="372" w:author="Kate Boardman" w:date="2016-04-19T11:49:00Z">
              <w:rPr>
                <w:rStyle w:val="Hyperlink"/>
                <w:noProof/>
              </w:rPr>
            </w:rPrChange>
          </w:rPr>
          <w:delText>AMBA NoC End-to-End Traffic Logs for Writes</w:delText>
        </w:r>
        <w:r w:rsidDel="00914BC2">
          <w:rPr>
            <w:noProof/>
            <w:webHidden/>
          </w:rPr>
          <w:tab/>
        </w:r>
        <w:r w:rsidR="00624168" w:rsidDel="00914BC2">
          <w:rPr>
            <w:noProof/>
            <w:webHidden/>
          </w:rPr>
          <w:delText>43</w:delText>
        </w:r>
      </w:del>
    </w:p>
    <w:p w14:paraId="263F8E87" w14:textId="77777777" w:rsidR="00085AB6" w:rsidDel="00914BC2" w:rsidRDefault="00085AB6">
      <w:pPr>
        <w:pStyle w:val="TOC3"/>
        <w:rPr>
          <w:del w:id="373" w:author="Kate Boardman" w:date="2016-04-19T11:49:00Z"/>
          <w:iCs w:val="0"/>
          <w:noProof/>
          <w:szCs w:val="22"/>
        </w:rPr>
      </w:pPr>
      <w:del w:id="374" w:author="Kate Boardman" w:date="2016-04-19T11:49:00Z">
        <w:r w:rsidRPr="00914BC2" w:rsidDel="00914BC2">
          <w:rPr>
            <w:noProof/>
            <w:rPrChange w:id="375" w:author="Kate Boardman" w:date="2016-04-19T11:49:00Z">
              <w:rPr>
                <w:rStyle w:val="Hyperlink"/>
                <w:noProof/>
              </w:rPr>
            </w:rPrChange>
          </w:rPr>
          <w:delText>3.5.2.2.3</w:delText>
        </w:r>
        <w:r w:rsidDel="00914BC2">
          <w:rPr>
            <w:iCs w:val="0"/>
            <w:noProof/>
            <w:szCs w:val="22"/>
          </w:rPr>
          <w:tab/>
        </w:r>
        <w:r w:rsidRPr="00914BC2" w:rsidDel="00914BC2">
          <w:rPr>
            <w:noProof/>
            <w:rPrChange w:id="376" w:author="Kate Boardman" w:date="2016-04-19T11:49:00Z">
              <w:rPr>
                <w:rStyle w:val="Hyperlink"/>
                <w:noProof/>
              </w:rPr>
            </w:rPrChange>
          </w:rPr>
          <w:delText>AMBA NoC End-to-End Traffic Logs for AC channel</w:delText>
        </w:r>
        <w:r w:rsidDel="00914BC2">
          <w:rPr>
            <w:noProof/>
            <w:webHidden/>
          </w:rPr>
          <w:tab/>
        </w:r>
        <w:r w:rsidR="00624168" w:rsidDel="00914BC2">
          <w:rPr>
            <w:noProof/>
            <w:webHidden/>
          </w:rPr>
          <w:delText>45</w:delText>
        </w:r>
      </w:del>
    </w:p>
    <w:p w14:paraId="6F4B9B4B" w14:textId="77777777" w:rsidR="00085AB6" w:rsidDel="00914BC2" w:rsidRDefault="00085AB6">
      <w:pPr>
        <w:pStyle w:val="TOC3"/>
        <w:rPr>
          <w:del w:id="377" w:author="Kate Boardman" w:date="2016-04-19T11:49:00Z"/>
          <w:iCs w:val="0"/>
          <w:noProof/>
          <w:szCs w:val="22"/>
        </w:rPr>
      </w:pPr>
      <w:del w:id="378" w:author="Kate Boardman" w:date="2016-04-19T11:49:00Z">
        <w:r w:rsidRPr="00914BC2" w:rsidDel="00914BC2">
          <w:rPr>
            <w:noProof/>
            <w:rPrChange w:id="379" w:author="Kate Boardman" w:date="2016-04-19T11:49:00Z">
              <w:rPr>
                <w:rStyle w:val="Hyperlink"/>
                <w:noProof/>
              </w:rPr>
            </w:rPrChange>
          </w:rPr>
          <w:delText>3.5.2.3</w:delText>
        </w:r>
        <w:r w:rsidDel="00914BC2">
          <w:rPr>
            <w:iCs w:val="0"/>
            <w:noProof/>
            <w:szCs w:val="22"/>
          </w:rPr>
          <w:tab/>
        </w:r>
        <w:r w:rsidRPr="00914BC2" w:rsidDel="00914BC2">
          <w:rPr>
            <w:noProof/>
            <w:rPrChange w:id="380" w:author="Kate Boardman" w:date="2016-04-19T11:49:00Z">
              <w:rPr>
                <w:rStyle w:val="Hyperlink"/>
                <w:noProof/>
              </w:rPr>
            </w:rPrChange>
          </w:rPr>
          <w:delText>AMBA NoC End-to-End Traffic Logs for CR/CD channels</w:delText>
        </w:r>
        <w:r w:rsidDel="00914BC2">
          <w:rPr>
            <w:noProof/>
            <w:webHidden/>
          </w:rPr>
          <w:tab/>
        </w:r>
        <w:r w:rsidR="00624168" w:rsidDel="00914BC2">
          <w:rPr>
            <w:noProof/>
            <w:webHidden/>
          </w:rPr>
          <w:delText>46</w:delText>
        </w:r>
      </w:del>
    </w:p>
    <w:p w14:paraId="42918CAC" w14:textId="77777777" w:rsidR="00085AB6" w:rsidDel="00914BC2" w:rsidRDefault="00085AB6">
      <w:pPr>
        <w:pStyle w:val="TOC3"/>
        <w:rPr>
          <w:del w:id="381" w:author="Kate Boardman" w:date="2016-04-19T11:49:00Z"/>
          <w:iCs w:val="0"/>
          <w:noProof/>
          <w:szCs w:val="22"/>
        </w:rPr>
      </w:pPr>
      <w:del w:id="382" w:author="Kate Boardman" w:date="2016-04-19T11:49:00Z">
        <w:r w:rsidRPr="00914BC2" w:rsidDel="00914BC2">
          <w:rPr>
            <w:noProof/>
            <w:rPrChange w:id="383" w:author="Kate Boardman" w:date="2016-04-19T11:49:00Z">
              <w:rPr>
                <w:rStyle w:val="Hyperlink"/>
                <w:noProof/>
              </w:rPr>
            </w:rPrChange>
          </w:rPr>
          <w:delText>3.5.2.4</w:delText>
        </w:r>
        <w:r w:rsidDel="00914BC2">
          <w:rPr>
            <w:iCs w:val="0"/>
            <w:noProof/>
            <w:szCs w:val="22"/>
          </w:rPr>
          <w:tab/>
        </w:r>
        <w:r w:rsidRPr="00914BC2" w:rsidDel="00914BC2">
          <w:rPr>
            <w:noProof/>
            <w:rPrChange w:id="384" w:author="Kate Boardman" w:date="2016-04-19T11:49:00Z">
              <w:rPr>
                <w:rStyle w:val="Hyperlink"/>
                <w:noProof/>
              </w:rPr>
            </w:rPrChange>
          </w:rPr>
          <w:delText>AMBA NoC End-to-End Request ID</w:delText>
        </w:r>
        <w:r w:rsidDel="00914BC2">
          <w:rPr>
            <w:noProof/>
            <w:webHidden/>
          </w:rPr>
          <w:tab/>
        </w:r>
        <w:r w:rsidR="00624168" w:rsidDel="00914BC2">
          <w:rPr>
            <w:noProof/>
            <w:webHidden/>
          </w:rPr>
          <w:delText>46</w:delText>
        </w:r>
      </w:del>
    </w:p>
    <w:p w14:paraId="64CE8936" w14:textId="77777777" w:rsidR="00085AB6" w:rsidDel="00914BC2" w:rsidRDefault="00085AB6">
      <w:pPr>
        <w:pStyle w:val="TOC3"/>
        <w:rPr>
          <w:del w:id="385" w:author="Kate Boardman" w:date="2016-04-19T11:49:00Z"/>
          <w:iCs w:val="0"/>
          <w:noProof/>
          <w:szCs w:val="22"/>
        </w:rPr>
      </w:pPr>
      <w:del w:id="386" w:author="Kate Boardman" w:date="2016-04-19T11:49:00Z">
        <w:r w:rsidRPr="00914BC2" w:rsidDel="00914BC2">
          <w:rPr>
            <w:noProof/>
            <w14:scene3d>
              <w14:camera w14:prst="orthographicFront"/>
              <w14:lightRig w14:rig="threePt" w14:dir="t">
                <w14:rot w14:lat="0" w14:lon="0" w14:rev="0"/>
              </w14:lightRig>
            </w14:scene3d>
            <w:rPrChange w:id="387" w:author="Kate Boardman" w:date="2016-04-19T11:49:00Z">
              <w:rPr>
                <w:rStyle w:val="Hyperlink"/>
                <w:noProof/>
                <w14:scene3d>
                  <w14:camera w14:prst="orthographicFront"/>
                  <w14:lightRig w14:rig="threePt" w14:dir="t">
                    <w14:rot w14:lat="0" w14:lon="0" w14:rev="0"/>
                  </w14:lightRig>
                </w14:scene3d>
              </w:rPr>
            </w:rPrChange>
          </w:rPr>
          <w:delText>3.5.3</w:delText>
        </w:r>
        <w:r w:rsidDel="00914BC2">
          <w:rPr>
            <w:iCs w:val="0"/>
            <w:noProof/>
            <w:szCs w:val="22"/>
          </w:rPr>
          <w:tab/>
        </w:r>
        <w:r w:rsidRPr="00914BC2" w:rsidDel="00914BC2">
          <w:rPr>
            <w:noProof/>
            <w:rPrChange w:id="388" w:author="Kate Boardman" w:date="2016-04-19T11:49:00Z">
              <w:rPr>
                <w:rStyle w:val="Hyperlink"/>
                <w:noProof/>
              </w:rPr>
            </w:rPrChange>
          </w:rPr>
          <w:delText>ACE Bridge Checkers</w:delText>
        </w:r>
        <w:r w:rsidDel="00914BC2">
          <w:rPr>
            <w:noProof/>
            <w:webHidden/>
          </w:rPr>
          <w:tab/>
        </w:r>
        <w:r w:rsidR="00624168" w:rsidDel="00914BC2">
          <w:rPr>
            <w:noProof/>
            <w:webHidden/>
          </w:rPr>
          <w:delText>49</w:delText>
        </w:r>
      </w:del>
    </w:p>
    <w:p w14:paraId="6272B794" w14:textId="77777777" w:rsidR="00085AB6" w:rsidDel="00914BC2" w:rsidRDefault="00085AB6">
      <w:pPr>
        <w:pStyle w:val="TOC3"/>
        <w:rPr>
          <w:del w:id="389" w:author="Kate Boardman" w:date="2016-04-19T11:49:00Z"/>
          <w:iCs w:val="0"/>
          <w:noProof/>
          <w:szCs w:val="22"/>
        </w:rPr>
      </w:pPr>
      <w:del w:id="390" w:author="Kate Boardman" w:date="2016-04-19T11:49:00Z">
        <w:r w:rsidRPr="00914BC2" w:rsidDel="00914BC2">
          <w:rPr>
            <w:noProof/>
            <w14:scene3d>
              <w14:camera w14:prst="orthographicFront"/>
              <w14:lightRig w14:rig="threePt" w14:dir="t">
                <w14:rot w14:lat="0" w14:lon="0" w14:rev="0"/>
              </w14:lightRig>
            </w14:scene3d>
            <w:rPrChange w:id="391" w:author="Kate Boardman" w:date="2016-04-19T11:49:00Z">
              <w:rPr>
                <w:rStyle w:val="Hyperlink"/>
                <w:noProof/>
                <w14:scene3d>
                  <w14:camera w14:prst="orthographicFront"/>
                  <w14:lightRig w14:rig="threePt" w14:dir="t">
                    <w14:rot w14:lat="0" w14:lon="0" w14:rev="0"/>
                  </w14:lightRig>
                </w14:scene3d>
              </w:rPr>
            </w:rPrChange>
          </w:rPr>
          <w:delText>3.5.4</w:delText>
        </w:r>
        <w:r w:rsidDel="00914BC2">
          <w:rPr>
            <w:iCs w:val="0"/>
            <w:noProof/>
            <w:szCs w:val="22"/>
          </w:rPr>
          <w:tab/>
        </w:r>
        <w:r w:rsidRPr="00914BC2" w:rsidDel="00914BC2">
          <w:rPr>
            <w:noProof/>
            <w:rPrChange w:id="392" w:author="Kate Boardman" w:date="2016-04-19T11:49:00Z">
              <w:rPr>
                <w:rStyle w:val="Hyperlink"/>
                <w:noProof/>
              </w:rPr>
            </w:rPrChange>
          </w:rPr>
          <w:delText>Regbus End-to-End Checker</w:delText>
        </w:r>
        <w:r w:rsidDel="00914BC2">
          <w:rPr>
            <w:noProof/>
            <w:webHidden/>
          </w:rPr>
          <w:tab/>
        </w:r>
        <w:r w:rsidR="00624168" w:rsidDel="00914BC2">
          <w:rPr>
            <w:noProof/>
            <w:webHidden/>
          </w:rPr>
          <w:delText>52</w:delText>
        </w:r>
      </w:del>
    </w:p>
    <w:p w14:paraId="65F9963C" w14:textId="77777777" w:rsidR="00085AB6" w:rsidDel="00914BC2" w:rsidRDefault="00085AB6">
      <w:pPr>
        <w:pStyle w:val="TOC3"/>
        <w:rPr>
          <w:del w:id="393" w:author="Kate Boardman" w:date="2016-04-19T11:49:00Z"/>
          <w:iCs w:val="0"/>
          <w:noProof/>
          <w:szCs w:val="22"/>
        </w:rPr>
      </w:pPr>
      <w:del w:id="394" w:author="Kate Boardman" w:date="2016-04-19T11:49:00Z">
        <w:r w:rsidRPr="00914BC2" w:rsidDel="00914BC2">
          <w:rPr>
            <w:noProof/>
            <w14:scene3d>
              <w14:camera w14:prst="orthographicFront"/>
              <w14:lightRig w14:rig="threePt" w14:dir="t">
                <w14:rot w14:lat="0" w14:lon="0" w14:rev="0"/>
              </w14:lightRig>
            </w14:scene3d>
            <w:rPrChange w:id="395" w:author="Kate Boardman" w:date="2016-04-19T11:49:00Z">
              <w:rPr>
                <w:rStyle w:val="Hyperlink"/>
                <w:noProof/>
                <w14:scene3d>
                  <w14:camera w14:prst="orthographicFront"/>
                  <w14:lightRig w14:rig="threePt" w14:dir="t">
                    <w14:rot w14:lat="0" w14:lon="0" w14:rev="0"/>
                  </w14:lightRig>
                </w14:scene3d>
              </w:rPr>
            </w:rPrChange>
          </w:rPr>
          <w:delText>3.5.5</w:delText>
        </w:r>
        <w:r w:rsidDel="00914BC2">
          <w:rPr>
            <w:iCs w:val="0"/>
            <w:noProof/>
            <w:szCs w:val="22"/>
          </w:rPr>
          <w:tab/>
        </w:r>
        <w:r w:rsidRPr="00914BC2" w:rsidDel="00914BC2">
          <w:rPr>
            <w:noProof/>
            <w:rPrChange w:id="396" w:author="Kate Boardman" w:date="2016-04-19T11:49:00Z">
              <w:rPr>
                <w:rStyle w:val="Hyperlink"/>
                <w:noProof/>
              </w:rPr>
            </w:rPrChange>
          </w:rPr>
          <w:delText>Regbus Ring Slave Checker</w:delText>
        </w:r>
        <w:r w:rsidDel="00914BC2">
          <w:rPr>
            <w:noProof/>
            <w:webHidden/>
          </w:rPr>
          <w:tab/>
        </w:r>
        <w:r w:rsidR="00624168" w:rsidDel="00914BC2">
          <w:rPr>
            <w:noProof/>
            <w:webHidden/>
          </w:rPr>
          <w:delText>55</w:delText>
        </w:r>
      </w:del>
    </w:p>
    <w:p w14:paraId="33056419" w14:textId="77777777" w:rsidR="00085AB6" w:rsidDel="00914BC2" w:rsidRDefault="00085AB6">
      <w:pPr>
        <w:pStyle w:val="TOC3"/>
        <w:rPr>
          <w:del w:id="397" w:author="Kate Boardman" w:date="2016-04-19T11:49:00Z"/>
          <w:iCs w:val="0"/>
          <w:noProof/>
          <w:szCs w:val="22"/>
        </w:rPr>
      </w:pPr>
      <w:del w:id="398" w:author="Kate Boardman" w:date="2016-04-19T11:49:00Z">
        <w:r w:rsidRPr="00914BC2" w:rsidDel="00914BC2">
          <w:rPr>
            <w:noProof/>
            <w14:scene3d>
              <w14:camera w14:prst="orthographicFront"/>
              <w14:lightRig w14:rig="threePt" w14:dir="t">
                <w14:rot w14:lat="0" w14:lon="0" w14:rev="0"/>
              </w14:lightRig>
            </w14:scene3d>
            <w:rPrChange w:id="399" w:author="Kate Boardman" w:date="2016-04-19T11:49:00Z">
              <w:rPr>
                <w:rStyle w:val="Hyperlink"/>
                <w:noProof/>
                <w14:scene3d>
                  <w14:camera w14:prst="orthographicFront"/>
                  <w14:lightRig w14:rig="threePt" w14:dir="t">
                    <w14:rot w14:lat="0" w14:lon="0" w14:rev="0"/>
                  </w14:lightRig>
                </w14:scene3d>
              </w:rPr>
            </w:rPrChange>
          </w:rPr>
          <w:delText>3.5.6</w:delText>
        </w:r>
        <w:r w:rsidDel="00914BC2">
          <w:rPr>
            <w:iCs w:val="0"/>
            <w:noProof/>
            <w:szCs w:val="22"/>
          </w:rPr>
          <w:tab/>
        </w:r>
        <w:r w:rsidRPr="00914BC2" w:rsidDel="00914BC2">
          <w:rPr>
            <w:noProof/>
            <w:rPrChange w:id="400" w:author="Kate Boardman" w:date="2016-04-19T11:49:00Z">
              <w:rPr>
                <w:rStyle w:val="Hyperlink"/>
                <w:noProof/>
              </w:rPr>
            </w:rPrChange>
          </w:rPr>
          <w:delText>Clock Control Signal Checks</w:delText>
        </w:r>
        <w:r w:rsidDel="00914BC2">
          <w:rPr>
            <w:noProof/>
            <w:webHidden/>
          </w:rPr>
          <w:tab/>
        </w:r>
        <w:r w:rsidR="00624168" w:rsidDel="00914BC2">
          <w:rPr>
            <w:noProof/>
            <w:webHidden/>
          </w:rPr>
          <w:delText>56</w:delText>
        </w:r>
      </w:del>
    </w:p>
    <w:p w14:paraId="70DDE6ED" w14:textId="77777777" w:rsidR="00085AB6" w:rsidDel="00914BC2" w:rsidRDefault="00085AB6">
      <w:pPr>
        <w:pStyle w:val="TOC3"/>
        <w:rPr>
          <w:del w:id="401" w:author="Kate Boardman" w:date="2016-04-19T11:49:00Z"/>
          <w:iCs w:val="0"/>
          <w:noProof/>
          <w:szCs w:val="22"/>
        </w:rPr>
      </w:pPr>
      <w:del w:id="402" w:author="Kate Boardman" w:date="2016-04-19T11:49:00Z">
        <w:r w:rsidRPr="00914BC2" w:rsidDel="00914BC2">
          <w:rPr>
            <w:noProof/>
            <w14:scene3d>
              <w14:camera w14:prst="orthographicFront"/>
              <w14:lightRig w14:rig="threePt" w14:dir="t">
                <w14:rot w14:lat="0" w14:lon="0" w14:rev="0"/>
              </w14:lightRig>
            </w14:scene3d>
            <w:rPrChange w:id="403" w:author="Kate Boardman" w:date="2016-04-19T11:49:00Z">
              <w:rPr>
                <w:rStyle w:val="Hyperlink"/>
                <w:noProof/>
                <w14:scene3d>
                  <w14:camera w14:prst="orthographicFront"/>
                  <w14:lightRig w14:rig="threePt" w14:dir="t">
                    <w14:rot w14:lat="0" w14:lon="0" w14:rev="0"/>
                  </w14:lightRig>
                </w14:scene3d>
              </w:rPr>
            </w:rPrChange>
          </w:rPr>
          <w:delText>3.5.7</w:delText>
        </w:r>
        <w:r w:rsidDel="00914BC2">
          <w:rPr>
            <w:iCs w:val="0"/>
            <w:noProof/>
            <w:szCs w:val="22"/>
          </w:rPr>
          <w:tab/>
        </w:r>
        <w:r w:rsidRPr="00914BC2" w:rsidDel="00914BC2">
          <w:rPr>
            <w:noProof/>
            <w:rPrChange w:id="404" w:author="Kate Boardman" w:date="2016-04-19T11:49:00Z">
              <w:rPr>
                <w:rStyle w:val="Hyperlink"/>
                <w:noProof/>
              </w:rPr>
            </w:rPrChange>
          </w:rPr>
          <w:delText>Router Checker</w:delText>
        </w:r>
        <w:r w:rsidDel="00914BC2">
          <w:rPr>
            <w:noProof/>
            <w:webHidden/>
          </w:rPr>
          <w:tab/>
        </w:r>
        <w:r w:rsidR="00624168" w:rsidDel="00914BC2">
          <w:rPr>
            <w:noProof/>
            <w:webHidden/>
          </w:rPr>
          <w:delText>56</w:delText>
        </w:r>
      </w:del>
    </w:p>
    <w:p w14:paraId="0BF0F5C1" w14:textId="77777777" w:rsidR="00085AB6" w:rsidDel="00914BC2" w:rsidRDefault="00085AB6">
      <w:pPr>
        <w:pStyle w:val="TOC3"/>
        <w:rPr>
          <w:del w:id="405" w:author="Kate Boardman" w:date="2016-04-19T11:49:00Z"/>
          <w:iCs w:val="0"/>
          <w:noProof/>
          <w:szCs w:val="22"/>
        </w:rPr>
      </w:pPr>
      <w:del w:id="406" w:author="Kate Boardman" w:date="2016-04-19T11:49:00Z">
        <w:r w:rsidRPr="00914BC2" w:rsidDel="00914BC2">
          <w:rPr>
            <w:noProof/>
            <w14:scene3d>
              <w14:camera w14:prst="orthographicFront"/>
              <w14:lightRig w14:rig="threePt" w14:dir="t">
                <w14:rot w14:lat="0" w14:lon="0" w14:rev="0"/>
              </w14:lightRig>
            </w14:scene3d>
            <w:rPrChange w:id="407" w:author="Kate Boardman" w:date="2016-04-19T11:49:00Z">
              <w:rPr>
                <w:rStyle w:val="Hyperlink"/>
                <w:noProof/>
                <w14:scene3d>
                  <w14:camera w14:prst="orthographicFront"/>
                  <w14:lightRig w14:rig="threePt" w14:dir="t">
                    <w14:rot w14:lat="0" w14:lon="0" w14:rev="0"/>
                  </w14:lightRig>
                </w14:scene3d>
              </w:rPr>
            </w:rPrChange>
          </w:rPr>
          <w:delText>3.5.8</w:delText>
        </w:r>
        <w:r w:rsidDel="00914BC2">
          <w:rPr>
            <w:iCs w:val="0"/>
            <w:noProof/>
            <w:szCs w:val="22"/>
          </w:rPr>
          <w:tab/>
        </w:r>
        <w:r w:rsidRPr="00914BC2" w:rsidDel="00914BC2">
          <w:rPr>
            <w:noProof/>
            <w:rPrChange w:id="408" w:author="Kate Boardman" w:date="2016-04-19T11:49:00Z">
              <w:rPr>
                <w:rStyle w:val="Hyperlink"/>
                <w:noProof/>
              </w:rPr>
            </w:rPrChange>
          </w:rPr>
          <w:delText>CCC Checkers</w:delText>
        </w:r>
        <w:r w:rsidDel="00914BC2">
          <w:rPr>
            <w:noProof/>
            <w:webHidden/>
          </w:rPr>
          <w:tab/>
        </w:r>
        <w:r w:rsidR="00624168" w:rsidDel="00914BC2">
          <w:rPr>
            <w:noProof/>
            <w:webHidden/>
          </w:rPr>
          <w:delText>58</w:delText>
        </w:r>
      </w:del>
    </w:p>
    <w:p w14:paraId="3610B712" w14:textId="77777777" w:rsidR="00085AB6" w:rsidDel="00914BC2" w:rsidRDefault="00085AB6">
      <w:pPr>
        <w:pStyle w:val="TOC3"/>
        <w:rPr>
          <w:del w:id="409" w:author="Kate Boardman" w:date="2016-04-19T11:49:00Z"/>
          <w:iCs w:val="0"/>
          <w:noProof/>
          <w:szCs w:val="22"/>
        </w:rPr>
      </w:pPr>
      <w:del w:id="410" w:author="Kate Boardman" w:date="2016-04-19T11:49:00Z">
        <w:r w:rsidRPr="00914BC2" w:rsidDel="00914BC2">
          <w:rPr>
            <w:noProof/>
            <w14:scene3d>
              <w14:camera w14:prst="orthographicFront"/>
              <w14:lightRig w14:rig="threePt" w14:dir="t">
                <w14:rot w14:lat="0" w14:lon="0" w14:rev="0"/>
              </w14:lightRig>
            </w14:scene3d>
            <w:rPrChange w:id="411" w:author="Kate Boardman" w:date="2016-04-19T11:49:00Z">
              <w:rPr>
                <w:rStyle w:val="Hyperlink"/>
                <w:noProof/>
                <w14:scene3d>
                  <w14:camera w14:prst="orthographicFront"/>
                  <w14:lightRig w14:rig="threePt" w14:dir="t">
                    <w14:rot w14:lat="0" w14:lon="0" w14:rev="0"/>
                  </w14:lightRig>
                </w14:scene3d>
              </w:rPr>
            </w:rPrChange>
          </w:rPr>
          <w:delText>3.5.9</w:delText>
        </w:r>
        <w:r w:rsidDel="00914BC2">
          <w:rPr>
            <w:iCs w:val="0"/>
            <w:noProof/>
            <w:szCs w:val="22"/>
          </w:rPr>
          <w:tab/>
        </w:r>
        <w:r w:rsidRPr="00914BC2" w:rsidDel="00914BC2">
          <w:rPr>
            <w:noProof/>
            <w:rPrChange w:id="412" w:author="Kate Boardman" w:date="2016-04-19T11:49:00Z">
              <w:rPr>
                <w:rStyle w:val="Hyperlink"/>
                <w:noProof/>
              </w:rPr>
            </w:rPrChange>
          </w:rPr>
          <w:delText>DVM Checker</w:delText>
        </w:r>
        <w:r w:rsidDel="00914BC2">
          <w:rPr>
            <w:noProof/>
            <w:webHidden/>
          </w:rPr>
          <w:tab/>
        </w:r>
        <w:r w:rsidR="00624168" w:rsidDel="00914BC2">
          <w:rPr>
            <w:noProof/>
            <w:webHidden/>
          </w:rPr>
          <w:delText>59</w:delText>
        </w:r>
      </w:del>
    </w:p>
    <w:p w14:paraId="3A4BEBBB" w14:textId="77777777" w:rsidR="00085AB6" w:rsidDel="00914BC2" w:rsidRDefault="00085AB6">
      <w:pPr>
        <w:pStyle w:val="TOC3"/>
        <w:rPr>
          <w:del w:id="413" w:author="Kate Boardman" w:date="2016-04-19T11:49:00Z"/>
          <w:iCs w:val="0"/>
          <w:noProof/>
          <w:szCs w:val="22"/>
        </w:rPr>
      </w:pPr>
      <w:del w:id="414" w:author="Kate Boardman" w:date="2016-04-19T11:49:00Z">
        <w:r w:rsidRPr="00914BC2" w:rsidDel="00914BC2">
          <w:rPr>
            <w:noProof/>
            <w14:scene3d>
              <w14:camera w14:prst="orthographicFront"/>
              <w14:lightRig w14:rig="threePt" w14:dir="t">
                <w14:rot w14:lat="0" w14:lon="0" w14:rev="0"/>
              </w14:lightRig>
            </w14:scene3d>
            <w:rPrChange w:id="415" w:author="Kate Boardman" w:date="2016-04-19T11:49:00Z">
              <w:rPr>
                <w:rStyle w:val="Hyperlink"/>
                <w:noProof/>
                <w14:scene3d>
                  <w14:camera w14:prst="orthographicFront"/>
                  <w14:lightRig w14:rig="threePt" w14:dir="t">
                    <w14:rot w14:lat="0" w14:lon="0" w14:rev="0"/>
                  </w14:lightRig>
                </w14:scene3d>
              </w:rPr>
            </w:rPrChange>
          </w:rPr>
          <w:delText>3.5.10</w:delText>
        </w:r>
        <w:r w:rsidDel="00914BC2">
          <w:rPr>
            <w:iCs w:val="0"/>
            <w:noProof/>
            <w:szCs w:val="22"/>
          </w:rPr>
          <w:tab/>
        </w:r>
        <w:r w:rsidRPr="00914BC2" w:rsidDel="00914BC2">
          <w:rPr>
            <w:noProof/>
            <w:rPrChange w:id="416" w:author="Kate Boardman" w:date="2016-04-19T11:49:00Z">
              <w:rPr>
                <w:rStyle w:val="Hyperlink"/>
                <w:noProof/>
              </w:rPr>
            </w:rPrChange>
          </w:rPr>
          <w:delText>Global Coherency Tracker (GCT)</w:delText>
        </w:r>
        <w:r w:rsidDel="00914BC2">
          <w:rPr>
            <w:noProof/>
            <w:webHidden/>
          </w:rPr>
          <w:tab/>
        </w:r>
        <w:r w:rsidR="00624168" w:rsidDel="00914BC2">
          <w:rPr>
            <w:noProof/>
            <w:webHidden/>
          </w:rPr>
          <w:delText>60</w:delText>
        </w:r>
      </w:del>
    </w:p>
    <w:p w14:paraId="0D9F35A3" w14:textId="77777777" w:rsidR="00085AB6" w:rsidDel="00914BC2" w:rsidRDefault="00085AB6">
      <w:pPr>
        <w:pStyle w:val="TOC1"/>
        <w:rPr>
          <w:del w:id="417" w:author="Kate Boardman" w:date="2016-04-19T11:49:00Z"/>
          <w:rFonts w:asciiTheme="minorHAnsi" w:hAnsiTheme="minorHAnsi"/>
          <w:b w:val="0"/>
          <w:color w:val="auto"/>
          <w:szCs w:val="22"/>
        </w:rPr>
      </w:pPr>
      <w:del w:id="418" w:author="Kate Boardman" w:date="2016-04-19T11:49:00Z">
        <w:r w:rsidRPr="00914BC2" w:rsidDel="00914BC2">
          <w:rPr>
            <w:rPrChange w:id="419" w:author="Kate Boardman" w:date="2016-04-19T11:49:00Z">
              <w:rPr>
                <w:rStyle w:val="Hyperlink"/>
              </w:rPr>
            </w:rPrChange>
          </w:rPr>
          <w:delText>4</w:delText>
        </w:r>
        <w:r w:rsidDel="00914BC2">
          <w:rPr>
            <w:rFonts w:asciiTheme="minorHAnsi" w:hAnsiTheme="minorHAnsi"/>
            <w:b w:val="0"/>
            <w:color w:val="auto"/>
            <w:szCs w:val="22"/>
          </w:rPr>
          <w:tab/>
        </w:r>
        <w:r w:rsidRPr="00914BC2" w:rsidDel="00914BC2">
          <w:rPr>
            <w:rPrChange w:id="420" w:author="Kate Boardman" w:date="2016-04-19T11:49:00Z">
              <w:rPr>
                <w:rStyle w:val="Hyperlink"/>
              </w:rPr>
            </w:rPrChange>
          </w:rPr>
          <w:delText>Document Changes/Revisions</w:delText>
        </w:r>
        <w:r w:rsidDel="00914BC2">
          <w:rPr>
            <w:webHidden/>
          </w:rPr>
          <w:tab/>
        </w:r>
        <w:r w:rsidR="00624168" w:rsidDel="00914BC2">
          <w:rPr>
            <w:webHidden/>
          </w:rPr>
          <w:delText>63</w:delText>
        </w:r>
      </w:del>
    </w:p>
    <w:p w14:paraId="41E116F6" w14:textId="77777777" w:rsidR="0011273D" w:rsidRPr="00080656" w:rsidRDefault="0011273D" w:rsidP="0011273D">
      <w:pPr>
        <w:pStyle w:val="TOC2"/>
        <w:rPr>
          <w:rFonts w:asciiTheme="majorHAnsi" w:hAnsiTheme="majorHAnsi"/>
          <w:szCs w:val="22"/>
        </w:rPr>
      </w:pPr>
      <w:r w:rsidRPr="00080656">
        <w:rPr>
          <w:rFonts w:asciiTheme="majorHAnsi" w:hAnsiTheme="majorHAnsi"/>
          <w:bCs/>
          <w:noProof/>
          <w:color w:val="002B5C"/>
          <w:szCs w:val="22"/>
        </w:rPr>
        <w:fldChar w:fldCharType="end"/>
      </w:r>
    </w:p>
    <w:p w14:paraId="733AC217" w14:textId="5DFFEE3A" w:rsidR="0011273D" w:rsidRPr="00080656" w:rsidDel="00E51954" w:rsidRDefault="0011273D" w:rsidP="0011273D">
      <w:pPr>
        <w:pStyle w:val="Body"/>
        <w:rPr>
          <w:del w:id="421" w:author="Anush Mohandass" w:date="2016-04-16T10:42:00Z"/>
          <w:rFonts w:asciiTheme="majorHAnsi" w:hAnsiTheme="majorHAnsi"/>
          <w:szCs w:val="22"/>
        </w:rPr>
      </w:pPr>
    </w:p>
    <w:p w14:paraId="03FE6E10" w14:textId="011FEEAD" w:rsidR="000A029C" w:rsidDel="00E51954" w:rsidRDefault="000A029C">
      <w:pPr>
        <w:rPr>
          <w:del w:id="422" w:author="Anush Mohandass" w:date="2016-04-16T10:41:00Z"/>
        </w:rPr>
        <w:pPrChange w:id="423" w:author="Anush Mohandass" w:date="2016-04-16T10:41:00Z">
          <w:pPr>
            <w:pStyle w:val="Title"/>
          </w:pPr>
        </w:pPrChange>
      </w:pPr>
      <w:bookmarkStart w:id="424" w:name="_Toc347088143"/>
    </w:p>
    <w:p w14:paraId="3E62FF69" w14:textId="77777777" w:rsidR="00E51954" w:rsidRPr="00080656" w:rsidRDefault="00E51954" w:rsidP="000A029C">
      <w:pPr>
        <w:rPr>
          <w:ins w:id="425" w:author="Anush Mohandass" w:date="2016-04-16T10:42:00Z"/>
          <w:rFonts w:asciiTheme="majorHAnsi" w:hAnsiTheme="majorHAnsi"/>
        </w:rPr>
      </w:pPr>
    </w:p>
    <w:p w14:paraId="52D11CC6" w14:textId="4114064A" w:rsidR="000A029C" w:rsidRPr="00080656" w:rsidDel="00E51954" w:rsidRDefault="000A029C" w:rsidP="000A029C">
      <w:pPr>
        <w:pStyle w:val="TOC2"/>
        <w:rPr>
          <w:del w:id="426" w:author="Anush Mohandass" w:date="2016-04-16T10:41:00Z"/>
          <w:rFonts w:asciiTheme="majorHAnsi" w:hAnsiTheme="majorHAnsi"/>
          <w:szCs w:val="22"/>
        </w:rPr>
      </w:pPr>
    </w:p>
    <w:p w14:paraId="27BB6E2B" w14:textId="5B25E1E7" w:rsidR="000A029C" w:rsidRPr="00080656" w:rsidDel="00E51954" w:rsidRDefault="000A029C">
      <w:pPr>
        <w:rPr>
          <w:del w:id="427" w:author="Anush Mohandass" w:date="2016-04-16T10:41:00Z"/>
          <w:rFonts w:asciiTheme="majorHAnsi" w:eastAsiaTheme="majorEastAsia" w:hAnsiTheme="majorHAnsi" w:cstheme="majorBidi"/>
          <w:color w:val="000000" w:themeColor="text1"/>
        </w:rPr>
      </w:pPr>
      <w:bookmarkStart w:id="428" w:name="_Ref33721117"/>
      <w:bookmarkStart w:id="429" w:name="_Ref33721148"/>
      <w:del w:id="430" w:author="Anush Mohandass" w:date="2016-04-16T10:41:00Z">
        <w:r w:rsidRPr="00080656" w:rsidDel="00E51954">
          <w:rPr>
            <w:rFonts w:asciiTheme="majorHAnsi" w:hAnsiTheme="majorHAnsi"/>
          </w:rPr>
          <w:br w:type="page"/>
        </w:r>
      </w:del>
    </w:p>
    <w:p w14:paraId="3B49C447" w14:textId="703E792C" w:rsidR="000A029C" w:rsidRPr="00BB2FA9" w:rsidRDefault="000A029C">
      <w:pPr>
        <w:rPr>
          <w:sz w:val="38"/>
        </w:rPr>
        <w:pPrChange w:id="431" w:author="Anush Mohandass" w:date="2016-04-16T10:41:00Z">
          <w:pPr>
            <w:pStyle w:val="Title"/>
          </w:pPr>
        </w:pPrChange>
      </w:pPr>
      <w:r w:rsidRPr="00BB2FA9">
        <w:rPr>
          <w:sz w:val="38"/>
        </w:rPr>
        <w:t>List of Figure</w:t>
      </w:r>
      <w:bookmarkEnd w:id="428"/>
      <w:bookmarkEnd w:id="429"/>
      <w:r w:rsidRPr="00BB2FA9">
        <w:rPr>
          <w:sz w:val="38"/>
        </w:rPr>
        <w:t>s</w:t>
      </w:r>
    </w:p>
    <w:p w14:paraId="2B5D29E2" w14:textId="77777777" w:rsidR="00A53140" w:rsidRDefault="000A029C">
      <w:pPr>
        <w:pStyle w:val="TableofFigures"/>
        <w:tabs>
          <w:tab w:val="right" w:leader="dot" w:pos="9350"/>
        </w:tabs>
        <w:rPr>
          <w:ins w:id="432" w:author="Kate Boardman" w:date="2016-04-19T19:20:00Z"/>
          <w:noProof/>
        </w:rPr>
      </w:pPr>
      <w:r w:rsidRPr="00080656">
        <w:rPr>
          <w:rFonts w:asciiTheme="majorHAnsi" w:hAnsiTheme="majorHAnsi"/>
        </w:rPr>
        <w:fldChar w:fldCharType="begin"/>
      </w:r>
      <w:r w:rsidRPr="00080656">
        <w:rPr>
          <w:rFonts w:asciiTheme="majorHAnsi" w:hAnsiTheme="majorHAnsi"/>
        </w:rPr>
        <w:instrText xml:space="preserve"> TOC \f f \h \z \t "Figure,1" \c "Figure" </w:instrText>
      </w:r>
      <w:r w:rsidRPr="00080656">
        <w:rPr>
          <w:rFonts w:asciiTheme="majorHAnsi" w:hAnsiTheme="majorHAnsi"/>
        </w:rPr>
        <w:fldChar w:fldCharType="separate"/>
      </w:r>
      <w:ins w:id="433" w:author="Kate Boardman" w:date="2016-04-19T19:20:00Z">
        <w:r w:rsidR="00A53140" w:rsidRPr="00BC0BA7">
          <w:rPr>
            <w:rStyle w:val="Hyperlink"/>
            <w:noProof/>
          </w:rPr>
          <w:fldChar w:fldCharType="begin"/>
        </w:r>
        <w:r w:rsidR="00A53140" w:rsidRPr="00BC0BA7">
          <w:rPr>
            <w:rStyle w:val="Hyperlink"/>
            <w:noProof/>
          </w:rPr>
          <w:instrText xml:space="preserve"> </w:instrText>
        </w:r>
        <w:r w:rsidR="00A53140">
          <w:rPr>
            <w:noProof/>
          </w:rPr>
          <w:instrText>HYPERLINK \l "_Toc448857132"</w:instrText>
        </w:r>
        <w:r w:rsidR="00A53140" w:rsidRPr="00BC0BA7">
          <w:rPr>
            <w:rStyle w:val="Hyperlink"/>
            <w:noProof/>
          </w:rPr>
          <w:instrText xml:space="preserve"> </w:instrText>
        </w:r>
        <w:r w:rsidR="00A53140" w:rsidRPr="00BC0BA7">
          <w:rPr>
            <w:rStyle w:val="Hyperlink"/>
            <w:noProof/>
          </w:rPr>
        </w:r>
        <w:r w:rsidR="00A53140" w:rsidRPr="00BC0BA7">
          <w:rPr>
            <w:rStyle w:val="Hyperlink"/>
            <w:noProof/>
          </w:rPr>
          <w:fldChar w:fldCharType="separate"/>
        </w:r>
        <w:r w:rsidR="00A53140" w:rsidRPr="00BC0BA7">
          <w:rPr>
            <w:rStyle w:val="Hyperlink"/>
            <w:rFonts w:asciiTheme="majorHAnsi" w:hAnsiTheme="majorHAnsi"/>
            <w:noProof/>
          </w:rPr>
          <w:t>Figure 1 NoC IP generation flow</w:t>
        </w:r>
        <w:r w:rsidR="00A53140">
          <w:rPr>
            <w:noProof/>
            <w:webHidden/>
          </w:rPr>
          <w:tab/>
        </w:r>
        <w:r w:rsidR="00A53140">
          <w:rPr>
            <w:noProof/>
            <w:webHidden/>
          </w:rPr>
          <w:fldChar w:fldCharType="begin"/>
        </w:r>
        <w:r w:rsidR="00A53140">
          <w:rPr>
            <w:noProof/>
            <w:webHidden/>
          </w:rPr>
          <w:instrText xml:space="preserve"> PAGEREF _Toc448857132 \h </w:instrText>
        </w:r>
        <w:r w:rsidR="00A53140">
          <w:rPr>
            <w:noProof/>
            <w:webHidden/>
          </w:rPr>
        </w:r>
      </w:ins>
      <w:r w:rsidR="00A53140">
        <w:rPr>
          <w:noProof/>
          <w:webHidden/>
        </w:rPr>
        <w:fldChar w:fldCharType="separate"/>
      </w:r>
      <w:ins w:id="434" w:author="Kate Boardman" w:date="2016-04-19T19:20:00Z">
        <w:r w:rsidR="00A53140">
          <w:rPr>
            <w:noProof/>
            <w:webHidden/>
          </w:rPr>
          <w:t>13</w:t>
        </w:r>
        <w:r w:rsidR="00A53140">
          <w:rPr>
            <w:noProof/>
            <w:webHidden/>
          </w:rPr>
          <w:fldChar w:fldCharType="end"/>
        </w:r>
        <w:r w:rsidR="00A53140" w:rsidRPr="00BC0BA7">
          <w:rPr>
            <w:rStyle w:val="Hyperlink"/>
            <w:noProof/>
          </w:rPr>
          <w:fldChar w:fldCharType="end"/>
        </w:r>
      </w:ins>
    </w:p>
    <w:p w14:paraId="301C9766" w14:textId="77777777" w:rsidR="00A53140" w:rsidRDefault="00A53140">
      <w:pPr>
        <w:pStyle w:val="TableofFigures"/>
        <w:tabs>
          <w:tab w:val="right" w:leader="dot" w:pos="9350"/>
        </w:tabs>
        <w:rPr>
          <w:ins w:id="435" w:author="Kate Boardman" w:date="2016-04-19T19:20:00Z"/>
          <w:noProof/>
        </w:rPr>
      </w:pPr>
      <w:ins w:id="436" w:author="Kate Boardman" w:date="2016-04-19T19:20:00Z">
        <w:r w:rsidRPr="00BC0BA7">
          <w:rPr>
            <w:rStyle w:val="Hyperlink"/>
            <w:noProof/>
          </w:rPr>
          <w:fldChar w:fldCharType="begin"/>
        </w:r>
        <w:r w:rsidRPr="00BC0BA7">
          <w:rPr>
            <w:rStyle w:val="Hyperlink"/>
            <w:noProof/>
          </w:rPr>
          <w:instrText xml:space="preserve"> </w:instrText>
        </w:r>
        <w:r>
          <w:rPr>
            <w:noProof/>
          </w:rPr>
          <w:instrText>HYPERLINK \l "_Toc448857133"</w:instrText>
        </w:r>
        <w:r w:rsidRPr="00BC0BA7">
          <w:rPr>
            <w:rStyle w:val="Hyperlink"/>
            <w:noProof/>
          </w:rPr>
          <w:instrText xml:space="preserve"> </w:instrText>
        </w:r>
        <w:r w:rsidRPr="00BC0BA7">
          <w:rPr>
            <w:rStyle w:val="Hyperlink"/>
            <w:noProof/>
          </w:rPr>
        </w:r>
        <w:r w:rsidRPr="00BC0BA7">
          <w:rPr>
            <w:rStyle w:val="Hyperlink"/>
            <w:noProof/>
          </w:rPr>
          <w:fldChar w:fldCharType="separate"/>
        </w:r>
        <w:r w:rsidRPr="00BC0BA7">
          <w:rPr>
            <w:rStyle w:val="Hyperlink"/>
            <w:noProof/>
          </w:rPr>
          <w:t>Figure 2 Synchronous clock crossers require alignment of rising edge.</w:t>
        </w:r>
        <w:r>
          <w:rPr>
            <w:noProof/>
            <w:webHidden/>
          </w:rPr>
          <w:tab/>
        </w:r>
        <w:r>
          <w:rPr>
            <w:noProof/>
            <w:webHidden/>
          </w:rPr>
          <w:fldChar w:fldCharType="begin"/>
        </w:r>
        <w:r>
          <w:rPr>
            <w:noProof/>
            <w:webHidden/>
          </w:rPr>
          <w:instrText xml:space="preserve"> PAGEREF _Toc448857133 \h </w:instrText>
        </w:r>
        <w:r>
          <w:rPr>
            <w:noProof/>
            <w:webHidden/>
          </w:rPr>
        </w:r>
      </w:ins>
      <w:r>
        <w:rPr>
          <w:noProof/>
          <w:webHidden/>
        </w:rPr>
        <w:fldChar w:fldCharType="separate"/>
      </w:r>
      <w:ins w:id="437" w:author="Kate Boardman" w:date="2016-04-19T19:20:00Z">
        <w:r>
          <w:rPr>
            <w:noProof/>
            <w:webHidden/>
          </w:rPr>
          <w:t>23</w:t>
        </w:r>
        <w:r>
          <w:rPr>
            <w:noProof/>
            <w:webHidden/>
          </w:rPr>
          <w:fldChar w:fldCharType="end"/>
        </w:r>
        <w:r w:rsidRPr="00BC0BA7">
          <w:rPr>
            <w:rStyle w:val="Hyperlink"/>
            <w:noProof/>
          </w:rPr>
          <w:fldChar w:fldCharType="end"/>
        </w:r>
      </w:ins>
    </w:p>
    <w:p w14:paraId="53E8E4CB" w14:textId="77777777" w:rsidR="00A53140" w:rsidRDefault="00A53140">
      <w:pPr>
        <w:pStyle w:val="TableofFigures"/>
        <w:tabs>
          <w:tab w:val="right" w:leader="dot" w:pos="9350"/>
        </w:tabs>
        <w:rPr>
          <w:ins w:id="438" w:author="Kate Boardman" w:date="2016-04-19T19:20:00Z"/>
          <w:noProof/>
        </w:rPr>
      </w:pPr>
      <w:ins w:id="439" w:author="Kate Boardman" w:date="2016-04-19T19:20:00Z">
        <w:r w:rsidRPr="00BC0BA7">
          <w:rPr>
            <w:rStyle w:val="Hyperlink"/>
            <w:noProof/>
          </w:rPr>
          <w:fldChar w:fldCharType="begin"/>
        </w:r>
        <w:r w:rsidRPr="00BC0BA7">
          <w:rPr>
            <w:rStyle w:val="Hyperlink"/>
            <w:noProof/>
          </w:rPr>
          <w:instrText xml:space="preserve"> </w:instrText>
        </w:r>
        <w:r>
          <w:rPr>
            <w:noProof/>
          </w:rPr>
          <w:instrText>HYPERLINK \l "_Toc448857134"</w:instrText>
        </w:r>
        <w:r w:rsidRPr="00BC0BA7">
          <w:rPr>
            <w:rStyle w:val="Hyperlink"/>
            <w:noProof/>
          </w:rPr>
          <w:instrText xml:space="preserve"> </w:instrText>
        </w:r>
        <w:r w:rsidRPr="00BC0BA7">
          <w:rPr>
            <w:rStyle w:val="Hyperlink"/>
            <w:noProof/>
          </w:rPr>
        </w:r>
        <w:r w:rsidRPr="00BC0BA7">
          <w:rPr>
            <w:rStyle w:val="Hyperlink"/>
            <w:noProof/>
          </w:rPr>
          <w:fldChar w:fldCharType="separate"/>
        </w:r>
        <w:r w:rsidRPr="00BC0BA7">
          <w:rPr>
            <w:rStyle w:val="Hyperlink"/>
            <w:noProof/>
          </w:rPr>
          <w:t>Figure 3 A clock enable input indicates when the rising edges are shared by the clocks.</w:t>
        </w:r>
        <w:r>
          <w:rPr>
            <w:noProof/>
            <w:webHidden/>
          </w:rPr>
          <w:tab/>
        </w:r>
        <w:r>
          <w:rPr>
            <w:noProof/>
            <w:webHidden/>
          </w:rPr>
          <w:fldChar w:fldCharType="begin"/>
        </w:r>
        <w:r>
          <w:rPr>
            <w:noProof/>
            <w:webHidden/>
          </w:rPr>
          <w:instrText xml:space="preserve"> PAGEREF _Toc448857134 \h </w:instrText>
        </w:r>
        <w:r>
          <w:rPr>
            <w:noProof/>
            <w:webHidden/>
          </w:rPr>
        </w:r>
      </w:ins>
      <w:r>
        <w:rPr>
          <w:noProof/>
          <w:webHidden/>
        </w:rPr>
        <w:fldChar w:fldCharType="separate"/>
      </w:r>
      <w:ins w:id="440" w:author="Kate Boardman" w:date="2016-04-19T19:20:00Z">
        <w:r>
          <w:rPr>
            <w:noProof/>
            <w:webHidden/>
          </w:rPr>
          <w:t>23</w:t>
        </w:r>
        <w:r>
          <w:rPr>
            <w:noProof/>
            <w:webHidden/>
          </w:rPr>
          <w:fldChar w:fldCharType="end"/>
        </w:r>
        <w:r w:rsidRPr="00BC0BA7">
          <w:rPr>
            <w:rStyle w:val="Hyperlink"/>
            <w:noProof/>
          </w:rPr>
          <w:fldChar w:fldCharType="end"/>
        </w:r>
      </w:ins>
    </w:p>
    <w:p w14:paraId="289E1730" w14:textId="77777777" w:rsidR="00A53140" w:rsidRDefault="00A53140">
      <w:pPr>
        <w:pStyle w:val="TableofFigures"/>
        <w:tabs>
          <w:tab w:val="right" w:leader="dot" w:pos="9350"/>
        </w:tabs>
        <w:rPr>
          <w:ins w:id="441" w:author="Kate Boardman" w:date="2016-04-19T19:20:00Z"/>
          <w:noProof/>
        </w:rPr>
      </w:pPr>
      <w:ins w:id="442" w:author="Kate Boardman" w:date="2016-04-19T19:20:00Z">
        <w:r w:rsidRPr="00BC0BA7">
          <w:rPr>
            <w:rStyle w:val="Hyperlink"/>
            <w:noProof/>
          </w:rPr>
          <w:fldChar w:fldCharType="begin"/>
        </w:r>
        <w:r w:rsidRPr="00BC0BA7">
          <w:rPr>
            <w:rStyle w:val="Hyperlink"/>
            <w:noProof/>
          </w:rPr>
          <w:instrText xml:space="preserve"> </w:instrText>
        </w:r>
        <w:r>
          <w:rPr>
            <w:noProof/>
          </w:rPr>
          <w:instrText>HYPERLINK \l "_Toc448857135"</w:instrText>
        </w:r>
        <w:r w:rsidRPr="00BC0BA7">
          <w:rPr>
            <w:rStyle w:val="Hyperlink"/>
            <w:noProof/>
          </w:rPr>
          <w:instrText xml:space="preserve"> </w:instrText>
        </w:r>
        <w:r w:rsidRPr="00BC0BA7">
          <w:rPr>
            <w:rStyle w:val="Hyperlink"/>
            <w:noProof/>
          </w:rPr>
        </w:r>
        <w:r w:rsidRPr="00BC0BA7">
          <w:rPr>
            <w:rStyle w:val="Hyperlink"/>
            <w:noProof/>
          </w:rPr>
          <w:fldChar w:fldCharType="separate"/>
        </w:r>
        <w:r w:rsidRPr="00BC0BA7">
          <w:rPr>
            <w:rStyle w:val="Hyperlink"/>
            <w:rFonts w:asciiTheme="majorHAnsi" w:hAnsiTheme="majorHAnsi"/>
            <w:noProof/>
          </w:rPr>
          <w:t>Figure 4 NoC checkers binding to RTL</w:t>
        </w:r>
        <w:r>
          <w:rPr>
            <w:noProof/>
            <w:webHidden/>
          </w:rPr>
          <w:tab/>
        </w:r>
        <w:r>
          <w:rPr>
            <w:noProof/>
            <w:webHidden/>
          </w:rPr>
          <w:fldChar w:fldCharType="begin"/>
        </w:r>
        <w:r>
          <w:rPr>
            <w:noProof/>
            <w:webHidden/>
          </w:rPr>
          <w:instrText xml:space="preserve"> PAGEREF _Toc448857135 \h </w:instrText>
        </w:r>
        <w:r>
          <w:rPr>
            <w:noProof/>
            <w:webHidden/>
          </w:rPr>
        </w:r>
      </w:ins>
      <w:r>
        <w:rPr>
          <w:noProof/>
          <w:webHidden/>
        </w:rPr>
        <w:fldChar w:fldCharType="separate"/>
      </w:r>
      <w:ins w:id="443" w:author="Kate Boardman" w:date="2016-04-19T19:20:00Z">
        <w:r>
          <w:rPr>
            <w:noProof/>
            <w:webHidden/>
          </w:rPr>
          <w:t>28</w:t>
        </w:r>
        <w:r>
          <w:rPr>
            <w:noProof/>
            <w:webHidden/>
          </w:rPr>
          <w:fldChar w:fldCharType="end"/>
        </w:r>
        <w:r w:rsidRPr="00BC0BA7">
          <w:rPr>
            <w:rStyle w:val="Hyperlink"/>
            <w:noProof/>
          </w:rPr>
          <w:fldChar w:fldCharType="end"/>
        </w:r>
      </w:ins>
    </w:p>
    <w:p w14:paraId="53EC654D" w14:textId="77777777" w:rsidR="00A53140" w:rsidRDefault="00A53140">
      <w:pPr>
        <w:pStyle w:val="TableofFigures"/>
        <w:tabs>
          <w:tab w:val="right" w:leader="dot" w:pos="9350"/>
        </w:tabs>
        <w:rPr>
          <w:ins w:id="444" w:author="Kate Boardman" w:date="2016-04-19T19:20:00Z"/>
          <w:noProof/>
        </w:rPr>
      </w:pPr>
      <w:ins w:id="445" w:author="Kate Boardman" w:date="2016-04-19T19:20:00Z">
        <w:r w:rsidRPr="00BC0BA7">
          <w:rPr>
            <w:rStyle w:val="Hyperlink"/>
            <w:noProof/>
          </w:rPr>
          <w:fldChar w:fldCharType="begin"/>
        </w:r>
        <w:r w:rsidRPr="00BC0BA7">
          <w:rPr>
            <w:rStyle w:val="Hyperlink"/>
            <w:noProof/>
          </w:rPr>
          <w:instrText xml:space="preserve"> </w:instrText>
        </w:r>
        <w:r>
          <w:rPr>
            <w:noProof/>
          </w:rPr>
          <w:instrText>HYPERLINK \l "_Toc448857136"</w:instrText>
        </w:r>
        <w:r w:rsidRPr="00BC0BA7">
          <w:rPr>
            <w:rStyle w:val="Hyperlink"/>
            <w:noProof/>
          </w:rPr>
          <w:instrText xml:space="preserve"> </w:instrText>
        </w:r>
        <w:r w:rsidRPr="00BC0BA7">
          <w:rPr>
            <w:rStyle w:val="Hyperlink"/>
            <w:noProof/>
          </w:rPr>
        </w:r>
        <w:r w:rsidRPr="00BC0BA7">
          <w:rPr>
            <w:rStyle w:val="Hyperlink"/>
            <w:noProof/>
          </w:rPr>
          <w:fldChar w:fldCharType="separate"/>
        </w:r>
        <w:r w:rsidRPr="00BC0BA7">
          <w:rPr>
            <w:rStyle w:val="Hyperlink"/>
            <w:noProof/>
          </w:rPr>
          <w:t>Figure 5 AMBA NoC end-to-end checking architecture</w:t>
        </w:r>
        <w:r>
          <w:rPr>
            <w:noProof/>
            <w:webHidden/>
          </w:rPr>
          <w:tab/>
        </w:r>
        <w:r>
          <w:rPr>
            <w:noProof/>
            <w:webHidden/>
          </w:rPr>
          <w:fldChar w:fldCharType="begin"/>
        </w:r>
        <w:r>
          <w:rPr>
            <w:noProof/>
            <w:webHidden/>
          </w:rPr>
          <w:instrText xml:space="preserve"> PAGEREF _Toc448857136 \h </w:instrText>
        </w:r>
        <w:r>
          <w:rPr>
            <w:noProof/>
            <w:webHidden/>
          </w:rPr>
        </w:r>
      </w:ins>
      <w:r>
        <w:rPr>
          <w:noProof/>
          <w:webHidden/>
        </w:rPr>
        <w:fldChar w:fldCharType="separate"/>
      </w:r>
      <w:ins w:id="446" w:author="Kate Boardman" w:date="2016-04-19T19:20:00Z">
        <w:r>
          <w:rPr>
            <w:noProof/>
            <w:webHidden/>
          </w:rPr>
          <w:t>51</w:t>
        </w:r>
        <w:r>
          <w:rPr>
            <w:noProof/>
            <w:webHidden/>
          </w:rPr>
          <w:fldChar w:fldCharType="end"/>
        </w:r>
        <w:r w:rsidRPr="00BC0BA7">
          <w:rPr>
            <w:rStyle w:val="Hyperlink"/>
            <w:noProof/>
          </w:rPr>
          <w:fldChar w:fldCharType="end"/>
        </w:r>
      </w:ins>
    </w:p>
    <w:p w14:paraId="2EF72526" w14:textId="77777777" w:rsidR="00A53140" w:rsidRDefault="00A53140">
      <w:pPr>
        <w:pStyle w:val="TableofFigures"/>
        <w:tabs>
          <w:tab w:val="right" w:leader="dot" w:pos="9350"/>
        </w:tabs>
        <w:rPr>
          <w:ins w:id="447" w:author="Kate Boardman" w:date="2016-04-19T19:20:00Z"/>
          <w:noProof/>
        </w:rPr>
      </w:pPr>
      <w:ins w:id="448" w:author="Kate Boardman" w:date="2016-04-19T19:20:00Z">
        <w:r w:rsidRPr="00BC0BA7">
          <w:rPr>
            <w:rStyle w:val="Hyperlink"/>
            <w:noProof/>
          </w:rPr>
          <w:lastRenderedPageBreak/>
          <w:fldChar w:fldCharType="begin"/>
        </w:r>
        <w:r w:rsidRPr="00BC0BA7">
          <w:rPr>
            <w:rStyle w:val="Hyperlink"/>
            <w:noProof/>
          </w:rPr>
          <w:instrText xml:space="preserve"> </w:instrText>
        </w:r>
        <w:r>
          <w:rPr>
            <w:noProof/>
          </w:rPr>
          <w:instrText>HYPERLINK \l "_Toc448857137"</w:instrText>
        </w:r>
        <w:r w:rsidRPr="00BC0BA7">
          <w:rPr>
            <w:rStyle w:val="Hyperlink"/>
            <w:noProof/>
          </w:rPr>
          <w:instrText xml:space="preserve"> </w:instrText>
        </w:r>
        <w:r w:rsidRPr="00BC0BA7">
          <w:rPr>
            <w:rStyle w:val="Hyperlink"/>
            <w:noProof/>
          </w:rPr>
        </w:r>
        <w:r w:rsidRPr="00BC0BA7">
          <w:rPr>
            <w:rStyle w:val="Hyperlink"/>
            <w:noProof/>
          </w:rPr>
          <w:fldChar w:fldCharType="separate"/>
        </w:r>
        <w:r w:rsidRPr="00BC0BA7">
          <w:rPr>
            <w:rStyle w:val="Hyperlink"/>
            <w:rFonts w:asciiTheme="majorHAnsi" w:hAnsiTheme="majorHAnsi"/>
            <w:noProof/>
          </w:rPr>
          <w:t>Figure 6 Low Power NoC IP generation flow</w:t>
        </w:r>
        <w:r>
          <w:rPr>
            <w:noProof/>
            <w:webHidden/>
          </w:rPr>
          <w:tab/>
        </w:r>
        <w:r>
          <w:rPr>
            <w:noProof/>
            <w:webHidden/>
          </w:rPr>
          <w:fldChar w:fldCharType="begin"/>
        </w:r>
        <w:r>
          <w:rPr>
            <w:noProof/>
            <w:webHidden/>
          </w:rPr>
          <w:instrText xml:space="preserve"> PAGEREF _Toc448857137 \h </w:instrText>
        </w:r>
        <w:r>
          <w:rPr>
            <w:noProof/>
            <w:webHidden/>
          </w:rPr>
        </w:r>
      </w:ins>
      <w:r>
        <w:rPr>
          <w:noProof/>
          <w:webHidden/>
        </w:rPr>
        <w:fldChar w:fldCharType="separate"/>
      </w:r>
      <w:ins w:id="449" w:author="Kate Boardman" w:date="2016-04-19T19:20:00Z">
        <w:r>
          <w:rPr>
            <w:noProof/>
            <w:webHidden/>
          </w:rPr>
          <w:t>67</w:t>
        </w:r>
        <w:r>
          <w:rPr>
            <w:noProof/>
            <w:webHidden/>
          </w:rPr>
          <w:fldChar w:fldCharType="end"/>
        </w:r>
        <w:r w:rsidRPr="00BC0BA7">
          <w:rPr>
            <w:rStyle w:val="Hyperlink"/>
            <w:noProof/>
          </w:rPr>
          <w:fldChar w:fldCharType="end"/>
        </w:r>
      </w:ins>
    </w:p>
    <w:p w14:paraId="5A58E50A" w14:textId="77777777" w:rsidR="00A53140" w:rsidRDefault="00A53140">
      <w:pPr>
        <w:pStyle w:val="TableofFigures"/>
        <w:tabs>
          <w:tab w:val="right" w:leader="dot" w:pos="9350"/>
        </w:tabs>
        <w:rPr>
          <w:ins w:id="450" w:author="Kate Boardman" w:date="2016-04-19T19:20:00Z"/>
          <w:noProof/>
        </w:rPr>
      </w:pPr>
      <w:ins w:id="451" w:author="Kate Boardman" w:date="2016-04-19T19:20:00Z">
        <w:r w:rsidRPr="00BC0BA7">
          <w:rPr>
            <w:rStyle w:val="Hyperlink"/>
            <w:noProof/>
          </w:rPr>
          <w:fldChar w:fldCharType="begin"/>
        </w:r>
        <w:r w:rsidRPr="00BC0BA7">
          <w:rPr>
            <w:rStyle w:val="Hyperlink"/>
            <w:noProof/>
          </w:rPr>
          <w:instrText xml:space="preserve"> </w:instrText>
        </w:r>
        <w:r>
          <w:rPr>
            <w:noProof/>
          </w:rPr>
          <w:instrText>HYPERLINK \l "_Toc448857138"</w:instrText>
        </w:r>
        <w:r w:rsidRPr="00BC0BA7">
          <w:rPr>
            <w:rStyle w:val="Hyperlink"/>
            <w:noProof/>
          </w:rPr>
          <w:instrText xml:space="preserve"> </w:instrText>
        </w:r>
        <w:r w:rsidRPr="00BC0BA7">
          <w:rPr>
            <w:rStyle w:val="Hyperlink"/>
            <w:noProof/>
          </w:rPr>
        </w:r>
        <w:r w:rsidRPr="00BC0BA7">
          <w:rPr>
            <w:rStyle w:val="Hyperlink"/>
            <w:noProof/>
          </w:rPr>
          <w:fldChar w:fldCharType="separate"/>
        </w:r>
        <w:r w:rsidRPr="00BC0BA7">
          <w:rPr>
            <w:rStyle w:val="Hyperlink"/>
            <w:rFonts w:asciiTheme="majorHAnsi" w:hAnsiTheme="majorHAnsi"/>
            <w:noProof/>
          </w:rPr>
          <w:t>Figure 7 NoC low power checkers binding to RTL</w:t>
        </w:r>
        <w:r>
          <w:rPr>
            <w:noProof/>
            <w:webHidden/>
          </w:rPr>
          <w:tab/>
        </w:r>
        <w:r>
          <w:rPr>
            <w:noProof/>
            <w:webHidden/>
          </w:rPr>
          <w:fldChar w:fldCharType="begin"/>
        </w:r>
        <w:r>
          <w:rPr>
            <w:noProof/>
            <w:webHidden/>
          </w:rPr>
          <w:instrText xml:space="preserve"> PAGEREF _Toc448857138 \h </w:instrText>
        </w:r>
        <w:r>
          <w:rPr>
            <w:noProof/>
            <w:webHidden/>
          </w:rPr>
        </w:r>
      </w:ins>
      <w:r>
        <w:rPr>
          <w:noProof/>
          <w:webHidden/>
        </w:rPr>
        <w:fldChar w:fldCharType="separate"/>
      </w:r>
      <w:ins w:id="452" w:author="Kate Boardman" w:date="2016-04-19T19:20:00Z">
        <w:r>
          <w:rPr>
            <w:noProof/>
            <w:webHidden/>
          </w:rPr>
          <w:t>73</w:t>
        </w:r>
        <w:r>
          <w:rPr>
            <w:noProof/>
            <w:webHidden/>
          </w:rPr>
          <w:fldChar w:fldCharType="end"/>
        </w:r>
        <w:r w:rsidRPr="00BC0BA7">
          <w:rPr>
            <w:rStyle w:val="Hyperlink"/>
            <w:noProof/>
          </w:rPr>
          <w:fldChar w:fldCharType="end"/>
        </w:r>
      </w:ins>
    </w:p>
    <w:p w14:paraId="7C1B4C56" w14:textId="77777777" w:rsidR="00601C8E" w:rsidDel="00DA0F9E" w:rsidRDefault="00601C8E">
      <w:pPr>
        <w:pStyle w:val="TableofFigures"/>
        <w:tabs>
          <w:tab w:val="right" w:leader="dot" w:pos="9350"/>
        </w:tabs>
        <w:rPr>
          <w:del w:id="453" w:author="Kate Boardman" w:date="2016-04-19T16:40:00Z"/>
          <w:noProof/>
        </w:rPr>
      </w:pPr>
      <w:del w:id="454" w:author="Kate Boardman" w:date="2016-04-19T16:40:00Z">
        <w:r w:rsidRPr="00DA0F9E" w:rsidDel="00DA0F9E">
          <w:rPr>
            <w:rFonts w:asciiTheme="majorHAnsi" w:hAnsiTheme="majorHAnsi"/>
            <w:noProof/>
            <w:rPrChange w:id="455" w:author="Kate Boardman" w:date="2016-04-19T16:40:00Z">
              <w:rPr>
                <w:rStyle w:val="Hyperlink"/>
                <w:rFonts w:asciiTheme="majorHAnsi" w:hAnsiTheme="majorHAnsi"/>
                <w:noProof/>
              </w:rPr>
            </w:rPrChange>
          </w:rPr>
          <w:delText>Figure 1 NoC IP generation flow</w:delText>
        </w:r>
        <w:r w:rsidDel="00DA0F9E">
          <w:rPr>
            <w:noProof/>
            <w:webHidden/>
          </w:rPr>
          <w:tab/>
        </w:r>
        <w:r w:rsidR="00624168" w:rsidDel="00DA0F9E">
          <w:rPr>
            <w:noProof/>
            <w:webHidden/>
          </w:rPr>
          <w:delText>13</w:delText>
        </w:r>
      </w:del>
    </w:p>
    <w:p w14:paraId="3E4C6F69" w14:textId="77777777" w:rsidR="00601C8E" w:rsidDel="00DA0F9E" w:rsidRDefault="00601C8E">
      <w:pPr>
        <w:pStyle w:val="TableofFigures"/>
        <w:tabs>
          <w:tab w:val="right" w:leader="dot" w:pos="9350"/>
        </w:tabs>
        <w:rPr>
          <w:del w:id="456" w:author="Kate Boardman" w:date="2016-04-19T16:40:00Z"/>
          <w:noProof/>
        </w:rPr>
      </w:pPr>
      <w:del w:id="457" w:author="Kate Boardman" w:date="2016-04-19T16:40:00Z">
        <w:r w:rsidRPr="00DA0F9E" w:rsidDel="00DA0F9E">
          <w:rPr>
            <w:noProof/>
            <w:rPrChange w:id="458" w:author="Kate Boardman" w:date="2016-04-19T16:40:00Z">
              <w:rPr>
                <w:rStyle w:val="Hyperlink"/>
                <w:noProof/>
              </w:rPr>
            </w:rPrChange>
          </w:rPr>
          <w:delText>Figure 2 Synchronous clock crossers require alignment of rising edge.</w:delText>
        </w:r>
        <w:r w:rsidDel="00DA0F9E">
          <w:rPr>
            <w:noProof/>
            <w:webHidden/>
          </w:rPr>
          <w:tab/>
        </w:r>
        <w:r w:rsidR="00624168" w:rsidDel="00DA0F9E">
          <w:rPr>
            <w:noProof/>
            <w:webHidden/>
          </w:rPr>
          <w:delText>20</w:delText>
        </w:r>
      </w:del>
    </w:p>
    <w:p w14:paraId="155AE5D7" w14:textId="77777777" w:rsidR="00601C8E" w:rsidDel="00DA0F9E" w:rsidRDefault="00601C8E">
      <w:pPr>
        <w:pStyle w:val="TableofFigures"/>
        <w:tabs>
          <w:tab w:val="right" w:leader="dot" w:pos="9350"/>
        </w:tabs>
        <w:rPr>
          <w:del w:id="459" w:author="Kate Boardman" w:date="2016-04-19T16:40:00Z"/>
          <w:noProof/>
        </w:rPr>
      </w:pPr>
      <w:del w:id="460" w:author="Kate Boardman" w:date="2016-04-19T16:40:00Z">
        <w:r w:rsidRPr="00DA0F9E" w:rsidDel="00DA0F9E">
          <w:rPr>
            <w:noProof/>
            <w:rPrChange w:id="461" w:author="Kate Boardman" w:date="2016-04-19T16:40:00Z">
              <w:rPr>
                <w:rStyle w:val="Hyperlink"/>
                <w:noProof/>
              </w:rPr>
            </w:rPrChange>
          </w:rPr>
          <w:delText>Figure 3 A clock enable input indicates when the rising edges are shared by the clocks.</w:delText>
        </w:r>
        <w:r w:rsidDel="00DA0F9E">
          <w:rPr>
            <w:noProof/>
            <w:webHidden/>
          </w:rPr>
          <w:tab/>
        </w:r>
        <w:r w:rsidR="00624168" w:rsidDel="00DA0F9E">
          <w:rPr>
            <w:noProof/>
            <w:webHidden/>
          </w:rPr>
          <w:delText>21</w:delText>
        </w:r>
      </w:del>
    </w:p>
    <w:p w14:paraId="5B3022A6" w14:textId="77777777" w:rsidR="00601C8E" w:rsidDel="00DA0F9E" w:rsidRDefault="00601C8E">
      <w:pPr>
        <w:pStyle w:val="TableofFigures"/>
        <w:tabs>
          <w:tab w:val="right" w:leader="dot" w:pos="9350"/>
        </w:tabs>
        <w:rPr>
          <w:del w:id="462" w:author="Kate Boardman" w:date="2016-04-19T16:40:00Z"/>
          <w:noProof/>
        </w:rPr>
      </w:pPr>
      <w:del w:id="463" w:author="Kate Boardman" w:date="2016-04-19T16:40:00Z">
        <w:r w:rsidRPr="00DA0F9E" w:rsidDel="00DA0F9E">
          <w:rPr>
            <w:rFonts w:asciiTheme="majorHAnsi" w:hAnsiTheme="majorHAnsi"/>
            <w:noProof/>
            <w:rPrChange w:id="464" w:author="Kate Boardman" w:date="2016-04-19T16:40:00Z">
              <w:rPr>
                <w:rStyle w:val="Hyperlink"/>
                <w:rFonts w:asciiTheme="majorHAnsi" w:hAnsiTheme="majorHAnsi"/>
                <w:noProof/>
              </w:rPr>
            </w:rPrChange>
          </w:rPr>
          <w:delText>Figure 4 NoC checkers binding to RTL</w:delText>
        </w:r>
        <w:r w:rsidDel="00DA0F9E">
          <w:rPr>
            <w:noProof/>
            <w:webHidden/>
          </w:rPr>
          <w:tab/>
        </w:r>
        <w:r w:rsidR="00624168" w:rsidDel="00DA0F9E">
          <w:rPr>
            <w:noProof/>
            <w:webHidden/>
          </w:rPr>
          <w:delText>26</w:delText>
        </w:r>
      </w:del>
    </w:p>
    <w:p w14:paraId="60AE2753" w14:textId="77777777" w:rsidR="00601C8E" w:rsidDel="00DA0F9E" w:rsidRDefault="00601C8E">
      <w:pPr>
        <w:pStyle w:val="TableofFigures"/>
        <w:tabs>
          <w:tab w:val="right" w:leader="dot" w:pos="9350"/>
        </w:tabs>
        <w:rPr>
          <w:del w:id="465" w:author="Kate Boardman" w:date="2016-04-19T16:40:00Z"/>
          <w:noProof/>
        </w:rPr>
      </w:pPr>
      <w:del w:id="466" w:author="Kate Boardman" w:date="2016-04-19T16:40:00Z">
        <w:r w:rsidRPr="00DA0F9E" w:rsidDel="00DA0F9E">
          <w:rPr>
            <w:noProof/>
            <w:rPrChange w:id="467" w:author="Kate Boardman" w:date="2016-04-19T16:40:00Z">
              <w:rPr>
                <w:rStyle w:val="Hyperlink"/>
                <w:noProof/>
              </w:rPr>
            </w:rPrChange>
          </w:rPr>
          <w:delText>Figure 5 AMBA NoC end-to-end checking architecture</w:delText>
        </w:r>
        <w:r w:rsidDel="00DA0F9E">
          <w:rPr>
            <w:noProof/>
            <w:webHidden/>
          </w:rPr>
          <w:tab/>
        </w:r>
        <w:r w:rsidR="00624168" w:rsidDel="00DA0F9E">
          <w:rPr>
            <w:noProof/>
            <w:webHidden/>
          </w:rPr>
          <w:delText>47</w:delText>
        </w:r>
      </w:del>
    </w:p>
    <w:p w14:paraId="26547FAC" w14:textId="77777777" w:rsidR="000A029C" w:rsidRPr="00080656" w:rsidRDefault="000A029C" w:rsidP="000A029C">
      <w:pPr>
        <w:rPr>
          <w:rFonts w:asciiTheme="majorHAnsi" w:hAnsiTheme="majorHAnsi"/>
        </w:rPr>
      </w:pPr>
      <w:r w:rsidRPr="00080656">
        <w:rPr>
          <w:rFonts w:asciiTheme="majorHAnsi" w:hAnsiTheme="majorHAnsi"/>
        </w:rPr>
        <w:fldChar w:fldCharType="end"/>
      </w:r>
    </w:p>
    <w:p w14:paraId="12B2C247" w14:textId="77777777" w:rsidR="000A029C" w:rsidRPr="00080656" w:rsidRDefault="000A029C" w:rsidP="000A029C">
      <w:pPr>
        <w:rPr>
          <w:rFonts w:asciiTheme="majorHAnsi" w:hAnsiTheme="majorHAnsi"/>
        </w:rPr>
      </w:pPr>
    </w:p>
    <w:p w14:paraId="704678B2" w14:textId="77777777" w:rsidR="000A029C" w:rsidRPr="00080656" w:rsidRDefault="000A029C">
      <w:pPr>
        <w:rPr>
          <w:rFonts w:asciiTheme="majorHAnsi" w:eastAsiaTheme="majorEastAsia" w:hAnsiTheme="majorHAnsi" w:cstheme="majorBidi"/>
          <w:color w:val="000000" w:themeColor="text1"/>
        </w:rPr>
      </w:pPr>
      <w:bookmarkStart w:id="468" w:name="_Ref33721164"/>
      <w:r w:rsidRPr="00080656">
        <w:rPr>
          <w:rFonts w:asciiTheme="majorHAnsi" w:hAnsiTheme="majorHAnsi"/>
        </w:rPr>
        <w:br w:type="page"/>
      </w:r>
    </w:p>
    <w:p w14:paraId="6ED3E622" w14:textId="5C7E31B9" w:rsidR="000A029C" w:rsidRPr="00BB2FA9" w:rsidRDefault="000A029C" w:rsidP="000A029C">
      <w:pPr>
        <w:pStyle w:val="Title"/>
        <w:rPr>
          <w:sz w:val="38"/>
          <w:szCs w:val="22"/>
        </w:rPr>
      </w:pPr>
      <w:r w:rsidRPr="00BB2FA9">
        <w:rPr>
          <w:sz w:val="38"/>
          <w:szCs w:val="22"/>
        </w:rPr>
        <w:lastRenderedPageBreak/>
        <w:t>List of Table</w:t>
      </w:r>
      <w:bookmarkEnd w:id="468"/>
      <w:r w:rsidRPr="00BB2FA9">
        <w:rPr>
          <w:sz w:val="38"/>
          <w:szCs w:val="22"/>
        </w:rPr>
        <w:t>s</w:t>
      </w:r>
    </w:p>
    <w:p w14:paraId="09A6EED9" w14:textId="77777777" w:rsidR="00A53140" w:rsidRDefault="000A029C">
      <w:pPr>
        <w:pStyle w:val="TableofFigures"/>
        <w:tabs>
          <w:tab w:val="right" w:leader="dot" w:pos="9350"/>
        </w:tabs>
        <w:rPr>
          <w:ins w:id="469" w:author="Kate Boardman" w:date="2016-04-19T19:20:00Z"/>
          <w:noProof/>
        </w:rPr>
      </w:pPr>
      <w:r w:rsidRPr="00080656">
        <w:rPr>
          <w:rFonts w:asciiTheme="majorHAnsi" w:hAnsiTheme="majorHAnsi"/>
          <w:b/>
          <w:bCs/>
          <w:caps/>
        </w:rPr>
        <w:fldChar w:fldCharType="begin"/>
      </w:r>
      <w:r w:rsidRPr="00080656">
        <w:rPr>
          <w:rFonts w:asciiTheme="majorHAnsi" w:hAnsiTheme="majorHAnsi"/>
          <w:b/>
          <w:caps/>
        </w:rPr>
        <w:instrText xml:space="preserve"> TOC \f c \h \z \t "TableTitle,2" \c "Table" </w:instrText>
      </w:r>
      <w:r w:rsidRPr="00080656">
        <w:rPr>
          <w:rFonts w:asciiTheme="majorHAnsi" w:hAnsiTheme="majorHAnsi"/>
          <w:b/>
          <w:bCs/>
          <w:caps/>
        </w:rPr>
        <w:fldChar w:fldCharType="separate"/>
      </w:r>
      <w:bookmarkStart w:id="470" w:name="_Toc427400419"/>
      <w:bookmarkStart w:id="471" w:name="_Toc429642552"/>
      <w:bookmarkStart w:id="472" w:name="_Toc434159356"/>
      <w:bookmarkStart w:id="473" w:name="_Toc434159659"/>
      <w:bookmarkStart w:id="474" w:name="_Toc434159921"/>
      <w:bookmarkStart w:id="475" w:name="_Toc434239887"/>
      <w:bookmarkStart w:id="476" w:name="_Toc434240004"/>
      <w:bookmarkStart w:id="477" w:name="_Toc434241114"/>
      <w:bookmarkStart w:id="478" w:name="_Toc427400420"/>
      <w:bookmarkStart w:id="479" w:name="_Toc429642553"/>
      <w:bookmarkStart w:id="480" w:name="_Toc434159357"/>
      <w:bookmarkStart w:id="481" w:name="_Toc434159660"/>
      <w:bookmarkStart w:id="482" w:name="_Toc434159922"/>
      <w:bookmarkStart w:id="483" w:name="_Toc434239888"/>
      <w:bookmarkStart w:id="484" w:name="_Toc434240005"/>
      <w:bookmarkStart w:id="485" w:name="_Toc434241115"/>
      <w:bookmarkStart w:id="486" w:name="_Toc427400421"/>
      <w:bookmarkStart w:id="487" w:name="_Toc429642554"/>
      <w:bookmarkStart w:id="488" w:name="_Toc434159358"/>
      <w:bookmarkStart w:id="489" w:name="_Toc434159661"/>
      <w:bookmarkStart w:id="490" w:name="_Toc434159923"/>
      <w:bookmarkStart w:id="491" w:name="_Toc434239889"/>
      <w:bookmarkStart w:id="492" w:name="_Toc434240006"/>
      <w:bookmarkStart w:id="493" w:name="_Toc434241116"/>
      <w:bookmarkStart w:id="494" w:name="_Toc427400422"/>
      <w:bookmarkStart w:id="495" w:name="_Toc429642555"/>
      <w:bookmarkStart w:id="496" w:name="_Toc434159359"/>
      <w:bookmarkStart w:id="497" w:name="_Toc434159662"/>
      <w:bookmarkStart w:id="498" w:name="_Toc434159924"/>
      <w:bookmarkStart w:id="499" w:name="_Toc434239890"/>
      <w:bookmarkStart w:id="500" w:name="_Toc434240007"/>
      <w:bookmarkStart w:id="501" w:name="_Toc434241117"/>
      <w:bookmarkStart w:id="502" w:name="_Toc427400423"/>
      <w:bookmarkStart w:id="503" w:name="_Toc429642556"/>
      <w:bookmarkStart w:id="504" w:name="_Toc434159360"/>
      <w:bookmarkStart w:id="505" w:name="_Toc434159663"/>
      <w:bookmarkStart w:id="506" w:name="_Toc434159925"/>
      <w:bookmarkStart w:id="507" w:name="_Toc434239891"/>
      <w:bookmarkStart w:id="508" w:name="_Toc434240008"/>
      <w:bookmarkStart w:id="509" w:name="_Toc434241118"/>
      <w:bookmarkStart w:id="510" w:name="_Toc427400424"/>
      <w:bookmarkStart w:id="511" w:name="_Toc429642557"/>
      <w:bookmarkStart w:id="512" w:name="_Toc434159361"/>
      <w:bookmarkStart w:id="513" w:name="_Toc434159664"/>
      <w:bookmarkStart w:id="514" w:name="_Toc434159926"/>
      <w:bookmarkStart w:id="515" w:name="_Toc434239892"/>
      <w:bookmarkStart w:id="516" w:name="_Toc434240009"/>
      <w:bookmarkStart w:id="517" w:name="_Toc434241119"/>
      <w:bookmarkStart w:id="518" w:name="_Toc427400425"/>
      <w:bookmarkStart w:id="519" w:name="_Toc429642558"/>
      <w:bookmarkStart w:id="520" w:name="_Toc434159362"/>
      <w:bookmarkStart w:id="521" w:name="_Toc434159665"/>
      <w:bookmarkStart w:id="522" w:name="_Toc434159927"/>
      <w:bookmarkStart w:id="523" w:name="_Toc434239893"/>
      <w:bookmarkStart w:id="524" w:name="_Toc434240010"/>
      <w:bookmarkStart w:id="525" w:name="_Toc434241120"/>
      <w:bookmarkStart w:id="526" w:name="_Toc427400426"/>
      <w:bookmarkStart w:id="527" w:name="_Toc429642559"/>
      <w:bookmarkStart w:id="528" w:name="_Toc434159363"/>
      <w:bookmarkStart w:id="529" w:name="_Toc434159666"/>
      <w:bookmarkStart w:id="530" w:name="_Toc434159928"/>
      <w:bookmarkStart w:id="531" w:name="_Toc434239894"/>
      <w:bookmarkStart w:id="532" w:name="_Toc434240011"/>
      <w:bookmarkStart w:id="533" w:name="_Toc434241121"/>
      <w:bookmarkStart w:id="534" w:name="_Toc427400427"/>
      <w:bookmarkStart w:id="535" w:name="_Toc429642560"/>
      <w:bookmarkStart w:id="536" w:name="_Toc434159364"/>
      <w:bookmarkStart w:id="537" w:name="_Toc434159667"/>
      <w:bookmarkStart w:id="538" w:name="_Toc434159929"/>
      <w:bookmarkStart w:id="539" w:name="_Toc434239895"/>
      <w:bookmarkStart w:id="540" w:name="_Toc434240012"/>
      <w:bookmarkStart w:id="541" w:name="_Toc434241122"/>
      <w:bookmarkStart w:id="542" w:name="_Toc427400428"/>
      <w:bookmarkStart w:id="543" w:name="_Toc429642561"/>
      <w:bookmarkStart w:id="544" w:name="_Toc434159365"/>
      <w:bookmarkStart w:id="545" w:name="_Toc434159668"/>
      <w:bookmarkStart w:id="546" w:name="_Toc434159930"/>
      <w:bookmarkStart w:id="547" w:name="_Toc434239896"/>
      <w:bookmarkStart w:id="548" w:name="_Toc434240013"/>
      <w:bookmarkStart w:id="549" w:name="_Toc434241123"/>
      <w:bookmarkStart w:id="550" w:name="_Toc427400429"/>
      <w:bookmarkStart w:id="551" w:name="_Toc429642562"/>
      <w:bookmarkStart w:id="552" w:name="_Toc434159366"/>
      <w:bookmarkStart w:id="553" w:name="_Toc434159669"/>
      <w:bookmarkStart w:id="554" w:name="_Toc434159931"/>
      <w:bookmarkStart w:id="555" w:name="_Toc434239897"/>
      <w:bookmarkStart w:id="556" w:name="_Toc434240014"/>
      <w:bookmarkStart w:id="557" w:name="_Toc434241124"/>
      <w:bookmarkStart w:id="558" w:name="_Toc427400430"/>
      <w:bookmarkStart w:id="559" w:name="_Toc429642563"/>
      <w:bookmarkStart w:id="560" w:name="_Toc434159367"/>
      <w:bookmarkStart w:id="561" w:name="_Toc434159670"/>
      <w:bookmarkStart w:id="562" w:name="_Toc434159932"/>
      <w:bookmarkStart w:id="563" w:name="_Toc434239898"/>
      <w:bookmarkStart w:id="564" w:name="_Toc434240015"/>
      <w:bookmarkStart w:id="565" w:name="_Toc434241125"/>
      <w:bookmarkStart w:id="566" w:name="_Toc427400431"/>
      <w:bookmarkStart w:id="567" w:name="_Toc429642564"/>
      <w:bookmarkStart w:id="568" w:name="_Toc434159368"/>
      <w:bookmarkStart w:id="569" w:name="_Toc434159671"/>
      <w:bookmarkStart w:id="570" w:name="_Toc434159933"/>
      <w:bookmarkStart w:id="571" w:name="_Toc434239899"/>
      <w:bookmarkStart w:id="572" w:name="_Toc434240016"/>
      <w:bookmarkStart w:id="573" w:name="_Toc434241126"/>
      <w:bookmarkStart w:id="574" w:name="_Toc427400432"/>
      <w:bookmarkStart w:id="575" w:name="_Toc429642565"/>
      <w:bookmarkStart w:id="576" w:name="_Toc434159369"/>
      <w:bookmarkStart w:id="577" w:name="_Toc434159672"/>
      <w:bookmarkStart w:id="578" w:name="_Toc434159934"/>
      <w:bookmarkStart w:id="579" w:name="_Toc434239900"/>
      <w:bookmarkStart w:id="580" w:name="_Toc434240017"/>
      <w:bookmarkStart w:id="581" w:name="_Toc434241127"/>
      <w:bookmarkStart w:id="582" w:name="_Toc427400433"/>
      <w:bookmarkStart w:id="583" w:name="_Toc429642566"/>
      <w:bookmarkStart w:id="584" w:name="_Toc434159370"/>
      <w:bookmarkStart w:id="585" w:name="_Toc434159673"/>
      <w:bookmarkStart w:id="586" w:name="_Toc434159935"/>
      <w:bookmarkStart w:id="587" w:name="_Toc434239901"/>
      <w:bookmarkStart w:id="588" w:name="_Toc434240018"/>
      <w:bookmarkStart w:id="589" w:name="_Toc434241128"/>
      <w:bookmarkStart w:id="590" w:name="_Toc427400434"/>
      <w:bookmarkStart w:id="591" w:name="_Toc429642567"/>
      <w:bookmarkStart w:id="592" w:name="_Toc434159371"/>
      <w:bookmarkStart w:id="593" w:name="_Toc434159674"/>
      <w:bookmarkStart w:id="594" w:name="_Toc434159936"/>
      <w:bookmarkStart w:id="595" w:name="_Toc434239902"/>
      <w:bookmarkStart w:id="596" w:name="_Toc434240019"/>
      <w:bookmarkStart w:id="597" w:name="_Toc434241129"/>
      <w:bookmarkStart w:id="598" w:name="_Toc427400435"/>
      <w:bookmarkStart w:id="599" w:name="_Toc429642568"/>
      <w:bookmarkStart w:id="600" w:name="_Toc434159372"/>
      <w:bookmarkStart w:id="601" w:name="_Toc434159675"/>
      <w:bookmarkStart w:id="602" w:name="_Toc434159937"/>
      <w:bookmarkStart w:id="603" w:name="_Toc434239903"/>
      <w:bookmarkStart w:id="604" w:name="_Toc434240020"/>
      <w:bookmarkStart w:id="605" w:name="_Toc434241130"/>
      <w:bookmarkStart w:id="606" w:name="_Toc427400436"/>
      <w:bookmarkStart w:id="607" w:name="_Toc429642569"/>
      <w:bookmarkStart w:id="608" w:name="_Toc434159373"/>
      <w:bookmarkStart w:id="609" w:name="_Toc434159676"/>
      <w:bookmarkStart w:id="610" w:name="_Toc434159938"/>
      <w:bookmarkStart w:id="611" w:name="_Toc434239904"/>
      <w:bookmarkStart w:id="612" w:name="_Toc434240021"/>
      <w:bookmarkStart w:id="613" w:name="_Toc434241131"/>
      <w:bookmarkStart w:id="614" w:name="_Toc427400437"/>
      <w:bookmarkStart w:id="615" w:name="_Toc429642570"/>
      <w:bookmarkStart w:id="616" w:name="_Toc434159374"/>
      <w:bookmarkStart w:id="617" w:name="_Toc434159677"/>
      <w:bookmarkStart w:id="618" w:name="_Toc434159939"/>
      <w:bookmarkStart w:id="619" w:name="_Toc434239905"/>
      <w:bookmarkStart w:id="620" w:name="_Toc434240022"/>
      <w:bookmarkStart w:id="621" w:name="_Toc434241132"/>
      <w:bookmarkStart w:id="622" w:name="_Toc427400438"/>
      <w:bookmarkStart w:id="623" w:name="_Toc429642571"/>
      <w:bookmarkStart w:id="624" w:name="_Toc434159375"/>
      <w:bookmarkStart w:id="625" w:name="_Toc434159678"/>
      <w:bookmarkStart w:id="626" w:name="_Toc434159940"/>
      <w:bookmarkStart w:id="627" w:name="_Toc434239906"/>
      <w:bookmarkStart w:id="628" w:name="_Toc434240023"/>
      <w:bookmarkStart w:id="629" w:name="_Toc434241133"/>
      <w:bookmarkStart w:id="630" w:name="_Toc427400439"/>
      <w:bookmarkStart w:id="631" w:name="_Toc429642572"/>
      <w:bookmarkStart w:id="632" w:name="_Toc434159376"/>
      <w:bookmarkStart w:id="633" w:name="_Toc434159679"/>
      <w:bookmarkStart w:id="634" w:name="_Toc434159941"/>
      <w:bookmarkStart w:id="635" w:name="_Toc434239907"/>
      <w:bookmarkStart w:id="636" w:name="_Toc434240024"/>
      <w:bookmarkStart w:id="637" w:name="_Toc434241134"/>
      <w:bookmarkStart w:id="638" w:name="_Toc427400440"/>
      <w:bookmarkStart w:id="639" w:name="_Toc429642573"/>
      <w:bookmarkStart w:id="640" w:name="_Toc434159377"/>
      <w:bookmarkStart w:id="641" w:name="_Toc434159680"/>
      <w:bookmarkStart w:id="642" w:name="_Toc434159942"/>
      <w:bookmarkStart w:id="643" w:name="_Toc434239908"/>
      <w:bookmarkStart w:id="644" w:name="_Toc434240025"/>
      <w:bookmarkStart w:id="645" w:name="_Toc434241135"/>
      <w:bookmarkStart w:id="646" w:name="_Toc427400441"/>
      <w:bookmarkStart w:id="647" w:name="_Toc429642574"/>
      <w:bookmarkStart w:id="648" w:name="_Toc434159378"/>
      <w:bookmarkStart w:id="649" w:name="_Toc434159681"/>
      <w:bookmarkStart w:id="650" w:name="_Toc434159943"/>
      <w:bookmarkStart w:id="651" w:name="_Toc434239909"/>
      <w:bookmarkStart w:id="652" w:name="_Toc434240026"/>
      <w:bookmarkStart w:id="653" w:name="_Toc434241136"/>
      <w:bookmarkStart w:id="654" w:name="_Toc427400442"/>
      <w:bookmarkStart w:id="655" w:name="_Toc429642575"/>
      <w:bookmarkStart w:id="656" w:name="_Toc434159379"/>
      <w:bookmarkStart w:id="657" w:name="_Toc434159682"/>
      <w:bookmarkStart w:id="658" w:name="_Toc434159944"/>
      <w:bookmarkStart w:id="659" w:name="_Toc434239910"/>
      <w:bookmarkStart w:id="660" w:name="_Toc434240027"/>
      <w:bookmarkStart w:id="661" w:name="_Toc434241137"/>
      <w:bookmarkStart w:id="662" w:name="_Toc427400443"/>
      <w:bookmarkStart w:id="663" w:name="_Toc429642576"/>
      <w:bookmarkStart w:id="664" w:name="_Toc434159380"/>
      <w:bookmarkStart w:id="665" w:name="_Toc434159683"/>
      <w:bookmarkStart w:id="666" w:name="_Toc434159945"/>
      <w:bookmarkStart w:id="667" w:name="_Toc434239911"/>
      <w:bookmarkStart w:id="668" w:name="_Toc434240028"/>
      <w:bookmarkStart w:id="669" w:name="_Toc434241138"/>
      <w:bookmarkStart w:id="670" w:name="_Toc427400444"/>
      <w:bookmarkStart w:id="671" w:name="_Toc429642577"/>
      <w:bookmarkStart w:id="672" w:name="_Toc434159381"/>
      <w:bookmarkStart w:id="673" w:name="_Toc434159684"/>
      <w:bookmarkStart w:id="674" w:name="_Toc434159946"/>
      <w:bookmarkStart w:id="675" w:name="_Toc434239912"/>
      <w:bookmarkStart w:id="676" w:name="_Toc434240029"/>
      <w:bookmarkStart w:id="677" w:name="_Toc434241139"/>
      <w:bookmarkStart w:id="678" w:name="_Toc427400445"/>
      <w:bookmarkStart w:id="679" w:name="_Toc429642578"/>
      <w:bookmarkStart w:id="680" w:name="_Toc434159382"/>
      <w:bookmarkStart w:id="681" w:name="_Toc434159685"/>
      <w:bookmarkStart w:id="682" w:name="_Toc434159947"/>
      <w:bookmarkStart w:id="683" w:name="_Toc434239913"/>
      <w:bookmarkStart w:id="684" w:name="_Toc434240030"/>
      <w:bookmarkStart w:id="685" w:name="_Toc434241140"/>
      <w:bookmarkStart w:id="686" w:name="_Toc427400446"/>
      <w:bookmarkStart w:id="687" w:name="_Toc429642579"/>
      <w:bookmarkStart w:id="688" w:name="_Toc434159383"/>
      <w:bookmarkStart w:id="689" w:name="_Toc434159686"/>
      <w:bookmarkStart w:id="690" w:name="_Toc434159948"/>
      <w:bookmarkStart w:id="691" w:name="_Toc434239914"/>
      <w:bookmarkStart w:id="692" w:name="_Toc434240031"/>
      <w:bookmarkStart w:id="693" w:name="_Toc434241141"/>
      <w:bookmarkStart w:id="694" w:name="_Toc427400447"/>
      <w:bookmarkStart w:id="695" w:name="_Toc429642580"/>
      <w:bookmarkStart w:id="696" w:name="_Toc434159384"/>
      <w:bookmarkStart w:id="697" w:name="_Toc434159687"/>
      <w:bookmarkStart w:id="698" w:name="_Toc434159949"/>
      <w:bookmarkStart w:id="699" w:name="_Toc434239915"/>
      <w:bookmarkStart w:id="700" w:name="_Toc434240032"/>
      <w:bookmarkStart w:id="701" w:name="_Toc434241142"/>
      <w:bookmarkStart w:id="702" w:name="_Toc427400448"/>
      <w:bookmarkStart w:id="703" w:name="_Toc429642581"/>
      <w:bookmarkStart w:id="704" w:name="_Toc434159385"/>
      <w:bookmarkStart w:id="705" w:name="_Toc434159688"/>
      <w:bookmarkStart w:id="706" w:name="_Toc434159950"/>
      <w:bookmarkStart w:id="707" w:name="_Toc434239916"/>
      <w:bookmarkStart w:id="708" w:name="_Toc434240033"/>
      <w:bookmarkStart w:id="709" w:name="_Toc434241143"/>
      <w:bookmarkStart w:id="710" w:name="_Toc427400449"/>
      <w:bookmarkStart w:id="711" w:name="_Toc429642582"/>
      <w:bookmarkStart w:id="712" w:name="_Toc434159386"/>
      <w:bookmarkStart w:id="713" w:name="_Toc434159689"/>
      <w:bookmarkStart w:id="714" w:name="_Toc434159951"/>
      <w:bookmarkStart w:id="715" w:name="_Toc434239917"/>
      <w:bookmarkStart w:id="716" w:name="_Toc434240034"/>
      <w:bookmarkStart w:id="717" w:name="_Toc434241144"/>
      <w:bookmarkStart w:id="718" w:name="_Toc427400450"/>
      <w:bookmarkStart w:id="719" w:name="_Toc429642583"/>
      <w:bookmarkStart w:id="720" w:name="_Toc434159387"/>
      <w:bookmarkStart w:id="721" w:name="_Toc434159690"/>
      <w:bookmarkStart w:id="722" w:name="_Toc434159952"/>
      <w:bookmarkStart w:id="723" w:name="_Toc434239918"/>
      <w:bookmarkStart w:id="724" w:name="_Toc434240035"/>
      <w:bookmarkStart w:id="725" w:name="_Toc434241145"/>
      <w:bookmarkStart w:id="726" w:name="_Toc427400451"/>
      <w:bookmarkStart w:id="727" w:name="_Toc429642584"/>
      <w:bookmarkStart w:id="728" w:name="_Toc434159388"/>
      <w:bookmarkStart w:id="729" w:name="_Toc434159691"/>
      <w:bookmarkStart w:id="730" w:name="_Toc434159953"/>
      <w:bookmarkStart w:id="731" w:name="_Toc434239919"/>
      <w:bookmarkStart w:id="732" w:name="_Toc434240036"/>
      <w:bookmarkStart w:id="733" w:name="_Toc434241146"/>
      <w:bookmarkStart w:id="734" w:name="_Toc427400452"/>
      <w:bookmarkStart w:id="735" w:name="_Toc429642585"/>
      <w:bookmarkStart w:id="736" w:name="_Toc434159389"/>
      <w:bookmarkStart w:id="737" w:name="_Toc434159692"/>
      <w:bookmarkStart w:id="738" w:name="_Toc434159954"/>
      <w:bookmarkStart w:id="739" w:name="_Toc434239920"/>
      <w:bookmarkStart w:id="740" w:name="_Toc434240037"/>
      <w:bookmarkStart w:id="741" w:name="_Toc434241147"/>
      <w:bookmarkStart w:id="742" w:name="_Toc427400453"/>
      <w:bookmarkStart w:id="743" w:name="_Toc429642586"/>
      <w:bookmarkStart w:id="744" w:name="_Toc434159390"/>
      <w:bookmarkStart w:id="745" w:name="_Toc434159693"/>
      <w:bookmarkStart w:id="746" w:name="_Toc434159955"/>
      <w:bookmarkStart w:id="747" w:name="_Toc434239921"/>
      <w:bookmarkStart w:id="748" w:name="_Toc434240038"/>
      <w:bookmarkStart w:id="749" w:name="_Toc434241148"/>
      <w:bookmarkStart w:id="750" w:name="_Toc427400454"/>
      <w:bookmarkStart w:id="751" w:name="_Toc429642587"/>
      <w:bookmarkStart w:id="752" w:name="_Toc434159391"/>
      <w:bookmarkStart w:id="753" w:name="_Toc434159694"/>
      <w:bookmarkStart w:id="754" w:name="_Toc434159956"/>
      <w:bookmarkStart w:id="755" w:name="_Toc434239922"/>
      <w:bookmarkStart w:id="756" w:name="_Toc434240039"/>
      <w:bookmarkStart w:id="757" w:name="_Toc434241149"/>
      <w:bookmarkStart w:id="758" w:name="_Toc427400455"/>
      <w:bookmarkStart w:id="759" w:name="_Toc429642588"/>
      <w:bookmarkStart w:id="760" w:name="_Toc434159392"/>
      <w:bookmarkStart w:id="761" w:name="_Toc434159695"/>
      <w:bookmarkStart w:id="762" w:name="_Toc434159957"/>
      <w:bookmarkStart w:id="763" w:name="_Toc434239923"/>
      <w:bookmarkStart w:id="764" w:name="_Toc434240040"/>
      <w:bookmarkStart w:id="765" w:name="_Toc434241150"/>
      <w:bookmarkStart w:id="766" w:name="_Toc427400456"/>
      <w:bookmarkStart w:id="767" w:name="_Toc429642589"/>
      <w:bookmarkStart w:id="768" w:name="_Toc434159393"/>
      <w:bookmarkStart w:id="769" w:name="_Toc434159696"/>
      <w:bookmarkStart w:id="770" w:name="_Toc434159958"/>
      <w:bookmarkStart w:id="771" w:name="_Toc434239924"/>
      <w:bookmarkStart w:id="772" w:name="_Toc434240041"/>
      <w:bookmarkStart w:id="773" w:name="_Toc434241151"/>
      <w:bookmarkStart w:id="774" w:name="_Toc427400457"/>
      <w:bookmarkStart w:id="775" w:name="_Toc429642590"/>
      <w:bookmarkStart w:id="776" w:name="_Toc434159394"/>
      <w:bookmarkStart w:id="777" w:name="_Toc434159697"/>
      <w:bookmarkStart w:id="778" w:name="_Toc434159959"/>
      <w:bookmarkStart w:id="779" w:name="_Toc434239925"/>
      <w:bookmarkStart w:id="780" w:name="_Toc434240042"/>
      <w:bookmarkStart w:id="781" w:name="_Toc434241152"/>
      <w:bookmarkStart w:id="782" w:name="_Toc427400458"/>
      <w:bookmarkStart w:id="783" w:name="_Toc429642591"/>
      <w:bookmarkStart w:id="784" w:name="_Toc434159395"/>
      <w:bookmarkStart w:id="785" w:name="_Toc434159698"/>
      <w:bookmarkStart w:id="786" w:name="_Toc434159960"/>
      <w:bookmarkStart w:id="787" w:name="_Toc434239926"/>
      <w:bookmarkStart w:id="788" w:name="_Toc434240043"/>
      <w:bookmarkStart w:id="789" w:name="_Toc434241153"/>
      <w:bookmarkStart w:id="790" w:name="_Toc427400459"/>
      <w:bookmarkStart w:id="791" w:name="_Toc429642592"/>
      <w:bookmarkStart w:id="792" w:name="_Toc434159396"/>
      <w:bookmarkStart w:id="793" w:name="_Toc434159699"/>
      <w:bookmarkStart w:id="794" w:name="_Toc434159961"/>
      <w:bookmarkStart w:id="795" w:name="_Toc434239927"/>
      <w:bookmarkStart w:id="796" w:name="_Toc434240044"/>
      <w:bookmarkStart w:id="797" w:name="_Toc434241154"/>
      <w:bookmarkStart w:id="798" w:name="_Toc427400460"/>
      <w:bookmarkStart w:id="799" w:name="_Toc429642593"/>
      <w:bookmarkStart w:id="800" w:name="_Toc434159397"/>
      <w:bookmarkStart w:id="801" w:name="_Toc434159700"/>
      <w:bookmarkStart w:id="802" w:name="_Toc434159962"/>
      <w:bookmarkStart w:id="803" w:name="_Toc434239928"/>
      <w:bookmarkStart w:id="804" w:name="_Toc434240045"/>
      <w:bookmarkStart w:id="805" w:name="_Toc434241155"/>
      <w:bookmarkStart w:id="806" w:name="_Toc427400461"/>
      <w:bookmarkStart w:id="807" w:name="_Toc429642594"/>
      <w:bookmarkStart w:id="808" w:name="_Toc434159398"/>
      <w:bookmarkStart w:id="809" w:name="_Toc434159701"/>
      <w:bookmarkStart w:id="810" w:name="_Toc434159963"/>
      <w:bookmarkStart w:id="811" w:name="_Toc434239929"/>
      <w:bookmarkStart w:id="812" w:name="_Toc434240046"/>
      <w:bookmarkStart w:id="813" w:name="_Toc434241156"/>
      <w:bookmarkStart w:id="814" w:name="_Toc427400462"/>
      <w:bookmarkStart w:id="815" w:name="_Toc429642595"/>
      <w:bookmarkStart w:id="816" w:name="_Toc434159399"/>
      <w:bookmarkStart w:id="817" w:name="_Toc434159702"/>
      <w:bookmarkStart w:id="818" w:name="_Toc434159964"/>
      <w:bookmarkStart w:id="819" w:name="_Toc434239930"/>
      <w:bookmarkStart w:id="820" w:name="_Toc434240047"/>
      <w:bookmarkStart w:id="821" w:name="_Toc434241157"/>
      <w:bookmarkStart w:id="822" w:name="_Toc427400463"/>
      <w:bookmarkStart w:id="823" w:name="_Toc429642596"/>
      <w:bookmarkStart w:id="824" w:name="_Toc434159400"/>
      <w:bookmarkStart w:id="825" w:name="_Toc434159703"/>
      <w:bookmarkStart w:id="826" w:name="_Toc434159965"/>
      <w:bookmarkStart w:id="827" w:name="_Toc434239931"/>
      <w:bookmarkStart w:id="828" w:name="_Toc434240048"/>
      <w:bookmarkStart w:id="829" w:name="_Toc434241158"/>
      <w:bookmarkStart w:id="830" w:name="_Toc427400464"/>
      <w:bookmarkStart w:id="831" w:name="_Toc429642597"/>
      <w:bookmarkStart w:id="832" w:name="_Toc434159401"/>
      <w:bookmarkStart w:id="833" w:name="_Toc434159704"/>
      <w:bookmarkStart w:id="834" w:name="_Toc434159966"/>
      <w:bookmarkStart w:id="835" w:name="_Toc434239932"/>
      <w:bookmarkStart w:id="836" w:name="_Toc434240049"/>
      <w:bookmarkStart w:id="837" w:name="_Toc434241159"/>
      <w:bookmarkStart w:id="838" w:name="_Toc427400465"/>
      <w:bookmarkStart w:id="839" w:name="_Toc429642598"/>
      <w:bookmarkStart w:id="840" w:name="_Toc434159402"/>
      <w:bookmarkStart w:id="841" w:name="_Toc434159705"/>
      <w:bookmarkStart w:id="842" w:name="_Toc434159967"/>
      <w:bookmarkStart w:id="843" w:name="_Toc434239933"/>
      <w:bookmarkStart w:id="844" w:name="_Toc434240050"/>
      <w:bookmarkStart w:id="845" w:name="_Toc434241160"/>
      <w:bookmarkStart w:id="846" w:name="_Toc427400466"/>
      <w:bookmarkStart w:id="847" w:name="_Toc429642599"/>
      <w:bookmarkStart w:id="848" w:name="_Toc434159403"/>
      <w:bookmarkStart w:id="849" w:name="_Toc434159706"/>
      <w:bookmarkStart w:id="850" w:name="_Toc434159968"/>
      <w:bookmarkStart w:id="851" w:name="_Toc434239934"/>
      <w:bookmarkStart w:id="852" w:name="_Toc434240051"/>
      <w:bookmarkStart w:id="853" w:name="_Toc434241161"/>
      <w:bookmarkStart w:id="854" w:name="_Toc427400467"/>
      <w:bookmarkStart w:id="855" w:name="_Toc429642600"/>
      <w:bookmarkStart w:id="856" w:name="_Toc434159404"/>
      <w:bookmarkStart w:id="857" w:name="_Toc434159707"/>
      <w:bookmarkStart w:id="858" w:name="_Toc434159969"/>
      <w:bookmarkStart w:id="859" w:name="_Toc434239935"/>
      <w:bookmarkStart w:id="860" w:name="_Toc434240052"/>
      <w:bookmarkStart w:id="861" w:name="_Toc434241162"/>
      <w:bookmarkStart w:id="862" w:name="_Toc427400468"/>
      <w:bookmarkStart w:id="863" w:name="_Toc429642601"/>
      <w:bookmarkStart w:id="864" w:name="_Toc434159405"/>
      <w:bookmarkStart w:id="865" w:name="_Toc434159708"/>
      <w:bookmarkStart w:id="866" w:name="_Toc434159970"/>
      <w:bookmarkStart w:id="867" w:name="_Toc434239936"/>
      <w:bookmarkStart w:id="868" w:name="_Toc434240053"/>
      <w:bookmarkStart w:id="869" w:name="_Toc434241163"/>
      <w:bookmarkStart w:id="870" w:name="_Toc427400469"/>
      <w:bookmarkStart w:id="871" w:name="_Toc429642602"/>
      <w:bookmarkStart w:id="872" w:name="_Toc434159406"/>
      <w:bookmarkStart w:id="873" w:name="_Toc434159709"/>
      <w:bookmarkStart w:id="874" w:name="_Toc434159971"/>
      <w:bookmarkStart w:id="875" w:name="_Toc434239937"/>
      <w:bookmarkStart w:id="876" w:name="_Toc434240054"/>
      <w:bookmarkStart w:id="877" w:name="_Toc434241164"/>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ins w:id="878" w:author="Kate Boardman" w:date="2016-04-19T19:20:00Z">
        <w:r w:rsidR="00A53140" w:rsidRPr="006367D7">
          <w:rPr>
            <w:rStyle w:val="Hyperlink"/>
            <w:noProof/>
          </w:rPr>
          <w:fldChar w:fldCharType="begin"/>
        </w:r>
        <w:r w:rsidR="00A53140" w:rsidRPr="006367D7">
          <w:rPr>
            <w:rStyle w:val="Hyperlink"/>
            <w:noProof/>
          </w:rPr>
          <w:instrText xml:space="preserve"> </w:instrText>
        </w:r>
        <w:r w:rsidR="00A53140">
          <w:rPr>
            <w:noProof/>
          </w:rPr>
          <w:instrText>HYPERLINK \l "_Toc448857139"</w:instrText>
        </w:r>
        <w:r w:rsidR="00A53140" w:rsidRPr="006367D7">
          <w:rPr>
            <w:rStyle w:val="Hyperlink"/>
            <w:noProof/>
          </w:rPr>
          <w:instrText xml:space="preserve"> </w:instrText>
        </w:r>
        <w:r w:rsidR="00A53140" w:rsidRPr="006367D7">
          <w:rPr>
            <w:rStyle w:val="Hyperlink"/>
            <w:noProof/>
          </w:rPr>
        </w:r>
        <w:r w:rsidR="00A53140" w:rsidRPr="006367D7">
          <w:rPr>
            <w:rStyle w:val="Hyperlink"/>
            <w:noProof/>
          </w:rPr>
          <w:fldChar w:fldCharType="separate"/>
        </w:r>
        <w:r w:rsidR="00A53140" w:rsidRPr="006367D7">
          <w:rPr>
            <w:rStyle w:val="Hyperlink"/>
            <w:rFonts w:asciiTheme="majorHAnsi" w:hAnsiTheme="majorHAnsi"/>
            <w:noProof/>
          </w:rPr>
          <w:t>Table 1 NoC IP directory structure</w:t>
        </w:r>
        <w:r w:rsidR="00A53140">
          <w:rPr>
            <w:noProof/>
            <w:webHidden/>
          </w:rPr>
          <w:tab/>
        </w:r>
        <w:r w:rsidR="00A53140">
          <w:rPr>
            <w:noProof/>
            <w:webHidden/>
          </w:rPr>
          <w:fldChar w:fldCharType="begin"/>
        </w:r>
        <w:r w:rsidR="00A53140">
          <w:rPr>
            <w:noProof/>
            <w:webHidden/>
          </w:rPr>
          <w:instrText xml:space="preserve"> PAGEREF _Toc448857139 \h </w:instrText>
        </w:r>
        <w:r w:rsidR="00A53140">
          <w:rPr>
            <w:noProof/>
            <w:webHidden/>
          </w:rPr>
        </w:r>
      </w:ins>
      <w:r w:rsidR="00A53140">
        <w:rPr>
          <w:noProof/>
          <w:webHidden/>
        </w:rPr>
        <w:fldChar w:fldCharType="separate"/>
      </w:r>
      <w:ins w:id="879" w:author="Kate Boardman" w:date="2016-04-19T19:20:00Z">
        <w:r w:rsidR="00A53140">
          <w:rPr>
            <w:noProof/>
            <w:webHidden/>
          </w:rPr>
          <w:t>10</w:t>
        </w:r>
        <w:r w:rsidR="00A53140">
          <w:rPr>
            <w:noProof/>
            <w:webHidden/>
          </w:rPr>
          <w:fldChar w:fldCharType="end"/>
        </w:r>
        <w:r w:rsidR="00A53140" w:rsidRPr="006367D7">
          <w:rPr>
            <w:rStyle w:val="Hyperlink"/>
            <w:noProof/>
          </w:rPr>
          <w:fldChar w:fldCharType="end"/>
        </w:r>
      </w:ins>
    </w:p>
    <w:p w14:paraId="6425A5EA" w14:textId="77777777" w:rsidR="00A53140" w:rsidRDefault="00A53140">
      <w:pPr>
        <w:pStyle w:val="TableofFigures"/>
        <w:tabs>
          <w:tab w:val="right" w:leader="dot" w:pos="9350"/>
        </w:tabs>
        <w:rPr>
          <w:ins w:id="880" w:author="Kate Boardman" w:date="2016-04-19T19:20:00Z"/>
          <w:noProof/>
        </w:rPr>
      </w:pPr>
      <w:ins w:id="881"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"_Toc448857140"</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2 NoC IP document list</w:t>
        </w:r>
        <w:r>
          <w:rPr>
            <w:noProof/>
            <w:webHidden/>
          </w:rPr>
          <w:tab/>
        </w:r>
        <w:r>
          <w:rPr>
            <w:noProof/>
            <w:webHidden/>
          </w:rPr>
          <w:fldChar w:fldCharType="begin"/>
        </w:r>
        <w:r>
          <w:rPr>
            <w:noProof/>
            <w:webHidden/>
          </w:rPr>
          <w:instrText xml:space="preserve"> PAGEREF _Toc448857140 \h </w:instrText>
        </w:r>
        <w:r>
          <w:rPr>
            <w:noProof/>
            <w:webHidden/>
          </w:rPr>
        </w:r>
      </w:ins>
      <w:r>
        <w:rPr>
          <w:noProof/>
          <w:webHidden/>
        </w:rPr>
        <w:fldChar w:fldCharType="separate"/>
      </w:r>
      <w:ins w:id="882" w:author="Kate Boardman" w:date="2016-04-19T19:20:00Z">
        <w:r>
          <w:rPr>
            <w:noProof/>
            <w:webHidden/>
          </w:rPr>
          <w:t>11</w:t>
        </w:r>
        <w:r>
          <w:rPr>
            <w:noProof/>
            <w:webHidden/>
          </w:rPr>
          <w:fldChar w:fldCharType="end"/>
        </w:r>
        <w:r w:rsidRPr="006367D7">
          <w:rPr>
            <w:rStyle w:val="Hyperlink"/>
            <w:noProof/>
          </w:rPr>
          <w:fldChar w:fldCharType="end"/>
        </w:r>
      </w:ins>
    </w:p>
    <w:p w14:paraId="135AECDC" w14:textId="77777777" w:rsidR="00A53140" w:rsidRDefault="00A53140">
      <w:pPr>
        <w:pStyle w:val="TableofFigures"/>
        <w:tabs>
          <w:tab w:val="right" w:leader="dot" w:pos="9350"/>
        </w:tabs>
        <w:rPr>
          <w:ins w:id="883" w:author="Kate Boardman" w:date="2016-04-19T19:20:00Z"/>
          <w:noProof/>
        </w:rPr>
      </w:pPr>
      <w:ins w:id="884"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"_Toc448857141"</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3 Files and directories generated by NocStudio in the project directory</w:t>
        </w:r>
        <w:r>
          <w:rPr>
            <w:noProof/>
            <w:webHidden/>
          </w:rPr>
          <w:tab/>
        </w:r>
        <w:r>
          <w:rPr>
            <w:noProof/>
            <w:webHidden/>
          </w:rPr>
          <w:fldChar w:fldCharType="begin"/>
        </w:r>
        <w:r>
          <w:rPr>
            <w:noProof/>
            <w:webHidden/>
          </w:rPr>
          <w:instrText xml:space="preserve"> PAGEREF _Toc448857141 \h </w:instrText>
        </w:r>
        <w:r>
          <w:rPr>
            <w:noProof/>
            <w:webHidden/>
          </w:rPr>
        </w:r>
      </w:ins>
      <w:r>
        <w:rPr>
          <w:noProof/>
          <w:webHidden/>
        </w:rPr>
        <w:fldChar w:fldCharType="separate"/>
      </w:r>
      <w:ins w:id="885" w:author="Kate Boardman" w:date="2016-04-19T19:20:00Z">
        <w:r>
          <w:rPr>
            <w:noProof/>
            <w:webHidden/>
          </w:rPr>
          <w:t>14</w:t>
        </w:r>
        <w:r>
          <w:rPr>
            <w:noProof/>
            <w:webHidden/>
          </w:rPr>
          <w:fldChar w:fldCharType="end"/>
        </w:r>
        <w:r w:rsidRPr="006367D7">
          <w:rPr>
            <w:rStyle w:val="Hyperlink"/>
            <w:noProof/>
          </w:rPr>
          <w:fldChar w:fldCharType="end"/>
        </w:r>
      </w:ins>
    </w:p>
    <w:p w14:paraId="223D6826" w14:textId="77777777" w:rsidR="00A53140" w:rsidRDefault="00A53140">
      <w:pPr>
        <w:pStyle w:val="TableofFigures"/>
        <w:tabs>
          <w:tab w:val="right" w:leader="dot" w:pos="9350"/>
        </w:tabs>
        <w:rPr>
          <w:ins w:id="886" w:author="Kate Boardman" w:date="2016-04-19T19:20:00Z"/>
          <w:noProof/>
        </w:rPr>
      </w:pPr>
      <w:ins w:id="887"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"_Toc448857142"</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4 NoC reset signals</w:t>
        </w:r>
        <w:r>
          <w:rPr>
            <w:noProof/>
            <w:webHidden/>
          </w:rPr>
          <w:tab/>
        </w:r>
        <w:r>
          <w:rPr>
            <w:noProof/>
            <w:webHidden/>
          </w:rPr>
          <w:fldChar w:fldCharType="begin"/>
        </w:r>
        <w:r>
          <w:rPr>
            <w:noProof/>
            <w:webHidden/>
          </w:rPr>
          <w:instrText xml:space="preserve"> PAGEREF _Toc448857142 \h </w:instrText>
        </w:r>
        <w:r>
          <w:rPr>
            <w:noProof/>
            <w:webHidden/>
          </w:rPr>
        </w:r>
      </w:ins>
      <w:r>
        <w:rPr>
          <w:noProof/>
          <w:webHidden/>
        </w:rPr>
        <w:fldChar w:fldCharType="separate"/>
      </w:r>
      <w:ins w:id="888" w:author="Kate Boardman" w:date="2016-04-19T19:20:00Z">
        <w:r>
          <w:rPr>
            <w:noProof/>
            <w:webHidden/>
          </w:rPr>
          <w:t>20</w:t>
        </w:r>
        <w:r>
          <w:rPr>
            <w:noProof/>
            <w:webHidden/>
          </w:rPr>
          <w:fldChar w:fldCharType="end"/>
        </w:r>
        <w:r w:rsidRPr="006367D7">
          <w:rPr>
            <w:rStyle w:val="Hyperlink"/>
            <w:noProof/>
          </w:rPr>
          <w:fldChar w:fldCharType="end"/>
        </w:r>
      </w:ins>
    </w:p>
    <w:p w14:paraId="28D1446F" w14:textId="77777777" w:rsidR="00A53140" w:rsidRDefault="00A53140">
      <w:pPr>
        <w:pStyle w:val="TableofFigures"/>
        <w:tabs>
          <w:tab w:val="right" w:leader="dot" w:pos="9350"/>
        </w:tabs>
        <w:rPr>
          <w:ins w:id="889" w:author="Kate Boardman" w:date="2016-04-19T19:20:00Z"/>
          <w:noProof/>
        </w:rPr>
      </w:pPr>
      <w:ins w:id="890"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"_Toc448857143"</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5 NoC clock signals</w:t>
        </w:r>
        <w:r>
          <w:rPr>
            <w:noProof/>
            <w:webHidden/>
          </w:rPr>
          <w:tab/>
        </w:r>
        <w:r>
          <w:rPr>
            <w:noProof/>
            <w:webHidden/>
          </w:rPr>
          <w:fldChar w:fldCharType="begin"/>
        </w:r>
        <w:r>
          <w:rPr>
            <w:noProof/>
            <w:webHidden/>
          </w:rPr>
          <w:instrText xml:space="preserve"> PAGEREF _Toc448857143 \h </w:instrText>
        </w:r>
        <w:r>
          <w:rPr>
            <w:noProof/>
            <w:webHidden/>
          </w:rPr>
        </w:r>
      </w:ins>
      <w:r>
        <w:rPr>
          <w:noProof/>
          <w:webHidden/>
        </w:rPr>
        <w:fldChar w:fldCharType="separate"/>
      </w:r>
      <w:ins w:id="891" w:author="Kate Boardman" w:date="2016-04-19T19:20:00Z">
        <w:r>
          <w:rPr>
            <w:noProof/>
            <w:webHidden/>
          </w:rPr>
          <w:t>22</w:t>
        </w:r>
        <w:r>
          <w:rPr>
            <w:noProof/>
            <w:webHidden/>
          </w:rPr>
          <w:fldChar w:fldCharType="end"/>
        </w:r>
        <w:r w:rsidRPr="006367D7">
          <w:rPr>
            <w:rStyle w:val="Hyperlink"/>
            <w:noProof/>
          </w:rPr>
          <w:fldChar w:fldCharType="end"/>
        </w:r>
      </w:ins>
    </w:p>
    <w:p w14:paraId="7F3B2CDD" w14:textId="77777777" w:rsidR="00A53140" w:rsidRDefault="00A53140">
      <w:pPr>
        <w:pStyle w:val="TableofFigures"/>
        <w:tabs>
          <w:tab w:val="right" w:leader="dot" w:pos="9350"/>
        </w:tabs>
        <w:rPr>
          <w:ins w:id="892" w:author="Kate Boardman" w:date="2016-04-19T19:20:00Z"/>
          <w:noProof/>
        </w:rPr>
      </w:pPr>
      <w:ins w:id="893"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"_Toc448857144"</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6 Regbus layer clock gating signal</w:t>
        </w:r>
        <w:r>
          <w:rPr>
            <w:noProof/>
            <w:webHidden/>
          </w:rPr>
          <w:tab/>
        </w:r>
        <w:r>
          <w:rPr>
            <w:noProof/>
            <w:webHidden/>
          </w:rPr>
          <w:fldChar w:fldCharType="begin"/>
        </w:r>
        <w:r>
          <w:rPr>
            <w:noProof/>
            <w:webHidden/>
          </w:rPr>
          <w:instrText xml:space="preserve"> PAGEREF _Toc448857144 \h </w:instrText>
        </w:r>
        <w:r>
          <w:rPr>
            <w:noProof/>
            <w:webHidden/>
          </w:rPr>
        </w:r>
      </w:ins>
      <w:r>
        <w:rPr>
          <w:noProof/>
          <w:webHidden/>
        </w:rPr>
        <w:fldChar w:fldCharType="separate"/>
      </w:r>
      <w:ins w:id="894" w:author="Kate Boardman" w:date="2016-04-19T19:20:00Z">
        <w:r>
          <w:rPr>
            <w:noProof/>
            <w:webHidden/>
          </w:rPr>
          <w:t>24</w:t>
        </w:r>
        <w:r>
          <w:rPr>
            <w:noProof/>
            <w:webHidden/>
          </w:rPr>
          <w:fldChar w:fldCharType="end"/>
        </w:r>
        <w:r w:rsidRPr="006367D7">
          <w:rPr>
            <w:rStyle w:val="Hyperlink"/>
            <w:noProof/>
          </w:rPr>
          <w:fldChar w:fldCharType="end"/>
        </w:r>
      </w:ins>
    </w:p>
    <w:p w14:paraId="1C35129F" w14:textId="77777777" w:rsidR="00A53140" w:rsidRDefault="00A53140">
      <w:pPr>
        <w:pStyle w:val="TableofFigures"/>
        <w:tabs>
          <w:tab w:val="right" w:leader="dot" w:pos="9350"/>
        </w:tabs>
        <w:rPr>
          <w:ins w:id="895" w:author="Kate Boardman" w:date="2016-04-19T19:20:00Z"/>
          <w:noProof/>
        </w:rPr>
      </w:pPr>
      <w:ins w:id="896"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"_Toc448857145"</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7 NoC interrupt signals</w:t>
        </w:r>
        <w:r>
          <w:rPr>
            <w:noProof/>
            <w:webHidden/>
          </w:rPr>
          <w:tab/>
        </w:r>
        <w:r>
          <w:rPr>
            <w:noProof/>
            <w:webHidden/>
          </w:rPr>
          <w:fldChar w:fldCharType="begin"/>
        </w:r>
        <w:r>
          <w:rPr>
            <w:noProof/>
            <w:webHidden/>
          </w:rPr>
          <w:instrText xml:space="preserve"> PAGEREF _Toc448857145 \h </w:instrText>
        </w:r>
        <w:r>
          <w:rPr>
            <w:noProof/>
            <w:webHidden/>
          </w:rPr>
        </w:r>
      </w:ins>
      <w:r>
        <w:rPr>
          <w:noProof/>
          <w:webHidden/>
        </w:rPr>
        <w:fldChar w:fldCharType="separate"/>
      </w:r>
      <w:ins w:id="897" w:author="Kate Boardman" w:date="2016-04-19T19:20:00Z">
        <w:r>
          <w:rPr>
            <w:noProof/>
            <w:webHidden/>
          </w:rPr>
          <w:t>26</w:t>
        </w:r>
        <w:r>
          <w:rPr>
            <w:noProof/>
            <w:webHidden/>
          </w:rPr>
          <w:fldChar w:fldCharType="end"/>
        </w:r>
        <w:r w:rsidRPr="006367D7">
          <w:rPr>
            <w:rStyle w:val="Hyperlink"/>
            <w:noProof/>
          </w:rPr>
          <w:fldChar w:fldCharType="end"/>
        </w:r>
      </w:ins>
    </w:p>
    <w:p w14:paraId="3B182CD0" w14:textId="77777777" w:rsidR="00A53140" w:rsidRDefault="00A53140">
      <w:pPr>
        <w:pStyle w:val="TableofFigures"/>
        <w:tabs>
          <w:tab w:val="right" w:leader="dot" w:pos="9350"/>
        </w:tabs>
        <w:rPr>
          <w:ins w:id="898" w:author="Kate Boardman" w:date="2016-04-19T19:20:00Z"/>
          <w:noProof/>
        </w:rPr>
      </w:pPr>
      <w:ins w:id="899"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"_Toc448857146"</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8 NetSpeed verification checkers</w:t>
        </w:r>
        <w:r>
          <w:rPr>
            <w:noProof/>
            <w:webHidden/>
          </w:rPr>
          <w:tab/>
        </w:r>
        <w:r>
          <w:rPr>
            <w:noProof/>
            <w:webHidden/>
          </w:rPr>
          <w:fldChar w:fldCharType="begin"/>
        </w:r>
        <w:r>
          <w:rPr>
            <w:noProof/>
            <w:webHidden/>
          </w:rPr>
          <w:instrText xml:space="preserve"> PAGEREF _Toc448857146 \h </w:instrText>
        </w:r>
        <w:r>
          <w:rPr>
            <w:noProof/>
            <w:webHidden/>
          </w:rPr>
        </w:r>
      </w:ins>
      <w:r>
        <w:rPr>
          <w:noProof/>
          <w:webHidden/>
        </w:rPr>
        <w:fldChar w:fldCharType="separate"/>
      </w:r>
      <w:ins w:id="900" w:author="Kate Boardman" w:date="2016-04-19T19:20:00Z">
        <w:r>
          <w:rPr>
            <w:noProof/>
            <w:webHidden/>
          </w:rPr>
          <w:t>31</w:t>
        </w:r>
        <w:r>
          <w:rPr>
            <w:noProof/>
            <w:webHidden/>
          </w:rPr>
          <w:fldChar w:fldCharType="end"/>
        </w:r>
        <w:r w:rsidRPr="006367D7">
          <w:rPr>
            <w:rStyle w:val="Hyperlink"/>
            <w:noProof/>
          </w:rPr>
          <w:fldChar w:fldCharType="end"/>
        </w:r>
      </w:ins>
    </w:p>
    <w:p w14:paraId="297BF33E" w14:textId="77777777" w:rsidR="00A53140" w:rsidRDefault="00A53140">
      <w:pPr>
        <w:pStyle w:val="TableofFigures"/>
        <w:tabs>
          <w:tab w:val="right" w:leader="dot" w:pos="9350"/>
        </w:tabs>
        <w:rPr>
          <w:ins w:id="901" w:author="Kate Boardman" w:date="2016-04-19T19:20:00Z"/>
          <w:noProof/>
        </w:rPr>
      </w:pPr>
      <w:ins w:id="902"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"_Toc448857147"</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9 `define variables for model build</w:t>
        </w:r>
        <w:r>
          <w:rPr>
            <w:noProof/>
            <w:webHidden/>
          </w:rPr>
          <w:tab/>
        </w:r>
        <w:r>
          <w:rPr>
            <w:noProof/>
            <w:webHidden/>
          </w:rPr>
          <w:fldChar w:fldCharType="begin"/>
        </w:r>
        <w:r>
          <w:rPr>
            <w:noProof/>
            <w:webHidden/>
          </w:rPr>
          <w:instrText xml:space="preserve"> PAGEREF _Toc448857147 \h </w:instrText>
        </w:r>
        <w:r>
          <w:rPr>
            <w:noProof/>
            <w:webHidden/>
          </w:rPr>
        </w:r>
      </w:ins>
      <w:r>
        <w:rPr>
          <w:noProof/>
          <w:webHidden/>
        </w:rPr>
        <w:fldChar w:fldCharType="separate"/>
      </w:r>
      <w:ins w:id="903" w:author="Kate Boardman" w:date="2016-04-19T19:20:00Z">
        <w:r>
          <w:rPr>
            <w:noProof/>
            <w:webHidden/>
          </w:rPr>
          <w:t>31</w:t>
        </w:r>
        <w:r>
          <w:rPr>
            <w:noProof/>
            <w:webHidden/>
          </w:rPr>
          <w:fldChar w:fldCharType="end"/>
        </w:r>
        <w:r w:rsidRPr="006367D7">
          <w:rPr>
            <w:rStyle w:val="Hyperlink"/>
            <w:noProof/>
          </w:rPr>
          <w:fldChar w:fldCharType="end"/>
        </w:r>
      </w:ins>
    </w:p>
    <w:p w14:paraId="132F5689" w14:textId="77777777" w:rsidR="00A53140" w:rsidRDefault="00A53140">
      <w:pPr>
        <w:pStyle w:val="TableofFigures"/>
        <w:tabs>
          <w:tab w:val="right" w:leader="dot" w:pos="9350"/>
        </w:tabs>
        <w:rPr>
          <w:ins w:id="904" w:author="Kate Boardman" w:date="2016-04-19T19:20:00Z"/>
          <w:noProof/>
        </w:rPr>
      </w:pPr>
      <w:ins w:id="905"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"_Toc448857148"</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10 `define variables for fast back-door initialization</w:t>
        </w:r>
        <w:r>
          <w:rPr>
            <w:noProof/>
            <w:webHidden/>
          </w:rPr>
          <w:tab/>
        </w:r>
        <w:r>
          <w:rPr>
            <w:noProof/>
            <w:webHidden/>
          </w:rPr>
          <w:fldChar w:fldCharType="begin"/>
        </w:r>
        <w:r>
          <w:rPr>
            <w:noProof/>
            <w:webHidden/>
          </w:rPr>
          <w:instrText xml:space="preserve"> PAGEREF _Toc448857148 \h </w:instrText>
        </w:r>
        <w:r>
          <w:rPr>
            <w:noProof/>
            <w:webHidden/>
          </w:rPr>
        </w:r>
      </w:ins>
      <w:r>
        <w:rPr>
          <w:noProof/>
          <w:webHidden/>
        </w:rPr>
        <w:fldChar w:fldCharType="separate"/>
      </w:r>
      <w:ins w:id="906" w:author="Kate Boardman" w:date="2016-04-19T19:20:00Z">
        <w:r>
          <w:rPr>
            <w:noProof/>
            <w:webHidden/>
          </w:rPr>
          <w:t>33</w:t>
        </w:r>
        <w:r>
          <w:rPr>
            <w:noProof/>
            <w:webHidden/>
          </w:rPr>
          <w:fldChar w:fldCharType="end"/>
        </w:r>
        <w:r w:rsidRPr="006367D7">
          <w:rPr>
            <w:rStyle w:val="Hyperlink"/>
            <w:noProof/>
          </w:rPr>
          <w:fldChar w:fldCharType="end"/>
        </w:r>
      </w:ins>
    </w:p>
    <w:p w14:paraId="1A17846A" w14:textId="77777777" w:rsidR="00A53140" w:rsidRDefault="00A53140">
      <w:pPr>
        <w:pStyle w:val="TableofFigures"/>
        <w:tabs>
          <w:tab w:val="right" w:leader="dot" w:pos="9350"/>
        </w:tabs>
        <w:rPr>
          <w:ins w:id="907" w:author="Kate Boardman" w:date="2016-04-19T19:20:00Z"/>
          <w:noProof/>
        </w:rPr>
      </w:pPr>
      <w:ins w:id="908"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"_Toc448857149"</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11 Recommended checker settings</w:t>
        </w:r>
        <w:r>
          <w:rPr>
            <w:noProof/>
            <w:webHidden/>
          </w:rPr>
          <w:tab/>
        </w:r>
        <w:r>
          <w:rPr>
            <w:noProof/>
            <w:webHidden/>
          </w:rPr>
          <w:fldChar w:fldCharType="begin"/>
        </w:r>
        <w:r>
          <w:rPr>
            <w:noProof/>
            <w:webHidden/>
          </w:rPr>
          <w:instrText xml:space="preserve"> PAGEREF _Toc448857149 \h </w:instrText>
        </w:r>
        <w:r>
          <w:rPr>
            <w:noProof/>
            <w:webHidden/>
          </w:rPr>
        </w:r>
      </w:ins>
      <w:r>
        <w:rPr>
          <w:noProof/>
          <w:webHidden/>
        </w:rPr>
        <w:fldChar w:fldCharType="separate"/>
      </w:r>
      <w:ins w:id="909" w:author="Kate Boardman" w:date="2016-04-19T19:20:00Z">
        <w:r>
          <w:rPr>
            <w:noProof/>
            <w:webHidden/>
          </w:rPr>
          <w:t>33</w:t>
        </w:r>
        <w:r>
          <w:rPr>
            <w:noProof/>
            <w:webHidden/>
          </w:rPr>
          <w:fldChar w:fldCharType="end"/>
        </w:r>
        <w:r w:rsidRPr="006367D7">
          <w:rPr>
            <w:rStyle w:val="Hyperlink"/>
            <w:noProof/>
          </w:rPr>
          <w:fldChar w:fldCharType="end"/>
        </w:r>
      </w:ins>
    </w:p>
    <w:p w14:paraId="133F844B" w14:textId="77777777" w:rsidR="00A53140" w:rsidRDefault="00A53140">
      <w:pPr>
        <w:pStyle w:val="TableofFigures"/>
        <w:tabs>
          <w:tab w:val="right" w:leader="dot" w:pos="9350"/>
        </w:tabs>
        <w:rPr>
          <w:ins w:id="910" w:author="Kate Boardman" w:date="2016-04-19T19:20:00Z"/>
          <w:noProof/>
        </w:rPr>
      </w:pPr>
      <w:ins w:id="911"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"_Toc448857150"</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12 AMBA NoC end-to-end checks</w:t>
        </w:r>
        <w:r>
          <w:rPr>
            <w:noProof/>
            <w:webHidden/>
          </w:rPr>
          <w:tab/>
        </w:r>
        <w:r>
          <w:rPr>
            <w:noProof/>
            <w:webHidden/>
          </w:rPr>
          <w:fldChar w:fldCharType="begin"/>
        </w:r>
        <w:r>
          <w:rPr>
            <w:noProof/>
            <w:webHidden/>
          </w:rPr>
          <w:instrText xml:space="preserve"> PAGEREF _Toc448857150 \h </w:instrText>
        </w:r>
        <w:r>
          <w:rPr>
            <w:noProof/>
            <w:webHidden/>
          </w:rPr>
        </w:r>
      </w:ins>
      <w:r>
        <w:rPr>
          <w:noProof/>
          <w:webHidden/>
        </w:rPr>
        <w:fldChar w:fldCharType="separate"/>
      </w:r>
      <w:ins w:id="912" w:author="Kate Boardman" w:date="2016-04-19T19:20:00Z">
        <w:r>
          <w:rPr>
            <w:noProof/>
            <w:webHidden/>
          </w:rPr>
          <w:t>35</w:t>
        </w:r>
        <w:r>
          <w:rPr>
            <w:noProof/>
            <w:webHidden/>
          </w:rPr>
          <w:fldChar w:fldCharType="end"/>
        </w:r>
        <w:r w:rsidRPr="006367D7">
          <w:rPr>
            <w:rStyle w:val="Hyperlink"/>
            <w:noProof/>
          </w:rPr>
          <w:fldChar w:fldCharType="end"/>
        </w:r>
      </w:ins>
    </w:p>
    <w:p w14:paraId="06C2E40D" w14:textId="77777777" w:rsidR="00A53140" w:rsidRDefault="00A53140">
      <w:pPr>
        <w:pStyle w:val="TableofFigures"/>
        <w:tabs>
          <w:tab w:val="right" w:leader="dot" w:pos="9350"/>
        </w:tabs>
        <w:rPr>
          <w:ins w:id="913" w:author="Kate Boardman" w:date="2016-04-19T19:20:00Z"/>
          <w:noProof/>
        </w:rPr>
      </w:pPr>
      <w:ins w:id="914"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"_Toc448857151"</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13 Fine-grained user control of AMBA NoC end-to-end checks</w:t>
        </w:r>
        <w:r>
          <w:rPr>
            <w:noProof/>
            <w:webHidden/>
          </w:rPr>
          <w:tab/>
        </w:r>
        <w:r>
          <w:rPr>
            <w:noProof/>
            <w:webHidden/>
          </w:rPr>
          <w:fldChar w:fldCharType="begin"/>
        </w:r>
        <w:r>
          <w:rPr>
            <w:noProof/>
            <w:webHidden/>
          </w:rPr>
          <w:instrText xml:space="preserve"> PAGEREF _Toc448857151 \h </w:instrText>
        </w:r>
        <w:r>
          <w:rPr>
            <w:noProof/>
            <w:webHidden/>
          </w:rPr>
        </w:r>
      </w:ins>
      <w:r>
        <w:rPr>
          <w:noProof/>
          <w:webHidden/>
        </w:rPr>
        <w:fldChar w:fldCharType="separate"/>
      </w:r>
      <w:ins w:id="915" w:author="Kate Boardman" w:date="2016-04-19T19:20:00Z">
        <w:r>
          <w:rPr>
            <w:noProof/>
            <w:webHidden/>
          </w:rPr>
          <w:t>42</w:t>
        </w:r>
        <w:r>
          <w:rPr>
            <w:noProof/>
            <w:webHidden/>
          </w:rPr>
          <w:fldChar w:fldCharType="end"/>
        </w:r>
        <w:r w:rsidRPr="006367D7">
          <w:rPr>
            <w:rStyle w:val="Hyperlink"/>
            <w:noProof/>
          </w:rPr>
          <w:fldChar w:fldCharType="end"/>
        </w:r>
      </w:ins>
    </w:p>
    <w:p w14:paraId="7DB3800A" w14:textId="77777777" w:rsidR="00A53140" w:rsidRDefault="00A53140">
      <w:pPr>
        <w:pStyle w:val="TableofFigures"/>
        <w:tabs>
          <w:tab w:val="right" w:leader="dot" w:pos="9350"/>
        </w:tabs>
        <w:rPr>
          <w:ins w:id="916" w:author="Kate Boardman" w:date="2016-04-19T19:20:00Z"/>
          <w:noProof/>
        </w:rPr>
      </w:pPr>
      <w:ins w:id="917"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"_Toc448857152"</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14 Settings to enable AMBA NoC End-to-End Checker traffic logs</w:t>
        </w:r>
        <w:r>
          <w:rPr>
            <w:noProof/>
            <w:webHidden/>
          </w:rPr>
          <w:tab/>
        </w:r>
        <w:r>
          <w:rPr>
            <w:noProof/>
            <w:webHidden/>
          </w:rPr>
          <w:fldChar w:fldCharType="begin"/>
        </w:r>
        <w:r>
          <w:rPr>
            <w:noProof/>
            <w:webHidden/>
          </w:rPr>
          <w:instrText xml:space="preserve"> PAGEREF _Toc448857152 \h </w:instrText>
        </w:r>
        <w:r>
          <w:rPr>
            <w:noProof/>
            <w:webHidden/>
          </w:rPr>
        </w:r>
      </w:ins>
      <w:r>
        <w:rPr>
          <w:noProof/>
          <w:webHidden/>
        </w:rPr>
        <w:fldChar w:fldCharType="separate"/>
      </w:r>
      <w:ins w:id="918" w:author="Kate Boardman" w:date="2016-04-19T19:20:00Z">
        <w:r>
          <w:rPr>
            <w:noProof/>
            <w:webHidden/>
          </w:rPr>
          <w:t>42</w:t>
        </w:r>
        <w:r>
          <w:rPr>
            <w:noProof/>
            <w:webHidden/>
          </w:rPr>
          <w:fldChar w:fldCharType="end"/>
        </w:r>
        <w:r w:rsidRPr="006367D7">
          <w:rPr>
            <w:rStyle w:val="Hyperlink"/>
            <w:noProof/>
          </w:rPr>
          <w:fldChar w:fldCharType="end"/>
        </w:r>
      </w:ins>
    </w:p>
    <w:p w14:paraId="6A43FE1C" w14:textId="77777777" w:rsidR="00A53140" w:rsidRDefault="00A53140">
      <w:pPr>
        <w:pStyle w:val="TableofFigures"/>
        <w:tabs>
          <w:tab w:val="right" w:leader="dot" w:pos="9350"/>
        </w:tabs>
        <w:rPr>
          <w:ins w:id="919" w:author="Kate Boardman" w:date="2016-04-19T19:20:00Z"/>
          <w:noProof/>
        </w:rPr>
      </w:pPr>
      <w:ins w:id="920"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"_Toc448857153"</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15 AMBA NoC End-to-End Checker log files</w:t>
        </w:r>
        <w:r>
          <w:rPr>
            <w:noProof/>
            <w:webHidden/>
          </w:rPr>
          <w:tab/>
        </w:r>
        <w:r>
          <w:rPr>
            <w:noProof/>
            <w:webHidden/>
          </w:rPr>
          <w:fldChar w:fldCharType="begin"/>
        </w:r>
        <w:r>
          <w:rPr>
            <w:noProof/>
            <w:webHidden/>
          </w:rPr>
          <w:instrText xml:space="preserve"> PAGEREF _Toc448857153 \h </w:instrText>
        </w:r>
        <w:r>
          <w:rPr>
            <w:noProof/>
            <w:webHidden/>
          </w:rPr>
        </w:r>
      </w:ins>
      <w:r>
        <w:rPr>
          <w:noProof/>
          <w:webHidden/>
        </w:rPr>
        <w:fldChar w:fldCharType="separate"/>
      </w:r>
      <w:ins w:id="921" w:author="Kate Boardman" w:date="2016-04-19T19:20:00Z">
        <w:r>
          <w:rPr>
            <w:noProof/>
            <w:webHidden/>
          </w:rPr>
          <w:t>43</w:t>
        </w:r>
        <w:r>
          <w:rPr>
            <w:noProof/>
            <w:webHidden/>
          </w:rPr>
          <w:fldChar w:fldCharType="end"/>
        </w:r>
        <w:r w:rsidRPr="006367D7">
          <w:rPr>
            <w:rStyle w:val="Hyperlink"/>
            <w:noProof/>
          </w:rPr>
          <w:fldChar w:fldCharType="end"/>
        </w:r>
      </w:ins>
    </w:p>
    <w:p w14:paraId="4D786963" w14:textId="77777777" w:rsidR="00A53140" w:rsidRDefault="00A53140">
      <w:pPr>
        <w:pStyle w:val="TableofFigures"/>
        <w:tabs>
          <w:tab w:val="right" w:leader="dot" w:pos="9350"/>
        </w:tabs>
        <w:rPr>
          <w:ins w:id="922" w:author="Kate Boardman" w:date="2016-04-19T19:20:00Z"/>
          <w:noProof/>
        </w:rPr>
      </w:pPr>
      <w:ins w:id="923"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"_Toc448857154"</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16 Nomenclature of ns_noc_acemstrbrdg_&lt;bridge_id&gt;_ar_r.log</w:t>
        </w:r>
        <w:r>
          <w:rPr>
            <w:noProof/>
            <w:webHidden/>
          </w:rPr>
          <w:tab/>
        </w:r>
        <w:r>
          <w:rPr>
            <w:noProof/>
            <w:webHidden/>
          </w:rPr>
          <w:fldChar w:fldCharType="begin"/>
        </w:r>
        <w:r>
          <w:rPr>
            <w:noProof/>
            <w:webHidden/>
          </w:rPr>
          <w:instrText xml:space="preserve"> PAGEREF _Toc448857154 \h </w:instrText>
        </w:r>
        <w:r>
          <w:rPr>
            <w:noProof/>
            <w:webHidden/>
          </w:rPr>
        </w:r>
      </w:ins>
      <w:r>
        <w:rPr>
          <w:noProof/>
          <w:webHidden/>
        </w:rPr>
        <w:fldChar w:fldCharType="separate"/>
      </w:r>
      <w:ins w:id="924" w:author="Kate Boardman" w:date="2016-04-19T19:20:00Z">
        <w:r>
          <w:rPr>
            <w:noProof/>
            <w:webHidden/>
          </w:rPr>
          <w:t>44</w:t>
        </w:r>
        <w:r>
          <w:rPr>
            <w:noProof/>
            <w:webHidden/>
          </w:rPr>
          <w:fldChar w:fldCharType="end"/>
        </w:r>
        <w:r w:rsidRPr="006367D7">
          <w:rPr>
            <w:rStyle w:val="Hyperlink"/>
            <w:noProof/>
          </w:rPr>
          <w:fldChar w:fldCharType="end"/>
        </w:r>
      </w:ins>
    </w:p>
    <w:p w14:paraId="1F6FE66A" w14:textId="77777777" w:rsidR="00A53140" w:rsidRDefault="00A53140">
      <w:pPr>
        <w:pStyle w:val="TableofFigures"/>
        <w:tabs>
          <w:tab w:val="right" w:leader="dot" w:pos="9350"/>
        </w:tabs>
        <w:rPr>
          <w:ins w:id="925" w:author="Kate Boardman" w:date="2016-04-19T19:20:00Z"/>
          <w:noProof/>
        </w:rPr>
      </w:pPr>
      <w:ins w:id="926"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"_Toc448857155"</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17 Nomenclature of ns_noc_acemstrbrdg_&lt;bridge_id&gt;_aw_w_b.log</w:t>
        </w:r>
        <w:r>
          <w:rPr>
            <w:noProof/>
            <w:webHidden/>
          </w:rPr>
          <w:tab/>
        </w:r>
        <w:r>
          <w:rPr>
            <w:noProof/>
            <w:webHidden/>
          </w:rPr>
          <w:fldChar w:fldCharType="begin"/>
        </w:r>
        <w:r>
          <w:rPr>
            <w:noProof/>
            <w:webHidden/>
          </w:rPr>
          <w:instrText xml:space="preserve"> PAGEREF _Toc448857155 \h </w:instrText>
        </w:r>
        <w:r>
          <w:rPr>
            <w:noProof/>
            <w:webHidden/>
          </w:rPr>
        </w:r>
      </w:ins>
      <w:r>
        <w:rPr>
          <w:noProof/>
          <w:webHidden/>
        </w:rPr>
        <w:fldChar w:fldCharType="separate"/>
      </w:r>
      <w:ins w:id="927" w:author="Kate Boardman" w:date="2016-04-19T19:20:00Z">
        <w:r>
          <w:rPr>
            <w:noProof/>
            <w:webHidden/>
          </w:rPr>
          <w:t>46</w:t>
        </w:r>
        <w:r>
          <w:rPr>
            <w:noProof/>
            <w:webHidden/>
          </w:rPr>
          <w:fldChar w:fldCharType="end"/>
        </w:r>
        <w:r w:rsidRPr="006367D7">
          <w:rPr>
            <w:rStyle w:val="Hyperlink"/>
            <w:noProof/>
          </w:rPr>
          <w:fldChar w:fldCharType="end"/>
        </w:r>
      </w:ins>
    </w:p>
    <w:p w14:paraId="22E7361E" w14:textId="77777777" w:rsidR="00A53140" w:rsidRDefault="00A53140">
      <w:pPr>
        <w:pStyle w:val="TableofFigures"/>
        <w:tabs>
          <w:tab w:val="right" w:leader="dot" w:pos="9350"/>
        </w:tabs>
        <w:rPr>
          <w:ins w:id="928" w:author="Kate Boardman" w:date="2016-04-19T19:20:00Z"/>
          <w:noProof/>
        </w:rPr>
      </w:pPr>
      <w:ins w:id="929"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"_Toc448857156"</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18 Nomenclature of ns_noc_acemstrbrdg_&lt;bridge_id&gt;_aw_w_b.log</w:t>
        </w:r>
        <w:r>
          <w:rPr>
            <w:noProof/>
            <w:webHidden/>
          </w:rPr>
          <w:tab/>
        </w:r>
        <w:r>
          <w:rPr>
            <w:noProof/>
            <w:webHidden/>
          </w:rPr>
          <w:fldChar w:fldCharType="begin"/>
        </w:r>
        <w:r>
          <w:rPr>
            <w:noProof/>
            <w:webHidden/>
          </w:rPr>
          <w:instrText xml:space="preserve"> PAGEREF _Toc448857156 \h </w:instrText>
        </w:r>
        <w:r>
          <w:rPr>
            <w:noProof/>
            <w:webHidden/>
          </w:rPr>
        </w:r>
      </w:ins>
      <w:r>
        <w:rPr>
          <w:noProof/>
          <w:webHidden/>
        </w:rPr>
        <w:fldChar w:fldCharType="separate"/>
      </w:r>
      <w:ins w:id="930" w:author="Kate Boardman" w:date="2016-04-19T19:20:00Z">
        <w:r>
          <w:rPr>
            <w:noProof/>
            <w:webHidden/>
          </w:rPr>
          <w:t>49</w:t>
        </w:r>
        <w:r>
          <w:rPr>
            <w:noProof/>
            <w:webHidden/>
          </w:rPr>
          <w:fldChar w:fldCharType="end"/>
        </w:r>
        <w:r w:rsidRPr="006367D7">
          <w:rPr>
            <w:rStyle w:val="Hyperlink"/>
            <w:noProof/>
          </w:rPr>
          <w:fldChar w:fldCharType="end"/>
        </w:r>
      </w:ins>
    </w:p>
    <w:p w14:paraId="1B13ECED" w14:textId="77777777" w:rsidR="00A53140" w:rsidRDefault="00A53140">
      <w:pPr>
        <w:pStyle w:val="TableofFigures"/>
        <w:tabs>
          <w:tab w:val="right" w:leader="dot" w:pos="9350"/>
        </w:tabs>
        <w:rPr>
          <w:ins w:id="931" w:author="Kate Boardman" w:date="2016-04-19T19:20:00Z"/>
          <w:noProof/>
        </w:rPr>
      </w:pPr>
      <w:ins w:id="932"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"_Toc448857157"</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19 Nomenclature of ns_noc_acemstrbrdg_&lt;bridge_id&gt;_cr_cd.log</w:t>
        </w:r>
        <w:r>
          <w:rPr>
            <w:noProof/>
            <w:webHidden/>
          </w:rPr>
          <w:tab/>
        </w:r>
        <w:r>
          <w:rPr>
            <w:noProof/>
            <w:webHidden/>
          </w:rPr>
          <w:fldChar w:fldCharType="begin"/>
        </w:r>
        <w:r>
          <w:rPr>
            <w:noProof/>
            <w:webHidden/>
          </w:rPr>
          <w:instrText xml:space="preserve"> PAGEREF _Toc448857157 \h </w:instrText>
        </w:r>
        <w:r>
          <w:rPr>
            <w:noProof/>
            <w:webHidden/>
          </w:rPr>
        </w:r>
      </w:ins>
      <w:r>
        <w:rPr>
          <w:noProof/>
          <w:webHidden/>
        </w:rPr>
        <w:fldChar w:fldCharType="separate"/>
      </w:r>
      <w:ins w:id="933" w:author="Kate Boardman" w:date="2016-04-19T19:20:00Z">
        <w:r>
          <w:rPr>
            <w:noProof/>
            <w:webHidden/>
          </w:rPr>
          <w:t>49</w:t>
        </w:r>
        <w:r>
          <w:rPr>
            <w:noProof/>
            <w:webHidden/>
          </w:rPr>
          <w:fldChar w:fldCharType="end"/>
        </w:r>
        <w:r w:rsidRPr="006367D7">
          <w:rPr>
            <w:rStyle w:val="Hyperlink"/>
            <w:noProof/>
          </w:rPr>
          <w:fldChar w:fldCharType="end"/>
        </w:r>
      </w:ins>
    </w:p>
    <w:p w14:paraId="6674F346" w14:textId="77777777" w:rsidR="00A53140" w:rsidRDefault="00A53140">
      <w:pPr>
        <w:pStyle w:val="TableofFigures"/>
        <w:tabs>
          <w:tab w:val="right" w:leader="dot" w:pos="9350"/>
        </w:tabs>
        <w:rPr>
          <w:ins w:id="934" w:author="Kate Boardman" w:date="2016-04-19T19:20:00Z"/>
          <w:noProof/>
        </w:rPr>
      </w:pPr>
      <w:ins w:id="935"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"_Toc448857158"</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20 ns_transaction_info struct</w:t>
        </w:r>
        <w:r>
          <w:rPr>
            <w:noProof/>
            <w:webHidden/>
          </w:rPr>
          <w:tab/>
        </w:r>
        <w:r>
          <w:rPr>
            <w:noProof/>
            <w:webHidden/>
          </w:rPr>
          <w:fldChar w:fldCharType="begin"/>
        </w:r>
        <w:r>
          <w:rPr>
            <w:noProof/>
            <w:webHidden/>
          </w:rPr>
          <w:instrText xml:space="preserve"> PAGEREF _Toc448857158 \h </w:instrText>
        </w:r>
        <w:r>
          <w:rPr>
            <w:noProof/>
            <w:webHidden/>
          </w:rPr>
        </w:r>
      </w:ins>
      <w:r>
        <w:rPr>
          <w:noProof/>
          <w:webHidden/>
        </w:rPr>
        <w:fldChar w:fldCharType="separate"/>
      </w:r>
      <w:ins w:id="936" w:author="Kate Boardman" w:date="2016-04-19T19:20:00Z">
        <w:r>
          <w:rPr>
            <w:noProof/>
            <w:webHidden/>
          </w:rPr>
          <w:t>51</w:t>
        </w:r>
        <w:r>
          <w:rPr>
            <w:noProof/>
            <w:webHidden/>
          </w:rPr>
          <w:fldChar w:fldCharType="end"/>
        </w:r>
        <w:r w:rsidRPr="006367D7">
          <w:rPr>
            <w:rStyle w:val="Hyperlink"/>
            <w:noProof/>
          </w:rPr>
          <w:fldChar w:fldCharType="end"/>
        </w:r>
      </w:ins>
    </w:p>
    <w:p w14:paraId="2FA5A098" w14:textId="77777777" w:rsidR="00A53140" w:rsidRDefault="00A53140">
      <w:pPr>
        <w:pStyle w:val="TableofFigures"/>
        <w:tabs>
          <w:tab w:val="right" w:leader="dot" w:pos="9350"/>
        </w:tabs>
        <w:rPr>
          <w:ins w:id="937" w:author="Kate Boardman" w:date="2016-04-19T19:20:00Z"/>
          <w:noProof/>
        </w:rPr>
      </w:pPr>
      <w:ins w:id="938"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"_Toc448857159"</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21 ACE bridge checks</w:t>
        </w:r>
        <w:r>
          <w:rPr>
            <w:noProof/>
            <w:webHidden/>
          </w:rPr>
          <w:tab/>
        </w:r>
        <w:r>
          <w:rPr>
            <w:noProof/>
            <w:webHidden/>
          </w:rPr>
          <w:fldChar w:fldCharType="begin"/>
        </w:r>
        <w:r>
          <w:rPr>
            <w:noProof/>
            <w:webHidden/>
          </w:rPr>
          <w:instrText xml:space="preserve"> PAGEREF _Toc448857159 \h </w:instrText>
        </w:r>
        <w:r>
          <w:rPr>
            <w:noProof/>
            <w:webHidden/>
          </w:rPr>
        </w:r>
      </w:ins>
      <w:r>
        <w:rPr>
          <w:noProof/>
          <w:webHidden/>
        </w:rPr>
        <w:fldChar w:fldCharType="separate"/>
      </w:r>
      <w:ins w:id="939" w:author="Kate Boardman" w:date="2016-04-19T19:20:00Z">
        <w:r>
          <w:rPr>
            <w:noProof/>
            <w:webHidden/>
          </w:rPr>
          <w:t>54</w:t>
        </w:r>
        <w:r>
          <w:rPr>
            <w:noProof/>
            <w:webHidden/>
          </w:rPr>
          <w:fldChar w:fldCharType="end"/>
        </w:r>
        <w:r w:rsidRPr="006367D7">
          <w:rPr>
            <w:rStyle w:val="Hyperlink"/>
            <w:noProof/>
          </w:rPr>
          <w:fldChar w:fldCharType="end"/>
        </w:r>
      </w:ins>
    </w:p>
    <w:p w14:paraId="000EAABC" w14:textId="77777777" w:rsidR="00A53140" w:rsidRDefault="00A53140">
      <w:pPr>
        <w:pStyle w:val="TableofFigures"/>
        <w:tabs>
          <w:tab w:val="right" w:leader="dot" w:pos="9350"/>
        </w:tabs>
        <w:rPr>
          <w:ins w:id="940" w:author="Kate Boardman" w:date="2016-04-19T19:20:00Z"/>
          <w:noProof/>
        </w:rPr>
      </w:pPr>
      <w:ins w:id="941"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"_Toc448857160"</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22 Fine-grained user-control of ACE bridge checks</w:t>
        </w:r>
        <w:r>
          <w:rPr>
            <w:noProof/>
            <w:webHidden/>
          </w:rPr>
          <w:tab/>
        </w:r>
        <w:r>
          <w:rPr>
            <w:noProof/>
            <w:webHidden/>
          </w:rPr>
          <w:fldChar w:fldCharType="begin"/>
        </w:r>
        <w:r>
          <w:rPr>
            <w:noProof/>
            <w:webHidden/>
          </w:rPr>
          <w:instrText xml:space="preserve"> PAGEREF _Toc448857160 \h </w:instrText>
        </w:r>
        <w:r>
          <w:rPr>
            <w:noProof/>
            <w:webHidden/>
          </w:rPr>
        </w:r>
      </w:ins>
      <w:r>
        <w:rPr>
          <w:noProof/>
          <w:webHidden/>
        </w:rPr>
        <w:fldChar w:fldCharType="separate"/>
      </w:r>
      <w:ins w:id="942" w:author="Kate Boardman" w:date="2016-04-19T19:20:00Z">
        <w:r>
          <w:rPr>
            <w:noProof/>
            <w:webHidden/>
          </w:rPr>
          <w:t>56</w:t>
        </w:r>
        <w:r>
          <w:rPr>
            <w:noProof/>
            <w:webHidden/>
          </w:rPr>
          <w:fldChar w:fldCharType="end"/>
        </w:r>
        <w:r w:rsidRPr="006367D7">
          <w:rPr>
            <w:rStyle w:val="Hyperlink"/>
            <w:noProof/>
          </w:rPr>
          <w:fldChar w:fldCharType="end"/>
        </w:r>
      </w:ins>
    </w:p>
    <w:p w14:paraId="4DB894A9" w14:textId="77777777" w:rsidR="00A53140" w:rsidRDefault="00A53140">
      <w:pPr>
        <w:pStyle w:val="TableofFigures"/>
        <w:tabs>
          <w:tab w:val="right" w:leader="dot" w:pos="9350"/>
        </w:tabs>
        <w:rPr>
          <w:ins w:id="943" w:author="Kate Boardman" w:date="2016-04-19T19:20:00Z"/>
          <w:noProof/>
        </w:rPr>
      </w:pPr>
      <w:ins w:id="944"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"_Toc448857161"</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23 Register bus end-to-end checks</w:t>
        </w:r>
        <w:r>
          <w:rPr>
            <w:noProof/>
            <w:webHidden/>
          </w:rPr>
          <w:tab/>
        </w:r>
        <w:r>
          <w:rPr>
            <w:noProof/>
            <w:webHidden/>
          </w:rPr>
          <w:fldChar w:fldCharType="begin"/>
        </w:r>
        <w:r>
          <w:rPr>
            <w:noProof/>
            <w:webHidden/>
          </w:rPr>
          <w:instrText xml:space="preserve"> PAGEREF _Toc448857161 \h </w:instrText>
        </w:r>
        <w:r>
          <w:rPr>
            <w:noProof/>
            <w:webHidden/>
          </w:rPr>
        </w:r>
      </w:ins>
      <w:r>
        <w:rPr>
          <w:noProof/>
          <w:webHidden/>
        </w:rPr>
        <w:fldChar w:fldCharType="separate"/>
      </w:r>
      <w:ins w:id="945" w:author="Kate Boardman" w:date="2016-04-19T19:20:00Z">
        <w:r>
          <w:rPr>
            <w:noProof/>
            <w:webHidden/>
          </w:rPr>
          <w:t>56</w:t>
        </w:r>
        <w:r>
          <w:rPr>
            <w:noProof/>
            <w:webHidden/>
          </w:rPr>
          <w:fldChar w:fldCharType="end"/>
        </w:r>
        <w:r w:rsidRPr="006367D7">
          <w:rPr>
            <w:rStyle w:val="Hyperlink"/>
            <w:noProof/>
          </w:rPr>
          <w:fldChar w:fldCharType="end"/>
        </w:r>
      </w:ins>
    </w:p>
    <w:p w14:paraId="3D2BF13C" w14:textId="77777777" w:rsidR="00A53140" w:rsidRDefault="00A53140">
      <w:pPr>
        <w:pStyle w:val="TableofFigures"/>
        <w:tabs>
          <w:tab w:val="right" w:leader="dot" w:pos="9350"/>
        </w:tabs>
        <w:rPr>
          <w:ins w:id="946" w:author="Kate Boardman" w:date="2016-04-19T19:20:00Z"/>
          <w:noProof/>
        </w:rPr>
      </w:pPr>
      <w:ins w:id="947"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"_Toc448857162"</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24 Settings to enable register bus end-to-end traffic logs</w:t>
        </w:r>
        <w:r>
          <w:rPr>
            <w:noProof/>
            <w:webHidden/>
          </w:rPr>
          <w:tab/>
        </w:r>
        <w:r>
          <w:rPr>
            <w:noProof/>
            <w:webHidden/>
          </w:rPr>
          <w:fldChar w:fldCharType="begin"/>
        </w:r>
        <w:r>
          <w:rPr>
            <w:noProof/>
            <w:webHidden/>
          </w:rPr>
          <w:instrText xml:space="preserve"> PAGEREF _Toc448857162 \h </w:instrText>
        </w:r>
        <w:r>
          <w:rPr>
            <w:noProof/>
            <w:webHidden/>
          </w:rPr>
        </w:r>
      </w:ins>
      <w:r>
        <w:rPr>
          <w:noProof/>
          <w:webHidden/>
        </w:rPr>
        <w:fldChar w:fldCharType="separate"/>
      </w:r>
      <w:ins w:id="948" w:author="Kate Boardman" w:date="2016-04-19T19:20:00Z">
        <w:r>
          <w:rPr>
            <w:noProof/>
            <w:webHidden/>
          </w:rPr>
          <w:t>58</w:t>
        </w:r>
        <w:r>
          <w:rPr>
            <w:noProof/>
            <w:webHidden/>
          </w:rPr>
          <w:fldChar w:fldCharType="end"/>
        </w:r>
        <w:r w:rsidRPr="006367D7">
          <w:rPr>
            <w:rStyle w:val="Hyperlink"/>
            <w:noProof/>
          </w:rPr>
          <w:fldChar w:fldCharType="end"/>
        </w:r>
      </w:ins>
    </w:p>
    <w:p w14:paraId="59D26A1B" w14:textId="77777777" w:rsidR="00A53140" w:rsidRDefault="00A53140">
      <w:pPr>
        <w:pStyle w:val="TableofFigures"/>
        <w:tabs>
          <w:tab w:val="right" w:leader="dot" w:pos="9350"/>
        </w:tabs>
        <w:rPr>
          <w:ins w:id="949" w:author="Kate Boardman" w:date="2016-04-19T19:20:00Z"/>
          <w:noProof/>
        </w:rPr>
      </w:pPr>
      <w:ins w:id="950"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"_Toc448857163"</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25 Register Bus End-to-End Checker log files</w:t>
        </w:r>
        <w:r>
          <w:rPr>
            <w:noProof/>
            <w:webHidden/>
          </w:rPr>
          <w:tab/>
        </w:r>
        <w:r>
          <w:rPr>
            <w:noProof/>
            <w:webHidden/>
          </w:rPr>
          <w:fldChar w:fldCharType="begin"/>
        </w:r>
        <w:r>
          <w:rPr>
            <w:noProof/>
            <w:webHidden/>
          </w:rPr>
          <w:instrText xml:space="preserve"> PAGEREF _Toc448857163 \h </w:instrText>
        </w:r>
        <w:r>
          <w:rPr>
            <w:noProof/>
            <w:webHidden/>
          </w:rPr>
        </w:r>
      </w:ins>
      <w:r>
        <w:rPr>
          <w:noProof/>
          <w:webHidden/>
        </w:rPr>
        <w:fldChar w:fldCharType="separate"/>
      </w:r>
      <w:ins w:id="951" w:author="Kate Boardman" w:date="2016-04-19T19:20:00Z">
        <w:r>
          <w:rPr>
            <w:noProof/>
            <w:webHidden/>
          </w:rPr>
          <w:t>59</w:t>
        </w:r>
        <w:r>
          <w:rPr>
            <w:noProof/>
            <w:webHidden/>
          </w:rPr>
          <w:fldChar w:fldCharType="end"/>
        </w:r>
        <w:r w:rsidRPr="006367D7">
          <w:rPr>
            <w:rStyle w:val="Hyperlink"/>
            <w:noProof/>
          </w:rPr>
          <w:fldChar w:fldCharType="end"/>
        </w:r>
      </w:ins>
    </w:p>
    <w:p w14:paraId="783D6971" w14:textId="77777777" w:rsidR="00A53140" w:rsidRDefault="00A53140">
      <w:pPr>
        <w:pStyle w:val="TableofFigures"/>
        <w:tabs>
          <w:tab w:val="right" w:leader="dot" w:pos="9350"/>
        </w:tabs>
        <w:rPr>
          <w:ins w:id="952" w:author="Kate Boardman" w:date="2016-04-19T19:20:00Z"/>
          <w:noProof/>
        </w:rPr>
      </w:pPr>
      <w:ins w:id="953"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"_Toc448857164"</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noProof/>
          </w:rPr>
          <w:t xml:space="preserve">Table 26 </w:t>
        </w:r>
        <w:r w:rsidRPr="006367D7">
          <w:rPr>
            <w:rStyle w:val="Hyperlink"/>
            <w:rFonts w:asciiTheme="majorHAnsi" w:hAnsiTheme="majorHAnsi"/>
            <w:noProof/>
          </w:rPr>
          <w:t>Regbus ring slave checks</w:t>
        </w:r>
        <w:r>
          <w:rPr>
            <w:noProof/>
            <w:webHidden/>
          </w:rPr>
          <w:tab/>
        </w:r>
        <w:r>
          <w:rPr>
            <w:noProof/>
            <w:webHidden/>
          </w:rPr>
          <w:fldChar w:fldCharType="begin"/>
        </w:r>
        <w:r>
          <w:rPr>
            <w:noProof/>
            <w:webHidden/>
          </w:rPr>
          <w:instrText xml:space="preserve"> PAGEREF _Toc448857164 \h </w:instrText>
        </w:r>
        <w:r>
          <w:rPr>
            <w:noProof/>
            <w:webHidden/>
          </w:rPr>
        </w:r>
      </w:ins>
      <w:r>
        <w:rPr>
          <w:noProof/>
          <w:webHidden/>
        </w:rPr>
        <w:fldChar w:fldCharType="separate"/>
      </w:r>
      <w:ins w:id="954" w:author="Kate Boardman" w:date="2016-04-19T19:20:00Z">
        <w:r>
          <w:rPr>
            <w:noProof/>
            <w:webHidden/>
          </w:rPr>
          <w:t>59</w:t>
        </w:r>
        <w:r>
          <w:rPr>
            <w:noProof/>
            <w:webHidden/>
          </w:rPr>
          <w:fldChar w:fldCharType="end"/>
        </w:r>
        <w:r w:rsidRPr="006367D7">
          <w:rPr>
            <w:rStyle w:val="Hyperlink"/>
            <w:noProof/>
          </w:rPr>
          <w:fldChar w:fldCharType="end"/>
        </w:r>
      </w:ins>
    </w:p>
    <w:p w14:paraId="670319DF" w14:textId="77777777" w:rsidR="00A53140" w:rsidRDefault="00A53140">
      <w:pPr>
        <w:pStyle w:val="TableofFigures"/>
        <w:tabs>
          <w:tab w:val="right" w:leader="dot" w:pos="9350"/>
        </w:tabs>
        <w:rPr>
          <w:ins w:id="955" w:author="Kate Boardman" w:date="2016-04-19T19:20:00Z"/>
          <w:noProof/>
        </w:rPr>
      </w:pPr>
      <w:ins w:id="956" w:author="Kate Boardman" w:date="2016-04-19T19:20:00Z">
        <w:r w:rsidRPr="006367D7">
          <w:rPr>
            <w:rStyle w:val="Hyperlink"/>
            <w:noProof/>
          </w:rPr>
          <w:lastRenderedPageBreak/>
          <w:fldChar w:fldCharType="begin"/>
        </w:r>
        <w:r w:rsidRPr="006367D7">
          <w:rPr>
            <w:rStyle w:val="Hyperlink"/>
            <w:noProof/>
          </w:rPr>
          <w:instrText xml:space="preserve"> </w:instrText>
        </w:r>
        <w:r>
          <w:rPr>
            <w:noProof/>
          </w:rPr>
          <w:instrText>HYPERLINK \l "_Toc448857165"</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27 Clock control signal checks</w:t>
        </w:r>
        <w:r>
          <w:rPr>
            <w:noProof/>
            <w:webHidden/>
          </w:rPr>
          <w:tab/>
        </w:r>
        <w:r>
          <w:rPr>
            <w:noProof/>
            <w:webHidden/>
          </w:rPr>
          <w:fldChar w:fldCharType="begin"/>
        </w:r>
        <w:r>
          <w:rPr>
            <w:noProof/>
            <w:webHidden/>
          </w:rPr>
          <w:instrText xml:space="preserve"> PAGEREF _Toc448857165 \h </w:instrText>
        </w:r>
        <w:r>
          <w:rPr>
            <w:noProof/>
            <w:webHidden/>
          </w:rPr>
        </w:r>
      </w:ins>
      <w:r>
        <w:rPr>
          <w:noProof/>
          <w:webHidden/>
        </w:rPr>
        <w:fldChar w:fldCharType="separate"/>
      </w:r>
      <w:ins w:id="957" w:author="Kate Boardman" w:date="2016-04-19T19:20:00Z">
        <w:r>
          <w:rPr>
            <w:noProof/>
            <w:webHidden/>
          </w:rPr>
          <w:t>60</w:t>
        </w:r>
        <w:r>
          <w:rPr>
            <w:noProof/>
            <w:webHidden/>
          </w:rPr>
          <w:fldChar w:fldCharType="end"/>
        </w:r>
        <w:r w:rsidRPr="006367D7">
          <w:rPr>
            <w:rStyle w:val="Hyperlink"/>
            <w:noProof/>
          </w:rPr>
          <w:fldChar w:fldCharType="end"/>
        </w:r>
      </w:ins>
    </w:p>
    <w:p w14:paraId="7D0469BB" w14:textId="77777777" w:rsidR="00A53140" w:rsidRDefault="00A53140">
      <w:pPr>
        <w:pStyle w:val="TableofFigures"/>
        <w:tabs>
          <w:tab w:val="right" w:leader="dot" w:pos="9350"/>
        </w:tabs>
        <w:rPr>
          <w:ins w:id="958" w:author="Kate Boardman" w:date="2016-04-19T19:20:00Z"/>
          <w:noProof/>
        </w:rPr>
      </w:pPr>
      <w:ins w:id="959"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"_Toc448857166"</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29 CCC checkers</w:t>
        </w:r>
        <w:r>
          <w:rPr>
            <w:noProof/>
            <w:webHidden/>
          </w:rPr>
          <w:tab/>
        </w:r>
        <w:r>
          <w:rPr>
            <w:noProof/>
            <w:webHidden/>
          </w:rPr>
          <w:fldChar w:fldCharType="begin"/>
        </w:r>
        <w:r>
          <w:rPr>
            <w:noProof/>
            <w:webHidden/>
          </w:rPr>
          <w:instrText xml:space="preserve"> PAGEREF _Toc448857166 \h </w:instrText>
        </w:r>
        <w:r>
          <w:rPr>
            <w:noProof/>
            <w:webHidden/>
          </w:rPr>
        </w:r>
      </w:ins>
      <w:r>
        <w:rPr>
          <w:noProof/>
          <w:webHidden/>
        </w:rPr>
        <w:fldChar w:fldCharType="separate"/>
      </w:r>
      <w:ins w:id="960" w:author="Kate Boardman" w:date="2016-04-19T19:20:00Z">
        <w:r>
          <w:rPr>
            <w:noProof/>
            <w:webHidden/>
          </w:rPr>
          <w:t>61</w:t>
        </w:r>
        <w:r>
          <w:rPr>
            <w:noProof/>
            <w:webHidden/>
          </w:rPr>
          <w:fldChar w:fldCharType="end"/>
        </w:r>
        <w:r w:rsidRPr="006367D7">
          <w:rPr>
            <w:rStyle w:val="Hyperlink"/>
            <w:noProof/>
          </w:rPr>
          <w:fldChar w:fldCharType="end"/>
        </w:r>
      </w:ins>
    </w:p>
    <w:p w14:paraId="2D593674" w14:textId="77777777" w:rsidR="00A53140" w:rsidRDefault="00A53140">
      <w:pPr>
        <w:pStyle w:val="TableofFigures"/>
        <w:tabs>
          <w:tab w:val="right" w:leader="dot" w:pos="9350"/>
        </w:tabs>
        <w:rPr>
          <w:ins w:id="961" w:author="Kate Boardman" w:date="2016-04-19T19:20:00Z"/>
          <w:noProof/>
        </w:rPr>
      </w:pPr>
      <w:ins w:id="962"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"_Toc448857167"</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30 DVM checker</w:t>
        </w:r>
        <w:r>
          <w:rPr>
            <w:noProof/>
            <w:webHidden/>
          </w:rPr>
          <w:tab/>
        </w:r>
        <w:r>
          <w:rPr>
            <w:noProof/>
            <w:webHidden/>
          </w:rPr>
          <w:fldChar w:fldCharType="begin"/>
        </w:r>
        <w:r>
          <w:rPr>
            <w:noProof/>
            <w:webHidden/>
          </w:rPr>
          <w:instrText xml:space="preserve"> PAGEREF _Toc448857167 \h </w:instrText>
        </w:r>
        <w:r>
          <w:rPr>
            <w:noProof/>
            <w:webHidden/>
          </w:rPr>
        </w:r>
      </w:ins>
      <w:r>
        <w:rPr>
          <w:noProof/>
          <w:webHidden/>
        </w:rPr>
        <w:fldChar w:fldCharType="separate"/>
      </w:r>
      <w:ins w:id="963" w:author="Kate Boardman" w:date="2016-04-19T19:20:00Z">
        <w:r>
          <w:rPr>
            <w:noProof/>
            <w:webHidden/>
          </w:rPr>
          <w:t>62</w:t>
        </w:r>
        <w:r>
          <w:rPr>
            <w:noProof/>
            <w:webHidden/>
          </w:rPr>
          <w:fldChar w:fldCharType="end"/>
        </w:r>
        <w:r w:rsidRPr="006367D7">
          <w:rPr>
            <w:rStyle w:val="Hyperlink"/>
            <w:noProof/>
          </w:rPr>
          <w:fldChar w:fldCharType="end"/>
        </w:r>
      </w:ins>
    </w:p>
    <w:p w14:paraId="528ABC02" w14:textId="77777777" w:rsidR="00A53140" w:rsidRDefault="00A53140">
      <w:pPr>
        <w:pStyle w:val="TableofFigures"/>
        <w:tabs>
          <w:tab w:val="right" w:leader="dot" w:pos="9350"/>
        </w:tabs>
        <w:rPr>
          <w:ins w:id="964" w:author="Kate Boardman" w:date="2016-04-19T19:20:00Z"/>
          <w:noProof/>
        </w:rPr>
      </w:pPr>
      <w:ins w:id="965"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"_Toc448857168"</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30 LLC checker</w:t>
        </w:r>
        <w:r>
          <w:rPr>
            <w:noProof/>
            <w:webHidden/>
          </w:rPr>
          <w:tab/>
        </w:r>
        <w:r>
          <w:rPr>
            <w:noProof/>
            <w:webHidden/>
          </w:rPr>
          <w:fldChar w:fldCharType="begin"/>
        </w:r>
        <w:r>
          <w:rPr>
            <w:noProof/>
            <w:webHidden/>
          </w:rPr>
          <w:instrText xml:space="preserve"> PAGEREF _Toc448857168 \h </w:instrText>
        </w:r>
        <w:r>
          <w:rPr>
            <w:noProof/>
            <w:webHidden/>
          </w:rPr>
        </w:r>
      </w:ins>
      <w:r>
        <w:rPr>
          <w:noProof/>
          <w:webHidden/>
        </w:rPr>
        <w:fldChar w:fldCharType="separate"/>
      </w:r>
      <w:ins w:id="966" w:author="Kate Boardman" w:date="2016-04-19T19:20:00Z">
        <w:r>
          <w:rPr>
            <w:noProof/>
            <w:webHidden/>
          </w:rPr>
          <w:t>63</w:t>
        </w:r>
        <w:r>
          <w:rPr>
            <w:noProof/>
            <w:webHidden/>
          </w:rPr>
          <w:fldChar w:fldCharType="end"/>
        </w:r>
        <w:r w:rsidRPr="006367D7">
          <w:rPr>
            <w:rStyle w:val="Hyperlink"/>
            <w:noProof/>
          </w:rPr>
          <w:fldChar w:fldCharType="end"/>
        </w:r>
      </w:ins>
    </w:p>
    <w:p w14:paraId="2F5B7796" w14:textId="77777777" w:rsidR="00A53140" w:rsidRDefault="00A53140">
      <w:pPr>
        <w:pStyle w:val="TableofFigures"/>
        <w:tabs>
          <w:tab w:val="right" w:leader="dot" w:pos="9350"/>
        </w:tabs>
        <w:rPr>
          <w:ins w:id="967" w:author="Kate Boardman" w:date="2016-04-19T19:20:00Z"/>
          <w:noProof/>
        </w:rPr>
      </w:pPr>
      <w:ins w:id="968"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"_Toc448857169"</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31 Global Coherency Tracker</w:t>
        </w:r>
        <w:r>
          <w:rPr>
            <w:noProof/>
            <w:webHidden/>
          </w:rPr>
          <w:tab/>
        </w:r>
        <w:r>
          <w:rPr>
            <w:noProof/>
            <w:webHidden/>
          </w:rPr>
          <w:fldChar w:fldCharType="begin"/>
        </w:r>
        <w:r>
          <w:rPr>
            <w:noProof/>
            <w:webHidden/>
          </w:rPr>
          <w:instrText xml:space="preserve"> PAGEREF _Toc448857169 \h </w:instrText>
        </w:r>
        <w:r>
          <w:rPr>
            <w:noProof/>
            <w:webHidden/>
          </w:rPr>
        </w:r>
      </w:ins>
      <w:r>
        <w:rPr>
          <w:noProof/>
          <w:webHidden/>
        </w:rPr>
        <w:fldChar w:fldCharType="separate"/>
      </w:r>
      <w:ins w:id="969" w:author="Kate Boardman" w:date="2016-04-19T19:20:00Z">
        <w:r>
          <w:rPr>
            <w:noProof/>
            <w:webHidden/>
          </w:rPr>
          <w:t>63</w:t>
        </w:r>
        <w:r>
          <w:rPr>
            <w:noProof/>
            <w:webHidden/>
          </w:rPr>
          <w:fldChar w:fldCharType="end"/>
        </w:r>
        <w:r w:rsidRPr="006367D7">
          <w:rPr>
            <w:rStyle w:val="Hyperlink"/>
            <w:noProof/>
          </w:rPr>
          <w:fldChar w:fldCharType="end"/>
        </w:r>
      </w:ins>
    </w:p>
    <w:p w14:paraId="63078DAE" w14:textId="77777777" w:rsidR="00A53140" w:rsidRDefault="00A53140">
      <w:pPr>
        <w:pStyle w:val="TableofFigures"/>
        <w:tabs>
          <w:tab w:val="right" w:leader="dot" w:pos="9350"/>
        </w:tabs>
        <w:rPr>
          <w:ins w:id="970" w:author="Kate Boardman" w:date="2016-04-19T19:20:00Z"/>
          <w:noProof/>
        </w:rPr>
      </w:pPr>
      <w:ins w:id="971"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"_Toc448857170"</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31 SRAM checker</w:t>
        </w:r>
        <w:r>
          <w:rPr>
            <w:noProof/>
            <w:webHidden/>
          </w:rPr>
          <w:tab/>
        </w:r>
        <w:r>
          <w:rPr>
            <w:noProof/>
            <w:webHidden/>
          </w:rPr>
          <w:fldChar w:fldCharType="begin"/>
        </w:r>
        <w:r>
          <w:rPr>
            <w:noProof/>
            <w:webHidden/>
          </w:rPr>
          <w:instrText xml:space="preserve"> PAGEREF _Toc448857170 \h </w:instrText>
        </w:r>
        <w:r>
          <w:rPr>
            <w:noProof/>
            <w:webHidden/>
          </w:rPr>
        </w:r>
      </w:ins>
      <w:r>
        <w:rPr>
          <w:noProof/>
          <w:webHidden/>
        </w:rPr>
        <w:fldChar w:fldCharType="separate"/>
      </w:r>
      <w:ins w:id="972" w:author="Kate Boardman" w:date="2016-04-19T19:20:00Z">
        <w:r>
          <w:rPr>
            <w:noProof/>
            <w:webHidden/>
          </w:rPr>
          <w:t>65</w:t>
        </w:r>
        <w:r>
          <w:rPr>
            <w:noProof/>
            <w:webHidden/>
          </w:rPr>
          <w:fldChar w:fldCharType="end"/>
        </w:r>
        <w:r w:rsidRPr="006367D7">
          <w:rPr>
            <w:rStyle w:val="Hyperlink"/>
            <w:noProof/>
          </w:rPr>
          <w:fldChar w:fldCharType="end"/>
        </w:r>
      </w:ins>
    </w:p>
    <w:p w14:paraId="33D34466" w14:textId="77777777" w:rsidR="00A53140" w:rsidRDefault="00A53140">
      <w:pPr>
        <w:pStyle w:val="TableofFigures"/>
        <w:tabs>
          <w:tab w:val="right" w:leader="dot" w:pos="9350"/>
        </w:tabs>
        <w:rPr>
          <w:ins w:id="973" w:author="Kate Boardman" w:date="2016-04-19T19:20:00Z"/>
          <w:noProof/>
        </w:rPr>
      </w:pPr>
      <w:ins w:id="974"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"_Toc448857171"</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33 Low Power NoC IP directory structure</w:t>
        </w:r>
        <w:r>
          <w:rPr>
            <w:noProof/>
            <w:webHidden/>
          </w:rPr>
          <w:tab/>
        </w:r>
        <w:r>
          <w:rPr>
            <w:noProof/>
            <w:webHidden/>
          </w:rPr>
          <w:fldChar w:fldCharType="begin"/>
        </w:r>
        <w:r>
          <w:rPr>
            <w:noProof/>
            <w:webHidden/>
          </w:rPr>
          <w:instrText xml:space="preserve"> PAGEREF _Toc448857171 \h </w:instrText>
        </w:r>
        <w:r>
          <w:rPr>
            <w:noProof/>
            <w:webHidden/>
          </w:rPr>
        </w:r>
      </w:ins>
      <w:r>
        <w:rPr>
          <w:noProof/>
          <w:webHidden/>
        </w:rPr>
        <w:fldChar w:fldCharType="separate"/>
      </w:r>
      <w:ins w:id="975" w:author="Kate Boardman" w:date="2016-04-19T19:20:00Z">
        <w:r>
          <w:rPr>
            <w:noProof/>
            <w:webHidden/>
          </w:rPr>
          <w:t>66</w:t>
        </w:r>
        <w:r>
          <w:rPr>
            <w:noProof/>
            <w:webHidden/>
          </w:rPr>
          <w:fldChar w:fldCharType="end"/>
        </w:r>
        <w:r w:rsidRPr="006367D7">
          <w:rPr>
            <w:rStyle w:val="Hyperlink"/>
            <w:noProof/>
          </w:rPr>
          <w:fldChar w:fldCharType="end"/>
        </w:r>
      </w:ins>
    </w:p>
    <w:p w14:paraId="4AF3BE04" w14:textId="77777777" w:rsidR="00A53140" w:rsidRDefault="00A53140">
      <w:pPr>
        <w:pStyle w:val="TableofFigures"/>
        <w:tabs>
          <w:tab w:val="right" w:leader="dot" w:pos="9350"/>
        </w:tabs>
        <w:rPr>
          <w:ins w:id="976" w:author="Kate Boardman" w:date="2016-04-19T19:20:00Z"/>
          <w:noProof/>
        </w:rPr>
      </w:pPr>
      <w:ins w:id="977"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"_Toc448857172"</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34 Low Power NoC IP document list</w:t>
        </w:r>
        <w:r>
          <w:rPr>
            <w:noProof/>
            <w:webHidden/>
          </w:rPr>
          <w:tab/>
        </w:r>
        <w:r>
          <w:rPr>
            <w:noProof/>
            <w:webHidden/>
          </w:rPr>
          <w:fldChar w:fldCharType="begin"/>
        </w:r>
        <w:r>
          <w:rPr>
            <w:noProof/>
            <w:webHidden/>
          </w:rPr>
          <w:instrText xml:space="preserve"> PAGEREF _Toc448857172 \h </w:instrText>
        </w:r>
        <w:r>
          <w:rPr>
            <w:noProof/>
            <w:webHidden/>
          </w:rPr>
        </w:r>
      </w:ins>
      <w:r>
        <w:rPr>
          <w:noProof/>
          <w:webHidden/>
        </w:rPr>
        <w:fldChar w:fldCharType="separate"/>
      </w:r>
      <w:ins w:id="978" w:author="Kate Boardman" w:date="2016-04-19T19:20:00Z">
        <w:r>
          <w:rPr>
            <w:noProof/>
            <w:webHidden/>
          </w:rPr>
          <w:t>66</w:t>
        </w:r>
        <w:r>
          <w:rPr>
            <w:noProof/>
            <w:webHidden/>
          </w:rPr>
          <w:fldChar w:fldCharType="end"/>
        </w:r>
        <w:r w:rsidRPr="006367D7">
          <w:rPr>
            <w:rStyle w:val="Hyperlink"/>
            <w:noProof/>
          </w:rPr>
          <w:fldChar w:fldCharType="end"/>
        </w:r>
      </w:ins>
    </w:p>
    <w:p w14:paraId="03CD8BCE" w14:textId="77777777" w:rsidR="00A53140" w:rsidRDefault="00A53140">
      <w:pPr>
        <w:pStyle w:val="TableofFigures"/>
        <w:tabs>
          <w:tab w:val="right" w:leader="dot" w:pos="9350"/>
        </w:tabs>
        <w:rPr>
          <w:ins w:id="979" w:author="Kate Boardman" w:date="2016-04-19T19:20:00Z"/>
          <w:noProof/>
        </w:rPr>
      </w:pPr>
      <w:ins w:id="980"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"_Toc448857173"</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35 Key low power sanity testbench files generated by NocStudio in project directory</w:t>
        </w:r>
        <w:r>
          <w:rPr>
            <w:noProof/>
            <w:webHidden/>
          </w:rPr>
          <w:tab/>
        </w:r>
        <w:r>
          <w:rPr>
            <w:noProof/>
            <w:webHidden/>
          </w:rPr>
          <w:fldChar w:fldCharType="begin"/>
        </w:r>
        <w:r>
          <w:rPr>
            <w:noProof/>
            <w:webHidden/>
          </w:rPr>
          <w:instrText xml:space="preserve"> PAGEREF _Toc448857173 \h </w:instrText>
        </w:r>
        <w:r>
          <w:rPr>
            <w:noProof/>
            <w:webHidden/>
          </w:rPr>
        </w:r>
      </w:ins>
      <w:r>
        <w:rPr>
          <w:noProof/>
          <w:webHidden/>
        </w:rPr>
        <w:fldChar w:fldCharType="separate"/>
      </w:r>
      <w:ins w:id="981" w:author="Kate Boardman" w:date="2016-04-19T19:20:00Z">
        <w:r>
          <w:rPr>
            <w:noProof/>
            <w:webHidden/>
          </w:rPr>
          <w:t>68</w:t>
        </w:r>
        <w:r>
          <w:rPr>
            <w:noProof/>
            <w:webHidden/>
          </w:rPr>
          <w:fldChar w:fldCharType="end"/>
        </w:r>
        <w:r w:rsidRPr="006367D7">
          <w:rPr>
            <w:rStyle w:val="Hyperlink"/>
            <w:noProof/>
          </w:rPr>
          <w:fldChar w:fldCharType="end"/>
        </w:r>
      </w:ins>
    </w:p>
    <w:p w14:paraId="7F7903F9" w14:textId="77777777" w:rsidR="00A53140" w:rsidRDefault="00A53140">
      <w:pPr>
        <w:pStyle w:val="TableofFigures"/>
        <w:tabs>
          <w:tab w:val="right" w:leader="dot" w:pos="9350"/>
        </w:tabs>
        <w:rPr>
          <w:ins w:id="982" w:author="Kate Boardman" w:date="2016-04-19T19:20:00Z"/>
          <w:noProof/>
        </w:rPr>
      </w:pPr>
      <w:ins w:id="983"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"_Toc448857174"</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36 LP NoC reset signals</w:t>
        </w:r>
        <w:r>
          <w:rPr>
            <w:noProof/>
            <w:webHidden/>
          </w:rPr>
          <w:tab/>
        </w:r>
        <w:r>
          <w:rPr>
            <w:noProof/>
            <w:webHidden/>
          </w:rPr>
          <w:fldChar w:fldCharType="begin"/>
        </w:r>
        <w:r>
          <w:rPr>
            <w:noProof/>
            <w:webHidden/>
          </w:rPr>
          <w:instrText xml:space="preserve"> PAGEREF _Toc448857174 \h </w:instrText>
        </w:r>
        <w:r>
          <w:rPr>
            <w:noProof/>
            <w:webHidden/>
          </w:rPr>
        </w:r>
      </w:ins>
      <w:r>
        <w:rPr>
          <w:noProof/>
          <w:webHidden/>
        </w:rPr>
        <w:fldChar w:fldCharType="separate"/>
      </w:r>
      <w:ins w:id="984" w:author="Kate Boardman" w:date="2016-04-19T19:20:00Z">
        <w:r>
          <w:rPr>
            <w:noProof/>
            <w:webHidden/>
          </w:rPr>
          <w:t>70</w:t>
        </w:r>
        <w:r>
          <w:rPr>
            <w:noProof/>
            <w:webHidden/>
          </w:rPr>
          <w:fldChar w:fldCharType="end"/>
        </w:r>
        <w:r w:rsidRPr="006367D7">
          <w:rPr>
            <w:rStyle w:val="Hyperlink"/>
            <w:noProof/>
          </w:rPr>
          <w:fldChar w:fldCharType="end"/>
        </w:r>
      </w:ins>
    </w:p>
    <w:p w14:paraId="609A52C1" w14:textId="77777777" w:rsidR="00A53140" w:rsidRDefault="00A53140">
      <w:pPr>
        <w:pStyle w:val="TableofFigures"/>
        <w:tabs>
          <w:tab w:val="right" w:leader="dot" w:pos="9350"/>
        </w:tabs>
        <w:rPr>
          <w:ins w:id="985" w:author="Kate Boardman" w:date="2016-04-19T19:20:00Z"/>
          <w:noProof/>
        </w:rPr>
      </w:pPr>
      <w:ins w:id="986" w:author="Kate Boardman" w:date="2016-04-19T19:20:00Z">
        <w:r w:rsidRPr="006367D7">
          <w:rPr>
            <w:rStyle w:val="Hyperlink"/>
            <w:noProof/>
          </w:rPr>
          <w:fldChar w:fldCharType="begin"/>
        </w:r>
        <w:r w:rsidRPr="006367D7">
          <w:rPr>
            <w:rStyle w:val="Hyperlink"/>
            <w:noProof/>
          </w:rPr>
          <w:instrText xml:space="preserve"> </w:instrText>
        </w:r>
        <w:r>
          <w:rPr>
            <w:noProof/>
          </w:rPr>
          <w:instrText>HYPERLINK \l "_Toc448857175"</w:instrText>
        </w:r>
        <w:r w:rsidRPr="006367D7">
          <w:rPr>
            <w:rStyle w:val="Hyperlink"/>
            <w:noProof/>
          </w:rPr>
          <w:instrText xml:space="preserve"> </w:instrText>
        </w:r>
        <w:r w:rsidRPr="006367D7">
          <w:rPr>
            <w:rStyle w:val="Hyperlink"/>
            <w:noProof/>
          </w:rPr>
        </w:r>
        <w:r w:rsidRPr="006367D7">
          <w:rPr>
            <w:rStyle w:val="Hyperlink"/>
            <w:noProof/>
          </w:rPr>
          <w:fldChar w:fldCharType="separate"/>
        </w:r>
        <w:r w:rsidRPr="006367D7">
          <w:rPr>
            <w:rStyle w:val="Hyperlink"/>
            <w:rFonts w:asciiTheme="majorHAnsi" w:hAnsiTheme="majorHAnsi"/>
            <w:noProof/>
          </w:rPr>
          <w:t>Table 37 NoC clock signals</w:t>
        </w:r>
        <w:r>
          <w:rPr>
            <w:noProof/>
            <w:webHidden/>
          </w:rPr>
          <w:tab/>
        </w:r>
        <w:r>
          <w:rPr>
            <w:noProof/>
            <w:webHidden/>
          </w:rPr>
          <w:fldChar w:fldCharType="begin"/>
        </w:r>
        <w:r>
          <w:rPr>
            <w:noProof/>
            <w:webHidden/>
          </w:rPr>
          <w:instrText xml:space="preserve"> PAGEREF _Toc448857175 \h </w:instrText>
        </w:r>
        <w:r>
          <w:rPr>
            <w:noProof/>
            <w:webHidden/>
          </w:rPr>
        </w:r>
      </w:ins>
      <w:r>
        <w:rPr>
          <w:noProof/>
          <w:webHidden/>
        </w:rPr>
        <w:fldChar w:fldCharType="separate"/>
      </w:r>
      <w:ins w:id="987" w:author="Kate Boardman" w:date="2016-04-19T19:20:00Z">
        <w:r>
          <w:rPr>
            <w:noProof/>
            <w:webHidden/>
          </w:rPr>
          <w:t>71</w:t>
        </w:r>
        <w:r>
          <w:rPr>
            <w:noProof/>
            <w:webHidden/>
          </w:rPr>
          <w:fldChar w:fldCharType="end"/>
        </w:r>
        <w:r w:rsidRPr="006367D7">
          <w:rPr>
            <w:rStyle w:val="Hyperlink"/>
            <w:noProof/>
          </w:rPr>
          <w:fldChar w:fldCharType="end"/>
        </w:r>
      </w:ins>
    </w:p>
    <w:p w14:paraId="7FD6E6DC" w14:textId="77777777" w:rsidR="00085AB6" w:rsidDel="00560BA3" w:rsidRDefault="00085AB6">
      <w:pPr>
        <w:pStyle w:val="TableofFigures"/>
        <w:tabs>
          <w:tab w:val="right" w:leader="dot" w:pos="9350"/>
        </w:tabs>
        <w:rPr>
          <w:del w:id="988" w:author="Kate Boardman" w:date="2016-04-19T11:51:00Z"/>
          <w:noProof/>
        </w:rPr>
      </w:pPr>
      <w:del w:id="989" w:author="Kate Boardman" w:date="2016-04-19T11:51:00Z">
        <w:r w:rsidRPr="00560BA3" w:rsidDel="00560BA3">
          <w:rPr>
            <w:rStyle w:val="Hyperlink"/>
            <w:rFonts w:asciiTheme="majorHAnsi" w:hAnsiTheme="majorHAnsi"/>
            <w:noProof/>
            <w:rPrChange w:id="990" w:author="Kate Boardman" w:date="2016-04-19T11:51:00Z">
              <w:rPr>
                <w:rStyle w:val="Hyperlink"/>
                <w:rFonts w:asciiTheme="majorHAnsi" w:hAnsiTheme="majorHAnsi"/>
                <w:noProof/>
              </w:rPr>
            </w:rPrChange>
          </w:rPr>
          <w:delText>Table 1 NoC IP directory structure</w:delText>
        </w:r>
        <w:r w:rsidDel="00560BA3">
          <w:rPr>
            <w:noProof/>
            <w:webHidden/>
          </w:rPr>
          <w:tab/>
        </w:r>
        <w:r w:rsidR="00624168" w:rsidDel="00560BA3">
          <w:rPr>
            <w:noProof/>
            <w:webHidden/>
          </w:rPr>
          <w:delText>10</w:delText>
        </w:r>
        <w:bookmarkStart w:id="991" w:name="_Toc448847382"/>
        <w:bookmarkStart w:id="992" w:name="_Toc448850686"/>
        <w:bookmarkStart w:id="993" w:name="_Toc448856727"/>
        <w:bookmarkStart w:id="994" w:name="_Toc448856964"/>
        <w:bookmarkEnd w:id="991"/>
        <w:bookmarkEnd w:id="992"/>
        <w:bookmarkEnd w:id="993"/>
        <w:bookmarkEnd w:id="994"/>
      </w:del>
    </w:p>
    <w:p w14:paraId="7263940F" w14:textId="77777777" w:rsidR="00085AB6" w:rsidDel="00560BA3" w:rsidRDefault="00085AB6">
      <w:pPr>
        <w:pStyle w:val="TableofFigures"/>
        <w:tabs>
          <w:tab w:val="right" w:leader="dot" w:pos="9350"/>
        </w:tabs>
        <w:rPr>
          <w:del w:id="995" w:author="Kate Boardman" w:date="2016-04-19T11:51:00Z"/>
          <w:noProof/>
        </w:rPr>
      </w:pPr>
      <w:del w:id="996" w:author="Kate Boardman" w:date="2016-04-19T11:51:00Z">
        <w:r w:rsidRPr="00560BA3" w:rsidDel="00560BA3">
          <w:rPr>
            <w:rFonts w:asciiTheme="majorHAnsi" w:hAnsiTheme="majorHAnsi"/>
            <w:noProof/>
            <w:rPrChange w:id="997" w:author="Kate Boardman" w:date="2016-04-19T11:51:00Z">
              <w:rPr>
                <w:rStyle w:val="Hyperlink"/>
                <w:rFonts w:asciiTheme="majorHAnsi" w:hAnsiTheme="majorHAnsi"/>
                <w:noProof/>
              </w:rPr>
            </w:rPrChange>
          </w:rPr>
          <w:delText>Table 2 NoC IP document list</w:delText>
        </w:r>
        <w:r w:rsidDel="00560BA3">
          <w:rPr>
            <w:noProof/>
            <w:webHidden/>
          </w:rPr>
          <w:tab/>
        </w:r>
        <w:r w:rsidR="00624168" w:rsidDel="00560BA3">
          <w:rPr>
            <w:noProof/>
            <w:webHidden/>
          </w:rPr>
          <w:delText>11</w:delText>
        </w:r>
        <w:bookmarkStart w:id="998" w:name="_Toc448847383"/>
        <w:bookmarkStart w:id="999" w:name="_Toc448850687"/>
        <w:bookmarkStart w:id="1000" w:name="_Toc448856728"/>
        <w:bookmarkStart w:id="1001" w:name="_Toc448856965"/>
        <w:bookmarkEnd w:id="998"/>
        <w:bookmarkEnd w:id="999"/>
        <w:bookmarkEnd w:id="1000"/>
        <w:bookmarkEnd w:id="1001"/>
      </w:del>
    </w:p>
    <w:p w14:paraId="7133F351" w14:textId="77777777" w:rsidR="00085AB6" w:rsidDel="00560BA3" w:rsidRDefault="00085AB6">
      <w:pPr>
        <w:pStyle w:val="TableofFigures"/>
        <w:tabs>
          <w:tab w:val="right" w:leader="dot" w:pos="9350"/>
        </w:tabs>
        <w:rPr>
          <w:del w:id="1002" w:author="Kate Boardman" w:date="2016-04-19T11:51:00Z"/>
          <w:noProof/>
        </w:rPr>
      </w:pPr>
      <w:del w:id="1003" w:author="Kate Boardman" w:date="2016-04-19T11:51:00Z">
        <w:r w:rsidRPr="00560BA3" w:rsidDel="00560BA3">
          <w:rPr>
            <w:rFonts w:asciiTheme="majorHAnsi" w:hAnsiTheme="majorHAnsi"/>
            <w:noProof/>
            <w:rPrChange w:id="1004" w:author="Kate Boardman" w:date="2016-04-19T11:51:00Z">
              <w:rPr>
                <w:rStyle w:val="Hyperlink"/>
                <w:rFonts w:asciiTheme="majorHAnsi" w:hAnsiTheme="majorHAnsi"/>
                <w:noProof/>
              </w:rPr>
            </w:rPrChange>
          </w:rPr>
          <w:delText>Table 3 Files and directories generated by NocStudio in the project directory</w:delText>
        </w:r>
        <w:r w:rsidDel="00560BA3">
          <w:rPr>
            <w:noProof/>
            <w:webHidden/>
          </w:rPr>
          <w:tab/>
        </w:r>
        <w:r w:rsidR="00624168" w:rsidDel="00560BA3">
          <w:rPr>
            <w:noProof/>
            <w:webHidden/>
          </w:rPr>
          <w:delText>14</w:delText>
        </w:r>
        <w:bookmarkStart w:id="1005" w:name="_Toc448847384"/>
        <w:bookmarkStart w:id="1006" w:name="_Toc448850688"/>
        <w:bookmarkStart w:id="1007" w:name="_Toc448856729"/>
        <w:bookmarkStart w:id="1008" w:name="_Toc448856966"/>
        <w:bookmarkEnd w:id="1005"/>
        <w:bookmarkEnd w:id="1006"/>
        <w:bookmarkEnd w:id="1007"/>
        <w:bookmarkEnd w:id="1008"/>
      </w:del>
    </w:p>
    <w:p w14:paraId="710A4B9B" w14:textId="77777777" w:rsidR="00085AB6" w:rsidDel="00560BA3" w:rsidRDefault="00085AB6">
      <w:pPr>
        <w:pStyle w:val="TableofFigures"/>
        <w:tabs>
          <w:tab w:val="right" w:leader="dot" w:pos="9350"/>
        </w:tabs>
        <w:rPr>
          <w:del w:id="1009" w:author="Kate Boardman" w:date="2016-04-19T11:51:00Z"/>
          <w:noProof/>
        </w:rPr>
      </w:pPr>
      <w:del w:id="1010" w:author="Kate Boardman" w:date="2016-04-19T11:51:00Z">
        <w:r w:rsidRPr="00560BA3" w:rsidDel="00560BA3">
          <w:rPr>
            <w:rFonts w:asciiTheme="majorHAnsi" w:hAnsiTheme="majorHAnsi"/>
            <w:noProof/>
            <w:rPrChange w:id="1011" w:author="Kate Boardman" w:date="2016-04-19T11:51:00Z">
              <w:rPr>
                <w:rStyle w:val="Hyperlink"/>
                <w:rFonts w:asciiTheme="majorHAnsi" w:hAnsiTheme="majorHAnsi"/>
                <w:noProof/>
              </w:rPr>
            </w:rPrChange>
          </w:rPr>
          <w:delText>Table 4 NoC reset signals</w:delText>
        </w:r>
        <w:r w:rsidDel="00560BA3">
          <w:rPr>
            <w:noProof/>
            <w:webHidden/>
          </w:rPr>
          <w:tab/>
        </w:r>
        <w:r w:rsidR="00624168" w:rsidDel="00560BA3">
          <w:rPr>
            <w:noProof/>
            <w:webHidden/>
          </w:rPr>
          <w:delText>18</w:delText>
        </w:r>
        <w:bookmarkStart w:id="1012" w:name="_Toc448847385"/>
        <w:bookmarkStart w:id="1013" w:name="_Toc448850689"/>
        <w:bookmarkStart w:id="1014" w:name="_Toc448856730"/>
        <w:bookmarkStart w:id="1015" w:name="_Toc448856967"/>
        <w:bookmarkEnd w:id="1012"/>
        <w:bookmarkEnd w:id="1013"/>
        <w:bookmarkEnd w:id="1014"/>
        <w:bookmarkEnd w:id="1015"/>
      </w:del>
    </w:p>
    <w:p w14:paraId="330369C7" w14:textId="77777777" w:rsidR="00085AB6" w:rsidDel="00560BA3" w:rsidRDefault="00085AB6">
      <w:pPr>
        <w:pStyle w:val="TableofFigures"/>
        <w:tabs>
          <w:tab w:val="right" w:leader="dot" w:pos="9350"/>
        </w:tabs>
        <w:rPr>
          <w:del w:id="1016" w:author="Kate Boardman" w:date="2016-04-19T11:51:00Z"/>
          <w:noProof/>
        </w:rPr>
      </w:pPr>
      <w:del w:id="1017" w:author="Kate Boardman" w:date="2016-04-19T11:51:00Z">
        <w:r w:rsidRPr="00560BA3" w:rsidDel="00560BA3">
          <w:rPr>
            <w:rFonts w:asciiTheme="majorHAnsi" w:hAnsiTheme="majorHAnsi"/>
            <w:noProof/>
            <w:rPrChange w:id="1018" w:author="Kate Boardman" w:date="2016-04-19T11:51:00Z">
              <w:rPr>
                <w:rStyle w:val="Hyperlink"/>
                <w:rFonts w:asciiTheme="majorHAnsi" w:hAnsiTheme="majorHAnsi"/>
                <w:noProof/>
              </w:rPr>
            </w:rPrChange>
          </w:rPr>
          <w:delText>Table 5 NoC clock signals</w:delText>
        </w:r>
        <w:r w:rsidDel="00560BA3">
          <w:rPr>
            <w:noProof/>
            <w:webHidden/>
          </w:rPr>
          <w:tab/>
        </w:r>
        <w:r w:rsidR="00624168" w:rsidDel="00560BA3">
          <w:rPr>
            <w:noProof/>
            <w:webHidden/>
          </w:rPr>
          <w:delText>19</w:delText>
        </w:r>
        <w:bookmarkStart w:id="1019" w:name="_Toc448847386"/>
        <w:bookmarkStart w:id="1020" w:name="_Toc448850690"/>
        <w:bookmarkStart w:id="1021" w:name="_Toc448856731"/>
        <w:bookmarkStart w:id="1022" w:name="_Toc448856968"/>
        <w:bookmarkEnd w:id="1019"/>
        <w:bookmarkEnd w:id="1020"/>
        <w:bookmarkEnd w:id="1021"/>
        <w:bookmarkEnd w:id="1022"/>
      </w:del>
    </w:p>
    <w:p w14:paraId="24FDC37F" w14:textId="77777777" w:rsidR="00085AB6" w:rsidDel="00560BA3" w:rsidRDefault="00085AB6">
      <w:pPr>
        <w:pStyle w:val="TableofFigures"/>
        <w:tabs>
          <w:tab w:val="right" w:leader="dot" w:pos="9350"/>
        </w:tabs>
        <w:rPr>
          <w:del w:id="1023" w:author="Kate Boardman" w:date="2016-04-19T11:51:00Z"/>
          <w:noProof/>
        </w:rPr>
      </w:pPr>
      <w:del w:id="1024" w:author="Kate Boardman" w:date="2016-04-19T11:51:00Z">
        <w:r w:rsidRPr="00560BA3" w:rsidDel="00560BA3">
          <w:rPr>
            <w:rFonts w:asciiTheme="majorHAnsi" w:hAnsiTheme="majorHAnsi"/>
            <w:noProof/>
            <w:rPrChange w:id="1025" w:author="Kate Boardman" w:date="2016-04-19T11:51:00Z">
              <w:rPr>
                <w:rStyle w:val="Hyperlink"/>
                <w:rFonts w:asciiTheme="majorHAnsi" w:hAnsiTheme="majorHAnsi"/>
                <w:noProof/>
              </w:rPr>
            </w:rPrChange>
          </w:rPr>
          <w:delText>Table 6 Regbus layer clock gating signal</w:delText>
        </w:r>
        <w:r w:rsidDel="00560BA3">
          <w:rPr>
            <w:noProof/>
            <w:webHidden/>
          </w:rPr>
          <w:tab/>
        </w:r>
        <w:r w:rsidR="00624168" w:rsidDel="00560BA3">
          <w:rPr>
            <w:noProof/>
            <w:webHidden/>
          </w:rPr>
          <w:delText>22</w:delText>
        </w:r>
        <w:bookmarkStart w:id="1026" w:name="_Toc448847387"/>
        <w:bookmarkStart w:id="1027" w:name="_Toc448850691"/>
        <w:bookmarkStart w:id="1028" w:name="_Toc448856732"/>
        <w:bookmarkStart w:id="1029" w:name="_Toc448856969"/>
        <w:bookmarkEnd w:id="1026"/>
        <w:bookmarkEnd w:id="1027"/>
        <w:bookmarkEnd w:id="1028"/>
        <w:bookmarkEnd w:id="1029"/>
      </w:del>
    </w:p>
    <w:p w14:paraId="3641AE90" w14:textId="77777777" w:rsidR="00085AB6" w:rsidDel="00560BA3" w:rsidRDefault="00085AB6">
      <w:pPr>
        <w:pStyle w:val="TableofFigures"/>
        <w:tabs>
          <w:tab w:val="right" w:leader="dot" w:pos="9350"/>
        </w:tabs>
        <w:rPr>
          <w:del w:id="1030" w:author="Kate Boardman" w:date="2016-04-19T11:51:00Z"/>
          <w:noProof/>
        </w:rPr>
      </w:pPr>
      <w:del w:id="1031" w:author="Kate Boardman" w:date="2016-04-19T11:51:00Z">
        <w:r w:rsidRPr="00560BA3" w:rsidDel="00560BA3">
          <w:rPr>
            <w:rFonts w:asciiTheme="majorHAnsi" w:hAnsiTheme="majorHAnsi"/>
            <w:noProof/>
            <w:rPrChange w:id="1032" w:author="Kate Boardman" w:date="2016-04-19T11:51:00Z">
              <w:rPr>
                <w:rStyle w:val="Hyperlink"/>
                <w:rFonts w:asciiTheme="majorHAnsi" w:hAnsiTheme="majorHAnsi"/>
                <w:noProof/>
              </w:rPr>
            </w:rPrChange>
          </w:rPr>
          <w:delText>Table 7 NoC interrupt signals</w:delText>
        </w:r>
        <w:r w:rsidDel="00560BA3">
          <w:rPr>
            <w:noProof/>
            <w:webHidden/>
          </w:rPr>
          <w:tab/>
        </w:r>
        <w:r w:rsidR="00624168" w:rsidDel="00560BA3">
          <w:rPr>
            <w:noProof/>
            <w:webHidden/>
          </w:rPr>
          <w:delText>24</w:delText>
        </w:r>
        <w:bookmarkStart w:id="1033" w:name="_Toc448847388"/>
        <w:bookmarkStart w:id="1034" w:name="_Toc448850692"/>
        <w:bookmarkStart w:id="1035" w:name="_Toc448856733"/>
        <w:bookmarkStart w:id="1036" w:name="_Toc448856970"/>
        <w:bookmarkEnd w:id="1033"/>
        <w:bookmarkEnd w:id="1034"/>
        <w:bookmarkEnd w:id="1035"/>
        <w:bookmarkEnd w:id="1036"/>
      </w:del>
    </w:p>
    <w:p w14:paraId="10D29279" w14:textId="77777777" w:rsidR="00085AB6" w:rsidDel="00560BA3" w:rsidRDefault="00085AB6">
      <w:pPr>
        <w:pStyle w:val="TableofFigures"/>
        <w:tabs>
          <w:tab w:val="right" w:leader="dot" w:pos="9350"/>
        </w:tabs>
        <w:rPr>
          <w:del w:id="1037" w:author="Kate Boardman" w:date="2016-04-19T11:51:00Z"/>
          <w:noProof/>
        </w:rPr>
      </w:pPr>
      <w:del w:id="1038" w:author="Kate Boardman" w:date="2016-04-19T11:51:00Z">
        <w:r w:rsidRPr="00560BA3" w:rsidDel="00560BA3">
          <w:rPr>
            <w:rFonts w:asciiTheme="majorHAnsi" w:hAnsiTheme="majorHAnsi"/>
            <w:noProof/>
            <w:rPrChange w:id="1039" w:author="Kate Boardman" w:date="2016-04-19T11:51:00Z">
              <w:rPr>
                <w:rStyle w:val="Hyperlink"/>
                <w:rFonts w:asciiTheme="majorHAnsi" w:hAnsiTheme="majorHAnsi"/>
                <w:noProof/>
              </w:rPr>
            </w:rPrChange>
          </w:rPr>
          <w:delText>Table 8 NetSpeed checkers</w:delText>
        </w:r>
        <w:r w:rsidDel="00560BA3">
          <w:rPr>
            <w:noProof/>
            <w:webHidden/>
          </w:rPr>
          <w:tab/>
        </w:r>
        <w:r w:rsidR="00624168" w:rsidDel="00560BA3">
          <w:rPr>
            <w:noProof/>
            <w:webHidden/>
          </w:rPr>
          <w:delText>28</w:delText>
        </w:r>
        <w:bookmarkStart w:id="1040" w:name="_Toc448847389"/>
        <w:bookmarkStart w:id="1041" w:name="_Toc448850693"/>
        <w:bookmarkStart w:id="1042" w:name="_Toc448856734"/>
        <w:bookmarkStart w:id="1043" w:name="_Toc448856971"/>
        <w:bookmarkEnd w:id="1040"/>
        <w:bookmarkEnd w:id="1041"/>
        <w:bookmarkEnd w:id="1042"/>
        <w:bookmarkEnd w:id="1043"/>
      </w:del>
    </w:p>
    <w:p w14:paraId="7949DC5C" w14:textId="77777777" w:rsidR="00085AB6" w:rsidDel="00560BA3" w:rsidRDefault="00085AB6">
      <w:pPr>
        <w:pStyle w:val="TableofFigures"/>
        <w:tabs>
          <w:tab w:val="right" w:leader="dot" w:pos="9350"/>
        </w:tabs>
        <w:rPr>
          <w:del w:id="1044" w:author="Kate Boardman" w:date="2016-04-19T11:51:00Z"/>
          <w:noProof/>
        </w:rPr>
      </w:pPr>
      <w:del w:id="1045" w:author="Kate Boardman" w:date="2016-04-19T11:51:00Z">
        <w:r w:rsidRPr="00560BA3" w:rsidDel="00560BA3">
          <w:rPr>
            <w:rFonts w:asciiTheme="majorHAnsi" w:hAnsiTheme="majorHAnsi"/>
            <w:noProof/>
            <w:rPrChange w:id="1046" w:author="Kate Boardman" w:date="2016-04-19T11:51:00Z">
              <w:rPr>
                <w:rStyle w:val="Hyperlink"/>
                <w:rFonts w:asciiTheme="majorHAnsi" w:hAnsiTheme="majorHAnsi"/>
                <w:noProof/>
              </w:rPr>
            </w:rPrChange>
          </w:rPr>
          <w:delText>Table 9 `define variables for model build</w:delText>
        </w:r>
        <w:r w:rsidDel="00560BA3">
          <w:rPr>
            <w:noProof/>
            <w:webHidden/>
          </w:rPr>
          <w:tab/>
        </w:r>
        <w:r w:rsidR="00624168" w:rsidDel="00560BA3">
          <w:rPr>
            <w:noProof/>
            <w:webHidden/>
          </w:rPr>
          <w:delText>28</w:delText>
        </w:r>
        <w:bookmarkStart w:id="1047" w:name="_Toc448847390"/>
        <w:bookmarkStart w:id="1048" w:name="_Toc448850694"/>
        <w:bookmarkStart w:id="1049" w:name="_Toc448856735"/>
        <w:bookmarkStart w:id="1050" w:name="_Toc448856972"/>
        <w:bookmarkEnd w:id="1047"/>
        <w:bookmarkEnd w:id="1048"/>
        <w:bookmarkEnd w:id="1049"/>
        <w:bookmarkEnd w:id="1050"/>
      </w:del>
    </w:p>
    <w:p w14:paraId="21979C4D" w14:textId="77777777" w:rsidR="00085AB6" w:rsidDel="00560BA3" w:rsidRDefault="00085AB6">
      <w:pPr>
        <w:pStyle w:val="TableofFigures"/>
        <w:tabs>
          <w:tab w:val="right" w:leader="dot" w:pos="9350"/>
        </w:tabs>
        <w:rPr>
          <w:del w:id="1051" w:author="Kate Boardman" w:date="2016-04-19T11:51:00Z"/>
          <w:noProof/>
        </w:rPr>
      </w:pPr>
      <w:del w:id="1052" w:author="Kate Boardman" w:date="2016-04-19T11:51:00Z">
        <w:r w:rsidRPr="00560BA3" w:rsidDel="00560BA3">
          <w:rPr>
            <w:rFonts w:asciiTheme="majorHAnsi" w:hAnsiTheme="majorHAnsi"/>
            <w:noProof/>
            <w:rPrChange w:id="1053" w:author="Kate Boardman" w:date="2016-04-19T11:51:00Z">
              <w:rPr>
                <w:rStyle w:val="Hyperlink"/>
                <w:rFonts w:asciiTheme="majorHAnsi" w:hAnsiTheme="majorHAnsi"/>
                <w:noProof/>
              </w:rPr>
            </w:rPrChange>
          </w:rPr>
          <w:delText>Table 10 `define variables for fast back-door initialization</w:delText>
        </w:r>
        <w:r w:rsidDel="00560BA3">
          <w:rPr>
            <w:noProof/>
            <w:webHidden/>
          </w:rPr>
          <w:tab/>
        </w:r>
        <w:r w:rsidR="00624168" w:rsidDel="00560BA3">
          <w:rPr>
            <w:noProof/>
            <w:webHidden/>
          </w:rPr>
          <w:delText>30</w:delText>
        </w:r>
        <w:bookmarkStart w:id="1054" w:name="_Toc448847391"/>
        <w:bookmarkStart w:id="1055" w:name="_Toc448850695"/>
        <w:bookmarkStart w:id="1056" w:name="_Toc448856736"/>
        <w:bookmarkStart w:id="1057" w:name="_Toc448856973"/>
        <w:bookmarkEnd w:id="1054"/>
        <w:bookmarkEnd w:id="1055"/>
        <w:bookmarkEnd w:id="1056"/>
        <w:bookmarkEnd w:id="1057"/>
      </w:del>
    </w:p>
    <w:p w14:paraId="5053F895" w14:textId="77777777" w:rsidR="00085AB6" w:rsidDel="00560BA3" w:rsidRDefault="00085AB6">
      <w:pPr>
        <w:pStyle w:val="TableofFigures"/>
        <w:tabs>
          <w:tab w:val="right" w:leader="dot" w:pos="9350"/>
        </w:tabs>
        <w:rPr>
          <w:del w:id="1058" w:author="Kate Boardman" w:date="2016-04-19T11:51:00Z"/>
          <w:noProof/>
        </w:rPr>
      </w:pPr>
      <w:del w:id="1059" w:author="Kate Boardman" w:date="2016-04-19T11:51:00Z">
        <w:r w:rsidRPr="00560BA3" w:rsidDel="00560BA3">
          <w:rPr>
            <w:rFonts w:asciiTheme="majorHAnsi" w:hAnsiTheme="majorHAnsi"/>
            <w:noProof/>
            <w:rPrChange w:id="1060" w:author="Kate Boardman" w:date="2016-04-19T11:51:00Z">
              <w:rPr>
                <w:rStyle w:val="Hyperlink"/>
                <w:rFonts w:asciiTheme="majorHAnsi" w:hAnsiTheme="majorHAnsi"/>
                <w:noProof/>
              </w:rPr>
            </w:rPrChange>
          </w:rPr>
          <w:delText>Table 11 Recommended checker settings</w:delText>
        </w:r>
        <w:r w:rsidDel="00560BA3">
          <w:rPr>
            <w:noProof/>
            <w:webHidden/>
          </w:rPr>
          <w:tab/>
        </w:r>
        <w:r w:rsidR="00624168" w:rsidDel="00560BA3">
          <w:rPr>
            <w:noProof/>
            <w:webHidden/>
          </w:rPr>
          <w:delText>30</w:delText>
        </w:r>
        <w:bookmarkStart w:id="1061" w:name="_Toc448847392"/>
        <w:bookmarkStart w:id="1062" w:name="_Toc448850696"/>
        <w:bookmarkStart w:id="1063" w:name="_Toc448856737"/>
        <w:bookmarkStart w:id="1064" w:name="_Toc448856974"/>
        <w:bookmarkEnd w:id="1061"/>
        <w:bookmarkEnd w:id="1062"/>
        <w:bookmarkEnd w:id="1063"/>
        <w:bookmarkEnd w:id="1064"/>
      </w:del>
    </w:p>
    <w:p w14:paraId="40745853" w14:textId="77777777" w:rsidR="00085AB6" w:rsidDel="00560BA3" w:rsidRDefault="00085AB6">
      <w:pPr>
        <w:pStyle w:val="TableofFigures"/>
        <w:tabs>
          <w:tab w:val="right" w:leader="dot" w:pos="9350"/>
        </w:tabs>
        <w:rPr>
          <w:del w:id="1065" w:author="Kate Boardman" w:date="2016-04-19T11:51:00Z"/>
          <w:noProof/>
        </w:rPr>
      </w:pPr>
      <w:del w:id="1066" w:author="Kate Boardman" w:date="2016-04-19T11:51:00Z">
        <w:r w:rsidRPr="00560BA3" w:rsidDel="00560BA3">
          <w:rPr>
            <w:rFonts w:asciiTheme="majorHAnsi" w:hAnsiTheme="majorHAnsi"/>
            <w:noProof/>
            <w:rPrChange w:id="1067" w:author="Kate Boardman" w:date="2016-04-19T11:51:00Z">
              <w:rPr>
                <w:rStyle w:val="Hyperlink"/>
                <w:rFonts w:asciiTheme="majorHAnsi" w:hAnsiTheme="majorHAnsi"/>
                <w:noProof/>
              </w:rPr>
            </w:rPrChange>
          </w:rPr>
          <w:delText>Table 12 AMBA NoC end-to-end checks</w:delText>
        </w:r>
        <w:r w:rsidDel="00560BA3">
          <w:rPr>
            <w:noProof/>
            <w:webHidden/>
          </w:rPr>
          <w:tab/>
        </w:r>
        <w:r w:rsidR="00624168" w:rsidDel="00560BA3">
          <w:rPr>
            <w:noProof/>
            <w:webHidden/>
          </w:rPr>
          <w:delText>32</w:delText>
        </w:r>
        <w:bookmarkStart w:id="1068" w:name="_Toc448847393"/>
        <w:bookmarkStart w:id="1069" w:name="_Toc448850697"/>
        <w:bookmarkStart w:id="1070" w:name="_Toc448856738"/>
        <w:bookmarkStart w:id="1071" w:name="_Toc448856975"/>
        <w:bookmarkEnd w:id="1068"/>
        <w:bookmarkEnd w:id="1069"/>
        <w:bookmarkEnd w:id="1070"/>
        <w:bookmarkEnd w:id="1071"/>
      </w:del>
    </w:p>
    <w:p w14:paraId="4A6D4D15" w14:textId="77777777" w:rsidR="00085AB6" w:rsidDel="00560BA3" w:rsidRDefault="00085AB6">
      <w:pPr>
        <w:pStyle w:val="TableofFigures"/>
        <w:tabs>
          <w:tab w:val="right" w:leader="dot" w:pos="9350"/>
        </w:tabs>
        <w:rPr>
          <w:del w:id="1072" w:author="Kate Boardman" w:date="2016-04-19T11:51:00Z"/>
          <w:noProof/>
        </w:rPr>
      </w:pPr>
      <w:del w:id="1073" w:author="Kate Boardman" w:date="2016-04-19T11:51:00Z">
        <w:r w:rsidRPr="00560BA3" w:rsidDel="00560BA3">
          <w:rPr>
            <w:rFonts w:asciiTheme="majorHAnsi" w:hAnsiTheme="majorHAnsi"/>
            <w:noProof/>
            <w:rPrChange w:id="1074" w:author="Kate Boardman" w:date="2016-04-19T11:51:00Z">
              <w:rPr>
                <w:rStyle w:val="Hyperlink"/>
                <w:rFonts w:asciiTheme="majorHAnsi" w:hAnsiTheme="majorHAnsi"/>
                <w:noProof/>
              </w:rPr>
            </w:rPrChange>
          </w:rPr>
          <w:delText>Table 13 Fine-grained user control of AMBA NoC end-to-end checks</w:delText>
        </w:r>
        <w:r w:rsidDel="00560BA3">
          <w:rPr>
            <w:noProof/>
            <w:webHidden/>
          </w:rPr>
          <w:tab/>
        </w:r>
        <w:r w:rsidR="00624168" w:rsidDel="00560BA3">
          <w:rPr>
            <w:noProof/>
            <w:webHidden/>
          </w:rPr>
          <w:delText>39</w:delText>
        </w:r>
        <w:bookmarkStart w:id="1075" w:name="_Toc448847394"/>
        <w:bookmarkStart w:id="1076" w:name="_Toc448850698"/>
        <w:bookmarkStart w:id="1077" w:name="_Toc448856739"/>
        <w:bookmarkStart w:id="1078" w:name="_Toc448856976"/>
        <w:bookmarkEnd w:id="1075"/>
        <w:bookmarkEnd w:id="1076"/>
        <w:bookmarkEnd w:id="1077"/>
        <w:bookmarkEnd w:id="1078"/>
      </w:del>
    </w:p>
    <w:p w14:paraId="5E32EBCE" w14:textId="77777777" w:rsidR="00085AB6" w:rsidDel="00560BA3" w:rsidRDefault="00085AB6">
      <w:pPr>
        <w:pStyle w:val="TableofFigures"/>
        <w:tabs>
          <w:tab w:val="right" w:leader="dot" w:pos="9350"/>
        </w:tabs>
        <w:rPr>
          <w:del w:id="1079" w:author="Kate Boardman" w:date="2016-04-19T11:51:00Z"/>
          <w:noProof/>
        </w:rPr>
      </w:pPr>
      <w:del w:id="1080" w:author="Kate Boardman" w:date="2016-04-19T11:51:00Z">
        <w:r w:rsidRPr="00560BA3" w:rsidDel="00560BA3">
          <w:rPr>
            <w:rFonts w:asciiTheme="majorHAnsi" w:hAnsiTheme="majorHAnsi"/>
            <w:noProof/>
            <w:rPrChange w:id="1081" w:author="Kate Boardman" w:date="2016-04-19T11:51:00Z">
              <w:rPr>
                <w:rStyle w:val="Hyperlink"/>
                <w:rFonts w:asciiTheme="majorHAnsi" w:hAnsiTheme="majorHAnsi"/>
                <w:noProof/>
              </w:rPr>
            </w:rPrChange>
          </w:rPr>
          <w:delText>Table 14 Settings to enable AMBA NoC End-to-End Checker traffic logs</w:delText>
        </w:r>
        <w:r w:rsidDel="00560BA3">
          <w:rPr>
            <w:noProof/>
            <w:webHidden/>
          </w:rPr>
          <w:tab/>
        </w:r>
        <w:r w:rsidR="00624168" w:rsidDel="00560BA3">
          <w:rPr>
            <w:noProof/>
            <w:webHidden/>
          </w:rPr>
          <w:delText>39</w:delText>
        </w:r>
        <w:bookmarkStart w:id="1082" w:name="_Toc448847395"/>
        <w:bookmarkStart w:id="1083" w:name="_Toc448850699"/>
        <w:bookmarkStart w:id="1084" w:name="_Toc448856740"/>
        <w:bookmarkStart w:id="1085" w:name="_Toc448856977"/>
        <w:bookmarkEnd w:id="1082"/>
        <w:bookmarkEnd w:id="1083"/>
        <w:bookmarkEnd w:id="1084"/>
        <w:bookmarkEnd w:id="1085"/>
      </w:del>
    </w:p>
    <w:p w14:paraId="628D1B1F" w14:textId="77777777" w:rsidR="00085AB6" w:rsidDel="00560BA3" w:rsidRDefault="00085AB6">
      <w:pPr>
        <w:pStyle w:val="TableofFigures"/>
        <w:tabs>
          <w:tab w:val="right" w:leader="dot" w:pos="9350"/>
        </w:tabs>
        <w:rPr>
          <w:del w:id="1086" w:author="Kate Boardman" w:date="2016-04-19T11:51:00Z"/>
          <w:noProof/>
        </w:rPr>
      </w:pPr>
      <w:del w:id="1087" w:author="Kate Boardman" w:date="2016-04-19T11:51:00Z">
        <w:r w:rsidRPr="00560BA3" w:rsidDel="00560BA3">
          <w:rPr>
            <w:rFonts w:asciiTheme="majorHAnsi" w:hAnsiTheme="majorHAnsi"/>
            <w:noProof/>
            <w:rPrChange w:id="1088" w:author="Kate Boardman" w:date="2016-04-19T11:51:00Z">
              <w:rPr>
                <w:rStyle w:val="Hyperlink"/>
                <w:rFonts w:asciiTheme="majorHAnsi" w:hAnsiTheme="majorHAnsi"/>
                <w:noProof/>
              </w:rPr>
            </w:rPrChange>
          </w:rPr>
          <w:delText>Table 15 AMBA NoC End-to-End Checker log files</w:delText>
        </w:r>
        <w:r w:rsidDel="00560BA3">
          <w:rPr>
            <w:noProof/>
            <w:webHidden/>
          </w:rPr>
          <w:tab/>
        </w:r>
        <w:r w:rsidR="00624168" w:rsidDel="00560BA3">
          <w:rPr>
            <w:noProof/>
            <w:webHidden/>
          </w:rPr>
          <w:delText>40</w:delText>
        </w:r>
        <w:bookmarkStart w:id="1089" w:name="_Toc448847396"/>
        <w:bookmarkStart w:id="1090" w:name="_Toc448850700"/>
        <w:bookmarkStart w:id="1091" w:name="_Toc448856741"/>
        <w:bookmarkStart w:id="1092" w:name="_Toc448856978"/>
        <w:bookmarkEnd w:id="1089"/>
        <w:bookmarkEnd w:id="1090"/>
        <w:bookmarkEnd w:id="1091"/>
        <w:bookmarkEnd w:id="1092"/>
      </w:del>
    </w:p>
    <w:p w14:paraId="5A565392" w14:textId="77777777" w:rsidR="00085AB6" w:rsidDel="00560BA3" w:rsidRDefault="00085AB6">
      <w:pPr>
        <w:pStyle w:val="TableofFigures"/>
        <w:tabs>
          <w:tab w:val="right" w:leader="dot" w:pos="9350"/>
        </w:tabs>
        <w:rPr>
          <w:del w:id="1093" w:author="Kate Boardman" w:date="2016-04-19T11:51:00Z"/>
          <w:noProof/>
        </w:rPr>
      </w:pPr>
      <w:del w:id="1094" w:author="Kate Boardman" w:date="2016-04-19T11:51:00Z">
        <w:r w:rsidRPr="00560BA3" w:rsidDel="00560BA3">
          <w:rPr>
            <w:rFonts w:asciiTheme="majorHAnsi" w:hAnsiTheme="majorHAnsi"/>
            <w:noProof/>
            <w:rPrChange w:id="1095" w:author="Kate Boardman" w:date="2016-04-19T11:51:00Z">
              <w:rPr>
                <w:rStyle w:val="Hyperlink"/>
                <w:rFonts w:asciiTheme="majorHAnsi" w:hAnsiTheme="majorHAnsi"/>
                <w:noProof/>
              </w:rPr>
            </w:rPrChange>
          </w:rPr>
          <w:delText>Table 16 Nomenclature of ns_noc_acemstrbrdg_&lt;bridge_id&gt;_ar_r.log</w:delText>
        </w:r>
        <w:r w:rsidDel="00560BA3">
          <w:rPr>
            <w:noProof/>
            <w:webHidden/>
          </w:rPr>
          <w:tab/>
        </w:r>
        <w:r w:rsidR="00624168" w:rsidDel="00560BA3">
          <w:rPr>
            <w:noProof/>
            <w:webHidden/>
          </w:rPr>
          <w:delText>41</w:delText>
        </w:r>
        <w:bookmarkStart w:id="1096" w:name="_Toc448847397"/>
        <w:bookmarkStart w:id="1097" w:name="_Toc448850701"/>
        <w:bookmarkStart w:id="1098" w:name="_Toc448856742"/>
        <w:bookmarkStart w:id="1099" w:name="_Toc448856979"/>
        <w:bookmarkEnd w:id="1096"/>
        <w:bookmarkEnd w:id="1097"/>
        <w:bookmarkEnd w:id="1098"/>
        <w:bookmarkEnd w:id="1099"/>
      </w:del>
    </w:p>
    <w:p w14:paraId="3CD0E3AD" w14:textId="77777777" w:rsidR="00085AB6" w:rsidDel="00560BA3" w:rsidRDefault="00085AB6">
      <w:pPr>
        <w:pStyle w:val="TableofFigures"/>
        <w:tabs>
          <w:tab w:val="right" w:leader="dot" w:pos="9350"/>
        </w:tabs>
        <w:rPr>
          <w:del w:id="1100" w:author="Kate Boardman" w:date="2016-04-19T11:51:00Z"/>
          <w:noProof/>
        </w:rPr>
      </w:pPr>
      <w:del w:id="1101" w:author="Kate Boardman" w:date="2016-04-19T11:51:00Z">
        <w:r w:rsidRPr="00560BA3" w:rsidDel="00560BA3">
          <w:rPr>
            <w:rFonts w:asciiTheme="majorHAnsi" w:hAnsiTheme="majorHAnsi"/>
            <w:noProof/>
            <w:rPrChange w:id="1102" w:author="Kate Boardman" w:date="2016-04-19T11:51:00Z">
              <w:rPr>
                <w:rStyle w:val="Hyperlink"/>
                <w:rFonts w:asciiTheme="majorHAnsi" w:hAnsiTheme="majorHAnsi"/>
                <w:noProof/>
              </w:rPr>
            </w:rPrChange>
          </w:rPr>
          <w:delText>Table 17 Nomenclature of ns_noc_acemstrbrdg_&lt;bridge_id&gt;_aw_w_b.log</w:delText>
        </w:r>
        <w:r w:rsidDel="00560BA3">
          <w:rPr>
            <w:noProof/>
            <w:webHidden/>
          </w:rPr>
          <w:tab/>
        </w:r>
        <w:r w:rsidR="00624168" w:rsidDel="00560BA3">
          <w:rPr>
            <w:noProof/>
            <w:webHidden/>
          </w:rPr>
          <w:delText>43</w:delText>
        </w:r>
        <w:bookmarkStart w:id="1103" w:name="_Toc448847398"/>
        <w:bookmarkStart w:id="1104" w:name="_Toc448850702"/>
        <w:bookmarkStart w:id="1105" w:name="_Toc448856743"/>
        <w:bookmarkStart w:id="1106" w:name="_Toc448856980"/>
        <w:bookmarkEnd w:id="1103"/>
        <w:bookmarkEnd w:id="1104"/>
        <w:bookmarkEnd w:id="1105"/>
        <w:bookmarkEnd w:id="1106"/>
      </w:del>
    </w:p>
    <w:p w14:paraId="34BB434F" w14:textId="77777777" w:rsidR="00085AB6" w:rsidDel="00560BA3" w:rsidRDefault="00085AB6">
      <w:pPr>
        <w:pStyle w:val="TableofFigures"/>
        <w:tabs>
          <w:tab w:val="right" w:leader="dot" w:pos="9350"/>
        </w:tabs>
        <w:rPr>
          <w:del w:id="1107" w:author="Kate Boardman" w:date="2016-04-19T11:51:00Z"/>
          <w:noProof/>
        </w:rPr>
      </w:pPr>
      <w:del w:id="1108" w:author="Kate Boardman" w:date="2016-04-19T11:51:00Z">
        <w:r w:rsidRPr="00560BA3" w:rsidDel="00560BA3">
          <w:rPr>
            <w:rFonts w:asciiTheme="majorHAnsi" w:hAnsiTheme="majorHAnsi"/>
            <w:noProof/>
            <w:rPrChange w:id="1109" w:author="Kate Boardman" w:date="2016-04-19T11:51:00Z">
              <w:rPr>
                <w:rStyle w:val="Hyperlink"/>
                <w:rFonts w:asciiTheme="majorHAnsi" w:hAnsiTheme="majorHAnsi"/>
                <w:noProof/>
              </w:rPr>
            </w:rPrChange>
          </w:rPr>
          <w:delText>Table 18 Nomenclature of ns_noc_acemstrbrdg_&lt;bridge_id&gt;_aw_w_b.log</w:delText>
        </w:r>
        <w:r w:rsidDel="00560BA3">
          <w:rPr>
            <w:noProof/>
            <w:webHidden/>
          </w:rPr>
          <w:tab/>
        </w:r>
        <w:r w:rsidR="00624168" w:rsidDel="00560BA3">
          <w:rPr>
            <w:noProof/>
            <w:webHidden/>
          </w:rPr>
          <w:delText>45</w:delText>
        </w:r>
        <w:bookmarkStart w:id="1110" w:name="_Toc448847399"/>
        <w:bookmarkStart w:id="1111" w:name="_Toc448850703"/>
        <w:bookmarkStart w:id="1112" w:name="_Toc448856744"/>
        <w:bookmarkStart w:id="1113" w:name="_Toc448856981"/>
        <w:bookmarkEnd w:id="1110"/>
        <w:bookmarkEnd w:id="1111"/>
        <w:bookmarkEnd w:id="1112"/>
        <w:bookmarkEnd w:id="1113"/>
      </w:del>
    </w:p>
    <w:p w14:paraId="0F11F0EA" w14:textId="77777777" w:rsidR="00085AB6" w:rsidDel="00560BA3" w:rsidRDefault="00085AB6">
      <w:pPr>
        <w:pStyle w:val="TableofFigures"/>
        <w:tabs>
          <w:tab w:val="right" w:leader="dot" w:pos="9350"/>
        </w:tabs>
        <w:rPr>
          <w:del w:id="1114" w:author="Kate Boardman" w:date="2016-04-19T11:51:00Z"/>
          <w:noProof/>
        </w:rPr>
      </w:pPr>
      <w:del w:id="1115" w:author="Kate Boardman" w:date="2016-04-19T11:51:00Z">
        <w:r w:rsidRPr="00560BA3" w:rsidDel="00560BA3">
          <w:rPr>
            <w:rFonts w:asciiTheme="majorHAnsi" w:hAnsiTheme="majorHAnsi"/>
            <w:noProof/>
            <w:rPrChange w:id="1116" w:author="Kate Boardman" w:date="2016-04-19T11:51:00Z">
              <w:rPr>
                <w:rStyle w:val="Hyperlink"/>
                <w:rFonts w:asciiTheme="majorHAnsi" w:hAnsiTheme="majorHAnsi"/>
                <w:noProof/>
              </w:rPr>
            </w:rPrChange>
          </w:rPr>
          <w:delText>Table 19 Nomenclature of ns_noc_acemstrbrdg_&lt;bridge_id&gt;_cr_cd.log</w:delText>
        </w:r>
        <w:r w:rsidDel="00560BA3">
          <w:rPr>
            <w:noProof/>
            <w:webHidden/>
          </w:rPr>
          <w:tab/>
        </w:r>
        <w:r w:rsidR="00624168" w:rsidDel="00560BA3">
          <w:rPr>
            <w:noProof/>
            <w:webHidden/>
          </w:rPr>
          <w:delText>46</w:delText>
        </w:r>
        <w:bookmarkStart w:id="1117" w:name="_Toc448847400"/>
        <w:bookmarkStart w:id="1118" w:name="_Toc448850704"/>
        <w:bookmarkStart w:id="1119" w:name="_Toc448856745"/>
        <w:bookmarkStart w:id="1120" w:name="_Toc448856982"/>
        <w:bookmarkEnd w:id="1117"/>
        <w:bookmarkEnd w:id="1118"/>
        <w:bookmarkEnd w:id="1119"/>
        <w:bookmarkEnd w:id="1120"/>
      </w:del>
    </w:p>
    <w:p w14:paraId="3E53F1DD" w14:textId="77777777" w:rsidR="00085AB6" w:rsidDel="00560BA3" w:rsidRDefault="00085AB6">
      <w:pPr>
        <w:pStyle w:val="TableofFigures"/>
        <w:tabs>
          <w:tab w:val="right" w:leader="dot" w:pos="9350"/>
        </w:tabs>
        <w:rPr>
          <w:del w:id="1121" w:author="Kate Boardman" w:date="2016-04-19T11:51:00Z"/>
          <w:noProof/>
        </w:rPr>
      </w:pPr>
      <w:del w:id="1122" w:author="Kate Boardman" w:date="2016-04-19T11:51:00Z">
        <w:r w:rsidRPr="00560BA3" w:rsidDel="00560BA3">
          <w:rPr>
            <w:rFonts w:asciiTheme="majorHAnsi" w:hAnsiTheme="majorHAnsi"/>
            <w:noProof/>
            <w:rPrChange w:id="1123" w:author="Kate Boardman" w:date="2016-04-19T11:51:00Z">
              <w:rPr>
                <w:rStyle w:val="Hyperlink"/>
                <w:rFonts w:asciiTheme="majorHAnsi" w:hAnsiTheme="majorHAnsi"/>
                <w:noProof/>
              </w:rPr>
            </w:rPrChange>
          </w:rPr>
          <w:delText>Table 20 ns_transaction_info struct</w:delText>
        </w:r>
        <w:r w:rsidDel="00560BA3">
          <w:rPr>
            <w:noProof/>
            <w:webHidden/>
          </w:rPr>
          <w:tab/>
        </w:r>
        <w:r w:rsidR="00624168" w:rsidDel="00560BA3">
          <w:rPr>
            <w:noProof/>
            <w:webHidden/>
          </w:rPr>
          <w:delText>47</w:delText>
        </w:r>
        <w:bookmarkStart w:id="1124" w:name="_Toc448847401"/>
        <w:bookmarkStart w:id="1125" w:name="_Toc448850705"/>
        <w:bookmarkStart w:id="1126" w:name="_Toc448856746"/>
        <w:bookmarkStart w:id="1127" w:name="_Toc448856983"/>
        <w:bookmarkEnd w:id="1124"/>
        <w:bookmarkEnd w:id="1125"/>
        <w:bookmarkEnd w:id="1126"/>
        <w:bookmarkEnd w:id="1127"/>
      </w:del>
    </w:p>
    <w:p w14:paraId="35726F3F" w14:textId="77777777" w:rsidR="00085AB6" w:rsidDel="00560BA3" w:rsidRDefault="00085AB6">
      <w:pPr>
        <w:pStyle w:val="TableofFigures"/>
        <w:tabs>
          <w:tab w:val="right" w:leader="dot" w:pos="9350"/>
        </w:tabs>
        <w:rPr>
          <w:del w:id="1128" w:author="Kate Boardman" w:date="2016-04-19T11:51:00Z"/>
          <w:noProof/>
        </w:rPr>
      </w:pPr>
      <w:del w:id="1129" w:author="Kate Boardman" w:date="2016-04-19T11:51:00Z">
        <w:r w:rsidRPr="00560BA3" w:rsidDel="00560BA3">
          <w:rPr>
            <w:rFonts w:asciiTheme="majorHAnsi" w:hAnsiTheme="majorHAnsi"/>
            <w:noProof/>
            <w:rPrChange w:id="1130" w:author="Kate Boardman" w:date="2016-04-19T11:51:00Z">
              <w:rPr>
                <w:rStyle w:val="Hyperlink"/>
                <w:rFonts w:asciiTheme="majorHAnsi" w:hAnsiTheme="majorHAnsi"/>
                <w:noProof/>
              </w:rPr>
            </w:rPrChange>
          </w:rPr>
          <w:delText>Table 21 ACE bridge checks</w:delText>
        </w:r>
        <w:r w:rsidDel="00560BA3">
          <w:rPr>
            <w:noProof/>
            <w:webHidden/>
          </w:rPr>
          <w:tab/>
        </w:r>
        <w:r w:rsidR="00624168" w:rsidDel="00560BA3">
          <w:rPr>
            <w:noProof/>
            <w:webHidden/>
          </w:rPr>
          <w:delText>49</w:delText>
        </w:r>
        <w:bookmarkStart w:id="1131" w:name="_Toc448847402"/>
        <w:bookmarkStart w:id="1132" w:name="_Toc448850706"/>
        <w:bookmarkStart w:id="1133" w:name="_Toc448856747"/>
        <w:bookmarkStart w:id="1134" w:name="_Toc448856984"/>
        <w:bookmarkEnd w:id="1131"/>
        <w:bookmarkEnd w:id="1132"/>
        <w:bookmarkEnd w:id="1133"/>
        <w:bookmarkEnd w:id="1134"/>
      </w:del>
    </w:p>
    <w:p w14:paraId="02229410" w14:textId="77777777" w:rsidR="00085AB6" w:rsidDel="00560BA3" w:rsidRDefault="00085AB6">
      <w:pPr>
        <w:pStyle w:val="TableofFigures"/>
        <w:tabs>
          <w:tab w:val="right" w:leader="dot" w:pos="9350"/>
        </w:tabs>
        <w:rPr>
          <w:del w:id="1135" w:author="Kate Boardman" w:date="2016-04-19T11:51:00Z"/>
          <w:noProof/>
        </w:rPr>
      </w:pPr>
      <w:del w:id="1136" w:author="Kate Boardman" w:date="2016-04-19T11:51:00Z">
        <w:r w:rsidRPr="00560BA3" w:rsidDel="00560BA3">
          <w:rPr>
            <w:rFonts w:asciiTheme="majorHAnsi" w:hAnsiTheme="majorHAnsi"/>
            <w:noProof/>
            <w:rPrChange w:id="1137" w:author="Kate Boardman" w:date="2016-04-19T11:51:00Z">
              <w:rPr>
                <w:rStyle w:val="Hyperlink"/>
                <w:rFonts w:asciiTheme="majorHAnsi" w:hAnsiTheme="majorHAnsi"/>
                <w:noProof/>
              </w:rPr>
            </w:rPrChange>
          </w:rPr>
          <w:delText>Table 22 Fine-grained user-control of ACE bridge checks</w:delText>
        </w:r>
        <w:r w:rsidDel="00560BA3">
          <w:rPr>
            <w:noProof/>
            <w:webHidden/>
          </w:rPr>
          <w:tab/>
        </w:r>
        <w:r w:rsidR="00624168" w:rsidDel="00560BA3">
          <w:rPr>
            <w:noProof/>
            <w:webHidden/>
          </w:rPr>
          <w:delText>51</w:delText>
        </w:r>
        <w:bookmarkStart w:id="1138" w:name="_Toc448847403"/>
        <w:bookmarkStart w:id="1139" w:name="_Toc448850707"/>
        <w:bookmarkStart w:id="1140" w:name="_Toc448856748"/>
        <w:bookmarkStart w:id="1141" w:name="_Toc448856985"/>
        <w:bookmarkEnd w:id="1138"/>
        <w:bookmarkEnd w:id="1139"/>
        <w:bookmarkEnd w:id="1140"/>
        <w:bookmarkEnd w:id="1141"/>
      </w:del>
    </w:p>
    <w:p w14:paraId="0396EAEE" w14:textId="77777777" w:rsidR="00085AB6" w:rsidDel="00560BA3" w:rsidRDefault="00085AB6">
      <w:pPr>
        <w:pStyle w:val="TableofFigures"/>
        <w:tabs>
          <w:tab w:val="right" w:leader="dot" w:pos="9350"/>
        </w:tabs>
        <w:rPr>
          <w:del w:id="1142" w:author="Kate Boardman" w:date="2016-04-19T11:51:00Z"/>
          <w:noProof/>
        </w:rPr>
      </w:pPr>
      <w:del w:id="1143" w:author="Kate Boardman" w:date="2016-04-19T11:51:00Z">
        <w:r w:rsidRPr="00560BA3" w:rsidDel="00560BA3">
          <w:rPr>
            <w:rFonts w:asciiTheme="majorHAnsi" w:hAnsiTheme="majorHAnsi"/>
            <w:noProof/>
            <w:rPrChange w:id="1144" w:author="Kate Boardman" w:date="2016-04-19T11:51:00Z">
              <w:rPr>
                <w:rStyle w:val="Hyperlink"/>
                <w:rFonts w:asciiTheme="majorHAnsi" w:hAnsiTheme="majorHAnsi"/>
                <w:noProof/>
              </w:rPr>
            </w:rPrChange>
          </w:rPr>
          <w:delText>Table 23 Register bus end-to-end checks</w:delText>
        </w:r>
        <w:r w:rsidDel="00560BA3">
          <w:rPr>
            <w:noProof/>
            <w:webHidden/>
          </w:rPr>
          <w:tab/>
        </w:r>
        <w:r w:rsidR="00624168" w:rsidDel="00560BA3">
          <w:rPr>
            <w:noProof/>
            <w:webHidden/>
          </w:rPr>
          <w:delText>52</w:delText>
        </w:r>
        <w:bookmarkStart w:id="1145" w:name="_Toc448847404"/>
        <w:bookmarkStart w:id="1146" w:name="_Toc448850708"/>
        <w:bookmarkStart w:id="1147" w:name="_Toc448856749"/>
        <w:bookmarkStart w:id="1148" w:name="_Toc448856986"/>
        <w:bookmarkEnd w:id="1145"/>
        <w:bookmarkEnd w:id="1146"/>
        <w:bookmarkEnd w:id="1147"/>
        <w:bookmarkEnd w:id="1148"/>
      </w:del>
    </w:p>
    <w:p w14:paraId="4FBF5A05" w14:textId="77777777" w:rsidR="00085AB6" w:rsidDel="00560BA3" w:rsidRDefault="00085AB6">
      <w:pPr>
        <w:pStyle w:val="TableofFigures"/>
        <w:tabs>
          <w:tab w:val="right" w:leader="dot" w:pos="9350"/>
        </w:tabs>
        <w:rPr>
          <w:del w:id="1149" w:author="Kate Boardman" w:date="2016-04-19T11:51:00Z"/>
          <w:noProof/>
        </w:rPr>
      </w:pPr>
      <w:del w:id="1150" w:author="Kate Boardman" w:date="2016-04-19T11:51:00Z">
        <w:r w:rsidRPr="00560BA3" w:rsidDel="00560BA3">
          <w:rPr>
            <w:rFonts w:asciiTheme="majorHAnsi" w:hAnsiTheme="majorHAnsi"/>
            <w:noProof/>
            <w:rPrChange w:id="1151" w:author="Kate Boardman" w:date="2016-04-19T11:51:00Z">
              <w:rPr>
                <w:rStyle w:val="Hyperlink"/>
                <w:rFonts w:asciiTheme="majorHAnsi" w:hAnsiTheme="majorHAnsi"/>
                <w:noProof/>
              </w:rPr>
            </w:rPrChange>
          </w:rPr>
          <w:delText>Table 24 Settings to enable register bus end-to-end traffic logs</w:delText>
        </w:r>
        <w:r w:rsidDel="00560BA3">
          <w:rPr>
            <w:noProof/>
            <w:webHidden/>
          </w:rPr>
          <w:tab/>
        </w:r>
        <w:r w:rsidR="00624168" w:rsidDel="00560BA3">
          <w:rPr>
            <w:noProof/>
            <w:webHidden/>
          </w:rPr>
          <w:delText>54</w:delText>
        </w:r>
        <w:bookmarkStart w:id="1152" w:name="_Toc448847405"/>
        <w:bookmarkStart w:id="1153" w:name="_Toc448850709"/>
        <w:bookmarkStart w:id="1154" w:name="_Toc448856750"/>
        <w:bookmarkStart w:id="1155" w:name="_Toc448856987"/>
        <w:bookmarkEnd w:id="1152"/>
        <w:bookmarkEnd w:id="1153"/>
        <w:bookmarkEnd w:id="1154"/>
        <w:bookmarkEnd w:id="1155"/>
      </w:del>
    </w:p>
    <w:p w14:paraId="7AED4D11" w14:textId="77777777" w:rsidR="00085AB6" w:rsidDel="00560BA3" w:rsidRDefault="00085AB6">
      <w:pPr>
        <w:pStyle w:val="TableofFigures"/>
        <w:tabs>
          <w:tab w:val="right" w:leader="dot" w:pos="9350"/>
        </w:tabs>
        <w:rPr>
          <w:del w:id="1156" w:author="Kate Boardman" w:date="2016-04-19T11:51:00Z"/>
          <w:noProof/>
        </w:rPr>
      </w:pPr>
      <w:del w:id="1157" w:author="Kate Boardman" w:date="2016-04-19T11:51:00Z">
        <w:r w:rsidRPr="00560BA3" w:rsidDel="00560BA3">
          <w:rPr>
            <w:rFonts w:asciiTheme="majorHAnsi" w:hAnsiTheme="majorHAnsi"/>
            <w:noProof/>
            <w:rPrChange w:id="1158" w:author="Kate Boardman" w:date="2016-04-19T11:51:00Z">
              <w:rPr>
                <w:rStyle w:val="Hyperlink"/>
                <w:rFonts w:asciiTheme="majorHAnsi" w:hAnsiTheme="majorHAnsi"/>
                <w:noProof/>
              </w:rPr>
            </w:rPrChange>
          </w:rPr>
          <w:delText>Table 25 Register Bus End-to-End Checker log files</w:delText>
        </w:r>
        <w:r w:rsidDel="00560BA3">
          <w:rPr>
            <w:noProof/>
            <w:webHidden/>
          </w:rPr>
          <w:tab/>
        </w:r>
        <w:r w:rsidR="00624168" w:rsidDel="00560BA3">
          <w:rPr>
            <w:noProof/>
            <w:webHidden/>
          </w:rPr>
          <w:delText>54</w:delText>
        </w:r>
        <w:bookmarkStart w:id="1159" w:name="_Toc448847406"/>
        <w:bookmarkStart w:id="1160" w:name="_Toc448850710"/>
        <w:bookmarkStart w:id="1161" w:name="_Toc448856751"/>
        <w:bookmarkStart w:id="1162" w:name="_Toc448856988"/>
        <w:bookmarkEnd w:id="1159"/>
        <w:bookmarkEnd w:id="1160"/>
        <w:bookmarkEnd w:id="1161"/>
        <w:bookmarkEnd w:id="1162"/>
      </w:del>
    </w:p>
    <w:p w14:paraId="7CB27F3B" w14:textId="77777777" w:rsidR="00085AB6" w:rsidDel="00560BA3" w:rsidRDefault="00085AB6">
      <w:pPr>
        <w:pStyle w:val="TableofFigures"/>
        <w:tabs>
          <w:tab w:val="right" w:leader="dot" w:pos="9350"/>
        </w:tabs>
        <w:rPr>
          <w:del w:id="1163" w:author="Kate Boardman" w:date="2016-04-19T11:51:00Z"/>
          <w:noProof/>
        </w:rPr>
      </w:pPr>
      <w:del w:id="1164" w:author="Kate Boardman" w:date="2016-04-19T11:51:00Z">
        <w:r w:rsidRPr="00560BA3" w:rsidDel="00560BA3">
          <w:rPr>
            <w:noProof/>
            <w:rPrChange w:id="1165" w:author="Kate Boardman" w:date="2016-04-19T11:51:00Z">
              <w:rPr>
                <w:rStyle w:val="Hyperlink"/>
                <w:noProof/>
              </w:rPr>
            </w:rPrChange>
          </w:rPr>
          <w:delText xml:space="preserve">Table 26 </w:delText>
        </w:r>
        <w:r w:rsidRPr="00560BA3" w:rsidDel="00560BA3">
          <w:rPr>
            <w:rFonts w:asciiTheme="majorHAnsi" w:hAnsiTheme="majorHAnsi"/>
            <w:noProof/>
            <w:rPrChange w:id="1166" w:author="Kate Boardman" w:date="2016-04-19T11:51:00Z">
              <w:rPr>
                <w:rStyle w:val="Hyperlink"/>
                <w:rFonts w:asciiTheme="majorHAnsi" w:hAnsiTheme="majorHAnsi"/>
                <w:noProof/>
              </w:rPr>
            </w:rPrChange>
          </w:rPr>
          <w:delText>Regbus ring slave checks</w:delText>
        </w:r>
        <w:r w:rsidDel="00560BA3">
          <w:rPr>
            <w:noProof/>
            <w:webHidden/>
          </w:rPr>
          <w:tab/>
        </w:r>
        <w:r w:rsidR="00624168" w:rsidDel="00560BA3">
          <w:rPr>
            <w:noProof/>
            <w:webHidden/>
          </w:rPr>
          <w:delText>55</w:delText>
        </w:r>
        <w:bookmarkStart w:id="1167" w:name="_Toc448847407"/>
        <w:bookmarkStart w:id="1168" w:name="_Toc448850711"/>
        <w:bookmarkStart w:id="1169" w:name="_Toc448856752"/>
        <w:bookmarkStart w:id="1170" w:name="_Toc448856989"/>
        <w:bookmarkEnd w:id="1167"/>
        <w:bookmarkEnd w:id="1168"/>
        <w:bookmarkEnd w:id="1169"/>
        <w:bookmarkEnd w:id="1170"/>
      </w:del>
    </w:p>
    <w:p w14:paraId="66C7F696" w14:textId="77777777" w:rsidR="00085AB6" w:rsidDel="00560BA3" w:rsidRDefault="00085AB6">
      <w:pPr>
        <w:pStyle w:val="TableofFigures"/>
        <w:tabs>
          <w:tab w:val="right" w:leader="dot" w:pos="9350"/>
        </w:tabs>
        <w:rPr>
          <w:del w:id="1171" w:author="Kate Boardman" w:date="2016-04-19T11:51:00Z"/>
          <w:noProof/>
        </w:rPr>
      </w:pPr>
      <w:del w:id="1172" w:author="Kate Boardman" w:date="2016-04-19T11:51:00Z">
        <w:r w:rsidRPr="00560BA3" w:rsidDel="00560BA3">
          <w:rPr>
            <w:rFonts w:asciiTheme="majorHAnsi" w:hAnsiTheme="majorHAnsi"/>
            <w:noProof/>
            <w:rPrChange w:id="1173" w:author="Kate Boardman" w:date="2016-04-19T11:51:00Z">
              <w:rPr>
                <w:rStyle w:val="Hyperlink"/>
                <w:rFonts w:asciiTheme="majorHAnsi" w:hAnsiTheme="majorHAnsi"/>
                <w:noProof/>
              </w:rPr>
            </w:rPrChange>
          </w:rPr>
          <w:delText>Table 27 Clock control signal checks</w:delText>
        </w:r>
        <w:r w:rsidDel="00560BA3">
          <w:rPr>
            <w:noProof/>
            <w:webHidden/>
          </w:rPr>
          <w:tab/>
        </w:r>
        <w:r w:rsidR="00624168" w:rsidDel="00560BA3">
          <w:rPr>
            <w:noProof/>
            <w:webHidden/>
          </w:rPr>
          <w:delText>56</w:delText>
        </w:r>
        <w:bookmarkStart w:id="1174" w:name="_Toc448847408"/>
        <w:bookmarkStart w:id="1175" w:name="_Toc448850712"/>
        <w:bookmarkStart w:id="1176" w:name="_Toc448856753"/>
        <w:bookmarkStart w:id="1177" w:name="_Toc448856990"/>
        <w:bookmarkEnd w:id="1174"/>
        <w:bookmarkEnd w:id="1175"/>
        <w:bookmarkEnd w:id="1176"/>
        <w:bookmarkEnd w:id="1177"/>
      </w:del>
    </w:p>
    <w:p w14:paraId="204BD7F3" w14:textId="77777777" w:rsidR="00085AB6" w:rsidDel="00560BA3" w:rsidRDefault="00085AB6">
      <w:pPr>
        <w:pStyle w:val="TableofFigures"/>
        <w:tabs>
          <w:tab w:val="right" w:leader="dot" w:pos="9350"/>
        </w:tabs>
        <w:rPr>
          <w:del w:id="1178" w:author="Kate Boardman" w:date="2016-04-19T11:51:00Z"/>
          <w:noProof/>
        </w:rPr>
      </w:pPr>
      <w:del w:id="1179" w:author="Kate Boardman" w:date="2016-04-19T11:51:00Z">
        <w:r w:rsidRPr="00560BA3" w:rsidDel="00560BA3">
          <w:rPr>
            <w:rFonts w:asciiTheme="majorHAnsi" w:hAnsiTheme="majorHAnsi"/>
            <w:noProof/>
            <w:rPrChange w:id="1180" w:author="Kate Boardman" w:date="2016-04-19T11:51:00Z">
              <w:rPr>
                <w:rStyle w:val="Hyperlink"/>
                <w:rFonts w:asciiTheme="majorHAnsi" w:hAnsiTheme="majorHAnsi"/>
                <w:noProof/>
              </w:rPr>
            </w:rPrChange>
          </w:rPr>
          <w:delText>Table 28 Router checks</w:delText>
        </w:r>
        <w:r w:rsidDel="00560BA3">
          <w:rPr>
            <w:noProof/>
            <w:webHidden/>
          </w:rPr>
          <w:tab/>
        </w:r>
        <w:r w:rsidR="00624168" w:rsidDel="00560BA3">
          <w:rPr>
            <w:noProof/>
            <w:webHidden/>
          </w:rPr>
          <w:delText>56</w:delText>
        </w:r>
        <w:bookmarkStart w:id="1181" w:name="_Toc448847409"/>
        <w:bookmarkStart w:id="1182" w:name="_Toc448850713"/>
        <w:bookmarkStart w:id="1183" w:name="_Toc448856754"/>
        <w:bookmarkStart w:id="1184" w:name="_Toc448856991"/>
        <w:bookmarkEnd w:id="1181"/>
        <w:bookmarkEnd w:id="1182"/>
        <w:bookmarkEnd w:id="1183"/>
        <w:bookmarkEnd w:id="1184"/>
      </w:del>
    </w:p>
    <w:p w14:paraId="18A837A2" w14:textId="77777777" w:rsidR="00085AB6" w:rsidDel="00560BA3" w:rsidRDefault="00085AB6">
      <w:pPr>
        <w:pStyle w:val="TableofFigures"/>
        <w:tabs>
          <w:tab w:val="right" w:leader="dot" w:pos="9350"/>
        </w:tabs>
        <w:rPr>
          <w:del w:id="1185" w:author="Kate Boardman" w:date="2016-04-19T11:51:00Z"/>
          <w:noProof/>
        </w:rPr>
      </w:pPr>
      <w:del w:id="1186" w:author="Kate Boardman" w:date="2016-04-19T11:51:00Z">
        <w:r w:rsidRPr="00560BA3" w:rsidDel="00560BA3">
          <w:rPr>
            <w:rFonts w:asciiTheme="majorHAnsi" w:hAnsiTheme="majorHAnsi"/>
            <w:noProof/>
            <w:rPrChange w:id="1187" w:author="Kate Boardman" w:date="2016-04-19T11:51:00Z">
              <w:rPr>
                <w:rStyle w:val="Hyperlink"/>
                <w:rFonts w:asciiTheme="majorHAnsi" w:hAnsiTheme="majorHAnsi"/>
                <w:noProof/>
              </w:rPr>
            </w:rPrChange>
          </w:rPr>
          <w:delText>Table 29 CCC checker</w:delText>
        </w:r>
        <w:r w:rsidDel="00560BA3">
          <w:rPr>
            <w:noProof/>
            <w:webHidden/>
          </w:rPr>
          <w:tab/>
        </w:r>
        <w:r w:rsidR="00624168" w:rsidDel="00560BA3">
          <w:rPr>
            <w:noProof/>
            <w:webHidden/>
          </w:rPr>
          <w:delText>58</w:delText>
        </w:r>
        <w:bookmarkStart w:id="1188" w:name="_Toc448847410"/>
        <w:bookmarkStart w:id="1189" w:name="_Toc448850714"/>
        <w:bookmarkStart w:id="1190" w:name="_Toc448856755"/>
        <w:bookmarkStart w:id="1191" w:name="_Toc448856992"/>
        <w:bookmarkEnd w:id="1188"/>
        <w:bookmarkEnd w:id="1189"/>
        <w:bookmarkEnd w:id="1190"/>
        <w:bookmarkEnd w:id="1191"/>
      </w:del>
    </w:p>
    <w:p w14:paraId="086AF7BB" w14:textId="77777777" w:rsidR="00085AB6" w:rsidDel="00560BA3" w:rsidRDefault="00085AB6">
      <w:pPr>
        <w:pStyle w:val="TableofFigures"/>
        <w:tabs>
          <w:tab w:val="right" w:leader="dot" w:pos="9350"/>
        </w:tabs>
        <w:rPr>
          <w:del w:id="1192" w:author="Kate Boardman" w:date="2016-04-19T11:51:00Z"/>
          <w:noProof/>
        </w:rPr>
      </w:pPr>
      <w:del w:id="1193" w:author="Kate Boardman" w:date="2016-04-19T11:51:00Z">
        <w:r w:rsidRPr="00560BA3" w:rsidDel="00560BA3">
          <w:rPr>
            <w:rFonts w:asciiTheme="majorHAnsi" w:hAnsiTheme="majorHAnsi"/>
            <w:noProof/>
            <w:rPrChange w:id="1194" w:author="Kate Boardman" w:date="2016-04-19T11:51:00Z">
              <w:rPr>
                <w:rStyle w:val="Hyperlink"/>
                <w:rFonts w:asciiTheme="majorHAnsi" w:hAnsiTheme="majorHAnsi"/>
                <w:noProof/>
              </w:rPr>
            </w:rPrChange>
          </w:rPr>
          <w:delText>Table 30 DVM checker</w:delText>
        </w:r>
        <w:r w:rsidDel="00560BA3">
          <w:rPr>
            <w:noProof/>
            <w:webHidden/>
          </w:rPr>
          <w:tab/>
        </w:r>
        <w:r w:rsidR="00624168" w:rsidDel="00560BA3">
          <w:rPr>
            <w:noProof/>
            <w:webHidden/>
          </w:rPr>
          <w:delText>59</w:delText>
        </w:r>
        <w:bookmarkStart w:id="1195" w:name="_Toc448847411"/>
        <w:bookmarkStart w:id="1196" w:name="_Toc448850715"/>
        <w:bookmarkStart w:id="1197" w:name="_Toc448856756"/>
        <w:bookmarkStart w:id="1198" w:name="_Toc448856993"/>
        <w:bookmarkEnd w:id="1195"/>
        <w:bookmarkEnd w:id="1196"/>
        <w:bookmarkEnd w:id="1197"/>
        <w:bookmarkEnd w:id="1198"/>
      </w:del>
    </w:p>
    <w:p w14:paraId="0AAE650D" w14:textId="77777777" w:rsidR="00085AB6" w:rsidDel="00560BA3" w:rsidRDefault="00085AB6">
      <w:pPr>
        <w:pStyle w:val="TableofFigures"/>
        <w:tabs>
          <w:tab w:val="right" w:leader="dot" w:pos="9350"/>
        </w:tabs>
        <w:rPr>
          <w:del w:id="1199" w:author="Kate Boardman" w:date="2016-04-19T11:51:00Z"/>
          <w:noProof/>
        </w:rPr>
      </w:pPr>
      <w:del w:id="1200" w:author="Kate Boardman" w:date="2016-04-19T11:51:00Z">
        <w:r w:rsidRPr="00560BA3" w:rsidDel="00560BA3">
          <w:rPr>
            <w:rFonts w:asciiTheme="majorHAnsi" w:hAnsiTheme="majorHAnsi"/>
            <w:noProof/>
            <w:rPrChange w:id="1201" w:author="Kate Boardman" w:date="2016-04-19T11:51:00Z">
              <w:rPr>
                <w:rStyle w:val="Hyperlink"/>
                <w:rFonts w:asciiTheme="majorHAnsi" w:hAnsiTheme="majorHAnsi"/>
                <w:noProof/>
              </w:rPr>
            </w:rPrChange>
          </w:rPr>
          <w:delText>Table 31 Global Coherency Tracker</w:delText>
        </w:r>
        <w:r w:rsidDel="00560BA3">
          <w:rPr>
            <w:noProof/>
            <w:webHidden/>
          </w:rPr>
          <w:tab/>
        </w:r>
        <w:r w:rsidR="00624168" w:rsidDel="00560BA3">
          <w:rPr>
            <w:noProof/>
            <w:webHidden/>
          </w:rPr>
          <w:delText>60</w:delText>
        </w:r>
        <w:bookmarkStart w:id="1202" w:name="_Toc448847412"/>
        <w:bookmarkStart w:id="1203" w:name="_Toc448850716"/>
        <w:bookmarkStart w:id="1204" w:name="_Toc448856757"/>
        <w:bookmarkStart w:id="1205" w:name="_Toc448856994"/>
        <w:bookmarkEnd w:id="1202"/>
        <w:bookmarkEnd w:id="1203"/>
        <w:bookmarkEnd w:id="1204"/>
        <w:bookmarkEnd w:id="1205"/>
      </w:del>
    </w:p>
    <w:p w14:paraId="5642D225" w14:textId="22017FB1" w:rsidR="000A029C" w:rsidRPr="008A48B9" w:rsidRDefault="000A029C">
      <w:pPr>
        <w:pStyle w:val="Heading1"/>
      </w:pPr>
      <w:r w:rsidRPr="00080656">
        <w:rPr>
          <w:b w:val="0"/>
          <w:bCs w:val="0"/>
        </w:rPr>
        <w:lastRenderedPageBreak/>
        <w:fldChar w:fldCharType="end"/>
      </w:r>
      <w:bookmarkStart w:id="1206" w:name="_Toc427400470"/>
      <w:bookmarkStart w:id="1207" w:name="_Toc429642603"/>
      <w:bookmarkStart w:id="1208" w:name="_Toc434159407"/>
      <w:bookmarkStart w:id="1209" w:name="_Toc434159710"/>
      <w:bookmarkStart w:id="1210" w:name="_Toc434159972"/>
      <w:bookmarkStart w:id="1211" w:name="_Toc434239938"/>
      <w:bookmarkStart w:id="1212" w:name="_Toc434240055"/>
      <w:bookmarkStart w:id="1213" w:name="_Toc434241165"/>
      <w:bookmarkStart w:id="1214" w:name="_Toc427400471"/>
      <w:bookmarkStart w:id="1215" w:name="_Toc429642604"/>
      <w:bookmarkStart w:id="1216" w:name="_Toc434159408"/>
      <w:bookmarkStart w:id="1217" w:name="_Toc434159711"/>
      <w:bookmarkStart w:id="1218" w:name="_Toc434159973"/>
      <w:bookmarkStart w:id="1219" w:name="_Toc434239939"/>
      <w:bookmarkStart w:id="1220" w:name="_Toc434240056"/>
      <w:bookmarkStart w:id="1221" w:name="_Toc434241166"/>
      <w:bookmarkStart w:id="1222" w:name="_Toc425861540"/>
      <w:bookmarkStart w:id="1223" w:name="_Toc425861952"/>
      <w:bookmarkStart w:id="1224" w:name="_Toc425872070"/>
      <w:bookmarkStart w:id="1225" w:name="_Toc425874638"/>
      <w:bookmarkStart w:id="1226" w:name="_Toc425875129"/>
      <w:bookmarkStart w:id="1227" w:name="_Toc427326889"/>
      <w:bookmarkStart w:id="1228" w:name="_Toc427400472"/>
      <w:bookmarkStart w:id="1229" w:name="_Toc429642605"/>
      <w:bookmarkStart w:id="1230" w:name="_Toc434159409"/>
      <w:bookmarkStart w:id="1231" w:name="_Toc434159712"/>
      <w:bookmarkStart w:id="1232" w:name="_Toc434159974"/>
      <w:bookmarkStart w:id="1233" w:name="_Toc434239940"/>
      <w:bookmarkStart w:id="1234" w:name="_Toc434240057"/>
      <w:bookmarkStart w:id="1235" w:name="_Toc434241167"/>
      <w:bookmarkStart w:id="1236" w:name="_Toc378951150"/>
      <w:bookmarkStart w:id="1237" w:name="_Toc407201514"/>
      <w:bookmarkStart w:id="1238" w:name="_Ref427400113"/>
      <w:bookmarkStart w:id="1239" w:name="_Toc44885699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r w:rsidRPr="008A48B9">
        <w:t>NoC IP Overview</w:t>
      </w:r>
      <w:bookmarkEnd w:id="1236"/>
      <w:bookmarkEnd w:id="1237"/>
      <w:bookmarkEnd w:id="1238"/>
      <w:bookmarkEnd w:id="1239"/>
    </w:p>
    <w:p w14:paraId="5C84B75F" w14:textId="77777777" w:rsidR="000A029C" w:rsidRPr="008A48B9" w:rsidRDefault="000A029C" w:rsidP="000A029C">
      <w:pPr>
        <w:pStyle w:val="Heading2"/>
        <w:rPr>
          <w:szCs w:val="22"/>
        </w:rPr>
      </w:pPr>
      <w:bookmarkStart w:id="1240" w:name="_Toc378951151"/>
      <w:bookmarkStart w:id="1241" w:name="_Toc407201515"/>
      <w:bookmarkStart w:id="1242" w:name="_Toc448856996"/>
      <w:r w:rsidRPr="008A48B9">
        <w:rPr>
          <w:szCs w:val="22"/>
        </w:rPr>
        <w:t>NoC IP Components</w:t>
      </w:r>
      <w:bookmarkEnd w:id="1240"/>
      <w:bookmarkEnd w:id="1241"/>
      <w:bookmarkEnd w:id="1242"/>
    </w:p>
    <w:p w14:paraId="6A7BA0DC"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The NoC IP release package contains the following main components:</w:t>
      </w:r>
    </w:p>
    <w:p w14:paraId="23D70099" w14:textId="77777777" w:rsidR="000A029C" w:rsidRPr="00080656" w:rsidRDefault="000A029C" w:rsidP="00213874">
      <w:pPr>
        <w:pStyle w:val="Body"/>
        <w:numPr>
          <w:ilvl w:val="0"/>
          <w:numId w:val="18"/>
        </w:numPr>
        <w:spacing w:after="0" w:line="240" w:lineRule="auto"/>
        <w:jc w:val="left"/>
        <w:rPr>
          <w:rFonts w:asciiTheme="majorHAnsi" w:hAnsiTheme="majorHAnsi"/>
          <w:szCs w:val="22"/>
        </w:rPr>
      </w:pPr>
      <w:r w:rsidRPr="00080656">
        <w:rPr>
          <w:rFonts w:asciiTheme="majorHAnsi" w:hAnsiTheme="majorHAnsi"/>
          <w:szCs w:val="22"/>
        </w:rPr>
        <w:t>NocStudio binary</w:t>
      </w:r>
    </w:p>
    <w:p w14:paraId="0A3EBDE9" w14:textId="77777777" w:rsidR="000A029C" w:rsidRPr="00080656" w:rsidRDefault="000A029C" w:rsidP="00213874">
      <w:pPr>
        <w:pStyle w:val="Body"/>
        <w:numPr>
          <w:ilvl w:val="0"/>
          <w:numId w:val="18"/>
        </w:numPr>
        <w:spacing w:after="0" w:line="240" w:lineRule="auto"/>
        <w:jc w:val="left"/>
        <w:rPr>
          <w:rFonts w:asciiTheme="majorHAnsi" w:hAnsiTheme="majorHAnsi"/>
          <w:szCs w:val="22"/>
        </w:rPr>
      </w:pPr>
      <w:r w:rsidRPr="00080656">
        <w:rPr>
          <w:rFonts w:asciiTheme="majorHAnsi" w:hAnsiTheme="majorHAnsi"/>
          <w:szCs w:val="22"/>
        </w:rPr>
        <w:t>NocStudio usage examples</w:t>
      </w:r>
    </w:p>
    <w:p w14:paraId="24083C55" w14:textId="77777777" w:rsidR="000A029C" w:rsidRPr="00080656" w:rsidRDefault="000A029C" w:rsidP="00213874">
      <w:pPr>
        <w:pStyle w:val="Body"/>
        <w:numPr>
          <w:ilvl w:val="0"/>
          <w:numId w:val="18"/>
        </w:numPr>
        <w:spacing w:after="0" w:line="240" w:lineRule="auto"/>
        <w:jc w:val="left"/>
        <w:rPr>
          <w:rFonts w:asciiTheme="majorHAnsi" w:hAnsiTheme="majorHAnsi"/>
          <w:szCs w:val="22"/>
        </w:rPr>
      </w:pPr>
      <w:r w:rsidRPr="00080656">
        <w:rPr>
          <w:rFonts w:asciiTheme="majorHAnsi" w:hAnsiTheme="majorHAnsi"/>
          <w:szCs w:val="22"/>
        </w:rPr>
        <w:t>RTL library</w:t>
      </w:r>
    </w:p>
    <w:p w14:paraId="6AFF548E" w14:textId="77777777" w:rsidR="000A029C" w:rsidRPr="00080656" w:rsidRDefault="000A029C" w:rsidP="00213874">
      <w:pPr>
        <w:pStyle w:val="Body"/>
        <w:numPr>
          <w:ilvl w:val="0"/>
          <w:numId w:val="18"/>
        </w:numPr>
        <w:spacing w:after="0" w:line="240" w:lineRule="auto"/>
        <w:jc w:val="left"/>
        <w:rPr>
          <w:rFonts w:asciiTheme="majorHAnsi" w:hAnsiTheme="majorHAnsi"/>
          <w:szCs w:val="22"/>
        </w:rPr>
      </w:pPr>
      <w:r w:rsidRPr="00080656">
        <w:rPr>
          <w:rFonts w:asciiTheme="majorHAnsi" w:hAnsiTheme="majorHAnsi"/>
          <w:szCs w:val="22"/>
        </w:rPr>
        <w:t>Verification library</w:t>
      </w:r>
    </w:p>
    <w:p w14:paraId="605BB6F5" w14:textId="77777777" w:rsidR="000A029C" w:rsidRPr="00080656" w:rsidRDefault="000A029C" w:rsidP="00213874">
      <w:pPr>
        <w:pStyle w:val="Body"/>
        <w:numPr>
          <w:ilvl w:val="0"/>
          <w:numId w:val="18"/>
        </w:numPr>
        <w:spacing w:after="0" w:line="240" w:lineRule="auto"/>
        <w:jc w:val="left"/>
        <w:rPr>
          <w:rFonts w:asciiTheme="majorHAnsi" w:hAnsiTheme="majorHAnsi"/>
          <w:szCs w:val="22"/>
        </w:rPr>
      </w:pPr>
      <w:r w:rsidRPr="00080656">
        <w:rPr>
          <w:rFonts w:asciiTheme="majorHAnsi" w:hAnsiTheme="majorHAnsi"/>
          <w:szCs w:val="22"/>
        </w:rPr>
        <w:t>User manuals and documentation</w:t>
      </w:r>
    </w:p>
    <w:p w14:paraId="3986BA15" w14:textId="77777777" w:rsidR="000A029C" w:rsidRPr="00080656" w:rsidRDefault="000A029C" w:rsidP="000A029C">
      <w:pPr>
        <w:pStyle w:val="Body"/>
        <w:rPr>
          <w:rFonts w:asciiTheme="majorHAnsi" w:hAnsiTheme="majorHAnsi"/>
          <w:szCs w:val="22"/>
        </w:rPr>
      </w:pPr>
    </w:p>
    <w:p w14:paraId="009D92BF"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In addition, NocStudio generates the following for every user-specified system described in a NocStudio command script:</w:t>
      </w:r>
    </w:p>
    <w:p w14:paraId="38135811" w14:textId="77777777" w:rsidR="000A029C" w:rsidRPr="00080656" w:rsidRDefault="000A029C" w:rsidP="00213874">
      <w:pPr>
        <w:pStyle w:val="Body"/>
        <w:numPr>
          <w:ilvl w:val="0"/>
          <w:numId w:val="19"/>
        </w:numPr>
        <w:spacing w:after="0" w:line="240" w:lineRule="auto"/>
        <w:jc w:val="left"/>
        <w:rPr>
          <w:rFonts w:asciiTheme="majorHAnsi" w:hAnsiTheme="majorHAnsi"/>
          <w:szCs w:val="22"/>
        </w:rPr>
      </w:pPr>
      <w:r w:rsidRPr="00080656">
        <w:rPr>
          <w:rFonts w:asciiTheme="majorHAnsi" w:hAnsiTheme="majorHAnsi"/>
          <w:szCs w:val="22"/>
        </w:rPr>
        <w:t>NoC RTL</w:t>
      </w:r>
    </w:p>
    <w:p w14:paraId="5926643C" w14:textId="77777777" w:rsidR="000A029C" w:rsidRPr="00080656" w:rsidRDefault="000A029C" w:rsidP="00213874">
      <w:pPr>
        <w:pStyle w:val="Body"/>
        <w:numPr>
          <w:ilvl w:val="0"/>
          <w:numId w:val="19"/>
        </w:numPr>
        <w:spacing w:after="0" w:line="240" w:lineRule="auto"/>
        <w:jc w:val="left"/>
        <w:rPr>
          <w:rFonts w:asciiTheme="majorHAnsi" w:hAnsiTheme="majorHAnsi"/>
          <w:szCs w:val="22"/>
        </w:rPr>
      </w:pPr>
      <w:r w:rsidRPr="00080656">
        <w:rPr>
          <w:rFonts w:asciiTheme="majorHAnsi" w:hAnsiTheme="majorHAnsi"/>
          <w:szCs w:val="22"/>
        </w:rPr>
        <w:t>NoC verification checkers</w:t>
      </w:r>
    </w:p>
    <w:p w14:paraId="30E031DB" w14:textId="77777777" w:rsidR="000A029C" w:rsidRPr="00080656" w:rsidRDefault="000A029C" w:rsidP="00213874">
      <w:pPr>
        <w:pStyle w:val="Body"/>
        <w:numPr>
          <w:ilvl w:val="0"/>
          <w:numId w:val="19"/>
        </w:numPr>
        <w:spacing w:after="0" w:line="240" w:lineRule="auto"/>
        <w:jc w:val="left"/>
        <w:rPr>
          <w:rFonts w:asciiTheme="majorHAnsi" w:hAnsiTheme="majorHAnsi"/>
          <w:szCs w:val="22"/>
        </w:rPr>
      </w:pPr>
      <w:r w:rsidRPr="00080656">
        <w:rPr>
          <w:rFonts w:asciiTheme="majorHAnsi" w:hAnsiTheme="majorHAnsi"/>
          <w:szCs w:val="22"/>
        </w:rPr>
        <w:t>Sanity testbench for the generated NoC</w:t>
      </w:r>
    </w:p>
    <w:p w14:paraId="23E57328" w14:textId="77777777" w:rsidR="000A029C" w:rsidRPr="00080656" w:rsidRDefault="000A029C" w:rsidP="00213874">
      <w:pPr>
        <w:pStyle w:val="Body"/>
        <w:numPr>
          <w:ilvl w:val="0"/>
          <w:numId w:val="19"/>
        </w:numPr>
        <w:spacing w:after="0" w:line="240" w:lineRule="auto"/>
        <w:jc w:val="left"/>
        <w:rPr>
          <w:rFonts w:asciiTheme="majorHAnsi" w:hAnsiTheme="majorHAnsi"/>
          <w:szCs w:val="22"/>
        </w:rPr>
      </w:pPr>
      <w:r w:rsidRPr="00080656">
        <w:rPr>
          <w:rFonts w:asciiTheme="majorHAnsi" w:hAnsiTheme="majorHAnsi"/>
          <w:szCs w:val="22"/>
        </w:rPr>
        <w:t>Comprehensive html specification for the generated NoC</w:t>
      </w:r>
    </w:p>
    <w:p w14:paraId="19BC6E9E" w14:textId="62EBE524" w:rsidR="000A029C" w:rsidRPr="00080656" w:rsidRDefault="000A029C" w:rsidP="000A029C">
      <w:pPr>
        <w:rPr>
          <w:rFonts w:asciiTheme="majorHAnsi" w:hAnsiTheme="majorHAnsi"/>
          <w:color w:val="000000" w:themeColor="text1"/>
        </w:rPr>
      </w:pPr>
    </w:p>
    <w:p w14:paraId="6CEC5765" w14:textId="77777777" w:rsidR="000A029C" w:rsidRPr="008A48B9" w:rsidRDefault="000A029C" w:rsidP="000A029C">
      <w:pPr>
        <w:pStyle w:val="Heading2"/>
        <w:rPr>
          <w:szCs w:val="22"/>
        </w:rPr>
      </w:pPr>
      <w:bookmarkStart w:id="1243" w:name="_Toc378951152"/>
      <w:bookmarkStart w:id="1244" w:name="_Toc407201516"/>
      <w:bookmarkStart w:id="1245" w:name="_Toc350714920"/>
      <w:bookmarkStart w:id="1246" w:name="_Toc448856997"/>
      <w:r w:rsidRPr="008A48B9">
        <w:rPr>
          <w:szCs w:val="22"/>
        </w:rPr>
        <w:t>Directory Structure</w:t>
      </w:r>
      <w:bookmarkEnd w:id="1243"/>
      <w:bookmarkEnd w:id="1244"/>
      <w:bookmarkEnd w:id="1246"/>
    </w:p>
    <w:p w14:paraId="77D9D7F8" w14:textId="19BCE764" w:rsidR="00374337" w:rsidRPr="0044733F" w:rsidRDefault="000A029C" w:rsidP="0044733F">
      <w:pPr>
        <w:pStyle w:val="Caption"/>
        <w:jc w:val="center"/>
        <w:rPr>
          <w:rFonts w:asciiTheme="majorHAnsi" w:hAnsiTheme="majorHAnsi"/>
          <w:sz w:val="22"/>
          <w:szCs w:val="22"/>
        </w:rPr>
      </w:pPr>
      <w:bookmarkStart w:id="1247" w:name="_Toc390778729"/>
      <w:bookmarkStart w:id="1248" w:name="_Toc448857139"/>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w:t>
      </w:r>
      <w:r w:rsidRPr="00080656">
        <w:rPr>
          <w:rFonts w:asciiTheme="majorHAnsi" w:hAnsiTheme="majorHAnsi"/>
          <w:noProof/>
          <w:sz w:val="22"/>
          <w:szCs w:val="22"/>
        </w:rPr>
        <w:fldChar w:fldCharType="end"/>
      </w:r>
      <w:r w:rsidRPr="00080656">
        <w:rPr>
          <w:rFonts w:asciiTheme="majorHAnsi" w:hAnsiTheme="majorHAnsi"/>
          <w:sz w:val="22"/>
          <w:szCs w:val="22"/>
        </w:rPr>
        <w:t xml:space="preserve"> NoC IP directory structure</w:t>
      </w:r>
      <w:bookmarkEnd w:id="1247"/>
      <w:bookmarkEnd w:id="1248"/>
    </w:p>
    <w:tbl>
      <w:tblPr>
        <w:tblStyle w:val="TableGrid"/>
        <w:tblW w:w="9738" w:type="dxa"/>
        <w:jc w:val="center"/>
        <w:tblLook w:val="04A0" w:firstRow="1" w:lastRow="0" w:firstColumn="1" w:lastColumn="0" w:noHBand="0" w:noVBand="1"/>
      </w:tblPr>
      <w:tblGrid>
        <w:gridCol w:w="5022"/>
        <w:gridCol w:w="4716"/>
      </w:tblGrid>
      <w:tr w:rsidR="00374337" w:rsidRPr="00080656" w14:paraId="62F5C986" w14:textId="77777777" w:rsidTr="00601C8E">
        <w:trPr>
          <w:trHeight w:val="265"/>
          <w:jc w:val="center"/>
        </w:trPr>
        <w:tc>
          <w:tcPr>
            <w:tcW w:w="5022" w:type="dxa"/>
            <w:shd w:val="clear" w:color="auto" w:fill="95B3D7" w:themeFill="accent1" w:themeFillTint="99"/>
          </w:tcPr>
          <w:p w14:paraId="6B4FA21C" w14:textId="77777777" w:rsidR="00374337" w:rsidRPr="00080656" w:rsidRDefault="00374337" w:rsidP="00601C8E">
            <w:pPr>
              <w:pStyle w:val="Body"/>
              <w:jc w:val="center"/>
              <w:rPr>
                <w:rFonts w:asciiTheme="majorHAnsi" w:hAnsiTheme="majorHAnsi"/>
                <w:b/>
                <w:szCs w:val="22"/>
              </w:rPr>
            </w:pPr>
            <w:r w:rsidRPr="00080656">
              <w:rPr>
                <w:rFonts w:asciiTheme="majorHAnsi" w:hAnsiTheme="majorHAnsi"/>
                <w:b/>
                <w:szCs w:val="22"/>
              </w:rPr>
              <w:t>Name</w:t>
            </w:r>
          </w:p>
        </w:tc>
        <w:tc>
          <w:tcPr>
            <w:tcW w:w="4716" w:type="dxa"/>
            <w:shd w:val="clear" w:color="auto" w:fill="95B3D7" w:themeFill="accent1" w:themeFillTint="99"/>
          </w:tcPr>
          <w:p w14:paraId="690AEB67" w14:textId="77777777" w:rsidR="00374337" w:rsidRPr="00080656" w:rsidRDefault="00374337" w:rsidP="00601C8E">
            <w:pPr>
              <w:pStyle w:val="Body"/>
              <w:jc w:val="center"/>
              <w:rPr>
                <w:rFonts w:asciiTheme="majorHAnsi" w:hAnsiTheme="majorHAnsi"/>
                <w:b/>
                <w:szCs w:val="22"/>
              </w:rPr>
            </w:pPr>
            <w:r w:rsidRPr="00080656">
              <w:rPr>
                <w:rFonts w:asciiTheme="majorHAnsi" w:hAnsiTheme="majorHAnsi"/>
                <w:b/>
                <w:szCs w:val="22"/>
              </w:rPr>
              <w:t>Description</w:t>
            </w:r>
          </w:p>
        </w:tc>
      </w:tr>
      <w:tr w:rsidR="00374337" w:rsidRPr="00080656" w14:paraId="2F2E2EEB" w14:textId="77777777" w:rsidTr="00601C8E">
        <w:trPr>
          <w:trHeight w:val="248"/>
          <w:jc w:val="center"/>
        </w:trPr>
        <w:tc>
          <w:tcPr>
            <w:tcW w:w="5022" w:type="dxa"/>
          </w:tcPr>
          <w:p w14:paraId="0A41043B" w14:textId="75B89B60" w:rsidR="00374337" w:rsidRPr="00DD34C4" w:rsidRDefault="00374337" w:rsidP="00601C8E">
            <w:pPr>
              <w:pStyle w:val="Body"/>
              <w:rPr>
                <w:rStyle w:val="FilesandDirectories"/>
                <w:rPrChange w:id="1249" w:author="Kate Boardman" w:date="2016-04-19T18:16:00Z">
                  <w:rPr>
                    <w:rFonts w:asciiTheme="majorHAnsi" w:hAnsiTheme="majorHAnsi"/>
                    <w:szCs w:val="22"/>
                  </w:rPr>
                </w:rPrChange>
              </w:rPr>
            </w:pPr>
            <w:r w:rsidRPr="00DD34C4">
              <w:rPr>
                <w:rStyle w:val="FilesandDirectories"/>
                <w:rPrChange w:id="1250" w:author="Kate Boardman" w:date="2016-04-19T18:16:00Z">
                  <w:rPr>
                    <w:rFonts w:asciiTheme="majorHAnsi" w:hAnsiTheme="majorHAnsi"/>
                    <w:szCs w:val="22"/>
                  </w:rPr>
                </w:rPrChange>
              </w:rPr>
              <w:t>custom_header.txt</w:t>
            </w:r>
          </w:p>
        </w:tc>
        <w:tc>
          <w:tcPr>
            <w:tcW w:w="4716" w:type="dxa"/>
          </w:tcPr>
          <w:p w14:paraId="7B4C0A25" w14:textId="5F387BEA" w:rsidR="00374337" w:rsidRPr="00080656" w:rsidRDefault="00374337" w:rsidP="00601C8E">
            <w:pPr>
              <w:pStyle w:val="Body"/>
              <w:rPr>
                <w:rFonts w:asciiTheme="majorHAnsi" w:hAnsiTheme="majorHAnsi"/>
                <w:szCs w:val="22"/>
              </w:rPr>
            </w:pPr>
            <w:r w:rsidRPr="00080656">
              <w:rPr>
                <w:rFonts w:asciiTheme="majorHAnsi" w:hAnsiTheme="majorHAnsi"/>
              </w:rPr>
              <w:t>Custom header content, modifiable by the user, which is inserted in all auto-generated NoC files</w:t>
            </w:r>
          </w:p>
        </w:tc>
      </w:tr>
      <w:tr w:rsidR="00374337" w:rsidRPr="00080656" w14:paraId="68CD5B45" w14:textId="77777777" w:rsidTr="00601C8E">
        <w:trPr>
          <w:trHeight w:val="248"/>
          <w:jc w:val="center"/>
        </w:trPr>
        <w:tc>
          <w:tcPr>
            <w:tcW w:w="5022" w:type="dxa"/>
          </w:tcPr>
          <w:p w14:paraId="19CAC26B" w14:textId="33C5C373" w:rsidR="00374337" w:rsidRPr="00DD34C4" w:rsidRDefault="00374337" w:rsidP="00601C8E">
            <w:pPr>
              <w:pStyle w:val="Body"/>
              <w:rPr>
                <w:rStyle w:val="FilesandDirectories"/>
                <w:rPrChange w:id="1251" w:author="Kate Boardman" w:date="2016-04-19T18:16:00Z">
                  <w:rPr>
                    <w:rFonts w:asciiTheme="majorHAnsi" w:hAnsiTheme="majorHAnsi"/>
                    <w:szCs w:val="22"/>
                  </w:rPr>
                </w:rPrChange>
              </w:rPr>
            </w:pPr>
            <w:r w:rsidRPr="00DD34C4">
              <w:rPr>
                <w:rStyle w:val="FilesandDirectories"/>
                <w:rPrChange w:id="1252" w:author="Kate Boardman" w:date="2016-04-19T18:16:00Z">
                  <w:rPr>
                    <w:rFonts w:asciiTheme="majorHAnsi" w:hAnsiTheme="majorHAnsi"/>
                    <w:szCs w:val="22"/>
                  </w:rPr>
                </w:rPrChange>
              </w:rPr>
              <w:t>examples/*</w:t>
            </w:r>
          </w:p>
        </w:tc>
        <w:tc>
          <w:tcPr>
            <w:tcW w:w="4716" w:type="dxa"/>
          </w:tcPr>
          <w:p w14:paraId="12913C92" w14:textId="24C6A1FB" w:rsidR="00374337" w:rsidRPr="00080656" w:rsidRDefault="00374337" w:rsidP="00601C8E">
            <w:pPr>
              <w:rPr>
                <w:rFonts w:asciiTheme="majorHAnsi" w:hAnsiTheme="majorHAnsi"/>
              </w:rPr>
            </w:pPr>
            <w:r w:rsidRPr="00080656">
              <w:rPr>
                <w:rFonts w:asciiTheme="majorHAnsi" w:hAnsiTheme="majorHAnsi"/>
              </w:rPr>
              <w:t>Example NocStudio command scripts from user manual and demonstrating feature usage</w:t>
            </w:r>
            <w:r>
              <w:rPr>
                <w:rFonts w:asciiTheme="majorHAnsi" w:hAnsiTheme="majorHAnsi"/>
              </w:rPr>
              <w:t>.</w:t>
            </w:r>
          </w:p>
        </w:tc>
      </w:tr>
      <w:tr w:rsidR="00374337" w:rsidRPr="00080656" w14:paraId="2B854FFC" w14:textId="77777777" w:rsidTr="00601C8E">
        <w:trPr>
          <w:trHeight w:val="248"/>
          <w:jc w:val="center"/>
        </w:trPr>
        <w:tc>
          <w:tcPr>
            <w:tcW w:w="5022" w:type="dxa"/>
          </w:tcPr>
          <w:p w14:paraId="293342AE" w14:textId="7340D3BA" w:rsidR="00374337" w:rsidRPr="00DD34C4" w:rsidRDefault="00374337" w:rsidP="00601C8E">
            <w:pPr>
              <w:pStyle w:val="Body"/>
              <w:rPr>
                <w:rStyle w:val="FilesandDirectories"/>
                <w:rPrChange w:id="1253" w:author="Kate Boardman" w:date="2016-04-19T18:16:00Z">
                  <w:rPr>
                    <w:rFonts w:asciiTheme="majorHAnsi" w:hAnsiTheme="majorHAnsi"/>
                    <w:szCs w:val="22"/>
                  </w:rPr>
                </w:rPrChange>
              </w:rPr>
            </w:pPr>
            <w:r w:rsidRPr="00DD34C4">
              <w:rPr>
                <w:rStyle w:val="FilesandDirectories"/>
                <w:rPrChange w:id="1254" w:author="Kate Boardman" w:date="2016-04-19T18:16:00Z">
                  <w:rPr>
                    <w:rFonts w:asciiTheme="majorHAnsi" w:hAnsiTheme="majorHAnsi"/>
                    <w:szCs w:val="22"/>
                  </w:rPr>
                </w:rPrChange>
              </w:rPr>
              <w:t>lib/*</w:t>
            </w:r>
          </w:p>
        </w:tc>
        <w:tc>
          <w:tcPr>
            <w:tcW w:w="4716" w:type="dxa"/>
          </w:tcPr>
          <w:p w14:paraId="2E91D42B" w14:textId="113F11A2" w:rsidR="00374337" w:rsidRPr="00080656" w:rsidRDefault="00374337" w:rsidP="00601C8E">
            <w:pPr>
              <w:pStyle w:val="Body"/>
              <w:rPr>
                <w:rFonts w:asciiTheme="majorHAnsi" w:hAnsiTheme="majorHAnsi"/>
                <w:szCs w:val="22"/>
              </w:rPr>
            </w:pPr>
            <w:proofErr w:type="gramStart"/>
            <w:r w:rsidRPr="00080656">
              <w:rPr>
                <w:rFonts w:asciiTheme="majorHAnsi" w:hAnsiTheme="majorHAnsi"/>
                <w:szCs w:val="22"/>
              </w:rPr>
              <w:t>NocStudio dynamic libraries.</w:t>
            </w:r>
            <w:proofErr w:type="gramEnd"/>
          </w:p>
        </w:tc>
      </w:tr>
      <w:tr w:rsidR="00374337" w:rsidRPr="00080656" w14:paraId="73342A52" w14:textId="77777777" w:rsidTr="00601C8E">
        <w:trPr>
          <w:trHeight w:val="248"/>
          <w:jc w:val="center"/>
        </w:trPr>
        <w:tc>
          <w:tcPr>
            <w:tcW w:w="5022" w:type="dxa"/>
          </w:tcPr>
          <w:p w14:paraId="345A52A3" w14:textId="21D05059" w:rsidR="00374337" w:rsidRPr="00DD34C4" w:rsidRDefault="00374337" w:rsidP="00601C8E">
            <w:pPr>
              <w:pStyle w:val="Body"/>
              <w:rPr>
                <w:rStyle w:val="FilesandDirectories"/>
                <w:rPrChange w:id="1255" w:author="Kate Boardman" w:date="2016-04-19T18:16:00Z">
                  <w:rPr>
                    <w:rFonts w:asciiTheme="majorHAnsi" w:hAnsiTheme="majorHAnsi"/>
                    <w:szCs w:val="22"/>
                  </w:rPr>
                </w:rPrChange>
              </w:rPr>
            </w:pPr>
            <w:r w:rsidRPr="00DD34C4">
              <w:rPr>
                <w:rStyle w:val="FilesandDirectories"/>
                <w:rPrChange w:id="1256" w:author="Kate Boardman" w:date="2016-04-19T18:16:00Z">
                  <w:rPr>
                    <w:rFonts w:asciiTheme="majorHAnsi" w:hAnsiTheme="majorHAnsi"/>
                    <w:szCs w:val="22"/>
                  </w:rPr>
                </w:rPrChange>
              </w:rPr>
              <w:t>noc_doc_images/*</w:t>
            </w:r>
          </w:p>
        </w:tc>
        <w:tc>
          <w:tcPr>
            <w:tcW w:w="4716" w:type="dxa"/>
          </w:tcPr>
          <w:p w14:paraId="0820F3C3" w14:textId="4FA73BC0" w:rsidR="00374337" w:rsidRPr="00080656" w:rsidRDefault="00374337" w:rsidP="00601C8E">
            <w:pPr>
              <w:pStyle w:val="Body"/>
              <w:rPr>
                <w:rFonts w:asciiTheme="majorHAnsi" w:hAnsiTheme="majorHAnsi"/>
                <w:szCs w:val="22"/>
              </w:rPr>
            </w:pPr>
            <w:r w:rsidRPr="00080656">
              <w:rPr>
                <w:rFonts w:asciiTheme="majorHAnsi" w:hAnsiTheme="majorHAnsi"/>
                <w:szCs w:val="22"/>
              </w:rPr>
              <w:t>Support files for NoC html documentation generation.</w:t>
            </w:r>
          </w:p>
        </w:tc>
      </w:tr>
      <w:tr w:rsidR="00374337" w:rsidRPr="00080656" w14:paraId="6A4CAB97" w14:textId="77777777" w:rsidTr="00601C8E">
        <w:trPr>
          <w:trHeight w:val="248"/>
          <w:jc w:val="center"/>
        </w:trPr>
        <w:tc>
          <w:tcPr>
            <w:tcW w:w="5022" w:type="dxa"/>
          </w:tcPr>
          <w:p w14:paraId="33488B9E" w14:textId="4C1EAA1C" w:rsidR="00374337" w:rsidRPr="00DD34C4" w:rsidRDefault="00374337" w:rsidP="00601C8E">
            <w:pPr>
              <w:pStyle w:val="Body"/>
              <w:rPr>
                <w:rStyle w:val="FilesandDirectories"/>
                <w:rPrChange w:id="1257" w:author="Kate Boardman" w:date="2016-04-19T18:16:00Z">
                  <w:rPr>
                    <w:rFonts w:asciiTheme="majorHAnsi" w:hAnsiTheme="majorHAnsi"/>
                    <w:szCs w:val="22"/>
                  </w:rPr>
                </w:rPrChange>
              </w:rPr>
            </w:pPr>
            <w:r w:rsidRPr="00DD34C4">
              <w:rPr>
                <w:rStyle w:val="FilesandDirectories"/>
                <w:rPrChange w:id="1258" w:author="Kate Boardman" w:date="2016-04-19T18:16:00Z">
                  <w:rPr>
                    <w:rFonts w:asciiTheme="majorHAnsi" w:hAnsiTheme="majorHAnsi"/>
                    <w:szCs w:val="22"/>
                  </w:rPr>
                </w:rPrChange>
              </w:rPr>
              <w:t>noc_modifiable_rtl/*</w:t>
            </w:r>
          </w:p>
        </w:tc>
        <w:tc>
          <w:tcPr>
            <w:tcW w:w="4716" w:type="dxa"/>
          </w:tcPr>
          <w:p w14:paraId="012101BF" w14:textId="65CE18AB" w:rsidR="00374337" w:rsidRPr="00080656" w:rsidRDefault="00374337" w:rsidP="00601C8E">
            <w:pPr>
              <w:pStyle w:val="Body"/>
              <w:rPr>
                <w:rFonts w:asciiTheme="majorHAnsi" w:hAnsiTheme="majorHAnsi"/>
                <w:szCs w:val="22"/>
              </w:rPr>
            </w:pPr>
            <w:r>
              <w:rPr>
                <w:rFonts w:asciiTheme="majorHAnsi" w:hAnsiTheme="majorHAnsi"/>
                <w:szCs w:val="22"/>
              </w:rPr>
              <w:t xml:space="preserve">RTL modules, such as RAM, that </w:t>
            </w:r>
            <w:proofErr w:type="gramStart"/>
            <w:r>
              <w:rPr>
                <w:rFonts w:asciiTheme="majorHAnsi" w:hAnsiTheme="majorHAnsi"/>
                <w:szCs w:val="22"/>
              </w:rPr>
              <w:t>can be replaced</w:t>
            </w:r>
            <w:proofErr w:type="gramEnd"/>
            <w:r>
              <w:rPr>
                <w:rFonts w:asciiTheme="majorHAnsi" w:hAnsiTheme="majorHAnsi"/>
                <w:szCs w:val="22"/>
              </w:rPr>
              <w:t xml:space="preserve"> by user implementation.</w:t>
            </w:r>
          </w:p>
        </w:tc>
      </w:tr>
      <w:tr w:rsidR="00374337" w:rsidRPr="00080656" w14:paraId="67F24392" w14:textId="77777777" w:rsidTr="00601C8E">
        <w:trPr>
          <w:trHeight w:val="248"/>
          <w:jc w:val="center"/>
        </w:trPr>
        <w:tc>
          <w:tcPr>
            <w:tcW w:w="5022" w:type="dxa"/>
          </w:tcPr>
          <w:p w14:paraId="1A5FAA55" w14:textId="0B9CC41C" w:rsidR="00374337" w:rsidRPr="00DD34C4" w:rsidRDefault="00374337" w:rsidP="00601C8E">
            <w:pPr>
              <w:pStyle w:val="Body"/>
              <w:rPr>
                <w:rStyle w:val="FilesandDirectories"/>
                <w:rPrChange w:id="1259" w:author="Kate Boardman" w:date="2016-04-19T18:16:00Z">
                  <w:rPr>
                    <w:rFonts w:asciiTheme="majorHAnsi" w:hAnsiTheme="majorHAnsi"/>
                    <w:szCs w:val="22"/>
                  </w:rPr>
                </w:rPrChange>
              </w:rPr>
            </w:pPr>
            <w:r w:rsidRPr="00DD34C4">
              <w:rPr>
                <w:rStyle w:val="FilesandDirectories"/>
                <w:rPrChange w:id="1260" w:author="Kate Boardman" w:date="2016-04-19T18:16:00Z">
                  <w:rPr>
                    <w:rFonts w:asciiTheme="majorHAnsi" w:hAnsiTheme="majorHAnsi"/>
                    <w:szCs w:val="22"/>
                  </w:rPr>
                </w:rPrChange>
              </w:rPr>
              <w:lastRenderedPageBreak/>
              <w:t>noc_rtl/*</w:t>
            </w:r>
          </w:p>
        </w:tc>
        <w:tc>
          <w:tcPr>
            <w:tcW w:w="4716" w:type="dxa"/>
          </w:tcPr>
          <w:p w14:paraId="63164216" w14:textId="181C11DC" w:rsidR="00374337" w:rsidRPr="00080656" w:rsidRDefault="00374337" w:rsidP="00601C8E">
            <w:pPr>
              <w:pStyle w:val="Body"/>
              <w:rPr>
                <w:rFonts w:asciiTheme="majorHAnsi" w:hAnsiTheme="majorHAnsi"/>
                <w:szCs w:val="22"/>
              </w:rPr>
            </w:pPr>
            <w:proofErr w:type="gramStart"/>
            <w:r w:rsidRPr="00080656">
              <w:rPr>
                <w:rFonts w:asciiTheme="majorHAnsi" w:hAnsiTheme="majorHAnsi"/>
                <w:szCs w:val="22"/>
              </w:rPr>
              <w:t>NoC RTL library.</w:t>
            </w:r>
            <w:proofErr w:type="gramEnd"/>
          </w:p>
        </w:tc>
      </w:tr>
      <w:tr w:rsidR="00374337" w:rsidRPr="00080656" w14:paraId="6486B37A" w14:textId="77777777" w:rsidTr="00601C8E">
        <w:trPr>
          <w:trHeight w:val="248"/>
          <w:jc w:val="center"/>
        </w:trPr>
        <w:tc>
          <w:tcPr>
            <w:tcW w:w="5022" w:type="dxa"/>
          </w:tcPr>
          <w:p w14:paraId="5417225D" w14:textId="4CB1A320" w:rsidR="00374337" w:rsidRPr="00DD34C4" w:rsidRDefault="00374337" w:rsidP="00601C8E">
            <w:pPr>
              <w:pStyle w:val="Body"/>
              <w:rPr>
                <w:rStyle w:val="FilesandDirectories"/>
                <w:rPrChange w:id="1261" w:author="Kate Boardman" w:date="2016-04-19T18:16:00Z">
                  <w:rPr>
                    <w:rFonts w:asciiTheme="majorHAnsi" w:hAnsiTheme="majorHAnsi"/>
                    <w:szCs w:val="22"/>
                  </w:rPr>
                </w:rPrChange>
              </w:rPr>
            </w:pPr>
            <w:r w:rsidRPr="00DD34C4">
              <w:rPr>
                <w:rStyle w:val="FilesandDirectories"/>
                <w:rPrChange w:id="1262" w:author="Kate Boardman" w:date="2016-04-19T18:16:00Z">
                  <w:rPr>
                    <w:rFonts w:asciiTheme="majorHAnsi" w:hAnsiTheme="majorHAnsi"/>
                    <w:szCs w:val="22"/>
                  </w:rPr>
                </w:rPrChange>
              </w:rPr>
              <w:t>noc_rtl_agents/*</w:t>
            </w:r>
          </w:p>
        </w:tc>
        <w:tc>
          <w:tcPr>
            <w:tcW w:w="4716" w:type="dxa"/>
          </w:tcPr>
          <w:p w14:paraId="168E19F6" w14:textId="11AE88BE" w:rsidR="00374337" w:rsidRPr="00080656" w:rsidRDefault="00374337" w:rsidP="00601C8E">
            <w:pPr>
              <w:pStyle w:val="Body"/>
              <w:rPr>
                <w:rFonts w:asciiTheme="majorHAnsi" w:hAnsiTheme="majorHAnsi"/>
                <w:szCs w:val="22"/>
              </w:rPr>
            </w:pPr>
            <w:proofErr w:type="gramStart"/>
            <w:r>
              <w:rPr>
                <w:rFonts w:asciiTheme="majorHAnsi" w:hAnsiTheme="majorHAnsi"/>
                <w:szCs w:val="22"/>
              </w:rPr>
              <w:t xml:space="preserve">NoC RTL </w:t>
            </w:r>
            <w:r w:rsidR="0044733F">
              <w:rPr>
                <w:rFonts w:asciiTheme="majorHAnsi" w:hAnsiTheme="majorHAnsi"/>
                <w:szCs w:val="22"/>
              </w:rPr>
              <w:t xml:space="preserve">agents </w:t>
            </w:r>
            <w:r>
              <w:rPr>
                <w:rFonts w:asciiTheme="majorHAnsi" w:hAnsiTheme="majorHAnsi"/>
                <w:szCs w:val="22"/>
              </w:rPr>
              <w:t>IP library.</w:t>
            </w:r>
            <w:proofErr w:type="gramEnd"/>
          </w:p>
        </w:tc>
      </w:tr>
      <w:tr w:rsidR="00374337" w:rsidRPr="00080656" w14:paraId="27A83DB9" w14:textId="77777777" w:rsidTr="00601C8E">
        <w:trPr>
          <w:trHeight w:val="248"/>
          <w:jc w:val="center"/>
        </w:trPr>
        <w:tc>
          <w:tcPr>
            <w:tcW w:w="5022" w:type="dxa"/>
          </w:tcPr>
          <w:p w14:paraId="1EA0499B" w14:textId="76E30AA5" w:rsidR="00374337" w:rsidRPr="00DD34C4" w:rsidRDefault="00374337" w:rsidP="00601C8E">
            <w:pPr>
              <w:pStyle w:val="Body"/>
              <w:rPr>
                <w:rStyle w:val="FilesandDirectories"/>
                <w:rPrChange w:id="1263" w:author="Kate Boardman" w:date="2016-04-19T18:16:00Z">
                  <w:rPr>
                    <w:rFonts w:asciiTheme="majorHAnsi" w:hAnsiTheme="majorHAnsi"/>
                    <w:szCs w:val="22"/>
                  </w:rPr>
                </w:rPrChange>
              </w:rPr>
            </w:pPr>
            <w:r w:rsidRPr="00DD34C4">
              <w:rPr>
                <w:rStyle w:val="FilesandDirectories"/>
                <w:rPrChange w:id="1264" w:author="Kate Boardman" w:date="2016-04-19T18:16:00Z">
                  <w:rPr>
                    <w:rFonts w:asciiTheme="majorHAnsi" w:hAnsiTheme="majorHAnsi"/>
                    <w:szCs w:val="22"/>
                  </w:rPr>
                </w:rPrChange>
              </w:rPr>
              <w:t>NocStudio</w:t>
            </w:r>
          </w:p>
        </w:tc>
        <w:tc>
          <w:tcPr>
            <w:tcW w:w="4716" w:type="dxa"/>
          </w:tcPr>
          <w:p w14:paraId="06348392" w14:textId="102A5068" w:rsidR="00374337" w:rsidRDefault="00374337" w:rsidP="00601C8E">
            <w:pPr>
              <w:pStyle w:val="Body"/>
              <w:rPr>
                <w:rFonts w:asciiTheme="majorHAnsi" w:hAnsiTheme="majorHAnsi"/>
                <w:szCs w:val="22"/>
              </w:rPr>
            </w:pPr>
            <w:proofErr w:type="gramStart"/>
            <w:r w:rsidRPr="00080656">
              <w:rPr>
                <w:rFonts w:asciiTheme="majorHAnsi" w:hAnsiTheme="majorHAnsi"/>
                <w:szCs w:val="22"/>
              </w:rPr>
              <w:t>NocStudio executable.</w:t>
            </w:r>
            <w:proofErr w:type="gramEnd"/>
          </w:p>
        </w:tc>
      </w:tr>
      <w:tr w:rsidR="0044733F" w:rsidRPr="00080656" w14:paraId="2DB15674" w14:textId="77777777" w:rsidTr="00601C8E">
        <w:trPr>
          <w:trHeight w:val="248"/>
          <w:jc w:val="center"/>
        </w:trPr>
        <w:tc>
          <w:tcPr>
            <w:tcW w:w="5022" w:type="dxa"/>
          </w:tcPr>
          <w:p w14:paraId="7C54B932" w14:textId="07FCE6B5" w:rsidR="0044733F" w:rsidRPr="00DD34C4" w:rsidRDefault="0044733F" w:rsidP="00601C8E">
            <w:pPr>
              <w:pStyle w:val="Body"/>
              <w:rPr>
                <w:rStyle w:val="FilesandDirectories"/>
                <w:rPrChange w:id="1265" w:author="Kate Boardman" w:date="2016-04-19T18:16:00Z">
                  <w:rPr>
                    <w:rFonts w:asciiTheme="majorHAnsi" w:hAnsiTheme="majorHAnsi"/>
                    <w:szCs w:val="22"/>
                  </w:rPr>
                </w:rPrChange>
              </w:rPr>
            </w:pPr>
            <w:r w:rsidRPr="00DD34C4">
              <w:rPr>
                <w:rStyle w:val="FilesandDirectories"/>
                <w:rPrChange w:id="1266" w:author="Kate Boardman" w:date="2016-04-19T18:16:00Z">
                  <w:rPr>
                    <w:rFonts w:asciiTheme="majorHAnsi" w:hAnsiTheme="majorHAnsi"/>
                    <w:szCs w:val="22"/>
                  </w:rPr>
                </w:rPrChange>
              </w:rPr>
              <w:t>noc_verif_agents/*</w:t>
            </w:r>
          </w:p>
        </w:tc>
        <w:tc>
          <w:tcPr>
            <w:tcW w:w="4716" w:type="dxa"/>
          </w:tcPr>
          <w:p w14:paraId="5951AEF2" w14:textId="7AF6B7C3" w:rsidR="0044733F" w:rsidRPr="00080656" w:rsidRDefault="0044733F" w:rsidP="00601C8E">
            <w:pPr>
              <w:pStyle w:val="Body"/>
              <w:rPr>
                <w:rFonts w:asciiTheme="majorHAnsi" w:hAnsiTheme="majorHAnsi"/>
                <w:szCs w:val="22"/>
              </w:rPr>
            </w:pPr>
            <w:proofErr w:type="gramStart"/>
            <w:r>
              <w:rPr>
                <w:rFonts w:asciiTheme="majorHAnsi" w:hAnsiTheme="majorHAnsi"/>
              </w:rPr>
              <w:t>NoC verification agents</w:t>
            </w:r>
            <w:r w:rsidRPr="00080656">
              <w:rPr>
                <w:rFonts w:asciiTheme="majorHAnsi" w:hAnsiTheme="majorHAnsi"/>
              </w:rPr>
              <w:t xml:space="preserve"> </w:t>
            </w:r>
            <w:r>
              <w:rPr>
                <w:rFonts w:asciiTheme="majorHAnsi" w:hAnsiTheme="majorHAnsi"/>
              </w:rPr>
              <w:t xml:space="preserve">IP </w:t>
            </w:r>
            <w:r w:rsidRPr="00080656">
              <w:rPr>
                <w:rFonts w:asciiTheme="majorHAnsi" w:hAnsiTheme="majorHAnsi"/>
              </w:rPr>
              <w:t>library</w:t>
            </w:r>
            <w:r>
              <w:rPr>
                <w:rFonts w:asciiTheme="majorHAnsi" w:hAnsiTheme="majorHAnsi"/>
              </w:rPr>
              <w:t>.</w:t>
            </w:r>
            <w:proofErr w:type="gramEnd"/>
            <w:r>
              <w:rPr>
                <w:rFonts w:asciiTheme="majorHAnsi" w:hAnsiTheme="majorHAnsi"/>
              </w:rPr>
              <w:t xml:space="preserve"> </w:t>
            </w:r>
          </w:p>
        </w:tc>
      </w:tr>
      <w:tr w:rsidR="0044733F" w:rsidRPr="00080656" w14:paraId="4EE0EDAB" w14:textId="77777777" w:rsidTr="00601C8E">
        <w:trPr>
          <w:trHeight w:val="248"/>
          <w:jc w:val="center"/>
        </w:trPr>
        <w:tc>
          <w:tcPr>
            <w:tcW w:w="5022" w:type="dxa"/>
          </w:tcPr>
          <w:p w14:paraId="074E6022" w14:textId="439AAB54" w:rsidR="0044733F" w:rsidRPr="00DD34C4" w:rsidRDefault="0044733F" w:rsidP="00601C8E">
            <w:pPr>
              <w:pStyle w:val="Body"/>
              <w:rPr>
                <w:rStyle w:val="FilesandDirectories"/>
                <w:rPrChange w:id="1267" w:author="Kate Boardman" w:date="2016-04-19T18:16:00Z">
                  <w:rPr>
                    <w:rFonts w:asciiTheme="majorHAnsi" w:hAnsiTheme="majorHAnsi"/>
                    <w:szCs w:val="22"/>
                  </w:rPr>
                </w:rPrChange>
              </w:rPr>
            </w:pPr>
            <w:r w:rsidRPr="00DD34C4">
              <w:rPr>
                <w:rStyle w:val="FilesandDirectories"/>
                <w:rPrChange w:id="1268" w:author="Kate Boardman" w:date="2016-04-19T18:16:00Z">
                  <w:rPr>
                    <w:rFonts w:asciiTheme="majorHAnsi" w:hAnsiTheme="majorHAnsi"/>
                    <w:szCs w:val="22"/>
                  </w:rPr>
                </w:rPrChange>
              </w:rPr>
              <w:t>noc_verif_bench/*</w:t>
            </w:r>
          </w:p>
        </w:tc>
        <w:tc>
          <w:tcPr>
            <w:tcW w:w="4716" w:type="dxa"/>
          </w:tcPr>
          <w:p w14:paraId="64CAB079" w14:textId="12A1D381" w:rsidR="0044733F" w:rsidRPr="00080656" w:rsidRDefault="0044733F" w:rsidP="00601C8E">
            <w:pPr>
              <w:pStyle w:val="Body"/>
              <w:rPr>
                <w:rFonts w:asciiTheme="majorHAnsi" w:hAnsiTheme="majorHAnsi"/>
                <w:szCs w:val="22"/>
              </w:rPr>
            </w:pPr>
            <w:proofErr w:type="gramStart"/>
            <w:r w:rsidRPr="00080656">
              <w:rPr>
                <w:rFonts w:asciiTheme="majorHAnsi" w:hAnsiTheme="majorHAnsi"/>
                <w:szCs w:val="22"/>
              </w:rPr>
              <w:t>NoC sanity testbench</w:t>
            </w:r>
            <w:r>
              <w:rPr>
                <w:rFonts w:asciiTheme="majorHAnsi" w:hAnsiTheme="majorHAnsi"/>
                <w:szCs w:val="22"/>
              </w:rPr>
              <w:t xml:space="preserve"> library</w:t>
            </w:r>
            <w:r w:rsidRPr="00080656">
              <w:rPr>
                <w:rFonts w:asciiTheme="majorHAnsi" w:hAnsiTheme="majorHAnsi"/>
                <w:szCs w:val="22"/>
              </w:rPr>
              <w:t>.</w:t>
            </w:r>
            <w:proofErr w:type="gramEnd"/>
          </w:p>
        </w:tc>
      </w:tr>
      <w:tr w:rsidR="0044733F" w:rsidRPr="00080656" w14:paraId="54610BA7" w14:textId="77777777" w:rsidTr="00601C8E">
        <w:trPr>
          <w:trHeight w:val="683"/>
          <w:jc w:val="center"/>
        </w:trPr>
        <w:tc>
          <w:tcPr>
            <w:tcW w:w="5022" w:type="dxa"/>
          </w:tcPr>
          <w:p w14:paraId="260A9F8D" w14:textId="67DBA80C" w:rsidR="0044733F" w:rsidRPr="00DD34C4" w:rsidRDefault="0044733F" w:rsidP="00601C8E">
            <w:pPr>
              <w:pStyle w:val="Body"/>
              <w:rPr>
                <w:rStyle w:val="FilesandDirectories"/>
                <w:rPrChange w:id="1269" w:author="Kate Boardman" w:date="2016-04-19T18:16:00Z">
                  <w:rPr>
                    <w:rFonts w:asciiTheme="majorHAnsi" w:hAnsiTheme="majorHAnsi"/>
                    <w:szCs w:val="22"/>
                  </w:rPr>
                </w:rPrChange>
              </w:rPr>
            </w:pPr>
            <w:r w:rsidRPr="00DD34C4">
              <w:rPr>
                <w:rStyle w:val="FilesandDirectories"/>
                <w:rPrChange w:id="1270" w:author="Kate Boardman" w:date="2016-04-19T18:16:00Z">
                  <w:rPr>
                    <w:rFonts w:asciiTheme="majorHAnsi" w:hAnsiTheme="majorHAnsi"/>
                    <w:szCs w:val="22"/>
                  </w:rPr>
                </w:rPrChange>
              </w:rPr>
              <w:t>noc_verif_cust/ns_global_deines.vh</w:t>
            </w:r>
          </w:p>
        </w:tc>
        <w:tc>
          <w:tcPr>
            <w:tcW w:w="4716" w:type="dxa"/>
          </w:tcPr>
          <w:p w14:paraId="0097A351" w14:textId="2D470CA5" w:rsidR="0044733F" w:rsidRPr="00080656" w:rsidRDefault="0044733F" w:rsidP="00601C8E">
            <w:pPr>
              <w:pStyle w:val="Body"/>
              <w:rPr>
                <w:rFonts w:asciiTheme="majorHAnsi" w:hAnsiTheme="majorHAnsi"/>
                <w:szCs w:val="22"/>
              </w:rPr>
            </w:pPr>
            <w:r>
              <w:rPr>
                <w:rFonts w:asciiTheme="majorHAnsi" w:hAnsiTheme="majorHAnsi"/>
                <w:szCs w:val="22"/>
              </w:rPr>
              <w:t>`</w:t>
            </w:r>
            <w:proofErr w:type="gramStart"/>
            <w:r>
              <w:rPr>
                <w:rFonts w:asciiTheme="majorHAnsi" w:hAnsiTheme="majorHAnsi"/>
                <w:szCs w:val="22"/>
              </w:rPr>
              <w:t>defines</w:t>
            </w:r>
            <w:proofErr w:type="gramEnd"/>
            <w:r>
              <w:rPr>
                <w:rFonts w:asciiTheme="majorHAnsi" w:hAnsiTheme="majorHAnsi"/>
                <w:szCs w:val="22"/>
              </w:rPr>
              <w:t xml:space="preserve"> file used for integration of NetSpeed verification IP into customer environment. </w:t>
            </w:r>
          </w:p>
        </w:tc>
      </w:tr>
      <w:tr w:rsidR="0044733F" w:rsidRPr="00080656" w14:paraId="371A5F3E" w14:textId="77777777" w:rsidTr="00601C8E">
        <w:trPr>
          <w:trHeight w:val="248"/>
          <w:jc w:val="center"/>
        </w:trPr>
        <w:tc>
          <w:tcPr>
            <w:tcW w:w="5022" w:type="dxa"/>
          </w:tcPr>
          <w:p w14:paraId="2A08EC79" w14:textId="2CEC1E0B" w:rsidR="0044733F" w:rsidRPr="00DD34C4" w:rsidRDefault="0044733F" w:rsidP="00601C8E">
            <w:pPr>
              <w:pStyle w:val="Body"/>
              <w:rPr>
                <w:rStyle w:val="FilesandDirectories"/>
                <w:rPrChange w:id="1271" w:author="Kate Boardman" w:date="2016-04-19T18:16:00Z">
                  <w:rPr>
                    <w:rFonts w:asciiTheme="majorHAnsi" w:hAnsiTheme="majorHAnsi"/>
                    <w:szCs w:val="22"/>
                  </w:rPr>
                </w:rPrChange>
              </w:rPr>
            </w:pPr>
            <w:r w:rsidRPr="00DD34C4">
              <w:rPr>
                <w:rStyle w:val="FilesandDirectories"/>
                <w:rPrChange w:id="1272" w:author="Kate Boardman" w:date="2016-04-19T18:16:00Z">
                  <w:rPr>
                    <w:rFonts w:asciiTheme="majorHAnsi" w:hAnsiTheme="majorHAnsi"/>
                    <w:szCs w:val="22"/>
                  </w:rPr>
                </w:rPrChange>
              </w:rPr>
              <w:t>noc_verif_ip/*</w:t>
            </w:r>
          </w:p>
        </w:tc>
        <w:tc>
          <w:tcPr>
            <w:tcW w:w="4716" w:type="dxa"/>
          </w:tcPr>
          <w:p w14:paraId="3364A4FD" w14:textId="0B8D65B1" w:rsidR="0044733F" w:rsidRPr="00080656" w:rsidRDefault="0044733F" w:rsidP="00601C8E">
            <w:pPr>
              <w:pStyle w:val="Body"/>
              <w:rPr>
                <w:rFonts w:asciiTheme="majorHAnsi" w:hAnsiTheme="majorHAnsi"/>
                <w:szCs w:val="22"/>
              </w:rPr>
            </w:pPr>
            <w:r w:rsidRPr="00080656">
              <w:rPr>
                <w:rFonts w:asciiTheme="majorHAnsi" w:hAnsiTheme="majorHAnsi"/>
                <w:szCs w:val="22"/>
              </w:rPr>
              <w:t xml:space="preserve">NoC verification </w:t>
            </w:r>
            <w:r>
              <w:rPr>
                <w:rFonts w:asciiTheme="majorHAnsi" w:hAnsiTheme="majorHAnsi"/>
                <w:szCs w:val="22"/>
              </w:rPr>
              <w:t xml:space="preserve">checkers IP </w:t>
            </w:r>
            <w:r w:rsidRPr="00080656">
              <w:rPr>
                <w:rFonts w:asciiTheme="majorHAnsi" w:hAnsiTheme="majorHAnsi"/>
                <w:szCs w:val="22"/>
              </w:rPr>
              <w:t>library.</w:t>
            </w:r>
          </w:p>
        </w:tc>
      </w:tr>
      <w:tr w:rsidR="0044733F" w:rsidRPr="00080656" w14:paraId="1B4E46A1" w14:textId="77777777" w:rsidTr="00601C8E">
        <w:trPr>
          <w:trHeight w:val="248"/>
          <w:jc w:val="center"/>
        </w:trPr>
        <w:tc>
          <w:tcPr>
            <w:tcW w:w="5022" w:type="dxa"/>
          </w:tcPr>
          <w:p w14:paraId="09C4A57E" w14:textId="2314BFE6" w:rsidR="0044733F" w:rsidRPr="00DD34C4" w:rsidRDefault="0044733F" w:rsidP="00601C8E">
            <w:pPr>
              <w:pStyle w:val="Body"/>
              <w:rPr>
                <w:rStyle w:val="FilesandDirectories"/>
                <w:rPrChange w:id="1273" w:author="Kate Boardman" w:date="2016-04-19T18:16:00Z">
                  <w:rPr>
                    <w:rFonts w:asciiTheme="majorHAnsi" w:hAnsiTheme="majorHAnsi"/>
                    <w:szCs w:val="22"/>
                  </w:rPr>
                </w:rPrChange>
              </w:rPr>
            </w:pPr>
            <w:r w:rsidRPr="00DD34C4">
              <w:rPr>
                <w:rStyle w:val="FilesandDirectories"/>
                <w:rPrChange w:id="1274" w:author="Kate Boardman" w:date="2016-04-19T18:16:00Z">
                  <w:rPr>
                    <w:rFonts w:asciiTheme="majorHAnsi" w:hAnsiTheme="majorHAnsi"/>
                    <w:szCs w:val="22"/>
                  </w:rPr>
                </w:rPrChange>
              </w:rPr>
              <w:t>scripts/*</w:t>
            </w:r>
          </w:p>
        </w:tc>
        <w:tc>
          <w:tcPr>
            <w:tcW w:w="4716" w:type="dxa"/>
          </w:tcPr>
          <w:p w14:paraId="580D8FB0" w14:textId="6E12A362" w:rsidR="0044733F" w:rsidRPr="00080656" w:rsidRDefault="0044733F" w:rsidP="00601C8E">
            <w:pPr>
              <w:pStyle w:val="Body"/>
              <w:rPr>
                <w:rFonts w:asciiTheme="majorHAnsi" w:hAnsiTheme="majorHAnsi"/>
                <w:szCs w:val="22"/>
              </w:rPr>
            </w:pPr>
            <w:proofErr w:type="gramStart"/>
            <w:r w:rsidRPr="00080656">
              <w:rPr>
                <w:rFonts w:asciiTheme="majorHAnsi" w:hAnsiTheme="majorHAnsi"/>
                <w:szCs w:val="22"/>
              </w:rPr>
              <w:t>Scripts for sanity bench.</w:t>
            </w:r>
            <w:proofErr w:type="gramEnd"/>
          </w:p>
        </w:tc>
      </w:tr>
      <w:tr w:rsidR="0044733F" w:rsidRPr="00080656" w14:paraId="1F8CA972" w14:textId="77777777" w:rsidTr="00601C8E">
        <w:trPr>
          <w:trHeight w:val="248"/>
          <w:jc w:val="center"/>
        </w:trPr>
        <w:tc>
          <w:tcPr>
            <w:tcW w:w="5022" w:type="dxa"/>
          </w:tcPr>
          <w:p w14:paraId="24F85359" w14:textId="63382296" w:rsidR="0044733F" w:rsidRPr="00DD34C4" w:rsidRDefault="0044733F" w:rsidP="00601C8E">
            <w:pPr>
              <w:pStyle w:val="Body"/>
              <w:rPr>
                <w:rStyle w:val="FilesandDirectories"/>
                <w:rPrChange w:id="1275" w:author="Kate Boardman" w:date="2016-04-19T18:16:00Z">
                  <w:rPr>
                    <w:rFonts w:asciiTheme="majorHAnsi" w:hAnsiTheme="majorHAnsi"/>
                    <w:szCs w:val="22"/>
                  </w:rPr>
                </w:rPrChange>
              </w:rPr>
            </w:pPr>
            <w:r w:rsidRPr="00DD34C4">
              <w:rPr>
                <w:rStyle w:val="FilesandDirectories"/>
                <w:rPrChange w:id="1276" w:author="Kate Boardman" w:date="2016-04-19T18:16:00Z">
                  <w:rPr>
                    <w:rFonts w:asciiTheme="majorHAnsi" w:hAnsiTheme="majorHAnsi"/>
                    <w:szCs w:val="22"/>
                  </w:rPr>
                </w:rPrChange>
              </w:rPr>
              <w:t xml:space="preserve">synth/*   </w:t>
            </w:r>
          </w:p>
        </w:tc>
        <w:tc>
          <w:tcPr>
            <w:tcW w:w="4716" w:type="dxa"/>
          </w:tcPr>
          <w:p w14:paraId="65A25466" w14:textId="42FA9843" w:rsidR="0044733F" w:rsidRPr="00080656" w:rsidRDefault="0044733F" w:rsidP="00601C8E">
            <w:pPr>
              <w:pStyle w:val="Body"/>
              <w:rPr>
                <w:rFonts w:asciiTheme="majorHAnsi" w:hAnsiTheme="majorHAnsi"/>
                <w:szCs w:val="22"/>
              </w:rPr>
            </w:pPr>
            <w:proofErr w:type="gramStart"/>
            <w:r w:rsidRPr="00080656">
              <w:rPr>
                <w:rFonts w:asciiTheme="majorHAnsi" w:hAnsiTheme="majorHAnsi"/>
                <w:szCs w:val="22"/>
              </w:rPr>
              <w:t>NoC synthesis</w:t>
            </w:r>
            <w:r>
              <w:rPr>
                <w:rFonts w:asciiTheme="majorHAnsi" w:hAnsiTheme="majorHAnsi"/>
                <w:szCs w:val="22"/>
              </w:rPr>
              <w:t xml:space="preserve"> environment.</w:t>
            </w:r>
            <w:proofErr w:type="gramEnd"/>
            <w:r>
              <w:rPr>
                <w:rFonts w:asciiTheme="majorHAnsi" w:hAnsiTheme="majorHAnsi"/>
                <w:szCs w:val="22"/>
              </w:rPr>
              <w:t xml:space="preserve"> For more information, </w:t>
            </w:r>
            <w:r w:rsidRPr="00080656">
              <w:rPr>
                <w:rFonts w:asciiTheme="majorHAnsi" w:hAnsiTheme="majorHAnsi"/>
                <w:szCs w:val="22"/>
              </w:rPr>
              <w:t xml:space="preserve">please refer to the </w:t>
            </w:r>
            <w:r w:rsidRPr="00DD34C4">
              <w:rPr>
                <w:rStyle w:val="FilesandDirectories"/>
                <w:rPrChange w:id="1277" w:author="Kate Boardman" w:date="2016-04-19T18:16:00Z">
                  <w:rPr>
                    <w:rFonts w:asciiTheme="majorHAnsi" w:hAnsiTheme="majorHAnsi"/>
                    <w:szCs w:val="22"/>
                  </w:rPr>
                </w:rPrChange>
              </w:rPr>
              <w:t xml:space="preserve">NetSpeed Gemini Physical Design Guidelines </w:t>
            </w:r>
            <w:r>
              <w:rPr>
                <w:rFonts w:asciiTheme="majorHAnsi" w:hAnsiTheme="majorHAnsi"/>
                <w:szCs w:val="22"/>
              </w:rPr>
              <w:t>document.</w:t>
            </w:r>
          </w:p>
        </w:tc>
      </w:tr>
      <w:tr w:rsidR="0044733F" w:rsidRPr="00080656" w14:paraId="11310D0C" w14:textId="77777777" w:rsidTr="00601C8E">
        <w:trPr>
          <w:trHeight w:val="248"/>
          <w:jc w:val="center"/>
        </w:trPr>
        <w:tc>
          <w:tcPr>
            <w:tcW w:w="5022" w:type="dxa"/>
          </w:tcPr>
          <w:p w14:paraId="724D2C77" w14:textId="308D978F" w:rsidR="0044733F" w:rsidRPr="00DD34C4" w:rsidRDefault="0044733F" w:rsidP="00601C8E">
            <w:pPr>
              <w:pStyle w:val="Body"/>
              <w:rPr>
                <w:rStyle w:val="FilesandDirectories"/>
                <w:rPrChange w:id="1278" w:author="Kate Boardman" w:date="2016-04-19T18:16:00Z">
                  <w:rPr>
                    <w:rFonts w:asciiTheme="majorHAnsi" w:hAnsiTheme="majorHAnsi"/>
                    <w:szCs w:val="22"/>
                  </w:rPr>
                </w:rPrChange>
              </w:rPr>
            </w:pPr>
            <w:r w:rsidRPr="00DD34C4">
              <w:rPr>
                <w:rStyle w:val="FilesandDirectories"/>
                <w:rPrChange w:id="1279" w:author="Kate Boardman" w:date="2016-04-19T18:16:00Z">
                  <w:rPr>
                    <w:rFonts w:asciiTheme="majorHAnsi" w:hAnsiTheme="majorHAnsi"/>
                    <w:szCs w:val="22"/>
                  </w:rPr>
                </w:rPrChange>
              </w:rPr>
              <w:t>tutorials/*</w:t>
            </w:r>
          </w:p>
        </w:tc>
        <w:tc>
          <w:tcPr>
            <w:tcW w:w="4716" w:type="dxa"/>
          </w:tcPr>
          <w:p w14:paraId="15AFB7F6" w14:textId="42FC287C" w:rsidR="0044733F" w:rsidRPr="00080656" w:rsidRDefault="0044733F" w:rsidP="00601C8E">
            <w:pPr>
              <w:pStyle w:val="Body"/>
              <w:rPr>
                <w:rFonts w:asciiTheme="majorHAnsi" w:hAnsiTheme="majorHAnsi"/>
                <w:szCs w:val="22"/>
              </w:rPr>
            </w:pPr>
            <w:proofErr w:type="gramStart"/>
            <w:r>
              <w:rPr>
                <w:rFonts w:asciiTheme="majorHAnsi" w:hAnsiTheme="majorHAnsi"/>
                <w:szCs w:val="22"/>
              </w:rPr>
              <w:t>NocStudio tutorials.</w:t>
            </w:r>
            <w:proofErr w:type="gramEnd"/>
          </w:p>
        </w:tc>
      </w:tr>
      <w:tr w:rsidR="0044733F" w:rsidRPr="00080656" w14:paraId="15303A11" w14:textId="77777777" w:rsidTr="00601C8E">
        <w:trPr>
          <w:trHeight w:val="248"/>
          <w:jc w:val="center"/>
        </w:trPr>
        <w:tc>
          <w:tcPr>
            <w:tcW w:w="5022" w:type="dxa"/>
          </w:tcPr>
          <w:p w14:paraId="21CE2D13" w14:textId="5EA9E739" w:rsidR="0044733F" w:rsidRPr="00DD34C4" w:rsidRDefault="0044733F" w:rsidP="00601C8E">
            <w:pPr>
              <w:pStyle w:val="Body"/>
              <w:rPr>
                <w:rStyle w:val="FilesandDirectories"/>
                <w:rPrChange w:id="1280" w:author="Kate Boardman" w:date="2016-04-19T18:16:00Z">
                  <w:rPr>
                    <w:rFonts w:asciiTheme="majorHAnsi" w:hAnsiTheme="majorHAnsi"/>
                    <w:szCs w:val="22"/>
                  </w:rPr>
                </w:rPrChange>
              </w:rPr>
            </w:pPr>
            <w:r w:rsidRPr="00DD34C4">
              <w:rPr>
                <w:rStyle w:val="FilesandDirectories"/>
                <w:rPrChange w:id="1281" w:author="Kate Boardman" w:date="2016-04-19T18:16:00Z">
                  <w:rPr>
                    <w:rFonts w:asciiTheme="majorHAnsi" w:hAnsiTheme="majorHAnsi"/>
                    <w:szCs w:val="22"/>
                  </w:rPr>
                </w:rPrChange>
              </w:rPr>
              <w:t>user_manual_files/*</w:t>
            </w:r>
          </w:p>
        </w:tc>
        <w:tc>
          <w:tcPr>
            <w:tcW w:w="4716" w:type="dxa"/>
          </w:tcPr>
          <w:p w14:paraId="7DA3EFB7" w14:textId="37186F2B" w:rsidR="0044733F" w:rsidRDefault="0044733F" w:rsidP="00601C8E">
            <w:pPr>
              <w:pStyle w:val="Body"/>
              <w:rPr>
                <w:rFonts w:asciiTheme="majorHAnsi" w:hAnsiTheme="majorHAnsi"/>
                <w:szCs w:val="22"/>
              </w:rPr>
            </w:pPr>
            <w:r>
              <w:rPr>
                <w:rFonts w:asciiTheme="majorHAnsi" w:hAnsiTheme="majorHAnsi"/>
                <w:szCs w:val="22"/>
              </w:rPr>
              <w:t>Support files for NocStudio manuals.</w:t>
            </w:r>
          </w:p>
        </w:tc>
      </w:tr>
    </w:tbl>
    <w:p w14:paraId="7B3F460B" w14:textId="77777777" w:rsidR="00374337" w:rsidRDefault="00374337" w:rsidP="00374337">
      <w:pPr>
        <w:pStyle w:val="Body"/>
        <w:rPr>
          <w:rFonts w:asciiTheme="majorHAnsi" w:hAnsiTheme="majorHAnsi"/>
          <w:szCs w:val="22"/>
        </w:rPr>
      </w:pPr>
    </w:p>
    <w:p w14:paraId="60F7FA1C" w14:textId="77777777" w:rsidR="000A029C" w:rsidRPr="00BB2FA9" w:rsidRDefault="000A029C" w:rsidP="000A029C">
      <w:pPr>
        <w:pStyle w:val="Heading2"/>
        <w:rPr>
          <w:rFonts w:eastAsia="Arial Unicode MS"/>
          <w:szCs w:val="22"/>
        </w:rPr>
      </w:pPr>
      <w:bookmarkStart w:id="1282" w:name="_Toc407201517"/>
      <w:bookmarkStart w:id="1283" w:name="_Toc448856998"/>
      <w:r w:rsidRPr="00BB2FA9">
        <w:rPr>
          <w:rFonts w:eastAsia="Arial Unicode MS"/>
          <w:szCs w:val="22"/>
        </w:rPr>
        <w:t>Documentation</w:t>
      </w:r>
      <w:bookmarkEnd w:id="1282"/>
      <w:bookmarkEnd w:id="1283"/>
    </w:p>
    <w:p w14:paraId="2442F817" w14:textId="77777777" w:rsidR="000A029C" w:rsidRPr="00080656" w:rsidRDefault="000A029C" w:rsidP="000A029C">
      <w:pPr>
        <w:pStyle w:val="Body"/>
        <w:rPr>
          <w:rFonts w:asciiTheme="majorHAnsi" w:eastAsia="Arial Unicode MS" w:hAnsiTheme="majorHAnsi"/>
          <w:szCs w:val="22"/>
        </w:rPr>
      </w:pPr>
      <w:r w:rsidRPr="00080656">
        <w:rPr>
          <w:rFonts w:asciiTheme="majorHAnsi" w:eastAsia="Arial Unicode MS" w:hAnsiTheme="majorHAnsi"/>
          <w:szCs w:val="22"/>
        </w:rPr>
        <w:t>A separate directory is included with the following documents.</w:t>
      </w:r>
    </w:p>
    <w:p w14:paraId="4732062E" w14:textId="77777777" w:rsidR="000A029C" w:rsidRPr="00080656" w:rsidRDefault="000A029C" w:rsidP="000A029C">
      <w:pPr>
        <w:pStyle w:val="Caption"/>
        <w:jc w:val="center"/>
        <w:rPr>
          <w:rFonts w:asciiTheme="majorHAnsi" w:hAnsiTheme="majorHAnsi"/>
          <w:sz w:val="22"/>
          <w:szCs w:val="22"/>
        </w:rPr>
      </w:pPr>
      <w:bookmarkStart w:id="1284" w:name="_Toc406655996"/>
      <w:bookmarkStart w:id="1285" w:name="_Toc448857140"/>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2</w:t>
      </w:r>
      <w:r w:rsidRPr="00080656">
        <w:rPr>
          <w:rFonts w:asciiTheme="majorHAnsi" w:hAnsiTheme="majorHAnsi"/>
          <w:noProof/>
          <w:sz w:val="22"/>
          <w:szCs w:val="22"/>
        </w:rPr>
        <w:fldChar w:fldCharType="end"/>
      </w:r>
      <w:r w:rsidRPr="00080656">
        <w:rPr>
          <w:rFonts w:asciiTheme="majorHAnsi" w:hAnsiTheme="majorHAnsi"/>
          <w:sz w:val="22"/>
          <w:szCs w:val="22"/>
        </w:rPr>
        <w:t xml:space="preserve"> NoC IP document list</w:t>
      </w:r>
      <w:bookmarkEnd w:id="1284"/>
      <w:bookmarkEnd w:id="1285"/>
    </w:p>
    <w:tbl>
      <w:tblPr>
        <w:tblStyle w:val="TableGrid"/>
        <w:tblW w:w="9974" w:type="dxa"/>
        <w:jc w:val="center"/>
        <w:tblLook w:val="04A0" w:firstRow="1" w:lastRow="0" w:firstColumn="1" w:lastColumn="0" w:noHBand="0" w:noVBand="1"/>
        <w:tblCaption w:val="NoC IP document list"/>
      </w:tblPr>
      <w:tblGrid>
        <w:gridCol w:w="5501"/>
        <w:gridCol w:w="4473"/>
      </w:tblGrid>
      <w:tr w:rsidR="000A029C" w:rsidRPr="00080656" w14:paraId="16815C4B" w14:textId="77777777" w:rsidTr="004D2920">
        <w:trPr>
          <w:trHeight w:val="248"/>
          <w:jc w:val="center"/>
        </w:trPr>
        <w:tc>
          <w:tcPr>
            <w:tcW w:w="5501" w:type="dxa"/>
            <w:shd w:val="clear" w:color="auto" w:fill="95B3D7" w:themeFill="accent1" w:themeFillTint="99"/>
          </w:tcPr>
          <w:p w14:paraId="2EC3888F" w14:textId="77777777" w:rsidR="000A029C" w:rsidRPr="00080656" w:rsidRDefault="000A029C" w:rsidP="0044733F">
            <w:pPr>
              <w:pStyle w:val="Body"/>
              <w:tabs>
                <w:tab w:val="clear" w:pos="2700"/>
                <w:tab w:val="right" w:pos="5407"/>
              </w:tabs>
              <w:jc w:val="center"/>
              <w:rPr>
                <w:rFonts w:asciiTheme="majorHAnsi" w:hAnsiTheme="majorHAnsi"/>
                <w:szCs w:val="22"/>
              </w:rPr>
            </w:pPr>
            <w:r w:rsidRPr="00080656">
              <w:rPr>
                <w:rFonts w:asciiTheme="majorHAnsi" w:hAnsiTheme="majorHAnsi"/>
                <w:b/>
                <w:szCs w:val="22"/>
              </w:rPr>
              <w:t>Name</w:t>
            </w:r>
          </w:p>
        </w:tc>
        <w:tc>
          <w:tcPr>
            <w:tcW w:w="4473" w:type="dxa"/>
            <w:shd w:val="clear" w:color="auto" w:fill="95B3D7" w:themeFill="accent1" w:themeFillTint="99"/>
          </w:tcPr>
          <w:p w14:paraId="1E5AA53A" w14:textId="7F05ABCF" w:rsidR="000A029C" w:rsidRPr="00080656" w:rsidRDefault="000A029C" w:rsidP="0044733F">
            <w:pPr>
              <w:pStyle w:val="Body"/>
              <w:tabs>
                <w:tab w:val="clear" w:pos="2700"/>
                <w:tab w:val="center" w:pos="907"/>
              </w:tabs>
              <w:jc w:val="center"/>
              <w:rPr>
                <w:rFonts w:asciiTheme="majorHAnsi" w:hAnsiTheme="majorHAnsi"/>
                <w:szCs w:val="22"/>
              </w:rPr>
            </w:pPr>
            <w:r w:rsidRPr="00080656">
              <w:rPr>
                <w:rFonts w:asciiTheme="majorHAnsi" w:hAnsiTheme="majorHAnsi"/>
                <w:b/>
                <w:szCs w:val="22"/>
              </w:rPr>
              <w:t>Description</w:t>
            </w:r>
          </w:p>
        </w:tc>
      </w:tr>
      <w:tr w:rsidR="000A029C" w:rsidRPr="00080656" w14:paraId="0CC179A9" w14:textId="77777777" w:rsidTr="004D2920">
        <w:trPr>
          <w:trHeight w:val="248"/>
          <w:jc w:val="center"/>
        </w:trPr>
        <w:tc>
          <w:tcPr>
            <w:tcW w:w="5501" w:type="dxa"/>
          </w:tcPr>
          <w:p w14:paraId="7BBE61E3" w14:textId="66891F65" w:rsidR="000A029C" w:rsidRPr="00DD34C4" w:rsidRDefault="000A029C" w:rsidP="004D2920">
            <w:pPr>
              <w:pStyle w:val="Body"/>
              <w:tabs>
                <w:tab w:val="clear" w:pos="2700"/>
                <w:tab w:val="right" w:pos="5407"/>
              </w:tabs>
              <w:rPr>
                <w:rStyle w:val="FilesandDirectories"/>
                <w:rPrChange w:id="1286" w:author="Kate Boardman" w:date="2016-04-19T18:15:00Z">
                  <w:rPr>
                    <w:rFonts w:asciiTheme="majorHAnsi" w:hAnsiTheme="majorHAnsi"/>
                    <w:szCs w:val="22"/>
                  </w:rPr>
                </w:rPrChange>
              </w:rPr>
            </w:pPr>
            <w:r w:rsidRPr="00DD34C4">
              <w:rPr>
                <w:rStyle w:val="FilesandDirectories"/>
                <w:rPrChange w:id="1287" w:author="Kate Boardman" w:date="2016-04-19T18:15:00Z">
                  <w:rPr>
                    <w:rFonts w:asciiTheme="majorHAnsi" w:hAnsiTheme="majorHAnsi"/>
                    <w:szCs w:val="22"/>
                  </w:rPr>
                </w:rPrChange>
              </w:rPr>
              <w:t xml:space="preserve">NetSpeed NocStudio </w:t>
            </w:r>
            <w:r w:rsidR="00927DA7" w:rsidRPr="00DD34C4">
              <w:rPr>
                <w:rStyle w:val="FilesandDirectories"/>
                <w:rPrChange w:id="1288" w:author="Kate Boardman" w:date="2016-04-19T18:15:00Z">
                  <w:rPr>
                    <w:rFonts w:asciiTheme="majorHAnsi" w:hAnsiTheme="majorHAnsi"/>
                    <w:szCs w:val="22"/>
                  </w:rPr>
                </w:rPrChange>
              </w:rPr>
              <w:t>Gemini</w:t>
            </w:r>
            <w:r w:rsidRPr="00DD34C4">
              <w:rPr>
                <w:rStyle w:val="FilesandDirectories"/>
                <w:rPrChange w:id="1289" w:author="Kate Boardman" w:date="2016-04-19T18:15:00Z">
                  <w:rPr>
                    <w:rFonts w:asciiTheme="majorHAnsi" w:hAnsiTheme="majorHAnsi"/>
                    <w:szCs w:val="22"/>
                  </w:rPr>
                </w:rPrChange>
              </w:rPr>
              <w:t xml:space="preserve"> User Manual.pdf</w:t>
            </w:r>
          </w:p>
        </w:tc>
        <w:tc>
          <w:tcPr>
            <w:tcW w:w="4473" w:type="dxa"/>
          </w:tcPr>
          <w:p w14:paraId="51BE4DF4" w14:textId="3663BD2D" w:rsidR="000A029C" w:rsidRPr="00080656" w:rsidRDefault="00AD680C" w:rsidP="004D2920">
            <w:pPr>
              <w:pStyle w:val="Body"/>
              <w:tabs>
                <w:tab w:val="clear" w:pos="2700"/>
                <w:tab w:val="center" w:pos="907"/>
              </w:tabs>
              <w:rPr>
                <w:rFonts w:asciiTheme="majorHAnsi" w:hAnsiTheme="majorHAnsi"/>
                <w:szCs w:val="22"/>
              </w:rPr>
            </w:pPr>
            <w:proofErr w:type="gramStart"/>
            <w:r>
              <w:rPr>
                <w:rFonts w:asciiTheme="majorHAnsi" w:hAnsiTheme="majorHAnsi"/>
                <w:szCs w:val="22"/>
              </w:rPr>
              <w:t xml:space="preserve">Overview, architecture, usage and </w:t>
            </w:r>
            <w:r w:rsidR="000A029C" w:rsidRPr="00080656">
              <w:rPr>
                <w:rFonts w:asciiTheme="majorHAnsi" w:hAnsiTheme="majorHAnsi"/>
                <w:szCs w:val="22"/>
              </w:rPr>
              <w:t>examples</w:t>
            </w:r>
            <w:r w:rsidR="008B7228">
              <w:rPr>
                <w:rFonts w:asciiTheme="majorHAnsi" w:hAnsiTheme="majorHAnsi"/>
                <w:szCs w:val="22"/>
              </w:rPr>
              <w:t>.</w:t>
            </w:r>
            <w:proofErr w:type="gramEnd"/>
          </w:p>
        </w:tc>
      </w:tr>
      <w:tr w:rsidR="000A029C" w:rsidRPr="00080656" w14:paraId="3E4A0119" w14:textId="77777777" w:rsidTr="004D2920">
        <w:trPr>
          <w:trHeight w:val="248"/>
          <w:jc w:val="center"/>
        </w:trPr>
        <w:tc>
          <w:tcPr>
            <w:tcW w:w="5501" w:type="dxa"/>
          </w:tcPr>
          <w:p w14:paraId="75651112" w14:textId="358650C4" w:rsidR="000A029C" w:rsidRPr="00DD34C4" w:rsidRDefault="000A029C" w:rsidP="004D2920">
            <w:pPr>
              <w:pStyle w:val="Body"/>
              <w:tabs>
                <w:tab w:val="clear" w:pos="2700"/>
                <w:tab w:val="right" w:pos="5407"/>
              </w:tabs>
              <w:rPr>
                <w:rStyle w:val="FilesandDirectories"/>
                <w:rPrChange w:id="1290" w:author="Kate Boardman" w:date="2016-04-19T18:15:00Z">
                  <w:rPr>
                    <w:rFonts w:asciiTheme="majorHAnsi" w:hAnsiTheme="majorHAnsi"/>
                    <w:szCs w:val="22"/>
                  </w:rPr>
                </w:rPrChange>
              </w:rPr>
            </w:pPr>
            <w:r w:rsidRPr="00DD34C4">
              <w:rPr>
                <w:rStyle w:val="FilesandDirectories"/>
                <w:rPrChange w:id="1291" w:author="Kate Boardman" w:date="2016-04-19T18:15:00Z">
                  <w:rPr>
                    <w:rFonts w:asciiTheme="majorHAnsi" w:hAnsiTheme="majorHAnsi"/>
                    <w:szCs w:val="22"/>
                  </w:rPr>
                </w:rPrChange>
              </w:rPr>
              <w:t xml:space="preserve">NetSpeed </w:t>
            </w:r>
            <w:r w:rsidR="00927DA7" w:rsidRPr="00DD34C4">
              <w:rPr>
                <w:rStyle w:val="FilesandDirectories"/>
                <w:rPrChange w:id="1292" w:author="Kate Boardman" w:date="2016-04-19T18:15:00Z">
                  <w:rPr>
                    <w:rFonts w:asciiTheme="majorHAnsi" w:hAnsiTheme="majorHAnsi"/>
                    <w:szCs w:val="22"/>
                  </w:rPr>
                </w:rPrChange>
              </w:rPr>
              <w:t>Gemini</w:t>
            </w:r>
            <w:r w:rsidRPr="00DD34C4">
              <w:rPr>
                <w:rStyle w:val="FilesandDirectories"/>
                <w:rPrChange w:id="1293" w:author="Kate Boardman" w:date="2016-04-19T18:15:00Z">
                  <w:rPr>
                    <w:rFonts w:asciiTheme="majorHAnsi" w:hAnsiTheme="majorHAnsi"/>
                    <w:szCs w:val="22"/>
                  </w:rPr>
                </w:rPrChange>
              </w:rPr>
              <w:t xml:space="preserve"> IP Integration Spec.pdf</w:t>
            </w:r>
          </w:p>
        </w:tc>
        <w:tc>
          <w:tcPr>
            <w:tcW w:w="4473" w:type="dxa"/>
          </w:tcPr>
          <w:p w14:paraId="414CE716" w14:textId="1BB5B899" w:rsidR="000A029C" w:rsidRPr="00080656" w:rsidRDefault="000A029C" w:rsidP="004D2920">
            <w:pPr>
              <w:pStyle w:val="Body"/>
              <w:tabs>
                <w:tab w:val="clear" w:pos="2700"/>
                <w:tab w:val="center" w:pos="907"/>
              </w:tabs>
              <w:rPr>
                <w:rFonts w:asciiTheme="majorHAnsi" w:hAnsiTheme="majorHAnsi"/>
                <w:szCs w:val="22"/>
              </w:rPr>
            </w:pPr>
            <w:r w:rsidRPr="00080656">
              <w:rPr>
                <w:rFonts w:asciiTheme="majorHAnsi" w:hAnsiTheme="majorHAnsi"/>
                <w:szCs w:val="22"/>
              </w:rPr>
              <w:t>How to use NocStudio generated IP (this document)</w:t>
            </w:r>
            <w:r w:rsidR="008B7228">
              <w:rPr>
                <w:rFonts w:asciiTheme="majorHAnsi" w:hAnsiTheme="majorHAnsi"/>
                <w:szCs w:val="22"/>
              </w:rPr>
              <w:t>.</w:t>
            </w:r>
          </w:p>
        </w:tc>
      </w:tr>
      <w:tr w:rsidR="000A029C" w:rsidRPr="00080656" w14:paraId="11BB2D2F" w14:textId="77777777" w:rsidTr="004D2920">
        <w:trPr>
          <w:trHeight w:val="248"/>
          <w:jc w:val="center"/>
        </w:trPr>
        <w:tc>
          <w:tcPr>
            <w:tcW w:w="5501" w:type="dxa"/>
          </w:tcPr>
          <w:p w14:paraId="3818E836" w14:textId="7CD53854" w:rsidR="000A029C" w:rsidRPr="00DD34C4" w:rsidRDefault="000A029C" w:rsidP="004D2920">
            <w:pPr>
              <w:pStyle w:val="Body"/>
              <w:tabs>
                <w:tab w:val="clear" w:pos="2700"/>
                <w:tab w:val="right" w:pos="5407"/>
              </w:tabs>
              <w:rPr>
                <w:rStyle w:val="FilesandDirectories"/>
                <w:rPrChange w:id="1294" w:author="Kate Boardman" w:date="2016-04-19T18:15:00Z">
                  <w:rPr>
                    <w:rFonts w:asciiTheme="majorHAnsi" w:hAnsiTheme="majorHAnsi"/>
                    <w:szCs w:val="22"/>
                  </w:rPr>
                </w:rPrChange>
              </w:rPr>
            </w:pPr>
            <w:r w:rsidRPr="00DD34C4">
              <w:rPr>
                <w:rStyle w:val="FilesandDirectories"/>
                <w:rPrChange w:id="1295" w:author="Kate Boardman" w:date="2016-04-19T18:15:00Z">
                  <w:rPr>
                    <w:rFonts w:asciiTheme="majorHAnsi" w:hAnsiTheme="majorHAnsi"/>
                    <w:szCs w:val="22"/>
                  </w:rPr>
                </w:rPrChange>
              </w:rPr>
              <w:t xml:space="preserve">NetSpeed </w:t>
            </w:r>
            <w:r w:rsidR="00927DA7" w:rsidRPr="00DD34C4">
              <w:rPr>
                <w:rStyle w:val="FilesandDirectories"/>
                <w:rPrChange w:id="1296" w:author="Kate Boardman" w:date="2016-04-19T18:15:00Z">
                  <w:rPr>
                    <w:rFonts w:asciiTheme="majorHAnsi" w:hAnsiTheme="majorHAnsi"/>
                    <w:szCs w:val="22"/>
                  </w:rPr>
                </w:rPrChange>
              </w:rPr>
              <w:t>Gemini</w:t>
            </w:r>
            <w:r w:rsidRPr="00DD34C4">
              <w:rPr>
                <w:rStyle w:val="FilesandDirectories"/>
                <w:rPrChange w:id="1297" w:author="Kate Boardman" w:date="2016-04-19T18:15:00Z">
                  <w:rPr>
                    <w:rFonts w:asciiTheme="majorHAnsi" w:hAnsiTheme="majorHAnsi"/>
                    <w:szCs w:val="22"/>
                  </w:rPr>
                </w:rPrChange>
              </w:rPr>
              <w:t xml:space="preserve"> </w:t>
            </w:r>
            <w:r w:rsidR="00A66F0F" w:rsidRPr="00DD34C4">
              <w:rPr>
                <w:rStyle w:val="FilesandDirectories"/>
                <w:rPrChange w:id="1298" w:author="Kate Boardman" w:date="2016-04-19T18:15:00Z">
                  <w:rPr>
                    <w:rFonts w:asciiTheme="majorHAnsi" w:hAnsiTheme="majorHAnsi"/>
                    <w:szCs w:val="22"/>
                  </w:rPr>
                </w:rPrChange>
              </w:rPr>
              <w:t>P</w:t>
            </w:r>
            <w:r w:rsidRPr="00DD34C4">
              <w:rPr>
                <w:rStyle w:val="FilesandDirectories"/>
                <w:rPrChange w:id="1299" w:author="Kate Boardman" w:date="2016-04-19T18:15:00Z">
                  <w:rPr>
                    <w:rFonts w:asciiTheme="majorHAnsi" w:hAnsiTheme="majorHAnsi"/>
                    <w:szCs w:val="22"/>
                  </w:rPr>
                </w:rPrChange>
              </w:rPr>
              <w:t xml:space="preserve">rotocol </w:t>
            </w:r>
            <w:r w:rsidR="00A66F0F" w:rsidRPr="00DD34C4">
              <w:rPr>
                <w:rStyle w:val="FilesandDirectories"/>
                <w:rPrChange w:id="1300" w:author="Kate Boardman" w:date="2016-04-19T18:15:00Z">
                  <w:rPr>
                    <w:rFonts w:asciiTheme="majorHAnsi" w:hAnsiTheme="majorHAnsi"/>
                    <w:szCs w:val="22"/>
                  </w:rPr>
                </w:rPrChange>
              </w:rPr>
              <w:t>S</w:t>
            </w:r>
            <w:r w:rsidRPr="00DD34C4">
              <w:rPr>
                <w:rStyle w:val="FilesandDirectories"/>
                <w:rPrChange w:id="1301" w:author="Kate Boardman" w:date="2016-04-19T18:15:00Z">
                  <w:rPr>
                    <w:rFonts w:asciiTheme="majorHAnsi" w:hAnsiTheme="majorHAnsi"/>
                    <w:szCs w:val="22"/>
                  </w:rPr>
                </w:rPrChange>
              </w:rPr>
              <w:t>upport.pdf</w:t>
            </w:r>
          </w:p>
        </w:tc>
        <w:tc>
          <w:tcPr>
            <w:tcW w:w="4473" w:type="dxa"/>
          </w:tcPr>
          <w:p w14:paraId="2E912813" w14:textId="1ADEF983" w:rsidR="000A029C" w:rsidRPr="00080656" w:rsidRDefault="000A029C" w:rsidP="004D2920">
            <w:pPr>
              <w:pStyle w:val="Body"/>
              <w:tabs>
                <w:tab w:val="clear" w:pos="2700"/>
                <w:tab w:val="center" w:pos="907"/>
              </w:tabs>
              <w:rPr>
                <w:rFonts w:asciiTheme="majorHAnsi" w:hAnsiTheme="majorHAnsi"/>
                <w:szCs w:val="22"/>
              </w:rPr>
            </w:pPr>
            <w:r w:rsidRPr="00080656">
              <w:rPr>
                <w:rFonts w:asciiTheme="majorHAnsi" w:hAnsiTheme="majorHAnsi"/>
                <w:szCs w:val="22"/>
              </w:rPr>
              <w:t xml:space="preserve">Details of AMBA protocol support in NetSpeed </w:t>
            </w:r>
            <w:r w:rsidR="00927DA7">
              <w:rPr>
                <w:rFonts w:asciiTheme="majorHAnsi" w:hAnsiTheme="majorHAnsi"/>
                <w:szCs w:val="22"/>
              </w:rPr>
              <w:t>Gemini</w:t>
            </w:r>
            <w:r w:rsidR="008B7228">
              <w:rPr>
                <w:rFonts w:asciiTheme="majorHAnsi" w:hAnsiTheme="majorHAnsi"/>
                <w:szCs w:val="22"/>
              </w:rPr>
              <w:t>.</w:t>
            </w:r>
          </w:p>
        </w:tc>
      </w:tr>
      <w:tr w:rsidR="000A029C" w:rsidRPr="00080656" w14:paraId="725F1C9C" w14:textId="77777777" w:rsidTr="004D2920">
        <w:trPr>
          <w:trHeight w:val="248"/>
          <w:jc w:val="center"/>
        </w:trPr>
        <w:tc>
          <w:tcPr>
            <w:tcW w:w="5501" w:type="dxa"/>
          </w:tcPr>
          <w:p w14:paraId="54C1141A" w14:textId="40024378" w:rsidR="000A029C" w:rsidRPr="00DD34C4" w:rsidRDefault="000A029C" w:rsidP="004D2920">
            <w:pPr>
              <w:pStyle w:val="Body"/>
              <w:tabs>
                <w:tab w:val="clear" w:pos="2700"/>
                <w:tab w:val="left" w:pos="900"/>
              </w:tabs>
              <w:rPr>
                <w:rStyle w:val="FilesandDirectories"/>
                <w:rPrChange w:id="1302" w:author="Kate Boardman" w:date="2016-04-19T18:15:00Z">
                  <w:rPr>
                    <w:rFonts w:asciiTheme="majorHAnsi" w:hAnsiTheme="majorHAnsi"/>
                    <w:szCs w:val="22"/>
                  </w:rPr>
                </w:rPrChange>
              </w:rPr>
            </w:pPr>
            <w:r w:rsidRPr="00DD34C4">
              <w:rPr>
                <w:rStyle w:val="FilesandDirectories"/>
                <w:rPrChange w:id="1303" w:author="Kate Boardman" w:date="2016-04-19T18:15:00Z">
                  <w:rPr>
                    <w:rFonts w:asciiTheme="majorHAnsi" w:hAnsiTheme="majorHAnsi"/>
                    <w:szCs w:val="22"/>
                  </w:rPr>
                </w:rPrChange>
              </w:rPr>
              <w:t xml:space="preserve">NetSpeed </w:t>
            </w:r>
            <w:r w:rsidR="00927DA7" w:rsidRPr="00DD34C4">
              <w:rPr>
                <w:rStyle w:val="FilesandDirectories"/>
                <w:rPrChange w:id="1304" w:author="Kate Boardman" w:date="2016-04-19T18:15:00Z">
                  <w:rPr>
                    <w:rFonts w:asciiTheme="majorHAnsi" w:hAnsiTheme="majorHAnsi"/>
                    <w:szCs w:val="22"/>
                  </w:rPr>
                </w:rPrChange>
              </w:rPr>
              <w:t>Gemini</w:t>
            </w:r>
            <w:r w:rsidRPr="00DD34C4">
              <w:rPr>
                <w:rStyle w:val="FilesandDirectories"/>
                <w:rPrChange w:id="1305" w:author="Kate Boardman" w:date="2016-04-19T18:15:00Z">
                  <w:rPr>
                    <w:rFonts w:asciiTheme="majorHAnsi" w:hAnsiTheme="majorHAnsi"/>
                    <w:szCs w:val="22"/>
                  </w:rPr>
                </w:rPrChange>
              </w:rPr>
              <w:t xml:space="preserve"> Physical Design Guidelines.pdf</w:t>
            </w:r>
          </w:p>
        </w:tc>
        <w:tc>
          <w:tcPr>
            <w:tcW w:w="4473" w:type="dxa"/>
          </w:tcPr>
          <w:p w14:paraId="0E2D13D9" w14:textId="31E32C6F" w:rsidR="000A029C" w:rsidRPr="00080656" w:rsidRDefault="000A029C" w:rsidP="004D2920">
            <w:pPr>
              <w:pStyle w:val="Body"/>
              <w:tabs>
                <w:tab w:val="clear" w:pos="2700"/>
                <w:tab w:val="center" w:pos="907"/>
              </w:tabs>
              <w:rPr>
                <w:rFonts w:asciiTheme="majorHAnsi" w:hAnsiTheme="majorHAnsi"/>
                <w:szCs w:val="22"/>
              </w:rPr>
            </w:pPr>
            <w:proofErr w:type="gramStart"/>
            <w:r w:rsidRPr="00080656">
              <w:rPr>
                <w:rFonts w:asciiTheme="majorHAnsi" w:hAnsiTheme="majorHAnsi"/>
                <w:szCs w:val="22"/>
              </w:rPr>
              <w:t>Synthesis</w:t>
            </w:r>
            <w:r w:rsidR="005F5984">
              <w:rPr>
                <w:rFonts w:asciiTheme="majorHAnsi" w:hAnsiTheme="majorHAnsi"/>
                <w:szCs w:val="22"/>
              </w:rPr>
              <w:t xml:space="preserve"> and </w:t>
            </w:r>
            <w:r w:rsidRPr="00080656">
              <w:rPr>
                <w:rFonts w:asciiTheme="majorHAnsi" w:hAnsiTheme="majorHAnsi"/>
                <w:szCs w:val="22"/>
              </w:rPr>
              <w:t>placement recommendations</w:t>
            </w:r>
            <w:r w:rsidR="008B7228">
              <w:rPr>
                <w:rFonts w:asciiTheme="majorHAnsi" w:hAnsiTheme="majorHAnsi"/>
                <w:szCs w:val="22"/>
              </w:rPr>
              <w:t>.</w:t>
            </w:r>
            <w:proofErr w:type="gramEnd"/>
          </w:p>
        </w:tc>
      </w:tr>
      <w:tr w:rsidR="000A029C" w:rsidRPr="00080656" w14:paraId="6DE60895" w14:textId="77777777" w:rsidTr="004D2920">
        <w:trPr>
          <w:trHeight w:val="248"/>
          <w:jc w:val="center"/>
        </w:trPr>
        <w:tc>
          <w:tcPr>
            <w:tcW w:w="5501" w:type="dxa"/>
          </w:tcPr>
          <w:p w14:paraId="45D97007" w14:textId="77777777" w:rsidR="000A029C" w:rsidRPr="00DD34C4" w:rsidRDefault="000A029C" w:rsidP="004D2920">
            <w:pPr>
              <w:pStyle w:val="Body"/>
              <w:rPr>
                <w:rStyle w:val="FilesandDirectories"/>
                <w:rPrChange w:id="1306" w:author="Kate Boardman" w:date="2016-04-19T18:15:00Z">
                  <w:rPr>
                    <w:rFonts w:asciiTheme="majorHAnsi" w:hAnsiTheme="majorHAnsi"/>
                    <w:szCs w:val="22"/>
                  </w:rPr>
                </w:rPrChange>
              </w:rPr>
            </w:pPr>
            <w:r w:rsidRPr="00DD34C4">
              <w:rPr>
                <w:rStyle w:val="FilesandDirectories"/>
                <w:rPrChange w:id="1307" w:author="Kate Boardman" w:date="2016-04-19T18:15:00Z">
                  <w:rPr>
                    <w:rFonts w:asciiTheme="majorHAnsi" w:hAnsiTheme="majorHAnsi"/>
                    <w:szCs w:val="22"/>
                  </w:rPr>
                </w:rPrChange>
              </w:rPr>
              <w:lastRenderedPageBreak/>
              <w:t>NetSpeed Register Bus Protocol.pdf</w:t>
            </w:r>
          </w:p>
        </w:tc>
        <w:tc>
          <w:tcPr>
            <w:tcW w:w="4473" w:type="dxa"/>
          </w:tcPr>
          <w:p w14:paraId="41AB90FD" w14:textId="7E541A0F" w:rsidR="000A029C" w:rsidRPr="00080656" w:rsidRDefault="000A029C" w:rsidP="004D2920">
            <w:pPr>
              <w:pStyle w:val="Body"/>
              <w:rPr>
                <w:rFonts w:asciiTheme="majorHAnsi" w:hAnsiTheme="majorHAnsi"/>
                <w:szCs w:val="22"/>
              </w:rPr>
            </w:pPr>
            <w:r w:rsidRPr="00080656">
              <w:rPr>
                <w:rFonts w:asciiTheme="majorHAnsi" w:hAnsiTheme="majorHAnsi"/>
                <w:szCs w:val="22"/>
              </w:rPr>
              <w:t>Protocol and usage details for the register bus interface</w:t>
            </w:r>
            <w:r w:rsidR="008B7228">
              <w:rPr>
                <w:rFonts w:asciiTheme="majorHAnsi" w:hAnsiTheme="majorHAnsi"/>
                <w:szCs w:val="22"/>
              </w:rPr>
              <w:t>.</w:t>
            </w:r>
          </w:p>
        </w:tc>
      </w:tr>
    </w:tbl>
    <w:p w14:paraId="2CE431B1" w14:textId="77777777" w:rsidR="000A029C" w:rsidRPr="00080656" w:rsidRDefault="000A029C" w:rsidP="000A029C">
      <w:pPr>
        <w:pStyle w:val="Body"/>
        <w:rPr>
          <w:rFonts w:asciiTheme="majorHAnsi" w:eastAsia="Arial Unicode MS" w:hAnsiTheme="majorHAnsi"/>
          <w:szCs w:val="22"/>
        </w:rPr>
      </w:pPr>
    </w:p>
    <w:p w14:paraId="49532CFD" w14:textId="204249D7" w:rsidR="000A029C" w:rsidRPr="00080656" w:rsidRDefault="00374337" w:rsidP="000A029C">
      <w:pPr>
        <w:pStyle w:val="Body"/>
        <w:rPr>
          <w:rFonts w:asciiTheme="majorHAnsi" w:eastAsia="Arial Unicode MS" w:hAnsiTheme="majorHAnsi"/>
          <w:szCs w:val="22"/>
        </w:rPr>
      </w:pPr>
      <w:r>
        <w:rPr>
          <w:rFonts w:asciiTheme="majorHAnsi" w:eastAsia="Arial Unicode MS" w:hAnsiTheme="majorHAnsi"/>
          <w:szCs w:val="22"/>
        </w:rPr>
        <w:t xml:space="preserve">NocStudio </w:t>
      </w:r>
      <w:r w:rsidR="000A029C" w:rsidRPr="00080656">
        <w:rPr>
          <w:rFonts w:asciiTheme="majorHAnsi" w:eastAsia="Arial Unicode MS" w:hAnsiTheme="majorHAnsi"/>
          <w:szCs w:val="22"/>
        </w:rPr>
        <w:t xml:space="preserve">generated documents: </w:t>
      </w:r>
    </w:p>
    <w:tbl>
      <w:tblPr>
        <w:tblStyle w:val="TableGrid"/>
        <w:tblW w:w="9738" w:type="dxa"/>
        <w:jc w:val="center"/>
        <w:tblLook w:val="04A0" w:firstRow="1" w:lastRow="0" w:firstColumn="1" w:lastColumn="0" w:noHBand="0" w:noVBand="1"/>
      </w:tblPr>
      <w:tblGrid>
        <w:gridCol w:w="5265"/>
        <w:gridCol w:w="4473"/>
      </w:tblGrid>
      <w:tr w:rsidR="000A029C" w:rsidRPr="00080656" w14:paraId="7DA3F659" w14:textId="77777777" w:rsidTr="004D2920">
        <w:trPr>
          <w:trHeight w:val="248"/>
          <w:jc w:val="center"/>
        </w:trPr>
        <w:tc>
          <w:tcPr>
            <w:tcW w:w="5265" w:type="dxa"/>
            <w:shd w:val="clear" w:color="auto" w:fill="95B3D7" w:themeFill="accent1" w:themeFillTint="99"/>
          </w:tcPr>
          <w:p w14:paraId="55C5BE5B" w14:textId="77777777" w:rsidR="000A029C" w:rsidRPr="00DD34C4" w:rsidRDefault="000A029C" w:rsidP="0044733F">
            <w:pPr>
              <w:pStyle w:val="Body"/>
              <w:tabs>
                <w:tab w:val="clear" w:pos="2700"/>
                <w:tab w:val="right" w:pos="5407"/>
              </w:tabs>
              <w:jc w:val="center"/>
              <w:rPr>
                <w:rStyle w:val="FilesandDirectories"/>
                <w:rPrChange w:id="1308" w:author="Kate Boardman" w:date="2016-04-19T18:15:00Z">
                  <w:rPr>
                    <w:rFonts w:asciiTheme="majorHAnsi" w:hAnsiTheme="majorHAnsi"/>
                    <w:szCs w:val="22"/>
                  </w:rPr>
                </w:rPrChange>
              </w:rPr>
            </w:pPr>
            <w:r w:rsidRPr="00DD34C4">
              <w:rPr>
                <w:rStyle w:val="FilesandDirectories"/>
                <w:rPrChange w:id="1309" w:author="Kate Boardman" w:date="2016-04-19T18:15:00Z">
                  <w:rPr>
                    <w:rFonts w:asciiTheme="majorHAnsi" w:hAnsiTheme="majorHAnsi"/>
                    <w:b/>
                    <w:szCs w:val="22"/>
                  </w:rPr>
                </w:rPrChange>
              </w:rPr>
              <w:t>Name</w:t>
            </w:r>
          </w:p>
        </w:tc>
        <w:tc>
          <w:tcPr>
            <w:tcW w:w="4473" w:type="dxa"/>
            <w:shd w:val="clear" w:color="auto" w:fill="95B3D7" w:themeFill="accent1" w:themeFillTint="99"/>
          </w:tcPr>
          <w:p w14:paraId="1E249CE6" w14:textId="179D2527" w:rsidR="000A029C" w:rsidRPr="00080656" w:rsidRDefault="000A029C" w:rsidP="0044733F">
            <w:pPr>
              <w:pStyle w:val="Body"/>
              <w:tabs>
                <w:tab w:val="clear" w:pos="2700"/>
                <w:tab w:val="center" w:pos="907"/>
              </w:tabs>
              <w:jc w:val="center"/>
              <w:rPr>
                <w:rFonts w:asciiTheme="majorHAnsi" w:hAnsiTheme="majorHAnsi"/>
                <w:szCs w:val="22"/>
              </w:rPr>
            </w:pPr>
            <w:r w:rsidRPr="00080656">
              <w:rPr>
                <w:rFonts w:asciiTheme="majorHAnsi" w:hAnsiTheme="majorHAnsi"/>
                <w:b/>
                <w:szCs w:val="22"/>
              </w:rPr>
              <w:t>Description</w:t>
            </w:r>
          </w:p>
        </w:tc>
      </w:tr>
      <w:tr w:rsidR="000A029C" w:rsidRPr="00080656" w14:paraId="163ABC79" w14:textId="77777777" w:rsidTr="004D2920">
        <w:trPr>
          <w:trHeight w:val="248"/>
          <w:jc w:val="center"/>
        </w:trPr>
        <w:tc>
          <w:tcPr>
            <w:tcW w:w="5265" w:type="dxa"/>
          </w:tcPr>
          <w:p w14:paraId="162EA986" w14:textId="3F6AEFAC" w:rsidR="000A029C" w:rsidRPr="00DD34C4" w:rsidRDefault="000A029C" w:rsidP="004D2920">
            <w:pPr>
              <w:pStyle w:val="Body"/>
              <w:tabs>
                <w:tab w:val="clear" w:pos="2700"/>
                <w:tab w:val="right" w:pos="5407"/>
              </w:tabs>
              <w:rPr>
                <w:rStyle w:val="FilesandDirectories"/>
                <w:rPrChange w:id="1310" w:author="Kate Boardman" w:date="2016-04-19T18:15:00Z">
                  <w:rPr>
                    <w:rFonts w:asciiTheme="majorHAnsi" w:hAnsiTheme="majorHAnsi"/>
                    <w:szCs w:val="22"/>
                  </w:rPr>
                </w:rPrChange>
              </w:rPr>
            </w:pPr>
            <w:r w:rsidRPr="00DD34C4">
              <w:rPr>
                <w:rStyle w:val="FilesandDirectories"/>
                <w:rPrChange w:id="1311" w:author="Kate Boardman" w:date="2016-04-19T18:15:00Z">
                  <w:rPr>
                    <w:rFonts w:asciiTheme="majorHAnsi" w:hAnsiTheme="majorHAnsi"/>
                    <w:szCs w:val="22"/>
                  </w:rPr>
                </w:rPrChange>
              </w:rPr>
              <w:t xml:space="preserve">NocStudio Command </w:t>
            </w:r>
            <w:r w:rsidR="009858BB" w:rsidRPr="00DD34C4">
              <w:rPr>
                <w:rStyle w:val="FilesandDirectories"/>
                <w:rPrChange w:id="1312" w:author="Kate Boardman" w:date="2016-04-19T18:15:00Z">
                  <w:rPr>
                    <w:rFonts w:asciiTheme="majorHAnsi" w:hAnsiTheme="majorHAnsi"/>
                    <w:szCs w:val="22"/>
                  </w:rPr>
                </w:rPrChange>
              </w:rPr>
              <w:t>R</w:t>
            </w:r>
            <w:r w:rsidRPr="00DD34C4">
              <w:rPr>
                <w:rStyle w:val="FilesandDirectories"/>
                <w:rPrChange w:id="1313" w:author="Kate Boardman" w:date="2016-04-19T18:15:00Z">
                  <w:rPr>
                    <w:rFonts w:asciiTheme="majorHAnsi" w:hAnsiTheme="majorHAnsi"/>
                    <w:szCs w:val="22"/>
                  </w:rPr>
                </w:rPrChange>
              </w:rPr>
              <w:t>eference</w:t>
            </w:r>
          </w:p>
        </w:tc>
        <w:tc>
          <w:tcPr>
            <w:tcW w:w="4473" w:type="dxa"/>
          </w:tcPr>
          <w:p w14:paraId="4A3B4425" w14:textId="77777777" w:rsidR="003C3E49" w:rsidRDefault="000A029C" w:rsidP="00D1194A">
            <w:pPr>
              <w:pStyle w:val="Body"/>
              <w:tabs>
                <w:tab w:val="clear" w:pos="2700"/>
                <w:tab w:val="center" w:pos="907"/>
              </w:tabs>
              <w:spacing w:after="0" w:line="240" w:lineRule="auto"/>
              <w:jc w:val="left"/>
              <w:rPr>
                <w:rFonts w:asciiTheme="majorHAnsi" w:hAnsiTheme="majorHAnsi"/>
                <w:szCs w:val="22"/>
              </w:rPr>
            </w:pPr>
            <w:r w:rsidRPr="00080656">
              <w:rPr>
                <w:rFonts w:asciiTheme="majorHAnsi" w:hAnsiTheme="majorHAnsi"/>
                <w:szCs w:val="22"/>
              </w:rPr>
              <w:t xml:space="preserve">Available </w:t>
            </w:r>
            <w:r w:rsidR="003C3E49">
              <w:rPr>
                <w:rFonts w:asciiTheme="majorHAnsi" w:hAnsiTheme="majorHAnsi"/>
                <w:szCs w:val="22"/>
              </w:rPr>
              <w:t>in two forms:</w:t>
            </w:r>
          </w:p>
          <w:p w14:paraId="172A3075" w14:textId="04795E33" w:rsidR="000A029C" w:rsidRPr="00080656" w:rsidRDefault="000A029C">
            <w:pPr>
              <w:pStyle w:val="Body"/>
              <w:numPr>
                <w:ilvl w:val="0"/>
                <w:numId w:val="24"/>
              </w:numPr>
              <w:tabs>
                <w:tab w:val="clear" w:pos="2700"/>
                <w:tab w:val="center" w:pos="907"/>
              </w:tabs>
              <w:spacing w:after="0" w:line="240" w:lineRule="auto"/>
              <w:jc w:val="left"/>
              <w:rPr>
                <w:rFonts w:asciiTheme="majorHAnsi" w:hAnsiTheme="majorHAnsi"/>
                <w:szCs w:val="22"/>
              </w:rPr>
            </w:pPr>
            <w:proofErr w:type="gramStart"/>
            <w:r w:rsidRPr="00080656">
              <w:rPr>
                <w:rFonts w:asciiTheme="majorHAnsi" w:hAnsiTheme="majorHAnsi"/>
                <w:szCs w:val="22"/>
              </w:rPr>
              <w:t>NocStudio toolbar help</w:t>
            </w:r>
            <w:r w:rsidR="003C3E49">
              <w:rPr>
                <w:rFonts w:asciiTheme="majorHAnsi" w:hAnsiTheme="majorHAnsi"/>
                <w:szCs w:val="22"/>
              </w:rPr>
              <w:t>.</w:t>
            </w:r>
            <w:proofErr w:type="gramEnd"/>
          </w:p>
          <w:p w14:paraId="4891A383" w14:textId="3F1F844C" w:rsidR="000A029C" w:rsidRPr="00080656" w:rsidRDefault="000A029C" w:rsidP="00213874">
            <w:pPr>
              <w:pStyle w:val="Body"/>
              <w:numPr>
                <w:ilvl w:val="0"/>
                <w:numId w:val="24"/>
              </w:numPr>
              <w:tabs>
                <w:tab w:val="clear" w:pos="2700"/>
                <w:tab w:val="center" w:pos="907"/>
              </w:tabs>
              <w:spacing w:after="0" w:line="240" w:lineRule="auto"/>
              <w:jc w:val="left"/>
              <w:rPr>
                <w:rFonts w:asciiTheme="majorHAnsi" w:hAnsiTheme="majorHAnsi"/>
                <w:szCs w:val="22"/>
              </w:rPr>
            </w:pPr>
            <w:proofErr w:type="gramStart"/>
            <w:r w:rsidRPr="00080656">
              <w:rPr>
                <w:rFonts w:asciiTheme="majorHAnsi" w:hAnsiTheme="majorHAnsi"/>
                <w:szCs w:val="22"/>
              </w:rPr>
              <w:t>Generated HTML doc</w:t>
            </w:r>
            <w:r w:rsidR="003C3E49">
              <w:rPr>
                <w:rFonts w:asciiTheme="majorHAnsi" w:hAnsiTheme="majorHAnsi"/>
                <w:szCs w:val="22"/>
              </w:rPr>
              <w:t>ument.</w:t>
            </w:r>
            <w:proofErr w:type="gramEnd"/>
          </w:p>
        </w:tc>
      </w:tr>
      <w:tr w:rsidR="000A029C" w:rsidRPr="00080656" w14:paraId="1354A2EC" w14:textId="77777777" w:rsidTr="004D2920">
        <w:trPr>
          <w:trHeight w:val="248"/>
          <w:jc w:val="center"/>
        </w:trPr>
        <w:tc>
          <w:tcPr>
            <w:tcW w:w="5265" w:type="dxa"/>
          </w:tcPr>
          <w:p w14:paraId="665D264D" w14:textId="3723332C" w:rsidR="000A029C" w:rsidRPr="00DD34C4" w:rsidRDefault="009858BB" w:rsidP="004D2920">
            <w:pPr>
              <w:pStyle w:val="Body"/>
              <w:tabs>
                <w:tab w:val="clear" w:pos="2700"/>
                <w:tab w:val="right" w:pos="5407"/>
              </w:tabs>
              <w:rPr>
                <w:rStyle w:val="FilesandDirectories"/>
                <w:rPrChange w:id="1314" w:author="Kate Boardman" w:date="2016-04-19T18:15:00Z">
                  <w:rPr>
                    <w:rFonts w:asciiTheme="majorHAnsi" w:hAnsiTheme="majorHAnsi"/>
                    <w:szCs w:val="22"/>
                  </w:rPr>
                </w:rPrChange>
              </w:rPr>
            </w:pPr>
            <w:r w:rsidRPr="00DD34C4">
              <w:rPr>
                <w:rStyle w:val="FilesandDirectories"/>
                <w:rPrChange w:id="1315" w:author="Kate Boardman" w:date="2016-04-19T18:15:00Z">
                  <w:rPr>
                    <w:rFonts w:asciiTheme="majorHAnsi" w:hAnsiTheme="majorHAnsi"/>
                    <w:szCs w:val="22"/>
                  </w:rPr>
                </w:rPrChange>
              </w:rPr>
              <w:t>n</w:t>
            </w:r>
            <w:r w:rsidR="000A029C" w:rsidRPr="00DD34C4">
              <w:rPr>
                <w:rStyle w:val="FilesandDirectories"/>
                <w:rPrChange w:id="1316" w:author="Kate Boardman" w:date="2016-04-19T18:15:00Z">
                  <w:rPr>
                    <w:rFonts w:asciiTheme="majorHAnsi" w:hAnsiTheme="majorHAnsi"/>
                    <w:szCs w:val="22"/>
                  </w:rPr>
                </w:rPrChange>
              </w:rPr>
              <w:t>oc_reference_manual.html</w:t>
            </w:r>
          </w:p>
        </w:tc>
        <w:tc>
          <w:tcPr>
            <w:tcW w:w="4473" w:type="dxa"/>
          </w:tcPr>
          <w:p w14:paraId="1E934898" w14:textId="77777777" w:rsidR="000A029C" w:rsidRPr="00080656" w:rsidRDefault="000A029C" w:rsidP="004D2920">
            <w:pPr>
              <w:pStyle w:val="Body"/>
              <w:tabs>
                <w:tab w:val="clear" w:pos="2700"/>
                <w:tab w:val="center" w:pos="907"/>
              </w:tabs>
              <w:rPr>
                <w:rFonts w:asciiTheme="majorHAnsi" w:hAnsiTheme="majorHAnsi"/>
                <w:szCs w:val="22"/>
              </w:rPr>
            </w:pPr>
            <w:r w:rsidRPr="00080656">
              <w:rPr>
                <w:rFonts w:asciiTheme="majorHAnsi" w:hAnsiTheme="majorHAnsi"/>
                <w:szCs w:val="22"/>
              </w:rPr>
              <w:t>Per project reference manual containing NoC project architecture details, registers, etc.</w:t>
            </w:r>
          </w:p>
        </w:tc>
      </w:tr>
    </w:tbl>
    <w:p w14:paraId="30FAF7F3" w14:textId="77777777" w:rsidR="000A029C" w:rsidRPr="00080656" w:rsidRDefault="000A029C" w:rsidP="000A029C">
      <w:pPr>
        <w:pStyle w:val="Body"/>
        <w:rPr>
          <w:rFonts w:asciiTheme="majorHAnsi" w:eastAsia="Arial Unicode MS" w:hAnsiTheme="majorHAnsi"/>
          <w:szCs w:val="22"/>
        </w:rPr>
      </w:pPr>
    </w:p>
    <w:p w14:paraId="2706F24E" w14:textId="77777777" w:rsidR="000A029C" w:rsidRPr="00BB2FA9" w:rsidRDefault="000A029C" w:rsidP="000A029C">
      <w:pPr>
        <w:pStyle w:val="Heading2"/>
        <w:rPr>
          <w:szCs w:val="22"/>
        </w:rPr>
      </w:pPr>
      <w:bookmarkStart w:id="1317" w:name="_Toc378951153"/>
      <w:bookmarkStart w:id="1318" w:name="_Toc407201518"/>
      <w:bookmarkStart w:id="1319" w:name="_Toc448856999"/>
      <w:r w:rsidRPr="00BB2FA9">
        <w:rPr>
          <w:szCs w:val="22"/>
        </w:rPr>
        <w:t>NocStudio Flow to Generate NoC IP</w:t>
      </w:r>
      <w:bookmarkEnd w:id="1317"/>
      <w:bookmarkEnd w:id="1318"/>
      <w:bookmarkEnd w:id="1319"/>
    </w:p>
    <w:p w14:paraId="508A69AF" w14:textId="2818CAA7" w:rsidR="000A029C" w:rsidRPr="00080656" w:rsidRDefault="000A029C" w:rsidP="000A029C">
      <w:pPr>
        <w:pStyle w:val="Body"/>
        <w:rPr>
          <w:rFonts w:asciiTheme="majorHAnsi" w:hAnsiTheme="majorHAnsi"/>
          <w:szCs w:val="22"/>
        </w:rPr>
      </w:pPr>
      <w:r w:rsidRPr="00080656">
        <w:rPr>
          <w:rFonts w:asciiTheme="majorHAnsi" w:hAnsiTheme="majorHAnsi"/>
          <w:szCs w:val="22"/>
        </w:rPr>
        <w:fldChar w:fldCharType="begin"/>
      </w:r>
      <w:r w:rsidRPr="00080656">
        <w:rPr>
          <w:rFonts w:asciiTheme="majorHAnsi" w:hAnsiTheme="majorHAnsi"/>
          <w:szCs w:val="22"/>
        </w:rPr>
        <w:instrText xml:space="preserve"> REF _Ref390589621 \h </w:instrText>
      </w:r>
      <w:r w:rsidR="00080656" w:rsidRPr="00080656">
        <w:rPr>
          <w:rFonts w:asciiTheme="majorHAnsi" w:hAnsiTheme="majorHAnsi"/>
          <w:szCs w:val="22"/>
        </w:rPr>
        <w:instrText xml:space="preserve"> \* MERGEFORMAT </w:instrText>
      </w:r>
      <w:r w:rsidRPr="00080656">
        <w:rPr>
          <w:rFonts w:asciiTheme="majorHAnsi" w:hAnsiTheme="majorHAnsi"/>
          <w:szCs w:val="22"/>
        </w:rPr>
      </w:r>
      <w:r w:rsidRPr="00080656">
        <w:rPr>
          <w:rFonts w:asciiTheme="majorHAnsi" w:hAnsiTheme="majorHAnsi"/>
          <w:szCs w:val="22"/>
        </w:rPr>
        <w:fldChar w:fldCharType="separate"/>
      </w:r>
      <w:r w:rsidR="00624168" w:rsidRPr="00080656">
        <w:rPr>
          <w:rFonts w:asciiTheme="majorHAnsi" w:hAnsiTheme="majorHAnsi"/>
          <w:szCs w:val="22"/>
        </w:rPr>
        <w:t xml:space="preserve">Figure </w:t>
      </w:r>
      <w:r w:rsidR="00624168">
        <w:rPr>
          <w:rFonts w:asciiTheme="majorHAnsi" w:hAnsiTheme="majorHAnsi"/>
          <w:noProof/>
          <w:szCs w:val="22"/>
        </w:rPr>
        <w:t>1</w:t>
      </w:r>
      <w:r w:rsidRPr="00080656">
        <w:rPr>
          <w:rFonts w:asciiTheme="majorHAnsi" w:hAnsiTheme="majorHAnsi"/>
          <w:szCs w:val="22"/>
        </w:rPr>
        <w:fldChar w:fldCharType="end"/>
      </w:r>
      <w:r w:rsidRPr="00080656">
        <w:rPr>
          <w:rFonts w:asciiTheme="majorHAnsi" w:hAnsiTheme="majorHAnsi"/>
          <w:szCs w:val="22"/>
        </w:rPr>
        <w:t xml:space="preserve"> describes the NoC IP generation flow using NocStudio.  The user specifies a NocStudio command script that describes the user system requirements.  NocStudio processes this script to construct a deadlock-free NoC that meets all the system requirements.  </w:t>
      </w:r>
      <w:proofErr w:type="gramStart"/>
      <w:r w:rsidRPr="00080656">
        <w:rPr>
          <w:rFonts w:asciiTheme="majorHAnsi" w:hAnsiTheme="majorHAnsi"/>
          <w:szCs w:val="22"/>
        </w:rPr>
        <w:t>The following files are generated by NocStudio</w:t>
      </w:r>
      <w:proofErr w:type="gramEnd"/>
      <w:r w:rsidRPr="00080656">
        <w:rPr>
          <w:rFonts w:asciiTheme="majorHAnsi" w:hAnsiTheme="majorHAnsi"/>
          <w:szCs w:val="22"/>
        </w:rPr>
        <w:t xml:space="preserve"> for the NoC:</w:t>
      </w:r>
    </w:p>
    <w:p w14:paraId="6905461F" w14:textId="77777777" w:rsidR="000A029C" w:rsidRPr="00080656" w:rsidRDefault="000A029C" w:rsidP="00213874">
      <w:pPr>
        <w:pStyle w:val="Body"/>
        <w:numPr>
          <w:ilvl w:val="0"/>
          <w:numId w:val="20"/>
        </w:numPr>
        <w:spacing w:after="0" w:line="240" w:lineRule="auto"/>
        <w:jc w:val="left"/>
        <w:rPr>
          <w:rFonts w:asciiTheme="majorHAnsi" w:hAnsiTheme="majorHAnsi"/>
          <w:szCs w:val="22"/>
        </w:rPr>
      </w:pPr>
      <w:r w:rsidRPr="00080656">
        <w:rPr>
          <w:rFonts w:asciiTheme="majorHAnsi" w:hAnsiTheme="majorHAnsi"/>
          <w:szCs w:val="22"/>
        </w:rPr>
        <w:t>NoC RTL</w:t>
      </w:r>
    </w:p>
    <w:p w14:paraId="0A601484" w14:textId="69587F20" w:rsidR="000A029C" w:rsidRPr="00080656" w:rsidRDefault="000A029C" w:rsidP="00213874">
      <w:pPr>
        <w:pStyle w:val="Body"/>
        <w:numPr>
          <w:ilvl w:val="0"/>
          <w:numId w:val="20"/>
        </w:numPr>
        <w:spacing w:after="0" w:line="240" w:lineRule="auto"/>
        <w:jc w:val="left"/>
        <w:rPr>
          <w:rFonts w:asciiTheme="majorHAnsi" w:hAnsiTheme="majorHAnsi"/>
          <w:szCs w:val="22"/>
        </w:rPr>
      </w:pPr>
      <w:r w:rsidRPr="00080656">
        <w:rPr>
          <w:rFonts w:asciiTheme="majorHAnsi" w:hAnsiTheme="majorHAnsi"/>
          <w:szCs w:val="22"/>
        </w:rPr>
        <w:t>NoC verification</w:t>
      </w:r>
      <w:r w:rsidR="003C3E49">
        <w:rPr>
          <w:rFonts w:asciiTheme="majorHAnsi" w:hAnsiTheme="majorHAnsi"/>
          <w:szCs w:val="22"/>
        </w:rPr>
        <w:t xml:space="preserve"> IP</w:t>
      </w:r>
    </w:p>
    <w:p w14:paraId="22FFCC18" w14:textId="77777777" w:rsidR="000A029C" w:rsidRPr="00080656" w:rsidRDefault="000A029C" w:rsidP="00213874">
      <w:pPr>
        <w:pStyle w:val="Body"/>
        <w:numPr>
          <w:ilvl w:val="0"/>
          <w:numId w:val="20"/>
        </w:numPr>
        <w:spacing w:after="0" w:line="240" w:lineRule="auto"/>
        <w:jc w:val="left"/>
        <w:rPr>
          <w:rFonts w:asciiTheme="majorHAnsi" w:hAnsiTheme="majorHAnsi"/>
          <w:szCs w:val="22"/>
        </w:rPr>
      </w:pPr>
      <w:r w:rsidRPr="00080656">
        <w:rPr>
          <w:rFonts w:asciiTheme="majorHAnsi" w:hAnsiTheme="majorHAnsi"/>
          <w:szCs w:val="22"/>
        </w:rPr>
        <w:t>Sanity testbench</w:t>
      </w:r>
    </w:p>
    <w:p w14:paraId="4A457AC7" w14:textId="77777777" w:rsidR="000A029C" w:rsidRPr="00080656" w:rsidRDefault="000A029C" w:rsidP="00213874">
      <w:pPr>
        <w:pStyle w:val="Body"/>
        <w:numPr>
          <w:ilvl w:val="0"/>
          <w:numId w:val="20"/>
        </w:numPr>
        <w:spacing w:after="0" w:line="240" w:lineRule="auto"/>
        <w:jc w:val="left"/>
        <w:rPr>
          <w:rFonts w:asciiTheme="majorHAnsi" w:hAnsiTheme="majorHAnsi"/>
          <w:szCs w:val="22"/>
        </w:rPr>
      </w:pPr>
      <w:r w:rsidRPr="00080656">
        <w:rPr>
          <w:rFonts w:asciiTheme="majorHAnsi" w:hAnsiTheme="majorHAnsi"/>
          <w:szCs w:val="22"/>
        </w:rPr>
        <w:t>Synthesis scripts</w:t>
      </w:r>
    </w:p>
    <w:p w14:paraId="6683F7C3" w14:textId="393E71BB" w:rsidR="000A029C" w:rsidRPr="00080656" w:rsidRDefault="000A029C" w:rsidP="00213874">
      <w:pPr>
        <w:pStyle w:val="Body"/>
        <w:numPr>
          <w:ilvl w:val="0"/>
          <w:numId w:val="20"/>
        </w:numPr>
        <w:spacing w:after="0" w:line="240" w:lineRule="auto"/>
        <w:jc w:val="left"/>
        <w:rPr>
          <w:rFonts w:asciiTheme="majorHAnsi" w:hAnsiTheme="majorHAnsi"/>
          <w:szCs w:val="22"/>
        </w:rPr>
      </w:pPr>
      <w:r w:rsidRPr="00080656">
        <w:rPr>
          <w:rFonts w:asciiTheme="majorHAnsi" w:hAnsiTheme="majorHAnsi"/>
          <w:szCs w:val="22"/>
        </w:rPr>
        <w:t>HTML spec</w:t>
      </w:r>
      <w:r w:rsidR="000B4012">
        <w:rPr>
          <w:rFonts w:asciiTheme="majorHAnsi" w:hAnsiTheme="majorHAnsi"/>
          <w:szCs w:val="22"/>
        </w:rPr>
        <w:t>ification</w:t>
      </w:r>
      <w:r w:rsidRPr="00080656">
        <w:rPr>
          <w:rFonts w:asciiTheme="majorHAnsi" w:hAnsiTheme="majorHAnsi"/>
          <w:szCs w:val="22"/>
        </w:rPr>
        <w:t xml:space="preserve"> for the generated NoC</w:t>
      </w:r>
    </w:p>
    <w:p w14:paraId="6FC4DB03" w14:textId="77777777" w:rsidR="000A029C" w:rsidRPr="00080656" w:rsidRDefault="000A029C" w:rsidP="000A029C">
      <w:pPr>
        <w:pStyle w:val="Body"/>
        <w:ind w:left="360"/>
        <w:rPr>
          <w:rFonts w:asciiTheme="majorHAnsi" w:hAnsiTheme="majorHAnsi"/>
          <w:szCs w:val="22"/>
        </w:rPr>
      </w:pPr>
    </w:p>
    <w:p w14:paraId="6E1306DC" w14:textId="2E5510AE" w:rsidR="000A029C" w:rsidRPr="00080656" w:rsidRDefault="000A029C" w:rsidP="000A029C">
      <w:pPr>
        <w:pStyle w:val="Body"/>
        <w:rPr>
          <w:rFonts w:asciiTheme="majorHAnsi" w:hAnsiTheme="majorHAnsi"/>
          <w:szCs w:val="22"/>
        </w:rPr>
      </w:pPr>
      <w:r w:rsidRPr="00080656">
        <w:rPr>
          <w:rFonts w:asciiTheme="majorHAnsi" w:hAnsiTheme="majorHAnsi"/>
          <w:szCs w:val="22"/>
        </w:rPr>
        <w:t>All the generated files are output to the project director</w:t>
      </w:r>
      <w:ins w:id="1320" w:author="Kate Boardman" w:date="2016-04-19T16:56:00Z">
        <w:r w:rsidR="00E0368E">
          <w:rPr>
            <w:rFonts w:asciiTheme="majorHAnsi" w:hAnsiTheme="majorHAnsi"/>
            <w:szCs w:val="22"/>
          </w:rPr>
          <w:t xml:space="preserve">y. The name of the project directory </w:t>
        </w:r>
      </w:ins>
      <w:del w:id="1321" w:author="Kate Boardman" w:date="2016-04-19T16:56:00Z">
        <w:r w:rsidRPr="00080656" w:rsidDel="00E0368E">
          <w:rPr>
            <w:rFonts w:asciiTheme="majorHAnsi" w:hAnsiTheme="majorHAnsi"/>
            <w:szCs w:val="22"/>
          </w:rPr>
          <w:delText xml:space="preserve">y, whose name </w:delText>
        </w:r>
      </w:del>
      <w:r w:rsidRPr="00080656">
        <w:rPr>
          <w:rFonts w:asciiTheme="majorHAnsi" w:hAnsiTheme="majorHAnsi"/>
          <w:szCs w:val="22"/>
        </w:rPr>
        <w:t xml:space="preserve">corresponds to the project name specified in the </w:t>
      </w:r>
      <w:del w:id="1322" w:author="Kate Boardman" w:date="2016-04-19T18:15:00Z">
        <w:r w:rsidRPr="00DD34C4" w:rsidDel="00DD34C4">
          <w:rPr>
            <w:rStyle w:val="FilesandDirectories"/>
            <w:rPrChange w:id="1323" w:author="Kate Boardman" w:date="2016-04-19T18:15:00Z">
              <w:rPr>
                <w:rFonts w:asciiTheme="majorHAnsi" w:hAnsiTheme="majorHAnsi"/>
                <w:szCs w:val="22"/>
              </w:rPr>
            </w:rPrChange>
          </w:rPr>
          <w:delText>“</w:delText>
        </w:r>
      </w:del>
      <w:r w:rsidRPr="00DD34C4">
        <w:rPr>
          <w:rStyle w:val="FilesandDirectories"/>
          <w:rPrChange w:id="1324" w:author="Kate Boardman" w:date="2016-04-19T18:15:00Z">
            <w:rPr>
              <w:rFonts w:asciiTheme="majorHAnsi" w:hAnsiTheme="majorHAnsi"/>
              <w:szCs w:val="22"/>
            </w:rPr>
          </w:rPrChange>
        </w:rPr>
        <w:t>new_mesh</w:t>
      </w:r>
      <w:del w:id="1325" w:author="Kate Boardman" w:date="2016-04-19T18:15:00Z">
        <w:r w:rsidRPr="00080656" w:rsidDel="00DD34C4">
          <w:rPr>
            <w:rFonts w:asciiTheme="majorHAnsi" w:hAnsiTheme="majorHAnsi"/>
            <w:szCs w:val="22"/>
          </w:rPr>
          <w:delText>”</w:delText>
        </w:r>
      </w:del>
      <w:r w:rsidRPr="00080656">
        <w:rPr>
          <w:rFonts w:asciiTheme="majorHAnsi" w:hAnsiTheme="majorHAnsi"/>
          <w:szCs w:val="22"/>
        </w:rPr>
        <w:t xml:space="preserve"> command in the NocStudio command script.</w:t>
      </w:r>
    </w:p>
    <w:p w14:paraId="1D41F633" w14:textId="0D61DA23" w:rsidR="000A029C" w:rsidRPr="00080656" w:rsidRDefault="000A029C" w:rsidP="000A029C">
      <w:pPr>
        <w:pStyle w:val="Body"/>
        <w:keepNext/>
        <w:jc w:val="center"/>
        <w:rPr>
          <w:rFonts w:asciiTheme="majorHAnsi" w:hAnsiTheme="majorHAnsi"/>
          <w:szCs w:val="22"/>
        </w:rPr>
      </w:pPr>
      <w:r w:rsidRPr="00080656">
        <w:rPr>
          <w:rFonts w:asciiTheme="majorHAnsi" w:hAnsiTheme="majorHAnsi"/>
          <w:szCs w:val="22"/>
        </w:rPr>
        <w:object w:dxaOrig="12919" w:dyaOrig="6139" w14:anchorId="3844A0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223.5pt" o:ole="">
            <v:imagedata r:id="rId11" o:title=""/>
          </v:shape>
          <o:OLEObject Type="Embed" ProgID="Visio.Drawing.11" ShapeID="_x0000_i1025" DrawAspect="Content" ObjectID="_1522599795" r:id="rId12"/>
        </w:object>
      </w:r>
    </w:p>
    <w:p w14:paraId="068ED3D4" w14:textId="356A4523" w:rsidR="000A029C" w:rsidRPr="00080656" w:rsidRDefault="000A029C" w:rsidP="000A029C">
      <w:pPr>
        <w:pStyle w:val="Caption"/>
        <w:jc w:val="center"/>
        <w:rPr>
          <w:rFonts w:asciiTheme="majorHAnsi" w:hAnsiTheme="majorHAnsi"/>
          <w:sz w:val="22"/>
          <w:szCs w:val="22"/>
        </w:rPr>
      </w:pPr>
      <w:bookmarkStart w:id="1326" w:name="_Ref390589621"/>
      <w:bookmarkStart w:id="1327" w:name="_Toc448857132"/>
      <w:r w:rsidRPr="00080656">
        <w:rPr>
          <w:rFonts w:asciiTheme="majorHAnsi" w:hAnsiTheme="majorHAnsi"/>
          <w:sz w:val="22"/>
          <w:szCs w:val="22"/>
        </w:rPr>
        <w:t xml:space="preserve">Figure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Figure \* ARABIC </w:instrText>
      </w:r>
      <w:r w:rsidRPr="00080656">
        <w:rPr>
          <w:rFonts w:asciiTheme="majorHAnsi" w:hAnsiTheme="majorHAnsi"/>
          <w:sz w:val="22"/>
          <w:szCs w:val="22"/>
        </w:rPr>
        <w:fldChar w:fldCharType="separate"/>
      </w:r>
      <w:r w:rsidR="00624168">
        <w:rPr>
          <w:rFonts w:asciiTheme="majorHAnsi" w:hAnsiTheme="majorHAnsi"/>
          <w:noProof/>
          <w:sz w:val="22"/>
          <w:szCs w:val="22"/>
        </w:rPr>
        <w:t>1</w:t>
      </w:r>
      <w:r w:rsidRPr="00080656">
        <w:rPr>
          <w:rFonts w:asciiTheme="majorHAnsi" w:hAnsiTheme="majorHAnsi"/>
          <w:noProof/>
          <w:sz w:val="22"/>
          <w:szCs w:val="22"/>
        </w:rPr>
        <w:fldChar w:fldCharType="end"/>
      </w:r>
      <w:bookmarkEnd w:id="1326"/>
      <w:r w:rsidRPr="00080656">
        <w:rPr>
          <w:rFonts w:asciiTheme="majorHAnsi" w:hAnsiTheme="majorHAnsi"/>
          <w:sz w:val="22"/>
          <w:szCs w:val="22"/>
        </w:rPr>
        <w:t xml:space="preserve"> NoC IP generation flow</w:t>
      </w:r>
      <w:bookmarkEnd w:id="1327"/>
      <w:r w:rsidR="001D30ED">
        <w:rPr>
          <w:rFonts w:asciiTheme="majorHAnsi" w:hAnsiTheme="majorHAnsi"/>
          <w:sz w:val="22"/>
          <w:szCs w:val="22"/>
        </w:rPr>
        <w:t xml:space="preserve"> </w:t>
      </w:r>
    </w:p>
    <w:p w14:paraId="30612291" w14:textId="732C6FFE" w:rsidR="000A029C" w:rsidRPr="00080656" w:rsidRDefault="000A029C" w:rsidP="000A029C">
      <w:pPr>
        <w:rPr>
          <w:rFonts w:asciiTheme="majorHAnsi" w:hAnsiTheme="majorHAnsi"/>
          <w:color w:val="000000" w:themeColor="text1"/>
        </w:rPr>
      </w:pPr>
    </w:p>
    <w:p w14:paraId="1977D125" w14:textId="77777777" w:rsidR="000A029C" w:rsidRPr="00080656" w:rsidRDefault="000A029C" w:rsidP="000A029C">
      <w:pPr>
        <w:pStyle w:val="Heading3"/>
        <w:rPr>
          <w:sz w:val="22"/>
        </w:rPr>
      </w:pPr>
      <w:r w:rsidRPr="00080656">
        <w:rPr>
          <w:sz w:val="22"/>
        </w:rPr>
        <w:t xml:space="preserve"> </w:t>
      </w:r>
      <w:bookmarkStart w:id="1328" w:name="_Toc407201519"/>
      <w:bookmarkStart w:id="1329" w:name="_Toc448857000"/>
      <w:r w:rsidRPr="00BB2FA9">
        <w:t>Generating RTL from NocStudio</w:t>
      </w:r>
      <w:bookmarkEnd w:id="1328"/>
      <w:bookmarkEnd w:id="1329"/>
    </w:p>
    <w:p w14:paraId="0CC02161" w14:textId="138D02BF" w:rsidR="000A029C" w:rsidRPr="007A2DCE" w:rsidRDefault="000A029C" w:rsidP="007A2DCE">
      <w:pPr>
        <w:pStyle w:val="Body"/>
        <w:rPr>
          <w:rFonts w:asciiTheme="majorHAnsi" w:hAnsiTheme="majorHAnsi"/>
          <w:szCs w:val="22"/>
          <w:rPrChange w:id="1330" w:author="Kate Boardman" w:date="2016-04-19T18:02:00Z">
            <w:rPr>
              <w:rFonts w:asciiTheme="majorHAnsi" w:hAnsiTheme="majorHAnsi"/>
              <w:szCs w:val="22"/>
            </w:rPr>
          </w:rPrChange>
        </w:rPr>
        <w:pPrChange w:id="1331" w:author="Kate Boardman" w:date="2016-04-19T18:02:00Z">
          <w:pPr>
            <w:pStyle w:val="Body"/>
          </w:pPr>
        </w:pPrChange>
      </w:pPr>
      <w:r w:rsidRPr="00080656">
        <w:rPr>
          <w:rFonts w:asciiTheme="majorHAnsi" w:hAnsiTheme="majorHAnsi"/>
          <w:szCs w:val="22"/>
        </w:rPr>
        <w:t xml:space="preserve">To generate NoC RTL, include </w:t>
      </w:r>
      <w:ins w:id="1332" w:author="Kate Boardman" w:date="2016-04-19T18:02:00Z">
        <w:r w:rsidR="007A2DCE">
          <w:rPr>
            <w:rFonts w:asciiTheme="majorHAnsi" w:hAnsiTheme="majorHAnsi"/>
            <w:szCs w:val="22"/>
          </w:rPr>
          <w:t xml:space="preserve">the </w:t>
        </w:r>
        <w:r w:rsidR="007A2DCE" w:rsidRPr="00E13816">
          <w:rPr>
            <w:rStyle w:val="FilesandDirectories"/>
          </w:rPr>
          <w:t>gen_ip</w:t>
        </w:r>
        <w:r w:rsidR="007A2DCE">
          <w:rPr>
            <w:rFonts w:asciiTheme="majorHAnsi" w:hAnsiTheme="majorHAnsi"/>
            <w:szCs w:val="22"/>
          </w:rPr>
          <w:t xml:space="preserve"> command </w:t>
        </w:r>
      </w:ins>
      <w:del w:id="1333" w:author="Kate Boardman" w:date="2016-04-19T17:58:00Z">
        <w:r w:rsidRPr="007A2DCE" w:rsidDel="007A2DCE">
          <w:rPr>
            <w:rStyle w:val="Emphasis"/>
            <w:i w:val="0"/>
            <w:iCs w:val="0"/>
            <w:rPrChange w:id="1334" w:author="Kate Boardman" w:date="2016-04-19T18:02:00Z">
              <w:rPr>
                <w:rFonts w:asciiTheme="majorHAnsi" w:hAnsiTheme="majorHAnsi"/>
                <w:szCs w:val="22"/>
              </w:rPr>
            </w:rPrChange>
          </w:rPr>
          <w:delText>“</w:delText>
        </w:r>
      </w:del>
      <w:del w:id="1335" w:author="Kate Boardman" w:date="2016-04-19T17:59:00Z">
        <w:r w:rsidRPr="007A2DCE" w:rsidDel="007A2DCE">
          <w:rPr>
            <w:rStyle w:val="Emphasis"/>
            <w:i w:val="0"/>
            <w:iCs w:val="0"/>
            <w:rPrChange w:id="1336" w:author="Kate Boardman" w:date="2016-04-19T18:02:00Z">
              <w:rPr>
                <w:rFonts w:asciiTheme="majorHAnsi" w:hAnsiTheme="majorHAnsi"/>
                <w:szCs w:val="22"/>
              </w:rPr>
            </w:rPrChange>
          </w:rPr>
          <w:delText>gen_ip</w:delText>
        </w:r>
      </w:del>
      <w:del w:id="1337" w:author="Kate Boardman" w:date="2016-04-19T17:58:00Z">
        <w:r w:rsidRPr="007A2DCE" w:rsidDel="007A2DCE">
          <w:rPr>
            <w:rPrChange w:id="1338" w:author="Kate Boardman" w:date="2016-04-19T18:02:00Z">
              <w:rPr>
                <w:rFonts w:asciiTheme="majorHAnsi" w:hAnsiTheme="majorHAnsi"/>
                <w:szCs w:val="22"/>
              </w:rPr>
            </w:rPrChange>
          </w:rPr>
          <w:delText>”</w:delText>
        </w:r>
      </w:del>
      <w:del w:id="1339" w:author="Kate Boardman" w:date="2016-04-19T17:59:00Z">
        <w:r w:rsidRPr="007A2DCE" w:rsidDel="007A2DCE">
          <w:rPr>
            <w:rPrChange w:id="1340" w:author="Kate Boardman" w:date="2016-04-19T18:02:00Z">
              <w:rPr>
                <w:rFonts w:asciiTheme="majorHAnsi" w:hAnsiTheme="majorHAnsi"/>
                <w:szCs w:val="22"/>
              </w:rPr>
            </w:rPrChange>
          </w:rPr>
          <w:delText xml:space="preserve"> command </w:delText>
        </w:r>
      </w:del>
      <w:r w:rsidRPr="007A2DCE">
        <w:rPr>
          <w:rPrChange w:id="1341" w:author="Kate Boardman" w:date="2016-04-19T18:02:00Z">
            <w:rPr>
              <w:rFonts w:asciiTheme="majorHAnsi" w:hAnsiTheme="majorHAnsi"/>
              <w:szCs w:val="22"/>
            </w:rPr>
          </w:rPrChange>
        </w:rPr>
        <w:t xml:space="preserve">at the end of the NocStudio command script, and then process the script with NocStudio.  </w:t>
      </w:r>
    </w:p>
    <w:p w14:paraId="41CD34B2"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For example, from the IP root directory, run the following command for GUI mode:</w:t>
      </w:r>
    </w:p>
    <w:p w14:paraId="2A63C0BA" w14:textId="2B5D3FEA" w:rsidR="008A48B9" w:rsidRPr="00AD680C" w:rsidRDefault="000A029C" w:rsidP="00AD680C">
      <w:pPr>
        <w:pStyle w:val="Command"/>
      </w:pPr>
      <w:del w:id="1342" w:author="Kate Boardman" w:date="2016-04-19T17:59:00Z">
        <w:r w:rsidRPr="00080656" w:rsidDel="007A2DCE">
          <w:delText xml:space="preserve">      </w:delText>
        </w:r>
      </w:del>
      <w:proofErr w:type="gramStart"/>
      <w:r w:rsidRPr="00080656">
        <w:t>./</w:t>
      </w:r>
      <w:proofErr w:type="gramEnd"/>
      <w:r w:rsidRPr="00080656">
        <w:t>NocStudio examples/example_cache1.txt</w:t>
      </w:r>
    </w:p>
    <w:p w14:paraId="7D5B4BE1" w14:textId="77777777" w:rsidR="00AD680C" w:rsidRDefault="00AD680C" w:rsidP="000A029C">
      <w:pPr>
        <w:pStyle w:val="Body"/>
        <w:rPr>
          <w:rFonts w:asciiTheme="majorHAnsi" w:hAnsiTheme="majorHAnsi"/>
          <w:szCs w:val="22"/>
        </w:rPr>
      </w:pPr>
    </w:p>
    <w:p w14:paraId="6966701E" w14:textId="3369CFF2" w:rsidR="000A029C" w:rsidRPr="00080656" w:rsidRDefault="000A029C" w:rsidP="000A029C">
      <w:pPr>
        <w:pStyle w:val="Body"/>
        <w:rPr>
          <w:rFonts w:asciiTheme="majorHAnsi" w:hAnsiTheme="majorHAnsi"/>
          <w:szCs w:val="22"/>
        </w:rPr>
      </w:pPr>
      <w:proofErr w:type="gramStart"/>
      <w:r w:rsidRPr="00080656">
        <w:rPr>
          <w:rFonts w:asciiTheme="majorHAnsi" w:hAnsiTheme="majorHAnsi"/>
          <w:szCs w:val="22"/>
        </w:rPr>
        <w:t>Or</w:t>
      </w:r>
      <w:proofErr w:type="gramEnd"/>
      <w:r w:rsidR="00AD680C">
        <w:rPr>
          <w:rFonts w:asciiTheme="majorHAnsi" w:hAnsiTheme="majorHAnsi"/>
          <w:szCs w:val="22"/>
        </w:rPr>
        <w:t>,</w:t>
      </w:r>
      <w:r w:rsidRPr="00080656">
        <w:rPr>
          <w:rFonts w:asciiTheme="majorHAnsi" w:hAnsiTheme="majorHAnsi"/>
          <w:szCs w:val="22"/>
        </w:rPr>
        <w:t xml:space="preserve"> the following command for batch mode:</w:t>
      </w:r>
    </w:p>
    <w:p w14:paraId="19E8187A" w14:textId="6EB3E714" w:rsidR="000A029C" w:rsidRPr="00080656" w:rsidRDefault="000A029C" w:rsidP="00AD680C">
      <w:pPr>
        <w:pStyle w:val="Command"/>
      </w:pPr>
      <w:del w:id="1343" w:author="Kate Boardman" w:date="2016-04-19T18:00:00Z">
        <w:r w:rsidRPr="00080656" w:rsidDel="007A2DCE">
          <w:delText xml:space="preserve">   </w:delText>
        </w:r>
      </w:del>
      <w:del w:id="1344" w:author="Kate Boardman" w:date="2016-04-19T17:59:00Z">
        <w:r w:rsidRPr="00080656" w:rsidDel="007A2DCE">
          <w:delText xml:space="preserve">   </w:delText>
        </w:r>
      </w:del>
      <w:proofErr w:type="gramStart"/>
      <w:r w:rsidRPr="00080656">
        <w:t>./</w:t>
      </w:r>
      <w:proofErr w:type="gramEnd"/>
      <w:r w:rsidRPr="00080656">
        <w:t xml:space="preserve">NocStudio examples/example_cache1.txt </w:t>
      </w:r>
      <w:r w:rsidR="003159A0">
        <w:t xml:space="preserve"> -</w:t>
      </w:r>
      <w:r w:rsidRPr="00080656">
        <w:t>nogui</w:t>
      </w:r>
    </w:p>
    <w:p w14:paraId="273CCF4F" w14:textId="323A295F" w:rsidR="000A029C" w:rsidRDefault="000A029C" w:rsidP="000A029C">
      <w:pPr>
        <w:pStyle w:val="Body"/>
        <w:rPr>
          <w:rFonts w:asciiTheme="majorHAnsi" w:hAnsiTheme="majorHAnsi"/>
          <w:szCs w:val="22"/>
        </w:rPr>
      </w:pPr>
      <w:del w:id="1345" w:author="Kate Boardman" w:date="2016-04-19T18:03:00Z">
        <w:r w:rsidRPr="00080656" w:rsidDel="007A2DCE">
          <w:rPr>
            <w:rFonts w:asciiTheme="majorHAnsi" w:hAnsiTheme="majorHAnsi"/>
            <w:szCs w:val="22"/>
          </w:rPr>
          <w:delText xml:space="preserve">The last command in the above example script is </w:delText>
        </w:r>
      </w:del>
      <w:del w:id="1346" w:author="Kate Boardman" w:date="2016-04-19T17:57:00Z">
        <w:r w:rsidRPr="007A2DCE" w:rsidDel="00284A92">
          <w:rPr>
            <w:rStyle w:val="FilesandDirectories"/>
            <w:rPrChange w:id="1347" w:author="Kate Boardman" w:date="2016-04-19T18:01:00Z">
              <w:rPr>
                <w:rFonts w:asciiTheme="majorHAnsi" w:hAnsiTheme="majorHAnsi"/>
                <w:szCs w:val="22"/>
              </w:rPr>
            </w:rPrChange>
          </w:rPr>
          <w:delText>“</w:delText>
        </w:r>
      </w:del>
      <w:del w:id="1348" w:author="Kate Boardman" w:date="2016-04-19T18:03:00Z">
        <w:r w:rsidRPr="007A2DCE" w:rsidDel="007A2DCE">
          <w:rPr>
            <w:rStyle w:val="FilesandDirectories"/>
            <w:rPrChange w:id="1349" w:author="Kate Boardman" w:date="2016-04-19T18:01:00Z">
              <w:rPr>
                <w:rFonts w:asciiTheme="majorHAnsi" w:hAnsiTheme="majorHAnsi"/>
                <w:szCs w:val="22"/>
              </w:rPr>
            </w:rPrChange>
          </w:rPr>
          <w:delText>gen_ip</w:delText>
        </w:r>
      </w:del>
      <w:del w:id="1350" w:author="Kate Boardman" w:date="2016-04-19T17:57:00Z">
        <w:r w:rsidRPr="00080656" w:rsidDel="00284A92">
          <w:rPr>
            <w:rFonts w:asciiTheme="majorHAnsi" w:hAnsiTheme="majorHAnsi"/>
            <w:szCs w:val="22"/>
          </w:rPr>
          <w:delText>”</w:delText>
        </w:r>
      </w:del>
      <w:del w:id="1351" w:author="Kate Boardman" w:date="2016-04-19T18:03:00Z">
        <w:r w:rsidRPr="00080656" w:rsidDel="007A2DCE">
          <w:rPr>
            <w:rFonts w:asciiTheme="majorHAnsi" w:hAnsiTheme="majorHAnsi"/>
            <w:szCs w:val="22"/>
          </w:rPr>
          <w:delText xml:space="preserve">. </w:delText>
        </w:r>
      </w:del>
      <w:r w:rsidRPr="00080656">
        <w:rPr>
          <w:rFonts w:asciiTheme="majorHAnsi" w:hAnsiTheme="majorHAnsi"/>
          <w:szCs w:val="22"/>
        </w:rPr>
        <w:t xml:space="preserve"> Once the </w:t>
      </w:r>
      <w:ins w:id="1352" w:author="Kate Boardman" w:date="2016-04-19T18:03:00Z">
        <w:r w:rsidR="007A2DCE" w:rsidRPr="007A2DCE">
          <w:rPr>
            <w:rStyle w:val="FilesandDirectories"/>
            <w:rPrChange w:id="1353" w:author="Kate Boardman" w:date="2016-04-19T18:03:00Z">
              <w:rPr>
                <w:rFonts w:asciiTheme="majorHAnsi" w:hAnsiTheme="majorHAnsi"/>
                <w:szCs w:val="22"/>
              </w:rPr>
            </w:rPrChange>
          </w:rPr>
          <w:t>gen_ip</w:t>
        </w:r>
        <w:r w:rsidR="007A2DCE">
          <w:rPr>
            <w:rFonts w:asciiTheme="majorHAnsi" w:hAnsiTheme="majorHAnsi"/>
            <w:szCs w:val="22"/>
          </w:rPr>
          <w:t xml:space="preserve"> </w:t>
        </w:r>
      </w:ins>
      <w:del w:id="1354" w:author="Kate Boardman" w:date="2016-04-19T18:03:00Z">
        <w:r w:rsidRPr="00080656" w:rsidDel="007A2DCE">
          <w:rPr>
            <w:rFonts w:asciiTheme="majorHAnsi" w:hAnsiTheme="majorHAnsi"/>
            <w:szCs w:val="22"/>
          </w:rPr>
          <w:delText xml:space="preserve">command </w:delText>
        </w:r>
      </w:del>
      <w:r w:rsidRPr="00080656">
        <w:rPr>
          <w:rFonts w:asciiTheme="majorHAnsi" w:hAnsiTheme="majorHAnsi"/>
          <w:szCs w:val="22"/>
        </w:rPr>
        <w:t xml:space="preserve">executes, a project directory called </w:t>
      </w:r>
      <w:del w:id="1355" w:author="Kate Boardman" w:date="2016-04-19T17:58:00Z">
        <w:r w:rsidRPr="007A2DCE" w:rsidDel="007A2DCE">
          <w:rPr>
            <w:rStyle w:val="FilesandDirectories"/>
            <w:rPrChange w:id="1356" w:author="Kate Boardman" w:date="2016-04-19T17:58:00Z">
              <w:rPr>
                <w:rFonts w:asciiTheme="majorHAnsi" w:hAnsiTheme="majorHAnsi"/>
                <w:szCs w:val="22"/>
              </w:rPr>
            </w:rPrChange>
          </w:rPr>
          <w:delText>“</w:delText>
        </w:r>
      </w:del>
      <w:r w:rsidRPr="007A2DCE">
        <w:rPr>
          <w:rStyle w:val="FilesandDirectories"/>
          <w:rPrChange w:id="1357" w:author="Kate Boardman" w:date="2016-04-19T17:58:00Z">
            <w:rPr>
              <w:rFonts w:asciiTheme="majorHAnsi" w:hAnsiTheme="majorHAnsi"/>
              <w:szCs w:val="22"/>
            </w:rPr>
          </w:rPrChange>
        </w:rPr>
        <w:t>example_cache1/</w:t>
      </w:r>
      <w:del w:id="1358" w:author="Kate Boardman" w:date="2016-04-19T17:58:00Z">
        <w:r w:rsidRPr="007A2DCE" w:rsidDel="007A2DCE">
          <w:rPr>
            <w:rStyle w:val="FilesandDirectories"/>
            <w:rPrChange w:id="1359" w:author="Kate Boardman" w:date="2016-04-19T17:58:00Z">
              <w:rPr>
                <w:rFonts w:asciiTheme="majorHAnsi" w:hAnsiTheme="majorHAnsi"/>
                <w:szCs w:val="22"/>
              </w:rPr>
            </w:rPrChange>
          </w:rPr>
          <w:delText>”</w:delText>
        </w:r>
      </w:del>
      <w:r w:rsidRPr="00080656">
        <w:rPr>
          <w:rFonts w:asciiTheme="majorHAnsi" w:hAnsiTheme="majorHAnsi"/>
          <w:szCs w:val="22"/>
        </w:rPr>
        <w:t xml:space="preserve"> </w:t>
      </w:r>
      <w:proofErr w:type="gramStart"/>
      <w:r w:rsidRPr="00080656">
        <w:rPr>
          <w:rFonts w:asciiTheme="majorHAnsi" w:hAnsiTheme="majorHAnsi"/>
          <w:szCs w:val="22"/>
        </w:rPr>
        <w:t>is created</w:t>
      </w:r>
      <w:proofErr w:type="gramEnd"/>
      <w:r w:rsidRPr="00080656">
        <w:rPr>
          <w:rFonts w:asciiTheme="majorHAnsi" w:hAnsiTheme="majorHAnsi"/>
          <w:szCs w:val="22"/>
        </w:rPr>
        <w:t xml:space="preserve"> which contains all the files and directories generated by NocStudio.  Below is a list of key files related to RTL and verification component </w:t>
      </w:r>
      <w:proofErr w:type="gramStart"/>
      <w:r w:rsidRPr="00080656">
        <w:rPr>
          <w:rFonts w:asciiTheme="majorHAnsi" w:hAnsiTheme="majorHAnsi"/>
          <w:szCs w:val="22"/>
        </w:rPr>
        <w:t>integration.</w:t>
      </w:r>
      <w:proofErr w:type="gramEnd"/>
      <w:r w:rsidR="001D30ED">
        <w:rPr>
          <w:rFonts w:asciiTheme="majorHAnsi" w:hAnsiTheme="majorHAnsi"/>
          <w:szCs w:val="22"/>
        </w:rPr>
        <w:t xml:space="preserve"> </w:t>
      </w:r>
      <w:r w:rsidRPr="00080656">
        <w:rPr>
          <w:rFonts w:asciiTheme="majorHAnsi" w:hAnsiTheme="majorHAnsi"/>
          <w:szCs w:val="22"/>
        </w:rPr>
        <w:t xml:space="preserve">For a complete list with detailed </w:t>
      </w:r>
      <w:proofErr w:type="gramStart"/>
      <w:r w:rsidRPr="00080656">
        <w:rPr>
          <w:rFonts w:asciiTheme="majorHAnsi" w:hAnsiTheme="majorHAnsi"/>
          <w:szCs w:val="22"/>
        </w:rPr>
        <w:t>descriptions</w:t>
      </w:r>
      <w:proofErr w:type="gramEnd"/>
      <w:r w:rsidRPr="00080656">
        <w:rPr>
          <w:rFonts w:asciiTheme="majorHAnsi" w:hAnsiTheme="majorHAnsi"/>
          <w:szCs w:val="22"/>
        </w:rPr>
        <w:t xml:space="preserve"> please refer to </w:t>
      </w:r>
      <w:r w:rsidRPr="00303381">
        <w:rPr>
          <w:rStyle w:val="FilesandDirectories"/>
          <w:rPrChange w:id="1360" w:author="Kate Boardman" w:date="2016-04-19T19:17:00Z">
            <w:rPr>
              <w:rFonts w:asciiTheme="majorHAnsi" w:hAnsiTheme="majorHAnsi"/>
              <w:szCs w:val="22"/>
            </w:rPr>
          </w:rPrChange>
        </w:rPr>
        <w:t xml:space="preserve">NetSpeed NocStudio </w:t>
      </w:r>
      <w:r w:rsidR="00927DA7" w:rsidRPr="00303381">
        <w:rPr>
          <w:rStyle w:val="FilesandDirectories"/>
          <w:rPrChange w:id="1361" w:author="Kate Boardman" w:date="2016-04-19T19:17:00Z">
            <w:rPr>
              <w:rFonts w:asciiTheme="majorHAnsi" w:hAnsiTheme="majorHAnsi"/>
              <w:szCs w:val="22"/>
            </w:rPr>
          </w:rPrChange>
        </w:rPr>
        <w:t>Gemini</w:t>
      </w:r>
      <w:r w:rsidRPr="00303381">
        <w:rPr>
          <w:rStyle w:val="FilesandDirectories"/>
          <w:rPrChange w:id="1362" w:author="Kate Boardman" w:date="2016-04-19T19:17:00Z">
            <w:rPr>
              <w:rFonts w:asciiTheme="majorHAnsi" w:hAnsiTheme="majorHAnsi"/>
              <w:szCs w:val="22"/>
            </w:rPr>
          </w:rPrChange>
        </w:rPr>
        <w:t xml:space="preserve"> User Manual</w:t>
      </w:r>
      <w:r w:rsidRPr="00080656">
        <w:rPr>
          <w:rFonts w:asciiTheme="majorHAnsi" w:hAnsiTheme="majorHAnsi"/>
          <w:szCs w:val="22"/>
        </w:rPr>
        <w:t>.</w:t>
      </w:r>
    </w:p>
    <w:p w14:paraId="70E9B8B2" w14:textId="77777777" w:rsidR="003C3E49" w:rsidRPr="00080656" w:rsidRDefault="003C3E49" w:rsidP="000A029C">
      <w:pPr>
        <w:pStyle w:val="Body"/>
        <w:rPr>
          <w:rFonts w:asciiTheme="majorHAnsi" w:hAnsiTheme="majorHAnsi"/>
          <w:szCs w:val="22"/>
        </w:rPr>
      </w:pPr>
    </w:p>
    <w:p w14:paraId="58D79526" w14:textId="2A1F4352" w:rsidR="004F18F4" w:rsidRPr="003D79B0" w:rsidRDefault="000A029C" w:rsidP="003D79B0">
      <w:pPr>
        <w:pStyle w:val="Caption"/>
        <w:jc w:val="center"/>
        <w:rPr>
          <w:rFonts w:asciiTheme="majorHAnsi" w:hAnsiTheme="majorHAnsi"/>
          <w:sz w:val="22"/>
          <w:szCs w:val="22"/>
        </w:rPr>
      </w:pPr>
      <w:bookmarkStart w:id="1363" w:name="_Toc448857141"/>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3</w:t>
      </w:r>
      <w:r w:rsidRPr="00080656">
        <w:rPr>
          <w:rFonts w:asciiTheme="majorHAnsi" w:hAnsiTheme="majorHAnsi"/>
          <w:noProof/>
          <w:sz w:val="22"/>
          <w:szCs w:val="22"/>
        </w:rPr>
        <w:fldChar w:fldCharType="end"/>
      </w:r>
      <w:r w:rsidR="00374337">
        <w:rPr>
          <w:rFonts w:asciiTheme="majorHAnsi" w:hAnsiTheme="majorHAnsi"/>
          <w:sz w:val="22"/>
          <w:szCs w:val="22"/>
        </w:rPr>
        <w:t xml:space="preserve"> F</w:t>
      </w:r>
      <w:r w:rsidRPr="00080656">
        <w:rPr>
          <w:rFonts w:asciiTheme="majorHAnsi" w:hAnsiTheme="majorHAnsi"/>
          <w:sz w:val="22"/>
          <w:szCs w:val="22"/>
        </w:rPr>
        <w:t>iles</w:t>
      </w:r>
      <w:r w:rsidR="00374337">
        <w:rPr>
          <w:rFonts w:asciiTheme="majorHAnsi" w:hAnsiTheme="majorHAnsi"/>
          <w:sz w:val="22"/>
          <w:szCs w:val="22"/>
        </w:rPr>
        <w:t xml:space="preserve"> and directories</w:t>
      </w:r>
      <w:r w:rsidRPr="00080656">
        <w:rPr>
          <w:rFonts w:asciiTheme="majorHAnsi" w:hAnsiTheme="majorHAnsi"/>
          <w:sz w:val="22"/>
          <w:szCs w:val="22"/>
        </w:rPr>
        <w:t xml:space="preserve"> generated by NocStudio in </w:t>
      </w:r>
      <w:r w:rsidR="00374337">
        <w:rPr>
          <w:rFonts w:asciiTheme="majorHAnsi" w:hAnsiTheme="majorHAnsi"/>
          <w:sz w:val="22"/>
          <w:szCs w:val="22"/>
        </w:rPr>
        <w:t xml:space="preserve">the </w:t>
      </w:r>
      <w:r w:rsidRPr="00080656">
        <w:rPr>
          <w:rFonts w:asciiTheme="majorHAnsi" w:hAnsiTheme="majorHAnsi"/>
          <w:sz w:val="22"/>
          <w:szCs w:val="22"/>
        </w:rPr>
        <w:t>project directory</w:t>
      </w:r>
      <w:bookmarkStart w:id="1364" w:name="_Toc378951155"/>
      <w:bookmarkStart w:id="1365" w:name="_Toc378951154"/>
      <w:bookmarkEnd w:id="1363"/>
    </w:p>
    <w:tbl>
      <w:tblPr>
        <w:tblStyle w:val="TableGrid"/>
        <w:tblW w:w="5123" w:type="pct"/>
        <w:tblInd w:w="-72" w:type="dxa"/>
        <w:tblLayout w:type="fixed"/>
        <w:tblLook w:val="04A0" w:firstRow="1" w:lastRow="0" w:firstColumn="1" w:lastColumn="0" w:noHBand="0" w:noVBand="1"/>
      </w:tblPr>
      <w:tblGrid>
        <w:gridCol w:w="3019"/>
        <w:gridCol w:w="4901"/>
        <w:gridCol w:w="1892"/>
      </w:tblGrid>
      <w:tr w:rsidR="00B3186B" w:rsidRPr="00080656" w14:paraId="2E8D0C6B" w14:textId="77777777" w:rsidTr="009B54B8">
        <w:trPr>
          <w:trHeight w:val="240"/>
        </w:trPr>
        <w:tc>
          <w:tcPr>
            <w:tcW w:w="1538" w:type="pct"/>
            <w:shd w:val="clear" w:color="auto" w:fill="95B3D7" w:themeFill="accent1" w:themeFillTint="99"/>
          </w:tcPr>
          <w:p w14:paraId="4B5C849A" w14:textId="77777777" w:rsidR="00B3186B" w:rsidRPr="00080656" w:rsidRDefault="00B3186B" w:rsidP="00601C8E">
            <w:pPr>
              <w:pStyle w:val="Body"/>
              <w:jc w:val="center"/>
              <w:rPr>
                <w:rFonts w:asciiTheme="majorHAnsi" w:hAnsiTheme="majorHAnsi"/>
                <w:b/>
                <w:szCs w:val="22"/>
              </w:rPr>
            </w:pPr>
            <w:r w:rsidRPr="00080656">
              <w:rPr>
                <w:rFonts w:asciiTheme="majorHAnsi" w:hAnsiTheme="majorHAnsi"/>
                <w:b/>
                <w:szCs w:val="22"/>
              </w:rPr>
              <w:t>Name</w:t>
            </w:r>
          </w:p>
        </w:tc>
        <w:tc>
          <w:tcPr>
            <w:tcW w:w="2497" w:type="pct"/>
            <w:shd w:val="clear" w:color="auto" w:fill="95B3D7" w:themeFill="accent1" w:themeFillTint="99"/>
          </w:tcPr>
          <w:p w14:paraId="3757F26B" w14:textId="77777777" w:rsidR="00B3186B" w:rsidRPr="00080656" w:rsidRDefault="00B3186B" w:rsidP="00601C8E">
            <w:pPr>
              <w:pStyle w:val="Body"/>
              <w:jc w:val="center"/>
              <w:rPr>
                <w:rFonts w:asciiTheme="majorHAnsi" w:hAnsiTheme="majorHAnsi"/>
                <w:b/>
                <w:szCs w:val="22"/>
              </w:rPr>
            </w:pPr>
            <w:r w:rsidRPr="00080656">
              <w:rPr>
                <w:rFonts w:asciiTheme="majorHAnsi" w:hAnsiTheme="majorHAnsi"/>
                <w:b/>
                <w:szCs w:val="22"/>
              </w:rPr>
              <w:t>Description</w:t>
            </w:r>
          </w:p>
        </w:tc>
        <w:tc>
          <w:tcPr>
            <w:tcW w:w="964" w:type="pct"/>
            <w:shd w:val="clear" w:color="auto" w:fill="95B3D7" w:themeFill="accent1" w:themeFillTint="99"/>
          </w:tcPr>
          <w:p w14:paraId="43FBD0FB" w14:textId="77777777" w:rsidR="00B3186B" w:rsidRPr="00080656" w:rsidRDefault="00B3186B" w:rsidP="00601C8E">
            <w:pPr>
              <w:pStyle w:val="Body"/>
              <w:jc w:val="center"/>
              <w:rPr>
                <w:rFonts w:asciiTheme="majorHAnsi" w:hAnsiTheme="majorHAnsi"/>
                <w:b/>
                <w:szCs w:val="22"/>
              </w:rPr>
            </w:pPr>
            <w:r w:rsidRPr="00080656">
              <w:rPr>
                <w:rFonts w:asciiTheme="majorHAnsi" w:hAnsiTheme="majorHAnsi"/>
                <w:b/>
                <w:szCs w:val="22"/>
              </w:rPr>
              <w:t>Type</w:t>
            </w:r>
          </w:p>
        </w:tc>
      </w:tr>
      <w:tr w:rsidR="00CE4539" w:rsidRPr="00080656" w14:paraId="5DF8A54D" w14:textId="77777777" w:rsidTr="009B54B8">
        <w:trPr>
          <w:trHeight w:val="720"/>
        </w:trPr>
        <w:tc>
          <w:tcPr>
            <w:tcW w:w="1538" w:type="pct"/>
          </w:tcPr>
          <w:p w14:paraId="2B3EEC9F" w14:textId="625636BF" w:rsidR="00CE4539" w:rsidRPr="007A2DCE" w:rsidRDefault="00CE4539" w:rsidP="00601C8E">
            <w:pPr>
              <w:pStyle w:val="Body"/>
              <w:rPr>
                <w:rStyle w:val="FilesandDirectories"/>
                <w:rPrChange w:id="1366" w:author="Kate Boardman" w:date="2016-04-19T18:04:00Z">
                  <w:rPr>
                    <w:rFonts w:asciiTheme="majorHAnsi" w:hAnsiTheme="majorHAnsi"/>
                    <w:szCs w:val="22"/>
                  </w:rPr>
                </w:rPrChange>
              </w:rPr>
            </w:pPr>
            <w:r w:rsidRPr="007A2DCE">
              <w:rPr>
                <w:rStyle w:val="FilesandDirectories"/>
                <w:rPrChange w:id="1367" w:author="Kate Boardman" w:date="2016-04-19T18:04:00Z">
                  <w:rPr>
                    <w:rFonts w:asciiTheme="majorHAnsi" w:hAnsiTheme="majorHAnsi"/>
                    <w:szCs w:val="22"/>
                  </w:rPr>
                </w:rPrChange>
              </w:rPr>
              <w:t>archive/*</w:t>
            </w:r>
          </w:p>
        </w:tc>
        <w:tc>
          <w:tcPr>
            <w:tcW w:w="2497" w:type="pct"/>
          </w:tcPr>
          <w:p w14:paraId="280867E1" w14:textId="207F2218" w:rsidR="00CE4539" w:rsidRPr="00080656" w:rsidRDefault="00CE4539" w:rsidP="00601C8E">
            <w:pPr>
              <w:pStyle w:val="Body"/>
              <w:rPr>
                <w:rFonts w:asciiTheme="majorHAnsi" w:hAnsiTheme="majorHAnsi"/>
                <w:szCs w:val="22"/>
              </w:rPr>
            </w:pPr>
            <w:r w:rsidRPr="00080656">
              <w:rPr>
                <w:rFonts w:asciiTheme="majorHAnsi" w:hAnsiTheme="majorHAnsi"/>
                <w:szCs w:val="22"/>
              </w:rPr>
              <w:t xml:space="preserve">Location into which old run output </w:t>
            </w:r>
            <w:proofErr w:type="gramStart"/>
            <w:r w:rsidRPr="00080656">
              <w:rPr>
                <w:rFonts w:asciiTheme="majorHAnsi" w:hAnsiTheme="majorHAnsi"/>
                <w:szCs w:val="22"/>
              </w:rPr>
              <w:t>is placed</w:t>
            </w:r>
            <w:proofErr w:type="gramEnd"/>
            <w:r w:rsidRPr="00080656">
              <w:rPr>
                <w:rFonts w:asciiTheme="majorHAnsi" w:hAnsiTheme="majorHAnsi"/>
                <w:szCs w:val="22"/>
              </w:rPr>
              <w:t xml:space="preserve"> when a new run is started</w:t>
            </w:r>
            <w:r>
              <w:rPr>
                <w:rFonts w:asciiTheme="majorHAnsi" w:hAnsiTheme="majorHAnsi"/>
                <w:szCs w:val="22"/>
              </w:rPr>
              <w:t>.</w:t>
            </w:r>
          </w:p>
        </w:tc>
        <w:tc>
          <w:tcPr>
            <w:tcW w:w="964" w:type="pct"/>
          </w:tcPr>
          <w:p w14:paraId="6585ED97" w14:textId="484BAAFD" w:rsidR="00CE4539" w:rsidRPr="00080656" w:rsidRDefault="00CE4539" w:rsidP="00601C8E">
            <w:pPr>
              <w:pStyle w:val="Body"/>
              <w:rPr>
                <w:rFonts w:asciiTheme="majorHAnsi" w:hAnsiTheme="majorHAnsi"/>
                <w:szCs w:val="22"/>
              </w:rPr>
            </w:pPr>
            <w:r w:rsidRPr="00080656">
              <w:rPr>
                <w:rFonts w:asciiTheme="majorHAnsi" w:hAnsiTheme="majorHAnsi"/>
                <w:szCs w:val="22"/>
              </w:rPr>
              <w:t>Archive</w:t>
            </w:r>
          </w:p>
        </w:tc>
      </w:tr>
      <w:tr w:rsidR="00CE4539" w:rsidRPr="00080656" w14:paraId="3049E709" w14:textId="77777777" w:rsidTr="009B54B8">
        <w:trPr>
          <w:trHeight w:val="720"/>
        </w:trPr>
        <w:tc>
          <w:tcPr>
            <w:tcW w:w="1538" w:type="pct"/>
          </w:tcPr>
          <w:p w14:paraId="7422398A" w14:textId="42063D64" w:rsidR="00CE4539" w:rsidRPr="007A2DCE" w:rsidRDefault="00CE4539" w:rsidP="00601C8E">
            <w:pPr>
              <w:pStyle w:val="Body"/>
              <w:rPr>
                <w:rStyle w:val="FilesandDirectories"/>
                <w:rPrChange w:id="1368" w:author="Kate Boardman" w:date="2016-04-19T18:04:00Z">
                  <w:rPr>
                    <w:rFonts w:asciiTheme="majorHAnsi" w:hAnsiTheme="majorHAnsi"/>
                    <w:szCs w:val="22"/>
                  </w:rPr>
                </w:rPrChange>
              </w:rPr>
            </w:pPr>
            <w:r w:rsidRPr="007A2DCE">
              <w:rPr>
                <w:rStyle w:val="FilesandDirectories"/>
                <w:rPrChange w:id="1369" w:author="Kate Boardman" w:date="2016-04-19T18:04:00Z">
                  <w:rPr>
                    <w:rFonts w:asciiTheme="majorHAnsi" w:hAnsiTheme="majorHAnsi"/>
                    <w:szCs w:val="22"/>
                  </w:rPr>
                </w:rPrChange>
              </w:rPr>
              <w:t>bridge_prop.csv</w:t>
            </w:r>
          </w:p>
        </w:tc>
        <w:tc>
          <w:tcPr>
            <w:tcW w:w="2497" w:type="pct"/>
          </w:tcPr>
          <w:p w14:paraId="600646B6" w14:textId="045813A2" w:rsidR="00CE4539" w:rsidRPr="00080656" w:rsidRDefault="00CE4539" w:rsidP="00601C8E">
            <w:pPr>
              <w:pStyle w:val="Body"/>
              <w:rPr>
                <w:rFonts w:asciiTheme="majorHAnsi" w:hAnsiTheme="majorHAnsi"/>
                <w:szCs w:val="22"/>
              </w:rPr>
            </w:pPr>
            <w:proofErr w:type="gramStart"/>
            <w:r w:rsidRPr="00080656">
              <w:rPr>
                <w:rFonts w:asciiTheme="majorHAnsi" w:hAnsiTheme="majorHAnsi"/>
                <w:szCs w:val="22"/>
              </w:rPr>
              <w:t>Information about the bridges in the NoC.</w:t>
            </w:r>
            <w:proofErr w:type="gramEnd"/>
          </w:p>
        </w:tc>
        <w:tc>
          <w:tcPr>
            <w:tcW w:w="964" w:type="pct"/>
          </w:tcPr>
          <w:p w14:paraId="6BD39D64" w14:textId="41F5F2DC" w:rsidR="00CE4539" w:rsidRPr="00080656" w:rsidRDefault="00CE4539" w:rsidP="00601C8E">
            <w:pPr>
              <w:pStyle w:val="Body"/>
              <w:rPr>
                <w:rFonts w:asciiTheme="majorHAnsi" w:hAnsiTheme="majorHAnsi"/>
                <w:szCs w:val="22"/>
              </w:rPr>
            </w:pPr>
            <w:r w:rsidRPr="00080656">
              <w:rPr>
                <w:rFonts w:asciiTheme="majorHAnsi" w:hAnsiTheme="majorHAnsi"/>
                <w:szCs w:val="22"/>
              </w:rPr>
              <w:t>NoC property</w:t>
            </w:r>
          </w:p>
        </w:tc>
      </w:tr>
      <w:tr w:rsidR="00CE4539" w:rsidRPr="00080656" w14:paraId="0046238D" w14:textId="77777777" w:rsidTr="009B54B8">
        <w:trPr>
          <w:trHeight w:val="720"/>
        </w:trPr>
        <w:tc>
          <w:tcPr>
            <w:tcW w:w="1538" w:type="pct"/>
          </w:tcPr>
          <w:p w14:paraId="1E3118B7" w14:textId="046DF894" w:rsidR="00CE4539" w:rsidRPr="007A2DCE" w:rsidRDefault="00CE4539" w:rsidP="00601C8E">
            <w:pPr>
              <w:pStyle w:val="Body"/>
              <w:rPr>
                <w:rStyle w:val="FilesandDirectories"/>
                <w:rPrChange w:id="1370" w:author="Kate Boardman" w:date="2016-04-19T18:04:00Z">
                  <w:rPr>
                    <w:rFonts w:asciiTheme="majorHAnsi" w:hAnsiTheme="majorHAnsi"/>
                    <w:szCs w:val="22"/>
                  </w:rPr>
                </w:rPrChange>
              </w:rPr>
            </w:pPr>
            <w:r w:rsidRPr="007A2DCE">
              <w:rPr>
                <w:rStyle w:val="FilesandDirectories"/>
                <w:rPrChange w:id="1371" w:author="Kate Boardman" w:date="2016-04-19T18:04:00Z">
                  <w:rPr>
                    <w:rFonts w:asciiTheme="majorHAnsi" w:hAnsiTheme="majorHAnsi"/>
                    <w:szCs w:val="22"/>
                  </w:rPr>
                </w:rPrChange>
              </w:rPr>
              <w:t>buffer_costs.csv</w:t>
            </w:r>
          </w:p>
        </w:tc>
        <w:tc>
          <w:tcPr>
            <w:tcW w:w="2497" w:type="pct"/>
          </w:tcPr>
          <w:p w14:paraId="5C8DF327" w14:textId="101DEBAA" w:rsidR="00CE4539" w:rsidRPr="00080656" w:rsidRDefault="00CE4539" w:rsidP="00601C8E">
            <w:pPr>
              <w:pStyle w:val="Body"/>
              <w:rPr>
                <w:rFonts w:asciiTheme="majorHAnsi" w:hAnsiTheme="majorHAnsi"/>
                <w:szCs w:val="22"/>
              </w:rPr>
            </w:pPr>
            <w:proofErr w:type="gramStart"/>
            <w:r w:rsidRPr="00080656">
              <w:rPr>
                <w:rFonts w:asciiTheme="majorHAnsi" w:hAnsiTheme="majorHAnsi"/>
                <w:szCs w:val="22"/>
              </w:rPr>
              <w:t>Flip-flop count estimate</w:t>
            </w:r>
            <w:r>
              <w:rPr>
                <w:rFonts w:asciiTheme="majorHAnsi" w:hAnsiTheme="majorHAnsi"/>
                <w:szCs w:val="22"/>
              </w:rPr>
              <w:t>.</w:t>
            </w:r>
            <w:proofErr w:type="gramEnd"/>
          </w:p>
        </w:tc>
        <w:tc>
          <w:tcPr>
            <w:tcW w:w="964" w:type="pct"/>
          </w:tcPr>
          <w:p w14:paraId="4CB614BB" w14:textId="57F0F9FB" w:rsidR="00CE4539" w:rsidRPr="00080656" w:rsidRDefault="00BB5C49" w:rsidP="00601C8E">
            <w:pPr>
              <w:pStyle w:val="Body"/>
              <w:rPr>
                <w:rFonts w:asciiTheme="majorHAnsi" w:hAnsiTheme="majorHAnsi"/>
                <w:szCs w:val="22"/>
              </w:rPr>
            </w:pPr>
            <w:r w:rsidRPr="00080656">
              <w:rPr>
                <w:rFonts w:asciiTheme="majorHAnsi" w:hAnsiTheme="majorHAnsi"/>
                <w:szCs w:val="22"/>
              </w:rPr>
              <w:t>NoC property</w:t>
            </w:r>
          </w:p>
        </w:tc>
      </w:tr>
      <w:tr w:rsidR="00CE4539" w:rsidRPr="00080656" w14:paraId="6C018E68" w14:textId="77777777" w:rsidTr="009B54B8">
        <w:trPr>
          <w:trHeight w:val="240"/>
        </w:trPr>
        <w:tc>
          <w:tcPr>
            <w:tcW w:w="1538" w:type="pct"/>
          </w:tcPr>
          <w:p w14:paraId="1DCE94FE" w14:textId="09E5F1AD" w:rsidR="00CE4539" w:rsidRPr="007A2DCE" w:rsidRDefault="00CE4539" w:rsidP="00601C8E">
            <w:pPr>
              <w:pStyle w:val="Body"/>
              <w:rPr>
                <w:rStyle w:val="FilesandDirectories"/>
                <w:rPrChange w:id="1372" w:author="Kate Boardman" w:date="2016-04-19T18:04:00Z">
                  <w:rPr>
                    <w:rFonts w:asciiTheme="majorHAnsi" w:hAnsiTheme="majorHAnsi"/>
                    <w:szCs w:val="22"/>
                  </w:rPr>
                </w:rPrChange>
              </w:rPr>
            </w:pPr>
            <w:r w:rsidRPr="007A2DCE">
              <w:rPr>
                <w:rStyle w:val="FilesandDirectories"/>
                <w:rPrChange w:id="1373" w:author="Kate Boardman" w:date="2016-04-19T18:04:00Z">
                  <w:rPr>
                    <w:rFonts w:asciiTheme="majorHAnsi" w:hAnsiTheme="majorHAnsi"/>
                    <w:szCs w:val="22"/>
                  </w:rPr>
                </w:rPrChange>
              </w:rPr>
              <w:t>commands.log</w:t>
            </w:r>
          </w:p>
        </w:tc>
        <w:tc>
          <w:tcPr>
            <w:tcW w:w="2497" w:type="pct"/>
          </w:tcPr>
          <w:p w14:paraId="193693AB" w14:textId="4EF620E2" w:rsidR="00CE4539" w:rsidRPr="00080656" w:rsidRDefault="00CE4539" w:rsidP="00601C8E">
            <w:pPr>
              <w:pStyle w:val="Body"/>
              <w:rPr>
                <w:rFonts w:asciiTheme="majorHAnsi" w:hAnsiTheme="majorHAnsi"/>
                <w:szCs w:val="22"/>
              </w:rPr>
            </w:pPr>
            <w:r w:rsidRPr="00080656">
              <w:rPr>
                <w:rFonts w:asciiTheme="majorHAnsi" w:hAnsiTheme="majorHAnsi"/>
                <w:szCs w:val="22"/>
              </w:rPr>
              <w:t>Command file from the NocStudio run</w:t>
            </w:r>
            <w:r>
              <w:rPr>
                <w:rFonts w:asciiTheme="majorHAnsi" w:hAnsiTheme="majorHAnsi"/>
                <w:szCs w:val="22"/>
              </w:rPr>
              <w:t>.</w:t>
            </w:r>
          </w:p>
        </w:tc>
        <w:tc>
          <w:tcPr>
            <w:tcW w:w="964" w:type="pct"/>
          </w:tcPr>
          <w:p w14:paraId="5DCBBC3E" w14:textId="53586EA5" w:rsidR="00CE4539" w:rsidRPr="00080656" w:rsidRDefault="00CE4539" w:rsidP="00601C8E">
            <w:pPr>
              <w:pStyle w:val="Body"/>
              <w:rPr>
                <w:rFonts w:asciiTheme="majorHAnsi" w:hAnsiTheme="majorHAnsi"/>
                <w:szCs w:val="22"/>
              </w:rPr>
            </w:pPr>
            <w:r w:rsidRPr="00080656">
              <w:rPr>
                <w:rFonts w:asciiTheme="majorHAnsi" w:hAnsiTheme="majorHAnsi"/>
                <w:szCs w:val="22"/>
              </w:rPr>
              <w:t>Log file</w:t>
            </w:r>
          </w:p>
        </w:tc>
      </w:tr>
      <w:tr w:rsidR="00CE4539" w:rsidRPr="00080656" w14:paraId="240E3A7C" w14:textId="77777777" w:rsidTr="009B54B8">
        <w:trPr>
          <w:trHeight w:val="240"/>
        </w:trPr>
        <w:tc>
          <w:tcPr>
            <w:tcW w:w="1538" w:type="pct"/>
          </w:tcPr>
          <w:p w14:paraId="12C11D9A" w14:textId="0299830A" w:rsidR="00CE4539" w:rsidRPr="007A2DCE" w:rsidRDefault="00CE4539" w:rsidP="00601C8E">
            <w:pPr>
              <w:pStyle w:val="Body"/>
              <w:rPr>
                <w:rStyle w:val="FilesandDirectories"/>
                <w:rPrChange w:id="1374" w:author="Kate Boardman" w:date="2016-04-19T18:04:00Z">
                  <w:rPr>
                    <w:rFonts w:asciiTheme="majorHAnsi" w:hAnsiTheme="majorHAnsi"/>
                    <w:szCs w:val="22"/>
                  </w:rPr>
                </w:rPrChange>
              </w:rPr>
            </w:pPr>
            <w:r w:rsidRPr="007A2DCE">
              <w:rPr>
                <w:rStyle w:val="FilesandDirectories"/>
                <w:rPrChange w:id="1375" w:author="Kate Boardman" w:date="2016-04-19T18:04:00Z">
                  <w:rPr>
                    <w:rFonts w:asciiTheme="majorHAnsi" w:hAnsiTheme="majorHAnsi"/>
                    <w:szCs w:val="22"/>
                  </w:rPr>
                </w:rPrChange>
              </w:rPr>
              <w:t>doc_files/*</w:t>
            </w:r>
          </w:p>
        </w:tc>
        <w:tc>
          <w:tcPr>
            <w:tcW w:w="2497" w:type="pct"/>
          </w:tcPr>
          <w:p w14:paraId="15994D21" w14:textId="6519E7F6" w:rsidR="00CE4539" w:rsidRPr="00080656" w:rsidRDefault="00CE4539" w:rsidP="00601C8E">
            <w:pPr>
              <w:pStyle w:val="Body"/>
              <w:rPr>
                <w:rFonts w:asciiTheme="majorHAnsi" w:hAnsiTheme="majorHAnsi"/>
                <w:szCs w:val="22"/>
              </w:rPr>
            </w:pPr>
            <w:r w:rsidRPr="00080656">
              <w:rPr>
                <w:rFonts w:asciiTheme="majorHAnsi" w:hAnsiTheme="majorHAnsi"/>
                <w:szCs w:val="22"/>
              </w:rPr>
              <w:t>Support files for HTML documentation.</w:t>
            </w:r>
          </w:p>
        </w:tc>
        <w:tc>
          <w:tcPr>
            <w:tcW w:w="964" w:type="pct"/>
          </w:tcPr>
          <w:p w14:paraId="35309699" w14:textId="2DE4BAC9" w:rsidR="00CE4539" w:rsidRPr="00080656" w:rsidRDefault="00CE4539" w:rsidP="00601C8E">
            <w:pPr>
              <w:pStyle w:val="Body"/>
              <w:rPr>
                <w:rFonts w:asciiTheme="majorHAnsi" w:hAnsiTheme="majorHAnsi"/>
                <w:szCs w:val="22"/>
              </w:rPr>
            </w:pPr>
            <w:r w:rsidRPr="00080656">
              <w:rPr>
                <w:rFonts w:asciiTheme="majorHAnsi" w:hAnsiTheme="majorHAnsi"/>
                <w:szCs w:val="22"/>
              </w:rPr>
              <w:t>HTML documentation</w:t>
            </w:r>
          </w:p>
        </w:tc>
      </w:tr>
      <w:tr w:rsidR="00CE4539" w:rsidRPr="00080656" w14:paraId="09AE9C00" w14:textId="77777777" w:rsidTr="009B54B8">
        <w:trPr>
          <w:trHeight w:val="240"/>
        </w:trPr>
        <w:tc>
          <w:tcPr>
            <w:tcW w:w="1538" w:type="pct"/>
          </w:tcPr>
          <w:p w14:paraId="50E664C9" w14:textId="0DE23D9A" w:rsidR="00CE4539" w:rsidRPr="007A2DCE" w:rsidRDefault="00CE4539" w:rsidP="00601C8E">
            <w:pPr>
              <w:pStyle w:val="Body"/>
              <w:rPr>
                <w:rStyle w:val="FilesandDirectories"/>
                <w:rPrChange w:id="1376" w:author="Kate Boardman" w:date="2016-04-19T18:04:00Z">
                  <w:rPr>
                    <w:rFonts w:asciiTheme="majorHAnsi" w:hAnsiTheme="majorHAnsi"/>
                    <w:szCs w:val="22"/>
                  </w:rPr>
                </w:rPrChange>
              </w:rPr>
            </w:pPr>
            <w:r w:rsidRPr="007A2DCE">
              <w:rPr>
                <w:rStyle w:val="FilesandDirectories"/>
                <w:rPrChange w:id="1377" w:author="Kate Boardman" w:date="2016-04-19T18:04:00Z">
                  <w:rPr>
                    <w:rFonts w:asciiTheme="majorHAnsi" w:hAnsiTheme="majorHAnsi"/>
                    <w:szCs w:val="22"/>
                  </w:rPr>
                </w:rPrChange>
              </w:rPr>
              <w:t>link_costs.csv</w:t>
            </w:r>
          </w:p>
        </w:tc>
        <w:tc>
          <w:tcPr>
            <w:tcW w:w="2497" w:type="pct"/>
          </w:tcPr>
          <w:p w14:paraId="31B566A3" w14:textId="2BE492FA" w:rsidR="00CE4539" w:rsidRPr="00080656" w:rsidRDefault="00CE4539" w:rsidP="00601C8E">
            <w:pPr>
              <w:pStyle w:val="Body"/>
              <w:rPr>
                <w:rFonts w:asciiTheme="majorHAnsi" w:hAnsiTheme="majorHAnsi"/>
                <w:szCs w:val="22"/>
              </w:rPr>
            </w:pPr>
            <w:proofErr w:type="gramStart"/>
            <w:r w:rsidRPr="00080656">
              <w:rPr>
                <w:rFonts w:asciiTheme="majorHAnsi" w:hAnsiTheme="majorHAnsi"/>
                <w:szCs w:val="22"/>
              </w:rPr>
              <w:t>Writing usage estimate</w:t>
            </w:r>
            <w:r>
              <w:rPr>
                <w:rFonts w:asciiTheme="majorHAnsi" w:hAnsiTheme="majorHAnsi"/>
                <w:szCs w:val="22"/>
              </w:rPr>
              <w:t>.</w:t>
            </w:r>
            <w:proofErr w:type="gramEnd"/>
          </w:p>
        </w:tc>
        <w:tc>
          <w:tcPr>
            <w:tcW w:w="964" w:type="pct"/>
          </w:tcPr>
          <w:p w14:paraId="172F391C" w14:textId="7AE73F3B" w:rsidR="00CE4539" w:rsidRPr="00080656" w:rsidRDefault="00CE4539" w:rsidP="00601C8E">
            <w:pPr>
              <w:pStyle w:val="Body"/>
              <w:rPr>
                <w:rFonts w:asciiTheme="majorHAnsi" w:hAnsiTheme="majorHAnsi"/>
                <w:szCs w:val="22"/>
              </w:rPr>
            </w:pPr>
            <w:r w:rsidRPr="00080656">
              <w:rPr>
                <w:rFonts w:asciiTheme="majorHAnsi" w:hAnsiTheme="majorHAnsi"/>
                <w:szCs w:val="22"/>
              </w:rPr>
              <w:t>NoC property</w:t>
            </w:r>
          </w:p>
        </w:tc>
      </w:tr>
      <w:tr w:rsidR="00CE4539" w:rsidRPr="00080656" w14:paraId="77287EDC" w14:textId="77777777" w:rsidTr="009B54B8">
        <w:trPr>
          <w:trHeight w:val="240"/>
        </w:trPr>
        <w:tc>
          <w:tcPr>
            <w:tcW w:w="1538" w:type="pct"/>
          </w:tcPr>
          <w:p w14:paraId="0AA361A7" w14:textId="1471C667" w:rsidR="00CE4539" w:rsidRPr="007A2DCE" w:rsidRDefault="00CE4539" w:rsidP="00601C8E">
            <w:pPr>
              <w:pStyle w:val="Body"/>
              <w:rPr>
                <w:rStyle w:val="FilesandDirectories"/>
                <w:rPrChange w:id="1378" w:author="Kate Boardman" w:date="2016-04-19T18:04:00Z">
                  <w:rPr>
                    <w:rFonts w:asciiTheme="majorHAnsi" w:hAnsiTheme="majorHAnsi"/>
                    <w:szCs w:val="22"/>
                  </w:rPr>
                </w:rPrChange>
              </w:rPr>
            </w:pPr>
            <w:r w:rsidRPr="007A2DCE">
              <w:rPr>
                <w:rStyle w:val="FilesandDirectories"/>
                <w:rPrChange w:id="1379" w:author="Kate Boardman" w:date="2016-04-19T18:04:00Z">
                  <w:rPr>
                    <w:rFonts w:asciiTheme="majorHAnsi" w:hAnsiTheme="majorHAnsi"/>
                    <w:szCs w:val="22"/>
                  </w:rPr>
                </w:rPrChange>
              </w:rPr>
              <w:t>noc_modifiable_rtl/*</w:t>
            </w:r>
          </w:p>
        </w:tc>
        <w:tc>
          <w:tcPr>
            <w:tcW w:w="2497" w:type="pct"/>
          </w:tcPr>
          <w:p w14:paraId="38E5F93E" w14:textId="2DBC0F55" w:rsidR="00CE4539" w:rsidRPr="00080656" w:rsidRDefault="00CE4539" w:rsidP="00601C8E">
            <w:pPr>
              <w:pStyle w:val="Body"/>
              <w:rPr>
                <w:rFonts w:asciiTheme="majorHAnsi" w:hAnsiTheme="majorHAnsi"/>
                <w:szCs w:val="22"/>
              </w:rPr>
            </w:pPr>
            <w:r>
              <w:rPr>
                <w:rFonts w:asciiTheme="majorHAnsi" w:hAnsiTheme="majorHAnsi"/>
                <w:szCs w:val="22"/>
              </w:rPr>
              <w:t xml:space="preserve">RTL modules, such as RAM, that </w:t>
            </w:r>
            <w:proofErr w:type="gramStart"/>
            <w:r>
              <w:rPr>
                <w:rFonts w:asciiTheme="majorHAnsi" w:hAnsiTheme="majorHAnsi"/>
                <w:szCs w:val="22"/>
              </w:rPr>
              <w:t>can be replaced</w:t>
            </w:r>
            <w:proofErr w:type="gramEnd"/>
            <w:r>
              <w:rPr>
                <w:rFonts w:asciiTheme="majorHAnsi" w:hAnsiTheme="majorHAnsi"/>
                <w:szCs w:val="22"/>
              </w:rPr>
              <w:t xml:space="preserve"> by user implementation.</w:t>
            </w:r>
          </w:p>
        </w:tc>
        <w:tc>
          <w:tcPr>
            <w:tcW w:w="964" w:type="pct"/>
          </w:tcPr>
          <w:p w14:paraId="6997947D" w14:textId="22A4F0B2" w:rsidR="00CE4539" w:rsidRPr="00080656" w:rsidRDefault="00CE4539" w:rsidP="00601C8E">
            <w:pPr>
              <w:pStyle w:val="Body"/>
              <w:rPr>
                <w:rFonts w:asciiTheme="majorHAnsi" w:hAnsiTheme="majorHAnsi"/>
                <w:szCs w:val="22"/>
              </w:rPr>
            </w:pPr>
            <w:r w:rsidRPr="00080656">
              <w:rPr>
                <w:rFonts w:asciiTheme="majorHAnsi" w:hAnsiTheme="majorHAnsi"/>
                <w:szCs w:val="22"/>
              </w:rPr>
              <w:t>RTL</w:t>
            </w:r>
          </w:p>
        </w:tc>
      </w:tr>
      <w:tr w:rsidR="001F4935" w:rsidRPr="00080656" w14:paraId="6B943F2E" w14:textId="77777777" w:rsidTr="009B54B8">
        <w:trPr>
          <w:trHeight w:val="240"/>
        </w:trPr>
        <w:tc>
          <w:tcPr>
            <w:tcW w:w="1538" w:type="pct"/>
          </w:tcPr>
          <w:p w14:paraId="6797BD00" w14:textId="35A7C40C" w:rsidR="001F4935" w:rsidRPr="007A2DCE" w:rsidRDefault="001F4935" w:rsidP="00601C8E">
            <w:pPr>
              <w:pStyle w:val="Body"/>
              <w:rPr>
                <w:rStyle w:val="FilesandDirectories"/>
                <w:rPrChange w:id="1380" w:author="Kate Boardman" w:date="2016-04-19T18:04:00Z">
                  <w:rPr>
                    <w:rFonts w:asciiTheme="majorHAnsi" w:hAnsiTheme="majorHAnsi"/>
                    <w:szCs w:val="22"/>
                  </w:rPr>
                </w:rPrChange>
              </w:rPr>
            </w:pPr>
            <w:r w:rsidRPr="007A2DCE">
              <w:rPr>
                <w:rStyle w:val="FilesandDirectories"/>
                <w:rPrChange w:id="1381" w:author="Kate Boardman" w:date="2016-04-19T18:04:00Z">
                  <w:rPr>
                    <w:rFonts w:asciiTheme="majorHAnsi" w:hAnsiTheme="majorHAnsi"/>
                    <w:szCs w:val="22"/>
                  </w:rPr>
                </w:rPrChange>
              </w:rPr>
              <w:t>noc_reference_manual.html</w:t>
            </w:r>
          </w:p>
        </w:tc>
        <w:tc>
          <w:tcPr>
            <w:tcW w:w="2497" w:type="pct"/>
          </w:tcPr>
          <w:p w14:paraId="433A853D" w14:textId="1FC13A4D" w:rsidR="001F4935" w:rsidRPr="00080656" w:rsidRDefault="001F4935" w:rsidP="00601C8E">
            <w:pPr>
              <w:pStyle w:val="Body"/>
              <w:rPr>
                <w:rFonts w:asciiTheme="majorHAnsi" w:hAnsiTheme="majorHAnsi"/>
                <w:szCs w:val="22"/>
              </w:rPr>
            </w:pPr>
            <w:proofErr w:type="gramStart"/>
            <w:r w:rsidRPr="00080656">
              <w:rPr>
                <w:rFonts w:asciiTheme="majorHAnsi" w:hAnsiTheme="majorHAnsi"/>
                <w:szCs w:val="22"/>
              </w:rPr>
              <w:t>HTML specification for the generated NoC with information such as layer diagrams, traffic dependencies, full register specification and more.</w:t>
            </w:r>
            <w:proofErr w:type="gramEnd"/>
          </w:p>
        </w:tc>
        <w:tc>
          <w:tcPr>
            <w:tcW w:w="964" w:type="pct"/>
          </w:tcPr>
          <w:p w14:paraId="37163FA4" w14:textId="52E66CBF" w:rsidR="001F4935" w:rsidRPr="00080656" w:rsidRDefault="001F4935" w:rsidP="00601C8E">
            <w:pPr>
              <w:pStyle w:val="Body"/>
              <w:rPr>
                <w:rFonts w:asciiTheme="majorHAnsi" w:hAnsiTheme="majorHAnsi"/>
                <w:szCs w:val="22"/>
              </w:rPr>
            </w:pPr>
            <w:r w:rsidRPr="00080656">
              <w:rPr>
                <w:rFonts w:asciiTheme="majorHAnsi" w:hAnsiTheme="majorHAnsi"/>
                <w:szCs w:val="22"/>
              </w:rPr>
              <w:t>HTML documentation</w:t>
            </w:r>
          </w:p>
        </w:tc>
      </w:tr>
      <w:tr w:rsidR="001F4935" w:rsidRPr="00080656" w14:paraId="7723842E" w14:textId="77777777" w:rsidTr="009B54B8">
        <w:trPr>
          <w:trHeight w:val="480"/>
        </w:trPr>
        <w:tc>
          <w:tcPr>
            <w:tcW w:w="1538" w:type="pct"/>
          </w:tcPr>
          <w:p w14:paraId="3148C84A" w14:textId="0018D5DB" w:rsidR="001F4935" w:rsidRPr="007A2DCE" w:rsidRDefault="001F4935" w:rsidP="00601C8E">
            <w:pPr>
              <w:pStyle w:val="Body"/>
              <w:rPr>
                <w:rStyle w:val="FilesandDirectories"/>
                <w:rPrChange w:id="1382" w:author="Kate Boardman" w:date="2016-04-19T18:04:00Z">
                  <w:rPr>
                    <w:rFonts w:asciiTheme="majorHAnsi" w:hAnsiTheme="majorHAnsi"/>
                    <w:szCs w:val="22"/>
                  </w:rPr>
                </w:rPrChange>
              </w:rPr>
            </w:pPr>
            <w:r w:rsidRPr="007A2DCE">
              <w:rPr>
                <w:rStyle w:val="FilesandDirectories"/>
                <w:rPrChange w:id="1383" w:author="Kate Boardman" w:date="2016-04-19T18:04:00Z">
                  <w:rPr>
                    <w:rFonts w:asciiTheme="majorHAnsi" w:hAnsiTheme="majorHAnsi"/>
                    <w:szCs w:val="22"/>
                  </w:rPr>
                </w:rPrChange>
              </w:rPr>
              <w:t>noc_registers.csv</w:t>
            </w:r>
          </w:p>
        </w:tc>
        <w:tc>
          <w:tcPr>
            <w:tcW w:w="2497" w:type="pct"/>
          </w:tcPr>
          <w:p w14:paraId="50388D08" w14:textId="68A9906A" w:rsidR="001F4935" w:rsidRPr="00080656" w:rsidRDefault="001F4935" w:rsidP="00601C8E">
            <w:pPr>
              <w:pStyle w:val="Body"/>
              <w:rPr>
                <w:rFonts w:asciiTheme="majorHAnsi" w:hAnsiTheme="majorHAnsi"/>
                <w:szCs w:val="22"/>
              </w:rPr>
            </w:pPr>
            <w:proofErr w:type="gramStart"/>
            <w:r>
              <w:rPr>
                <w:rFonts w:asciiTheme="majorHAnsi" w:hAnsiTheme="majorHAnsi"/>
                <w:szCs w:val="22"/>
              </w:rPr>
              <w:t>List of NoC registers.</w:t>
            </w:r>
            <w:proofErr w:type="gramEnd"/>
          </w:p>
        </w:tc>
        <w:tc>
          <w:tcPr>
            <w:tcW w:w="964" w:type="pct"/>
          </w:tcPr>
          <w:p w14:paraId="2487570E" w14:textId="7AEA1F4D" w:rsidR="001F4935" w:rsidRPr="00080656" w:rsidRDefault="005B1B31" w:rsidP="00601C8E">
            <w:pPr>
              <w:pStyle w:val="Body"/>
              <w:rPr>
                <w:rFonts w:asciiTheme="majorHAnsi" w:hAnsiTheme="majorHAnsi"/>
                <w:szCs w:val="22"/>
              </w:rPr>
            </w:pPr>
            <w:r w:rsidRPr="00080656">
              <w:rPr>
                <w:rFonts w:asciiTheme="majorHAnsi" w:hAnsiTheme="majorHAnsi"/>
                <w:szCs w:val="22"/>
              </w:rPr>
              <w:t>NoC property</w:t>
            </w:r>
          </w:p>
        </w:tc>
      </w:tr>
      <w:tr w:rsidR="001F4935" w:rsidRPr="00080656" w14:paraId="40E82A38" w14:textId="77777777" w:rsidTr="009B54B8">
        <w:trPr>
          <w:trHeight w:val="480"/>
        </w:trPr>
        <w:tc>
          <w:tcPr>
            <w:tcW w:w="1538" w:type="pct"/>
          </w:tcPr>
          <w:p w14:paraId="2892DF95" w14:textId="6BD51C95" w:rsidR="001F4935" w:rsidRPr="007A2DCE" w:rsidRDefault="001F4935" w:rsidP="00601C8E">
            <w:pPr>
              <w:pStyle w:val="Body"/>
              <w:rPr>
                <w:rStyle w:val="FilesandDirectories"/>
                <w:rPrChange w:id="1384" w:author="Kate Boardman" w:date="2016-04-19T18:04:00Z">
                  <w:rPr>
                    <w:rFonts w:asciiTheme="majorHAnsi" w:hAnsiTheme="majorHAnsi"/>
                    <w:szCs w:val="22"/>
                  </w:rPr>
                </w:rPrChange>
              </w:rPr>
            </w:pPr>
            <w:r w:rsidRPr="007A2DCE">
              <w:rPr>
                <w:rStyle w:val="FilesandDirectories"/>
                <w:rPrChange w:id="1385" w:author="Kate Boardman" w:date="2016-04-19T18:04:00Z">
                  <w:rPr>
                    <w:rFonts w:asciiTheme="majorHAnsi" w:hAnsiTheme="majorHAnsi"/>
                    <w:szCs w:val="22"/>
                  </w:rPr>
                </w:rPrChange>
              </w:rPr>
              <w:t>noc_rtl/*</w:t>
            </w:r>
          </w:p>
        </w:tc>
        <w:tc>
          <w:tcPr>
            <w:tcW w:w="2497" w:type="pct"/>
          </w:tcPr>
          <w:p w14:paraId="25982F2C" w14:textId="17DEF2E2" w:rsidR="001F4935" w:rsidRPr="00080656" w:rsidRDefault="001F4935" w:rsidP="00601C8E">
            <w:pPr>
              <w:pStyle w:val="Body"/>
              <w:rPr>
                <w:rFonts w:asciiTheme="majorHAnsi" w:hAnsiTheme="majorHAnsi"/>
                <w:szCs w:val="22"/>
              </w:rPr>
            </w:pPr>
            <w:proofErr w:type="gramStart"/>
            <w:r>
              <w:rPr>
                <w:rFonts w:asciiTheme="majorHAnsi" w:hAnsiTheme="majorHAnsi"/>
              </w:rPr>
              <w:t xml:space="preserve">NoC RTL </w:t>
            </w:r>
            <w:r w:rsidRPr="00080656">
              <w:rPr>
                <w:rFonts w:asciiTheme="majorHAnsi" w:hAnsiTheme="majorHAnsi"/>
              </w:rPr>
              <w:t>library</w:t>
            </w:r>
            <w:r>
              <w:rPr>
                <w:rFonts w:asciiTheme="majorHAnsi" w:hAnsiTheme="majorHAnsi"/>
              </w:rPr>
              <w:t>.</w:t>
            </w:r>
            <w:proofErr w:type="gramEnd"/>
          </w:p>
        </w:tc>
        <w:tc>
          <w:tcPr>
            <w:tcW w:w="964" w:type="pct"/>
          </w:tcPr>
          <w:p w14:paraId="5A566EDE" w14:textId="0123BDD0" w:rsidR="001F4935" w:rsidRPr="00080656" w:rsidRDefault="001F4935" w:rsidP="00601C8E">
            <w:pPr>
              <w:pStyle w:val="Body"/>
              <w:rPr>
                <w:rFonts w:asciiTheme="majorHAnsi" w:hAnsiTheme="majorHAnsi"/>
                <w:szCs w:val="22"/>
              </w:rPr>
            </w:pPr>
            <w:r w:rsidRPr="00080656">
              <w:rPr>
                <w:rFonts w:asciiTheme="majorHAnsi" w:hAnsiTheme="majorHAnsi"/>
                <w:szCs w:val="22"/>
              </w:rPr>
              <w:t>RTL</w:t>
            </w:r>
          </w:p>
        </w:tc>
      </w:tr>
      <w:tr w:rsidR="001F4935" w:rsidRPr="00080656" w14:paraId="065F4CC3" w14:textId="77777777" w:rsidTr="009B54B8">
        <w:trPr>
          <w:trHeight w:val="480"/>
        </w:trPr>
        <w:tc>
          <w:tcPr>
            <w:tcW w:w="1538" w:type="pct"/>
          </w:tcPr>
          <w:p w14:paraId="25A86B94" w14:textId="69B65EB0" w:rsidR="001F4935" w:rsidRPr="007A2DCE" w:rsidRDefault="001F4935" w:rsidP="00601C8E">
            <w:pPr>
              <w:pStyle w:val="Body"/>
              <w:rPr>
                <w:rStyle w:val="FilesandDirectories"/>
                <w:rPrChange w:id="1386" w:author="Kate Boardman" w:date="2016-04-19T18:04:00Z">
                  <w:rPr>
                    <w:rFonts w:asciiTheme="majorHAnsi" w:hAnsiTheme="majorHAnsi"/>
                    <w:szCs w:val="22"/>
                  </w:rPr>
                </w:rPrChange>
              </w:rPr>
            </w:pPr>
            <w:r w:rsidRPr="007A2DCE">
              <w:rPr>
                <w:rStyle w:val="FilesandDirectories"/>
                <w:rPrChange w:id="1387" w:author="Kate Boardman" w:date="2016-04-19T18:04:00Z">
                  <w:rPr>
                    <w:rFonts w:asciiTheme="majorHAnsi" w:hAnsiTheme="majorHAnsi"/>
                    <w:szCs w:val="22"/>
                  </w:rPr>
                </w:rPrChange>
              </w:rPr>
              <w:t>noc_rtl_agents/*</w:t>
            </w:r>
          </w:p>
        </w:tc>
        <w:tc>
          <w:tcPr>
            <w:tcW w:w="2497" w:type="pct"/>
          </w:tcPr>
          <w:p w14:paraId="4933E04F" w14:textId="6BFCEFF8" w:rsidR="001F4935" w:rsidRPr="00080656" w:rsidRDefault="001F4935" w:rsidP="00601C8E">
            <w:pPr>
              <w:pStyle w:val="Body"/>
              <w:rPr>
                <w:rFonts w:asciiTheme="majorHAnsi" w:hAnsiTheme="majorHAnsi"/>
                <w:szCs w:val="22"/>
              </w:rPr>
            </w:pPr>
            <w:proofErr w:type="gramStart"/>
            <w:r w:rsidRPr="00080656">
              <w:rPr>
                <w:rFonts w:asciiTheme="majorHAnsi" w:hAnsiTheme="majorHAnsi"/>
              </w:rPr>
              <w:t xml:space="preserve">NoC RTL </w:t>
            </w:r>
            <w:r>
              <w:rPr>
                <w:rFonts w:asciiTheme="majorHAnsi" w:hAnsiTheme="majorHAnsi"/>
              </w:rPr>
              <w:t xml:space="preserve">agents IP </w:t>
            </w:r>
            <w:r w:rsidRPr="00080656">
              <w:rPr>
                <w:rFonts w:asciiTheme="majorHAnsi" w:hAnsiTheme="majorHAnsi"/>
              </w:rPr>
              <w:t>library</w:t>
            </w:r>
            <w:r>
              <w:rPr>
                <w:rFonts w:asciiTheme="majorHAnsi" w:hAnsiTheme="majorHAnsi"/>
              </w:rPr>
              <w:t>.</w:t>
            </w:r>
            <w:proofErr w:type="gramEnd"/>
          </w:p>
        </w:tc>
        <w:tc>
          <w:tcPr>
            <w:tcW w:w="964" w:type="pct"/>
          </w:tcPr>
          <w:p w14:paraId="663124D8" w14:textId="4AE51886" w:rsidR="001F4935" w:rsidRPr="00080656" w:rsidRDefault="001F4935" w:rsidP="00601C8E">
            <w:pPr>
              <w:pStyle w:val="Body"/>
              <w:rPr>
                <w:rFonts w:asciiTheme="majorHAnsi" w:hAnsiTheme="majorHAnsi"/>
                <w:szCs w:val="22"/>
              </w:rPr>
            </w:pPr>
            <w:r w:rsidRPr="00080656">
              <w:rPr>
                <w:rFonts w:asciiTheme="majorHAnsi" w:hAnsiTheme="majorHAnsi"/>
                <w:szCs w:val="22"/>
              </w:rPr>
              <w:t>RTL</w:t>
            </w:r>
          </w:p>
        </w:tc>
      </w:tr>
      <w:tr w:rsidR="001F4935" w:rsidRPr="00080656" w14:paraId="6CFA7068" w14:textId="77777777" w:rsidTr="009B54B8">
        <w:trPr>
          <w:trHeight w:val="480"/>
        </w:trPr>
        <w:tc>
          <w:tcPr>
            <w:tcW w:w="1538" w:type="pct"/>
          </w:tcPr>
          <w:p w14:paraId="11108399" w14:textId="145B68C5" w:rsidR="001F4935" w:rsidRPr="007A2DCE" w:rsidRDefault="001F4935" w:rsidP="00601C8E">
            <w:pPr>
              <w:pStyle w:val="Body"/>
              <w:rPr>
                <w:rStyle w:val="FilesandDirectories"/>
                <w:rPrChange w:id="1388" w:author="Kate Boardman" w:date="2016-04-19T18:04:00Z">
                  <w:rPr>
                    <w:rFonts w:asciiTheme="majorHAnsi" w:hAnsiTheme="majorHAnsi"/>
                    <w:szCs w:val="22"/>
                  </w:rPr>
                </w:rPrChange>
              </w:rPr>
            </w:pPr>
            <w:r w:rsidRPr="007A2DCE">
              <w:rPr>
                <w:rStyle w:val="FilesandDirectories"/>
                <w:rPrChange w:id="1389" w:author="Kate Boardman" w:date="2016-04-19T18:04:00Z">
                  <w:rPr>
                    <w:rFonts w:asciiTheme="majorHAnsi" w:hAnsiTheme="majorHAnsi"/>
                    <w:szCs w:val="22"/>
                  </w:rPr>
                </w:rPrChange>
              </w:rPr>
              <w:t>noc_verif_agents/*</w:t>
            </w:r>
          </w:p>
        </w:tc>
        <w:tc>
          <w:tcPr>
            <w:tcW w:w="2497" w:type="pct"/>
          </w:tcPr>
          <w:p w14:paraId="4195453F" w14:textId="08BA3E83" w:rsidR="001F4935" w:rsidRPr="00080656" w:rsidRDefault="001F4935" w:rsidP="00601C8E">
            <w:pPr>
              <w:pStyle w:val="Body"/>
              <w:rPr>
                <w:rFonts w:asciiTheme="majorHAnsi" w:hAnsiTheme="majorHAnsi"/>
                <w:szCs w:val="22"/>
              </w:rPr>
            </w:pPr>
            <w:proofErr w:type="gramStart"/>
            <w:r>
              <w:rPr>
                <w:rFonts w:asciiTheme="majorHAnsi" w:hAnsiTheme="majorHAnsi"/>
              </w:rPr>
              <w:t>NoC verification agents</w:t>
            </w:r>
            <w:r w:rsidRPr="00080656">
              <w:rPr>
                <w:rFonts w:asciiTheme="majorHAnsi" w:hAnsiTheme="majorHAnsi"/>
              </w:rPr>
              <w:t xml:space="preserve"> </w:t>
            </w:r>
            <w:r>
              <w:rPr>
                <w:rFonts w:asciiTheme="majorHAnsi" w:hAnsiTheme="majorHAnsi"/>
              </w:rPr>
              <w:t xml:space="preserve">IP </w:t>
            </w:r>
            <w:r w:rsidRPr="00080656">
              <w:rPr>
                <w:rFonts w:asciiTheme="majorHAnsi" w:hAnsiTheme="majorHAnsi"/>
              </w:rPr>
              <w:t>library</w:t>
            </w:r>
            <w:r>
              <w:rPr>
                <w:rFonts w:asciiTheme="majorHAnsi" w:hAnsiTheme="majorHAnsi"/>
              </w:rPr>
              <w:t>.</w:t>
            </w:r>
            <w:proofErr w:type="gramEnd"/>
          </w:p>
        </w:tc>
        <w:tc>
          <w:tcPr>
            <w:tcW w:w="964" w:type="pct"/>
          </w:tcPr>
          <w:p w14:paraId="168E525D" w14:textId="384D06DC" w:rsidR="001F4935" w:rsidRPr="00080656" w:rsidRDefault="001F4935" w:rsidP="00601C8E">
            <w:pPr>
              <w:pStyle w:val="Body"/>
              <w:rPr>
                <w:rFonts w:asciiTheme="majorHAnsi" w:hAnsiTheme="majorHAnsi"/>
                <w:szCs w:val="22"/>
              </w:rPr>
            </w:pPr>
            <w:r w:rsidRPr="00080656">
              <w:rPr>
                <w:rFonts w:asciiTheme="majorHAnsi" w:hAnsiTheme="majorHAnsi"/>
                <w:szCs w:val="22"/>
              </w:rPr>
              <w:t>RTL</w:t>
            </w:r>
          </w:p>
        </w:tc>
      </w:tr>
      <w:tr w:rsidR="001F4935" w:rsidRPr="00080656" w14:paraId="0300CCE6" w14:textId="77777777" w:rsidTr="009B54B8">
        <w:trPr>
          <w:trHeight w:val="480"/>
        </w:trPr>
        <w:tc>
          <w:tcPr>
            <w:tcW w:w="1538" w:type="pct"/>
          </w:tcPr>
          <w:p w14:paraId="5EB72F94" w14:textId="11CF1773" w:rsidR="001F4935" w:rsidRPr="007A2DCE" w:rsidRDefault="001F4935" w:rsidP="00601C8E">
            <w:pPr>
              <w:pStyle w:val="Body"/>
              <w:rPr>
                <w:rStyle w:val="FilesandDirectories"/>
                <w:rPrChange w:id="1390" w:author="Kate Boardman" w:date="2016-04-19T18:04:00Z">
                  <w:rPr>
                    <w:rFonts w:asciiTheme="majorHAnsi" w:hAnsiTheme="majorHAnsi"/>
                    <w:szCs w:val="22"/>
                  </w:rPr>
                </w:rPrChange>
              </w:rPr>
            </w:pPr>
            <w:r w:rsidRPr="007A2DCE">
              <w:rPr>
                <w:rStyle w:val="FilesandDirectories"/>
                <w:rPrChange w:id="1391" w:author="Kate Boardman" w:date="2016-04-19T18:04:00Z">
                  <w:rPr>
                    <w:rFonts w:asciiTheme="majorHAnsi" w:hAnsiTheme="majorHAnsi"/>
                    <w:szCs w:val="22"/>
                  </w:rPr>
                </w:rPrChange>
              </w:rPr>
              <w:t>noc_verif_bench/*</w:t>
            </w:r>
          </w:p>
        </w:tc>
        <w:tc>
          <w:tcPr>
            <w:tcW w:w="2497" w:type="pct"/>
          </w:tcPr>
          <w:p w14:paraId="34A92CE3" w14:textId="5011DDF8" w:rsidR="001F4935" w:rsidRPr="00080656" w:rsidRDefault="001F4935" w:rsidP="00601C8E">
            <w:pPr>
              <w:pStyle w:val="Body"/>
              <w:rPr>
                <w:rFonts w:asciiTheme="majorHAnsi" w:hAnsiTheme="majorHAnsi"/>
                <w:szCs w:val="22"/>
              </w:rPr>
            </w:pPr>
            <w:proofErr w:type="gramStart"/>
            <w:r>
              <w:rPr>
                <w:rFonts w:asciiTheme="majorHAnsi" w:hAnsiTheme="majorHAnsi"/>
                <w:szCs w:val="22"/>
              </w:rPr>
              <w:t>NoC sanity test</w:t>
            </w:r>
            <w:r w:rsidRPr="00080656">
              <w:rPr>
                <w:rFonts w:asciiTheme="majorHAnsi" w:hAnsiTheme="majorHAnsi"/>
                <w:szCs w:val="22"/>
              </w:rPr>
              <w:t>bench</w:t>
            </w:r>
            <w:r>
              <w:rPr>
                <w:rFonts w:asciiTheme="majorHAnsi" w:hAnsiTheme="majorHAnsi"/>
                <w:szCs w:val="22"/>
              </w:rPr>
              <w:t xml:space="preserve"> library.</w:t>
            </w:r>
            <w:proofErr w:type="gramEnd"/>
          </w:p>
        </w:tc>
        <w:tc>
          <w:tcPr>
            <w:tcW w:w="964" w:type="pct"/>
          </w:tcPr>
          <w:p w14:paraId="592BDE6C" w14:textId="7EAE8F0F" w:rsidR="001F4935" w:rsidRPr="00080656" w:rsidRDefault="001F4935" w:rsidP="00601C8E">
            <w:pPr>
              <w:pStyle w:val="Body"/>
              <w:rPr>
                <w:rFonts w:asciiTheme="majorHAnsi" w:hAnsiTheme="majorHAnsi"/>
                <w:szCs w:val="22"/>
              </w:rPr>
            </w:pPr>
            <w:r w:rsidRPr="00080656">
              <w:rPr>
                <w:rFonts w:asciiTheme="majorHAnsi" w:hAnsiTheme="majorHAnsi"/>
                <w:szCs w:val="22"/>
              </w:rPr>
              <w:t xml:space="preserve">Sanity </w:t>
            </w:r>
            <w:r>
              <w:rPr>
                <w:rFonts w:asciiTheme="majorHAnsi" w:hAnsiTheme="majorHAnsi"/>
                <w:szCs w:val="22"/>
              </w:rPr>
              <w:t>t</w:t>
            </w:r>
            <w:r w:rsidRPr="00080656">
              <w:rPr>
                <w:rFonts w:asciiTheme="majorHAnsi" w:hAnsiTheme="majorHAnsi"/>
                <w:szCs w:val="22"/>
              </w:rPr>
              <w:t>estbench</w:t>
            </w:r>
          </w:p>
        </w:tc>
      </w:tr>
      <w:tr w:rsidR="001F4935" w:rsidRPr="00080656" w14:paraId="5FB52F5D" w14:textId="77777777" w:rsidTr="009B54B8">
        <w:trPr>
          <w:trHeight w:val="480"/>
        </w:trPr>
        <w:tc>
          <w:tcPr>
            <w:tcW w:w="1538" w:type="pct"/>
          </w:tcPr>
          <w:p w14:paraId="50C14A1A" w14:textId="22DFC71A" w:rsidR="001F4935" w:rsidRPr="007A2DCE" w:rsidRDefault="001F4935" w:rsidP="00601C8E">
            <w:pPr>
              <w:pStyle w:val="Body"/>
              <w:jc w:val="left"/>
              <w:rPr>
                <w:rStyle w:val="FilesandDirectories"/>
                <w:rPrChange w:id="1392" w:author="Kate Boardman" w:date="2016-04-19T18:04:00Z">
                  <w:rPr>
                    <w:rFonts w:asciiTheme="majorHAnsi" w:hAnsiTheme="majorHAnsi"/>
                    <w:szCs w:val="22"/>
                  </w:rPr>
                </w:rPrChange>
              </w:rPr>
            </w:pPr>
            <w:r w:rsidRPr="007A2DCE">
              <w:rPr>
                <w:rStyle w:val="FilesandDirectories"/>
                <w:rPrChange w:id="1393" w:author="Kate Boardman" w:date="2016-04-19T18:04:00Z">
                  <w:rPr>
                    <w:rFonts w:asciiTheme="majorHAnsi" w:hAnsiTheme="majorHAnsi"/>
                    <w:szCs w:val="22"/>
                  </w:rPr>
                </w:rPrChange>
              </w:rPr>
              <w:t>noc_verif_cust/ns_global_deines.vh</w:t>
            </w:r>
          </w:p>
        </w:tc>
        <w:tc>
          <w:tcPr>
            <w:tcW w:w="2497" w:type="pct"/>
          </w:tcPr>
          <w:p w14:paraId="2244AA48" w14:textId="65C0DBAB" w:rsidR="001F4935" w:rsidRPr="00080656" w:rsidRDefault="001F4935" w:rsidP="00601C8E">
            <w:pPr>
              <w:pStyle w:val="Body"/>
              <w:rPr>
                <w:rFonts w:asciiTheme="majorHAnsi" w:hAnsiTheme="majorHAnsi"/>
                <w:szCs w:val="22"/>
              </w:rPr>
            </w:pPr>
            <w:r>
              <w:rPr>
                <w:rFonts w:asciiTheme="majorHAnsi" w:hAnsiTheme="majorHAnsi"/>
                <w:szCs w:val="22"/>
              </w:rPr>
              <w:t>`</w:t>
            </w:r>
            <w:proofErr w:type="gramStart"/>
            <w:r>
              <w:rPr>
                <w:rFonts w:asciiTheme="majorHAnsi" w:hAnsiTheme="majorHAnsi"/>
                <w:szCs w:val="22"/>
              </w:rPr>
              <w:t>defines</w:t>
            </w:r>
            <w:proofErr w:type="gramEnd"/>
            <w:r>
              <w:rPr>
                <w:rFonts w:asciiTheme="majorHAnsi" w:hAnsiTheme="majorHAnsi"/>
                <w:szCs w:val="22"/>
              </w:rPr>
              <w:t xml:space="preserve"> file used for integration of NetSpeed verification IP in</w:t>
            </w:r>
            <w:r w:rsidR="00374337">
              <w:rPr>
                <w:rFonts w:asciiTheme="majorHAnsi" w:hAnsiTheme="majorHAnsi"/>
                <w:szCs w:val="22"/>
              </w:rPr>
              <w:t>to</w:t>
            </w:r>
            <w:r>
              <w:rPr>
                <w:rFonts w:asciiTheme="majorHAnsi" w:hAnsiTheme="majorHAnsi"/>
                <w:szCs w:val="22"/>
              </w:rPr>
              <w:t xml:space="preserve"> customer environment. </w:t>
            </w:r>
          </w:p>
        </w:tc>
        <w:tc>
          <w:tcPr>
            <w:tcW w:w="964" w:type="pct"/>
          </w:tcPr>
          <w:p w14:paraId="3F4546AD" w14:textId="213A8879" w:rsidR="001F4935" w:rsidRPr="00080656" w:rsidRDefault="001F4935" w:rsidP="00601C8E">
            <w:pPr>
              <w:pStyle w:val="Body"/>
              <w:rPr>
                <w:rFonts w:asciiTheme="majorHAnsi" w:hAnsiTheme="majorHAnsi"/>
                <w:szCs w:val="22"/>
              </w:rPr>
            </w:pPr>
            <w:r w:rsidRPr="00080656">
              <w:rPr>
                <w:rFonts w:asciiTheme="majorHAnsi" w:hAnsiTheme="majorHAnsi"/>
                <w:szCs w:val="22"/>
              </w:rPr>
              <w:t>Verification</w:t>
            </w:r>
          </w:p>
        </w:tc>
      </w:tr>
      <w:tr w:rsidR="001F4935" w:rsidRPr="00080656" w14:paraId="42DB6743" w14:textId="77777777" w:rsidTr="009B54B8">
        <w:trPr>
          <w:trHeight w:val="480"/>
        </w:trPr>
        <w:tc>
          <w:tcPr>
            <w:tcW w:w="1538" w:type="pct"/>
          </w:tcPr>
          <w:p w14:paraId="44E6FECB" w14:textId="6F942AD1" w:rsidR="001F4935" w:rsidRPr="007A2DCE" w:rsidRDefault="001F4935" w:rsidP="00601C8E">
            <w:pPr>
              <w:pStyle w:val="Body"/>
              <w:rPr>
                <w:rStyle w:val="FilesandDirectories"/>
                <w:rPrChange w:id="1394" w:author="Kate Boardman" w:date="2016-04-19T18:04:00Z">
                  <w:rPr>
                    <w:rFonts w:asciiTheme="majorHAnsi" w:hAnsiTheme="majorHAnsi"/>
                    <w:szCs w:val="22"/>
                  </w:rPr>
                </w:rPrChange>
              </w:rPr>
            </w:pPr>
            <w:r w:rsidRPr="007A2DCE">
              <w:rPr>
                <w:rStyle w:val="FilesandDirectories"/>
                <w:rPrChange w:id="1395" w:author="Kate Boardman" w:date="2016-04-19T18:04:00Z">
                  <w:rPr>
                    <w:rFonts w:asciiTheme="majorHAnsi" w:hAnsiTheme="majorHAnsi"/>
                    <w:szCs w:val="22"/>
                  </w:rPr>
                </w:rPrChange>
              </w:rPr>
              <w:t>noc_verif_ip/*</w:t>
            </w:r>
          </w:p>
        </w:tc>
        <w:tc>
          <w:tcPr>
            <w:tcW w:w="2497" w:type="pct"/>
          </w:tcPr>
          <w:p w14:paraId="6CC97CD2" w14:textId="618EE8C4" w:rsidR="001F4935" w:rsidRPr="00080656" w:rsidRDefault="001F4935" w:rsidP="00601C8E">
            <w:pPr>
              <w:pStyle w:val="Body"/>
              <w:rPr>
                <w:rFonts w:asciiTheme="majorHAnsi" w:hAnsiTheme="majorHAnsi"/>
                <w:szCs w:val="22"/>
              </w:rPr>
            </w:pPr>
            <w:r w:rsidRPr="00080656">
              <w:rPr>
                <w:rFonts w:asciiTheme="majorHAnsi" w:hAnsiTheme="majorHAnsi"/>
                <w:szCs w:val="22"/>
              </w:rPr>
              <w:t xml:space="preserve">NoC verification </w:t>
            </w:r>
            <w:r>
              <w:rPr>
                <w:rFonts w:asciiTheme="majorHAnsi" w:hAnsiTheme="majorHAnsi"/>
                <w:szCs w:val="22"/>
              </w:rPr>
              <w:t xml:space="preserve">checkers IP </w:t>
            </w:r>
            <w:r w:rsidRPr="00080656">
              <w:rPr>
                <w:rFonts w:asciiTheme="majorHAnsi" w:hAnsiTheme="majorHAnsi"/>
                <w:szCs w:val="22"/>
              </w:rPr>
              <w:t>library</w:t>
            </w:r>
            <w:r>
              <w:rPr>
                <w:rFonts w:asciiTheme="majorHAnsi" w:hAnsiTheme="majorHAnsi"/>
                <w:szCs w:val="22"/>
              </w:rPr>
              <w:t>.</w:t>
            </w:r>
          </w:p>
        </w:tc>
        <w:tc>
          <w:tcPr>
            <w:tcW w:w="964" w:type="pct"/>
          </w:tcPr>
          <w:p w14:paraId="08C684A5" w14:textId="35B04C13" w:rsidR="001F4935" w:rsidRPr="00080656" w:rsidRDefault="001F4935" w:rsidP="00601C8E">
            <w:pPr>
              <w:pStyle w:val="Body"/>
              <w:rPr>
                <w:rFonts w:asciiTheme="majorHAnsi" w:hAnsiTheme="majorHAnsi"/>
                <w:szCs w:val="22"/>
              </w:rPr>
            </w:pPr>
            <w:r w:rsidRPr="00080656">
              <w:rPr>
                <w:rFonts w:asciiTheme="majorHAnsi" w:hAnsiTheme="majorHAnsi"/>
                <w:szCs w:val="22"/>
              </w:rPr>
              <w:t>Verification</w:t>
            </w:r>
          </w:p>
        </w:tc>
      </w:tr>
      <w:tr w:rsidR="001F4935" w:rsidRPr="00080656" w14:paraId="698562B4" w14:textId="77777777" w:rsidTr="009B54B8">
        <w:trPr>
          <w:trHeight w:val="480"/>
        </w:trPr>
        <w:tc>
          <w:tcPr>
            <w:tcW w:w="1538" w:type="pct"/>
          </w:tcPr>
          <w:p w14:paraId="76154D74" w14:textId="009BC049" w:rsidR="001F4935" w:rsidRPr="007A2DCE" w:rsidRDefault="001F4935" w:rsidP="00601C8E">
            <w:pPr>
              <w:pStyle w:val="Body"/>
              <w:rPr>
                <w:rStyle w:val="FilesandDirectories"/>
                <w:rPrChange w:id="1396" w:author="Kate Boardman" w:date="2016-04-19T18:04:00Z">
                  <w:rPr>
                    <w:rFonts w:asciiTheme="majorHAnsi" w:hAnsiTheme="majorHAnsi"/>
                    <w:szCs w:val="22"/>
                  </w:rPr>
                </w:rPrChange>
              </w:rPr>
            </w:pPr>
            <w:r w:rsidRPr="007A2DCE">
              <w:rPr>
                <w:rStyle w:val="FilesandDirectories"/>
                <w:rPrChange w:id="1397" w:author="Kate Boardman" w:date="2016-04-19T18:04:00Z">
                  <w:rPr>
                    <w:rFonts w:asciiTheme="majorHAnsi" w:hAnsiTheme="majorHAnsi"/>
                    <w:szCs w:val="22"/>
                  </w:rPr>
                </w:rPrChange>
              </w:rPr>
              <w:t>ns_agent_modules.v</w:t>
            </w:r>
          </w:p>
        </w:tc>
        <w:tc>
          <w:tcPr>
            <w:tcW w:w="2497" w:type="pct"/>
          </w:tcPr>
          <w:p w14:paraId="2A494C5C" w14:textId="1FE33857" w:rsidR="001F4935" w:rsidRPr="00080656" w:rsidRDefault="005B1B31" w:rsidP="00BB5C49">
            <w:pPr>
              <w:pStyle w:val="Body"/>
              <w:rPr>
                <w:rFonts w:asciiTheme="majorHAnsi" w:hAnsiTheme="majorHAnsi"/>
                <w:szCs w:val="22"/>
              </w:rPr>
            </w:pPr>
            <w:proofErr w:type="gramStart"/>
            <w:r>
              <w:rPr>
                <w:rFonts w:asciiTheme="majorHAnsi" w:hAnsiTheme="majorHAnsi"/>
                <w:szCs w:val="22"/>
              </w:rPr>
              <w:t>A</w:t>
            </w:r>
            <w:r w:rsidR="001F4935" w:rsidRPr="00080656">
              <w:rPr>
                <w:rFonts w:asciiTheme="majorHAnsi" w:hAnsiTheme="majorHAnsi"/>
                <w:szCs w:val="22"/>
              </w:rPr>
              <w:t>dditional host IP</w:t>
            </w:r>
            <w:r>
              <w:rPr>
                <w:rFonts w:asciiTheme="majorHAnsi" w:hAnsiTheme="majorHAnsi"/>
                <w:szCs w:val="22"/>
              </w:rPr>
              <w:t xml:space="preserve"> modules</w:t>
            </w:r>
            <w:r w:rsidR="001F4935">
              <w:rPr>
                <w:rFonts w:asciiTheme="majorHAnsi" w:hAnsiTheme="majorHAnsi"/>
                <w:szCs w:val="22"/>
              </w:rPr>
              <w:t>.</w:t>
            </w:r>
            <w:proofErr w:type="gramEnd"/>
          </w:p>
        </w:tc>
        <w:tc>
          <w:tcPr>
            <w:tcW w:w="964" w:type="pct"/>
          </w:tcPr>
          <w:p w14:paraId="59032A94" w14:textId="79FC9C73" w:rsidR="001F4935" w:rsidRPr="00080656" w:rsidRDefault="001F4935" w:rsidP="00601C8E">
            <w:pPr>
              <w:pStyle w:val="Body"/>
              <w:rPr>
                <w:rFonts w:asciiTheme="majorHAnsi" w:hAnsiTheme="majorHAnsi"/>
                <w:szCs w:val="22"/>
              </w:rPr>
            </w:pPr>
            <w:r w:rsidRPr="00080656">
              <w:rPr>
                <w:rFonts w:asciiTheme="majorHAnsi" w:hAnsiTheme="majorHAnsi"/>
                <w:szCs w:val="22"/>
              </w:rPr>
              <w:t>RTL</w:t>
            </w:r>
          </w:p>
        </w:tc>
      </w:tr>
      <w:tr w:rsidR="005B1B31" w:rsidRPr="00080656" w14:paraId="1C1C97DB" w14:textId="77777777" w:rsidTr="009B54B8">
        <w:trPr>
          <w:trHeight w:val="480"/>
        </w:trPr>
        <w:tc>
          <w:tcPr>
            <w:tcW w:w="1538" w:type="pct"/>
          </w:tcPr>
          <w:p w14:paraId="3D2885A8" w14:textId="722C6711" w:rsidR="005B1B31" w:rsidRPr="007A2DCE" w:rsidRDefault="005B1B31" w:rsidP="00601C8E">
            <w:pPr>
              <w:pStyle w:val="Body"/>
              <w:rPr>
                <w:rStyle w:val="FilesandDirectories"/>
                <w:rPrChange w:id="1398" w:author="Kate Boardman" w:date="2016-04-19T18:04:00Z">
                  <w:rPr>
                    <w:rFonts w:asciiTheme="majorHAnsi" w:hAnsiTheme="majorHAnsi"/>
                    <w:szCs w:val="22"/>
                  </w:rPr>
                </w:rPrChange>
              </w:rPr>
            </w:pPr>
            <w:r w:rsidRPr="007A2DCE">
              <w:rPr>
                <w:rStyle w:val="FilesandDirectories"/>
                <w:rPrChange w:id="1399" w:author="Kate Boardman" w:date="2016-04-19T18:04:00Z">
                  <w:rPr>
                    <w:rFonts w:asciiTheme="majorHAnsi" w:hAnsiTheme="majorHAnsi"/>
                    <w:szCs w:val="22"/>
                  </w:rPr>
                </w:rPrChange>
              </w:rPr>
              <w:lastRenderedPageBreak/>
              <w:t>ns_bind_checkers.svh</w:t>
            </w:r>
          </w:p>
        </w:tc>
        <w:tc>
          <w:tcPr>
            <w:tcW w:w="2497" w:type="pct"/>
          </w:tcPr>
          <w:p w14:paraId="569C57F2" w14:textId="38BB5265" w:rsidR="005B1B31" w:rsidRPr="00080656" w:rsidRDefault="003D79B0" w:rsidP="003D79B0">
            <w:pPr>
              <w:pStyle w:val="Body"/>
              <w:rPr>
                <w:rFonts w:asciiTheme="majorHAnsi" w:hAnsiTheme="majorHAnsi"/>
                <w:szCs w:val="22"/>
              </w:rPr>
            </w:pPr>
            <w:r>
              <w:rPr>
                <w:rFonts w:asciiTheme="majorHAnsi" w:hAnsiTheme="majorHAnsi"/>
                <w:szCs w:val="22"/>
              </w:rPr>
              <w:t xml:space="preserve">Binds of verification checkers to corresponding RTL modules based on </w:t>
            </w:r>
            <w:r w:rsidR="005B1B31" w:rsidRPr="00080656">
              <w:rPr>
                <w:rFonts w:asciiTheme="majorHAnsi" w:hAnsiTheme="majorHAnsi"/>
                <w:szCs w:val="22"/>
              </w:rPr>
              <w:t>the generated ns_fabric.v</w:t>
            </w:r>
            <w:r w:rsidR="005B1B31">
              <w:rPr>
                <w:rFonts w:asciiTheme="majorHAnsi" w:hAnsiTheme="majorHAnsi"/>
                <w:szCs w:val="22"/>
              </w:rPr>
              <w:t>.</w:t>
            </w:r>
          </w:p>
        </w:tc>
        <w:tc>
          <w:tcPr>
            <w:tcW w:w="964" w:type="pct"/>
          </w:tcPr>
          <w:p w14:paraId="46E6B78E" w14:textId="6843F8DC" w:rsidR="005B1B31" w:rsidRPr="00080656" w:rsidRDefault="005B1B31" w:rsidP="00601C8E">
            <w:pPr>
              <w:pStyle w:val="Body"/>
              <w:rPr>
                <w:rFonts w:asciiTheme="majorHAnsi" w:hAnsiTheme="majorHAnsi"/>
                <w:szCs w:val="22"/>
              </w:rPr>
            </w:pPr>
            <w:r w:rsidRPr="00080656">
              <w:rPr>
                <w:rFonts w:asciiTheme="majorHAnsi" w:hAnsiTheme="majorHAnsi"/>
                <w:szCs w:val="22"/>
              </w:rPr>
              <w:t>Verification</w:t>
            </w:r>
          </w:p>
        </w:tc>
      </w:tr>
      <w:tr w:rsidR="005B1B31" w:rsidRPr="00080656" w14:paraId="7E6C8D2D" w14:textId="77777777" w:rsidTr="009B54B8">
        <w:trPr>
          <w:trHeight w:val="480"/>
        </w:trPr>
        <w:tc>
          <w:tcPr>
            <w:tcW w:w="1538" w:type="pct"/>
          </w:tcPr>
          <w:p w14:paraId="0FFA7B29" w14:textId="2C7ADA02" w:rsidR="005B1B31" w:rsidRPr="007A2DCE" w:rsidRDefault="005B1B31" w:rsidP="00601C8E">
            <w:pPr>
              <w:pStyle w:val="Body"/>
              <w:rPr>
                <w:rStyle w:val="FilesandDirectories"/>
                <w:rPrChange w:id="1400" w:author="Kate Boardman" w:date="2016-04-19T18:04:00Z">
                  <w:rPr>
                    <w:rFonts w:asciiTheme="majorHAnsi" w:hAnsiTheme="majorHAnsi"/>
                    <w:szCs w:val="22"/>
                  </w:rPr>
                </w:rPrChange>
              </w:rPr>
            </w:pPr>
            <w:r w:rsidRPr="007A2DCE">
              <w:rPr>
                <w:rStyle w:val="FilesandDirectories"/>
                <w:rPrChange w:id="1401" w:author="Kate Boardman" w:date="2016-04-19T18:04:00Z">
                  <w:rPr>
                    <w:rFonts w:asciiTheme="majorHAnsi" w:hAnsiTheme="majorHAnsi"/>
                    <w:szCs w:val="22"/>
                  </w:rPr>
                </w:rPrChange>
              </w:rPr>
              <w:t>ns_fabric_modules.v</w:t>
            </w:r>
          </w:p>
        </w:tc>
        <w:tc>
          <w:tcPr>
            <w:tcW w:w="2497" w:type="pct"/>
          </w:tcPr>
          <w:p w14:paraId="17539C21" w14:textId="581E41AD" w:rsidR="005B1B31" w:rsidRDefault="005B1B31" w:rsidP="00601C8E">
            <w:pPr>
              <w:rPr>
                <w:rFonts w:asciiTheme="majorHAnsi" w:hAnsiTheme="majorHAnsi"/>
              </w:rPr>
            </w:pPr>
            <w:r>
              <w:rPr>
                <w:rFonts w:asciiTheme="majorHAnsi" w:hAnsiTheme="majorHAnsi"/>
              </w:rPr>
              <w:t>Support RTL modules</w:t>
            </w:r>
            <w:r w:rsidRPr="00080656">
              <w:rPr>
                <w:rFonts w:asciiTheme="majorHAnsi" w:hAnsiTheme="majorHAnsi"/>
              </w:rPr>
              <w:t xml:space="preserve"> for the generated NoC.</w:t>
            </w:r>
          </w:p>
        </w:tc>
        <w:tc>
          <w:tcPr>
            <w:tcW w:w="964" w:type="pct"/>
          </w:tcPr>
          <w:p w14:paraId="7D99555B" w14:textId="1B59354E" w:rsidR="005B1B31" w:rsidRDefault="005B1B31" w:rsidP="00601C8E">
            <w:pPr>
              <w:pStyle w:val="Body"/>
              <w:rPr>
                <w:rFonts w:asciiTheme="majorHAnsi" w:hAnsiTheme="majorHAnsi"/>
                <w:szCs w:val="22"/>
              </w:rPr>
            </w:pPr>
            <w:r w:rsidRPr="00080656">
              <w:rPr>
                <w:rFonts w:asciiTheme="majorHAnsi" w:hAnsiTheme="majorHAnsi"/>
                <w:szCs w:val="22"/>
              </w:rPr>
              <w:t>RTL</w:t>
            </w:r>
          </w:p>
        </w:tc>
      </w:tr>
      <w:tr w:rsidR="005B1B31" w:rsidRPr="00080656" w14:paraId="7BA665C0" w14:textId="77777777" w:rsidTr="009B54B8">
        <w:trPr>
          <w:trHeight w:val="480"/>
        </w:trPr>
        <w:tc>
          <w:tcPr>
            <w:tcW w:w="1538" w:type="pct"/>
          </w:tcPr>
          <w:p w14:paraId="2570E0C6" w14:textId="000A5439" w:rsidR="005B1B31" w:rsidRPr="007A2DCE" w:rsidRDefault="005B1B31" w:rsidP="00601C8E">
            <w:pPr>
              <w:pStyle w:val="Body"/>
              <w:rPr>
                <w:rStyle w:val="FilesandDirectories"/>
                <w:rPrChange w:id="1402" w:author="Kate Boardman" w:date="2016-04-19T18:04:00Z">
                  <w:rPr>
                    <w:rFonts w:asciiTheme="majorHAnsi" w:hAnsiTheme="majorHAnsi"/>
                    <w:szCs w:val="22"/>
                  </w:rPr>
                </w:rPrChange>
              </w:rPr>
            </w:pPr>
            <w:r w:rsidRPr="007A2DCE">
              <w:rPr>
                <w:rStyle w:val="FilesandDirectories"/>
                <w:rPrChange w:id="1403" w:author="Kate Boardman" w:date="2016-04-19T18:04:00Z">
                  <w:rPr>
                    <w:rFonts w:asciiTheme="majorHAnsi" w:hAnsiTheme="majorHAnsi"/>
                    <w:szCs w:val="22"/>
                  </w:rPr>
                </w:rPrChange>
              </w:rPr>
              <w:t>ns_fabric.v</w:t>
            </w:r>
          </w:p>
        </w:tc>
        <w:tc>
          <w:tcPr>
            <w:tcW w:w="2497" w:type="pct"/>
          </w:tcPr>
          <w:p w14:paraId="766BD548" w14:textId="5E60A339" w:rsidR="005B1B31" w:rsidRPr="00080656" w:rsidRDefault="005B1B31" w:rsidP="00601C8E">
            <w:pPr>
              <w:rPr>
                <w:rFonts w:asciiTheme="majorHAnsi" w:hAnsiTheme="majorHAnsi"/>
              </w:rPr>
            </w:pPr>
            <w:proofErr w:type="gramStart"/>
            <w:r w:rsidRPr="00080656">
              <w:rPr>
                <w:rFonts w:asciiTheme="majorHAnsi" w:hAnsiTheme="majorHAnsi"/>
              </w:rPr>
              <w:t>RTL module for the generated NoC.</w:t>
            </w:r>
            <w:proofErr w:type="gramEnd"/>
          </w:p>
        </w:tc>
        <w:tc>
          <w:tcPr>
            <w:tcW w:w="964" w:type="pct"/>
          </w:tcPr>
          <w:p w14:paraId="21E224B1" w14:textId="3C6298ED" w:rsidR="005B1B31" w:rsidRPr="00080656" w:rsidRDefault="005B1B31" w:rsidP="00601C8E">
            <w:pPr>
              <w:pStyle w:val="Body"/>
              <w:rPr>
                <w:rFonts w:asciiTheme="majorHAnsi" w:hAnsiTheme="majorHAnsi"/>
                <w:szCs w:val="22"/>
              </w:rPr>
            </w:pPr>
            <w:r w:rsidRPr="00080656">
              <w:rPr>
                <w:rFonts w:asciiTheme="majorHAnsi" w:hAnsiTheme="majorHAnsi"/>
                <w:szCs w:val="22"/>
              </w:rPr>
              <w:t>RTL</w:t>
            </w:r>
          </w:p>
        </w:tc>
      </w:tr>
      <w:tr w:rsidR="005B1B31" w:rsidRPr="00080656" w14:paraId="665EE92C" w14:textId="77777777" w:rsidTr="009B54B8">
        <w:trPr>
          <w:trHeight w:val="480"/>
        </w:trPr>
        <w:tc>
          <w:tcPr>
            <w:tcW w:w="1538" w:type="pct"/>
          </w:tcPr>
          <w:p w14:paraId="399A7395" w14:textId="274DCBDA" w:rsidR="005B1B31" w:rsidRPr="007A2DCE" w:rsidRDefault="005B1B31" w:rsidP="00601C8E">
            <w:pPr>
              <w:pStyle w:val="Body"/>
              <w:rPr>
                <w:rStyle w:val="FilesandDirectories"/>
                <w:rPrChange w:id="1404" w:author="Kate Boardman" w:date="2016-04-19T18:04:00Z">
                  <w:rPr>
                    <w:rFonts w:asciiTheme="majorHAnsi" w:hAnsiTheme="majorHAnsi"/>
                    <w:szCs w:val="22"/>
                  </w:rPr>
                </w:rPrChange>
              </w:rPr>
            </w:pPr>
            <w:r w:rsidRPr="007A2DCE">
              <w:rPr>
                <w:rStyle w:val="FilesandDirectories"/>
                <w:rPrChange w:id="1405" w:author="Kate Boardman" w:date="2016-04-19T18:04:00Z">
                  <w:rPr>
                    <w:rFonts w:asciiTheme="majorHAnsi" w:hAnsiTheme="majorHAnsi"/>
                    <w:szCs w:val="22"/>
                  </w:rPr>
                </w:rPrChange>
              </w:rPr>
              <w:t>ns_group_modules.v</w:t>
            </w:r>
          </w:p>
        </w:tc>
        <w:tc>
          <w:tcPr>
            <w:tcW w:w="2497" w:type="pct"/>
          </w:tcPr>
          <w:p w14:paraId="7550E647" w14:textId="53967365" w:rsidR="005B1B31" w:rsidRPr="00080656" w:rsidRDefault="005B1B31" w:rsidP="00601C8E">
            <w:pPr>
              <w:pStyle w:val="Body"/>
              <w:rPr>
                <w:rFonts w:asciiTheme="majorHAnsi" w:hAnsiTheme="majorHAnsi"/>
                <w:szCs w:val="22"/>
              </w:rPr>
            </w:pPr>
            <w:proofErr w:type="gramStart"/>
            <w:r w:rsidRPr="00080656">
              <w:rPr>
                <w:rFonts w:asciiTheme="majorHAnsi" w:hAnsiTheme="majorHAnsi"/>
                <w:szCs w:val="22"/>
              </w:rPr>
              <w:t>Hierarchical RTL group modules for the generated NoC.</w:t>
            </w:r>
            <w:proofErr w:type="gramEnd"/>
            <w:r w:rsidRPr="00080656">
              <w:rPr>
                <w:rFonts w:asciiTheme="majorHAnsi" w:hAnsiTheme="majorHAnsi"/>
                <w:szCs w:val="22"/>
              </w:rPr>
              <w:t xml:space="preserve">  This file will be empty if user did not create any groups. </w:t>
            </w:r>
          </w:p>
        </w:tc>
        <w:tc>
          <w:tcPr>
            <w:tcW w:w="964" w:type="pct"/>
          </w:tcPr>
          <w:p w14:paraId="3B9F391D" w14:textId="4DD5D00B" w:rsidR="005B1B31" w:rsidRPr="00080656" w:rsidRDefault="005B1B31" w:rsidP="00601C8E">
            <w:pPr>
              <w:pStyle w:val="Body"/>
              <w:rPr>
                <w:rFonts w:asciiTheme="majorHAnsi" w:hAnsiTheme="majorHAnsi"/>
                <w:szCs w:val="22"/>
              </w:rPr>
            </w:pPr>
            <w:r w:rsidRPr="00080656">
              <w:rPr>
                <w:rFonts w:asciiTheme="majorHAnsi" w:hAnsiTheme="majorHAnsi"/>
                <w:szCs w:val="22"/>
              </w:rPr>
              <w:t>RTL</w:t>
            </w:r>
          </w:p>
        </w:tc>
      </w:tr>
      <w:tr w:rsidR="005B1B31" w:rsidRPr="00080656" w14:paraId="1DFB04EE" w14:textId="77777777" w:rsidTr="009B54B8">
        <w:trPr>
          <w:trHeight w:val="480"/>
        </w:trPr>
        <w:tc>
          <w:tcPr>
            <w:tcW w:w="1538" w:type="pct"/>
          </w:tcPr>
          <w:p w14:paraId="62241C71" w14:textId="6E922610" w:rsidR="005B1B31" w:rsidRPr="007A2DCE" w:rsidRDefault="005B1B31" w:rsidP="00601C8E">
            <w:pPr>
              <w:pStyle w:val="Body"/>
              <w:rPr>
                <w:rStyle w:val="FilesandDirectories"/>
                <w:rPrChange w:id="1406" w:author="Kate Boardman" w:date="2016-04-19T18:04:00Z">
                  <w:rPr>
                    <w:rFonts w:asciiTheme="majorHAnsi" w:hAnsiTheme="majorHAnsi"/>
                    <w:szCs w:val="22"/>
                  </w:rPr>
                </w:rPrChange>
              </w:rPr>
            </w:pPr>
            <w:r w:rsidRPr="007A2DCE">
              <w:rPr>
                <w:rStyle w:val="FilesandDirectories"/>
                <w:rPrChange w:id="1407" w:author="Kate Boardman" w:date="2016-04-19T18:04:00Z">
                  <w:rPr>
                    <w:rFonts w:asciiTheme="majorHAnsi" w:hAnsiTheme="majorHAnsi"/>
                    <w:szCs w:val="22"/>
                  </w:rPr>
                </w:rPrChange>
              </w:rPr>
              <w:t>ns_noc_files.f</w:t>
            </w:r>
          </w:p>
        </w:tc>
        <w:tc>
          <w:tcPr>
            <w:tcW w:w="2497" w:type="pct"/>
          </w:tcPr>
          <w:p w14:paraId="1E6404A1" w14:textId="47DBD9E7" w:rsidR="005B1B31" w:rsidRPr="00080656" w:rsidRDefault="005B1B31" w:rsidP="00601C8E">
            <w:pPr>
              <w:pStyle w:val="Body"/>
              <w:rPr>
                <w:rFonts w:asciiTheme="majorHAnsi" w:hAnsiTheme="majorHAnsi"/>
                <w:szCs w:val="22"/>
              </w:rPr>
            </w:pPr>
            <w:r w:rsidRPr="00080656">
              <w:rPr>
                <w:rFonts w:asciiTheme="majorHAnsi" w:hAnsiTheme="majorHAnsi"/>
                <w:szCs w:val="22"/>
              </w:rPr>
              <w:t xml:space="preserve">File list </w:t>
            </w:r>
            <w:r>
              <w:rPr>
                <w:rFonts w:asciiTheme="majorHAnsi" w:hAnsiTheme="majorHAnsi"/>
                <w:szCs w:val="22"/>
              </w:rPr>
              <w:t xml:space="preserve">to compile NoC RTL, NoC RTL agents and NoC verification IP; Intended for integration of RTL and NoC </w:t>
            </w:r>
            <w:proofErr w:type="gramStart"/>
            <w:r>
              <w:rPr>
                <w:rFonts w:asciiTheme="majorHAnsi" w:hAnsiTheme="majorHAnsi"/>
                <w:szCs w:val="22"/>
              </w:rPr>
              <w:t>verification  components</w:t>
            </w:r>
            <w:proofErr w:type="gramEnd"/>
            <w:r>
              <w:rPr>
                <w:rFonts w:asciiTheme="majorHAnsi" w:hAnsiTheme="majorHAnsi"/>
                <w:szCs w:val="22"/>
              </w:rPr>
              <w:t xml:space="preserve"> into customer</w:t>
            </w:r>
            <w:r w:rsidRPr="00080656">
              <w:rPr>
                <w:rFonts w:asciiTheme="majorHAnsi" w:hAnsiTheme="majorHAnsi"/>
                <w:szCs w:val="22"/>
              </w:rPr>
              <w:t xml:space="preserve"> environment.</w:t>
            </w:r>
          </w:p>
        </w:tc>
        <w:tc>
          <w:tcPr>
            <w:tcW w:w="964" w:type="pct"/>
          </w:tcPr>
          <w:p w14:paraId="7E124557" w14:textId="58434D0E" w:rsidR="005B1B31" w:rsidRPr="00080656" w:rsidRDefault="005B1B31" w:rsidP="00601C8E">
            <w:pPr>
              <w:pStyle w:val="Body"/>
              <w:rPr>
                <w:rFonts w:asciiTheme="majorHAnsi" w:hAnsiTheme="majorHAnsi"/>
                <w:szCs w:val="22"/>
              </w:rPr>
            </w:pPr>
            <w:r w:rsidRPr="00080656">
              <w:rPr>
                <w:rFonts w:asciiTheme="majorHAnsi" w:hAnsiTheme="majorHAnsi"/>
                <w:szCs w:val="22"/>
              </w:rPr>
              <w:t>RTL and Verification</w:t>
            </w:r>
          </w:p>
        </w:tc>
      </w:tr>
      <w:tr w:rsidR="005B1B31" w:rsidRPr="00080656" w14:paraId="3F552326" w14:textId="77777777" w:rsidTr="009B54B8">
        <w:trPr>
          <w:trHeight w:val="480"/>
        </w:trPr>
        <w:tc>
          <w:tcPr>
            <w:tcW w:w="1538" w:type="pct"/>
          </w:tcPr>
          <w:p w14:paraId="41F8EEB6" w14:textId="259FB395" w:rsidR="005B1B31" w:rsidRPr="007A2DCE" w:rsidRDefault="005B1B31" w:rsidP="00601C8E">
            <w:pPr>
              <w:pStyle w:val="Body"/>
              <w:rPr>
                <w:rStyle w:val="FilesandDirectories"/>
                <w:rPrChange w:id="1408" w:author="Kate Boardman" w:date="2016-04-19T18:04:00Z">
                  <w:rPr>
                    <w:rFonts w:asciiTheme="majorHAnsi" w:hAnsiTheme="majorHAnsi"/>
                    <w:szCs w:val="22"/>
                  </w:rPr>
                </w:rPrChange>
              </w:rPr>
            </w:pPr>
            <w:r w:rsidRPr="007A2DCE">
              <w:rPr>
                <w:rStyle w:val="FilesandDirectories"/>
                <w:rPrChange w:id="1409" w:author="Kate Boardman" w:date="2016-04-19T18:04:00Z">
                  <w:rPr>
                    <w:rFonts w:asciiTheme="majorHAnsi" w:hAnsiTheme="majorHAnsi"/>
                    <w:szCs w:val="22"/>
                  </w:rPr>
                </w:rPrChange>
              </w:rPr>
              <w:t>ns_node_id_table.sv</w:t>
            </w:r>
          </w:p>
        </w:tc>
        <w:tc>
          <w:tcPr>
            <w:tcW w:w="2497" w:type="pct"/>
          </w:tcPr>
          <w:p w14:paraId="05EA8434" w14:textId="7AB920CF" w:rsidR="005B1B31" w:rsidRPr="00080656" w:rsidRDefault="005B1B31" w:rsidP="00601C8E">
            <w:pPr>
              <w:pStyle w:val="Body"/>
              <w:rPr>
                <w:rFonts w:asciiTheme="majorHAnsi" w:hAnsiTheme="majorHAnsi"/>
                <w:szCs w:val="22"/>
              </w:rPr>
            </w:pPr>
            <w:r w:rsidRPr="00080656">
              <w:rPr>
                <w:rFonts w:asciiTheme="majorHAnsi" w:hAnsiTheme="majorHAnsi"/>
                <w:szCs w:val="22"/>
              </w:rPr>
              <w:t xml:space="preserve">Support file for </w:t>
            </w:r>
            <w:r>
              <w:rPr>
                <w:rFonts w:asciiTheme="majorHAnsi" w:hAnsiTheme="majorHAnsi"/>
                <w:szCs w:val="22"/>
              </w:rPr>
              <w:t>R</w:t>
            </w:r>
            <w:r w:rsidRPr="00080656">
              <w:rPr>
                <w:rFonts w:asciiTheme="majorHAnsi" w:hAnsiTheme="majorHAnsi"/>
                <w:szCs w:val="22"/>
              </w:rPr>
              <w:t>eg</w:t>
            </w:r>
            <w:r>
              <w:rPr>
                <w:rFonts w:asciiTheme="majorHAnsi" w:hAnsiTheme="majorHAnsi"/>
                <w:szCs w:val="22"/>
              </w:rPr>
              <w:t>ister B</w:t>
            </w:r>
            <w:r w:rsidRPr="00080656">
              <w:rPr>
                <w:rFonts w:asciiTheme="majorHAnsi" w:hAnsiTheme="majorHAnsi"/>
                <w:szCs w:val="22"/>
              </w:rPr>
              <w:t xml:space="preserve">us </w:t>
            </w:r>
            <w:r>
              <w:rPr>
                <w:rFonts w:asciiTheme="majorHAnsi" w:hAnsiTheme="majorHAnsi"/>
                <w:szCs w:val="22"/>
              </w:rPr>
              <w:t>E</w:t>
            </w:r>
            <w:r w:rsidRPr="00080656">
              <w:rPr>
                <w:rFonts w:asciiTheme="majorHAnsi" w:hAnsiTheme="majorHAnsi"/>
                <w:szCs w:val="22"/>
              </w:rPr>
              <w:t>nd-to-</w:t>
            </w:r>
            <w:r>
              <w:rPr>
                <w:rFonts w:asciiTheme="majorHAnsi" w:hAnsiTheme="majorHAnsi"/>
                <w:szCs w:val="22"/>
              </w:rPr>
              <w:t>E</w:t>
            </w:r>
            <w:r w:rsidRPr="00080656">
              <w:rPr>
                <w:rFonts w:asciiTheme="majorHAnsi" w:hAnsiTheme="majorHAnsi"/>
                <w:szCs w:val="22"/>
              </w:rPr>
              <w:t xml:space="preserve">nd </w:t>
            </w:r>
            <w:r>
              <w:rPr>
                <w:rFonts w:asciiTheme="majorHAnsi" w:hAnsiTheme="majorHAnsi"/>
                <w:szCs w:val="22"/>
              </w:rPr>
              <w:t>C</w:t>
            </w:r>
            <w:r w:rsidRPr="00080656">
              <w:rPr>
                <w:rFonts w:asciiTheme="majorHAnsi" w:hAnsiTheme="majorHAnsi"/>
                <w:szCs w:val="22"/>
              </w:rPr>
              <w:t>hecker generated for the NoC by NocStudio</w:t>
            </w:r>
            <w:r>
              <w:rPr>
                <w:rFonts w:asciiTheme="majorHAnsi" w:hAnsiTheme="majorHAnsi"/>
                <w:szCs w:val="22"/>
              </w:rPr>
              <w:t>.</w:t>
            </w:r>
          </w:p>
        </w:tc>
        <w:tc>
          <w:tcPr>
            <w:tcW w:w="964" w:type="pct"/>
          </w:tcPr>
          <w:p w14:paraId="10DE6854" w14:textId="2B2CA28E" w:rsidR="005B1B31" w:rsidRPr="00080656" w:rsidRDefault="005B1B31" w:rsidP="00601C8E">
            <w:pPr>
              <w:pStyle w:val="Body"/>
              <w:rPr>
                <w:rFonts w:asciiTheme="majorHAnsi" w:hAnsiTheme="majorHAnsi"/>
                <w:szCs w:val="22"/>
              </w:rPr>
            </w:pPr>
            <w:r w:rsidRPr="00080656">
              <w:rPr>
                <w:rFonts w:asciiTheme="majorHAnsi" w:hAnsiTheme="majorHAnsi"/>
                <w:szCs w:val="22"/>
              </w:rPr>
              <w:t>Verification</w:t>
            </w:r>
          </w:p>
        </w:tc>
      </w:tr>
      <w:tr w:rsidR="005B1B31" w:rsidRPr="00080656" w14:paraId="0BA5D892" w14:textId="77777777" w:rsidTr="009B54B8">
        <w:trPr>
          <w:trHeight w:val="480"/>
        </w:trPr>
        <w:tc>
          <w:tcPr>
            <w:tcW w:w="1538" w:type="pct"/>
          </w:tcPr>
          <w:p w14:paraId="40325154" w14:textId="46A35123" w:rsidR="005B1B31" w:rsidRPr="007A2DCE" w:rsidRDefault="005B1B31" w:rsidP="00601C8E">
            <w:pPr>
              <w:pStyle w:val="Body"/>
              <w:rPr>
                <w:rStyle w:val="FilesandDirectories"/>
                <w:rPrChange w:id="1410" w:author="Kate Boardman" w:date="2016-04-19T18:04:00Z">
                  <w:rPr>
                    <w:rFonts w:asciiTheme="majorHAnsi" w:hAnsiTheme="majorHAnsi"/>
                    <w:szCs w:val="22"/>
                  </w:rPr>
                </w:rPrChange>
              </w:rPr>
            </w:pPr>
            <w:r w:rsidRPr="007A2DCE">
              <w:rPr>
                <w:rStyle w:val="FilesandDirectories"/>
                <w:rPrChange w:id="1411" w:author="Kate Boardman" w:date="2016-04-19T18:04:00Z">
                  <w:rPr>
                    <w:rFonts w:asciiTheme="majorHAnsi" w:hAnsiTheme="majorHAnsi"/>
                    <w:szCs w:val="22"/>
                  </w:rPr>
                </w:rPrChange>
              </w:rPr>
              <w:t>ns_routing_table.sv</w:t>
            </w:r>
          </w:p>
        </w:tc>
        <w:tc>
          <w:tcPr>
            <w:tcW w:w="2497" w:type="pct"/>
          </w:tcPr>
          <w:p w14:paraId="6566EC43" w14:textId="516C197B" w:rsidR="005B1B31" w:rsidRPr="00080656" w:rsidRDefault="005B1B31" w:rsidP="00601C8E">
            <w:pPr>
              <w:pStyle w:val="Body"/>
              <w:rPr>
                <w:rFonts w:asciiTheme="majorHAnsi" w:hAnsiTheme="majorHAnsi"/>
                <w:szCs w:val="22"/>
              </w:rPr>
            </w:pPr>
            <w:r>
              <w:rPr>
                <w:rFonts w:asciiTheme="majorHAnsi" w:hAnsiTheme="majorHAnsi"/>
                <w:szCs w:val="22"/>
              </w:rPr>
              <w:t>Support file for NoC E</w:t>
            </w:r>
            <w:r w:rsidRPr="00080656">
              <w:rPr>
                <w:rFonts w:asciiTheme="majorHAnsi" w:hAnsiTheme="majorHAnsi"/>
                <w:szCs w:val="22"/>
              </w:rPr>
              <w:t>nd-to-</w:t>
            </w:r>
            <w:r>
              <w:rPr>
                <w:rFonts w:asciiTheme="majorHAnsi" w:hAnsiTheme="majorHAnsi"/>
                <w:szCs w:val="22"/>
              </w:rPr>
              <w:t>E</w:t>
            </w:r>
            <w:r w:rsidRPr="00080656">
              <w:rPr>
                <w:rFonts w:asciiTheme="majorHAnsi" w:hAnsiTheme="majorHAnsi"/>
                <w:szCs w:val="22"/>
              </w:rPr>
              <w:t xml:space="preserve">nd </w:t>
            </w:r>
            <w:r>
              <w:rPr>
                <w:rFonts w:asciiTheme="majorHAnsi" w:hAnsiTheme="majorHAnsi"/>
                <w:szCs w:val="22"/>
              </w:rPr>
              <w:t>C</w:t>
            </w:r>
            <w:r w:rsidRPr="00080656">
              <w:rPr>
                <w:rFonts w:asciiTheme="majorHAnsi" w:hAnsiTheme="majorHAnsi"/>
                <w:szCs w:val="22"/>
              </w:rPr>
              <w:t>hecker generated for the NoC by NocStudio</w:t>
            </w:r>
            <w:r>
              <w:rPr>
                <w:rFonts w:asciiTheme="majorHAnsi" w:hAnsiTheme="majorHAnsi"/>
                <w:szCs w:val="22"/>
              </w:rPr>
              <w:t>.</w:t>
            </w:r>
          </w:p>
        </w:tc>
        <w:tc>
          <w:tcPr>
            <w:tcW w:w="964" w:type="pct"/>
          </w:tcPr>
          <w:p w14:paraId="3882C3FF" w14:textId="1B587D54" w:rsidR="005B1B31" w:rsidRPr="00080656" w:rsidRDefault="005B1B31" w:rsidP="00601C8E">
            <w:pPr>
              <w:pStyle w:val="Body"/>
              <w:rPr>
                <w:rFonts w:asciiTheme="majorHAnsi" w:hAnsiTheme="majorHAnsi"/>
                <w:szCs w:val="22"/>
              </w:rPr>
            </w:pPr>
            <w:r w:rsidRPr="00080656">
              <w:rPr>
                <w:rFonts w:asciiTheme="majorHAnsi" w:hAnsiTheme="majorHAnsi"/>
                <w:szCs w:val="22"/>
              </w:rPr>
              <w:t>Verification</w:t>
            </w:r>
          </w:p>
        </w:tc>
      </w:tr>
      <w:tr w:rsidR="005B1B31" w:rsidRPr="00080656" w14:paraId="5826B49C" w14:textId="77777777" w:rsidTr="009B54B8">
        <w:trPr>
          <w:trHeight w:val="480"/>
        </w:trPr>
        <w:tc>
          <w:tcPr>
            <w:tcW w:w="1538" w:type="pct"/>
          </w:tcPr>
          <w:p w14:paraId="7471FEBA" w14:textId="026C8ED9" w:rsidR="005B1B31" w:rsidRPr="007A2DCE" w:rsidRDefault="005B1B31" w:rsidP="00601C8E">
            <w:pPr>
              <w:pStyle w:val="Body"/>
              <w:rPr>
                <w:rStyle w:val="FilesandDirectories"/>
                <w:rPrChange w:id="1412" w:author="Kate Boardman" w:date="2016-04-19T18:04:00Z">
                  <w:rPr>
                    <w:rFonts w:asciiTheme="majorHAnsi" w:hAnsiTheme="majorHAnsi"/>
                    <w:szCs w:val="22"/>
                  </w:rPr>
                </w:rPrChange>
              </w:rPr>
            </w:pPr>
            <w:r w:rsidRPr="007A2DCE">
              <w:rPr>
                <w:rStyle w:val="FilesandDirectories"/>
                <w:rPrChange w:id="1413" w:author="Kate Boardman" w:date="2016-04-19T18:04:00Z">
                  <w:rPr>
                    <w:rFonts w:asciiTheme="majorHAnsi" w:hAnsiTheme="majorHAnsi"/>
                    <w:szCs w:val="22"/>
                  </w:rPr>
                </w:rPrChange>
              </w:rPr>
              <w:t>ns_soc_ip.v</w:t>
            </w:r>
          </w:p>
        </w:tc>
        <w:tc>
          <w:tcPr>
            <w:tcW w:w="2497" w:type="pct"/>
          </w:tcPr>
          <w:p w14:paraId="54460D6C" w14:textId="16695C6D" w:rsidR="005B1B31" w:rsidRPr="00080656" w:rsidRDefault="005B1B31" w:rsidP="00601C8E">
            <w:pPr>
              <w:pStyle w:val="Body"/>
              <w:rPr>
                <w:rFonts w:asciiTheme="majorHAnsi" w:hAnsiTheme="majorHAnsi"/>
                <w:szCs w:val="22"/>
              </w:rPr>
            </w:pPr>
            <w:proofErr w:type="gramStart"/>
            <w:r w:rsidRPr="00080656">
              <w:rPr>
                <w:rFonts w:asciiTheme="majorHAnsi" w:hAnsiTheme="majorHAnsi"/>
                <w:szCs w:val="22"/>
              </w:rPr>
              <w:t>Top level RTL module for the generated SoC IP</w:t>
            </w:r>
            <w:r>
              <w:rPr>
                <w:rFonts w:asciiTheme="majorHAnsi" w:hAnsiTheme="majorHAnsi"/>
                <w:szCs w:val="22"/>
              </w:rPr>
              <w:t>.</w:t>
            </w:r>
            <w:proofErr w:type="gramEnd"/>
          </w:p>
        </w:tc>
        <w:tc>
          <w:tcPr>
            <w:tcW w:w="964" w:type="pct"/>
          </w:tcPr>
          <w:p w14:paraId="1E7DB8C9" w14:textId="630B8C73" w:rsidR="005B1B31" w:rsidRPr="00080656" w:rsidRDefault="005B1B31" w:rsidP="00601C8E">
            <w:pPr>
              <w:pStyle w:val="Body"/>
              <w:rPr>
                <w:rFonts w:asciiTheme="majorHAnsi" w:hAnsiTheme="majorHAnsi"/>
                <w:szCs w:val="22"/>
              </w:rPr>
            </w:pPr>
            <w:r w:rsidRPr="00080656">
              <w:rPr>
                <w:rFonts w:asciiTheme="majorHAnsi" w:hAnsiTheme="majorHAnsi"/>
                <w:szCs w:val="22"/>
              </w:rPr>
              <w:t>RTL</w:t>
            </w:r>
          </w:p>
        </w:tc>
      </w:tr>
      <w:tr w:rsidR="005B1B31" w:rsidRPr="00080656" w14:paraId="1CB02C46" w14:textId="77777777" w:rsidTr="009B54B8">
        <w:trPr>
          <w:trHeight w:val="480"/>
        </w:trPr>
        <w:tc>
          <w:tcPr>
            <w:tcW w:w="1538" w:type="pct"/>
          </w:tcPr>
          <w:p w14:paraId="5FEBAA59" w14:textId="19B0DA39" w:rsidR="005B1B31" w:rsidRPr="007A2DCE" w:rsidRDefault="005B1B31" w:rsidP="00601C8E">
            <w:pPr>
              <w:pStyle w:val="Body"/>
              <w:rPr>
                <w:rStyle w:val="FilesandDirectories"/>
                <w:rPrChange w:id="1414" w:author="Kate Boardman" w:date="2016-04-19T18:04:00Z">
                  <w:rPr>
                    <w:rFonts w:asciiTheme="majorHAnsi" w:hAnsiTheme="majorHAnsi"/>
                    <w:szCs w:val="22"/>
                  </w:rPr>
                </w:rPrChange>
              </w:rPr>
            </w:pPr>
            <w:r w:rsidRPr="007A2DCE">
              <w:rPr>
                <w:rStyle w:val="FilesandDirectories"/>
                <w:rPrChange w:id="1415" w:author="Kate Boardman" w:date="2016-04-19T18:04:00Z">
                  <w:rPr>
                    <w:rFonts w:asciiTheme="majorHAnsi" w:hAnsiTheme="majorHAnsi"/>
                    <w:szCs w:val="22"/>
                  </w:rPr>
                </w:rPrChange>
              </w:rPr>
              <w:t>protocol_dependencies.csv</w:t>
            </w:r>
          </w:p>
        </w:tc>
        <w:tc>
          <w:tcPr>
            <w:tcW w:w="2497" w:type="pct"/>
          </w:tcPr>
          <w:p w14:paraId="6EF304D3" w14:textId="28B0278A" w:rsidR="005B1B31" w:rsidRPr="00080656" w:rsidRDefault="005B1B31" w:rsidP="00601C8E">
            <w:pPr>
              <w:pStyle w:val="Body"/>
              <w:rPr>
                <w:rFonts w:asciiTheme="majorHAnsi" w:hAnsiTheme="majorHAnsi"/>
                <w:szCs w:val="22"/>
              </w:rPr>
            </w:pPr>
            <w:proofErr w:type="gramStart"/>
            <w:r w:rsidRPr="00080656">
              <w:rPr>
                <w:rFonts w:asciiTheme="majorHAnsi" w:hAnsiTheme="majorHAnsi"/>
                <w:szCs w:val="22"/>
              </w:rPr>
              <w:t>List of dependencies for the generated NoC.</w:t>
            </w:r>
            <w:proofErr w:type="gramEnd"/>
          </w:p>
        </w:tc>
        <w:tc>
          <w:tcPr>
            <w:tcW w:w="964" w:type="pct"/>
          </w:tcPr>
          <w:p w14:paraId="7C0D1373" w14:textId="08E99D19" w:rsidR="005B1B31" w:rsidRPr="00080656" w:rsidRDefault="005B1B31" w:rsidP="00601C8E">
            <w:pPr>
              <w:pStyle w:val="Body"/>
              <w:rPr>
                <w:rFonts w:asciiTheme="majorHAnsi" w:hAnsiTheme="majorHAnsi"/>
                <w:szCs w:val="22"/>
              </w:rPr>
            </w:pPr>
            <w:r w:rsidRPr="00080656">
              <w:rPr>
                <w:rFonts w:asciiTheme="majorHAnsi" w:hAnsiTheme="majorHAnsi"/>
                <w:szCs w:val="22"/>
              </w:rPr>
              <w:t>NoC property</w:t>
            </w:r>
          </w:p>
        </w:tc>
      </w:tr>
      <w:tr w:rsidR="00DD34C4" w:rsidRPr="00080656" w14:paraId="768542ED" w14:textId="77777777" w:rsidTr="009B54B8">
        <w:trPr>
          <w:trHeight w:val="480"/>
          <w:ins w:id="1416" w:author="Kate Boardman" w:date="2016-04-19T18:11:00Z"/>
        </w:trPr>
        <w:tc>
          <w:tcPr>
            <w:tcW w:w="1538" w:type="pct"/>
          </w:tcPr>
          <w:p w14:paraId="172E6613" w14:textId="3C806859" w:rsidR="00DD34C4" w:rsidRPr="007A2DCE" w:rsidRDefault="00DD34C4" w:rsidP="00601C8E">
            <w:pPr>
              <w:pStyle w:val="Body"/>
              <w:rPr>
                <w:ins w:id="1417" w:author="Kate Boardman" w:date="2016-04-19T18:11:00Z"/>
                <w:rStyle w:val="FilesandDirectories"/>
                <w:rPrChange w:id="1418" w:author="Kate Boardman" w:date="2016-04-19T18:04:00Z">
                  <w:rPr>
                    <w:ins w:id="1419" w:author="Kate Boardman" w:date="2016-04-19T18:11:00Z"/>
                    <w:rStyle w:val="FilesandDirectories"/>
                  </w:rPr>
                </w:rPrChange>
              </w:rPr>
            </w:pPr>
            <w:ins w:id="1420" w:author="Kate Boardman" w:date="2016-04-19T18:11:00Z">
              <w:r w:rsidRPr="00E13816">
                <w:rPr>
                  <w:rStyle w:val="FilesandDirectories"/>
                </w:rPr>
                <w:t>run_</w:t>
              </w:r>
              <w:r>
                <w:rPr>
                  <w:rStyle w:val="FilesandDirectories"/>
                </w:rPr>
                <w:t>sram</w:t>
              </w:r>
              <w:r w:rsidRPr="00E13816">
                <w:rPr>
                  <w:rStyle w:val="FilesandDirectories"/>
                </w:rPr>
                <w:t>test_incisiv.sh</w:t>
              </w:r>
            </w:ins>
          </w:p>
        </w:tc>
        <w:tc>
          <w:tcPr>
            <w:tcW w:w="2497" w:type="pct"/>
          </w:tcPr>
          <w:p w14:paraId="6A0E9F3F" w14:textId="252FE810" w:rsidR="00DD34C4" w:rsidRPr="00080656" w:rsidRDefault="00DD34C4" w:rsidP="00601C8E">
            <w:pPr>
              <w:pStyle w:val="Body"/>
              <w:rPr>
                <w:ins w:id="1421" w:author="Kate Boardman" w:date="2016-04-19T18:11:00Z"/>
                <w:rFonts w:asciiTheme="majorHAnsi" w:hAnsiTheme="majorHAnsi"/>
                <w:szCs w:val="22"/>
              </w:rPr>
            </w:pPr>
            <w:ins w:id="1422" w:author="Kate Boardman" w:date="2016-04-19T18:11:00Z">
              <w:r>
                <w:rPr>
                  <w:rFonts w:asciiTheme="majorHAnsi" w:hAnsiTheme="majorHAnsi"/>
                  <w:szCs w:val="22"/>
                </w:rPr>
                <w:t>Run script</w:t>
              </w:r>
              <w:r w:rsidRPr="00080656">
                <w:rPr>
                  <w:rFonts w:asciiTheme="majorHAnsi" w:hAnsiTheme="majorHAnsi"/>
                  <w:szCs w:val="22"/>
                </w:rPr>
                <w:t xml:space="preserve"> to launch sanity bench for the </w:t>
              </w:r>
              <w:r>
                <w:rPr>
                  <w:rFonts w:asciiTheme="majorHAnsi" w:hAnsiTheme="majorHAnsi"/>
                  <w:szCs w:val="22"/>
                </w:rPr>
                <w:t xml:space="preserve">SRAM instances present in the system </w:t>
              </w:r>
              <w:r w:rsidRPr="00080656">
                <w:rPr>
                  <w:rFonts w:asciiTheme="majorHAnsi" w:hAnsiTheme="majorHAnsi"/>
                  <w:szCs w:val="22"/>
                </w:rPr>
                <w:t>using Cadence Incisive simulator</w:t>
              </w:r>
              <w:r>
                <w:rPr>
                  <w:rFonts w:asciiTheme="majorHAnsi" w:hAnsiTheme="majorHAnsi"/>
                  <w:szCs w:val="22"/>
                </w:rPr>
                <w:t>.</w:t>
              </w:r>
            </w:ins>
          </w:p>
        </w:tc>
        <w:tc>
          <w:tcPr>
            <w:tcW w:w="964" w:type="pct"/>
          </w:tcPr>
          <w:p w14:paraId="4E002481" w14:textId="39E67D76" w:rsidR="00DD34C4" w:rsidRPr="00080656" w:rsidRDefault="00DD34C4" w:rsidP="00601C8E">
            <w:pPr>
              <w:pStyle w:val="Body"/>
              <w:rPr>
                <w:ins w:id="1423" w:author="Kate Boardman" w:date="2016-04-19T18:11:00Z"/>
                <w:rFonts w:asciiTheme="majorHAnsi" w:hAnsiTheme="majorHAnsi"/>
                <w:szCs w:val="22"/>
              </w:rPr>
            </w:pPr>
            <w:ins w:id="1424" w:author="Kate Boardman" w:date="2016-04-19T18:11:00Z">
              <w:r w:rsidRPr="00080656">
                <w:rPr>
                  <w:rFonts w:asciiTheme="majorHAnsi" w:hAnsiTheme="majorHAnsi"/>
                  <w:szCs w:val="22"/>
                </w:rPr>
                <w:t>Sanity testbench</w:t>
              </w:r>
            </w:ins>
          </w:p>
        </w:tc>
      </w:tr>
      <w:tr w:rsidR="00DD34C4" w:rsidRPr="00080656" w14:paraId="10AA5338" w14:textId="77777777" w:rsidTr="009B54B8">
        <w:trPr>
          <w:trHeight w:val="480"/>
          <w:ins w:id="1425" w:author="Kate Boardman" w:date="2016-04-19T18:11:00Z"/>
        </w:trPr>
        <w:tc>
          <w:tcPr>
            <w:tcW w:w="1538" w:type="pct"/>
          </w:tcPr>
          <w:p w14:paraId="13A1FF86" w14:textId="5A67F4ED" w:rsidR="00DD34C4" w:rsidRPr="007A2DCE" w:rsidRDefault="00DD34C4" w:rsidP="00601C8E">
            <w:pPr>
              <w:pStyle w:val="Body"/>
              <w:rPr>
                <w:ins w:id="1426" w:author="Kate Boardman" w:date="2016-04-19T18:11:00Z"/>
                <w:rStyle w:val="FilesandDirectories"/>
                <w:rPrChange w:id="1427" w:author="Kate Boardman" w:date="2016-04-19T18:04:00Z">
                  <w:rPr>
                    <w:ins w:id="1428" w:author="Kate Boardman" w:date="2016-04-19T18:11:00Z"/>
                    <w:rStyle w:val="FilesandDirectories"/>
                  </w:rPr>
                </w:rPrChange>
              </w:rPr>
            </w:pPr>
            <w:ins w:id="1429" w:author="Kate Boardman" w:date="2016-04-19T18:11:00Z">
              <w:r w:rsidRPr="00E13816">
                <w:rPr>
                  <w:rStyle w:val="FilesandDirectories"/>
                </w:rPr>
                <w:t>run_</w:t>
              </w:r>
              <w:r>
                <w:rPr>
                  <w:rStyle w:val="FilesandDirectories"/>
                </w:rPr>
                <w:t>sram</w:t>
              </w:r>
              <w:r w:rsidRPr="00E13816">
                <w:rPr>
                  <w:rStyle w:val="FilesandDirectories"/>
                </w:rPr>
                <w:t>test_vcs.sh</w:t>
              </w:r>
            </w:ins>
          </w:p>
        </w:tc>
        <w:tc>
          <w:tcPr>
            <w:tcW w:w="2497" w:type="pct"/>
          </w:tcPr>
          <w:p w14:paraId="48D46875" w14:textId="612C18DD" w:rsidR="00DD34C4" w:rsidRPr="00080656" w:rsidRDefault="00DD34C4" w:rsidP="00601C8E">
            <w:pPr>
              <w:pStyle w:val="Body"/>
              <w:rPr>
                <w:ins w:id="1430" w:author="Kate Boardman" w:date="2016-04-19T18:11:00Z"/>
                <w:rFonts w:asciiTheme="majorHAnsi" w:hAnsiTheme="majorHAnsi"/>
                <w:szCs w:val="22"/>
              </w:rPr>
            </w:pPr>
            <w:ins w:id="1431" w:author="Kate Boardman" w:date="2016-04-19T18:11:00Z">
              <w:r>
                <w:rPr>
                  <w:rFonts w:asciiTheme="majorHAnsi" w:hAnsiTheme="majorHAnsi"/>
                  <w:szCs w:val="22"/>
                </w:rPr>
                <w:t>Run script</w:t>
              </w:r>
              <w:r w:rsidRPr="00080656">
                <w:rPr>
                  <w:rFonts w:asciiTheme="majorHAnsi" w:hAnsiTheme="majorHAnsi"/>
                  <w:szCs w:val="22"/>
                </w:rPr>
                <w:t xml:space="preserve"> to launch sanity bench for the </w:t>
              </w:r>
              <w:r>
                <w:rPr>
                  <w:rFonts w:asciiTheme="majorHAnsi" w:hAnsiTheme="majorHAnsi"/>
                  <w:szCs w:val="22"/>
                </w:rPr>
                <w:t xml:space="preserve">SRAM instances present in the system </w:t>
              </w:r>
              <w:r w:rsidRPr="00080656">
                <w:rPr>
                  <w:rFonts w:asciiTheme="majorHAnsi" w:hAnsiTheme="majorHAnsi"/>
                  <w:szCs w:val="22"/>
                </w:rPr>
                <w:t xml:space="preserve">using </w:t>
              </w:r>
              <w:r>
                <w:rPr>
                  <w:rFonts w:asciiTheme="majorHAnsi" w:hAnsiTheme="majorHAnsi"/>
                  <w:szCs w:val="22"/>
                </w:rPr>
                <w:t xml:space="preserve">Synopsys VCS </w:t>
              </w:r>
              <w:r w:rsidRPr="00080656">
                <w:rPr>
                  <w:rFonts w:asciiTheme="majorHAnsi" w:hAnsiTheme="majorHAnsi"/>
                  <w:szCs w:val="22"/>
                </w:rPr>
                <w:t>simulator</w:t>
              </w:r>
              <w:r>
                <w:rPr>
                  <w:rFonts w:asciiTheme="majorHAnsi" w:hAnsiTheme="majorHAnsi"/>
                  <w:szCs w:val="22"/>
                </w:rPr>
                <w:t>.</w:t>
              </w:r>
            </w:ins>
          </w:p>
        </w:tc>
        <w:tc>
          <w:tcPr>
            <w:tcW w:w="964" w:type="pct"/>
          </w:tcPr>
          <w:p w14:paraId="17B833DD" w14:textId="73C2BE48" w:rsidR="00DD34C4" w:rsidRPr="00080656" w:rsidRDefault="00DD34C4" w:rsidP="00601C8E">
            <w:pPr>
              <w:pStyle w:val="Body"/>
              <w:rPr>
                <w:ins w:id="1432" w:author="Kate Boardman" w:date="2016-04-19T18:11:00Z"/>
                <w:rFonts w:asciiTheme="majorHAnsi" w:hAnsiTheme="majorHAnsi"/>
                <w:szCs w:val="22"/>
              </w:rPr>
            </w:pPr>
            <w:ins w:id="1433" w:author="Kate Boardman" w:date="2016-04-19T18:11:00Z">
              <w:r w:rsidRPr="00080656">
                <w:rPr>
                  <w:rFonts w:asciiTheme="majorHAnsi" w:hAnsiTheme="majorHAnsi"/>
                  <w:szCs w:val="22"/>
                </w:rPr>
                <w:t>Sanity testbench</w:t>
              </w:r>
            </w:ins>
          </w:p>
        </w:tc>
      </w:tr>
      <w:tr w:rsidR="00DD34C4" w:rsidRPr="00080656" w14:paraId="08487C94" w14:textId="77777777" w:rsidTr="009B54B8">
        <w:trPr>
          <w:trHeight w:val="341"/>
        </w:trPr>
        <w:tc>
          <w:tcPr>
            <w:tcW w:w="1538" w:type="pct"/>
          </w:tcPr>
          <w:p w14:paraId="2D9F38E5" w14:textId="30B089D0" w:rsidR="00DD34C4" w:rsidRPr="007A2DCE" w:rsidRDefault="00DD34C4" w:rsidP="00601C8E">
            <w:pPr>
              <w:pStyle w:val="Body"/>
              <w:rPr>
                <w:rStyle w:val="FilesandDirectories"/>
                <w:rPrChange w:id="1434" w:author="Kate Boardman" w:date="2016-04-19T18:04:00Z">
                  <w:rPr>
                    <w:rFonts w:asciiTheme="majorHAnsi" w:hAnsiTheme="majorHAnsi"/>
                    <w:szCs w:val="22"/>
                  </w:rPr>
                </w:rPrChange>
              </w:rPr>
            </w:pPr>
            <w:r w:rsidRPr="007A2DCE">
              <w:rPr>
                <w:rStyle w:val="FilesandDirectories"/>
                <w:rPrChange w:id="1435" w:author="Kate Boardman" w:date="2016-04-19T18:04:00Z">
                  <w:rPr>
                    <w:rFonts w:asciiTheme="majorHAnsi" w:hAnsiTheme="majorHAnsi"/>
                    <w:szCs w:val="22"/>
                  </w:rPr>
                </w:rPrChange>
              </w:rPr>
              <w:t>run_test_incisiv.sh</w:t>
            </w:r>
          </w:p>
        </w:tc>
        <w:tc>
          <w:tcPr>
            <w:tcW w:w="2497" w:type="pct"/>
          </w:tcPr>
          <w:p w14:paraId="50567D43" w14:textId="186F2DE7" w:rsidR="00DD34C4" w:rsidRPr="00080656" w:rsidRDefault="00DD34C4" w:rsidP="00601C8E">
            <w:pPr>
              <w:pStyle w:val="Body"/>
              <w:rPr>
                <w:rFonts w:asciiTheme="majorHAnsi" w:hAnsiTheme="majorHAnsi"/>
                <w:szCs w:val="22"/>
              </w:rPr>
            </w:pPr>
            <w:r w:rsidRPr="00080656">
              <w:rPr>
                <w:rFonts w:asciiTheme="majorHAnsi" w:hAnsiTheme="majorHAnsi"/>
                <w:szCs w:val="22"/>
              </w:rPr>
              <w:t xml:space="preserve">Run </w:t>
            </w:r>
            <w:ins w:id="1436" w:author="Kate Boardman" w:date="2016-04-19T18:09:00Z">
              <w:r>
                <w:rPr>
                  <w:rFonts w:asciiTheme="majorHAnsi" w:hAnsiTheme="majorHAnsi"/>
                  <w:szCs w:val="22"/>
                </w:rPr>
                <w:t>script</w:t>
              </w:r>
            </w:ins>
            <w:del w:id="1437" w:author="Kate Boardman" w:date="2016-04-19T18:09:00Z">
              <w:r w:rsidRPr="00080656" w:rsidDel="00DD34C4">
                <w:rPr>
                  <w:rFonts w:asciiTheme="majorHAnsi" w:hAnsiTheme="majorHAnsi"/>
                  <w:szCs w:val="22"/>
                </w:rPr>
                <w:delText>command</w:delText>
              </w:r>
            </w:del>
            <w:r w:rsidRPr="00080656">
              <w:rPr>
                <w:rFonts w:asciiTheme="majorHAnsi" w:hAnsiTheme="majorHAnsi"/>
                <w:szCs w:val="22"/>
              </w:rPr>
              <w:t xml:space="preserve"> to launch sanity bench for the generated NoC using Cadence Incisive simulator</w:t>
            </w:r>
            <w:r>
              <w:rPr>
                <w:rFonts w:asciiTheme="majorHAnsi" w:hAnsiTheme="majorHAnsi"/>
                <w:szCs w:val="22"/>
              </w:rPr>
              <w:t>.</w:t>
            </w:r>
          </w:p>
        </w:tc>
        <w:tc>
          <w:tcPr>
            <w:tcW w:w="964" w:type="pct"/>
          </w:tcPr>
          <w:p w14:paraId="2110458A" w14:textId="3FC58D91" w:rsidR="00DD34C4" w:rsidRPr="00080656" w:rsidRDefault="00DD34C4" w:rsidP="00601C8E">
            <w:pPr>
              <w:pStyle w:val="Body"/>
              <w:rPr>
                <w:rFonts w:asciiTheme="majorHAnsi" w:hAnsiTheme="majorHAnsi"/>
                <w:szCs w:val="22"/>
              </w:rPr>
            </w:pPr>
            <w:r w:rsidRPr="00080656">
              <w:rPr>
                <w:rFonts w:asciiTheme="majorHAnsi" w:hAnsiTheme="majorHAnsi"/>
                <w:szCs w:val="22"/>
              </w:rPr>
              <w:t>Sanity testbench</w:t>
            </w:r>
          </w:p>
        </w:tc>
      </w:tr>
      <w:tr w:rsidR="00DD34C4" w:rsidRPr="00080656" w14:paraId="5E489823" w14:textId="77777777" w:rsidTr="009B54B8">
        <w:trPr>
          <w:trHeight w:val="341"/>
        </w:trPr>
        <w:tc>
          <w:tcPr>
            <w:tcW w:w="1538" w:type="pct"/>
          </w:tcPr>
          <w:p w14:paraId="5F636FB3" w14:textId="01979B83" w:rsidR="00DD34C4" w:rsidRPr="007A2DCE" w:rsidRDefault="00DD34C4" w:rsidP="00601C8E">
            <w:pPr>
              <w:pStyle w:val="Body"/>
              <w:rPr>
                <w:rStyle w:val="FilesandDirectories"/>
                <w:rPrChange w:id="1438" w:author="Kate Boardman" w:date="2016-04-19T18:04:00Z">
                  <w:rPr>
                    <w:rFonts w:asciiTheme="majorHAnsi" w:hAnsiTheme="majorHAnsi"/>
                    <w:szCs w:val="22"/>
                  </w:rPr>
                </w:rPrChange>
              </w:rPr>
            </w:pPr>
            <w:r w:rsidRPr="007A2DCE">
              <w:rPr>
                <w:rStyle w:val="FilesandDirectories"/>
                <w:rPrChange w:id="1439" w:author="Kate Boardman" w:date="2016-04-19T18:04:00Z">
                  <w:rPr>
                    <w:rFonts w:asciiTheme="majorHAnsi" w:hAnsiTheme="majorHAnsi"/>
                    <w:szCs w:val="22"/>
                  </w:rPr>
                </w:rPrChange>
              </w:rPr>
              <w:t>run_test_vcs.sh</w:t>
            </w:r>
          </w:p>
        </w:tc>
        <w:tc>
          <w:tcPr>
            <w:tcW w:w="2497" w:type="pct"/>
          </w:tcPr>
          <w:p w14:paraId="04C10C3C" w14:textId="4191FBA1" w:rsidR="00DD34C4" w:rsidRPr="00080656" w:rsidRDefault="00DD34C4" w:rsidP="00601C8E">
            <w:pPr>
              <w:pStyle w:val="Body"/>
              <w:rPr>
                <w:rFonts w:asciiTheme="majorHAnsi" w:hAnsiTheme="majorHAnsi"/>
                <w:szCs w:val="22"/>
              </w:rPr>
            </w:pPr>
            <w:r w:rsidRPr="00080656">
              <w:rPr>
                <w:rFonts w:asciiTheme="majorHAnsi" w:hAnsiTheme="majorHAnsi"/>
                <w:szCs w:val="22"/>
              </w:rPr>
              <w:t xml:space="preserve">Run </w:t>
            </w:r>
            <w:ins w:id="1440" w:author="Kate Boardman" w:date="2016-04-19T18:09:00Z">
              <w:r>
                <w:rPr>
                  <w:rFonts w:asciiTheme="majorHAnsi" w:hAnsiTheme="majorHAnsi"/>
                  <w:szCs w:val="22"/>
                </w:rPr>
                <w:t>script</w:t>
              </w:r>
            </w:ins>
            <w:del w:id="1441" w:author="Kate Boardman" w:date="2016-04-19T18:09:00Z">
              <w:r w:rsidRPr="00080656" w:rsidDel="00DD34C4">
                <w:rPr>
                  <w:rFonts w:asciiTheme="majorHAnsi" w:hAnsiTheme="majorHAnsi"/>
                  <w:szCs w:val="22"/>
                </w:rPr>
                <w:delText>command</w:delText>
              </w:r>
            </w:del>
            <w:r w:rsidRPr="00080656">
              <w:rPr>
                <w:rFonts w:asciiTheme="majorHAnsi" w:hAnsiTheme="majorHAnsi"/>
                <w:szCs w:val="22"/>
              </w:rPr>
              <w:t xml:space="preserve"> to launch sanity bench for the generated NoC using Synopsys VCS simulator</w:t>
            </w:r>
            <w:r>
              <w:rPr>
                <w:rFonts w:asciiTheme="majorHAnsi" w:hAnsiTheme="majorHAnsi"/>
                <w:szCs w:val="22"/>
              </w:rPr>
              <w:t>.</w:t>
            </w:r>
          </w:p>
        </w:tc>
        <w:tc>
          <w:tcPr>
            <w:tcW w:w="964" w:type="pct"/>
          </w:tcPr>
          <w:p w14:paraId="7CFF03FA" w14:textId="0F5E6F5F" w:rsidR="00DD34C4" w:rsidRPr="00080656" w:rsidRDefault="00DD34C4" w:rsidP="00601C8E">
            <w:pPr>
              <w:pStyle w:val="Body"/>
              <w:rPr>
                <w:rFonts w:asciiTheme="majorHAnsi" w:hAnsiTheme="majorHAnsi"/>
                <w:szCs w:val="22"/>
              </w:rPr>
            </w:pPr>
            <w:r w:rsidRPr="00080656">
              <w:rPr>
                <w:rFonts w:asciiTheme="majorHAnsi" w:hAnsiTheme="majorHAnsi"/>
                <w:szCs w:val="22"/>
              </w:rPr>
              <w:t>Sanity testbench</w:t>
            </w:r>
          </w:p>
        </w:tc>
      </w:tr>
      <w:tr w:rsidR="00DD34C4" w:rsidRPr="00080656" w14:paraId="3CA68822" w14:textId="77777777" w:rsidTr="009B54B8">
        <w:trPr>
          <w:trHeight w:val="480"/>
        </w:trPr>
        <w:tc>
          <w:tcPr>
            <w:tcW w:w="1538" w:type="pct"/>
          </w:tcPr>
          <w:p w14:paraId="5FDFEB24" w14:textId="223B8572" w:rsidR="00DD34C4" w:rsidRPr="007A2DCE" w:rsidRDefault="00DD34C4" w:rsidP="00601C8E">
            <w:pPr>
              <w:pStyle w:val="Body"/>
              <w:rPr>
                <w:rStyle w:val="FilesandDirectories"/>
                <w:rPrChange w:id="1442" w:author="Kate Boardman" w:date="2016-04-19T18:04:00Z">
                  <w:rPr>
                    <w:rFonts w:asciiTheme="majorHAnsi" w:hAnsiTheme="majorHAnsi"/>
                    <w:szCs w:val="22"/>
                  </w:rPr>
                </w:rPrChange>
              </w:rPr>
            </w:pPr>
            <w:r w:rsidRPr="007A2DCE">
              <w:rPr>
                <w:rStyle w:val="FilesandDirectories"/>
                <w:rPrChange w:id="1443" w:author="Kate Boardman" w:date="2016-04-19T18:04:00Z">
                  <w:rPr>
                    <w:rFonts w:asciiTheme="majorHAnsi" w:hAnsiTheme="majorHAnsi"/>
                    <w:szCs w:val="22"/>
                  </w:rPr>
                </w:rPrChange>
              </w:rPr>
              <w:t>scripts/*</w:t>
            </w:r>
          </w:p>
        </w:tc>
        <w:tc>
          <w:tcPr>
            <w:tcW w:w="2497" w:type="pct"/>
          </w:tcPr>
          <w:p w14:paraId="2C4CB8D1" w14:textId="78297ADE" w:rsidR="00DD34C4" w:rsidRPr="00080656" w:rsidRDefault="00DD34C4" w:rsidP="00601C8E">
            <w:pPr>
              <w:pStyle w:val="Body"/>
              <w:rPr>
                <w:rFonts w:asciiTheme="majorHAnsi" w:hAnsiTheme="majorHAnsi"/>
                <w:szCs w:val="22"/>
              </w:rPr>
            </w:pPr>
            <w:proofErr w:type="gramStart"/>
            <w:r w:rsidRPr="00080656">
              <w:rPr>
                <w:rFonts w:asciiTheme="majorHAnsi" w:hAnsiTheme="majorHAnsi"/>
                <w:szCs w:val="22"/>
              </w:rPr>
              <w:t>Scripts for sanity testbench</w:t>
            </w:r>
            <w:r>
              <w:rPr>
                <w:rFonts w:asciiTheme="majorHAnsi" w:hAnsiTheme="majorHAnsi"/>
                <w:szCs w:val="22"/>
              </w:rPr>
              <w:t>.</w:t>
            </w:r>
            <w:proofErr w:type="gramEnd"/>
          </w:p>
        </w:tc>
        <w:tc>
          <w:tcPr>
            <w:tcW w:w="964" w:type="pct"/>
          </w:tcPr>
          <w:p w14:paraId="165B039E" w14:textId="6A03A2F4" w:rsidR="00DD34C4" w:rsidRPr="00080656" w:rsidRDefault="00DD34C4" w:rsidP="00601C8E">
            <w:pPr>
              <w:pStyle w:val="Body"/>
              <w:rPr>
                <w:rFonts w:asciiTheme="majorHAnsi" w:hAnsiTheme="majorHAnsi"/>
                <w:szCs w:val="22"/>
              </w:rPr>
            </w:pPr>
            <w:r>
              <w:rPr>
                <w:rFonts w:asciiTheme="majorHAnsi" w:hAnsiTheme="majorHAnsi"/>
                <w:szCs w:val="22"/>
              </w:rPr>
              <w:t>Sanity testbench</w:t>
            </w:r>
          </w:p>
        </w:tc>
      </w:tr>
      <w:tr w:rsidR="00DD34C4" w:rsidRPr="00080656" w14:paraId="503B6D67" w14:textId="77777777" w:rsidTr="009B54B8">
        <w:trPr>
          <w:trHeight w:val="480"/>
          <w:ins w:id="1444" w:author="Kate Boardman" w:date="2016-04-19T18:11:00Z"/>
        </w:trPr>
        <w:tc>
          <w:tcPr>
            <w:tcW w:w="1538" w:type="pct"/>
          </w:tcPr>
          <w:p w14:paraId="5E286374" w14:textId="39523DE9" w:rsidR="00DD34C4" w:rsidRPr="007A2DCE" w:rsidRDefault="00DD34C4" w:rsidP="00601C8E">
            <w:pPr>
              <w:pStyle w:val="Body"/>
              <w:rPr>
                <w:ins w:id="1445" w:author="Kate Boardman" w:date="2016-04-19T18:11:00Z"/>
                <w:rStyle w:val="FilesandDirectories"/>
                <w:rPrChange w:id="1446" w:author="Kate Boardman" w:date="2016-04-19T18:04:00Z">
                  <w:rPr>
                    <w:ins w:id="1447" w:author="Kate Boardman" w:date="2016-04-19T18:11:00Z"/>
                    <w:rStyle w:val="FilesandDirectories"/>
                  </w:rPr>
                </w:rPrChange>
              </w:rPr>
            </w:pPr>
            <w:ins w:id="1448" w:author="Kate Boardman" w:date="2016-04-19T18:11:00Z">
              <w:r>
                <w:rPr>
                  <w:rStyle w:val="FilesandDirectories"/>
                </w:rPr>
                <w:lastRenderedPageBreak/>
                <w:t>sram_verif/</w:t>
              </w:r>
            </w:ins>
            <w:ins w:id="1449" w:author="Kate Boardman" w:date="2016-04-19T18:12:00Z">
              <w:r>
                <w:rPr>
                  <w:rStyle w:val="FilesandDirectories"/>
                </w:rPr>
                <w:t>*</w:t>
              </w:r>
            </w:ins>
          </w:p>
        </w:tc>
        <w:tc>
          <w:tcPr>
            <w:tcW w:w="2497" w:type="pct"/>
          </w:tcPr>
          <w:p w14:paraId="4E7C3826" w14:textId="620CE753" w:rsidR="00DD34C4" w:rsidRPr="00080656" w:rsidRDefault="00DD34C4" w:rsidP="00DD34C4">
            <w:pPr>
              <w:pStyle w:val="Body"/>
              <w:rPr>
                <w:ins w:id="1450" w:author="Kate Boardman" w:date="2016-04-19T18:11:00Z"/>
                <w:rFonts w:asciiTheme="majorHAnsi" w:hAnsiTheme="majorHAnsi"/>
                <w:szCs w:val="22"/>
              </w:rPr>
              <w:pPrChange w:id="1451" w:author="Kate Boardman" w:date="2016-04-19T18:14:00Z">
                <w:pPr>
                  <w:pStyle w:val="Body"/>
                </w:pPr>
              </w:pPrChange>
            </w:pPr>
            <w:ins w:id="1452" w:author="Kate Boardman" w:date="2016-04-19T18:12:00Z">
              <w:r>
                <w:rPr>
                  <w:rFonts w:asciiTheme="majorHAnsi" w:hAnsiTheme="majorHAnsi"/>
                  <w:szCs w:val="22"/>
                </w:rPr>
                <w:t xml:space="preserve">SRAM sanity bench </w:t>
              </w:r>
            </w:ins>
            <w:ins w:id="1453" w:author="Kate Boardman" w:date="2016-04-19T18:14:00Z">
              <w:r>
                <w:rPr>
                  <w:rFonts w:asciiTheme="majorHAnsi" w:hAnsiTheme="majorHAnsi"/>
                  <w:szCs w:val="22"/>
                </w:rPr>
                <w:t>directory</w:t>
              </w:r>
            </w:ins>
          </w:p>
        </w:tc>
        <w:tc>
          <w:tcPr>
            <w:tcW w:w="964" w:type="pct"/>
          </w:tcPr>
          <w:p w14:paraId="0E82EFEF" w14:textId="24133E96" w:rsidR="00DD34C4" w:rsidRDefault="00DD34C4" w:rsidP="00601C8E">
            <w:pPr>
              <w:pStyle w:val="Body"/>
              <w:rPr>
                <w:ins w:id="1454" w:author="Kate Boardman" w:date="2016-04-19T18:11:00Z"/>
                <w:rFonts w:asciiTheme="majorHAnsi" w:hAnsiTheme="majorHAnsi"/>
                <w:szCs w:val="22"/>
              </w:rPr>
            </w:pPr>
            <w:ins w:id="1455" w:author="Kate Boardman" w:date="2016-04-19T18:14:00Z">
              <w:r>
                <w:rPr>
                  <w:rFonts w:asciiTheme="majorHAnsi" w:hAnsiTheme="majorHAnsi"/>
                  <w:szCs w:val="22"/>
                </w:rPr>
                <w:t>Sanity testbench</w:t>
              </w:r>
            </w:ins>
          </w:p>
        </w:tc>
      </w:tr>
      <w:tr w:rsidR="00DD34C4" w:rsidRPr="00080656" w14:paraId="28CDDBA6" w14:textId="77777777" w:rsidTr="009B54B8">
        <w:trPr>
          <w:trHeight w:val="480"/>
        </w:trPr>
        <w:tc>
          <w:tcPr>
            <w:tcW w:w="1538" w:type="pct"/>
          </w:tcPr>
          <w:p w14:paraId="5BC161FB" w14:textId="607B2115" w:rsidR="00DD34C4" w:rsidRPr="007A2DCE" w:rsidRDefault="00DD34C4" w:rsidP="00601C8E">
            <w:pPr>
              <w:pStyle w:val="Body"/>
              <w:rPr>
                <w:rStyle w:val="FilesandDirectories"/>
                <w:rPrChange w:id="1456" w:author="Kate Boardman" w:date="2016-04-19T18:04:00Z">
                  <w:rPr>
                    <w:rFonts w:asciiTheme="majorHAnsi" w:hAnsiTheme="majorHAnsi"/>
                    <w:szCs w:val="22"/>
                  </w:rPr>
                </w:rPrChange>
              </w:rPr>
            </w:pPr>
            <w:r w:rsidRPr="007A2DCE">
              <w:rPr>
                <w:rStyle w:val="FilesandDirectories"/>
                <w:rPrChange w:id="1457" w:author="Kate Boardman" w:date="2016-04-19T18:04:00Z">
                  <w:rPr>
                    <w:rFonts w:asciiTheme="majorHAnsi" w:hAnsiTheme="majorHAnsi"/>
                    <w:szCs w:val="22"/>
                  </w:rPr>
                </w:rPrChange>
              </w:rPr>
              <w:t>synth/*</w:t>
            </w:r>
          </w:p>
        </w:tc>
        <w:tc>
          <w:tcPr>
            <w:tcW w:w="2497" w:type="pct"/>
          </w:tcPr>
          <w:p w14:paraId="24D8CE06" w14:textId="67303406" w:rsidR="00DD34C4" w:rsidRDefault="00DD34C4" w:rsidP="00601C8E">
            <w:pPr>
              <w:pStyle w:val="Body"/>
              <w:rPr>
                <w:rFonts w:asciiTheme="majorHAnsi" w:hAnsiTheme="majorHAnsi"/>
                <w:szCs w:val="22"/>
              </w:rPr>
            </w:pPr>
            <w:proofErr w:type="gramStart"/>
            <w:r w:rsidRPr="00080656">
              <w:rPr>
                <w:rFonts w:asciiTheme="majorHAnsi" w:hAnsiTheme="majorHAnsi"/>
                <w:szCs w:val="22"/>
              </w:rPr>
              <w:t>NoC synthesis</w:t>
            </w:r>
            <w:r>
              <w:rPr>
                <w:rFonts w:asciiTheme="majorHAnsi" w:hAnsiTheme="majorHAnsi"/>
                <w:szCs w:val="22"/>
              </w:rPr>
              <w:t xml:space="preserve"> environment.</w:t>
            </w:r>
            <w:proofErr w:type="gramEnd"/>
            <w:r>
              <w:rPr>
                <w:rFonts w:asciiTheme="majorHAnsi" w:hAnsiTheme="majorHAnsi"/>
                <w:szCs w:val="22"/>
              </w:rPr>
              <w:t xml:space="preserve"> For more information, </w:t>
            </w:r>
            <w:r w:rsidRPr="00080656">
              <w:rPr>
                <w:rFonts w:asciiTheme="majorHAnsi" w:hAnsiTheme="majorHAnsi"/>
                <w:szCs w:val="22"/>
              </w:rPr>
              <w:t xml:space="preserve">please refer to the </w:t>
            </w:r>
            <w:r w:rsidRPr="00DD34C4">
              <w:rPr>
                <w:rStyle w:val="FilesandDirectories"/>
                <w:rPrChange w:id="1458" w:author="Kate Boardman" w:date="2016-04-19T18:08:00Z">
                  <w:rPr>
                    <w:rFonts w:asciiTheme="majorHAnsi" w:hAnsiTheme="majorHAnsi"/>
                    <w:szCs w:val="22"/>
                  </w:rPr>
                </w:rPrChange>
              </w:rPr>
              <w:t xml:space="preserve">NetSpeed Gemini Physical Design Guidelines </w:t>
            </w:r>
            <w:r>
              <w:rPr>
                <w:rFonts w:asciiTheme="majorHAnsi" w:hAnsiTheme="majorHAnsi"/>
                <w:szCs w:val="22"/>
              </w:rPr>
              <w:t>document.</w:t>
            </w:r>
          </w:p>
        </w:tc>
        <w:tc>
          <w:tcPr>
            <w:tcW w:w="964" w:type="pct"/>
          </w:tcPr>
          <w:p w14:paraId="2C648EFA" w14:textId="01967507" w:rsidR="00DD34C4" w:rsidRPr="00080656" w:rsidRDefault="00DD34C4" w:rsidP="00601C8E">
            <w:pPr>
              <w:pStyle w:val="Body"/>
              <w:rPr>
                <w:rFonts w:asciiTheme="majorHAnsi" w:hAnsiTheme="majorHAnsi"/>
                <w:szCs w:val="22"/>
              </w:rPr>
            </w:pPr>
            <w:r w:rsidRPr="00080656">
              <w:rPr>
                <w:rFonts w:asciiTheme="majorHAnsi" w:hAnsiTheme="majorHAnsi"/>
                <w:szCs w:val="22"/>
              </w:rPr>
              <w:t>Synthesis</w:t>
            </w:r>
          </w:p>
        </w:tc>
      </w:tr>
      <w:tr w:rsidR="00DD34C4" w:rsidRPr="00080656" w14:paraId="7B85B23E" w14:textId="77777777" w:rsidTr="009B54B8">
        <w:trPr>
          <w:trHeight w:val="480"/>
        </w:trPr>
        <w:tc>
          <w:tcPr>
            <w:tcW w:w="1538" w:type="pct"/>
          </w:tcPr>
          <w:p w14:paraId="7C702613" w14:textId="72654672" w:rsidR="00DD34C4" w:rsidRPr="007A2DCE" w:rsidRDefault="00DD34C4" w:rsidP="00601C8E">
            <w:pPr>
              <w:pStyle w:val="Body"/>
              <w:rPr>
                <w:rStyle w:val="FilesandDirectories"/>
                <w:rPrChange w:id="1459" w:author="Kate Boardman" w:date="2016-04-19T18:04:00Z">
                  <w:rPr>
                    <w:rFonts w:asciiTheme="majorHAnsi" w:hAnsiTheme="majorHAnsi"/>
                    <w:szCs w:val="22"/>
                  </w:rPr>
                </w:rPrChange>
              </w:rPr>
            </w:pPr>
            <w:r w:rsidRPr="007A2DCE">
              <w:rPr>
                <w:rStyle w:val="FilesandDirectories"/>
                <w:rPrChange w:id="1460" w:author="Kate Boardman" w:date="2016-04-19T18:04:00Z">
                  <w:rPr>
                    <w:rFonts w:asciiTheme="majorHAnsi" w:hAnsiTheme="majorHAnsi"/>
                    <w:szCs w:val="22"/>
                  </w:rPr>
                </w:rPrChange>
              </w:rPr>
              <w:t>system.f</w:t>
            </w:r>
          </w:p>
        </w:tc>
        <w:tc>
          <w:tcPr>
            <w:tcW w:w="2497" w:type="pct"/>
          </w:tcPr>
          <w:p w14:paraId="75719EA3" w14:textId="0D6CB12C" w:rsidR="00DD34C4" w:rsidRDefault="00DD34C4" w:rsidP="009B54B8">
            <w:pPr>
              <w:pStyle w:val="Body"/>
              <w:rPr>
                <w:rFonts w:asciiTheme="majorHAnsi" w:hAnsiTheme="majorHAnsi"/>
                <w:szCs w:val="22"/>
              </w:rPr>
            </w:pPr>
            <w:r>
              <w:rPr>
                <w:rFonts w:asciiTheme="majorHAnsi" w:hAnsiTheme="majorHAnsi"/>
                <w:szCs w:val="22"/>
              </w:rPr>
              <w:t>File list for full RTL compile (no System Verilog).</w:t>
            </w:r>
          </w:p>
        </w:tc>
        <w:tc>
          <w:tcPr>
            <w:tcW w:w="964" w:type="pct"/>
          </w:tcPr>
          <w:p w14:paraId="22DFB73F" w14:textId="59B732CD" w:rsidR="00DD34C4" w:rsidRPr="00080656" w:rsidRDefault="00DD34C4" w:rsidP="00601C8E">
            <w:pPr>
              <w:pStyle w:val="Body"/>
              <w:rPr>
                <w:rFonts w:asciiTheme="majorHAnsi" w:hAnsiTheme="majorHAnsi"/>
                <w:szCs w:val="22"/>
              </w:rPr>
            </w:pPr>
            <w:r>
              <w:rPr>
                <w:rFonts w:asciiTheme="majorHAnsi" w:hAnsiTheme="majorHAnsi"/>
                <w:szCs w:val="22"/>
              </w:rPr>
              <w:t>Sanity testbench</w:t>
            </w:r>
          </w:p>
        </w:tc>
      </w:tr>
      <w:tr w:rsidR="00DD34C4" w:rsidRPr="00080656" w14:paraId="129146EF" w14:textId="77777777" w:rsidTr="009B54B8">
        <w:trPr>
          <w:trHeight w:val="480"/>
        </w:trPr>
        <w:tc>
          <w:tcPr>
            <w:tcW w:w="1538" w:type="pct"/>
          </w:tcPr>
          <w:p w14:paraId="5313E3DE" w14:textId="324C7442" w:rsidR="00DD34C4" w:rsidRPr="007A2DCE" w:rsidRDefault="00DD34C4" w:rsidP="00601C8E">
            <w:pPr>
              <w:pStyle w:val="Body"/>
              <w:rPr>
                <w:rStyle w:val="FilesandDirectories"/>
                <w:rPrChange w:id="1461" w:author="Kate Boardman" w:date="2016-04-19T18:04:00Z">
                  <w:rPr>
                    <w:rFonts w:asciiTheme="majorHAnsi" w:hAnsiTheme="majorHAnsi"/>
                    <w:szCs w:val="22"/>
                  </w:rPr>
                </w:rPrChange>
              </w:rPr>
            </w:pPr>
            <w:r w:rsidRPr="007A2DCE">
              <w:rPr>
                <w:rStyle w:val="FilesandDirectories"/>
                <w:rPrChange w:id="1462" w:author="Kate Boardman" w:date="2016-04-19T18:04:00Z">
                  <w:rPr>
                    <w:rFonts w:asciiTheme="majorHAnsi" w:hAnsiTheme="majorHAnsi"/>
                    <w:szCs w:val="22"/>
                  </w:rPr>
                </w:rPrChange>
              </w:rPr>
              <w:t>tb_system_rtl.f</w:t>
            </w:r>
          </w:p>
        </w:tc>
        <w:tc>
          <w:tcPr>
            <w:tcW w:w="2497" w:type="pct"/>
          </w:tcPr>
          <w:p w14:paraId="3D19927E" w14:textId="248F32FB" w:rsidR="00DD34C4" w:rsidRPr="00080656" w:rsidRDefault="00DD34C4" w:rsidP="00601C8E">
            <w:pPr>
              <w:pStyle w:val="Body"/>
              <w:rPr>
                <w:rFonts w:asciiTheme="majorHAnsi" w:hAnsiTheme="majorHAnsi"/>
                <w:szCs w:val="22"/>
              </w:rPr>
            </w:pPr>
            <w:r>
              <w:rPr>
                <w:rFonts w:asciiTheme="majorHAnsi" w:hAnsiTheme="majorHAnsi"/>
                <w:szCs w:val="22"/>
              </w:rPr>
              <w:t xml:space="preserve">File list for register bus test compile. Includes NoC RTL, NoC RTL IP agents (CCC, IOCB, </w:t>
            </w:r>
            <w:proofErr w:type="gramStart"/>
            <w:r>
              <w:rPr>
                <w:rFonts w:asciiTheme="majorHAnsi" w:hAnsiTheme="majorHAnsi"/>
                <w:szCs w:val="22"/>
              </w:rPr>
              <w:t>LLC</w:t>
            </w:r>
            <w:proofErr w:type="gramEnd"/>
            <w:r>
              <w:rPr>
                <w:rFonts w:asciiTheme="majorHAnsi" w:hAnsiTheme="majorHAnsi"/>
                <w:szCs w:val="22"/>
              </w:rPr>
              <w:t>), NoC verification tunnel agent, NoC verification IP and NoC sanity testbench directories.</w:t>
            </w:r>
          </w:p>
        </w:tc>
        <w:tc>
          <w:tcPr>
            <w:tcW w:w="964" w:type="pct"/>
          </w:tcPr>
          <w:p w14:paraId="708AA964" w14:textId="714A8FDE" w:rsidR="00DD34C4" w:rsidRPr="00080656" w:rsidRDefault="00DD34C4" w:rsidP="00601C8E">
            <w:pPr>
              <w:pStyle w:val="Body"/>
              <w:rPr>
                <w:rFonts w:asciiTheme="majorHAnsi" w:hAnsiTheme="majorHAnsi"/>
                <w:szCs w:val="22"/>
              </w:rPr>
            </w:pPr>
            <w:r w:rsidRPr="00080656">
              <w:rPr>
                <w:rFonts w:asciiTheme="majorHAnsi" w:hAnsiTheme="majorHAnsi"/>
                <w:szCs w:val="22"/>
              </w:rPr>
              <w:t>Sanity testbench</w:t>
            </w:r>
          </w:p>
        </w:tc>
      </w:tr>
      <w:tr w:rsidR="00DD34C4" w:rsidRPr="00080656" w14:paraId="4B37FEBC" w14:textId="77777777" w:rsidTr="009B54B8">
        <w:trPr>
          <w:trHeight w:val="480"/>
        </w:trPr>
        <w:tc>
          <w:tcPr>
            <w:tcW w:w="1538" w:type="pct"/>
          </w:tcPr>
          <w:p w14:paraId="6A5AFDFD" w14:textId="3A14D0BC" w:rsidR="00DD34C4" w:rsidRPr="007A2DCE" w:rsidRDefault="00DD34C4" w:rsidP="00601C8E">
            <w:pPr>
              <w:pStyle w:val="Body"/>
              <w:rPr>
                <w:rStyle w:val="FilesandDirectories"/>
                <w:rPrChange w:id="1463" w:author="Kate Boardman" w:date="2016-04-19T18:04:00Z">
                  <w:rPr>
                    <w:rFonts w:asciiTheme="majorHAnsi" w:hAnsiTheme="majorHAnsi"/>
                    <w:szCs w:val="22"/>
                  </w:rPr>
                </w:rPrChange>
              </w:rPr>
            </w:pPr>
            <w:r w:rsidRPr="007A2DCE">
              <w:rPr>
                <w:rStyle w:val="FilesandDirectories"/>
                <w:rPrChange w:id="1464" w:author="Kate Boardman" w:date="2016-04-19T18:04:00Z">
                  <w:rPr>
                    <w:rFonts w:asciiTheme="majorHAnsi" w:hAnsiTheme="majorHAnsi"/>
                    <w:szCs w:val="22"/>
                  </w:rPr>
                </w:rPrChange>
              </w:rPr>
              <w:t>tb_system_verif.f</w:t>
            </w:r>
          </w:p>
        </w:tc>
        <w:tc>
          <w:tcPr>
            <w:tcW w:w="2497" w:type="pct"/>
          </w:tcPr>
          <w:p w14:paraId="3FCEB178" w14:textId="614837BF" w:rsidR="00DD34C4" w:rsidRPr="00080656" w:rsidRDefault="00DD34C4" w:rsidP="00601C8E">
            <w:pPr>
              <w:pStyle w:val="Body"/>
              <w:rPr>
                <w:rFonts w:asciiTheme="majorHAnsi" w:hAnsiTheme="majorHAnsi"/>
                <w:szCs w:val="22"/>
              </w:rPr>
            </w:pPr>
            <w:r>
              <w:rPr>
                <w:rFonts w:asciiTheme="majorHAnsi" w:hAnsiTheme="majorHAnsi"/>
                <w:szCs w:val="22"/>
              </w:rPr>
              <w:t xml:space="preserve">File list for NoC traffic test compile. </w:t>
            </w:r>
            <w:proofErr w:type="gramStart"/>
            <w:r>
              <w:rPr>
                <w:rFonts w:asciiTheme="majorHAnsi" w:hAnsiTheme="majorHAnsi"/>
                <w:szCs w:val="22"/>
              </w:rPr>
              <w:t>Includes  NoC</w:t>
            </w:r>
            <w:proofErr w:type="gramEnd"/>
            <w:r>
              <w:rPr>
                <w:rFonts w:asciiTheme="majorHAnsi" w:hAnsiTheme="majorHAnsi"/>
                <w:szCs w:val="22"/>
              </w:rPr>
              <w:t xml:space="preserve"> RTL, NoC verification IP agents (CCC, IOCB, LLC), NoC verification tunnel agent, NoC verification IP and NoC sanity testbench directories.</w:t>
            </w:r>
          </w:p>
        </w:tc>
        <w:tc>
          <w:tcPr>
            <w:tcW w:w="964" w:type="pct"/>
          </w:tcPr>
          <w:p w14:paraId="777B2B45" w14:textId="08FDBA46" w:rsidR="00DD34C4" w:rsidRPr="00080656" w:rsidRDefault="00DD34C4" w:rsidP="00601C8E">
            <w:pPr>
              <w:pStyle w:val="Body"/>
              <w:rPr>
                <w:rFonts w:asciiTheme="majorHAnsi" w:hAnsiTheme="majorHAnsi"/>
                <w:szCs w:val="22"/>
              </w:rPr>
            </w:pPr>
            <w:r w:rsidRPr="00080656">
              <w:rPr>
                <w:rFonts w:asciiTheme="majorHAnsi" w:hAnsiTheme="majorHAnsi"/>
                <w:szCs w:val="22"/>
              </w:rPr>
              <w:t>Sanity testbench</w:t>
            </w:r>
          </w:p>
        </w:tc>
      </w:tr>
      <w:tr w:rsidR="00DD34C4" w:rsidRPr="00080656" w14:paraId="5D3930CD" w14:textId="77777777" w:rsidTr="009B54B8">
        <w:trPr>
          <w:trHeight w:val="480"/>
        </w:trPr>
        <w:tc>
          <w:tcPr>
            <w:tcW w:w="1538" w:type="pct"/>
          </w:tcPr>
          <w:p w14:paraId="3E345820" w14:textId="4B987E15" w:rsidR="00DD34C4" w:rsidRPr="007A2DCE" w:rsidRDefault="00DD34C4" w:rsidP="00601C8E">
            <w:pPr>
              <w:pStyle w:val="Body"/>
              <w:rPr>
                <w:rStyle w:val="FilesandDirectories"/>
                <w:rPrChange w:id="1465" w:author="Kate Boardman" w:date="2016-04-19T18:04:00Z">
                  <w:rPr>
                    <w:rFonts w:asciiTheme="majorHAnsi" w:hAnsiTheme="majorHAnsi"/>
                    <w:szCs w:val="22"/>
                  </w:rPr>
                </w:rPrChange>
              </w:rPr>
            </w:pPr>
            <w:r w:rsidRPr="007A2DCE">
              <w:rPr>
                <w:rStyle w:val="FilesandDirectories"/>
                <w:rPrChange w:id="1466" w:author="Kate Boardman" w:date="2016-04-19T18:04:00Z">
                  <w:rPr>
                    <w:rFonts w:asciiTheme="majorHAnsi" w:hAnsiTheme="majorHAnsi"/>
                    <w:szCs w:val="22"/>
                  </w:rPr>
                </w:rPrChange>
              </w:rPr>
              <w:t>top.v</w:t>
            </w:r>
          </w:p>
        </w:tc>
        <w:tc>
          <w:tcPr>
            <w:tcW w:w="2497" w:type="pct"/>
          </w:tcPr>
          <w:p w14:paraId="792597B1" w14:textId="61515ABE" w:rsidR="00DD34C4" w:rsidRPr="00080656" w:rsidRDefault="00DD34C4" w:rsidP="005B1B31">
            <w:pPr>
              <w:pStyle w:val="Body"/>
              <w:rPr>
                <w:rFonts w:asciiTheme="majorHAnsi" w:hAnsiTheme="majorHAnsi"/>
                <w:szCs w:val="22"/>
              </w:rPr>
            </w:pPr>
            <w:proofErr w:type="gramStart"/>
            <w:r>
              <w:rPr>
                <w:rFonts w:asciiTheme="majorHAnsi" w:hAnsiTheme="majorHAnsi"/>
                <w:szCs w:val="22"/>
              </w:rPr>
              <w:t xml:space="preserve">Top file for the </w:t>
            </w:r>
            <w:r w:rsidRPr="00080656">
              <w:rPr>
                <w:rFonts w:asciiTheme="majorHAnsi" w:hAnsiTheme="majorHAnsi"/>
                <w:szCs w:val="22"/>
              </w:rPr>
              <w:t>sanity testbench.</w:t>
            </w:r>
            <w:proofErr w:type="gramEnd"/>
          </w:p>
        </w:tc>
        <w:tc>
          <w:tcPr>
            <w:tcW w:w="964" w:type="pct"/>
          </w:tcPr>
          <w:p w14:paraId="323959DD" w14:textId="3B53D28C" w:rsidR="00DD34C4" w:rsidRPr="00080656" w:rsidRDefault="00DD34C4" w:rsidP="00601C8E">
            <w:pPr>
              <w:pStyle w:val="Body"/>
              <w:rPr>
                <w:rFonts w:asciiTheme="majorHAnsi" w:hAnsiTheme="majorHAnsi"/>
                <w:szCs w:val="22"/>
              </w:rPr>
            </w:pPr>
            <w:r w:rsidRPr="00080656">
              <w:rPr>
                <w:rFonts w:asciiTheme="majorHAnsi" w:hAnsiTheme="majorHAnsi"/>
                <w:szCs w:val="22"/>
              </w:rPr>
              <w:t>Sanity testbench</w:t>
            </w:r>
          </w:p>
        </w:tc>
      </w:tr>
      <w:tr w:rsidR="00DD34C4" w:rsidRPr="00080656" w14:paraId="34A90437" w14:textId="77777777" w:rsidTr="009B54B8">
        <w:trPr>
          <w:trHeight w:val="480"/>
        </w:trPr>
        <w:tc>
          <w:tcPr>
            <w:tcW w:w="1538" w:type="pct"/>
          </w:tcPr>
          <w:p w14:paraId="7612072E" w14:textId="181CEA65" w:rsidR="00DD34C4" w:rsidRPr="007A2DCE" w:rsidRDefault="00DD34C4" w:rsidP="00601C8E">
            <w:pPr>
              <w:pStyle w:val="Body"/>
              <w:rPr>
                <w:rStyle w:val="FilesandDirectories"/>
                <w:rPrChange w:id="1467" w:author="Kate Boardman" w:date="2016-04-19T18:04:00Z">
                  <w:rPr>
                    <w:rFonts w:asciiTheme="majorHAnsi" w:hAnsiTheme="majorHAnsi"/>
                    <w:szCs w:val="22"/>
                  </w:rPr>
                </w:rPrChange>
              </w:rPr>
            </w:pPr>
            <w:r w:rsidRPr="007A2DCE">
              <w:rPr>
                <w:rStyle w:val="FilesandDirectories"/>
                <w:rPrChange w:id="1468" w:author="Kate Boardman" w:date="2016-04-19T18:04:00Z">
                  <w:rPr>
                    <w:rFonts w:asciiTheme="majorHAnsi" w:hAnsiTheme="majorHAnsi"/>
                    <w:szCs w:val="22"/>
                  </w:rPr>
                </w:rPrChange>
              </w:rPr>
              <w:t>trace/*</w:t>
            </w:r>
          </w:p>
        </w:tc>
        <w:tc>
          <w:tcPr>
            <w:tcW w:w="2497" w:type="pct"/>
          </w:tcPr>
          <w:p w14:paraId="2CAA6054" w14:textId="727C6D66" w:rsidR="00DD34C4" w:rsidRPr="00080656" w:rsidRDefault="00DD34C4" w:rsidP="00601C8E">
            <w:pPr>
              <w:pStyle w:val="Body"/>
              <w:rPr>
                <w:rFonts w:asciiTheme="majorHAnsi" w:hAnsiTheme="majorHAnsi"/>
                <w:szCs w:val="22"/>
              </w:rPr>
            </w:pPr>
            <w:r w:rsidRPr="00080656">
              <w:rPr>
                <w:rFonts w:asciiTheme="majorHAnsi" w:hAnsiTheme="majorHAnsi"/>
                <w:szCs w:val="22"/>
              </w:rPr>
              <w:t>Trace files</w:t>
            </w:r>
            <w:r>
              <w:rPr>
                <w:rFonts w:asciiTheme="majorHAnsi" w:hAnsiTheme="majorHAnsi"/>
                <w:szCs w:val="22"/>
              </w:rPr>
              <w:t xml:space="preserve"> for the NoC traffic test.</w:t>
            </w:r>
          </w:p>
        </w:tc>
        <w:tc>
          <w:tcPr>
            <w:tcW w:w="964" w:type="pct"/>
          </w:tcPr>
          <w:p w14:paraId="1F3E50A8" w14:textId="37B646A3" w:rsidR="00DD34C4" w:rsidRPr="00080656" w:rsidRDefault="00DD34C4" w:rsidP="005B1B31">
            <w:pPr>
              <w:pStyle w:val="Body"/>
              <w:rPr>
                <w:rFonts w:asciiTheme="majorHAnsi" w:hAnsiTheme="majorHAnsi"/>
                <w:szCs w:val="22"/>
              </w:rPr>
            </w:pPr>
            <w:r w:rsidRPr="00080656">
              <w:rPr>
                <w:rFonts w:asciiTheme="majorHAnsi" w:hAnsiTheme="majorHAnsi"/>
                <w:szCs w:val="22"/>
              </w:rPr>
              <w:t>Sanity</w:t>
            </w:r>
            <w:r>
              <w:rPr>
                <w:rFonts w:asciiTheme="majorHAnsi" w:hAnsiTheme="majorHAnsi"/>
                <w:szCs w:val="22"/>
              </w:rPr>
              <w:t xml:space="preserve"> </w:t>
            </w:r>
            <w:r w:rsidRPr="00080656">
              <w:rPr>
                <w:rFonts w:asciiTheme="majorHAnsi" w:hAnsiTheme="majorHAnsi"/>
                <w:szCs w:val="22"/>
              </w:rPr>
              <w:t>testbench</w:t>
            </w:r>
          </w:p>
        </w:tc>
      </w:tr>
      <w:tr w:rsidR="00DD34C4" w:rsidRPr="00080656" w14:paraId="678238E0" w14:textId="77777777" w:rsidTr="009B54B8">
        <w:trPr>
          <w:trHeight w:val="480"/>
        </w:trPr>
        <w:tc>
          <w:tcPr>
            <w:tcW w:w="1538" w:type="pct"/>
          </w:tcPr>
          <w:p w14:paraId="53137AE3" w14:textId="2858F098" w:rsidR="00DD34C4" w:rsidRPr="007A2DCE" w:rsidRDefault="00DD34C4" w:rsidP="00601C8E">
            <w:pPr>
              <w:pStyle w:val="Body"/>
              <w:rPr>
                <w:rStyle w:val="FilesandDirectories"/>
                <w:rPrChange w:id="1469" w:author="Kate Boardman" w:date="2016-04-19T18:04:00Z">
                  <w:rPr>
                    <w:rFonts w:asciiTheme="majorHAnsi" w:hAnsiTheme="majorHAnsi"/>
                    <w:szCs w:val="22"/>
                  </w:rPr>
                </w:rPrChange>
              </w:rPr>
            </w:pPr>
            <w:r w:rsidRPr="007A2DCE">
              <w:rPr>
                <w:rStyle w:val="FilesandDirectories"/>
                <w:rPrChange w:id="1470" w:author="Kate Boardman" w:date="2016-04-19T18:04:00Z">
                  <w:rPr>
                    <w:rFonts w:asciiTheme="majorHAnsi" w:hAnsiTheme="majorHAnsi"/>
                    <w:szCs w:val="22"/>
                  </w:rPr>
                </w:rPrChange>
              </w:rPr>
              <w:t>trace_regbus/*</w:t>
            </w:r>
          </w:p>
        </w:tc>
        <w:tc>
          <w:tcPr>
            <w:tcW w:w="2497" w:type="pct"/>
          </w:tcPr>
          <w:p w14:paraId="2D5E2631" w14:textId="7598C913" w:rsidR="00DD34C4" w:rsidRPr="00080656" w:rsidRDefault="00DD34C4" w:rsidP="00601C8E">
            <w:pPr>
              <w:pStyle w:val="Body"/>
              <w:rPr>
                <w:rFonts w:asciiTheme="majorHAnsi" w:hAnsiTheme="majorHAnsi"/>
                <w:szCs w:val="22"/>
              </w:rPr>
            </w:pPr>
            <w:r w:rsidRPr="00080656">
              <w:rPr>
                <w:rFonts w:asciiTheme="majorHAnsi" w:hAnsiTheme="majorHAnsi"/>
                <w:szCs w:val="22"/>
              </w:rPr>
              <w:t>Trace files</w:t>
            </w:r>
            <w:r>
              <w:rPr>
                <w:rFonts w:asciiTheme="majorHAnsi" w:hAnsiTheme="majorHAnsi"/>
                <w:szCs w:val="22"/>
              </w:rPr>
              <w:t xml:space="preserve"> for the register bus test.</w:t>
            </w:r>
          </w:p>
        </w:tc>
        <w:tc>
          <w:tcPr>
            <w:tcW w:w="964" w:type="pct"/>
          </w:tcPr>
          <w:p w14:paraId="0FEBE378" w14:textId="3E6EFCFB" w:rsidR="00DD34C4" w:rsidRPr="00080656" w:rsidRDefault="00DD34C4" w:rsidP="00601C8E">
            <w:pPr>
              <w:pStyle w:val="Body"/>
              <w:rPr>
                <w:rFonts w:asciiTheme="majorHAnsi" w:hAnsiTheme="majorHAnsi"/>
                <w:szCs w:val="22"/>
              </w:rPr>
            </w:pPr>
            <w:r w:rsidRPr="00080656">
              <w:rPr>
                <w:rFonts w:asciiTheme="majorHAnsi" w:hAnsiTheme="majorHAnsi"/>
                <w:szCs w:val="22"/>
              </w:rPr>
              <w:t>Sanity</w:t>
            </w:r>
            <w:r>
              <w:rPr>
                <w:rFonts w:asciiTheme="majorHAnsi" w:hAnsiTheme="majorHAnsi"/>
                <w:szCs w:val="22"/>
              </w:rPr>
              <w:t xml:space="preserve"> </w:t>
            </w:r>
            <w:r w:rsidRPr="00080656">
              <w:rPr>
                <w:rFonts w:asciiTheme="majorHAnsi" w:hAnsiTheme="majorHAnsi"/>
                <w:szCs w:val="22"/>
              </w:rPr>
              <w:t>testbench</w:t>
            </w:r>
          </w:p>
        </w:tc>
      </w:tr>
      <w:tr w:rsidR="00DD34C4" w:rsidRPr="00080656" w14:paraId="79D9CB02" w14:textId="77777777" w:rsidTr="009B54B8">
        <w:trPr>
          <w:trHeight w:val="225"/>
        </w:trPr>
        <w:tc>
          <w:tcPr>
            <w:tcW w:w="1538" w:type="pct"/>
          </w:tcPr>
          <w:p w14:paraId="09CCD1C1" w14:textId="6EB10515" w:rsidR="00DD34C4" w:rsidRPr="007A2DCE" w:rsidRDefault="00DD34C4" w:rsidP="00601C8E">
            <w:pPr>
              <w:pStyle w:val="Body"/>
              <w:rPr>
                <w:rStyle w:val="FilesandDirectories"/>
                <w:rPrChange w:id="1471" w:author="Kate Boardman" w:date="2016-04-19T18:04:00Z">
                  <w:rPr>
                    <w:rFonts w:asciiTheme="majorHAnsi" w:hAnsiTheme="majorHAnsi"/>
                    <w:szCs w:val="22"/>
                  </w:rPr>
                </w:rPrChange>
              </w:rPr>
            </w:pPr>
            <w:r w:rsidRPr="007A2DCE">
              <w:rPr>
                <w:rStyle w:val="FilesandDirectories"/>
                <w:rPrChange w:id="1472" w:author="Kate Boardman" w:date="2016-04-19T18:04:00Z">
                  <w:rPr>
                    <w:rFonts w:asciiTheme="majorHAnsi" w:hAnsiTheme="majorHAnsi"/>
                    <w:szCs w:val="22"/>
                  </w:rPr>
                </w:rPrChange>
              </w:rPr>
              <w:t>traffic/*</w:t>
            </w:r>
          </w:p>
        </w:tc>
        <w:tc>
          <w:tcPr>
            <w:tcW w:w="2497" w:type="pct"/>
          </w:tcPr>
          <w:p w14:paraId="11978D91" w14:textId="06316857" w:rsidR="00DD34C4" w:rsidRPr="00080656" w:rsidRDefault="00DD34C4" w:rsidP="00601C8E">
            <w:pPr>
              <w:pStyle w:val="Body"/>
              <w:rPr>
                <w:rFonts w:asciiTheme="majorHAnsi" w:hAnsiTheme="majorHAnsi"/>
                <w:szCs w:val="22"/>
              </w:rPr>
            </w:pPr>
            <w:proofErr w:type="gramStart"/>
            <w:r w:rsidRPr="00080656">
              <w:rPr>
                <w:rFonts w:asciiTheme="majorHAnsi" w:hAnsiTheme="majorHAnsi"/>
                <w:szCs w:val="22"/>
              </w:rPr>
              <w:t>Traffic information specified by the user.</w:t>
            </w:r>
            <w:proofErr w:type="gramEnd"/>
          </w:p>
        </w:tc>
        <w:tc>
          <w:tcPr>
            <w:tcW w:w="964" w:type="pct"/>
          </w:tcPr>
          <w:p w14:paraId="7E1EACD8" w14:textId="307C7E57" w:rsidR="00DD34C4" w:rsidRPr="00080656" w:rsidRDefault="00DD34C4" w:rsidP="00601C8E">
            <w:pPr>
              <w:pStyle w:val="Body"/>
              <w:rPr>
                <w:rFonts w:asciiTheme="majorHAnsi" w:hAnsiTheme="majorHAnsi"/>
                <w:szCs w:val="22"/>
              </w:rPr>
            </w:pPr>
            <w:r w:rsidRPr="00080656">
              <w:rPr>
                <w:rFonts w:asciiTheme="majorHAnsi" w:hAnsiTheme="majorHAnsi"/>
                <w:szCs w:val="22"/>
              </w:rPr>
              <w:t>NoC property</w:t>
            </w:r>
          </w:p>
        </w:tc>
      </w:tr>
      <w:tr w:rsidR="00DD34C4" w:rsidRPr="00080656" w14:paraId="193A3F4C" w14:textId="77777777" w:rsidTr="009B54B8">
        <w:trPr>
          <w:trHeight w:val="225"/>
        </w:trPr>
        <w:tc>
          <w:tcPr>
            <w:tcW w:w="1538" w:type="pct"/>
          </w:tcPr>
          <w:p w14:paraId="334E0556" w14:textId="0A80E8D4" w:rsidR="00DD34C4" w:rsidRPr="007A2DCE" w:rsidRDefault="00DD34C4" w:rsidP="00601C8E">
            <w:pPr>
              <w:pStyle w:val="Body"/>
              <w:rPr>
                <w:rStyle w:val="FilesandDirectories"/>
                <w:rPrChange w:id="1473" w:author="Kate Boardman" w:date="2016-04-19T18:04:00Z">
                  <w:rPr>
                    <w:rFonts w:asciiTheme="majorHAnsi" w:hAnsiTheme="majorHAnsi"/>
                    <w:szCs w:val="22"/>
                  </w:rPr>
                </w:rPrChange>
              </w:rPr>
            </w:pPr>
            <w:r w:rsidRPr="007A2DCE">
              <w:rPr>
                <w:rStyle w:val="FilesandDirectories"/>
                <w:rPrChange w:id="1474" w:author="Kate Boardman" w:date="2016-04-19T18:04:00Z">
                  <w:rPr>
                    <w:rFonts w:asciiTheme="majorHAnsi" w:hAnsiTheme="majorHAnsi"/>
                    <w:szCs w:val="22"/>
                  </w:rPr>
                </w:rPrChange>
              </w:rPr>
              <w:t>transcript.log</w:t>
            </w:r>
          </w:p>
        </w:tc>
        <w:tc>
          <w:tcPr>
            <w:tcW w:w="2497" w:type="pct"/>
          </w:tcPr>
          <w:p w14:paraId="532F8696" w14:textId="6350E524" w:rsidR="00DD34C4" w:rsidRPr="00080656" w:rsidRDefault="00DD34C4" w:rsidP="00601C8E">
            <w:pPr>
              <w:pStyle w:val="Body"/>
              <w:rPr>
                <w:rFonts w:asciiTheme="majorHAnsi" w:hAnsiTheme="majorHAnsi"/>
                <w:szCs w:val="22"/>
              </w:rPr>
            </w:pPr>
            <w:r w:rsidRPr="00080656">
              <w:rPr>
                <w:rFonts w:asciiTheme="majorHAnsi" w:hAnsiTheme="majorHAnsi"/>
                <w:szCs w:val="22"/>
              </w:rPr>
              <w:t>Log file from the NocStudio run</w:t>
            </w:r>
            <w:r>
              <w:rPr>
                <w:rFonts w:asciiTheme="majorHAnsi" w:hAnsiTheme="majorHAnsi"/>
                <w:szCs w:val="22"/>
              </w:rPr>
              <w:t>.</w:t>
            </w:r>
          </w:p>
        </w:tc>
        <w:tc>
          <w:tcPr>
            <w:tcW w:w="964" w:type="pct"/>
          </w:tcPr>
          <w:p w14:paraId="614B1A3B" w14:textId="317384E6" w:rsidR="00DD34C4" w:rsidRPr="00080656" w:rsidRDefault="00DD34C4" w:rsidP="00601C8E">
            <w:pPr>
              <w:pStyle w:val="Body"/>
              <w:rPr>
                <w:rFonts w:asciiTheme="majorHAnsi" w:hAnsiTheme="majorHAnsi"/>
                <w:szCs w:val="22"/>
              </w:rPr>
            </w:pPr>
            <w:r w:rsidRPr="00080656">
              <w:rPr>
                <w:rFonts w:asciiTheme="majorHAnsi" w:hAnsiTheme="majorHAnsi"/>
                <w:szCs w:val="22"/>
              </w:rPr>
              <w:t>Log file</w:t>
            </w:r>
          </w:p>
        </w:tc>
      </w:tr>
    </w:tbl>
    <w:p w14:paraId="4846489D" w14:textId="42A7E8F9" w:rsidR="00B3186B" w:rsidRPr="00842E02" w:rsidRDefault="00AC4143" w:rsidP="004F18F4">
      <w:pPr>
        <w:pStyle w:val="Heading3"/>
        <w:rPr>
          <w:sz w:val="22"/>
          <w:rPrChange w:id="1475" w:author="Kate Boardman" w:date="2016-04-19T12:01:00Z">
            <w:rPr/>
          </w:rPrChange>
        </w:rPr>
        <w:pPrChange w:id="1476" w:author="Kate Boardman" w:date="2016-04-19T12:01:00Z">
          <w:pPr>
            <w:pStyle w:val="Body"/>
          </w:pPr>
        </w:pPrChange>
      </w:pPr>
      <w:bookmarkStart w:id="1477" w:name="_Toc448857001"/>
      <w:ins w:id="1478" w:author="Kate Boardman" w:date="2016-04-19T13:14:00Z">
        <w:r>
          <w:t>NoC</w:t>
        </w:r>
      </w:ins>
      <w:ins w:id="1479" w:author="Kate Boardman" w:date="2016-04-19T13:13:00Z">
        <w:r>
          <w:t xml:space="preserve"> </w:t>
        </w:r>
      </w:ins>
      <w:ins w:id="1480" w:author="Kate Boardman" w:date="2016-04-19T12:01:00Z">
        <w:r w:rsidR="00842E02">
          <w:t>Sanity Testbench</w:t>
        </w:r>
      </w:ins>
      <w:bookmarkEnd w:id="1477"/>
    </w:p>
    <w:bookmarkEnd w:id="1364"/>
    <w:bookmarkEnd w:id="1365"/>
    <w:p w14:paraId="5D724275" w14:textId="26903F15" w:rsidR="00627BEC" w:rsidRPr="0039089B" w:rsidRDefault="00627BEC" w:rsidP="00627BEC">
      <w:pPr>
        <w:pStyle w:val="Body"/>
        <w:rPr>
          <w:rFonts w:asciiTheme="majorHAnsi" w:hAnsiTheme="majorHAnsi"/>
        </w:rPr>
      </w:pPr>
      <w:r w:rsidRPr="0039089B">
        <w:rPr>
          <w:rFonts w:asciiTheme="majorHAnsi" w:hAnsiTheme="majorHAnsi"/>
        </w:rPr>
        <w:t xml:space="preserve">Once </w:t>
      </w:r>
      <w:ins w:id="1481" w:author="Kate Boardman" w:date="2016-04-19T16:00:00Z">
        <w:r w:rsidR="00185A7A">
          <w:rPr>
            <w:rFonts w:asciiTheme="majorHAnsi" w:hAnsiTheme="majorHAnsi"/>
          </w:rPr>
          <w:t>NocStudio generates NoC RTL</w:t>
        </w:r>
      </w:ins>
      <w:del w:id="1482" w:author="Kate Boardman" w:date="2016-04-19T16:00:00Z">
        <w:r w:rsidRPr="0039089B" w:rsidDel="00185A7A">
          <w:rPr>
            <w:rFonts w:asciiTheme="majorHAnsi" w:hAnsiTheme="majorHAnsi"/>
          </w:rPr>
          <w:delText>the NoC RTL</w:delText>
        </w:r>
      </w:del>
      <w:del w:id="1483" w:author="Kate Boardman" w:date="2016-04-19T11:58:00Z">
        <w:r w:rsidRPr="0039089B" w:rsidDel="00560BA3">
          <w:rPr>
            <w:rFonts w:asciiTheme="majorHAnsi" w:hAnsiTheme="majorHAnsi"/>
          </w:rPr>
          <w:delText xml:space="preserve"> has been </w:delText>
        </w:r>
      </w:del>
      <w:ins w:id="1484" w:author="Kate Boardman" w:date="2016-04-19T16:00:00Z">
        <w:r w:rsidR="00185A7A">
          <w:rPr>
            <w:rFonts w:asciiTheme="majorHAnsi" w:hAnsiTheme="majorHAnsi"/>
          </w:rPr>
          <w:t xml:space="preserve">, </w:t>
        </w:r>
      </w:ins>
      <w:del w:id="1485" w:author="Kate Boardman" w:date="2016-04-19T16:00:00Z">
        <w:r w:rsidRPr="0039089B" w:rsidDel="00185A7A">
          <w:rPr>
            <w:rFonts w:asciiTheme="majorHAnsi" w:hAnsiTheme="majorHAnsi"/>
          </w:rPr>
          <w:delText xml:space="preserve">generated, </w:delText>
        </w:r>
      </w:del>
      <w:r w:rsidRPr="0039089B">
        <w:rPr>
          <w:rFonts w:asciiTheme="majorHAnsi" w:hAnsiTheme="majorHAnsi"/>
        </w:rPr>
        <w:t xml:space="preserve">the next step is running the sanity testbench to perform a sanity check on the generated NoC RTL in simulation.  This is a push-button method of instantiating the generated NoC RTL in a sanity testbench along with verification checkers, and running a sanity traffic pattern on the generated NoC RTL to validate </w:t>
      </w:r>
      <w:ins w:id="1486" w:author="Kate Boardman" w:date="2016-04-19T12:58:00Z">
        <w:r w:rsidR="00593D11">
          <w:rPr>
            <w:rFonts w:asciiTheme="majorHAnsi" w:hAnsiTheme="majorHAnsi"/>
          </w:rPr>
          <w:t xml:space="preserve">connectivity and </w:t>
        </w:r>
      </w:ins>
      <w:r w:rsidRPr="0039089B">
        <w:rPr>
          <w:rFonts w:asciiTheme="majorHAnsi" w:hAnsiTheme="majorHAnsi"/>
        </w:rPr>
        <w:t xml:space="preserve">basic operation of the NoC in simulation. </w:t>
      </w:r>
    </w:p>
    <w:p w14:paraId="036C6E1B" w14:textId="7FA4C3C5" w:rsidR="00627BEC" w:rsidRPr="0039089B" w:rsidRDefault="00627BEC" w:rsidP="00627BEC">
      <w:pPr>
        <w:pStyle w:val="Body"/>
        <w:rPr>
          <w:rFonts w:asciiTheme="majorHAnsi" w:hAnsiTheme="majorHAnsi"/>
        </w:rPr>
      </w:pPr>
      <w:r w:rsidRPr="0039089B">
        <w:rPr>
          <w:rFonts w:asciiTheme="majorHAnsi" w:hAnsiTheme="majorHAnsi"/>
        </w:rPr>
        <w:t>To run</w:t>
      </w:r>
      <w:r>
        <w:rPr>
          <w:rFonts w:asciiTheme="majorHAnsi" w:hAnsiTheme="majorHAnsi"/>
        </w:rPr>
        <w:t xml:space="preserve"> the </w:t>
      </w:r>
      <w:ins w:id="1487" w:author="Kate Boardman" w:date="2016-04-19T12:58:00Z">
        <w:r w:rsidR="00593D11">
          <w:rPr>
            <w:rFonts w:asciiTheme="majorHAnsi" w:hAnsiTheme="majorHAnsi"/>
          </w:rPr>
          <w:t xml:space="preserve">NoC </w:t>
        </w:r>
      </w:ins>
      <w:r>
        <w:rPr>
          <w:rFonts w:asciiTheme="majorHAnsi" w:hAnsiTheme="majorHAnsi"/>
        </w:rPr>
        <w:t>sanity test</w:t>
      </w:r>
      <w:r w:rsidRPr="0039089B">
        <w:rPr>
          <w:rFonts w:asciiTheme="majorHAnsi" w:hAnsiTheme="majorHAnsi"/>
        </w:rPr>
        <w:t>, change to the project directory</w:t>
      </w:r>
      <w:r>
        <w:rPr>
          <w:rFonts w:asciiTheme="majorHAnsi" w:hAnsiTheme="majorHAnsi"/>
        </w:rPr>
        <w:t xml:space="preserve"> and invoke the following run script</w:t>
      </w:r>
    </w:p>
    <w:p w14:paraId="71C8AEFD" w14:textId="77777777" w:rsidR="00627BEC" w:rsidRDefault="00627BEC" w:rsidP="00627BEC">
      <w:pPr>
        <w:pStyle w:val="Body"/>
        <w:rPr>
          <w:rFonts w:asciiTheme="majorHAnsi" w:hAnsiTheme="majorHAnsi"/>
        </w:rPr>
      </w:pPr>
      <w:r w:rsidRPr="0039089B">
        <w:rPr>
          <w:rFonts w:asciiTheme="majorHAnsi" w:hAnsiTheme="majorHAnsi"/>
        </w:rPr>
        <w:t>If you are using Synopsys VCS Simulator</w:t>
      </w:r>
      <w:r>
        <w:rPr>
          <w:rFonts w:asciiTheme="majorHAnsi" w:hAnsiTheme="majorHAnsi"/>
        </w:rPr>
        <w:t>, run:</w:t>
      </w:r>
    </w:p>
    <w:p w14:paraId="3AEE0E0E" w14:textId="77777777" w:rsidR="00627BEC" w:rsidRDefault="00627BEC" w:rsidP="00101BE7">
      <w:pPr>
        <w:pStyle w:val="Command"/>
      </w:pPr>
      <w:r w:rsidRPr="0039089B">
        <w:lastRenderedPageBreak/>
        <w:t>run_test_vcs.sh</w:t>
      </w:r>
    </w:p>
    <w:p w14:paraId="599E0960" w14:textId="77777777" w:rsidR="00627BEC" w:rsidRDefault="00627BEC" w:rsidP="00627BEC">
      <w:pPr>
        <w:pStyle w:val="Body"/>
        <w:rPr>
          <w:rFonts w:asciiTheme="majorHAnsi" w:hAnsiTheme="majorHAnsi"/>
        </w:rPr>
      </w:pPr>
      <w:r w:rsidRPr="0039089B">
        <w:rPr>
          <w:rFonts w:asciiTheme="majorHAnsi" w:hAnsiTheme="majorHAnsi"/>
        </w:rPr>
        <w:t>If you are using Cadence Incisive Simulator</w:t>
      </w:r>
      <w:r>
        <w:rPr>
          <w:rFonts w:asciiTheme="majorHAnsi" w:hAnsiTheme="majorHAnsi"/>
        </w:rPr>
        <w:t>, run:</w:t>
      </w:r>
    </w:p>
    <w:p w14:paraId="1EDA7CFF" w14:textId="77777777" w:rsidR="00627BEC" w:rsidRPr="0039089B" w:rsidRDefault="00627BEC" w:rsidP="00101BE7">
      <w:pPr>
        <w:pStyle w:val="Command"/>
      </w:pPr>
      <w:r w:rsidRPr="0039089B">
        <w:t>run_test_incisiv.sh</w:t>
      </w:r>
    </w:p>
    <w:p w14:paraId="3EFA034D" w14:textId="77777777" w:rsidR="00627BEC" w:rsidRDefault="00627BEC" w:rsidP="00627BEC">
      <w:pPr>
        <w:pStyle w:val="Body"/>
        <w:rPr>
          <w:rFonts w:asciiTheme="majorHAnsi" w:hAnsiTheme="majorHAnsi"/>
        </w:rPr>
      </w:pPr>
      <w:r w:rsidRPr="0039089B">
        <w:rPr>
          <w:rFonts w:asciiTheme="majorHAnsi" w:hAnsiTheme="majorHAnsi"/>
        </w:rPr>
        <w:t>Th</w:t>
      </w:r>
      <w:r>
        <w:rPr>
          <w:rFonts w:asciiTheme="majorHAnsi" w:hAnsiTheme="majorHAnsi"/>
        </w:rPr>
        <w:t>e run script</w:t>
      </w:r>
      <w:r w:rsidRPr="0039089B">
        <w:rPr>
          <w:rFonts w:asciiTheme="majorHAnsi" w:hAnsiTheme="majorHAnsi"/>
        </w:rPr>
        <w:t xml:space="preserve"> compiles the sanity testbench and launches the simulation.</w:t>
      </w:r>
      <w:r>
        <w:rPr>
          <w:rFonts w:asciiTheme="majorHAnsi" w:hAnsiTheme="majorHAnsi"/>
        </w:rPr>
        <w:t xml:space="preserve"> </w:t>
      </w:r>
    </w:p>
    <w:p w14:paraId="785E3F6C" w14:textId="20AA753E" w:rsidR="001D30ED" w:rsidRDefault="00627BEC" w:rsidP="00627BEC">
      <w:pPr>
        <w:pStyle w:val="Body"/>
        <w:rPr>
          <w:rFonts w:asciiTheme="majorHAnsi" w:hAnsiTheme="majorHAnsi"/>
        </w:rPr>
      </w:pPr>
      <w:r>
        <w:rPr>
          <w:rFonts w:asciiTheme="majorHAnsi" w:hAnsiTheme="majorHAnsi"/>
        </w:rPr>
        <w:t>To enable waveform dumping, use the command line option -waves=</w:t>
      </w:r>
      <w:proofErr w:type="gramStart"/>
      <w:r>
        <w:rPr>
          <w:rFonts w:asciiTheme="majorHAnsi" w:hAnsiTheme="majorHAnsi"/>
        </w:rPr>
        <w:t>1</w:t>
      </w:r>
      <w:proofErr w:type="gramEnd"/>
      <w:r>
        <w:rPr>
          <w:rFonts w:asciiTheme="majorHAnsi" w:hAnsiTheme="majorHAnsi"/>
        </w:rPr>
        <w:t>.    For example</w:t>
      </w:r>
      <w:r w:rsidR="001D30ED">
        <w:rPr>
          <w:rFonts w:asciiTheme="majorHAnsi" w:hAnsiTheme="majorHAnsi"/>
        </w:rPr>
        <w:t>:</w:t>
      </w:r>
    </w:p>
    <w:p w14:paraId="53D5FF66" w14:textId="77777777" w:rsidR="00627BEC" w:rsidRDefault="00627BEC" w:rsidP="00101BE7">
      <w:pPr>
        <w:pStyle w:val="Command"/>
      </w:pPr>
      <w:r>
        <w:t>run_test_vcs</w:t>
      </w:r>
      <w:r w:rsidRPr="0039089B">
        <w:t>.sh</w:t>
      </w:r>
      <w:r>
        <w:t xml:space="preserve"> -waves=1</w:t>
      </w:r>
    </w:p>
    <w:p w14:paraId="53B3D5DA" w14:textId="32438E98" w:rsidR="00627BEC" w:rsidRDefault="001D30ED" w:rsidP="00627BEC">
      <w:pPr>
        <w:pStyle w:val="Body"/>
        <w:rPr>
          <w:rFonts w:asciiTheme="majorHAnsi" w:hAnsiTheme="majorHAnsi"/>
        </w:rPr>
      </w:pPr>
      <w:proofErr w:type="gramStart"/>
      <w:r>
        <w:rPr>
          <w:rFonts w:asciiTheme="majorHAnsi" w:hAnsiTheme="majorHAnsi"/>
        </w:rPr>
        <w:t>O</w:t>
      </w:r>
      <w:r w:rsidR="00627BEC">
        <w:rPr>
          <w:rFonts w:asciiTheme="majorHAnsi" w:hAnsiTheme="majorHAnsi"/>
        </w:rPr>
        <w:t>r</w:t>
      </w:r>
      <w:proofErr w:type="gramEnd"/>
      <w:r w:rsidR="00AD680C">
        <w:rPr>
          <w:rFonts w:asciiTheme="majorHAnsi" w:hAnsiTheme="majorHAnsi"/>
        </w:rPr>
        <w:t>,</w:t>
      </w:r>
      <w:r>
        <w:rPr>
          <w:rFonts w:asciiTheme="majorHAnsi" w:hAnsiTheme="majorHAnsi"/>
        </w:rPr>
        <w:t xml:space="preserve"> for </w:t>
      </w:r>
      <w:r w:rsidR="00627BEC">
        <w:rPr>
          <w:rFonts w:asciiTheme="majorHAnsi" w:hAnsiTheme="majorHAnsi"/>
        </w:rPr>
        <w:t>Cadence Incisive Simulator</w:t>
      </w:r>
      <w:r>
        <w:rPr>
          <w:rFonts w:asciiTheme="majorHAnsi" w:hAnsiTheme="majorHAnsi"/>
        </w:rPr>
        <w:t>:</w:t>
      </w:r>
    </w:p>
    <w:p w14:paraId="351FF851" w14:textId="77777777" w:rsidR="00627BEC" w:rsidRDefault="00627BEC" w:rsidP="00101BE7">
      <w:pPr>
        <w:pStyle w:val="Command"/>
      </w:pPr>
      <w:r>
        <w:t>run_test_incisiv</w:t>
      </w:r>
      <w:r w:rsidRPr="0039089B">
        <w:t>.sh</w:t>
      </w:r>
      <w:r>
        <w:t xml:space="preserve"> -waves=1</w:t>
      </w:r>
    </w:p>
    <w:p w14:paraId="2CE7DF5E" w14:textId="5EB22F85" w:rsidR="0035120C" w:rsidRDefault="00312A8E" w:rsidP="000A029C">
      <w:pPr>
        <w:pStyle w:val="Body"/>
        <w:rPr>
          <w:rFonts w:asciiTheme="majorHAnsi" w:hAnsiTheme="majorHAnsi"/>
          <w:szCs w:val="22"/>
        </w:rPr>
      </w:pPr>
      <w:r>
        <w:rPr>
          <w:rFonts w:asciiTheme="majorHAnsi" w:hAnsiTheme="majorHAnsi"/>
          <w:szCs w:val="22"/>
        </w:rPr>
        <w:t>The w</w:t>
      </w:r>
      <w:r w:rsidR="00AD680C">
        <w:rPr>
          <w:rFonts w:asciiTheme="majorHAnsi" w:hAnsiTheme="majorHAnsi"/>
          <w:szCs w:val="22"/>
        </w:rPr>
        <w:t xml:space="preserve">aveform database </w:t>
      </w:r>
      <w:proofErr w:type="gramStart"/>
      <w:r w:rsidR="00AD680C">
        <w:rPr>
          <w:rFonts w:asciiTheme="majorHAnsi" w:hAnsiTheme="majorHAnsi"/>
          <w:szCs w:val="22"/>
        </w:rPr>
        <w:t xml:space="preserve">will be </w:t>
      </w:r>
      <w:r w:rsidR="00023564">
        <w:rPr>
          <w:rFonts w:asciiTheme="majorHAnsi" w:hAnsiTheme="majorHAnsi"/>
          <w:szCs w:val="22"/>
        </w:rPr>
        <w:t>generated</w:t>
      </w:r>
      <w:proofErr w:type="gramEnd"/>
      <w:r w:rsidR="00023564">
        <w:rPr>
          <w:rFonts w:asciiTheme="majorHAnsi" w:hAnsiTheme="majorHAnsi"/>
          <w:szCs w:val="22"/>
        </w:rPr>
        <w:t xml:space="preserve"> inside the simulation trace directory.  </w:t>
      </w:r>
      <w:r w:rsidR="000A029C" w:rsidRPr="00080656">
        <w:rPr>
          <w:rFonts w:asciiTheme="majorHAnsi" w:hAnsiTheme="majorHAnsi"/>
          <w:szCs w:val="22"/>
        </w:rPr>
        <w:t>On a successful compile and simulation, the following will appear at the prompt:</w:t>
      </w:r>
    </w:p>
    <w:p w14:paraId="277E8120" w14:textId="77777777" w:rsidR="005869EB" w:rsidRDefault="005869EB" w:rsidP="005869EB">
      <w:pPr>
        <w:pStyle w:val="Command"/>
      </w:pPr>
      <w:r>
        <w:t xml:space="preserve">Passing to </w:t>
      </w:r>
      <w:proofErr w:type="gramStart"/>
      <w:r>
        <w:t>irun</w:t>
      </w:r>
      <w:proofErr w:type="gramEnd"/>
      <w:r>
        <w:t xml:space="preserve"> for RTL-only build</w:t>
      </w:r>
    </w:p>
    <w:p w14:paraId="3B2C6252" w14:textId="77777777" w:rsidR="005869EB" w:rsidRDefault="005869EB" w:rsidP="005869EB">
      <w:pPr>
        <w:pStyle w:val="Command"/>
      </w:pPr>
      <w:r>
        <w:t>BUILD SOC SUCCESSFUL</w:t>
      </w:r>
    </w:p>
    <w:p w14:paraId="30C4B862" w14:textId="77777777" w:rsidR="005869EB" w:rsidRDefault="005869EB" w:rsidP="005869EB">
      <w:pPr>
        <w:pStyle w:val="Command"/>
      </w:pPr>
      <w:r>
        <w:t xml:space="preserve">Passing to </w:t>
      </w:r>
      <w:proofErr w:type="gramStart"/>
      <w:r>
        <w:t>irun</w:t>
      </w:r>
      <w:proofErr w:type="gramEnd"/>
      <w:r>
        <w:t xml:space="preserve"> for regbus sanity bench build</w:t>
      </w:r>
    </w:p>
    <w:p w14:paraId="05E26438" w14:textId="77777777" w:rsidR="005869EB" w:rsidRDefault="005869EB" w:rsidP="005869EB">
      <w:pPr>
        <w:pStyle w:val="Command"/>
      </w:pPr>
      <w:r>
        <w:t>BUILD SUCCESSFUL</w:t>
      </w:r>
    </w:p>
    <w:p w14:paraId="592B58F0" w14:textId="77777777" w:rsidR="005869EB" w:rsidRDefault="005869EB" w:rsidP="005869EB">
      <w:pPr>
        <w:pStyle w:val="Command"/>
      </w:pPr>
      <w:r>
        <w:t xml:space="preserve">Passing to </w:t>
      </w:r>
      <w:proofErr w:type="gramStart"/>
      <w:r>
        <w:t>irun</w:t>
      </w:r>
      <w:proofErr w:type="gramEnd"/>
      <w:r>
        <w:t xml:space="preserve"> for simulation</w:t>
      </w:r>
    </w:p>
    <w:p w14:paraId="6EFFC98C" w14:textId="77777777" w:rsidR="005869EB" w:rsidRDefault="005869EB" w:rsidP="005869EB">
      <w:pPr>
        <w:pStyle w:val="Command"/>
      </w:pPr>
      <w:r>
        <w:t>****************************</w:t>
      </w:r>
    </w:p>
    <w:p w14:paraId="65E4024F" w14:textId="77777777" w:rsidR="005869EB" w:rsidRDefault="005869EB" w:rsidP="005869EB">
      <w:pPr>
        <w:pStyle w:val="Command"/>
      </w:pPr>
      <w:r>
        <w:t>* REGBUS SIMULATION PASSED *</w:t>
      </w:r>
    </w:p>
    <w:p w14:paraId="773973AD" w14:textId="77777777" w:rsidR="005869EB" w:rsidRDefault="005869EB" w:rsidP="005869EB">
      <w:pPr>
        <w:pStyle w:val="Command"/>
      </w:pPr>
      <w:r>
        <w:t>****************************</w:t>
      </w:r>
    </w:p>
    <w:p w14:paraId="7FB204CB" w14:textId="77777777" w:rsidR="005869EB" w:rsidRDefault="005869EB" w:rsidP="00101BE7">
      <w:pPr>
        <w:pStyle w:val="Command"/>
      </w:pPr>
      <w:r>
        <w:t xml:space="preserve">Passing to </w:t>
      </w:r>
      <w:proofErr w:type="gramStart"/>
      <w:r>
        <w:t>irun</w:t>
      </w:r>
      <w:proofErr w:type="gramEnd"/>
      <w:r>
        <w:t xml:space="preserve"> for NoC sanity bench build</w:t>
      </w:r>
    </w:p>
    <w:p w14:paraId="6B6EDEBF" w14:textId="77777777" w:rsidR="005869EB" w:rsidRDefault="005869EB" w:rsidP="00101BE7">
      <w:pPr>
        <w:pStyle w:val="Command"/>
      </w:pPr>
      <w:r>
        <w:t>BUILD SUCCESSFUL</w:t>
      </w:r>
    </w:p>
    <w:p w14:paraId="17644119" w14:textId="77777777" w:rsidR="005869EB" w:rsidRDefault="005869EB" w:rsidP="00101BE7">
      <w:pPr>
        <w:pStyle w:val="Command"/>
      </w:pPr>
      <w:r>
        <w:t xml:space="preserve">Passing to </w:t>
      </w:r>
      <w:proofErr w:type="gramStart"/>
      <w:r>
        <w:t>irun</w:t>
      </w:r>
      <w:proofErr w:type="gramEnd"/>
      <w:r>
        <w:t xml:space="preserve"> for simulation</w:t>
      </w:r>
    </w:p>
    <w:p w14:paraId="7C220B5C" w14:textId="77777777" w:rsidR="005869EB" w:rsidRDefault="005869EB" w:rsidP="00101BE7">
      <w:pPr>
        <w:pStyle w:val="Command"/>
      </w:pPr>
      <w:r>
        <w:t>*********************</w:t>
      </w:r>
    </w:p>
    <w:p w14:paraId="411AB9DD" w14:textId="77777777" w:rsidR="005869EB" w:rsidRDefault="005869EB" w:rsidP="00101BE7">
      <w:pPr>
        <w:pStyle w:val="Command"/>
      </w:pPr>
      <w:r>
        <w:t>* SIMULATION PASSED *</w:t>
      </w:r>
    </w:p>
    <w:p w14:paraId="4A8F3B3D" w14:textId="39592D6D" w:rsidR="005869EB" w:rsidRPr="005869EB" w:rsidRDefault="005869EB">
      <w:pPr>
        <w:pStyle w:val="Command"/>
      </w:pPr>
      <w:r>
        <w:t>*********************</w:t>
      </w:r>
    </w:p>
    <w:p w14:paraId="59874842" w14:textId="77777777" w:rsidR="00BB2FA9" w:rsidRDefault="00BB2FA9" w:rsidP="000A029C">
      <w:pPr>
        <w:pStyle w:val="Body"/>
        <w:rPr>
          <w:rFonts w:asciiTheme="majorHAnsi" w:hAnsiTheme="majorHAnsi"/>
          <w:szCs w:val="22"/>
        </w:rPr>
      </w:pPr>
    </w:p>
    <w:p w14:paraId="48F2094B" w14:textId="2726623B" w:rsidR="00A80515" w:rsidRPr="00080656" w:rsidRDefault="000A029C" w:rsidP="00B24904">
      <w:pPr>
        <w:pStyle w:val="Body"/>
        <w:pPrChange w:id="1488" w:author="Kate Boardman" w:date="2016-04-19T18:18:00Z">
          <w:pPr>
            <w:pStyle w:val="Body"/>
          </w:pPr>
        </w:pPrChange>
      </w:pPr>
      <w:r w:rsidRPr="00080656">
        <w:t xml:space="preserve">After the completion of </w:t>
      </w:r>
      <w:r w:rsidR="001A1332">
        <w:t>the simulation</w:t>
      </w:r>
      <w:r w:rsidRPr="00080656">
        <w:t xml:space="preserve">, the presence of a file named </w:t>
      </w:r>
      <w:r w:rsidRPr="00B24904">
        <w:rPr>
          <w:rStyle w:val="FilesandDirectories"/>
          <w:rPrChange w:id="1489" w:author="Kate Boardman" w:date="2016-04-19T18:18:00Z">
            <w:rPr>
              <w:rFonts w:asciiTheme="majorHAnsi" w:hAnsiTheme="majorHAnsi"/>
              <w:szCs w:val="22"/>
            </w:rPr>
          </w:rPrChange>
        </w:rPr>
        <w:t>SIM_FAILED</w:t>
      </w:r>
      <w:r w:rsidR="001A1332">
        <w:t xml:space="preserve"> in the project directory</w:t>
      </w:r>
      <w:r w:rsidRPr="00080656">
        <w:t xml:space="preserve"> indicates </w:t>
      </w:r>
      <w:r w:rsidR="001A1332">
        <w:t>that the simulation failed</w:t>
      </w:r>
      <w:r w:rsidRPr="00080656">
        <w:t xml:space="preserve">. </w:t>
      </w:r>
      <w:ins w:id="1490" w:author="Kate Boardman" w:date="2016-04-19T14:20:00Z">
        <w:r w:rsidR="003B438F">
          <w:t>The p</w:t>
        </w:r>
        <w:r w:rsidR="003B438F" w:rsidRPr="00080656">
          <w:t xml:space="preserve">resence of </w:t>
        </w:r>
        <w:r w:rsidR="003B438F">
          <w:t xml:space="preserve">the </w:t>
        </w:r>
        <w:r w:rsidR="003B438F" w:rsidRPr="00080656">
          <w:t xml:space="preserve">file </w:t>
        </w:r>
        <w:r w:rsidR="003B438F" w:rsidRPr="00B24904">
          <w:rPr>
            <w:rStyle w:val="FilesandDirectories"/>
            <w:rPrChange w:id="1491" w:author="Kate Boardman" w:date="2016-04-19T18:18:00Z">
              <w:rPr>
                <w:rFonts w:asciiTheme="majorHAnsi" w:hAnsiTheme="majorHAnsi"/>
                <w:szCs w:val="22"/>
              </w:rPr>
            </w:rPrChange>
          </w:rPr>
          <w:t>SIM_PASSED</w:t>
        </w:r>
        <w:r w:rsidR="003B438F" w:rsidRPr="00080656">
          <w:t xml:space="preserve"> in the pro</w:t>
        </w:r>
        <w:r w:rsidR="003B438F">
          <w:t xml:space="preserve">ject </w:t>
        </w:r>
        <w:r w:rsidR="003B438F">
          <w:lastRenderedPageBreak/>
          <w:t xml:space="preserve">directory </w:t>
        </w:r>
        <w:r w:rsidR="003B438F" w:rsidRPr="00080656">
          <w:t>indicates a successful simulation.</w:t>
        </w:r>
        <w:r w:rsidR="003B438F">
          <w:t xml:space="preserve"> </w:t>
        </w:r>
      </w:ins>
      <w:r w:rsidRPr="00080656">
        <w:t xml:space="preserve">Depending on the simulator, the log file </w:t>
      </w:r>
      <w:del w:id="1492" w:author="Kate Boardman" w:date="2016-04-19T18:18:00Z">
        <w:r w:rsidRPr="00B24904" w:rsidDel="00B24904">
          <w:rPr>
            <w:rStyle w:val="FilesandDirectories"/>
            <w:rPrChange w:id="1493" w:author="Kate Boardman" w:date="2016-04-19T18:18:00Z">
              <w:rPr/>
            </w:rPrChange>
          </w:rPr>
          <w:delText>“</w:delText>
        </w:r>
      </w:del>
      <w:r w:rsidRPr="00B24904">
        <w:rPr>
          <w:rStyle w:val="FilesandDirectories"/>
          <w:rPrChange w:id="1494" w:author="Kate Boardman" w:date="2016-04-19T18:18:00Z">
            <w:rPr/>
          </w:rPrChange>
        </w:rPr>
        <w:t>run_test_vcs.log</w:t>
      </w:r>
      <w:del w:id="1495" w:author="Kate Boardman" w:date="2016-04-19T18:18:00Z">
        <w:r w:rsidRPr="00B24904" w:rsidDel="00B24904">
          <w:rPr>
            <w:rStyle w:val="FilesandDirectories"/>
            <w:rPrChange w:id="1496" w:author="Kate Boardman" w:date="2016-04-19T18:18:00Z">
              <w:rPr/>
            </w:rPrChange>
          </w:rPr>
          <w:delText>”</w:delText>
        </w:r>
      </w:del>
      <w:r w:rsidRPr="00080656">
        <w:t xml:space="preserve"> or </w:t>
      </w:r>
      <w:del w:id="1497" w:author="Kate Boardman" w:date="2016-04-19T18:18:00Z">
        <w:r w:rsidRPr="00B24904" w:rsidDel="00B24904">
          <w:rPr>
            <w:rStyle w:val="FilesandDirectories"/>
            <w:rPrChange w:id="1498" w:author="Kate Boardman" w:date="2016-04-19T18:18:00Z">
              <w:rPr/>
            </w:rPrChange>
          </w:rPr>
          <w:delText>“</w:delText>
        </w:r>
      </w:del>
      <w:r w:rsidRPr="00B24904">
        <w:rPr>
          <w:rStyle w:val="FilesandDirectories"/>
          <w:rPrChange w:id="1499" w:author="Kate Boardman" w:date="2016-04-19T18:18:00Z">
            <w:rPr/>
          </w:rPrChange>
        </w:rPr>
        <w:t>run_test_incisiv.log</w:t>
      </w:r>
      <w:del w:id="1500" w:author="Kate Boardman" w:date="2016-04-19T18:18:00Z">
        <w:r w:rsidRPr="00B24904" w:rsidDel="00B24904">
          <w:rPr>
            <w:rStyle w:val="FilesandDirectories"/>
            <w:rPrChange w:id="1501" w:author="Kate Boardman" w:date="2016-04-19T18:18:00Z">
              <w:rPr/>
            </w:rPrChange>
          </w:rPr>
          <w:delText>”</w:delText>
        </w:r>
      </w:del>
      <w:r w:rsidRPr="00080656">
        <w:t xml:space="preserve"> will </w:t>
      </w:r>
      <w:r w:rsidR="001E0032">
        <w:t>list</w:t>
      </w:r>
      <w:r w:rsidRPr="00080656">
        <w:t xml:space="preserve"> any errors encoun</w:t>
      </w:r>
      <w:r w:rsidR="001A1332">
        <w:t>tered during the build and run</w:t>
      </w:r>
      <w:r w:rsidRPr="00080656">
        <w:t xml:space="preserve"> phase.</w:t>
      </w:r>
      <w:r w:rsidR="001E0032">
        <w:t xml:space="preserve">  </w:t>
      </w:r>
      <w:r w:rsidR="001A1332">
        <w:t xml:space="preserve">The </w:t>
      </w:r>
      <w:r w:rsidR="00026CC7">
        <w:t xml:space="preserve">build </w:t>
      </w:r>
      <w:r w:rsidR="001A1332">
        <w:t>logs</w:t>
      </w:r>
      <w:del w:id="1502" w:author="Kate Boardman" w:date="2016-04-19T14:19:00Z">
        <w:r w:rsidR="001A1332" w:rsidDel="003B438F">
          <w:delText xml:space="preserve"> </w:delText>
        </w:r>
      </w:del>
      <w:ins w:id="1503" w:author="Kate Boardman" w:date="2016-04-19T14:19:00Z">
        <w:r w:rsidR="003B438F">
          <w:t xml:space="preserve">, </w:t>
        </w:r>
      </w:ins>
      <w:del w:id="1504" w:author="Kate Boardman" w:date="2016-04-19T14:19:00Z">
        <w:r w:rsidR="001A1332" w:rsidDel="003B438F">
          <w:delText xml:space="preserve">are </w:delText>
        </w:r>
      </w:del>
      <w:r w:rsidR="001A1332">
        <w:t>named</w:t>
      </w:r>
      <w:r w:rsidR="00AF3D1B">
        <w:t xml:space="preserve"> </w:t>
      </w:r>
      <w:del w:id="1505" w:author="Kate Boardman" w:date="2016-04-19T18:18:00Z">
        <w:r w:rsidR="001A1332" w:rsidRPr="00B24904" w:rsidDel="00B24904">
          <w:rPr>
            <w:rStyle w:val="FilesandDirectories"/>
            <w:rPrChange w:id="1506" w:author="Kate Boardman" w:date="2016-04-19T18:18:00Z">
              <w:rPr>
                <w:rFonts w:asciiTheme="majorHAnsi" w:hAnsiTheme="majorHAnsi"/>
                <w:szCs w:val="22"/>
              </w:rPr>
            </w:rPrChange>
          </w:rPr>
          <w:delText>“</w:delText>
        </w:r>
      </w:del>
      <w:r w:rsidR="001A1332" w:rsidRPr="00B24904">
        <w:rPr>
          <w:rStyle w:val="FilesandDirectories"/>
          <w:rPrChange w:id="1507" w:author="Kate Boardman" w:date="2016-04-19T18:18:00Z">
            <w:rPr>
              <w:rFonts w:asciiTheme="majorHAnsi" w:hAnsiTheme="majorHAnsi"/>
              <w:szCs w:val="22"/>
            </w:rPr>
          </w:rPrChange>
        </w:rPr>
        <w:t>build.log</w:t>
      </w:r>
      <w:ins w:id="1508" w:author="Kate Boardman" w:date="2016-04-19T18:18:00Z">
        <w:r w:rsidR="00B24904" w:rsidRPr="00B24904">
          <w:rPr>
            <w:rPrChange w:id="1509" w:author="Kate Boardman" w:date="2016-04-19T18:18:00Z">
              <w:rPr>
                <w:rStyle w:val="FilesandDirectories"/>
              </w:rPr>
            </w:rPrChange>
          </w:rPr>
          <w:t>,</w:t>
        </w:r>
      </w:ins>
      <w:ins w:id="1510" w:author="Kate Boardman" w:date="2016-04-19T14:19:00Z">
        <w:r w:rsidR="003B438F" w:rsidRPr="00B24904">
          <w:rPr>
            <w:rStyle w:val="FilesandDirectories"/>
            <w:rPrChange w:id="1511" w:author="Kate Boardman" w:date="2016-04-19T18:18:00Z">
              <w:rPr>
                <w:rFonts w:asciiTheme="majorHAnsi" w:hAnsiTheme="majorHAnsi"/>
                <w:szCs w:val="22"/>
              </w:rPr>
            </w:rPrChange>
          </w:rPr>
          <w:t xml:space="preserve"> </w:t>
        </w:r>
      </w:ins>
      <w:del w:id="1512" w:author="Kate Boardman" w:date="2016-04-19T14:19:00Z">
        <w:r w:rsidR="001A1332" w:rsidDel="003B438F">
          <w:delText xml:space="preserve">” and </w:delText>
        </w:r>
      </w:del>
      <w:del w:id="1513" w:author="Kate Boardman" w:date="2016-04-19T18:18:00Z">
        <w:r w:rsidR="00CB03B7" w:rsidDel="00B24904">
          <w:delText>a</w:delText>
        </w:r>
      </w:del>
      <w:r w:rsidR="00CB03B7">
        <w:t xml:space="preserve">re </w:t>
      </w:r>
      <w:r w:rsidR="001A1332">
        <w:t xml:space="preserve">located in the model directory. The </w:t>
      </w:r>
      <w:ins w:id="1514" w:author="Kate Boardman" w:date="2016-04-19T14:21:00Z">
        <w:r w:rsidR="003B438F">
          <w:t xml:space="preserve">simulation </w:t>
        </w:r>
      </w:ins>
      <w:r w:rsidR="001A1332">
        <w:t>log from the NoC traffic test</w:t>
      </w:r>
      <w:ins w:id="1515" w:author="Kate Boardman" w:date="2016-04-19T14:18:00Z">
        <w:r w:rsidR="008E457A">
          <w:t xml:space="preserve">, </w:t>
        </w:r>
      </w:ins>
      <w:del w:id="1516" w:author="Kate Boardman" w:date="2016-04-19T14:18:00Z">
        <w:r w:rsidR="001A1332" w:rsidDel="008E457A">
          <w:delText xml:space="preserve"> is </w:delText>
        </w:r>
      </w:del>
      <w:r w:rsidR="001A1332">
        <w:t xml:space="preserve">named </w:t>
      </w:r>
      <w:del w:id="1517" w:author="Kate Boardman" w:date="2016-04-19T18:19:00Z">
        <w:r w:rsidR="001A1332" w:rsidRPr="00B24904" w:rsidDel="00B24904">
          <w:rPr>
            <w:rStyle w:val="FilesandDirectories"/>
            <w:rPrChange w:id="1518" w:author="Kate Boardman" w:date="2016-04-19T18:19:00Z">
              <w:rPr/>
            </w:rPrChange>
          </w:rPr>
          <w:delText>“</w:delText>
        </w:r>
      </w:del>
      <w:r w:rsidR="00A80515" w:rsidRPr="00B24904">
        <w:rPr>
          <w:rStyle w:val="FilesandDirectories"/>
          <w:rPrChange w:id="1519" w:author="Kate Boardman" w:date="2016-04-19T18:19:00Z">
            <w:rPr/>
          </w:rPrChange>
        </w:rPr>
        <w:t>run.log</w:t>
      </w:r>
      <w:del w:id="1520" w:author="Kate Boardman" w:date="2016-04-19T18:19:00Z">
        <w:r w:rsidR="001A1332" w:rsidDel="00B24904">
          <w:delText>”</w:delText>
        </w:r>
      </w:del>
      <w:ins w:id="1521" w:author="Kate Boardman" w:date="2016-04-19T14:18:00Z">
        <w:r w:rsidR="008E457A">
          <w:t xml:space="preserve">, </w:t>
        </w:r>
      </w:ins>
      <w:del w:id="1522" w:author="Kate Boardman" w:date="2016-04-19T14:18:00Z">
        <w:r w:rsidR="001A1332" w:rsidDel="008E457A">
          <w:delText xml:space="preserve"> and </w:delText>
        </w:r>
      </w:del>
      <w:r w:rsidR="001A1332">
        <w:t xml:space="preserve">is located in the </w:t>
      </w:r>
      <w:r w:rsidR="001A1332" w:rsidRPr="00B24904">
        <w:rPr>
          <w:rStyle w:val="FilesandDirectories"/>
          <w:rPrChange w:id="1523" w:author="Kate Boardman" w:date="2016-04-19T18:21:00Z">
            <w:rPr/>
          </w:rPrChange>
        </w:rPr>
        <w:t>trace</w:t>
      </w:r>
      <w:ins w:id="1524" w:author="Kate Boardman" w:date="2016-04-19T18:21:00Z">
        <w:r w:rsidR="00B24904" w:rsidRPr="00B24904">
          <w:rPr>
            <w:rStyle w:val="FilesandDirectories"/>
            <w:rPrChange w:id="1525" w:author="Kate Boardman" w:date="2016-04-19T18:21:00Z">
              <w:rPr/>
            </w:rPrChange>
          </w:rPr>
          <w:t>/</w:t>
        </w:r>
      </w:ins>
      <w:r w:rsidR="001A1332">
        <w:t xml:space="preserve"> directory. The </w:t>
      </w:r>
      <w:ins w:id="1526" w:author="Kate Boardman" w:date="2016-04-19T14:21:00Z">
        <w:r w:rsidR="003B438F">
          <w:t xml:space="preserve">simulation </w:t>
        </w:r>
      </w:ins>
      <w:r w:rsidR="001A1332">
        <w:t>log file from the register bus test</w:t>
      </w:r>
      <w:ins w:id="1527" w:author="Kate Boardman" w:date="2016-04-19T14:18:00Z">
        <w:r w:rsidR="008E457A">
          <w:t xml:space="preserve">, </w:t>
        </w:r>
      </w:ins>
      <w:del w:id="1528" w:author="Kate Boardman" w:date="2016-04-19T14:18:00Z">
        <w:r w:rsidR="001A1332" w:rsidDel="008E457A">
          <w:delText xml:space="preserve"> is </w:delText>
        </w:r>
      </w:del>
      <w:r w:rsidR="001A1332">
        <w:t xml:space="preserve">named </w:t>
      </w:r>
      <w:del w:id="1529" w:author="Kate Boardman" w:date="2016-04-19T18:19:00Z">
        <w:r w:rsidR="001A1332" w:rsidRPr="00B24904" w:rsidDel="00B24904">
          <w:rPr>
            <w:rStyle w:val="FilesandDirectories"/>
            <w:rPrChange w:id="1530" w:author="Kate Boardman" w:date="2016-04-19T18:19:00Z">
              <w:rPr/>
            </w:rPrChange>
          </w:rPr>
          <w:delText>“</w:delText>
        </w:r>
      </w:del>
      <w:r w:rsidR="001A1332" w:rsidRPr="00B24904">
        <w:rPr>
          <w:rStyle w:val="FilesandDirectories"/>
          <w:rPrChange w:id="1531" w:author="Kate Boardman" w:date="2016-04-19T18:19:00Z">
            <w:rPr/>
          </w:rPrChange>
        </w:rPr>
        <w:t>regbus_run.log</w:t>
      </w:r>
      <w:del w:id="1532" w:author="Kate Boardman" w:date="2016-04-19T18:19:00Z">
        <w:r w:rsidR="001A1332" w:rsidDel="00B24904">
          <w:delText>”</w:delText>
        </w:r>
      </w:del>
      <w:ins w:id="1533" w:author="Kate Boardman" w:date="2016-04-19T14:22:00Z">
        <w:r w:rsidR="003B438F">
          <w:t xml:space="preserve">, </w:t>
        </w:r>
      </w:ins>
      <w:del w:id="1534" w:author="Kate Boardman" w:date="2016-04-19T14:22:00Z">
        <w:r w:rsidR="001A1332" w:rsidDel="003B438F">
          <w:delText xml:space="preserve"> </w:delText>
        </w:r>
      </w:del>
      <w:del w:id="1535" w:author="Kate Boardman" w:date="2016-04-19T14:19:00Z">
        <w:r w:rsidR="001A1332" w:rsidDel="003B438F">
          <w:delText xml:space="preserve">and </w:delText>
        </w:r>
      </w:del>
      <w:r w:rsidR="001A1332">
        <w:t xml:space="preserve">is located in the </w:t>
      </w:r>
      <w:r w:rsidR="001A1332" w:rsidRPr="00B24904">
        <w:rPr>
          <w:rStyle w:val="FilesandDirectories"/>
          <w:rPrChange w:id="1536" w:author="Kate Boardman" w:date="2016-04-19T18:21:00Z">
            <w:rPr/>
          </w:rPrChange>
        </w:rPr>
        <w:t>trace_regbus</w:t>
      </w:r>
      <w:ins w:id="1537" w:author="Kate Boardman" w:date="2016-04-19T18:21:00Z">
        <w:r w:rsidR="00B24904" w:rsidRPr="00B24904">
          <w:rPr>
            <w:rStyle w:val="FilesandDirectories"/>
            <w:rPrChange w:id="1538" w:author="Kate Boardman" w:date="2016-04-19T18:21:00Z">
              <w:rPr/>
            </w:rPrChange>
          </w:rPr>
          <w:t>/</w:t>
        </w:r>
      </w:ins>
      <w:r w:rsidR="001A1332">
        <w:t xml:space="preserve"> directory</w:t>
      </w:r>
      <w:r w:rsidR="00A80515">
        <w:t xml:space="preserve">. </w:t>
      </w:r>
    </w:p>
    <w:p w14:paraId="2CC9EFCC" w14:textId="46CDC42C" w:rsidR="000A029C" w:rsidRPr="00080656" w:rsidDel="003B438F" w:rsidRDefault="00A80515" w:rsidP="000A029C">
      <w:pPr>
        <w:pStyle w:val="Body"/>
        <w:rPr>
          <w:del w:id="1539" w:author="Kate Boardman" w:date="2016-04-19T14:20:00Z"/>
          <w:rFonts w:asciiTheme="majorHAnsi" w:hAnsiTheme="majorHAnsi"/>
          <w:szCs w:val="22"/>
        </w:rPr>
      </w:pPr>
      <w:del w:id="1540" w:author="Kate Boardman" w:date="2016-04-19T14:20:00Z">
        <w:r w:rsidDel="003B438F">
          <w:rPr>
            <w:rFonts w:asciiTheme="majorHAnsi" w:hAnsiTheme="majorHAnsi"/>
            <w:szCs w:val="22"/>
          </w:rPr>
          <w:delText>The p</w:delText>
        </w:r>
        <w:r w:rsidR="000A029C" w:rsidRPr="00080656" w:rsidDel="003B438F">
          <w:rPr>
            <w:rFonts w:asciiTheme="majorHAnsi" w:hAnsiTheme="majorHAnsi"/>
            <w:szCs w:val="22"/>
          </w:rPr>
          <w:delText xml:space="preserve">resence of </w:delText>
        </w:r>
        <w:r w:rsidDel="003B438F">
          <w:rPr>
            <w:rFonts w:asciiTheme="majorHAnsi" w:hAnsiTheme="majorHAnsi"/>
            <w:szCs w:val="22"/>
          </w:rPr>
          <w:delText xml:space="preserve">the </w:delText>
        </w:r>
        <w:r w:rsidR="000A029C" w:rsidRPr="00080656" w:rsidDel="003B438F">
          <w:rPr>
            <w:rFonts w:asciiTheme="majorHAnsi" w:hAnsiTheme="majorHAnsi"/>
            <w:szCs w:val="22"/>
          </w:rPr>
          <w:delText>file SIM_PASSED in the project directory after the completion of the simulation run indicates a successful simulation</w:delText>
        </w:r>
      </w:del>
      <w:del w:id="1541" w:author="Kate Boardman" w:date="2016-04-19T14:18:00Z">
        <w:r w:rsidR="000A029C" w:rsidRPr="00080656" w:rsidDel="008E457A">
          <w:rPr>
            <w:rFonts w:asciiTheme="majorHAnsi" w:hAnsiTheme="majorHAnsi"/>
            <w:szCs w:val="22"/>
          </w:rPr>
          <w:delText xml:space="preserve"> run</w:delText>
        </w:r>
      </w:del>
      <w:del w:id="1542" w:author="Kate Boardman" w:date="2016-04-19T14:20:00Z">
        <w:r w:rsidR="000A029C" w:rsidRPr="00080656" w:rsidDel="003B438F">
          <w:rPr>
            <w:rFonts w:asciiTheme="majorHAnsi" w:hAnsiTheme="majorHAnsi"/>
            <w:szCs w:val="22"/>
          </w:rPr>
          <w:delText>.</w:delText>
        </w:r>
      </w:del>
    </w:p>
    <w:p w14:paraId="4309BBE6" w14:textId="2632E64B" w:rsidR="00593D11" w:rsidRDefault="00312A8E" w:rsidP="000A029C">
      <w:pPr>
        <w:pStyle w:val="Body"/>
        <w:rPr>
          <w:ins w:id="1543" w:author="Kate Boardman" w:date="2016-04-19T13:00:00Z"/>
          <w:rFonts w:asciiTheme="majorHAnsi" w:hAnsiTheme="majorHAnsi"/>
          <w:szCs w:val="22"/>
        </w:rPr>
      </w:pPr>
      <w:r>
        <w:rPr>
          <w:rFonts w:asciiTheme="majorHAnsi" w:hAnsiTheme="majorHAnsi"/>
          <w:szCs w:val="22"/>
        </w:rPr>
        <w:t xml:space="preserve">After a successful </w:t>
      </w:r>
      <w:ins w:id="1544" w:author="Kate Boardman" w:date="2016-04-19T14:22:00Z">
        <w:r w:rsidR="003B438F">
          <w:rPr>
            <w:rFonts w:asciiTheme="majorHAnsi" w:hAnsiTheme="majorHAnsi"/>
            <w:szCs w:val="22"/>
          </w:rPr>
          <w:t xml:space="preserve">NoC </w:t>
        </w:r>
      </w:ins>
      <w:r w:rsidR="000A029C" w:rsidRPr="00080656">
        <w:rPr>
          <w:rFonts w:asciiTheme="majorHAnsi" w:hAnsiTheme="majorHAnsi"/>
          <w:szCs w:val="22"/>
        </w:rPr>
        <w:t>sanity testbench</w:t>
      </w:r>
      <w:r>
        <w:rPr>
          <w:rFonts w:asciiTheme="majorHAnsi" w:hAnsiTheme="majorHAnsi"/>
          <w:szCs w:val="22"/>
        </w:rPr>
        <w:t xml:space="preserve"> simulation</w:t>
      </w:r>
      <w:r w:rsidR="000A029C" w:rsidRPr="00080656">
        <w:rPr>
          <w:rFonts w:asciiTheme="majorHAnsi" w:hAnsiTheme="majorHAnsi"/>
          <w:szCs w:val="22"/>
        </w:rPr>
        <w:t>, the generated NoC RTL an</w:t>
      </w:r>
      <w:r>
        <w:rPr>
          <w:rFonts w:asciiTheme="majorHAnsi" w:hAnsiTheme="majorHAnsi"/>
          <w:szCs w:val="22"/>
        </w:rPr>
        <w:t>d verification IP are ready for integration into the user’s environment.</w:t>
      </w:r>
    </w:p>
    <w:p w14:paraId="56BAA33C" w14:textId="4595EA9D" w:rsidR="00593D11" w:rsidRPr="00E13816" w:rsidRDefault="00593D11" w:rsidP="00593D11">
      <w:pPr>
        <w:pStyle w:val="Heading3"/>
        <w:rPr>
          <w:ins w:id="1545" w:author="Kate Boardman" w:date="2016-04-19T13:00:00Z"/>
          <w:sz w:val="22"/>
        </w:rPr>
      </w:pPr>
      <w:bookmarkStart w:id="1546" w:name="_Toc448857002"/>
      <w:ins w:id="1547" w:author="Kate Boardman" w:date="2016-04-19T13:00:00Z">
        <w:r>
          <w:t>S</w:t>
        </w:r>
      </w:ins>
      <w:ins w:id="1548" w:author="Kate Boardman" w:date="2016-04-19T13:01:00Z">
        <w:r>
          <w:t>RAM S</w:t>
        </w:r>
      </w:ins>
      <w:ins w:id="1549" w:author="Kate Boardman" w:date="2016-04-19T13:00:00Z">
        <w:r>
          <w:t>anity Testbench</w:t>
        </w:r>
        <w:bookmarkEnd w:id="1546"/>
      </w:ins>
    </w:p>
    <w:p w14:paraId="38B4F80D" w14:textId="35D4019A" w:rsidR="00AC4143" w:rsidRPr="0039089B" w:rsidRDefault="00593D11" w:rsidP="00AC4143">
      <w:pPr>
        <w:pStyle w:val="Body"/>
        <w:rPr>
          <w:ins w:id="1550" w:author="Kate Boardman" w:date="2016-04-19T13:00:00Z"/>
          <w:rFonts w:asciiTheme="majorHAnsi" w:hAnsiTheme="majorHAnsi"/>
        </w:rPr>
        <w:pPrChange w:id="1551" w:author="Kate Boardman" w:date="2016-04-19T13:09:00Z">
          <w:pPr>
            <w:pStyle w:val="Body"/>
          </w:pPr>
        </w:pPrChange>
      </w:pPr>
      <w:ins w:id="1552" w:author="Kate Boardman" w:date="2016-04-19T13:00:00Z">
        <w:r w:rsidRPr="0039089B">
          <w:rPr>
            <w:rFonts w:asciiTheme="majorHAnsi" w:hAnsiTheme="majorHAnsi"/>
          </w:rPr>
          <w:t>This is a push-button method of</w:t>
        </w:r>
        <w:r w:rsidR="001E7666">
          <w:rPr>
            <w:rFonts w:asciiTheme="majorHAnsi" w:hAnsiTheme="majorHAnsi"/>
          </w:rPr>
          <w:t xml:space="preserve"> instantiating </w:t>
        </w:r>
      </w:ins>
      <w:ins w:id="1553" w:author="Kate Boardman" w:date="2016-04-19T13:25:00Z">
        <w:r w:rsidR="001E7666">
          <w:rPr>
            <w:rFonts w:asciiTheme="majorHAnsi" w:hAnsiTheme="majorHAnsi"/>
          </w:rPr>
          <w:t xml:space="preserve">each </w:t>
        </w:r>
      </w:ins>
      <w:ins w:id="1554" w:author="Kate Boardman" w:date="2016-04-19T13:01:00Z">
        <w:r>
          <w:rPr>
            <w:rFonts w:asciiTheme="majorHAnsi" w:hAnsiTheme="majorHAnsi"/>
          </w:rPr>
          <w:t>SRAM</w:t>
        </w:r>
      </w:ins>
      <w:ins w:id="1555" w:author="Kate Boardman" w:date="2016-04-19T13:00:00Z">
        <w:r w:rsidRPr="0039089B">
          <w:rPr>
            <w:rFonts w:asciiTheme="majorHAnsi" w:hAnsiTheme="majorHAnsi"/>
          </w:rPr>
          <w:t xml:space="preserve"> RTL in a sanity te</w:t>
        </w:r>
        <w:r>
          <w:rPr>
            <w:rFonts w:asciiTheme="majorHAnsi" w:hAnsiTheme="majorHAnsi"/>
          </w:rPr>
          <w:t xml:space="preserve">stbench along with </w:t>
        </w:r>
      </w:ins>
      <w:ins w:id="1556" w:author="Kate Boardman" w:date="2016-04-19T13:01:00Z">
        <w:r>
          <w:rPr>
            <w:rFonts w:asciiTheme="majorHAnsi" w:hAnsiTheme="majorHAnsi"/>
          </w:rPr>
          <w:t xml:space="preserve">the SRAM </w:t>
        </w:r>
      </w:ins>
      <w:ins w:id="1557" w:author="Kate Boardman" w:date="2016-04-19T13:00:00Z">
        <w:r>
          <w:rPr>
            <w:rFonts w:asciiTheme="majorHAnsi" w:hAnsiTheme="majorHAnsi"/>
          </w:rPr>
          <w:t xml:space="preserve">checker, and running </w:t>
        </w:r>
      </w:ins>
      <w:ins w:id="1558" w:author="Kate Boardman" w:date="2016-04-19T13:06:00Z">
        <w:r>
          <w:rPr>
            <w:rFonts w:asciiTheme="majorHAnsi" w:hAnsiTheme="majorHAnsi"/>
          </w:rPr>
          <w:t xml:space="preserve">a </w:t>
        </w:r>
      </w:ins>
      <w:ins w:id="1559" w:author="Kate Boardman" w:date="2016-04-19T13:02:00Z">
        <w:r w:rsidR="00AC4143">
          <w:rPr>
            <w:rFonts w:asciiTheme="majorHAnsi" w:hAnsiTheme="majorHAnsi"/>
          </w:rPr>
          <w:t>canned set of t</w:t>
        </w:r>
      </w:ins>
      <w:ins w:id="1560" w:author="Kate Boardman" w:date="2016-04-19T13:06:00Z">
        <w:r w:rsidR="00AC4143">
          <w:rPr>
            <w:rFonts w:asciiTheme="majorHAnsi" w:hAnsiTheme="majorHAnsi"/>
          </w:rPr>
          <w:t xml:space="preserve">raffic patterns </w:t>
        </w:r>
      </w:ins>
      <w:ins w:id="1561" w:author="Kate Boardman" w:date="2016-04-19T13:00:00Z">
        <w:r w:rsidR="001E7666">
          <w:rPr>
            <w:rFonts w:asciiTheme="majorHAnsi" w:hAnsiTheme="majorHAnsi"/>
          </w:rPr>
          <w:t xml:space="preserve">on </w:t>
        </w:r>
      </w:ins>
      <w:ins w:id="1562" w:author="Kate Boardman" w:date="2016-04-19T13:25:00Z">
        <w:r w:rsidR="001E7666">
          <w:rPr>
            <w:rFonts w:asciiTheme="majorHAnsi" w:hAnsiTheme="majorHAnsi"/>
          </w:rPr>
          <w:t>each</w:t>
        </w:r>
      </w:ins>
      <w:ins w:id="1563" w:author="Kate Boardman" w:date="2016-04-19T13:00:00Z">
        <w:r>
          <w:rPr>
            <w:rFonts w:asciiTheme="majorHAnsi" w:hAnsiTheme="majorHAnsi"/>
          </w:rPr>
          <w:t xml:space="preserve"> </w:t>
        </w:r>
      </w:ins>
      <w:ins w:id="1564" w:author="Kate Boardman" w:date="2016-04-19T13:02:00Z">
        <w:r w:rsidR="001E7666">
          <w:rPr>
            <w:rFonts w:asciiTheme="majorHAnsi" w:hAnsiTheme="majorHAnsi"/>
          </w:rPr>
          <w:t>SRAM</w:t>
        </w:r>
      </w:ins>
      <w:ins w:id="1565" w:author="Kate Boardman" w:date="2016-04-19T13:26:00Z">
        <w:r w:rsidR="001E7666">
          <w:rPr>
            <w:rFonts w:asciiTheme="majorHAnsi" w:hAnsiTheme="majorHAnsi"/>
          </w:rPr>
          <w:t xml:space="preserve"> instance</w:t>
        </w:r>
      </w:ins>
      <w:ins w:id="1566" w:author="Kate Boardman" w:date="2016-04-19T13:00:00Z">
        <w:r w:rsidRPr="0039089B">
          <w:rPr>
            <w:rFonts w:asciiTheme="majorHAnsi" w:hAnsiTheme="majorHAnsi"/>
          </w:rPr>
          <w:t xml:space="preserve"> to validate </w:t>
        </w:r>
        <w:r>
          <w:rPr>
            <w:rFonts w:asciiTheme="majorHAnsi" w:hAnsiTheme="majorHAnsi"/>
          </w:rPr>
          <w:t xml:space="preserve">basic operation of the </w:t>
        </w:r>
      </w:ins>
      <w:ins w:id="1567" w:author="Kate Boardman" w:date="2016-04-19T13:02:00Z">
        <w:r>
          <w:rPr>
            <w:rFonts w:asciiTheme="majorHAnsi" w:hAnsiTheme="majorHAnsi"/>
          </w:rPr>
          <w:t xml:space="preserve">SRAM </w:t>
        </w:r>
      </w:ins>
      <w:ins w:id="1568" w:author="Kate Boardman" w:date="2016-04-19T13:00:00Z">
        <w:r w:rsidRPr="0039089B">
          <w:rPr>
            <w:rFonts w:asciiTheme="majorHAnsi" w:hAnsiTheme="majorHAnsi"/>
          </w:rPr>
          <w:t xml:space="preserve">in simulation. </w:t>
        </w:r>
      </w:ins>
      <w:ins w:id="1569" w:author="Kate Boardman" w:date="2016-04-19T13:02:00Z">
        <w:r w:rsidR="00AC4143">
          <w:rPr>
            <w:rFonts w:asciiTheme="majorHAnsi" w:hAnsiTheme="majorHAnsi"/>
          </w:rPr>
          <w:t xml:space="preserve"> </w:t>
        </w:r>
      </w:ins>
      <w:ins w:id="1570" w:author="Kate Boardman" w:date="2016-04-19T16:58:00Z">
        <w:r w:rsidR="00EA2F9B">
          <w:rPr>
            <w:rFonts w:asciiTheme="majorHAnsi" w:hAnsiTheme="majorHAnsi"/>
          </w:rPr>
          <w:t>The intent</w:t>
        </w:r>
      </w:ins>
      <w:ins w:id="1571" w:author="Kate Boardman" w:date="2016-04-19T17:02:00Z">
        <w:r w:rsidR="00EA2F9B">
          <w:rPr>
            <w:rFonts w:asciiTheme="majorHAnsi" w:hAnsiTheme="majorHAnsi"/>
          </w:rPr>
          <w:t xml:space="preserve"> of this </w:t>
        </w:r>
      </w:ins>
      <w:ins w:id="1572" w:author="Kate Boardman" w:date="2016-04-19T16:58:00Z">
        <w:r w:rsidR="00EA2F9B">
          <w:rPr>
            <w:rFonts w:asciiTheme="majorHAnsi" w:hAnsiTheme="majorHAnsi"/>
          </w:rPr>
          <w:t xml:space="preserve">standalone testbench </w:t>
        </w:r>
      </w:ins>
      <w:ins w:id="1573" w:author="Kate Boardman" w:date="2016-04-19T17:02:00Z">
        <w:r w:rsidR="00EA2F9B">
          <w:rPr>
            <w:rFonts w:asciiTheme="majorHAnsi" w:hAnsiTheme="majorHAnsi"/>
          </w:rPr>
          <w:t>is</w:t>
        </w:r>
      </w:ins>
      <w:ins w:id="1574" w:author="Kate Boardman" w:date="2016-04-19T17:03:00Z">
        <w:r w:rsidR="00EA2F9B">
          <w:rPr>
            <w:rFonts w:asciiTheme="majorHAnsi" w:hAnsiTheme="majorHAnsi"/>
          </w:rPr>
          <w:t xml:space="preserve"> </w:t>
        </w:r>
      </w:ins>
      <w:ins w:id="1575" w:author="Kate Boardman" w:date="2016-04-19T16:58:00Z">
        <w:r w:rsidR="00EA2F9B">
          <w:rPr>
            <w:rFonts w:asciiTheme="majorHAnsi" w:hAnsiTheme="majorHAnsi"/>
          </w:rPr>
          <w:t xml:space="preserve">to pre-qualify </w:t>
        </w:r>
      </w:ins>
      <w:ins w:id="1576" w:author="Kate Boardman" w:date="2016-04-19T17:00:00Z">
        <w:r w:rsidR="00EA2F9B">
          <w:rPr>
            <w:rFonts w:asciiTheme="majorHAnsi" w:hAnsiTheme="majorHAnsi"/>
          </w:rPr>
          <w:t xml:space="preserve">any </w:t>
        </w:r>
      </w:ins>
      <w:ins w:id="1577" w:author="Kate Boardman" w:date="2016-04-19T16:59:00Z">
        <w:r w:rsidR="00EA2F9B">
          <w:rPr>
            <w:rFonts w:asciiTheme="majorHAnsi" w:hAnsiTheme="majorHAnsi"/>
          </w:rPr>
          <w:t>SRAM module</w:t>
        </w:r>
      </w:ins>
      <w:ins w:id="1578" w:author="Kate Boardman" w:date="2016-04-19T17:00:00Z">
        <w:r w:rsidR="00EA2F9B">
          <w:rPr>
            <w:rFonts w:asciiTheme="majorHAnsi" w:hAnsiTheme="majorHAnsi"/>
          </w:rPr>
          <w:t>s</w:t>
        </w:r>
      </w:ins>
      <w:ins w:id="1579" w:author="Kate Boardman" w:date="2016-04-19T16:59:00Z">
        <w:r w:rsidR="00EA2F9B">
          <w:rPr>
            <w:rFonts w:asciiTheme="majorHAnsi" w:hAnsiTheme="majorHAnsi"/>
          </w:rPr>
          <w:t xml:space="preserve"> that the </w:t>
        </w:r>
      </w:ins>
      <w:ins w:id="1580" w:author="Kate Boardman" w:date="2016-04-19T16:58:00Z">
        <w:r w:rsidR="00EA2F9B">
          <w:rPr>
            <w:rFonts w:asciiTheme="majorHAnsi" w:hAnsiTheme="majorHAnsi"/>
          </w:rPr>
          <w:t>customer</w:t>
        </w:r>
      </w:ins>
      <w:ins w:id="1581" w:author="Kate Boardman" w:date="2016-04-19T16:59:00Z">
        <w:r w:rsidR="00EA2F9B">
          <w:rPr>
            <w:rFonts w:asciiTheme="majorHAnsi" w:hAnsiTheme="majorHAnsi"/>
          </w:rPr>
          <w:t xml:space="preserve"> may swap into </w:t>
        </w:r>
      </w:ins>
      <w:ins w:id="1582" w:author="Kate Boardman" w:date="2016-04-19T17:00:00Z">
        <w:r w:rsidR="00EA2F9B">
          <w:rPr>
            <w:rFonts w:asciiTheme="majorHAnsi" w:hAnsiTheme="majorHAnsi"/>
          </w:rPr>
          <w:t>their deisgn</w:t>
        </w:r>
      </w:ins>
      <w:ins w:id="1583" w:author="Kate Boardman" w:date="2016-04-19T16:59:00Z">
        <w:r w:rsidR="00EA2F9B">
          <w:rPr>
            <w:rFonts w:asciiTheme="majorHAnsi" w:hAnsiTheme="majorHAnsi"/>
          </w:rPr>
          <w:t>.</w:t>
        </w:r>
      </w:ins>
      <w:ins w:id="1584" w:author="Kate Boardman" w:date="2016-04-19T16:58:00Z">
        <w:r w:rsidR="00EA2F9B">
          <w:rPr>
            <w:rFonts w:asciiTheme="majorHAnsi" w:hAnsiTheme="majorHAnsi"/>
          </w:rPr>
          <w:t xml:space="preserve"> </w:t>
        </w:r>
      </w:ins>
      <w:ins w:id="1585" w:author="Kate Boardman" w:date="2016-04-19T13:02:00Z">
        <w:r w:rsidR="00AC4143">
          <w:rPr>
            <w:rFonts w:asciiTheme="majorHAnsi" w:hAnsiTheme="majorHAnsi"/>
          </w:rPr>
          <w:t>The SRAM sanity t</w:t>
        </w:r>
        <w:r>
          <w:rPr>
            <w:rFonts w:asciiTheme="majorHAnsi" w:hAnsiTheme="majorHAnsi"/>
          </w:rPr>
          <w:t>e</w:t>
        </w:r>
        <w:r w:rsidR="00EA2F9B">
          <w:rPr>
            <w:rFonts w:asciiTheme="majorHAnsi" w:hAnsiTheme="majorHAnsi"/>
          </w:rPr>
          <w:t xml:space="preserve">st </w:t>
        </w:r>
      </w:ins>
      <w:ins w:id="1586" w:author="Kate Boardman" w:date="2016-04-19T17:01:00Z">
        <w:r w:rsidR="00EA2F9B">
          <w:rPr>
            <w:rFonts w:asciiTheme="majorHAnsi" w:hAnsiTheme="majorHAnsi"/>
          </w:rPr>
          <w:t>executes</w:t>
        </w:r>
      </w:ins>
      <w:ins w:id="1587" w:author="Kate Boardman" w:date="2016-04-19T13:02:00Z">
        <w:r w:rsidR="001E7666">
          <w:rPr>
            <w:rFonts w:asciiTheme="majorHAnsi" w:hAnsiTheme="majorHAnsi"/>
          </w:rPr>
          <w:t xml:space="preserve"> </w:t>
        </w:r>
      </w:ins>
      <w:ins w:id="1588" w:author="Kate Boardman" w:date="2016-04-19T13:24:00Z">
        <w:r w:rsidR="001E7666">
          <w:rPr>
            <w:rFonts w:asciiTheme="majorHAnsi" w:hAnsiTheme="majorHAnsi"/>
          </w:rPr>
          <w:t>four sub-tests</w:t>
        </w:r>
      </w:ins>
      <w:ins w:id="1589" w:author="Kate Boardman" w:date="2016-04-19T17:03:00Z">
        <w:r w:rsidR="00EA2F9B">
          <w:rPr>
            <w:rFonts w:asciiTheme="majorHAnsi" w:hAnsiTheme="majorHAnsi"/>
          </w:rPr>
          <w:t xml:space="preserve"> on each SRAM instance in the configuration</w:t>
        </w:r>
      </w:ins>
      <w:ins w:id="1590" w:author="Kate Boardman" w:date="2016-04-19T13:24:00Z">
        <w:r w:rsidR="001E7666">
          <w:rPr>
            <w:rFonts w:asciiTheme="majorHAnsi" w:hAnsiTheme="majorHAnsi"/>
          </w:rPr>
          <w:t>: a</w:t>
        </w:r>
      </w:ins>
      <w:ins w:id="1591" w:author="Kate Boardman" w:date="2016-04-19T13:09:00Z">
        <w:r w:rsidR="00AC4143">
          <w:rPr>
            <w:rFonts w:asciiTheme="majorHAnsi" w:hAnsiTheme="majorHAnsi"/>
          </w:rPr>
          <w:t xml:space="preserve"> latency test</w:t>
        </w:r>
      </w:ins>
      <w:ins w:id="1592" w:author="Kate Boardman" w:date="2016-04-19T13:12:00Z">
        <w:r w:rsidR="00AC4143">
          <w:rPr>
            <w:rFonts w:asciiTheme="majorHAnsi" w:hAnsiTheme="majorHAnsi"/>
          </w:rPr>
          <w:t xml:space="preserve">, </w:t>
        </w:r>
        <w:r w:rsidR="001E7666">
          <w:rPr>
            <w:rFonts w:asciiTheme="majorHAnsi" w:hAnsiTheme="majorHAnsi"/>
          </w:rPr>
          <w:t>a data bus walking</w:t>
        </w:r>
      </w:ins>
      <w:ins w:id="1593" w:author="Kate Boardman" w:date="2016-04-19T13:23:00Z">
        <w:r w:rsidR="001E7666">
          <w:rPr>
            <w:rFonts w:asciiTheme="majorHAnsi" w:hAnsiTheme="majorHAnsi"/>
          </w:rPr>
          <w:t xml:space="preserve"> </w:t>
        </w:r>
      </w:ins>
      <w:ins w:id="1594" w:author="Kate Boardman" w:date="2016-04-19T13:12:00Z">
        <w:r w:rsidR="001E7666">
          <w:rPr>
            <w:rFonts w:asciiTheme="majorHAnsi" w:hAnsiTheme="majorHAnsi"/>
          </w:rPr>
          <w:t>one</w:t>
        </w:r>
        <w:r w:rsidR="00AC4143">
          <w:rPr>
            <w:rFonts w:asciiTheme="majorHAnsi" w:hAnsiTheme="majorHAnsi"/>
          </w:rPr>
          <w:t xml:space="preserve"> test, </w:t>
        </w:r>
      </w:ins>
      <w:ins w:id="1595" w:author="Kate Boardman" w:date="2016-04-19T13:23:00Z">
        <w:r w:rsidR="001E7666">
          <w:rPr>
            <w:rFonts w:asciiTheme="majorHAnsi" w:hAnsiTheme="majorHAnsi"/>
          </w:rPr>
          <w:t xml:space="preserve">an address bus walking one test and </w:t>
        </w:r>
      </w:ins>
      <w:ins w:id="1596" w:author="Kate Boardman" w:date="2016-04-19T13:24:00Z">
        <w:r w:rsidR="001E7666">
          <w:rPr>
            <w:rFonts w:asciiTheme="majorHAnsi" w:hAnsiTheme="majorHAnsi"/>
          </w:rPr>
          <w:t>a bandwidth test.</w:t>
        </w:r>
      </w:ins>
      <w:ins w:id="1597" w:author="Kate Boardman" w:date="2016-04-19T14:29:00Z">
        <w:r w:rsidR="003A1262">
          <w:rPr>
            <w:rFonts w:asciiTheme="majorHAnsi" w:hAnsiTheme="majorHAnsi"/>
          </w:rPr>
          <w:t xml:space="preserve"> </w:t>
        </w:r>
      </w:ins>
      <w:ins w:id="1598" w:author="Kate Boardman" w:date="2016-04-19T14:31:00Z">
        <w:r w:rsidR="003A1262">
          <w:rPr>
            <w:rFonts w:asciiTheme="majorHAnsi" w:hAnsiTheme="majorHAnsi"/>
          </w:rPr>
          <w:t xml:space="preserve"> </w:t>
        </w:r>
      </w:ins>
    </w:p>
    <w:p w14:paraId="31D65E41" w14:textId="603C8362" w:rsidR="00593D11" w:rsidRPr="0039089B" w:rsidRDefault="00593D11" w:rsidP="00593D11">
      <w:pPr>
        <w:pStyle w:val="Body"/>
        <w:rPr>
          <w:ins w:id="1599" w:author="Kate Boardman" w:date="2016-04-19T13:00:00Z"/>
          <w:rFonts w:asciiTheme="majorHAnsi" w:hAnsiTheme="majorHAnsi"/>
        </w:rPr>
      </w:pPr>
      <w:ins w:id="1600" w:author="Kate Boardman" w:date="2016-04-19T13:00:00Z">
        <w:r w:rsidRPr="0039089B">
          <w:rPr>
            <w:rFonts w:asciiTheme="majorHAnsi" w:hAnsiTheme="majorHAnsi"/>
          </w:rPr>
          <w:t>To run</w:t>
        </w:r>
        <w:r>
          <w:rPr>
            <w:rFonts w:asciiTheme="majorHAnsi" w:hAnsiTheme="majorHAnsi"/>
          </w:rPr>
          <w:t xml:space="preserve"> the </w:t>
        </w:r>
      </w:ins>
      <w:ins w:id="1601" w:author="Kate Boardman" w:date="2016-04-19T13:24:00Z">
        <w:r w:rsidR="001E7666">
          <w:rPr>
            <w:rFonts w:asciiTheme="majorHAnsi" w:hAnsiTheme="majorHAnsi"/>
          </w:rPr>
          <w:t xml:space="preserve">SRAM </w:t>
        </w:r>
      </w:ins>
      <w:ins w:id="1602" w:author="Kate Boardman" w:date="2016-04-19T13:00:00Z">
        <w:r>
          <w:rPr>
            <w:rFonts w:asciiTheme="majorHAnsi" w:hAnsiTheme="majorHAnsi"/>
          </w:rPr>
          <w:t>sanity test</w:t>
        </w:r>
        <w:r w:rsidRPr="0039089B">
          <w:rPr>
            <w:rFonts w:asciiTheme="majorHAnsi" w:hAnsiTheme="majorHAnsi"/>
          </w:rPr>
          <w:t>, change to the project directory</w:t>
        </w:r>
        <w:r>
          <w:rPr>
            <w:rFonts w:asciiTheme="majorHAnsi" w:hAnsiTheme="majorHAnsi"/>
          </w:rPr>
          <w:t xml:space="preserve"> and invoke the following run script</w:t>
        </w:r>
      </w:ins>
    </w:p>
    <w:p w14:paraId="07EAC4B9" w14:textId="77777777" w:rsidR="00593D11" w:rsidRDefault="00593D11" w:rsidP="00593D11">
      <w:pPr>
        <w:pStyle w:val="Body"/>
        <w:rPr>
          <w:ins w:id="1603" w:author="Kate Boardman" w:date="2016-04-19T13:00:00Z"/>
          <w:rFonts w:asciiTheme="majorHAnsi" w:hAnsiTheme="majorHAnsi"/>
        </w:rPr>
      </w:pPr>
      <w:ins w:id="1604" w:author="Kate Boardman" w:date="2016-04-19T13:00:00Z">
        <w:r w:rsidRPr="0039089B">
          <w:rPr>
            <w:rFonts w:asciiTheme="majorHAnsi" w:hAnsiTheme="majorHAnsi"/>
          </w:rPr>
          <w:t>If you are using Synopsys VCS Simulator</w:t>
        </w:r>
        <w:r>
          <w:rPr>
            <w:rFonts w:asciiTheme="majorHAnsi" w:hAnsiTheme="majorHAnsi"/>
          </w:rPr>
          <w:t>, run:</w:t>
        </w:r>
      </w:ins>
    </w:p>
    <w:p w14:paraId="5489B044" w14:textId="3645999A" w:rsidR="00593D11" w:rsidRDefault="00593D11" w:rsidP="00593D11">
      <w:pPr>
        <w:pStyle w:val="Command"/>
        <w:rPr>
          <w:ins w:id="1605" w:author="Kate Boardman" w:date="2016-04-19T13:00:00Z"/>
        </w:rPr>
      </w:pPr>
      <w:ins w:id="1606" w:author="Kate Boardman" w:date="2016-04-19T13:00:00Z">
        <w:r w:rsidRPr="0039089B">
          <w:t>run_</w:t>
        </w:r>
      </w:ins>
      <w:ins w:id="1607" w:author="Kate Boardman" w:date="2016-04-19T13:27:00Z">
        <w:r w:rsidR="0019109C">
          <w:t>sram</w:t>
        </w:r>
      </w:ins>
      <w:ins w:id="1608" w:author="Kate Boardman" w:date="2016-04-19T13:00:00Z">
        <w:r w:rsidRPr="0039089B">
          <w:t>test_vcs.sh</w:t>
        </w:r>
      </w:ins>
    </w:p>
    <w:p w14:paraId="413C1059" w14:textId="77777777" w:rsidR="00593D11" w:rsidRDefault="00593D11" w:rsidP="00593D11">
      <w:pPr>
        <w:pStyle w:val="Body"/>
        <w:rPr>
          <w:ins w:id="1609" w:author="Kate Boardman" w:date="2016-04-19T13:00:00Z"/>
          <w:rFonts w:asciiTheme="majorHAnsi" w:hAnsiTheme="majorHAnsi"/>
        </w:rPr>
      </w:pPr>
      <w:ins w:id="1610" w:author="Kate Boardman" w:date="2016-04-19T13:00:00Z">
        <w:r w:rsidRPr="0039089B">
          <w:rPr>
            <w:rFonts w:asciiTheme="majorHAnsi" w:hAnsiTheme="majorHAnsi"/>
          </w:rPr>
          <w:t>If you are using Cadence Incisive Simulator</w:t>
        </w:r>
        <w:r>
          <w:rPr>
            <w:rFonts w:asciiTheme="majorHAnsi" w:hAnsiTheme="majorHAnsi"/>
          </w:rPr>
          <w:t>, run:</w:t>
        </w:r>
      </w:ins>
    </w:p>
    <w:p w14:paraId="384BF289" w14:textId="272280EA" w:rsidR="00593D11" w:rsidRPr="0039089B" w:rsidRDefault="00593D11" w:rsidP="00593D11">
      <w:pPr>
        <w:pStyle w:val="Command"/>
        <w:rPr>
          <w:ins w:id="1611" w:author="Kate Boardman" w:date="2016-04-19T13:00:00Z"/>
        </w:rPr>
      </w:pPr>
      <w:ins w:id="1612" w:author="Kate Boardman" w:date="2016-04-19T13:00:00Z">
        <w:r w:rsidRPr="0039089B">
          <w:t>run_</w:t>
        </w:r>
      </w:ins>
      <w:ins w:id="1613" w:author="Kate Boardman" w:date="2016-04-19T13:27:00Z">
        <w:r w:rsidR="0019109C">
          <w:t>sram</w:t>
        </w:r>
      </w:ins>
      <w:ins w:id="1614" w:author="Kate Boardman" w:date="2016-04-19T13:00:00Z">
        <w:r w:rsidRPr="0039089B">
          <w:t>test_incisiv.sh</w:t>
        </w:r>
      </w:ins>
    </w:p>
    <w:p w14:paraId="54A44131" w14:textId="214E3A3A" w:rsidR="00593D11" w:rsidRDefault="00593D11" w:rsidP="00593D11">
      <w:pPr>
        <w:pStyle w:val="Body"/>
        <w:rPr>
          <w:ins w:id="1615" w:author="Kate Boardman" w:date="2016-04-19T13:00:00Z"/>
          <w:rFonts w:asciiTheme="majorHAnsi" w:hAnsiTheme="majorHAnsi"/>
        </w:rPr>
      </w:pPr>
      <w:ins w:id="1616" w:author="Kate Boardman" w:date="2016-04-19T13:00:00Z">
        <w:r w:rsidRPr="0039089B">
          <w:rPr>
            <w:rFonts w:asciiTheme="majorHAnsi" w:hAnsiTheme="majorHAnsi"/>
          </w:rPr>
          <w:t>Th</w:t>
        </w:r>
        <w:r>
          <w:rPr>
            <w:rFonts w:asciiTheme="majorHAnsi" w:hAnsiTheme="majorHAnsi"/>
          </w:rPr>
          <w:t>e run script</w:t>
        </w:r>
        <w:r w:rsidR="0019109C">
          <w:rPr>
            <w:rFonts w:asciiTheme="majorHAnsi" w:hAnsiTheme="majorHAnsi"/>
          </w:rPr>
          <w:t xml:space="preserve"> compiles </w:t>
        </w:r>
      </w:ins>
      <w:ins w:id="1617" w:author="Kate Boardman" w:date="2016-04-19T14:23:00Z">
        <w:r w:rsidR="003B438F">
          <w:rPr>
            <w:rFonts w:asciiTheme="majorHAnsi" w:hAnsiTheme="majorHAnsi"/>
          </w:rPr>
          <w:t>the</w:t>
        </w:r>
      </w:ins>
      <w:ins w:id="1618" w:author="Kate Boardman" w:date="2016-04-19T13:27:00Z">
        <w:r w:rsidR="0019109C">
          <w:rPr>
            <w:rFonts w:asciiTheme="majorHAnsi" w:hAnsiTheme="majorHAnsi"/>
          </w:rPr>
          <w:t xml:space="preserve"> </w:t>
        </w:r>
      </w:ins>
      <w:ins w:id="1619" w:author="Kate Boardman" w:date="2016-04-19T13:00:00Z">
        <w:r w:rsidR="0019109C">
          <w:rPr>
            <w:rFonts w:asciiTheme="majorHAnsi" w:hAnsiTheme="majorHAnsi"/>
          </w:rPr>
          <w:t>sanity testbench</w:t>
        </w:r>
      </w:ins>
      <w:ins w:id="1620" w:author="Kate Boardman" w:date="2016-04-19T13:29:00Z">
        <w:r w:rsidR="0019109C">
          <w:rPr>
            <w:rFonts w:asciiTheme="majorHAnsi" w:hAnsiTheme="majorHAnsi"/>
          </w:rPr>
          <w:t xml:space="preserve"> then launches </w:t>
        </w:r>
      </w:ins>
      <w:ins w:id="1621" w:author="Kate Boardman" w:date="2016-04-19T14:23:00Z">
        <w:r w:rsidR="003B438F">
          <w:rPr>
            <w:rFonts w:asciiTheme="majorHAnsi" w:hAnsiTheme="majorHAnsi"/>
          </w:rPr>
          <w:t xml:space="preserve">the simulation </w:t>
        </w:r>
      </w:ins>
      <w:ins w:id="1622" w:author="Kate Boardman" w:date="2016-04-19T13:28:00Z">
        <w:r w:rsidR="0019109C">
          <w:rPr>
            <w:rFonts w:asciiTheme="majorHAnsi" w:hAnsiTheme="majorHAnsi"/>
          </w:rPr>
          <w:t>for each SRAM instance in the configuration</w:t>
        </w:r>
      </w:ins>
      <w:ins w:id="1623" w:author="Kate Boardman" w:date="2016-04-19T13:00:00Z">
        <w:r w:rsidRPr="0039089B">
          <w:rPr>
            <w:rFonts w:asciiTheme="majorHAnsi" w:hAnsiTheme="majorHAnsi"/>
          </w:rPr>
          <w:t>.</w:t>
        </w:r>
        <w:r>
          <w:rPr>
            <w:rFonts w:asciiTheme="majorHAnsi" w:hAnsiTheme="majorHAnsi"/>
          </w:rPr>
          <w:t xml:space="preserve"> </w:t>
        </w:r>
      </w:ins>
    </w:p>
    <w:p w14:paraId="3C65E352" w14:textId="77777777" w:rsidR="00593D11" w:rsidRDefault="00593D11" w:rsidP="00593D11">
      <w:pPr>
        <w:pStyle w:val="Body"/>
        <w:rPr>
          <w:ins w:id="1624" w:author="Kate Boardman" w:date="2016-04-19T13:00:00Z"/>
          <w:rFonts w:asciiTheme="majorHAnsi" w:hAnsiTheme="majorHAnsi"/>
        </w:rPr>
      </w:pPr>
      <w:ins w:id="1625" w:author="Kate Boardman" w:date="2016-04-19T13:00:00Z">
        <w:r>
          <w:rPr>
            <w:rFonts w:asciiTheme="majorHAnsi" w:hAnsiTheme="majorHAnsi"/>
          </w:rPr>
          <w:t>To enable waveform dumping, use the command line option -waves=</w:t>
        </w:r>
        <w:proofErr w:type="gramStart"/>
        <w:r>
          <w:rPr>
            <w:rFonts w:asciiTheme="majorHAnsi" w:hAnsiTheme="majorHAnsi"/>
          </w:rPr>
          <w:t>1</w:t>
        </w:r>
        <w:proofErr w:type="gramEnd"/>
        <w:r>
          <w:rPr>
            <w:rFonts w:asciiTheme="majorHAnsi" w:hAnsiTheme="majorHAnsi"/>
          </w:rPr>
          <w:t>.    For example:</w:t>
        </w:r>
      </w:ins>
    </w:p>
    <w:p w14:paraId="2BCE978F" w14:textId="71B84DEC" w:rsidR="00593D11" w:rsidRDefault="00593D11" w:rsidP="00593D11">
      <w:pPr>
        <w:pStyle w:val="Command"/>
        <w:rPr>
          <w:ins w:id="1626" w:author="Kate Boardman" w:date="2016-04-19T13:00:00Z"/>
        </w:rPr>
      </w:pPr>
      <w:ins w:id="1627" w:author="Kate Boardman" w:date="2016-04-19T13:00:00Z">
        <w:r>
          <w:t>run_</w:t>
        </w:r>
      </w:ins>
      <w:ins w:id="1628" w:author="Kate Boardman" w:date="2016-04-19T13:27:00Z">
        <w:r w:rsidR="0019109C">
          <w:t>sram</w:t>
        </w:r>
      </w:ins>
      <w:ins w:id="1629" w:author="Kate Boardman" w:date="2016-04-19T13:00:00Z">
        <w:r>
          <w:t>test_vcs</w:t>
        </w:r>
        <w:r w:rsidRPr="0039089B">
          <w:t>.sh</w:t>
        </w:r>
        <w:r>
          <w:t xml:space="preserve"> -waves=1</w:t>
        </w:r>
      </w:ins>
    </w:p>
    <w:p w14:paraId="2F990977" w14:textId="77777777" w:rsidR="00593D11" w:rsidRDefault="00593D11" w:rsidP="00593D11">
      <w:pPr>
        <w:pStyle w:val="Body"/>
        <w:rPr>
          <w:ins w:id="1630" w:author="Kate Boardman" w:date="2016-04-19T13:00:00Z"/>
          <w:rFonts w:asciiTheme="majorHAnsi" w:hAnsiTheme="majorHAnsi"/>
        </w:rPr>
      </w:pPr>
      <w:proofErr w:type="gramStart"/>
      <w:ins w:id="1631" w:author="Kate Boardman" w:date="2016-04-19T13:00:00Z">
        <w:r>
          <w:rPr>
            <w:rFonts w:asciiTheme="majorHAnsi" w:hAnsiTheme="majorHAnsi"/>
          </w:rPr>
          <w:t>Or</w:t>
        </w:r>
        <w:proofErr w:type="gramEnd"/>
        <w:r>
          <w:rPr>
            <w:rFonts w:asciiTheme="majorHAnsi" w:hAnsiTheme="majorHAnsi"/>
          </w:rPr>
          <w:t>, for Cadence Incisive Simulator:</w:t>
        </w:r>
      </w:ins>
    </w:p>
    <w:p w14:paraId="1D0CDCC5" w14:textId="46924A6C" w:rsidR="00593D11" w:rsidRDefault="00593D11" w:rsidP="00593D11">
      <w:pPr>
        <w:pStyle w:val="Command"/>
        <w:rPr>
          <w:ins w:id="1632" w:author="Kate Boardman" w:date="2016-04-19T13:00:00Z"/>
        </w:rPr>
      </w:pPr>
      <w:ins w:id="1633" w:author="Kate Boardman" w:date="2016-04-19T13:00:00Z">
        <w:r>
          <w:lastRenderedPageBreak/>
          <w:t>run_</w:t>
        </w:r>
      </w:ins>
      <w:ins w:id="1634" w:author="Kate Boardman" w:date="2016-04-19T13:27:00Z">
        <w:r w:rsidR="0019109C">
          <w:t>sram</w:t>
        </w:r>
      </w:ins>
      <w:ins w:id="1635" w:author="Kate Boardman" w:date="2016-04-19T13:00:00Z">
        <w:r>
          <w:t>test_incisiv</w:t>
        </w:r>
        <w:r w:rsidRPr="0039089B">
          <w:t>.sh</w:t>
        </w:r>
        <w:r>
          <w:t xml:space="preserve"> -waves=1</w:t>
        </w:r>
      </w:ins>
    </w:p>
    <w:p w14:paraId="117E306F" w14:textId="22B617FA" w:rsidR="00593D11" w:rsidRDefault="00593D11" w:rsidP="00593D11">
      <w:pPr>
        <w:pStyle w:val="Body"/>
        <w:rPr>
          <w:ins w:id="1636" w:author="Kate Boardman" w:date="2016-04-19T13:00:00Z"/>
          <w:rFonts w:asciiTheme="majorHAnsi" w:hAnsiTheme="majorHAnsi"/>
          <w:szCs w:val="22"/>
        </w:rPr>
      </w:pPr>
      <w:ins w:id="1637" w:author="Kate Boardman" w:date="2016-04-19T13:00:00Z">
        <w:r>
          <w:rPr>
            <w:rFonts w:asciiTheme="majorHAnsi" w:hAnsiTheme="majorHAnsi"/>
            <w:szCs w:val="22"/>
          </w:rPr>
          <w:t>The waveform database will be gener</w:t>
        </w:r>
        <w:r w:rsidR="003B438F">
          <w:rPr>
            <w:rFonts w:asciiTheme="majorHAnsi" w:hAnsiTheme="majorHAnsi"/>
            <w:szCs w:val="22"/>
          </w:rPr>
          <w:t xml:space="preserve">ated inside the </w:t>
        </w:r>
      </w:ins>
      <w:ins w:id="1638" w:author="Kate Boardman" w:date="2016-04-19T14:24:00Z">
        <w:r w:rsidR="003B438F" w:rsidRPr="00B24904">
          <w:rPr>
            <w:rStyle w:val="FilesandDirectories"/>
            <w:rPrChange w:id="1639" w:author="Kate Boardman" w:date="2016-04-19T18:22:00Z">
              <w:rPr>
                <w:rFonts w:asciiTheme="majorHAnsi" w:hAnsiTheme="majorHAnsi"/>
                <w:szCs w:val="22"/>
              </w:rPr>
            </w:rPrChange>
          </w:rPr>
          <w:t>sram_verif/&lt;ram_instance_name&gt;/sim</w:t>
        </w:r>
      </w:ins>
      <w:ins w:id="1640" w:author="Kate Boardman" w:date="2016-04-19T13:00:00Z">
        <w:r>
          <w:rPr>
            <w:rFonts w:asciiTheme="majorHAnsi" w:hAnsiTheme="majorHAnsi"/>
            <w:szCs w:val="22"/>
          </w:rPr>
          <w:t xml:space="preserve"> directory.  </w:t>
        </w:r>
        <w:r w:rsidRPr="00080656">
          <w:rPr>
            <w:rFonts w:asciiTheme="majorHAnsi" w:hAnsiTheme="majorHAnsi"/>
            <w:szCs w:val="22"/>
          </w:rPr>
          <w:t>On a success</w:t>
        </w:r>
        <w:r w:rsidR="000917C3">
          <w:rPr>
            <w:rFonts w:asciiTheme="majorHAnsi" w:hAnsiTheme="majorHAnsi"/>
            <w:szCs w:val="22"/>
          </w:rPr>
          <w:t xml:space="preserve">ful compile and simulation, </w:t>
        </w:r>
      </w:ins>
      <w:ins w:id="1641" w:author="Kate Boardman" w:date="2016-04-19T13:53:00Z">
        <w:r w:rsidR="000917C3">
          <w:rPr>
            <w:rFonts w:asciiTheme="majorHAnsi" w:hAnsiTheme="majorHAnsi"/>
            <w:szCs w:val="22"/>
          </w:rPr>
          <w:t xml:space="preserve">the </w:t>
        </w:r>
      </w:ins>
      <w:ins w:id="1642" w:author="Kate Boardman" w:date="2016-04-19T13:00:00Z">
        <w:r w:rsidRPr="00080656">
          <w:rPr>
            <w:rFonts w:asciiTheme="majorHAnsi" w:hAnsiTheme="majorHAnsi"/>
            <w:szCs w:val="22"/>
          </w:rPr>
          <w:t>fol</w:t>
        </w:r>
        <w:r w:rsidR="000917C3">
          <w:rPr>
            <w:rFonts w:asciiTheme="majorHAnsi" w:hAnsiTheme="majorHAnsi"/>
            <w:szCs w:val="22"/>
          </w:rPr>
          <w:t xml:space="preserve">lowing will appear </w:t>
        </w:r>
      </w:ins>
      <w:ins w:id="1643" w:author="Kate Boardman" w:date="2016-04-19T13:53:00Z">
        <w:r w:rsidR="000917C3">
          <w:rPr>
            <w:rFonts w:asciiTheme="majorHAnsi" w:hAnsiTheme="majorHAnsi"/>
            <w:szCs w:val="22"/>
          </w:rPr>
          <w:t>in</w:t>
        </w:r>
      </w:ins>
      <w:ins w:id="1644" w:author="Kate Boardman" w:date="2016-04-19T13:00:00Z">
        <w:r w:rsidR="000917C3">
          <w:rPr>
            <w:rFonts w:asciiTheme="majorHAnsi" w:hAnsiTheme="majorHAnsi"/>
            <w:szCs w:val="22"/>
          </w:rPr>
          <w:t xml:space="preserve"> the </w:t>
        </w:r>
      </w:ins>
      <w:ins w:id="1645" w:author="Kate Boardman" w:date="2016-04-19T13:52:00Z">
        <w:r w:rsidR="000917C3">
          <w:rPr>
            <w:rFonts w:asciiTheme="majorHAnsi" w:hAnsiTheme="majorHAnsi"/>
            <w:szCs w:val="22"/>
          </w:rPr>
          <w:t>log for each SRAM instance</w:t>
        </w:r>
      </w:ins>
      <w:ins w:id="1646" w:author="Kate Boardman" w:date="2016-04-19T13:00:00Z">
        <w:r w:rsidRPr="00080656">
          <w:rPr>
            <w:rFonts w:asciiTheme="majorHAnsi" w:hAnsiTheme="majorHAnsi"/>
            <w:szCs w:val="22"/>
          </w:rPr>
          <w:t>:</w:t>
        </w:r>
      </w:ins>
    </w:p>
    <w:p w14:paraId="09220B9B" w14:textId="1D226340" w:rsidR="000917C3" w:rsidRDefault="000917C3" w:rsidP="000917C3">
      <w:pPr>
        <w:pStyle w:val="Command"/>
        <w:rPr>
          <w:ins w:id="1647" w:author="Kate Boardman" w:date="2016-04-19T13:50:00Z"/>
        </w:rPr>
      </w:pPr>
      <w:ins w:id="1648" w:author="Kate Boardman" w:date="2016-04-19T13:50:00Z">
        <w:r>
          <w:t>Changing to directory sram_verif/ccc0_mem0_1p</w:t>
        </w:r>
      </w:ins>
    </w:p>
    <w:p w14:paraId="7A23E763" w14:textId="4396E388" w:rsidR="000917C3" w:rsidRDefault="000917C3" w:rsidP="000917C3">
      <w:pPr>
        <w:pStyle w:val="Command"/>
        <w:rPr>
          <w:ins w:id="1649" w:author="Kate Boardman" w:date="2016-04-19T13:50:00Z"/>
        </w:rPr>
      </w:pPr>
      <w:ins w:id="1650" w:author="Kate Boardman" w:date="2016-04-19T13:50:00Z">
        <w:r>
          <w:t xml:space="preserve">Passing to </w:t>
        </w:r>
      </w:ins>
      <w:proofErr w:type="gramStart"/>
      <w:ins w:id="1651" w:author="Kate Boardman" w:date="2016-04-19T13:51:00Z">
        <w:r>
          <w:t>irun</w:t>
        </w:r>
      </w:ins>
      <w:proofErr w:type="gramEnd"/>
      <w:ins w:id="1652" w:author="Kate Boardman" w:date="2016-04-19T13:50:00Z">
        <w:r>
          <w:t xml:space="preserve"> for build</w:t>
        </w:r>
      </w:ins>
    </w:p>
    <w:p w14:paraId="4E70B601" w14:textId="77777777" w:rsidR="000917C3" w:rsidRDefault="000917C3" w:rsidP="000917C3">
      <w:pPr>
        <w:pStyle w:val="Command"/>
        <w:rPr>
          <w:ins w:id="1653" w:author="Kate Boardman" w:date="2016-04-19T13:50:00Z"/>
        </w:rPr>
      </w:pPr>
      <w:ins w:id="1654" w:author="Kate Boardman" w:date="2016-04-19T13:50:00Z">
        <w:r>
          <w:t>*********************</w:t>
        </w:r>
      </w:ins>
    </w:p>
    <w:p w14:paraId="550313B6" w14:textId="77777777" w:rsidR="000917C3" w:rsidRDefault="000917C3" w:rsidP="000917C3">
      <w:pPr>
        <w:pStyle w:val="Command"/>
        <w:rPr>
          <w:ins w:id="1655" w:author="Kate Boardman" w:date="2016-04-19T13:50:00Z"/>
        </w:rPr>
      </w:pPr>
      <w:ins w:id="1656" w:author="Kate Boardman" w:date="2016-04-19T13:50:00Z">
        <w:r>
          <w:t>* BUILD PASSED (ccc0_mem0_1p) *</w:t>
        </w:r>
      </w:ins>
    </w:p>
    <w:p w14:paraId="721814AA" w14:textId="77777777" w:rsidR="000917C3" w:rsidRDefault="000917C3" w:rsidP="000917C3">
      <w:pPr>
        <w:pStyle w:val="Command"/>
        <w:rPr>
          <w:ins w:id="1657" w:author="Kate Boardman" w:date="2016-04-19T13:50:00Z"/>
        </w:rPr>
      </w:pPr>
      <w:ins w:id="1658" w:author="Kate Boardman" w:date="2016-04-19T13:50:00Z">
        <w:r>
          <w:t>*********************</w:t>
        </w:r>
      </w:ins>
    </w:p>
    <w:p w14:paraId="20DDBF03" w14:textId="5521206C" w:rsidR="000917C3" w:rsidRDefault="000917C3" w:rsidP="000917C3">
      <w:pPr>
        <w:pStyle w:val="Command"/>
        <w:rPr>
          <w:ins w:id="1659" w:author="Kate Boardman" w:date="2016-04-19T13:50:00Z"/>
        </w:rPr>
      </w:pPr>
      <w:ins w:id="1660" w:author="Kate Boardman" w:date="2016-04-19T13:50:00Z">
        <w:r>
          <w:t xml:space="preserve">Passing to </w:t>
        </w:r>
      </w:ins>
      <w:proofErr w:type="gramStart"/>
      <w:ins w:id="1661" w:author="Kate Boardman" w:date="2016-04-19T13:52:00Z">
        <w:r>
          <w:t>irun</w:t>
        </w:r>
      </w:ins>
      <w:proofErr w:type="gramEnd"/>
      <w:ins w:id="1662" w:author="Kate Boardman" w:date="2016-04-19T13:50:00Z">
        <w:r>
          <w:t xml:space="preserve"> for ccc0_mem0_1p simulation</w:t>
        </w:r>
      </w:ins>
    </w:p>
    <w:p w14:paraId="75F5964D" w14:textId="77777777" w:rsidR="000917C3" w:rsidRDefault="000917C3" w:rsidP="000917C3">
      <w:pPr>
        <w:pStyle w:val="Command"/>
        <w:rPr>
          <w:ins w:id="1663" w:author="Kate Boardman" w:date="2016-04-19T13:50:00Z"/>
        </w:rPr>
      </w:pPr>
      <w:ins w:id="1664" w:author="Kate Boardman" w:date="2016-04-19T13:50:00Z">
        <w:r>
          <w:t>*********************</w:t>
        </w:r>
      </w:ins>
    </w:p>
    <w:p w14:paraId="6993FB5C" w14:textId="77777777" w:rsidR="000917C3" w:rsidRDefault="000917C3" w:rsidP="000917C3">
      <w:pPr>
        <w:pStyle w:val="Command"/>
        <w:rPr>
          <w:ins w:id="1665" w:author="Kate Boardman" w:date="2016-04-19T13:50:00Z"/>
        </w:rPr>
      </w:pPr>
      <w:ins w:id="1666" w:author="Kate Boardman" w:date="2016-04-19T13:50:00Z">
        <w:r>
          <w:t>* SIMULATION PASSED (ccc0_mem0_1p) *</w:t>
        </w:r>
      </w:ins>
    </w:p>
    <w:p w14:paraId="6D2203D0" w14:textId="6D1EEE22" w:rsidR="000917C3" w:rsidRDefault="000917C3" w:rsidP="000917C3">
      <w:pPr>
        <w:pStyle w:val="Command"/>
        <w:rPr>
          <w:ins w:id="1667" w:author="Kate Boardman" w:date="2016-04-19T13:50:00Z"/>
        </w:rPr>
      </w:pPr>
      <w:ins w:id="1668" w:author="Kate Boardman" w:date="2016-04-19T13:50:00Z">
        <w:r>
          <w:t>*********************</w:t>
        </w:r>
      </w:ins>
    </w:p>
    <w:p w14:paraId="2BEC2558" w14:textId="77777777" w:rsidR="00593D11" w:rsidRDefault="00593D11" w:rsidP="00593D11">
      <w:pPr>
        <w:pStyle w:val="Body"/>
        <w:rPr>
          <w:ins w:id="1669" w:author="Kate Boardman" w:date="2016-04-19T13:00:00Z"/>
          <w:rFonts w:asciiTheme="majorHAnsi" w:hAnsiTheme="majorHAnsi"/>
          <w:szCs w:val="22"/>
        </w:rPr>
      </w:pPr>
    </w:p>
    <w:p w14:paraId="677A37C6" w14:textId="4DA57739" w:rsidR="00593D11" w:rsidRDefault="00593D11" w:rsidP="00593D11">
      <w:pPr>
        <w:pStyle w:val="Body"/>
        <w:rPr>
          <w:ins w:id="1670" w:author="Kate Boardman" w:date="2016-04-19T17:16:00Z"/>
          <w:rFonts w:asciiTheme="majorHAnsi" w:hAnsiTheme="majorHAnsi"/>
          <w:szCs w:val="22"/>
        </w:rPr>
      </w:pPr>
      <w:ins w:id="1671" w:author="Kate Boardman" w:date="2016-04-19T13:00:00Z">
        <w:r w:rsidRPr="00080656">
          <w:rPr>
            <w:rFonts w:asciiTheme="majorHAnsi" w:hAnsiTheme="majorHAnsi"/>
            <w:szCs w:val="22"/>
          </w:rPr>
          <w:t xml:space="preserve">After the completion of </w:t>
        </w:r>
        <w:r>
          <w:rPr>
            <w:rFonts w:asciiTheme="majorHAnsi" w:hAnsiTheme="majorHAnsi"/>
            <w:szCs w:val="22"/>
          </w:rPr>
          <w:t>the simulation</w:t>
        </w:r>
        <w:r w:rsidRPr="00080656">
          <w:rPr>
            <w:rFonts w:asciiTheme="majorHAnsi" w:hAnsiTheme="majorHAnsi"/>
            <w:szCs w:val="22"/>
          </w:rPr>
          <w:t xml:space="preserve">, the presence of a file named </w:t>
        </w:r>
        <w:r w:rsidRPr="00B24904">
          <w:rPr>
            <w:rStyle w:val="FilesandDirectories"/>
            <w:rPrChange w:id="1672" w:author="Kate Boardman" w:date="2016-04-19T18:23:00Z">
              <w:rPr>
                <w:rFonts w:asciiTheme="majorHAnsi" w:hAnsiTheme="majorHAnsi"/>
                <w:szCs w:val="22"/>
              </w:rPr>
            </w:rPrChange>
          </w:rPr>
          <w:t>SIM_FAILED</w:t>
        </w:r>
        <w:r>
          <w:rPr>
            <w:rFonts w:asciiTheme="majorHAnsi" w:hAnsiTheme="majorHAnsi"/>
            <w:szCs w:val="22"/>
          </w:rPr>
          <w:t xml:space="preserve"> in the</w:t>
        </w:r>
      </w:ins>
      <w:ins w:id="1673" w:author="Kate Boardman" w:date="2016-04-19T17:17:00Z">
        <w:r w:rsidR="00AD71F0">
          <w:rPr>
            <w:rFonts w:asciiTheme="majorHAnsi" w:hAnsiTheme="majorHAnsi"/>
            <w:szCs w:val="22"/>
          </w:rPr>
          <w:t xml:space="preserve"> </w:t>
        </w:r>
        <w:r w:rsidR="00AD71F0" w:rsidRPr="00B24904">
          <w:rPr>
            <w:rStyle w:val="FilesandDirectories"/>
            <w:rPrChange w:id="1674" w:author="Kate Boardman" w:date="2016-04-19T18:23:00Z">
              <w:rPr>
                <w:rFonts w:asciiTheme="majorHAnsi" w:hAnsiTheme="majorHAnsi"/>
                <w:szCs w:val="22"/>
              </w:rPr>
            </w:rPrChange>
          </w:rPr>
          <w:t>sram_verif/&lt;instance_name&gt;/sim</w:t>
        </w:r>
      </w:ins>
      <w:ins w:id="1675" w:author="Kate Boardman" w:date="2016-04-19T13:00:00Z">
        <w:r w:rsidR="00AD71F0">
          <w:rPr>
            <w:rFonts w:asciiTheme="majorHAnsi" w:hAnsiTheme="majorHAnsi"/>
            <w:szCs w:val="22"/>
          </w:rPr>
          <w:t xml:space="preserve"> </w:t>
        </w:r>
        <w:r>
          <w:rPr>
            <w:rFonts w:asciiTheme="majorHAnsi" w:hAnsiTheme="majorHAnsi"/>
            <w:szCs w:val="22"/>
          </w:rPr>
          <w:t>directory</w:t>
        </w:r>
        <w:r w:rsidRPr="00080656">
          <w:rPr>
            <w:rFonts w:asciiTheme="majorHAnsi" w:hAnsiTheme="majorHAnsi"/>
            <w:szCs w:val="22"/>
          </w:rPr>
          <w:t xml:space="preserve"> indicates </w:t>
        </w:r>
        <w:r>
          <w:rPr>
            <w:rFonts w:asciiTheme="majorHAnsi" w:hAnsiTheme="majorHAnsi"/>
            <w:szCs w:val="22"/>
          </w:rPr>
          <w:t>that the simulation failed</w:t>
        </w:r>
        <w:r w:rsidRPr="00080656">
          <w:rPr>
            <w:rFonts w:asciiTheme="majorHAnsi" w:hAnsiTheme="majorHAnsi"/>
            <w:szCs w:val="22"/>
          </w:rPr>
          <w:t xml:space="preserve">. </w:t>
        </w:r>
      </w:ins>
      <w:ins w:id="1676" w:author="Kate Boardman" w:date="2016-04-19T17:17:00Z">
        <w:r w:rsidR="00AD71F0">
          <w:rPr>
            <w:rFonts w:asciiTheme="majorHAnsi" w:hAnsiTheme="majorHAnsi"/>
            <w:szCs w:val="22"/>
          </w:rPr>
          <w:t>The p</w:t>
        </w:r>
        <w:r w:rsidR="00AD71F0" w:rsidRPr="00080656">
          <w:rPr>
            <w:rFonts w:asciiTheme="majorHAnsi" w:hAnsiTheme="majorHAnsi"/>
            <w:szCs w:val="22"/>
          </w:rPr>
          <w:t xml:space="preserve">resence of </w:t>
        </w:r>
        <w:r w:rsidR="00AD71F0">
          <w:rPr>
            <w:rFonts w:asciiTheme="majorHAnsi" w:hAnsiTheme="majorHAnsi"/>
            <w:szCs w:val="22"/>
          </w:rPr>
          <w:t xml:space="preserve">the </w:t>
        </w:r>
        <w:r w:rsidR="00AD71F0" w:rsidRPr="00080656">
          <w:rPr>
            <w:rFonts w:asciiTheme="majorHAnsi" w:hAnsiTheme="majorHAnsi"/>
            <w:szCs w:val="22"/>
          </w:rPr>
          <w:t xml:space="preserve">file </w:t>
        </w:r>
        <w:r w:rsidR="00AD71F0" w:rsidRPr="00B24904">
          <w:rPr>
            <w:rStyle w:val="FilesandDirectories"/>
            <w:rPrChange w:id="1677" w:author="Kate Boardman" w:date="2016-04-19T18:23:00Z">
              <w:rPr>
                <w:rFonts w:asciiTheme="majorHAnsi" w:hAnsiTheme="majorHAnsi"/>
                <w:szCs w:val="22"/>
              </w:rPr>
            </w:rPrChange>
          </w:rPr>
          <w:t xml:space="preserve">SIM_PASSED </w:t>
        </w:r>
        <w:r w:rsidR="00AD71F0" w:rsidRPr="00080656">
          <w:rPr>
            <w:rFonts w:asciiTheme="majorHAnsi" w:hAnsiTheme="majorHAnsi"/>
            <w:szCs w:val="22"/>
          </w:rPr>
          <w:t>indic</w:t>
        </w:r>
        <w:r w:rsidR="00AD71F0">
          <w:rPr>
            <w:rFonts w:asciiTheme="majorHAnsi" w:hAnsiTheme="majorHAnsi"/>
            <w:szCs w:val="22"/>
          </w:rPr>
          <w:t xml:space="preserve">ates a successful simulation. </w:t>
        </w:r>
      </w:ins>
      <w:ins w:id="1678" w:author="Kate Boardman" w:date="2016-04-19T13:00:00Z">
        <w:r w:rsidRPr="00080656">
          <w:rPr>
            <w:rFonts w:asciiTheme="majorHAnsi" w:hAnsiTheme="majorHAnsi"/>
            <w:szCs w:val="22"/>
          </w:rPr>
          <w:t xml:space="preserve">Depending on the simulator, the log file </w:t>
        </w:r>
        <w:r w:rsidRPr="00B24904">
          <w:rPr>
            <w:rStyle w:val="FilesandDirectories"/>
            <w:rPrChange w:id="1679" w:author="Kate Boardman" w:date="2016-04-19T18:23:00Z">
              <w:rPr>
                <w:rFonts w:asciiTheme="majorHAnsi" w:hAnsiTheme="majorHAnsi"/>
                <w:szCs w:val="22"/>
              </w:rPr>
            </w:rPrChange>
          </w:rPr>
          <w:t>run_</w:t>
        </w:r>
      </w:ins>
      <w:ins w:id="1680" w:author="Kate Boardman" w:date="2016-04-19T13:53:00Z">
        <w:r w:rsidR="000917C3" w:rsidRPr="00B24904">
          <w:rPr>
            <w:rStyle w:val="FilesandDirectories"/>
            <w:rPrChange w:id="1681" w:author="Kate Boardman" w:date="2016-04-19T18:23:00Z">
              <w:rPr>
                <w:rFonts w:asciiTheme="majorHAnsi" w:hAnsiTheme="majorHAnsi"/>
                <w:szCs w:val="22"/>
              </w:rPr>
            </w:rPrChange>
          </w:rPr>
          <w:t>sram</w:t>
        </w:r>
      </w:ins>
      <w:ins w:id="1682" w:author="Kate Boardman" w:date="2016-04-19T13:00:00Z">
        <w:r w:rsidRPr="00B24904">
          <w:rPr>
            <w:rStyle w:val="FilesandDirectories"/>
            <w:rPrChange w:id="1683" w:author="Kate Boardman" w:date="2016-04-19T18:23:00Z">
              <w:rPr>
                <w:rFonts w:asciiTheme="majorHAnsi" w:hAnsiTheme="majorHAnsi"/>
                <w:szCs w:val="22"/>
              </w:rPr>
            </w:rPrChange>
          </w:rPr>
          <w:t>test_vcs.log</w:t>
        </w:r>
        <w:r w:rsidRPr="00080656">
          <w:rPr>
            <w:rFonts w:asciiTheme="majorHAnsi" w:hAnsiTheme="majorHAnsi"/>
            <w:szCs w:val="22"/>
          </w:rPr>
          <w:t xml:space="preserve"> or </w:t>
        </w:r>
        <w:r w:rsidRPr="00B24904">
          <w:rPr>
            <w:rStyle w:val="FilesandDirectories"/>
            <w:rPrChange w:id="1684" w:author="Kate Boardman" w:date="2016-04-19T18:23:00Z">
              <w:rPr>
                <w:rFonts w:asciiTheme="majorHAnsi" w:hAnsiTheme="majorHAnsi"/>
                <w:szCs w:val="22"/>
              </w:rPr>
            </w:rPrChange>
          </w:rPr>
          <w:t>run_</w:t>
        </w:r>
      </w:ins>
      <w:ins w:id="1685" w:author="Kate Boardman" w:date="2016-04-19T13:54:00Z">
        <w:r w:rsidR="000917C3" w:rsidRPr="00B24904">
          <w:rPr>
            <w:rStyle w:val="FilesandDirectories"/>
            <w:rPrChange w:id="1686" w:author="Kate Boardman" w:date="2016-04-19T18:23:00Z">
              <w:rPr>
                <w:rFonts w:asciiTheme="majorHAnsi" w:hAnsiTheme="majorHAnsi"/>
                <w:szCs w:val="22"/>
              </w:rPr>
            </w:rPrChange>
          </w:rPr>
          <w:t>sram</w:t>
        </w:r>
      </w:ins>
      <w:ins w:id="1687" w:author="Kate Boardman" w:date="2016-04-19T13:00:00Z">
        <w:r w:rsidRPr="00B24904">
          <w:rPr>
            <w:rStyle w:val="FilesandDirectories"/>
            <w:rPrChange w:id="1688" w:author="Kate Boardman" w:date="2016-04-19T18:23:00Z">
              <w:rPr>
                <w:rFonts w:asciiTheme="majorHAnsi" w:hAnsiTheme="majorHAnsi"/>
                <w:szCs w:val="22"/>
              </w:rPr>
            </w:rPrChange>
          </w:rPr>
          <w:t>test_incisiv.log</w:t>
        </w:r>
        <w:r w:rsidRPr="00080656">
          <w:rPr>
            <w:rFonts w:asciiTheme="majorHAnsi" w:hAnsiTheme="majorHAnsi"/>
            <w:szCs w:val="22"/>
          </w:rPr>
          <w:t xml:space="preserve"> will </w:t>
        </w:r>
        <w:r>
          <w:rPr>
            <w:rFonts w:asciiTheme="majorHAnsi" w:hAnsiTheme="majorHAnsi"/>
            <w:szCs w:val="22"/>
          </w:rPr>
          <w:t>list</w:t>
        </w:r>
        <w:r w:rsidRPr="00080656">
          <w:rPr>
            <w:rFonts w:asciiTheme="majorHAnsi" w:hAnsiTheme="majorHAnsi"/>
            <w:szCs w:val="22"/>
          </w:rPr>
          <w:t xml:space="preserve"> any errors encoun</w:t>
        </w:r>
        <w:r>
          <w:rPr>
            <w:rFonts w:asciiTheme="majorHAnsi" w:hAnsiTheme="majorHAnsi"/>
            <w:szCs w:val="22"/>
          </w:rPr>
          <w:t>tered during the build and run</w:t>
        </w:r>
        <w:r w:rsidRPr="00080656">
          <w:rPr>
            <w:rFonts w:asciiTheme="majorHAnsi" w:hAnsiTheme="majorHAnsi"/>
            <w:szCs w:val="22"/>
          </w:rPr>
          <w:t xml:space="preserve"> phase.</w:t>
        </w:r>
        <w:r>
          <w:rPr>
            <w:rFonts w:asciiTheme="majorHAnsi" w:hAnsiTheme="majorHAnsi"/>
            <w:szCs w:val="22"/>
          </w:rPr>
          <w:t xml:space="preserve">  The build </w:t>
        </w:r>
        <w:r w:rsidR="008E457A">
          <w:rPr>
            <w:rFonts w:asciiTheme="majorHAnsi" w:hAnsiTheme="majorHAnsi"/>
            <w:szCs w:val="22"/>
          </w:rPr>
          <w:t>log</w:t>
        </w:r>
      </w:ins>
      <w:ins w:id="1689" w:author="Kate Boardman" w:date="2016-04-19T14:16:00Z">
        <w:r w:rsidR="008E457A">
          <w:rPr>
            <w:rFonts w:asciiTheme="majorHAnsi" w:hAnsiTheme="majorHAnsi"/>
            <w:szCs w:val="22"/>
          </w:rPr>
          <w:t>,</w:t>
        </w:r>
      </w:ins>
      <w:ins w:id="1690" w:author="Kate Boardman" w:date="2016-04-19T14:17:00Z">
        <w:r w:rsidR="008E457A">
          <w:rPr>
            <w:rFonts w:asciiTheme="majorHAnsi" w:hAnsiTheme="majorHAnsi"/>
            <w:szCs w:val="22"/>
          </w:rPr>
          <w:t xml:space="preserve"> named </w:t>
        </w:r>
      </w:ins>
      <w:ins w:id="1691" w:author="Kate Boardman" w:date="2016-04-19T13:00:00Z">
        <w:r w:rsidR="008E457A" w:rsidRPr="00B24904">
          <w:rPr>
            <w:rStyle w:val="FilesandDirectories"/>
            <w:rPrChange w:id="1692" w:author="Kate Boardman" w:date="2016-04-19T18:23:00Z">
              <w:rPr>
                <w:rFonts w:asciiTheme="majorHAnsi" w:hAnsiTheme="majorHAnsi"/>
                <w:szCs w:val="22"/>
              </w:rPr>
            </w:rPrChange>
          </w:rPr>
          <w:t>build.log</w:t>
        </w:r>
      </w:ins>
      <w:ins w:id="1693" w:author="Kate Boardman" w:date="2016-04-19T14:16:00Z">
        <w:r w:rsidR="008E457A">
          <w:rPr>
            <w:rFonts w:asciiTheme="majorHAnsi" w:hAnsiTheme="majorHAnsi"/>
            <w:szCs w:val="22"/>
          </w:rPr>
          <w:t>, is</w:t>
        </w:r>
      </w:ins>
      <w:ins w:id="1694" w:author="Kate Boardman" w:date="2016-04-19T13:00:00Z">
        <w:r>
          <w:rPr>
            <w:rFonts w:asciiTheme="majorHAnsi" w:hAnsiTheme="majorHAnsi"/>
            <w:szCs w:val="22"/>
          </w:rPr>
          <w:t xml:space="preserve"> </w:t>
        </w:r>
        <w:r w:rsidR="0045543B">
          <w:rPr>
            <w:rFonts w:asciiTheme="majorHAnsi" w:hAnsiTheme="majorHAnsi"/>
            <w:szCs w:val="22"/>
          </w:rPr>
          <w:t xml:space="preserve">located in </w:t>
        </w:r>
      </w:ins>
      <w:ins w:id="1695" w:author="Kate Boardman" w:date="2016-04-19T14:08:00Z">
        <w:r w:rsidR="0045543B">
          <w:rPr>
            <w:rFonts w:asciiTheme="majorHAnsi" w:hAnsiTheme="majorHAnsi"/>
            <w:szCs w:val="22"/>
          </w:rPr>
          <w:t xml:space="preserve">the </w:t>
        </w:r>
        <w:r w:rsidR="0045543B" w:rsidRPr="00B24904">
          <w:rPr>
            <w:rStyle w:val="FilesandDirectories"/>
            <w:rPrChange w:id="1696" w:author="Kate Boardman" w:date="2016-04-19T18:24:00Z">
              <w:rPr>
                <w:rFonts w:asciiTheme="majorHAnsi" w:hAnsiTheme="majorHAnsi"/>
                <w:szCs w:val="22"/>
              </w:rPr>
            </w:rPrChange>
          </w:rPr>
          <w:t>sram_verif/&lt;</w:t>
        </w:r>
      </w:ins>
      <w:ins w:id="1697" w:author="Kate Boardman" w:date="2016-04-19T14:25:00Z">
        <w:r w:rsidR="003B438F" w:rsidRPr="00B24904">
          <w:rPr>
            <w:rStyle w:val="FilesandDirectories"/>
            <w:rPrChange w:id="1698" w:author="Kate Boardman" w:date="2016-04-19T18:24:00Z">
              <w:rPr>
                <w:rFonts w:asciiTheme="majorHAnsi" w:hAnsiTheme="majorHAnsi"/>
                <w:szCs w:val="22"/>
              </w:rPr>
            </w:rPrChange>
          </w:rPr>
          <w:t>s</w:t>
        </w:r>
      </w:ins>
      <w:ins w:id="1699" w:author="Kate Boardman" w:date="2016-04-19T14:24:00Z">
        <w:r w:rsidR="003B438F" w:rsidRPr="00B24904">
          <w:rPr>
            <w:rStyle w:val="FilesandDirectories"/>
            <w:rPrChange w:id="1700" w:author="Kate Boardman" w:date="2016-04-19T18:24:00Z">
              <w:rPr>
                <w:rFonts w:asciiTheme="majorHAnsi" w:hAnsiTheme="majorHAnsi"/>
                <w:szCs w:val="22"/>
              </w:rPr>
            </w:rPrChange>
          </w:rPr>
          <w:t>ram_</w:t>
        </w:r>
      </w:ins>
      <w:ins w:id="1701" w:author="Kate Boardman" w:date="2016-04-19T14:08:00Z">
        <w:r w:rsidR="0045543B" w:rsidRPr="00B24904">
          <w:rPr>
            <w:rStyle w:val="FilesandDirectories"/>
            <w:rPrChange w:id="1702" w:author="Kate Boardman" w:date="2016-04-19T18:24:00Z">
              <w:rPr>
                <w:rFonts w:asciiTheme="majorHAnsi" w:hAnsiTheme="majorHAnsi"/>
                <w:szCs w:val="22"/>
              </w:rPr>
            </w:rPrChange>
          </w:rPr>
          <w:t>instance_name&gt;/</w:t>
        </w:r>
      </w:ins>
      <w:ins w:id="1703" w:author="Kate Boardman" w:date="2016-04-19T13:00:00Z">
        <w:r w:rsidRPr="00B24904">
          <w:rPr>
            <w:rStyle w:val="FilesandDirectories"/>
            <w:rPrChange w:id="1704" w:author="Kate Boardman" w:date="2016-04-19T18:24:00Z">
              <w:rPr>
                <w:rFonts w:asciiTheme="majorHAnsi" w:hAnsiTheme="majorHAnsi"/>
                <w:szCs w:val="22"/>
              </w:rPr>
            </w:rPrChange>
          </w:rPr>
          <w:t>model</w:t>
        </w:r>
        <w:r>
          <w:rPr>
            <w:rFonts w:asciiTheme="majorHAnsi" w:hAnsiTheme="majorHAnsi"/>
            <w:szCs w:val="22"/>
          </w:rPr>
          <w:t xml:space="preserve"> </w:t>
        </w:r>
        <w:r w:rsidR="008E457A">
          <w:rPr>
            <w:rFonts w:asciiTheme="majorHAnsi" w:hAnsiTheme="majorHAnsi"/>
            <w:szCs w:val="22"/>
          </w:rPr>
          <w:t xml:space="preserve">directory. The </w:t>
        </w:r>
      </w:ins>
      <w:ins w:id="1705" w:author="Kate Boardman" w:date="2016-04-19T14:09:00Z">
        <w:r w:rsidR="008E457A">
          <w:rPr>
            <w:rFonts w:asciiTheme="majorHAnsi" w:hAnsiTheme="majorHAnsi"/>
            <w:szCs w:val="22"/>
          </w:rPr>
          <w:t>simulation log</w:t>
        </w:r>
      </w:ins>
      <w:ins w:id="1706" w:author="Kate Boardman" w:date="2016-04-19T14:17:00Z">
        <w:r w:rsidR="008E457A">
          <w:rPr>
            <w:rFonts w:asciiTheme="majorHAnsi" w:hAnsiTheme="majorHAnsi"/>
            <w:szCs w:val="22"/>
          </w:rPr>
          <w:t xml:space="preserve">, </w:t>
        </w:r>
      </w:ins>
      <w:ins w:id="1707" w:author="Kate Boardman" w:date="2016-04-19T13:00:00Z">
        <w:r w:rsidR="008E457A">
          <w:rPr>
            <w:rFonts w:asciiTheme="majorHAnsi" w:hAnsiTheme="majorHAnsi"/>
            <w:szCs w:val="22"/>
          </w:rPr>
          <w:t>n</w:t>
        </w:r>
      </w:ins>
      <w:ins w:id="1708" w:author="Kate Boardman" w:date="2016-04-19T14:17:00Z">
        <w:r w:rsidR="008E457A">
          <w:rPr>
            <w:rFonts w:asciiTheme="majorHAnsi" w:hAnsiTheme="majorHAnsi"/>
            <w:szCs w:val="22"/>
          </w:rPr>
          <w:t xml:space="preserve">amed </w:t>
        </w:r>
      </w:ins>
      <w:ins w:id="1709" w:author="Kate Boardman" w:date="2016-04-19T13:00:00Z">
        <w:r w:rsidR="00B24904" w:rsidRPr="00B24904">
          <w:rPr>
            <w:rStyle w:val="FilesandDirectories"/>
            <w:rPrChange w:id="1710" w:author="Kate Boardman" w:date="2016-04-19T18:24:00Z">
              <w:rPr>
                <w:rFonts w:asciiTheme="majorHAnsi" w:hAnsiTheme="majorHAnsi"/>
                <w:szCs w:val="22"/>
              </w:rPr>
            </w:rPrChange>
          </w:rPr>
          <w:t>run.log</w:t>
        </w:r>
      </w:ins>
      <w:ins w:id="1711" w:author="Kate Boardman" w:date="2016-04-19T14:17:00Z">
        <w:r w:rsidR="003B438F">
          <w:rPr>
            <w:rFonts w:asciiTheme="majorHAnsi" w:hAnsiTheme="majorHAnsi"/>
            <w:szCs w:val="22"/>
          </w:rPr>
          <w:t xml:space="preserve">, </w:t>
        </w:r>
      </w:ins>
      <w:ins w:id="1712" w:author="Kate Boardman" w:date="2016-04-19T13:00:00Z">
        <w:r>
          <w:rPr>
            <w:rFonts w:asciiTheme="majorHAnsi" w:hAnsiTheme="majorHAnsi"/>
            <w:szCs w:val="22"/>
          </w:rPr>
          <w:t xml:space="preserve">is located in the </w:t>
        </w:r>
      </w:ins>
      <w:ins w:id="1713" w:author="Kate Boardman" w:date="2016-04-19T14:17:00Z">
        <w:r w:rsidR="008E457A" w:rsidRPr="00B24904">
          <w:rPr>
            <w:rStyle w:val="FilesandDirectories"/>
            <w:rPrChange w:id="1714" w:author="Kate Boardman" w:date="2016-04-19T18:24:00Z">
              <w:rPr>
                <w:rFonts w:asciiTheme="majorHAnsi" w:hAnsiTheme="majorHAnsi"/>
                <w:szCs w:val="22"/>
              </w:rPr>
            </w:rPrChange>
          </w:rPr>
          <w:t>sram_verif/&lt;</w:t>
        </w:r>
      </w:ins>
      <w:ins w:id="1715" w:author="Kate Boardman" w:date="2016-04-19T14:25:00Z">
        <w:r w:rsidR="003B438F" w:rsidRPr="00B24904">
          <w:rPr>
            <w:rStyle w:val="FilesandDirectories"/>
            <w:rPrChange w:id="1716" w:author="Kate Boardman" w:date="2016-04-19T18:24:00Z">
              <w:rPr>
                <w:rFonts w:asciiTheme="majorHAnsi" w:hAnsiTheme="majorHAnsi"/>
                <w:szCs w:val="22"/>
              </w:rPr>
            </w:rPrChange>
          </w:rPr>
          <w:t>sram_</w:t>
        </w:r>
      </w:ins>
      <w:ins w:id="1717" w:author="Kate Boardman" w:date="2016-04-19T14:17:00Z">
        <w:r w:rsidR="008E457A" w:rsidRPr="00B24904">
          <w:rPr>
            <w:rStyle w:val="FilesandDirectories"/>
            <w:rPrChange w:id="1718" w:author="Kate Boardman" w:date="2016-04-19T18:24:00Z">
              <w:rPr>
                <w:rFonts w:asciiTheme="majorHAnsi" w:hAnsiTheme="majorHAnsi"/>
                <w:szCs w:val="22"/>
              </w:rPr>
            </w:rPrChange>
          </w:rPr>
          <w:t>instance_name&gt;/sim</w:t>
        </w:r>
      </w:ins>
      <w:ins w:id="1719" w:author="Kate Boardman" w:date="2016-04-19T13:00:00Z">
        <w:r>
          <w:rPr>
            <w:rFonts w:asciiTheme="majorHAnsi" w:hAnsiTheme="majorHAnsi"/>
            <w:szCs w:val="22"/>
          </w:rPr>
          <w:t xml:space="preserve"> directory.  </w:t>
        </w:r>
      </w:ins>
    </w:p>
    <w:p w14:paraId="3FBABAB9" w14:textId="17DC27F7" w:rsidR="00AD71F0" w:rsidRDefault="00AD71F0" w:rsidP="00AD71F0">
      <w:pPr>
        <w:pStyle w:val="Heading3"/>
        <w:numPr>
          <w:ilvl w:val="3"/>
          <w:numId w:val="16"/>
        </w:numPr>
        <w:rPr>
          <w:ins w:id="1720" w:author="Kate Boardman" w:date="2016-04-19T17:20:00Z"/>
          <w:sz w:val="22"/>
        </w:rPr>
      </w:pPr>
      <w:bookmarkStart w:id="1721" w:name="_Toc448857003"/>
      <w:ins w:id="1722" w:author="Kate Boardman" w:date="2016-04-19T17:19:00Z">
        <w:r>
          <w:rPr>
            <w:sz w:val="22"/>
          </w:rPr>
          <w:t>SRAM Sanity Testb</w:t>
        </w:r>
        <w:r w:rsidR="00FA117A">
          <w:rPr>
            <w:sz w:val="22"/>
          </w:rPr>
          <w:t>ench</w:t>
        </w:r>
      </w:ins>
      <w:ins w:id="1723" w:author="Kate Boardman" w:date="2016-04-19T17:26:00Z">
        <w:r w:rsidR="00FA117A">
          <w:rPr>
            <w:sz w:val="22"/>
          </w:rPr>
          <w:t xml:space="preserve"> Example</w:t>
        </w:r>
      </w:ins>
      <w:bookmarkEnd w:id="1721"/>
    </w:p>
    <w:p w14:paraId="3BBAF87F" w14:textId="61C741E6" w:rsidR="00AD71F0" w:rsidRDefault="00AD71F0" w:rsidP="00AD71F0">
      <w:pPr>
        <w:rPr>
          <w:ins w:id="1724" w:author="Kate Boardman" w:date="2016-04-19T17:27:00Z"/>
        </w:rPr>
        <w:pPrChange w:id="1725" w:author="Kate Boardman" w:date="2016-04-19T17:20:00Z">
          <w:pPr>
            <w:pStyle w:val="Heading3"/>
            <w:numPr>
              <w:ilvl w:val="3"/>
            </w:numPr>
            <w:tabs>
              <w:tab w:val="clear" w:pos="1008"/>
              <w:tab w:val="num" w:pos="864"/>
            </w:tabs>
            <w:ind w:left="864" w:hanging="864"/>
          </w:pPr>
        </w:pPrChange>
      </w:pPr>
      <w:ins w:id="1726" w:author="Kate Boardman" w:date="2016-04-19T17:20:00Z">
        <w:r>
          <w:t xml:space="preserve">This </w:t>
        </w:r>
      </w:ins>
      <w:ins w:id="1727" w:author="Kate Boardman" w:date="2016-04-19T17:22:00Z">
        <w:r>
          <w:t>section</w:t>
        </w:r>
      </w:ins>
      <w:ins w:id="1728" w:author="Kate Boardman" w:date="2016-04-19T17:20:00Z">
        <w:r>
          <w:t xml:space="preserve"> walks</w:t>
        </w:r>
      </w:ins>
      <w:ins w:id="1729" w:author="Kate Boardman" w:date="2016-04-19T17:27:00Z">
        <w:r w:rsidR="00FA117A">
          <w:t xml:space="preserve"> the user</w:t>
        </w:r>
      </w:ins>
      <w:ins w:id="1730" w:author="Kate Boardman" w:date="2016-04-19T17:20:00Z">
        <w:r>
          <w:t xml:space="preserve"> through the </w:t>
        </w:r>
      </w:ins>
      <w:ins w:id="1731" w:author="Kate Boardman" w:date="2016-04-19T17:27:00Z">
        <w:r w:rsidR="00FA117A">
          <w:t>steps for</w:t>
        </w:r>
      </w:ins>
      <w:ins w:id="1732" w:author="Kate Boardman" w:date="2016-04-19T17:24:00Z">
        <w:r>
          <w:t xml:space="preserve"> pre-qualifying </w:t>
        </w:r>
      </w:ins>
      <w:ins w:id="1733" w:author="Kate Boardman" w:date="2016-04-19T17:22:00Z">
        <w:r>
          <w:t xml:space="preserve">a </w:t>
        </w:r>
      </w:ins>
      <w:ins w:id="1734" w:author="Kate Boardman" w:date="2016-04-19T17:25:00Z">
        <w:r>
          <w:t xml:space="preserve">custom </w:t>
        </w:r>
      </w:ins>
      <w:ins w:id="1735" w:author="Kate Boardman" w:date="2016-04-19T17:22:00Z">
        <w:r>
          <w:t xml:space="preserve">ram </w:t>
        </w:r>
      </w:ins>
      <w:ins w:id="1736" w:author="Kate Boardman" w:date="2016-04-19T17:25:00Z">
        <w:r>
          <w:t xml:space="preserve">module </w:t>
        </w:r>
      </w:ins>
      <w:ins w:id="1737" w:author="Kate Boardman" w:date="2016-04-19T17:22:00Z">
        <w:r>
          <w:t>using the SRAM Sanity Testbench.</w:t>
        </w:r>
      </w:ins>
      <w:ins w:id="1738" w:author="Kate Boardman" w:date="2016-04-19T17:27:00Z">
        <w:r w:rsidR="00FA117A">
          <w:t xml:space="preserve"> </w:t>
        </w:r>
      </w:ins>
    </w:p>
    <w:p w14:paraId="32236820" w14:textId="2A41948E" w:rsidR="00AD71F0" w:rsidRPr="00080656" w:rsidDel="00FA117A" w:rsidRDefault="00AD71F0" w:rsidP="00FA117A">
      <w:pPr>
        <w:rPr>
          <w:del w:id="1739" w:author="Kate Boardman" w:date="2016-04-19T17:27:00Z"/>
          <w:rFonts w:asciiTheme="majorHAnsi" w:hAnsiTheme="majorHAnsi"/>
        </w:rPr>
        <w:pPrChange w:id="1740" w:author="Kate Boardman" w:date="2016-04-19T17:27:00Z">
          <w:pPr>
            <w:pStyle w:val="Body"/>
          </w:pPr>
        </w:pPrChange>
      </w:pPr>
    </w:p>
    <w:p w14:paraId="68250A50" w14:textId="5E8DD3B1" w:rsidR="00842E02" w:rsidRDefault="00842E02" w:rsidP="00FA117A">
      <w:pPr>
        <w:rPr>
          <w:ins w:id="1741" w:author="Kate Boardman" w:date="2016-04-19T13:00:00Z"/>
        </w:rPr>
        <w:pPrChange w:id="1742" w:author="Kate Boardman" w:date="2016-04-19T17:27:00Z">
          <w:pPr>
            <w:pStyle w:val="Heading3"/>
          </w:pPr>
        </w:pPrChange>
      </w:pPr>
    </w:p>
    <w:p w14:paraId="5388790B" w14:textId="77777777" w:rsidR="00593D11" w:rsidRPr="00593D11" w:rsidRDefault="00593D11" w:rsidP="00593D11">
      <w:pPr>
        <w:rPr>
          <w:ins w:id="1743" w:author="Kate Boardman" w:date="2016-04-19T12:56:00Z"/>
          <w:rPrChange w:id="1744" w:author="Kate Boardman" w:date="2016-04-19T13:00:00Z">
            <w:rPr>
              <w:ins w:id="1745" w:author="Kate Boardman" w:date="2016-04-19T12:56:00Z"/>
            </w:rPr>
          </w:rPrChange>
        </w:rPr>
        <w:pPrChange w:id="1746" w:author="Kate Boardman" w:date="2016-04-19T13:00:00Z">
          <w:pPr>
            <w:pStyle w:val="Heading3"/>
          </w:pPr>
        </w:pPrChange>
      </w:pPr>
    </w:p>
    <w:p w14:paraId="0F667760" w14:textId="77777777" w:rsidR="00593D11" w:rsidRPr="00593D11" w:rsidRDefault="00593D11" w:rsidP="00593D11">
      <w:pPr>
        <w:rPr>
          <w:ins w:id="1747" w:author="Kate Boardman" w:date="2016-04-19T12:02:00Z"/>
          <w:rPrChange w:id="1748" w:author="Kate Boardman" w:date="2016-04-19T12:56:00Z">
            <w:rPr>
              <w:ins w:id="1749" w:author="Kate Boardman" w:date="2016-04-19T12:02:00Z"/>
              <w:sz w:val="22"/>
            </w:rPr>
          </w:rPrChange>
        </w:rPr>
        <w:pPrChange w:id="1750" w:author="Kate Boardman" w:date="2016-04-19T12:56:00Z">
          <w:pPr>
            <w:pStyle w:val="Heading3"/>
          </w:pPr>
        </w:pPrChange>
      </w:pPr>
    </w:p>
    <w:p w14:paraId="5D8A6421" w14:textId="77777777" w:rsidR="000A029C" w:rsidRPr="00080656" w:rsidRDefault="000A029C" w:rsidP="000A029C">
      <w:pPr>
        <w:pStyle w:val="Body"/>
        <w:rPr>
          <w:rFonts w:asciiTheme="majorHAnsi" w:hAnsiTheme="majorHAnsi"/>
          <w:szCs w:val="22"/>
        </w:rPr>
      </w:pPr>
    </w:p>
    <w:p w14:paraId="2130352F" w14:textId="77777777" w:rsidR="000A029C" w:rsidRPr="00BB2FA9" w:rsidRDefault="000A029C" w:rsidP="000A029C">
      <w:pPr>
        <w:pStyle w:val="Heading1"/>
        <w:rPr>
          <w:sz w:val="32"/>
          <w:szCs w:val="22"/>
        </w:rPr>
      </w:pPr>
      <w:bookmarkStart w:id="1751" w:name="_Toc366845386"/>
      <w:bookmarkStart w:id="1752" w:name="_Toc366845387"/>
      <w:bookmarkStart w:id="1753" w:name="_Toc366845388"/>
      <w:bookmarkStart w:id="1754" w:name="_Toc366845389"/>
      <w:bookmarkStart w:id="1755" w:name="_Toc366845392"/>
      <w:bookmarkStart w:id="1756" w:name="_Toc366845394"/>
      <w:bookmarkStart w:id="1757" w:name="_Toc366845395"/>
      <w:bookmarkStart w:id="1758" w:name="_Toc366845396"/>
      <w:bookmarkStart w:id="1759" w:name="_Toc366845397"/>
      <w:bookmarkStart w:id="1760" w:name="_Toc366845399"/>
      <w:bookmarkStart w:id="1761" w:name="_Toc366845400"/>
      <w:bookmarkStart w:id="1762" w:name="_Toc366845401"/>
      <w:bookmarkStart w:id="1763" w:name="_Toc366845402"/>
      <w:bookmarkStart w:id="1764" w:name="_Toc366845405"/>
      <w:bookmarkStart w:id="1765" w:name="_Toc366845406"/>
      <w:bookmarkStart w:id="1766" w:name="_Toc378951156"/>
      <w:bookmarkStart w:id="1767" w:name="_Toc407201521"/>
      <w:bookmarkStart w:id="1768" w:name="_Toc448857004"/>
      <w:bookmarkEnd w:id="1245"/>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r w:rsidRPr="00BB2FA9">
        <w:rPr>
          <w:sz w:val="32"/>
          <w:szCs w:val="22"/>
        </w:rPr>
        <w:lastRenderedPageBreak/>
        <w:t>Integration of NoC</w:t>
      </w:r>
      <w:bookmarkEnd w:id="1766"/>
      <w:bookmarkEnd w:id="1767"/>
      <w:bookmarkEnd w:id="1768"/>
    </w:p>
    <w:p w14:paraId="517514D4" w14:textId="550246F8"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In the NocStudio project directory, </w:t>
      </w:r>
      <w:del w:id="1769" w:author="Kate Boardman" w:date="2016-04-19T18:25:00Z">
        <w:r w:rsidRPr="00B24904" w:rsidDel="00B24904">
          <w:rPr>
            <w:rStyle w:val="FilesandDirectories"/>
            <w:rPrChange w:id="1770" w:author="Kate Boardman" w:date="2016-04-19T18:25:00Z">
              <w:rPr>
                <w:rFonts w:asciiTheme="majorHAnsi" w:hAnsiTheme="majorHAnsi"/>
                <w:szCs w:val="22"/>
              </w:rPr>
            </w:rPrChange>
          </w:rPr>
          <w:delText>“</w:delText>
        </w:r>
      </w:del>
      <w:r w:rsidRPr="00B24904">
        <w:rPr>
          <w:rStyle w:val="FilesandDirectories"/>
          <w:rPrChange w:id="1771" w:author="Kate Boardman" w:date="2016-04-19T18:25:00Z">
            <w:rPr>
              <w:rFonts w:asciiTheme="majorHAnsi" w:hAnsiTheme="majorHAnsi"/>
              <w:szCs w:val="22"/>
            </w:rPr>
          </w:rPrChange>
        </w:rPr>
        <w:t>ns_noc_files.f</w:t>
      </w:r>
      <w:del w:id="1772" w:author="Kate Boardman" w:date="2016-04-19T18:25:00Z">
        <w:r w:rsidRPr="00B24904" w:rsidDel="00B24904">
          <w:rPr>
            <w:rStyle w:val="FilesandDirectories"/>
            <w:rPrChange w:id="1773" w:author="Kate Boardman" w:date="2016-04-19T18:25:00Z">
              <w:rPr>
                <w:rFonts w:asciiTheme="majorHAnsi" w:hAnsiTheme="majorHAnsi"/>
                <w:szCs w:val="22"/>
              </w:rPr>
            </w:rPrChange>
          </w:rPr>
          <w:delText>”</w:delText>
        </w:r>
      </w:del>
      <w:r w:rsidRPr="00080656">
        <w:rPr>
          <w:rFonts w:asciiTheme="majorHAnsi" w:hAnsiTheme="majorHAnsi"/>
          <w:szCs w:val="22"/>
        </w:rPr>
        <w:t xml:space="preserve"> contains all the file references for NoC RTL and </w:t>
      </w:r>
      <w:r w:rsidR="00CB03B7">
        <w:rPr>
          <w:rFonts w:asciiTheme="majorHAnsi" w:hAnsiTheme="majorHAnsi"/>
          <w:szCs w:val="22"/>
        </w:rPr>
        <w:t xml:space="preserve">verification </w:t>
      </w:r>
      <w:r w:rsidRPr="00080656">
        <w:rPr>
          <w:rFonts w:asciiTheme="majorHAnsi" w:hAnsiTheme="majorHAnsi"/>
          <w:szCs w:val="22"/>
        </w:rPr>
        <w:t>checkers.  The following sections describe the integration process in detail.</w:t>
      </w:r>
    </w:p>
    <w:p w14:paraId="13ACF12B" w14:textId="77777777" w:rsidR="000A029C" w:rsidRPr="00080656" w:rsidRDefault="000A029C" w:rsidP="000A029C">
      <w:pPr>
        <w:pStyle w:val="Body"/>
        <w:rPr>
          <w:rFonts w:asciiTheme="majorHAnsi" w:hAnsiTheme="majorHAnsi"/>
          <w:szCs w:val="22"/>
        </w:rPr>
      </w:pPr>
    </w:p>
    <w:p w14:paraId="6CACC487" w14:textId="77777777" w:rsidR="000A029C" w:rsidRPr="00080656" w:rsidRDefault="000A029C" w:rsidP="000A029C">
      <w:pPr>
        <w:pStyle w:val="Heading2"/>
        <w:rPr>
          <w:sz w:val="22"/>
          <w:szCs w:val="22"/>
        </w:rPr>
      </w:pPr>
      <w:r w:rsidRPr="00080656">
        <w:rPr>
          <w:sz w:val="22"/>
          <w:szCs w:val="22"/>
        </w:rPr>
        <w:t xml:space="preserve"> </w:t>
      </w:r>
      <w:bookmarkStart w:id="1774" w:name="_Toc378951157"/>
      <w:bookmarkStart w:id="1775" w:name="_Toc407201522"/>
      <w:bookmarkStart w:id="1776" w:name="_Toc448857005"/>
      <w:r w:rsidRPr="00BB2FA9">
        <w:rPr>
          <w:szCs w:val="22"/>
        </w:rPr>
        <w:t>Integration of NoC RTL</w:t>
      </w:r>
      <w:bookmarkEnd w:id="1774"/>
      <w:bookmarkEnd w:id="1775"/>
      <w:bookmarkEnd w:id="1776"/>
    </w:p>
    <w:p w14:paraId="569AAD5A" w14:textId="6692880A" w:rsidR="009D01CE" w:rsidRPr="00080656" w:rsidRDefault="000A029C" w:rsidP="000A029C">
      <w:pPr>
        <w:pStyle w:val="Body"/>
        <w:rPr>
          <w:rFonts w:asciiTheme="majorHAnsi" w:hAnsiTheme="majorHAnsi"/>
          <w:szCs w:val="22"/>
        </w:rPr>
      </w:pPr>
      <w:r w:rsidRPr="00080656">
        <w:rPr>
          <w:rFonts w:asciiTheme="majorHAnsi" w:hAnsiTheme="majorHAnsi"/>
          <w:szCs w:val="22"/>
        </w:rPr>
        <w:t xml:space="preserve">To instantiate NoC RTL in </w:t>
      </w:r>
      <w:r w:rsidR="003159A0">
        <w:rPr>
          <w:rFonts w:asciiTheme="majorHAnsi" w:hAnsiTheme="majorHAnsi"/>
          <w:szCs w:val="22"/>
        </w:rPr>
        <w:t>your</w:t>
      </w:r>
      <w:r w:rsidRPr="00080656">
        <w:rPr>
          <w:rFonts w:asciiTheme="majorHAnsi" w:hAnsiTheme="majorHAnsi"/>
          <w:szCs w:val="22"/>
        </w:rPr>
        <w:t xml:space="preserve"> environment</w:t>
      </w:r>
      <w:r w:rsidR="009D01CE">
        <w:rPr>
          <w:rFonts w:asciiTheme="majorHAnsi" w:hAnsiTheme="majorHAnsi"/>
          <w:szCs w:val="22"/>
        </w:rPr>
        <w:t>:</w:t>
      </w:r>
    </w:p>
    <w:p w14:paraId="02A04FF9" w14:textId="01109243" w:rsidR="000A029C" w:rsidRPr="00080656" w:rsidRDefault="000A029C" w:rsidP="00D1194A">
      <w:pPr>
        <w:pStyle w:val="Body"/>
        <w:numPr>
          <w:ilvl w:val="0"/>
          <w:numId w:val="39"/>
        </w:numPr>
        <w:rPr>
          <w:rFonts w:asciiTheme="majorHAnsi" w:hAnsiTheme="majorHAnsi"/>
          <w:szCs w:val="22"/>
        </w:rPr>
      </w:pPr>
      <w:r w:rsidRPr="00080656">
        <w:rPr>
          <w:rFonts w:asciiTheme="majorHAnsi" w:hAnsiTheme="majorHAnsi"/>
          <w:szCs w:val="22"/>
        </w:rPr>
        <w:t xml:space="preserve">Set the environment variable </w:t>
      </w:r>
      <w:ins w:id="1777" w:author="Kate Boardman" w:date="2016-04-19T19:17:00Z">
        <w:r w:rsidR="00303381">
          <w:rPr>
            <w:rFonts w:asciiTheme="majorHAnsi" w:hAnsiTheme="majorHAnsi"/>
            <w:szCs w:val="22"/>
          </w:rPr>
          <w:t>$</w:t>
        </w:r>
      </w:ins>
      <w:r w:rsidRPr="00B24904">
        <w:rPr>
          <w:rStyle w:val="FilesandDirectories"/>
          <w:rPrChange w:id="1778" w:author="Kate Boardman" w:date="2016-04-19T18:26:00Z">
            <w:rPr>
              <w:rFonts w:asciiTheme="majorHAnsi" w:hAnsiTheme="majorHAnsi"/>
              <w:szCs w:val="22"/>
            </w:rPr>
          </w:rPrChange>
        </w:rPr>
        <w:t>NS_PROJ_PATH</w:t>
      </w:r>
      <w:r w:rsidRPr="00080656">
        <w:rPr>
          <w:rFonts w:asciiTheme="majorHAnsi" w:hAnsiTheme="majorHAnsi"/>
          <w:szCs w:val="22"/>
        </w:rPr>
        <w:t xml:space="preserve"> to point to the project directory that was created by NocStudio</w:t>
      </w:r>
      <w:ins w:id="1779" w:author="Kate Boardman" w:date="2016-04-19T19:17:00Z">
        <w:r w:rsidR="00303381">
          <w:rPr>
            <w:rFonts w:asciiTheme="majorHAnsi" w:hAnsiTheme="majorHAnsi"/>
            <w:szCs w:val="22"/>
          </w:rPr>
          <w:t>, for example:</w:t>
        </w:r>
      </w:ins>
      <w:del w:id="1780" w:author="Kate Boardman" w:date="2016-04-19T19:17:00Z">
        <w:r w:rsidR="009D01CE" w:rsidDel="00303381">
          <w:rPr>
            <w:rFonts w:asciiTheme="majorHAnsi" w:hAnsiTheme="majorHAnsi"/>
            <w:szCs w:val="22"/>
          </w:rPr>
          <w:delText>:</w:delText>
        </w:r>
      </w:del>
    </w:p>
    <w:p w14:paraId="3B09DD94" w14:textId="1E3A1DC4" w:rsidR="009D01CE" w:rsidRDefault="00303381" w:rsidP="00B24904">
      <w:pPr>
        <w:pStyle w:val="Command"/>
        <w:pPrChange w:id="1781" w:author="Kate Boardman" w:date="2016-04-19T18:25:00Z">
          <w:pPr>
            <w:pStyle w:val="Body"/>
            <w:ind w:left="720"/>
          </w:pPr>
        </w:pPrChange>
      </w:pPr>
      <w:proofErr w:type="gramStart"/>
      <w:ins w:id="1782" w:author="Kate Boardman" w:date="2016-04-19T19:17:00Z">
        <w:r>
          <w:t>setenv</w:t>
        </w:r>
        <w:proofErr w:type="gramEnd"/>
        <w:r>
          <w:t xml:space="preserve"> </w:t>
        </w:r>
      </w:ins>
      <w:del w:id="1783" w:author="Kate Boardman" w:date="2016-04-19T19:17:00Z">
        <w:r w:rsidR="000A029C" w:rsidRPr="00080656" w:rsidDel="00303381">
          <w:delText>$</w:delText>
        </w:r>
      </w:del>
      <w:r w:rsidR="000A029C" w:rsidRPr="00080656">
        <w:t xml:space="preserve">NS_PROJ_PATH </w:t>
      </w:r>
      <w:del w:id="1784" w:author="Kate Boardman" w:date="2016-04-19T19:17:00Z">
        <w:r w:rsidR="000A029C" w:rsidRPr="00080656" w:rsidDel="00303381">
          <w:delText xml:space="preserve">= </w:delText>
        </w:r>
      </w:del>
      <w:r w:rsidR="000A029C" w:rsidRPr="00080656">
        <w:t>/</w:t>
      </w:r>
      <w:r w:rsidR="00CD6B49" w:rsidRPr="00080656">
        <w:t>absolute</w:t>
      </w:r>
      <w:r w:rsidR="000A029C" w:rsidRPr="00080656">
        <w:t>/path/of/project/created/</w:t>
      </w:r>
    </w:p>
    <w:p w14:paraId="47ABC43E" w14:textId="35BC61B6" w:rsidR="000A029C" w:rsidRDefault="000A029C" w:rsidP="00D1194A">
      <w:pPr>
        <w:pStyle w:val="Body"/>
        <w:numPr>
          <w:ilvl w:val="0"/>
          <w:numId w:val="39"/>
        </w:numPr>
        <w:rPr>
          <w:rFonts w:asciiTheme="majorHAnsi" w:hAnsiTheme="majorHAnsi"/>
          <w:szCs w:val="22"/>
        </w:rPr>
      </w:pPr>
      <w:r w:rsidRPr="009D01CE">
        <w:rPr>
          <w:rFonts w:asciiTheme="majorHAnsi" w:hAnsiTheme="majorHAnsi"/>
          <w:szCs w:val="22"/>
        </w:rPr>
        <w:t xml:space="preserve">Include the following line in the </w:t>
      </w:r>
      <w:r w:rsidR="00CD6B49" w:rsidRPr="009D01CE">
        <w:rPr>
          <w:rFonts w:asciiTheme="majorHAnsi" w:hAnsiTheme="majorHAnsi"/>
          <w:szCs w:val="22"/>
        </w:rPr>
        <w:t>file list</w:t>
      </w:r>
      <w:r w:rsidRPr="009D01CE">
        <w:rPr>
          <w:rFonts w:asciiTheme="majorHAnsi" w:hAnsiTheme="majorHAnsi"/>
          <w:szCs w:val="22"/>
        </w:rPr>
        <w:t xml:space="preserve"> for the project which instantiates the NoC.</w:t>
      </w:r>
    </w:p>
    <w:p w14:paraId="525972BE" w14:textId="21107936" w:rsidR="003159A0" w:rsidRDefault="003159A0" w:rsidP="00B24904">
      <w:pPr>
        <w:pStyle w:val="Command"/>
        <w:pPrChange w:id="1785" w:author="Kate Boardman" w:date="2016-04-19T18:25:00Z">
          <w:pPr>
            <w:pStyle w:val="Body"/>
            <w:ind w:left="720"/>
          </w:pPr>
        </w:pPrChange>
      </w:pPr>
      <w:r w:rsidRPr="00080656">
        <w:t>-f ns_noc_files.f</w:t>
      </w:r>
    </w:p>
    <w:p w14:paraId="551F5B44" w14:textId="5F5D180B" w:rsidR="00BB2FA9" w:rsidRPr="00080656" w:rsidRDefault="003159A0" w:rsidP="00D1194A">
      <w:pPr>
        <w:pStyle w:val="Body"/>
        <w:numPr>
          <w:ilvl w:val="0"/>
          <w:numId w:val="39"/>
        </w:numPr>
        <w:rPr>
          <w:rFonts w:asciiTheme="majorHAnsi" w:hAnsiTheme="majorHAnsi"/>
          <w:szCs w:val="22"/>
        </w:rPr>
      </w:pPr>
      <w:r w:rsidRPr="00080656">
        <w:rPr>
          <w:rFonts w:asciiTheme="majorHAnsi" w:hAnsiTheme="majorHAnsi"/>
          <w:szCs w:val="22"/>
        </w:rPr>
        <w:t xml:space="preserve">The top-level module is </w:t>
      </w:r>
      <w:del w:id="1786" w:author="Kate Boardman" w:date="2016-04-19T18:25:00Z">
        <w:r w:rsidRPr="00080656" w:rsidDel="00B24904">
          <w:rPr>
            <w:rFonts w:asciiTheme="majorHAnsi" w:hAnsiTheme="majorHAnsi"/>
            <w:szCs w:val="22"/>
          </w:rPr>
          <w:delText>“</w:delText>
        </w:r>
      </w:del>
      <w:r w:rsidRPr="00B24904">
        <w:rPr>
          <w:rStyle w:val="FilesandDirectories"/>
          <w:rPrChange w:id="1787" w:author="Kate Boardman" w:date="2016-04-19T18:25:00Z">
            <w:rPr>
              <w:rFonts w:asciiTheme="majorHAnsi" w:hAnsiTheme="majorHAnsi"/>
              <w:szCs w:val="22"/>
            </w:rPr>
          </w:rPrChange>
        </w:rPr>
        <w:t>ns_soc_ip</w:t>
      </w:r>
      <w:del w:id="1788" w:author="Kate Boardman" w:date="2016-04-19T18:25:00Z">
        <w:r w:rsidDel="00B24904">
          <w:rPr>
            <w:rFonts w:asciiTheme="majorHAnsi" w:hAnsiTheme="majorHAnsi"/>
            <w:szCs w:val="22"/>
          </w:rPr>
          <w:delText>”</w:delText>
        </w:r>
      </w:del>
      <w:r>
        <w:rPr>
          <w:rFonts w:asciiTheme="majorHAnsi" w:hAnsiTheme="majorHAnsi"/>
          <w:szCs w:val="22"/>
        </w:rPr>
        <w:t xml:space="preserve">, </w:t>
      </w:r>
      <w:r w:rsidRPr="00080656">
        <w:rPr>
          <w:rFonts w:asciiTheme="majorHAnsi" w:hAnsiTheme="majorHAnsi"/>
          <w:szCs w:val="22"/>
        </w:rPr>
        <w:t xml:space="preserve">specified in </w:t>
      </w:r>
      <w:r w:rsidRPr="00B24904">
        <w:rPr>
          <w:rStyle w:val="FilesandDirectories"/>
          <w:rPrChange w:id="1789" w:author="Kate Boardman" w:date="2016-04-19T18:25:00Z">
            <w:rPr>
              <w:rFonts w:asciiTheme="majorHAnsi" w:hAnsiTheme="majorHAnsi"/>
              <w:szCs w:val="22"/>
            </w:rPr>
          </w:rPrChange>
        </w:rPr>
        <w:t>ns_soc_ip.v</w:t>
      </w:r>
      <w:r w:rsidRPr="00080656">
        <w:rPr>
          <w:rFonts w:asciiTheme="majorHAnsi" w:hAnsiTheme="majorHAnsi"/>
          <w:szCs w:val="22"/>
        </w:rPr>
        <w:t>.</w:t>
      </w:r>
    </w:p>
    <w:p w14:paraId="2B941623" w14:textId="77777777" w:rsidR="000A029C" w:rsidRPr="00BB2FA9" w:rsidRDefault="000A029C" w:rsidP="000A029C">
      <w:pPr>
        <w:pStyle w:val="Heading3"/>
      </w:pPr>
      <w:r w:rsidRPr="00080656">
        <w:rPr>
          <w:sz w:val="22"/>
        </w:rPr>
        <w:t xml:space="preserve"> </w:t>
      </w:r>
      <w:bookmarkStart w:id="1790" w:name="_Toc407201523"/>
      <w:bookmarkStart w:id="1791" w:name="_Toc448857006"/>
      <w:r w:rsidRPr="00BB2FA9">
        <w:t>Hierarchical RTL generation</w:t>
      </w:r>
      <w:bookmarkEnd w:id="1790"/>
      <w:bookmarkEnd w:id="1791"/>
    </w:p>
    <w:p w14:paraId="13F94C15" w14:textId="11705609"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By default, NocStudio creates modules for each NoC element and these modules </w:t>
      </w:r>
      <w:proofErr w:type="gramStart"/>
      <w:r w:rsidRPr="00080656">
        <w:rPr>
          <w:rFonts w:asciiTheme="majorHAnsi" w:hAnsiTheme="majorHAnsi"/>
          <w:szCs w:val="22"/>
        </w:rPr>
        <w:t>are interconnected</w:t>
      </w:r>
      <w:proofErr w:type="gramEnd"/>
      <w:r w:rsidRPr="00080656">
        <w:rPr>
          <w:rFonts w:asciiTheme="majorHAnsi" w:hAnsiTheme="majorHAnsi"/>
          <w:szCs w:val="22"/>
        </w:rPr>
        <w:t xml:space="preserve"> to create the NoC. An option is available to create an additional level of hierarchy in the generated RTL by grouping certain NoC elements into their own hierarchy. This creates group modules interconnecting NoC modules belonging to that group. Group modules along with ungrouped NoC modules </w:t>
      </w:r>
      <w:proofErr w:type="gramStart"/>
      <w:r w:rsidRPr="00080656">
        <w:rPr>
          <w:rFonts w:asciiTheme="majorHAnsi" w:hAnsiTheme="majorHAnsi"/>
          <w:szCs w:val="22"/>
        </w:rPr>
        <w:t>are interconnected</w:t>
      </w:r>
      <w:proofErr w:type="gramEnd"/>
      <w:r w:rsidRPr="00080656">
        <w:rPr>
          <w:rFonts w:asciiTheme="majorHAnsi" w:hAnsiTheme="majorHAnsi"/>
          <w:szCs w:val="22"/>
        </w:rPr>
        <w:t xml:space="preserve"> at the next higher level to create the NoC.</w:t>
      </w:r>
    </w:p>
    <w:p w14:paraId="44ED53AE" w14:textId="2914E061" w:rsidR="0035120C" w:rsidRDefault="000A029C" w:rsidP="000A029C">
      <w:pPr>
        <w:pStyle w:val="Body"/>
        <w:rPr>
          <w:rFonts w:asciiTheme="majorHAnsi" w:hAnsiTheme="majorHAnsi"/>
          <w:szCs w:val="22"/>
        </w:rPr>
      </w:pPr>
      <w:r w:rsidRPr="00080656">
        <w:rPr>
          <w:rFonts w:asciiTheme="majorHAnsi" w:hAnsiTheme="majorHAnsi"/>
          <w:szCs w:val="22"/>
        </w:rPr>
        <w:t>Gro</w:t>
      </w:r>
      <w:r w:rsidR="00DA3CD9">
        <w:rPr>
          <w:rFonts w:asciiTheme="majorHAnsi" w:hAnsiTheme="majorHAnsi"/>
          <w:szCs w:val="22"/>
        </w:rPr>
        <w:t xml:space="preserve">ups can comprise of </w:t>
      </w:r>
      <w:r w:rsidR="003D35E7">
        <w:rPr>
          <w:rFonts w:asciiTheme="majorHAnsi" w:hAnsiTheme="majorHAnsi"/>
          <w:szCs w:val="22"/>
        </w:rPr>
        <w:t>any combin</w:t>
      </w:r>
      <w:r w:rsidR="0099708A">
        <w:rPr>
          <w:rFonts w:asciiTheme="majorHAnsi" w:hAnsiTheme="majorHAnsi"/>
          <w:szCs w:val="22"/>
        </w:rPr>
        <w:t>ation</w:t>
      </w:r>
      <w:r w:rsidR="003D35E7">
        <w:rPr>
          <w:rFonts w:asciiTheme="majorHAnsi" w:hAnsiTheme="majorHAnsi"/>
          <w:szCs w:val="22"/>
        </w:rPr>
        <w:t xml:space="preserve"> of </w:t>
      </w:r>
      <w:r w:rsidR="00DA3CD9">
        <w:rPr>
          <w:rFonts w:asciiTheme="majorHAnsi" w:hAnsiTheme="majorHAnsi"/>
          <w:szCs w:val="22"/>
        </w:rPr>
        <w:t>routers, bridges, NetSpeed RTL IP</w:t>
      </w:r>
      <w:r w:rsidR="004F7A8B">
        <w:rPr>
          <w:rFonts w:asciiTheme="majorHAnsi" w:hAnsiTheme="majorHAnsi"/>
          <w:szCs w:val="22"/>
        </w:rPr>
        <w:t xml:space="preserve"> modules </w:t>
      </w:r>
      <w:r w:rsidRPr="00080656">
        <w:rPr>
          <w:rFonts w:asciiTheme="majorHAnsi" w:hAnsiTheme="majorHAnsi"/>
          <w:szCs w:val="22"/>
        </w:rPr>
        <w:t xml:space="preserve">or NoC nodes. When grouped by NoC node, all routers and bridges at that node </w:t>
      </w:r>
      <w:proofErr w:type="gramStart"/>
      <w:r w:rsidRPr="00080656">
        <w:rPr>
          <w:rFonts w:asciiTheme="majorHAnsi" w:hAnsiTheme="majorHAnsi"/>
          <w:szCs w:val="22"/>
        </w:rPr>
        <w:t>are added</w:t>
      </w:r>
      <w:proofErr w:type="gramEnd"/>
      <w:r w:rsidRPr="00080656">
        <w:rPr>
          <w:rFonts w:asciiTheme="majorHAnsi" w:hAnsiTheme="majorHAnsi"/>
          <w:szCs w:val="22"/>
        </w:rPr>
        <w:t xml:space="preserve"> to the group module.</w:t>
      </w:r>
    </w:p>
    <w:p w14:paraId="5FB0086F" w14:textId="77777777" w:rsidR="0035120C" w:rsidRPr="00080656" w:rsidRDefault="0035120C" w:rsidP="000A029C">
      <w:pPr>
        <w:pStyle w:val="Body"/>
        <w:rPr>
          <w:rFonts w:asciiTheme="majorHAnsi" w:hAnsiTheme="majorHAnsi"/>
          <w:szCs w:val="22"/>
        </w:rPr>
      </w:pPr>
    </w:p>
    <w:p w14:paraId="7A1AD21B" w14:textId="77777777" w:rsidR="000A029C" w:rsidRPr="00080656" w:rsidRDefault="000A029C" w:rsidP="000A029C">
      <w:pPr>
        <w:pStyle w:val="Heading3"/>
        <w:rPr>
          <w:sz w:val="22"/>
        </w:rPr>
      </w:pPr>
      <w:r w:rsidRPr="00080656">
        <w:rPr>
          <w:sz w:val="22"/>
        </w:rPr>
        <w:t xml:space="preserve"> </w:t>
      </w:r>
      <w:bookmarkStart w:id="1792" w:name="_Toc378951158"/>
      <w:bookmarkStart w:id="1793" w:name="_Toc407201524"/>
      <w:bookmarkStart w:id="1794" w:name="_Ref448855870"/>
      <w:bookmarkStart w:id="1795" w:name="_Ref448855901"/>
      <w:bookmarkStart w:id="1796" w:name="_Toc448857007"/>
      <w:r w:rsidRPr="00BB2FA9">
        <w:t>Reset</w:t>
      </w:r>
      <w:bookmarkEnd w:id="1792"/>
      <w:bookmarkEnd w:id="1793"/>
      <w:bookmarkEnd w:id="1794"/>
      <w:bookmarkEnd w:id="1795"/>
      <w:bookmarkEnd w:id="1796"/>
    </w:p>
    <w:p w14:paraId="71FB5ABB" w14:textId="1A8906F5" w:rsidR="000A029C" w:rsidRPr="00080656" w:rsidRDefault="000A029C" w:rsidP="000A029C">
      <w:pPr>
        <w:pStyle w:val="Caption"/>
        <w:jc w:val="center"/>
        <w:rPr>
          <w:rFonts w:asciiTheme="majorHAnsi" w:hAnsiTheme="majorHAnsi"/>
          <w:sz w:val="22"/>
          <w:szCs w:val="22"/>
        </w:rPr>
      </w:pPr>
      <w:bookmarkStart w:id="1797" w:name="_Toc448857142"/>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4</w:t>
      </w:r>
      <w:r w:rsidRPr="00080656">
        <w:rPr>
          <w:rFonts w:asciiTheme="majorHAnsi" w:hAnsiTheme="majorHAnsi"/>
          <w:noProof/>
          <w:sz w:val="22"/>
          <w:szCs w:val="22"/>
        </w:rPr>
        <w:fldChar w:fldCharType="end"/>
      </w:r>
      <w:r w:rsidRPr="00080656">
        <w:rPr>
          <w:rFonts w:asciiTheme="majorHAnsi" w:hAnsiTheme="majorHAnsi"/>
          <w:sz w:val="22"/>
          <w:szCs w:val="22"/>
        </w:rPr>
        <w:t xml:space="preserve"> NoC reset signals</w:t>
      </w:r>
      <w:bookmarkEnd w:id="1797"/>
    </w:p>
    <w:tbl>
      <w:tblPr>
        <w:tblStyle w:val="TableGrid1"/>
        <w:tblW w:w="0" w:type="auto"/>
        <w:jc w:val="center"/>
        <w:tblLook w:val="04A0" w:firstRow="1" w:lastRow="0" w:firstColumn="1" w:lastColumn="0" w:noHBand="0" w:noVBand="1"/>
      </w:tblPr>
      <w:tblGrid>
        <w:gridCol w:w="3385"/>
        <w:gridCol w:w="6097"/>
      </w:tblGrid>
      <w:tr w:rsidR="000A029C" w:rsidRPr="00080656" w14:paraId="6E74C6B0" w14:textId="77777777" w:rsidTr="000A029C">
        <w:trPr>
          <w:jc w:val="center"/>
        </w:trPr>
        <w:tc>
          <w:tcPr>
            <w:tcW w:w="3038" w:type="dxa"/>
            <w:shd w:val="clear" w:color="auto" w:fill="95B3D7" w:themeFill="accent1" w:themeFillTint="99"/>
          </w:tcPr>
          <w:p w14:paraId="41421B28" w14:textId="77777777" w:rsidR="000A029C" w:rsidRPr="00B24904" w:rsidRDefault="000A029C" w:rsidP="004D2920">
            <w:pPr>
              <w:tabs>
                <w:tab w:val="left" w:pos="2700"/>
              </w:tabs>
              <w:jc w:val="center"/>
              <w:rPr>
                <w:rStyle w:val="FilesandDirectories"/>
                <w:rPrChange w:id="1798" w:author="Kate Boardman" w:date="2016-04-19T18:26:00Z">
                  <w:rPr>
                    <w:rFonts w:asciiTheme="majorHAnsi" w:hAnsiTheme="majorHAnsi"/>
                    <w:b/>
                    <w:sz w:val="22"/>
                    <w:szCs w:val="22"/>
                  </w:rPr>
                </w:rPrChange>
              </w:rPr>
            </w:pPr>
            <w:r w:rsidRPr="00B24904">
              <w:rPr>
                <w:rStyle w:val="FilesandDirectories"/>
                <w:rPrChange w:id="1799" w:author="Kate Boardman" w:date="2016-04-19T18:26:00Z">
                  <w:rPr>
                    <w:rFonts w:asciiTheme="majorHAnsi" w:hAnsiTheme="majorHAnsi"/>
                    <w:b/>
                    <w:sz w:val="22"/>
                    <w:szCs w:val="22"/>
                  </w:rPr>
                </w:rPrChange>
              </w:rPr>
              <w:lastRenderedPageBreak/>
              <w:t>Signal name</w:t>
            </w:r>
          </w:p>
        </w:tc>
        <w:tc>
          <w:tcPr>
            <w:tcW w:w="6097" w:type="dxa"/>
            <w:shd w:val="clear" w:color="auto" w:fill="95B3D7" w:themeFill="accent1" w:themeFillTint="99"/>
          </w:tcPr>
          <w:p w14:paraId="2018B216" w14:textId="77777777" w:rsidR="000A029C" w:rsidRPr="00080656" w:rsidRDefault="000A029C" w:rsidP="004D2920">
            <w:pPr>
              <w:tabs>
                <w:tab w:val="left" w:pos="2700"/>
              </w:tabs>
              <w:jc w:val="center"/>
              <w:rPr>
                <w:rFonts w:asciiTheme="majorHAnsi" w:hAnsiTheme="majorHAnsi"/>
                <w:b/>
                <w:sz w:val="22"/>
                <w:szCs w:val="22"/>
              </w:rPr>
            </w:pPr>
            <w:r w:rsidRPr="00080656">
              <w:rPr>
                <w:rFonts w:asciiTheme="majorHAnsi" w:hAnsiTheme="majorHAnsi"/>
                <w:b/>
                <w:sz w:val="22"/>
                <w:szCs w:val="22"/>
              </w:rPr>
              <w:t>Description</w:t>
            </w:r>
          </w:p>
        </w:tc>
      </w:tr>
      <w:tr w:rsidR="000A029C" w:rsidRPr="00080656" w14:paraId="486D84DB" w14:textId="77777777" w:rsidTr="000A029C">
        <w:trPr>
          <w:jc w:val="center"/>
        </w:trPr>
        <w:tc>
          <w:tcPr>
            <w:tcW w:w="3038" w:type="dxa"/>
          </w:tcPr>
          <w:p w14:paraId="10F73FD5" w14:textId="77777777" w:rsidR="000A029C" w:rsidRPr="00B24904" w:rsidRDefault="000A029C" w:rsidP="004D2920">
            <w:pPr>
              <w:tabs>
                <w:tab w:val="left" w:pos="2700"/>
              </w:tabs>
              <w:rPr>
                <w:rStyle w:val="FilesandDirectories"/>
                <w:rPrChange w:id="1800" w:author="Kate Boardman" w:date="2016-04-19T18:26:00Z">
                  <w:rPr>
                    <w:rFonts w:asciiTheme="majorHAnsi" w:hAnsiTheme="majorHAnsi"/>
                    <w:sz w:val="22"/>
                    <w:szCs w:val="22"/>
                  </w:rPr>
                </w:rPrChange>
              </w:rPr>
            </w:pPr>
            <w:r w:rsidRPr="00B24904">
              <w:rPr>
                <w:rStyle w:val="FilesandDirectories"/>
                <w:rPrChange w:id="1801" w:author="Kate Boardman" w:date="2016-04-19T18:26:00Z">
                  <w:rPr>
                    <w:rFonts w:asciiTheme="majorHAnsi" w:hAnsiTheme="majorHAnsi"/>
                    <w:sz w:val="22"/>
                    <w:szCs w:val="22"/>
                  </w:rPr>
                </w:rPrChange>
              </w:rPr>
              <w:t>reset_n_&lt;voltage_domain&gt;</w:t>
            </w:r>
          </w:p>
          <w:p w14:paraId="78588573" w14:textId="77777777" w:rsidR="000A029C" w:rsidRPr="00B24904" w:rsidRDefault="000A029C" w:rsidP="004D2920">
            <w:pPr>
              <w:tabs>
                <w:tab w:val="left" w:pos="2700"/>
              </w:tabs>
              <w:rPr>
                <w:rStyle w:val="FilesandDirectories"/>
                <w:rPrChange w:id="1802" w:author="Kate Boardman" w:date="2016-04-19T18:26:00Z">
                  <w:rPr>
                    <w:rFonts w:asciiTheme="majorHAnsi" w:hAnsiTheme="majorHAnsi"/>
                    <w:sz w:val="22"/>
                    <w:szCs w:val="22"/>
                  </w:rPr>
                </w:rPrChange>
              </w:rPr>
            </w:pPr>
          </w:p>
        </w:tc>
        <w:tc>
          <w:tcPr>
            <w:tcW w:w="6097" w:type="dxa"/>
          </w:tcPr>
          <w:p w14:paraId="77047A05" w14:textId="7A805D8C" w:rsidR="000A029C" w:rsidRPr="00080656" w:rsidRDefault="00312A8E" w:rsidP="004D2920">
            <w:pPr>
              <w:tabs>
                <w:tab w:val="left" w:pos="2700"/>
              </w:tabs>
              <w:rPr>
                <w:rFonts w:asciiTheme="majorHAnsi" w:hAnsiTheme="majorHAnsi"/>
                <w:sz w:val="22"/>
                <w:szCs w:val="22"/>
              </w:rPr>
            </w:pPr>
            <w:r>
              <w:rPr>
                <w:rFonts w:asciiTheme="majorHAnsi" w:hAnsiTheme="majorHAnsi"/>
                <w:sz w:val="22"/>
                <w:szCs w:val="22"/>
              </w:rPr>
              <w:t xml:space="preserve">Reset pins </w:t>
            </w:r>
            <w:proofErr w:type="gramStart"/>
            <w:r>
              <w:rPr>
                <w:rFonts w:asciiTheme="majorHAnsi" w:hAnsiTheme="majorHAnsi"/>
                <w:sz w:val="22"/>
                <w:szCs w:val="22"/>
              </w:rPr>
              <w:t>are named</w:t>
            </w:r>
            <w:proofErr w:type="gramEnd"/>
            <w:r>
              <w:rPr>
                <w:rFonts w:asciiTheme="majorHAnsi" w:hAnsiTheme="majorHAnsi"/>
                <w:sz w:val="22"/>
                <w:szCs w:val="22"/>
              </w:rPr>
              <w:t xml:space="preserve"> according to</w:t>
            </w:r>
            <w:r w:rsidR="000A029C" w:rsidRPr="00080656">
              <w:rPr>
                <w:rFonts w:asciiTheme="majorHAnsi" w:hAnsiTheme="majorHAnsi"/>
                <w:sz w:val="22"/>
                <w:szCs w:val="22"/>
              </w:rPr>
              <w:t xml:space="preserve"> voltage domain </w:t>
            </w:r>
            <w:r>
              <w:rPr>
                <w:rFonts w:asciiTheme="majorHAnsi" w:hAnsiTheme="majorHAnsi"/>
                <w:sz w:val="22"/>
                <w:szCs w:val="22"/>
              </w:rPr>
              <w:t>to which they belong</w:t>
            </w:r>
            <w:r w:rsidR="000A029C" w:rsidRPr="00080656">
              <w:rPr>
                <w:rFonts w:asciiTheme="majorHAnsi" w:hAnsiTheme="majorHAnsi"/>
                <w:sz w:val="22"/>
                <w:szCs w:val="22"/>
              </w:rPr>
              <w:t>. The reset pins are active low.</w:t>
            </w:r>
          </w:p>
          <w:p w14:paraId="01CA0BBB" w14:textId="77777777" w:rsidR="000A029C" w:rsidRPr="00080656" w:rsidRDefault="000A029C" w:rsidP="00213874">
            <w:pPr>
              <w:numPr>
                <w:ilvl w:val="0"/>
                <w:numId w:val="28"/>
              </w:numPr>
              <w:tabs>
                <w:tab w:val="left" w:pos="2700"/>
              </w:tabs>
              <w:rPr>
                <w:rFonts w:asciiTheme="majorHAnsi" w:hAnsiTheme="majorHAnsi"/>
                <w:sz w:val="22"/>
                <w:szCs w:val="22"/>
              </w:rPr>
            </w:pPr>
            <w:r w:rsidRPr="00080656">
              <w:rPr>
                <w:rFonts w:asciiTheme="majorHAnsi" w:hAnsiTheme="majorHAnsi"/>
                <w:sz w:val="22"/>
                <w:szCs w:val="22"/>
              </w:rPr>
              <w:t xml:space="preserve">Default voltage domain is </w:t>
            </w:r>
            <w:del w:id="1803" w:author="Kate Boardman" w:date="2016-04-19T18:26:00Z">
              <w:r w:rsidRPr="00080656" w:rsidDel="00B24904">
                <w:rPr>
                  <w:rFonts w:asciiTheme="majorHAnsi" w:hAnsiTheme="majorHAnsi"/>
                  <w:sz w:val="22"/>
                  <w:szCs w:val="22"/>
                </w:rPr>
                <w:delText>“</w:delText>
              </w:r>
            </w:del>
            <w:r w:rsidRPr="00B24904">
              <w:rPr>
                <w:rStyle w:val="FilesandDirectories"/>
                <w:rPrChange w:id="1804" w:author="Kate Boardman" w:date="2016-04-19T18:26:00Z">
                  <w:rPr>
                    <w:rFonts w:asciiTheme="majorHAnsi" w:hAnsiTheme="majorHAnsi"/>
                    <w:sz w:val="22"/>
                    <w:szCs w:val="22"/>
                  </w:rPr>
                </w:rPrChange>
              </w:rPr>
              <w:t>system</w:t>
            </w:r>
            <w:del w:id="1805" w:author="Kate Boardman" w:date="2016-04-19T18:26:00Z">
              <w:r w:rsidRPr="00080656" w:rsidDel="00B24904">
                <w:rPr>
                  <w:rFonts w:asciiTheme="majorHAnsi" w:hAnsiTheme="majorHAnsi"/>
                  <w:sz w:val="22"/>
                  <w:szCs w:val="22"/>
                </w:rPr>
                <w:delText>”</w:delText>
              </w:r>
            </w:del>
            <w:r w:rsidRPr="00080656">
              <w:rPr>
                <w:rFonts w:asciiTheme="majorHAnsi" w:hAnsiTheme="majorHAnsi"/>
                <w:sz w:val="22"/>
                <w:szCs w:val="22"/>
              </w:rPr>
              <w:t xml:space="preserve">, and hence default reset pin is </w:t>
            </w:r>
            <w:del w:id="1806" w:author="Kate Boardman" w:date="2016-04-19T18:26:00Z">
              <w:r w:rsidRPr="00B24904" w:rsidDel="00B24904">
                <w:rPr>
                  <w:rStyle w:val="FilesandDirectories"/>
                  <w:rPrChange w:id="1807" w:author="Kate Boardman" w:date="2016-04-19T18:26:00Z">
                    <w:rPr>
                      <w:rFonts w:asciiTheme="majorHAnsi" w:hAnsiTheme="majorHAnsi"/>
                      <w:sz w:val="22"/>
                      <w:szCs w:val="22"/>
                    </w:rPr>
                  </w:rPrChange>
                </w:rPr>
                <w:delText>“</w:delText>
              </w:r>
            </w:del>
            <w:r w:rsidRPr="00B24904">
              <w:rPr>
                <w:rStyle w:val="FilesandDirectories"/>
                <w:rPrChange w:id="1808" w:author="Kate Boardman" w:date="2016-04-19T18:26:00Z">
                  <w:rPr>
                    <w:rFonts w:asciiTheme="majorHAnsi" w:hAnsiTheme="majorHAnsi"/>
                    <w:sz w:val="22"/>
                    <w:szCs w:val="22"/>
                  </w:rPr>
                </w:rPrChange>
              </w:rPr>
              <w:t>reset_n_system</w:t>
            </w:r>
            <w:del w:id="1809" w:author="Kate Boardman" w:date="2016-04-19T18:26:00Z">
              <w:r w:rsidRPr="00080656" w:rsidDel="00B24904">
                <w:rPr>
                  <w:rFonts w:asciiTheme="majorHAnsi" w:hAnsiTheme="majorHAnsi"/>
                  <w:sz w:val="22"/>
                  <w:szCs w:val="22"/>
                </w:rPr>
                <w:delText>”</w:delText>
              </w:r>
            </w:del>
          </w:p>
          <w:p w14:paraId="3F30A66D" w14:textId="77B3C482" w:rsidR="000A029C" w:rsidRPr="00080656" w:rsidRDefault="000A029C" w:rsidP="00213874">
            <w:pPr>
              <w:numPr>
                <w:ilvl w:val="0"/>
                <w:numId w:val="28"/>
              </w:numPr>
              <w:tabs>
                <w:tab w:val="left" w:pos="2700"/>
              </w:tabs>
              <w:rPr>
                <w:rFonts w:asciiTheme="majorHAnsi" w:hAnsiTheme="majorHAnsi"/>
                <w:sz w:val="22"/>
                <w:szCs w:val="22"/>
              </w:rPr>
            </w:pPr>
            <w:r w:rsidRPr="00080656">
              <w:rPr>
                <w:rFonts w:asciiTheme="majorHAnsi" w:hAnsiTheme="majorHAnsi"/>
                <w:sz w:val="22"/>
                <w:szCs w:val="22"/>
              </w:rPr>
              <w:t xml:space="preserve">All other voltage domains </w:t>
            </w:r>
            <w:proofErr w:type="gramStart"/>
            <w:r w:rsidRPr="00080656">
              <w:rPr>
                <w:rFonts w:asciiTheme="majorHAnsi" w:hAnsiTheme="majorHAnsi"/>
                <w:sz w:val="22"/>
                <w:szCs w:val="22"/>
              </w:rPr>
              <w:t>are added</w:t>
            </w:r>
            <w:proofErr w:type="gramEnd"/>
            <w:r w:rsidRPr="00080656">
              <w:rPr>
                <w:rFonts w:asciiTheme="majorHAnsi" w:hAnsiTheme="majorHAnsi"/>
                <w:sz w:val="22"/>
                <w:szCs w:val="22"/>
              </w:rPr>
              <w:t xml:space="preserve"> via</w:t>
            </w:r>
            <w:ins w:id="1810" w:author="Kate Boardman" w:date="2016-04-19T18:26:00Z">
              <w:r w:rsidR="00B24904">
                <w:rPr>
                  <w:rFonts w:asciiTheme="majorHAnsi" w:hAnsiTheme="majorHAnsi"/>
                  <w:sz w:val="22"/>
                  <w:szCs w:val="22"/>
                </w:rPr>
                <w:t xml:space="preserve"> command</w:t>
              </w:r>
            </w:ins>
            <w:r w:rsidRPr="00080656">
              <w:rPr>
                <w:rFonts w:asciiTheme="majorHAnsi" w:hAnsiTheme="majorHAnsi"/>
                <w:sz w:val="22"/>
                <w:szCs w:val="22"/>
              </w:rPr>
              <w:t xml:space="preserve"> </w:t>
            </w:r>
            <w:del w:id="1811" w:author="Kate Boardman" w:date="2016-04-19T18:26:00Z">
              <w:r w:rsidRPr="00B24904" w:rsidDel="00B24904">
                <w:rPr>
                  <w:rStyle w:val="FilesandDirectories"/>
                  <w:rPrChange w:id="1812" w:author="Kate Boardman" w:date="2016-04-19T18:26:00Z">
                    <w:rPr>
                      <w:rFonts w:asciiTheme="majorHAnsi" w:hAnsiTheme="majorHAnsi"/>
                      <w:sz w:val="22"/>
                      <w:szCs w:val="22"/>
                    </w:rPr>
                  </w:rPrChange>
                </w:rPr>
                <w:delText>“</w:delText>
              </w:r>
            </w:del>
            <w:r w:rsidRPr="00B24904">
              <w:rPr>
                <w:rStyle w:val="FilesandDirectories"/>
                <w:rPrChange w:id="1813" w:author="Kate Boardman" w:date="2016-04-19T18:26:00Z">
                  <w:rPr>
                    <w:rFonts w:asciiTheme="majorHAnsi" w:hAnsiTheme="majorHAnsi"/>
                    <w:sz w:val="22"/>
                    <w:szCs w:val="22"/>
                  </w:rPr>
                </w:rPrChange>
              </w:rPr>
              <w:t>add_voltage_domain</w:t>
            </w:r>
            <w:del w:id="1814" w:author="Kate Boardman" w:date="2016-04-19T18:26:00Z">
              <w:r w:rsidRPr="00080656" w:rsidDel="00B24904">
                <w:rPr>
                  <w:rFonts w:asciiTheme="majorHAnsi" w:hAnsiTheme="majorHAnsi"/>
                  <w:sz w:val="22"/>
                  <w:szCs w:val="22"/>
                </w:rPr>
                <w:delText>”</w:delText>
              </w:r>
            </w:del>
            <w:r w:rsidRPr="00080656">
              <w:rPr>
                <w:rFonts w:asciiTheme="majorHAnsi" w:hAnsiTheme="majorHAnsi"/>
                <w:sz w:val="22"/>
                <w:szCs w:val="22"/>
              </w:rPr>
              <w:t>, and are named accordingly</w:t>
            </w:r>
            <w:r w:rsidR="00312A8E">
              <w:rPr>
                <w:rFonts w:asciiTheme="majorHAnsi" w:hAnsiTheme="majorHAnsi"/>
                <w:sz w:val="22"/>
                <w:szCs w:val="22"/>
              </w:rPr>
              <w:t>.</w:t>
            </w:r>
          </w:p>
        </w:tc>
      </w:tr>
    </w:tbl>
    <w:p w14:paraId="2C8EAD90" w14:textId="77777777" w:rsidR="000A029C" w:rsidRPr="00080656" w:rsidRDefault="000A029C" w:rsidP="000A029C">
      <w:pPr>
        <w:tabs>
          <w:tab w:val="left" w:pos="2700"/>
        </w:tabs>
        <w:rPr>
          <w:rFonts w:asciiTheme="majorHAnsi" w:hAnsiTheme="majorHAnsi"/>
          <w:color w:val="000000" w:themeColor="text1"/>
        </w:rPr>
      </w:pPr>
    </w:p>
    <w:p w14:paraId="78A52548" w14:textId="77777777"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rPr>
        <w:t>One reset pin per voltage domain is present at the NoC level. The reset pin is an active low reset pin. This reset pin is distributed to the different NoC elements belonging to that voltage domain. All reset signals are asynchronous at the NoC level. Internally to the NoC elements, reset may be asynchronously asserted, but are synchronously de-asserted</w:t>
      </w:r>
      <w:r w:rsidRPr="00080656">
        <w:rPr>
          <w:rFonts w:asciiTheme="majorHAnsi" w:hAnsiTheme="majorHAnsi"/>
          <w:color w:val="000000" w:themeColor="text1"/>
        </w:rPr>
        <w:t xml:space="preserve"> </w:t>
      </w:r>
    </w:p>
    <w:p w14:paraId="39E73F11" w14:textId="1ADF3269"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The custo</w:t>
      </w:r>
      <w:r w:rsidR="00CD6B49">
        <w:rPr>
          <w:rFonts w:asciiTheme="majorHAnsi" w:hAnsiTheme="majorHAnsi"/>
          <w:color w:val="000000" w:themeColor="text1"/>
        </w:rPr>
        <w:t>mer must ensure that the active-</w:t>
      </w:r>
      <w:r w:rsidRPr="00080656">
        <w:rPr>
          <w:rFonts w:asciiTheme="majorHAnsi" w:hAnsiTheme="majorHAnsi"/>
          <w:color w:val="000000" w:themeColor="text1"/>
        </w:rPr>
        <w:t>low reset pin is driven low long enough so that all NoC elements are in reset at the same time. This is equal to the number of cycles for reset to prop</w:t>
      </w:r>
      <w:r w:rsidR="00CD6B49">
        <w:rPr>
          <w:rFonts w:asciiTheme="majorHAnsi" w:hAnsiTheme="majorHAnsi"/>
          <w:color w:val="000000" w:themeColor="text1"/>
        </w:rPr>
        <w:t>agate across the NoC + 16 (number of clock cycles that</w:t>
      </w:r>
      <w:r w:rsidRPr="00080656">
        <w:rPr>
          <w:rFonts w:asciiTheme="majorHAnsi" w:hAnsiTheme="majorHAnsi"/>
          <w:color w:val="000000" w:themeColor="text1"/>
        </w:rPr>
        <w:t xml:space="preserve"> reset </w:t>
      </w:r>
      <w:proofErr w:type="gramStart"/>
      <w:r w:rsidR="00CD6B49">
        <w:rPr>
          <w:rFonts w:asciiTheme="majorHAnsi" w:hAnsiTheme="majorHAnsi"/>
          <w:color w:val="000000" w:themeColor="text1"/>
        </w:rPr>
        <w:t>must be asserted</w:t>
      </w:r>
      <w:proofErr w:type="gramEnd"/>
      <w:r w:rsidR="00CD6B49">
        <w:rPr>
          <w:rFonts w:asciiTheme="majorHAnsi" w:hAnsiTheme="majorHAnsi"/>
          <w:color w:val="000000" w:themeColor="text1"/>
        </w:rPr>
        <w:t xml:space="preserve"> </w:t>
      </w:r>
      <w:r w:rsidRPr="00080656">
        <w:rPr>
          <w:rFonts w:asciiTheme="majorHAnsi" w:hAnsiTheme="majorHAnsi"/>
          <w:color w:val="000000" w:themeColor="text1"/>
        </w:rPr>
        <w:t>at each NoC element</w:t>
      </w:r>
      <w:r w:rsidR="00CD6B49">
        <w:rPr>
          <w:rFonts w:asciiTheme="majorHAnsi" w:hAnsiTheme="majorHAnsi"/>
          <w:color w:val="000000" w:themeColor="text1"/>
        </w:rPr>
        <w:t>)</w:t>
      </w:r>
      <w:r w:rsidRPr="00080656">
        <w:rPr>
          <w:rFonts w:asciiTheme="majorHAnsi" w:hAnsiTheme="majorHAnsi"/>
          <w:color w:val="000000" w:themeColor="text1"/>
        </w:rPr>
        <w:t xml:space="preserve">.  Since cold reset is typically a long operation, a safe way to do this is to assert reset for a large number of slow clocks – 100 ticks of the slowest clock in NoC system. The reset logic within each module uses an asynchronous assert, synchronous de-assert mechanism.  This involves registering the reset and ORing the registered version with the reset input.  Because of this, de-assertion of the reset in the NoC modules will take additional time.  Traffic to the NoC </w:t>
      </w:r>
      <w:proofErr w:type="gramStart"/>
      <w:r w:rsidRPr="00080656">
        <w:rPr>
          <w:rFonts w:asciiTheme="majorHAnsi" w:hAnsiTheme="majorHAnsi"/>
          <w:color w:val="000000" w:themeColor="text1"/>
        </w:rPr>
        <w:t>should be delayed</w:t>
      </w:r>
      <w:proofErr w:type="gramEnd"/>
      <w:r w:rsidRPr="00080656">
        <w:rPr>
          <w:rFonts w:asciiTheme="majorHAnsi" w:hAnsiTheme="majorHAnsi"/>
          <w:color w:val="000000" w:themeColor="text1"/>
        </w:rPr>
        <w:t xml:space="preserve"> until 2 cycles of the slowest clock after reset is de-asserted.</w:t>
      </w:r>
    </w:p>
    <w:p w14:paraId="527260D8" w14:textId="6BB571D9"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Physical distribution of reset to the various components of the NoC is the responsibility of the customer.</w:t>
      </w:r>
    </w:p>
    <w:p w14:paraId="08FA23ED" w14:textId="45FD71F7"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 xml:space="preserve">Each NoC element then synchronizes the reset to its clock before using it internally. The reset is de-asserted synchronously. Each NoC element can come out of reset at different times. The </w:t>
      </w:r>
      <w:proofErr w:type="gramStart"/>
      <w:r w:rsidRPr="00080656">
        <w:rPr>
          <w:rFonts w:asciiTheme="majorHAnsi" w:hAnsiTheme="majorHAnsi"/>
          <w:color w:val="000000" w:themeColor="text1"/>
        </w:rPr>
        <w:t>bit[</w:t>
      </w:r>
      <w:proofErr w:type="gramEnd"/>
      <w:r w:rsidRPr="00080656">
        <w:rPr>
          <w:rFonts w:asciiTheme="majorHAnsi" w:hAnsiTheme="majorHAnsi"/>
          <w:color w:val="000000" w:themeColor="text1"/>
        </w:rPr>
        <w:t>0] of the link_not_available signal from a NoC element, if asserted</w:t>
      </w:r>
      <w:r w:rsidR="00F70823">
        <w:rPr>
          <w:rFonts w:asciiTheme="majorHAnsi" w:hAnsiTheme="majorHAnsi"/>
          <w:color w:val="000000" w:themeColor="text1"/>
        </w:rPr>
        <w:t>,</w:t>
      </w:r>
      <w:r w:rsidRPr="00080656">
        <w:rPr>
          <w:rFonts w:asciiTheme="majorHAnsi" w:hAnsiTheme="majorHAnsi"/>
          <w:color w:val="000000" w:themeColor="text1"/>
        </w:rPr>
        <w:t xml:space="preserve"> indicates to its neighbors that it has not yet come out from reset.</w:t>
      </w:r>
    </w:p>
    <w:p w14:paraId="78B712F3" w14:textId="4686A7F0"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 xml:space="preserve">Additional details on the clocks, resets and physical integration and design guidelines are available in the </w:t>
      </w:r>
      <w:r w:rsidRPr="00B24904">
        <w:rPr>
          <w:rStyle w:val="FilesandDirectories"/>
          <w:rPrChange w:id="1815" w:author="Kate Boardman" w:date="2016-04-19T18:27:00Z">
            <w:rPr>
              <w:rFonts w:asciiTheme="majorHAnsi" w:hAnsiTheme="majorHAnsi"/>
              <w:color w:val="000000" w:themeColor="text1"/>
            </w:rPr>
          </w:rPrChange>
        </w:rPr>
        <w:t xml:space="preserve">NetSpeed </w:t>
      </w:r>
      <w:r w:rsidR="00927DA7" w:rsidRPr="00B24904">
        <w:rPr>
          <w:rStyle w:val="FilesandDirectories"/>
          <w:rPrChange w:id="1816" w:author="Kate Boardman" w:date="2016-04-19T18:27:00Z">
            <w:rPr>
              <w:rFonts w:asciiTheme="majorHAnsi" w:hAnsiTheme="majorHAnsi"/>
              <w:color w:val="000000" w:themeColor="text1"/>
            </w:rPr>
          </w:rPrChange>
        </w:rPr>
        <w:t>Gemini</w:t>
      </w:r>
      <w:r w:rsidRPr="00B24904">
        <w:rPr>
          <w:rStyle w:val="FilesandDirectories"/>
          <w:rPrChange w:id="1817" w:author="Kate Boardman" w:date="2016-04-19T18:27:00Z">
            <w:rPr>
              <w:rFonts w:asciiTheme="majorHAnsi" w:hAnsiTheme="majorHAnsi"/>
              <w:color w:val="000000" w:themeColor="text1"/>
            </w:rPr>
          </w:rPrChange>
        </w:rPr>
        <w:t xml:space="preserve"> Physical Design Guidelines</w:t>
      </w:r>
      <w:r w:rsidRPr="00080656">
        <w:rPr>
          <w:rFonts w:asciiTheme="majorHAnsi" w:hAnsiTheme="majorHAnsi"/>
          <w:color w:val="000000" w:themeColor="text1"/>
        </w:rPr>
        <w:t xml:space="preserve"> </w:t>
      </w:r>
      <w:ins w:id="1818" w:author="Kate Boardman" w:date="2016-04-19T18:27:00Z">
        <w:r w:rsidR="00B24904">
          <w:rPr>
            <w:rFonts w:asciiTheme="majorHAnsi" w:hAnsiTheme="majorHAnsi"/>
            <w:color w:val="000000" w:themeColor="text1"/>
          </w:rPr>
          <w:t xml:space="preserve">document </w:t>
        </w:r>
      </w:ins>
      <w:r w:rsidRPr="00080656">
        <w:rPr>
          <w:rFonts w:asciiTheme="majorHAnsi" w:hAnsiTheme="majorHAnsi"/>
          <w:color w:val="000000" w:themeColor="text1"/>
        </w:rPr>
        <w:t>provided with the release.</w:t>
      </w:r>
    </w:p>
    <w:p w14:paraId="225EFC93" w14:textId="77777777" w:rsidR="000A029C" w:rsidRPr="00080656" w:rsidRDefault="000A029C" w:rsidP="000A029C">
      <w:pPr>
        <w:pStyle w:val="Body"/>
        <w:rPr>
          <w:rFonts w:asciiTheme="majorHAnsi" w:hAnsiTheme="majorHAnsi"/>
          <w:szCs w:val="22"/>
        </w:rPr>
      </w:pPr>
    </w:p>
    <w:p w14:paraId="310C5677" w14:textId="77777777" w:rsidR="000A029C" w:rsidRPr="00080656" w:rsidRDefault="000A029C" w:rsidP="000A029C">
      <w:pPr>
        <w:pStyle w:val="Heading3"/>
        <w:rPr>
          <w:sz w:val="22"/>
        </w:rPr>
      </w:pPr>
      <w:r w:rsidRPr="00080656">
        <w:rPr>
          <w:sz w:val="22"/>
        </w:rPr>
        <w:lastRenderedPageBreak/>
        <w:t xml:space="preserve"> </w:t>
      </w:r>
      <w:bookmarkStart w:id="1819" w:name="_Toc378951159"/>
      <w:bookmarkStart w:id="1820" w:name="_Toc407201525"/>
      <w:bookmarkStart w:id="1821" w:name="_Ref427400063"/>
      <w:bookmarkStart w:id="1822" w:name="_Ref427400103"/>
      <w:bookmarkStart w:id="1823" w:name="_Ref427400124"/>
      <w:bookmarkStart w:id="1824" w:name="_Toc448857008"/>
      <w:r w:rsidRPr="00BB2FA9">
        <w:t>Clock</w:t>
      </w:r>
      <w:bookmarkEnd w:id="1819"/>
      <w:r w:rsidRPr="00BB2FA9">
        <w:t>s</w:t>
      </w:r>
      <w:bookmarkEnd w:id="1820"/>
      <w:bookmarkEnd w:id="1821"/>
      <w:bookmarkEnd w:id="1822"/>
      <w:bookmarkEnd w:id="1823"/>
      <w:bookmarkEnd w:id="1824"/>
    </w:p>
    <w:p w14:paraId="415DDC83" w14:textId="77777777"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The following table lists the clock signal in the generated RTL.</w:t>
      </w:r>
    </w:p>
    <w:p w14:paraId="083E902C" w14:textId="77777777" w:rsidR="000A029C" w:rsidRPr="00080656" w:rsidRDefault="000A029C" w:rsidP="000A029C">
      <w:pPr>
        <w:pStyle w:val="Caption"/>
        <w:jc w:val="center"/>
        <w:rPr>
          <w:rFonts w:asciiTheme="majorHAnsi" w:hAnsiTheme="majorHAnsi"/>
          <w:sz w:val="22"/>
          <w:szCs w:val="22"/>
        </w:rPr>
      </w:pPr>
      <w:bookmarkStart w:id="1825" w:name="_Toc448857143"/>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5</w:t>
      </w:r>
      <w:r w:rsidRPr="00080656">
        <w:rPr>
          <w:rFonts w:asciiTheme="majorHAnsi" w:hAnsiTheme="majorHAnsi"/>
          <w:noProof/>
          <w:sz w:val="22"/>
          <w:szCs w:val="22"/>
        </w:rPr>
        <w:fldChar w:fldCharType="end"/>
      </w:r>
      <w:r w:rsidRPr="00080656">
        <w:rPr>
          <w:rFonts w:asciiTheme="majorHAnsi" w:hAnsiTheme="majorHAnsi"/>
          <w:sz w:val="22"/>
          <w:szCs w:val="22"/>
        </w:rPr>
        <w:t xml:space="preserve"> NoC clock signals</w:t>
      </w:r>
      <w:bookmarkEnd w:id="1825"/>
    </w:p>
    <w:tbl>
      <w:tblPr>
        <w:tblStyle w:val="TableGrid2"/>
        <w:tblW w:w="0" w:type="auto"/>
        <w:jc w:val="center"/>
        <w:tblLook w:val="04A0" w:firstRow="1" w:lastRow="0" w:firstColumn="1" w:lastColumn="0" w:noHBand="0" w:noVBand="1"/>
      </w:tblPr>
      <w:tblGrid>
        <w:gridCol w:w="2593"/>
        <w:gridCol w:w="6983"/>
      </w:tblGrid>
      <w:tr w:rsidR="000A029C" w:rsidRPr="00080656" w14:paraId="200DECF2" w14:textId="77777777" w:rsidTr="000A029C">
        <w:trPr>
          <w:jc w:val="center"/>
        </w:trPr>
        <w:tc>
          <w:tcPr>
            <w:tcW w:w="2175" w:type="dxa"/>
            <w:shd w:val="clear" w:color="auto" w:fill="95B3D7" w:themeFill="accent1" w:themeFillTint="99"/>
          </w:tcPr>
          <w:p w14:paraId="6ACB2BD8" w14:textId="77777777" w:rsidR="000A029C" w:rsidRPr="00080656" w:rsidRDefault="000A029C" w:rsidP="004D2920">
            <w:pPr>
              <w:tabs>
                <w:tab w:val="left" w:pos="2700"/>
              </w:tabs>
              <w:jc w:val="center"/>
              <w:rPr>
                <w:rFonts w:asciiTheme="majorHAnsi" w:hAnsiTheme="majorHAnsi"/>
                <w:b/>
                <w:sz w:val="22"/>
                <w:szCs w:val="22"/>
              </w:rPr>
            </w:pPr>
            <w:r w:rsidRPr="00080656">
              <w:rPr>
                <w:rFonts w:asciiTheme="majorHAnsi" w:hAnsiTheme="majorHAnsi"/>
                <w:b/>
                <w:sz w:val="22"/>
                <w:szCs w:val="22"/>
              </w:rPr>
              <w:t>Signal name</w:t>
            </w:r>
          </w:p>
        </w:tc>
        <w:tc>
          <w:tcPr>
            <w:tcW w:w="7175" w:type="dxa"/>
            <w:shd w:val="clear" w:color="auto" w:fill="95B3D7" w:themeFill="accent1" w:themeFillTint="99"/>
          </w:tcPr>
          <w:p w14:paraId="0F5DE459" w14:textId="77777777" w:rsidR="000A029C" w:rsidRPr="00080656" w:rsidRDefault="000A029C" w:rsidP="004D2920">
            <w:pPr>
              <w:tabs>
                <w:tab w:val="left" w:pos="2700"/>
              </w:tabs>
              <w:jc w:val="center"/>
              <w:rPr>
                <w:rFonts w:asciiTheme="majorHAnsi" w:hAnsiTheme="majorHAnsi"/>
                <w:b/>
                <w:sz w:val="22"/>
                <w:szCs w:val="22"/>
              </w:rPr>
            </w:pPr>
            <w:r w:rsidRPr="00080656">
              <w:rPr>
                <w:rFonts w:asciiTheme="majorHAnsi" w:hAnsiTheme="majorHAnsi"/>
                <w:b/>
                <w:sz w:val="22"/>
                <w:szCs w:val="22"/>
              </w:rPr>
              <w:t>Description</w:t>
            </w:r>
          </w:p>
        </w:tc>
      </w:tr>
      <w:tr w:rsidR="000A029C" w:rsidRPr="00080656" w14:paraId="79AB1CBE" w14:textId="77777777" w:rsidTr="000A029C">
        <w:trPr>
          <w:jc w:val="center"/>
        </w:trPr>
        <w:tc>
          <w:tcPr>
            <w:tcW w:w="2175" w:type="dxa"/>
          </w:tcPr>
          <w:p w14:paraId="5147C5BF" w14:textId="77777777" w:rsidR="000A029C" w:rsidRPr="00B24904" w:rsidRDefault="000A029C" w:rsidP="004D2920">
            <w:pPr>
              <w:tabs>
                <w:tab w:val="left" w:pos="2700"/>
              </w:tabs>
              <w:rPr>
                <w:rStyle w:val="FilesandDirectories"/>
                <w:rPrChange w:id="1826" w:author="Kate Boardman" w:date="2016-04-19T18:27:00Z">
                  <w:rPr>
                    <w:rFonts w:asciiTheme="majorHAnsi" w:hAnsiTheme="majorHAnsi"/>
                    <w:color w:val="FF0000"/>
                    <w:sz w:val="22"/>
                    <w:szCs w:val="22"/>
                  </w:rPr>
                </w:rPrChange>
              </w:rPr>
            </w:pPr>
            <w:r w:rsidRPr="00B24904">
              <w:rPr>
                <w:rStyle w:val="FilesandDirectories"/>
                <w:rPrChange w:id="1827" w:author="Kate Boardman" w:date="2016-04-19T18:27:00Z">
                  <w:rPr>
                    <w:rFonts w:asciiTheme="majorHAnsi" w:hAnsiTheme="majorHAnsi"/>
                    <w:color w:val="auto"/>
                    <w:sz w:val="22"/>
                    <w:szCs w:val="22"/>
                  </w:rPr>
                </w:rPrChange>
              </w:rPr>
              <w:t>clk_&lt;clock_domain&gt;</w:t>
            </w:r>
          </w:p>
        </w:tc>
        <w:tc>
          <w:tcPr>
            <w:tcW w:w="7175" w:type="dxa"/>
          </w:tcPr>
          <w:p w14:paraId="497A1551" w14:textId="77777777" w:rsidR="000A029C" w:rsidRPr="00080656" w:rsidRDefault="000A029C" w:rsidP="004D2920">
            <w:pPr>
              <w:tabs>
                <w:tab w:val="left" w:pos="2700"/>
              </w:tabs>
              <w:rPr>
                <w:rFonts w:asciiTheme="majorHAnsi" w:hAnsiTheme="majorHAnsi"/>
                <w:sz w:val="22"/>
                <w:szCs w:val="22"/>
              </w:rPr>
            </w:pPr>
            <w:r w:rsidRPr="00080656">
              <w:rPr>
                <w:rFonts w:asciiTheme="majorHAnsi" w:hAnsiTheme="majorHAnsi"/>
                <w:sz w:val="22"/>
                <w:szCs w:val="22"/>
              </w:rPr>
              <w:t>Clock pins are named as per the clock domain they belong to</w:t>
            </w:r>
          </w:p>
          <w:p w14:paraId="6B909199" w14:textId="77777777" w:rsidR="000A029C" w:rsidRPr="00080656" w:rsidRDefault="000A029C" w:rsidP="00213874">
            <w:pPr>
              <w:numPr>
                <w:ilvl w:val="0"/>
                <w:numId w:val="29"/>
              </w:numPr>
              <w:tabs>
                <w:tab w:val="left" w:pos="2700"/>
              </w:tabs>
              <w:rPr>
                <w:rFonts w:asciiTheme="majorHAnsi" w:hAnsiTheme="majorHAnsi"/>
                <w:sz w:val="22"/>
                <w:szCs w:val="22"/>
              </w:rPr>
            </w:pPr>
            <w:r w:rsidRPr="00080656">
              <w:rPr>
                <w:rFonts w:asciiTheme="majorHAnsi" w:hAnsiTheme="majorHAnsi"/>
                <w:sz w:val="22"/>
                <w:szCs w:val="22"/>
              </w:rPr>
              <w:t xml:space="preserve">Default clock domain is </w:t>
            </w:r>
            <w:del w:id="1828" w:author="Kate Boardman" w:date="2016-04-19T18:27:00Z">
              <w:r w:rsidRPr="00955D73" w:rsidDel="00955D73">
                <w:rPr>
                  <w:rStyle w:val="FilesandDirectories"/>
                  <w:rPrChange w:id="1829" w:author="Kate Boardman" w:date="2016-04-19T18:28:00Z">
                    <w:rPr>
                      <w:rFonts w:asciiTheme="majorHAnsi" w:hAnsiTheme="majorHAnsi"/>
                      <w:sz w:val="22"/>
                      <w:szCs w:val="22"/>
                    </w:rPr>
                  </w:rPrChange>
                </w:rPr>
                <w:delText>“</w:delText>
              </w:r>
            </w:del>
            <w:r w:rsidRPr="00955D73">
              <w:rPr>
                <w:rStyle w:val="FilesandDirectories"/>
                <w:rPrChange w:id="1830" w:author="Kate Boardman" w:date="2016-04-19T18:28:00Z">
                  <w:rPr>
                    <w:rFonts w:asciiTheme="majorHAnsi" w:hAnsiTheme="majorHAnsi"/>
                    <w:sz w:val="22"/>
                    <w:szCs w:val="22"/>
                  </w:rPr>
                </w:rPrChange>
              </w:rPr>
              <w:t>noc</w:t>
            </w:r>
            <w:del w:id="1831" w:author="Kate Boardman" w:date="2016-04-19T18:27:00Z">
              <w:r w:rsidRPr="00080656" w:rsidDel="00955D73">
                <w:rPr>
                  <w:rFonts w:asciiTheme="majorHAnsi" w:hAnsiTheme="majorHAnsi"/>
                  <w:sz w:val="22"/>
                  <w:szCs w:val="22"/>
                </w:rPr>
                <w:delText>”</w:delText>
              </w:r>
            </w:del>
            <w:r w:rsidRPr="00080656">
              <w:rPr>
                <w:rFonts w:asciiTheme="majorHAnsi" w:hAnsiTheme="majorHAnsi"/>
                <w:sz w:val="22"/>
                <w:szCs w:val="22"/>
              </w:rPr>
              <w:t xml:space="preserve">, and hence default clock pin is </w:t>
            </w:r>
            <w:del w:id="1832" w:author="Kate Boardman" w:date="2016-04-19T18:28:00Z">
              <w:r w:rsidRPr="00955D73" w:rsidDel="00955D73">
                <w:rPr>
                  <w:rStyle w:val="FilesandDirectories"/>
                  <w:rPrChange w:id="1833" w:author="Kate Boardman" w:date="2016-04-19T18:28:00Z">
                    <w:rPr>
                      <w:rFonts w:asciiTheme="majorHAnsi" w:hAnsiTheme="majorHAnsi"/>
                      <w:sz w:val="22"/>
                      <w:szCs w:val="22"/>
                    </w:rPr>
                  </w:rPrChange>
                </w:rPr>
                <w:delText>“</w:delText>
              </w:r>
            </w:del>
            <w:r w:rsidRPr="00955D73">
              <w:rPr>
                <w:rStyle w:val="FilesandDirectories"/>
                <w:rPrChange w:id="1834" w:author="Kate Boardman" w:date="2016-04-19T18:28:00Z">
                  <w:rPr>
                    <w:rFonts w:asciiTheme="majorHAnsi" w:hAnsiTheme="majorHAnsi"/>
                    <w:sz w:val="22"/>
                    <w:szCs w:val="22"/>
                  </w:rPr>
                </w:rPrChange>
              </w:rPr>
              <w:t>clk_noc</w:t>
            </w:r>
            <w:del w:id="1835" w:author="Kate Boardman" w:date="2016-04-19T18:28:00Z">
              <w:r w:rsidRPr="00955D73" w:rsidDel="00955D73">
                <w:rPr>
                  <w:rStyle w:val="FilesandDirectories"/>
                  <w:rPrChange w:id="1836" w:author="Kate Boardman" w:date="2016-04-19T18:28:00Z">
                    <w:rPr>
                      <w:rFonts w:asciiTheme="majorHAnsi" w:hAnsiTheme="majorHAnsi"/>
                      <w:sz w:val="22"/>
                      <w:szCs w:val="22"/>
                    </w:rPr>
                  </w:rPrChange>
                </w:rPr>
                <w:delText>”</w:delText>
              </w:r>
            </w:del>
          </w:p>
          <w:p w14:paraId="242E9E3C" w14:textId="722ABB7D" w:rsidR="000A029C" w:rsidRPr="00080656" w:rsidRDefault="000A029C" w:rsidP="00213874">
            <w:pPr>
              <w:numPr>
                <w:ilvl w:val="0"/>
                <w:numId w:val="29"/>
              </w:numPr>
              <w:tabs>
                <w:tab w:val="left" w:pos="2700"/>
              </w:tabs>
              <w:rPr>
                <w:rFonts w:asciiTheme="majorHAnsi" w:hAnsiTheme="majorHAnsi"/>
                <w:sz w:val="22"/>
                <w:szCs w:val="22"/>
              </w:rPr>
            </w:pPr>
            <w:r w:rsidRPr="00080656">
              <w:rPr>
                <w:rFonts w:asciiTheme="majorHAnsi" w:hAnsiTheme="majorHAnsi"/>
                <w:sz w:val="22"/>
                <w:szCs w:val="22"/>
              </w:rPr>
              <w:t>Reg</w:t>
            </w:r>
            <w:r w:rsidR="00216919">
              <w:rPr>
                <w:rFonts w:asciiTheme="majorHAnsi" w:hAnsiTheme="majorHAnsi"/>
                <w:sz w:val="22"/>
                <w:szCs w:val="22"/>
              </w:rPr>
              <w:t xml:space="preserve">ister </w:t>
            </w:r>
            <w:r w:rsidRPr="00080656">
              <w:rPr>
                <w:rFonts w:asciiTheme="majorHAnsi" w:hAnsiTheme="majorHAnsi"/>
                <w:sz w:val="22"/>
                <w:szCs w:val="22"/>
              </w:rPr>
              <w:t xml:space="preserve">bus clock domain is </w:t>
            </w:r>
            <w:del w:id="1837" w:author="Kate Boardman" w:date="2016-04-19T18:28:00Z">
              <w:r w:rsidRPr="00955D73" w:rsidDel="00955D73">
                <w:rPr>
                  <w:rStyle w:val="FilesandDirectories"/>
                  <w:rPrChange w:id="1838" w:author="Kate Boardman" w:date="2016-04-19T18:28:00Z">
                    <w:rPr>
                      <w:rFonts w:asciiTheme="majorHAnsi" w:hAnsiTheme="majorHAnsi"/>
                      <w:sz w:val="22"/>
                      <w:szCs w:val="22"/>
                    </w:rPr>
                  </w:rPrChange>
                </w:rPr>
                <w:delText>“</w:delText>
              </w:r>
            </w:del>
            <w:r w:rsidRPr="00955D73">
              <w:rPr>
                <w:rStyle w:val="FilesandDirectories"/>
                <w:rPrChange w:id="1839" w:author="Kate Boardman" w:date="2016-04-19T18:28:00Z">
                  <w:rPr>
                    <w:rFonts w:asciiTheme="majorHAnsi" w:hAnsiTheme="majorHAnsi"/>
                    <w:sz w:val="22"/>
                    <w:szCs w:val="22"/>
                  </w:rPr>
                </w:rPrChange>
              </w:rPr>
              <w:t>regbus</w:t>
            </w:r>
            <w:del w:id="1840" w:author="Kate Boardman" w:date="2016-04-19T18:28:00Z">
              <w:r w:rsidRPr="00955D73" w:rsidDel="00955D73">
                <w:rPr>
                  <w:rStyle w:val="FilesandDirectories"/>
                  <w:rPrChange w:id="1841" w:author="Kate Boardman" w:date="2016-04-19T18:28:00Z">
                    <w:rPr>
                      <w:rFonts w:asciiTheme="majorHAnsi" w:hAnsiTheme="majorHAnsi"/>
                      <w:sz w:val="22"/>
                      <w:szCs w:val="22"/>
                    </w:rPr>
                  </w:rPrChange>
                </w:rPr>
                <w:delText>”</w:delText>
              </w:r>
            </w:del>
            <w:r w:rsidRPr="00955D73">
              <w:rPr>
                <w:rStyle w:val="FilesandDirectories"/>
                <w:rPrChange w:id="1842" w:author="Kate Boardman" w:date="2016-04-19T18:28:00Z">
                  <w:rPr>
                    <w:rFonts w:asciiTheme="majorHAnsi" w:hAnsiTheme="majorHAnsi"/>
                    <w:sz w:val="22"/>
                    <w:szCs w:val="22"/>
                  </w:rPr>
                </w:rPrChange>
              </w:rPr>
              <w:t xml:space="preserve"> </w:t>
            </w:r>
            <w:r w:rsidRPr="00080656">
              <w:rPr>
                <w:rFonts w:asciiTheme="majorHAnsi" w:hAnsiTheme="majorHAnsi"/>
                <w:sz w:val="22"/>
                <w:szCs w:val="22"/>
              </w:rPr>
              <w:t xml:space="preserve">and </w:t>
            </w:r>
            <w:r w:rsidR="00CD6B49">
              <w:rPr>
                <w:rFonts w:asciiTheme="majorHAnsi" w:hAnsiTheme="majorHAnsi"/>
                <w:sz w:val="22"/>
                <w:szCs w:val="22"/>
              </w:rPr>
              <w:t xml:space="preserve">the corresponding clock pin is  </w:t>
            </w:r>
            <w:del w:id="1843" w:author="Kate Boardman" w:date="2016-04-19T18:28:00Z">
              <w:r w:rsidRPr="00955D73" w:rsidDel="00955D73">
                <w:rPr>
                  <w:rStyle w:val="FilesandDirectories"/>
                  <w:rPrChange w:id="1844" w:author="Kate Boardman" w:date="2016-04-19T18:28:00Z">
                    <w:rPr>
                      <w:rFonts w:asciiTheme="majorHAnsi" w:hAnsiTheme="majorHAnsi"/>
                      <w:sz w:val="22"/>
                      <w:szCs w:val="22"/>
                    </w:rPr>
                  </w:rPrChange>
                </w:rPr>
                <w:delText>“</w:delText>
              </w:r>
            </w:del>
            <w:r w:rsidRPr="00955D73">
              <w:rPr>
                <w:rStyle w:val="FilesandDirectories"/>
                <w:rPrChange w:id="1845" w:author="Kate Boardman" w:date="2016-04-19T18:28:00Z">
                  <w:rPr>
                    <w:rFonts w:asciiTheme="majorHAnsi" w:hAnsiTheme="majorHAnsi"/>
                    <w:sz w:val="22"/>
                    <w:szCs w:val="22"/>
                  </w:rPr>
                </w:rPrChange>
              </w:rPr>
              <w:t>clk_regbus</w:t>
            </w:r>
            <w:del w:id="1846" w:author="Kate Boardman" w:date="2016-04-19T18:28:00Z">
              <w:r w:rsidRPr="00080656" w:rsidDel="00955D73">
                <w:rPr>
                  <w:rFonts w:asciiTheme="majorHAnsi" w:hAnsiTheme="majorHAnsi"/>
                  <w:sz w:val="22"/>
                  <w:szCs w:val="22"/>
                </w:rPr>
                <w:delText>”</w:delText>
              </w:r>
            </w:del>
          </w:p>
          <w:p w14:paraId="2B791CD2" w14:textId="5FD52936" w:rsidR="000A029C" w:rsidRPr="00080656" w:rsidRDefault="000A029C" w:rsidP="00213874">
            <w:pPr>
              <w:numPr>
                <w:ilvl w:val="0"/>
                <w:numId w:val="29"/>
              </w:numPr>
              <w:tabs>
                <w:tab w:val="left" w:pos="2700"/>
              </w:tabs>
              <w:rPr>
                <w:rFonts w:asciiTheme="majorHAnsi" w:hAnsiTheme="majorHAnsi"/>
                <w:sz w:val="22"/>
                <w:szCs w:val="22"/>
              </w:rPr>
            </w:pPr>
            <w:r w:rsidRPr="00080656">
              <w:rPr>
                <w:rFonts w:asciiTheme="majorHAnsi" w:hAnsiTheme="majorHAnsi"/>
                <w:sz w:val="22"/>
                <w:szCs w:val="22"/>
              </w:rPr>
              <w:t xml:space="preserve">All other clock domains are added via </w:t>
            </w:r>
            <w:ins w:id="1847" w:author="Kate Boardman" w:date="2016-04-19T18:28:00Z">
              <w:r w:rsidR="00955D73">
                <w:rPr>
                  <w:rFonts w:asciiTheme="majorHAnsi" w:hAnsiTheme="majorHAnsi"/>
                  <w:sz w:val="22"/>
                  <w:szCs w:val="22"/>
                </w:rPr>
                <w:t xml:space="preserve">command </w:t>
              </w:r>
            </w:ins>
            <w:del w:id="1848" w:author="Kate Boardman" w:date="2016-04-19T18:28:00Z">
              <w:r w:rsidRPr="00080656" w:rsidDel="00955D73">
                <w:rPr>
                  <w:rFonts w:asciiTheme="majorHAnsi" w:hAnsiTheme="majorHAnsi"/>
                  <w:sz w:val="22"/>
                  <w:szCs w:val="22"/>
                </w:rPr>
                <w:delText>“</w:delText>
              </w:r>
            </w:del>
            <w:r w:rsidRPr="00955D73">
              <w:rPr>
                <w:rStyle w:val="FilesandDirectories"/>
                <w:rPrChange w:id="1849" w:author="Kate Boardman" w:date="2016-04-19T18:28:00Z">
                  <w:rPr>
                    <w:rFonts w:asciiTheme="majorHAnsi" w:hAnsiTheme="majorHAnsi"/>
                    <w:sz w:val="22"/>
                    <w:szCs w:val="22"/>
                  </w:rPr>
                </w:rPrChange>
              </w:rPr>
              <w:t>add_clock_domain</w:t>
            </w:r>
            <w:del w:id="1850" w:author="Kate Boardman" w:date="2016-04-19T18:28:00Z">
              <w:r w:rsidRPr="00080656" w:rsidDel="00955D73">
                <w:rPr>
                  <w:rFonts w:asciiTheme="majorHAnsi" w:hAnsiTheme="majorHAnsi"/>
                  <w:sz w:val="22"/>
                  <w:szCs w:val="22"/>
                </w:rPr>
                <w:delText>”</w:delText>
              </w:r>
            </w:del>
            <w:r w:rsidRPr="00080656">
              <w:rPr>
                <w:rFonts w:asciiTheme="majorHAnsi" w:hAnsiTheme="majorHAnsi"/>
                <w:sz w:val="22"/>
                <w:szCs w:val="22"/>
              </w:rPr>
              <w:t>,</w:t>
            </w:r>
            <w:r w:rsidR="003C47D3">
              <w:rPr>
                <w:rFonts w:asciiTheme="majorHAnsi" w:hAnsiTheme="majorHAnsi"/>
                <w:sz w:val="22"/>
                <w:szCs w:val="22"/>
              </w:rPr>
              <w:t xml:space="preserve"> </w:t>
            </w:r>
            <w:r w:rsidRPr="00080656">
              <w:rPr>
                <w:rFonts w:asciiTheme="majorHAnsi" w:hAnsiTheme="majorHAnsi"/>
                <w:sz w:val="22"/>
                <w:szCs w:val="22"/>
              </w:rPr>
              <w:t>and are named accordingly</w:t>
            </w:r>
          </w:p>
          <w:p w14:paraId="60536088" w14:textId="2C76704B" w:rsidR="000A029C" w:rsidRPr="00080656" w:rsidRDefault="00CD6B49" w:rsidP="00CD6B49">
            <w:pPr>
              <w:tabs>
                <w:tab w:val="left" w:pos="2700"/>
              </w:tabs>
              <w:ind w:left="420"/>
              <w:rPr>
                <w:rFonts w:asciiTheme="majorHAnsi" w:hAnsiTheme="majorHAnsi"/>
                <w:sz w:val="22"/>
                <w:szCs w:val="22"/>
              </w:rPr>
            </w:pPr>
            <w:r>
              <w:rPr>
                <w:rFonts w:asciiTheme="majorHAnsi" w:hAnsiTheme="majorHAnsi"/>
                <w:sz w:val="22"/>
                <w:szCs w:val="22"/>
              </w:rPr>
              <w:t>For example, a</w:t>
            </w:r>
            <w:r w:rsidR="000A029C" w:rsidRPr="00080656">
              <w:rPr>
                <w:rFonts w:asciiTheme="majorHAnsi" w:hAnsiTheme="majorHAnsi"/>
                <w:sz w:val="22"/>
                <w:szCs w:val="22"/>
              </w:rPr>
              <w:t xml:space="preserve"> certain clock domain </w:t>
            </w:r>
            <w:proofErr w:type="gramStart"/>
            <w:r w:rsidR="000A029C" w:rsidRPr="00080656">
              <w:rPr>
                <w:rFonts w:asciiTheme="majorHAnsi" w:hAnsiTheme="majorHAnsi"/>
                <w:sz w:val="22"/>
                <w:szCs w:val="22"/>
              </w:rPr>
              <w:t>can be defined</w:t>
            </w:r>
            <w:proofErr w:type="gramEnd"/>
            <w:r w:rsidR="000A029C" w:rsidRPr="00080656">
              <w:rPr>
                <w:rFonts w:asciiTheme="majorHAnsi" w:hAnsiTheme="majorHAnsi"/>
                <w:sz w:val="22"/>
                <w:szCs w:val="22"/>
              </w:rPr>
              <w:t xml:space="preserve"> for the host clock of a bridge with an </w:t>
            </w:r>
            <w:r w:rsidR="000A029C" w:rsidRPr="00955D73">
              <w:rPr>
                <w:rStyle w:val="FilesandDirectories"/>
                <w:rPrChange w:id="1851" w:author="Kate Boardman" w:date="2016-04-19T18:29:00Z">
                  <w:rPr>
                    <w:rFonts w:asciiTheme="majorHAnsi" w:hAnsiTheme="majorHAnsi"/>
                    <w:sz w:val="22"/>
                    <w:szCs w:val="22"/>
                  </w:rPr>
                </w:rPrChange>
              </w:rPr>
              <w:t>async</w:t>
            </w:r>
            <w:ins w:id="1852" w:author="Kate Boardman" w:date="2016-04-19T18:28:00Z">
              <w:r w:rsidR="00955D73">
                <w:rPr>
                  <w:rFonts w:asciiTheme="majorHAnsi" w:hAnsiTheme="majorHAnsi"/>
                  <w:sz w:val="22"/>
                  <w:szCs w:val="22"/>
                </w:rPr>
                <w:t xml:space="preserve">, </w:t>
              </w:r>
            </w:ins>
            <w:del w:id="1853" w:author="Kate Boardman" w:date="2016-04-19T18:28:00Z">
              <w:r w:rsidR="000A029C" w:rsidRPr="00955D73" w:rsidDel="00955D73">
                <w:rPr>
                  <w:rStyle w:val="FilesandDirectories"/>
                  <w:rPrChange w:id="1854" w:author="Kate Boardman" w:date="2016-04-19T18:29:00Z">
                    <w:rPr>
                      <w:rFonts w:asciiTheme="majorHAnsi" w:hAnsiTheme="majorHAnsi"/>
                      <w:sz w:val="22"/>
                      <w:szCs w:val="22"/>
                    </w:rPr>
                  </w:rPrChange>
                </w:rPr>
                <w:delText>/</w:delText>
              </w:r>
            </w:del>
            <w:r w:rsidR="00CA4A65" w:rsidRPr="00955D73">
              <w:rPr>
                <w:rStyle w:val="FilesandDirectories"/>
                <w:rPrChange w:id="1855" w:author="Kate Boardman" w:date="2016-04-19T18:29:00Z">
                  <w:rPr>
                    <w:rFonts w:asciiTheme="majorHAnsi" w:hAnsiTheme="majorHAnsi"/>
                    <w:sz w:val="22"/>
                    <w:szCs w:val="22"/>
                  </w:rPr>
                </w:rPrChange>
              </w:rPr>
              <w:t>ratio_slow</w:t>
            </w:r>
            <w:ins w:id="1856" w:author="Kate Boardman" w:date="2016-04-19T18:28:00Z">
              <w:r w:rsidR="00955D73">
                <w:rPr>
                  <w:rFonts w:asciiTheme="majorHAnsi" w:hAnsiTheme="majorHAnsi"/>
                  <w:sz w:val="22"/>
                  <w:szCs w:val="22"/>
                </w:rPr>
                <w:t xml:space="preserve"> or </w:t>
              </w:r>
            </w:ins>
            <w:del w:id="1857" w:author="Kate Boardman" w:date="2016-04-19T18:28:00Z">
              <w:r w:rsidR="00CA4A65" w:rsidRPr="00955D73" w:rsidDel="00955D73">
                <w:rPr>
                  <w:rStyle w:val="FilesandDirectories"/>
                  <w:rPrChange w:id="1858" w:author="Kate Boardman" w:date="2016-04-19T18:29:00Z">
                    <w:rPr>
                      <w:rFonts w:asciiTheme="majorHAnsi" w:hAnsiTheme="majorHAnsi"/>
                      <w:sz w:val="22"/>
                      <w:szCs w:val="22"/>
                    </w:rPr>
                  </w:rPrChange>
                </w:rPr>
                <w:delText>/</w:delText>
              </w:r>
            </w:del>
            <w:r w:rsidR="00CA4A65" w:rsidRPr="00955D73">
              <w:rPr>
                <w:rStyle w:val="FilesandDirectories"/>
                <w:rPrChange w:id="1859" w:author="Kate Boardman" w:date="2016-04-19T18:29:00Z">
                  <w:rPr>
                    <w:rFonts w:asciiTheme="majorHAnsi" w:hAnsiTheme="majorHAnsi"/>
                    <w:sz w:val="22"/>
                    <w:szCs w:val="22"/>
                  </w:rPr>
                </w:rPrChange>
              </w:rPr>
              <w:t>ratio_fast</w:t>
            </w:r>
            <w:r w:rsidR="00F70092">
              <w:rPr>
                <w:rFonts w:asciiTheme="majorHAnsi" w:hAnsiTheme="majorHAnsi"/>
                <w:sz w:val="22"/>
                <w:szCs w:val="22"/>
              </w:rPr>
              <w:t xml:space="preserve"> </w:t>
            </w:r>
            <w:r w:rsidR="000A029C" w:rsidRPr="00080656">
              <w:rPr>
                <w:rFonts w:asciiTheme="majorHAnsi" w:hAnsiTheme="majorHAnsi"/>
                <w:sz w:val="22"/>
                <w:szCs w:val="22"/>
              </w:rPr>
              <w:t>clock crosser interface. The corresponding</w:t>
            </w:r>
            <w:r w:rsidR="000A029C" w:rsidRPr="00955D73">
              <w:rPr>
                <w:rStyle w:val="FilesandDirectories"/>
                <w:rPrChange w:id="1860" w:author="Kate Boardman" w:date="2016-04-19T18:29:00Z">
                  <w:rPr>
                    <w:rFonts w:asciiTheme="majorHAnsi" w:hAnsiTheme="majorHAnsi"/>
                    <w:sz w:val="22"/>
                    <w:szCs w:val="22"/>
                  </w:rPr>
                </w:rPrChange>
              </w:rPr>
              <w:t xml:space="preserve"> clk_&lt;clock_domain&gt;</w:t>
            </w:r>
            <w:r w:rsidR="000A029C" w:rsidRPr="00080656">
              <w:rPr>
                <w:rFonts w:asciiTheme="majorHAnsi" w:hAnsiTheme="majorHAnsi"/>
                <w:sz w:val="22"/>
                <w:szCs w:val="22"/>
              </w:rPr>
              <w:t xml:space="preserve"> pin at the NoC level will be internally connected to the host</w:t>
            </w:r>
            <w:ins w:id="1861" w:author="Kate Boardman" w:date="2016-04-19T18:29:00Z">
              <w:r w:rsidR="00955D73">
                <w:rPr>
                  <w:rFonts w:asciiTheme="majorHAnsi" w:hAnsiTheme="majorHAnsi"/>
                  <w:sz w:val="22"/>
                  <w:szCs w:val="22"/>
                </w:rPr>
                <w:t xml:space="preserve"> </w:t>
              </w:r>
            </w:ins>
            <w:del w:id="1862" w:author="Kate Boardman" w:date="2016-04-19T18:29:00Z">
              <w:r w:rsidR="000A029C" w:rsidRPr="00080656" w:rsidDel="00955D73">
                <w:rPr>
                  <w:rFonts w:asciiTheme="majorHAnsi" w:hAnsiTheme="majorHAnsi"/>
                  <w:sz w:val="22"/>
                  <w:szCs w:val="22"/>
                </w:rPr>
                <w:delText>_</w:delText>
              </w:r>
            </w:del>
            <w:r w:rsidR="000A029C" w:rsidRPr="00080656">
              <w:rPr>
                <w:rFonts w:asciiTheme="majorHAnsi" w:hAnsiTheme="majorHAnsi"/>
                <w:sz w:val="22"/>
                <w:szCs w:val="22"/>
              </w:rPr>
              <w:t>cl</w:t>
            </w:r>
            <w:ins w:id="1863" w:author="Kate Boardman" w:date="2016-04-19T18:29:00Z">
              <w:r w:rsidR="00955D73">
                <w:rPr>
                  <w:rFonts w:asciiTheme="majorHAnsi" w:hAnsiTheme="majorHAnsi"/>
                  <w:sz w:val="22"/>
                  <w:szCs w:val="22"/>
                </w:rPr>
                <w:t>oc</w:t>
              </w:r>
            </w:ins>
            <w:r w:rsidR="000A029C" w:rsidRPr="00080656">
              <w:rPr>
                <w:rFonts w:asciiTheme="majorHAnsi" w:hAnsiTheme="majorHAnsi"/>
                <w:sz w:val="22"/>
                <w:szCs w:val="22"/>
              </w:rPr>
              <w:t>k pin of the bridge (NoC element)</w:t>
            </w:r>
          </w:p>
        </w:tc>
      </w:tr>
    </w:tbl>
    <w:p w14:paraId="347A8EF9" w14:textId="77777777" w:rsidR="000A029C" w:rsidRPr="00080656" w:rsidRDefault="000A029C" w:rsidP="000A029C">
      <w:pPr>
        <w:tabs>
          <w:tab w:val="left" w:pos="2700"/>
        </w:tabs>
        <w:rPr>
          <w:rFonts w:asciiTheme="majorHAnsi" w:hAnsiTheme="majorHAnsi"/>
          <w:color w:val="000000" w:themeColor="text1"/>
        </w:rPr>
      </w:pPr>
    </w:p>
    <w:p w14:paraId="5CCBBA4D" w14:textId="7B8E0972" w:rsidR="000A029C" w:rsidRPr="00080656" w:rsidRDefault="000A029C" w:rsidP="00101BE7">
      <w:pPr>
        <w:tabs>
          <w:tab w:val="left" w:pos="2700"/>
        </w:tabs>
        <w:jc w:val="both"/>
        <w:rPr>
          <w:rFonts w:asciiTheme="majorHAnsi" w:hAnsiTheme="majorHAnsi"/>
        </w:rPr>
      </w:pPr>
      <w:r w:rsidRPr="00080656">
        <w:rPr>
          <w:rFonts w:asciiTheme="majorHAnsi" w:hAnsiTheme="majorHAnsi"/>
        </w:rPr>
        <w:t xml:space="preserve">The NoC IP may have different clock domains that run asynchronously to each other. Instructions for adding clock domains </w:t>
      </w:r>
      <w:proofErr w:type="gramStart"/>
      <w:r w:rsidRPr="00080656">
        <w:rPr>
          <w:rFonts w:asciiTheme="majorHAnsi" w:hAnsiTheme="majorHAnsi"/>
        </w:rPr>
        <w:t>can be found</w:t>
      </w:r>
      <w:proofErr w:type="gramEnd"/>
      <w:r w:rsidRPr="00080656">
        <w:rPr>
          <w:rFonts w:asciiTheme="majorHAnsi" w:hAnsiTheme="majorHAnsi"/>
        </w:rPr>
        <w:t xml:space="preserve"> in the </w:t>
      </w:r>
      <w:r w:rsidRPr="00955D73">
        <w:rPr>
          <w:rStyle w:val="FilesandDirectories"/>
          <w:rPrChange w:id="1864" w:author="Kate Boardman" w:date="2016-04-19T18:30:00Z">
            <w:rPr>
              <w:rFonts w:asciiTheme="majorHAnsi" w:hAnsiTheme="majorHAnsi"/>
              <w:color w:val="000000" w:themeColor="text1"/>
            </w:rPr>
          </w:rPrChange>
        </w:rPr>
        <w:t xml:space="preserve">NetSpeed NocStudio </w:t>
      </w:r>
      <w:r w:rsidR="00927DA7" w:rsidRPr="00955D73">
        <w:rPr>
          <w:rStyle w:val="FilesandDirectories"/>
          <w:rPrChange w:id="1865" w:author="Kate Boardman" w:date="2016-04-19T18:30:00Z">
            <w:rPr>
              <w:rFonts w:asciiTheme="majorHAnsi" w:hAnsiTheme="majorHAnsi"/>
              <w:color w:val="000000" w:themeColor="text1"/>
            </w:rPr>
          </w:rPrChange>
        </w:rPr>
        <w:t>Gemini</w:t>
      </w:r>
      <w:r w:rsidRPr="00955D73">
        <w:rPr>
          <w:rStyle w:val="FilesandDirectories"/>
          <w:rPrChange w:id="1866" w:author="Kate Boardman" w:date="2016-04-19T18:30:00Z">
            <w:rPr>
              <w:rFonts w:asciiTheme="majorHAnsi" w:hAnsiTheme="majorHAnsi"/>
              <w:color w:val="000000" w:themeColor="text1"/>
            </w:rPr>
          </w:rPrChange>
        </w:rPr>
        <w:t xml:space="preserve"> User Manual</w:t>
      </w:r>
      <w:r w:rsidRPr="00080656">
        <w:rPr>
          <w:rFonts w:asciiTheme="majorHAnsi" w:hAnsiTheme="majorHAnsi"/>
        </w:rPr>
        <w:t xml:space="preserve">.  </w:t>
      </w:r>
      <w:r w:rsidRPr="00080656">
        <w:rPr>
          <w:rFonts w:asciiTheme="majorHAnsi" w:hAnsiTheme="majorHAnsi"/>
          <w:color w:val="000000" w:themeColor="text1"/>
        </w:rPr>
        <w:t>In addition, host interfaces can operate at a clock asynchronous to the NoC clocks. The reg</w:t>
      </w:r>
      <w:r w:rsidR="00216919">
        <w:rPr>
          <w:rFonts w:asciiTheme="majorHAnsi" w:hAnsiTheme="majorHAnsi"/>
          <w:color w:val="000000" w:themeColor="text1"/>
        </w:rPr>
        <w:t xml:space="preserve">ister </w:t>
      </w:r>
      <w:r w:rsidRPr="00080656">
        <w:rPr>
          <w:rFonts w:asciiTheme="majorHAnsi" w:hAnsiTheme="majorHAnsi"/>
          <w:color w:val="000000" w:themeColor="text1"/>
        </w:rPr>
        <w:t xml:space="preserve">bus layer can also operate on a clock asynchronous to NoC clocks. The physical fan-out and distribution of the clock is the responsibility of the customer. </w:t>
      </w:r>
    </w:p>
    <w:p w14:paraId="4788704F" w14:textId="0082BCDA" w:rsidR="003C47D3" w:rsidRPr="00080656" w:rsidRDefault="000A029C">
      <w:pPr>
        <w:spacing w:before="100" w:beforeAutospacing="1" w:after="100" w:afterAutospacing="1"/>
        <w:jc w:val="both"/>
        <w:rPr>
          <w:rFonts w:asciiTheme="majorHAnsi" w:hAnsiTheme="majorHAnsi"/>
        </w:rPr>
      </w:pPr>
      <w:r w:rsidRPr="00080656">
        <w:rPr>
          <w:rFonts w:asciiTheme="majorHAnsi" w:hAnsiTheme="majorHAnsi"/>
        </w:rPr>
        <w:t>Clock crossing between hosts and the NoC happen</w:t>
      </w:r>
      <w:r w:rsidR="003C47D3">
        <w:rPr>
          <w:rFonts w:asciiTheme="majorHAnsi" w:hAnsiTheme="majorHAnsi"/>
        </w:rPr>
        <w:t>s</w:t>
      </w:r>
      <w:r w:rsidRPr="00080656">
        <w:rPr>
          <w:rFonts w:asciiTheme="majorHAnsi" w:hAnsiTheme="majorHAnsi"/>
        </w:rPr>
        <w:t xml:space="preserve"> within a bridge.  </w:t>
      </w:r>
      <w:proofErr w:type="gramStart"/>
      <w:r w:rsidRPr="00080656">
        <w:rPr>
          <w:rFonts w:asciiTheme="majorHAnsi" w:hAnsiTheme="majorHAnsi"/>
        </w:rPr>
        <w:t>A list of clock crossing</w:t>
      </w:r>
      <w:r w:rsidR="00CD6B49">
        <w:rPr>
          <w:rFonts w:asciiTheme="majorHAnsi" w:hAnsiTheme="majorHAnsi"/>
        </w:rPr>
        <w:t>s that exist in the NoC</w:t>
      </w:r>
      <w:r w:rsidRPr="00080656">
        <w:rPr>
          <w:rFonts w:asciiTheme="majorHAnsi" w:hAnsiTheme="majorHAnsi"/>
        </w:rPr>
        <w:t xml:space="preserve"> is generated by NocStudio</w:t>
      </w:r>
      <w:proofErr w:type="gramEnd"/>
      <w:r w:rsidRPr="00080656">
        <w:rPr>
          <w:rFonts w:asciiTheme="majorHAnsi" w:hAnsiTheme="majorHAnsi"/>
        </w:rPr>
        <w:t xml:space="preserve"> in </w:t>
      </w:r>
      <w:r w:rsidR="00E61C3C">
        <w:rPr>
          <w:rFonts w:asciiTheme="majorHAnsi" w:hAnsiTheme="majorHAnsi"/>
        </w:rPr>
        <w:t>noc_reference_manual.html</w:t>
      </w:r>
      <w:r w:rsidRPr="00080656">
        <w:rPr>
          <w:rFonts w:asciiTheme="majorHAnsi" w:hAnsiTheme="majorHAnsi"/>
        </w:rPr>
        <w:t xml:space="preserve">.  There are different kinds of clock crossings.  The </w:t>
      </w:r>
      <w:del w:id="1867" w:author="Kate Boardman" w:date="2016-04-19T18:30:00Z">
        <w:r w:rsidRPr="00080656" w:rsidDel="00955D73">
          <w:rPr>
            <w:rFonts w:asciiTheme="majorHAnsi" w:hAnsiTheme="majorHAnsi"/>
          </w:rPr>
          <w:delText>“</w:delText>
        </w:r>
      </w:del>
      <w:r w:rsidRPr="00955D73">
        <w:rPr>
          <w:rStyle w:val="FilesandDirectories"/>
          <w:rPrChange w:id="1868" w:author="Kate Boardman" w:date="2016-04-19T18:30:00Z">
            <w:rPr>
              <w:rFonts w:asciiTheme="majorHAnsi" w:hAnsiTheme="majorHAnsi"/>
            </w:rPr>
          </w:rPrChange>
        </w:rPr>
        <w:t>async</w:t>
      </w:r>
      <w:del w:id="1869" w:author="Kate Boardman" w:date="2016-04-19T18:30:00Z">
        <w:r w:rsidRPr="00080656" w:rsidDel="00955D73">
          <w:rPr>
            <w:rFonts w:asciiTheme="majorHAnsi" w:hAnsiTheme="majorHAnsi"/>
          </w:rPr>
          <w:delText>”</w:delText>
        </w:r>
      </w:del>
      <w:r w:rsidRPr="00080656">
        <w:rPr>
          <w:rFonts w:asciiTheme="majorHAnsi" w:hAnsiTheme="majorHAnsi"/>
        </w:rPr>
        <w:t xml:space="preserve"> clock crossing refers to an asynchronous clock, where the frequency and phase alignment of the clocks have no necessary relationship.  The </w:t>
      </w:r>
      <w:del w:id="1870" w:author="Kate Boardman" w:date="2016-04-19T18:30:00Z">
        <w:r w:rsidRPr="00080656" w:rsidDel="00955D73">
          <w:rPr>
            <w:rFonts w:asciiTheme="majorHAnsi" w:hAnsiTheme="majorHAnsi"/>
          </w:rPr>
          <w:delText>“</w:delText>
        </w:r>
      </w:del>
      <w:r w:rsidRPr="00955D73">
        <w:rPr>
          <w:rStyle w:val="FilesandDirectories"/>
          <w:rPrChange w:id="1871" w:author="Kate Boardman" w:date="2016-04-19T18:30:00Z">
            <w:rPr>
              <w:rFonts w:asciiTheme="majorHAnsi" w:hAnsiTheme="majorHAnsi"/>
            </w:rPr>
          </w:rPrChange>
        </w:rPr>
        <w:t>ratio_slow</w:t>
      </w:r>
      <w:del w:id="1872" w:author="Kate Boardman" w:date="2016-04-19T18:30:00Z">
        <w:r w:rsidRPr="00080656" w:rsidDel="00955D73">
          <w:rPr>
            <w:rFonts w:asciiTheme="majorHAnsi" w:hAnsiTheme="majorHAnsi"/>
          </w:rPr>
          <w:delText>”</w:delText>
        </w:r>
      </w:del>
      <w:r w:rsidRPr="00080656">
        <w:rPr>
          <w:rFonts w:asciiTheme="majorHAnsi" w:hAnsiTheme="majorHAnsi"/>
        </w:rPr>
        <w:t xml:space="preserve"> and </w:t>
      </w:r>
      <w:del w:id="1873" w:author="Kate Boardman" w:date="2016-04-19T18:30:00Z">
        <w:r w:rsidRPr="00080656" w:rsidDel="00955D73">
          <w:rPr>
            <w:rFonts w:asciiTheme="majorHAnsi" w:hAnsiTheme="majorHAnsi"/>
          </w:rPr>
          <w:delText>“</w:delText>
        </w:r>
      </w:del>
      <w:r w:rsidRPr="00955D73">
        <w:rPr>
          <w:rStyle w:val="FilesandDirectories"/>
          <w:rPrChange w:id="1874" w:author="Kate Boardman" w:date="2016-04-19T18:30:00Z">
            <w:rPr>
              <w:rFonts w:asciiTheme="majorHAnsi" w:hAnsiTheme="majorHAnsi"/>
            </w:rPr>
          </w:rPrChange>
        </w:rPr>
        <w:t>ratio_fast</w:t>
      </w:r>
      <w:del w:id="1875" w:author="Kate Boardman" w:date="2016-04-19T18:30:00Z">
        <w:r w:rsidRPr="00080656" w:rsidDel="00955D73">
          <w:rPr>
            <w:rFonts w:asciiTheme="majorHAnsi" w:hAnsiTheme="majorHAnsi"/>
          </w:rPr>
          <w:delText>”</w:delText>
        </w:r>
      </w:del>
      <w:r w:rsidRPr="00080656">
        <w:rPr>
          <w:rFonts w:asciiTheme="majorHAnsi" w:hAnsiTheme="majorHAnsi"/>
        </w:rPr>
        <w:t xml:space="preserve"> are phase-aligned synchronous clock crossers with an N</w:t>
      </w:r>
      <w:proofErr w:type="gramStart"/>
      <w:r w:rsidRPr="00080656">
        <w:rPr>
          <w:rFonts w:asciiTheme="majorHAnsi" w:hAnsiTheme="majorHAnsi"/>
        </w:rPr>
        <w:t>:1</w:t>
      </w:r>
      <w:proofErr w:type="gramEnd"/>
      <w:r w:rsidRPr="00080656">
        <w:rPr>
          <w:rFonts w:asciiTheme="majorHAnsi" w:hAnsiTheme="majorHAnsi"/>
        </w:rPr>
        <w:t xml:space="preserve"> or 1:N ratio.  </w:t>
      </w:r>
      <w:del w:id="1876" w:author="Kate Boardman" w:date="2016-04-19T18:30:00Z">
        <w:r w:rsidRPr="00080656" w:rsidDel="00955D73">
          <w:rPr>
            <w:rFonts w:asciiTheme="majorHAnsi" w:hAnsiTheme="majorHAnsi"/>
          </w:rPr>
          <w:delText>“</w:delText>
        </w:r>
      </w:del>
      <w:proofErr w:type="gramStart"/>
      <w:r w:rsidRPr="00955D73">
        <w:rPr>
          <w:rStyle w:val="FilesandDirectories"/>
          <w:rPrChange w:id="1877" w:author="Kate Boardman" w:date="2016-04-19T18:30:00Z">
            <w:rPr>
              <w:rFonts w:asciiTheme="majorHAnsi" w:hAnsiTheme="majorHAnsi"/>
            </w:rPr>
          </w:rPrChange>
        </w:rPr>
        <w:t>ratio_slow</w:t>
      </w:r>
      <w:proofErr w:type="gramEnd"/>
      <w:del w:id="1878" w:author="Kate Boardman" w:date="2016-04-19T18:30:00Z">
        <w:r w:rsidRPr="00080656" w:rsidDel="00955D73">
          <w:rPr>
            <w:rFonts w:asciiTheme="majorHAnsi" w:hAnsiTheme="majorHAnsi"/>
          </w:rPr>
          <w:delText>”</w:delText>
        </w:r>
      </w:del>
      <w:r w:rsidRPr="00080656">
        <w:rPr>
          <w:rFonts w:asciiTheme="majorHAnsi" w:hAnsiTheme="majorHAnsi"/>
        </w:rPr>
        <w:t xml:space="preserve"> refers to a clock crosser where the host is running slower than the NoC.  </w:t>
      </w:r>
      <w:del w:id="1879" w:author="Kate Boardman" w:date="2016-04-19T18:31:00Z">
        <w:r w:rsidRPr="00080656" w:rsidDel="00955D73">
          <w:rPr>
            <w:rFonts w:asciiTheme="majorHAnsi" w:hAnsiTheme="majorHAnsi"/>
          </w:rPr>
          <w:delText>The “</w:delText>
        </w:r>
      </w:del>
      <w:proofErr w:type="gramStart"/>
      <w:r w:rsidRPr="00955D73">
        <w:rPr>
          <w:rStyle w:val="FilesandDirectories"/>
          <w:rPrChange w:id="1880" w:author="Kate Boardman" w:date="2016-04-19T18:31:00Z">
            <w:rPr>
              <w:rFonts w:asciiTheme="majorHAnsi" w:hAnsiTheme="majorHAnsi"/>
            </w:rPr>
          </w:rPrChange>
        </w:rPr>
        <w:t>ratio_fast</w:t>
      </w:r>
      <w:proofErr w:type="gramEnd"/>
      <w:del w:id="1881" w:author="Kate Boardman" w:date="2016-04-19T18:31:00Z">
        <w:r w:rsidRPr="00080656" w:rsidDel="00955D73">
          <w:rPr>
            <w:rFonts w:asciiTheme="majorHAnsi" w:hAnsiTheme="majorHAnsi"/>
          </w:rPr>
          <w:delText>”</w:delText>
        </w:r>
      </w:del>
      <w:r w:rsidRPr="00080656">
        <w:rPr>
          <w:rFonts w:asciiTheme="majorHAnsi" w:hAnsiTheme="majorHAnsi"/>
        </w:rPr>
        <w:t xml:space="preserve"> refers to a clock crosser where the host is running faster than the NoC.</w:t>
      </w:r>
    </w:p>
    <w:p w14:paraId="7AAA917F" w14:textId="4D72C022" w:rsidR="00D1194A" w:rsidRPr="00080656" w:rsidRDefault="00CD6B49">
      <w:pPr>
        <w:spacing w:before="100" w:beforeAutospacing="1" w:after="100" w:afterAutospacing="1"/>
        <w:jc w:val="both"/>
        <w:rPr>
          <w:rFonts w:asciiTheme="majorHAnsi" w:hAnsiTheme="majorHAnsi"/>
        </w:rPr>
      </w:pPr>
      <w:r>
        <w:rPr>
          <w:rFonts w:asciiTheme="majorHAnsi" w:hAnsiTheme="majorHAnsi"/>
        </w:rPr>
        <w:t>The synchronous clock</w:t>
      </w:r>
      <w:r w:rsidR="000A029C" w:rsidRPr="00080656">
        <w:rPr>
          <w:rFonts w:asciiTheme="majorHAnsi" w:hAnsiTheme="majorHAnsi"/>
        </w:rPr>
        <w:t xml:space="preserve"> crossers require a frequency relationship as well as a phase relationship.  To achieve phase alignment, it </w:t>
      </w:r>
      <w:proofErr w:type="gramStart"/>
      <w:r w:rsidR="000A029C" w:rsidRPr="00080656">
        <w:rPr>
          <w:rFonts w:asciiTheme="majorHAnsi" w:hAnsiTheme="majorHAnsi"/>
        </w:rPr>
        <w:t>is expected</w:t>
      </w:r>
      <w:proofErr w:type="gramEnd"/>
      <w:r w:rsidR="000A029C" w:rsidRPr="00080656">
        <w:rPr>
          <w:rFonts w:asciiTheme="majorHAnsi" w:hAnsiTheme="majorHAnsi"/>
        </w:rPr>
        <w:t xml:space="preserve"> that the source of the ratio clocks will be the same.</w:t>
      </w:r>
    </w:p>
    <w:p w14:paraId="513E1627" w14:textId="77777777" w:rsidR="00593BC4" w:rsidRDefault="000A029C" w:rsidP="00101BE7">
      <w:pPr>
        <w:pStyle w:val="Caption"/>
        <w:keepNext/>
        <w:jc w:val="center"/>
      </w:pPr>
      <w:r w:rsidRPr="00080656">
        <w:rPr>
          <w:rFonts w:asciiTheme="majorHAnsi" w:eastAsiaTheme="minorHAnsi" w:hAnsiTheme="majorHAnsi"/>
        </w:rPr>
        <w:object w:dxaOrig="9345" w:dyaOrig="2865" w14:anchorId="3BD87BF6">
          <v:shape id="_x0000_i1026" type="#_x0000_t75" style="width:468.45pt;height:142.15pt" o:ole="">
            <v:imagedata r:id="rId13" o:title=""/>
          </v:shape>
          <o:OLEObject Type="Embed" ProgID="Visio.Drawing.11" ShapeID="_x0000_i1026" DrawAspect="Content" ObjectID="_1522599796" r:id="rId14"/>
        </w:object>
      </w:r>
    </w:p>
    <w:p w14:paraId="1C7F74A5" w14:textId="13FE899E" w:rsidR="00593BC4" w:rsidRPr="00101BE7" w:rsidRDefault="00593BC4">
      <w:pPr>
        <w:pStyle w:val="Caption"/>
        <w:jc w:val="center"/>
      </w:pPr>
      <w:bookmarkStart w:id="1882" w:name="_Toc448857133"/>
      <w:r>
        <w:t xml:space="preserve">Figure </w:t>
      </w:r>
      <w:r w:rsidR="00553EF5">
        <w:fldChar w:fldCharType="begin"/>
      </w:r>
      <w:r w:rsidR="00553EF5">
        <w:instrText xml:space="preserve"> SEQ Figure \* ARABIC </w:instrText>
      </w:r>
      <w:r w:rsidR="00553EF5">
        <w:fldChar w:fldCharType="separate"/>
      </w:r>
      <w:r w:rsidR="00624168">
        <w:rPr>
          <w:noProof/>
        </w:rPr>
        <w:t>2</w:t>
      </w:r>
      <w:r w:rsidR="00553EF5">
        <w:rPr>
          <w:noProof/>
        </w:rPr>
        <w:fldChar w:fldCharType="end"/>
      </w:r>
      <w:r>
        <w:t xml:space="preserve"> Synchronous clock crossers require alignment of rising edge</w:t>
      </w:r>
      <w:r w:rsidR="002D7581">
        <w:t>.</w:t>
      </w:r>
      <w:bookmarkEnd w:id="1882"/>
    </w:p>
    <w:p w14:paraId="2EFBD5E6" w14:textId="77777777" w:rsidR="00593BC4" w:rsidRPr="00101BE7" w:rsidRDefault="00593BC4" w:rsidP="00101BE7">
      <w:pPr>
        <w:keepNext/>
        <w:spacing w:before="100" w:beforeAutospacing="1" w:after="100" w:afterAutospacing="1"/>
        <w:jc w:val="center"/>
        <w:rPr>
          <w:rFonts w:asciiTheme="majorHAnsi" w:hAnsiTheme="majorHAnsi"/>
          <w:color w:val="0070C0"/>
        </w:rPr>
      </w:pPr>
    </w:p>
    <w:p w14:paraId="48F68350" w14:textId="6CEBADEB" w:rsidR="000A029C" w:rsidRPr="00080656" w:rsidRDefault="000A029C" w:rsidP="00101BE7">
      <w:pPr>
        <w:keepNext/>
        <w:spacing w:before="100" w:beforeAutospacing="1" w:after="100" w:afterAutospacing="1"/>
        <w:jc w:val="both"/>
        <w:rPr>
          <w:rFonts w:asciiTheme="majorHAnsi" w:hAnsiTheme="majorHAnsi"/>
        </w:rPr>
      </w:pPr>
      <w:r w:rsidRPr="00080656">
        <w:rPr>
          <w:rFonts w:asciiTheme="majorHAnsi" w:hAnsiTheme="majorHAnsi"/>
        </w:rPr>
        <w:t>The N</w:t>
      </w:r>
      <w:proofErr w:type="gramStart"/>
      <w:r w:rsidRPr="00080656">
        <w:rPr>
          <w:rFonts w:asciiTheme="majorHAnsi" w:hAnsiTheme="majorHAnsi"/>
        </w:rPr>
        <w:t>:1</w:t>
      </w:r>
      <w:proofErr w:type="gramEnd"/>
      <w:r w:rsidRPr="00080656">
        <w:rPr>
          <w:rFonts w:asciiTheme="majorHAnsi" w:hAnsiTheme="majorHAnsi"/>
        </w:rPr>
        <w:t xml:space="preserve"> and 1:N clock crossers can actually support a range of ratios.  N can be </w:t>
      </w:r>
      <w:proofErr w:type="gramStart"/>
      <w:r w:rsidRPr="00080656">
        <w:rPr>
          <w:rFonts w:asciiTheme="majorHAnsi" w:hAnsiTheme="majorHAnsi"/>
        </w:rPr>
        <w:t>1</w:t>
      </w:r>
      <w:proofErr w:type="gramEnd"/>
      <w:r w:rsidRPr="00080656">
        <w:rPr>
          <w:rFonts w:asciiTheme="majorHAnsi" w:hAnsiTheme="majorHAnsi"/>
        </w:rPr>
        <w:t xml:space="preserve">, 2, 3 or 4.  This allows the faster clock to run </w:t>
      </w:r>
      <w:proofErr w:type="gramStart"/>
      <w:r w:rsidRPr="00080656">
        <w:rPr>
          <w:rFonts w:asciiTheme="majorHAnsi" w:hAnsiTheme="majorHAnsi"/>
        </w:rPr>
        <w:t>at either</w:t>
      </w:r>
      <w:proofErr w:type="gramEnd"/>
      <w:r w:rsidRPr="00080656">
        <w:rPr>
          <w:rFonts w:asciiTheme="majorHAnsi" w:hAnsiTheme="majorHAnsi"/>
        </w:rPr>
        <w:t xml:space="preserve"> the same frequency, or up to 4</w:t>
      </w:r>
      <w:r w:rsidR="003159A0">
        <w:rPr>
          <w:rFonts w:asciiTheme="majorHAnsi" w:hAnsiTheme="majorHAnsi"/>
        </w:rPr>
        <w:t xml:space="preserve"> times </w:t>
      </w:r>
      <w:r w:rsidRPr="00080656">
        <w:rPr>
          <w:rFonts w:asciiTheme="majorHAnsi" w:hAnsiTheme="majorHAnsi"/>
        </w:rPr>
        <w:t xml:space="preserve">faster.  </w:t>
      </w:r>
    </w:p>
    <w:p w14:paraId="446A4E62" w14:textId="0A0E0263" w:rsidR="002D7581" w:rsidRDefault="002D7581" w:rsidP="00101BE7">
      <w:pPr>
        <w:spacing w:before="100" w:beforeAutospacing="1" w:after="100" w:afterAutospacing="1"/>
        <w:jc w:val="both"/>
      </w:pPr>
      <w:r>
        <w:t xml:space="preserve">To enable the communication, a </w:t>
      </w:r>
      <w:proofErr w:type="gramStart"/>
      <w:r>
        <w:t>clock enable control signal</w:t>
      </w:r>
      <w:proofErr w:type="gramEnd"/>
      <w:r>
        <w:t xml:space="preserve"> must be driven by the clock divider logic to identify when the fast and slow clocks share a rising edge.</w:t>
      </w:r>
    </w:p>
    <w:p w14:paraId="4AB200A8" w14:textId="77777777" w:rsidR="002D7581" w:rsidRDefault="002D7581">
      <w:pPr>
        <w:pStyle w:val="ListParagraph"/>
        <w:keepNext/>
        <w:spacing w:before="100" w:beforeAutospacing="1" w:after="100" w:afterAutospacing="1"/>
        <w:jc w:val="both"/>
      </w:pPr>
      <w:r>
        <w:object w:dxaOrig="15305" w:dyaOrig="5960" w14:anchorId="4D11F17E">
          <v:shape id="_x0000_i1027" type="#_x0000_t75" style="width:466.6pt;height:181.4pt" o:ole="">
            <v:imagedata r:id="rId15" o:title=""/>
          </v:shape>
          <o:OLEObject Type="Embed" ProgID="Visio.Drawing.11" ShapeID="_x0000_i1027" DrawAspect="Content" ObjectID="_1522599797" r:id="rId16"/>
        </w:object>
      </w:r>
    </w:p>
    <w:p w14:paraId="3D4DD6C0" w14:textId="5257F929" w:rsidR="002D7581" w:rsidRPr="002270B7" w:rsidRDefault="002D7581" w:rsidP="00101BE7">
      <w:pPr>
        <w:pStyle w:val="Caption"/>
        <w:jc w:val="center"/>
      </w:pPr>
      <w:bookmarkStart w:id="1883" w:name="_Toc448857134"/>
      <w:r w:rsidRPr="002270B7">
        <w:t xml:space="preserve">Figure </w:t>
      </w:r>
      <w:r w:rsidRPr="00BD4F1B">
        <w:fldChar w:fldCharType="begin"/>
      </w:r>
      <w:r w:rsidRPr="00101BE7">
        <w:instrText xml:space="preserve"> SEQ Figure \* ARABIC </w:instrText>
      </w:r>
      <w:r w:rsidRPr="00BD4F1B">
        <w:fldChar w:fldCharType="separate"/>
      </w:r>
      <w:r w:rsidR="00624168">
        <w:rPr>
          <w:noProof/>
        </w:rPr>
        <w:t>3</w:t>
      </w:r>
      <w:r w:rsidRPr="00BD4F1B">
        <w:fldChar w:fldCharType="end"/>
      </w:r>
      <w:r>
        <w:t xml:space="preserve"> </w:t>
      </w:r>
      <w:proofErr w:type="gramStart"/>
      <w:r>
        <w:t>A clock</w:t>
      </w:r>
      <w:proofErr w:type="gramEnd"/>
      <w:r>
        <w:t xml:space="preserve"> enable input indicates when the rising edges are shared by the clocks.</w:t>
      </w:r>
      <w:bookmarkEnd w:id="1883"/>
    </w:p>
    <w:p w14:paraId="7E0DF7E7" w14:textId="77777777" w:rsidR="002D7581" w:rsidRDefault="002D7581" w:rsidP="00101BE7">
      <w:pPr>
        <w:spacing w:before="100" w:beforeAutospacing="1" w:after="100" w:afterAutospacing="1"/>
        <w:jc w:val="both"/>
        <w:rPr>
          <w:noProof/>
        </w:rPr>
      </w:pPr>
      <w:r>
        <w:rPr>
          <w:noProof/>
        </w:rPr>
        <w:t>The figure above shows a 1:2 clock ratio with a transition to 1:1 ratio.  The clock enable signal should be driven for a full fast clock cycle, and should be driven high during the cycle before the shared rising edge.  In the 1:1 case, the clock enable will stay asserted.</w:t>
      </w:r>
    </w:p>
    <w:p w14:paraId="16D0DF9B" w14:textId="1F2C401D" w:rsidR="002D7581" w:rsidRPr="00101BE7" w:rsidRDefault="002D7581" w:rsidP="00101BE7">
      <w:pPr>
        <w:spacing w:before="100" w:beforeAutospacing="1" w:after="100" w:afterAutospacing="1"/>
        <w:jc w:val="both"/>
        <w:rPr>
          <w:noProof/>
        </w:rPr>
      </w:pPr>
      <w:r>
        <w:lastRenderedPageBreak/>
        <w:t xml:space="preserve">The interface with the clock crossing does not need to be quiesced when a ratio change occurs.  The only requirement is that the clock enable </w:t>
      </w:r>
      <w:proofErr w:type="gramStart"/>
      <w:r>
        <w:t>is only asserted</w:t>
      </w:r>
      <w:proofErr w:type="gramEnd"/>
      <w:r>
        <w:t xml:space="preserve"> during the fast clock cycle before the shared rising edge.</w:t>
      </w:r>
    </w:p>
    <w:p w14:paraId="12313FE4" w14:textId="77777777" w:rsidR="000A029C" w:rsidRPr="00080656" w:rsidRDefault="000A029C" w:rsidP="000A029C">
      <w:pPr>
        <w:pStyle w:val="Heading3"/>
        <w:rPr>
          <w:sz w:val="22"/>
        </w:rPr>
      </w:pPr>
      <w:r w:rsidRPr="00080656">
        <w:rPr>
          <w:sz w:val="22"/>
        </w:rPr>
        <w:t xml:space="preserve"> </w:t>
      </w:r>
      <w:bookmarkStart w:id="1884" w:name="_Toc407201526"/>
      <w:bookmarkStart w:id="1885" w:name="_Toc448857009"/>
      <w:r w:rsidRPr="00BB2FA9">
        <w:t>Clock Gating</w:t>
      </w:r>
      <w:bookmarkEnd w:id="1884"/>
      <w:bookmarkEnd w:id="1885"/>
    </w:p>
    <w:p w14:paraId="1D4FA058" w14:textId="7E5DDB43" w:rsidR="00E63A46" w:rsidRDefault="00E63A46" w:rsidP="00E63A46">
      <w:pPr>
        <w:pStyle w:val="Body"/>
        <w:rPr>
          <w:rFonts w:asciiTheme="majorHAnsi" w:hAnsiTheme="majorHAnsi"/>
        </w:rPr>
      </w:pPr>
      <w:r w:rsidRPr="0039089B">
        <w:rPr>
          <w:rFonts w:asciiTheme="majorHAnsi" w:hAnsiTheme="majorHAnsi"/>
        </w:rPr>
        <w:t xml:space="preserve">All NoC elements support activity-based coarse clock gating. </w:t>
      </w:r>
      <w:r>
        <w:rPr>
          <w:rFonts w:asciiTheme="majorHAnsi" w:hAnsiTheme="majorHAnsi"/>
        </w:rPr>
        <w:t xml:space="preserve">Coarse clock gating </w:t>
      </w:r>
      <w:proofErr w:type="gramStart"/>
      <w:r>
        <w:rPr>
          <w:rFonts w:asciiTheme="majorHAnsi" w:hAnsiTheme="majorHAnsi"/>
        </w:rPr>
        <w:t>can be enabled or disabled through NocStudio programming</w:t>
      </w:r>
      <w:proofErr w:type="gramEnd"/>
      <w:r>
        <w:rPr>
          <w:rFonts w:asciiTheme="majorHAnsi" w:hAnsiTheme="majorHAnsi"/>
        </w:rPr>
        <w:t>.</w:t>
      </w:r>
    </w:p>
    <w:p w14:paraId="34EF878D" w14:textId="6AD44BDF" w:rsidR="00E63A46" w:rsidRPr="00047254" w:rsidRDefault="00E63A46" w:rsidP="00E63A46">
      <w:pPr>
        <w:pStyle w:val="Heading3"/>
        <w:numPr>
          <w:ilvl w:val="3"/>
          <w:numId w:val="16"/>
        </w:numPr>
        <w:rPr>
          <w:sz w:val="20"/>
        </w:rPr>
      </w:pPr>
      <w:bookmarkStart w:id="1886" w:name="_Toc448857010"/>
      <w:r>
        <w:rPr>
          <w:sz w:val="20"/>
        </w:rPr>
        <w:t>Clock Gating for NoCs without Regbus</w:t>
      </w:r>
      <w:bookmarkEnd w:id="1886"/>
    </w:p>
    <w:p w14:paraId="78015C67" w14:textId="7693D6ED" w:rsidR="00E63A46" w:rsidRDefault="00E63A46" w:rsidP="00E63A46">
      <w:pPr>
        <w:pStyle w:val="Body"/>
        <w:rPr>
          <w:rFonts w:asciiTheme="majorHAnsi" w:hAnsiTheme="majorHAnsi"/>
        </w:rPr>
      </w:pPr>
      <w:r>
        <w:rPr>
          <w:rFonts w:asciiTheme="majorHAnsi" w:hAnsiTheme="majorHAnsi"/>
        </w:rPr>
        <w:t xml:space="preserve">In absence of the NoC regbus layer, after programming </w:t>
      </w:r>
      <w:proofErr w:type="gramStart"/>
      <w:r>
        <w:rPr>
          <w:rFonts w:asciiTheme="majorHAnsi" w:hAnsiTheme="majorHAnsi"/>
        </w:rPr>
        <w:t>is done</w:t>
      </w:r>
      <w:proofErr w:type="gramEnd"/>
      <w:r>
        <w:rPr>
          <w:rFonts w:asciiTheme="majorHAnsi" w:hAnsiTheme="majorHAnsi"/>
        </w:rPr>
        <w:t xml:space="preserve"> through NocStudio, there is no further option to control clock gating. Coarse clock gating </w:t>
      </w:r>
      <w:proofErr w:type="gramStart"/>
      <w:r>
        <w:rPr>
          <w:rFonts w:asciiTheme="majorHAnsi" w:hAnsiTheme="majorHAnsi"/>
        </w:rPr>
        <w:t>is either always enabled or disabled</w:t>
      </w:r>
      <w:proofErr w:type="gramEnd"/>
      <w:r>
        <w:rPr>
          <w:rFonts w:asciiTheme="majorHAnsi" w:hAnsiTheme="majorHAnsi"/>
        </w:rPr>
        <w:t xml:space="preserve"> based on NocStudio programming.</w:t>
      </w:r>
    </w:p>
    <w:p w14:paraId="15FD1132" w14:textId="57363253" w:rsidR="00E63A46" w:rsidRPr="00D1194A" w:rsidRDefault="00E63A46" w:rsidP="00D1194A">
      <w:pPr>
        <w:pStyle w:val="Heading3"/>
        <w:numPr>
          <w:ilvl w:val="3"/>
          <w:numId w:val="16"/>
        </w:numPr>
        <w:rPr>
          <w:sz w:val="20"/>
        </w:rPr>
      </w:pPr>
      <w:bookmarkStart w:id="1887" w:name="_Toc448857011"/>
      <w:r>
        <w:rPr>
          <w:sz w:val="20"/>
        </w:rPr>
        <w:t>Clock Gating for NoCs with Regbus</w:t>
      </w:r>
      <w:bookmarkEnd w:id="1887"/>
    </w:p>
    <w:p w14:paraId="08976F77" w14:textId="41366086" w:rsidR="00E63A46" w:rsidRDefault="00E63A46" w:rsidP="00E63A46">
      <w:pPr>
        <w:pStyle w:val="Body"/>
        <w:rPr>
          <w:rFonts w:asciiTheme="majorHAnsi" w:hAnsiTheme="majorHAnsi"/>
        </w:rPr>
      </w:pPr>
      <w:r>
        <w:t xml:space="preserve">For NoCs with the register bus and coarse clock gating enabled via NocStudio, control </w:t>
      </w:r>
      <w:proofErr w:type="gramStart"/>
      <w:r>
        <w:t>is provided</w:t>
      </w:r>
      <w:proofErr w:type="gramEnd"/>
      <w:r>
        <w:t xml:space="preserve"> to disable or enable clock gating at the granularity of each NoC element through register programming. </w:t>
      </w:r>
      <w:r w:rsidRPr="0039089B">
        <w:rPr>
          <w:rFonts w:asciiTheme="majorHAnsi" w:hAnsiTheme="majorHAnsi"/>
        </w:rPr>
        <w:t xml:space="preserve">There is one </w:t>
      </w:r>
      <w:r w:rsidRPr="00955D73">
        <w:rPr>
          <w:rStyle w:val="FilesandDirectories"/>
          <w:rPrChange w:id="1888" w:author="Kate Boardman" w:date="2016-04-19T18:32:00Z">
            <w:rPr>
              <w:rFonts w:asciiTheme="majorHAnsi" w:hAnsiTheme="majorHAnsi"/>
              <w:i/>
            </w:rPr>
          </w:rPrChange>
        </w:rPr>
        <w:t>system_cg_or</w:t>
      </w:r>
      <w:r>
        <w:rPr>
          <w:rFonts w:asciiTheme="majorHAnsi" w:hAnsiTheme="majorHAnsi"/>
        </w:rPr>
        <w:t xml:space="preserve"> pin for each NoC element</w:t>
      </w:r>
      <w:r w:rsidRPr="0039089B">
        <w:rPr>
          <w:rFonts w:asciiTheme="majorHAnsi" w:hAnsiTheme="majorHAnsi"/>
        </w:rPr>
        <w:t xml:space="preserve">. The </w:t>
      </w:r>
      <w:r w:rsidRPr="00955D73">
        <w:rPr>
          <w:rStyle w:val="FilesandDirectories"/>
          <w:rPrChange w:id="1889" w:author="Kate Boardman" w:date="2016-04-19T18:32:00Z">
            <w:rPr>
              <w:rFonts w:asciiTheme="majorHAnsi" w:hAnsiTheme="majorHAnsi"/>
            </w:rPr>
          </w:rPrChange>
        </w:rPr>
        <w:t>system_cg_or</w:t>
      </w:r>
      <w:r>
        <w:rPr>
          <w:rFonts w:asciiTheme="majorHAnsi" w:hAnsiTheme="majorHAnsi"/>
        </w:rPr>
        <w:t xml:space="preserve"> pin of a NoC element </w:t>
      </w:r>
      <w:r w:rsidRPr="0039089B">
        <w:rPr>
          <w:rFonts w:asciiTheme="majorHAnsi" w:hAnsiTheme="majorHAnsi"/>
        </w:rPr>
        <w:t xml:space="preserve">allows the coarse </w:t>
      </w:r>
      <w:proofErr w:type="gramStart"/>
      <w:r w:rsidRPr="0039089B">
        <w:rPr>
          <w:rFonts w:asciiTheme="majorHAnsi" w:hAnsiTheme="majorHAnsi"/>
        </w:rPr>
        <w:t>clock gating</w:t>
      </w:r>
      <w:proofErr w:type="gramEnd"/>
      <w:r w:rsidRPr="0039089B">
        <w:rPr>
          <w:rFonts w:asciiTheme="majorHAnsi" w:hAnsiTheme="majorHAnsi"/>
        </w:rPr>
        <w:t xml:space="preserve"> feature implemented in hardware to be overridden by software control. </w:t>
      </w:r>
      <w:r>
        <w:rPr>
          <w:rFonts w:asciiTheme="majorHAnsi" w:hAnsiTheme="majorHAnsi"/>
        </w:rPr>
        <w:t xml:space="preserve">This </w:t>
      </w:r>
      <w:proofErr w:type="gramStart"/>
      <w:r>
        <w:rPr>
          <w:rFonts w:asciiTheme="majorHAnsi" w:hAnsiTheme="majorHAnsi"/>
        </w:rPr>
        <w:t>is done</w:t>
      </w:r>
      <w:proofErr w:type="gramEnd"/>
      <w:r>
        <w:rPr>
          <w:rFonts w:asciiTheme="majorHAnsi" w:hAnsiTheme="majorHAnsi"/>
        </w:rPr>
        <w:t xml:space="preserve"> by writing to a dedicated register </w:t>
      </w:r>
      <w:r w:rsidRPr="00955D73">
        <w:rPr>
          <w:rStyle w:val="FilesandDirectories"/>
          <w:rPrChange w:id="1890" w:author="Kate Boardman" w:date="2016-04-19T18:33:00Z">
            <w:rPr>
              <w:rFonts w:asciiTheme="majorHAnsi" w:hAnsiTheme="majorHAnsi"/>
            </w:rPr>
          </w:rPrChange>
        </w:rPr>
        <w:t>RBSLVCG</w:t>
      </w:r>
      <w:r>
        <w:rPr>
          <w:rFonts w:asciiTheme="majorHAnsi" w:hAnsiTheme="majorHAnsi"/>
        </w:rPr>
        <w:t xml:space="preserve"> (details in </w:t>
      </w:r>
      <w:r w:rsidR="009858BB" w:rsidRPr="00955D73">
        <w:rPr>
          <w:rStyle w:val="FilesandDirectories"/>
          <w:rPrChange w:id="1891" w:author="Kate Boardman" w:date="2016-04-19T18:33:00Z">
            <w:rPr>
              <w:rFonts w:asciiTheme="majorHAnsi" w:hAnsiTheme="majorHAnsi"/>
              <w:color w:val="000000" w:themeColor="text1"/>
            </w:rPr>
          </w:rPrChange>
        </w:rPr>
        <w:t>noc_reference_manual.html</w:t>
      </w:r>
      <w:r w:rsidR="009858BB">
        <w:rPr>
          <w:rFonts w:asciiTheme="majorHAnsi" w:hAnsiTheme="majorHAnsi"/>
          <w:color w:val="000000" w:themeColor="text1"/>
        </w:rPr>
        <w:t xml:space="preserve"> and </w:t>
      </w:r>
      <w:r w:rsidR="009858BB" w:rsidRPr="00955D73">
        <w:rPr>
          <w:rStyle w:val="FilesandDirectories"/>
          <w:rPrChange w:id="1892" w:author="Kate Boardman" w:date="2016-04-19T18:33:00Z">
            <w:rPr>
              <w:rFonts w:asciiTheme="majorHAnsi" w:hAnsiTheme="majorHAnsi"/>
              <w:color w:val="000000" w:themeColor="text1"/>
            </w:rPr>
          </w:rPrChange>
        </w:rPr>
        <w:t>noc_registers.csv</w:t>
      </w:r>
      <w:r>
        <w:rPr>
          <w:rFonts w:asciiTheme="majorHAnsi" w:hAnsiTheme="majorHAnsi"/>
        </w:rPr>
        <w:t xml:space="preserve">) residing in </w:t>
      </w:r>
      <w:r w:rsidR="00E61C3C">
        <w:rPr>
          <w:rFonts w:asciiTheme="majorHAnsi" w:hAnsiTheme="majorHAnsi"/>
        </w:rPr>
        <w:t xml:space="preserve">the </w:t>
      </w:r>
      <w:r>
        <w:rPr>
          <w:rFonts w:asciiTheme="majorHAnsi" w:hAnsiTheme="majorHAnsi"/>
        </w:rPr>
        <w:t xml:space="preserve">Regbus Ring Master on that node. </w:t>
      </w:r>
      <w:r w:rsidRPr="0039089B">
        <w:rPr>
          <w:rFonts w:asciiTheme="majorHAnsi" w:hAnsiTheme="majorHAnsi"/>
        </w:rPr>
        <w:t>While c</w:t>
      </w:r>
      <w:r>
        <w:rPr>
          <w:rFonts w:asciiTheme="majorHAnsi" w:hAnsiTheme="majorHAnsi"/>
        </w:rPr>
        <w:t xml:space="preserve">hanging the value on </w:t>
      </w:r>
      <w:r w:rsidRPr="00955D73">
        <w:rPr>
          <w:rStyle w:val="FilesandDirectories"/>
          <w:rPrChange w:id="1893" w:author="Kate Boardman" w:date="2016-04-19T18:33:00Z">
            <w:rPr>
              <w:rFonts w:asciiTheme="majorHAnsi" w:hAnsiTheme="majorHAnsi"/>
              <w:i/>
            </w:rPr>
          </w:rPrChange>
        </w:rPr>
        <w:t>system_cg_or</w:t>
      </w:r>
      <w:r>
        <w:rPr>
          <w:rFonts w:asciiTheme="majorHAnsi" w:hAnsiTheme="majorHAnsi"/>
        </w:rPr>
        <w:t xml:space="preserve"> pin of a NoC element, it should be in an idle state and there should be no traffic flowing through it.</w:t>
      </w:r>
      <w:r w:rsidRPr="0039089B">
        <w:rPr>
          <w:rFonts w:asciiTheme="majorHAnsi" w:hAnsiTheme="majorHAnsi"/>
        </w:rPr>
        <w:t xml:space="preserve"> </w:t>
      </w:r>
      <w:r>
        <w:rPr>
          <w:rFonts w:asciiTheme="majorHAnsi" w:hAnsiTheme="majorHAnsi"/>
        </w:rPr>
        <w:t xml:space="preserve">Failure to observe this restriction </w:t>
      </w:r>
      <w:r w:rsidRPr="0039089B">
        <w:rPr>
          <w:rFonts w:asciiTheme="majorHAnsi" w:hAnsiTheme="majorHAnsi"/>
        </w:rPr>
        <w:t>will result in unpredic</w:t>
      </w:r>
      <w:r>
        <w:rPr>
          <w:rFonts w:asciiTheme="majorHAnsi" w:hAnsiTheme="majorHAnsi"/>
        </w:rPr>
        <w:t>table or unrecoverable errors at</w:t>
      </w:r>
      <w:r w:rsidRPr="0039089B">
        <w:rPr>
          <w:rFonts w:asciiTheme="majorHAnsi" w:hAnsiTheme="majorHAnsi"/>
        </w:rPr>
        <w:t xml:space="preserve"> system level. </w:t>
      </w:r>
      <w:r w:rsidR="00F70823">
        <w:rPr>
          <w:rFonts w:asciiTheme="majorHAnsi" w:hAnsiTheme="majorHAnsi"/>
        </w:rPr>
        <w:t xml:space="preserve"> In addition,</w:t>
      </w:r>
      <w:r>
        <w:rPr>
          <w:rFonts w:asciiTheme="majorHAnsi" w:hAnsiTheme="majorHAnsi"/>
        </w:rPr>
        <w:t xml:space="preserve"> an</w:t>
      </w:r>
      <w:r w:rsidRPr="0039089B">
        <w:rPr>
          <w:rFonts w:asciiTheme="majorHAnsi" w:hAnsiTheme="majorHAnsi"/>
        </w:rPr>
        <w:t xml:space="preserve"> important requirement is to wait the requisite numb</w:t>
      </w:r>
      <w:r>
        <w:rPr>
          <w:rFonts w:asciiTheme="majorHAnsi" w:hAnsiTheme="majorHAnsi"/>
        </w:rPr>
        <w:t>er of cycles to allow the value</w:t>
      </w:r>
      <w:r w:rsidRPr="0039089B">
        <w:rPr>
          <w:rFonts w:asciiTheme="majorHAnsi" w:hAnsiTheme="majorHAnsi"/>
        </w:rPr>
        <w:t xml:space="preserve"> </w:t>
      </w:r>
      <w:r>
        <w:rPr>
          <w:rFonts w:asciiTheme="majorHAnsi" w:hAnsiTheme="majorHAnsi"/>
        </w:rPr>
        <w:t>written in</w:t>
      </w:r>
      <w:r w:rsidRPr="00A118AE">
        <w:rPr>
          <w:rFonts w:asciiTheme="majorHAnsi" w:hAnsiTheme="majorHAnsi"/>
        </w:rPr>
        <w:t xml:space="preserve"> </w:t>
      </w:r>
      <w:r w:rsidRPr="00955D73">
        <w:rPr>
          <w:rStyle w:val="FilesandDirectories"/>
          <w:rPrChange w:id="1894" w:author="Kate Boardman" w:date="2016-04-19T18:33:00Z">
            <w:rPr>
              <w:rFonts w:asciiTheme="majorHAnsi" w:hAnsiTheme="majorHAnsi"/>
            </w:rPr>
          </w:rPrChange>
        </w:rPr>
        <w:t>RBSLVCG</w:t>
      </w:r>
      <w:r>
        <w:rPr>
          <w:rFonts w:asciiTheme="majorHAnsi" w:hAnsiTheme="majorHAnsi"/>
        </w:rPr>
        <w:t>, to propagate to the target NoC element.</w:t>
      </w:r>
    </w:p>
    <w:p w14:paraId="349BEC91" w14:textId="567E3700" w:rsidR="00E63A46" w:rsidRDefault="00E63A46" w:rsidP="00E63A46">
      <w:pPr>
        <w:pStyle w:val="Body"/>
        <w:rPr>
          <w:rFonts w:asciiTheme="majorHAnsi" w:hAnsiTheme="majorHAnsi"/>
        </w:rPr>
      </w:pPr>
      <w:r w:rsidRPr="0039089B">
        <w:rPr>
          <w:rFonts w:asciiTheme="majorHAnsi" w:hAnsiTheme="majorHAnsi"/>
        </w:rPr>
        <w:t xml:space="preserve">The </w:t>
      </w:r>
      <w:r w:rsidR="00E61C3C">
        <w:rPr>
          <w:rFonts w:asciiTheme="majorHAnsi" w:hAnsiTheme="majorHAnsi"/>
        </w:rPr>
        <w:t>Regbus Ring Master</w:t>
      </w:r>
      <w:r w:rsidRPr="0039089B">
        <w:rPr>
          <w:rFonts w:asciiTheme="majorHAnsi" w:hAnsiTheme="majorHAnsi"/>
        </w:rPr>
        <w:t xml:space="preserve"> on each node contains 32 registers, each mapping to one of 32 slaves on that node</w:t>
      </w:r>
      <w:r>
        <w:rPr>
          <w:rFonts w:asciiTheme="majorHAnsi" w:hAnsiTheme="majorHAnsi"/>
        </w:rPr>
        <w:t xml:space="preserve">.  </w:t>
      </w:r>
      <w:r w:rsidRPr="0039089B">
        <w:rPr>
          <w:rFonts w:asciiTheme="majorHAnsi" w:hAnsiTheme="majorHAnsi"/>
        </w:rPr>
        <w:t xml:space="preserve">These register outputs will drive output pins from </w:t>
      </w:r>
      <w:r w:rsidR="00E61C3C">
        <w:rPr>
          <w:rFonts w:asciiTheme="majorHAnsi" w:hAnsiTheme="majorHAnsi"/>
        </w:rPr>
        <w:t>Regbus Ring Master</w:t>
      </w:r>
      <w:r w:rsidRPr="0039089B">
        <w:rPr>
          <w:rFonts w:asciiTheme="majorHAnsi" w:hAnsiTheme="majorHAnsi"/>
        </w:rPr>
        <w:t xml:space="preserve"> and connect to </w:t>
      </w:r>
      <w:r w:rsidRPr="00955D73">
        <w:rPr>
          <w:rStyle w:val="FilesandDirectories"/>
          <w:rPrChange w:id="1895" w:author="Kate Boardman" w:date="2016-04-19T18:34:00Z">
            <w:rPr>
              <w:rFonts w:asciiTheme="majorHAnsi" w:hAnsiTheme="majorHAnsi"/>
              <w:i/>
            </w:rPr>
          </w:rPrChange>
        </w:rPr>
        <w:t>system_cg_or</w:t>
      </w:r>
      <w:r w:rsidRPr="0039089B">
        <w:rPr>
          <w:rFonts w:asciiTheme="majorHAnsi" w:hAnsiTheme="majorHAnsi"/>
        </w:rPr>
        <w:t xml:space="preserve"> pins of the appropriate NoC elements on that node. </w:t>
      </w:r>
    </w:p>
    <w:p w14:paraId="5CCF4353" w14:textId="29DD7C20" w:rsidR="00E63A46" w:rsidRDefault="00E63A46" w:rsidP="00E63A46">
      <w:pPr>
        <w:pStyle w:val="Body"/>
        <w:rPr>
          <w:rFonts w:asciiTheme="majorHAnsi" w:hAnsiTheme="majorHAnsi"/>
        </w:rPr>
      </w:pPr>
      <w:r>
        <w:rPr>
          <w:rFonts w:asciiTheme="majorHAnsi" w:hAnsiTheme="majorHAnsi"/>
        </w:rPr>
        <w:t xml:space="preserve">The clock gating of NoC elements on </w:t>
      </w:r>
      <w:r w:rsidR="00E61C3C">
        <w:rPr>
          <w:rFonts w:asciiTheme="majorHAnsi" w:hAnsiTheme="majorHAnsi"/>
        </w:rPr>
        <w:t>the regbus layer</w:t>
      </w:r>
      <w:r>
        <w:rPr>
          <w:rFonts w:asciiTheme="majorHAnsi" w:hAnsiTheme="majorHAnsi"/>
        </w:rPr>
        <w:t xml:space="preserve"> </w:t>
      </w:r>
      <w:proofErr w:type="gramStart"/>
      <w:r>
        <w:rPr>
          <w:rFonts w:asciiTheme="majorHAnsi" w:hAnsiTheme="majorHAnsi"/>
        </w:rPr>
        <w:t>is controlled</w:t>
      </w:r>
      <w:proofErr w:type="gramEnd"/>
      <w:r>
        <w:rPr>
          <w:rFonts w:asciiTheme="majorHAnsi" w:hAnsiTheme="majorHAnsi"/>
        </w:rPr>
        <w:t xml:space="preserve"> through an external pin </w:t>
      </w:r>
      <w:r w:rsidRPr="00955D73">
        <w:rPr>
          <w:rStyle w:val="FilesandDirectories"/>
          <w:rPrChange w:id="1896" w:author="Kate Boardman" w:date="2016-04-19T18:34:00Z">
            <w:rPr>
              <w:rFonts w:asciiTheme="majorHAnsi" w:hAnsiTheme="majorHAnsi"/>
              <w:i/>
            </w:rPr>
          </w:rPrChange>
        </w:rPr>
        <w:t>system_cg_or_regbus</w:t>
      </w:r>
      <w:r>
        <w:rPr>
          <w:rFonts w:asciiTheme="majorHAnsi" w:hAnsiTheme="majorHAnsi"/>
        </w:rPr>
        <w:t xml:space="preserve">.   The pin description </w:t>
      </w:r>
      <w:proofErr w:type="gramStart"/>
      <w:r>
        <w:rPr>
          <w:rFonts w:asciiTheme="majorHAnsi" w:hAnsiTheme="majorHAnsi"/>
        </w:rPr>
        <w:t>is given</w:t>
      </w:r>
      <w:proofErr w:type="gramEnd"/>
      <w:r>
        <w:rPr>
          <w:rFonts w:asciiTheme="majorHAnsi" w:hAnsiTheme="majorHAnsi"/>
        </w:rPr>
        <w:t xml:space="preserve"> in Table 6.</w:t>
      </w:r>
    </w:p>
    <w:p w14:paraId="1656C064" w14:textId="77777777" w:rsidR="00E63A46" w:rsidRDefault="00E63A46" w:rsidP="00E63A46">
      <w:pPr>
        <w:pStyle w:val="Body"/>
        <w:rPr>
          <w:rFonts w:asciiTheme="majorHAnsi" w:hAnsiTheme="majorHAnsi"/>
        </w:rPr>
      </w:pPr>
    </w:p>
    <w:p w14:paraId="191F6BC3" w14:textId="77777777" w:rsidR="00E63A46" w:rsidRPr="009801EF" w:rsidRDefault="00E63A46" w:rsidP="00E63A46">
      <w:pPr>
        <w:pStyle w:val="Caption"/>
        <w:jc w:val="center"/>
        <w:rPr>
          <w:rFonts w:asciiTheme="majorHAnsi" w:hAnsiTheme="majorHAnsi"/>
          <w:sz w:val="22"/>
          <w:szCs w:val="22"/>
        </w:rPr>
      </w:pPr>
      <w:bookmarkStart w:id="1897" w:name="_Toc398754765"/>
      <w:bookmarkStart w:id="1898" w:name="_Toc407195583"/>
      <w:bookmarkStart w:id="1899" w:name="_Toc416199030"/>
      <w:bookmarkStart w:id="1900" w:name="_Toc448857144"/>
      <w:r w:rsidRPr="009801EF">
        <w:rPr>
          <w:rFonts w:asciiTheme="majorHAnsi" w:hAnsiTheme="majorHAnsi"/>
          <w:sz w:val="22"/>
          <w:szCs w:val="22"/>
        </w:rPr>
        <w:t xml:space="preserve">Table </w:t>
      </w:r>
      <w:r w:rsidRPr="009801EF">
        <w:rPr>
          <w:rFonts w:asciiTheme="majorHAnsi" w:hAnsiTheme="majorHAnsi"/>
          <w:sz w:val="22"/>
          <w:szCs w:val="22"/>
        </w:rPr>
        <w:fldChar w:fldCharType="begin"/>
      </w:r>
      <w:r w:rsidRPr="009801EF">
        <w:rPr>
          <w:rFonts w:asciiTheme="majorHAnsi" w:hAnsiTheme="majorHAnsi"/>
          <w:sz w:val="22"/>
          <w:szCs w:val="22"/>
        </w:rPr>
        <w:instrText xml:space="preserve"> SEQ Table \* ARABIC </w:instrText>
      </w:r>
      <w:r w:rsidRPr="009801EF">
        <w:rPr>
          <w:rFonts w:asciiTheme="majorHAnsi" w:hAnsiTheme="majorHAnsi"/>
          <w:sz w:val="22"/>
          <w:szCs w:val="22"/>
        </w:rPr>
        <w:fldChar w:fldCharType="separate"/>
      </w:r>
      <w:r w:rsidR="00624168">
        <w:rPr>
          <w:rFonts w:asciiTheme="majorHAnsi" w:hAnsiTheme="majorHAnsi"/>
          <w:noProof/>
          <w:sz w:val="22"/>
          <w:szCs w:val="22"/>
        </w:rPr>
        <w:t>6</w:t>
      </w:r>
      <w:r w:rsidRPr="009801EF">
        <w:rPr>
          <w:rFonts w:asciiTheme="majorHAnsi" w:hAnsiTheme="majorHAnsi"/>
          <w:noProof/>
          <w:sz w:val="22"/>
          <w:szCs w:val="22"/>
        </w:rPr>
        <w:fldChar w:fldCharType="end"/>
      </w:r>
      <w:r w:rsidRPr="009801EF">
        <w:rPr>
          <w:rFonts w:asciiTheme="majorHAnsi" w:hAnsiTheme="majorHAnsi"/>
          <w:sz w:val="22"/>
          <w:szCs w:val="22"/>
        </w:rPr>
        <w:t xml:space="preserve"> Regbus layer </w:t>
      </w:r>
      <w:proofErr w:type="gramStart"/>
      <w:r w:rsidRPr="009801EF">
        <w:rPr>
          <w:rFonts w:asciiTheme="majorHAnsi" w:hAnsiTheme="majorHAnsi"/>
          <w:sz w:val="22"/>
          <w:szCs w:val="22"/>
        </w:rPr>
        <w:t>clock gating</w:t>
      </w:r>
      <w:proofErr w:type="gramEnd"/>
      <w:r w:rsidRPr="009801EF">
        <w:rPr>
          <w:rFonts w:asciiTheme="majorHAnsi" w:hAnsiTheme="majorHAnsi"/>
          <w:sz w:val="22"/>
          <w:szCs w:val="22"/>
        </w:rPr>
        <w:t xml:space="preserve"> signal</w:t>
      </w:r>
      <w:bookmarkEnd w:id="1897"/>
      <w:bookmarkEnd w:id="1898"/>
      <w:bookmarkEnd w:id="1899"/>
      <w:bookmarkEnd w:id="1900"/>
    </w:p>
    <w:tbl>
      <w:tblPr>
        <w:tblStyle w:val="TableGrid"/>
        <w:tblW w:w="0" w:type="auto"/>
        <w:jc w:val="center"/>
        <w:tblLook w:val="04A0" w:firstRow="1" w:lastRow="0" w:firstColumn="1" w:lastColumn="0" w:noHBand="0" w:noVBand="1"/>
      </w:tblPr>
      <w:tblGrid>
        <w:gridCol w:w="5018"/>
        <w:gridCol w:w="4230"/>
      </w:tblGrid>
      <w:tr w:rsidR="00E63A46" w:rsidRPr="0039089B" w14:paraId="7FD46FAC" w14:textId="77777777" w:rsidTr="009B2431">
        <w:trPr>
          <w:jc w:val="center"/>
        </w:trPr>
        <w:tc>
          <w:tcPr>
            <w:tcW w:w="5018" w:type="dxa"/>
            <w:shd w:val="clear" w:color="auto" w:fill="95B3D7" w:themeFill="accent1" w:themeFillTint="99"/>
          </w:tcPr>
          <w:p w14:paraId="6575CA7D" w14:textId="77777777" w:rsidR="00E63A46" w:rsidRPr="0039089B" w:rsidRDefault="00E63A46" w:rsidP="009B2431">
            <w:pPr>
              <w:pStyle w:val="Body"/>
              <w:jc w:val="center"/>
              <w:rPr>
                <w:rFonts w:asciiTheme="majorHAnsi" w:hAnsiTheme="majorHAnsi"/>
                <w:b/>
              </w:rPr>
            </w:pPr>
            <w:r w:rsidRPr="0039089B">
              <w:rPr>
                <w:rFonts w:asciiTheme="majorHAnsi" w:hAnsiTheme="majorHAnsi"/>
                <w:b/>
              </w:rPr>
              <w:t>Signal name</w:t>
            </w:r>
          </w:p>
        </w:tc>
        <w:tc>
          <w:tcPr>
            <w:tcW w:w="4230" w:type="dxa"/>
            <w:shd w:val="clear" w:color="auto" w:fill="95B3D7" w:themeFill="accent1" w:themeFillTint="99"/>
          </w:tcPr>
          <w:p w14:paraId="72E61584" w14:textId="77777777" w:rsidR="00E63A46" w:rsidRPr="0039089B" w:rsidRDefault="00E63A46" w:rsidP="00D1194A">
            <w:pPr>
              <w:pStyle w:val="Body"/>
              <w:spacing w:after="0" w:line="240" w:lineRule="auto"/>
              <w:ind w:left="720"/>
              <w:jc w:val="center"/>
              <w:rPr>
                <w:rFonts w:asciiTheme="majorHAnsi" w:hAnsiTheme="majorHAnsi"/>
                <w:b/>
              </w:rPr>
            </w:pPr>
            <w:r w:rsidRPr="0039089B">
              <w:rPr>
                <w:rFonts w:asciiTheme="majorHAnsi" w:hAnsiTheme="majorHAnsi"/>
                <w:b/>
              </w:rPr>
              <w:t>Description</w:t>
            </w:r>
          </w:p>
        </w:tc>
      </w:tr>
      <w:tr w:rsidR="00E63A46" w:rsidRPr="0039089B" w14:paraId="7264AAE4" w14:textId="77777777" w:rsidTr="009B2431">
        <w:trPr>
          <w:jc w:val="center"/>
        </w:trPr>
        <w:tc>
          <w:tcPr>
            <w:tcW w:w="5018" w:type="dxa"/>
          </w:tcPr>
          <w:p w14:paraId="13CD09F4" w14:textId="77777777" w:rsidR="00E63A46" w:rsidRPr="00955D73" w:rsidRDefault="00E63A46" w:rsidP="009B2431">
            <w:pPr>
              <w:pStyle w:val="Body"/>
              <w:rPr>
                <w:rStyle w:val="FilesandDirectories"/>
                <w:rPrChange w:id="1901" w:author="Kate Boardman" w:date="2016-04-19T18:34:00Z">
                  <w:rPr>
                    <w:rFonts w:asciiTheme="majorHAnsi" w:hAnsiTheme="majorHAnsi"/>
                    <w:szCs w:val="22"/>
                  </w:rPr>
                </w:rPrChange>
              </w:rPr>
            </w:pPr>
            <w:r w:rsidRPr="00955D73">
              <w:rPr>
                <w:rStyle w:val="FilesandDirectories"/>
                <w:rPrChange w:id="1902" w:author="Kate Boardman" w:date="2016-04-19T18:34:00Z">
                  <w:rPr>
                    <w:rFonts w:asciiTheme="majorHAnsi" w:hAnsiTheme="majorHAnsi"/>
                    <w:szCs w:val="22"/>
                  </w:rPr>
                </w:rPrChange>
              </w:rPr>
              <w:lastRenderedPageBreak/>
              <w:t>system_cg_or_regbus</w:t>
            </w:r>
          </w:p>
        </w:tc>
        <w:tc>
          <w:tcPr>
            <w:tcW w:w="4230" w:type="dxa"/>
          </w:tcPr>
          <w:p w14:paraId="3C03A1D8" w14:textId="7DEA8042" w:rsidR="00E63A46" w:rsidRPr="008414FE" w:rsidRDefault="00E63A46" w:rsidP="009B2431">
            <w:pPr>
              <w:pStyle w:val="Body"/>
              <w:rPr>
                <w:rFonts w:asciiTheme="majorHAnsi" w:hAnsiTheme="majorHAnsi"/>
                <w:szCs w:val="22"/>
              </w:rPr>
            </w:pPr>
            <w:r w:rsidRPr="008414FE">
              <w:rPr>
                <w:rFonts w:asciiTheme="majorHAnsi" w:hAnsiTheme="majorHAnsi"/>
                <w:szCs w:val="22"/>
              </w:rPr>
              <w:t xml:space="preserve">Overrides coarse clock gating feature for Regbus Ring Master and Regbus Master Bridge (logic </w:t>
            </w:r>
            <w:del w:id="1903" w:author="Kate Boardman" w:date="2016-04-19T18:34:00Z">
              <w:r w:rsidRPr="008414FE" w:rsidDel="00955D73">
                <w:rPr>
                  <w:rFonts w:asciiTheme="majorHAnsi" w:hAnsiTheme="majorHAnsi"/>
                  <w:szCs w:val="22"/>
                </w:rPr>
                <w:delText>‘</w:delText>
              </w:r>
            </w:del>
            <w:r w:rsidRPr="008414FE">
              <w:rPr>
                <w:rFonts w:asciiTheme="majorHAnsi" w:hAnsiTheme="majorHAnsi"/>
                <w:szCs w:val="22"/>
              </w:rPr>
              <w:t>1</w:t>
            </w:r>
            <w:del w:id="1904" w:author="Kate Boardman" w:date="2016-04-19T18:34:00Z">
              <w:r w:rsidRPr="008414FE" w:rsidDel="00955D73">
                <w:rPr>
                  <w:rFonts w:asciiTheme="majorHAnsi" w:hAnsiTheme="majorHAnsi"/>
                  <w:szCs w:val="22"/>
                </w:rPr>
                <w:delText>’</w:delText>
              </w:r>
            </w:del>
            <w:r w:rsidRPr="008414FE">
              <w:rPr>
                <w:rFonts w:asciiTheme="majorHAnsi" w:hAnsiTheme="majorHAnsi"/>
                <w:szCs w:val="22"/>
              </w:rPr>
              <w:t xml:space="preserve"> implies coarse clock gating feature </w:t>
            </w:r>
            <w:proofErr w:type="gramStart"/>
            <w:r w:rsidRPr="008414FE">
              <w:rPr>
                <w:rFonts w:asciiTheme="majorHAnsi" w:hAnsiTheme="majorHAnsi"/>
                <w:szCs w:val="22"/>
              </w:rPr>
              <w:t>will not be used</w:t>
            </w:r>
            <w:proofErr w:type="gramEnd"/>
            <w:r w:rsidRPr="008414FE">
              <w:rPr>
                <w:rFonts w:asciiTheme="majorHAnsi" w:hAnsiTheme="majorHAnsi"/>
                <w:szCs w:val="22"/>
              </w:rPr>
              <w:t xml:space="preserve"> by hardware). This </w:t>
            </w:r>
            <w:r w:rsidR="00F70823">
              <w:rPr>
                <w:rFonts w:asciiTheme="majorHAnsi" w:hAnsiTheme="majorHAnsi"/>
                <w:szCs w:val="22"/>
              </w:rPr>
              <w:t>signal originates from a system-</w:t>
            </w:r>
            <w:r w:rsidRPr="008414FE">
              <w:rPr>
                <w:rFonts w:asciiTheme="majorHAnsi" w:hAnsiTheme="majorHAnsi"/>
                <w:szCs w:val="22"/>
              </w:rPr>
              <w:t xml:space="preserve">level clock controller (from external to NoC fabric) and connects to the </w:t>
            </w:r>
            <w:r w:rsidRPr="00955D73">
              <w:rPr>
                <w:rStyle w:val="FilesandDirectories"/>
                <w:rPrChange w:id="1905" w:author="Kate Boardman" w:date="2016-04-19T18:34:00Z">
                  <w:rPr>
                    <w:rFonts w:asciiTheme="majorHAnsi" w:hAnsiTheme="majorHAnsi"/>
                    <w:szCs w:val="22"/>
                  </w:rPr>
                </w:rPrChange>
              </w:rPr>
              <w:t>system_cg_or</w:t>
            </w:r>
            <w:r w:rsidRPr="008414FE">
              <w:rPr>
                <w:rFonts w:asciiTheme="majorHAnsi" w:hAnsiTheme="majorHAnsi"/>
                <w:szCs w:val="22"/>
              </w:rPr>
              <w:t xml:space="preserve"> pin of all Regbus Ring Master and Regbus Master Bridge.</w:t>
            </w:r>
          </w:p>
        </w:tc>
      </w:tr>
    </w:tbl>
    <w:p w14:paraId="6673971F" w14:textId="77777777" w:rsidR="000A029C" w:rsidRPr="00080656" w:rsidRDefault="000A029C" w:rsidP="000A029C">
      <w:pPr>
        <w:pStyle w:val="Heading3"/>
        <w:rPr>
          <w:sz w:val="22"/>
        </w:rPr>
      </w:pPr>
      <w:bookmarkStart w:id="1906" w:name="_Toc416805766"/>
      <w:bookmarkStart w:id="1907" w:name="_Toc416806281"/>
      <w:bookmarkStart w:id="1908" w:name="_Toc416806771"/>
      <w:bookmarkStart w:id="1909" w:name="_Toc416869688"/>
      <w:bookmarkStart w:id="1910" w:name="_Toc416870180"/>
      <w:bookmarkStart w:id="1911" w:name="_Toc416870668"/>
      <w:bookmarkStart w:id="1912" w:name="_Toc416871153"/>
      <w:bookmarkStart w:id="1913" w:name="_Toc416871638"/>
      <w:bookmarkStart w:id="1914" w:name="_Toc416873090"/>
      <w:bookmarkStart w:id="1915" w:name="_Toc416873577"/>
      <w:bookmarkStart w:id="1916" w:name="_Toc416805767"/>
      <w:bookmarkStart w:id="1917" w:name="_Toc416806282"/>
      <w:bookmarkStart w:id="1918" w:name="_Toc416806772"/>
      <w:bookmarkStart w:id="1919" w:name="_Toc416869689"/>
      <w:bookmarkStart w:id="1920" w:name="_Toc416870181"/>
      <w:bookmarkStart w:id="1921" w:name="_Toc416870669"/>
      <w:bookmarkStart w:id="1922" w:name="_Toc416871154"/>
      <w:bookmarkStart w:id="1923" w:name="_Toc416871639"/>
      <w:bookmarkStart w:id="1924" w:name="_Toc416873091"/>
      <w:bookmarkStart w:id="1925" w:name="_Toc416873578"/>
      <w:bookmarkStart w:id="1926" w:name="_Toc378951160"/>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r w:rsidRPr="00080656">
        <w:rPr>
          <w:sz w:val="22"/>
        </w:rPr>
        <w:t xml:space="preserve"> </w:t>
      </w:r>
      <w:bookmarkStart w:id="1927" w:name="_Toc407201527"/>
      <w:bookmarkStart w:id="1928" w:name="_Toc448857012"/>
      <w:r w:rsidRPr="00BB2FA9">
        <w:t>Register Bus</w:t>
      </w:r>
      <w:bookmarkEnd w:id="1926"/>
      <w:bookmarkEnd w:id="1927"/>
      <w:bookmarkEnd w:id="1928"/>
    </w:p>
    <w:p w14:paraId="7B796689" w14:textId="40A09B11"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The NoC has an optional, distributed register network consisting of registers used for debug visibility, performance status collection, and error logging. Th</w:t>
      </w:r>
      <w:ins w:id="1929" w:author="Kate Boardman" w:date="2016-04-19T18:35:00Z">
        <w:r w:rsidR="00955D73">
          <w:rPr>
            <w:rFonts w:asciiTheme="majorHAnsi" w:hAnsiTheme="majorHAnsi"/>
            <w:color w:val="000000" w:themeColor="text1"/>
          </w:rPr>
          <w:t xml:space="preserve">e </w:t>
        </w:r>
      </w:ins>
      <w:del w:id="1930" w:author="Kate Boardman" w:date="2016-04-19T18:35:00Z">
        <w:r w:rsidRPr="00080656" w:rsidDel="00955D73">
          <w:rPr>
            <w:rFonts w:asciiTheme="majorHAnsi" w:hAnsiTheme="majorHAnsi"/>
            <w:color w:val="000000" w:themeColor="text1"/>
          </w:rPr>
          <w:delText xml:space="preserve">is </w:delText>
        </w:r>
      </w:del>
      <w:r w:rsidRPr="00080656">
        <w:rPr>
          <w:rFonts w:asciiTheme="majorHAnsi" w:hAnsiTheme="majorHAnsi"/>
          <w:color w:val="000000" w:themeColor="text1"/>
        </w:rPr>
        <w:t xml:space="preserve">register bus </w:t>
      </w:r>
      <w:r w:rsidR="00EB755B">
        <w:rPr>
          <w:rFonts w:asciiTheme="majorHAnsi" w:hAnsiTheme="majorHAnsi"/>
          <w:color w:val="000000" w:themeColor="text1"/>
        </w:rPr>
        <w:t xml:space="preserve">(regbus) </w:t>
      </w:r>
      <w:proofErr w:type="gramStart"/>
      <w:r w:rsidRPr="00080656">
        <w:rPr>
          <w:rFonts w:asciiTheme="majorHAnsi" w:hAnsiTheme="majorHAnsi"/>
          <w:color w:val="000000" w:themeColor="text1"/>
        </w:rPr>
        <w:t>is built</w:t>
      </w:r>
      <w:proofErr w:type="gramEnd"/>
      <w:r w:rsidRPr="00080656">
        <w:rPr>
          <w:rFonts w:asciiTheme="majorHAnsi" w:hAnsiTheme="majorHAnsi"/>
          <w:color w:val="000000" w:themeColor="text1"/>
        </w:rPr>
        <w:t xml:space="preserve"> as an independent NoC layer</w:t>
      </w:r>
      <w:r w:rsidR="00216919">
        <w:rPr>
          <w:rFonts w:asciiTheme="majorHAnsi" w:hAnsiTheme="majorHAnsi"/>
          <w:color w:val="000000" w:themeColor="text1"/>
        </w:rPr>
        <w:t xml:space="preserve"> (regbus layer)</w:t>
      </w:r>
      <w:r w:rsidRPr="00080656">
        <w:rPr>
          <w:rFonts w:asciiTheme="majorHAnsi" w:hAnsiTheme="majorHAnsi"/>
          <w:color w:val="000000" w:themeColor="text1"/>
        </w:rPr>
        <w:t xml:space="preserve"> with a single access port. This port uses a modified AXI4-Lite protocol. </w:t>
      </w:r>
    </w:p>
    <w:p w14:paraId="1CB02724" w14:textId="635EA99C"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 xml:space="preserve">Please refer to the </w:t>
      </w:r>
      <w:r w:rsidRPr="00955D73">
        <w:rPr>
          <w:rStyle w:val="FilesandDirectories"/>
          <w:rPrChange w:id="1931" w:author="Kate Boardman" w:date="2016-04-19T18:35:00Z">
            <w:rPr>
              <w:rFonts w:asciiTheme="majorHAnsi" w:hAnsiTheme="majorHAnsi"/>
              <w:color w:val="000000" w:themeColor="text1"/>
            </w:rPr>
          </w:rPrChange>
        </w:rPr>
        <w:t>NetSpeed Register Bus Protocol</w:t>
      </w:r>
      <w:r w:rsidRPr="00080656">
        <w:rPr>
          <w:rFonts w:asciiTheme="majorHAnsi" w:hAnsiTheme="majorHAnsi"/>
          <w:color w:val="000000" w:themeColor="text1"/>
        </w:rPr>
        <w:t xml:space="preserve"> document for in-depth details on the </w:t>
      </w:r>
      <w:r w:rsidR="00216919">
        <w:rPr>
          <w:rFonts w:asciiTheme="majorHAnsi" w:hAnsiTheme="majorHAnsi"/>
          <w:color w:val="000000" w:themeColor="text1"/>
        </w:rPr>
        <w:t>r</w:t>
      </w:r>
      <w:r w:rsidRPr="00080656">
        <w:rPr>
          <w:rFonts w:asciiTheme="majorHAnsi" w:hAnsiTheme="majorHAnsi"/>
          <w:color w:val="000000" w:themeColor="text1"/>
        </w:rPr>
        <w:t xml:space="preserve">egister </w:t>
      </w:r>
      <w:r w:rsidR="00216919">
        <w:rPr>
          <w:rFonts w:asciiTheme="majorHAnsi" w:hAnsiTheme="majorHAnsi"/>
          <w:color w:val="000000" w:themeColor="text1"/>
        </w:rPr>
        <w:t>b</w:t>
      </w:r>
      <w:r w:rsidRPr="00080656">
        <w:rPr>
          <w:rFonts w:asciiTheme="majorHAnsi" w:hAnsiTheme="majorHAnsi"/>
          <w:color w:val="000000" w:themeColor="text1"/>
        </w:rPr>
        <w:t>us.</w:t>
      </w:r>
    </w:p>
    <w:p w14:paraId="4E35DB0C" w14:textId="1E62E4A8"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 xml:space="preserve">Some properties of the </w:t>
      </w:r>
      <w:proofErr w:type="gramStart"/>
      <w:r w:rsidRPr="00080656">
        <w:rPr>
          <w:rFonts w:asciiTheme="majorHAnsi" w:hAnsiTheme="majorHAnsi"/>
          <w:color w:val="000000" w:themeColor="text1"/>
        </w:rPr>
        <w:t>reg</w:t>
      </w:r>
      <w:r w:rsidR="000937B3">
        <w:rPr>
          <w:rFonts w:asciiTheme="majorHAnsi" w:hAnsiTheme="majorHAnsi"/>
          <w:color w:val="000000" w:themeColor="text1"/>
        </w:rPr>
        <w:t xml:space="preserve">ister </w:t>
      </w:r>
      <w:r w:rsidRPr="00080656">
        <w:rPr>
          <w:rFonts w:asciiTheme="majorHAnsi" w:hAnsiTheme="majorHAnsi"/>
          <w:color w:val="000000" w:themeColor="text1"/>
        </w:rPr>
        <w:t>bus master interface</w:t>
      </w:r>
      <w:proofErr w:type="gramEnd"/>
      <w:r w:rsidRPr="00080656">
        <w:rPr>
          <w:rFonts w:asciiTheme="majorHAnsi" w:hAnsiTheme="majorHAnsi"/>
          <w:color w:val="000000" w:themeColor="text1"/>
        </w:rPr>
        <w:t xml:space="preserve"> are listed below:</w:t>
      </w:r>
    </w:p>
    <w:p w14:paraId="2E24DEA1" w14:textId="23A1C68C" w:rsidR="000A029C" w:rsidRPr="00080656" w:rsidRDefault="000A029C" w:rsidP="00213874">
      <w:pPr>
        <w:numPr>
          <w:ilvl w:val="0"/>
          <w:numId w:val="23"/>
        </w:numPr>
        <w:tabs>
          <w:tab w:val="left" w:pos="2700"/>
        </w:tabs>
        <w:spacing w:after="0" w:line="240" w:lineRule="auto"/>
        <w:rPr>
          <w:rFonts w:asciiTheme="majorHAnsi" w:hAnsiTheme="majorHAnsi"/>
          <w:color w:val="000000" w:themeColor="text1"/>
        </w:rPr>
      </w:pPr>
      <w:r w:rsidRPr="00080656">
        <w:rPr>
          <w:rFonts w:asciiTheme="majorHAnsi" w:hAnsiTheme="majorHAnsi"/>
          <w:color w:val="000000" w:themeColor="text1"/>
        </w:rPr>
        <w:t>32-bit data width</w:t>
      </w:r>
    </w:p>
    <w:p w14:paraId="577D9025" w14:textId="4491ACDF" w:rsidR="000A029C" w:rsidRPr="00080656" w:rsidRDefault="000A029C" w:rsidP="00213874">
      <w:pPr>
        <w:numPr>
          <w:ilvl w:val="0"/>
          <w:numId w:val="23"/>
        </w:numPr>
        <w:tabs>
          <w:tab w:val="left" w:pos="2700"/>
        </w:tabs>
        <w:spacing w:after="0" w:line="240" w:lineRule="auto"/>
        <w:rPr>
          <w:rFonts w:asciiTheme="majorHAnsi" w:hAnsiTheme="majorHAnsi"/>
          <w:color w:val="000000" w:themeColor="text1"/>
        </w:rPr>
      </w:pPr>
      <w:r w:rsidRPr="00080656">
        <w:rPr>
          <w:rFonts w:asciiTheme="majorHAnsi" w:hAnsiTheme="majorHAnsi"/>
          <w:color w:val="000000" w:themeColor="text1"/>
        </w:rPr>
        <w:t>Supports AxLEN 0 or 1 for accessing 32-bit and 64-bit registers, respectively</w:t>
      </w:r>
    </w:p>
    <w:p w14:paraId="070FBB21" w14:textId="61A2FB5B" w:rsidR="000A029C" w:rsidRPr="00080656" w:rsidRDefault="000A029C" w:rsidP="00213874">
      <w:pPr>
        <w:numPr>
          <w:ilvl w:val="0"/>
          <w:numId w:val="23"/>
        </w:numPr>
        <w:tabs>
          <w:tab w:val="left" w:pos="2700"/>
        </w:tabs>
        <w:spacing w:after="0" w:line="240" w:lineRule="auto"/>
        <w:rPr>
          <w:rFonts w:asciiTheme="majorHAnsi" w:hAnsiTheme="majorHAnsi"/>
          <w:color w:val="000000" w:themeColor="text1"/>
        </w:rPr>
      </w:pPr>
      <w:r w:rsidRPr="00080656">
        <w:rPr>
          <w:rFonts w:asciiTheme="majorHAnsi" w:hAnsiTheme="majorHAnsi"/>
          <w:color w:val="000000" w:themeColor="text1"/>
        </w:rPr>
        <w:t>Up to 16 outstanding read/write requests can be issued to the NoC regbus layer</w:t>
      </w:r>
    </w:p>
    <w:p w14:paraId="018A92BF" w14:textId="77777777" w:rsidR="000A029C" w:rsidRPr="00080656" w:rsidRDefault="000A029C" w:rsidP="000A029C">
      <w:pPr>
        <w:tabs>
          <w:tab w:val="left" w:pos="2700"/>
        </w:tabs>
        <w:rPr>
          <w:rFonts w:asciiTheme="majorHAnsi" w:hAnsiTheme="majorHAnsi"/>
          <w:color w:val="000000" w:themeColor="text1"/>
        </w:rPr>
      </w:pPr>
    </w:p>
    <w:p w14:paraId="3C2C4DE1" w14:textId="77777777"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 xml:space="preserve">NoC registers are automatically created by NocStudio and placed in a fixed </w:t>
      </w:r>
      <w:proofErr w:type="gramStart"/>
      <w:r w:rsidRPr="00080656">
        <w:rPr>
          <w:rFonts w:asciiTheme="majorHAnsi" w:hAnsiTheme="majorHAnsi"/>
          <w:color w:val="000000" w:themeColor="text1"/>
        </w:rPr>
        <w:t>register bus address map</w:t>
      </w:r>
      <w:proofErr w:type="gramEnd"/>
      <w:r w:rsidRPr="00080656">
        <w:rPr>
          <w:rFonts w:asciiTheme="majorHAnsi" w:hAnsiTheme="majorHAnsi"/>
          <w:color w:val="000000" w:themeColor="text1"/>
        </w:rPr>
        <w:t>. This address map is unrelated to any address map within the main NoC design.</w:t>
      </w:r>
    </w:p>
    <w:p w14:paraId="4818F0B9" w14:textId="77777777"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color w:val="000000" w:themeColor="text1"/>
        </w:rPr>
        <w:t>For details of the registers and register address map, refer to noc_reference_manual.html and noc_registers.csv (which only appears if register bus is enabled) generated by NocStudio in the project directory.</w:t>
      </w:r>
    </w:p>
    <w:p w14:paraId="16761199" w14:textId="77777777" w:rsidR="000A029C" w:rsidRPr="00080656" w:rsidRDefault="000A029C" w:rsidP="000A029C">
      <w:pPr>
        <w:tabs>
          <w:tab w:val="left" w:pos="2700"/>
        </w:tabs>
        <w:rPr>
          <w:rFonts w:asciiTheme="majorHAnsi" w:hAnsiTheme="majorHAnsi"/>
          <w:color w:val="000000" w:themeColor="text1"/>
        </w:rPr>
      </w:pPr>
      <w:r w:rsidRPr="00080656">
        <w:rPr>
          <w:rFonts w:asciiTheme="majorHAnsi" w:hAnsiTheme="majorHAnsi"/>
          <w:shd w:val="clear" w:color="auto" w:fill="FFFFFF"/>
        </w:rPr>
        <w:t xml:space="preserve">NocStudio provides two configuration options through which read and write commands </w:t>
      </w:r>
      <w:proofErr w:type="gramStart"/>
      <w:r w:rsidRPr="00080656">
        <w:rPr>
          <w:rFonts w:asciiTheme="majorHAnsi" w:hAnsiTheme="majorHAnsi"/>
          <w:shd w:val="clear" w:color="auto" w:fill="FFFFFF"/>
        </w:rPr>
        <w:t>can be sent</w:t>
      </w:r>
      <w:proofErr w:type="gramEnd"/>
      <w:r w:rsidRPr="00080656">
        <w:rPr>
          <w:rFonts w:asciiTheme="majorHAnsi" w:hAnsiTheme="majorHAnsi"/>
          <w:shd w:val="clear" w:color="auto" w:fill="FFFFFF"/>
        </w:rPr>
        <w:t xml:space="preserve"> to the NoC regbus layer</w:t>
      </w:r>
      <w:r w:rsidRPr="00080656">
        <w:rPr>
          <w:rFonts w:asciiTheme="majorHAnsi" w:hAnsiTheme="majorHAnsi"/>
          <w:color w:val="000000" w:themeColor="text1"/>
        </w:rPr>
        <w:t>:</w:t>
      </w:r>
    </w:p>
    <w:p w14:paraId="40574265" w14:textId="77777777" w:rsidR="000A029C" w:rsidRPr="00080656" w:rsidRDefault="000A029C" w:rsidP="000A029C">
      <w:pPr>
        <w:tabs>
          <w:tab w:val="left" w:pos="2700"/>
        </w:tabs>
        <w:spacing w:after="0" w:line="240" w:lineRule="auto"/>
        <w:rPr>
          <w:rFonts w:asciiTheme="majorHAnsi" w:hAnsiTheme="majorHAnsi"/>
          <w:color w:val="000000" w:themeColor="text1"/>
        </w:rPr>
      </w:pPr>
      <w:r w:rsidRPr="00080656">
        <w:rPr>
          <w:rFonts w:asciiTheme="majorHAnsi" w:hAnsiTheme="majorHAnsi"/>
          <w:b/>
          <w:color w:val="000000" w:themeColor="text1"/>
        </w:rPr>
        <w:t>Default option:</w:t>
      </w:r>
      <w:r w:rsidRPr="00080656">
        <w:rPr>
          <w:rFonts w:asciiTheme="majorHAnsi" w:hAnsiTheme="majorHAnsi"/>
          <w:color w:val="000000" w:themeColor="text1"/>
        </w:rPr>
        <w:t xml:space="preserve"> A master agent connects directly to the regbus layer port for reading or writing registers of the NoC.</w:t>
      </w:r>
    </w:p>
    <w:p w14:paraId="443F0181" w14:textId="77777777" w:rsidR="00E63A46" w:rsidRDefault="00E63A46" w:rsidP="000A029C">
      <w:pPr>
        <w:tabs>
          <w:tab w:val="num" w:pos="1080"/>
          <w:tab w:val="left" w:pos="1170"/>
        </w:tabs>
        <w:spacing w:after="0" w:line="240" w:lineRule="auto"/>
        <w:outlineLvl w:val="3"/>
        <w:rPr>
          <w:rFonts w:asciiTheme="majorHAnsi" w:hAnsiTheme="majorHAnsi"/>
          <w:b/>
          <w:color w:val="000000" w:themeColor="text1"/>
        </w:rPr>
      </w:pPr>
    </w:p>
    <w:p w14:paraId="46F3F37B" w14:textId="60226B8A" w:rsidR="000A029C" w:rsidRPr="00080656" w:rsidRDefault="000A029C" w:rsidP="00D1194A">
      <w:pPr>
        <w:tabs>
          <w:tab w:val="num" w:pos="1080"/>
          <w:tab w:val="left" w:pos="1170"/>
        </w:tabs>
        <w:spacing w:after="0" w:line="240" w:lineRule="auto"/>
        <w:outlineLvl w:val="3"/>
        <w:rPr>
          <w:rFonts w:asciiTheme="majorHAnsi" w:hAnsiTheme="majorHAnsi"/>
          <w:color w:val="1F497D" w:themeColor="text2"/>
        </w:rPr>
      </w:pPr>
      <w:r w:rsidRPr="00080656">
        <w:rPr>
          <w:rFonts w:asciiTheme="majorHAnsi" w:hAnsiTheme="majorHAnsi"/>
          <w:b/>
          <w:color w:val="000000" w:themeColor="text1"/>
        </w:rPr>
        <w:t>Re</w:t>
      </w:r>
      <w:r w:rsidR="00EB755B">
        <w:rPr>
          <w:rFonts w:asciiTheme="majorHAnsi" w:hAnsiTheme="majorHAnsi"/>
          <w:b/>
          <w:color w:val="000000" w:themeColor="text1"/>
        </w:rPr>
        <w:t>gb</w:t>
      </w:r>
      <w:r w:rsidRPr="00080656">
        <w:rPr>
          <w:rFonts w:asciiTheme="majorHAnsi" w:hAnsiTheme="majorHAnsi"/>
          <w:b/>
          <w:color w:val="000000" w:themeColor="text1"/>
        </w:rPr>
        <w:t>us Master Tunnel option</w:t>
      </w:r>
      <w:r w:rsidRPr="00080656">
        <w:rPr>
          <w:rFonts w:asciiTheme="majorHAnsi" w:hAnsiTheme="majorHAnsi"/>
          <w:color w:val="1F497D" w:themeColor="text2"/>
        </w:rPr>
        <w:t xml:space="preserve">: </w:t>
      </w:r>
      <w:r w:rsidRPr="00080656">
        <w:rPr>
          <w:rFonts w:asciiTheme="majorHAnsi" w:hAnsiTheme="majorHAnsi"/>
          <w:color w:val="000000" w:themeColor="text1"/>
        </w:rPr>
        <w:t xml:space="preserve">NocStudio instantiates a Regbus Master Tunnel, which connects to the </w:t>
      </w:r>
      <w:r w:rsidR="00EB755B">
        <w:rPr>
          <w:rFonts w:asciiTheme="majorHAnsi" w:hAnsiTheme="majorHAnsi"/>
          <w:color w:val="000000" w:themeColor="text1"/>
        </w:rPr>
        <w:t xml:space="preserve">NoC </w:t>
      </w:r>
      <w:r w:rsidRPr="00080656">
        <w:rPr>
          <w:rFonts w:asciiTheme="majorHAnsi" w:hAnsiTheme="majorHAnsi"/>
          <w:color w:val="000000" w:themeColor="text1"/>
        </w:rPr>
        <w:t>regbus layer port for reading or writing registers of the NoC.</w:t>
      </w:r>
    </w:p>
    <w:p w14:paraId="17D07EBE" w14:textId="23846447" w:rsidR="000A029C" w:rsidRPr="00BB2FA9" w:rsidRDefault="000A029C" w:rsidP="000A029C">
      <w:pPr>
        <w:pStyle w:val="Heading3"/>
      </w:pPr>
      <w:bookmarkStart w:id="1932" w:name="_Toc407201528"/>
      <w:bookmarkStart w:id="1933" w:name="_Toc448857013"/>
      <w:r w:rsidRPr="00BB2FA9">
        <w:lastRenderedPageBreak/>
        <w:t>Reg</w:t>
      </w:r>
      <w:r w:rsidR="00EB755B">
        <w:t>b</w:t>
      </w:r>
      <w:r w:rsidRPr="00BB2FA9">
        <w:t>us Master Tunnel</w:t>
      </w:r>
      <w:bookmarkEnd w:id="1932"/>
      <w:bookmarkEnd w:id="1933"/>
    </w:p>
    <w:p w14:paraId="349AF652" w14:textId="2907B4C9" w:rsidR="000A029C" w:rsidRPr="00080656" w:rsidRDefault="000A029C" w:rsidP="000A029C">
      <w:pPr>
        <w:tabs>
          <w:tab w:val="left" w:pos="2700"/>
        </w:tabs>
        <w:jc w:val="both"/>
        <w:rPr>
          <w:rFonts w:asciiTheme="majorHAnsi" w:hAnsiTheme="majorHAnsi"/>
          <w:color w:val="000000" w:themeColor="text1"/>
        </w:rPr>
      </w:pPr>
      <w:r w:rsidRPr="00080656">
        <w:rPr>
          <w:rFonts w:asciiTheme="majorHAnsi" w:hAnsiTheme="majorHAnsi"/>
          <w:color w:val="000000" w:themeColor="text1"/>
        </w:rPr>
        <w:t>Reg</w:t>
      </w:r>
      <w:r w:rsidR="00EB755B">
        <w:rPr>
          <w:rFonts w:asciiTheme="majorHAnsi" w:hAnsiTheme="majorHAnsi"/>
          <w:color w:val="000000" w:themeColor="text1"/>
        </w:rPr>
        <w:t>b</w:t>
      </w:r>
      <w:r w:rsidRPr="00080656">
        <w:rPr>
          <w:rFonts w:asciiTheme="majorHAnsi" w:hAnsiTheme="majorHAnsi"/>
          <w:color w:val="000000" w:themeColor="text1"/>
        </w:rPr>
        <w:t xml:space="preserve">us Master Tunnel </w:t>
      </w:r>
      <w:proofErr w:type="gramStart"/>
      <w:r w:rsidRPr="00080656">
        <w:rPr>
          <w:rFonts w:asciiTheme="majorHAnsi" w:hAnsiTheme="majorHAnsi"/>
          <w:color w:val="000000" w:themeColor="text1"/>
        </w:rPr>
        <w:t>is implemented</w:t>
      </w:r>
      <w:proofErr w:type="gramEnd"/>
      <w:r w:rsidRPr="00080656">
        <w:rPr>
          <w:rFonts w:asciiTheme="majorHAnsi" w:hAnsiTheme="majorHAnsi"/>
          <w:color w:val="000000" w:themeColor="text1"/>
        </w:rPr>
        <w:t xml:space="preserve"> as a host with two input slave ports and an output master port. </w:t>
      </w:r>
    </w:p>
    <w:p w14:paraId="38900BA5" w14:textId="77777777" w:rsidR="00955D73" w:rsidRDefault="000A029C" w:rsidP="00955D73">
      <w:pPr>
        <w:pStyle w:val="ListParagraph"/>
        <w:numPr>
          <w:ilvl w:val="1"/>
          <w:numId w:val="35"/>
        </w:numPr>
        <w:tabs>
          <w:tab w:val="left" w:pos="2700"/>
        </w:tabs>
        <w:spacing w:after="0" w:line="240" w:lineRule="auto"/>
        <w:jc w:val="both"/>
        <w:rPr>
          <w:ins w:id="1934" w:author="Kate Boardman" w:date="2016-04-19T18:37:00Z"/>
          <w:rFonts w:asciiTheme="majorHAnsi" w:hAnsiTheme="majorHAnsi"/>
          <w:color w:val="000000" w:themeColor="text1"/>
        </w:rPr>
        <w:pPrChange w:id="1935" w:author="Kate Boardman" w:date="2016-04-19T18:36:00Z">
          <w:pPr>
            <w:pStyle w:val="ListParagraph"/>
            <w:numPr>
              <w:ilvl w:val="1"/>
              <w:numId w:val="35"/>
            </w:numPr>
            <w:tabs>
              <w:tab w:val="left" w:pos="2700"/>
            </w:tabs>
            <w:spacing w:after="0" w:line="240" w:lineRule="auto"/>
            <w:ind w:left="792" w:hanging="432"/>
            <w:jc w:val="both"/>
          </w:pPr>
        </w:pPrChange>
      </w:pPr>
      <w:r w:rsidRPr="0035120C">
        <w:rPr>
          <w:rFonts w:asciiTheme="majorHAnsi" w:hAnsiTheme="majorHAnsi"/>
          <w:color w:val="000000" w:themeColor="text1"/>
        </w:rPr>
        <w:t xml:space="preserve">By default, </w:t>
      </w:r>
      <w:r w:rsidR="00EB755B">
        <w:rPr>
          <w:rFonts w:asciiTheme="majorHAnsi" w:hAnsiTheme="majorHAnsi"/>
          <w:color w:val="000000" w:themeColor="text1"/>
        </w:rPr>
        <w:t>only one</w:t>
      </w:r>
      <w:r w:rsidRPr="0035120C">
        <w:rPr>
          <w:rFonts w:asciiTheme="majorHAnsi" w:hAnsiTheme="majorHAnsi"/>
          <w:color w:val="000000" w:themeColor="text1"/>
        </w:rPr>
        <w:t xml:space="preserve"> slave </w:t>
      </w:r>
      <w:r w:rsidR="00EB755B">
        <w:rPr>
          <w:rFonts w:asciiTheme="majorHAnsi" w:hAnsiTheme="majorHAnsi"/>
          <w:color w:val="000000" w:themeColor="text1"/>
        </w:rPr>
        <w:t xml:space="preserve">input </w:t>
      </w:r>
      <w:r w:rsidRPr="0035120C">
        <w:rPr>
          <w:rFonts w:asciiTheme="majorHAnsi" w:hAnsiTheme="majorHAnsi"/>
          <w:color w:val="000000" w:themeColor="text1"/>
        </w:rPr>
        <w:t>port (port 0) is instantiated and is an AXI4 interface. Th</w:t>
      </w:r>
      <w:r w:rsidR="00EB755B">
        <w:rPr>
          <w:rFonts w:asciiTheme="majorHAnsi" w:hAnsiTheme="majorHAnsi"/>
          <w:color w:val="000000" w:themeColor="text1"/>
        </w:rPr>
        <w:t xml:space="preserve">is </w:t>
      </w:r>
      <w:r w:rsidRPr="0035120C">
        <w:rPr>
          <w:rFonts w:asciiTheme="majorHAnsi" w:hAnsiTheme="majorHAnsi"/>
          <w:color w:val="000000" w:themeColor="text1"/>
        </w:rPr>
        <w:t xml:space="preserve">slave port </w:t>
      </w:r>
      <w:proofErr w:type="gramStart"/>
      <w:r w:rsidRPr="0035120C">
        <w:rPr>
          <w:rFonts w:asciiTheme="majorHAnsi" w:hAnsiTheme="majorHAnsi"/>
          <w:color w:val="000000" w:themeColor="text1"/>
        </w:rPr>
        <w:t>is used</w:t>
      </w:r>
      <w:proofErr w:type="gramEnd"/>
      <w:r w:rsidRPr="0035120C">
        <w:rPr>
          <w:rFonts w:asciiTheme="majorHAnsi" w:hAnsiTheme="majorHAnsi"/>
          <w:color w:val="000000" w:themeColor="text1"/>
        </w:rPr>
        <w:t xml:space="preserve"> to connect to a particular </w:t>
      </w:r>
      <w:r w:rsidR="00E61C3C">
        <w:rPr>
          <w:rFonts w:asciiTheme="majorHAnsi" w:hAnsiTheme="majorHAnsi"/>
          <w:color w:val="000000" w:themeColor="text1"/>
        </w:rPr>
        <w:t>AXI4 Slave Bridge</w:t>
      </w:r>
      <w:r w:rsidRPr="0035120C">
        <w:rPr>
          <w:rFonts w:asciiTheme="majorHAnsi" w:hAnsiTheme="majorHAnsi"/>
          <w:color w:val="000000" w:themeColor="text1"/>
        </w:rPr>
        <w:t xml:space="preserve"> from </w:t>
      </w:r>
      <w:r w:rsidR="00EB755B">
        <w:rPr>
          <w:rFonts w:asciiTheme="majorHAnsi" w:hAnsiTheme="majorHAnsi"/>
          <w:color w:val="000000" w:themeColor="text1"/>
        </w:rPr>
        <w:t xml:space="preserve">the </w:t>
      </w:r>
      <w:r w:rsidR="00EB6B26">
        <w:rPr>
          <w:rFonts w:asciiTheme="majorHAnsi" w:hAnsiTheme="majorHAnsi"/>
          <w:color w:val="000000" w:themeColor="text1"/>
        </w:rPr>
        <w:t xml:space="preserve">non-regbus </w:t>
      </w:r>
      <w:r w:rsidRPr="0035120C">
        <w:rPr>
          <w:rFonts w:asciiTheme="majorHAnsi" w:hAnsiTheme="majorHAnsi"/>
          <w:color w:val="000000" w:themeColor="text1"/>
        </w:rPr>
        <w:t xml:space="preserve">NoC layers. Register reads and writes </w:t>
      </w:r>
      <w:proofErr w:type="gramStart"/>
      <w:r w:rsidRPr="0035120C">
        <w:rPr>
          <w:rFonts w:asciiTheme="majorHAnsi" w:hAnsiTheme="majorHAnsi"/>
          <w:color w:val="000000" w:themeColor="text1"/>
        </w:rPr>
        <w:t>are issued</w:t>
      </w:r>
      <w:proofErr w:type="gramEnd"/>
      <w:r w:rsidRPr="0035120C">
        <w:rPr>
          <w:rFonts w:asciiTheme="majorHAnsi" w:hAnsiTheme="majorHAnsi"/>
          <w:color w:val="000000" w:themeColor="text1"/>
        </w:rPr>
        <w:t xml:space="preserve"> on </w:t>
      </w:r>
      <w:r w:rsidR="00EB755B">
        <w:rPr>
          <w:rFonts w:asciiTheme="majorHAnsi" w:hAnsiTheme="majorHAnsi"/>
          <w:color w:val="000000" w:themeColor="text1"/>
        </w:rPr>
        <w:t xml:space="preserve">the </w:t>
      </w:r>
      <w:r w:rsidR="00EB6B26">
        <w:rPr>
          <w:rFonts w:asciiTheme="majorHAnsi" w:hAnsiTheme="majorHAnsi"/>
          <w:color w:val="000000" w:themeColor="text1"/>
        </w:rPr>
        <w:t xml:space="preserve">non-regbus </w:t>
      </w:r>
      <w:r w:rsidRPr="0035120C">
        <w:rPr>
          <w:rFonts w:asciiTheme="majorHAnsi" w:hAnsiTheme="majorHAnsi"/>
          <w:color w:val="000000" w:themeColor="text1"/>
        </w:rPr>
        <w:t>NoC layers and their corresponding addresses</w:t>
      </w:r>
      <w:r w:rsidR="009E0F54">
        <w:rPr>
          <w:rFonts w:asciiTheme="majorHAnsi" w:hAnsiTheme="majorHAnsi"/>
          <w:color w:val="000000" w:themeColor="text1"/>
        </w:rPr>
        <w:t xml:space="preserve"> are mapped to th</w:t>
      </w:r>
      <w:r w:rsidR="00EB6B26">
        <w:rPr>
          <w:rFonts w:asciiTheme="majorHAnsi" w:hAnsiTheme="majorHAnsi"/>
          <w:color w:val="000000" w:themeColor="text1"/>
        </w:rPr>
        <w:t xml:space="preserve">e </w:t>
      </w:r>
      <w:r w:rsidR="00E61C3C">
        <w:rPr>
          <w:rFonts w:asciiTheme="majorHAnsi" w:hAnsiTheme="majorHAnsi"/>
          <w:color w:val="000000" w:themeColor="text1"/>
        </w:rPr>
        <w:t>AXI4 Slave Bridge</w:t>
      </w:r>
      <w:r w:rsidRPr="0035120C">
        <w:rPr>
          <w:rFonts w:asciiTheme="majorHAnsi" w:hAnsiTheme="majorHAnsi"/>
          <w:color w:val="000000" w:themeColor="text1"/>
        </w:rPr>
        <w:t xml:space="preserve">. The </w:t>
      </w:r>
      <w:r w:rsidR="00E61C3C">
        <w:rPr>
          <w:rFonts w:asciiTheme="majorHAnsi" w:hAnsiTheme="majorHAnsi"/>
          <w:color w:val="000000" w:themeColor="text1"/>
        </w:rPr>
        <w:t>AXI4 Slave Bridge</w:t>
      </w:r>
      <w:r w:rsidRPr="0035120C">
        <w:rPr>
          <w:rFonts w:asciiTheme="majorHAnsi" w:hAnsiTheme="majorHAnsi"/>
          <w:color w:val="000000" w:themeColor="text1"/>
        </w:rPr>
        <w:t xml:space="preserve"> then sends those requests to the</w:t>
      </w:r>
      <w:r w:rsidR="00EB755B">
        <w:rPr>
          <w:rFonts w:asciiTheme="majorHAnsi" w:hAnsiTheme="majorHAnsi"/>
          <w:color w:val="000000" w:themeColor="text1"/>
        </w:rPr>
        <w:t xml:space="preserve"> </w:t>
      </w:r>
      <w:r w:rsidRPr="0035120C">
        <w:rPr>
          <w:rFonts w:asciiTheme="majorHAnsi" w:hAnsiTheme="majorHAnsi"/>
          <w:color w:val="000000" w:themeColor="text1"/>
        </w:rPr>
        <w:t xml:space="preserve">regbus layer via </w:t>
      </w:r>
      <w:r w:rsidR="00EB6B26">
        <w:rPr>
          <w:rFonts w:asciiTheme="majorHAnsi" w:hAnsiTheme="majorHAnsi"/>
          <w:color w:val="000000" w:themeColor="text1"/>
        </w:rPr>
        <w:t xml:space="preserve">the </w:t>
      </w:r>
      <w:r w:rsidRPr="0035120C">
        <w:rPr>
          <w:rFonts w:asciiTheme="majorHAnsi" w:hAnsiTheme="majorHAnsi"/>
          <w:color w:val="000000" w:themeColor="text1"/>
        </w:rPr>
        <w:t>Regbus Master Tunnel.</w:t>
      </w:r>
    </w:p>
    <w:p w14:paraId="02B82A60" w14:textId="77777777" w:rsidR="00955D73" w:rsidRDefault="00955D73" w:rsidP="00955D73">
      <w:pPr>
        <w:pStyle w:val="ListParagraph"/>
        <w:tabs>
          <w:tab w:val="left" w:pos="2700"/>
        </w:tabs>
        <w:spacing w:after="0" w:line="240" w:lineRule="auto"/>
        <w:ind w:left="792"/>
        <w:jc w:val="both"/>
        <w:rPr>
          <w:ins w:id="1936" w:author="Kate Boardman" w:date="2016-04-19T18:37:00Z"/>
          <w:rFonts w:asciiTheme="majorHAnsi" w:hAnsiTheme="majorHAnsi"/>
          <w:color w:val="000000" w:themeColor="text1"/>
        </w:rPr>
        <w:pPrChange w:id="1937" w:author="Kate Boardman" w:date="2016-04-19T18:37:00Z">
          <w:pPr>
            <w:pStyle w:val="ListParagraph"/>
            <w:numPr>
              <w:ilvl w:val="1"/>
              <w:numId w:val="35"/>
            </w:numPr>
            <w:tabs>
              <w:tab w:val="left" w:pos="2700"/>
            </w:tabs>
            <w:spacing w:after="0" w:line="240" w:lineRule="auto"/>
            <w:ind w:left="792" w:hanging="432"/>
            <w:jc w:val="both"/>
          </w:pPr>
        </w:pPrChange>
      </w:pPr>
    </w:p>
    <w:p w14:paraId="37E88394" w14:textId="091B988E" w:rsidR="000A029C" w:rsidRPr="0035120C" w:rsidDel="00955D73" w:rsidRDefault="000A029C" w:rsidP="0035120C">
      <w:pPr>
        <w:pStyle w:val="ListParagraph"/>
        <w:numPr>
          <w:ilvl w:val="1"/>
          <w:numId w:val="35"/>
        </w:numPr>
        <w:tabs>
          <w:tab w:val="left" w:pos="2700"/>
        </w:tabs>
        <w:spacing w:after="0" w:line="240" w:lineRule="auto"/>
        <w:jc w:val="both"/>
        <w:rPr>
          <w:del w:id="1938" w:author="Kate Boardman" w:date="2016-04-19T18:36:00Z"/>
          <w:rFonts w:asciiTheme="majorHAnsi" w:hAnsiTheme="majorHAnsi"/>
          <w:color w:val="000000" w:themeColor="text1"/>
        </w:rPr>
      </w:pPr>
      <w:del w:id="1939" w:author="Kate Boardman" w:date="2016-04-19T18:37:00Z">
        <w:r w:rsidRPr="0035120C" w:rsidDel="00955D73">
          <w:rPr>
            <w:rFonts w:asciiTheme="majorHAnsi" w:hAnsiTheme="majorHAnsi"/>
            <w:color w:val="000000" w:themeColor="text1"/>
          </w:rPr>
          <w:delText xml:space="preserve"> </w:delText>
        </w:r>
      </w:del>
    </w:p>
    <w:p w14:paraId="3D62219C" w14:textId="5EEE8100" w:rsidR="00955D73" w:rsidRPr="00955D73" w:rsidRDefault="009D01CE" w:rsidP="00955D73">
      <w:pPr>
        <w:pStyle w:val="ListParagraph"/>
        <w:numPr>
          <w:ilvl w:val="1"/>
          <w:numId w:val="35"/>
        </w:numPr>
        <w:tabs>
          <w:tab w:val="left" w:pos="2700"/>
        </w:tabs>
        <w:spacing w:after="0" w:line="240" w:lineRule="auto"/>
        <w:jc w:val="both"/>
        <w:rPr>
          <w:ins w:id="1940" w:author="Kate Boardman" w:date="2016-04-19T18:36:00Z"/>
          <w:color w:val="000000" w:themeColor="text1"/>
          <w:rPrChange w:id="1941" w:author="Kate Boardman" w:date="2016-04-19T18:36:00Z">
            <w:rPr>
              <w:ins w:id="1942" w:author="Kate Boardman" w:date="2016-04-19T18:36:00Z"/>
              <w:color w:val="000000" w:themeColor="text1"/>
            </w:rPr>
          </w:rPrChange>
        </w:rPr>
        <w:pPrChange w:id="1943" w:author="Kate Boardman" w:date="2016-04-19T18:36:00Z">
          <w:pPr>
            <w:pStyle w:val="ListParagraph"/>
            <w:numPr>
              <w:ilvl w:val="1"/>
              <w:numId w:val="35"/>
            </w:numPr>
            <w:tabs>
              <w:tab w:val="left" w:pos="2700"/>
            </w:tabs>
            <w:spacing w:after="0" w:line="240" w:lineRule="auto"/>
            <w:ind w:left="792" w:hanging="432"/>
            <w:jc w:val="both"/>
          </w:pPr>
        </w:pPrChange>
      </w:pPr>
      <w:r w:rsidRPr="00955D73">
        <w:rPr>
          <w:rPrChange w:id="1944" w:author="Kate Boardman" w:date="2016-04-19T18:36:00Z">
            <w:rPr>
              <w:color w:val="000000" w:themeColor="text1"/>
            </w:rPr>
          </w:rPrChange>
        </w:rPr>
        <w:t>The</w:t>
      </w:r>
      <w:r w:rsidR="00EB755B" w:rsidRPr="00955D73">
        <w:rPr>
          <w:rPrChange w:id="1945" w:author="Kate Boardman" w:date="2016-04-19T18:36:00Z">
            <w:rPr>
              <w:color w:val="000000" w:themeColor="text1"/>
            </w:rPr>
          </w:rPrChange>
        </w:rPr>
        <w:t xml:space="preserve"> s</w:t>
      </w:r>
      <w:r w:rsidR="000A029C" w:rsidRPr="00955D73">
        <w:rPr>
          <w:rPrChange w:id="1946" w:author="Kate Boardman" w:date="2016-04-19T18:36:00Z">
            <w:rPr>
              <w:color w:val="000000" w:themeColor="text1"/>
            </w:rPr>
          </w:rPrChange>
        </w:rPr>
        <w:t xml:space="preserve">econd slave input port (port 1) </w:t>
      </w:r>
      <w:proofErr w:type="gramStart"/>
      <w:r w:rsidR="00EB755B" w:rsidRPr="00955D73">
        <w:rPr>
          <w:rPrChange w:id="1947" w:author="Kate Boardman" w:date="2016-04-19T18:36:00Z">
            <w:rPr>
              <w:color w:val="000000" w:themeColor="text1"/>
            </w:rPr>
          </w:rPrChange>
        </w:rPr>
        <w:t xml:space="preserve">can be </w:t>
      </w:r>
      <w:r w:rsidR="000A029C" w:rsidRPr="00955D73">
        <w:rPr>
          <w:rPrChange w:id="1948" w:author="Kate Boardman" w:date="2016-04-19T18:36:00Z">
            <w:rPr>
              <w:color w:val="000000" w:themeColor="text1"/>
            </w:rPr>
          </w:rPrChange>
        </w:rPr>
        <w:t>enabled</w:t>
      </w:r>
      <w:proofErr w:type="gramEnd"/>
      <w:r w:rsidR="000A029C" w:rsidRPr="00955D73">
        <w:rPr>
          <w:rPrChange w:id="1949" w:author="Kate Boardman" w:date="2016-04-19T18:36:00Z">
            <w:rPr>
              <w:color w:val="000000" w:themeColor="text1"/>
            </w:rPr>
          </w:rPrChange>
        </w:rPr>
        <w:t xml:space="preserve"> through </w:t>
      </w:r>
      <w:r w:rsidR="00EB755B" w:rsidRPr="00955D73">
        <w:rPr>
          <w:rPrChange w:id="1950" w:author="Kate Boardman" w:date="2016-04-19T18:36:00Z">
            <w:rPr>
              <w:color w:val="000000" w:themeColor="text1"/>
            </w:rPr>
          </w:rPrChange>
        </w:rPr>
        <w:t>a</w:t>
      </w:r>
      <w:r w:rsidR="000A029C" w:rsidRPr="00955D73">
        <w:rPr>
          <w:rPrChange w:id="1951" w:author="Kate Boardman" w:date="2016-04-19T18:36:00Z">
            <w:rPr>
              <w:color w:val="000000" w:themeColor="text1"/>
            </w:rPr>
          </w:rPrChange>
        </w:rPr>
        <w:t xml:space="preserve"> NocStudio property</w:t>
      </w:r>
      <w:ins w:id="1952" w:author="Kate Boardman" w:date="2016-04-19T18:37:00Z">
        <w:r w:rsidR="00955D73">
          <w:t xml:space="preserve"> and is connected directly to the regbus master agent</w:t>
        </w:r>
      </w:ins>
      <w:ins w:id="1953" w:author="Kate Boardman" w:date="2016-04-19T18:38:00Z">
        <w:r w:rsidR="00E7748E">
          <w:rPr>
            <w:color w:val="000000" w:themeColor="text1"/>
          </w:rPr>
          <w:t>.</w:t>
        </w:r>
      </w:ins>
      <w:del w:id="1954" w:author="Kate Boardman" w:date="2016-04-19T18:38:00Z">
        <w:r w:rsidR="000A029C" w:rsidRPr="00955D73" w:rsidDel="00E7748E">
          <w:rPr>
            <w:rPrChange w:id="1955" w:author="Kate Boardman" w:date="2016-04-19T18:36:00Z">
              <w:rPr>
                <w:color w:val="000000" w:themeColor="text1"/>
              </w:rPr>
            </w:rPrChange>
          </w:rPr>
          <w:delText>:</w:delText>
        </w:r>
        <w:r w:rsidR="000A029C" w:rsidRPr="00955D73" w:rsidDel="00955D73">
          <w:rPr>
            <w:color w:val="000000" w:themeColor="text1"/>
            <w:rPrChange w:id="1956" w:author="Kate Boardman" w:date="2016-04-19T18:36:00Z">
              <w:rPr>
                <w:color w:val="000000" w:themeColor="text1"/>
              </w:rPr>
            </w:rPrChange>
          </w:rPr>
          <w:delText xml:space="preserve"> </w:delText>
        </w:r>
      </w:del>
    </w:p>
    <w:p w14:paraId="485A8BE9" w14:textId="77777777" w:rsidR="00955D73" w:rsidRDefault="000A029C" w:rsidP="00955D73">
      <w:pPr>
        <w:pStyle w:val="Command"/>
        <w:rPr>
          <w:ins w:id="1957" w:author="Kate Boardman" w:date="2016-04-19T18:37:00Z"/>
          <w:color w:val="000000" w:themeColor="text1"/>
        </w:rPr>
        <w:pPrChange w:id="1958" w:author="Kate Boardman" w:date="2016-04-19T18:37:00Z">
          <w:pPr>
            <w:pStyle w:val="ListParagraph"/>
            <w:numPr>
              <w:ilvl w:val="1"/>
              <w:numId w:val="35"/>
            </w:numPr>
            <w:tabs>
              <w:tab w:val="left" w:pos="2700"/>
            </w:tabs>
            <w:spacing w:after="0" w:line="240" w:lineRule="auto"/>
            <w:ind w:left="792" w:hanging="432"/>
            <w:jc w:val="both"/>
          </w:pPr>
        </w:pPrChange>
      </w:pPr>
      <w:del w:id="1959" w:author="Kate Boardman" w:date="2016-04-19T18:36:00Z">
        <w:r w:rsidRPr="0035120C" w:rsidDel="00955D73">
          <w:rPr>
            <w:color w:val="000000" w:themeColor="text1"/>
          </w:rPr>
          <w:delText>“</w:delText>
        </w:r>
      </w:del>
      <w:proofErr w:type="gramStart"/>
      <w:r w:rsidRPr="0035120C">
        <w:t>host_prop</w:t>
      </w:r>
      <w:proofErr w:type="gramEnd"/>
      <w:r w:rsidRPr="0035120C">
        <w:t xml:space="preserve"> rbm tunnel_slv1_enabled y</w:t>
      </w:r>
      <w:ins w:id="1960" w:author="Kate Boardman" w:date="2016-04-19T18:36:00Z">
        <w:r w:rsidR="00955D73">
          <w:rPr>
            <w:color w:val="000000" w:themeColor="text1"/>
          </w:rPr>
          <w:t>es</w:t>
        </w:r>
      </w:ins>
      <w:del w:id="1961" w:author="Kate Boardman" w:date="2016-04-19T18:36:00Z">
        <w:r w:rsidRPr="0035120C" w:rsidDel="00955D73">
          <w:delText>es</w:delText>
        </w:r>
        <w:r w:rsidRPr="0035120C" w:rsidDel="00955D73">
          <w:rPr>
            <w:color w:val="000000" w:themeColor="text1"/>
          </w:rPr>
          <w:delText xml:space="preserve">”. </w:delText>
        </w:r>
      </w:del>
    </w:p>
    <w:p w14:paraId="6E0C8BCC" w14:textId="081077BF" w:rsidR="000A029C" w:rsidRPr="00955D73" w:rsidRDefault="00955D73" w:rsidP="00955D73">
      <w:pPr>
        <w:pStyle w:val="Body"/>
        <w:rPr>
          <w:rFonts w:ascii="Consolas" w:hAnsi="Consolas"/>
          <w:rPrChange w:id="1962" w:author="Kate Boardman" w:date="2016-04-19T18:37:00Z">
            <w:rPr/>
          </w:rPrChange>
        </w:rPr>
        <w:pPrChange w:id="1963" w:author="Kate Boardman" w:date="2016-04-19T18:37:00Z">
          <w:pPr>
            <w:pStyle w:val="ListParagraph"/>
            <w:numPr>
              <w:ilvl w:val="1"/>
              <w:numId w:val="35"/>
            </w:numPr>
            <w:tabs>
              <w:tab w:val="left" w:pos="2700"/>
            </w:tabs>
            <w:spacing w:after="0" w:line="240" w:lineRule="auto"/>
            <w:ind w:left="792" w:hanging="432"/>
            <w:jc w:val="both"/>
          </w:pPr>
        </w:pPrChange>
      </w:pPr>
      <w:ins w:id="1964" w:author="Kate Boardman" w:date="2016-04-19T18:37:00Z">
        <w:r>
          <w:t xml:space="preserve">              </w:t>
        </w:r>
      </w:ins>
      <w:del w:id="1965" w:author="Kate Boardman" w:date="2016-04-19T18:38:00Z">
        <w:r w:rsidR="000A029C" w:rsidRPr="00955D73" w:rsidDel="00E7748E">
          <w:rPr>
            <w:rPrChange w:id="1966" w:author="Kate Boardman" w:date="2016-04-19T18:37:00Z">
              <w:rPr/>
            </w:rPrChange>
          </w:rPr>
          <w:delText>Th</w:delText>
        </w:r>
        <w:r w:rsidR="009D01CE" w:rsidRPr="00955D73" w:rsidDel="00E7748E">
          <w:rPr>
            <w:rPrChange w:id="1967" w:author="Kate Boardman" w:date="2016-04-19T18:37:00Z">
              <w:rPr/>
            </w:rPrChange>
          </w:rPr>
          <w:delText>e</w:delText>
        </w:r>
        <w:r w:rsidR="000A029C" w:rsidRPr="00955D73" w:rsidDel="00E7748E">
          <w:rPr>
            <w:rPrChange w:id="1968" w:author="Kate Boardman" w:date="2016-04-19T18:37:00Z">
              <w:rPr/>
            </w:rPrChange>
          </w:rPr>
          <w:delText xml:space="preserve"> second port is connected directly to</w:delText>
        </w:r>
        <w:r w:rsidR="009D01CE" w:rsidRPr="00955D73" w:rsidDel="00E7748E">
          <w:rPr>
            <w:rPrChange w:id="1969" w:author="Kate Boardman" w:date="2016-04-19T18:37:00Z">
              <w:rPr/>
            </w:rPrChange>
          </w:rPr>
          <w:delText xml:space="preserve"> the</w:delText>
        </w:r>
        <w:r w:rsidR="000A029C" w:rsidRPr="00955D73" w:rsidDel="00E7748E">
          <w:rPr>
            <w:rPrChange w:id="1970" w:author="Kate Boardman" w:date="2016-04-19T18:37:00Z">
              <w:rPr/>
            </w:rPrChange>
          </w:rPr>
          <w:delText xml:space="preserve"> </w:delText>
        </w:r>
        <w:r w:rsidR="00EB755B" w:rsidRPr="00955D73" w:rsidDel="00E7748E">
          <w:rPr>
            <w:rPrChange w:id="1971" w:author="Kate Boardman" w:date="2016-04-19T18:37:00Z">
              <w:rPr/>
            </w:rPrChange>
          </w:rPr>
          <w:delText>r</w:delText>
        </w:r>
        <w:r w:rsidR="000A029C" w:rsidRPr="00955D73" w:rsidDel="00E7748E">
          <w:rPr>
            <w:rPrChange w:id="1972" w:author="Kate Boardman" w:date="2016-04-19T18:37:00Z">
              <w:rPr/>
            </w:rPrChange>
          </w:rPr>
          <w:delText xml:space="preserve">egbus </w:delText>
        </w:r>
        <w:r w:rsidR="00EB755B" w:rsidRPr="00955D73" w:rsidDel="00E7748E">
          <w:rPr>
            <w:rPrChange w:id="1973" w:author="Kate Boardman" w:date="2016-04-19T18:37:00Z">
              <w:rPr/>
            </w:rPrChange>
          </w:rPr>
          <w:delText>m</w:delText>
        </w:r>
        <w:r w:rsidR="000A029C" w:rsidRPr="00955D73" w:rsidDel="00E7748E">
          <w:rPr>
            <w:rPrChange w:id="1974" w:author="Kate Boardman" w:date="2016-04-19T18:37:00Z">
              <w:rPr/>
            </w:rPrChange>
          </w:rPr>
          <w:delText xml:space="preserve">aster </w:delText>
        </w:r>
        <w:r w:rsidR="00EB755B" w:rsidRPr="00955D73" w:rsidDel="00E7748E">
          <w:rPr>
            <w:rPrChange w:id="1975" w:author="Kate Boardman" w:date="2016-04-19T18:37:00Z">
              <w:rPr/>
            </w:rPrChange>
          </w:rPr>
          <w:delText>a</w:delText>
        </w:r>
        <w:r w:rsidR="000A029C" w:rsidRPr="00955D73" w:rsidDel="00E7748E">
          <w:rPr>
            <w:rPrChange w:id="1976" w:author="Kate Boardman" w:date="2016-04-19T18:37:00Z">
              <w:rPr/>
            </w:rPrChange>
          </w:rPr>
          <w:delText xml:space="preserve">gent. </w:delText>
        </w:r>
      </w:del>
    </w:p>
    <w:p w14:paraId="725BF270" w14:textId="32EE0D8A" w:rsidR="000A029C" w:rsidRPr="0035120C" w:rsidRDefault="000A029C" w:rsidP="0035120C">
      <w:pPr>
        <w:pStyle w:val="ListParagraph"/>
        <w:numPr>
          <w:ilvl w:val="1"/>
          <w:numId w:val="35"/>
        </w:numPr>
        <w:tabs>
          <w:tab w:val="left" w:pos="2700"/>
        </w:tabs>
        <w:spacing w:after="0" w:line="240" w:lineRule="auto"/>
        <w:jc w:val="both"/>
        <w:rPr>
          <w:rFonts w:asciiTheme="majorHAnsi" w:hAnsiTheme="majorHAnsi"/>
          <w:color w:val="000000" w:themeColor="text1"/>
        </w:rPr>
      </w:pPr>
      <w:r w:rsidRPr="0035120C">
        <w:rPr>
          <w:rFonts w:asciiTheme="majorHAnsi" w:hAnsiTheme="majorHAnsi"/>
          <w:color w:val="000000" w:themeColor="text1"/>
        </w:rPr>
        <w:t xml:space="preserve">The output master port </w:t>
      </w:r>
      <w:proofErr w:type="gramStart"/>
      <w:r w:rsidR="009D01CE">
        <w:rPr>
          <w:rFonts w:asciiTheme="majorHAnsi" w:hAnsiTheme="majorHAnsi"/>
          <w:color w:val="000000" w:themeColor="text1"/>
        </w:rPr>
        <w:t xml:space="preserve">is </w:t>
      </w:r>
      <w:r w:rsidRPr="0035120C">
        <w:rPr>
          <w:rFonts w:asciiTheme="majorHAnsi" w:hAnsiTheme="majorHAnsi"/>
          <w:color w:val="000000" w:themeColor="text1"/>
        </w:rPr>
        <w:t>connected</w:t>
      </w:r>
      <w:proofErr w:type="gramEnd"/>
      <w:r w:rsidRPr="0035120C">
        <w:rPr>
          <w:rFonts w:asciiTheme="majorHAnsi" w:hAnsiTheme="majorHAnsi"/>
          <w:color w:val="000000" w:themeColor="text1"/>
        </w:rPr>
        <w:t xml:space="preserve"> to the </w:t>
      </w:r>
      <w:r w:rsidR="00EB6B26">
        <w:rPr>
          <w:rFonts w:asciiTheme="majorHAnsi" w:hAnsiTheme="majorHAnsi"/>
          <w:color w:val="000000" w:themeColor="text1"/>
        </w:rPr>
        <w:t>R</w:t>
      </w:r>
      <w:r w:rsidRPr="0035120C">
        <w:rPr>
          <w:rFonts w:asciiTheme="majorHAnsi" w:hAnsiTheme="majorHAnsi"/>
          <w:color w:val="000000" w:themeColor="text1"/>
        </w:rPr>
        <w:t xml:space="preserve">egbus </w:t>
      </w:r>
      <w:r w:rsidR="009D01CE">
        <w:rPr>
          <w:rFonts w:asciiTheme="majorHAnsi" w:hAnsiTheme="majorHAnsi"/>
          <w:color w:val="000000" w:themeColor="text1"/>
        </w:rPr>
        <w:t>M</w:t>
      </w:r>
      <w:r w:rsidRPr="0035120C">
        <w:rPr>
          <w:rFonts w:asciiTheme="majorHAnsi" w:hAnsiTheme="majorHAnsi"/>
          <w:color w:val="000000" w:themeColor="text1"/>
        </w:rPr>
        <w:t xml:space="preserve">aster </w:t>
      </w:r>
      <w:r w:rsidR="009D01CE">
        <w:rPr>
          <w:rFonts w:asciiTheme="majorHAnsi" w:hAnsiTheme="majorHAnsi"/>
          <w:color w:val="000000" w:themeColor="text1"/>
        </w:rPr>
        <w:t>B</w:t>
      </w:r>
      <w:r w:rsidRPr="0035120C">
        <w:rPr>
          <w:rFonts w:asciiTheme="majorHAnsi" w:hAnsiTheme="majorHAnsi"/>
          <w:color w:val="000000" w:themeColor="text1"/>
        </w:rPr>
        <w:t xml:space="preserve">ridge on the </w:t>
      </w:r>
      <w:r w:rsidR="00EB755B">
        <w:rPr>
          <w:rFonts w:asciiTheme="majorHAnsi" w:hAnsiTheme="majorHAnsi"/>
          <w:color w:val="000000" w:themeColor="text1"/>
        </w:rPr>
        <w:t xml:space="preserve">NoC </w:t>
      </w:r>
      <w:r w:rsidRPr="0035120C">
        <w:rPr>
          <w:rFonts w:asciiTheme="majorHAnsi" w:hAnsiTheme="majorHAnsi"/>
          <w:color w:val="000000" w:themeColor="text1"/>
        </w:rPr>
        <w:t xml:space="preserve">regbus layer. The </w:t>
      </w:r>
      <w:r w:rsidR="00EB755B">
        <w:rPr>
          <w:rFonts w:asciiTheme="majorHAnsi" w:hAnsiTheme="majorHAnsi"/>
          <w:color w:val="000000" w:themeColor="text1"/>
        </w:rPr>
        <w:t>R</w:t>
      </w:r>
      <w:r w:rsidRPr="0035120C">
        <w:rPr>
          <w:rFonts w:asciiTheme="majorHAnsi" w:hAnsiTheme="majorHAnsi"/>
          <w:color w:val="000000" w:themeColor="text1"/>
        </w:rPr>
        <w:t xml:space="preserve">egbus </w:t>
      </w:r>
      <w:r w:rsidR="00EB755B">
        <w:rPr>
          <w:rFonts w:asciiTheme="majorHAnsi" w:hAnsiTheme="majorHAnsi"/>
          <w:color w:val="000000" w:themeColor="text1"/>
        </w:rPr>
        <w:t>M</w:t>
      </w:r>
      <w:r w:rsidRPr="0035120C">
        <w:rPr>
          <w:rFonts w:asciiTheme="majorHAnsi" w:hAnsiTheme="majorHAnsi"/>
          <w:color w:val="000000" w:themeColor="text1"/>
        </w:rPr>
        <w:t xml:space="preserve">aster Tunnel processes register </w:t>
      </w:r>
      <w:proofErr w:type="gramStart"/>
      <w:r w:rsidRPr="0035120C">
        <w:rPr>
          <w:rFonts w:asciiTheme="majorHAnsi" w:hAnsiTheme="majorHAnsi"/>
          <w:color w:val="000000" w:themeColor="text1"/>
        </w:rPr>
        <w:t>read and write requests from</w:t>
      </w:r>
      <w:r w:rsidR="00EB6B26">
        <w:rPr>
          <w:rFonts w:asciiTheme="majorHAnsi" w:hAnsiTheme="majorHAnsi"/>
          <w:color w:val="000000" w:themeColor="text1"/>
        </w:rPr>
        <w:t xml:space="preserve"> the two </w:t>
      </w:r>
      <w:r w:rsidRPr="0035120C">
        <w:rPr>
          <w:rFonts w:asciiTheme="majorHAnsi" w:hAnsiTheme="majorHAnsi"/>
          <w:color w:val="000000" w:themeColor="text1"/>
        </w:rPr>
        <w:t>slave ports</w:t>
      </w:r>
      <w:proofErr w:type="gramEnd"/>
      <w:r w:rsidRPr="0035120C">
        <w:rPr>
          <w:rFonts w:asciiTheme="majorHAnsi" w:hAnsiTheme="majorHAnsi"/>
          <w:color w:val="000000" w:themeColor="text1"/>
        </w:rPr>
        <w:t xml:space="preserve"> and sends them to the regbus layer via the Regbus </w:t>
      </w:r>
      <w:r w:rsidR="009D01CE">
        <w:rPr>
          <w:rFonts w:asciiTheme="majorHAnsi" w:hAnsiTheme="majorHAnsi"/>
          <w:color w:val="000000" w:themeColor="text1"/>
        </w:rPr>
        <w:t>M</w:t>
      </w:r>
      <w:r w:rsidRPr="0035120C">
        <w:rPr>
          <w:rFonts w:asciiTheme="majorHAnsi" w:hAnsiTheme="majorHAnsi"/>
          <w:color w:val="000000" w:themeColor="text1"/>
        </w:rPr>
        <w:t xml:space="preserve">aster </w:t>
      </w:r>
      <w:r w:rsidR="009D01CE">
        <w:rPr>
          <w:rFonts w:asciiTheme="majorHAnsi" w:hAnsiTheme="majorHAnsi"/>
          <w:color w:val="000000" w:themeColor="text1"/>
        </w:rPr>
        <w:t>B</w:t>
      </w:r>
      <w:r w:rsidRPr="0035120C">
        <w:rPr>
          <w:rFonts w:asciiTheme="majorHAnsi" w:hAnsiTheme="majorHAnsi"/>
          <w:color w:val="000000" w:themeColor="text1"/>
        </w:rPr>
        <w:t>ridge</w:t>
      </w:r>
      <w:r w:rsidR="009D01CE">
        <w:rPr>
          <w:rFonts w:asciiTheme="majorHAnsi" w:hAnsiTheme="majorHAnsi"/>
          <w:color w:val="000000" w:themeColor="text1"/>
        </w:rPr>
        <w:t>.</w:t>
      </w:r>
    </w:p>
    <w:p w14:paraId="4C70B117" w14:textId="77777777" w:rsidR="000A029C" w:rsidRPr="00080656" w:rsidRDefault="000A029C" w:rsidP="000A029C">
      <w:pPr>
        <w:pStyle w:val="Body"/>
        <w:rPr>
          <w:rFonts w:asciiTheme="majorHAnsi" w:hAnsiTheme="majorHAnsi"/>
          <w:szCs w:val="22"/>
        </w:rPr>
      </w:pPr>
    </w:p>
    <w:p w14:paraId="1A46A9AE" w14:textId="77777777" w:rsidR="000A029C" w:rsidRPr="00080656" w:rsidRDefault="000A029C" w:rsidP="000A029C">
      <w:pPr>
        <w:pStyle w:val="Heading3"/>
        <w:rPr>
          <w:sz w:val="22"/>
        </w:rPr>
      </w:pPr>
      <w:r w:rsidRPr="00080656">
        <w:rPr>
          <w:sz w:val="22"/>
        </w:rPr>
        <w:t xml:space="preserve"> </w:t>
      </w:r>
      <w:bookmarkStart w:id="1977" w:name="_Toc378951161"/>
      <w:bookmarkStart w:id="1978" w:name="_Toc407201529"/>
      <w:bookmarkStart w:id="1979" w:name="_Toc448857014"/>
      <w:r w:rsidRPr="00BB2FA9">
        <w:t>Interrupts</w:t>
      </w:r>
      <w:bookmarkEnd w:id="1977"/>
      <w:bookmarkEnd w:id="1978"/>
      <w:bookmarkEnd w:id="1979"/>
    </w:p>
    <w:p w14:paraId="02EA49FC" w14:textId="77777777" w:rsidR="00221A25" w:rsidRPr="0039089B" w:rsidRDefault="00221A25" w:rsidP="00221A25">
      <w:pPr>
        <w:pStyle w:val="Body"/>
        <w:rPr>
          <w:rFonts w:asciiTheme="majorHAnsi" w:hAnsiTheme="majorHAnsi"/>
        </w:rPr>
      </w:pPr>
      <w:r w:rsidRPr="0039089B">
        <w:rPr>
          <w:rFonts w:asciiTheme="majorHAnsi" w:hAnsiTheme="majorHAnsi"/>
        </w:rPr>
        <w:t xml:space="preserve">Every NoC router and bridge has an interrupt output signal. Interrupt </w:t>
      </w:r>
      <w:proofErr w:type="gramStart"/>
      <w:r w:rsidRPr="0039089B">
        <w:rPr>
          <w:rFonts w:asciiTheme="majorHAnsi" w:hAnsiTheme="majorHAnsi"/>
        </w:rPr>
        <w:t>is asserted</w:t>
      </w:r>
      <w:proofErr w:type="gramEnd"/>
      <w:r w:rsidRPr="0039089B">
        <w:rPr>
          <w:rFonts w:asciiTheme="majorHAnsi" w:hAnsiTheme="majorHAnsi"/>
        </w:rPr>
        <w:t xml:space="preserve"> when a fatal error is encountered in a NoC element. The errors </w:t>
      </w:r>
      <w:proofErr w:type="gramStart"/>
      <w:r w:rsidRPr="0039089B">
        <w:rPr>
          <w:rFonts w:asciiTheme="majorHAnsi" w:hAnsiTheme="majorHAnsi"/>
        </w:rPr>
        <w:t>are also logged</w:t>
      </w:r>
      <w:proofErr w:type="gramEnd"/>
      <w:r w:rsidRPr="0039089B">
        <w:rPr>
          <w:rFonts w:asciiTheme="majorHAnsi" w:hAnsiTheme="majorHAnsi"/>
        </w:rPr>
        <w:t xml:space="preserve"> in interrupt status registers of the NoC element. Interrupts from different NoC elements </w:t>
      </w:r>
      <w:proofErr w:type="gramStart"/>
      <w:r w:rsidRPr="0039089B">
        <w:rPr>
          <w:rFonts w:asciiTheme="majorHAnsi" w:hAnsiTheme="majorHAnsi"/>
        </w:rPr>
        <w:t>are combined</w:t>
      </w:r>
      <w:proofErr w:type="gramEnd"/>
      <w:r w:rsidRPr="0039089B">
        <w:rPr>
          <w:rFonts w:asciiTheme="majorHAnsi" w:hAnsiTheme="majorHAnsi"/>
        </w:rPr>
        <w:t xml:space="preserve"> within the NoC by a specialized network. A single combined interrupt </w:t>
      </w:r>
      <w:proofErr w:type="gramStart"/>
      <w:r w:rsidRPr="0039089B">
        <w:rPr>
          <w:rFonts w:asciiTheme="majorHAnsi" w:hAnsiTheme="majorHAnsi"/>
        </w:rPr>
        <w:t>is brought out</w:t>
      </w:r>
      <w:proofErr w:type="gramEnd"/>
      <w:r w:rsidRPr="0039089B">
        <w:rPr>
          <w:rFonts w:asciiTheme="majorHAnsi" w:hAnsiTheme="majorHAnsi"/>
        </w:rPr>
        <w:t xml:space="preserve"> on the NoC external interface.  The errors </w:t>
      </w:r>
      <w:proofErr w:type="gramStart"/>
      <w:r w:rsidRPr="0039089B">
        <w:rPr>
          <w:rFonts w:asciiTheme="majorHAnsi" w:hAnsiTheme="majorHAnsi"/>
        </w:rPr>
        <w:t>are also logged</w:t>
      </w:r>
      <w:proofErr w:type="gramEnd"/>
      <w:r w:rsidRPr="0039089B">
        <w:rPr>
          <w:rFonts w:asciiTheme="majorHAnsi" w:hAnsiTheme="majorHAnsi"/>
        </w:rPr>
        <w:t xml:space="preserve"> within the NoC registers, which are described in the HTML documentation generated by NocStudio. </w:t>
      </w:r>
    </w:p>
    <w:p w14:paraId="7124FBCC" w14:textId="77777777" w:rsidR="00221A25" w:rsidRPr="0039089B" w:rsidRDefault="00221A25" w:rsidP="00221A25">
      <w:pPr>
        <w:pStyle w:val="Body"/>
        <w:rPr>
          <w:rFonts w:asciiTheme="majorHAnsi" w:hAnsiTheme="majorHAnsi"/>
        </w:rPr>
      </w:pPr>
    </w:p>
    <w:p w14:paraId="32DCA43E" w14:textId="77777777" w:rsidR="00221A25" w:rsidRPr="009801EF" w:rsidRDefault="00221A25" w:rsidP="00221A25">
      <w:pPr>
        <w:pStyle w:val="Caption"/>
        <w:jc w:val="center"/>
        <w:rPr>
          <w:rFonts w:asciiTheme="majorHAnsi" w:hAnsiTheme="majorHAnsi"/>
          <w:sz w:val="22"/>
          <w:szCs w:val="22"/>
        </w:rPr>
      </w:pPr>
      <w:bookmarkStart w:id="1980" w:name="_Toc407195586"/>
      <w:bookmarkStart w:id="1981" w:name="_Toc416199031"/>
      <w:bookmarkStart w:id="1982" w:name="_Toc448857145"/>
      <w:r w:rsidRPr="009801EF">
        <w:rPr>
          <w:rFonts w:asciiTheme="majorHAnsi" w:hAnsiTheme="majorHAnsi"/>
          <w:sz w:val="22"/>
          <w:szCs w:val="22"/>
        </w:rPr>
        <w:t xml:space="preserve">Table </w:t>
      </w:r>
      <w:r w:rsidRPr="009801EF">
        <w:rPr>
          <w:rFonts w:asciiTheme="majorHAnsi" w:hAnsiTheme="majorHAnsi"/>
          <w:sz w:val="22"/>
          <w:szCs w:val="22"/>
        </w:rPr>
        <w:fldChar w:fldCharType="begin"/>
      </w:r>
      <w:r w:rsidRPr="009801EF">
        <w:rPr>
          <w:rFonts w:asciiTheme="majorHAnsi" w:hAnsiTheme="majorHAnsi"/>
          <w:sz w:val="22"/>
          <w:szCs w:val="22"/>
        </w:rPr>
        <w:instrText xml:space="preserve"> SEQ Table \* ARABIC </w:instrText>
      </w:r>
      <w:r w:rsidRPr="009801EF">
        <w:rPr>
          <w:rFonts w:asciiTheme="majorHAnsi" w:hAnsiTheme="majorHAnsi"/>
          <w:sz w:val="22"/>
          <w:szCs w:val="22"/>
        </w:rPr>
        <w:fldChar w:fldCharType="separate"/>
      </w:r>
      <w:r w:rsidR="00624168">
        <w:rPr>
          <w:rFonts w:asciiTheme="majorHAnsi" w:hAnsiTheme="majorHAnsi"/>
          <w:noProof/>
          <w:sz w:val="22"/>
          <w:szCs w:val="22"/>
        </w:rPr>
        <w:t>7</w:t>
      </w:r>
      <w:r w:rsidRPr="009801EF">
        <w:rPr>
          <w:rFonts w:asciiTheme="majorHAnsi" w:hAnsiTheme="majorHAnsi"/>
          <w:noProof/>
          <w:sz w:val="22"/>
          <w:szCs w:val="22"/>
        </w:rPr>
        <w:fldChar w:fldCharType="end"/>
      </w:r>
      <w:r w:rsidRPr="009801EF">
        <w:rPr>
          <w:rFonts w:asciiTheme="majorHAnsi" w:hAnsiTheme="majorHAnsi"/>
          <w:sz w:val="22"/>
          <w:szCs w:val="22"/>
        </w:rPr>
        <w:t xml:space="preserve"> NoC interrupt signals</w:t>
      </w:r>
      <w:bookmarkEnd w:id="1980"/>
      <w:bookmarkEnd w:id="1981"/>
      <w:bookmarkEnd w:id="1982"/>
    </w:p>
    <w:tbl>
      <w:tblPr>
        <w:tblStyle w:val="TableGrid"/>
        <w:tblW w:w="0" w:type="auto"/>
        <w:jc w:val="center"/>
        <w:tblLook w:val="04A0" w:firstRow="1" w:lastRow="0" w:firstColumn="1" w:lastColumn="0" w:noHBand="0" w:noVBand="1"/>
      </w:tblPr>
      <w:tblGrid>
        <w:gridCol w:w="2858"/>
        <w:gridCol w:w="6097"/>
      </w:tblGrid>
      <w:tr w:rsidR="00221A25" w:rsidRPr="0039089B" w14:paraId="1F3AEFED" w14:textId="77777777" w:rsidTr="00221A25">
        <w:trPr>
          <w:jc w:val="center"/>
        </w:trPr>
        <w:tc>
          <w:tcPr>
            <w:tcW w:w="2858" w:type="dxa"/>
            <w:shd w:val="clear" w:color="auto" w:fill="95B3D7" w:themeFill="accent1" w:themeFillTint="99"/>
          </w:tcPr>
          <w:p w14:paraId="5595B4EA" w14:textId="77777777" w:rsidR="00221A25" w:rsidRPr="0039089B" w:rsidRDefault="00221A25" w:rsidP="00221A25">
            <w:pPr>
              <w:pStyle w:val="Body"/>
              <w:jc w:val="center"/>
              <w:rPr>
                <w:rFonts w:asciiTheme="majorHAnsi" w:hAnsiTheme="majorHAnsi"/>
                <w:b/>
              </w:rPr>
            </w:pPr>
            <w:r w:rsidRPr="0039089B">
              <w:rPr>
                <w:rFonts w:asciiTheme="majorHAnsi" w:hAnsiTheme="majorHAnsi"/>
                <w:b/>
              </w:rPr>
              <w:t>Signal name</w:t>
            </w:r>
          </w:p>
        </w:tc>
        <w:tc>
          <w:tcPr>
            <w:tcW w:w="6097" w:type="dxa"/>
            <w:shd w:val="clear" w:color="auto" w:fill="95B3D7" w:themeFill="accent1" w:themeFillTint="99"/>
          </w:tcPr>
          <w:p w14:paraId="6B4A5F67" w14:textId="77777777" w:rsidR="00221A25" w:rsidRPr="0039089B" w:rsidRDefault="00221A25" w:rsidP="00221A25">
            <w:pPr>
              <w:pStyle w:val="Body"/>
              <w:jc w:val="center"/>
              <w:rPr>
                <w:rFonts w:asciiTheme="majorHAnsi" w:hAnsiTheme="majorHAnsi"/>
                <w:b/>
              </w:rPr>
            </w:pPr>
            <w:r w:rsidRPr="0039089B">
              <w:rPr>
                <w:rFonts w:asciiTheme="majorHAnsi" w:hAnsiTheme="majorHAnsi"/>
                <w:b/>
              </w:rPr>
              <w:t>Description</w:t>
            </w:r>
          </w:p>
        </w:tc>
      </w:tr>
      <w:tr w:rsidR="00221A25" w:rsidRPr="0039089B" w14:paraId="6478534B" w14:textId="77777777" w:rsidTr="00221A25">
        <w:trPr>
          <w:jc w:val="center"/>
        </w:trPr>
        <w:tc>
          <w:tcPr>
            <w:tcW w:w="2858" w:type="dxa"/>
          </w:tcPr>
          <w:p w14:paraId="3313142A" w14:textId="7ED7D64E" w:rsidR="00221A25" w:rsidRPr="00E7748E" w:rsidRDefault="00E7748E" w:rsidP="00221A25">
            <w:pPr>
              <w:pStyle w:val="Body"/>
              <w:rPr>
                <w:rStyle w:val="FilesandDirectories"/>
                <w:rPrChange w:id="1983" w:author="Kate Boardman" w:date="2016-04-19T18:39:00Z">
                  <w:rPr>
                    <w:rFonts w:asciiTheme="majorHAnsi" w:hAnsiTheme="majorHAnsi"/>
                  </w:rPr>
                </w:rPrChange>
              </w:rPr>
            </w:pPr>
            <w:ins w:id="1984" w:author="Kate Boardman" w:date="2016-04-19T18:38:00Z">
              <w:r w:rsidRPr="00E7748E">
                <w:rPr>
                  <w:rStyle w:val="FilesandDirectories"/>
                  <w:rPrChange w:id="1985" w:author="Kate Boardman" w:date="2016-04-19T18:39:00Z">
                    <w:rPr>
                      <w:rFonts w:asciiTheme="majorHAnsi" w:hAnsiTheme="majorHAnsi"/>
                    </w:rPr>
                  </w:rPrChange>
                </w:rPr>
                <w:t>i</w:t>
              </w:r>
            </w:ins>
            <w:del w:id="1986" w:author="Kate Boardman" w:date="2016-04-19T18:38:00Z">
              <w:r w:rsidR="00221A25" w:rsidRPr="00E7748E" w:rsidDel="00E7748E">
                <w:rPr>
                  <w:rStyle w:val="FilesandDirectories"/>
                  <w:rPrChange w:id="1987" w:author="Kate Boardman" w:date="2016-04-19T18:39:00Z">
                    <w:rPr>
                      <w:rFonts w:asciiTheme="majorHAnsi" w:hAnsiTheme="majorHAnsi"/>
                    </w:rPr>
                  </w:rPrChange>
                </w:rPr>
                <w:delText>I</w:delText>
              </w:r>
            </w:del>
            <w:r w:rsidR="00221A25" w:rsidRPr="00E7748E">
              <w:rPr>
                <w:rStyle w:val="FilesandDirectories"/>
                <w:rPrChange w:id="1988" w:author="Kate Boardman" w:date="2016-04-19T18:39:00Z">
                  <w:rPr>
                    <w:rFonts w:asciiTheme="majorHAnsi" w:hAnsiTheme="majorHAnsi"/>
                  </w:rPr>
                </w:rPrChange>
              </w:rPr>
              <w:t>nterrupt</w:t>
            </w:r>
          </w:p>
        </w:tc>
        <w:tc>
          <w:tcPr>
            <w:tcW w:w="6097" w:type="dxa"/>
          </w:tcPr>
          <w:p w14:paraId="7DF96A84" w14:textId="77777777" w:rsidR="00221A25" w:rsidRPr="0039089B" w:rsidRDefault="00221A25" w:rsidP="00221A25">
            <w:pPr>
              <w:pStyle w:val="Body"/>
              <w:rPr>
                <w:rFonts w:asciiTheme="majorHAnsi" w:hAnsiTheme="majorHAnsi"/>
              </w:rPr>
            </w:pPr>
            <w:r w:rsidRPr="0039089B">
              <w:rPr>
                <w:rFonts w:asciiTheme="majorHAnsi" w:hAnsiTheme="majorHAnsi"/>
              </w:rPr>
              <w:t>Single interrupt pin which combines all interrupt events inside the NoC</w:t>
            </w:r>
          </w:p>
        </w:tc>
      </w:tr>
    </w:tbl>
    <w:p w14:paraId="7720627F" w14:textId="77777777" w:rsidR="00221A25" w:rsidRPr="0039089B" w:rsidRDefault="00221A25" w:rsidP="00221A25">
      <w:pPr>
        <w:pStyle w:val="Body"/>
        <w:rPr>
          <w:rFonts w:asciiTheme="majorHAnsi" w:hAnsiTheme="majorHAnsi"/>
        </w:rPr>
      </w:pPr>
    </w:p>
    <w:p w14:paraId="306FA4D0" w14:textId="77777777" w:rsidR="00221A25" w:rsidRPr="0039089B" w:rsidRDefault="00221A25" w:rsidP="00221A25">
      <w:pPr>
        <w:pStyle w:val="Body"/>
        <w:rPr>
          <w:rFonts w:asciiTheme="majorHAnsi" w:hAnsiTheme="majorHAnsi"/>
        </w:rPr>
      </w:pPr>
      <w:proofErr w:type="gramStart"/>
      <w:r w:rsidRPr="0039089B">
        <w:rPr>
          <w:rFonts w:asciiTheme="majorHAnsi" w:hAnsiTheme="majorHAnsi"/>
        </w:rPr>
        <w:lastRenderedPageBreak/>
        <w:t>The interrupt signals are outputs of individual NoC elements, and will exist as local pins at the physical boundary of those elements.</w:t>
      </w:r>
      <w:proofErr w:type="gramEnd"/>
      <w:r w:rsidRPr="0039089B">
        <w:rPr>
          <w:rFonts w:asciiTheme="majorHAnsi" w:hAnsiTheme="majorHAnsi"/>
        </w:rPr>
        <w:t xml:space="preserve"> Interrupt network handles pipelined routing of the interrupt signals along NoC channels. Combining of the interrupt signals across different clock domains in the NoC </w:t>
      </w:r>
      <w:proofErr w:type="gramStart"/>
      <w:r w:rsidRPr="0039089B">
        <w:rPr>
          <w:rFonts w:asciiTheme="majorHAnsi" w:hAnsiTheme="majorHAnsi"/>
        </w:rPr>
        <w:t>is also handled</w:t>
      </w:r>
      <w:proofErr w:type="gramEnd"/>
      <w:r w:rsidRPr="0039089B">
        <w:rPr>
          <w:rFonts w:asciiTheme="majorHAnsi" w:hAnsiTheme="majorHAnsi"/>
        </w:rPr>
        <w:t xml:space="preserve"> internally. Currently the combined interrupt pin </w:t>
      </w:r>
      <w:proofErr w:type="gramStart"/>
      <w:r w:rsidRPr="0039089B">
        <w:rPr>
          <w:rFonts w:asciiTheme="majorHAnsi" w:hAnsiTheme="majorHAnsi"/>
        </w:rPr>
        <w:t>is transported</w:t>
      </w:r>
      <w:proofErr w:type="gramEnd"/>
      <w:r w:rsidRPr="0039089B">
        <w:rPr>
          <w:rFonts w:asciiTheme="majorHAnsi" w:hAnsiTheme="majorHAnsi"/>
        </w:rPr>
        <w:t xml:space="preserve"> to the register bus master’s physical grid location if register bus is enabled in a configuration. When register bus is disabled, NocStudio picks a position to transport the combined reset </w:t>
      </w:r>
      <w:proofErr w:type="gramStart"/>
      <w:r w:rsidRPr="0039089B">
        <w:rPr>
          <w:rFonts w:asciiTheme="majorHAnsi" w:hAnsiTheme="majorHAnsi"/>
        </w:rPr>
        <w:t>to</w:t>
      </w:r>
      <w:proofErr w:type="gramEnd"/>
      <w:r w:rsidRPr="0039089B">
        <w:rPr>
          <w:rFonts w:asciiTheme="majorHAnsi" w:hAnsiTheme="majorHAnsi"/>
        </w:rPr>
        <w:t>.</w:t>
      </w:r>
    </w:p>
    <w:p w14:paraId="46129102" w14:textId="77777777" w:rsidR="00221A25" w:rsidRPr="0039089B" w:rsidRDefault="00221A25" w:rsidP="00221A25">
      <w:pPr>
        <w:pStyle w:val="Body"/>
        <w:rPr>
          <w:rFonts w:asciiTheme="majorHAnsi" w:hAnsiTheme="majorHAnsi"/>
        </w:rPr>
      </w:pPr>
      <w:r w:rsidRPr="0039089B">
        <w:rPr>
          <w:rFonts w:asciiTheme="majorHAnsi" w:hAnsiTheme="majorHAnsi"/>
        </w:rPr>
        <w:t xml:space="preserve">If the register bus is instantiated in the NoC, it can be used to access interrupt control and status registers.  Interrupt mask registers can be set to enable or disable some interrupts.  When an interrupt occurs, a status register </w:t>
      </w:r>
      <w:proofErr w:type="gramStart"/>
      <w:r w:rsidRPr="0039089B">
        <w:rPr>
          <w:rFonts w:asciiTheme="majorHAnsi" w:hAnsiTheme="majorHAnsi"/>
        </w:rPr>
        <w:t>can be accessed</w:t>
      </w:r>
      <w:proofErr w:type="gramEnd"/>
      <w:r w:rsidRPr="0039089B">
        <w:rPr>
          <w:rFonts w:asciiTheme="majorHAnsi" w:hAnsiTheme="majorHAnsi"/>
        </w:rPr>
        <w:t xml:space="preserve"> to determine what the cause of the interrupt was.  This status </w:t>
      </w:r>
      <w:proofErr w:type="gramStart"/>
      <w:r w:rsidRPr="0039089B">
        <w:rPr>
          <w:rFonts w:asciiTheme="majorHAnsi" w:hAnsiTheme="majorHAnsi"/>
        </w:rPr>
        <w:t>can be cleared</w:t>
      </w:r>
      <w:proofErr w:type="gramEnd"/>
      <w:r w:rsidRPr="0039089B">
        <w:rPr>
          <w:rFonts w:asciiTheme="majorHAnsi" w:hAnsiTheme="majorHAnsi"/>
        </w:rPr>
        <w:t xml:space="preserve"> in order to de-assert the interrupt signal.  If an interrupt mask is modified to enable an event to trigger an interrupt, the </w:t>
      </w:r>
      <w:proofErr w:type="gramStart"/>
      <w:r w:rsidRPr="0039089B">
        <w:rPr>
          <w:rFonts w:asciiTheme="majorHAnsi" w:hAnsiTheme="majorHAnsi"/>
        </w:rPr>
        <w:t>status for that interrupt should be cleared by the user</w:t>
      </w:r>
      <w:proofErr w:type="gramEnd"/>
      <w:r w:rsidRPr="0039089B">
        <w:rPr>
          <w:rFonts w:asciiTheme="majorHAnsi" w:hAnsiTheme="majorHAnsi"/>
        </w:rPr>
        <w:t xml:space="preserve"> before changing the mask or the interrupt will trigger immediately.</w:t>
      </w:r>
    </w:p>
    <w:p w14:paraId="5151E493" w14:textId="77777777" w:rsidR="00221A25" w:rsidRPr="0039089B" w:rsidRDefault="00221A25" w:rsidP="00221A25">
      <w:pPr>
        <w:pStyle w:val="Body"/>
        <w:rPr>
          <w:rFonts w:asciiTheme="majorHAnsi" w:hAnsiTheme="majorHAnsi"/>
        </w:rPr>
      </w:pPr>
      <w:r w:rsidRPr="0039089B">
        <w:rPr>
          <w:rFonts w:asciiTheme="majorHAnsi" w:hAnsiTheme="majorHAnsi"/>
        </w:rPr>
        <w:t>If the register bus is not present in the NoC, the interrupt signals will still exist.</w:t>
      </w:r>
      <w:r>
        <w:rPr>
          <w:rFonts w:asciiTheme="majorHAnsi" w:hAnsiTheme="majorHAnsi"/>
        </w:rPr>
        <w:t xml:space="preserve">  Since there is no way to vary</w:t>
      </w:r>
      <w:r w:rsidRPr="0039089B">
        <w:rPr>
          <w:rFonts w:asciiTheme="majorHAnsi" w:hAnsiTheme="majorHAnsi"/>
        </w:rPr>
        <w:t xml:space="preserve"> status or to change the interrupt mask, the mask will be set </w:t>
      </w:r>
      <w:proofErr w:type="gramStart"/>
      <w:r w:rsidRPr="0039089B">
        <w:rPr>
          <w:rFonts w:asciiTheme="majorHAnsi" w:hAnsiTheme="majorHAnsi"/>
        </w:rPr>
        <w:t>to only enable</w:t>
      </w:r>
      <w:proofErr w:type="gramEnd"/>
      <w:r w:rsidRPr="0039089B">
        <w:rPr>
          <w:rFonts w:asciiTheme="majorHAnsi" w:hAnsiTheme="majorHAnsi"/>
        </w:rPr>
        <w:t xml:space="preserve"> fatal error conditions.  If the interrupt </w:t>
      </w:r>
      <w:proofErr w:type="gramStart"/>
      <w:r w:rsidRPr="0039089B">
        <w:rPr>
          <w:rFonts w:asciiTheme="majorHAnsi" w:hAnsiTheme="majorHAnsi"/>
        </w:rPr>
        <w:t>is ever triggered</w:t>
      </w:r>
      <w:proofErr w:type="gramEnd"/>
      <w:r w:rsidRPr="0039089B">
        <w:rPr>
          <w:rFonts w:asciiTheme="majorHAnsi" w:hAnsiTheme="majorHAnsi"/>
        </w:rPr>
        <w:t>, there will be no way to de-assert the interrupt.  This can still be useful to indicate a fatal error.</w:t>
      </w:r>
    </w:p>
    <w:p w14:paraId="0672920E" w14:textId="77777777" w:rsidR="000A029C" w:rsidRPr="00080656" w:rsidRDefault="000A029C" w:rsidP="000A029C">
      <w:pPr>
        <w:pStyle w:val="Heading3"/>
        <w:rPr>
          <w:sz w:val="22"/>
        </w:rPr>
      </w:pPr>
      <w:bookmarkStart w:id="1989" w:name="_Toc416805771"/>
      <w:bookmarkStart w:id="1990" w:name="_Toc416806286"/>
      <w:bookmarkStart w:id="1991" w:name="_Toc416806776"/>
      <w:bookmarkStart w:id="1992" w:name="_Toc416869693"/>
      <w:bookmarkStart w:id="1993" w:name="_Toc416870185"/>
      <w:bookmarkStart w:id="1994" w:name="_Toc416870673"/>
      <w:bookmarkStart w:id="1995" w:name="_Toc416871158"/>
      <w:bookmarkStart w:id="1996" w:name="_Toc416871643"/>
      <w:bookmarkStart w:id="1997" w:name="_Toc416873095"/>
      <w:bookmarkStart w:id="1998" w:name="_Toc416873582"/>
      <w:bookmarkStart w:id="1999" w:name="_Toc416805772"/>
      <w:bookmarkStart w:id="2000" w:name="_Toc416806287"/>
      <w:bookmarkStart w:id="2001" w:name="_Toc416806777"/>
      <w:bookmarkStart w:id="2002" w:name="_Toc416869694"/>
      <w:bookmarkStart w:id="2003" w:name="_Toc416870186"/>
      <w:bookmarkStart w:id="2004" w:name="_Toc416870674"/>
      <w:bookmarkStart w:id="2005" w:name="_Toc416871159"/>
      <w:bookmarkStart w:id="2006" w:name="_Toc416871644"/>
      <w:bookmarkStart w:id="2007" w:name="_Toc416873096"/>
      <w:bookmarkStart w:id="2008" w:name="_Toc416873583"/>
      <w:bookmarkStart w:id="2009" w:name="_Toc416805773"/>
      <w:bookmarkStart w:id="2010" w:name="_Toc416806288"/>
      <w:bookmarkStart w:id="2011" w:name="_Toc416806778"/>
      <w:bookmarkStart w:id="2012" w:name="_Toc416869695"/>
      <w:bookmarkStart w:id="2013" w:name="_Toc416870187"/>
      <w:bookmarkStart w:id="2014" w:name="_Toc416870675"/>
      <w:bookmarkStart w:id="2015" w:name="_Toc416871160"/>
      <w:bookmarkStart w:id="2016" w:name="_Toc416871645"/>
      <w:bookmarkStart w:id="2017" w:name="_Toc416873097"/>
      <w:bookmarkStart w:id="2018" w:name="_Toc416873584"/>
      <w:bookmarkStart w:id="2019" w:name="_Toc416805780"/>
      <w:bookmarkStart w:id="2020" w:name="_Toc416806295"/>
      <w:bookmarkStart w:id="2021" w:name="_Toc416806785"/>
      <w:bookmarkStart w:id="2022" w:name="_Toc416869702"/>
      <w:bookmarkStart w:id="2023" w:name="_Toc416870194"/>
      <w:bookmarkStart w:id="2024" w:name="_Toc416870682"/>
      <w:bookmarkStart w:id="2025" w:name="_Toc416871167"/>
      <w:bookmarkStart w:id="2026" w:name="_Toc416871652"/>
      <w:bookmarkStart w:id="2027" w:name="_Toc416873104"/>
      <w:bookmarkStart w:id="2028" w:name="_Toc416873591"/>
      <w:bookmarkStart w:id="2029" w:name="_Toc416805781"/>
      <w:bookmarkStart w:id="2030" w:name="_Toc416806296"/>
      <w:bookmarkStart w:id="2031" w:name="_Toc416806786"/>
      <w:bookmarkStart w:id="2032" w:name="_Toc416869703"/>
      <w:bookmarkStart w:id="2033" w:name="_Toc416870195"/>
      <w:bookmarkStart w:id="2034" w:name="_Toc416870683"/>
      <w:bookmarkStart w:id="2035" w:name="_Toc416871168"/>
      <w:bookmarkStart w:id="2036" w:name="_Toc416871653"/>
      <w:bookmarkStart w:id="2037" w:name="_Toc416873105"/>
      <w:bookmarkStart w:id="2038" w:name="_Toc416873592"/>
      <w:bookmarkStart w:id="2039" w:name="_Toc416805782"/>
      <w:bookmarkStart w:id="2040" w:name="_Toc416806297"/>
      <w:bookmarkStart w:id="2041" w:name="_Toc416806787"/>
      <w:bookmarkStart w:id="2042" w:name="_Toc416869704"/>
      <w:bookmarkStart w:id="2043" w:name="_Toc416870196"/>
      <w:bookmarkStart w:id="2044" w:name="_Toc416870684"/>
      <w:bookmarkStart w:id="2045" w:name="_Toc416871169"/>
      <w:bookmarkStart w:id="2046" w:name="_Toc416871654"/>
      <w:bookmarkStart w:id="2047" w:name="_Toc416873106"/>
      <w:bookmarkStart w:id="2048" w:name="_Toc416873593"/>
      <w:bookmarkStart w:id="2049" w:name="_Toc416805783"/>
      <w:bookmarkStart w:id="2050" w:name="_Toc416806298"/>
      <w:bookmarkStart w:id="2051" w:name="_Toc416806788"/>
      <w:bookmarkStart w:id="2052" w:name="_Toc416869705"/>
      <w:bookmarkStart w:id="2053" w:name="_Toc416870197"/>
      <w:bookmarkStart w:id="2054" w:name="_Toc416870685"/>
      <w:bookmarkStart w:id="2055" w:name="_Toc416871170"/>
      <w:bookmarkStart w:id="2056" w:name="_Toc416871655"/>
      <w:bookmarkStart w:id="2057" w:name="_Toc416873107"/>
      <w:bookmarkStart w:id="2058" w:name="_Toc416873594"/>
      <w:bookmarkStart w:id="2059" w:name="_Toc378951162"/>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r w:rsidRPr="00080656">
        <w:rPr>
          <w:sz w:val="22"/>
        </w:rPr>
        <w:t xml:space="preserve"> </w:t>
      </w:r>
      <w:bookmarkStart w:id="2060" w:name="_Toc407201530"/>
      <w:bookmarkStart w:id="2061" w:name="_Toc448857015"/>
      <w:r w:rsidRPr="00BB2FA9">
        <w:t>Event Counters</w:t>
      </w:r>
      <w:bookmarkEnd w:id="2059"/>
      <w:bookmarkEnd w:id="2060"/>
      <w:bookmarkEnd w:id="2061"/>
    </w:p>
    <w:p w14:paraId="452E1D1C" w14:textId="2DB7F0BF" w:rsidR="001B7AAA" w:rsidRPr="0039089B" w:rsidRDefault="001B7AAA" w:rsidP="001B7AAA">
      <w:pPr>
        <w:pStyle w:val="Body"/>
        <w:rPr>
          <w:rFonts w:asciiTheme="majorHAnsi" w:hAnsiTheme="majorHAnsi"/>
        </w:rPr>
      </w:pPr>
      <w:r w:rsidRPr="0039089B">
        <w:rPr>
          <w:rFonts w:asciiTheme="majorHAnsi" w:hAnsiTheme="majorHAnsi"/>
        </w:rPr>
        <w:t xml:space="preserve">When the register bus is present in the NoC, it is possible to configure the NoC elements to count events for either performance measurement or for debug purposes.  The routers and bridges each have a set of control registers and counters.  The control registers allow the user to specify which event(s) they would like to have counted.  As soon as the </w:t>
      </w:r>
      <w:r w:rsidR="006E0D66">
        <w:rPr>
          <w:rFonts w:asciiTheme="majorHAnsi" w:hAnsiTheme="majorHAnsi"/>
        </w:rPr>
        <w:t xml:space="preserve">user programs the control </w:t>
      </w:r>
      <w:r w:rsidRPr="0039089B">
        <w:rPr>
          <w:rFonts w:asciiTheme="majorHAnsi" w:hAnsiTheme="majorHAnsi"/>
        </w:rPr>
        <w:t>register</w:t>
      </w:r>
      <w:r w:rsidR="006E0D66">
        <w:rPr>
          <w:rFonts w:asciiTheme="majorHAnsi" w:hAnsiTheme="majorHAnsi"/>
        </w:rPr>
        <w:t>s, the counter(s) will begin to count the specified event(s)</w:t>
      </w:r>
      <w:r w:rsidRPr="0039089B">
        <w:rPr>
          <w:rFonts w:asciiTheme="majorHAnsi" w:hAnsiTheme="majorHAnsi"/>
        </w:rPr>
        <w:t>.  The counter re</w:t>
      </w:r>
      <w:r w:rsidR="006E0D66">
        <w:rPr>
          <w:rFonts w:asciiTheme="majorHAnsi" w:hAnsiTheme="majorHAnsi"/>
        </w:rPr>
        <w:t xml:space="preserve">gister is readable and writeable.  It </w:t>
      </w:r>
      <w:r w:rsidRPr="0039089B">
        <w:rPr>
          <w:rFonts w:asciiTheme="majorHAnsi" w:hAnsiTheme="majorHAnsi"/>
        </w:rPr>
        <w:t>can b</w:t>
      </w:r>
      <w:r w:rsidR="006E0D66">
        <w:rPr>
          <w:rFonts w:asciiTheme="majorHAnsi" w:hAnsiTheme="majorHAnsi"/>
        </w:rPr>
        <w:t xml:space="preserve">e read to see the current count and it can </w:t>
      </w:r>
      <w:proofErr w:type="gramStart"/>
      <w:r w:rsidR="006E0D66">
        <w:rPr>
          <w:rFonts w:asciiTheme="majorHAnsi" w:hAnsiTheme="majorHAnsi"/>
        </w:rPr>
        <w:t xml:space="preserve">be </w:t>
      </w:r>
      <w:r w:rsidRPr="0039089B">
        <w:rPr>
          <w:rFonts w:asciiTheme="majorHAnsi" w:hAnsiTheme="majorHAnsi"/>
        </w:rPr>
        <w:t xml:space="preserve"> written</w:t>
      </w:r>
      <w:proofErr w:type="gramEnd"/>
      <w:r w:rsidRPr="0039089B">
        <w:rPr>
          <w:rFonts w:asciiTheme="majorHAnsi" w:hAnsiTheme="majorHAnsi"/>
        </w:rPr>
        <w:t xml:space="preserve"> to</w:t>
      </w:r>
      <w:r w:rsidR="006E0D66">
        <w:rPr>
          <w:rFonts w:asciiTheme="majorHAnsi" w:hAnsiTheme="majorHAnsi"/>
        </w:rPr>
        <w:t xml:space="preserve"> in order to</w:t>
      </w:r>
      <w:r w:rsidRPr="0039089B">
        <w:rPr>
          <w:rFonts w:asciiTheme="majorHAnsi" w:hAnsiTheme="majorHAnsi"/>
        </w:rPr>
        <w:t xml:space="preserve"> clear the count, or to initialize the count to a specific value.  The counter will keep counting even when it hits its maximum value, which will cause it to overflow and start over at count zero.</w:t>
      </w:r>
    </w:p>
    <w:p w14:paraId="151F98E9" w14:textId="1560B4B7" w:rsidR="001B7AAA" w:rsidRPr="0039089B" w:rsidRDefault="001B7AAA" w:rsidP="001B7AAA">
      <w:pPr>
        <w:pStyle w:val="Body"/>
        <w:rPr>
          <w:rFonts w:asciiTheme="majorHAnsi" w:hAnsiTheme="majorHAnsi"/>
        </w:rPr>
      </w:pPr>
      <w:r w:rsidRPr="0039089B">
        <w:rPr>
          <w:rFonts w:asciiTheme="majorHAnsi" w:hAnsiTheme="majorHAnsi"/>
        </w:rPr>
        <w:t xml:space="preserve">The event counters can be set up to trigger an interrupt when the counter overflows.  The overflow condition updates the interrupt status register.  The interrupt mask </w:t>
      </w:r>
      <w:proofErr w:type="gramStart"/>
      <w:r w:rsidRPr="0039089B">
        <w:rPr>
          <w:rFonts w:asciiTheme="majorHAnsi" w:hAnsiTheme="majorHAnsi"/>
        </w:rPr>
        <w:t>can be used</w:t>
      </w:r>
      <w:proofErr w:type="gramEnd"/>
      <w:r w:rsidRPr="0039089B">
        <w:rPr>
          <w:rFonts w:asciiTheme="majorHAnsi" w:hAnsiTheme="majorHAnsi"/>
        </w:rPr>
        <w:t xml:space="preserve"> to enable o</w:t>
      </w:r>
      <w:r w:rsidR="00FD5FD4">
        <w:rPr>
          <w:rFonts w:asciiTheme="majorHAnsi" w:hAnsiTheme="majorHAnsi"/>
        </w:rPr>
        <w:t>r disable that interrupt.  T</w:t>
      </w:r>
      <w:r w:rsidRPr="0039089B">
        <w:rPr>
          <w:rFonts w:asciiTheme="majorHAnsi" w:hAnsiTheme="majorHAnsi"/>
        </w:rPr>
        <w:t>he user can trigger an interrupt after N number of events within the count window by initializing the counter to a value where incrementing N times will cause an overflow.</w:t>
      </w:r>
    </w:p>
    <w:p w14:paraId="3C99D733" w14:textId="5323D663" w:rsidR="000A029C" w:rsidRPr="00080656" w:rsidRDefault="001B7AAA" w:rsidP="000A029C">
      <w:pPr>
        <w:pStyle w:val="Body"/>
        <w:rPr>
          <w:rFonts w:asciiTheme="majorHAnsi" w:hAnsiTheme="majorHAnsi"/>
          <w:szCs w:val="22"/>
        </w:rPr>
      </w:pPr>
      <w:r w:rsidRPr="0039089B">
        <w:rPr>
          <w:rFonts w:asciiTheme="majorHAnsi" w:hAnsiTheme="majorHAnsi"/>
        </w:rPr>
        <w:t>The registers controlling the event counters are independent, so intelligent use of the registers is required.  Before switching fro</w:t>
      </w:r>
      <w:r w:rsidR="00250A33">
        <w:rPr>
          <w:rFonts w:asciiTheme="majorHAnsi" w:hAnsiTheme="majorHAnsi"/>
        </w:rPr>
        <w:t xml:space="preserve">m one set of counts to another, the user may want </w:t>
      </w:r>
      <w:r w:rsidR="006E0D66">
        <w:rPr>
          <w:rFonts w:asciiTheme="majorHAnsi" w:hAnsiTheme="majorHAnsi"/>
        </w:rPr>
        <w:t>to program</w:t>
      </w:r>
      <w:r w:rsidRPr="0039089B">
        <w:rPr>
          <w:rFonts w:asciiTheme="majorHAnsi" w:hAnsiTheme="majorHAnsi"/>
        </w:rPr>
        <w:t xml:space="preserve"> the </w:t>
      </w:r>
      <w:r w:rsidR="006E0D66">
        <w:rPr>
          <w:rFonts w:asciiTheme="majorHAnsi" w:hAnsiTheme="majorHAnsi"/>
        </w:rPr>
        <w:lastRenderedPageBreak/>
        <w:t>control registers</w:t>
      </w:r>
      <w:r w:rsidR="00FD5FD4">
        <w:rPr>
          <w:rFonts w:asciiTheme="majorHAnsi" w:hAnsiTheme="majorHAnsi"/>
        </w:rPr>
        <w:t xml:space="preserve"> </w:t>
      </w:r>
      <w:proofErr w:type="gramStart"/>
      <w:r w:rsidR="00FD5FD4">
        <w:rPr>
          <w:rFonts w:asciiTheme="majorHAnsi" w:hAnsiTheme="majorHAnsi"/>
        </w:rPr>
        <w:t>t</w:t>
      </w:r>
      <w:r w:rsidR="00250A33">
        <w:rPr>
          <w:rFonts w:asciiTheme="majorHAnsi" w:hAnsiTheme="majorHAnsi"/>
        </w:rPr>
        <w:t>o not count</w:t>
      </w:r>
      <w:proofErr w:type="gramEnd"/>
      <w:r w:rsidR="00250A33">
        <w:rPr>
          <w:rFonts w:asciiTheme="majorHAnsi" w:hAnsiTheme="majorHAnsi"/>
        </w:rPr>
        <w:t xml:space="preserve"> any event</w:t>
      </w:r>
      <w:r w:rsidR="006E0D66">
        <w:rPr>
          <w:rFonts w:asciiTheme="majorHAnsi" w:hAnsiTheme="majorHAnsi"/>
        </w:rPr>
        <w:t xml:space="preserve">. At </w:t>
      </w:r>
      <w:r w:rsidR="006F5519">
        <w:rPr>
          <w:rFonts w:asciiTheme="majorHAnsi" w:hAnsiTheme="majorHAnsi"/>
        </w:rPr>
        <w:t>that time, the user should</w:t>
      </w:r>
      <w:r w:rsidR="006E0D66">
        <w:rPr>
          <w:rFonts w:asciiTheme="majorHAnsi" w:hAnsiTheme="majorHAnsi"/>
        </w:rPr>
        <w:t xml:space="preserve"> </w:t>
      </w:r>
      <w:r w:rsidR="00250A33">
        <w:rPr>
          <w:rFonts w:asciiTheme="majorHAnsi" w:hAnsiTheme="majorHAnsi"/>
        </w:rPr>
        <w:t xml:space="preserve">clear </w:t>
      </w:r>
      <w:r w:rsidRPr="0039089B">
        <w:rPr>
          <w:rFonts w:asciiTheme="majorHAnsi" w:hAnsiTheme="majorHAnsi"/>
        </w:rPr>
        <w:t xml:space="preserve">the counter </w:t>
      </w:r>
      <w:r w:rsidR="00FD5FD4">
        <w:rPr>
          <w:rFonts w:asciiTheme="majorHAnsi" w:hAnsiTheme="majorHAnsi"/>
        </w:rPr>
        <w:t>and the stat</w:t>
      </w:r>
      <w:r w:rsidR="00250A33">
        <w:rPr>
          <w:rFonts w:asciiTheme="majorHAnsi" w:hAnsiTheme="majorHAnsi"/>
        </w:rPr>
        <w:t>us bit in the interrupt register</w:t>
      </w:r>
      <w:r w:rsidR="006E0D66">
        <w:rPr>
          <w:rFonts w:asciiTheme="majorHAnsi" w:hAnsiTheme="majorHAnsi"/>
        </w:rPr>
        <w:t xml:space="preserve"> and p</w:t>
      </w:r>
      <w:r w:rsidRPr="0039089B">
        <w:rPr>
          <w:rFonts w:asciiTheme="majorHAnsi" w:hAnsiTheme="majorHAnsi"/>
        </w:rPr>
        <w:t>rog</w:t>
      </w:r>
      <w:r w:rsidR="006E0D66">
        <w:rPr>
          <w:rFonts w:asciiTheme="majorHAnsi" w:hAnsiTheme="majorHAnsi"/>
        </w:rPr>
        <w:t>ram</w:t>
      </w:r>
      <w:r w:rsidRPr="0039089B">
        <w:rPr>
          <w:rFonts w:asciiTheme="majorHAnsi" w:hAnsiTheme="majorHAnsi"/>
        </w:rPr>
        <w:t xml:space="preserve"> the interrupt mask.  Once all of these registers are set correctly, </w:t>
      </w:r>
      <w:r w:rsidR="00250A33">
        <w:rPr>
          <w:rFonts w:asciiTheme="majorHAnsi" w:hAnsiTheme="majorHAnsi"/>
        </w:rPr>
        <w:t xml:space="preserve">the user can program </w:t>
      </w:r>
      <w:r w:rsidRPr="0039089B">
        <w:rPr>
          <w:rFonts w:asciiTheme="majorHAnsi" w:hAnsiTheme="majorHAnsi"/>
        </w:rPr>
        <w:t>the event control register to start counting a specified event.</w:t>
      </w:r>
    </w:p>
    <w:p w14:paraId="74E198D7" w14:textId="77777777" w:rsidR="000A029C" w:rsidRPr="00080656" w:rsidRDefault="000A029C" w:rsidP="000A029C">
      <w:pPr>
        <w:pStyle w:val="Body"/>
        <w:rPr>
          <w:rFonts w:asciiTheme="majorHAnsi" w:hAnsiTheme="majorHAnsi"/>
          <w:szCs w:val="22"/>
        </w:rPr>
      </w:pPr>
    </w:p>
    <w:p w14:paraId="0DB15DBB" w14:textId="77777777" w:rsidR="000A029C" w:rsidRPr="00BB2FA9" w:rsidRDefault="000A029C" w:rsidP="000A029C">
      <w:pPr>
        <w:pStyle w:val="Heading2"/>
        <w:rPr>
          <w:szCs w:val="22"/>
        </w:rPr>
      </w:pPr>
      <w:bookmarkStart w:id="2062" w:name="_Toc378951163"/>
      <w:bookmarkStart w:id="2063" w:name="_Toc407201531"/>
      <w:bookmarkStart w:id="2064" w:name="_Ref448847934"/>
      <w:bookmarkStart w:id="2065" w:name="_Ref448847941"/>
      <w:bookmarkStart w:id="2066" w:name="_Toc448857016"/>
      <w:r w:rsidRPr="00BB2FA9">
        <w:rPr>
          <w:szCs w:val="22"/>
        </w:rPr>
        <w:t>Integration of NoC Verification Checkers</w:t>
      </w:r>
      <w:bookmarkEnd w:id="2062"/>
      <w:bookmarkEnd w:id="2063"/>
      <w:bookmarkEnd w:id="2064"/>
      <w:bookmarkEnd w:id="2065"/>
      <w:bookmarkEnd w:id="2066"/>
    </w:p>
    <w:p w14:paraId="68657884" w14:textId="7E4E1D81"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For details </w:t>
      </w:r>
      <w:r w:rsidR="00823802">
        <w:rPr>
          <w:rFonts w:asciiTheme="majorHAnsi" w:hAnsiTheme="majorHAnsi"/>
          <w:szCs w:val="22"/>
        </w:rPr>
        <w:t>on</w:t>
      </w:r>
      <w:r w:rsidRPr="00080656">
        <w:rPr>
          <w:rFonts w:asciiTheme="majorHAnsi" w:hAnsiTheme="majorHAnsi"/>
          <w:szCs w:val="22"/>
        </w:rPr>
        <w:t xml:space="preserve"> the NetSpeed IP verification checkers, see Section </w:t>
      </w:r>
      <w:r w:rsidRPr="00080656">
        <w:rPr>
          <w:rFonts w:asciiTheme="majorHAnsi" w:hAnsiTheme="majorHAnsi"/>
          <w:szCs w:val="22"/>
        </w:rPr>
        <w:fldChar w:fldCharType="begin"/>
      </w:r>
      <w:r w:rsidRPr="00080656">
        <w:rPr>
          <w:rFonts w:asciiTheme="majorHAnsi" w:hAnsiTheme="majorHAnsi"/>
          <w:szCs w:val="22"/>
        </w:rPr>
        <w:instrText xml:space="preserve"> REF _Ref367317533 \r \h </w:instrText>
      </w:r>
      <w:r w:rsidR="00080656" w:rsidRPr="00080656">
        <w:rPr>
          <w:rFonts w:asciiTheme="majorHAnsi" w:hAnsiTheme="majorHAnsi"/>
          <w:szCs w:val="22"/>
        </w:rPr>
        <w:instrText xml:space="preserve"> \* MERGEFORMAT </w:instrText>
      </w:r>
      <w:r w:rsidRPr="00080656">
        <w:rPr>
          <w:rFonts w:asciiTheme="majorHAnsi" w:hAnsiTheme="majorHAnsi"/>
          <w:szCs w:val="22"/>
        </w:rPr>
      </w:r>
      <w:r w:rsidRPr="00080656">
        <w:rPr>
          <w:rFonts w:asciiTheme="majorHAnsi" w:hAnsiTheme="majorHAnsi"/>
          <w:szCs w:val="22"/>
        </w:rPr>
        <w:fldChar w:fldCharType="separate"/>
      </w:r>
      <w:r w:rsidR="00DA0F9E">
        <w:rPr>
          <w:rFonts w:asciiTheme="majorHAnsi" w:hAnsiTheme="majorHAnsi"/>
          <w:szCs w:val="22"/>
        </w:rPr>
        <w:t>3</w:t>
      </w:r>
      <w:r w:rsidRPr="00080656">
        <w:rPr>
          <w:rFonts w:asciiTheme="majorHAnsi" w:hAnsiTheme="majorHAnsi"/>
          <w:szCs w:val="22"/>
        </w:rPr>
        <w:fldChar w:fldCharType="end"/>
      </w:r>
      <w:r w:rsidRPr="00080656">
        <w:rPr>
          <w:rFonts w:asciiTheme="majorHAnsi" w:hAnsiTheme="majorHAnsi"/>
          <w:szCs w:val="22"/>
        </w:rPr>
        <w:t xml:space="preserve">.  Each checker binds to the corresponding RTL instance as shown in </w:t>
      </w:r>
      <w:r w:rsidRPr="00080656">
        <w:rPr>
          <w:rFonts w:asciiTheme="majorHAnsi" w:hAnsiTheme="majorHAnsi"/>
          <w:szCs w:val="22"/>
        </w:rPr>
        <w:fldChar w:fldCharType="begin"/>
      </w:r>
      <w:r w:rsidRPr="00080656">
        <w:rPr>
          <w:rFonts w:asciiTheme="majorHAnsi" w:hAnsiTheme="majorHAnsi"/>
          <w:szCs w:val="22"/>
        </w:rPr>
        <w:instrText xml:space="preserve"> REF _Ref384232172 \h </w:instrText>
      </w:r>
      <w:r w:rsidR="00080656" w:rsidRPr="00080656">
        <w:rPr>
          <w:rFonts w:asciiTheme="majorHAnsi" w:hAnsiTheme="majorHAnsi"/>
          <w:szCs w:val="22"/>
        </w:rPr>
        <w:instrText xml:space="preserve"> \* MERGEFORMAT </w:instrText>
      </w:r>
      <w:r w:rsidRPr="00080656">
        <w:rPr>
          <w:rFonts w:asciiTheme="majorHAnsi" w:hAnsiTheme="majorHAnsi"/>
          <w:szCs w:val="22"/>
        </w:rPr>
      </w:r>
      <w:r w:rsidRPr="00080656">
        <w:rPr>
          <w:rFonts w:asciiTheme="majorHAnsi" w:hAnsiTheme="majorHAnsi"/>
          <w:szCs w:val="22"/>
        </w:rPr>
        <w:fldChar w:fldCharType="separate"/>
      </w:r>
      <w:r w:rsidR="00624168" w:rsidRPr="00080656">
        <w:rPr>
          <w:rFonts w:asciiTheme="majorHAnsi" w:hAnsiTheme="majorHAnsi"/>
          <w:szCs w:val="22"/>
        </w:rPr>
        <w:t xml:space="preserve">Figure </w:t>
      </w:r>
      <w:r w:rsidR="00624168">
        <w:rPr>
          <w:rFonts w:asciiTheme="majorHAnsi" w:hAnsiTheme="majorHAnsi"/>
          <w:noProof/>
          <w:szCs w:val="22"/>
        </w:rPr>
        <w:t>4</w:t>
      </w:r>
      <w:r w:rsidR="00624168" w:rsidRPr="00080656">
        <w:rPr>
          <w:rFonts w:asciiTheme="majorHAnsi" w:hAnsiTheme="majorHAnsi"/>
          <w:szCs w:val="22"/>
        </w:rPr>
        <w:t xml:space="preserve"> NoC checkers binding to RTL</w:t>
      </w:r>
      <w:r w:rsidRPr="00080656">
        <w:rPr>
          <w:rFonts w:asciiTheme="majorHAnsi" w:hAnsiTheme="majorHAnsi"/>
          <w:szCs w:val="22"/>
        </w:rPr>
        <w:fldChar w:fldCharType="end"/>
      </w:r>
      <w:r w:rsidR="001B7AAA">
        <w:rPr>
          <w:rFonts w:asciiTheme="majorHAnsi" w:hAnsiTheme="majorHAnsi"/>
          <w:szCs w:val="22"/>
        </w:rPr>
        <w:t>.</w:t>
      </w:r>
    </w:p>
    <w:p w14:paraId="17CD58E4" w14:textId="77777777" w:rsidR="000A029C" w:rsidRPr="00080656" w:rsidRDefault="000A029C" w:rsidP="000A029C">
      <w:pPr>
        <w:pStyle w:val="Body"/>
        <w:rPr>
          <w:rFonts w:asciiTheme="majorHAnsi" w:hAnsiTheme="majorHAnsi"/>
          <w:szCs w:val="22"/>
        </w:rPr>
      </w:pPr>
    </w:p>
    <w:p w14:paraId="3BD7DCC0" w14:textId="1AFCD34D" w:rsidR="000A029C" w:rsidRPr="00080656" w:rsidRDefault="00FD5FD4" w:rsidP="000A029C">
      <w:pPr>
        <w:pStyle w:val="Body"/>
        <w:keepNext/>
        <w:rPr>
          <w:rFonts w:asciiTheme="majorHAnsi" w:hAnsiTheme="majorHAnsi"/>
          <w:szCs w:val="22"/>
        </w:rPr>
      </w:pPr>
      <w:r>
        <w:rPr>
          <w:noProof/>
          <w:color w:val="1F497D"/>
        </w:rPr>
        <w:drawing>
          <wp:inline distT="0" distB="0" distL="0" distR="0" wp14:anchorId="0BA8B53E" wp14:editId="7BB74897">
            <wp:extent cx="5943600" cy="494711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47111"/>
                    </a:xfrm>
                    <a:prstGeom prst="rect">
                      <a:avLst/>
                    </a:prstGeom>
                    <a:noFill/>
                    <a:ln>
                      <a:noFill/>
                    </a:ln>
                  </pic:spPr>
                </pic:pic>
              </a:graphicData>
            </a:graphic>
          </wp:inline>
        </w:drawing>
      </w:r>
    </w:p>
    <w:p w14:paraId="633C74E2" w14:textId="77777777" w:rsidR="000A029C" w:rsidRPr="00080656" w:rsidRDefault="000A029C" w:rsidP="000A029C">
      <w:pPr>
        <w:pStyle w:val="Caption"/>
        <w:jc w:val="center"/>
        <w:rPr>
          <w:rFonts w:asciiTheme="majorHAnsi" w:hAnsiTheme="majorHAnsi"/>
          <w:sz w:val="22"/>
          <w:szCs w:val="22"/>
        </w:rPr>
      </w:pPr>
      <w:bookmarkStart w:id="2067" w:name="_Ref384232172"/>
      <w:bookmarkStart w:id="2068" w:name="_Toc448857135"/>
      <w:r w:rsidRPr="00080656">
        <w:rPr>
          <w:rFonts w:asciiTheme="majorHAnsi" w:hAnsiTheme="majorHAnsi"/>
          <w:sz w:val="22"/>
          <w:szCs w:val="22"/>
        </w:rPr>
        <w:t xml:space="preserve">Figure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Figure \* ARABIC </w:instrText>
      </w:r>
      <w:r w:rsidRPr="00080656">
        <w:rPr>
          <w:rFonts w:asciiTheme="majorHAnsi" w:hAnsiTheme="majorHAnsi"/>
          <w:sz w:val="22"/>
          <w:szCs w:val="22"/>
        </w:rPr>
        <w:fldChar w:fldCharType="separate"/>
      </w:r>
      <w:r w:rsidR="00624168">
        <w:rPr>
          <w:rFonts w:asciiTheme="majorHAnsi" w:hAnsiTheme="majorHAnsi"/>
          <w:noProof/>
          <w:sz w:val="22"/>
          <w:szCs w:val="22"/>
        </w:rPr>
        <w:t>4</w:t>
      </w:r>
      <w:r w:rsidRPr="00080656">
        <w:rPr>
          <w:rFonts w:asciiTheme="majorHAnsi" w:hAnsiTheme="majorHAnsi"/>
          <w:noProof/>
          <w:sz w:val="22"/>
          <w:szCs w:val="22"/>
        </w:rPr>
        <w:fldChar w:fldCharType="end"/>
      </w:r>
      <w:r w:rsidRPr="00080656">
        <w:rPr>
          <w:rFonts w:asciiTheme="majorHAnsi" w:hAnsiTheme="majorHAnsi"/>
          <w:sz w:val="22"/>
          <w:szCs w:val="22"/>
        </w:rPr>
        <w:t xml:space="preserve"> NoC checkers binding to RTL</w:t>
      </w:r>
      <w:bookmarkEnd w:id="2067"/>
      <w:bookmarkEnd w:id="2068"/>
    </w:p>
    <w:p w14:paraId="06BE4C91" w14:textId="5A96E771"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To integrate NoC </w:t>
      </w:r>
      <w:r w:rsidR="001B7AAA">
        <w:rPr>
          <w:rFonts w:asciiTheme="majorHAnsi" w:hAnsiTheme="majorHAnsi"/>
          <w:szCs w:val="22"/>
        </w:rPr>
        <w:t xml:space="preserve">verification </w:t>
      </w:r>
      <w:r w:rsidRPr="00080656">
        <w:rPr>
          <w:rFonts w:asciiTheme="majorHAnsi" w:hAnsiTheme="majorHAnsi"/>
          <w:szCs w:val="22"/>
        </w:rPr>
        <w:t xml:space="preserve">checkers into </w:t>
      </w:r>
      <w:r w:rsidR="00823802">
        <w:rPr>
          <w:rFonts w:asciiTheme="majorHAnsi" w:hAnsiTheme="majorHAnsi"/>
          <w:szCs w:val="22"/>
        </w:rPr>
        <w:t>your</w:t>
      </w:r>
      <w:r w:rsidRPr="00080656">
        <w:rPr>
          <w:rFonts w:asciiTheme="majorHAnsi" w:hAnsiTheme="majorHAnsi"/>
          <w:szCs w:val="22"/>
        </w:rPr>
        <w:t xml:space="preserve"> </w:t>
      </w:r>
      <w:r w:rsidR="001B7AAA">
        <w:rPr>
          <w:rFonts w:asciiTheme="majorHAnsi" w:hAnsiTheme="majorHAnsi"/>
          <w:szCs w:val="22"/>
        </w:rPr>
        <w:t>environment:</w:t>
      </w:r>
    </w:p>
    <w:p w14:paraId="0EED1D2C" w14:textId="6A39CC04" w:rsidR="000A029C" w:rsidDel="00303381" w:rsidRDefault="000A029C" w:rsidP="00213874">
      <w:pPr>
        <w:pStyle w:val="Body"/>
        <w:numPr>
          <w:ilvl w:val="0"/>
          <w:numId w:val="17"/>
        </w:numPr>
        <w:spacing w:after="0" w:line="240" w:lineRule="auto"/>
        <w:jc w:val="left"/>
        <w:rPr>
          <w:del w:id="2069" w:author="Kate Boardman" w:date="2016-04-19T19:18:00Z"/>
          <w:rFonts w:asciiTheme="majorHAnsi" w:hAnsiTheme="majorHAnsi"/>
          <w:szCs w:val="22"/>
        </w:rPr>
      </w:pPr>
      <w:r w:rsidRPr="00080656">
        <w:rPr>
          <w:rFonts w:asciiTheme="majorHAnsi" w:hAnsiTheme="majorHAnsi"/>
          <w:szCs w:val="22"/>
        </w:rPr>
        <w:lastRenderedPageBreak/>
        <w:t xml:space="preserve">Add the following line to </w:t>
      </w:r>
      <w:r w:rsidR="00823802">
        <w:rPr>
          <w:rFonts w:asciiTheme="majorHAnsi" w:hAnsiTheme="majorHAnsi"/>
          <w:szCs w:val="22"/>
        </w:rPr>
        <w:t xml:space="preserve">your </w:t>
      </w:r>
      <w:r w:rsidRPr="00080656">
        <w:rPr>
          <w:rFonts w:asciiTheme="majorHAnsi" w:hAnsiTheme="majorHAnsi"/>
          <w:szCs w:val="22"/>
        </w:rPr>
        <w:t>testbench:</w:t>
      </w:r>
    </w:p>
    <w:p w14:paraId="33199F41" w14:textId="77777777" w:rsidR="001B7AAA" w:rsidRPr="00303381" w:rsidRDefault="001B7AAA" w:rsidP="00303381">
      <w:pPr>
        <w:pStyle w:val="Body"/>
        <w:numPr>
          <w:ilvl w:val="0"/>
          <w:numId w:val="17"/>
        </w:numPr>
        <w:spacing w:after="0" w:line="240" w:lineRule="auto"/>
        <w:jc w:val="left"/>
        <w:rPr>
          <w:rFonts w:asciiTheme="majorHAnsi" w:hAnsiTheme="majorHAnsi"/>
          <w:szCs w:val="22"/>
          <w:rPrChange w:id="2070" w:author="Kate Boardman" w:date="2016-04-19T19:18:00Z">
            <w:rPr>
              <w:rFonts w:asciiTheme="majorHAnsi" w:hAnsiTheme="majorHAnsi"/>
              <w:szCs w:val="22"/>
            </w:rPr>
          </w:rPrChange>
        </w:rPr>
        <w:pPrChange w:id="2071" w:author="Kate Boardman" w:date="2016-04-19T19:18:00Z">
          <w:pPr>
            <w:pStyle w:val="Body"/>
            <w:spacing w:after="0" w:line="240" w:lineRule="auto"/>
            <w:ind w:left="720"/>
            <w:jc w:val="left"/>
          </w:pPr>
        </w:pPrChange>
      </w:pPr>
    </w:p>
    <w:p w14:paraId="3A0AEB31" w14:textId="465499DB" w:rsidR="000A029C" w:rsidRPr="00080656" w:rsidRDefault="000A029C" w:rsidP="00101BE7">
      <w:pPr>
        <w:pStyle w:val="Command"/>
      </w:pPr>
      <w:r w:rsidRPr="00080656">
        <w:t xml:space="preserve">   `</w:t>
      </w:r>
      <w:proofErr w:type="gramStart"/>
      <w:r w:rsidRPr="00080656">
        <w:t>include</w:t>
      </w:r>
      <w:proofErr w:type="gramEnd"/>
      <w:r w:rsidRPr="00080656">
        <w:t xml:space="preserve"> "ns_bind_checkers.svh”  </w:t>
      </w:r>
    </w:p>
    <w:p w14:paraId="4FED8E17" w14:textId="369F4FAF" w:rsidR="000A029C" w:rsidRPr="00080656" w:rsidRDefault="001B7AAA" w:rsidP="000A029C">
      <w:pPr>
        <w:pStyle w:val="Body"/>
        <w:ind w:left="720"/>
        <w:rPr>
          <w:rFonts w:asciiTheme="majorHAnsi" w:hAnsiTheme="majorHAnsi"/>
          <w:szCs w:val="22"/>
        </w:rPr>
      </w:pPr>
      <w:r>
        <w:rPr>
          <w:rFonts w:asciiTheme="majorHAnsi" w:hAnsiTheme="majorHAnsi"/>
          <w:szCs w:val="22"/>
        </w:rPr>
        <w:t xml:space="preserve">The </w:t>
      </w:r>
      <w:del w:id="2072" w:author="Kate Boardman" w:date="2016-04-19T18:39:00Z">
        <w:r w:rsidR="000A029C" w:rsidRPr="00080656" w:rsidDel="00E7748E">
          <w:rPr>
            <w:rFonts w:asciiTheme="majorHAnsi" w:hAnsiTheme="majorHAnsi"/>
            <w:szCs w:val="22"/>
          </w:rPr>
          <w:delText>“</w:delText>
        </w:r>
      </w:del>
      <w:r w:rsidR="000A029C" w:rsidRPr="00E7748E">
        <w:rPr>
          <w:rStyle w:val="FilesandDirectories"/>
          <w:rPrChange w:id="2073" w:author="Kate Boardman" w:date="2016-04-19T18:39:00Z">
            <w:rPr>
              <w:rFonts w:asciiTheme="majorHAnsi" w:hAnsiTheme="majorHAnsi"/>
              <w:szCs w:val="22"/>
            </w:rPr>
          </w:rPrChange>
        </w:rPr>
        <w:t>ns_bind_checkers.svh</w:t>
      </w:r>
      <w:del w:id="2074" w:author="Kate Boardman" w:date="2016-04-19T18:39:00Z">
        <w:r w:rsidR="000A029C" w:rsidRPr="00080656" w:rsidDel="00E7748E">
          <w:rPr>
            <w:rFonts w:asciiTheme="majorHAnsi" w:hAnsiTheme="majorHAnsi"/>
            <w:szCs w:val="22"/>
          </w:rPr>
          <w:delText>”</w:delText>
        </w:r>
      </w:del>
      <w:r w:rsidR="000A029C" w:rsidRPr="00080656">
        <w:rPr>
          <w:rFonts w:asciiTheme="majorHAnsi" w:hAnsiTheme="majorHAnsi"/>
          <w:szCs w:val="22"/>
        </w:rPr>
        <w:t xml:space="preserve"> </w:t>
      </w:r>
      <w:r>
        <w:rPr>
          <w:rFonts w:asciiTheme="majorHAnsi" w:hAnsiTheme="majorHAnsi"/>
          <w:szCs w:val="22"/>
        </w:rPr>
        <w:t xml:space="preserve">file </w:t>
      </w:r>
      <w:r w:rsidR="000A029C" w:rsidRPr="00080656">
        <w:rPr>
          <w:rFonts w:asciiTheme="majorHAnsi" w:hAnsiTheme="majorHAnsi"/>
          <w:szCs w:val="22"/>
        </w:rPr>
        <w:t xml:space="preserve">is located in </w:t>
      </w:r>
      <w:r>
        <w:rPr>
          <w:rFonts w:asciiTheme="majorHAnsi" w:hAnsiTheme="majorHAnsi"/>
          <w:szCs w:val="22"/>
        </w:rPr>
        <w:t xml:space="preserve">the </w:t>
      </w:r>
      <w:r w:rsidR="000A029C" w:rsidRPr="00080656">
        <w:rPr>
          <w:rFonts w:asciiTheme="majorHAnsi" w:hAnsiTheme="majorHAnsi"/>
          <w:szCs w:val="22"/>
        </w:rPr>
        <w:t>project directory created by NocStudio. It binds all</w:t>
      </w:r>
      <w:r>
        <w:rPr>
          <w:rFonts w:asciiTheme="majorHAnsi" w:hAnsiTheme="majorHAnsi"/>
          <w:szCs w:val="22"/>
        </w:rPr>
        <w:t xml:space="preserve"> </w:t>
      </w:r>
      <w:r w:rsidR="000A029C" w:rsidRPr="00080656">
        <w:rPr>
          <w:rFonts w:asciiTheme="majorHAnsi" w:hAnsiTheme="majorHAnsi"/>
          <w:szCs w:val="22"/>
        </w:rPr>
        <w:t>checkers provided by NocStudio IP to the</w:t>
      </w:r>
      <w:r>
        <w:rPr>
          <w:rFonts w:asciiTheme="majorHAnsi" w:hAnsiTheme="majorHAnsi"/>
          <w:szCs w:val="22"/>
        </w:rPr>
        <w:t>ir</w:t>
      </w:r>
      <w:r w:rsidR="000A029C" w:rsidRPr="00080656">
        <w:rPr>
          <w:rFonts w:asciiTheme="majorHAnsi" w:hAnsiTheme="majorHAnsi"/>
          <w:szCs w:val="22"/>
        </w:rPr>
        <w:t xml:space="preserve"> respective RTL instances regardless of testbench hierarchy.  This file </w:t>
      </w:r>
      <w:proofErr w:type="gramStart"/>
      <w:r w:rsidR="000A029C" w:rsidRPr="00080656">
        <w:rPr>
          <w:rFonts w:asciiTheme="majorHAnsi" w:hAnsiTheme="majorHAnsi"/>
          <w:szCs w:val="22"/>
        </w:rPr>
        <w:t>can be used</w:t>
      </w:r>
      <w:proofErr w:type="gramEnd"/>
      <w:r w:rsidR="000A029C" w:rsidRPr="00080656">
        <w:rPr>
          <w:rFonts w:asciiTheme="majorHAnsi" w:hAnsiTheme="majorHAnsi"/>
          <w:szCs w:val="22"/>
        </w:rPr>
        <w:t xml:space="preserve"> without any changes.</w:t>
      </w:r>
    </w:p>
    <w:p w14:paraId="3DDF28FF" w14:textId="4F5A25AF" w:rsidR="001B7AAA" w:rsidDel="00303381" w:rsidRDefault="000A029C">
      <w:pPr>
        <w:pStyle w:val="Body"/>
        <w:numPr>
          <w:ilvl w:val="0"/>
          <w:numId w:val="17"/>
        </w:numPr>
        <w:spacing w:after="0" w:line="240" w:lineRule="auto"/>
        <w:jc w:val="left"/>
        <w:rPr>
          <w:del w:id="2075" w:author="Kate Boardman" w:date="2016-04-19T19:15:00Z"/>
          <w:rFonts w:asciiTheme="majorHAnsi" w:hAnsiTheme="majorHAnsi"/>
          <w:szCs w:val="22"/>
        </w:rPr>
      </w:pPr>
      <w:r w:rsidRPr="00080656">
        <w:rPr>
          <w:rFonts w:asciiTheme="majorHAnsi" w:hAnsiTheme="majorHAnsi"/>
          <w:szCs w:val="22"/>
        </w:rPr>
        <w:t>Set the environment variable</w:t>
      </w:r>
      <w:r w:rsidRPr="00E7748E">
        <w:rPr>
          <w:rStyle w:val="FilesandDirectories"/>
          <w:rPrChange w:id="2076" w:author="Kate Boardman" w:date="2016-04-19T18:39:00Z">
            <w:rPr>
              <w:rFonts w:asciiTheme="majorHAnsi" w:hAnsiTheme="majorHAnsi"/>
              <w:szCs w:val="22"/>
            </w:rPr>
          </w:rPrChange>
        </w:rPr>
        <w:t xml:space="preserve"> </w:t>
      </w:r>
      <w:ins w:id="2077" w:author="Kate Boardman" w:date="2016-04-19T19:12:00Z">
        <w:r w:rsidR="004B0C74">
          <w:rPr>
            <w:rStyle w:val="FilesandDirectories"/>
          </w:rPr>
          <w:t>$</w:t>
        </w:r>
      </w:ins>
      <w:r w:rsidRPr="00E7748E">
        <w:rPr>
          <w:rStyle w:val="FilesandDirectories"/>
          <w:rPrChange w:id="2078" w:author="Kate Boardman" w:date="2016-04-19T18:39:00Z">
            <w:rPr>
              <w:rFonts w:asciiTheme="majorHAnsi" w:hAnsiTheme="majorHAnsi"/>
              <w:szCs w:val="22"/>
            </w:rPr>
          </w:rPrChange>
        </w:rPr>
        <w:t xml:space="preserve">NS_PROJ_PATH </w:t>
      </w:r>
      <w:r w:rsidR="001B7AAA">
        <w:rPr>
          <w:rFonts w:asciiTheme="majorHAnsi" w:hAnsiTheme="majorHAnsi"/>
          <w:szCs w:val="22"/>
        </w:rPr>
        <w:t>to</w:t>
      </w:r>
      <w:r w:rsidRPr="00080656">
        <w:rPr>
          <w:rFonts w:asciiTheme="majorHAnsi" w:hAnsiTheme="majorHAnsi"/>
          <w:szCs w:val="22"/>
        </w:rPr>
        <w:t xml:space="preserve"> point to the directory created by NocStudio</w:t>
      </w:r>
      <w:ins w:id="2079" w:author="Kate Boardman" w:date="2016-04-19T19:12:00Z">
        <w:r w:rsidR="004B0C74">
          <w:rPr>
            <w:rFonts w:asciiTheme="majorHAnsi" w:hAnsiTheme="majorHAnsi"/>
            <w:szCs w:val="22"/>
          </w:rPr>
          <w:t>, for example:</w:t>
        </w:r>
      </w:ins>
      <w:del w:id="2080" w:author="Kate Boardman" w:date="2016-04-19T19:12:00Z">
        <w:r w:rsidR="001B7AAA" w:rsidDel="004B0C74">
          <w:rPr>
            <w:rFonts w:asciiTheme="majorHAnsi" w:hAnsiTheme="majorHAnsi"/>
            <w:szCs w:val="22"/>
          </w:rPr>
          <w:delText>:</w:delText>
        </w:r>
      </w:del>
    </w:p>
    <w:p w14:paraId="7426215B" w14:textId="4E7B16F5" w:rsidR="000A029C" w:rsidRPr="00303381" w:rsidRDefault="000A029C" w:rsidP="00D1194A">
      <w:pPr>
        <w:pStyle w:val="Body"/>
        <w:numPr>
          <w:ilvl w:val="0"/>
          <w:numId w:val="17"/>
        </w:numPr>
        <w:spacing w:after="0" w:line="240" w:lineRule="auto"/>
        <w:jc w:val="left"/>
        <w:rPr>
          <w:rFonts w:asciiTheme="majorHAnsi" w:hAnsiTheme="majorHAnsi"/>
          <w:szCs w:val="22"/>
          <w:rPrChange w:id="2081" w:author="Kate Boardman" w:date="2016-04-19T19:15:00Z">
            <w:rPr>
              <w:rFonts w:asciiTheme="majorHAnsi" w:hAnsiTheme="majorHAnsi"/>
              <w:szCs w:val="22"/>
            </w:rPr>
          </w:rPrChange>
        </w:rPr>
        <w:pPrChange w:id="2082" w:author="Kate Boardman" w:date="2016-04-19T19:15:00Z">
          <w:pPr>
            <w:pStyle w:val="Body"/>
            <w:spacing w:after="0" w:line="240" w:lineRule="auto"/>
            <w:jc w:val="left"/>
          </w:pPr>
        </w:pPrChange>
      </w:pPr>
    </w:p>
    <w:p w14:paraId="5B9CC631" w14:textId="530C03ED" w:rsidR="000A029C" w:rsidRPr="00080656" w:rsidRDefault="004B0C74" w:rsidP="00E7748E">
      <w:pPr>
        <w:pStyle w:val="Command"/>
        <w:pPrChange w:id="2083" w:author="Kate Boardman" w:date="2016-04-19T18:39:00Z">
          <w:pPr>
            <w:pStyle w:val="Body"/>
            <w:ind w:left="720"/>
          </w:pPr>
        </w:pPrChange>
      </w:pPr>
      <w:proofErr w:type="gramStart"/>
      <w:ins w:id="2084" w:author="Kate Boardman" w:date="2016-04-19T19:12:00Z">
        <w:r>
          <w:t>setenv</w:t>
        </w:r>
        <w:proofErr w:type="gramEnd"/>
        <w:r>
          <w:t xml:space="preserve"> </w:t>
        </w:r>
      </w:ins>
      <w:del w:id="2085" w:author="Kate Boardman" w:date="2016-04-19T19:12:00Z">
        <w:r w:rsidR="009E0F54" w:rsidDel="004B0C74">
          <w:delText>$</w:delText>
        </w:r>
      </w:del>
      <w:r w:rsidR="009E0F54">
        <w:t>NS_PROJ_PATH</w:t>
      </w:r>
      <w:ins w:id="2086" w:author="Kate Boardman" w:date="2016-04-19T19:12:00Z">
        <w:r>
          <w:t xml:space="preserve"> </w:t>
        </w:r>
      </w:ins>
      <w:del w:id="2087" w:author="Kate Boardman" w:date="2016-04-19T19:12:00Z">
        <w:r w:rsidR="009E0F54" w:rsidDel="004B0C74">
          <w:delText xml:space="preserve"> = </w:delText>
        </w:r>
      </w:del>
      <w:r w:rsidR="009E0F54">
        <w:t>/abso</w:t>
      </w:r>
      <w:r w:rsidR="000A029C" w:rsidRPr="00080656">
        <w:t>lute/path/of/project/created/</w:t>
      </w:r>
    </w:p>
    <w:p w14:paraId="0B72EAED" w14:textId="3C39F008" w:rsidR="009A0D72" w:rsidDel="00303381" w:rsidRDefault="000A029C" w:rsidP="00213874">
      <w:pPr>
        <w:pStyle w:val="Body"/>
        <w:numPr>
          <w:ilvl w:val="0"/>
          <w:numId w:val="17"/>
        </w:numPr>
        <w:spacing w:after="0" w:line="240" w:lineRule="auto"/>
        <w:jc w:val="left"/>
        <w:rPr>
          <w:del w:id="2088" w:author="Kate Boardman" w:date="2016-04-19T19:15:00Z"/>
          <w:rFonts w:asciiTheme="majorHAnsi" w:hAnsiTheme="majorHAnsi"/>
          <w:szCs w:val="22"/>
        </w:rPr>
      </w:pPr>
      <w:r w:rsidRPr="00080656">
        <w:rPr>
          <w:rFonts w:asciiTheme="majorHAnsi" w:hAnsiTheme="majorHAnsi"/>
          <w:szCs w:val="22"/>
        </w:rPr>
        <w:t xml:space="preserve">Adjust </w:t>
      </w:r>
      <w:r w:rsidR="00CA5C6C">
        <w:rPr>
          <w:rFonts w:asciiTheme="majorHAnsi" w:hAnsiTheme="majorHAnsi"/>
          <w:szCs w:val="22"/>
        </w:rPr>
        <w:t xml:space="preserve">the </w:t>
      </w:r>
      <w:r w:rsidRPr="00080656">
        <w:rPr>
          <w:rFonts w:asciiTheme="majorHAnsi" w:hAnsiTheme="majorHAnsi"/>
          <w:szCs w:val="22"/>
        </w:rPr>
        <w:t>`define</w:t>
      </w:r>
      <w:r w:rsidR="00CD7D75">
        <w:rPr>
          <w:rFonts w:asciiTheme="majorHAnsi" w:hAnsiTheme="majorHAnsi"/>
          <w:szCs w:val="22"/>
        </w:rPr>
        <w:t>s</w:t>
      </w:r>
      <w:r w:rsidR="00823802">
        <w:rPr>
          <w:rFonts w:asciiTheme="majorHAnsi" w:hAnsiTheme="majorHAnsi"/>
          <w:szCs w:val="22"/>
        </w:rPr>
        <w:t xml:space="preserve"> </w:t>
      </w:r>
      <w:r w:rsidR="00CA5C6C">
        <w:rPr>
          <w:rFonts w:asciiTheme="majorHAnsi" w:hAnsiTheme="majorHAnsi"/>
          <w:szCs w:val="22"/>
        </w:rPr>
        <w:t xml:space="preserve">settings </w:t>
      </w:r>
      <w:r w:rsidRPr="00080656">
        <w:rPr>
          <w:rFonts w:asciiTheme="majorHAnsi" w:hAnsiTheme="majorHAnsi"/>
          <w:szCs w:val="22"/>
        </w:rPr>
        <w:t>in</w:t>
      </w:r>
      <w:ins w:id="2089" w:author="Kate Boardman" w:date="2016-04-19T19:18:00Z">
        <w:r w:rsidR="00303381">
          <w:rPr>
            <w:rFonts w:asciiTheme="majorHAnsi" w:hAnsiTheme="majorHAnsi"/>
            <w:szCs w:val="22"/>
          </w:rPr>
          <w:t xml:space="preserve"> </w:t>
        </w:r>
      </w:ins>
      <w:moveToRangeStart w:id="2090" w:author="Kate Boardman" w:date="2016-04-19T19:18:00Z" w:name="move448856932"/>
      <w:moveTo w:id="2091" w:author="Kate Boardman" w:date="2016-04-19T19:18:00Z">
        <w:r w:rsidR="00303381" w:rsidRPr="00E13816">
          <w:rPr>
            <w:rStyle w:val="FilesandDirectories"/>
          </w:rPr>
          <w:t>noc_verif_cust/ns_global_defines.vh</w:t>
        </w:r>
      </w:moveTo>
      <w:moveToRangeEnd w:id="2090"/>
      <w:ins w:id="2092" w:author="Kate Boardman" w:date="2016-04-19T19:18:00Z">
        <w:r w:rsidR="00303381">
          <w:rPr>
            <w:rStyle w:val="FilesandDirectories"/>
          </w:rPr>
          <w:t xml:space="preserve"> </w:t>
        </w:r>
      </w:ins>
      <w:del w:id="2093" w:author="Kate Boardman" w:date="2016-04-19T19:18:00Z">
        <w:r w:rsidRPr="00080656" w:rsidDel="00303381">
          <w:rPr>
            <w:rFonts w:asciiTheme="majorHAnsi" w:hAnsiTheme="majorHAnsi"/>
            <w:szCs w:val="22"/>
          </w:rPr>
          <w:delText xml:space="preserve"> the following file </w:delText>
        </w:r>
      </w:del>
      <w:r w:rsidRPr="00080656">
        <w:rPr>
          <w:rFonts w:asciiTheme="majorHAnsi" w:hAnsiTheme="majorHAnsi"/>
          <w:szCs w:val="22"/>
        </w:rPr>
        <w:t xml:space="preserve">according to the recommended usage </w:t>
      </w:r>
      <w:ins w:id="2094" w:author="Kate Boardman" w:date="2016-04-19T19:14:00Z">
        <w:r w:rsidR="00303381">
          <w:rPr>
            <w:rFonts w:asciiTheme="majorHAnsi" w:hAnsiTheme="majorHAnsi"/>
            <w:szCs w:val="22"/>
          </w:rPr>
          <w:t xml:space="preserve">Section 3.2 </w:t>
        </w:r>
      </w:ins>
      <w:ins w:id="2095" w:author="Kate Boardman" w:date="2016-04-19T19:13:00Z">
        <w:r w:rsidR="00303381">
          <w:rPr>
            <w:rFonts w:asciiTheme="majorHAnsi" w:hAnsiTheme="majorHAnsi"/>
            <w:szCs w:val="22"/>
          </w:rPr>
          <w:fldChar w:fldCharType="begin"/>
        </w:r>
        <w:r w:rsidR="00303381">
          <w:rPr>
            <w:rFonts w:asciiTheme="majorHAnsi" w:hAnsiTheme="majorHAnsi"/>
            <w:szCs w:val="22"/>
          </w:rPr>
          <w:instrText xml:space="preserve"> REF _Ref448856514 \h </w:instrText>
        </w:r>
        <w:r w:rsidR="00303381">
          <w:rPr>
            <w:rFonts w:asciiTheme="majorHAnsi" w:hAnsiTheme="majorHAnsi"/>
            <w:szCs w:val="22"/>
          </w:rPr>
        </w:r>
      </w:ins>
      <w:r w:rsidR="00303381">
        <w:rPr>
          <w:rFonts w:asciiTheme="majorHAnsi" w:hAnsiTheme="majorHAnsi"/>
          <w:szCs w:val="22"/>
        </w:rPr>
        <w:fldChar w:fldCharType="separate"/>
      </w:r>
      <w:ins w:id="2096" w:author="Kate Boardman" w:date="2016-04-19T19:13:00Z">
        <w:r w:rsidR="00303381" w:rsidRPr="00BB2FA9">
          <w:t>Env</w:t>
        </w:r>
        <w:r w:rsidR="00303381" w:rsidRPr="00BB2FA9">
          <w:t>i</w:t>
        </w:r>
        <w:r w:rsidR="00303381" w:rsidRPr="00BB2FA9">
          <w:t>ronment Setup for Integration</w:t>
        </w:r>
        <w:r w:rsidR="00303381">
          <w:rPr>
            <w:rFonts w:asciiTheme="majorHAnsi" w:hAnsiTheme="majorHAnsi"/>
            <w:szCs w:val="22"/>
          </w:rPr>
          <w:fldChar w:fldCharType="end"/>
        </w:r>
      </w:ins>
      <w:del w:id="2097" w:author="Kate Boardman" w:date="2016-04-19T19:12:00Z">
        <w:r w:rsidRPr="00080656" w:rsidDel="00303381">
          <w:rPr>
            <w:rFonts w:asciiTheme="majorHAnsi" w:hAnsiTheme="majorHAnsi"/>
            <w:szCs w:val="22"/>
          </w:rPr>
          <w:delText>in</w:delText>
        </w:r>
        <w:r w:rsidRPr="00080656" w:rsidDel="00303381">
          <w:rPr>
            <w:rFonts w:asciiTheme="majorHAnsi" w:hAnsiTheme="majorHAnsi"/>
            <w:b/>
            <w:szCs w:val="22"/>
          </w:rPr>
          <w:delText xml:space="preserve"> </w:delText>
        </w:r>
        <w:r w:rsidRPr="00080656" w:rsidDel="00303381">
          <w:rPr>
            <w:rFonts w:asciiTheme="majorHAnsi" w:hAnsiTheme="majorHAnsi"/>
            <w:b/>
            <w:szCs w:val="22"/>
          </w:rPr>
          <w:fldChar w:fldCharType="begin"/>
        </w:r>
        <w:r w:rsidRPr="00080656" w:rsidDel="00303381">
          <w:rPr>
            <w:rFonts w:asciiTheme="majorHAnsi" w:hAnsiTheme="majorHAnsi"/>
            <w:b/>
            <w:szCs w:val="22"/>
          </w:rPr>
          <w:delInstrText xml:space="preserve"> REF _Ref367316422 \h </w:delInstrText>
        </w:r>
        <w:r w:rsidR="00080656" w:rsidRPr="00080656" w:rsidDel="00303381">
          <w:rPr>
            <w:rFonts w:asciiTheme="majorHAnsi" w:hAnsiTheme="majorHAnsi"/>
            <w:b/>
            <w:szCs w:val="22"/>
          </w:rPr>
          <w:delInstrText xml:space="preserve"> \* MERGEFORMAT </w:delInstrText>
        </w:r>
        <w:r w:rsidRPr="00080656" w:rsidDel="00303381">
          <w:rPr>
            <w:rFonts w:asciiTheme="majorHAnsi" w:hAnsiTheme="majorHAnsi"/>
            <w:b/>
            <w:szCs w:val="22"/>
          </w:rPr>
        </w:r>
        <w:r w:rsidRPr="00080656" w:rsidDel="00303381">
          <w:rPr>
            <w:rFonts w:asciiTheme="majorHAnsi" w:hAnsiTheme="majorHAnsi"/>
            <w:b/>
            <w:szCs w:val="22"/>
          </w:rPr>
          <w:fldChar w:fldCharType="separate"/>
        </w:r>
        <w:r w:rsidR="00624168" w:rsidDel="00303381">
          <w:rPr>
            <w:rFonts w:asciiTheme="majorHAnsi" w:hAnsiTheme="majorHAnsi"/>
            <w:bCs/>
            <w:szCs w:val="22"/>
          </w:rPr>
          <w:delText>Error! Reference source not found.</w:delText>
        </w:r>
        <w:r w:rsidRPr="00080656" w:rsidDel="00303381">
          <w:rPr>
            <w:rFonts w:asciiTheme="majorHAnsi" w:hAnsiTheme="majorHAnsi"/>
            <w:b/>
            <w:szCs w:val="22"/>
          </w:rPr>
          <w:fldChar w:fldCharType="end"/>
        </w:r>
        <w:r w:rsidRPr="00080656" w:rsidDel="00303381">
          <w:rPr>
            <w:rFonts w:asciiTheme="majorHAnsi" w:hAnsiTheme="majorHAnsi"/>
            <w:b/>
            <w:szCs w:val="22"/>
          </w:rPr>
          <w:delText xml:space="preserve"> </w:delText>
        </w:r>
        <w:r w:rsidRPr="00080656" w:rsidDel="00303381">
          <w:rPr>
            <w:rFonts w:asciiTheme="majorHAnsi" w:hAnsiTheme="majorHAnsi"/>
            <w:szCs w:val="22"/>
          </w:rPr>
          <w:delText xml:space="preserve">and </w:delText>
        </w:r>
        <w:r w:rsidRPr="00080656" w:rsidDel="00303381">
          <w:rPr>
            <w:rFonts w:asciiTheme="majorHAnsi" w:hAnsiTheme="majorHAnsi"/>
            <w:b/>
            <w:szCs w:val="22"/>
          </w:rPr>
          <w:fldChar w:fldCharType="begin"/>
        </w:r>
        <w:r w:rsidRPr="00080656" w:rsidDel="00303381">
          <w:rPr>
            <w:rFonts w:asciiTheme="majorHAnsi" w:hAnsiTheme="majorHAnsi"/>
            <w:b/>
            <w:szCs w:val="22"/>
          </w:rPr>
          <w:delInstrText xml:space="preserve"> REF _Ref367316520 \h </w:delInstrText>
        </w:r>
        <w:r w:rsidR="00080656" w:rsidRPr="00080656" w:rsidDel="00303381">
          <w:rPr>
            <w:rFonts w:asciiTheme="majorHAnsi" w:hAnsiTheme="majorHAnsi"/>
            <w:b/>
            <w:szCs w:val="22"/>
          </w:rPr>
          <w:delInstrText xml:space="preserve"> \* MERGEFORMAT </w:delInstrText>
        </w:r>
        <w:r w:rsidRPr="00080656" w:rsidDel="00303381">
          <w:rPr>
            <w:rFonts w:asciiTheme="majorHAnsi" w:hAnsiTheme="majorHAnsi"/>
            <w:b/>
            <w:szCs w:val="22"/>
          </w:rPr>
        </w:r>
        <w:r w:rsidRPr="00080656" w:rsidDel="00303381">
          <w:rPr>
            <w:rFonts w:asciiTheme="majorHAnsi" w:hAnsiTheme="majorHAnsi"/>
            <w:b/>
            <w:szCs w:val="22"/>
          </w:rPr>
          <w:fldChar w:fldCharType="separate"/>
        </w:r>
        <w:r w:rsidR="00624168" w:rsidRPr="00080656" w:rsidDel="00303381">
          <w:rPr>
            <w:rFonts w:asciiTheme="majorHAnsi" w:hAnsiTheme="majorHAnsi"/>
            <w:szCs w:val="22"/>
          </w:rPr>
          <w:delText xml:space="preserve">Table </w:delText>
        </w:r>
        <w:r w:rsidR="00624168" w:rsidDel="00303381">
          <w:rPr>
            <w:rFonts w:asciiTheme="majorHAnsi" w:hAnsiTheme="majorHAnsi"/>
            <w:noProof/>
            <w:szCs w:val="22"/>
          </w:rPr>
          <w:delText>2</w:delText>
        </w:r>
        <w:r w:rsidR="00624168" w:rsidDel="00303381">
          <w:rPr>
            <w:rFonts w:asciiTheme="majorHAnsi" w:hAnsiTheme="majorHAnsi"/>
            <w:noProof/>
            <w:szCs w:val="22"/>
          </w:rPr>
          <w:delText>2</w:delText>
        </w:r>
        <w:r w:rsidRPr="00080656" w:rsidDel="00303381">
          <w:rPr>
            <w:rFonts w:asciiTheme="majorHAnsi" w:hAnsiTheme="majorHAnsi"/>
            <w:b/>
            <w:szCs w:val="22"/>
          </w:rPr>
          <w:fldChar w:fldCharType="end"/>
        </w:r>
      </w:del>
      <w:ins w:id="2098" w:author="Kate Boardman" w:date="2016-04-19T19:15:00Z">
        <w:r w:rsidR="00303381">
          <w:rPr>
            <w:rFonts w:asciiTheme="majorHAnsi" w:hAnsiTheme="majorHAnsi"/>
            <w:szCs w:val="22"/>
          </w:rPr>
          <w:t>.</w:t>
        </w:r>
      </w:ins>
      <w:del w:id="2099" w:author="Kate Boardman" w:date="2016-04-19T19:15:00Z">
        <w:r w:rsidR="001B7AAA" w:rsidDel="00303381">
          <w:rPr>
            <w:rFonts w:asciiTheme="majorHAnsi" w:hAnsiTheme="majorHAnsi"/>
            <w:szCs w:val="22"/>
          </w:rPr>
          <w:delText>,</w:delText>
        </w:r>
      </w:del>
    </w:p>
    <w:p w14:paraId="0DA44FE3" w14:textId="77777777" w:rsidR="009A0D72" w:rsidRPr="00303381" w:rsidDel="00303381" w:rsidRDefault="009A0D72" w:rsidP="00D1194A">
      <w:pPr>
        <w:pStyle w:val="Body"/>
        <w:numPr>
          <w:ilvl w:val="0"/>
          <w:numId w:val="17"/>
        </w:numPr>
        <w:spacing w:after="0" w:line="240" w:lineRule="auto"/>
        <w:jc w:val="left"/>
        <w:rPr>
          <w:del w:id="2100" w:author="Kate Boardman" w:date="2016-04-19T19:18:00Z"/>
          <w:rFonts w:asciiTheme="majorHAnsi" w:hAnsiTheme="majorHAnsi"/>
          <w:szCs w:val="22"/>
          <w:rPrChange w:id="2101" w:author="Kate Boardman" w:date="2016-04-19T19:15:00Z">
            <w:rPr>
              <w:del w:id="2102" w:author="Kate Boardman" w:date="2016-04-19T19:18:00Z"/>
              <w:rFonts w:asciiTheme="majorHAnsi" w:hAnsiTheme="majorHAnsi"/>
              <w:szCs w:val="22"/>
            </w:rPr>
          </w:rPrChange>
        </w:rPr>
        <w:pPrChange w:id="2103" w:author="Kate Boardman" w:date="2016-04-19T19:15:00Z">
          <w:pPr>
            <w:pStyle w:val="Body"/>
            <w:spacing w:after="0" w:line="240" w:lineRule="auto"/>
            <w:jc w:val="left"/>
          </w:pPr>
        </w:pPrChange>
      </w:pPr>
    </w:p>
    <w:p w14:paraId="79FEEC27" w14:textId="6FC40E11" w:rsidR="009A0D72" w:rsidRPr="00E7748E" w:rsidDel="00303381" w:rsidRDefault="000A029C" w:rsidP="00303381">
      <w:pPr>
        <w:pStyle w:val="Body"/>
        <w:numPr>
          <w:ilvl w:val="0"/>
          <w:numId w:val="17"/>
        </w:numPr>
        <w:spacing w:after="0" w:line="240" w:lineRule="auto"/>
        <w:jc w:val="left"/>
        <w:rPr>
          <w:del w:id="2104" w:author="Kate Boardman" w:date="2016-04-19T19:18:00Z"/>
          <w:rStyle w:val="FilesandDirectories"/>
          <w:rPrChange w:id="2105" w:author="Kate Boardman" w:date="2016-04-19T18:39:00Z">
            <w:rPr>
              <w:del w:id="2106" w:author="Kate Boardman" w:date="2016-04-19T19:18:00Z"/>
              <w:rFonts w:asciiTheme="majorHAnsi" w:hAnsiTheme="majorHAnsi"/>
              <w:szCs w:val="22"/>
            </w:rPr>
          </w:rPrChange>
        </w:rPr>
        <w:pPrChange w:id="2107" w:author="Kate Boardman" w:date="2016-04-19T19:18:00Z">
          <w:pPr>
            <w:pStyle w:val="Body"/>
            <w:spacing w:after="0" w:line="240" w:lineRule="auto"/>
            <w:ind w:left="720"/>
            <w:jc w:val="left"/>
          </w:pPr>
        </w:pPrChange>
      </w:pPr>
      <w:del w:id="2108" w:author="Kate Boardman" w:date="2016-04-19T19:18:00Z">
        <w:r w:rsidRPr="00E7748E" w:rsidDel="00303381">
          <w:rPr>
            <w:rStyle w:val="FilesandDirectories"/>
            <w:rPrChange w:id="2109" w:author="Kate Boardman" w:date="2016-04-19T18:39:00Z">
              <w:rPr>
                <w:rFonts w:asciiTheme="majorHAnsi" w:hAnsiTheme="majorHAnsi"/>
                <w:szCs w:val="22"/>
              </w:rPr>
            </w:rPrChange>
          </w:rPr>
          <w:delText xml:space="preserve"> </w:delText>
        </w:r>
      </w:del>
      <w:moveFromRangeStart w:id="2110" w:author="Kate Boardman" w:date="2016-04-19T19:18:00Z" w:name="move448856932"/>
      <w:moveFrom w:id="2111" w:author="Kate Boardman" w:date="2016-04-19T19:18:00Z">
        <w:r w:rsidR="001B7AAA" w:rsidRPr="00E7748E" w:rsidDel="00303381">
          <w:rPr>
            <w:rStyle w:val="FilesandDirectories"/>
            <w:rPrChange w:id="2112" w:author="Kate Boardman" w:date="2016-04-19T18:39:00Z">
              <w:rPr>
                <w:rFonts w:asciiTheme="majorHAnsi" w:hAnsiTheme="majorHAnsi"/>
                <w:szCs w:val="22"/>
              </w:rPr>
            </w:rPrChange>
          </w:rPr>
          <w:t>noc_verif_cust/ns_global_defines.vh</w:t>
        </w:r>
      </w:moveFrom>
      <w:moveFromRangeEnd w:id="2110"/>
      <w:ins w:id="2113" w:author="Kate Boardman" w:date="2016-04-19T19:18:00Z">
        <w:r w:rsidR="00303381">
          <w:rPr>
            <w:rFonts w:asciiTheme="majorHAnsi" w:hAnsiTheme="majorHAnsi"/>
            <w:szCs w:val="22"/>
          </w:rPr>
          <w:t xml:space="preserve"> </w:t>
        </w:r>
      </w:ins>
    </w:p>
    <w:p w14:paraId="73997DD2" w14:textId="77777777" w:rsidR="009A0D72" w:rsidRPr="00303381" w:rsidDel="00303381" w:rsidRDefault="009A0D72" w:rsidP="00D1194A">
      <w:pPr>
        <w:pStyle w:val="Body"/>
        <w:numPr>
          <w:ilvl w:val="0"/>
          <w:numId w:val="17"/>
        </w:numPr>
        <w:spacing w:after="0" w:line="240" w:lineRule="auto"/>
        <w:jc w:val="left"/>
        <w:rPr>
          <w:del w:id="2114" w:author="Kate Boardman" w:date="2016-04-19T19:18:00Z"/>
          <w:rFonts w:asciiTheme="majorHAnsi" w:hAnsiTheme="majorHAnsi"/>
          <w:szCs w:val="22"/>
          <w:rPrChange w:id="2115" w:author="Kate Boardman" w:date="2016-04-19T19:18:00Z">
            <w:rPr>
              <w:del w:id="2116" w:author="Kate Boardman" w:date="2016-04-19T19:18:00Z"/>
              <w:rFonts w:asciiTheme="majorHAnsi" w:hAnsiTheme="majorHAnsi"/>
              <w:szCs w:val="22"/>
            </w:rPr>
          </w:rPrChange>
        </w:rPr>
        <w:pPrChange w:id="2117" w:author="Kate Boardman" w:date="2016-04-19T19:18:00Z">
          <w:pPr>
            <w:pStyle w:val="Body"/>
            <w:spacing w:after="0" w:line="240" w:lineRule="auto"/>
            <w:ind w:left="720"/>
            <w:jc w:val="left"/>
          </w:pPr>
        </w:pPrChange>
      </w:pPr>
    </w:p>
    <w:p w14:paraId="4D4789C5" w14:textId="33C1FD53" w:rsidR="000A029C" w:rsidRDefault="009E0F54" w:rsidP="00303381">
      <w:pPr>
        <w:pStyle w:val="Body"/>
        <w:numPr>
          <w:ilvl w:val="0"/>
          <w:numId w:val="17"/>
        </w:numPr>
        <w:spacing w:after="0" w:line="240" w:lineRule="auto"/>
        <w:jc w:val="left"/>
        <w:rPr>
          <w:ins w:id="2118" w:author="Kate Boardman" w:date="2016-04-19T19:18:00Z"/>
          <w:rFonts w:asciiTheme="majorHAnsi" w:hAnsiTheme="majorHAnsi"/>
          <w:szCs w:val="22"/>
        </w:rPr>
        <w:pPrChange w:id="2119" w:author="Kate Boardman" w:date="2016-04-19T19:18:00Z">
          <w:pPr>
            <w:pStyle w:val="Body"/>
            <w:ind w:left="720"/>
          </w:pPr>
        </w:pPrChange>
      </w:pPr>
      <w:r>
        <w:rPr>
          <w:rFonts w:asciiTheme="majorHAnsi" w:hAnsiTheme="majorHAnsi"/>
          <w:szCs w:val="22"/>
        </w:rPr>
        <w:t>This file contains the `</w:t>
      </w:r>
      <w:r w:rsidR="000A029C" w:rsidRPr="00080656">
        <w:rPr>
          <w:rFonts w:asciiTheme="majorHAnsi" w:hAnsiTheme="majorHAnsi"/>
          <w:szCs w:val="22"/>
        </w:rPr>
        <w:t>defin</w:t>
      </w:r>
      <w:r w:rsidR="00823802">
        <w:rPr>
          <w:rFonts w:asciiTheme="majorHAnsi" w:hAnsiTheme="majorHAnsi"/>
          <w:szCs w:val="22"/>
        </w:rPr>
        <w:t>es</w:t>
      </w:r>
      <w:r w:rsidR="000A029C" w:rsidRPr="00080656">
        <w:rPr>
          <w:rFonts w:asciiTheme="majorHAnsi" w:hAnsiTheme="majorHAnsi"/>
          <w:szCs w:val="22"/>
        </w:rPr>
        <w:t xml:space="preserve"> used by the verification checkers.</w:t>
      </w:r>
    </w:p>
    <w:p w14:paraId="4F5CA6CC" w14:textId="77777777" w:rsidR="00303381" w:rsidRPr="00080656" w:rsidRDefault="00303381" w:rsidP="00303381">
      <w:pPr>
        <w:pStyle w:val="Body"/>
        <w:spacing w:after="0" w:line="240" w:lineRule="auto"/>
        <w:ind w:left="720"/>
        <w:jc w:val="left"/>
        <w:rPr>
          <w:rFonts w:asciiTheme="majorHAnsi" w:hAnsiTheme="majorHAnsi"/>
          <w:szCs w:val="22"/>
        </w:rPr>
        <w:pPrChange w:id="2120" w:author="Kate Boardman" w:date="2016-04-19T19:18:00Z">
          <w:pPr>
            <w:pStyle w:val="Body"/>
            <w:ind w:left="720"/>
          </w:pPr>
        </w:pPrChange>
      </w:pPr>
    </w:p>
    <w:p w14:paraId="03EF44C6" w14:textId="01BC74C1" w:rsidR="009A0D72" w:rsidRDefault="009A0D72">
      <w:pPr>
        <w:pStyle w:val="Body"/>
        <w:numPr>
          <w:ilvl w:val="0"/>
          <w:numId w:val="32"/>
        </w:numPr>
        <w:spacing w:after="0" w:line="240" w:lineRule="auto"/>
        <w:jc w:val="left"/>
        <w:rPr>
          <w:ins w:id="2121" w:author="Kate Boardman" w:date="2016-04-19T19:18:00Z"/>
          <w:rFonts w:asciiTheme="majorHAnsi" w:hAnsiTheme="majorHAnsi"/>
          <w:szCs w:val="22"/>
        </w:rPr>
      </w:pPr>
      <w:r>
        <w:rPr>
          <w:rFonts w:asciiTheme="majorHAnsi" w:hAnsiTheme="majorHAnsi"/>
          <w:szCs w:val="22"/>
        </w:rPr>
        <w:t>S</w:t>
      </w:r>
      <w:r w:rsidR="00CA5C6C">
        <w:rPr>
          <w:rFonts w:asciiTheme="majorHAnsi" w:hAnsiTheme="majorHAnsi"/>
          <w:szCs w:val="22"/>
        </w:rPr>
        <w:t>et</w:t>
      </w:r>
      <w:r w:rsidR="000A029C" w:rsidRPr="00080656">
        <w:rPr>
          <w:rFonts w:asciiTheme="majorHAnsi" w:hAnsiTheme="majorHAnsi"/>
          <w:szCs w:val="22"/>
        </w:rPr>
        <w:t xml:space="preserve"> </w:t>
      </w:r>
      <w:r>
        <w:rPr>
          <w:rFonts w:asciiTheme="majorHAnsi" w:hAnsiTheme="majorHAnsi"/>
          <w:szCs w:val="22"/>
        </w:rPr>
        <w:t xml:space="preserve">the </w:t>
      </w:r>
      <w:r w:rsidRPr="00303381">
        <w:rPr>
          <w:rStyle w:val="FilesandDirectories"/>
          <w:rPrChange w:id="2122" w:author="Kate Boardman" w:date="2016-04-19T19:15:00Z">
            <w:rPr>
              <w:rFonts w:asciiTheme="majorHAnsi" w:hAnsiTheme="majorHAnsi"/>
              <w:szCs w:val="22"/>
            </w:rPr>
          </w:rPrChange>
        </w:rPr>
        <w:t>NS_NOC_TOP</w:t>
      </w:r>
      <w:r>
        <w:rPr>
          <w:rFonts w:asciiTheme="majorHAnsi" w:hAnsiTheme="majorHAnsi"/>
          <w:szCs w:val="22"/>
        </w:rPr>
        <w:t xml:space="preserve"> `define</w:t>
      </w:r>
      <w:r w:rsidR="00CA5C6C">
        <w:rPr>
          <w:rFonts w:asciiTheme="majorHAnsi" w:hAnsiTheme="majorHAnsi"/>
          <w:szCs w:val="22"/>
        </w:rPr>
        <w:t xml:space="preserve"> to</w:t>
      </w:r>
      <w:r>
        <w:rPr>
          <w:rFonts w:asciiTheme="majorHAnsi" w:hAnsiTheme="majorHAnsi"/>
          <w:szCs w:val="22"/>
        </w:rPr>
        <w:t xml:space="preserve"> </w:t>
      </w:r>
      <w:r w:rsidR="000A029C" w:rsidRPr="00080656">
        <w:rPr>
          <w:rFonts w:asciiTheme="majorHAnsi" w:hAnsiTheme="majorHAnsi"/>
          <w:szCs w:val="22"/>
        </w:rPr>
        <w:t xml:space="preserve">the hierarchical path </w:t>
      </w:r>
      <w:r>
        <w:rPr>
          <w:rFonts w:asciiTheme="majorHAnsi" w:hAnsiTheme="majorHAnsi"/>
          <w:szCs w:val="22"/>
        </w:rPr>
        <w:t>to</w:t>
      </w:r>
      <w:r w:rsidR="000A029C" w:rsidRPr="00080656">
        <w:rPr>
          <w:rFonts w:asciiTheme="majorHAnsi" w:hAnsiTheme="majorHAnsi"/>
          <w:szCs w:val="22"/>
        </w:rPr>
        <w:t xml:space="preserve"> </w:t>
      </w:r>
      <w:r>
        <w:rPr>
          <w:rFonts w:asciiTheme="majorHAnsi" w:hAnsiTheme="majorHAnsi"/>
          <w:szCs w:val="22"/>
        </w:rPr>
        <w:t xml:space="preserve">the </w:t>
      </w:r>
      <w:r w:rsidR="000A029C" w:rsidRPr="00080656">
        <w:rPr>
          <w:rFonts w:asciiTheme="majorHAnsi" w:hAnsiTheme="majorHAnsi"/>
          <w:szCs w:val="22"/>
        </w:rPr>
        <w:t xml:space="preserve">ns_soc_ip instance in </w:t>
      </w:r>
      <w:r w:rsidR="00CA5C6C">
        <w:rPr>
          <w:rFonts w:asciiTheme="majorHAnsi" w:hAnsiTheme="majorHAnsi"/>
          <w:szCs w:val="22"/>
        </w:rPr>
        <w:t>your environ</w:t>
      </w:r>
      <w:r>
        <w:rPr>
          <w:rFonts w:asciiTheme="majorHAnsi" w:hAnsiTheme="majorHAnsi"/>
          <w:szCs w:val="22"/>
        </w:rPr>
        <w:t>ment</w:t>
      </w:r>
      <w:r w:rsidR="000A029C" w:rsidRPr="00080656">
        <w:rPr>
          <w:rFonts w:asciiTheme="majorHAnsi" w:hAnsiTheme="majorHAnsi"/>
          <w:szCs w:val="22"/>
        </w:rPr>
        <w:t>.</w:t>
      </w:r>
    </w:p>
    <w:p w14:paraId="1CFF83EA" w14:textId="77777777" w:rsidR="00303381" w:rsidRPr="009A0D72" w:rsidRDefault="00303381" w:rsidP="00303381">
      <w:pPr>
        <w:pStyle w:val="Body"/>
        <w:spacing w:after="0" w:line="240" w:lineRule="auto"/>
        <w:ind w:left="720"/>
        <w:jc w:val="left"/>
        <w:rPr>
          <w:rFonts w:asciiTheme="majorHAnsi" w:hAnsiTheme="majorHAnsi"/>
          <w:szCs w:val="22"/>
        </w:rPr>
        <w:pPrChange w:id="2123" w:author="Kate Boardman" w:date="2016-04-19T19:18:00Z">
          <w:pPr>
            <w:pStyle w:val="Body"/>
            <w:numPr>
              <w:numId w:val="32"/>
            </w:numPr>
            <w:spacing w:after="0" w:line="240" w:lineRule="auto"/>
            <w:ind w:left="720" w:hanging="360"/>
            <w:jc w:val="left"/>
          </w:pPr>
        </w:pPrChange>
      </w:pPr>
    </w:p>
    <w:p w14:paraId="7EE63F66" w14:textId="1D2CEBAD" w:rsidR="000A029C" w:rsidRPr="00080656" w:rsidRDefault="009A0D72" w:rsidP="00BB2FA9">
      <w:pPr>
        <w:pStyle w:val="Body"/>
        <w:numPr>
          <w:ilvl w:val="0"/>
          <w:numId w:val="32"/>
        </w:numPr>
        <w:spacing w:after="0" w:line="240" w:lineRule="auto"/>
        <w:jc w:val="left"/>
        <w:rPr>
          <w:rFonts w:asciiTheme="majorHAnsi" w:hAnsiTheme="majorHAnsi"/>
          <w:szCs w:val="22"/>
        </w:rPr>
      </w:pPr>
      <w:r>
        <w:rPr>
          <w:rFonts w:asciiTheme="majorHAnsi" w:hAnsiTheme="majorHAnsi"/>
          <w:szCs w:val="22"/>
        </w:rPr>
        <w:t xml:space="preserve">Set the </w:t>
      </w:r>
      <w:r w:rsidR="000A029C" w:rsidRPr="00303381">
        <w:rPr>
          <w:rStyle w:val="FilesandDirectories"/>
          <w:rPrChange w:id="2124" w:author="Kate Boardman" w:date="2016-04-19T19:15:00Z">
            <w:rPr>
              <w:rFonts w:asciiTheme="majorHAnsi" w:hAnsiTheme="majorHAnsi"/>
              <w:szCs w:val="22"/>
            </w:rPr>
          </w:rPrChange>
        </w:rPr>
        <w:t>NS_END_OF_SI</w:t>
      </w:r>
      <w:r w:rsidR="009E0F54" w:rsidRPr="00303381">
        <w:rPr>
          <w:rStyle w:val="FilesandDirectories"/>
          <w:rPrChange w:id="2125" w:author="Kate Boardman" w:date="2016-04-19T19:15:00Z">
            <w:rPr>
              <w:rFonts w:asciiTheme="majorHAnsi" w:hAnsiTheme="majorHAnsi"/>
              <w:szCs w:val="22"/>
            </w:rPr>
          </w:rPrChange>
        </w:rPr>
        <w:t>M</w:t>
      </w:r>
      <w:r w:rsidR="00CA5C6C">
        <w:rPr>
          <w:rFonts w:asciiTheme="majorHAnsi" w:hAnsiTheme="majorHAnsi"/>
          <w:szCs w:val="22"/>
        </w:rPr>
        <w:t xml:space="preserve"> `define to</w:t>
      </w:r>
      <w:r w:rsidR="00823802">
        <w:rPr>
          <w:rFonts w:asciiTheme="majorHAnsi" w:hAnsiTheme="majorHAnsi"/>
          <w:szCs w:val="22"/>
        </w:rPr>
        <w:t xml:space="preserve"> the h</w:t>
      </w:r>
      <w:r w:rsidR="009E0F54">
        <w:rPr>
          <w:rFonts w:asciiTheme="majorHAnsi" w:hAnsiTheme="majorHAnsi"/>
          <w:szCs w:val="22"/>
        </w:rPr>
        <w:t xml:space="preserve">ierarchical path to the </w:t>
      </w:r>
      <w:r w:rsidR="00CD7D75" w:rsidRPr="00303381">
        <w:rPr>
          <w:rStyle w:val="FilesandDirectories"/>
          <w:rPrChange w:id="2126" w:author="Kate Boardman" w:date="2016-04-19T19:15:00Z">
            <w:rPr>
              <w:rFonts w:asciiTheme="majorHAnsi" w:hAnsiTheme="majorHAnsi"/>
              <w:szCs w:val="22"/>
            </w:rPr>
          </w:rPrChange>
        </w:rPr>
        <w:t>end_of_sim</w:t>
      </w:r>
      <w:r w:rsidR="009E0F54">
        <w:rPr>
          <w:rFonts w:asciiTheme="majorHAnsi" w:hAnsiTheme="majorHAnsi"/>
          <w:szCs w:val="22"/>
        </w:rPr>
        <w:t xml:space="preserve"> signal from </w:t>
      </w:r>
      <w:r w:rsidR="00823802">
        <w:rPr>
          <w:rFonts w:asciiTheme="majorHAnsi" w:hAnsiTheme="majorHAnsi"/>
          <w:szCs w:val="22"/>
        </w:rPr>
        <w:t xml:space="preserve">your </w:t>
      </w:r>
      <w:r w:rsidR="009E0F54">
        <w:rPr>
          <w:rFonts w:asciiTheme="majorHAnsi" w:hAnsiTheme="majorHAnsi"/>
          <w:szCs w:val="22"/>
        </w:rPr>
        <w:t>testbench</w:t>
      </w:r>
      <w:r w:rsidR="000A029C" w:rsidRPr="00080656">
        <w:rPr>
          <w:rFonts w:asciiTheme="majorHAnsi" w:hAnsiTheme="majorHAnsi"/>
          <w:szCs w:val="22"/>
        </w:rPr>
        <w:t xml:space="preserve">. </w:t>
      </w:r>
      <w:r w:rsidR="00CA5C6C">
        <w:rPr>
          <w:rFonts w:asciiTheme="majorHAnsi" w:hAnsiTheme="majorHAnsi"/>
          <w:szCs w:val="22"/>
        </w:rPr>
        <w:t xml:space="preserve">It </w:t>
      </w:r>
      <w:proofErr w:type="gramStart"/>
      <w:r w:rsidR="00CA5C6C">
        <w:rPr>
          <w:rFonts w:asciiTheme="majorHAnsi" w:hAnsiTheme="majorHAnsi"/>
          <w:szCs w:val="22"/>
        </w:rPr>
        <w:t>should be mapped</w:t>
      </w:r>
      <w:proofErr w:type="gramEnd"/>
      <w:r w:rsidR="00CA5C6C">
        <w:rPr>
          <w:rFonts w:asciiTheme="majorHAnsi" w:hAnsiTheme="majorHAnsi"/>
          <w:szCs w:val="22"/>
        </w:rPr>
        <w:t xml:space="preserve"> to a</w:t>
      </w:r>
      <w:r w:rsidR="000A029C" w:rsidRPr="00080656">
        <w:rPr>
          <w:rFonts w:asciiTheme="majorHAnsi" w:hAnsiTheme="majorHAnsi"/>
          <w:szCs w:val="22"/>
        </w:rPr>
        <w:t xml:space="preserve"> 1-bit signal with single rising edge when </w:t>
      </w:r>
      <w:r w:rsidR="00CA5C6C">
        <w:rPr>
          <w:rFonts w:asciiTheme="majorHAnsi" w:hAnsiTheme="majorHAnsi"/>
          <w:szCs w:val="22"/>
        </w:rPr>
        <w:t xml:space="preserve">the </w:t>
      </w:r>
      <w:r w:rsidR="000A029C" w:rsidRPr="00080656">
        <w:rPr>
          <w:rFonts w:asciiTheme="majorHAnsi" w:hAnsiTheme="majorHAnsi"/>
          <w:szCs w:val="22"/>
        </w:rPr>
        <w:t>sim ends. Th</w:t>
      </w:r>
      <w:r w:rsidR="00CA5C6C">
        <w:rPr>
          <w:rFonts w:asciiTheme="majorHAnsi" w:hAnsiTheme="majorHAnsi"/>
          <w:szCs w:val="22"/>
        </w:rPr>
        <w:t>is `define</w:t>
      </w:r>
      <w:r w:rsidR="000A029C" w:rsidRPr="00080656">
        <w:rPr>
          <w:rFonts w:asciiTheme="majorHAnsi" w:hAnsiTheme="majorHAnsi"/>
          <w:szCs w:val="22"/>
        </w:rPr>
        <w:t xml:space="preserve"> is used to trigger </w:t>
      </w:r>
      <w:r w:rsidR="00CA5C6C">
        <w:rPr>
          <w:rFonts w:asciiTheme="majorHAnsi" w:hAnsiTheme="majorHAnsi"/>
          <w:szCs w:val="22"/>
        </w:rPr>
        <w:t xml:space="preserve">exit </w:t>
      </w:r>
      <w:r w:rsidR="000A029C" w:rsidRPr="00080656">
        <w:rPr>
          <w:rFonts w:asciiTheme="majorHAnsi" w:hAnsiTheme="majorHAnsi"/>
          <w:szCs w:val="22"/>
        </w:rPr>
        <w:t xml:space="preserve">checks in checkers. Set </w:t>
      </w:r>
      <w:r w:rsidR="00CA5C6C">
        <w:rPr>
          <w:rFonts w:asciiTheme="majorHAnsi" w:hAnsiTheme="majorHAnsi"/>
          <w:szCs w:val="22"/>
        </w:rPr>
        <w:t xml:space="preserve">the </w:t>
      </w:r>
      <w:r w:rsidR="00CA5C6C" w:rsidRPr="00303381">
        <w:rPr>
          <w:rStyle w:val="FilesandDirectories"/>
          <w:rPrChange w:id="2127" w:author="Kate Boardman" w:date="2016-04-19T19:15:00Z">
            <w:rPr>
              <w:rFonts w:asciiTheme="majorHAnsi" w:hAnsiTheme="majorHAnsi"/>
              <w:szCs w:val="22"/>
            </w:rPr>
          </w:rPrChange>
        </w:rPr>
        <w:t>NS_END_OF_SIM</w:t>
      </w:r>
      <w:r w:rsidR="00CA5C6C">
        <w:rPr>
          <w:rFonts w:asciiTheme="majorHAnsi" w:hAnsiTheme="majorHAnsi"/>
          <w:szCs w:val="22"/>
        </w:rPr>
        <w:t xml:space="preserve"> `define </w:t>
      </w:r>
      <w:r w:rsidR="000A029C" w:rsidRPr="00080656">
        <w:rPr>
          <w:rFonts w:asciiTheme="majorHAnsi" w:hAnsiTheme="majorHAnsi"/>
          <w:szCs w:val="22"/>
        </w:rPr>
        <w:t xml:space="preserve">to </w:t>
      </w:r>
      <w:r w:rsidR="000A029C" w:rsidRPr="00303381">
        <w:rPr>
          <w:rStyle w:val="FilesandDirectories"/>
          <w:rPrChange w:id="2128" w:author="Kate Boardman" w:date="2016-04-19T19:15:00Z">
            <w:rPr>
              <w:rFonts w:asciiTheme="majorHAnsi" w:hAnsiTheme="majorHAnsi"/>
              <w:szCs w:val="22"/>
            </w:rPr>
          </w:rPrChange>
        </w:rPr>
        <w:t>1'b0</w:t>
      </w:r>
      <w:r w:rsidR="000A029C" w:rsidRPr="00080656">
        <w:rPr>
          <w:rFonts w:asciiTheme="majorHAnsi" w:hAnsiTheme="majorHAnsi"/>
          <w:szCs w:val="22"/>
        </w:rPr>
        <w:t xml:space="preserve"> if you</w:t>
      </w:r>
      <w:r w:rsidR="00CA5C6C">
        <w:rPr>
          <w:rFonts w:asciiTheme="majorHAnsi" w:hAnsiTheme="majorHAnsi"/>
          <w:szCs w:val="22"/>
        </w:rPr>
        <w:t xml:space="preserve"> do not desire</w:t>
      </w:r>
      <w:r w:rsidR="000A029C" w:rsidRPr="00080656">
        <w:rPr>
          <w:rFonts w:asciiTheme="majorHAnsi" w:hAnsiTheme="majorHAnsi"/>
          <w:szCs w:val="22"/>
        </w:rPr>
        <w:t xml:space="preserve"> exit checks</w:t>
      </w:r>
      <w:r w:rsidR="009E0F54">
        <w:rPr>
          <w:rFonts w:asciiTheme="majorHAnsi" w:hAnsiTheme="majorHAnsi"/>
          <w:szCs w:val="22"/>
        </w:rPr>
        <w:t>.</w:t>
      </w:r>
    </w:p>
    <w:p w14:paraId="4583C87C" w14:textId="77777777" w:rsidR="000A029C" w:rsidRPr="00080656" w:rsidRDefault="000A029C" w:rsidP="000A029C">
      <w:pPr>
        <w:pStyle w:val="Body"/>
        <w:rPr>
          <w:rFonts w:asciiTheme="majorHAnsi" w:hAnsiTheme="majorHAnsi"/>
          <w:szCs w:val="22"/>
        </w:rPr>
      </w:pPr>
    </w:p>
    <w:p w14:paraId="6BAF19CE" w14:textId="77777777" w:rsidR="000A029C" w:rsidRPr="00BB2FA9" w:rsidRDefault="000A029C" w:rsidP="000A029C">
      <w:pPr>
        <w:pStyle w:val="Heading2"/>
        <w:rPr>
          <w:szCs w:val="22"/>
        </w:rPr>
      </w:pPr>
      <w:bookmarkStart w:id="2129" w:name="_Toc366845411"/>
      <w:bookmarkStart w:id="2130" w:name="_Toc366845412"/>
      <w:bookmarkStart w:id="2131" w:name="_Toc366845418"/>
      <w:bookmarkStart w:id="2132" w:name="_Toc366845419"/>
      <w:bookmarkStart w:id="2133" w:name="_Toc366845420"/>
      <w:bookmarkStart w:id="2134" w:name="_Toc366845421"/>
      <w:bookmarkStart w:id="2135" w:name="_Toc366845423"/>
      <w:bookmarkStart w:id="2136" w:name="_Toc366845424"/>
      <w:bookmarkStart w:id="2137" w:name="_Toc366845427"/>
      <w:bookmarkStart w:id="2138" w:name="_Toc366845428"/>
      <w:bookmarkStart w:id="2139" w:name="_Toc366845429"/>
      <w:bookmarkStart w:id="2140" w:name="_Toc378951164"/>
      <w:bookmarkStart w:id="2141" w:name="_Toc407201532"/>
      <w:bookmarkStart w:id="2142" w:name="_Toc448857017"/>
      <w:bookmarkEnd w:id="2129"/>
      <w:bookmarkEnd w:id="2130"/>
      <w:bookmarkEnd w:id="2131"/>
      <w:bookmarkEnd w:id="2132"/>
      <w:bookmarkEnd w:id="2133"/>
      <w:bookmarkEnd w:id="2134"/>
      <w:bookmarkEnd w:id="2135"/>
      <w:bookmarkEnd w:id="2136"/>
      <w:bookmarkEnd w:id="2137"/>
      <w:bookmarkEnd w:id="2138"/>
      <w:bookmarkEnd w:id="2139"/>
      <w:r w:rsidRPr="00BB2FA9">
        <w:rPr>
          <w:szCs w:val="22"/>
        </w:rPr>
        <w:t>Synthesis</w:t>
      </w:r>
      <w:bookmarkEnd w:id="2140"/>
      <w:bookmarkEnd w:id="2141"/>
      <w:bookmarkEnd w:id="2142"/>
    </w:p>
    <w:p w14:paraId="377DEF18" w14:textId="69FBD325" w:rsidR="000A029C" w:rsidRPr="00080656" w:rsidRDefault="009E0F54" w:rsidP="000A029C">
      <w:pPr>
        <w:pStyle w:val="Body"/>
        <w:rPr>
          <w:rFonts w:asciiTheme="majorHAnsi" w:hAnsiTheme="majorHAnsi"/>
          <w:szCs w:val="22"/>
        </w:rPr>
      </w:pPr>
      <w:r>
        <w:rPr>
          <w:rFonts w:asciiTheme="majorHAnsi" w:hAnsiTheme="majorHAnsi"/>
          <w:szCs w:val="22"/>
        </w:rPr>
        <w:t xml:space="preserve">Please refer to </w:t>
      </w:r>
      <w:r w:rsidR="000A029C" w:rsidRPr="00080656">
        <w:rPr>
          <w:rFonts w:asciiTheme="majorHAnsi" w:hAnsiTheme="majorHAnsi"/>
          <w:szCs w:val="22"/>
        </w:rPr>
        <w:t xml:space="preserve">NetSpeed </w:t>
      </w:r>
      <w:r w:rsidR="00927DA7">
        <w:rPr>
          <w:rFonts w:asciiTheme="majorHAnsi" w:hAnsiTheme="majorHAnsi"/>
          <w:szCs w:val="22"/>
        </w:rPr>
        <w:t>Gemini</w:t>
      </w:r>
      <w:r>
        <w:rPr>
          <w:rFonts w:asciiTheme="majorHAnsi" w:hAnsiTheme="majorHAnsi"/>
          <w:szCs w:val="22"/>
        </w:rPr>
        <w:t xml:space="preserve"> Physical Design Guidelines</w:t>
      </w:r>
      <w:r w:rsidR="000A029C" w:rsidRPr="00080656">
        <w:rPr>
          <w:rFonts w:asciiTheme="majorHAnsi" w:hAnsiTheme="majorHAnsi"/>
          <w:szCs w:val="22"/>
        </w:rPr>
        <w:t>.</w:t>
      </w:r>
    </w:p>
    <w:p w14:paraId="203AA8A9" w14:textId="77777777" w:rsidR="000A029C" w:rsidRPr="00080656" w:rsidRDefault="000A029C" w:rsidP="000A029C">
      <w:pPr>
        <w:pStyle w:val="Body"/>
        <w:rPr>
          <w:rFonts w:asciiTheme="majorHAnsi" w:hAnsiTheme="majorHAnsi"/>
          <w:szCs w:val="22"/>
        </w:rPr>
      </w:pPr>
    </w:p>
    <w:p w14:paraId="754A3DEA" w14:textId="77777777" w:rsidR="000A029C" w:rsidRPr="00BB2FA9" w:rsidRDefault="000A029C" w:rsidP="000A029C">
      <w:pPr>
        <w:pStyle w:val="Heading2"/>
        <w:rPr>
          <w:szCs w:val="22"/>
        </w:rPr>
      </w:pPr>
      <w:bookmarkStart w:id="2143" w:name="_Toc378951166"/>
      <w:bookmarkStart w:id="2144" w:name="_Toc407201533"/>
      <w:bookmarkStart w:id="2145" w:name="_Toc448857018"/>
      <w:r w:rsidRPr="00BB2FA9">
        <w:rPr>
          <w:szCs w:val="22"/>
        </w:rPr>
        <w:t>Supported Tools</w:t>
      </w:r>
      <w:bookmarkEnd w:id="2143"/>
      <w:bookmarkEnd w:id="2144"/>
      <w:bookmarkEnd w:id="2145"/>
    </w:p>
    <w:p w14:paraId="03228C4F"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Supported versions of tools and languages:</w:t>
      </w:r>
    </w:p>
    <w:p w14:paraId="7D17581C" w14:textId="77777777" w:rsidR="0050181B" w:rsidRPr="0039089B" w:rsidRDefault="0050181B" w:rsidP="0050181B">
      <w:pPr>
        <w:pStyle w:val="Body"/>
        <w:numPr>
          <w:ilvl w:val="0"/>
          <w:numId w:val="22"/>
        </w:numPr>
        <w:spacing w:after="0" w:line="240" w:lineRule="auto"/>
        <w:jc w:val="left"/>
        <w:rPr>
          <w:rFonts w:asciiTheme="majorHAnsi" w:hAnsiTheme="majorHAnsi"/>
        </w:rPr>
      </w:pPr>
      <w:r>
        <w:rPr>
          <w:rFonts w:asciiTheme="majorHAnsi" w:hAnsiTheme="majorHAnsi"/>
        </w:rPr>
        <w:t xml:space="preserve">NoC RTL uses Verilog-2001 (IEEE </w:t>
      </w:r>
      <w:proofErr w:type="gramStart"/>
      <w:r>
        <w:rPr>
          <w:rFonts w:asciiTheme="majorHAnsi" w:hAnsiTheme="majorHAnsi"/>
        </w:rPr>
        <w:t>Std</w:t>
      </w:r>
      <w:proofErr w:type="gramEnd"/>
      <w:r>
        <w:rPr>
          <w:rFonts w:asciiTheme="majorHAnsi" w:hAnsiTheme="majorHAnsi"/>
        </w:rPr>
        <w:t xml:space="preserve"> 1364™-2001</w:t>
      </w:r>
      <w:r w:rsidRPr="0039089B">
        <w:rPr>
          <w:rFonts w:asciiTheme="majorHAnsi" w:hAnsiTheme="majorHAnsi"/>
        </w:rPr>
        <w:t>) syntax and its support must be enabled in the tool flow.</w:t>
      </w:r>
    </w:p>
    <w:p w14:paraId="039C2775" w14:textId="77777777" w:rsidR="0050181B" w:rsidRPr="0039089B" w:rsidRDefault="0050181B" w:rsidP="0050181B">
      <w:pPr>
        <w:pStyle w:val="Body"/>
        <w:numPr>
          <w:ilvl w:val="0"/>
          <w:numId w:val="22"/>
        </w:numPr>
        <w:spacing w:after="0" w:line="240" w:lineRule="auto"/>
        <w:jc w:val="left"/>
        <w:rPr>
          <w:rFonts w:asciiTheme="majorHAnsi" w:hAnsiTheme="majorHAnsi"/>
        </w:rPr>
      </w:pPr>
      <w:r w:rsidRPr="0039089B">
        <w:rPr>
          <w:rFonts w:asciiTheme="majorHAnsi" w:hAnsiTheme="majorHAnsi"/>
        </w:rPr>
        <w:t>NoC simulation environment uses SystemVerilog IEEE Std 1800-2009</w:t>
      </w:r>
    </w:p>
    <w:p w14:paraId="18A25B98" w14:textId="77777777" w:rsidR="0050181B" w:rsidRDefault="0050181B" w:rsidP="0050181B">
      <w:pPr>
        <w:pStyle w:val="Body"/>
        <w:numPr>
          <w:ilvl w:val="0"/>
          <w:numId w:val="21"/>
        </w:numPr>
        <w:spacing w:after="0" w:line="240" w:lineRule="auto"/>
        <w:jc w:val="left"/>
        <w:rPr>
          <w:rFonts w:asciiTheme="majorHAnsi" w:hAnsiTheme="majorHAnsi"/>
        </w:rPr>
      </w:pPr>
      <w:r>
        <w:rPr>
          <w:rFonts w:asciiTheme="majorHAnsi" w:hAnsiTheme="majorHAnsi"/>
        </w:rPr>
        <w:t>Simulator: Cadence Incisiv 13.20.004</w:t>
      </w:r>
    </w:p>
    <w:p w14:paraId="27A09084" w14:textId="3F4BBDE4" w:rsidR="0050181B" w:rsidRPr="0039089B" w:rsidRDefault="0050181B" w:rsidP="0050181B">
      <w:pPr>
        <w:pStyle w:val="Body"/>
        <w:numPr>
          <w:ilvl w:val="0"/>
          <w:numId w:val="21"/>
        </w:numPr>
        <w:spacing w:after="0" w:line="240" w:lineRule="auto"/>
        <w:jc w:val="left"/>
        <w:rPr>
          <w:rFonts w:asciiTheme="majorHAnsi" w:hAnsiTheme="majorHAnsi"/>
        </w:rPr>
      </w:pPr>
      <w:r>
        <w:rPr>
          <w:rFonts w:asciiTheme="majorHAnsi" w:hAnsiTheme="majorHAnsi"/>
        </w:rPr>
        <w:t xml:space="preserve">Simulator: Synopsys </w:t>
      </w:r>
      <w:r w:rsidR="00A42EB8" w:rsidRPr="00A42EB8">
        <w:rPr>
          <w:rFonts w:asciiTheme="majorHAnsi" w:hAnsiTheme="majorHAnsi"/>
        </w:rPr>
        <w:t>J-2014.12-SP3-2</w:t>
      </w:r>
    </w:p>
    <w:p w14:paraId="55D4D791" w14:textId="77777777" w:rsidR="0050181B" w:rsidRPr="0039089B" w:rsidRDefault="0050181B" w:rsidP="0050181B">
      <w:pPr>
        <w:pStyle w:val="Body"/>
        <w:numPr>
          <w:ilvl w:val="0"/>
          <w:numId w:val="21"/>
        </w:numPr>
        <w:spacing w:after="0" w:line="240" w:lineRule="auto"/>
        <w:jc w:val="left"/>
        <w:rPr>
          <w:rFonts w:asciiTheme="majorHAnsi" w:hAnsiTheme="majorHAnsi"/>
        </w:rPr>
      </w:pPr>
      <w:r>
        <w:rPr>
          <w:rFonts w:asciiTheme="majorHAnsi" w:hAnsiTheme="majorHAnsi"/>
        </w:rPr>
        <w:t xml:space="preserve">Synthesis: Cadence Encounter RTL Compiler version </w:t>
      </w:r>
      <w:r>
        <w:t>RC12.23 - v12.20-s027_1 (64-bit)</w:t>
      </w:r>
    </w:p>
    <w:p w14:paraId="1D609672" w14:textId="77777777" w:rsidR="000A029C" w:rsidRPr="00080656" w:rsidRDefault="000A029C" w:rsidP="000A029C">
      <w:pPr>
        <w:pStyle w:val="Body"/>
        <w:rPr>
          <w:rFonts w:asciiTheme="majorHAnsi" w:hAnsiTheme="majorHAnsi"/>
          <w:szCs w:val="22"/>
        </w:rPr>
      </w:pPr>
    </w:p>
    <w:p w14:paraId="1D784A90" w14:textId="77777777" w:rsidR="000A029C" w:rsidRPr="00080656" w:rsidRDefault="000A029C" w:rsidP="000A029C">
      <w:pPr>
        <w:pStyle w:val="Bullet1"/>
        <w:numPr>
          <w:ilvl w:val="0"/>
          <w:numId w:val="0"/>
        </w:numPr>
        <w:ind w:left="720" w:hanging="360"/>
        <w:rPr>
          <w:rFonts w:asciiTheme="majorHAnsi" w:hAnsiTheme="majorHAnsi"/>
        </w:rPr>
      </w:pPr>
    </w:p>
    <w:p w14:paraId="2AD1442A" w14:textId="77777777" w:rsidR="000A029C" w:rsidRPr="00BB2FA9" w:rsidRDefault="000A029C" w:rsidP="000A029C">
      <w:pPr>
        <w:pStyle w:val="Heading1"/>
        <w:rPr>
          <w:sz w:val="32"/>
          <w:szCs w:val="22"/>
        </w:rPr>
      </w:pPr>
      <w:bookmarkStart w:id="2146" w:name="_Ref367317325"/>
      <w:bookmarkStart w:id="2147" w:name="_Ref367317533"/>
      <w:bookmarkStart w:id="2148" w:name="_Toc378951167"/>
      <w:bookmarkStart w:id="2149" w:name="_Toc407201534"/>
      <w:bookmarkStart w:id="2150" w:name="_Toc448857019"/>
      <w:r w:rsidRPr="00BB2FA9">
        <w:rPr>
          <w:sz w:val="32"/>
          <w:szCs w:val="22"/>
        </w:rPr>
        <w:lastRenderedPageBreak/>
        <w:t>NoC Verification Components</w:t>
      </w:r>
      <w:bookmarkEnd w:id="2146"/>
      <w:bookmarkEnd w:id="2147"/>
      <w:bookmarkEnd w:id="2148"/>
      <w:bookmarkEnd w:id="2149"/>
      <w:bookmarkEnd w:id="2150"/>
    </w:p>
    <w:p w14:paraId="05652B1F" w14:textId="77777777" w:rsidR="000A029C" w:rsidRPr="00080656" w:rsidRDefault="000A029C" w:rsidP="000A029C">
      <w:pPr>
        <w:rPr>
          <w:rFonts w:asciiTheme="majorHAnsi" w:hAnsiTheme="majorHAnsi" w:cs="Calibri"/>
        </w:rPr>
      </w:pPr>
      <w:r w:rsidRPr="00080656">
        <w:rPr>
          <w:rFonts w:asciiTheme="majorHAnsi" w:hAnsiTheme="majorHAnsi" w:cs="Calibri"/>
        </w:rPr>
        <w:t xml:space="preserve">The NoC IP package contains both unit-level and NoC-level checkers to ensure functional correctness of the NoC during simulation. </w:t>
      </w:r>
    </w:p>
    <w:p w14:paraId="3930CE88" w14:textId="153401EE" w:rsidR="000A029C" w:rsidRPr="00080656" w:rsidRDefault="000A029C" w:rsidP="000A029C">
      <w:pPr>
        <w:rPr>
          <w:rFonts w:asciiTheme="majorHAnsi" w:hAnsiTheme="majorHAnsi" w:cs="Calibri"/>
        </w:rPr>
      </w:pPr>
      <w:r w:rsidRPr="00080656">
        <w:rPr>
          <w:rFonts w:asciiTheme="majorHAnsi" w:hAnsiTheme="majorHAnsi" w:cs="Calibri"/>
        </w:rPr>
        <w:t xml:space="preserve"> </w:t>
      </w:r>
    </w:p>
    <w:p w14:paraId="207017FE" w14:textId="77777777" w:rsidR="000A029C" w:rsidRPr="00080656" w:rsidRDefault="000A029C" w:rsidP="000A029C">
      <w:pPr>
        <w:pStyle w:val="Heading2"/>
        <w:rPr>
          <w:sz w:val="22"/>
          <w:szCs w:val="22"/>
        </w:rPr>
      </w:pPr>
      <w:bookmarkStart w:id="2151" w:name="_Toc378951168"/>
      <w:bookmarkStart w:id="2152" w:name="_Toc407201535"/>
      <w:bookmarkStart w:id="2153" w:name="_Toc448857020"/>
      <w:r w:rsidRPr="00BB2FA9">
        <w:rPr>
          <w:szCs w:val="22"/>
        </w:rPr>
        <w:t>Overview of Checkers</w:t>
      </w:r>
      <w:bookmarkEnd w:id="2151"/>
      <w:bookmarkEnd w:id="2152"/>
      <w:bookmarkEnd w:id="2153"/>
    </w:p>
    <w:p w14:paraId="075523EC"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If NocStudio </w:t>
      </w:r>
      <w:proofErr w:type="gramStart"/>
      <w:r w:rsidRPr="00080656">
        <w:rPr>
          <w:rFonts w:asciiTheme="majorHAnsi" w:hAnsiTheme="majorHAnsi"/>
          <w:szCs w:val="22"/>
        </w:rPr>
        <w:t>is</w:t>
      </w:r>
      <w:proofErr w:type="gramEnd"/>
      <w:r w:rsidRPr="00080656">
        <w:rPr>
          <w:rFonts w:asciiTheme="majorHAnsi" w:hAnsiTheme="majorHAnsi"/>
          <w:szCs w:val="22"/>
        </w:rPr>
        <w:t xml:space="preserve"> enabled with </w:t>
      </w:r>
      <w:r w:rsidRPr="00080656">
        <w:rPr>
          <w:rFonts w:asciiTheme="majorHAnsi" w:hAnsiTheme="majorHAnsi"/>
          <w:b/>
          <w:szCs w:val="22"/>
        </w:rPr>
        <w:t>verification components generation privileges</w:t>
      </w:r>
      <w:r w:rsidRPr="00080656">
        <w:rPr>
          <w:rFonts w:asciiTheme="majorHAnsi" w:hAnsiTheme="majorHAnsi"/>
          <w:szCs w:val="22"/>
        </w:rPr>
        <w:t>, it would provide the following checker files:</w:t>
      </w:r>
    </w:p>
    <w:p w14:paraId="5997FC14" w14:textId="381E90E9" w:rsidR="000A029C" w:rsidRPr="00080656" w:rsidRDefault="000A029C" w:rsidP="000A029C">
      <w:pPr>
        <w:pStyle w:val="Caption"/>
        <w:jc w:val="center"/>
        <w:rPr>
          <w:rFonts w:asciiTheme="majorHAnsi" w:hAnsiTheme="majorHAnsi"/>
          <w:sz w:val="22"/>
          <w:szCs w:val="22"/>
        </w:rPr>
      </w:pPr>
      <w:bookmarkStart w:id="2154" w:name="_Toc448857146"/>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8</w:t>
      </w:r>
      <w:r w:rsidRPr="00080656">
        <w:rPr>
          <w:rFonts w:asciiTheme="majorHAnsi" w:hAnsiTheme="majorHAnsi"/>
          <w:noProof/>
          <w:sz w:val="22"/>
          <w:szCs w:val="22"/>
        </w:rPr>
        <w:fldChar w:fldCharType="end"/>
      </w:r>
      <w:r w:rsidRPr="00080656">
        <w:rPr>
          <w:rFonts w:asciiTheme="majorHAnsi" w:hAnsiTheme="majorHAnsi"/>
          <w:sz w:val="22"/>
          <w:szCs w:val="22"/>
        </w:rPr>
        <w:t xml:space="preserve"> NetSpeed </w:t>
      </w:r>
      <w:ins w:id="2155" w:author="Kate Boardman" w:date="2016-04-19T18:41:00Z">
        <w:r w:rsidR="00E7748E">
          <w:rPr>
            <w:rFonts w:asciiTheme="majorHAnsi" w:hAnsiTheme="majorHAnsi"/>
            <w:sz w:val="22"/>
            <w:szCs w:val="22"/>
          </w:rPr>
          <w:t xml:space="preserve">verification </w:t>
        </w:r>
      </w:ins>
      <w:r w:rsidRPr="00080656">
        <w:rPr>
          <w:rFonts w:asciiTheme="majorHAnsi" w:hAnsiTheme="majorHAnsi"/>
          <w:sz w:val="22"/>
          <w:szCs w:val="22"/>
        </w:rPr>
        <w:t>checkers</w:t>
      </w:r>
      <w:bookmarkEnd w:id="2154"/>
    </w:p>
    <w:tbl>
      <w:tblPr>
        <w:tblStyle w:val="TableGrid"/>
        <w:tblW w:w="0" w:type="auto"/>
        <w:jc w:val="center"/>
        <w:tblLook w:val="04A0" w:firstRow="1" w:lastRow="0" w:firstColumn="1" w:lastColumn="0" w:noHBand="0" w:noVBand="1"/>
      </w:tblPr>
      <w:tblGrid>
        <w:gridCol w:w="3807"/>
        <w:gridCol w:w="4526"/>
      </w:tblGrid>
      <w:tr w:rsidR="000A029C" w:rsidRPr="00080656" w14:paraId="3276D3A7" w14:textId="77777777" w:rsidTr="004D2920">
        <w:trPr>
          <w:jc w:val="center"/>
        </w:trPr>
        <w:tc>
          <w:tcPr>
            <w:tcW w:w="3807" w:type="dxa"/>
            <w:shd w:val="clear" w:color="auto" w:fill="95B3D7" w:themeFill="accent1" w:themeFillTint="99"/>
          </w:tcPr>
          <w:p w14:paraId="5D8BB5E8"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Checkers</w:t>
            </w:r>
          </w:p>
        </w:tc>
        <w:tc>
          <w:tcPr>
            <w:tcW w:w="4526" w:type="dxa"/>
            <w:shd w:val="clear" w:color="auto" w:fill="95B3D7" w:themeFill="accent1" w:themeFillTint="99"/>
          </w:tcPr>
          <w:p w14:paraId="53CE754C"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Instantiated</w:t>
            </w:r>
          </w:p>
        </w:tc>
      </w:tr>
      <w:tr w:rsidR="000A029C" w:rsidRPr="00080656" w14:paraId="196E753B" w14:textId="77777777" w:rsidTr="004D2920">
        <w:trPr>
          <w:jc w:val="center"/>
        </w:trPr>
        <w:tc>
          <w:tcPr>
            <w:tcW w:w="3807" w:type="dxa"/>
          </w:tcPr>
          <w:p w14:paraId="13A28EDA" w14:textId="5A2EA282"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NoC </w:t>
            </w:r>
            <w:r w:rsidR="00CA5C6C">
              <w:rPr>
                <w:rFonts w:asciiTheme="majorHAnsi" w:hAnsiTheme="majorHAnsi"/>
                <w:szCs w:val="22"/>
              </w:rPr>
              <w:t>E</w:t>
            </w:r>
            <w:r w:rsidRPr="00080656">
              <w:rPr>
                <w:rFonts w:asciiTheme="majorHAnsi" w:hAnsiTheme="majorHAnsi"/>
                <w:szCs w:val="22"/>
              </w:rPr>
              <w:t>nd-to-</w:t>
            </w:r>
            <w:r w:rsidR="00CA5C6C">
              <w:rPr>
                <w:rFonts w:asciiTheme="majorHAnsi" w:hAnsiTheme="majorHAnsi"/>
                <w:szCs w:val="22"/>
              </w:rPr>
              <w:t>E</w:t>
            </w:r>
            <w:r w:rsidRPr="00080656">
              <w:rPr>
                <w:rFonts w:asciiTheme="majorHAnsi" w:hAnsiTheme="majorHAnsi"/>
                <w:szCs w:val="22"/>
              </w:rPr>
              <w:t xml:space="preserve">nd </w:t>
            </w:r>
            <w:r w:rsidR="00CA5C6C">
              <w:rPr>
                <w:rFonts w:asciiTheme="majorHAnsi" w:hAnsiTheme="majorHAnsi"/>
                <w:szCs w:val="22"/>
              </w:rPr>
              <w:t>C</w:t>
            </w:r>
            <w:r w:rsidRPr="00080656">
              <w:rPr>
                <w:rFonts w:asciiTheme="majorHAnsi" w:hAnsiTheme="majorHAnsi"/>
                <w:szCs w:val="22"/>
              </w:rPr>
              <w:t>hecker</w:t>
            </w:r>
          </w:p>
        </w:tc>
        <w:tc>
          <w:tcPr>
            <w:tcW w:w="4526" w:type="dxa"/>
          </w:tcPr>
          <w:p w14:paraId="5E4F0B39"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One instance per NoC</w:t>
            </w:r>
          </w:p>
        </w:tc>
      </w:tr>
      <w:tr w:rsidR="000A029C" w:rsidRPr="00080656" w14:paraId="39D87D30" w14:textId="77777777" w:rsidTr="004D2920">
        <w:trPr>
          <w:jc w:val="center"/>
        </w:trPr>
        <w:tc>
          <w:tcPr>
            <w:tcW w:w="3807" w:type="dxa"/>
          </w:tcPr>
          <w:p w14:paraId="3D942503" w14:textId="2BD27109"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Regbus </w:t>
            </w:r>
            <w:r w:rsidR="00CA5C6C">
              <w:rPr>
                <w:rFonts w:asciiTheme="majorHAnsi" w:hAnsiTheme="majorHAnsi"/>
                <w:szCs w:val="22"/>
              </w:rPr>
              <w:t>E</w:t>
            </w:r>
            <w:r w:rsidRPr="00080656">
              <w:rPr>
                <w:rFonts w:asciiTheme="majorHAnsi" w:hAnsiTheme="majorHAnsi"/>
                <w:szCs w:val="22"/>
              </w:rPr>
              <w:t>nd-to-</w:t>
            </w:r>
            <w:r w:rsidR="00CA5C6C">
              <w:rPr>
                <w:rFonts w:asciiTheme="majorHAnsi" w:hAnsiTheme="majorHAnsi"/>
                <w:szCs w:val="22"/>
              </w:rPr>
              <w:t>E</w:t>
            </w:r>
            <w:r w:rsidRPr="00080656">
              <w:rPr>
                <w:rFonts w:asciiTheme="majorHAnsi" w:hAnsiTheme="majorHAnsi"/>
                <w:szCs w:val="22"/>
              </w:rPr>
              <w:t xml:space="preserve">nd </w:t>
            </w:r>
            <w:r w:rsidR="00CA5C6C">
              <w:rPr>
                <w:rFonts w:asciiTheme="majorHAnsi" w:hAnsiTheme="majorHAnsi"/>
                <w:szCs w:val="22"/>
              </w:rPr>
              <w:t>C</w:t>
            </w:r>
            <w:r w:rsidRPr="00080656">
              <w:rPr>
                <w:rFonts w:asciiTheme="majorHAnsi" w:hAnsiTheme="majorHAnsi"/>
                <w:szCs w:val="22"/>
              </w:rPr>
              <w:t>hecker</w:t>
            </w:r>
          </w:p>
        </w:tc>
        <w:tc>
          <w:tcPr>
            <w:tcW w:w="4526" w:type="dxa"/>
          </w:tcPr>
          <w:p w14:paraId="775CAFFD"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One instance per regbus layer </w:t>
            </w:r>
          </w:p>
        </w:tc>
      </w:tr>
      <w:tr w:rsidR="000A029C" w:rsidRPr="00080656" w14:paraId="3D0AFA20" w14:textId="77777777" w:rsidTr="004D2920">
        <w:trPr>
          <w:jc w:val="center"/>
        </w:trPr>
        <w:tc>
          <w:tcPr>
            <w:tcW w:w="3807" w:type="dxa"/>
          </w:tcPr>
          <w:p w14:paraId="6529F5D1" w14:textId="07C3EDEC" w:rsidR="000A029C" w:rsidRPr="00080656" w:rsidRDefault="000A029C" w:rsidP="004D2920">
            <w:pPr>
              <w:pStyle w:val="Body"/>
              <w:rPr>
                <w:rFonts w:asciiTheme="majorHAnsi" w:hAnsiTheme="majorHAnsi"/>
                <w:szCs w:val="22"/>
              </w:rPr>
            </w:pPr>
            <w:r w:rsidRPr="00080656">
              <w:rPr>
                <w:rFonts w:asciiTheme="majorHAnsi" w:hAnsiTheme="majorHAnsi"/>
                <w:szCs w:val="22"/>
              </w:rPr>
              <w:t>A</w:t>
            </w:r>
            <w:r w:rsidR="00F231E4">
              <w:rPr>
                <w:rFonts w:asciiTheme="majorHAnsi" w:hAnsiTheme="majorHAnsi"/>
                <w:szCs w:val="22"/>
              </w:rPr>
              <w:t>MBA</w:t>
            </w:r>
            <w:r w:rsidRPr="00080656">
              <w:rPr>
                <w:rFonts w:asciiTheme="majorHAnsi" w:hAnsiTheme="majorHAnsi"/>
                <w:szCs w:val="22"/>
              </w:rPr>
              <w:t xml:space="preserve"> </w:t>
            </w:r>
            <w:r w:rsidR="00CA5C6C">
              <w:rPr>
                <w:rFonts w:asciiTheme="majorHAnsi" w:hAnsiTheme="majorHAnsi"/>
                <w:szCs w:val="22"/>
              </w:rPr>
              <w:t>M</w:t>
            </w:r>
            <w:r w:rsidRPr="00080656">
              <w:rPr>
                <w:rFonts w:asciiTheme="majorHAnsi" w:hAnsiTheme="majorHAnsi"/>
                <w:szCs w:val="22"/>
              </w:rPr>
              <w:t xml:space="preserve">aster </w:t>
            </w:r>
            <w:r w:rsidR="00CA5C6C">
              <w:rPr>
                <w:rFonts w:asciiTheme="majorHAnsi" w:hAnsiTheme="majorHAnsi"/>
                <w:szCs w:val="22"/>
              </w:rPr>
              <w:t>B</w:t>
            </w:r>
            <w:r w:rsidRPr="00080656">
              <w:rPr>
                <w:rFonts w:asciiTheme="majorHAnsi" w:hAnsiTheme="majorHAnsi"/>
                <w:szCs w:val="22"/>
              </w:rPr>
              <w:t xml:space="preserve">ridge </w:t>
            </w:r>
            <w:r w:rsidR="00CA5C6C">
              <w:rPr>
                <w:rFonts w:asciiTheme="majorHAnsi" w:hAnsiTheme="majorHAnsi"/>
                <w:szCs w:val="22"/>
              </w:rPr>
              <w:t>C</w:t>
            </w:r>
            <w:r w:rsidRPr="00080656">
              <w:rPr>
                <w:rFonts w:asciiTheme="majorHAnsi" w:hAnsiTheme="majorHAnsi"/>
                <w:szCs w:val="22"/>
              </w:rPr>
              <w:t>hecker</w:t>
            </w:r>
          </w:p>
        </w:tc>
        <w:tc>
          <w:tcPr>
            <w:tcW w:w="4526" w:type="dxa"/>
          </w:tcPr>
          <w:p w14:paraId="15C837A2" w14:textId="21EFE7C5" w:rsidR="000A029C" w:rsidRPr="00080656" w:rsidRDefault="000A029C" w:rsidP="004D2920">
            <w:pPr>
              <w:pStyle w:val="Body"/>
              <w:rPr>
                <w:rFonts w:asciiTheme="majorHAnsi" w:hAnsiTheme="majorHAnsi"/>
                <w:szCs w:val="22"/>
              </w:rPr>
            </w:pPr>
            <w:r w:rsidRPr="00080656">
              <w:rPr>
                <w:rFonts w:asciiTheme="majorHAnsi" w:hAnsiTheme="majorHAnsi"/>
                <w:szCs w:val="22"/>
              </w:rPr>
              <w:t>One instance per A</w:t>
            </w:r>
            <w:r w:rsidR="00952C12">
              <w:rPr>
                <w:rFonts w:asciiTheme="majorHAnsi" w:hAnsiTheme="majorHAnsi"/>
                <w:szCs w:val="22"/>
              </w:rPr>
              <w:t>MBA</w:t>
            </w:r>
            <w:r w:rsidRPr="00080656">
              <w:rPr>
                <w:rFonts w:asciiTheme="majorHAnsi" w:hAnsiTheme="majorHAnsi"/>
                <w:szCs w:val="22"/>
              </w:rPr>
              <w:t xml:space="preserve"> </w:t>
            </w:r>
            <w:r w:rsidR="00E61C3C">
              <w:rPr>
                <w:rFonts w:asciiTheme="majorHAnsi" w:hAnsiTheme="majorHAnsi"/>
                <w:szCs w:val="22"/>
              </w:rPr>
              <w:t>M</w:t>
            </w:r>
            <w:r w:rsidRPr="00080656">
              <w:rPr>
                <w:rFonts w:asciiTheme="majorHAnsi" w:hAnsiTheme="majorHAnsi"/>
                <w:szCs w:val="22"/>
              </w:rPr>
              <w:t xml:space="preserve">aster </w:t>
            </w:r>
            <w:r w:rsidR="009B2431">
              <w:rPr>
                <w:rFonts w:asciiTheme="majorHAnsi" w:hAnsiTheme="majorHAnsi"/>
                <w:szCs w:val="22"/>
              </w:rPr>
              <w:t>b</w:t>
            </w:r>
            <w:r w:rsidRPr="00080656">
              <w:rPr>
                <w:rFonts w:asciiTheme="majorHAnsi" w:hAnsiTheme="majorHAnsi"/>
                <w:szCs w:val="22"/>
              </w:rPr>
              <w:t>ridge RTL</w:t>
            </w:r>
          </w:p>
        </w:tc>
      </w:tr>
      <w:tr w:rsidR="000A029C" w:rsidRPr="00080656" w14:paraId="0E5DB339" w14:textId="77777777" w:rsidTr="004D2920">
        <w:trPr>
          <w:jc w:val="center"/>
        </w:trPr>
        <w:tc>
          <w:tcPr>
            <w:tcW w:w="3807" w:type="dxa"/>
          </w:tcPr>
          <w:p w14:paraId="692A60E9" w14:textId="3620132C" w:rsidR="000A029C" w:rsidRPr="00080656" w:rsidRDefault="000A029C" w:rsidP="004D2920">
            <w:pPr>
              <w:pStyle w:val="Body"/>
              <w:rPr>
                <w:rFonts w:asciiTheme="majorHAnsi" w:hAnsiTheme="majorHAnsi"/>
                <w:szCs w:val="22"/>
              </w:rPr>
            </w:pPr>
            <w:r w:rsidRPr="00080656">
              <w:rPr>
                <w:rFonts w:asciiTheme="majorHAnsi" w:hAnsiTheme="majorHAnsi"/>
                <w:szCs w:val="22"/>
              </w:rPr>
              <w:t>A</w:t>
            </w:r>
            <w:r w:rsidR="00F231E4">
              <w:rPr>
                <w:rFonts w:asciiTheme="majorHAnsi" w:hAnsiTheme="majorHAnsi"/>
                <w:szCs w:val="22"/>
              </w:rPr>
              <w:t>MBA</w:t>
            </w:r>
            <w:r w:rsidRPr="00080656">
              <w:rPr>
                <w:rFonts w:asciiTheme="majorHAnsi" w:hAnsiTheme="majorHAnsi"/>
                <w:szCs w:val="22"/>
              </w:rPr>
              <w:t xml:space="preserve"> </w:t>
            </w:r>
            <w:r w:rsidR="00CA5C6C">
              <w:rPr>
                <w:rFonts w:asciiTheme="majorHAnsi" w:hAnsiTheme="majorHAnsi"/>
                <w:szCs w:val="22"/>
              </w:rPr>
              <w:t>S</w:t>
            </w:r>
            <w:r w:rsidRPr="00080656">
              <w:rPr>
                <w:rFonts w:asciiTheme="majorHAnsi" w:hAnsiTheme="majorHAnsi"/>
                <w:szCs w:val="22"/>
              </w:rPr>
              <w:t xml:space="preserve">lave </w:t>
            </w:r>
            <w:r w:rsidR="00CA5C6C">
              <w:rPr>
                <w:rFonts w:asciiTheme="majorHAnsi" w:hAnsiTheme="majorHAnsi"/>
                <w:szCs w:val="22"/>
              </w:rPr>
              <w:t>B</w:t>
            </w:r>
            <w:r w:rsidRPr="00080656">
              <w:rPr>
                <w:rFonts w:asciiTheme="majorHAnsi" w:hAnsiTheme="majorHAnsi"/>
                <w:szCs w:val="22"/>
              </w:rPr>
              <w:t xml:space="preserve">ridge </w:t>
            </w:r>
            <w:r w:rsidR="00CA5C6C">
              <w:rPr>
                <w:rFonts w:asciiTheme="majorHAnsi" w:hAnsiTheme="majorHAnsi"/>
                <w:szCs w:val="22"/>
              </w:rPr>
              <w:t>C</w:t>
            </w:r>
            <w:r w:rsidRPr="00080656">
              <w:rPr>
                <w:rFonts w:asciiTheme="majorHAnsi" w:hAnsiTheme="majorHAnsi"/>
                <w:szCs w:val="22"/>
              </w:rPr>
              <w:t>hecker</w:t>
            </w:r>
          </w:p>
        </w:tc>
        <w:tc>
          <w:tcPr>
            <w:tcW w:w="4526" w:type="dxa"/>
          </w:tcPr>
          <w:p w14:paraId="19D4A8D5" w14:textId="458385F8" w:rsidR="000A029C" w:rsidRPr="00080656" w:rsidRDefault="000A029C" w:rsidP="004D2920">
            <w:pPr>
              <w:pStyle w:val="Body"/>
              <w:rPr>
                <w:rFonts w:asciiTheme="majorHAnsi" w:hAnsiTheme="majorHAnsi"/>
                <w:szCs w:val="22"/>
              </w:rPr>
            </w:pPr>
            <w:r w:rsidRPr="00080656">
              <w:rPr>
                <w:rFonts w:asciiTheme="majorHAnsi" w:hAnsiTheme="majorHAnsi"/>
                <w:szCs w:val="22"/>
              </w:rPr>
              <w:t>One instance per A</w:t>
            </w:r>
            <w:r w:rsidR="00952C12">
              <w:rPr>
                <w:rFonts w:asciiTheme="majorHAnsi" w:hAnsiTheme="majorHAnsi"/>
                <w:szCs w:val="22"/>
              </w:rPr>
              <w:t>MBA</w:t>
            </w:r>
            <w:r w:rsidRPr="00080656">
              <w:rPr>
                <w:rFonts w:asciiTheme="majorHAnsi" w:hAnsiTheme="majorHAnsi"/>
                <w:szCs w:val="22"/>
              </w:rPr>
              <w:t xml:space="preserve"> </w:t>
            </w:r>
            <w:r w:rsidR="00E61C3C">
              <w:rPr>
                <w:rFonts w:asciiTheme="majorHAnsi" w:hAnsiTheme="majorHAnsi"/>
                <w:szCs w:val="22"/>
              </w:rPr>
              <w:t>S</w:t>
            </w:r>
            <w:r w:rsidRPr="00080656">
              <w:rPr>
                <w:rFonts w:asciiTheme="majorHAnsi" w:hAnsiTheme="majorHAnsi"/>
                <w:szCs w:val="22"/>
              </w:rPr>
              <w:t xml:space="preserve">lave </w:t>
            </w:r>
            <w:r w:rsidR="00E61C3C">
              <w:rPr>
                <w:rFonts w:asciiTheme="majorHAnsi" w:hAnsiTheme="majorHAnsi"/>
                <w:szCs w:val="22"/>
              </w:rPr>
              <w:t>B</w:t>
            </w:r>
            <w:r w:rsidRPr="00080656">
              <w:rPr>
                <w:rFonts w:asciiTheme="majorHAnsi" w:hAnsiTheme="majorHAnsi"/>
                <w:szCs w:val="22"/>
              </w:rPr>
              <w:t>ridge RTL</w:t>
            </w:r>
          </w:p>
        </w:tc>
      </w:tr>
      <w:tr w:rsidR="00CA5C6C" w:rsidRPr="00080656" w14:paraId="64F81133" w14:textId="77777777" w:rsidTr="004D2920">
        <w:trPr>
          <w:jc w:val="center"/>
        </w:trPr>
        <w:tc>
          <w:tcPr>
            <w:tcW w:w="3807" w:type="dxa"/>
          </w:tcPr>
          <w:p w14:paraId="68A55E34" w14:textId="39ED6F3D" w:rsidR="00CA5C6C" w:rsidRPr="00080656" w:rsidRDefault="00301159" w:rsidP="004D2920">
            <w:pPr>
              <w:pStyle w:val="Body"/>
              <w:tabs>
                <w:tab w:val="clear" w:pos="2700"/>
                <w:tab w:val="left" w:pos="2280"/>
              </w:tabs>
              <w:rPr>
                <w:rFonts w:asciiTheme="majorHAnsi" w:hAnsiTheme="majorHAnsi"/>
                <w:szCs w:val="22"/>
              </w:rPr>
            </w:pPr>
            <w:r>
              <w:rPr>
                <w:rFonts w:asciiTheme="majorHAnsi" w:hAnsiTheme="majorHAnsi"/>
                <w:szCs w:val="22"/>
              </w:rPr>
              <w:t xml:space="preserve">Regbus Ring Slave </w:t>
            </w:r>
            <w:r w:rsidR="009B2431">
              <w:rPr>
                <w:rFonts w:asciiTheme="majorHAnsi" w:hAnsiTheme="majorHAnsi"/>
                <w:szCs w:val="22"/>
              </w:rPr>
              <w:t>Checker</w:t>
            </w:r>
          </w:p>
        </w:tc>
        <w:tc>
          <w:tcPr>
            <w:tcW w:w="4526" w:type="dxa"/>
          </w:tcPr>
          <w:p w14:paraId="2B1BCF9A" w14:textId="259D89C2" w:rsidR="00CA5C6C" w:rsidRPr="00080656" w:rsidRDefault="009B2431">
            <w:pPr>
              <w:pStyle w:val="Body"/>
              <w:rPr>
                <w:rFonts w:asciiTheme="majorHAnsi" w:hAnsiTheme="majorHAnsi"/>
                <w:szCs w:val="22"/>
              </w:rPr>
            </w:pPr>
            <w:r w:rsidRPr="00080656">
              <w:rPr>
                <w:rFonts w:asciiTheme="majorHAnsi" w:hAnsiTheme="majorHAnsi"/>
                <w:szCs w:val="22"/>
              </w:rPr>
              <w:t xml:space="preserve">One instance per </w:t>
            </w:r>
            <w:r w:rsidR="00E61C3C">
              <w:rPr>
                <w:rFonts w:asciiTheme="majorHAnsi" w:hAnsiTheme="majorHAnsi"/>
                <w:szCs w:val="22"/>
              </w:rPr>
              <w:t>Regbus Ring Slave</w:t>
            </w:r>
            <w:r>
              <w:rPr>
                <w:rFonts w:asciiTheme="majorHAnsi" w:hAnsiTheme="majorHAnsi"/>
                <w:szCs w:val="22"/>
              </w:rPr>
              <w:t xml:space="preserve"> </w:t>
            </w:r>
            <w:r w:rsidRPr="00080656">
              <w:rPr>
                <w:rFonts w:asciiTheme="majorHAnsi" w:hAnsiTheme="majorHAnsi"/>
                <w:szCs w:val="22"/>
              </w:rPr>
              <w:t>RTL</w:t>
            </w:r>
          </w:p>
        </w:tc>
      </w:tr>
      <w:tr w:rsidR="00CA5C6C" w:rsidRPr="00080656" w:rsidDel="00730504" w14:paraId="106D8A9E" w14:textId="50B6A059" w:rsidTr="004D2920">
        <w:trPr>
          <w:jc w:val="center"/>
          <w:del w:id="2156" w:author="Kate Boardman" w:date="2016-04-19T11:47:00Z"/>
        </w:trPr>
        <w:tc>
          <w:tcPr>
            <w:tcW w:w="3807" w:type="dxa"/>
          </w:tcPr>
          <w:p w14:paraId="6CC15FBA" w14:textId="3F104232" w:rsidR="00CA5C6C" w:rsidRPr="00080656" w:rsidDel="00730504" w:rsidRDefault="009B2431" w:rsidP="004D2920">
            <w:pPr>
              <w:pStyle w:val="Body"/>
              <w:tabs>
                <w:tab w:val="clear" w:pos="2700"/>
                <w:tab w:val="left" w:pos="2280"/>
              </w:tabs>
              <w:rPr>
                <w:del w:id="2157" w:author="Kate Boardman" w:date="2016-04-19T11:47:00Z"/>
                <w:rFonts w:asciiTheme="majorHAnsi" w:hAnsiTheme="majorHAnsi"/>
                <w:szCs w:val="22"/>
              </w:rPr>
            </w:pPr>
            <w:del w:id="2158" w:author="Kate Boardman" w:date="2016-04-19T11:47:00Z">
              <w:r w:rsidDel="00730504">
                <w:rPr>
                  <w:rFonts w:asciiTheme="majorHAnsi" w:hAnsiTheme="majorHAnsi"/>
                  <w:szCs w:val="22"/>
                </w:rPr>
                <w:delText>Router C</w:delText>
              </w:r>
              <w:r w:rsidR="00CA5C6C" w:rsidRPr="00080656" w:rsidDel="00730504">
                <w:rPr>
                  <w:rFonts w:asciiTheme="majorHAnsi" w:hAnsiTheme="majorHAnsi"/>
                  <w:szCs w:val="22"/>
                </w:rPr>
                <w:delText>hecker</w:delText>
              </w:r>
            </w:del>
          </w:p>
        </w:tc>
        <w:tc>
          <w:tcPr>
            <w:tcW w:w="4526" w:type="dxa"/>
          </w:tcPr>
          <w:p w14:paraId="518257C2" w14:textId="2FFB2491" w:rsidR="00CA5C6C" w:rsidRPr="00080656" w:rsidDel="00730504" w:rsidRDefault="009B2431" w:rsidP="004D2920">
            <w:pPr>
              <w:pStyle w:val="Body"/>
              <w:rPr>
                <w:del w:id="2159" w:author="Kate Boardman" w:date="2016-04-19T11:47:00Z"/>
                <w:rFonts w:asciiTheme="majorHAnsi" w:hAnsiTheme="majorHAnsi"/>
                <w:szCs w:val="22"/>
              </w:rPr>
            </w:pPr>
            <w:del w:id="2160" w:author="Kate Boardman" w:date="2016-04-19T11:47:00Z">
              <w:r w:rsidDel="00730504">
                <w:rPr>
                  <w:rFonts w:asciiTheme="majorHAnsi" w:hAnsiTheme="majorHAnsi"/>
                  <w:szCs w:val="22"/>
                </w:rPr>
                <w:delText xml:space="preserve">One instance per </w:delText>
              </w:r>
              <w:r w:rsidR="00E61C3C" w:rsidDel="00730504">
                <w:rPr>
                  <w:rFonts w:asciiTheme="majorHAnsi" w:hAnsiTheme="majorHAnsi"/>
                  <w:szCs w:val="22"/>
                </w:rPr>
                <w:delText>R</w:delText>
              </w:r>
              <w:r w:rsidR="00CA5C6C" w:rsidRPr="00080656" w:rsidDel="00730504">
                <w:rPr>
                  <w:rFonts w:asciiTheme="majorHAnsi" w:hAnsiTheme="majorHAnsi"/>
                  <w:szCs w:val="22"/>
                </w:rPr>
                <w:delText>outer RTL</w:delText>
              </w:r>
            </w:del>
          </w:p>
        </w:tc>
      </w:tr>
      <w:tr w:rsidR="00A42EB8" w:rsidRPr="00080656" w14:paraId="1370DD8F" w14:textId="77777777" w:rsidTr="004D2920">
        <w:trPr>
          <w:jc w:val="center"/>
        </w:trPr>
        <w:tc>
          <w:tcPr>
            <w:tcW w:w="3807" w:type="dxa"/>
          </w:tcPr>
          <w:p w14:paraId="028AE169" w14:textId="55A9AEFD" w:rsidR="00A42EB8" w:rsidRDefault="00A42EB8" w:rsidP="004D2920">
            <w:pPr>
              <w:pStyle w:val="Body"/>
              <w:tabs>
                <w:tab w:val="clear" w:pos="2700"/>
                <w:tab w:val="left" w:pos="2280"/>
              </w:tabs>
              <w:rPr>
                <w:rFonts w:asciiTheme="majorHAnsi" w:hAnsiTheme="majorHAnsi"/>
                <w:szCs w:val="22"/>
              </w:rPr>
            </w:pPr>
            <w:r w:rsidRPr="00DF371A">
              <w:t>CCC checkers</w:t>
            </w:r>
          </w:p>
        </w:tc>
        <w:tc>
          <w:tcPr>
            <w:tcW w:w="4526" w:type="dxa"/>
          </w:tcPr>
          <w:p w14:paraId="24F62EDF" w14:textId="69AB08CF" w:rsidR="00A42EB8" w:rsidRDefault="00A42EB8" w:rsidP="004D2920">
            <w:pPr>
              <w:pStyle w:val="Body"/>
              <w:rPr>
                <w:rFonts w:asciiTheme="majorHAnsi" w:hAnsiTheme="majorHAnsi"/>
                <w:szCs w:val="22"/>
              </w:rPr>
            </w:pPr>
            <w:r w:rsidRPr="00DF371A">
              <w:t>One instance per CCC</w:t>
            </w:r>
          </w:p>
        </w:tc>
      </w:tr>
      <w:tr w:rsidR="00A42EB8" w:rsidRPr="00080656" w14:paraId="2705524B" w14:textId="77777777" w:rsidTr="004D2920">
        <w:trPr>
          <w:jc w:val="center"/>
        </w:trPr>
        <w:tc>
          <w:tcPr>
            <w:tcW w:w="3807" w:type="dxa"/>
          </w:tcPr>
          <w:p w14:paraId="0F94BE2E" w14:textId="1232D254" w:rsidR="00A42EB8" w:rsidRPr="00DF371A" w:rsidRDefault="00A42EB8" w:rsidP="004D2920">
            <w:pPr>
              <w:pStyle w:val="Body"/>
              <w:tabs>
                <w:tab w:val="clear" w:pos="2700"/>
                <w:tab w:val="left" w:pos="2280"/>
              </w:tabs>
            </w:pPr>
            <w:r w:rsidRPr="00DF371A">
              <w:t>DVM checker</w:t>
            </w:r>
          </w:p>
        </w:tc>
        <w:tc>
          <w:tcPr>
            <w:tcW w:w="4526" w:type="dxa"/>
          </w:tcPr>
          <w:p w14:paraId="585098DE" w14:textId="42BB9424" w:rsidR="00A42EB8" w:rsidRPr="00DF371A" w:rsidRDefault="00A42EB8" w:rsidP="004D2920">
            <w:pPr>
              <w:pStyle w:val="Body"/>
            </w:pPr>
            <w:r w:rsidRPr="00DF371A">
              <w:t>One instance per DVM</w:t>
            </w:r>
          </w:p>
        </w:tc>
      </w:tr>
      <w:tr w:rsidR="00730504" w:rsidRPr="00080656" w14:paraId="24F4C9D3" w14:textId="77777777" w:rsidTr="004D2920">
        <w:trPr>
          <w:jc w:val="center"/>
          <w:ins w:id="2161" w:author="Kate Boardman" w:date="2016-04-19T11:47:00Z"/>
        </w:trPr>
        <w:tc>
          <w:tcPr>
            <w:tcW w:w="3807" w:type="dxa"/>
          </w:tcPr>
          <w:p w14:paraId="5905FC9A" w14:textId="5DEF6E81" w:rsidR="00730504" w:rsidRPr="00DF371A" w:rsidRDefault="00730504" w:rsidP="004D2920">
            <w:pPr>
              <w:pStyle w:val="Body"/>
              <w:tabs>
                <w:tab w:val="clear" w:pos="2700"/>
                <w:tab w:val="left" w:pos="2280"/>
              </w:tabs>
              <w:rPr>
                <w:ins w:id="2162" w:author="Kate Boardman" w:date="2016-04-19T11:47:00Z"/>
              </w:rPr>
            </w:pPr>
            <w:ins w:id="2163" w:author="Kate Boardman" w:date="2016-04-19T11:47:00Z">
              <w:r>
                <w:t>LLC checker</w:t>
              </w:r>
            </w:ins>
          </w:p>
        </w:tc>
        <w:tc>
          <w:tcPr>
            <w:tcW w:w="4526" w:type="dxa"/>
          </w:tcPr>
          <w:p w14:paraId="55B89339" w14:textId="456F364F" w:rsidR="00730504" w:rsidRPr="00DF371A" w:rsidRDefault="00730504" w:rsidP="004D2920">
            <w:pPr>
              <w:pStyle w:val="Body"/>
              <w:rPr>
                <w:ins w:id="2164" w:author="Kate Boardman" w:date="2016-04-19T11:47:00Z"/>
              </w:rPr>
            </w:pPr>
            <w:ins w:id="2165" w:author="Kate Boardman" w:date="2016-04-19T11:47:00Z">
              <w:r>
                <w:t>One instance per LLC</w:t>
              </w:r>
            </w:ins>
          </w:p>
        </w:tc>
      </w:tr>
      <w:tr w:rsidR="00A42EB8" w:rsidRPr="00080656" w14:paraId="0B28C4B6" w14:textId="77777777" w:rsidTr="004D2920">
        <w:trPr>
          <w:jc w:val="center"/>
        </w:trPr>
        <w:tc>
          <w:tcPr>
            <w:tcW w:w="3807" w:type="dxa"/>
          </w:tcPr>
          <w:p w14:paraId="18682FF8" w14:textId="360F304B" w:rsidR="00A42EB8" w:rsidRPr="00DF371A" w:rsidRDefault="00A42EB8" w:rsidP="004D2920">
            <w:pPr>
              <w:pStyle w:val="Body"/>
              <w:tabs>
                <w:tab w:val="clear" w:pos="2700"/>
                <w:tab w:val="left" w:pos="2280"/>
              </w:tabs>
            </w:pPr>
            <w:r w:rsidRPr="00DF371A">
              <w:t>Global Coherency Tracker(GCT)</w:t>
            </w:r>
          </w:p>
        </w:tc>
        <w:tc>
          <w:tcPr>
            <w:tcW w:w="4526" w:type="dxa"/>
          </w:tcPr>
          <w:p w14:paraId="700501F3" w14:textId="7FBC6D3B" w:rsidR="00A42EB8" w:rsidRPr="00DF371A" w:rsidRDefault="00A42EB8" w:rsidP="004D2920">
            <w:pPr>
              <w:pStyle w:val="Body"/>
            </w:pPr>
            <w:r w:rsidRPr="00DF371A">
              <w:t>One instance per NoC</w:t>
            </w:r>
          </w:p>
        </w:tc>
      </w:tr>
    </w:tbl>
    <w:p w14:paraId="41F9348C" w14:textId="77777777" w:rsidR="000A029C" w:rsidRPr="00BB2FA9" w:rsidRDefault="000A029C" w:rsidP="000A029C">
      <w:pPr>
        <w:pStyle w:val="Heading2"/>
      </w:pPr>
      <w:bookmarkStart w:id="2166" w:name="_Toc378951169"/>
      <w:bookmarkStart w:id="2167" w:name="_Toc407201536"/>
      <w:bookmarkStart w:id="2168" w:name="_Ref448856514"/>
      <w:bookmarkStart w:id="2169" w:name="_Toc448857021"/>
      <w:r w:rsidRPr="00BB2FA9">
        <w:t>Environment Setup for Integration</w:t>
      </w:r>
      <w:bookmarkEnd w:id="2166"/>
      <w:bookmarkEnd w:id="2167"/>
      <w:bookmarkEnd w:id="2168"/>
      <w:bookmarkEnd w:id="2169"/>
    </w:p>
    <w:p w14:paraId="1061B6C1"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In order to integrate in NoC verification components, a list of `define variables need to be defined.</w:t>
      </w:r>
    </w:p>
    <w:p w14:paraId="0FACC011" w14:textId="249B275D" w:rsidR="000A029C" w:rsidRPr="00080656" w:rsidRDefault="000A029C" w:rsidP="000A029C">
      <w:pPr>
        <w:pStyle w:val="Caption"/>
        <w:jc w:val="center"/>
        <w:rPr>
          <w:rFonts w:asciiTheme="majorHAnsi" w:hAnsiTheme="majorHAnsi"/>
          <w:sz w:val="22"/>
          <w:szCs w:val="22"/>
        </w:rPr>
      </w:pPr>
      <w:bookmarkStart w:id="2170" w:name="_Ref390947369"/>
      <w:bookmarkStart w:id="2171" w:name="_Toc448857147"/>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9</w:t>
      </w:r>
      <w:r w:rsidRPr="00080656">
        <w:rPr>
          <w:rFonts w:asciiTheme="majorHAnsi" w:hAnsiTheme="majorHAnsi"/>
          <w:noProof/>
          <w:sz w:val="22"/>
          <w:szCs w:val="22"/>
        </w:rPr>
        <w:fldChar w:fldCharType="end"/>
      </w:r>
      <w:bookmarkEnd w:id="2170"/>
      <w:r w:rsidRPr="00080656">
        <w:rPr>
          <w:rFonts w:asciiTheme="majorHAnsi" w:hAnsiTheme="majorHAnsi"/>
          <w:sz w:val="22"/>
          <w:szCs w:val="22"/>
        </w:rPr>
        <w:t xml:space="preserve"> `define variables for model build</w:t>
      </w:r>
      <w:bookmarkEnd w:id="2171"/>
    </w:p>
    <w:tbl>
      <w:tblPr>
        <w:tblStyle w:val="TableGrid"/>
        <w:tblW w:w="9337" w:type="dxa"/>
        <w:jc w:val="center"/>
        <w:tblLayout w:type="fixed"/>
        <w:tblLook w:val="04A0" w:firstRow="1" w:lastRow="0" w:firstColumn="1" w:lastColumn="0" w:noHBand="0" w:noVBand="1"/>
      </w:tblPr>
      <w:tblGrid>
        <w:gridCol w:w="3229"/>
        <w:gridCol w:w="2976"/>
        <w:gridCol w:w="3132"/>
      </w:tblGrid>
      <w:tr w:rsidR="000A029C" w:rsidRPr="00080656" w14:paraId="20DFD17E" w14:textId="77777777" w:rsidTr="00312A8E">
        <w:trPr>
          <w:trHeight w:val="242"/>
          <w:jc w:val="center"/>
        </w:trPr>
        <w:tc>
          <w:tcPr>
            <w:tcW w:w="3229" w:type="dxa"/>
            <w:shd w:val="clear" w:color="auto" w:fill="95B3D7" w:themeFill="accent1" w:themeFillTint="99"/>
          </w:tcPr>
          <w:p w14:paraId="4A2A89D3"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`define variable name</w:t>
            </w:r>
          </w:p>
        </w:tc>
        <w:tc>
          <w:tcPr>
            <w:tcW w:w="2976" w:type="dxa"/>
            <w:shd w:val="clear" w:color="auto" w:fill="95B3D7" w:themeFill="accent1" w:themeFillTint="99"/>
          </w:tcPr>
          <w:p w14:paraId="5CF63E64"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Description</w:t>
            </w:r>
          </w:p>
        </w:tc>
        <w:tc>
          <w:tcPr>
            <w:tcW w:w="3132" w:type="dxa"/>
            <w:shd w:val="clear" w:color="auto" w:fill="95B3D7" w:themeFill="accent1" w:themeFillTint="99"/>
          </w:tcPr>
          <w:p w14:paraId="6DC45AE4"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Notes</w:t>
            </w:r>
          </w:p>
        </w:tc>
      </w:tr>
      <w:tr w:rsidR="000A029C" w:rsidRPr="00080656" w14:paraId="7490BB9B" w14:textId="77777777" w:rsidTr="00312A8E">
        <w:trPr>
          <w:trHeight w:val="371"/>
          <w:jc w:val="center"/>
        </w:trPr>
        <w:tc>
          <w:tcPr>
            <w:tcW w:w="3229" w:type="dxa"/>
          </w:tcPr>
          <w:p w14:paraId="4574A192"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`NS_NOC_TOP</w:t>
            </w:r>
          </w:p>
        </w:tc>
        <w:tc>
          <w:tcPr>
            <w:tcW w:w="2976" w:type="dxa"/>
          </w:tcPr>
          <w:p w14:paraId="26672CDE" w14:textId="6F41E19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Map to hierarchical path to </w:t>
            </w:r>
            <w:r w:rsidR="00CA5C6C">
              <w:rPr>
                <w:rFonts w:asciiTheme="majorHAnsi" w:hAnsiTheme="majorHAnsi"/>
                <w:szCs w:val="22"/>
              </w:rPr>
              <w:t>ns_soc_ip instance</w:t>
            </w:r>
            <w:r w:rsidRPr="00080656">
              <w:rPr>
                <w:rFonts w:asciiTheme="majorHAnsi" w:hAnsiTheme="majorHAnsi"/>
                <w:szCs w:val="22"/>
              </w:rPr>
              <w:t xml:space="preserve"> within user testbench.</w:t>
            </w:r>
          </w:p>
        </w:tc>
        <w:tc>
          <w:tcPr>
            <w:tcW w:w="3132" w:type="dxa"/>
          </w:tcPr>
          <w:p w14:paraId="5F30F76B" w14:textId="77777777" w:rsidR="000A029C" w:rsidRPr="00080656" w:rsidRDefault="000A029C" w:rsidP="004D2920">
            <w:pPr>
              <w:pStyle w:val="Body"/>
              <w:rPr>
                <w:rFonts w:asciiTheme="majorHAnsi" w:hAnsiTheme="majorHAnsi"/>
                <w:szCs w:val="22"/>
              </w:rPr>
            </w:pPr>
            <w:proofErr w:type="gramStart"/>
            <w:r w:rsidRPr="00080656">
              <w:rPr>
                <w:rFonts w:asciiTheme="majorHAnsi" w:hAnsiTheme="majorHAnsi"/>
                <w:szCs w:val="22"/>
              </w:rPr>
              <w:t>None.</w:t>
            </w:r>
            <w:proofErr w:type="gramEnd"/>
          </w:p>
        </w:tc>
      </w:tr>
      <w:tr w:rsidR="000A029C" w:rsidRPr="00080656" w14:paraId="5E924046" w14:textId="77777777" w:rsidTr="00312A8E">
        <w:trPr>
          <w:trHeight w:val="371"/>
          <w:jc w:val="center"/>
        </w:trPr>
        <w:tc>
          <w:tcPr>
            <w:tcW w:w="3229" w:type="dxa"/>
          </w:tcPr>
          <w:p w14:paraId="6F7A0D2F"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lastRenderedPageBreak/>
              <w:t>`NS_END_OF_SIM</w:t>
            </w:r>
          </w:p>
        </w:tc>
        <w:tc>
          <w:tcPr>
            <w:tcW w:w="2976" w:type="dxa"/>
          </w:tcPr>
          <w:p w14:paraId="3858C939" w14:textId="4D7850A5"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Map to a </w:t>
            </w:r>
            <w:r w:rsidR="00CA5C6C" w:rsidRPr="00080656">
              <w:rPr>
                <w:rFonts w:asciiTheme="majorHAnsi" w:hAnsiTheme="majorHAnsi"/>
                <w:szCs w:val="22"/>
              </w:rPr>
              <w:t>1-bit signal with single rising edge</w:t>
            </w:r>
            <w:r w:rsidRPr="00080656">
              <w:rPr>
                <w:rFonts w:asciiTheme="majorHAnsi" w:hAnsiTheme="majorHAnsi"/>
                <w:szCs w:val="22"/>
              </w:rPr>
              <w:t xml:space="preserve"> transition at end of simulation to trigger exit checks in the various NoC checkers.</w:t>
            </w:r>
          </w:p>
        </w:tc>
        <w:tc>
          <w:tcPr>
            <w:tcW w:w="3132" w:type="dxa"/>
          </w:tcPr>
          <w:p w14:paraId="412C610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This signal goes high once and stays high for at least 2 cycles at the end of simulation, when all traffic in NoC </w:t>
            </w:r>
            <w:proofErr w:type="gramStart"/>
            <w:r w:rsidRPr="00080656">
              <w:rPr>
                <w:rFonts w:asciiTheme="majorHAnsi" w:hAnsiTheme="majorHAnsi"/>
                <w:szCs w:val="22"/>
              </w:rPr>
              <w:t>is expected</w:t>
            </w:r>
            <w:proofErr w:type="gramEnd"/>
            <w:r w:rsidRPr="00080656">
              <w:rPr>
                <w:rFonts w:asciiTheme="majorHAnsi" w:hAnsiTheme="majorHAnsi"/>
                <w:szCs w:val="22"/>
              </w:rPr>
              <w:t xml:space="preserve"> to have quiesced.</w:t>
            </w:r>
          </w:p>
        </w:tc>
      </w:tr>
      <w:tr w:rsidR="000A029C" w:rsidRPr="00080656" w14:paraId="5C9AB047" w14:textId="77777777" w:rsidTr="00312A8E">
        <w:trPr>
          <w:trHeight w:val="371"/>
          <w:jc w:val="center"/>
        </w:trPr>
        <w:tc>
          <w:tcPr>
            <w:tcW w:w="3229" w:type="dxa"/>
          </w:tcPr>
          <w:p w14:paraId="2BB8A043"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`NS_NOC_END2END_CHECKER_EN</w:t>
            </w:r>
          </w:p>
        </w:tc>
        <w:tc>
          <w:tcPr>
            <w:tcW w:w="2976" w:type="dxa"/>
          </w:tcPr>
          <w:p w14:paraId="64E8F438" w14:textId="4F03B599" w:rsidR="000A029C" w:rsidRPr="00080656" w:rsidRDefault="000A029C" w:rsidP="001F2312">
            <w:pPr>
              <w:pStyle w:val="Body"/>
              <w:rPr>
                <w:rFonts w:asciiTheme="majorHAnsi" w:hAnsiTheme="majorHAnsi"/>
                <w:szCs w:val="22"/>
              </w:rPr>
            </w:pPr>
            <w:r w:rsidRPr="00080656">
              <w:rPr>
                <w:rFonts w:asciiTheme="majorHAnsi" w:hAnsiTheme="majorHAnsi"/>
                <w:szCs w:val="22"/>
              </w:rPr>
              <w:t xml:space="preserve">Set to 1 to enable, 0 to disable </w:t>
            </w:r>
            <w:r w:rsidR="009B2431">
              <w:rPr>
                <w:rFonts w:asciiTheme="majorHAnsi" w:hAnsiTheme="majorHAnsi"/>
                <w:szCs w:val="22"/>
              </w:rPr>
              <w:t xml:space="preserve">AMBA </w:t>
            </w:r>
            <w:r w:rsidRPr="00080656">
              <w:rPr>
                <w:rFonts w:asciiTheme="majorHAnsi" w:hAnsiTheme="majorHAnsi"/>
                <w:szCs w:val="22"/>
              </w:rPr>
              <w:t xml:space="preserve">NoC </w:t>
            </w:r>
            <w:r w:rsidR="00E61C3C">
              <w:rPr>
                <w:rFonts w:asciiTheme="majorHAnsi" w:hAnsiTheme="majorHAnsi"/>
                <w:szCs w:val="22"/>
              </w:rPr>
              <w:t>End-to-End</w:t>
            </w:r>
            <w:r w:rsidRPr="00080656">
              <w:rPr>
                <w:rFonts w:asciiTheme="majorHAnsi" w:hAnsiTheme="majorHAnsi"/>
                <w:szCs w:val="22"/>
              </w:rPr>
              <w:t xml:space="preserve"> </w:t>
            </w:r>
            <w:r w:rsidR="00E61C3C">
              <w:rPr>
                <w:rFonts w:asciiTheme="majorHAnsi" w:hAnsiTheme="majorHAnsi"/>
                <w:szCs w:val="22"/>
              </w:rPr>
              <w:t>C</w:t>
            </w:r>
            <w:r w:rsidRPr="00080656">
              <w:rPr>
                <w:rFonts w:asciiTheme="majorHAnsi" w:hAnsiTheme="majorHAnsi"/>
                <w:szCs w:val="22"/>
              </w:rPr>
              <w:t>hecker</w:t>
            </w:r>
            <w:r w:rsidR="00E00B73">
              <w:rPr>
                <w:rFonts w:asciiTheme="majorHAnsi" w:hAnsiTheme="majorHAnsi"/>
                <w:szCs w:val="22"/>
              </w:rPr>
              <w:t>.</w:t>
            </w:r>
          </w:p>
        </w:tc>
        <w:tc>
          <w:tcPr>
            <w:tcW w:w="3132" w:type="dxa"/>
          </w:tcPr>
          <w:p w14:paraId="57EDE5E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Recommend mapping to a plusarg variable to allow run-time control of value.</w:t>
            </w:r>
          </w:p>
        </w:tc>
      </w:tr>
      <w:tr w:rsidR="000A029C" w:rsidRPr="00080656" w14:paraId="459BEFD7" w14:textId="77777777" w:rsidTr="00312A8E">
        <w:trPr>
          <w:trHeight w:val="371"/>
          <w:jc w:val="center"/>
        </w:trPr>
        <w:tc>
          <w:tcPr>
            <w:tcW w:w="3229" w:type="dxa"/>
          </w:tcPr>
          <w:p w14:paraId="3569854F"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`NS_E2E_LOG</w:t>
            </w:r>
          </w:p>
        </w:tc>
        <w:tc>
          <w:tcPr>
            <w:tcW w:w="2976" w:type="dxa"/>
          </w:tcPr>
          <w:p w14:paraId="2C2C08A8" w14:textId="188F44A4"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Set to 1 to enable, 0 to disable traffic logging by </w:t>
            </w:r>
            <w:r w:rsidR="009B2431">
              <w:rPr>
                <w:rFonts w:asciiTheme="majorHAnsi" w:hAnsiTheme="majorHAnsi"/>
                <w:szCs w:val="22"/>
              </w:rPr>
              <w:t xml:space="preserve">AMBA </w:t>
            </w:r>
            <w:r w:rsidRPr="00080656">
              <w:rPr>
                <w:rFonts w:asciiTheme="majorHAnsi" w:hAnsiTheme="majorHAnsi"/>
                <w:szCs w:val="22"/>
              </w:rPr>
              <w:t xml:space="preserve">NoC </w:t>
            </w:r>
            <w:r w:rsidR="00E61C3C">
              <w:rPr>
                <w:rFonts w:asciiTheme="majorHAnsi" w:hAnsiTheme="majorHAnsi"/>
                <w:szCs w:val="22"/>
              </w:rPr>
              <w:t>End-to-End</w:t>
            </w:r>
            <w:r w:rsidRPr="00080656">
              <w:rPr>
                <w:rFonts w:asciiTheme="majorHAnsi" w:hAnsiTheme="majorHAnsi"/>
                <w:szCs w:val="22"/>
              </w:rPr>
              <w:t xml:space="preserve"> </w:t>
            </w:r>
            <w:r w:rsidR="00E61C3C">
              <w:rPr>
                <w:rFonts w:asciiTheme="majorHAnsi" w:hAnsiTheme="majorHAnsi"/>
                <w:szCs w:val="22"/>
              </w:rPr>
              <w:t>C</w:t>
            </w:r>
            <w:r w:rsidRPr="00080656">
              <w:rPr>
                <w:rFonts w:asciiTheme="majorHAnsi" w:hAnsiTheme="majorHAnsi"/>
                <w:szCs w:val="22"/>
              </w:rPr>
              <w:t>hecker.</w:t>
            </w:r>
          </w:p>
        </w:tc>
        <w:tc>
          <w:tcPr>
            <w:tcW w:w="3132" w:type="dxa"/>
          </w:tcPr>
          <w:p w14:paraId="3054F085"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Recommend mapping to a plusarg variable to allow run-time control of value.</w:t>
            </w:r>
          </w:p>
        </w:tc>
      </w:tr>
      <w:tr w:rsidR="000A029C" w:rsidRPr="00080656" w14:paraId="2EC49D66" w14:textId="77777777" w:rsidTr="00312A8E">
        <w:trPr>
          <w:trHeight w:val="371"/>
          <w:jc w:val="center"/>
        </w:trPr>
        <w:tc>
          <w:tcPr>
            <w:tcW w:w="3229" w:type="dxa"/>
          </w:tcPr>
          <w:p w14:paraId="0A4CD690"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`NS_REGBUS_END2END_CHECKER_EN</w:t>
            </w:r>
          </w:p>
        </w:tc>
        <w:tc>
          <w:tcPr>
            <w:tcW w:w="2976" w:type="dxa"/>
          </w:tcPr>
          <w:p w14:paraId="40D0026B" w14:textId="0D4ADFE5"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Set to 1 to enable, 0 to disable </w:t>
            </w:r>
            <w:r w:rsidR="00E61C3C">
              <w:rPr>
                <w:rFonts w:asciiTheme="majorHAnsi" w:hAnsiTheme="majorHAnsi"/>
                <w:szCs w:val="22"/>
              </w:rPr>
              <w:t>R</w:t>
            </w:r>
            <w:r w:rsidRPr="00080656">
              <w:rPr>
                <w:rFonts w:asciiTheme="majorHAnsi" w:hAnsiTheme="majorHAnsi"/>
                <w:szCs w:val="22"/>
              </w:rPr>
              <w:t>eg</w:t>
            </w:r>
            <w:r w:rsidR="00E61C3C">
              <w:rPr>
                <w:rFonts w:asciiTheme="majorHAnsi" w:hAnsiTheme="majorHAnsi"/>
                <w:szCs w:val="22"/>
              </w:rPr>
              <w:t>bus</w:t>
            </w:r>
            <w:r w:rsidRPr="00080656">
              <w:rPr>
                <w:rFonts w:asciiTheme="majorHAnsi" w:hAnsiTheme="majorHAnsi"/>
                <w:szCs w:val="22"/>
              </w:rPr>
              <w:t xml:space="preserve"> </w:t>
            </w:r>
            <w:r w:rsidR="00E61C3C">
              <w:rPr>
                <w:rFonts w:asciiTheme="majorHAnsi" w:hAnsiTheme="majorHAnsi"/>
                <w:szCs w:val="22"/>
              </w:rPr>
              <w:t>E</w:t>
            </w:r>
            <w:r w:rsidRPr="00080656">
              <w:rPr>
                <w:rFonts w:asciiTheme="majorHAnsi" w:hAnsiTheme="majorHAnsi"/>
                <w:szCs w:val="22"/>
              </w:rPr>
              <w:t>nd-to-</w:t>
            </w:r>
            <w:r w:rsidR="00E61C3C">
              <w:rPr>
                <w:rFonts w:asciiTheme="majorHAnsi" w:hAnsiTheme="majorHAnsi"/>
                <w:szCs w:val="22"/>
              </w:rPr>
              <w:t>E</w:t>
            </w:r>
            <w:r w:rsidRPr="00080656">
              <w:rPr>
                <w:rFonts w:asciiTheme="majorHAnsi" w:hAnsiTheme="majorHAnsi"/>
                <w:szCs w:val="22"/>
              </w:rPr>
              <w:t xml:space="preserve">nd </w:t>
            </w:r>
            <w:r w:rsidR="00E61C3C">
              <w:rPr>
                <w:rFonts w:asciiTheme="majorHAnsi" w:hAnsiTheme="majorHAnsi"/>
                <w:szCs w:val="22"/>
              </w:rPr>
              <w:t>C</w:t>
            </w:r>
            <w:r w:rsidRPr="00080656">
              <w:rPr>
                <w:rFonts w:asciiTheme="majorHAnsi" w:hAnsiTheme="majorHAnsi"/>
                <w:szCs w:val="22"/>
              </w:rPr>
              <w:t>hecker.</w:t>
            </w:r>
          </w:p>
        </w:tc>
        <w:tc>
          <w:tcPr>
            <w:tcW w:w="3132" w:type="dxa"/>
          </w:tcPr>
          <w:p w14:paraId="06F98DE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Recommend mapping to a plusarg variable to allow run-time control of value.</w:t>
            </w:r>
          </w:p>
        </w:tc>
      </w:tr>
      <w:tr w:rsidR="000A029C" w:rsidRPr="00080656" w14:paraId="5C23F205" w14:textId="77777777" w:rsidTr="00312A8E">
        <w:trPr>
          <w:trHeight w:val="371"/>
          <w:jc w:val="center"/>
        </w:trPr>
        <w:tc>
          <w:tcPr>
            <w:tcW w:w="3229" w:type="dxa"/>
          </w:tcPr>
          <w:p w14:paraId="47D70F6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`NS_REGBUS_E2E_LOG</w:t>
            </w:r>
          </w:p>
        </w:tc>
        <w:tc>
          <w:tcPr>
            <w:tcW w:w="2976" w:type="dxa"/>
          </w:tcPr>
          <w:p w14:paraId="20777302" w14:textId="0B9B4FAE"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Set to 1 to enable, 0 to display traffic logging by </w:t>
            </w:r>
            <w:r w:rsidR="00E61C3C">
              <w:rPr>
                <w:rFonts w:asciiTheme="majorHAnsi" w:hAnsiTheme="majorHAnsi"/>
                <w:szCs w:val="22"/>
              </w:rPr>
              <w:t>the Regbus End-to-End</w:t>
            </w:r>
            <w:r w:rsidRPr="00080656">
              <w:rPr>
                <w:rFonts w:asciiTheme="majorHAnsi" w:hAnsiTheme="majorHAnsi"/>
                <w:szCs w:val="22"/>
              </w:rPr>
              <w:t xml:space="preserve"> </w:t>
            </w:r>
            <w:r w:rsidR="00E61C3C">
              <w:rPr>
                <w:rFonts w:asciiTheme="majorHAnsi" w:hAnsiTheme="majorHAnsi"/>
                <w:szCs w:val="22"/>
              </w:rPr>
              <w:t>C</w:t>
            </w:r>
            <w:r w:rsidRPr="00080656">
              <w:rPr>
                <w:rFonts w:asciiTheme="majorHAnsi" w:hAnsiTheme="majorHAnsi"/>
                <w:szCs w:val="22"/>
              </w:rPr>
              <w:t>hecker.</w:t>
            </w:r>
          </w:p>
        </w:tc>
        <w:tc>
          <w:tcPr>
            <w:tcW w:w="3132" w:type="dxa"/>
          </w:tcPr>
          <w:p w14:paraId="2183E63A"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Recommend mapping to a plusarg variable to allow run-time control of value.</w:t>
            </w:r>
          </w:p>
        </w:tc>
      </w:tr>
      <w:tr w:rsidR="000E6F2F" w:rsidRPr="00080656" w14:paraId="77D72A68" w14:textId="77777777" w:rsidTr="00312A8E">
        <w:trPr>
          <w:trHeight w:val="371"/>
          <w:jc w:val="center"/>
        </w:trPr>
        <w:tc>
          <w:tcPr>
            <w:tcW w:w="3229" w:type="dxa"/>
          </w:tcPr>
          <w:p w14:paraId="71E01A04" w14:textId="5B06E1BA" w:rsidR="000E6F2F" w:rsidRPr="00080656" w:rsidRDefault="000E6F2F" w:rsidP="004D2920">
            <w:pPr>
              <w:pStyle w:val="Body"/>
              <w:rPr>
                <w:rFonts w:asciiTheme="majorHAnsi" w:hAnsiTheme="majorHAnsi"/>
                <w:szCs w:val="22"/>
              </w:rPr>
            </w:pPr>
            <w:r w:rsidRPr="00080656">
              <w:rPr>
                <w:rFonts w:asciiTheme="majorHAnsi" w:hAnsiTheme="majorHAnsi"/>
                <w:szCs w:val="22"/>
              </w:rPr>
              <w:t>`NS_ACEMSTRBRDG_CHECKER_EN</w:t>
            </w:r>
          </w:p>
        </w:tc>
        <w:tc>
          <w:tcPr>
            <w:tcW w:w="2976" w:type="dxa"/>
          </w:tcPr>
          <w:p w14:paraId="3D52F28E" w14:textId="4631D002" w:rsidR="000E6F2F" w:rsidRPr="00080656" w:rsidRDefault="000E6F2F">
            <w:pPr>
              <w:pStyle w:val="Body"/>
              <w:rPr>
                <w:rFonts w:asciiTheme="majorHAnsi" w:hAnsiTheme="majorHAnsi"/>
                <w:szCs w:val="22"/>
              </w:rPr>
            </w:pPr>
            <w:r w:rsidRPr="00080656">
              <w:rPr>
                <w:rFonts w:asciiTheme="majorHAnsi" w:hAnsiTheme="majorHAnsi"/>
                <w:szCs w:val="22"/>
              </w:rPr>
              <w:t xml:space="preserve">Set </w:t>
            </w:r>
            <w:r w:rsidR="00F231E4">
              <w:rPr>
                <w:rFonts w:asciiTheme="majorHAnsi" w:hAnsiTheme="majorHAnsi"/>
                <w:szCs w:val="22"/>
              </w:rPr>
              <w:t xml:space="preserve">to 1 to enable, 0 to disable </w:t>
            </w:r>
            <w:r w:rsidR="00E61C3C">
              <w:rPr>
                <w:rFonts w:asciiTheme="majorHAnsi" w:hAnsiTheme="majorHAnsi"/>
                <w:szCs w:val="22"/>
              </w:rPr>
              <w:t>AMBA Master Bridge C</w:t>
            </w:r>
            <w:r w:rsidRPr="00080656">
              <w:rPr>
                <w:rFonts w:asciiTheme="majorHAnsi" w:hAnsiTheme="majorHAnsi"/>
                <w:szCs w:val="22"/>
              </w:rPr>
              <w:t>hecker.</w:t>
            </w:r>
          </w:p>
        </w:tc>
        <w:tc>
          <w:tcPr>
            <w:tcW w:w="3132" w:type="dxa"/>
          </w:tcPr>
          <w:p w14:paraId="32300907" w14:textId="73C6DEF0" w:rsidR="000E6F2F" w:rsidRPr="00080656" w:rsidRDefault="000E6F2F" w:rsidP="004D2920">
            <w:pPr>
              <w:pStyle w:val="Body"/>
              <w:rPr>
                <w:rFonts w:asciiTheme="majorHAnsi" w:hAnsiTheme="majorHAnsi"/>
                <w:szCs w:val="22"/>
              </w:rPr>
            </w:pPr>
            <w:r w:rsidRPr="00080656">
              <w:rPr>
                <w:rFonts w:asciiTheme="majorHAnsi" w:hAnsiTheme="majorHAnsi"/>
                <w:szCs w:val="22"/>
              </w:rPr>
              <w:t>Recommend mapping to a plusarg variable to allow run-time control of value.</w:t>
            </w:r>
          </w:p>
        </w:tc>
      </w:tr>
      <w:tr w:rsidR="000E6F2F" w:rsidRPr="00080656" w14:paraId="5EDDBF1C" w14:textId="77777777" w:rsidTr="00312A8E">
        <w:trPr>
          <w:trHeight w:val="371"/>
          <w:jc w:val="center"/>
        </w:trPr>
        <w:tc>
          <w:tcPr>
            <w:tcW w:w="3229" w:type="dxa"/>
          </w:tcPr>
          <w:p w14:paraId="6ECEA1CC" w14:textId="2F639260" w:rsidR="000E6F2F" w:rsidRPr="00080656" w:rsidRDefault="000E6F2F" w:rsidP="004D2920">
            <w:pPr>
              <w:pStyle w:val="Body"/>
              <w:rPr>
                <w:rFonts w:asciiTheme="majorHAnsi" w:hAnsiTheme="majorHAnsi"/>
                <w:szCs w:val="22"/>
              </w:rPr>
            </w:pPr>
            <w:r w:rsidRPr="00080656">
              <w:rPr>
                <w:rFonts w:asciiTheme="majorHAnsi" w:hAnsiTheme="majorHAnsi"/>
                <w:szCs w:val="22"/>
              </w:rPr>
              <w:t>`NS_ACESLVBRDG_CHECKER_EN</w:t>
            </w:r>
          </w:p>
        </w:tc>
        <w:tc>
          <w:tcPr>
            <w:tcW w:w="2976" w:type="dxa"/>
          </w:tcPr>
          <w:p w14:paraId="0822013B" w14:textId="6A4DBB5D" w:rsidR="000E6F2F" w:rsidRPr="00080656" w:rsidRDefault="000E6F2F" w:rsidP="004D2920">
            <w:pPr>
              <w:pStyle w:val="Body"/>
              <w:rPr>
                <w:rFonts w:asciiTheme="majorHAnsi" w:hAnsiTheme="majorHAnsi"/>
                <w:szCs w:val="22"/>
              </w:rPr>
            </w:pPr>
            <w:r w:rsidRPr="00080656">
              <w:rPr>
                <w:rFonts w:asciiTheme="majorHAnsi" w:hAnsiTheme="majorHAnsi"/>
                <w:szCs w:val="22"/>
              </w:rPr>
              <w:t>Set t</w:t>
            </w:r>
            <w:r w:rsidR="00F231E4">
              <w:rPr>
                <w:rFonts w:asciiTheme="majorHAnsi" w:hAnsiTheme="majorHAnsi"/>
                <w:szCs w:val="22"/>
              </w:rPr>
              <w:t xml:space="preserve">o 1 to enable, 0 to disable </w:t>
            </w:r>
            <w:r w:rsidR="00E61C3C">
              <w:rPr>
                <w:rFonts w:asciiTheme="majorHAnsi" w:hAnsiTheme="majorHAnsi"/>
                <w:szCs w:val="22"/>
              </w:rPr>
              <w:t>AMBA Slave Bridge Checker</w:t>
            </w:r>
            <w:r w:rsidRPr="00080656">
              <w:rPr>
                <w:rFonts w:asciiTheme="majorHAnsi" w:hAnsiTheme="majorHAnsi"/>
                <w:szCs w:val="22"/>
              </w:rPr>
              <w:t>.</w:t>
            </w:r>
          </w:p>
        </w:tc>
        <w:tc>
          <w:tcPr>
            <w:tcW w:w="3132" w:type="dxa"/>
          </w:tcPr>
          <w:p w14:paraId="1B95DA20" w14:textId="256B2677" w:rsidR="000E6F2F" w:rsidRPr="00080656" w:rsidRDefault="000E6F2F" w:rsidP="004D2920">
            <w:pPr>
              <w:pStyle w:val="Body"/>
              <w:rPr>
                <w:rFonts w:asciiTheme="majorHAnsi" w:hAnsiTheme="majorHAnsi"/>
                <w:szCs w:val="22"/>
              </w:rPr>
            </w:pPr>
            <w:r w:rsidRPr="00080656">
              <w:rPr>
                <w:rFonts w:asciiTheme="majorHAnsi" w:hAnsiTheme="majorHAnsi"/>
                <w:szCs w:val="22"/>
              </w:rPr>
              <w:t>Recommend mapping to a plusarg variable to allow run-time control of value.</w:t>
            </w:r>
          </w:p>
        </w:tc>
      </w:tr>
      <w:tr w:rsidR="000E6F2F" w:rsidRPr="00080656" w14:paraId="1AF7E2CD" w14:textId="77777777" w:rsidTr="00312A8E">
        <w:trPr>
          <w:trHeight w:val="242"/>
          <w:jc w:val="center"/>
        </w:trPr>
        <w:tc>
          <w:tcPr>
            <w:tcW w:w="3229" w:type="dxa"/>
          </w:tcPr>
          <w:p w14:paraId="3AC3AAD3" w14:textId="0AA7D2CA" w:rsidR="000E6F2F" w:rsidRPr="00080656" w:rsidRDefault="000E6F2F" w:rsidP="004D2920">
            <w:pPr>
              <w:pStyle w:val="Body"/>
              <w:tabs>
                <w:tab w:val="clear" w:pos="2700"/>
                <w:tab w:val="right" w:pos="5407"/>
              </w:tabs>
              <w:rPr>
                <w:rFonts w:asciiTheme="majorHAnsi" w:hAnsiTheme="majorHAnsi"/>
                <w:color w:val="000000"/>
                <w:szCs w:val="22"/>
                <w:shd w:val="clear" w:color="auto" w:fill="FFFFFF"/>
              </w:rPr>
            </w:pPr>
            <w:r>
              <w:rPr>
                <w:rFonts w:asciiTheme="majorHAnsi" w:hAnsiTheme="majorHAnsi"/>
                <w:szCs w:val="22"/>
              </w:rPr>
              <w:t>`</w:t>
            </w:r>
            <w:r w:rsidRPr="009B101C">
              <w:rPr>
                <w:rFonts w:asciiTheme="majorHAnsi" w:hAnsiTheme="majorHAnsi"/>
                <w:szCs w:val="22"/>
              </w:rPr>
              <w:t>NS_REGBUS_RING_SLV_CHECKER_EN</w:t>
            </w:r>
          </w:p>
        </w:tc>
        <w:tc>
          <w:tcPr>
            <w:tcW w:w="2976" w:type="dxa"/>
          </w:tcPr>
          <w:p w14:paraId="7F7D371E" w14:textId="4942F0D1" w:rsidR="000E6F2F" w:rsidRPr="00080656" w:rsidRDefault="000E6F2F">
            <w:pPr>
              <w:pStyle w:val="Body"/>
              <w:tabs>
                <w:tab w:val="clear" w:pos="2700"/>
                <w:tab w:val="center" w:pos="907"/>
              </w:tabs>
              <w:rPr>
                <w:rFonts w:asciiTheme="majorHAnsi" w:hAnsiTheme="majorHAnsi"/>
                <w:szCs w:val="22"/>
              </w:rPr>
            </w:pPr>
            <w:r w:rsidRPr="00080656">
              <w:rPr>
                <w:rFonts w:asciiTheme="majorHAnsi" w:hAnsiTheme="majorHAnsi"/>
                <w:szCs w:val="22"/>
              </w:rPr>
              <w:t xml:space="preserve">Set to 1 to enable, 0 to disable </w:t>
            </w:r>
            <w:r w:rsidR="00E61C3C">
              <w:rPr>
                <w:rFonts w:asciiTheme="majorHAnsi" w:hAnsiTheme="majorHAnsi"/>
                <w:szCs w:val="22"/>
              </w:rPr>
              <w:t>Regbus Ring Slave Checker</w:t>
            </w:r>
            <w:r w:rsidRPr="00080656">
              <w:rPr>
                <w:rFonts w:asciiTheme="majorHAnsi" w:hAnsiTheme="majorHAnsi"/>
                <w:szCs w:val="22"/>
              </w:rPr>
              <w:t>.</w:t>
            </w:r>
          </w:p>
        </w:tc>
        <w:tc>
          <w:tcPr>
            <w:tcW w:w="3132" w:type="dxa"/>
          </w:tcPr>
          <w:p w14:paraId="01B86B45" w14:textId="49B3D020" w:rsidR="000E6F2F" w:rsidRPr="00080656" w:rsidRDefault="000E6F2F" w:rsidP="004D2920">
            <w:pPr>
              <w:pStyle w:val="Body"/>
              <w:tabs>
                <w:tab w:val="clear" w:pos="2700"/>
                <w:tab w:val="center" w:pos="907"/>
              </w:tabs>
              <w:rPr>
                <w:rFonts w:asciiTheme="majorHAnsi" w:hAnsiTheme="majorHAnsi"/>
                <w:szCs w:val="22"/>
              </w:rPr>
            </w:pPr>
            <w:r w:rsidRPr="00080656">
              <w:rPr>
                <w:rFonts w:asciiTheme="majorHAnsi" w:hAnsiTheme="majorHAnsi"/>
                <w:szCs w:val="22"/>
              </w:rPr>
              <w:t>Recommend mapping to a plusarg variable to allow run-time control of value.</w:t>
            </w:r>
          </w:p>
        </w:tc>
      </w:tr>
      <w:tr w:rsidR="000E6F2F" w:rsidRPr="00080656" w:rsidDel="00730504" w14:paraId="392F95BC" w14:textId="413214CC" w:rsidTr="00312A8E">
        <w:trPr>
          <w:trHeight w:val="242"/>
          <w:jc w:val="center"/>
          <w:del w:id="2172" w:author="Kate Boardman" w:date="2016-04-19T11:48:00Z"/>
        </w:trPr>
        <w:tc>
          <w:tcPr>
            <w:tcW w:w="3229" w:type="dxa"/>
          </w:tcPr>
          <w:p w14:paraId="00036689" w14:textId="47401B9E" w:rsidR="000E6F2F" w:rsidDel="00730504" w:rsidRDefault="000E6F2F" w:rsidP="004D2920">
            <w:pPr>
              <w:pStyle w:val="Body"/>
              <w:tabs>
                <w:tab w:val="clear" w:pos="2700"/>
                <w:tab w:val="right" w:pos="5407"/>
              </w:tabs>
              <w:rPr>
                <w:del w:id="2173" w:author="Kate Boardman" w:date="2016-04-19T11:48:00Z"/>
                <w:rFonts w:asciiTheme="majorHAnsi" w:hAnsiTheme="majorHAnsi"/>
                <w:szCs w:val="22"/>
              </w:rPr>
            </w:pPr>
            <w:del w:id="2174" w:author="Kate Boardman" w:date="2016-04-19T11:48:00Z">
              <w:r w:rsidRPr="00080656" w:rsidDel="00730504">
                <w:rPr>
                  <w:rFonts w:asciiTheme="majorHAnsi" w:hAnsiTheme="majorHAnsi"/>
                  <w:szCs w:val="22"/>
                </w:rPr>
                <w:delText>`NS_ROUTER_CHECKER_EN</w:delText>
              </w:r>
            </w:del>
          </w:p>
        </w:tc>
        <w:tc>
          <w:tcPr>
            <w:tcW w:w="2976" w:type="dxa"/>
          </w:tcPr>
          <w:p w14:paraId="1D813BD6" w14:textId="05CF5206" w:rsidR="000E6F2F" w:rsidRPr="00080656" w:rsidDel="00730504" w:rsidRDefault="000E6F2F">
            <w:pPr>
              <w:pStyle w:val="Body"/>
              <w:tabs>
                <w:tab w:val="clear" w:pos="2700"/>
                <w:tab w:val="center" w:pos="907"/>
              </w:tabs>
              <w:rPr>
                <w:del w:id="2175" w:author="Kate Boardman" w:date="2016-04-19T11:48:00Z"/>
                <w:rFonts w:asciiTheme="majorHAnsi" w:hAnsiTheme="majorHAnsi"/>
                <w:szCs w:val="22"/>
              </w:rPr>
            </w:pPr>
            <w:del w:id="2176" w:author="Kate Boardman" w:date="2016-04-19T11:48:00Z">
              <w:r w:rsidRPr="00080656" w:rsidDel="00730504">
                <w:rPr>
                  <w:rFonts w:asciiTheme="majorHAnsi" w:hAnsiTheme="majorHAnsi"/>
                  <w:szCs w:val="22"/>
                </w:rPr>
                <w:delText xml:space="preserve">Set to 1 to enable, 0 to disable </w:delText>
              </w:r>
              <w:r w:rsidR="00E61C3C" w:rsidDel="00730504">
                <w:rPr>
                  <w:rFonts w:asciiTheme="majorHAnsi" w:hAnsiTheme="majorHAnsi"/>
                  <w:szCs w:val="22"/>
                </w:rPr>
                <w:delText>R</w:delText>
              </w:r>
              <w:r w:rsidDel="00730504">
                <w:rPr>
                  <w:rFonts w:asciiTheme="majorHAnsi" w:hAnsiTheme="majorHAnsi"/>
                  <w:szCs w:val="22"/>
                </w:rPr>
                <w:delText xml:space="preserve">outer </w:delText>
              </w:r>
              <w:r w:rsidR="00E61C3C" w:rsidDel="00730504">
                <w:rPr>
                  <w:rFonts w:asciiTheme="majorHAnsi" w:hAnsiTheme="majorHAnsi"/>
                  <w:szCs w:val="22"/>
                </w:rPr>
                <w:delText>C</w:delText>
              </w:r>
              <w:r w:rsidRPr="00080656" w:rsidDel="00730504">
                <w:rPr>
                  <w:rFonts w:asciiTheme="majorHAnsi" w:hAnsiTheme="majorHAnsi"/>
                  <w:szCs w:val="22"/>
                </w:rPr>
                <w:delText>hecker.</w:delText>
              </w:r>
            </w:del>
          </w:p>
        </w:tc>
        <w:tc>
          <w:tcPr>
            <w:tcW w:w="3132" w:type="dxa"/>
          </w:tcPr>
          <w:p w14:paraId="01E13EB7" w14:textId="7D8A642D" w:rsidR="000E6F2F" w:rsidRPr="00080656" w:rsidDel="00730504" w:rsidRDefault="000E6F2F" w:rsidP="004D2920">
            <w:pPr>
              <w:pStyle w:val="Body"/>
              <w:tabs>
                <w:tab w:val="clear" w:pos="2700"/>
                <w:tab w:val="center" w:pos="907"/>
              </w:tabs>
              <w:rPr>
                <w:del w:id="2177" w:author="Kate Boardman" w:date="2016-04-19T11:48:00Z"/>
                <w:rFonts w:asciiTheme="majorHAnsi" w:hAnsiTheme="majorHAnsi"/>
                <w:szCs w:val="22"/>
              </w:rPr>
            </w:pPr>
            <w:del w:id="2178" w:author="Kate Boardman" w:date="2016-04-19T11:48:00Z">
              <w:r w:rsidRPr="00080656" w:rsidDel="00730504">
                <w:rPr>
                  <w:rFonts w:asciiTheme="majorHAnsi" w:hAnsiTheme="majorHAnsi"/>
                  <w:szCs w:val="22"/>
                </w:rPr>
                <w:delText>Recommend mapping to a plusarg variable to allow run-time control of value.</w:delText>
              </w:r>
            </w:del>
          </w:p>
        </w:tc>
      </w:tr>
      <w:tr w:rsidR="000E6F2F" w:rsidRPr="00080656" w:rsidDel="00730504" w14:paraId="4F72CF06" w14:textId="75E7A024" w:rsidTr="00312A8E">
        <w:trPr>
          <w:trHeight w:val="242"/>
          <w:jc w:val="center"/>
          <w:del w:id="2179" w:author="Kate Boardman" w:date="2016-04-19T11:48:00Z"/>
        </w:trPr>
        <w:tc>
          <w:tcPr>
            <w:tcW w:w="3229" w:type="dxa"/>
          </w:tcPr>
          <w:p w14:paraId="24D0EA81" w14:textId="3954B917" w:rsidR="000E6F2F" w:rsidRPr="00080656" w:rsidDel="00730504" w:rsidRDefault="000E6F2F" w:rsidP="004D2920">
            <w:pPr>
              <w:pStyle w:val="Body"/>
              <w:tabs>
                <w:tab w:val="clear" w:pos="2700"/>
                <w:tab w:val="right" w:pos="5407"/>
              </w:tabs>
              <w:rPr>
                <w:del w:id="2180" w:author="Kate Boardman" w:date="2016-04-19T11:48:00Z"/>
                <w:rFonts w:asciiTheme="majorHAnsi" w:hAnsiTheme="majorHAnsi"/>
                <w:szCs w:val="22"/>
              </w:rPr>
            </w:pPr>
            <w:del w:id="2181" w:author="Kate Boardman" w:date="2016-04-19T11:48:00Z">
              <w:r w:rsidRPr="00080656" w:rsidDel="00730504">
                <w:rPr>
                  <w:rFonts w:asciiTheme="majorHAnsi" w:hAnsiTheme="majorHAnsi"/>
                  <w:szCs w:val="22"/>
                </w:rPr>
                <w:delText>`NS_ROUTER_CHECKER_COMPILE_EN</w:delText>
              </w:r>
            </w:del>
          </w:p>
        </w:tc>
        <w:tc>
          <w:tcPr>
            <w:tcW w:w="2976" w:type="dxa"/>
          </w:tcPr>
          <w:p w14:paraId="7DC114D3" w14:textId="69C9732D" w:rsidR="000E6F2F" w:rsidRPr="00080656" w:rsidDel="00730504" w:rsidRDefault="000E6F2F">
            <w:pPr>
              <w:pStyle w:val="Body"/>
              <w:tabs>
                <w:tab w:val="clear" w:pos="2700"/>
                <w:tab w:val="center" w:pos="907"/>
              </w:tabs>
              <w:rPr>
                <w:del w:id="2182" w:author="Kate Boardman" w:date="2016-04-19T11:48:00Z"/>
                <w:rFonts w:asciiTheme="majorHAnsi" w:hAnsiTheme="majorHAnsi"/>
                <w:szCs w:val="22"/>
              </w:rPr>
            </w:pPr>
            <w:del w:id="2183" w:author="Kate Boardman" w:date="2016-04-19T11:48:00Z">
              <w:r w:rsidRPr="00080656" w:rsidDel="00730504">
                <w:rPr>
                  <w:rFonts w:asciiTheme="majorHAnsi" w:hAnsiTheme="majorHAnsi"/>
                  <w:szCs w:val="22"/>
                </w:rPr>
                <w:delText>D</w:delText>
              </w:r>
              <w:r w:rsidR="00E61C3C" w:rsidDel="00730504">
                <w:rPr>
                  <w:rFonts w:asciiTheme="majorHAnsi" w:hAnsiTheme="majorHAnsi"/>
                  <w:szCs w:val="22"/>
                </w:rPr>
                <w:delText>efine to enable compilation of Router C</w:delText>
              </w:r>
              <w:r w:rsidRPr="00080656" w:rsidDel="00730504">
                <w:rPr>
                  <w:rFonts w:asciiTheme="majorHAnsi" w:hAnsiTheme="majorHAnsi"/>
                  <w:szCs w:val="22"/>
                </w:rPr>
                <w:delText>hecker.</w:delText>
              </w:r>
            </w:del>
          </w:p>
        </w:tc>
        <w:tc>
          <w:tcPr>
            <w:tcW w:w="3132" w:type="dxa"/>
          </w:tcPr>
          <w:p w14:paraId="7348EB2B" w14:textId="705487B8" w:rsidR="000E6F2F" w:rsidRPr="00080656" w:rsidDel="00730504" w:rsidRDefault="000E6F2F" w:rsidP="004D2920">
            <w:pPr>
              <w:pStyle w:val="Body"/>
              <w:tabs>
                <w:tab w:val="clear" w:pos="2700"/>
                <w:tab w:val="center" w:pos="907"/>
              </w:tabs>
              <w:rPr>
                <w:del w:id="2184" w:author="Kate Boardman" w:date="2016-04-19T11:48:00Z"/>
                <w:rFonts w:asciiTheme="majorHAnsi" w:hAnsiTheme="majorHAnsi"/>
                <w:szCs w:val="22"/>
              </w:rPr>
            </w:pPr>
            <w:del w:id="2185" w:author="Kate Boardman" w:date="2016-04-19T11:48:00Z">
              <w:r w:rsidRPr="00080656" w:rsidDel="00730504">
                <w:rPr>
                  <w:rFonts w:asciiTheme="majorHAnsi" w:hAnsiTheme="majorHAnsi"/>
                  <w:szCs w:val="22"/>
                </w:rPr>
                <w:delText>Provides fine-grained checks at the expense of performance.</w:delText>
              </w:r>
            </w:del>
          </w:p>
        </w:tc>
      </w:tr>
      <w:tr w:rsidR="00BD4F1B" w:rsidRPr="00080656" w14:paraId="07B83350" w14:textId="77777777" w:rsidTr="00312A8E">
        <w:trPr>
          <w:trHeight w:val="242"/>
          <w:jc w:val="center"/>
        </w:trPr>
        <w:tc>
          <w:tcPr>
            <w:tcW w:w="3229" w:type="dxa"/>
          </w:tcPr>
          <w:p w14:paraId="04A1C5E4" w14:textId="46952BDE" w:rsidR="00BD4F1B" w:rsidRPr="00080656" w:rsidRDefault="00BD4F1B" w:rsidP="004D2920">
            <w:pPr>
              <w:pStyle w:val="Body"/>
              <w:tabs>
                <w:tab w:val="clear" w:pos="2700"/>
                <w:tab w:val="right" w:pos="5407"/>
              </w:tabs>
              <w:rPr>
                <w:rFonts w:asciiTheme="majorHAnsi" w:hAnsiTheme="majorHAnsi"/>
                <w:szCs w:val="22"/>
              </w:rPr>
            </w:pPr>
            <w:r>
              <w:t>`NS_CCC_</w:t>
            </w:r>
            <w:r w:rsidRPr="00E3451A">
              <w:t>CHECKER_EN</w:t>
            </w:r>
          </w:p>
        </w:tc>
        <w:tc>
          <w:tcPr>
            <w:tcW w:w="2976" w:type="dxa"/>
          </w:tcPr>
          <w:p w14:paraId="4D317765" w14:textId="3A2E0DD1" w:rsidR="00BD4F1B" w:rsidRPr="00080656" w:rsidRDefault="00BD4F1B">
            <w:pPr>
              <w:pStyle w:val="Body"/>
              <w:tabs>
                <w:tab w:val="clear" w:pos="2700"/>
                <w:tab w:val="center" w:pos="907"/>
              </w:tabs>
              <w:rPr>
                <w:rFonts w:asciiTheme="majorHAnsi" w:hAnsiTheme="majorHAnsi"/>
                <w:szCs w:val="22"/>
              </w:rPr>
            </w:pPr>
            <w:r w:rsidRPr="00E3451A">
              <w:t xml:space="preserve">Set to 1 to enable, </w:t>
            </w:r>
            <w:r>
              <w:t>0 to disable CCC</w:t>
            </w:r>
            <w:r w:rsidRPr="00E3451A">
              <w:t xml:space="preserve"> checker</w:t>
            </w:r>
            <w:r w:rsidR="00927DA7">
              <w:t>s</w:t>
            </w:r>
            <w:r w:rsidRPr="00E3451A">
              <w:t>.</w:t>
            </w:r>
          </w:p>
        </w:tc>
        <w:tc>
          <w:tcPr>
            <w:tcW w:w="3132" w:type="dxa"/>
          </w:tcPr>
          <w:p w14:paraId="7DBE470A" w14:textId="76010142" w:rsidR="00BD4F1B" w:rsidRPr="00080656" w:rsidRDefault="00BD4F1B" w:rsidP="004D2920">
            <w:pPr>
              <w:pStyle w:val="Body"/>
              <w:tabs>
                <w:tab w:val="clear" w:pos="2700"/>
                <w:tab w:val="center" w:pos="907"/>
              </w:tabs>
              <w:rPr>
                <w:rFonts w:asciiTheme="majorHAnsi" w:hAnsiTheme="majorHAnsi"/>
                <w:szCs w:val="22"/>
              </w:rPr>
            </w:pPr>
            <w:r w:rsidRPr="00E3451A">
              <w:t>Recommend to map to a plusarg variable to allow run-time control of value.</w:t>
            </w:r>
          </w:p>
        </w:tc>
      </w:tr>
      <w:tr w:rsidR="00BD4F1B" w:rsidRPr="00080656" w14:paraId="25B07D9A" w14:textId="77777777" w:rsidTr="00312A8E">
        <w:trPr>
          <w:trHeight w:val="242"/>
          <w:jc w:val="center"/>
        </w:trPr>
        <w:tc>
          <w:tcPr>
            <w:tcW w:w="3229" w:type="dxa"/>
          </w:tcPr>
          <w:p w14:paraId="2EC61599" w14:textId="7ECF38E2" w:rsidR="00BD4F1B" w:rsidRDefault="00BD4F1B" w:rsidP="004D2920">
            <w:pPr>
              <w:pStyle w:val="Body"/>
              <w:tabs>
                <w:tab w:val="clear" w:pos="2700"/>
                <w:tab w:val="right" w:pos="5407"/>
              </w:tabs>
            </w:pPr>
            <w:r w:rsidRPr="00E3451A">
              <w:lastRenderedPageBreak/>
              <w:t>`NS_DVM_CHECKER_EN</w:t>
            </w:r>
          </w:p>
        </w:tc>
        <w:tc>
          <w:tcPr>
            <w:tcW w:w="2976" w:type="dxa"/>
          </w:tcPr>
          <w:p w14:paraId="0037528C" w14:textId="6EC6424A" w:rsidR="00BD4F1B" w:rsidRPr="00E3451A" w:rsidRDefault="00BD4F1B">
            <w:pPr>
              <w:pStyle w:val="Body"/>
              <w:tabs>
                <w:tab w:val="clear" w:pos="2700"/>
                <w:tab w:val="center" w:pos="907"/>
              </w:tabs>
            </w:pPr>
            <w:r w:rsidRPr="00E3451A">
              <w:t>Set to 1 to enable, 0 to disable DVM checker.</w:t>
            </w:r>
          </w:p>
        </w:tc>
        <w:tc>
          <w:tcPr>
            <w:tcW w:w="3132" w:type="dxa"/>
          </w:tcPr>
          <w:p w14:paraId="65666EAB" w14:textId="46EA0B64" w:rsidR="00BD4F1B" w:rsidRPr="00E3451A" w:rsidRDefault="00BD4F1B" w:rsidP="004D2920">
            <w:pPr>
              <w:pStyle w:val="Body"/>
              <w:tabs>
                <w:tab w:val="clear" w:pos="2700"/>
                <w:tab w:val="center" w:pos="907"/>
              </w:tabs>
            </w:pPr>
            <w:r w:rsidRPr="00E3451A">
              <w:t>Recommend map to a plusarg variable to allow run-time control of value.</w:t>
            </w:r>
          </w:p>
        </w:tc>
      </w:tr>
      <w:tr w:rsidR="00730504" w:rsidRPr="00080656" w14:paraId="6AE7C54C" w14:textId="77777777" w:rsidTr="00312A8E">
        <w:trPr>
          <w:trHeight w:val="242"/>
          <w:jc w:val="center"/>
          <w:ins w:id="2186" w:author="Kate Boardman" w:date="2016-04-19T11:48:00Z"/>
        </w:trPr>
        <w:tc>
          <w:tcPr>
            <w:tcW w:w="3229" w:type="dxa"/>
          </w:tcPr>
          <w:p w14:paraId="25AD72EC" w14:textId="59836425" w:rsidR="00730504" w:rsidRPr="00E3451A" w:rsidRDefault="00730504" w:rsidP="004D2920">
            <w:pPr>
              <w:pStyle w:val="Body"/>
              <w:tabs>
                <w:tab w:val="clear" w:pos="2700"/>
                <w:tab w:val="right" w:pos="5407"/>
              </w:tabs>
              <w:rPr>
                <w:ins w:id="2187" w:author="Kate Boardman" w:date="2016-04-19T11:48:00Z"/>
              </w:rPr>
            </w:pPr>
            <w:ins w:id="2188" w:author="Kate Boardman" w:date="2016-04-19T11:48:00Z">
              <w:r>
                <w:t>`NS_LLC</w:t>
              </w:r>
              <w:r w:rsidRPr="00E3451A">
                <w:t>_CHECKER_EN</w:t>
              </w:r>
            </w:ins>
          </w:p>
        </w:tc>
        <w:tc>
          <w:tcPr>
            <w:tcW w:w="2976" w:type="dxa"/>
          </w:tcPr>
          <w:p w14:paraId="0A1E8F12" w14:textId="10F514DA" w:rsidR="00730504" w:rsidRPr="00E3451A" w:rsidRDefault="00730504">
            <w:pPr>
              <w:pStyle w:val="Body"/>
              <w:tabs>
                <w:tab w:val="clear" w:pos="2700"/>
                <w:tab w:val="center" w:pos="907"/>
              </w:tabs>
              <w:rPr>
                <w:ins w:id="2189" w:author="Kate Boardman" w:date="2016-04-19T11:48:00Z"/>
              </w:rPr>
            </w:pPr>
            <w:ins w:id="2190" w:author="Kate Boardman" w:date="2016-04-19T11:48:00Z">
              <w:r w:rsidRPr="00E3451A">
                <w:t>Set to 1</w:t>
              </w:r>
              <w:r>
                <w:t xml:space="preserve"> to enable, 0 to disable LLC</w:t>
              </w:r>
              <w:r w:rsidRPr="00E3451A">
                <w:t xml:space="preserve"> checker.</w:t>
              </w:r>
            </w:ins>
          </w:p>
        </w:tc>
        <w:tc>
          <w:tcPr>
            <w:tcW w:w="3132" w:type="dxa"/>
          </w:tcPr>
          <w:p w14:paraId="51635604" w14:textId="61351C3E" w:rsidR="00730504" w:rsidRPr="00E3451A" w:rsidRDefault="00730504" w:rsidP="004D2920">
            <w:pPr>
              <w:pStyle w:val="Body"/>
              <w:tabs>
                <w:tab w:val="clear" w:pos="2700"/>
                <w:tab w:val="center" w:pos="907"/>
              </w:tabs>
              <w:rPr>
                <w:ins w:id="2191" w:author="Kate Boardman" w:date="2016-04-19T11:48:00Z"/>
              </w:rPr>
            </w:pPr>
            <w:ins w:id="2192" w:author="Kate Boardman" w:date="2016-04-19T11:48:00Z">
              <w:r w:rsidRPr="00E3451A">
                <w:t>Recommend map to a plusarg variable to allow run-time control of value.</w:t>
              </w:r>
            </w:ins>
          </w:p>
        </w:tc>
      </w:tr>
      <w:tr w:rsidR="00730504" w:rsidRPr="00080656" w14:paraId="4ECDFF73" w14:textId="77777777" w:rsidTr="00312A8E">
        <w:trPr>
          <w:trHeight w:val="242"/>
          <w:jc w:val="center"/>
        </w:trPr>
        <w:tc>
          <w:tcPr>
            <w:tcW w:w="3229" w:type="dxa"/>
          </w:tcPr>
          <w:p w14:paraId="5F5415DC" w14:textId="4FCDBD43" w:rsidR="00730504" w:rsidRPr="00E3451A" w:rsidRDefault="00730504" w:rsidP="004D2920">
            <w:pPr>
              <w:pStyle w:val="Body"/>
              <w:tabs>
                <w:tab w:val="clear" w:pos="2700"/>
                <w:tab w:val="right" w:pos="5407"/>
              </w:tabs>
            </w:pPr>
            <w:r w:rsidRPr="00D21780">
              <w:t>`NS_GCT_EN</w:t>
            </w:r>
          </w:p>
        </w:tc>
        <w:tc>
          <w:tcPr>
            <w:tcW w:w="2976" w:type="dxa"/>
          </w:tcPr>
          <w:p w14:paraId="37D794B4" w14:textId="3894E7B5" w:rsidR="00730504" w:rsidRPr="00E3451A" w:rsidRDefault="00730504">
            <w:pPr>
              <w:pStyle w:val="Body"/>
              <w:tabs>
                <w:tab w:val="clear" w:pos="2700"/>
                <w:tab w:val="center" w:pos="907"/>
              </w:tabs>
            </w:pPr>
            <w:r w:rsidRPr="00D21780">
              <w:t>Set t</w:t>
            </w:r>
            <w:r>
              <w:t>o 1 to enable, 0 to disable Global Coherency Tracker</w:t>
            </w:r>
            <w:r w:rsidRPr="00D21780">
              <w:t>.</w:t>
            </w:r>
          </w:p>
        </w:tc>
        <w:tc>
          <w:tcPr>
            <w:tcW w:w="3132" w:type="dxa"/>
          </w:tcPr>
          <w:p w14:paraId="647099ED" w14:textId="6896CC26" w:rsidR="00730504" w:rsidRPr="00E3451A" w:rsidRDefault="00730504" w:rsidP="004D2920">
            <w:pPr>
              <w:pStyle w:val="Body"/>
              <w:tabs>
                <w:tab w:val="clear" w:pos="2700"/>
                <w:tab w:val="center" w:pos="907"/>
              </w:tabs>
            </w:pPr>
            <w:r w:rsidRPr="00D21780">
              <w:t xml:space="preserve">Recommend map to a plusarg variable to allow run-time control </w:t>
            </w:r>
          </w:p>
        </w:tc>
      </w:tr>
    </w:tbl>
    <w:p w14:paraId="621861B4" w14:textId="77777777" w:rsidR="000A029C" w:rsidRDefault="000A029C" w:rsidP="000A029C">
      <w:pPr>
        <w:pStyle w:val="Body"/>
        <w:rPr>
          <w:rFonts w:asciiTheme="majorHAnsi" w:hAnsiTheme="majorHAnsi"/>
          <w:szCs w:val="22"/>
        </w:rPr>
      </w:pPr>
    </w:p>
    <w:p w14:paraId="5B3443A4" w14:textId="77777777" w:rsidR="00A42EB8" w:rsidRDefault="00A42EB8" w:rsidP="00A42EB8">
      <w:pPr>
        <w:pStyle w:val="Heading2"/>
      </w:pPr>
      <w:bookmarkStart w:id="2193" w:name="_Toc401853451"/>
      <w:bookmarkStart w:id="2194" w:name="_Toc448857022"/>
      <w:r>
        <w:t>Fast Initialization for CCC Directory</w:t>
      </w:r>
      <w:bookmarkEnd w:id="2193"/>
      <w:bookmarkEnd w:id="2194"/>
    </w:p>
    <w:p w14:paraId="7F13BF3E" w14:textId="43ECC91C" w:rsidR="00A42EB8" w:rsidRDefault="00A42EB8" w:rsidP="00A42EB8">
      <w:pPr>
        <w:pStyle w:val="Body"/>
      </w:pPr>
      <w:r>
        <w:t xml:space="preserve">By default, the coherency directory explicitly initializes hardware after reset. This can slow simulation time. If the user wants to avoid the extra simulation time, NetSpeed provides the </w:t>
      </w:r>
      <w:r w:rsidRPr="00C3602C">
        <w:rPr>
          <w:rStyle w:val="FilesandDirectories"/>
        </w:rPr>
        <w:t>`define</w:t>
      </w:r>
      <w:r>
        <w:t xml:space="preserve"> in</w:t>
      </w:r>
      <w:r w:rsidR="00601C8E">
        <w:t xml:space="preserve"> the following table </w:t>
      </w:r>
      <w:r>
        <w:t>that will immediately initialize the directory with a backdoor mechanism.</w:t>
      </w:r>
    </w:p>
    <w:p w14:paraId="7E64E3FD" w14:textId="0411F974" w:rsidR="00601C8E" w:rsidRPr="00080656" w:rsidRDefault="00601C8E" w:rsidP="00601C8E">
      <w:pPr>
        <w:pStyle w:val="Caption"/>
        <w:jc w:val="center"/>
        <w:rPr>
          <w:rFonts w:asciiTheme="majorHAnsi" w:hAnsiTheme="majorHAnsi"/>
          <w:sz w:val="22"/>
          <w:szCs w:val="22"/>
        </w:rPr>
      </w:pPr>
      <w:bookmarkStart w:id="2195" w:name="_Toc448857148"/>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10</w:t>
      </w:r>
      <w:r w:rsidRPr="00080656">
        <w:rPr>
          <w:rFonts w:asciiTheme="majorHAnsi" w:hAnsiTheme="majorHAnsi"/>
          <w:noProof/>
          <w:sz w:val="22"/>
          <w:szCs w:val="22"/>
        </w:rPr>
        <w:fldChar w:fldCharType="end"/>
      </w:r>
      <w:r w:rsidRPr="00080656">
        <w:rPr>
          <w:rFonts w:asciiTheme="majorHAnsi" w:hAnsiTheme="majorHAnsi"/>
          <w:sz w:val="22"/>
          <w:szCs w:val="22"/>
        </w:rPr>
        <w:t xml:space="preserve"> `define variables for </w:t>
      </w:r>
      <w:r>
        <w:rPr>
          <w:rFonts w:asciiTheme="majorHAnsi" w:hAnsiTheme="majorHAnsi"/>
          <w:sz w:val="22"/>
          <w:szCs w:val="22"/>
        </w:rPr>
        <w:t>fast back-door initialization</w:t>
      </w:r>
      <w:bookmarkEnd w:id="2195"/>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4789"/>
        <w:gridCol w:w="4561"/>
      </w:tblGrid>
      <w:tr w:rsidR="00A42EB8" w:rsidRPr="00C3602C" w14:paraId="434B147C" w14:textId="77777777" w:rsidTr="00DF3C9A">
        <w:tc>
          <w:tcPr>
            <w:tcW w:w="4789" w:type="dxa"/>
            <w:shd w:val="clear" w:color="auto" w:fill="95B3D7" w:themeFill="accent1" w:themeFillTint="99"/>
          </w:tcPr>
          <w:p w14:paraId="1E373982" w14:textId="77777777" w:rsidR="00A42EB8" w:rsidRPr="00C3602C" w:rsidRDefault="00A42EB8" w:rsidP="00DF3C9A">
            <w:pPr>
              <w:pStyle w:val="CellHeadingCenter"/>
            </w:pPr>
            <w:r w:rsidRPr="00C3602C">
              <w:t xml:space="preserve">`define </w:t>
            </w:r>
            <w:r>
              <w:t>V</w:t>
            </w:r>
            <w:r w:rsidRPr="00C3602C">
              <w:t xml:space="preserve">ariable </w:t>
            </w:r>
            <w:r>
              <w:t>N</w:t>
            </w:r>
            <w:r w:rsidRPr="00C3602C">
              <w:t>ame</w:t>
            </w:r>
          </w:p>
        </w:tc>
        <w:tc>
          <w:tcPr>
            <w:tcW w:w="4561" w:type="dxa"/>
            <w:shd w:val="clear" w:color="auto" w:fill="95B3D7" w:themeFill="accent1" w:themeFillTint="99"/>
          </w:tcPr>
          <w:p w14:paraId="47A5EB92" w14:textId="77777777" w:rsidR="00A42EB8" w:rsidRPr="00C3602C" w:rsidRDefault="00A42EB8" w:rsidP="00DF3C9A">
            <w:pPr>
              <w:pStyle w:val="CellHeadingCenter"/>
            </w:pPr>
            <w:r w:rsidRPr="00C3602C">
              <w:t>Description</w:t>
            </w:r>
          </w:p>
        </w:tc>
      </w:tr>
      <w:tr w:rsidR="00A42EB8" w:rsidRPr="00C3602C" w14:paraId="2F7163D3" w14:textId="77777777" w:rsidTr="00DF3C9A">
        <w:tc>
          <w:tcPr>
            <w:tcW w:w="4789" w:type="dxa"/>
          </w:tcPr>
          <w:p w14:paraId="325DA7B9" w14:textId="77777777" w:rsidR="00A42EB8" w:rsidRPr="00C3602C" w:rsidRDefault="00A42EB8" w:rsidP="00DF3C9A">
            <w:pPr>
              <w:pStyle w:val="CellBody"/>
            </w:pPr>
            <w:r w:rsidRPr="00C3602C">
              <w:t>`NS_FORCE_RTL_DIRECTORY_SHORT_INIT</w:t>
            </w:r>
          </w:p>
        </w:tc>
        <w:tc>
          <w:tcPr>
            <w:tcW w:w="4561" w:type="dxa"/>
          </w:tcPr>
          <w:p w14:paraId="4DF83368" w14:textId="77777777" w:rsidR="00A42EB8" w:rsidRDefault="00A42EB8" w:rsidP="00DF3C9A">
            <w:pPr>
              <w:pStyle w:val="CellBody"/>
            </w:pPr>
            <w:r w:rsidRPr="00C3602C">
              <w:t>If defined</w:t>
            </w:r>
            <w:r>
              <w:t>,</w:t>
            </w:r>
            <w:r w:rsidRPr="00C3602C">
              <w:t xml:space="preserve"> immediate</w:t>
            </w:r>
            <w:r>
              <w:t>ly initializes</w:t>
            </w:r>
            <w:r w:rsidRPr="00C3602C">
              <w:t xml:space="preserve"> directory </w:t>
            </w:r>
            <w:r>
              <w:t>using</w:t>
            </w:r>
            <w:r w:rsidRPr="00C3602C">
              <w:t xml:space="preserve"> a backdoor mechanism.</w:t>
            </w:r>
          </w:p>
          <w:p w14:paraId="45D8F665" w14:textId="77777777" w:rsidR="00A42EB8" w:rsidRPr="00C3602C" w:rsidRDefault="00A42EB8" w:rsidP="00DF3C9A">
            <w:pPr>
              <w:pStyle w:val="CellBody"/>
            </w:pPr>
            <w:r>
              <w:t>If not defined, hardware will explicitly perform directory initialization.</w:t>
            </w:r>
          </w:p>
        </w:tc>
      </w:tr>
    </w:tbl>
    <w:p w14:paraId="7841F296" w14:textId="77777777" w:rsidR="00A42EB8" w:rsidRPr="00080656" w:rsidRDefault="00A42EB8" w:rsidP="000A029C">
      <w:pPr>
        <w:pStyle w:val="Body"/>
        <w:rPr>
          <w:rFonts w:asciiTheme="majorHAnsi" w:hAnsiTheme="majorHAnsi"/>
          <w:szCs w:val="22"/>
        </w:rPr>
      </w:pPr>
    </w:p>
    <w:p w14:paraId="5C692FEC" w14:textId="77777777" w:rsidR="000A029C" w:rsidRPr="00BB2FA9" w:rsidRDefault="000A029C" w:rsidP="000A029C">
      <w:pPr>
        <w:pStyle w:val="Heading2"/>
        <w:rPr>
          <w:szCs w:val="22"/>
        </w:rPr>
      </w:pPr>
      <w:bookmarkStart w:id="2196" w:name="_Ref367316181"/>
      <w:bookmarkStart w:id="2197" w:name="_Ref367316245"/>
      <w:bookmarkStart w:id="2198" w:name="_Ref367316277"/>
      <w:bookmarkStart w:id="2199" w:name="_Ref367316379"/>
      <w:bookmarkStart w:id="2200" w:name="_Toc378951170"/>
      <w:bookmarkStart w:id="2201" w:name="_Toc407201537"/>
      <w:bookmarkStart w:id="2202" w:name="_Toc448857023"/>
      <w:r w:rsidRPr="00BB2FA9">
        <w:rPr>
          <w:szCs w:val="22"/>
        </w:rPr>
        <w:t>Usage Modes</w:t>
      </w:r>
      <w:bookmarkEnd w:id="2196"/>
      <w:bookmarkEnd w:id="2197"/>
      <w:bookmarkEnd w:id="2198"/>
      <w:bookmarkEnd w:id="2199"/>
      <w:bookmarkEnd w:id="2200"/>
      <w:bookmarkEnd w:id="2201"/>
      <w:bookmarkEnd w:id="2202"/>
    </w:p>
    <w:p w14:paraId="4A606266"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The following table describes a set of recommended usage modes for enabling the NoC checkers. The tradeoff </w:t>
      </w:r>
      <w:proofErr w:type="gramStart"/>
      <w:r w:rsidRPr="00080656">
        <w:rPr>
          <w:rFonts w:asciiTheme="majorHAnsi" w:hAnsiTheme="majorHAnsi"/>
          <w:szCs w:val="22"/>
        </w:rPr>
        <w:t>is made</w:t>
      </w:r>
      <w:proofErr w:type="gramEnd"/>
      <w:r w:rsidRPr="00080656">
        <w:rPr>
          <w:rFonts w:asciiTheme="majorHAnsi" w:hAnsiTheme="majorHAnsi"/>
          <w:szCs w:val="22"/>
        </w:rPr>
        <w:t xml:space="preserve"> between debug visibility and simulation performance penalty for increased visibility.</w:t>
      </w:r>
    </w:p>
    <w:p w14:paraId="3FCCF77A" w14:textId="61F11FA9" w:rsidR="00601C8E" w:rsidRPr="00080656" w:rsidRDefault="00601C8E" w:rsidP="00601C8E">
      <w:pPr>
        <w:pStyle w:val="Caption"/>
        <w:jc w:val="center"/>
        <w:rPr>
          <w:rFonts w:asciiTheme="majorHAnsi" w:hAnsiTheme="majorHAnsi"/>
          <w:sz w:val="22"/>
          <w:szCs w:val="22"/>
        </w:rPr>
      </w:pPr>
      <w:bookmarkStart w:id="2203" w:name="_Toc448857149"/>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11</w:t>
      </w:r>
      <w:r w:rsidRPr="00080656">
        <w:rPr>
          <w:rFonts w:asciiTheme="majorHAnsi" w:hAnsiTheme="majorHAnsi"/>
          <w:noProof/>
          <w:sz w:val="22"/>
          <w:szCs w:val="22"/>
        </w:rPr>
        <w:fldChar w:fldCharType="end"/>
      </w:r>
      <w:r>
        <w:rPr>
          <w:rFonts w:asciiTheme="majorHAnsi" w:hAnsiTheme="majorHAnsi"/>
          <w:sz w:val="22"/>
          <w:szCs w:val="22"/>
        </w:rPr>
        <w:t xml:space="preserve"> Recommended checker settings</w:t>
      </w:r>
      <w:bookmarkEnd w:id="2203"/>
    </w:p>
    <w:tbl>
      <w:tblPr>
        <w:tblStyle w:val="TableGrid"/>
        <w:tblW w:w="0" w:type="auto"/>
        <w:tblLook w:val="04A0" w:firstRow="1" w:lastRow="0" w:firstColumn="1" w:lastColumn="0" w:noHBand="0" w:noVBand="1"/>
      </w:tblPr>
      <w:tblGrid>
        <w:gridCol w:w="4708"/>
        <w:gridCol w:w="1830"/>
        <w:gridCol w:w="1254"/>
        <w:gridCol w:w="1784"/>
      </w:tblGrid>
      <w:tr w:rsidR="000A029C" w:rsidRPr="00080656" w14:paraId="39888CCC" w14:textId="77777777" w:rsidTr="00AF652A">
        <w:tc>
          <w:tcPr>
            <w:tcW w:w="4708" w:type="dxa"/>
            <w:shd w:val="clear" w:color="auto" w:fill="95B3D7" w:themeFill="accent1" w:themeFillTint="99"/>
          </w:tcPr>
          <w:p w14:paraId="36A0BCEC"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Usage mode</w:t>
            </w:r>
          </w:p>
        </w:tc>
        <w:tc>
          <w:tcPr>
            <w:tcW w:w="1830" w:type="dxa"/>
            <w:shd w:val="clear" w:color="auto" w:fill="95B3D7" w:themeFill="accent1" w:themeFillTint="99"/>
          </w:tcPr>
          <w:p w14:paraId="4F7C7962"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Bringup</w:t>
            </w:r>
          </w:p>
          <w:p w14:paraId="754981A9"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Mode</w:t>
            </w:r>
          </w:p>
        </w:tc>
        <w:tc>
          <w:tcPr>
            <w:tcW w:w="1254" w:type="dxa"/>
            <w:shd w:val="clear" w:color="auto" w:fill="95B3D7" w:themeFill="accent1" w:themeFillTint="99"/>
          </w:tcPr>
          <w:p w14:paraId="2000212A"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Heavy Debug</w:t>
            </w:r>
          </w:p>
          <w:p w14:paraId="400509F8"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Mode</w:t>
            </w:r>
          </w:p>
        </w:tc>
        <w:tc>
          <w:tcPr>
            <w:tcW w:w="1784" w:type="dxa"/>
            <w:shd w:val="clear" w:color="auto" w:fill="95B3D7" w:themeFill="accent1" w:themeFillTint="99"/>
          </w:tcPr>
          <w:p w14:paraId="1C5C5466"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Code Stable</w:t>
            </w:r>
          </w:p>
          <w:p w14:paraId="1D1E96B6"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Mode</w:t>
            </w:r>
          </w:p>
        </w:tc>
      </w:tr>
      <w:tr w:rsidR="000A029C" w:rsidRPr="00080656" w14:paraId="42E24365" w14:textId="77777777" w:rsidTr="00AF652A">
        <w:tc>
          <w:tcPr>
            <w:tcW w:w="4708" w:type="dxa"/>
          </w:tcPr>
          <w:p w14:paraId="468E4F4B"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lastRenderedPageBreak/>
              <w:t>`NS_NOC_END2END_CHECKER_EN</w:t>
            </w:r>
          </w:p>
        </w:tc>
        <w:tc>
          <w:tcPr>
            <w:tcW w:w="1830" w:type="dxa"/>
          </w:tcPr>
          <w:p w14:paraId="5C84BA46" w14:textId="77777777" w:rsidR="000A029C" w:rsidRPr="00080656" w:rsidRDefault="000A029C" w:rsidP="004D2920">
            <w:pPr>
              <w:pStyle w:val="Body"/>
              <w:tabs>
                <w:tab w:val="clear" w:pos="2700"/>
                <w:tab w:val="center" w:pos="907"/>
              </w:tabs>
              <w:jc w:val="center"/>
              <w:rPr>
                <w:rFonts w:asciiTheme="majorHAnsi" w:hAnsiTheme="majorHAnsi"/>
                <w:szCs w:val="22"/>
              </w:rPr>
            </w:pPr>
            <w:r w:rsidRPr="00080656">
              <w:rPr>
                <w:rFonts w:asciiTheme="majorHAnsi" w:hAnsiTheme="majorHAnsi"/>
                <w:szCs w:val="22"/>
              </w:rPr>
              <w:t>1</w:t>
            </w:r>
          </w:p>
        </w:tc>
        <w:tc>
          <w:tcPr>
            <w:tcW w:w="1254" w:type="dxa"/>
          </w:tcPr>
          <w:p w14:paraId="6AEAFAF3"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c>
          <w:tcPr>
            <w:tcW w:w="1784" w:type="dxa"/>
          </w:tcPr>
          <w:p w14:paraId="53AA2F37"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r>
      <w:tr w:rsidR="000A029C" w:rsidRPr="00080656" w14:paraId="7E37F49E" w14:textId="77777777" w:rsidTr="00AF652A">
        <w:tc>
          <w:tcPr>
            <w:tcW w:w="4708" w:type="dxa"/>
          </w:tcPr>
          <w:p w14:paraId="7D40618A"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`NS_E2E_LOG</w:t>
            </w:r>
          </w:p>
        </w:tc>
        <w:tc>
          <w:tcPr>
            <w:tcW w:w="1830" w:type="dxa"/>
          </w:tcPr>
          <w:p w14:paraId="29EAE1E5" w14:textId="77777777" w:rsidR="000A029C" w:rsidRPr="00080656" w:rsidRDefault="000A029C" w:rsidP="004D2920">
            <w:pPr>
              <w:pStyle w:val="Body"/>
              <w:tabs>
                <w:tab w:val="clear" w:pos="2700"/>
                <w:tab w:val="center" w:pos="907"/>
              </w:tabs>
              <w:jc w:val="center"/>
              <w:rPr>
                <w:rFonts w:asciiTheme="majorHAnsi" w:hAnsiTheme="majorHAnsi"/>
                <w:szCs w:val="22"/>
              </w:rPr>
            </w:pPr>
            <w:r w:rsidRPr="00080656">
              <w:rPr>
                <w:rFonts w:asciiTheme="majorHAnsi" w:hAnsiTheme="majorHAnsi"/>
                <w:szCs w:val="22"/>
              </w:rPr>
              <w:t>1</w:t>
            </w:r>
          </w:p>
        </w:tc>
        <w:tc>
          <w:tcPr>
            <w:tcW w:w="1254" w:type="dxa"/>
          </w:tcPr>
          <w:p w14:paraId="32E8E449"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c>
          <w:tcPr>
            <w:tcW w:w="1784" w:type="dxa"/>
          </w:tcPr>
          <w:p w14:paraId="2B8A930C"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0</w:t>
            </w:r>
          </w:p>
        </w:tc>
      </w:tr>
      <w:tr w:rsidR="000A029C" w:rsidRPr="00080656" w14:paraId="102E8851" w14:textId="77777777" w:rsidTr="00AF652A">
        <w:tc>
          <w:tcPr>
            <w:tcW w:w="4708" w:type="dxa"/>
          </w:tcPr>
          <w:p w14:paraId="43B0599E" w14:textId="77777777" w:rsidR="000A029C" w:rsidRPr="00080656" w:rsidRDefault="000A029C" w:rsidP="004D2920">
            <w:pPr>
              <w:pStyle w:val="Body"/>
              <w:tabs>
                <w:tab w:val="clear" w:pos="2700"/>
                <w:tab w:val="right" w:pos="5407"/>
              </w:tabs>
              <w:rPr>
                <w:rFonts w:asciiTheme="majorHAnsi" w:hAnsiTheme="majorHAnsi"/>
                <w:szCs w:val="22"/>
              </w:rPr>
            </w:pPr>
            <w:r w:rsidRPr="00080656">
              <w:rPr>
                <w:rFonts w:asciiTheme="majorHAnsi" w:hAnsiTheme="majorHAnsi"/>
                <w:szCs w:val="22"/>
              </w:rPr>
              <w:t>`NS_REGBUS_END2END_CHECKER_EN</w:t>
            </w:r>
          </w:p>
        </w:tc>
        <w:tc>
          <w:tcPr>
            <w:tcW w:w="1830" w:type="dxa"/>
          </w:tcPr>
          <w:p w14:paraId="5F6AE4ED" w14:textId="77777777" w:rsidR="000A029C" w:rsidRPr="00080656" w:rsidRDefault="000A029C" w:rsidP="004D2920">
            <w:pPr>
              <w:pStyle w:val="Body"/>
              <w:tabs>
                <w:tab w:val="clear" w:pos="2700"/>
                <w:tab w:val="center" w:pos="907"/>
              </w:tabs>
              <w:jc w:val="center"/>
              <w:rPr>
                <w:rFonts w:asciiTheme="majorHAnsi" w:hAnsiTheme="majorHAnsi"/>
                <w:szCs w:val="22"/>
              </w:rPr>
            </w:pPr>
            <w:r w:rsidRPr="00080656">
              <w:rPr>
                <w:rFonts w:asciiTheme="majorHAnsi" w:hAnsiTheme="majorHAnsi"/>
                <w:szCs w:val="22"/>
              </w:rPr>
              <w:t>1</w:t>
            </w:r>
          </w:p>
        </w:tc>
        <w:tc>
          <w:tcPr>
            <w:tcW w:w="1254" w:type="dxa"/>
          </w:tcPr>
          <w:p w14:paraId="22DD52D5"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c>
          <w:tcPr>
            <w:tcW w:w="1784" w:type="dxa"/>
          </w:tcPr>
          <w:p w14:paraId="1FBF7D16"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r>
      <w:tr w:rsidR="000A029C" w:rsidRPr="00080656" w14:paraId="185FDF57" w14:textId="77777777" w:rsidTr="00AF652A">
        <w:tc>
          <w:tcPr>
            <w:tcW w:w="4708" w:type="dxa"/>
          </w:tcPr>
          <w:p w14:paraId="64303E4D" w14:textId="77777777" w:rsidR="000A029C" w:rsidRPr="00080656" w:rsidRDefault="000A029C" w:rsidP="004D2920">
            <w:pPr>
              <w:pStyle w:val="Body"/>
              <w:tabs>
                <w:tab w:val="clear" w:pos="2700"/>
                <w:tab w:val="right" w:pos="5407"/>
              </w:tabs>
              <w:rPr>
                <w:rFonts w:asciiTheme="majorHAnsi" w:hAnsiTheme="majorHAnsi"/>
                <w:szCs w:val="22"/>
              </w:rPr>
            </w:pPr>
            <w:r w:rsidRPr="00080656">
              <w:rPr>
                <w:rFonts w:asciiTheme="majorHAnsi" w:hAnsiTheme="majorHAnsi"/>
                <w:szCs w:val="22"/>
              </w:rPr>
              <w:t>`NS_REGBUS_E2E_LOG</w:t>
            </w:r>
          </w:p>
        </w:tc>
        <w:tc>
          <w:tcPr>
            <w:tcW w:w="1830" w:type="dxa"/>
          </w:tcPr>
          <w:p w14:paraId="29D2F6A0" w14:textId="77777777" w:rsidR="000A029C" w:rsidRPr="00080656" w:rsidRDefault="000A029C" w:rsidP="004D2920">
            <w:pPr>
              <w:pStyle w:val="Body"/>
              <w:tabs>
                <w:tab w:val="clear" w:pos="2700"/>
                <w:tab w:val="center" w:pos="907"/>
              </w:tabs>
              <w:jc w:val="center"/>
              <w:rPr>
                <w:rFonts w:asciiTheme="majorHAnsi" w:hAnsiTheme="majorHAnsi"/>
                <w:szCs w:val="22"/>
              </w:rPr>
            </w:pPr>
            <w:r w:rsidRPr="00080656">
              <w:rPr>
                <w:rFonts w:asciiTheme="majorHAnsi" w:hAnsiTheme="majorHAnsi"/>
                <w:szCs w:val="22"/>
              </w:rPr>
              <w:t>1</w:t>
            </w:r>
          </w:p>
        </w:tc>
        <w:tc>
          <w:tcPr>
            <w:tcW w:w="1254" w:type="dxa"/>
          </w:tcPr>
          <w:p w14:paraId="1D4C2C1F"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c>
          <w:tcPr>
            <w:tcW w:w="1784" w:type="dxa"/>
          </w:tcPr>
          <w:p w14:paraId="0E456C7E"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0</w:t>
            </w:r>
          </w:p>
        </w:tc>
      </w:tr>
      <w:tr w:rsidR="00AF652A" w:rsidRPr="00080656" w14:paraId="780E8E08" w14:textId="77777777" w:rsidTr="00AF652A">
        <w:tc>
          <w:tcPr>
            <w:tcW w:w="4708" w:type="dxa"/>
          </w:tcPr>
          <w:p w14:paraId="2922A20C" w14:textId="0794D7FA" w:rsidR="00AF652A" w:rsidRPr="00080656" w:rsidRDefault="00AF652A" w:rsidP="004D2920">
            <w:pPr>
              <w:pStyle w:val="Body"/>
              <w:tabs>
                <w:tab w:val="clear" w:pos="2700"/>
                <w:tab w:val="right" w:pos="5407"/>
              </w:tabs>
              <w:rPr>
                <w:rFonts w:asciiTheme="majorHAnsi" w:hAnsiTheme="majorHAnsi"/>
                <w:szCs w:val="22"/>
              </w:rPr>
            </w:pPr>
            <w:r w:rsidRPr="00080656">
              <w:rPr>
                <w:rFonts w:asciiTheme="majorHAnsi" w:hAnsiTheme="majorHAnsi"/>
                <w:szCs w:val="22"/>
              </w:rPr>
              <w:t>`NS_ACEMSTRBRDG_CHECKER_EN</w:t>
            </w:r>
          </w:p>
        </w:tc>
        <w:tc>
          <w:tcPr>
            <w:tcW w:w="1830" w:type="dxa"/>
          </w:tcPr>
          <w:p w14:paraId="30AF6620" w14:textId="742E491D" w:rsidR="00AF652A" w:rsidRPr="00080656" w:rsidRDefault="00AF652A" w:rsidP="004D2920">
            <w:pPr>
              <w:pStyle w:val="Body"/>
              <w:tabs>
                <w:tab w:val="clear" w:pos="2700"/>
                <w:tab w:val="center" w:pos="907"/>
              </w:tabs>
              <w:jc w:val="center"/>
              <w:rPr>
                <w:rFonts w:asciiTheme="majorHAnsi" w:hAnsiTheme="majorHAnsi"/>
                <w:szCs w:val="22"/>
              </w:rPr>
            </w:pPr>
            <w:r w:rsidRPr="00080656">
              <w:rPr>
                <w:rFonts w:asciiTheme="majorHAnsi" w:hAnsiTheme="majorHAnsi"/>
                <w:szCs w:val="22"/>
              </w:rPr>
              <w:t>1</w:t>
            </w:r>
          </w:p>
        </w:tc>
        <w:tc>
          <w:tcPr>
            <w:tcW w:w="1254" w:type="dxa"/>
          </w:tcPr>
          <w:p w14:paraId="53EDA334" w14:textId="2EB7DFB0" w:rsidR="00AF652A" w:rsidRPr="00080656" w:rsidRDefault="00AF652A" w:rsidP="004D2920">
            <w:pPr>
              <w:pStyle w:val="Body"/>
              <w:jc w:val="center"/>
              <w:rPr>
                <w:rFonts w:asciiTheme="majorHAnsi" w:hAnsiTheme="majorHAnsi"/>
                <w:szCs w:val="22"/>
              </w:rPr>
            </w:pPr>
            <w:r w:rsidRPr="00080656">
              <w:rPr>
                <w:rFonts w:asciiTheme="majorHAnsi" w:hAnsiTheme="majorHAnsi"/>
                <w:szCs w:val="22"/>
              </w:rPr>
              <w:t>1</w:t>
            </w:r>
          </w:p>
        </w:tc>
        <w:tc>
          <w:tcPr>
            <w:tcW w:w="1784" w:type="dxa"/>
          </w:tcPr>
          <w:p w14:paraId="5E9AE9F7" w14:textId="5F0D2A0B" w:rsidR="00AF652A" w:rsidRPr="00080656" w:rsidRDefault="00AF652A" w:rsidP="004D2920">
            <w:pPr>
              <w:pStyle w:val="Body"/>
              <w:jc w:val="center"/>
              <w:rPr>
                <w:rFonts w:asciiTheme="majorHAnsi" w:hAnsiTheme="majorHAnsi"/>
                <w:szCs w:val="22"/>
              </w:rPr>
            </w:pPr>
            <w:r w:rsidRPr="00080656">
              <w:rPr>
                <w:rFonts w:asciiTheme="majorHAnsi" w:hAnsiTheme="majorHAnsi"/>
                <w:szCs w:val="22"/>
              </w:rPr>
              <w:t>0</w:t>
            </w:r>
          </w:p>
        </w:tc>
      </w:tr>
      <w:tr w:rsidR="00AF652A" w:rsidRPr="00080656" w14:paraId="1AEB305C" w14:textId="77777777" w:rsidTr="00AF652A">
        <w:tc>
          <w:tcPr>
            <w:tcW w:w="4708" w:type="dxa"/>
          </w:tcPr>
          <w:p w14:paraId="36FECC19" w14:textId="1712D04D" w:rsidR="00AF652A" w:rsidRPr="00080656" w:rsidRDefault="00AF652A" w:rsidP="004D2920">
            <w:pPr>
              <w:pStyle w:val="Body"/>
              <w:tabs>
                <w:tab w:val="clear" w:pos="2700"/>
                <w:tab w:val="right" w:pos="5407"/>
              </w:tabs>
              <w:rPr>
                <w:rFonts w:asciiTheme="majorHAnsi" w:hAnsiTheme="majorHAnsi"/>
                <w:szCs w:val="22"/>
              </w:rPr>
            </w:pPr>
            <w:r w:rsidRPr="00080656">
              <w:rPr>
                <w:rFonts w:asciiTheme="majorHAnsi" w:hAnsiTheme="majorHAnsi"/>
                <w:szCs w:val="22"/>
              </w:rPr>
              <w:t>`NS_ACESLVBRDG_CHECKER_EN</w:t>
            </w:r>
          </w:p>
        </w:tc>
        <w:tc>
          <w:tcPr>
            <w:tcW w:w="1830" w:type="dxa"/>
          </w:tcPr>
          <w:p w14:paraId="67E8B37F" w14:textId="47CDC774" w:rsidR="00AF652A" w:rsidRPr="00080656" w:rsidRDefault="00AF652A" w:rsidP="004D2920">
            <w:pPr>
              <w:pStyle w:val="Body"/>
              <w:tabs>
                <w:tab w:val="clear" w:pos="2700"/>
                <w:tab w:val="center" w:pos="907"/>
              </w:tabs>
              <w:jc w:val="center"/>
              <w:rPr>
                <w:rFonts w:asciiTheme="majorHAnsi" w:hAnsiTheme="majorHAnsi"/>
                <w:szCs w:val="22"/>
              </w:rPr>
            </w:pPr>
            <w:r w:rsidRPr="00080656">
              <w:rPr>
                <w:rFonts w:asciiTheme="majorHAnsi" w:hAnsiTheme="majorHAnsi"/>
                <w:szCs w:val="22"/>
              </w:rPr>
              <w:t>1</w:t>
            </w:r>
          </w:p>
        </w:tc>
        <w:tc>
          <w:tcPr>
            <w:tcW w:w="1254" w:type="dxa"/>
          </w:tcPr>
          <w:p w14:paraId="653AF5DD" w14:textId="3C6990CC" w:rsidR="00AF652A" w:rsidRPr="00080656" w:rsidRDefault="00AF652A" w:rsidP="004D2920">
            <w:pPr>
              <w:pStyle w:val="Body"/>
              <w:jc w:val="center"/>
              <w:rPr>
                <w:rFonts w:asciiTheme="majorHAnsi" w:hAnsiTheme="majorHAnsi"/>
                <w:szCs w:val="22"/>
              </w:rPr>
            </w:pPr>
            <w:r w:rsidRPr="00080656">
              <w:rPr>
                <w:rFonts w:asciiTheme="majorHAnsi" w:hAnsiTheme="majorHAnsi"/>
                <w:szCs w:val="22"/>
              </w:rPr>
              <w:t>1</w:t>
            </w:r>
          </w:p>
        </w:tc>
        <w:tc>
          <w:tcPr>
            <w:tcW w:w="1784" w:type="dxa"/>
          </w:tcPr>
          <w:p w14:paraId="21F6FA40" w14:textId="38E4ABEA" w:rsidR="00AF652A" w:rsidRPr="00080656" w:rsidRDefault="00AF652A" w:rsidP="004D2920">
            <w:pPr>
              <w:pStyle w:val="Body"/>
              <w:jc w:val="center"/>
              <w:rPr>
                <w:rFonts w:asciiTheme="majorHAnsi" w:hAnsiTheme="majorHAnsi"/>
                <w:szCs w:val="22"/>
              </w:rPr>
            </w:pPr>
            <w:r w:rsidRPr="00080656">
              <w:rPr>
                <w:rFonts w:asciiTheme="majorHAnsi" w:hAnsiTheme="majorHAnsi"/>
                <w:szCs w:val="22"/>
              </w:rPr>
              <w:t>0</w:t>
            </w:r>
          </w:p>
        </w:tc>
      </w:tr>
      <w:tr w:rsidR="00AF652A" w:rsidRPr="00080656" w14:paraId="72C04778" w14:textId="77777777" w:rsidTr="00AF652A">
        <w:tc>
          <w:tcPr>
            <w:tcW w:w="4708" w:type="dxa"/>
          </w:tcPr>
          <w:p w14:paraId="600B647D" w14:textId="36408C89" w:rsidR="00AF652A" w:rsidRPr="00080656" w:rsidRDefault="00AF652A" w:rsidP="004D2920">
            <w:pPr>
              <w:pStyle w:val="Body"/>
              <w:tabs>
                <w:tab w:val="clear" w:pos="2700"/>
                <w:tab w:val="right" w:pos="5407"/>
              </w:tabs>
              <w:rPr>
                <w:rFonts w:asciiTheme="majorHAnsi" w:hAnsiTheme="majorHAnsi"/>
                <w:szCs w:val="22"/>
              </w:rPr>
            </w:pPr>
            <w:r>
              <w:rPr>
                <w:rFonts w:asciiTheme="majorHAnsi" w:hAnsiTheme="majorHAnsi"/>
                <w:szCs w:val="22"/>
              </w:rPr>
              <w:t>`</w:t>
            </w:r>
            <w:r w:rsidRPr="009B101C">
              <w:rPr>
                <w:rFonts w:asciiTheme="majorHAnsi" w:hAnsiTheme="majorHAnsi"/>
                <w:szCs w:val="22"/>
              </w:rPr>
              <w:t>NS_REGBUS_RING_SLV_CHECKER_EN</w:t>
            </w:r>
          </w:p>
        </w:tc>
        <w:tc>
          <w:tcPr>
            <w:tcW w:w="1830" w:type="dxa"/>
          </w:tcPr>
          <w:p w14:paraId="301AFA1C" w14:textId="655C2601" w:rsidR="00AF652A" w:rsidRPr="00080656" w:rsidRDefault="00AF652A" w:rsidP="004D2920">
            <w:pPr>
              <w:pStyle w:val="Body"/>
              <w:tabs>
                <w:tab w:val="clear" w:pos="2700"/>
                <w:tab w:val="center" w:pos="907"/>
              </w:tabs>
              <w:jc w:val="center"/>
              <w:rPr>
                <w:rFonts w:asciiTheme="majorHAnsi" w:hAnsiTheme="majorHAnsi"/>
                <w:szCs w:val="22"/>
              </w:rPr>
            </w:pPr>
            <w:r>
              <w:rPr>
                <w:rFonts w:asciiTheme="majorHAnsi" w:hAnsiTheme="majorHAnsi"/>
                <w:szCs w:val="22"/>
              </w:rPr>
              <w:t>1</w:t>
            </w:r>
          </w:p>
        </w:tc>
        <w:tc>
          <w:tcPr>
            <w:tcW w:w="1254" w:type="dxa"/>
          </w:tcPr>
          <w:p w14:paraId="15F9D0D4" w14:textId="1B2AE415" w:rsidR="00AF652A" w:rsidRPr="00080656" w:rsidRDefault="00AF652A" w:rsidP="004D2920">
            <w:pPr>
              <w:pStyle w:val="Body"/>
              <w:jc w:val="center"/>
              <w:rPr>
                <w:rFonts w:asciiTheme="majorHAnsi" w:hAnsiTheme="majorHAnsi"/>
                <w:szCs w:val="22"/>
              </w:rPr>
            </w:pPr>
            <w:r>
              <w:rPr>
                <w:rFonts w:asciiTheme="majorHAnsi" w:hAnsiTheme="majorHAnsi"/>
                <w:szCs w:val="22"/>
              </w:rPr>
              <w:t>1</w:t>
            </w:r>
          </w:p>
        </w:tc>
        <w:tc>
          <w:tcPr>
            <w:tcW w:w="1784" w:type="dxa"/>
          </w:tcPr>
          <w:p w14:paraId="2BCD0186" w14:textId="577CCCCC" w:rsidR="00AF652A" w:rsidRPr="00080656" w:rsidRDefault="00AF652A" w:rsidP="004D2920">
            <w:pPr>
              <w:pStyle w:val="Body"/>
              <w:jc w:val="center"/>
              <w:rPr>
                <w:rFonts w:asciiTheme="majorHAnsi" w:hAnsiTheme="majorHAnsi"/>
                <w:szCs w:val="22"/>
              </w:rPr>
            </w:pPr>
            <w:r>
              <w:rPr>
                <w:rFonts w:asciiTheme="majorHAnsi" w:hAnsiTheme="majorHAnsi"/>
                <w:szCs w:val="22"/>
              </w:rPr>
              <w:t>0</w:t>
            </w:r>
          </w:p>
        </w:tc>
      </w:tr>
      <w:tr w:rsidR="00AF652A" w:rsidRPr="00080656" w:rsidDel="00914BC2" w14:paraId="26A4D932" w14:textId="05D2810A" w:rsidTr="00AF652A">
        <w:trPr>
          <w:del w:id="2204" w:author="Kate Boardman" w:date="2016-04-19T11:48:00Z"/>
        </w:trPr>
        <w:tc>
          <w:tcPr>
            <w:tcW w:w="4708" w:type="dxa"/>
          </w:tcPr>
          <w:p w14:paraId="39726C84" w14:textId="0A5F2253" w:rsidR="00AF652A" w:rsidRPr="00080656" w:rsidDel="00914BC2" w:rsidRDefault="00AF652A" w:rsidP="004D2920">
            <w:pPr>
              <w:pStyle w:val="Body"/>
              <w:rPr>
                <w:del w:id="2205" w:author="Kate Boardman" w:date="2016-04-19T11:48:00Z"/>
                <w:rFonts w:asciiTheme="majorHAnsi" w:hAnsiTheme="majorHAnsi"/>
                <w:szCs w:val="22"/>
              </w:rPr>
            </w:pPr>
            <w:del w:id="2206" w:author="Kate Boardman" w:date="2016-04-19T11:48:00Z">
              <w:r w:rsidRPr="00080656" w:rsidDel="00914BC2">
                <w:rPr>
                  <w:rFonts w:asciiTheme="majorHAnsi" w:hAnsiTheme="majorHAnsi"/>
                  <w:szCs w:val="22"/>
                </w:rPr>
                <w:delText>`NS_ROUTER_CHECKER_EN</w:delText>
              </w:r>
            </w:del>
          </w:p>
        </w:tc>
        <w:tc>
          <w:tcPr>
            <w:tcW w:w="1830" w:type="dxa"/>
          </w:tcPr>
          <w:p w14:paraId="75B9CC42" w14:textId="7EB486FE" w:rsidR="00AF652A" w:rsidRPr="00080656" w:rsidDel="00914BC2" w:rsidRDefault="00AF652A" w:rsidP="004D2920">
            <w:pPr>
              <w:pStyle w:val="Body"/>
              <w:tabs>
                <w:tab w:val="clear" w:pos="2700"/>
                <w:tab w:val="center" w:pos="907"/>
              </w:tabs>
              <w:jc w:val="center"/>
              <w:rPr>
                <w:del w:id="2207" w:author="Kate Boardman" w:date="2016-04-19T11:48:00Z"/>
                <w:rFonts w:asciiTheme="majorHAnsi" w:hAnsiTheme="majorHAnsi"/>
                <w:szCs w:val="22"/>
              </w:rPr>
            </w:pPr>
            <w:del w:id="2208" w:author="Kate Boardman" w:date="2016-04-19T11:48:00Z">
              <w:r w:rsidRPr="00080656" w:rsidDel="00914BC2">
                <w:rPr>
                  <w:rFonts w:asciiTheme="majorHAnsi" w:hAnsiTheme="majorHAnsi"/>
                  <w:szCs w:val="22"/>
                </w:rPr>
                <w:delText>0</w:delText>
              </w:r>
            </w:del>
          </w:p>
        </w:tc>
        <w:tc>
          <w:tcPr>
            <w:tcW w:w="1254" w:type="dxa"/>
          </w:tcPr>
          <w:p w14:paraId="73DDE4AD" w14:textId="6EABAAFE" w:rsidR="00AF652A" w:rsidRPr="00080656" w:rsidDel="00914BC2" w:rsidRDefault="00AF652A" w:rsidP="004D2920">
            <w:pPr>
              <w:pStyle w:val="Body"/>
              <w:tabs>
                <w:tab w:val="clear" w:pos="2700"/>
                <w:tab w:val="center" w:pos="907"/>
              </w:tabs>
              <w:jc w:val="center"/>
              <w:rPr>
                <w:del w:id="2209" w:author="Kate Boardman" w:date="2016-04-19T11:48:00Z"/>
                <w:rFonts w:asciiTheme="majorHAnsi" w:hAnsiTheme="majorHAnsi"/>
                <w:szCs w:val="22"/>
              </w:rPr>
            </w:pPr>
            <w:del w:id="2210" w:author="Kate Boardman" w:date="2016-04-19T11:48:00Z">
              <w:r w:rsidRPr="00080656" w:rsidDel="00914BC2">
                <w:rPr>
                  <w:rFonts w:asciiTheme="majorHAnsi" w:hAnsiTheme="majorHAnsi"/>
                  <w:szCs w:val="22"/>
                </w:rPr>
                <w:delText>1</w:delText>
              </w:r>
            </w:del>
          </w:p>
        </w:tc>
        <w:tc>
          <w:tcPr>
            <w:tcW w:w="1784" w:type="dxa"/>
          </w:tcPr>
          <w:p w14:paraId="229AC5D9" w14:textId="4ACBC1B1" w:rsidR="00AF652A" w:rsidRPr="00080656" w:rsidDel="00914BC2" w:rsidRDefault="00AF652A" w:rsidP="004D2920">
            <w:pPr>
              <w:pStyle w:val="Body"/>
              <w:tabs>
                <w:tab w:val="clear" w:pos="2700"/>
                <w:tab w:val="center" w:pos="907"/>
              </w:tabs>
              <w:jc w:val="center"/>
              <w:rPr>
                <w:del w:id="2211" w:author="Kate Boardman" w:date="2016-04-19T11:48:00Z"/>
                <w:rFonts w:asciiTheme="majorHAnsi" w:hAnsiTheme="majorHAnsi"/>
                <w:szCs w:val="22"/>
              </w:rPr>
            </w:pPr>
            <w:del w:id="2212" w:author="Kate Boardman" w:date="2016-04-19T11:48:00Z">
              <w:r w:rsidRPr="00080656" w:rsidDel="00914BC2">
                <w:rPr>
                  <w:rFonts w:asciiTheme="majorHAnsi" w:hAnsiTheme="majorHAnsi"/>
                  <w:szCs w:val="22"/>
                </w:rPr>
                <w:delText>0</w:delText>
              </w:r>
            </w:del>
          </w:p>
        </w:tc>
      </w:tr>
      <w:tr w:rsidR="00AF652A" w:rsidRPr="00080656" w:rsidDel="00914BC2" w14:paraId="7F21BF4E" w14:textId="2AA4405C" w:rsidTr="00AF652A">
        <w:trPr>
          <w:del w:id="2213" w:author="Kate Boardman" w:date="2016-04-19T11:48:00Z"/>
        </w:trPr>
        <w:tc>
          <w:tcPr>
            <w:tcW w:w="4708" w:type="dxa"/>
          </w:tcPr>
          <w:p w14:paraId="1D2D11F5" w14:textId="77AD1906" w:rsidR="00AF652A" w:rsidRPr="00080656" w:rsidDel="00914BC2" w:rsidRDefault="00AF652A" w:rsidP="004D2920">
            <w:pPr>
              <w:pStyle w:val="Body"/>
              <w:rPr>
                <w:del w:id="2214" w:author="Kate Boardman" w:date="2016-04-19T11:48:00Z"/>
                <w:rFonts w:asciiTheme="majorHAnsi" w:hAnsiTheme="majorHAnsi"/>
                <w:szCs w:val="22"/>
              </w:rPr>
            </w:pPr>
            <w:del w:id="2215" w:author="Kate Boardman" w:date="2016-04-19T11:48:00Z">
              <w:r w:rsidRPr="00080656" w:rsidDel="00914BC2">
                <w:rPr>
                  <w:rFonts w:asciiTheme="majorHAnsi" w:hAnsiTheme="majorHAnsi"/>
                  <w:szCs w:val="22"/>
                </w:rPr>
                <w:delText>`NS_ROUTER_CHECKER_COMPILE_EN</w:delText>
              </w:r>
            </w:del>
          </w:p>
        </w:tc>
        <w:tc>
          <w:tcPr>
            <w:tcW w:w="1830" w:type="dxa"/>
          </w:tcPr>
          <w:p w14:paraId="65169FB8" w14:textId="46A5E474" w:rsidR="00AF652A" w:rsidRPr="00080656" w:rsidDel="00914BC2" w:rsidRDefault="00AF652A" w:rsidP="004D2920">
            <w:pPr>
              <w:pStyle w:val="Body"/>
              <w:jc w:val="center"/>
              <w:rPr>
                <w:del w:id="2216" w:author="Kate Boardman" w:date="2016-04-19T11:48:00Z"/>
                <w:rFonts w:asciiTheme="majorHAnsi" w:hAnsiTheme="majorHAnsi"/>
                <w:szCs w:val="22"/>
              </w:rPr>
            </w:pPr>
            <w:del w:id="2217" w:author="Kate Boardman" w:date="2016-04-19T11:48:00Z">
              <w:r w:rsidRPr="00080656" w:rsidDel="00914BC2">
                <w:rPr>
                  <w:rFonts w:asciiTheme="majorHAnsi" w:hAnsiTheme="majorHAnsi"/>
                  <w:szCs w:val="22"/>
                </w:rPr>
                <w:delText>Do not define</w:delText>
              </w:r>
            </w:del>
          </w:p>
        </w:tc>
        <w:tc>
          <w:tcPr>
            <w:tcW w:w="1254" w:type="dxa"/>
          </w:tcPr>
          <w:p w14:paraId="2FFA4D22" w14:textId="653A17EC" w:rsidR="00AF652A" w:rsidRPr="00080656" w:rsidDel="00914BC2" w:rsidRDefault="00AF652A" w:rsidP="004D2920">
            <w:pPr>
              <w:pStyle w:val="Body"/>
              <w:jc w:val="center"/>
              <w:rPr>
                <w:del w:id="2218" w:author="Kate Boardman" w:date="2016-04-19T11:48:00Z"/>
                <w:rFonts w:asciiTheme="majorHAnsi" w:hAnsiTheme="majorHAnsi"/>
                <w:szCs w:val="22"/>
              </w:rPr>
            </w:pPr>
            <w:del w:id="2219" w:author="Kate Boardman" w:date="2016-04-19T11:48:00Z">
              <w:r w:rsidRPr="00080656" w:rsidDel="00914BC2">
                <w:rPr>
                  <w:rFonts w:asciiTheme="majorHAnsi" w:hAnsiTheme="majorHAnsi"/>
                  <w:szCs w:val="22"/>
                </w:rPr>
                <w:delText>Define</w:delText>
              </w:r>
            </w:del>
          </w:p>
        </w:tc>
        <w:tc>
          <w:tcPr>
            <w:tcW w:w="1784" w:type="dxa"/>
          </w:tcPr>
          <w:p w14:paraId="306DCB6C" w14:textId="00B49427" w:rsidR="00AF652A" w:rsidRPr="00080656" w:rsidDel="00914BC2" w:rsidRDefault="00AF652A" w:rsidP="004D2920">
            <w:pPr>
              <w:pStyle w:val="Body"/>
              <w:jc w:val="center"/>
              <w:rPr>
                <w:del w:id="2220" w:author="Kate Boardman" w:date="2016-04-19T11:48:00Z"/>
                <w:rFonts w:asciiTheme="majorHAnsi" w:hAnsiTheme="majorHAnsi"/>
                <w:szCs w:val="22"/>
              </w:rPr>
            </w:pPr>
            <w:del w:id="2221" w:author="Kate Boardman" w:date="2016-04-19T11:48:00Z">
              <w:r w:rsidRPr="00080656" w:rsidDel="00914BC2">
                <w:rPr>
                  <w:rFonts w:asciiTheme="majorHAnsi" w:hAnsiTheme="majorHAnsi"/>
                  <w:szCs w:val="22"/>
                </w:rPr>
                <w:delText>Do not define</w:delText>
              </w:r>
            </w:del>
          </w:p>
        </w:tc>
      </w:tr>
      <w:tr w:rsidR="008D4082" w:rsidRPr="00080656" w14:paraId="4E0CA44F" w14:textId="77777777" w:rsidTr="00AF652A">
        <w:tc>
          <w:tcPr>
            <w:tcW w:w="4708" w:type="dxa"/>
          </w:tcPr>
          <w:p w14:paraId="3F5A403A" w14:textId="624976C8" w:rsidR="008D4082" w:rsidRPr="00080656" w:rsidRDefault="008D4082" w:rsidP="004D2920">
            <w:pPr>
              <w:pStyle w:val="Body"/>
              <w:rPr>
                <w:rFonts w:asciiTheme="majorHAnsi" w:hAnsiTheme="majorHAnsi"/>
                <w:szCs w:val="22"/>
              </w:rPr>
            </w:pPr>
            <w:r>
              <w:t>`NS_CCC_</w:t>
            </w:r>
            <w:r w:rsidRPr="00AA6334">
              <w:t>CHECKER_EN</w:t>
            </w:r>
          </w:p>
        </w:tc>
        <w:tc>
          <w:tcPr>
            <w:tcW w:w="1830" w:type="dxa"/>
          </w:tcPr>
          <w:p w14:paraId="045ED494" w14:textId="3B738A00" w:rsidR="008D4082" w:rsidRPr="00080656" w:rsidRDefault="008D4082" w:rsidP="004D2920">
            <w:pPr>
              <w:pStyle w:val="Body"/>
              <w:jc w:val="center"/>
              <w:rPr>
                <w:rFonts w:asciiTheme="majorHAnsi" w:hAnsiTheme="majorHAnsi"/>
                <w:szCs w:val="22"/>
              </w:rPr>
            </w:pPr>
            <w:r w:rsidRPr="00AA6334">
              <w:t>1</w:t>
            </w:r>
          </w:p>
        </w:tc>
        <w:tc>
          <w:tcPr>
            <w:tcW w:w="1254" w:type="dxa"/>
          </w:tcPr>
          <w:p w14:paraId="450DEDA2" w14:textId="5A82049B" w:rsidR="008D4082" w:rsidRPr="00080656" w:rsidRDefault="008D4082" w:rsidP="004D2920">
            <w:pPr>
              <w:pStyle w:val="Body"/>
              <w:jc w:val="center"/>
              <w:rPr>
                <w:rFonts w:asciiTheme="majorHAnsi" w:hAnsiTheme="majorHAnsi"/>
                <w:szCs w:val="22"/>
              </w:rPr>
            </w:pPr>
            <w:r w:rsidRPr="00AA6334">
              <w:t>1</w:t>
            </w:r>
          </w:p>
        </w:tc>
        <w:tc>
          <w:tcPr>
            <w:tcW w:w="1784" w:type="dxa"/>
          </w:tcPr>
          <w:p w14:paraId="42623EB6" w14:textId="48F789A5" w:rsidR="008D4082" w:rsidRPr="00080656" w:rsidRDefault="008D4082" w:rsidP="004D2920">
            <w:pPr>
              <w:pStyle w:val="Body"/>
              <w:jc w:val="center"/>
              <w:rPr>
                <w:rFonts w:asciiTheme="majorHAnsi" w:hAnsiTheme="majorHAnsi"/>
                <w:szCs w:val="22"/>
              </w:rPr>
            </w:pPr>
            <w:r w:rsidRPr="00AA6334">
              <w:t>1</w:t>
            </w:r>
          </w:p>
        </w:tc>
      </w:tr>
      <w:tr w:rsidR="008D4082" w:rsidRPr="00080656" w14:paraId="07B8F926" w14:textId="77777777" w:rsidTr="00AF652A">
        <w:tc>
          <w:tcPr>
            <w:tcW w:w="4708" w:type="dxa"/>
          </w:tcPr>
          <w:p w14:paraId="0A522251" w14:textId="5E3AD748" w:rsidR="008D4082" w:rsidRPr="00AA6334" w:rsidRDefault="008D4082" w:rsidP="004D2920">
            <w:pPr>
              <w:pStyle w:val="Body"/>
            </w:pPr>
            <w:r w:rsidRPr="00AA6334">
              <w:t>`NS_DVM_CHECKER_EN</w:t>
            </w:r>
          </w:p>
        </w:tc>
        <w:tc>
          <w:tcPr>
            <w:tcW w:w="1830" w:type="dxa"/>
          </w:tcPr>
          <w:p w14:paraId="0BFB3733" w14:textId="1261D301" w:rsidR="008D4082" w:rsidRPr="00AA6334" w:rsidRDefault="008D4082" w:rsidP="004D2920">
            <w:pPr>
              <w:pStyle w:val="Body"/>
              <w:jc w:val="center"/>
            </w:pPr>
            <w:r w:rsidRPr="00AA6334">
              <w:t>1</w:t>
            </w:r>
          </w:p>
        </w:tc>
        <w:tc>
          <w:tcPr>
            <w:tcW w:w="1254" w:type="dxa"/>
          </w:tcPr>
          <w:p w14:paraId="3F8154BA" w14:textId="4DE88BC7" w:rsidR="008D4082" w:rsidRPr="00AA6334" w:rsidRDefault="008D4082" w:rsidP="004D2920">
            <w:pPr>
              <w:pStyle w:val="Body"/>
              <w:jc w:val="center"/>
            </w:pPr>
            <w:r w:rsidRPr="00AA6334">
              <w:t>1</w:t>
            </w:r>
          </w:p>
        </w:tc>
        <w:tc>
          <w:tcPr>
            <w:tcW w:w="1784" w:type="dxa"/>
          </w:tcPr>
          <w:p w14:paraId="5F9C3C0F" w14:textId="6D4736E5" w:rsidR="008D4082" w:rsidRPr="00AA6334" w:rsidRDefault="008D4082" w:rsidP="004D2920">
            <w:pPr>
              <w:pStyle w:val="Body"/>
              <w:jc w:val="center"/>
            </w:pPr>
            <w:r w:rsidRPr="00AA6334">
              <w:t>1</w:t>
            </w:r>
          </w:p>
        </w:tc>
      </w:tr>
      <w:tr w:rsidR="00C16221" w:rsidRPr="00080656" w14:paraId="6A35F79C" w14:textId="77777777" w:rsidTr="00AF652A">
        <w:trPr>
          <w:ins w:id="2222" w:author="Kate Boardman" w:date="2016-04-19T11:20:00Z"/>
        </w:trPr>
        <w:tc>
          <w:tcPr>
            <w:tcW w:w="4708" w:type="dxa"/>
          </w:tcPr>
          <w:p w14:paraId="2196EAFB" w14:textId="33690300" w:rsidR="00C16221" w:rsidRPr="00AA6334" w:rsidRDefault="00C16221" w:rsidP="004D2920">
            <w:pPr>
              <w:pStyle w:val="Body"/>
              <w:rPr>
                <w:ins w:id="2223" w:author="Kate Boardman" w:date="2016-04-19T11:20:00Z"/>
              </w:rPr>
            </w:pPr>
            <w:ins w:id="2224" w:author="Kate Boardman" w:date="2016-04-19T11:20:00Z">
              <w:r>
                <w:t>`NS_LLC_CHECKER_EN</w:t>
              </w:r>
            </w:ins>
          </w:p>
        </w:tc>
        <w:tc>
          <w:tcPr>
            <w:tcW w:w="1830" w:type="dxa"/>
          </w:tcPr>
          <w:p w14:paraId="35C15B0D" w14:textId="5EA4DCFB" w:rsidR="00C16221" w:rsidRPr="00AA6334" w:rsidRDefault="00C16221" w:rsidP="004D2920">
            <w:pPr>
              <w:pStyle w:val="Body"/>
              <w:jc w:val="center"/>
              <w:rPr>
                <w:ins w:id="2225" w:author="Kate Boardman" w:date="2016-04-19T11:20:00Z"/>
              </w:rPr>
            </w:pPr>
            <w:ins w:id="2226" w:author="Kate Boardman" w:date="2016-04-19T11:20:00Z">
              <w:r>
                <w:t>1</w:t>
              </w:r>
            </w:ins>
          </w:p>
        </w:tc>
        <w:tc>
          <w:tcPr>
            <w:tcW w:w="1254" w:type="dxa"/>
          </w:tcPr>
          <w:p w14:paraId="55CEE095" w14:textId="75BE7C0C" w:rsidR="00C16221" w:rsidRPr="00AA6334" w:rsidRDefault="00C16221" w:rsidP="004D2920">
            <w:pPr>
              <w:pStyle w:val="Body"/>
              <w:jc w:val="center"/>
              <w:rPr>
                <w:ins w:id="2227" w:author="Kate Boardman" w:date="2016-04-19T11:20:00Z"/>
              </w:rPr>
            </w:pPr>
            <w:ins w:id="2228" w:author="Kate Boardman" w:date="2016-04-19T11:20:00Z">
              <w:r>
                <w:t>1</w:t>
              </w:r>
            </w:ins>
          </w:p>
        </w:tc>
        <w:tc>
          <w:tcPr>
            <w:tcW w:w="1784" w:type="dxa"/>
          </w:tcPr>
          <w:p w14:paraId="7C8A8C51" w14:textId="27A9C3A9" w:rsidR="00C16221" w:rsidRPr="00AA6334" w:rsidRDefault="00C16221" w:rsidP="004D2920">
            <w:pPr>
              <w:pStyle w:val="Body"/>
              <w:jc w:val="center"/>
              <w:rPr>
                <w:ins w:id="2229" w:author="Kate Boardman" w:date="2016-04-19T11:20:00Z"/>
              </w:rPr>
            </w:pPr>
            <w:ins w:id="2230" w:author="Kate Boardman" w:date="2016-04-19T11:20:00Z">
              <w:r>
                <w:t>1</w:t>
              </w:r>
            </w:ins>
          </w:p>
        </w:tc>
      </w:tr>
      <w:tr w:rsidR="008D4082" w:rsidRPr="00080656" w14:paraId="051DA6FD" w14:textId="77777777" w:rsidTr="00AF652A">
        <w:tc>
          <w:tcPr>
            <w:tcW w:w="4708" w:type="dxa"/>
          </w:tcPr>
          <w:p w14:paraId="3EB2CAC9" w14:textId="5D9BE757" w:rsidR="008D4082" w:rsidRPr="00AA6334" w:rsidRDefault="008D4082" w:rsidP="004D2920">
            <w:pPr>
              <w:pStyle w:val="Body"/>
            </w:pPr>
            <w:r w:rsidRPr="00AA6334">
              <w:t>`NS_GCT_EN</w:t>
            </w:r>
          </w:p>
        </w:tc>
        <w:tc>
          <w:tcPr>
            <w:tcW w:w="1830" w:type="dxa"/>
          </w:tcPr>
          <w:p w14:paraId="6C1A4B0C" w14:textId="4106CD9F" w:rsidR="008D4082" w:rsidRPr="00AA6334" w:rsidRDefault="008D4082" w:rsidP="004D2920">
            <w:pPr>
              <w:pStyle w:val="Body"/>
              <w:jc w:val="center"/>
            </w:pPr>
            <w:r w:rsidRPr="00AA6334">
              <w:t>1</w:t>
            </w:r>
          </w:p>
        </w:tc>
        <w:tc>
          <w:tcPr>
            <w:tcW w:w="1254" w:type="dxa"/>
          </w:tcPr>
          <w:p w14:paraId="47BDF6E2" w14:textId="3D0B1E82" w:rsidR="008D4082" w:rsidRPr="00AA6334" w:rsidRDefault="008D4082" w:rsidP="004D2920">
            <w:pPr>
              <w:pStyle w:val="Body"/>
              <w:jc w:val="center"/>
            </w:pPr>
            <w:r w:rsidRPr="00AA6334">
              <w:t>1</w:t>
            </w:r>
          </w:p>
        </w:tc>
        <w:tc>
          <w:tcPr>
            <w:tcW w:w="1784" w:type="dxa"/>
          </w:tcPr>
          <w:p w14:paraId="5DB508C0" w14:textId="6E9E4195" w:rsidR="008D4082" w:rsidRPr="00AA6334" w:rsidRDefault="008D4082" w:rsidP="004D2920">
            <w:pPr>
              <w:pStyle w:val="Body"/>
              <w:jc w:val="center"/>
            </w:pPr>
            <w:r w:rsidRPr="00AA6334">
              <w:t>1</w:t>
            </w:r>
          </w:p>
        </w:tc>
      </w:tr>
    </w:tbl>
    <w:p w14:paraId="6C58E0C4" w14:textId="77777777" w:rsidR="000A029C" w:rsidRPr="00080656" w:rsidRDefault="000A029C" w:rsidP="000A029C">
      <w:pPr>
        <w:pStyle w:val="Body"/>
        <w:rPr>
          <w:rFonts w:asciiTheme="majorHAnsi" w:hAnsiTheme="majorHAnsi"/>
          <w:szCs w:val="22"/>
        </w:rPr>
      </w:pPr>
    </w:p>
    <w:p w14:paraId="28B3B7EA" w14:textId="77777777" w:rsidR="000A029C" w:rsidRPr="00080656" w:rsidRDefault="000A029C" w:rsidP="000A029C">
      <w:pPr>
        <w:pStyle w:val="Body"/>
        <w:rPr>
          <w:rFonts w:asciiTheme="majorHAnsi" w:hAnsiTheme="majorHAnsi"/>
          <w:szCs w:val="22"/>
        </w:rPr>
      </w:pPr>
    </w:p>
    <w:p w14:paraId="11A35777" w14:textId="77777777" w:rsidR="000A029C" w:rsidRPr="00BB2FA9" w:rsidRDefault="000A029C" w:rsidP="000A029C">
      <w:pPr>
        <w:pStyle w:val="Heading2"/>
        <w:rPr>
          <w:szCs w:val="22"/>
        </w:rPr>
      </w:pPr>
      <w:bookmarkStart w:id="2231" w:name="_Toc378951171"/>
      <w:bookmarkStart w:id="2232" w:name="_Toc407201538"/>
      <w:bookmarkStart w:id="2233" w:name="_Ref427400348"/>
      <w:bookmarkStart w:id="2234" w:name="_Ref427400353"/>
      <w:bookmarkStart w:id="2235" w:name="_Toc448857024"/>
      <w:r w:rsidRPr="00BB2FA9">
        <w:rPr>
          <w:szCs w:val="22"/>
        </w:rPr>
        <w:t>Checkers</w:t>
      </w:r>
      <w:bookmarkEnd w:id="2231"/>
      <w:bookmarkEnd w:id="2232"/>
      <w:bookmarkEnd w:id="2233"/>
      <w:bookmarkEnd w:id="2234"/>
      <w:bookmarkEnd w:id="2235"/>
    </w:p>
    <w:p w14:paraId="425F2056" w14:textId="77777777" w:rsidR="000A029C" w:rsidRPr="00080656" w:rsidRDefault="000A029C" w:rsidP="000A029C">
      <w:pPr>
        <w:pStyle w:val="Heading3"/>
        <w:rPr>
          <w:sz w:val="22"/>
        </w:rPr>
      </w:pPr>
      <w:r w:rsidRPr="00080656">
        <w:rPr>
          <w:sz w:val="22"/>
        </w:rPr>
        <w:t xml:space="preserve"> </w:t>
      </w:r>
      <w:bookmarkStart w:id="2236" w:name="_Toc378951172"/>
      <w:bookmarkStart w:id="2237" w:name="_Toc407201539"/>
      <w:bookmarkStart w:id="2238" w:name="_Toc448857025"/>
      <w:r w:rsidRPr="00BB2FA9">
        <w:t>Terminology</w:t>
      </w:r>
      <w:bookmarkEnd w:id="2236"/>
      <w:bookmarkEnd w:id="2237"/>
      <w:bookmarkEnd w:id="2238"/>
    </w:p>
    <w:p w14:paraId="56684E3F"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The types of checks that </w:t>
      </w:r>
      <w:proofErr w:type="gramStart"/>
      <w:r w:rsidRPr="00080656">
        <w:rPr>
          <w:rFonts w:asciiTheme="majorHAnsi" w:hAnsiTheme="majorHAnsi"/>
          <w:szCs w:val="22"/>
        </w:rPr>
        <w:t>are performed</w:t>
      </w:r>
      <w:proofErr w:type="gramEnd"/>
      <w:r w:rsidRPr="00080656">
        <w:rPr>
          <w:rFonts w:asciiTheme="majorHAnsi" w:hAnsiTheme="majorHAnsi"/>
          <w:szCs w:val="22"/>
        </w:rPr>
        <w:t xml:space="preserve"> are divided into the following categories:</w:t>
      </w:r>
    </w:p>
    <w:p w14:paraId="7A8E99E7" w14:textId="77777777" w:rsidR="000A029C" w:rsidRDefault="000A029C" w:rsidP="000A029C">
      <w:pPr>
        <w:pStyle w:val="Body"/>
        <w:rPr>
          <w:rFonts w:asciiTheme="majorHAnsi" w:hAnsiTheme="majorHAnsi"/>
          <w:szCs w:val="22"/>
        </w:rPr>
      </w:pPr>
      <w:r w:rsidRPr="00080656">
        <w:rPr>
          <w:rFonts w:asciiTheme="majorHAnsi" w:hAnsiTheme="majorHAnsi"/>
          <w:b/>
          <w:szCs w:val="22"/>
        </w:rPr>
        <w:t>Protocol</w:t>
      </w:r>
      <w:r w:rsidRPr="00080656">
        <w:rPr>
          <w:rFonts w:asciiTheme="majorHAnsi" w:hAnsiTheme="majorHAnsi"/>
          <w:szCs w:val="22"/>
        </w:rPr>
        <w:t xml:space="preserve">    – These checks enforce adherence to AMBA or NoC interface protocol.</w:t>
      </w:r>
    </w:p>
    <w:p w14:paraId="0887D878" w14:textId="6514451F" w:rsidR="00604A73" w:rsidRPr="00080656" w:rsidRDefault="00604A73" w:rsidP="000A029C">
      <w:pPr>
        <w:pStyle w:val="Body"/>
        <w:rPr>
          <w:rFonts w:asciiTheme="majorHAnsi" w:hAnsiTheme="majorHAnsi"/>
          <w:szCs w:val="22"/>
        </w:rPr>
      </w:pPr>
      <w:r>
        <w:rPr>
          <w:rFonts w:asciiTheme="majorHAnsi" w:hAnsiTheme="majorHAnsi"/>
          <w:b/>
          <w:szCs w:val="22"/>
        </w:rPr>
        <w:t>Unsupported</w:t>
      </w:r>
      <w:r w:rsidRPr="00080656">
        <w:rPr>
          <w:rFonts w:asciiTheme="majorHAnsi" w:hAnsiTheme="majorHAnsi"/>
          <w:szCs w:val="22"/>
        </w:rPr>
        <w:t xml:space="preserve"> – These checks</w:t>
      </w:r>
      <w:r>
        <w:rPr>
          <w:rFonts w:asciiTheme="majorHAnsi" w:hAnsiTheme="majorHAnsi"/>
          <w:szCs w:val="22"/>
        </w:rPr>
        <w:t xml:space="preserve"> flag violations of </w:t>
      </w:r>
      <w:r w:rsidR="00D0653F">
        <w:rPr>
          <w:rFonts w:asciiTheme="majorHAnsi" w:hAnsiTheme="majorHAnsi"/>
          <w:szCs w:val="22"/>
        </w:rPr>
        <w:t xml:space="preserve">AMBA </w:t>
      </w:r>
      <w:r w:rsidR="004C4A58">
        <w:rPr>
          <w:rFonts w:asciiTheme="majorHAnsi" w:hAnsiTheme="majorHAnsi"/>
          <w:szCs w:val="22"/>
        </w:rPr>
        <w:t>interface protocol features</w:t>
      </w:r>
      <w:r w:rsidR="00D0653F">
        <w:rPr>
          <w:rFonts w:asciiTheme="majorHAnsi" w:hAnsiTheme="majorHAnsi"/>
          <w:szCs w:val="22"/>
        </w:rPr>
        <w:t xml:space="preserve"> that </w:t>
      </w:r>
      <w:proofErr w:type="gramStart"/>
      <w:r w:rsidR="00D0653F">
        <w:rPr>
          <w:rFonts w:asciiTheme="majorHAnsi" w:hAnsiTheme="majorHAnsi"/>
          <w:szCs w:val="22"/>
        </w:rPr>
        <w:t>are currently not supported</w:t>
      </w:r>
      <w:proofErr w:type="gramEnd"/>
      <w:r w:rsidRPr="00080656">
        <w:rPr>
          <w:rFonts w:asciiTheme="majorHAnsi" w:hAnsiTheme="majorHAnsi"/>
          <w:szCs w:val="22"/>
        </w:rPr>
        <w:t>.</w:t>
      </w:r>
    </w:p>
    <w:p w14:paraId="4BB33D03" w14:textId="77777777" w:rsidR="000A029C" w:rsidRPr="00080656" w:rsidRDefault="000A029C" w:rsidP="000A029C">
      <w:pPr>
        <w:pStyle w:val="Body"/>
        <w:rPr>
          <w:rFonts w:asciiTheme="majorHAnsi" w:hAnsiTheme="majorHAnsi"/>
          <w:szCs w:val="22"/>
        </w:rPr>
      </w:pPr>
      <w:r w:rsidRPr="00080656">
        <w:rPr>
          <w:rFonts w:asciiTheme="majorHAnsi" w:hAnsiTheme="majorHAnsi"/>
          <w:b/>
          <w:szCs w:val="22"/>
        </w:rPr>
        <w:t>Functional</w:t>
      </w:r>
      <w:r w:rsidRPr="00080656">
        <w:rPr>
          <w:rFonts w:asciiTheme="majorHAnsi" w:hAnsiTheme="majorHAnsi"/>
          <w:szCs w:val="22"/>
        </w:rPr>
        <w:t xml:space="preserve"> – These checks verify the functionality of the NoC RTL.</w:t>
      </w:r>
    </w:p>
    <w:p w14:paraId="36386CF0" w14:textId="77777777" w:rsidR="000A029C" w:rsidRDefault="000A029C" w:rsidP="000A029C">
      <w:pPr>
        <w:pStyle w:val="Body"/>
        <w:rPr>
          <w:rFonts w:asciiTheme="majorHAnsi" w:hAnsiTheme="majorHAnsi"/>
          <w:szCs w:val="22"/>
        </w:rPr>
      </w:pPr>
      <w:r w:rsidRPr="00080656">
        <w:rPr>
          <w:rFonts w:asciiTheme="majorHAnsi" w:hAnsiTheme="majorHAnsi"/>
          <w:b/>
          <w:szCs w:val="22"/>
        </w:rPr>
        <w:t>Exit</w:t>
      </w:r>
      <w:r w:rsidRPr="00080656">
        <w:rPr>
          <w:rFonts w:asciiTheme="majorHAnsi" w:hAnsiTheme="majorHAnsi"/>
          <w:szCs w:val="22"/>
        </w:rPr>
        <w:t xml:space="preserve"> – These checks </w:t>
      </w:r>
      <w:proofErr w:type="gramStart"/>
      <w:r w:rsidRPr="00080656">
        <w:rPr>
          <w:rFonts w:asciiTheme="majorHAnsi" w:hAnsiTheme="majorHAnsi"/>
          <w:szCs w:val="22"/>
        </w:rPr>
        <w:t>are performed</w:t>
      </w:r>
      <w:proofErr w:type="gramEnd"/>
      <w:r w:rsidRPr="00080656">
        <w:rPr>
          <w:rFonts w:asciiTheme="majorHAnsi" w:hAnsiTheme="majorHAnsi"/>
          <w:szCs w:val="22"/>
        </w:rPr>
        <w:t xml:space="preserve"> at the end of simulation to verify that the NoC is in a proper idle state at the end of simulation.</w:t>
      </w:r>
    </w:p>
    <w:p w14:paraId="648D96DC" w14:textId="77777777" w:rsidR="0032676F" w:rsidRPr="00D1194A" w:rsidRDefault="0032676F" w:rsidP="00D1194A">
      <w:bookmarkStart w:id="2239" w:name="_Toc415154537"/>
      <w:bookmarkStart w:id="2240" w:name="_Toc415155074"/>
      <w:bookmarkStart w:id="2241" w:name="_Toc415155639"/>
      <w:bookmarkStart w:id="2242" w:name="_Toc416026621"/>
      <w:bookmarkEnd w:id="2239"/>
      <w:bookmarkEnd w:id="2240"/>
      <w:bookmarkEnd w:id="2241"/>
      <w:bookmarkEnd w:id="2242"/>
    </w:p>
    <w:p w14:paraId="08CA37DD" w14:textId="6E7500CC" w:rsidR="000A029C" w:rsidRDefault="0032676F">
      <w:pPr>
        <w:pStyle w:val="Heading3"/>
      </w:pPr>
      <w:bookmarkStart w:id="2243" w:name="_Toc448857026"/>
      <w:r>
        <w:t>AMBA NoC End-to-End Checker</w:t>
      </w:r>
      <w:bookmarkEnd w:id="2243"/>
    </w:p>
    <w:p w14:paraId="5DF16B78" w14:textId="63E8D6B9" w:rsidR="006A57CD" w:rsidRDefault="00B87B2E">
      <w:pPr>
        <w:pStyle w:val="Body"/>
        <w:rPr>
          <w:rFonts w:asciiTheme="majorHAnsi" w:hAnsiTheme="majorHAnsi"/>
        </w:rPr>
      </w:pPr>
      <w:r>
        <w:rPr>
          <w:rFonts w:asciiTheme="majorHAnsi" w:hAnsiTheme="majorHAnsi"/>
        </w:rPr>
        <w:t>The AMBA</w:t>
      </w:r>
      <w:r w:rsidR="00604A73">
        <w:rPr>
          <w:rFonts w:asciiTheme="majorHAnsi" w:hAnsiTheme="majorHAnsi"/>
        </w:rPr>
        <w:t xml:space="preserve"> </w:t>
      </w:r>
      <w:r w:rsidR="000A029C" w:rsidRPr="00080656">
        <w:rPr>
          <w:rFonts w:asciiTheme="majorHAnsi" w:hAnsiTheme="majorHAnsi"/>
        </w:rPr>
        <w:t xml:space="preserve">NoC </w:t>
      </w:r>
      <w:r w:rsidR="00CE1A20">
        <w:rPr>
          <w:rFonts w:asciiTheme="majorHAnsi" w:hAnsiTheme="majorHAnsi"/>
        </w:rPr>
        <w:t>E</w:t>
      </w:r>
      <w:r w:rsidR="000A029C" w:rsidRPr="00080656">
        <w:rPr>
          <w:rFonts w:asciiTheme="majorHAnsi" w:hAnsiTheme="majorHAnsi"/>
        </w:rPr>
        <w:t>nd-</w:t>
      </w:r>
      <w:r w:rsidR="00604A73">
        <w:rPr>
          <w:rFonts w:asciiTheme="majorHAnsi" w:hAnsiTheme="majorHAnsi"/>
        </w:rPr>
        <w:t>t</w:t>
      </w:r>
      <w:r w:rsidR="000A029C" w:rsidRPr="00080656">
        <w:rPr>
          <w:rFonts w:asciiTheme="majorHAnsi" w:hAnsiTheme="majorHAnsi"/>
        </w:rPr>
        <w:t>o-</w:t>
      </w:r>
      <w:r w:rsidR="00CE1A20">
        <w:rPr>
          <w:rFonts w:asciiTheme="majorHAnsi" w:hAnsiTheme="majorHAnsi"/>
        </w:rPr>
        <w:t>E</w:t>
      </w:r>
      <w:r w:rsidR="000A029C" w:rsidRPr="00080656">
        <w:rPr>
          <w:rFonts w:asciiTheme="majorHAnsi" w:hAnsiTheme="majorHAnsi"/>
        </w:rPr>
        <w:t xml:space="preserve">nd </w:t>
      </w:r>
      <w:r w:rsidR="00CE1A20">
        <w:rPr>
          <w:rFonts w:asciiTheme="majorHAnsi" w:hAnsiTheme="majorHAnsi"/>
        </w:rPr>
        <w:t>C</w:t>
      </w:r>
      <w:r w:rsidR="000A029C" w:rsidRPr="00080656">
        <w:rPr>
          <w:rFonts w:asciiTheme="majorHAnsi" w:hAnsiTheme="majorHAnsi"/>
        </w:rPr>
        <w:t xml:space="preserve">hecker </w:t>
      </w:r>
      <w:proofErr w:type="gramStart"/>
      <w:r w:rsidR="000A029C" w:rsidRPr="00080656">
        <w:rPr>
          <w:rFonts w:asciiTheme="majorHAnsi" w:hAnsiTheme="majorHAnsi"/>
        </w:rPr>
        <w:t>is used</w:t>
      </w:r>
      <w:proofErr w:type="gramEnd"/>
      <w:r w:rsidR="000A029C" w:rsidRPr="00080656">
        <w:rPr>
          <w:rFonts w:asciiTheme="majorHAnsi" w:hAnsiTheme="majorHAnsi"/>
        </w:rPr>
        <w:t xml:space="preserve"> to verify the correct operation of the NoC design. All requests and responses transmitted into the NoC </w:t>
      </w:r>
      <w:proofErr w:type="gramStart"/>
      <w:r w:rsidR="000A029C" w:rsidRPr="00080656">
        <w:rPr>
          <w:rFonts w:asciiTheme="majorHAnsi" w:hAnsiTheme="majorHAnsi"/>
        </w:rPr>
        <w:t>are tracked</w:t>
      </w:r>
      <w:proofErr w:type="gramEnd"/>
      <w:r w:rsidR="000A029C" w:rsidRPr="00080656">
        <w:rPr>
          <w:rFonts w:asciiTheme="majorHAnsi" w:hAnsiTheme="majorHAnsi"/>
        </w:rPr>
        <w:t xml:space="preserve"> to construct a global reference </w:t>
      </w:r>
      <w:r w:rsidR="000A029C" w:rsidRPr="00080656">
        <w:rPr>
          <w:rFonts w:asciiTheme="majorHAnsi" w:hAnsiTheme="majorHAnsi"/>
        </w:rPr>
        <w:lastRenderedPageBreak/>
        <w:t xml:space="preserve">database of expected results at the output interfaces. The traffic transmitted out of each NoC interface </w:t>
      </w:r>
      <w:proofErr w:type="gramStart"/>
      <w:r w:rsidR="000A029C" w:rsidRPr="00080656">
        <w:rPr>
          <w:rFonts w:asciiTheme="majorHAnsi" w:hAnsiTheme="majorHAnsi"/>
        </w:rPr>
        <w:t>is then compared</w:t>
      </w:r>
      <w:proofErr w:type="gramEnd"/>
      <w:r w:rsidR="000A029C" w:rsidRPr="00080656">
        <w:rPr>
          <w:rFonts w:asciiTheme="majorHAnsi" w:hAnsiTheme="majorHAnsi"/>
        </w:rPr>
        <w:t xml:space="preserve"> against the global reference database to ensure all relevant data content and command fields arrive with the correct values and in the correct order. Unexpected requests or responses, any traffic sent to an incorrect destination, lost commands or responses, extra commands or responses, unexpected command modification, traffic received that mismatches against expected traffic, any traffic received out of order would all be detected and flagged as errors.  At end of simulation, when there should be no traffic in-flight in the NoC, the end-to-end checker ensures that the NoC is in a proper idle state.</w:t>
      </w:r>
      <w:r w:rsidR="00E00B73">
        <w:rPr>
          <w:rFonts w:asciiTheme="majorHAnsi" w:hAnsiTheme="majorHAnsi"/>
        </w:rPr>
        <w:t xml:space="preserve"> </w:t>
      </w:r>
    </w:p>
    <w:p w14:paraId="015AB17C" w14:textId="6B2F80EB" w:rsidR="00BB2FA9" w:rsidRDefault="00BB2FA9" w:rsidP="000A029C">
      <w:pPr>
        <w:pStyle w:val="Caption"/>
        <w:jc w:val="center"/>
        <w:rPr>
          <w:rFonts w:asciiTheme="majorHAnsi" w:hAnsiTheme="majorHAnsi"/>
          <w:sz w:val="22"/>
          <w:szCs w:val="22"/>
        </w:rPr>
      </w:pPr>
      <w:bookmarkStart w:id="2244" w:name="_Toc367325511"/>
    </w:p>
    <w:p w14:paraId="053A63BA" w14:textId="78D3A276" w:rsidR="000A029C" w:rsidRPr="00080656" w:rsidRDefault="000A029C" w:rsidP="000A029C">
      <w:pPr>
        <w:pStyle w:val="Caption"/>
        <w:jc w:val="center"/>
        <w:rPr>
          <w:rFonts w:asciiTheme="majorHAnsi" w:hAnsiTheme="majorHAnsi"/>
          <w:sz w:val="22"/>
          <w:szCs w:val="22"/>
        </w:rPr>
      </w:pPr>
      <w:bookmarkStart w:id="2245" w:name="_Toc448857150"/>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12</w:t>
      </w:r>
      <w:r w:rsidRPr="00080656">
        <w:rPr>
          <w:rFonts w:asciiTheme="majorHAnsi" w:hAnsiTheme="majorHAnsi"/>
          <w:noProof/>
          <w:sz w:val="22"/>
          <w:szCs w:val="22"/>
        </w:rPr>
        <w:fldChar w:fldCharType="end"/>
      </w:r>
      <w:r w:rsidRPr="00080656">
        <w:rPr>
          <w:rFonts w:asciiTheme="majorHAnsi" w:hAnsiTheme="majorHAnsi"/>
          <w:sz w:val="22"/>
          <w:szCs w:val="22"/>
        </w:rPr>
        <w:t xml:space="preserve"> </w:t>
      </w:r>
      <w:r w:rsidR="00B87B2E">
        <w:rPr>
          <w:rFonts w:asciiTheme="majorHAnsi" w:hAnsiTheme="majorHAnsi"/>
          <w:sz w:val="22"/>
          <w:szCs w:val="22"/>
        </w:rPr>
        <w:t>AMBA</w:t>
      </w:r>
      <w:r w:rsidR="00604A73">
        <w:rPr>
          <w:rFonts w:asciiTheme="majorHAnsi" w:hAnsiTheme="majorHAnsi"/>
          <w:sz w:val="22"/>
          <w:szCs w:val="22"/>
        </w:rPr>
        <w:t xml:space="preserve"> </w:t>
      </w:r>
      <w:r w:rsidRPr="00080656">
        <w:rPr>
          <w:rFonts w:asciiTheme="majorHAnsi" w:hAnsiTheme="majorHAnsi"/>
          <w:sz w:val="22"/>
          <w:szCs w:val="22"/>
        </w:rPr>
        <w:t xml:space="preserve">NoC </w:t>
      </w:r>
      <w:r w:rsidR="00C95242">
        <w:rPr>
          <w:rFonts w:asciiTheme="majorHAnsi" w:hAnsiTheme="majorHAnsi"/>
          <w:sz w:val="22"/>
          <w:szCs w:val="22"/>
        </w:rPr>
        <w:t>e</w:t>
      </w:r>
      <w:r w:rsidRPr="00080656">
        <w:rPr>
          <w:rFonts w:asciiTheme="majorHAnsi" w:hAnsiTheme="majorHAnsi"/>
          <w:sz w:val="22"/>
          <w:szCs w:val="22"/>
        </w:rPr>
        <w:t>nd-</w:t>
      </w:r>
      <w:r w:rsidR="00C95242">
        <w:rPr>
          <w:rFonts w:asciiTheme="majorHAnsi" w:hAnsiTheme="majorHAnsi"/>
          <w:sz w:val="22"/>
          <w:szCs w:val="22"/>
        </w:rPr>
        <w:t>t</w:t>
      </w:r>
      <w:r w:rsidRPr="00080656">
        <w:rPr>
          <w:rFonts w:asciiTheme="majorHAnsi" w:hAnsiTheme="majorHAnsi"/>
          <w:sz w:val="22"/>
          <w:szCs w:val="22"/>
        </w:rPr>
        <w:t>o-</w:t>
      </w:r>
      <w:r w:rsidR="00C95242">
        <w:rPr>
          <w:rFonts w:asciiTheme="majorHAnsi" w:hAnsiTheme="majorHAnsi"/>
          <w:sz w:val="22"/>
          <w:szCs w:val="22"/>
        </w:rPr>
        <w:t>e</w:t>
      </w:r>
      <w:r w:rsidRPr="00080656">
        <w:rPr>
          <w:rFonts w:asciiTheme="majorHAnsi" w:hAnsiTheme="majorHAnsi"/>
          <w:sz w:val="22"/>
          <w:szCs w:val="22"/>
        </w:rPr>
        <w:t xml:space="preserve">nd </w:t>
      </w:r>
      <w:r w:rsidR="00C95242">
        <w:rPr>
          <w:rFonts w:asciiTheme="majorHAnsi" w:hAnsiTheme="majorHAnsi"/>
          <w:sz w:val="22"/>
          <w:szCs w:val="22"/>
        </w:rPr>
        <w:t>c</w:t>
      </w:r>
      <w:r w:rsidRPr="00080656">
        <w:rPr>
          <w:rFonts w:asciiTheme="majorHAnsi" w:hAnsiTheme="majorHAnsi"/>
          <w:sz w:val="22"/>
          <w:szCs w:val="22"/>
        </w:rPr>
        <w:t>heck</w:t>
      </w:r>
      <w:bookmarkEnd w:id="2244"/>
      <w:r w:rsidRPr="00080656">
        <w:rPr>
          <w:rFonts w:asciiTheme="majorHAnsi" w:hAnsiTheme="majorHAnsi"/>
          <w:sz w:val="22"/>
          <w:szCs w:val="22"/>
        </w:rPr>
        <w:t>s</w:t>
      </w:r>
      <w:bookmarkEnd w:id="2245"/>
    </w:p>
    <w:tbl>
      <w:tblPr>
        <w:tblStyle w:val="TableGrid"/>
        <w:tblW w:w="0" w:type="auto"/>
        <w:jc w:val="center"/>
        <w:tblLook w:val="04A0" w:firstRow="1" w:lastRow="0" w:firstColumn="1" w:lastColumn="0" w:noHBand="0" w:noVBand="1"/>
      </w:tblPr>
      <w:tblGrid>
        <w:gridCol w:w="6282"/>
        <w:gridCol w:w="2039"/>
        <w:gridCol w:w="1255"/>
      </w:tblGrid>
      <w:tr w:rsidR="00936B2D" w:rsidRPr="00080656" w14:paraId="606760D6" w14:textId="77777777" w:rsidTr="007D070B">
        <w:trPr>
          <w:jc w:val="center"/>
        </w:trPr>
        <w:tc>
          <w:tcPr>
            <w:tcW w:w="6273"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213D9F5"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Description of check</w:t>
            </w:r>
          </w:p>
        </w:tc>
        <w:tc>
          <w:tcPr>
            <w:tcW w:w="2047"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E9D3D29" w14:textId="6A0C7117" w:rsidR="000A029C" w:rsidRPr="00080656" w:rsidRDefault="0095076E" w:rsidP="004D2920">
            <w:pPr>
              <w:pStyle w:val="Body"/>
              <w:jc w:val="center"/>
              <w:rPr>
                <w:rFonts w:asciiTheme="majorHAnsi" w:hAnsiTheme="majorHAnsi"/>
                <w:b/>
                <w:szCs w:val="22"/>
              </w:rPr>
            </w:pPr>
            <w:r>
              <w:rPr>
                <w:rFonts w:asciiTheme="majorHAnsi" w:hAnsiTheme="majorHAnsi"/>
                <w:b/>
                <w:szCs w:val="22"/>
              </w:rPr>
              <w:t>Present</w:t>
            </w:r>
          </w:p>
        </w:tc>
        <w:tc>
          <w:tcPr>
            <w:tcW w:w="125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140075E"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Type of check</w:t>
            </w:r>
          </w:p>
        </w:tc>
      </w:tr>
      <w:tr w:rsidR="00936B2D" w:rsidRPr="00080656" w14:paraId="0425E679"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78FADAB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AR request </w:t>
            </w:r>
            <w:proofErr w:type="gramStart"/>
            <w:r w:rsidRPr="00080656">
              <w:rPr>
                <w:rFonts w:asciiTheme="majorHAnsi" w:hAnsiTheme="majorHAnsi"/>
                <w:szCs w:val="22"/>
              </w:rPr>
              <w:t>is tracked</w:t>
            </w:r>
            <w:proofErr w:type="gramEnd"/>
            <w:r w:rsidRPr="00080656">
              <w:rPr>
                <w:rFonts w:asciiTheme="majorHAnsi" w:hAnsiTheme="majorHAnsi"/>
                <w:szCs w:val="22"/>
              </w:rPr>
              <w:t xml:space="preserve"> with its corresponding R response for the roundtrip check to ensure correct propagation of command fields, propagation of data size and content and ordering within the NoC.</w:t>
            </w:r>
          </w:p>
        </w:tc>
        <w:tc>
          <w:tcPr>
            <w:tcW w:w="2047" w:type="dxa"/>
            <w:tcBorders>
              <w:top w:val="single" w:sz="4" w:space="0" w:color="auto"/>
              <w:left w:val="single" w:sz="4" w:space="0" w:color="auto"/>
              <w:bottom w:val="single" w:sz="4" w:space="0" w:color="auto"/>
              <w:right w:val="single" w:sz="4" w:space="0" w:color="auto"/>
            </w:tcBorders>
          </w:tcPr>
          <w:p w14:paraId="4AA58AAD" w14:textId="214AF8DE" w:rsidR="000A029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4BC5F3C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0D344E19"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hideMark/>
          </w:tcPr>
          <w:p w14:paraId="3D0766E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Every AR request that enters the NoC arrives at the correct destination NoC slave bridge, with the correct ARADDR, ARID, ARCACHE, ARBURST, ARPROT, ARQOS, ARLOCK, ARUSER and ARREGION, in the correct order.</w:t>
            </w:r>
          </w:p>
        </w:tc>
        <w:tc>
          <w:tcPr>
            <w:tcW w:w="2047" w:type="dxa"/>
            <w:tcBorders>
              <w:top w:val="single" w:sz="4" w:space="0" w:color="auto"/>
              <w:left w:val="single" w:sz="4" w:space="0" w:color="auto"/>
              <w:bottom w:val="single" w:sz="4" w:space="0" w:color="auto"/>
              <w:right w:val="single" w:sz="4" w:space="0" w:color="auto"/>
            </w:tcBorders>
            <w:hideMark/>
          </w:tcPr>
          <w:p w14:paraId="6002A50C" w14:textId="553B4E42" w:rsidR="000A029C" w:rsidRPr="00080656" w:rsidRDefault="00936B2D" w:rsidP="004D2920">
            <w:pPr>
              <w:pStyle w:val="Body"/>
              <w:rPr>
                <w:rFonts w:asciiTheme="majorHAnsi" w:hAnsiTheme="majorHAnsi"/>
                <w:szCs w:val="22"/>
              </w:rPr>
            </w:pPr>
            <w:r>
              <w:rPr>
                <w:rFonts w:asciiTheme="majorHAnsi" w:hAnsiTheme="majorHAnsi"/>
                <w:szCs w:val="22"/>
              </w:rPr>
              <w:t>Always</w:t>
            </w:r>
            <w:r w:rsidRPr="00080656" w:rsidDel="002367FB">
              <w:rPr>
                <w:rFonts w:asciiTheme="majorHAnsi" w:hAnsiTheme="majorHAnsi"/>
                <w:szCs w:val="22"/>
              </w:rPr>
              <w:t xml:space="preserve"> </w:t>
            </w:r>
          </w:p>
        </w:tc>
        <w:tc>
          <w:tcPr>
            <w:tcW w:w="1256" w:type="dxa"/>
            <w:tcBorders>
              <w:top w:val="single" w:sz="4" w:space="0" w:color="auto"/>
              <w:left w:val="single" w:sz="4" w:space="0" w:color="auto"/>
              <w:bottom w:val="single" w:sz="4" w:space="0" w:color="auto"/>
              <w:right w:val="single" w:sz="4" w:space="0" w:color="auto"/>
            </w:tcBorders>
            <w:hideMark/>
          </w:tcPr>
          <w:p w14:paraId="608298FF"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1E8BA8FA"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2AA4D84B"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ARCACHE, ARPROT and ARQOS overrides configured in the NoC on master and slave bridges are transported correctly</w:t>
            </w:r>
          </w:p>
        </w:tc>
        <w:tc>
          <w:tcPr>
            <w:tcW w:w="2047" w:type="dxa"/>
            <w:tcBorders>
              <w:top w:val="single" w:sz="4" w:space="0" w:color="auto"/>
              <w:left w:val="single" w:sz="4" w:space="0" w:color="auto"/>
              <w:bottom w:val="single" w:sz="4" w:space="0" w:color="auto"/>
              <w:right w:val="single" w:sz="4" w:space="0" w:color="auto"/>
            </w:tcBorders>
          </w:tcPr>
          <w:p w14:paraId="110A8C77" w14:textId="39D3BCE4" w:rsidR="002367FB" w:rsidRPr="00080656" w:rsidRDefault="00936B2D" w:rsidP="004D2920">
            <w:pPr>
              <w:pStyle w:val="Body"/>
              <w:rPr>
                <w:rFonts w:asciiTheme="majorHAnsi" w:hAnsiTheme="majorHAnsi"/>
                <w:szCs w:val="22"/>
              </w:rPr>
            </w:pPr>
            <w:r>
              <w:rPr>
                <w:rFonts w:asciiTheme="majorHAnsi" w:hAnsiTheme="majorHAnsi"/>
                <w:szCs w:val="22"/>
              </w:rPr>
              <w:t>Always</w:t>
            </w:r>
            <w:r w:rsidRPr="00080656" w:rsidDel="002367FB">
              <w:rPr>
                <w:rFonts w:asciiTheme="majorHAnsi" w:hAnsiTheme="majorHAnsi"/>
                <w:szCs w:val="22"/>
              </w:rPr>
              <w:t xml:space="preserve"> </w:t>
            </w:r>
          </w:p>
        </w:tc>
        <w:tc>
          <w:tcPr>
            <w:tcW w:w="1256" w:type="dxa"/>
            <w:tcBorders>
              <w:top w:val="single" w:sz="4" w:space="0" w:color="auto"/>
              <w:left w:val="single" w:sz="4" w:space="0" w:color="auto"/>
              <w:bottom w:val="single" w:sz="4" w:space="0" w:color="auto"/>
              <w:right w:val="single" w:sz="4" w:space="0" w:color="auto"/>
            </w:tcBorders>
          </w:tcPr>
          <w:p w14:paraId="5CBB7530"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74B49BFC"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6EDE3FEE" w14:textId="57C0A892" w:rsidR="002367FB" w:rsidRPr="00080656" w:rsidRDefault="002367FB" w:rsidP="004D2920">
            <w:pPr>
              <w:pStyle w:val="Body"/>
              <w:rPr>
                <w:rFonts w:asciiTheme="majorHAnsi" w:hAnsiTheme="majorHAnsi"/>
                <w:szCs w:val="22"/>
              </w:rPr>
            </w:pPr>
            <w:r w:rsidRPr="00080656">
              <w:rPr>
                <w:rFonts w:asciiTheme="majorHAnsi" w:hAnsiTheme="majorHAnsi"/>
                <w:szCs w:val="22"/>
              </w:rPr>
              <w:t xml:space="preserve">Every AR request marked as non-modifiable remains unmodified except for the cases where NoC </w:t>
            </w:r>
            <w:proofErr w:type="gramStart"/>
            <w:r w:rsidRPr="00080656">
              <w:rPr>
                <w:rFonts w:asciiTheme="majorHAnsi" w:hAnsiTheme="majorHAnsi"/>
                <w:szCs w:val="22"/>
              </w:rPr>
              <w:t>is expected</w:t>
            </w:r>
            <w:proofErr w:type="gramEnd"/>
            <w:r w:rsidRPr="00080656">
              <w:rPr>
                <w:rFonts w:asciiTheme="majorHAnsi" w:hAnsiTheme="majorHAnsi"/>
                <w:szCs w:val="22"/>
              </w:rPr>
              <w:t xml:space="preserve"> to force modification for functional correctness</w:t>
            </w:r>
            <w:r w:rsidR="00C6262A">
              <w:rPr>
                <w:rFonts w:asciiTheme="majorHAnsi" w:hAnsiTheme="majorHAnsi"/>
                <w:szCs w:val="22"/>
              </w:rPr>
              <w:t>.</w:t>
            </w:r>
          </w:p>
        </w:tc>
        <w:tc>
          <w:tcPr>
            <w:tcW w:w="2047" w:type="dxa"/>
            <w:tcBorders>
              <w:top w:val="single" w:sz="4" w:space="0" w:color="auto"/>
              <w:left w:val="single" w:sz="4" w:space="0" w:color="auto"/>
              <w:bottom w:val="single" w:sz="4" w:space="0" w:color="auto"/>
              <w:right w:val="single" w:sz="4" w:space="0" w:color="auto"/>
            </w:tcBorders>
          </w:tcPr>
          <w:p w14:paraId="5F4787BE" w14:textId="70931C2C" w:rsidR="002367FB" w:rsidRPr="00080656" w:rsidRDefault="00936B2D" w:rsidP="004D2920">
            <w:pPr>
              <w:pStyle w:val="Body"/>
              <w:rPr>
                <w:rFonts w:asciiTheme="majorHAnsi" w:hAnsiTheme="majorHAnsi"/>
                <w:szCs w:val="22"/>
              </w:rPr>
            </w:pPr>
            <w:r>
              <w:rPr>
                <w:rFonts w:asciiTheme="majorHAnsi" w:hAnsiTheme="majorHAnsi"/>
                <w:szCs w:val="22"/>
              </w:rPr>
              <w:t>Always</w:t>
            </w:r>
            <w:r w:rsidRPr="00080656" w:rsidDel="002367FB">
              <w:rPr>
                <w:rFonts w:asciiTheme="majorHAnsi" w:hAnsiTheme="majorHAnsi"/>
                <w:szCs w:val="22"/>
              </w:rPr>
              <w:t xml:space="preserve"> </w:t>
            </w:r>
          </w:p>
        </w:tc>
        <w:tc>
          <w:tcPr>
            <w:tcW w:w="1256" w:type="dxa"/>
            <w:tcBorders>
              <w:top w:val="single" w:sz="4" w:space="0" w:color="auto"/>
              <w:left w:val="single" w:sz="4" w:space="0" w:color="auto"/>
              <w:bottom w:val="single" w:sz="4" w:space="0" w:color="auto"/>
              <w:right w:val="single" w:sz="4" w:space="0" w:color="auto"/>
            </w:tcBorders>
          </w:tcPr>
          <w:p w14:paraId="562F6EA5"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211B1B8A"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hideMark/>
          </w:tcPr>
          <w:p w14:paraId="4FD10FE7"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Every R response that enters the NoC arrives at the correct destination NoC master bridge with the correct RID, RDATA, RRESP, RUSER, RLAST, in the correct order.</w:t>
            </w:r>
          </w:p>
        </w:tc>
        <w:tc>
          <w:tcPr>
            <w:tcW w:w="2047" w:type="dxa"/>
            <w:tcBorders>
              <w:top w:val="single" w:sz="4" w:space="0" w:color="auto"/>
              <w:left w:val="single" w:sz="4" w:space="0" w:color="auto"/>
              <w:bottom w:val="single" w:sz="4" w:space="0" w:color="auto"/>
              <w:right w:val="single" w:sz="4" w:space="0" w:color="auto"/>
            </w:tcBorders>
            <w:hideMark/>
          </w:tcPr>
          <w:p w14:paraId="225BE66A" w14:textId="3C5F7DA7" w:rsidR="002367FB" w:rsidRPr="00080656" w:rsidRDefault="00936B2D" w:rsidP="004D2920">
            <w:pPr>
              <w:pStyle w:val="Body"/>
              <w:rPr>
                <w:rFonts w:asciiTheme="majorHAnsi" w:hAnsiTheme="majorHAnsi"/>
                <w:szCs w:val="22"/>
              </w:rPr>
            </w:pPr>
            <w:r>
              <w:rPr>
                <w:rFonts w:asciiTheme="majorHAnsi" w:hAnsiTheme="majorHAnsi"/>
                <w:szCs w:val="22"/>
              </w:rPr>
              <w:t>Always</w:t>
            </w:r>
            <w:r w:rsidRPr="00080656" w:rsidDel="002367FB">
              <w:rPr>
                <w:rFonts w:asciiTheme="majorHAnsi" w:hAnsiTheme="majorHAnsi"/>
                <w:szCs w:val="22"/>
              </w:rPr>
              <w:t xml:space="preserve"> </w:t>
            </w:r>
          </w:p>
        </w:tc>
        <w:tc>
          <w:tcPr>
            <w:tcW w:w="1256" w:type="dxa"/>
            <w:tcBorders>
              <w:top w:val="single" w:sz="4" w:space="0" w:color="auto"/>
              <w:left w:val="single" w:sz="4" w:space="0" w:color="auto"/>
              <w:bottom w:val="single" w:sz="4" w:space="0" w:color="auto"/>
              <w:right w:val="single" w:sz="4" w:space="0" w:color="auto"/>
            </w:tcBorders>
            <w:hideMark/>
          </w:tcPr>
          <w:p w14:paraId="3AA32DA6"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61A10C3B"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27FC35A1"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Every AR request that fails address map lookup receives a decode error in its R response.</w:t>
            </w:r>
          </w:p>
        </w:tc>
        <w:tc>
          <w:tcPr>
            <w:tcW w:w="2047" w:type="dxa"/>
            <w:tcBorders>
              <w:top w:val="single" w:sz="4" w:space="0" w:color="auto"/>
              <w:left w:val="single" w:sz="4" w:space="0" w:color="auto"/>
              <w:bottom w:val="single" w:sz="4" w:space="0" w:color="auto"/>
              <w:right w:val="single" w:sz="4" w:space="0" w:color="auto"/>
            </w:tcBorders>
          </w:tcPr>
          <w:p w14:paraId="11A239AF" w14:textId="3DC1504A" w:rsidR="002367FB" w:rsidRPr="00080656" w:rsidRDefault="00936B2D" w:rsidP="004D2920">
            <w:pPr>
              <w:pStyle w:val="Body"/>
              <w:rPr>
                <w:rFonts w:asciiTheme="majorHAnsi" w:hAnsiTheme="majorHAnsi"/>
                <w:szCs w:val="22"/>
              </w:rPr>
            </w:pPr>
            <w:r>
              <w:rPr>
                <w:rFonts w:asciiTheme="majorHAnsi" w:hAnsiTheme="majorHAnsi"/>
                <w:szCs w:val="22"/>
              </w:rPr>
              <w:t>Always</w:t>
            </w:r>
            <w:r w:rsidRPr="00080656" w:rsidDel="002367FB">
              <w:rPr>
                <w:rFonts w:asciiTheme="majorHAnsi" w:hAnsiTheme="majorHAnsi"/>
                <w:szCs w:val="22"/>
              </w:rPr>
              <w:t xml:space="preserve"> </w:t>
            </w:r>
          </w:p>
        </w:tc>
        <w:tc>
          <w:tcPr>
            <w:tcW w:w="1256" w:type="dxa"/>
            <w:tcBorders>
              <w:top w:val="single" w:sz="4" w:space="0" w:color="auto"/>
              <w:left w:val="single" w:sz="4" w:space="0" w:color="auto"/>
              <w:bottom w:val="single" w:sz="4" w:space="0" w:color="auto"/>
              <w:right w:val="single" w:sz="4" w:space="0" w:color="auto"/>
            </w:tcBorders>
          </w:tcPr>
          <w:p w14:paraId="178B9A09"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63BD6FEB"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hideMark/>
          </w:tcPr>
          <w:p w14:paraId="7A5F1FC7"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 xml:space="preserve">Every AR request that results in slave error receives the </w:t>
            </w:r>
            <w:r w:rsidRPr="00080656">
              <w:rPr>
                <w:rFonts w:asciiTheme="majorHAnsi" w:hAnsiTheme="majorHAnsi"/>
                <w:szCs w:val="22"/>
              </w:rPr>
              <w:lastRenderedPageBreak/>
              <w:t>corresponding slave error in its R response.</w:t>
            </w:r>
          </w:p>
        </w:tc>
        <w:tc>
          <w:tcPr>
            <w:tcW w:w="2047" w:type="dxa"/>
            <w:tcBorders>
              <w:top w:val="single" w:sz="4" w:space="0" w:color="auto"/>
              <w:left w:val="single" w:sz="4" w:space="0" w:color="auto"/>
              <w:bottom w:val="single" w:sz="4" w:space="0" w:color="auto"/>
              <w:right w:val="single" w:sz="4" w:space="0" w:color="auto"/>
            </w:tcBorders>
            <w:hideMark/>
          </w:tcPr>
          <w:p w14:paraId="2E530829" w14:textId="66A89B7D" w:rsidR="002367FB" w:rsidRPr="00080656" w:rsidRDefault="00936B2D" w:rsidP="004D2920">
            <w:pPr>
              <w:pStyle w:val="Body"/>
              <w:rPr>
                <w:rFonts w:asciiTheme="majorHAnsi" w:hAnsiTheme="majorHAnsi"/>
                <w:szCs w:val="22"/>
              </w:rPr>
            </w:pPr>
            <w:r>
              <w:rPr>
                <w:rFonts w:asciiTheme="majorHAnsi" w:hAnsiTheme="majorHAnsi"/>
                <w:szCs w:val="22"/>
              </w:rPr>
              <w:lastRenderedPageBreak/>
              <w:t>Always</w:t>
            </w:r>
            <w:r w:rsidRPr="00080656" w:rsidDel="002367FB">
              <w:rPr>
                <w:rFonts w:asciiTheme="majorHAnsi" w:hAnsiTheme="majorHAnsi"/>
                <w:szCs w:val="22"/>
              </w:rPr>
              <w:t xml:space="preserve"> </w:t>
            </w:r>
          </w:p>
        </w:tc>
        <w:tc>
          <w:tcPr>
            <w:tcW w:w="1256" w:type="dxa"/>
            <w:tcBorders>
              <w:top w:val="single" w:sz="4" w:space="0" w:color="auto"/>
              <w:left w:val="single" w:sz="4" w:space="0" w:color="auto"/>
              <w:bottom w:val="single" w:sz="4" w:space="0" w:color="auto"/>
              <w:right w:val="single" w:sz="4" w:space="0" w:color="auto"/>
            </w:tcBorders>
            <w:hideMark/>
          </w:tcPr>
          <w:p w14:paraId="426CD1E7"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4660B8CD"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757B84E0"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lastRenderedPageBreak/>
              <w:t xml:space="preserve">Every pair of AW and W requests </w:t>
            </w:r>
            <w:proofErr w:type="gramStart"/>
            <w:r w:rsidRPr="00080656">
              <w:rPr>
                <w:rFonts w:asciiTheme="majorHAnsi" w:hAnsiTheme="majorHAnsi"/>
                <w:szCs w:val="22"/>
              </w:rPr>
              <w:t>is tracked</w:t>
            </w:r>
            <w:proofErr w:type="gramEnd"/>
            <w:r w:rsidRPr="00080656">
              <w:rPr>
                <w:rFonts w:asciiTheme="majorHAnsi" w:hAnsiTheme="majorHAnsi"/>
                <w:szCs w:val="22"/>
              </w:rPr>
              <w:t xml:space="preserve"> together with the corresponding B response for roundtrip check to ensure correct propagation of command fields, propagation of data and ordering within the NoC.</w:t>
            </w:r>
          </w:p>
        </w:tc>
        <w:tc>
          <w:tcPr>
            <w:tcW w:w="2047" w:type="dxa"/>
            <w:tcBorders>
              <w:top w:val="single" w:sz="4" w:space="0" w:color="auto"/>
              <w:left w:val="single" w:sz="4" w:space="0" w:color="auto"/>
              <w:bottom w:val="single" w:sz="4" w:space="0" w:color="auto"/>
              <w:right w:val="single" w:sz="4" w:space="0" w:color="auto"/>
            </w:tcBorders>
          </w:tcPr>
          <w:p w14:paraId="1EA584E8" w14:textId="6D61EC1D" w:rsidR="000A029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4EE871C0"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397B181F"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079E7973"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Every AW and W request that enters the NoC arrives at the correct destination NoC slave bridge with the correct AWADDR, AWID, AWBURST, AWCACHE, AWPROT, AWQOS, AWLOCK, AWUSER, AWREGION, WID, WUSER, WDATA, WSTRB and WLAST, in the correct order.</w:t>
            </w:r>
          </w:p>
        </w:tc>
        <w:tc>
          <w:tcPr>
            <w:tcW w:w="2047" w:type="dxa"/>
            <w:tcBorders>
              <w:top w:val="single" w:sz="4" w:space="0" w:color="auto"/>
              <w:left w:val="single" w:sz="4" w:space="0" w:color="auto"/>
              <w:bottom w:val="single" w:sz="4" w:space="0" w:color="auto"/>
              <w:right w:val="single" w:sz="4" w:space="0" w:color="auto"/>
            </w:tcBorders>
          </w:tcPr>
          <w:p w14:paraId="65A5F69C" w14:textId="60AC0F57" w:rsidR="000A029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2AF2A39A"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0F1C0883"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42593A8C" w14:textId="7338222A"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AWCACHE, AWPROT and AWQOS overrides configured in the NoC on master and slave bridges </w:t>
            </w:r>
            <w:proofErr w:type="gramStart"/>
            <w:r w:rsidRPr="00080656">
              <w:rPr>
                <w:rFonts w:asciiTheme="majorHAnsi" w:hAnsiTheme="majorHAnsi"/>
                <w:szCs w:val="22"/>
              </w:rPr>
              <w:t>are transported</w:t>
            </w:r>
            <w:proofErr w:type="gramEnd"/>
            <w:r w:rsidRPr="00080656">
              <w:rPr>
                <w:rFonts w:asciiTheme="majorHAnsi" w:hAnsiTheme="majorHAnsi"/>
                <w:szCs w:val="22"/>
              </w:rPr>
              <w:t xml:space="preserve"> correctly</w:t>
            </w:r>
            <w:r w:rsidR="00C6262A">
              <w:rPr>
                <w:rFonts w:asciiTheme="majorHAnsi" w:hAnsiTheme="majorHAnsi"/>
                <w:szCs w:val="22"/>
              </w:rPr>
              <w:t>.</w:t>
            </w:r>
          </w:p>
        </w:tc>
        <w:tc>
          <w:tcPr>
            <w:tcW w:w="2047" w:type="dxa"/>
            <w:tcBorders>
              <w:top w:val="single" w:sz="4" w:space="0" w:color="auto"/>
              <w:left w:val="single" w:sz="4" w:space="0" w:color="auto"/>
              <w:bottom w:val="single" w:sz="4" w:space="0" w:color="auto"/>
              <w:right w:val="single" w:sz="4" w:space="0" w:color="auto"/>
            </w:tcBorders>
          </w:tcPr>
          <w:p w14:paraId="7427EC2A" w14:textId="43D571B8" w:rsidR="000A029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3A9C0942"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0DB4A260"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417F53C5" w14:textId="150FD39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AW request marked as non-modifiable remains unmodified except for the cases where NoC </w:t>
            </w:r>
            <w:proofErr w:type="gramStart"/>
            <w:r w:rsidRPr="00080656">
              <w:rPr>
                <w:rFonts w:asciiTheme="majorHAnsi" w:hAnsiTheme="majorHAnsi"/>
                <w:szCs w:val="22"/>
              </w:rPr>
              <w:t>is expected</w:t>
            </w:r>
            <w:proofErr w:type="gramEnd"/>
            <w:r w:rsidRPr="00080656">
              <w:rPr>
                <w:rFonts w:asciiTheme="majorHAnsi" w:hAnsiTheme="majorHAnsi"/>
                <w:szCs w:val="22"/>
              </w:rPr>
              <w:t xml:space="preserve"> to force modification for functional correctness</w:t>
            </w:r>
            <w:r w:rsidR="00C6262A">
              <w:rPr>
                <w:rFonts w:asciiTheme="majorHAnsi" w:hAnsiTheme="majorHAnsi"/>
                <w:szCs w:val="22"/>
              </w:rPr>
              <w:t>.</w:t>
            </w:r>
          </w:p>
        </w:tc>
        <w:tc>
          <w:tcPr>
            <w:tcW w:w="2047" w:type="dxa"/>
            <w:tcBorders>
              <w:top w:val="single" w:sz="4" w:space="0" w:color="auto"/>
              <w:left w:val="single" w:sz="4" w:space="0" w:color="auto"/>
              <w:bottom w:val="single" w:sz="4" w:space="0" w:color="auto"/>
              <w:right w:val="single" w:sz="4" w:space="0" w:color="auto"/>
            </w:tcBorders>
          </w:tcPr>
          <w:p w14:paraId="4CBD7FA9" w14:textId="6E787602" w:rsidR="000A029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1CD76118"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16461A81"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65C5E961" w14:textId="28476E98" w:rsidR="000A029C" w:rsidRPr="00080656" w:rsidRDefault="000A029C" w:rsidP="004D2920">
            <w:pPr>
              <w:pStyle w:val="Body"/>
              <w:rPr>
                <w:rFonts w:asciiTheme="majorHAnsi" w:hAnsiTheme="majorHAnsi"/>
                <w:szCs w:val="22"/>
              </w:rPr>
            </w:pPr>
            <w:r w:rsidRPr="00080656">
              <w:rPr>
                <w:rFonts w:asciiTheme="majorHAnsi" w:hAnsiTheme="majorHAnsi"/>
                <w:szCs w:val="22"/>
              </w:rPr>
              <w:t>In AXI3 mode</w:t>
            </w:r>
            <w:r w:rsidR="00F70823">
              <w:rPr>
                <w:rFonts w:asciiTheme="majorHAnsi" w:hAnsiTheme="majorHAnsi"/>
                <w:szCs w:val="22"/>
              </w:rPr>
              <w:t>,</w:t>
            </w:r>
            <w:r w:rsidRPr="00080656">
              <w:rPr>
                <w:rFonts w:asciiTheme="majorHAnsi" w:hAnsiTheme="majorHAnsi"/>
                <w:szCs w:val="22"/>
              </w:rPr>
              <w:t xml:space="preserve"> WID arrives at the slave destination as sent from the master</w:t>
            </w:r>
            <w:r w:rsidR="00C6262A">
              <w:rPr>
                <w:rFonts w:asciiTheme="majorHAnsi" w:hAnsiTheme="majorHAnsi"/>
                <w:szCs w:val="22"/>
              </w:rPr>
              <w:t>.</w:t>
            </w:r>
          </w:p>
        </w:tc>
        <w:tc>
          <w:tcPr>
            <w:tcW w:w="2047" w:type="dxa"/>
            <w:tcBorders>
              <w:top w:val="single" w:sz="4" w:space="0" w:color="auto"/>
              <w:left w:val="single" w:sz="4" w:space="0" w:color="auto"/>
              <w:bottom w:val="single" w:sz="4" w:space="0" w:color="auto"/>
              <w:right w:val="single" w:sz="4" w:space="0" w:color="auto"/>
            </w:tcBorders>
          </w:tcPr>
          <w:p w14:paraId="74972A64" w14:textId="1E542696" w:rsidR="000A029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66423DB4"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1AA6D8F1"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1A7380D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Every B response that enters the NoC arrives at the correct destination NoC master bridge with the correct BID, BRESP and BUSER, in the correct order.</w:t>
            </w:r>
          </w:p>
        </w:tc>
        <w:tc>
          <w:tcPr>
            <w:tcW w:w="2047" w:type="dxa"/>
            <w:tcBorders>
              <w:top w:val="single" w:sz="4" w:space="0" w:color="auto"/>
              <w:left w:val="single" w:sz="4" w:space="0" w:color="auto"/>
              <w:bottom w:val="single" w:sz="4" w:space="0" w:color="auto"/>
              <w:right w:val="single" w:sz="4" w:space="0" w:color="auto"/>
            </w:tcBorders>
          </w:tcPr>
          <w:p w14:paraId="5C234206" w14:textId="1D5905B6" w:rsidR="000A029C" w:rsidRPr="00080656" w:rsidRDefault="00936B2D" w:rsidP="004D2920">
            <w:pPr>
              <w:pStyle w:val="Body"/>
              <w:rPr>
                <w:rFonts w:asciiTheme="majorHAnsi" w:hAnsiTheme="majorHAnsi"/>
                <w:szCs w:val="22"/>
              </w:rPr>
            </w:pPr>
            <w:r>
              <w:rPr>
                <w:rFonts w:asciiTheme="majorHAnsi" w:hAnsiTheme="majorHAnsi"/>
                <w:szCs w:val="22"/>
              </w:rPr>
              <w:t xml:space="preserve"> Always</w:t>
            </w:r>
          </w:p>
        </w:tc>
        <w:tc>
          <w:tcPr>
            <w:tcW w:w="1256" w:type="dxa"/>
            <w:tcBorders>
              <w:top w:val="single" w:sz="4" w:space="0" w:color="auto"/>
              <w:left w:val="single" w:sz="4" w:space="0" w:color="auto"/>
              <w:bottom w:val="single" w:sz="4" w:space="0" w:color="auto"/>
              <w:right w:val="single" w:sz="4" w:space="0" w:color="auto"/>
            </w:tcBorders>
          </w:tcPr>
          <w:p w14:paraId="4FA8D2AB"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44FDD3DB"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hideMark/>
          </w:tcPr>
          <w:p w14:paraId="0DDD61D5"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Every AW request that fails address map lookup receives a decode error in its B response.</w:t>
            </w:r>
          </w:p>
        </w:tc>
        <w:tc>
          <w:tcPr>
            <w:tcW w:w="2047" w:type="dxa"/>
            <w:tcBorders>
              <w:top w:val="single" w:sz="4" w:space="0" w:color="auto"/>
              <w:left w:val="single" w:sz="4" w:space="0" w:color="auto"/>
              <w:bottom w:val="single" w:sz="4" w:space="0" w:color="auto"/>
              <w:right w:val="single" w:sz="4" w:space="0" w:color="auto"/>
            </w:tcBorders>
            <w:hideMark/>
          </w:tcPr>
          <w:p w14:paraId="00FED86A" w14:textId="7B3CD9F3" w:rsidR="000A029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hideMark/>
          </w:tcPr>
          <w:p w14:paraId="4BC0F82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6F00D88C"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hideMark/>
          </w:tcPr>
          <w:p w14:paraId="58B54103"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Every AW request that results in slave error receives the corresponding slave error in its B response.</w:t>
            </w:r>
          </w:p>
        </w:tc>
        <w:tc>
          <w:tcPr>
            <w:tcW w:w="2047" w:type="dxa"/>
            <w:tcBorders>
              <w:top w:val="single" w:sz="4" w:space="0" w:color="auto"/>
              <w:left w:val="single" w:sz="4" w:space="0" w:color="auto"/>
              <w:bottom w:val="single" w:sz="4" w:space="0" w:color="auto"/>
              <w:right w:val="single" w:sz="4" w:space="0" w:color="auto"/>
            </w:tcBorders>
            <w:hideMark/>
          </w:tcPr>
          <w:p w14:paraId="3C8C02BB" w14:textId="68824060" w:rsidR="000A029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hideMark/>
          </w:tcPr>
          <w:p w14:paraId="62519653"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064F1DA8"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0E80705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Additional checks within the NoC for early detection of corrupt or misrouted traffic for ease of debugging.</w:t>
            </w:r>
          </w:p>
        </w:tc>
        <w:tc>
          <w:tcPr>
            <w:tcW w:w="2047" w:type="dxa"/>
            <w:tcBorders>
              <w:top w:val="single" w:sz="4" w:space="0" w:color="auto"/>
              <w:left w:val="single" w:sz="4" w:space="0" w:color="auto"/>
              <w:bottom w:val="single" w:sz="4" w:space="0" w:color="auto"/>
              <w:right w:val="single" w:sz="4" w:space="0" w:color="auto"/>
            </w:tcBorders>
          </w:tcPr>
          <w:p w14:paraId="70638336" w14:textId="67ECA1E0" w:rsidR="000A029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34ADB03F"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936B2D" w:rsidRPr="00080656" w14:paraId="0C72E248"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01D15281" w14:textId="153D4DA5" w:rsidR="00B654CE" w:rsidRPr="00D1194A" w:rsidRDefault="00B654CE" w:rsidP="00D11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D1194A">
              <w:rPr>
                <w:rFonts w:eastAsia="Times New Roman" w:cs="Courier New"/>
                <w:color w:val="000000"/>
              </w:rPr>
              <w:t xml:space="preserve">On </w:t>
            </w:r>
            <w:r w:rsidR="00E61C3C">
              <w:rPr>
                <w:rFonts w:eastAsia="Times New Roman" w:cs="Courier New"/>
                <w:color w:val="000000"/>
              </w:rPr>
              <w:t>AXI4 Master Bridge</w:t>
            </w:r>
            <w:r w:rsidRPr="00D1194A">
              <w:rPr>
                <w:rFonts w:eastAsia="Times New Roman" w:cs="Courier New"/>
                <w:color w:val="000000"/>
              </w:rPr>
              <w:t>, if 'axi4_unique_aid' is set and there is no reor</w:t>
            </w:r>
            <w:r w:rsidRPr="001F2312">
              <w:rPr>
                <w:rFonts w:eastAsia="Times New Roman" w:cs="Courier New"/>
                <w:color w:val="000000"/>
              </w:rPr>
              <w:t>dering buffer, outstanding</w:t>
            </w:r>
            <w:r>
              <w:rPr>
                <w:rFonts w:eastAsia="Times New Roman" w:cs="Courier New"/>
                <w:color w:val="000000"/>
              </w:rPr>
              <w:t xml:space="preserve"> ARID</w:t>
            </w:r>
            <w:r w:rsidRPr="00D1194A">
              <w:rPr>
                <w:rFonts w:eastAsia="Times New Roman" w:cs="Courier New"/>
                <w:color w:val="000000"/>
              </w:rPr>
              <w:t>s</w:t>
            </w:r>
            <w:r>
              <w:rPr>
                <w:rFonts w:eastAsia="Times New Roman" w:cs="Courier New"/>
                <w:color w:val="000000"/>
              </w:rPr>
              <w:t xml:space="preserve"> </w:t>
            </w:r>
            <w:r w:rsidRPr="00D1194A">
              <w:rPr>
                <w:rFonts w:eastAsia="Times New Roman" w:cs="Courier New"/>
                <w:color w:val="000000"/>
              </w:rPr>
              <w:t xml:space="preserve">to the same slave must be unique. </w:t>
            </w:r>
          </w:p>
        </w:tc>
        <w:tc>
          <w:tcPr>
            <w:tcW w:w="2047" w:type="dxa"/>
            <w:tcBorders>
              <w:top w:val="single" w:sz="4" w:space="0" w:color="auto"/>
              <w:left w:val="single" w:sz="4" w:space="0" w:color="auto"/>
              <w:bottom w:val="single" w:sz="4" w:space="0" w:color="auto"/>
              <w:right w:val="single" w:sz="4" w:space="0" w:color="auto"/>
            </w:tcBorders>
          </w:tcPr>
          <w:p w14:paraId="5656D197" w14:textId="009B04D1" w:rsidR="00B654CE"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5BB36692" w14:textId="5ADD43E6" w:rsidR="00B654CE" w:rsidRPr="00080656" w:rsidRDefault="00B654CE" w:rsidP="004D2920">
            <w:pPr>
              <w:pStyle w:val="Body"/>
              <w:rPr>
                <w:rFonts w:asciiTheme="majorHAnsi" w:hAnsiTheme="majorHAnsi"/>
                <w:szCs w:val="22"/>
              </w:rPr>
            </w:pPr>
            <w:r>
              <w:rPr>
                <w:rFonts w:asciiTheme="majorHAnsi" w:hAnsiTheme="majorHAnsi"/>
                <w:szCs w:val="22"/>
              </w:rPr>
              <w:t>Functional</w:t>
            </w:r>
          </w:p>
        </w:tc>
      </w:tr>
      <w:tr w:rsidR="00936B2D" w:rsidRPr="00080656" w14:paraId="2D5E93BC"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23B82C98" w14:textId="13E917B3" w:rsidR="002E75DC" w:rsidRPr="00B654CE" w:rsidRDefault="002E7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351E37">
              <w:rPr>
                <w:rFonts w:eastAsia="Times New Roman" w:cs="Courier New"/>
                <w:color w:val="000000"/>
              </w:rPr>
              <w:t xml:space="preserve">On </w:t>
            </w:r>
            <w:r w:rsidR="00E61C3C">
              <w:rPr>
                <w:rFonts w:eastAsia="Times New Roman" w:cs="Courier New"/>
                <w:color w:val="000000"/>
              </w:rPr>
              <w:t>AXI4 Master Bridge</w:t>
            </w:r>
            <w:r w:rsidRPr="00351E37">
              <w:rPr>
                <w:rFonts w:eastAsia="Times New Roman" w:cs="Courier New"/>
                <w:color w:val="000000"/>
              </w:rPr>
              <w:t>, if 'axi4_unique_aid' is set and there is no reor</w:t>
            </w:r>
            <w:r w:rsidRPr="001F2312">
              <w:rPr>
                <w:rFonts w:eastAsia="Times New Roman" w:cs="Courier New"/>
                <w:color w:val="000000"/>
              </w:rPr>
              <w:t>dering buffer, outstanding</w:t>
            </w:r>
            <w:r>
              <w:rPr>
                <w:rFonts w:eastAsia="Times New Roman" w:cs="Courier New"/>
                <w:color w:val="000000"/>
              </w:rPr>
              <w:t xml:space="preserve"> AWID</w:t>
            </w:r>
            <w:r w:rsidRPr="00351E37">
              <w:rPr>
                <w:rFonts w:eastAsia="Times New Roman" w:cs="Courier New"/>
                <w:color w:val="000000"/>
              </w:rPr>
              <w:t>s</w:t>
            </w:r>
            <w:r>
              <w:rPr>
                <w:rFonts w:eastAsia="Times New Roman" w:cs="Courier New"/>
                <w:color w:val="000000"/>
              </w:rPr>
              <w:t xml:space="preserve"> </w:t>
            </w:r>
            <w:r w:rsidRPr="00351E37">
              <w:rPr>
                <w:rFonts w:eastAsia="Times New Roman" w:cs="Courier New"/>
                <w:color w:val="000000"/>
              </w:rPr>
              <w:t xml:space="preserve">to the same slave must be unique. </w:t>
            </w:r>
          </w:p>
        </w:tc>
        <w:tc>
          <w:tcPr>
            <w:tcW w:w="2047" w:type="dxa"/>
            <w:tcBorders>
              <w:top w:val="single" w:sz="4" w:space="0" w:color="auto"/>
              <w:left w:val="single" w:sz="4" w:space="0" w:color="auto"/>
              <w:bottom w:val="single" w:sz="4" w:space="0" w:color="auto"/>
              <w:right w:val="single" w:sz="4" w:space="0" w:color="auto"/>
            </w:tcBorders>
          </w:tcPr>
          <w:p w14:paraId="6B939590" w14:textId="68BEEA65" w:rsidR="002E75DC"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17DDA70E" w14:textId="795D1EB3" w:rsidR="002E75DC" w:rsidRDefault="002E75DC" w:rsidP="004D2920">
            <w:pPr>
              <w:pStyle w:val="Body"/>
              <w:rPr>
                <w:rFonts w:asciiTheme="majorHAnsi" w:hAnsiTheme="majorHAnsi"/>
                <w:szCs w:val="22"/>
              </w:rPr>
            </w:pPr>
            <w:r>
              <w:rPr>
                <w:rFonts w:asciiTheme="majorHAnsi" w:hAnsiTheme="majorHAnsi"/>
                <w:szCs w:val="22"/>
              </w:rPr>
              <w:t>Functional</w:t>
            </w:r>
          </w:p>
        </w:tc>
      </w:tr>
      <w:tr w:rsidR="00936B2D" w:rsidRPr="00080656" w14:paraId="7DA43D0B"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32EF298A" w14:textId="4B6AF34A" w:rsidR="002E75DC" w:rsidRPr="00D1194A" w:rsidRDefault="002E75DC" w:rsidP="001F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D1194A">
              <w:rPr>
                <w:rFonts w:eastAsia="Times New Roman" w:cs="Courier New"/>
                <w:color w:val="000000"/>
              </w:rPr>
              <w:lastRenderedPageBreak/>
              <w:t xml:space="preserve">On </w:t>
            </w:r>
            <w:r w:rsidR="00E61C3C">
              <w:rPr>
                <w:rFonts w:eastAsia="Times New Roman" w:cs="Courier New"/>
                <w:color w:val="000000"/>
              </w:rPr>
              <w:t>AXI4 Slave Bridge</w:t>
            </w:r>
            <w:r w:rsidRPr="00D1194A">
              <w:rPr>
                <w:rFonts w:eastAsia="Times New Roman" w:cs="Courier New"/>
                <w:color w:val="000000"/>
              </w:rPr>
              <w:t>, if 'axi4_unique_a</w:t>
            </w:r>
            <w:r w:rsidRPr="001F2312">
              <w:rPr>
                <w:rFonts w:eastAsia="Times New Roman" w:cs="Courier New"/>
                <w:color w:val="000000"/>
              </w:rPr>
              <w:t xml:space="preserve">id' is set then outstanding </w:t>
            </w:r>
            <w:r>
              <w:rPr>
                <w:rFonts w:eastAsia="Times New Roman" w:cs="Courier New"/>
                <w:color w:val="000000"/>
              </w:rPr>
              <w:t xml:space="preserve">ARIDs </w:t>
            </w:r>
            <w:r w:rsidRPr="00D1194A">
              <w:rPr>
                <w:rFonts w:eastAsia="Times New Roman" w:cs="Courier New"/>
                <w:color w:val="000000"/>
              </w:rPr>
              <w:t xml:space="preserve">issued onto the </w:t>
            </w:r>
            <w:r>
              <w:rPr>
                <w:rFonts w:eastAsia="Times New Roman" w:cs="Courier New"/>
                <w:color w:val="000000"/>
              </w:rPr>
              <w:t xml:space="preserve">slave </w:t>
            </w:r>
            <w:r w:rsidRPr="00D1194A">
              <w:rPr>
                <w:rFonts w:eastAsia="Times New Roman" w:cs="Courier New"/>
                <w:color w:val="000000"/>
              </w:rPr>
              <w:t>bus</w:t>
            </w:r>
            <w:r w:rsidRPr="001F2312">
              <w:rPr>
                <w:rFonts w:eastAsia="Times New Roman" w:cs="Courier New"/>
                <w:color w:val="000000"/>
              </w:rPr>
              <w:t xml:space="preserve"> must be unique. </w:t>
            </w:r>
          </w:p>
        </w:tc>
        <w:tc>
          <w:tcPr>
            <w:tcW w:w="2047" w:type="dxa"/>
            <w:tcBorders>
              <w:top w:val="single" w:sz="4" w:space="0" w:color="auto"/>
              <w:left w:val="single" w:sz="4" w:space="0" w:color="auto"/>
              <w:bottom w:val="single" w:sz="4" w:space="0" w:color="auto"/>
              <w:right w:val="single" w:sz="4" w:space="0" w:color="auto"/>
            </w:tcBorders>
          </w:tcPr>
          <w:p w14:paraId="1C19639C" w14:textId="633BAEFD" w:rsidR="002E75D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150F0E4C" w14:textId="7582B77D" w:rsidR="002E75DC" w:rsidRPr="00080656" w:rsidRDefault="002E75DC" w:rsidP="004D2920">
            <w:pPr>
              <w:pStyle w:val="Body"/>
              <w:rPr>
                <w:rFonts w:asciiTheme="majorHAnsi" w:hAnsiTheme="majorHAnsi"/>
                <w:szCs w:val="22"/>
              </w:rPr>
            </w:pPr>
            <w:r>
              <w:rPr>
                <w:rFonts w:asciiTheme="majorHAnsi" w:hAnsiTheme="majorHAnsi"/>
                <w:szCs w:val="22"/>
              </w:rPr>
              <w:t>Functional</w:t>
            </w:r>
          </w:p>
        </w:tc>
      </w:tr>
      <w:tr w:rsidR="00936B2D" w:rsidRPr="00080656" w14:paraId="31BE9338"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0BE74EDD" w14:textId="245F42C3" w:rsidR="002E75DC" w:rsidRPr="00B654CE" w:rsidRDefault="002E75DC" w:rsidP="001F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351E37">
              <w:rPr>
                <w:rFonts w:eastAsia="Times New Roman" w:cs="Courier New"/>
                <w:color w:val="000000"/>
              </w:rPr>
              <w:t xml:space="preserve">On </w:t>
            </w:r>
            <w:r w:rsidR="00E61C3C">
              <w:rPr>
                <w:rFonts w:eastAsia="Times New Roman" w:cs="Courier New"/>
                <w:color w:val="000000"/>
              </w:rPr>
              <w:t>AXI4 Slave Bridge</w:t>
            </w:r>
            <w:r w:rsidRPr="00351E37">
              <w:rPr>
                <w:rFonts w:eastAsia="Times New Roman" w:cs="Courier New"/>
                <w:color w:val="000000"/>
              </w:rPr>
              <w:t>, if 'axi4_unique_a</w:t>
            </w:r>
            <w:r w:rsidRPr="001F2312">
              <w:rPr>
                <w:rFonts w:eastAsia="Times New Roman" w:cs="Courier New"/>
                <w:color w:val="000000"/>
              </w:rPr>
              <w:t xml:space="preserve">id' is set then outstanding </w:t>
            </w:r>
            <w:r>
              <w:rPr>
                <w:rFonts w:eastAsia="Times New Roman" w:cs="Courier New"/>
                <w:color w:val="000000"/>
              </w:rPr>
              <w:t xml:space="preserve">AWIDs </w:t>
            </w:r>
            <w:r w:rsidRPr="00351E37">
              <w:rPr>
                <w:rFonts w:eastAsia="Times New Roman" w:cs="Courier New"/>
                <w:color w:val="000000"/>
              </w:rPr>
              <w:t xml:space="preserve">issued onto the </w:t>
            </w:r>
            <w:r>
              <w:rPr>
                <w:rFonts w:eastAsia="Times New Roman" w:cs="Courier New"/>
                <w:color w:val="000000"/>
              </w:rPr>
              <w:t xml:space="preserve">slave </w:t>
            </w:r>
            <w:r w:rsidRPr="00351E37">
              <w:rPr>
                <w:rFonts w:eastAsia="Times New Roman" w:cs="Courier New"/>
                <w:color w:val="000000"/>
              </w:rPr>
              <w:t>bus</w:t>
            </w:r>
            <w:r w:rsidRPr="001F2312">
              <w:rPr>
                <w:rFonts w:eastAsia="Times New Roman" w:cs="Courier New"/>
                <w:color w:val="000000"/>
              </w:rPr>
              <w:t xml:space="preserve"> must be unique.</w:t>
            </w:r>
          </w:p>
        </w:tc>
        <w:tc>
          <w:tcPr>
            <w:tcW w:w="2047" w:type="dxa"/>
            <w:tcBorders>
              <w:top w:val="single" w:sz="4" w:space="0" w:color="auto"/>
              <w:left w:val="single" w:sz="4" w:space="0" w:color="auto"/>
              <w:bottom w:val="single" w:sz="4" w:space="0" w:color="auto"/>
              <w:right w:val="single" w:sz="4" w:space="0" w:color="auto"/>
            </w:tcBorders>
          </w:tcPr>
          <w:p w14:paraId="43C931E0" w14:textId="545EE412" w:rsidR="002E75DC"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188B440E" w14:textId="1FBE09D0" w:rsidR="002E75DC" w:rsidRDefault="002E75DC" w:rsidP="004D2920">
            <w:pPr>
              <w:pStyle w:val="Body"/>
              <w:rPr>
                <w:rFonts w:asciiTheme="majorHAnsi" w:hAnsiTheme="majorHAnsi"/>
                <w:szCs w:val="22"/>
              </w:rPr>
            </w:pPr>
            <w:r>
              <w:rPr>
                <w:rFonts w:asciiTheme="majorHAnsi" w:hAnsiTheme="majorHAnsi"/>
                <w:szCs w:val="22"/>
              </w:rPr>
              <w:t>Functional</w:t>
            </w:r>
          </w:p>
        </w:tc>
      </w:tr>
      <w:tr w:rsidR="00936B2D" w:rsidRPr="00080656" w14:paraId="401DAB61"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2431756C" w14:textId="77777777" w:rsidR="002E75DC" w:rsidRPr="00080656" w:rsidRDefault="002E75DC" w:rsidP="004D2920">
            <w:pPr>
              <w:pStyle w:val="Body"/>
              <w:rPr>
                <w:rFonts w:asciiTheme="majorHAnsi" w:hAnsiTheme="majorHAnsi"/>
                <w:szCs w:val="22"/>
              </w:rPr>
            </w:pPr>
            <w:r w:rsidRPr="00080656">
              <w:rPr>
                <w:rFonts w:asciiTheme="majorHAnsi" w:hAnsiTheme="majorHAnsi"/>
                <w:szCs w:val="22"/>
              </w:rPr>
              <w:t>No request or response is in flight in the NoC.</w:t>
            </w:r>
          </w:p>
        </w:tc>
        <w:tc>
          <w:tcPr>
            <w:tcW w:w="2047" w:type="dxa"/>
            <w:tcBorders>
              <w:top w:val="single" w:sz="4" w:space="0" w:color="auto"/>
              <w:left w:val="single" w:sz="4" w:space="0" w:color="auto"/>
              <w:bottom w:val="single" w:sz="4" w:space="0" w:color="auto"/>
              <w:right w:val="single" w:sz="4" w:space="0" w:color="auto"/>
            </w:tcBorders>
          </w:tcPr>
          <w:p w14:paraId="18727D57" w14:textId="7C0B0A01" w:rsidR="002E75D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7B3F228E" w14:textId="77777777" w:rsidR="002E75DC" w:rsidRPr="00080656" w:rsidRDefault="002E75DC" w:rsidP="004D2920">
            <w:pPr>
              <w:pStyle w:val="Body"/>
              <w:rPr>
                <w:rFonts w:asciiTheme="majorHAnsi" w:hAnsiTheme="majorHAnsi"/>
                <w:szCs w:val="22"/>
              </w:rPr>
            </w:pPr>
            <w:r w:rsidRPr="00080656">
              <w:rPr>
                <w:rFonts w:asciiTheme="majorHAnsi" w:hAnsiTheme="majorHAnsi"/>
                <w:szCs w:val="22"/>
              </w:rPr>
              <w:t>Exit</w:t>
            </w:r>
          </w:p>
        </w:tc>
      </w:tr>
      <w:tr w:rsidR="00936B2D" w:rsidRPr="00080656" w14:paraId="4695AA0C"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4D448393" w14:textId="77777777" w:rsidR="002E75DC" w:rsidRPr="00080656" w:rsidRDefault="002E75DC" w:rsidP="004D2920">
            <w:pPr>
              <w:pStyle w:val="Body"/>
              <w:rPr>
                <w:rFonts w:asciiTheme="majorHAnsi" w:hAnsiTheme="majorHAnsi"/>
                <w:szCs w:val="22"/>
              </w:rPr>
            </w:pPr>
            <w:r w:rsidRPr="00080656">
              <w:rPr>
                <w:rFonts w:asciiTheme="majorHAnsi" w:hAnsiTheme="majorHAnsi"/>
                <w:szCs w:val="22"/>
              </w:rPr>
              <w:t xml:space="preserve">All requests and responses during the simulation </w:t>
            </w:r>
            <w:proofErr w:type="gramStart"/>
            <w:r w:rsidRPr="00080656">
              <w:rPr>
                <w:rFonts w:asciiTheme="majorHAnsi" w:hAnsiTheme="majorHAnsi"/>
                <w:szCs w:val="22"/>
              </w:rPr>
              <w:t>are accounted for</w:t>
            </w:r>
            <w:proofErr w:type="gramEnd"/>
            <w:r w:rsidRPr="00080656">
              <w:rPr>
                <w:rFonts w:asciiTheme="majorHAnsi" w:hAnsiTheme="majorHAnsi"/>
                <w:szCs w:val="22"/>
              </w:rPr>
              <w:t>.</w:t>
            </w:r>
          </w:p>
        </w:tc>
        <w:tc>
          <w:tcPr>
            <w:tcW w:w="2047" w:type="dxa"/>
            <w:tcBorders>
              <w:top w:val="single" w:sz="4" w:space="0" w:color="auto"/>
              <w:left w:val="single" w:sz="4" w:space="0" w:color="auto"/>
              <w:bottom w:val="single" w:sz="4" w:space="0" w:color="auto"/>
              <w:right w:val="single" w:sz="4" w:space="0" w:color="auto"/>
            </w:tcBorders>
          </w:tcPr>
          <w:p w14:paraId="5878885A" w14:textId="4E8BBD53" w:rsidR="002E75D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tcPr>
          <w:p w14:paraId="2313B864" w14:textId="77777777" w:rsidR="002E75DC" w:rsidRPr="00080656" w:rsidRDefault="002E75DC" w:rsidP="004D2920">
            <w:pPr>
              <w:pStyle w:val="Body"/>
              <w:rPr>
                <w:rFonts w:asciiTheme="majorHAnsi" w:hAnsiTheme="majorHAnsi"/>
                <w:szCs w:val="22"/>
              </w:rPr>
            </w:pPr>
            <w:r w:rsidRPr="00080656">
              <w:rPr>
                <w:rFonts w:asciiTheme="majorHAnsi" w:hAnsiTheme="majorHAnsi"/>
                <w:szCs w:val="22"/>
              </w:rPr>
              <w:t>Exit</w:t>
            </w:r>
          </w:p>
        </w:tc>
      </w:tr>
      <w:tr w:rsidR="00936B2D" w:rsidRPr="00080656" w14:paraId="6FF2473F"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hideMark/>
          </w:tcPr>
          <w:p w14:paraId="76A96067" w14:textId="77777777" w:rsidR="002E75DC" w:rsidRPr="00080656" w:rsidRDefault="002E75DC" w:rsidP="004D2920">
            <w:pPr>
              <w:pStyle w:val="Body"/>
              <w:rPr>
                <w:rFonts w:asciiTheme="majorHAnsi" w:hAnsiTheme="majorHAnsi"/>
                <w:szCs w:val="22"/>
              </w:rPr>
            </w:pPr>
            <w:r w:rsidRPr="00080656">
              <w:rPr>
                <w:rFonts w:asciiTheme="majorHAnsi" w:hAnsiTheme="majorHAnsi"/>
                <w:szCs w:val="22"/>
              </w:rPr>
              <w:t>All verification checkers indicate no error.</w:t>
            </w:r>
          </w:p>
        </w:tc>
        <w:tc>
          <w:tcPr>
            <w:tcW w:w="2047" w:type="dxa"/>
            <w:tcBorders>
              <w:top w:val="single" w:sz="4" w:space="0" w:color="auto"/>
              <w:left w:val="single" w:sz="4" w:space="0" w:color="auto"/>
              <w:bottom w:val="single" w:sz="4" w:space="0" w:color="auto"/>
              <w:right w:val="single" w:sz="4" w:space="0" w:color="auto"/>
            </w:tcBorders>
            <w:hideMark/>
          </w:tcPr>
          <w:p w14:paraId="5AE44BA6" w14:textId="61EB07D2" w:rsidR="002E75DC" w:rsidRPr="00080656" w:rsidRDefault="00936B2D" w:rsidP="004D2920">
            <w:pPr>
              <w:pStyle w:val="Body"/>
              <w:rPr>
                <w:rFonts w:asciiTheme="majorHAnsi" w:hAnsiTheme="majorHAnsi"/>
                <w:szCs w:val="22"/>
              </w:rPr>
            </w:pPr>
            <w:r>
              <w:rPr>
                <w:rFonts w:asciiTheme="majorHAnsi" w:hAnsiTheme="majorHAnsi"/>
                <w:szCs w:val="22"/>
              </w:rPr>
              <w:t>Always</w:t>
            </w:r>
          </w:p>
        </w:tc>
        <w:tc>
          <w:tcPr>
            <w:tcW w:w="1256" w:type="dxa"/>
            <w:tcBorders>
              <w:top w:val="single" w:sz="4" w:space="0" w:color="auto"/>
              <w:left w:val="single" w:sz="4" w:space="0" w:color="auto"/>
              <w:bottom w:val="single" w:sz="4" w:space="0" w:color="auto"/>
              <w:right w:val="single" w:sz="4" w:space="0" w:color="auto"/>
            </w:tcBorders>
            <w:hideMark/>
          </w:tcPr>
          <w:p w14:paraId="0336FF71" w14:textId="77777777" w:rsidR="002E75DC" w:rsidRPr="00080656" w:rsidRDefault="002E75DC" w:rsidP="004D2920">
            <w:pPr>
              <w:pStyle w:val="Body"/>
              <w:rPr>
                <w:rFonts w:asciiTheme="majorHAnsi" w:hAnsiTheme="majorHAnsi"/>
                <w:szCs w:val="22"/>
              </w:rPr>
            </w:pPr>
            <w:r w:rsidRPr="00080656">
              <w:rPr>
                <w:rFonts w:asciiTheme="majorHAnsi" w:hAnsiTheme="majorHAnsi"/>
                <w:szCs w:val="22"/>
              </w:rPr>
              <w:t>Exit</w:t>
            </w:r>
          </w:p>
        </w:tc>
      </w:tr>
      <w:tr w:rsidR="00252BE1" w:rsidRPr="00080656" w14:paraId="44542767"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36E7EFEA" w14:textId="5B272C02" w:rsidR="00252BE1" w:rsidRPr="00080656" w:rsidRDefault="00252BE1" w:rsidP="001A3654">
            <w:pPr>
              <w:pStyle w:val="Body"/>
              <w:rPr>
                <w:rFonts w:asciiTheme="majorHAnsi" w:hAnsiTheme="majorHAnsi"/>
                <w:szCs w:val="22"/>
              </w:rPr>
            </w:pPr>
            <w:r>
              <w:rPr>
                <w:rFonts w:asciiTheme="majorHAnsi" w:hAnsiTheme="majorHAnsi"/>
                <w:szCs w:val="22"/>
              </w:rPr>
              <w:t xml:space="preserve">Every AR request that should </w:t>
            </w:r>
            <w:r w:rsidR="00A276F0">
              <w:rPr>
                <w:rFonts w:asciiTheme="majorHAnsi" w:hAnsiTheme="majorHAnsi"/>
                <w:szCs w:val="22"/>
              </w:rPr>
              <w:t>travel via</w:t>
            </w:r>
            <w:r>
              <w:rPr>
                <w:rFonts w:asciiTheme="majorHAnsi" w:hAnsiTheme="majorHAnsi"/>
                <w:szCs w:val="22"/>
              </w:rPr>
              <w:t xml:space="preserve"> the Fast T</w:t>
            </w:r>
            <w:r w:rsidR="00A276F0">
              <w:rPr>
                <w:rFonts w:asciiTheme="majorHAnsi" w:hAnsiTheme="majorHAnsi"/>
                <w:szCs w:val="22"/>
              </w:rPr>
              <w:t>ap does take the Fast Tap</w:t>
            </w:r>
            <w:r>
              <w:rPr>
                <w:rFonts w:asciiTheme="majorHAnsi" w:hAnsiTheme="majorHAnsi"/>
                <w:szCs w:val="22"/>
              </w:rPr>
              <w:t>.</w:t>
            </w:r>
          </w:p>
        </w:tc>
        <w:tc>
          <w:tcPr>
            <w:tcW w:w="2047" w:type="dxa"/>
            <w:tcBorders>
              <w:top w:val="single" w:sz="4" w:space="0" w:color="auto"/>
              <w:left w:val="single" w:sz="4" w:space="0" w:color="auto"/>
              <w:bottom w:val="single" w:sz="4" w:space="0" w:color="auto"/>
              <w:right w:val="single" w:sz="4" w:space="0" w:color="auto"/>
            </w:tcBorders>
          </w:tcPr>
          <w:p w14:paraId="7AEBB168" w14:textId="7CF850A6" w:rsidR="00252BE1" w:rsidRDefault="00252BE1" w:rsidP="004D2920">
            <w:pPr>
              <w:pStyle w:val="Body"/>
              <w:rPr>
                <w:rFonts w:asciiTheme="majorHAnsi" w:hAnsiTheme="majorHAnsi"/>
                <w:szCs w:val="22"/>
              </w:rPr>
            </w:pPr>
            <w:r>
              <w:rPr>
                <w:rFonts w:asciiTheme="majorHAnsi" w:hAnsiTheme="majorHAnsi"/>
                <w:szCs w:val="22"/>
              </w:rPr>
              <w:t>Fast Tap</w:t>
            </w:r>
          </w:p>
        </w:tc>
        <w:tc>
          <w:tcPr>
            <w:tcW w:w="1256" w:type="dxa"/>
            <w:tcBorders>
              <w:top w:val="single" w:sz="4" w:space="0" w:color="auto"/>
              <w:left w:val="single" w:sz="4" w:space="0" w:color="auto"/>
              <w:bottom w:val="single" w:sz="4" w:space="0" w:color="auto"/>
              <w:right w:val="single" w:sz="4" w:space="0" w:color="auto"/>
            </w:tcBorders>
          </w:tcPr>
          <w:p w14:paraId="3F01D4F9" w14:textId="35702DF6" w:rsidR="00252BE1" w:rsidRDefault="00252BE1" w:rsidP="004D2920">
            <w:pPr>
              <w:pStyle w:val="Body"/>
              <w:rPr>
                <w:rFonts w:asciiTheme="majorHAnsi" w:hAnsiTheme="majorHAnsi"/>
                <w:szCs w:val="22"/>
              </w:rPr>
            </w:pPr>
            <w:r>
              <w:rPr>
                <w:rFonts w:asciiTheme="majorHAnsi" w:hAnsiTheme="majorHAnsi"/>
                <w:szCs w:val="22"/>
              </w:rPr>
              <w:t>Functional</w:t>
            </w:r>
          </w:p>
        </w:tc>
      </w:tr>
      <w:tr w:rsidR="007D070B" w:rsidRPr="00080656" w14:paraId="4D282985"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2898F2A1" w14:textId="3FC0C051" w:rsidR="007D070B" w:rsidRPr="00080656" w:rsidRDefault="001A3654" w:rsidP="001A3654">
            <w:pPr>
              <w:pStyle w:val="Body"/>
              <w:rPr>
                <w:rFonts w:asciiTheme="majorHAnsi" w:hAnsiTheme="majorHAnsi"/>
                <w:szCs w:val="22"/>
              </w:rPr>
            </w:pPr>
            <w:r w:rsidRPr="00080656">
              <w:rPr>
                <w:rFonts w:asciiTheme="majorHAnsi" w:hAnsiTheme="majorHAnsi"/>
                <w:szCs w:val="22"/>
              </w:rPr>
              <w:t xml:space="preserve">Every </w:t>
            </w:r>
            <w:r w:rsidR="00252BE1">
              <w:rPr>
                <w:rFonts w:asciiTheme="majorHAnsi" w:hAnsiTheme="majorHAnsi"/>
                <w:szCs w:val="22"/>
              </w:rPr>
              <w:t>AR request using the Fast T</w:t>
            </w:r>
            <w:r>
              <w:rPr>
                <w:rFonts w:asciiTheme="majorHAnsi" w:hAnsiTheme="majorHAnsi"/>
                <w:szCs w:val="22"/>
              </w:rPr>
              <w:t>ap</w:t>
            </w:r>
            <w:r w:rsidRPr="00080656">
              <w:rPr>
                <w:rFonts w:asciiTheme="majorHAnsi" w:hAnsiTheme="majorHAnsi"/>
                <w:szCs w:val="22"/>
              </w:rPr>
              <w:t xml:space="preserve"> </w:t>
            </w:r>
            <w:proofErr w:type="gramStart"/>
            <w:r w:rsidRPr="00080656">
              <w:rPr>
                <w:rFonts w:asciiTheme="majorHAnsi" w:hAnsiTheme="majorHAnsi"/>
                <w:szCs w:val="22"/>
              </w:rPr>
              <w:t>is tracked</w:t>
            </w:r>
            <w:proofErr w:type="gramEnd"/>
            <w:r w:rsidRPr="00080656">
              <w:rPr>
                <w:rFonts w:asciiTheme="majorHAnsi" w:hAnsiTheme="majorHAnsi"/>
                <w:szCs w:val="22"/>
              </w:rPr>
              <w:t xml:space="preserve"> t</w:t>
            </w:r>
            <w:r>
              <w:rPr>
                <w:rFonts w:asciiTheme="majorHAnsi" w:hAnsiTheme="majorHAnsi"/>
                <w:szCs w:val="22"/>
              </w:rPr>
              <w:t>ogether with the corresponding R</w:t>
            </w:r>
            <w:r w:rsidRPr="00080656">
              <w:rPr>
                <w:rFonts w:asciiTheme="majorHAnsi" w:hAnsiTheme="majorHAnsi"/>
                <w:szCs w:val="22"/>
              </w:rPr>
              <w:t xml:space="preserve"> response for roundtrip check </w:t>
            </w:r>
            <w:r w:rsidR="007D070B" w:rsidRPr="00080656">
              <w:rPr>
                <w:rFonts w:asciiTheme="majorHAnsi" w:hAnsiTheme="majorHAnsi"/>
                <w:szCs w:val="22"/>
              </w:rPr>
              <w:t>to ensure correct propagation of command fields, propagation of data and ordering within the NoC.</w:t>
            </w:r>
          </w:p>
        </w:tc>
        <w:tc>
          <w:tcPr>
            <w:tcW w:w="2047" w:type="dxa"/>
            <w:tcBorders>
              <w:top w:val="single" w:sz="4" w:space="0" w:color="auto"/>
              <w:left w:val="single" w:sz="4" w:space="0" w:color="auto"/>
              <w:bottom w:val="single" w:sz="4" w:space="0" w:color="auto"/>
              <w:right w:val="single" w:sz="4" w:space="0" w:color="auto"/>
            </w:tcBorders>
          </w:tcPr>
          <w:p w14:paraId="0EA0CDED" w14:textId="153AB37B" w:rsidR="007D070B" w:rsidRDefault="00252BE1" w:rsidP="004D2920">
            <w:pPr>
              <w:pStyle w:val="Body"/>
              <w:rPr>
                <w:rFonts w:asciiTheme="majorHAnsi" w:hAnsiTheme="majorHAnsi"/>
                <w:szCs w:val="22"/>
              </w:rPr>
            </w:pPr>
            <w:r>
              <w:rPr>
                <w:rFonts w:asciiTheme="majorHAnsi" w:hAnsiTheme="majorHAnsi"/>
                <w:szCs w:val="22"/>
              </w:rPr>
              <w:t>Fast T</w:t>
            </w:r>
            <w:r w:rsidR="007D070B">
              <w:rPr>
                <w:rFonts w:asciiTheme="majorHAnsi" w:hAnsiTheme="majorHAnsi"/>
                <w:szCs w:val="22"/>
              </w:rPr>
              <w:t>ap</w:t>
            </w:r>
          </w:p>
        </w:tc>
        <w:tc>
          <w:tcPr>
            <w:tcW w:w="1256" w:type="dxa"/>
            <w:tcBorders>
              <w:top w:val="single" w:sz="4" w:space="0" w:color="auto"/>
              <w:left w:val="single" w:sz="4" w:space="0" w:color="auto"/>
              <w:bottom w:val="single" w:sz="4" w:space="0" w:color="auto"/>
              <w:right w:val="single" w:sz="4" w:space="0" w:color="auto"/>
            </w:tcBorders>
          </w:tcPr>
          <w:p w14:paraId="4A08C2DB" w14:textId="05A4E1C0" w:rsidR="007D070B" w:rsidRPr="00080656" w:rsidRDefault="007D070B" w:rsidP="004D2920">
            <w:pPr>
              <w:pStyle w:val="Body"/>
              <w:rPr>
                <w:rFonts w:asciiTheme="majorHAnsi" w:hAnsiTheme="majorHAnsi"/>
                <w:szCs w:val="22"/>
              </w:rPr>
            </w:pPr>
            <w:r>
              <w:rPr>
                <w:rFonts w:asciiTheme="majorHAnsi" w:hAnsiTheme="majorHAnsi"/>
                <w:szCs w:val="22"/>
              </w:rPr>
              <w:t>Functional</w:t>
            </w:r>
          </w:p>
        </w:tc>
      </w:tr>
      <w:tr w:rsidR="00252BE1" w:rsidRPr="00080656" w14:paraId="62E3E361"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3E459775" w14:textId="2553A3E9" w:rsidR="00252BE1" w:rsidRPr="00080656" w:rsidRDefault="00252BE1" w:rsidP="001A3654">
            <w:pPr>
              <w:pStyle w:val="Body"/>
              <w:rPr>
                <w:rFonts w:asciiTheme="majorHAnsi" w:hAnsiTheme="majorHAnsi"/>
                <w:szCs w:val="22"/>
              </w:rPr>
            </w:pPr>
            <w:r>
              <w:rPr>
                <w:rFonts w:asciiTheme="majorHAnsi" w:hAnsiTheme="majorHAnsi"/>
                <w:szCs w:val="22"/>
              </w:rPr>
              <w:t>Fast Tap and the regular AR path must not have the same ARID outstanding at the same time.</w:t>
            </w:r>
          </w:p>
        </w:tc>
        <w:tc>
          <w:tcPr>
            <w:tcW w:w="2047" w:type="dxa"/>
            <w:tcBorders>
              <w:top w:val="single" w:sz="4" w:space="0" w:color="auto"/>
              <w:left w:val="single" w:sz="4" w:space="0" w:color="auto"/>
              <w:bottom w:val="single" w:sz="4" w:space="0" w:color="auto"/>
              <w:right w:val="single" w:sz="4" w:space="0" w:color="auto"/>
            </w:tcBorders>
          </w:tcPr>
          <w:p w14:paraId="0ED02DFC" w14:textId="14C3D606" w:rsidR="00252BE1" w:rsidRDefault="00252BE1" w:rsidP="004D2920">
            <w:pPr>
              <w:pStyle w:val="Body"/>
              <w:rPr>
                <w:rFonts w:asciiTheme="majorHAnsi" w:hAnsiTheme="majorHAnsi"/>
                <w:szCs w:val="22"/>
              </w:rPr>
            </w:pPr>
            <w:r>
              <w:rPr>
                <w:rFonts w:asciiTheme="majorHAnsi" w:hAnsiTheme="majorHAnsi"/>
                <w:szCs w:val="22"/>
              </w:rPr>
              <w:t>Fast Tap</w:t>
            </w:r>
          </w:p>
        </w:tc>
        <w:tc>
          <w:tcPr>
            <w:tcW w:w="1256" w:type="dxa"/>
            <w:tcBorders>
              <w:top w:val="single" w:sz="4" w:space="0" w:color="auto"/>
              <w:left w:val="single" w:sz="4" w:space="0" w:color="auto"/>
              <w:bottom w:val="single" w:sz="4" w:space="0" w:color="auto"/>
              <w:right w:val="single" w:sz="4" w:space="0" w:color="auto"/>
            </w:tcBorders>
          </w:tcPr>
          <w:p w14:paraId="6380E527" w14:textId="37F65662" w:rsidR="00252BE1" w:rsidRDefault="00252BE1" w:rsidP="004D2920">
            <w:pPr>
              <w:pStyle w:val="Body"/>
              <w:rPr>
                <w:rFonts w:asciiTheme="majorHAnsi" w:hAnsiTheme="majorHAnsi"/>
                <w:szCs w:val="22"/>
              </w:rPr>
            </w:pPr>
            <w:r>
              <w:rPr>
                <w:rFonts w:asciiTheme="majorHAnsi" w:hAnsiTheme="majorHAnsi"/>
                <w:szCs w:val="22"/>
              </w:rPr>
              <w:t>Functional</w:t>
            </w:r>
          </w:p>
        </w:tc>
      </w:tr>
      <w:tr w:rsidR="00252BE1" w:rsidRPr="00080656" w14:paraId="669B1318"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045772D2" w14:textId="3E04E142" w:rsidR="00252BE1" w:rsidRDefault="00590DFC" w:rsidP="001A3654">
            <w:pPr>
              <w:pStyle w:val="Body"/>
              <w:rPr>
                <w:rFonts w:asciiTheme="majorHAnsi" w:hAnsiTheme="majorHAnsi"/>
                <w:szCs w:val="22"/>
              </w:rPr>
            </w:pPr>
            <w:r>
              <w:rPr>
                <w:rFonts w:asciiTheme="majorHAnsi" w:hAnsiTheme="majorHAnsi"/>
                <w:szCs w:val="22"/>
              </w:rPr>
              <w:t>Requests</w:t>
            </w:r>
            <w:r w:rsidR="00252BE1">
              <w:rPr>
                <w:rFonts w:asciiTheme="majorHAnsi" w:hAnsiTheme="majorHAnsi"/>
                <w:szCs w:val="22"/>
              </w:rPr>
              <w:t xml:space="preserve"> must not attempt to travel through Fast Tap when there is no Fast Tap present.</w:t>
            </w:r>
          </w:p>
        </w:tc>
        <w:tc>
          <w:tcPr>
            <w:tcW w:w="2047" w:type="dxa"/>
            <w:tcBorders>
              <w:top w:val="single" w:sz="4" w:space="0" w:color="auto"/>
              <w:left w:val="single" w:sz="4" w:space="0" w:color="auto"/>
              <w:bottom w:val="single" w:sz="4" w:space="0" w:color="auto"/>
              <w:right w:val="single" w:sz="4" w:space="0" w:color="auto"/>
            </w:tcBorders>
          </w:tcPr>
          <w:p w14:paraId="29DC9A56" w14:textId="1C7FC13A" w:rsidR="00252BE1" w:rsidRDefault="00252BE1" w:rsidP="004D2920">
            <w:pPr>
              <w:pStyle w:val="Body"/>
              <w:rPr>
                <w:rFonts w:asciiTheme="majorHAnsi" w:hAnsiTheme="majorHAnsi"/>
                <w:szCs w:val="22"/>
              </w:rPr>
            </w:pPr>
            <w:r>
              <w:rPr>
                <w:rFonts w:asciiTheme="majorHAnsi" w:hAnsiTheme="majorHAnsi"/>
                <w:szCs w:val="22"/>
              </w:rPr>
              <w:t>Fast Tap</w:t>
            </w:r>
          </w:p>
        </w:tc>
        <w:tc>
          <w:tcPr>
            <w:tcW w:w="1256" w:type="dxa"/>
            <w:tcBorders>
              <w:top w:val="single" w:sz="4" w:space="0" w:color="auto"/>
              <w:left w:val="single" w:sz="4" w:space="0" w:color="auto"/>
              <w:bottom w:val="single" w:sz="4" w:space="0" w:color="auto"/>
              <w:right w:val="single" w:sz="4" w:space="0" w:color="auto"/>
            </w:tcBorders>
          </w:tcPr>
          <w:p w14:paraId="0F19A9FD" w14:textId="6C247CC0" w:rsidR="00252BE1" w:rsidRDefault="00252BE1" w:rsidP="004D2920">
            <w:pPr>
              <w:pStyle w:val="Body"/>
              <w:rPr>
                <w:rFonts w:asciiTheme="majorHAnsi" w:hAnsiTheme="majorHAnsi"/>
                <w:szCs w:val="22"/>
              </w:rPr>
            </w:pPr>
            <w:r>
              <w:rPr>
                <w:rFonts w:asciiTheme="majorHAnsi" w:hAnsiTheme="majorHAnsi"/>
                <w:szCs w:val="22"/>
              </w:rPr>
              <w:t>Functional</w:t>
            </w:r>
          </w:p>
        </w:tc>
      </w:tr>
      <w:tr w:rsidR="00E636BD" w:rsidRPr="00080656" w14:paraId="2F419F8C" w14:textId="77777777" w:rsidTr="007D070B">
        <w:trPr>
          <w:trHeight w:val="368"/>
          <w:jc w:val="center"/>
        </w:trPr>
        <w:tc>
          <w:tcPr>
            <w:tcW w:w="6273" w:type="dxa"/>
            <w:tcBorders>
              <w:top w:val="single" w:sz="4" w:space="0" w:color="auto"/>
              <w:left w:val="single" w:sz="4" w:space="0" w:color="auto"/>
              <w:bottom w:val="single" w:sz="4" w:space="0" w:color="auto"/>
              <w:right w:val="single" w:sz="4" w:space="0" w:color="auto"/>
            </w:tcBorders>
          </w:tcPr>
          <w:p w14:paraId="35FF6235" w14:textId="32A8E9D9" w:rsidR="00E636BD" w:rsidRDefault="00E636BD" w:rsidP="001A3654">
            <w:pPr>
              <w:pStyle w:val="Body"/>
              <w:rPr>
                <w:rFonts w:asciiTheme="majorHAnsi" w:hAnsiTheme="majorHAnsi"/>
                <w:szCs w:val="22"/>
              </w:rPr>
            </w:pPr>
            <w:r>
              <w:rPr>
                <w:rFonts w:asciiTheme="majorHAnsi" w:hAnsiTheme="majorHAnsi"/>
                <w:szCs w:val="22"/>
              </w:rPr>
              <w:t xml:space="preserve">No inflight requests in Fast Tap.  All Fast Tap requests </w:t>
            </w:r>
            <w:proofErr w:type="gramStart"/>
            <w:r>
              <w:rPr>
                <w:rFonts w:asciiTheme="majorHAnsi" w:hAnsiTheme="majorHAnsi"/>
                <w:szCs w:val="22"/>
              </w:rPr>
              <w:t>are accounted for</w:t>
            </w:r>
            <w:proofErr w:type="gramEnd"/>
            <w:r>
              <w:rPr>
                <w:rFonts w:asciiTheme="majorHAnsi" w:hAnsiTheme="majorHAnsi"/>
                <w:szCs w:val="22"/>
              </w:rPr>
              <w:t xml:space="preserve"> and have completed </w:t>
            </w:r>
            <w:r w:rsidR="0060361F">
              <w:rPr>
                <w:rFonts w:asciiTheme="majorHAnsi" w:hAnsiTheme="majorHAnsi"/>
                <w:szCs w:val="22"/>
              </w:rPr>
              <w:t>correctly.</w:t>
            </w:r>
          </w:p>
        </w:tc>
        <w:tc>
          <w:tcPr>
            <w:tcW w:w="2047" w:type="dxa"/>
            <w:tcBorders>
              <w:top w:val="single" w:sz="4" w:space="0" w:color="auto"/>
              <w:left w:val="single" w:sz="4" w:space="0" w:color="auto"/>
              <w:bottom w:val="single" w:sz="4" w:space="0" w:color="auto"/>
              <w:right w:val="single" w:sz="4" w:space="0" w:color="auto"/>
            </w:tcBorders>
          </w:tcPr>
          <w:p w14:paraId="2167501E" w14:textId="64890C36" w:rsidR="00E636BD" w:rsidRDefault="00E636BD" w:rsidP="004D2920">
            <w:pPr>
              <w:pStyle w:val="Body"/>
              <w:rPr>
                <w:rFonts w:asciiTheme="majorHAnsi" w:hAnsiTheme="majorHAnsi"/>
                <w:szCs w:val="22"/>
              </w:rPr>
            </w:pPr>
            <w:r>
              <w:rPr>
                <w:rFonts w:asciiTheme="majorHAnsi" w:hAnsiTheme="majorHAnsi"/>
                <w:szCs w:val="22"/>
              </w:rPr>
              <w:t>Fast Tap</w:t>
            </w:r>
          </w:p>
        </w:tc>
        <w:tc>
          <w:tcPr>
            <w:tcW w:w="1256" w:type="dxa"/>
            <w:tcBorders>
              <w:top w:val="single" w:sz="4" w:space="0" w:color="auto"/>
              <w:left w:val="single" w:sz="4" w:space="0" w:color="auto"/>
              <w:bottom w:val="single" w:sz="4" w:space="0" w:color="auto"/>
              <w:right w:val="single" w:sz="4" w:space="0" w:color="auto"/>
            </w:tcBorders>
          </w:tcPr>
          <w:p w14:paraId="13794B12" w14:textId="78A66535" w:rsidR="00E636BD" w:rsidRDefault="00E636BD" w:rsidP="004D2920">
            <w:pPr>
              <w:pStyle w:val="Body"/>
              <w:rPr>
                <w:rFonts w:asciiTheme="majorHAnsi" w:hAnsiTheme="majorHAnsi"/>
                <w:szCs w:val="22"/>
              </w:rPr>
            </w:pPr>
            <w:r>
              <w:rPr>
                <w:rFonts w:asciiTheme="majorHAnsi" w:hAnsiTheme="majorHAnsi"/>
                <w:szCs w:val="22"/>
              </w:rPr>
              <w:t>Exit</w:t>
            </w:r>
          </w:p>
        </w:tc>
      </w:tr>
      <w:tr w:rsidR="00D0653F" w:rsidRPr="00080656" w14:paraId="50DC2DD9" w14:textId="77777777" w:rsidTr="00D0653F">
        <w:tblPrEx>
          <w:jc w:val="left"/>
        </w:tblPrEx>
        <w:trPr>
          <w:trHeight w:val="620"/>
        </w:trPr>
        <w:tc>
          <w:tcPr>
            <w:tcW w:w="0" w:type="auto"/>
          </w:tcPr>
          <w:p w14:paraId="40F62965"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All requests on AR, AW, W buses are correctly processed and propagated.</w:t>
            </w:r>
          </w:p>
        </w:tc>
        <w:tc>
          <w:tcPr>
            <w:tcW w:w="0" w:type="auto"/>
            <w:noWrap/>
          </w:tcPr>
          <w:p w14:paraId="3E9EEE6B" w14:textId="48D6B667" w:rsidR="00D0653F" w:rsidRPr="00080656" w:rsidRDefault="00D0653F">
            <w:pPr>
              <w:pStyle w:val="Body"/>
              <w:rPr>
                <w:rFonts w:asciiTheme="majorHAnsi" w:hAnsiTheme="majorHAnsi"/>
                <w:szCs w:val="22"/>
              </w:rPr>
            </w:pPr>
            <w:r w:rsidRPr="007B1F1F">
              <w:rPr>
                <w:rFonts w:asciiTheme="majorHAnsi" w:hAnsiTheme="majorHAnsi"/>
                <w:szCs w:val="22"/>
              </w:rPr>
              <w:t xml:space="preserve">AXI3 </w:t>
            </w:r>
            <w:r w:rsidR="00936B2D">
              <w:rPr>
                <w:rFonts w:asciiTheme="majorHAnsi" w:hAnsiTheme="majorHAnsi"/>
                <w:szCs w:val="22"/>
              </w:rPr>
              <w:t>Slave Agent</w:t>
            </w:r>
            <w:r w:rsidR="0095076E">
              <w:rPr>
                <w:rFonts w:asciiTheme="majorHAnsi" w:hAnsiTheme="majorHAnsi"/>
                <w:szCs w:val="22"/>
              </w:rPr>
              <w:t>*</w:t>
            </w:r>
            <w:r w:rsidR="00936B2D">
              <w:rPr>
                <w:rFonts w:asciiTheme="majorHAnsi" w:hAnsiTheme="majorHAnsi"/>
                <w:szCs w:val="22"/>
              </w:rPr>
              <w:t xml:space="preserve"> </w:t>
            </w:r>
            <w:r w:rsidRPr="007B1F1F">
              <w:rPr>
                <w:rFonts w:asciiTheme="majorHAnsi" w:hAnsiTheme="majorHAnsi"/>
                <w:szCs w:val="22"/>
              </w:rPr>
              <w:t xml:space="preserve"> </w:t>
            </w:r>
          </w:p>
        </w:tc>
        <w:tc>
          <w:tcPr>
            <w:tcW w:w="0" w:type="auto"/>
            <w:noWrap/>
          </w:tcPr>
          <w:p w14:paraId="722D59D5"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Functional</w:t>
            </w:r>
          </w:p>
        </w:tc>
      </w:tr>
      <w:tr w:rsidR="00D0653F" w:rsidRPr="00080656" w14:paraId="217AF94C" w14:textId="77777777" w:rsidTr="00D0653F">
        <w:tblPrEx>
          <w:jc w:val="left"/>
        </w:tblPrEx>
        <w:trPr>
          <w:trHeight w:val="620"/>
        </w:trPr>
        <w:tc>
          <w:tcPr>
            <w:tcW w:w="0" w:type="auto"/>
          </w:tcPr>
          <w:p w14:paraId="29D7C635"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All responses on R and B buses are correctly processed and propagated.</w:t>
            </w:r>
          </w:p>
        </w:tc>
        <w:tc>
          <w:tcPr>
            <w:tcW w:w="0" w:type="auto"/>
            <w:noWrap/>
          </w:tcPr>
          <w:p w14:paraId="55DBBA11" w14:textId="63675BE6" w:rsidR="00D0653F" w:rsidRPr="00080656" w:rsidRDefault="00936B2D" w:rsidP="00D0653F">
            <w:pPr>
              <w:pStyle w:val="Body"/>
              <w:rPr>
                <w:rFonts w:asciiTheme="majorHAnsi" w:hAnsiTheme="majorHAnsi"/>
                <w:szCs w:val="22"/>
              </w:rPr>
            </w:pPr>
            <w:r w:rsidRPr="007B1F1F">
              <w:rPr>
                <w:rFonts w:asciiTheme="majorHAnsi" w:hAnsiTheme="majorHAnsi"/>
                <w:szCs w:val="22"/>
              </w:rPr>
              <w:t xml:space="preserve">AXI3 </w:t>
            </w:r>
            <w:r w:rsidR="00AF652A">
              <w:rPr>
                <w:rFonts w:asciiTheme="majorHAnsi" w:hAnsiTheme="majorHAnsi"/>
                <w:szCs w:val="22"/>
              </w:rPr>
              <w:t>Slave Agent</w:t>
            </w:r>
            <w:r w:rsidR="009B101C">
              <w:rPr>
                <w:rFonts w:asciiTheme="majorHAnsi" w:hAnsiTheme="majorHAnsi"/>
                <w:szCs w:val="22"/>
              </w:rPr>
              <w:t>*</w:t>
            </w:r>
            <w:r w:rsidRPr="007B1F1F">
              <w:rPr>
                <w:rFonts w:asciiTheme="majorHAnsi" w:hAnsiTheme="majorHAnsi"/>
                <w:szCs w:val="22"/>
              </w:rPr>
              <w:t xml:space="preserve"> </w:t>
            </w:r>
          </w:p>
        </w:tc>
        <w:tc>
          <w:tcPr>
            <w:tcW w:w="0" w:type="auto"/>
            <w:noWrap/>
          </w:tcPr>
          <w:p w14:paraId="697DFDB5"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Functional</w:t>
            </w:r>
          </w:p>
        </w:tc>
      </w:tr>
      <w:tr w:rsidR="00D0653F" w:rsidRPr="00080656" w14:paraId="1E315D9A" w14:textId="77777777" w:rsidTr="00D0653F">
        <w:tblPrEx>
          <w:jc w:val="left"/>
        </w:tblPrEx>
        <w:trPr>
          <w:trHeight w:val="620"/>
        </w:trPr>
        <w:tc>
          <w:tcPr>
            <w:tcW w:w="0" w:type="auto"/>
          </w:tcPr>
          <w:p w14:paraId="05BAABB5"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 xml:space="preserve">All AR requests </w:t>
            </w:r>
            <w:proofErr w:type="gramStart"/>
            <w:r w:rsidRPr="00080656">
              <w:rPr>
                <w:rFonts w:asciiTheme="majorHAnsi" w:hAnsiTheme="majorHAnsi"/>
                <w:szCs w:val="22"/>
              </w:rPr>
              <w:t>are accounted for</w:t>
            </w:r>
            <w:proofErr w:type="gramEnd"/>
            <w:r w:rsidRPr="00080656">
              <w:rPr>
                <w:rFonts w:asciiTheme="majorHAnsi" w:hAnsiTheme="majorHAnsi"/>
                <w:szCs w:val="22"/>
              </w:rPr>
              <w:t xml:space="preserve"> with respect to R responses.</w:t>
            </w:r>
          </w:p>
        </w:tc>
        <w:tc>
          <w:tcPr>
            <w:tcW w:w="0" w:type="auto"/>
            <w:noWrap/>
          </w:tcPr>
          <w:p w14:paraId="655A0316" w14:textId="44F061C0" w:rsidR="00D0653F" w:rsidRPr="00080656" w:rsidRDefault="00936B2D" w:rsidP="00D0653F">
            <w:pPr>
              <w:pStyle w:val="Body"/>
              <w:rPr>
                <w:rFonts w:asciiTheme="majorHAnsi" w:hAnsiTheme="majorHAnsi"/>
                <w:szCs w:val="22"/>
              </w:rPr>
            </w:pPr>
            <w:r w:rsidRPr="007B1F1F">
              <w:rPr>
                <w:rFonts w:asciiTheme="majorHAnsi" w:hAnsiTheme="majorHAnsi"/>
                <w:szCs w:val="22"/>
              </w:rPr>
              <w:t xml:space="preserve">AXI3 </w:t>
            </w:r>
            <w:r>
              <w:rPr>
                <w:rFonts w:asciiTheme="majorHAnsi" w:hAnsiTheme="majorHAnsi"/>
                <w:szCs w:val="22"/>
              </w:rPr>
              <w:t>Slave Agent</w:t>
            </w:r>
            <w:r w:rsidR="009B101C">
              <w:rPr>
                <w:rFonts w:asciiTheme="majorHAnsi" w:hAnsiTheme="majorHAnsi"/>
                <w:szCs w:val="22"/>
              </w:rPr>
              <w:t>*</w:t>
            </w:r>
            <w:r>
              <w:rPr>
                <w:rFonts w:asciiTheme="majorHAnsi" w:hAnsiTheme="majorHAnsi"/>
                <w:szCs w:val="22"/>
              </w:rPr>
              <w:t xml:space="preserve"> </w:t>
            </w:r>
            <w:r w:rsidRPr="007B1F1F">
              <w:rPr>
                <w:rFonts w:asciiTheme="majorHAnsi" w:hAnsiTheme="majorHAnsi"/>
                <w:szCs w:val="22"/>
              </w:rPr>
              <w:t xml:space="preserve"> </w:t>
            </w:r>
          </w:p>
        </w:tc>
        <w:tc>
          <w:tcPr>
            <w:tcW w:w="0" w:type="auto"/>
            <w:noWrap/>
          </w:tcPr>
          <w:p w14:paraId="49355602"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Functional</w:t>
            </w:r>
          </w:p>
        </w:tc>
      </w:tr>
      <w:tr w:rsidR="00D0653F" w:rsidRPr="00080656" w14:paraId="304F82C3" w14:textId="77777777" w:rsidTr="00D0653F">
        <w:tblPrEx>
          <w:jc w:val="left"/>
        </w:tblPrEx>
        <w:trPr>
          <w:trHeight w:val="620"/>
        </w:trPr>
        <w:tc>
          <w:tcPr>
            <w:tcW w:w="0" w:type="auto"/>
          </w:tcPr>
          <w:p w14:paraId="66E08C5F"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 xml:space="preserve">All AW and W request </w:t>
            </w:r>
            <w:proofErr w:type="gramStart"/>
            <w:r w:rsidRPr="00080656">
              <w:rPr>
                <w:rFonts w:asciiTheme="majorHAnsi" w:hAnsiTheme="majorHAnsi"/>
                <w:szCs w:val="22"/>
              </w:rPr>
              <w:t>are accounted for</w:t>
            </w:r>
            <w:proofErr w:type="gramEnd"/>
            <w:r w:rsidRPr="00080656">
              <w:rPr>
                <w:rFonts w:asciiTheme="majorHAnsi" w:hAnsiTheme="majorHAnsi"/>
                <w:szCs w:val="22"/>
              </w:rPr>
              <w:t xml:space="preserve"> with respect to B responses.</w:t>
            </w:r>
          </w:p>
        </w:tc>
        <w:tc>
          <w:tcPr>
            <w:tcW w:w="0" w:type="auto"/>
            <w:noWrap/>
          </w:tcPr>
          <w:p w14:paraId="4F7617E4" w14:textId="54E2D133" w:rsidR="00D0653F" w:rsidRPr="00080656" w:rsidRDefault="00936B2D" w:rsidP="00D0653F">
            <w:pPr>
              <w:pStyle w:val="Body"/>
              <w:rPr>
                <w:rFonts w:asciiTheme="majorHAnsi" w:hAnsiTheme="majorHAnsi"/>
                <w:szCs w:val="22"/>
              </w:rPr>
            </w:pPr>
            <w:r w:rsidRPr="007B1F1F">
              <w:rPr>
                <w:rFonts w:asciiTheme="majorHAnsi" w:hAnsiTheme="majorHAnsi"/>
                <w:szCs w:val="22"/>
              </w:rPr>
              <w:t xml:space="preserve">AXI3 </w:t>
            </w:r>
            <w:r>
              <w:rPr>
                <w:rFonts w:asciiTheme="majorHAnsi" w:hAnsiTheme="majorHAnsi"/>
                <w:szCs w:val="22"/>
              </w:rPr>
              <w:t>Slave Agent</w:t>
            </w:r>
            <w:r w:rsidR="009B101C">
              <w:rPr>
                <w:rFonts w:asciiTheme="majorHAnsi" w:hAnsiTheme="majorHAnsi"/>
                <w:szCs w:val="22"/>
              </w:rPr>
              <w:t>*</w:t>
            </w:r>
            <w:r>
              <w:rPr>
                <w:rFonts w:asciiTheme="majorHAnsi" w:hAnsiTheme="majorHAnsi"/>
                <w:szCs w:val="22"/>
              </w:rPr>
              <w:t xml:space="preserve"> </w:t>
            </w:r>
            <w:r w:rsidRPr="007B1F1F">
              <w:rPr>
                <w:rFonts w:asciiTheme="majorHAnsi" w:hAnsiTheme="majorHAnsi"/>
                <w:szCs w:val="22"/>
              </w:rPr>
              <w:t xml:space="preserve"> </w:t>
            </w:r>
          </w:p>
        </w:tc>
        <w:tc>
          <w:tcPr>
            <w:tcW w:w="0" w:type="auto"/>
            <w:noWrap/>
          </w:tcPr>
          <w:p w14:paraId="007F5794"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Functional</w:t>
            </w:r>
          </w:p>
        </w:tc>
      </w:tr>
      <w:tr w:rsidR="00D0653F" w:rsidRPr="00080656" w14:paraId="62D8CE91" w14:textId="77777777" w:rsidTr="00D0653F">
        <w:tblPrEx>
          <w:jc w:val="left"/>
        </w:tblPrEx>
        <w:trPr>
          <w:trHeight w:val="620"/>
        </w:trPr>
        <w:tc>
          <w:tcPr>
            <w:tcW w:w="0" w:type="auto"/>
          </w:tcPr>
          <w:p w14:paraId="75583CF1"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 xml:space="preserve">WDATA </w:t>
            </w:r>
            <w:proofErr w:type="gramStart"/>
            <w:r w:rsidRPr="00080656">
              <w:rPr>
                <w:rFonts w:asciiTheme="majorHAnsi" w:hAnsiTheme="majorHAnsi"/>
                <w:szCs w:val="22"/>
              </w:rPr>
              <w:t>is not interleaved</w:t>
            </w:r>
            <w:proofErr w:type="gramEnd"/>
            <w:r w:rsidRPr="00080656">
              <w:rPr>
                <w:rFonts w:asciiTheme="majorHAnsi" w:hAnsiTheme="majorHAnsi"/>
                <w:szCs w:val="22"/>
              </w:rPr>
              <w:t xml:space="preserve"> across different WIDs.</w:t>
            </w:r>
          </w:p>
        </w:tc>
        <w:tc>
          <w:tcPr>
            <w:tcW w:w="0" w:type="auto"/>
            <w:noWrap/>
          </w:tcPr>
          <w:p w14:paraId="5526E78B" w14:textId="1C807230" w:rsidR="00D0653F" w:rsidRPr="00080656" w:rsidRDefault="00936B2D" w:rsidP="00D0653F">
            <w:pPr>
              <w:pStyle w:val="Body"/>
              <w:rPr>
                <w:rFonts w:asciiTheme="majorHAnsi" w:hAnsiTheme="majorHAnsi"/>
                <w:szCs w:val="22"/>
              </w:rPr>
            </w:pPr>
            <w:r w:rsidRPr="007B1F1F">
              <w:rPr>
                <w:rFonts w:asciiTheme="majorHAnsi" w:hAnsiTheme="majorHAnsi"/>
                <w:szCs w:val="22"/>
              </w:rPr>
              <w:t xml:space="preserve">AXI3 </w:t>
            </w:r>
            <w:r>
              <w:rPr>
                <w:rFonts w:asciiTheme="majorHAnsi" w:hAnsiTheme="majorHAnsi"/>
                <w:szCs w:val="22"/>
              </w:rPr>
              <w:t>Slave Agent</w:t>
            </w:r>
            <w:r w:rsidR="009B101C">
              <w:rPr>
                <w:rFonts w:asciiTheme="majorHAnsi" w:hAnsiTheme="majorHAnsi"/>
                <w:szCs w:val="22"/>
              </w:rPr>
              <w:t>*</w:t>
            </w:r>
            <w:r>
              <w:rPr>
                <w:rFonts w:asciiTheme="majorHAnsi" w:hAnsiTheme="majorHAnsi"/>
                <w:szCs w:val="22"/>
              </w:rPr>
              <w:t xml:space="preserve"> </w:t>
            </w:r>
            <w:r w:rsidRPr="007B1F1F">
              <w:rPr>
                <w:rFonts w:asciiTheme="majorHAnsi" w:hAnsiTheme="majorHAnsi"/>
                <w:szCs w:val="22"/>
              </w:rPr>
              <w:t xml:space="preserve"> </w:t>
            </w:r>
          </w:p>
        </w:tc>
        <w:tc>
          <w:tcPr>
            <w:tcW w:w="0" w:type="auto"/>
            <w:noWrap/>
          </w:tcPr>
          <w:p w14:paraId="508D96A3"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Functional</w:t>
            </w:r>
          </w:p>
        </w:tc>
      </w:tr>
      <w:tr w:rsidR="00D0653F" w:rsidRPr="00080656" w14:paraId="4D20A910" w14:textId="77777777" w:rsidTr="00D0653F">
        <w:tblPrEx>
          <w:jc w:val="left"/>
        </w:tblPrEx>
        <w:trPr>
          <w:trHeight w:val="620"/>
        </w:trPr>
        <w:tc>
          <w:tcPr>
            <w:tcW w:w="0" w:type="auto"/>
          </w:tcPr>
          <w:p w14:paraId="32798B56"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WID must match AWID for same request.</w:t>
            </w:r>
          </w:p>
        </w:tc>
        <w:tc>
          <w:tcPr>
            <w:tcW w:w="0" w:type="auto"/>
            <w:noWrap/>
          </w:tcPr>
          <w:p w14:paraId="7BE322FA" w14:textId="06A95B0E" w:rsidR="00D0653F" w:rsidRPr="00080656" w:rsidRDefault="00936B2D" w:rsidP="00D0653F">
            <w:pPr>
              <w:pStyle w:val="Body"/>
              <w:rPr>
                <w:rFonts w:asciiTheme="majorHAnsi" w:hAnsiTheme="majorHAnsi"/>
                <w:szCs w:val="22"/>
              </w:rPr>
            </w:pPr>
            <w:r w:rsidRPr="007B1F1F">
              <w:rPr>
                <w:rFonts w:asciiTheme="majorHAnsi" w:hAnsiTheme="majorHAnsi"/>
                <w:szCs w:val="22"/>
              </w:rPr>
              <w:t xml:space="preserve">AXI3 </w:t>
            </w:r>
            <w:r>
              <w:rPr>
                <w:rFonts w:asciiTheme="majorHAnsi" w:hAnsiTheme="majorHAnsi"/>
                <w:szCs w:val="22"/>
              </w:rPr>
              <w:t>Slave Agent</w:t>
            </w:r>
            <w:r w:rsidR="009B101C">
              <w:rPr>
                <w:rFonts w:asciiTheme="majorHAnsi" w:hAnsiTheme="majorHAnsi"/>
                <w:szCs w:val="22"/>
              </w:rPr>
              <w:t>*</w:t>
            </w:r>
            <w:r>
              <w:rPr>
                <w:rFonts w:asciiTheme="majorHAnsi" w:hAnsiTheme="majorHAnsi"/>
                <w:szCs w:val="22"/>
              </w:rPr>
              <w:t xml:space="preserve"> </w:t>
            </w:r>
            <w:r w:rsidRPr="007B1F1F">
              <w:rPr>
                <w:rFonts w:asciiTheme="majorHAnsi" w:hAnsiTheme="majorHAnsi"/>
                <w:szCs w:val="22"/>
              </w:rPr>
              <w:t xml:space="preserve"> </w:t>
            </w:r>
          </w:p>
        </w:tc>
        <w:tc>
          <w:tcPr>
            <w:tcW w:w="0" w:type="auto"/>
            <w:noWrap/>
          </w:tcPr>
          <w:p w14:paraId="53C1CEA0" w14:textId="77777777" w:rsidR="00D0653F" w:rsidRPr="00080656" w:rsidRDefault="00D0653F"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228A964E" w14:textId="77777777" w:rsidTr="00D0653F">
        <w:tblPrEx>
          <w:jc w:val="left"/>
        </w:tblPrEx>
        <w:trPr>
          <w:trHeight w:val="620"/>
        </w:trPr>
        <w:tc>
          <w:tcPr>
            <w:tcW w:w="0" w:type="auto"/>
          </w:tcPr>
          <w:p w14:paraId="2FD22881" w14:textId="292EB10A" w:rsidR="00C16F35" w:rsidRPr="00080656" w:rsidRDefault="00C16F35" w:rsidP="00D0653F">
            <w:pPr>
              <w:pStyle w:val="Body"/>
              <w:rPr>
                <w:rFonts w:asciiTheme="majorHAnsi" w:hAnsiTheme="majorHAnsi"/>
                <w:szCs w:val="22"/>
              </w:rPr>
            </w:pPr>
            <w:r>
              <w:rPr>
                <w:rFonts w:asciiTheme="majorHAnsi" w:hAnsiTheme="majorHAnsi"/>
                <w:szCs w:val="22"/>
              </w:rPr>
              <w:lastRenderedPageBreak/>
              <w:t xml:space="preserve">AR, AW, W, R, B </w:t>
            </w:r>
            <w:r w:rsidR="0076129D">
              <w:rPr>
                <w:rFonts w:asciiTheme="majorHAnsi" w:hAnsiTheme="majorHAnsi"/>
                <w:szCs w:val="22"/>
              </w:rPr>
              <w:t xml:space="preserve">control signals must </w:t>
            </w:r>
            <w:r>
              <w:rPr>
                <w:rFonts w:asciiTheme="majorHAnsi" w:hAnsiTheme="majorHAnsi"/>
                <w:szCs w:val="22"/>
              </w:rPr>
              <w:t xml:space="preserve">not </w:t>
            </w:r>
            <w:r w:rsidR="0076129D">
              <w:rPr>
                <w:rFonts w:asciiTheme="majorHAnsi" w:hAnsiTheme="majorHAnsi"/>
                <w:szCs w:val="22"/>
              </w:rPr>
              <w:t xml:space="preserve">be </w:t>
            </w:r>
            <w:del w:id="2246" w:author="Kate Boardman" w:date="2016-04-19T11:15:00Z">
              <w:r w:rsidDel="00214568">
                <w:rPr>
                  <w:rFonts w:asciiTheme="majorHAnsi" w:hAnsiTheme="majorHAnsi"/>
                  <w:szCs w:val="22"/>
                </w:rPr>
                <w:delText>x or z</w:delText>
              </w:r>
            </w:del>
            <w:ins w:id="2247" w:author="Kate Boardman" w:date="2016-04-19T11:15:00Z">
              <w:r w:rsidR="00214568">
                <w:rPr>
                  <w:rFonts w:asciiTheme="majorHAnsi" w:hAnsiTheme="majorHAnsi"/>
                  <w:szCs w:val="22"/>
                </w:rPr>
                <w:t>X or Z</w:t>
              </w:r>
            </w:ins>
            <w:r>
              <w:rPr>
                <w:rFonts w:asciiTheme="majorHAnsi" w:hAnsiTheme="majorHAnsi"/>
                <w:szCs w:val="22"/>
              </w:rPr>
              <w:t xml:space="preserve"> when corresponding VALID and READY are high.</w:t>
            </w:r>
          </w:p>
        </w:tc>
        <w:tc>
          <w:tcPr>
            <w:tcW w:w="0" w:type="auto"/>
            <w:noWrap/>
          </w:tcPr>
          <w:p w14:paraId="2C68A372" w14:textId="66F70D47" w:rsidR="00C16F35" w:rsidRPr="007B1F1F" w:rsidRDefault="00C16F35" w:rsidP="00D0653F">
            <w:pPr>
              <w:pStyle w:val="Body"/>
              <w:rPr>
                <w:rFonts w:asciiTheme="majorHAnsi" w:hAnsiTheme="majorHAnsi"/>
                <w:szCs w:val="22"/>
              </w:rPr>
            </w:pPr>
            <w:r>
              <w:rPr>
                <w:rFonts w:asciiTheme="majorHAnsi" w:hAnsiTheme="majorHAnsi"/>
                <w:szCs w:val="22"/>
              </w:rPr>
              <w:t>AXI3 Slave Agent*</w:t>
            </w:r>
          </w:p>
        </w:tc>
        <w:tc>
          <w:tcPr>
            <w:tcW w:w="0" w:type="auto"/>
            <w:noWrap/>
          </w:tcPr>
          <w:p w14:paraId="45532A4D" w14:textId="3288F7C3" w:rsidR="00C16F35" w:rsidRPr="00080656" w:rsidRDefault="00C16F35" w:rsidP="00D0653F">
            <w:pPr>
              <w:pStyle w:val="Body"/>
              <w:rPr>
                <w:rFonts w:asciiTheme="majorHAnsi" w:hAnsiTheme="majorHAnsi"/>
                <w:szCs w:val="22"/>
              </w:rPr>
            </w:pPr>
            <w:r>
              <w:rPr>
                <w:rFonts w:asciiTheme="majorHAnsi" w:hAnsiTheme="majorHAnsi"/>
                <w:szCs w:val="22"/>
              </w:rPr>
              <w:t>Protocol</w:t>
            </w:r>
          </w:p>
        </w:tc>
      </w:tr>
      <w:tr w:rsidR="00C16F35" w:rsidRPr="00080656" w14:paraId="4F3A39DE" w14:textId="77777777" w:rsidTr="00D0653F">
        <w:tblPrEx>
          <w:jc w:val="left"/>
        </w:tblPrEx>
        <w:trPr>
          <w:trHeight w:val="620"/>
        </w:trPr>
        <w:tc>
          <w:tcPr>
            <w:tcW w:w="0" w:type="auto"/>
          </w:tcPr>
          <w:p w14:paraId="7902BBF3"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No request is in-flight at end of simulation.  All verification structures are empty.</w:t>
            </w:r>
          </w:p>
        </w:tc>
        <w:tc>
          <w:tcPr>
            <w:tcW w:w="0" w:type="auto"/>
            <w:noWrap/>
          </w:tcPr>
          <w:p w14:paraId="78F1641E" w14:textId="2A16E3BB" w:rsidR="00C16F35" w:rsidRPr="00080656" w:rsidRDefault="00C16F35" w:rsidP="00D0653F">
            <w:pPr>
              <w:pStyle w:val="Body"/>
              <w:rPr>
                <w:rFonts w:asciiTheme="majorHAnsi" w:hAnsiTheme="majorHAnsi"/>
                <w:szCs w:val="22"/>
              </w:rPr>
            </w:pPr>
            <w:r w:rsidRPr="007B1F1F">
              <w:rPr>
                <w:rFonts w:asciiTheme="majorHAnsi" w:hAnsiTheme="majorHAnsi"/>
                <w:szCs w:val="22"/>
              </w:rPr>
              <w:t xml:space="preserve">AXI3 </w:t>
            </w:r>
            <w:r>
              <w:rPr>
                <w:rFonts w:asciiTheme="majorHAnsi" w:hAnsiTheme="majorHAnsi"/>
                <w:szCs w:val="22"/>
              </w:rPr>
              <w:t xml:space="preserve">Slave Agent* </w:t>
            </w:r>
            <w:r w:rsidRPr="007B1F1F">
              <w:rPr>
                <w:rFonts w:asciiTheme="majorHAnsi" w:hAnsiTheme="majorHAnsi"/>
                <w:szCs w:val="22"/>
              </w:rPr>
              <w:t xml:space="preserve"> </w:t>
            </w:r>
          </w:p>
        </w:tc>
        <w:tc>
          <w:tcPr>
            <w:tcW w:w="0" w:type="auto"/>
            <w:noWrap/>
          </w:tcPr>
          <w:p w14:paraId="5F9AC311"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Exit</w:t>
            </w:r>
          </w:p>
        </w:tc>
      </w:tr>
      <w:tr w:rsidR="00C16F35" w:rsidRPr="00080656" w14:paraId="2FEA5FA1" w14:textId="77777777" w:rsidTr="007D070B">
        <w:tblPrEx>
          <w:jc w:val="left"/>
        </w:tblPrEx>
        <w:trPr>
          <w:trHeight w:val="215"/>
        </w:trPr>
        <w:tc>
          <w:tcPr>
            <w:tcW w:w="6273" w:type="dxa"/>
          </w:tcPr>
          <w:p w14:paraId="155427DB"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 xml:space="preserve">Correct conversion of AXI4 </w:t>
            </w:r>
            <w:r>
              <w:rPr>
                <w:rFonts w:asciiTheme="majorHAnsi" w:hAnsiTheme="majorHAnsi"/>
                <w:szCs w:val="22"/>
              </w:rPr>
              <w:t xml:space="preserve">AxREGION </w:t>
            </w:r>
            <w:r w:rsidRPr="00080656">
              <w:rPr>
                <w:rFonts w:asciiTheme="majorHAnsi" w:hAnsiTheme="majorHAnsi"/>
                <w:szCs w:val="22"/>
              </w:rPr>
              <w:t>to APB PSEL</w:t>
            </w:r>
            <w:r>
              <w:rPr>
                <w:rFonts w:asciiTheme="majorHAnsi" w:hAnsiTheme="majorHAnsi"/>
                <w:szCs w:val="22"/>
              </w:rPr>
              <w:t>.</w:t>
            </w:r>
          </w:p>
        </w:tc>
        <w:tc>
          <w:tcPr>
            <w:tcW w:w="2047" w:type="dxa"/>
          </w:tcPr>
          <w:p w14:paraId="5889B0EF" w14:textId="20F55403" w:rsidR="00C16F35" w:rsidRPr="00080656" w:rsidRDefault="00C16F35" w:rsidP="00D0653F">
            <w:pPr>
              <w:pStyle w:val="Body"/>
              <w:rPr>
                <w:rFonts w:asciiTheme="majorHAnsi" w:hAnsiTheme="majorHAnsi"/>
                <w:szCs w:val="22"/>
              </w:rPr>
            </w:pPr>
            <w:r>
              <w:rPr>
                <w:rFonts w:asciiTheme="majorHAnsi" w:hAnsiTheme="majorHAnsi"/>
                <w:szCs w:val="22"/>
              </w:rPr>
              <w:t>APB Agent*</w:t>
            </w:r>
          </w:p>
        </w:tc>
        <w:tc>
          <w:tcPr>
            <w:tcW w:w="1256" w:type="dxa"/>
          </w:tcPr>
          <w:p w14:paraId="35559964"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15F28B21" w14:textId="77777777" w:rsidTr="007D070B">
        <w:tblPrEx>
          <w:jc w:val="left"/>
        </w:tblPrEx>
        <w:tc>
          <w:tcPr>
            <w:tcW w:w="6273" w:type="dxa"/>
          </w:tcPr>
          <w:p w14:paraId="4D637635" w14:textId="77777777" w:rsidR="00C16F35" w:rsidRPr="00080656" w:rsidRDefault="00C16F35" w:rsidP="00D0653F">
            <w:pPr>
              <w:pStyle w:val="Body"/>
              <w:rPr>
                <w:rFonts w:asciiTheme="majorHAnsi" w:hAnsiTheme="majorHAnsi"/>
                <w:szCs w:val="22"/>
              </w:rPr>
            </w:pPr>
            <w:r>
              <w:rPr>
                <w:rFonts w:asciiTheme="majorHAnsi" w:hAnsiTheme="majorHAnsi"/>
                <w:szCs w:val="22"/>
              </w:rPr>
              <w:t>Pass</w:t>
            </w:r>
            <w:r w:rsidRPr="00080656">
              <w:rPr>
                <w:rFonts w:asciiTheme="majorHAnsi" w:hAnsiTheme="majorHAnsi"/>
                <w:szCs w:val="22"/>
              </w:rPr>
              <w:t xml:space="preserve"> through </w:t>
            </w:r>
            <w:r>
              <w:rPr>
                <w:rFonts w:asciiTheme="majorHAnsi" w:hAnsiTheme="majorHAnsi"/>
                <w:szCs w:val="22"/>
              </w:rPr>
              <w:t xml:space="preserve">of </w:t>
            </w:r>
            <w:r w:rsidRPr="00080656">
              <w:rPr>
                <w:rFonts w:asciiTheme="majorHAnsi" w:hAnsiTheme="majorHAnsi"/>
                <w:szCs w:val="22"/>
              </w:rPr>
              <w:t>AXI4 AxPROT to APB PPROT</w:t>
            </w:r>
            <w:r>
              <w:rPr>
                <w:rFonts w:asciiTheme="majorHAnsi" w:hAnsiTheme="majorHAnsi"/>
                <w:szCs w:val="22"/>
              </w:rPr>
              <w:t>.</w:t>
            </w:r>
            <w:r w:rsidRPr="00080656">
              <w:rPr>
                <w:rFonts w:asciiTheme="majorHAnsi" w:hAnsiTheme="majorHAnsi"/>
                <w:szCs w:val="22"/>
              </w:rPr>
              <w:t xml:space="preserve"> </w:t>
            </w:r>
          </w:p>
        </w:tc>
        <w:tc>
          <w:tcPr>
            <w:tcW w:w="2047" w:type="dxa"/>
          </w:tcPr>
          <w:p w14:paraId="7BBABD78" w14:textId="7EA4BC65" w:rsidR="00C16F35" w:rsidRPr="00080656" w:rsidRDefault="00C16F35" w:rsidP="00D0653F">
            <w:pPr>
              <w:pStyle w:val="Body"/>
              <w:tabs>
                <w:tab w:val="clear" w:pos="2700"/>
                <w:tab w:val="center" w:pos="907"/>
              </w:tabs>
              <w:rPr>
                <w:rFonts w:asciiTheme="majorHAnsi" w:hAnsiTheme="majorHAnsi"/>
                <w:szCs w:val="22"/>
              </w:rPr>
            </w:pPr>
            <w:r>
              <w:rPr>
                <w:rFonts w:asciiTheme="majorHAnsi" w:hAnsiTheme="majorHAnsi"/>
                <w:szCs w:val="22"/>
              </w:rPr>
              <w:t>APB Agent*</w:t>
            </w:r>
          </w:p>
        </w:tc>
        <w:tc>
          <w:tcPr>
            <w:tcW w:w="1256" w:type="dxa"/>
          </w:tcPr>
          <w:p w14:paraId="4603AC37"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3736E457" w14:textId="77777777" w:rsidTr="007D070B">
        <w:tblPrEx>
          <w:jc w:val="left"/>
        </w:tblPrEx>
        <w:tc>
          <w:tcPr>
            <w:tcW w:w="6273" w:type="dxa"/>
          </w:tcPr>
          <w:p w14:paraId="14D03FF7" w14:textId="77777777" w:rsidR="00C16F35" w:rsidRPr="00080656" w:rsidRDefault="00C16F35" w:rsidP="00D0653F">
            <w:pPr>
              <w:pStyle w:val="Body"/>
              <w:rPr>
                <w:rFonts w:asciiTheme="majorHAnsi" w:hAnsiTheme="majorHAnsi"/>
                <w:szCs w:val="22"/>
              </w:rPr>
            </w:pPr>
            <w:r>
              <w:rPr>
                <w:rFonts w:asciiTheme="majorHAnsi" w:hAnsiTheme="majorHAnsi"/>
                <w:szCs w:val="22"/>
              </w:rPr>
              <w:t>Correct convers</w:t>
            </w:r>
            <w:r w:rsidRPr="00080656">
              <w:rPr>
                <w:rFonts w:asciiTheme="majorHAnsi" w:hAnsiTheme="majorHAnsi"/>
                <w:szCs w:val="22"/>
              </w:rPr>
              <w:t>ion of AXI4 AxADDR to APB PADDR</w:t>
            </w:r>
            <w:r>
              <w:rPr>
                <w:rFonts w:asciiTheme="majorHAnsi" w:hAnsiTheme="majorHAnsi"/>
                <w:szCs w:val="22"/>
              </w:rPr>
              <w:t>.</w:t>
            </w:r>
            <w:r w:rsidRPr="00080656">
              <w:rPr>
                <w:rFonts w:asciiTheme="majorHAnsi" w:hAnsiTheme="majorHAnsi"/>
                <w:szCs w:val="22"/>
              </w:rPr>
              <w:t xml:space="preserve"> </w:t>
            </w:r>
          </w:p>
        </w:tc>
        <w:tc>
          <w:tcPr>
            <w:tcW w:w="2047" w:type="dxa"/>
          </w:tcPr>
          <w:p w14:paraId="1432AB71" w14:textId="10DC6F92" w:rsidR="00C16F35" w:rsidRPr="00080656" w:rsidRDefault="00C16F35" w:rsidP="00D0653F">
            <w:pPr>
              <w:pStyle w:val="Body"/>
              <w:rPr>
                <w:rFonts w:asciiTheme="majorHAnsi" w:hAnsiTheme="majorHAnsi"/>
                <w:szCs w:val="22"/>
              </w:rPr>
            </w:pPr>
            <w:r>
              <w:rPr>
                <w:rFonts w:asciiTheme="majorHAnsi" w:hAnsiTheme="majorHAnsi"/>
                <w:szCs w:val="22"/>
              </w:rPr>
              <w:t>APB Agent*</w:t>
            </w:r>
          </w:p>
        </w:tc>
        <w:tc>
          <w:tcPr>
            <w:tcW w:w="1256" w:type="dxa"/>
          </w:tcPr>
          <w:p w14:paraId="76E7D72E"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33891B26" w14:textId="77777777" w:rsidTr="007D070B">
        <w:tblPrEx>
          <w:jc w:val="left"/>
        </w:tblPrEx>
        <w:tc>
          <w:tcPr>
            <w:tcW w:w="6273" w:type="dxa"/>
          </w:tcPr>
          <w:p w14:paraId="4FE2B559"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Pass through of AXI4 AWREGION, AWPROT, WDATA and WSTRB to respective APB slave interface</w:t>
            </w:r>
            <w:r>
              <w:rPr>
                <w:rFonts w:asciiTheme="majorHAnsi" w:hAnsiTheme="majorHAnsi"/>
                <w:szCs w:val="22"/>
              </w:rPr>
              <w:t>.</w:t>
            </w:r>
          </w:p>
        </w:tc>
        <w:tc>
          <w:tcPr>
            <w:tcW w:w="2047" w:type="dxa"/>
          </w:tcPr>
          <w:p w14:paraId="4753E5B5" w14:textId="73B0F7B2" w:rsidR="00C16F35" w:rsidRPr="00080656" w:rsidRDefault="00C16F35" w:rsidP="00D0653F">
            <w:pPr>
              <w:pStyle w:val="Body"/>
              <w:rPr>
                <w:rFonts w:asciiTheme="majorHAnsi" w:hAnsiTheme="majorHAnsi"/>
                <w:szCs w:val="22"/>
              </w:rPr>
            </w:pPr>
            <w:r>
              <w:rPr>
                <w:rFonts w:asciiTheme="majorHAnsi" w:hAnsiTheme="majorHAnsi"/>
                <w:szCs w:val="22"/>
              </w:rPr>
              <w:t>APB Agent*</w:t>
            </w:r>
          </w:p>
        </w:tc>
        <w:tc>
          <w:tcPr>
            <w:tcW w:w="1256" w:type="dxa"/>
          </w:tcPr>
          <w:p w14:paraId="78A02A71"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236E7DEA" w14:textId="77777777" w:rsidTr="007D070B">
        <w:tblPrEx>
          <w:jc w:val="left"/>
        </w:tblPrEx>
        <w:tc>
          <w:tcPr>
            <w:tcW w:w="6273" w:type="dxa"/>
          </w:tcPr>
          <w:p w14:paraId="2DE36270"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Pass through of AXI4 ARREGION and ARPROT to respective APB slave interface</w:t>
            </w:r>
            <w:r>
              <w:rPr>
                <w:rFonts w:asciiTheme="majorHAnsi" w:hAnsiTheme="majorHAnsi"/>
                <w:szCs w:val="22"/>
              </w:rPr>
              <w:t>.</w:t>
            </w:r>
          </w:p>
        </w:tc>
        <w:tc>
          <w:tcPr>
            <w:tcW w:w="2047" w:type="dxa"/>
          </w:tcPr>
          <w:p w14:paraId="0744302B" w14:textId="671B68B0" w:rsidR="00C16F35" w:rsidRPr="00080656" w:rsidRDefault="00C16F35" w:rsidP="00D0653F">
            <w:pPr>
              <w:pStyle w:val="Body"/>
              <w:rPr>
                <w:rFonts w:asciiTheme="majorHAnsi" w:hAnsiTheme="majorHAnsi"/>
                <w:szCs w:val="22"/>
              </w:rPr>
            </w:pPr>
            <w:r>
              <w:rPr>
                <w:rFonts w:asciiTheme="majorHAnsi" w:hAnsiTheme="majorHAnsi"/>
                <w:szCs w:val="22"/>
              </w:rPr>
              <w:t>APB Agent*</w:t>
            </w:r>
          </w:p>
        </w:tc>
        <w:tc>
          <w:tcPr>
            <w:tcW w:w="1256" w:type="dxa"/>
          </w:tcPr>
          <w:p w14:paraId="5DF88E0D"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046DC7F3" w14:textId="77777777" w:rsidTr="007D070B">
        <w:tblPrEx>
          <w:jc w:val="left"/>
        </w:tblPrEx>
        <w:tc>
          <w:tcPr>
            <w:tcW w:w="6273" w:type="dxa"/>
          </w:tcPr>
          <w:p w14:paraId="60E130C7"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 xml:space="preserve">Pass through of APB slave responses for </w:t>
            </w:r>
            <w:r>
              <w:rPr>
                <w:rFonts w:asciiTheme="majorHAnsi" w:hAnsiTheme="majorHAnsi"/>
                <w:szCs w:val="22"/>
              </w:rPr>
              <w:t>APB w</w:t>
            </w:r>
            <w:r w:rsidRPr="00080656">
              <w:rPr>
                <w:rFonts w:asciiTheme="majorHAnsi" w:hAnsiTheme="majorHAnsi"/>
                <w:szCs w:val="22"/>
              </w:rPr>
              <w:t xml:space="preserve">rite requests depending on slave version to </w:t>
            </w:r>
            <w:r>
              <w:rPr>
                <w:rFonts w:asciiTheme="majorHAnsi" w:hAnsiTheme="majorHAnsi"/>
                <w:szCs w:val="22"/>
              </w:rPr>
              <w:t xml:space="preserve">AXI4 </w:t>
            </w:r>
            <w:r w:rsidRPr="00080656">
              <w:rPr>
                <w:rFonts w:asciiTheme="majorHAnsi" w:hAnsiTheme="majorHAnsi"/>
                <w:szCs w:val="22"/>
              </w:rPr>
              <w:t>BRESP</w:t>
            </w:r>
            <w:r>
              <w:rPr>
                <w:rFonts w:asciiTheme="majorHAnsi" w:hAnsiTheme="majorHAnsi"/>
                <w:szCs w:val="22"/>
              </w:rPr>
              <w:t>.</w:t>
            </w:r>
          </w:p>
        </w:tc>
        <w:tc>
          <w:tcPr>
            <w:tcW w:w="2047" w:type="dxa"/>
          </w:tcPr>
          <w:p w14:paraId="3A193A07" w14:textId="218C200D" w:rsidR="00C16F35" w:rsidRPr="00080656" w:rsidRDefault="00C16F35" w:rsidP="00D0653F">
            <w:pPr>
              <w:pStyle w:val="Body"/>
              <w:rPr>
                <w:rFonts w:asciiTheme="majorHAnsi" w:hAnsiTheme="majorHAnsi"/>
                <w:szCs w:val="22"/>
              </w:rPr>
            </w:pPr>
            <w:r>
              <w:rPr>
                <w:rFonts w:asciiTheme="majorHAnsi" w:hAnsiTheme="majorHAnsi"/>
                <w:szCs w:val="22"/>
              </w:rPr>
              <w:t>APB Agent*</w:t>
            </w:r>
          </w:p>
        </w:tc>
        <w:tc>
          <w:tcPr>
            <w:tcW w:w="1256" w:type="dxa"/>
          </w:tcPr>
          <w:p w14:paraId="74D4026B"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4A23FC32" w14:textId="77777777" w:rsidTr="007D070B">
        <w:tblPrEx>
          <w:jc w:val="left"/>
        </w:tblPrEx>
        <w:tc>
          <w:tcPr>
            <w:tcW w:w="6273" w:type="dxa"/>
          </w:tcPr>
          <w:p w14:paraId="029C592C"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 xml:space="preserve">Pass through of APB slave responses for </w:t>
            </w:r>
            <w:r>
              <w:rPr>
                <w:rFonts w:asciiTheme="majorHAnsi" w:hAnsiTheme="majorHAnsi"/>
                <w:szCs w:val="22"/>
              </w:rPr>
              <w:t xml:space="preserve">APB </w:t>
            </w:r>
            <w:r w:rsidRPr="00080656">
              <w:rPr>
                <w:rFonts w:asciiTheme="majorHAnsi" w:hAnsiTheme="majorHAnsi"/>
                <w:szCs w:val="22"/>
              </w:rPr>
              <w:t xml:space="preserve">read requests depending on slave version to </w:t>
            </w:r>
            <w:r>
              <w:rPr>
                <w:rFonts w:asciiTheme="majorHAnsi" w:hAnsiTheme="majorHAnsi"/>
                <w:szCs w:val="22"/>
              </w:rPr>
              <w:t xml:space="preserve">AXI4 </w:t>
            </w:r>
            <w:r w:rsidRPr="00080656">
              <w:rPr>
                <w:rFonts w:asciiTheme="majorHAnsi" w:hAnsiTheme="majorHAnsi"/>
                <w:szCs w:val="22"/>
              </w:rPr>
              <w:t>RDATA and RRESP</w:t>
            </w:r>
            <w:r>
              <w:rPr>
                <w:rFonts w:asciiTheme="majorHAnsi" w:hAnsiTheme="majorHAnsi"/>
                <w:szCs w:val="22"/>
              </w:rPr>
              <w:t>.</w:t>
            </w:r>
          </w:p>
        </w:tc>
        <w:tc>
          <w:tcPr>
            <w:tcW w:w="2047" w:type="dxa"/>
          </w:tcPr>
          <w:p w14:paraId="4315A0AF" w14:textId="17B64CB8" w:rsidR="00C16F35" w:rsidRPr="00080656" w:rsidRDefault="00C16F35" w:rsidP="00D0653F">
            <w:pPr>
              <w:pStyle w:val="Body"/>
              <w:rPr>
                <w:rFonts w:asciiTheme="majorHAnsi" w:hAnsiTheme="majorHAnsi"/>
                <w:szCs w:val="22"/>
              </w:rPr>
            </w:pPr>
            <w:r>
              <w:rPr>
                <w:rFonts w:asciiTheme="majorHAnsi" w:hAnsiTheme="majorHAnsi"/>
                <w:szCs w:val="22"/>
              </w:rPr>
              <w:t>APB Agent*</w:t>
            </w:r>
          </w:p>
        </w:tc>
        <w:tc>
          <w:tcPr>
            <w:tcW w:w="1256" w:type="dxa"/>
          </w:tcPr>
          <w:p w14:paraId="2FC24028"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14BE1A84" w14:textId="77777777" w:rsidTr="007D070B">
        <w:tblPrEx>
          <w:jc w:val="left"/>
        </w:tblPrEx>
        <w:tc>
          <w:tcPr>
            <w:tcW w:w="6273" w:type="dxa"/>
          </w:tcPr>
          <w:p w14:paraId="618EF6CF" w14:textId="245B8636" w:rsidR="00C16F35" w:rsidRPr="00080656" w:rsidRDefault="00C16F35" w:rsidP="00D0653F">
            <w:pPr>
              <w:pStyle w:val="Body"/>
              <w:rPr>
                <w:rFonts w:asciiTheme="majorHAnsi" w:hAnsiTheme="majorHAnsi"/>
                <w:szCs w:val="22"/>
              </w:rPr>
            </w:pPr>
            <w:proofErr w:type="gramStart"/>
            <w:r>
              <w:rPr>
                <w:rFonts w:asciiTheme="majorHAnsi" w:hAnsiTheme="majorHAnsi"/>
                <w:szCs w:val="22"/>
              </w:rPr>
              <w:t>No o</w:t>
            </w:r>
            <w:r w:rsidR="00F70823">
              <w:rPr>
                <w:rFonts w:asciiTheme="majorHAnsi" w:hAnsiTheme="majorHAnsi"/>
                <w:szCs w:val="22"/>
              </w:rPr>
              <w:t>ut-of-</w:t>
            </w:r>
            <w:r w:rsidRPr="00080656">
              <w:rPr>
                <w:rFonts w:asciiTheme="majorHAnsi" w:hAnsiTheme="majorHAnsi"/>
                <w:szCs w:val="22"/>
              </w:rPr>
              <w:t xml:space="preserve">order or extra commands </w:t>
            </w:r>
            <w:r>
              <w:rPr>
                <w:rFonts w:asciiTheme="majorHAnsi" w:hAnsiTheme="majorHAnsi"/>
                <w:szCs w:val="22"/>
              </w:rPr>
              <w:t>exiting converter.</w:t>
            </w:r>
            <w:proofErr w:type="gramEnd"/>
          </w:p>
        </w:tc>
        <w:tc>
          <w:tcPr>
            <w:tcW w:w="2047" w:type="dxa"/>
          </w:tcPr>
          <w:p w14:paraId="449F4B93" w14:textId="47A9F8F3" w:rsidR="00C16F35" w:rsidRPr="00080656" w:rsidRDefault="00C16F35" w:rsidP="00D0653F">
            <w:pPr>
              <w:pStyle w:val="Body"/>
              <w:rPr>
                <w:rFonts w:asciiTheme="majorHAnsi" w:hAnsiTheme="majorHAnsi"/>
                <w:szCs w:val="22"/>
              </w:rPr>
            </w:pPr>
            <w:r>
              <w:rPr>
                <w:rFonts w:asciiTheme="majorHAnsi" w:hAnsiTheme="majorHAnsi"/>
                <w:szCs w:val="22"/>
              </w:rPr>
              <w:t>APB Agent*</w:t>
            </w:r>
          </w:p>
        </w:tc>
        <w:tc>
          <w:tcPr>
            <w:tcW w:w="1256" w:type="dxa"/>
          </w:tcPr>
          <w:p w14:paraId="2E232138"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34E3BC30" w14:textId="77777777" w:rsidTr="007D070B">
        <w:tblPrEx>
          <w:jc w:val="left"/>
        </w:tblPrEx>
        <w:tc>
          <w:tcPr>
            <w:tcW w:w="6273" w:type="dxa"/>
          </w:tcPr>
          <w:p w14:paraId="5C0C0421" w14:textId="77777777" w:rsidR="00C16F35" w:rsidRPr="00080656" w:rsidRDefault="00C16F35" w:rsidP="00D0653F">
            <w:pPr>
              <w:pStyle w:val="Body"/>
              <w:rPr>
                <w:rFonts w:asciiTheme="majorHAnsi" w:hAnsiTheme="majorHAnsi"/>
                <w:szCs w:val="22"/>
              </w:rPr>
            </w:pPr>
            <w:r>
              <w:rPr>
                <w:rFonts w:asciiTheme="majorHAnsi" w:hAnsiTheme="majorHAnsi"/>
                <w:szCs w:val="22"/>
              </w:rPr>
              <w:t>Correct error response for unsupported requests entering converter.</w:t>
            </w:r>
            <w:r w:rsidRPr="00080656">
              <w:rPr>
                <w:rFonts w:asciiTheme="majorHAnsi" w:hAnsiTheme="majorHAnsi"/>
                <w:szCs w:val="22"/>
              </w:rPr>
              <w:t xml:space="preserve"> </w:t>
            </w:r>
          </w:p>
        </w:tc>
        <w:tc>
          <w:tcPr>
            <w:tcW w:w="2047" w:type="dxa"/>
          </w:tcPr>
          <w:p w14:paraId="54075F72" w14:textId="5EC04E67" w:rsidR="00C16F35" w:rsidRPr="00080656" w:rsidRDefault="00C16F35" w:rsidP="00D0653F">
            <w:pPr>
              <w:pStyle w:val="Body"/>
              <w:tabs>
                <w:tab w:val="clear" w:pos="2700"/>
                <w:tab w:val="center" w:pos="907"/>
              </w:tabs>
              <w:rPr>
                <w:rFonts w:asciiTheme="majorHAnsi" w:hAnsiTheme="majorHAnsi"/>
                <w:szCs w:val="22"/>
              </w:rPr>
            </w:pPr>
            <w:r>
              <w:rPr>
                <w:rFonts w:asciiTheme="majorHAnsi" w:hAnsiTheme="majorHAnsi"/>
                <w:szCs w:val="22"/>
              </w:rPr>
              <w:t>APB Agent*</w:t>
            </w:r>
          </w:p>
        </w:tc>
        <w:tc>
          <w:tcPr>
            <w:tcW w:w="1256" w:type="dxa"/>
          </w:tcPr>
          <w:p w14:paraId="39E5831D" w14:textId="77777777" w:rsidR="00C16F35" w:rsidRPr="00080656" w:rsidRDefault="00C16F35" w:rsidP="00D0653F">
            <w:pPr>
              <w:pStyle w:val="Body"/>
              <w:rPr>
                <w:rFonts w:asciiTheme="majorHAnsi" w:hAnsiTheme="majorHAnsi"/>
                <w:szCs w:val="22"/>
              </w:rPr>
            </w:pPr>
            <w:r w:rsidRPr="00080656">
              <w:rPr>
                <w:rFonts w:asciiTheme="majorHAnsi" w:hAnsiTheme="majorHAnsi"/>
                <w:szCs w:val="22"/>
              </w:rPr>
              <w:t>Functional</w:t>
            </w:r>
          </w:p>
        </w:tc>
      </w:tr>
      <w:tr w:rsidR="00C16F35" w:rsidRPr="00080656" w14:paraId="3B03CE4A" w14:textId="77777777" w:rsidTr="007D070B">
        <w:tblPrEx>
          <w:jc w:val="left"/>
        </w:tblPrEx>
        <w:tc>
          <w:tcPr>
            <w:tcW w:w="6273" w:type="dxa"/>
          </w:tcPr>
          <w:p w14:paraId="6C97D4CD" w14:textId="7F4A881F" w:rsidR="00C16F35" w:rsidRDefault="004A2D42">
            <w:pPr>
              <w:pStyle w:val="Body"/>
              <w:rPr>
                <w:rFonts w:asciiTheme="majorHAnsi" w:hAnsiTheme="majorHAnsi"/>
                <w:szCs w:val="22"/>
              </w:rPr>
            </w:pPr>
            <w:r>
              <w:rPr>
                <w:rFonts w:asciiTheme="majorHAnsi" w:hAnsiTheme="majorHAnsi"/>
                <w:szCs w:val="22"/>
              </w:rPr>
              <w:t xml:space="preserve">PWRITE, PENABLE must not be </w:t>
            </w:r>
            <w:del w:id="2248" w:author="Kate Boardman" w:date="2016-04-19T11:15:00Z">
              <w:r w:rsidDel="00214568">
                <w:rPr>
                  <w:rFonts w:asciiTheme="majorHAnsi" w:hAnsiTheme="majorHAnsi"/>
                  <w:szCs w:val="22"/>
                </w:rPr>
                <w:delText>x or z</w:delText>
              </w:r>
            </w:del>
            <w:ins w:id="2249" w:author="Kate Boardman" w:date="2016-04-19T11:15:00Z">
              <w:r w:rsidR="00214568">
                <w:rPr>
                  <w:rFonts w:asciiTheme="majorHAnsi" w:hAnsiTheme="majorHAnsi"/>
                  <w:szCs w:val="22"/>
                </w:rPr>
                <w:t>X or Z</w:t>
              </w:r>
            </w:ins>
            <w:r>
              <w:rPr>
                <w:rFonts w:asciiTheme="majorHAnsi" w:hAnsiTheme="majorHAnsi"/>
                <w:szCs w:val="22"/>
              </w:rPr>
              <w:t xml:space="preserve"> when out of reset</w:t>
            </w:r>
            <w:r w:rsidR="00C16F35">
              <w:rPr>
                <w:rFonts w:asciiTheme="majorHAnsi" w:hAnsiTheme="majorHAnsi"/>
                <w:szCs w:val="22"/>
              </w:rPr>
              <w:t>.</w:t>
            </w:r>
          </w:p>
        </w:tc>
        <w:tc>
          <w:tcPr>
            <w:tcW w:w="2047" w:type="dxa"/>
          </w:tcPr>
          <w:p w14:paraId="17CBABBE" w14:textId="540121BF" w:rsidR="00C16F35" w:rsidRDefault="00C16F35" w:rsidP="00D0653F">
            <w:pPr>
              <w:pStyle w:val="Body"/>
              <w:tabs>
                <w:tab w:val="clear" w:pos="2700"/>
                <w:tab w:val="center" w:pos="907"/>
              </w:tabs>
              <w:rPr>
                <w:rFonts w:asciiTheme="majorHAnsi" w:hAnsiTheme="majorHAnsi"/>
                <w:szCs w:val="22"/>
              </w:rPr>
            </w:pPr>
            <w:r>
              <w:rPr>
                <w:rFonts w:asciiTheme="majorHAnsi" w:hAnsiTheme="majorHAnsi"/>
                <w:szCs w:val="22"/>
              </w:rPr>
              <w:t>APB Agent*</w:t>
            </w:r>
          </w:p>
        </w:tc>
        <w:tc>
          <w:tcPr>
            <w:tcW w:w="1256" w:type="dxa"/>
          </w:tcPr>
          <w:p w14:paraId="7B8867D2" w14:textId="4A7873AE" w:rsidR="00C16F35" w:rsidRPr="00080656" w:rsidRDefault="00C16F35" w:rsidP="00D0653F">
            <w:pPr>
              <w:pStyle w:val="Body"/>
              <w:rPr>
                <w:rFonts w:asciiTheme="majorHAnsi" w:hAnsiTheme="majorHAnsi"/>
                <w:szCs w:val="22"/>
              </w:rPr>
            </w:pPr>
            <w:r>
              <w:rPr>
                <w:rFonts w:asciiTheme="majorHAnsi" w:hAnsiTheme="majorHAnsi"/>
                <w:szCs w:val="22"/>
              </w:rPr>
              <w:t>Protocol</w:t>
            </w:r>
          </w:p>
        </w:tc>
      </w:tr>
      <w:tr w:rsidR="004A2D42" w:rsidRPr="00080656" w14:paraId="18AEAEA4" w14:textId="77777777" w:rsidTr="007D070B">
        <w:tblPrEx>
          <w:jc w:val="left"/>
        </w:tblPrEx>
        <w:tc>
          <w:tcPr>
            <w:tcW w:w="6273" w:type="dxa"/>
          </w:tcPr>
          <w:p w14:paraId="420B5D47" w14:textId="69551601" w:rsidR="004A2D42" w:rsidRDefault="004A2D42" w:rsidP="00D0653F">
            <w:pPr>
              <w:pStyle w:val="Body"/>
              <w:rPr>
                <w:rFonts w:asciiTheme="majorHAnsi" w:hAnsiTheme="majorHAnsi"/>
                <w:szCs w:val="22"/>
              </w:rPr>
            </w:pPr>
            <w:r>
              <w:rPr>
                <w:rFonts w:asciiTheme="majorHAnsi" w:hAnsiTheme="majorHAnsi"/>
                <w:szCs w:val="22"/>
              </w:rPr>
              <w:t xml:space="preserve">APB control signals must not be </w:t>
            </w:r>
            <w:del w:id="2250" w:author="Kate Boardman" w:date="2016-04-19T11:15:00Z">
              <w:r w:rsidDel="00214568">
                <w:rPr>
                  <w:rFonts w:asciiTheme="majorHAnsi" w:hAnsiTheme="majorHAnsi"/>
                  <w:szCs w:val="22"/>
                </w:rPr>
                <w:delText>x or z</w:delText>
              </w:r>
            </w:del>
            <w:ins w:id="2251" w:author="Kate Boardman" w:date="2016-04-19T11:15:00Z">
              <w:r w:rsidR="00214568">
                <w:rPr>
                  <w:rFonts w:asciiTheme="majorHAnsi" w:hAnsiTheme="majorHAnsi"/>
                  <w:szCs w:val="22"/>
                </w:rPr>
                <w:t>X or Z</w:t>
              </w:r>
            </w:ins>
            <w:r>
              <w:rPr>
                <w:rFonts w:asciiTheme="majorHAnsi" w:hAnsiTheme="majorHAnsi"/>
                <w:szCs w:val="22"/>
              </w:rPr>
              <w:t xml:space="preserve"> during valid accesses.</w:t>
            </w:r>
          </w:p>
        </w:tc>
        <w:tc>
          <w:tcPr>
            <w:tcW w:w="2047" w:type="dxa"/>
          </w:tcPr>
          <w:p w14:paraId="49065551" w14:textId="46CAE6B9" w:rsidR="004A2D42" w:rsidRDefault="004A2D42" w:rsidP="00D0653F">
            <w:pPr>
              <w:pStyle w:val="Body"/>
              <w:tabs>
                <w:tab w:val="clear" w:pos="2700"/>
                <w:tab w:val="center" w:pos="907"/>
              </w:tabs>
              <w:rPr>
                <w:rFonts w:asciiTheme="majorHAnsi" w:hAnsiTheme="majorHAnsi"/>
                <w:szCs w:val="22"/>
              </w:rPr>
            </w:pPr>
            <w:r>
              <w:rPr>
                <w:rFonts w:asciiTheme="majorHAnsi" w:hAnsiTheme="majorHAnsi"/>
                <w:szCs w:val="22"/>
              </w:rPr>
              <w:t>APB Agent*</w:t>
            </w:r>
          </w:p>
        </w:tc>
        <w:tc>
          <w:tcPr>
            <w:tcW w:w="1256" w:type="dxa"/>
          </w:tcPr>
          <w:p w14:paraId="1303ED2E" w14:textId="710224DE" w:rsidR="004A2D42" w:rsidRDefault="004A2D42" w:rsidP="00D0653F">
            <w:pPr>
              <w:pStyle w:val="Body"/>
              <w:rPr>
                <w:rFonts w:asciiTheme="majorHAnsi" w:hAnsiTheme="majorHAnsi"/>
                <w:szCs w:val="22"/>
              </w:rPr>
            </w:pPr>
            <w:r>
              <w:rPr>
                <w:rFonts w:asciiTheme="majorHAnsi" w:hAnsiTheme="majorHAnsi"/>
                <w:szCs w:val="22"/>
              </w:rPr>
              <w:t>Protocol</w:t>
            </w:r>
          </w:p>
        </w:tc>
      </w:tr>
      <w:tr w:rsidR="004A2D42" w:rsidRPr="00080656" w14:paraId="41BD4521" w14:textId="77777777" w:rsidTr="007D070B">
        <w:tblPrEx>
          <w:jc w:val="left"/>
        </w:tblPrEx>
        <w:tc>
          <w:tcPr>
            <w:tcW w:w="6273" w:type="dxa"/>
          </w:tcPr>
          <w:p w14:paraId="1FB7504F" w14:textId="77777777" w:rsidR="004A2D42" w:rsidRPr="00080656" w:rsidRDefault="004A2D42" w:rsidP="00D0653F">
            <w:pPr>
              <w:pStyle w:val="Body"/>
              <w:rPr>
                <w:rFonts w:asciiTheme="majorHAnsi" w:hAnsiTheme="majorHAnsi"/>
                <w:szCs w:val="22"/>
              </w:rPr>
            </w:pPr>
            <w:proofErr w:type="gramStart"/>
            <w:r>
              <w:rPr>
                <w:rFonts w:asciiTheme="majorHAnsi" w:hAnsiTheme="majorHAnsi"/>
                <w:szCs w:val="22"/>
              </w:rPr>
              <w:t>No pending AXI4 or APB transactions.</w:t>
            </w:r>
            <w:proofErr w:type="gramEnd"/>
          </w:p>
        </w:tc>
        <w:tc>
          <w:tcPr>
            <w:tcW w:w="2047" w:type="dxa"/>
          </w:tcPr>
          <w:p w14:paraId="5690BC7E" w14:textId="128CB43D" w:rsidR="004A2D42" w:rsidRPr="00080656" w:rsidRDefault="004A2D42" w:rsidP="00D0653F">
            <w:pPr>
              <w:pStyle w:val="Body"/>
              <w:tabs>
                <w:tab w:val="clear" w:pos="2700"/>
                <w:tab w:val="center" w:pos="907"/>
              </w:tabs>
              <w:rPr>
                <w:rFonts w:asciiTheme="majorHAnsi" w:hAnsiTheme="majorHAnsi"/>
                <w:szCs w:val="22"/>
              </w:rPr>
            </w:pPr>
            <w:r>
              <w:rPr>
                <w:rFonts w:asciiTheme="majorHAnsi" w:hAnsiTheme="majorHAnsi"/>
                <w:szCs w:val="22"/>
              </w:rPr>
              <w:t>APB Agent*</w:t>
            </w:r>
          </w:p>
        </w:tc>
        <w:tc>
          <w:tcPr>
            <w:tcW w:w="1256" w:type="dxa"/>
          </w:tcPr>
          <w:p w14:paraId="099C06CB" w14:textId="77777777" w:rsidR="004A2D42" w:rsidRPr="00080656" w:rsidRDefault="004A2D42" w:rsidP="00D0653F">
            <w:pPr>
              <w:pStyle w:val="Body"/>
              <w:rPr>
                <w:rFonts w:asciiTheme="majorHAnsi" w:hAnsiTheme="majorHAnsi"/>
                <w:szCs w:val="22"/>
              </w:rPr>
            </w:pPr>
            <w:r>
              <w:rPr>
                <w:rFonts w:asciiTheme="majorHAnsi" w:hAnsiTheme="majorHAnsi"/>
                <w:szCs w:val="22"/>
              </w:rPr>
              <w:t>Exit</w:t>
            </w:r>
          </w:p>
        </w:tc>
      </w:tr>
      <w:tr w:rsidR="004A2D42" w:rsidRPr="00080656" w14:paraId="15693C36" w14:textId="77777777" w:rsidTr="007D070B">
        <w:tblPrEx>
          <w:jc w:val="left"/>
        </w:tblPrEx>
        <w:trPr>
          <w:trHeight w:val="215"/>
        </w:trPr>
        <w:tc>
          <w:tcPr>
            <w:tcW w:w="6273" w:type="dxa"/>
          </w:tcPr>
          <w:p w14:paraId="7BBCF41D"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All AXI4 requests on AR, AW, W channels </w:t>
            </w:r>
            <w:proofErr w:type="gramStart"/>
            <w:r w:rsidRPr="00080656">
              <w:rPr>
                <w:rFonts w:asciiTheme="majorHAnsi" w:hAnsiTheme="majorHAnsi"/>
                <w:szCs w:val="22"/>
              </w:rPr>
              <w:t>are correctly translated and propagated to AXI4-Lite slave</w:t>
            </w:r>
            <w:proofErr w:type="gramEnd"/>
            <w:r>
              <w:rPr>
                <w:rFonts w:asciiTheme="majorHAnsi" w:hAnsiTheme="majorHAnsi"/>
                <w:szCs w:val="22"/>
              </w:rPr>
              <w:t>.</w:t>
            </w:r>
          </w:p>
        </w:tc>
        <w:tc>
          <w:tcPr>
            <w:tcW w:w="2047" w:type="dxa"/>
          </w:tcPr>
          <w:p w14:paraId="1AEE0907" w14:textId="3AEB5470" w:rsidR="004A2D42" w:rsidRPr="00080656" w:rsidRDefault="004A2D42">
            <w:pPr>
              <w:pStyle w:val="Body"/>
              <w:rPr>
                <w:rFonts w:asciiTheme="majorHAnsi" w:hAnsiTheme="majorHAnsi"/>
                <w:szCs w:val="22"/>
              </w:rPr>
            </w:pPr>
            <w:r w:rsidRPr="00080656">
              <w:rPr>
                <w:rFonts w:asciiTheme="majorHAnsi" w:hAnsiTheme="majorHAnsi"/>
                <w:szCs w:val="22"/>
              </w:rPr>
              <w:t xml:space="preserve">AXI4-Lite </w:t>
            </w:r>
            <w:r>
              <w:rPr>
                <w:rFonts w:asciiTheme="majorHAnsi" w:hAnsiTheme="majorHAnsi"/>
                <w:szCs w:val="22"/>
              </w:rPr>
              <w:t>Slave Agent*</w:t>
            </w:r>
          </w:p>
        </w:tc>
        <w:tc>
          <w:tcPr>
            <w:tcW w:w="1256" w:type="dxa"/>
          </w:tcPr>
          <w:p w14:paraId="38DD1B33"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364CAE68" w14:textId="77777777" w:rsidTr="007D070B">
        <w:tblPrEx>
          <w:jc w:val="left"/>
        </w:tblPrEx>
        <w:tc>
          <w:tcPr>
            <w:tcW w:w="6273" w:type="dxa"/>
          </w:tcPr>
          <w:p w14:paraId="01379E71"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All AXI4-Lite single beat responses on B and R channels </w:t>
            </w:r>
            <w:proofErr w:type="gramStart"/>
            <w:r w:rsidRPr="00080656">
              <w:rPr>
                <w:rFonts w:asciiTheme="majorHAnsi" w:hAnsiTheme="majorHAnsi"/>
                <w:szCs w:val="22"/>
              </w:rPr>
              <w:t>are correctly translated and propagated to AXI4 response interface</w:t>
            </w:r>
            <w:proofErr w:type="gramEnd"/>
            <w:r>
              <w:rPr>
                <w:rFonts w:asciiTheme="majorHAnsi" w:hAnsiTheme="majorHAnsi"/>
                <w:szCs w:val="22"/>
              </w:rPr>
              <w:t>.</w:t>
            </w:r>
          </w:p>
        </w:tc>
        <w:tc>
          <w:tcPr>
            <w:tcW w:w="2047" w:type="dxa"/>
          </w:tcPr>
          <w:p w14:paraId="4DC5F8B7" w14:textId="71132314" w:rsidR="004A2D42" w:rsidRPr="00080656" w:rsidRDefault="004A2D42" w:rsidP="00D0653F">
            <w:pPr>
              <w:pStyle w:val="Body"/>
              <w:tabs>
                <w:tab w:val="clear" w:pos="2700"/>
                <w:tab w:val="center" w:pos="907"/>
              </w:tabs>
              <w:rPr>
                <w:rFonts w:asciiTheme="majorHAnsi" w:hAnsiTheme="majorHAnsi"/>
                <w:szCs w:val="22"/>
              </w:rPr>
            </w:pPr>
            <w:r w:rsidRPr="00080656">
              <w:rPr>
                <w:rFonts w:asciiTheme="majorHAnsi" w:hAnsiTheme="majorHAnsi"/>
                <w:szCs w:val="22"/>
              </w:rPr>
              <w:t xml:space="preserve">AXI4-Lite </w:t>
            </w:r>
            <w:r>
              <w:rPr>
                <w:rFonts w:asciiTheme="majorHAnsi" w:hAnsiTheme="majorHAnsi"/>
                <w:szCs w:val="22"/>
              </w:rPr>
              <w:t>Slave Agent*</w:t>
            </w:r>
          </w:p>
        </w:tc>
        <w:tc>
          <w:tcPr>
            <w:tcW w:w="1256" w:type="dxa"/>
          </w:tcPr>
          <w:p w14:paraId="3EE37001"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3140E44C" w14:textId="77777777" w:rsidTr="007D070B">
        <w:tblPrEx>
          <w:jc w:val="left"/>
        </w:tblPrEx>
        <w:tc>
          <w:tcPr>
            <w:tcW w:w="6273" w:type="dxa"/>
          </w:tcPr>
          <w:p w14:paraId="36CB8FAB"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Pass through of AXI4 Request AxREGION and AxPROT, and AxUSER conversion to AXI4-Lite slave</w:t>
            </w:r>
            <w:r>
              <w:rPr>
                <w:rFonts w:asciiTheme="majorHAnsi" w:hAnsiTheme="majorHAnsi"/>
                <w:szCs w:val="22"/>
              </w:rPr>
              <w:t>.</w:t>
            </w:r>
          </w:p>
        </w:tc>
        <w:tc>
          <w:tcPr>
            <w:tcW w:w="2047" w:type="dxa"/>
          </w:tcPr>
          <w:p w14:paraId="3A535C54" w14:textId="0635A0AB"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AXI4-Lite </w:t>
            </w:r>
            <w:r>
              <w:rPr>
                <w:rFonts w:asciiTheme="majorHAnsi" w:hAnsiTheme="majorHAnsi"/>
                <w:szCs w:val="22"/>
              </w:rPr>
              <w:t>Slave Agent*</w:t>
            </w:r>
          </w:p>
        </w:tc>
        <w:tc>
          <w:tcPr>
            <w:tcW w:w="1256" w:type="dxa"/>
          </w:tcPr>
          <w:p w14:paraId="2B09C7C0"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0E4FE9FC" w14:textId="77777777" w:rsidTr="007D070B">
        <w:tblPrEx>
          <w:jc w:val="left"/>
        </w:tblPrEx>
        <w:tc>
          <w:tcPr>
            <w:tcW w:w="6273" w:type="dxa"/>
          </w:tcPr>
          <w:p w14:paraId="2182FF65" w14:textId="77777777" w:rsidR="004A2D42" w:rsidRPr="00080656" w:rsidRDefault="004A2D42" w:rsidP="00D0653F">
            <w:pPr>
              <w:pStyle w:val="Body"/>
              <w:rPr>
                <w:rFonts w:asciiTheme="majorHAnsi" w:hAnsiTheme="majorHAnsi"/>
                <w:szCs w:val="22"/>
              </w:rPr>
            </w:pPr>
            <w:r>
              <w:rPr>
                <w:rFonts w:asciiTheme="majorHAnsi" w:hAnsiTheme="majorHAnsi"/>
                <w:szCs w:val="22"/>
              </w:rPr>
              <w:t>Correct c</w:t>
            </w:r>
            <w:r w:rsidRPr="00080656">
              <w:rPr>
                <w:rFonts w:asciiTheme="majorHAnsi" w:hAnsiTheme="majorHAnsi"/>
                <w:szCs w:val="22"/>
              </w:rPr>
              <w:t xml:space="preserve">onversion of AXI4-Lite response BUSER/RUSER to </w:t>
            </w:r>
            <w:r w:rsidRPr="00080656">
              <w:rPr>
                <w:rFonts w:asciiTheme="majorHAnsi" w:hAnsiTheme="majorHAnsi"/>
                <w:szCs w:val="22"/>
              </w:rPr>
              <w:lastRenderedPageBreak/>
              <w:t>AXI4 interface</w:t>
            </w:r>
            <w:r>
              <w:rPr>
                <w:rFonts w:asciiTheme="majorHAnsi" w:hAnsiTheme="majorHAnsi"/>
                <w:szCs w:val="22"/>
              </w:rPr>
              <w:t>.</w:t>
            </w:r>
          </w:p>
        </w:tc>
        <w:tc>
          <w:tcPr>
            <w:tcW w:w="2047" w:type="dxa"/>
          </w:tcPr>
          <w:p w14:paraId="398C799E" w14:textId="526170E6" w:rsidR="004A2D42" w:rsidRPr="00080656" w:rsidRDefault="004A2D42" w:rsidP="00D0653F">
            <w:pPr>
              <w:pStyle w:val="Body"/>
              <w:rPr>
                <w:rFonts w:asciiTheme="majorHAnsi" w:hAnsiTheme="majorHAnsi"/>
                <w:szCs w:val="22"/>
              </w:rPr>
            </w:pPr>
            <w:r w:rsidRPr="00080656">
              <w:rPr>
                <w:rFonts w:asciiTheme="majorHAnsi" w:hAnsiTheme="majorHAnsi"/>
                <w:szCs w:val="22"/>
              </w:rPr>
              <w:lastRenderedPageBreak/>
              <w:t xml:space="preserve">AXI4-Lite </w:t>
            </w:r>
            <w:r>
              <w:rPr>
                <w:rFonts w:asciiTheme="majorHAnsi" w:hAnsiTheme="majorHAnsi"/>
                <w:szCs w:val="22"/>
              </w:rPr>
              <w:t xml:space="preserve">Slave </w:t>
            </w:r>
            <w:r>
              <w:rPr>
                <w:rFonts w:asciiTheme="majorHAnsi" w:hAnsiTheme="majorHAnsi"/>
                <w:szCs w:val="22"/>
              </w:rPr>
              <w:lastRenderedPageBreak/>
              <w:t>Agent*</w:t>
            </w:r>
          </w:p>
        </w:tc>
        <w:tc>
          <w:tcPr>
            <w:tcW w:w="1256" w:type="dxa"/>
          </w:tcPr>
          <w:p w14:paraId="5D227784"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lastRenderedPageBreak/>
              <w:t>Functional</w:t>
            </w:r>
          </w:p>
        </w:tc>
      </w:tr>
      <w:tr w:rsidR="004A2D42" w:rsidRPr="00080656" w14:paraId="06D14E60" w14:textId="77777777" w:rsidTr="007D070B">
        <w:tblPrEx>
          <w:jc w:val="left"/>
        </w:tblPrEx>
        <w:tc>
          <w:tcPr>
            <w:tcW w:w="6273" w:type="dxa"/>
          </w:tcPr>
          <w:p w14:paraId="2AD012A8"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lastRenderedPageBreak/>
              <w:t xml:space="preserve">All AR requests </w:t>
            </w:r>
            <w:proofErr w:type="gramStart"/>
            <w:r w:rsidRPr="00080656">
              <w:rPr>
                <w:rFonts w:asciiTheme="majorHAnsi" w:hAnsiTheme="majorHAnsi"/>
                <w:szCs w:val="22"/>
              </w:rPr>
              <w:t>are accounted for</w:t>
            </w:r>
            <w:proofErr w:type="gramEnd"/>
            <w:r w:rsidRPr="00080656">
              <w:rPr>
                <w:rFonts w:asciiTheme="majorHAnsi" w:hAnsiTheme="majorHAnsi"/>
                <w:szCs w:val="22"/>
              </w:rPr>
              <w:t xml:space="preserve"> with respect to R responses.</w:t>
            </w:r>
          </w:p>
        </w:tc>
        <w:tc>
          <w:tcPr>
            <w:tcW w:w="2047" w:type="dxa"/>
          </w:tcPr>
          <w:p w14:paraId="0B689405" w14:textId="7F350AE8"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AXI4-Lite </w:t>
            </w:r>
            <w:r>
              <w:rPr>
                <w:rFonts w:asciiTheme="majorHAnsi" w:hAnsiTheme="majorHAnsi"/>
                <w:szCs w:val="22"/>
              </w:rPr>
              <w:t>Slave Agent*</w:t>
            </w:r>
          </w:p>
        </w:tc>
        <w:tc>
          <w:tcPr>
            <w:tcW w:w="1256" w:type="dxa"/>
          </w:tcPr>
          <w:p w14:paraId="46034740"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6800E482" w14:textId="77777777" w:rsidTr="007D070B">
        <w:tblPrEx>
          <w:jc w:val="left"/>
        </w:tblPrEx>
        <w:tc>
          <w:tcPr>
            <w:tcW w:w="6273" w:type="dxa"/>
          </w:tcPr>
          <w:p w14:paraId="26B87079"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All AW and W request</w:t>
            </w:r>
            <w:r>
              <w:rPr>
                <w:rFonts w:asciiTheme="majorHAnsi" w:hAnsiTheme="majorHAnsi"/>
                <w:szCs w:val="22"/>
              </w:rPr>
              <w:t>s</w:t>
            </w:r>
            <w:r w:rsidRPr="00080656">
              <w:rPr>
                <w:rFonts w:asciiTheme="majorHAnsi" w:hAnsiTheme="majorHAnsi"/>
                <w:szCs w:val="22"/>
              </w:rPr>
              <w:t xml:space="preserve"> </w:t>
            </w:r>
            <w:proofErr w:type="gramStart"/>
            <w:r w:rsidRPr="00080656">
              <w:rPr>
                <w:rFonts w:asciiTheme="majorHAnsi" w:hAnsiTheme="majorHAnsi"/>
                <w:szCs w:val="22"/>
              </w:rPr>
              <w:t>are accounted for</w:t>
            </w:r>
            <w:proofErr w:type="gramEnd"/>
            <w:r w:rsidRPr="00080656">
              <w:rPr>
                <w:rFonts w:asciiTheme="majorHAnsi" w:hAnsiTheme="majorHAnsi"/>
                <w:szCs w:val="22"/>
              </w:rPr>
              <w:t xml:space="preserve"> with respect to B responses.</w:t>
            </w:r>
          </w:p>
        </w:tc>
        <w:tc>
          <w:tcPr>
            <w:tcW w:w="2047" w:type="dxa"/>
          </w:tcPr>
          <w:p w14:paraId="0CBFA342" w14:textId="30F060F1"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AXI4-Lite </w:t>
            </w:r>
            <w:r>
              <w:rPr>
                <w:rFonts w:asciiTheme="majorHAnsi" w:hAnsiTheme="majorHAnsi"/>
                <w:szCs w:val="22"/>
              </w:rPr>
              <w:t>Slave Agent*</w:t>
            </w:r>
          </w:p>
        </w:tc>
        <w:tc>
          <w:tcPr>
            <w:tcW w:w="1256" w:type="dxa"/>
          </w:tcPr>
          <w:p w14:paraId="2EE6D187"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27DEFD90" w14:textId="77777777" w:rsidTr="007D070B">
        <w:tblPrEx>
          <w:jc w:val="left"/>
        </w:tblPrEx>
        <w:tc>
          <w:tcPr>
            <w:tcW w:w="6273" w:type="dxa"/>
          </w:tcPr>
          <w:p w14:paraId="054B3F79" w14:textId="77777777" w:rsidR="004A2D42" w:rsidRPr="00080656" w:rsidRDefault="004A2D42" w:rsidP="00D0653F">
            <w:pPr>
              <w:pStyle w:val="Body"/>
              <w:rPr>
                <w:rFonts w:asciiTheme="majorHAnsi" w:hAnsiTheme="majorHAnsi"/>
                <w:szCs w:val="22"/>
              </w:rPr>
            </w:pPr>
            <w:proofErr w:type="gramStart"/>
            <w:r>
              <w:rPr>
                <w:rFonts w:asciiTheme="majorHAnsi" w:hAnsiTheme="majorHAnsi"/>
                <w:szCs w:val="22"/>
              </w:rPr>
              <w:t>No out-of-</w:t>
            </w:r>
            <w:r w:rsidRPr="00080656">
              <w:rPr>
                <w:rFonts w:asciiTheme="majorHAnsi" w:hAnsiTheme="majorHAnsi"/>
                <w:szCs w:val="22"/>
              </w:rPr>
              <w:t xml:space="preserve">order or extra commands </w:t>
            </w:r>
            <w:r>
              <w:rPr>
                <w:rFonts w:asciiTheme="majorHAnsi" w:hAnsiTheme="majorHAnsi"/>
                <w:szCs w:val="22"/>
              </w:rPr>
              <w:t>exiting converter.</w:t>
            </w:r>
            <w:proofErr w:type="gramEnd"/>
          </w:p>
        </w:tc>
        <w:tc>
          <w:tcPr>
            <w:tcW w:w="2047" w:type="dxa"/>
          </w:tcPr>
          <w:p w14:paraId="32CEBC2E" w14:textId="10C3BE5E"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AXI4-Lite </w:t>
            </w:r>
            <w:r>
              <w:rPr>
                <w:rFonts w:asciiTheme="majorHAnsi" w:hAnsiTheme="majorHAnsi"/>
                <w:szCs w:val="22"/>
              </w:rPr>
              <w:t>Slave Agent*</w:t>
            </w:r>
          </w:p>
        </w:tc>
        <w:tc>
          <w:tcPr>
            <w:tcW w:w="1256" w:type="dxa"/>
          </w:tcPr>
          <w:p w14:paraId="40160588"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6795C2CE" w14:textId="77777777" w:rsidTr="007D070B">
        <w:tblPrEx>
          <w:jc w:val="left"/>
        </w:tblPrEx>
        <w:tc>
          <w:tcPr>
            <w:tcW w:w="6273" w:type="dxa"/>
          </w:tcPr>
          <w:p w14:paraId="30B237E8" w14:textId="77777777" w:rsidR="004A2D42" w:rsidRPr="00080656" w:rsidRDefault="004A2D42" w:rsidP="00D0653F">
            <w:pPr>
              <w:pStyle w:val="Body"/>
              <w:rPr>
                <w:rFonts w:asciiTheme="majorHAnsi" w:hAnsiTheme="majorHAnsi"/>
                <w:szCs w:val="22"/>
              </w:rPr>
            </w:pPr>
            <w:r>
              <w:rPr>
                <w:rFonts w:asciiTheme="majorHAnsi" w:hAnsiTheme="majorHAnsi"/>
                <w:szCs w:val="22"/>
              </w:rPr>
              <w:t>Correct error response for unsupported requests entering converter.</w:t>
            </w:r>
          </w:p>
        </w:tc>
        <w:tc>
          <w:tcPr>
            <w:tcW w:w="2047" w:type="dxa"/>
          </w:tcPr>
          <w:p w14:paraId="40179AC5" w14:textId="5F67B1FB"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AXI4-Lite </w:t>
            </w:r>
            <w:r>
              <w:rPr>
                <w:rFonts w:asciiTheme="majorHAnsi" w:hAnsiTheme="majorHAnsi"/>
                <w:szCs w:val="22"/>
              </w:rPr>
              <w:t>Slave Agent*</w:t>
            </w:r>
          </w:p>
        </w:tc>
        <w:tc>
          <w:tcPr>
            <w:tcW w:w="1256" w:type="dxa"/>
          </w:tcPr>
          <w:p w14:paraId="64994916"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0C8E18F0" w14:textId="77777777" w:rsidTr="007D070B">
        <w:tblPrEx>
          <w:jc w:val="left"/>
        </w:tblPrEx>
        <w:tc>
          <w:tcPr>
            <w:tcW w:w="6273" w:type="dxa"/>
          </w:tcPr>
          <w:p w14:paraId="315F6D5E" w14:textId="5347E527" w:rsidR="004A2D42" w:rsidRDefault="004A2D42" w:rsidP="00D0653F">
            <w:pPr>
              <w:pStyle w:val="Body"/>
              <w:rPr>
                <w:rFonts w:asciiTheme="majorHAnsi" w:hAnsiTheme="majorHAnsi"/>
                <w:szCs w:val="22"/>
              </w:rPr>
            </w:pPr>
            <w:r>
              <w:rPr>
                <w:rFonts w:asciiTheme="majorHAnsi" w:hAnsiTheme="majorHAnsi"/>
                <w:szCs w:val="22"/>
              </w:rPr>
              <w:t xml:space="preserve">AR, AW, W, R, B control signals must not be </w:t>
            </w:r>
            <w:del w:id="2252" w:author="Kate Boardman" w:date="2016-04-19T11:15:00Z">
              <w:r w:rsidDel="00214568">
                <w:rPr>
                  <w:rFonts w:asciiTheme="majorHAnsi" w:hAnsiTheme="majorHAnsi"/>
                  <w:szCs w:val="22"/>
                </w:rPr>
                <w:delText>x or z</w:delText>
              </w:r>
            </w:del>
            <w:ins w:id="2253" w:author="Kate Boardman" w:date="2016-04-19T11:15:00Z">
              <w:r w:rsidR="00214568">
                <w:rPr>
                  <w:rFonts w:asciiTheme="majorHAnsi" w:hAnsiTheme="majorHAnsi"/>
                  <w:szCs w:val="22"/>
                </w:rPr>
                <w:t>X or Z</w:t>
              </w:r>
            </w:ins>
            <w:r>
              <w:rPr>
                <w:rFonts w:asciiTheme="majorHAnsi" w:hAnsiTheme="majorHAnsi"/>
                <w:szCs w:val="22"/>
              </w:rPr>
              <w:t xml:space="preserve"> when corresponding VALID and READY are high.</w:t>
            </w:r>
          </w:p>
        </w:tc>
        <w:tc>
          <w:tcPr>
            <w:tcW w:w="2047" w:type="dxa"/>
          </w:tcPr>
          <w:p w14:paraId="34F379A1" w14:textId="595182D2"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AXI4-Lite </w:t>
            </w:r>
            <w:r>
              <w:rPr>
                <w:rFonts w:asciiTheme="majorHAnsi" w:hAnsiTheme="majorHAnsi"/>
                <w:szCs w:val="22"/>
              </w:rPr>
              <w:t>Slave Agent*</w:t>
            </w:r>
          </w:p>
        </w:tc>
        <w:tc>
          <w:tcPr>
            <w:tcW w:w="1256" w:type="dxa"/>
          </w:tcPr>
          <w:p w14:paraId="7B8DDE17" w14:textId="60FD929F" w:rsidR="004A2D42" w:rsidRPr="00080656" w:rsidRDefault="004A2D42" w:rsidP="00D0653F">
            <w:pPr>
              <w:pStyle w:val="Body"/>
              <w:rPr>
                <w:rFonts w:asciiTheme="majorHAnsi" w:hAnsiTheme="majorHAnsi"/>
                <w:szCs w:val="22"/>
              </w:rPr>
            </w:pPr>
            <w:r>
              <w:rPr>
                <w:rFonts w:asciiTheme="majorHAnsi" w:hAnsiTheme="majorHAnsi"/>
                <w:szCs w:val="22"/>
              </w:rPr>
              <w:t>Protocol</w:t>
            </w:r>
          </w:p>
        </w:tc>
      </w:tr>
      <w:tr w:rsidR="004A2D42" w:rsidRPr="00080656" w14:paraId="6F708F8A" w14:textId="77777777" w:rsidTr="007D070B">
        <w:tblPrEx>
          <w:jc w:val="left"/>
        </w:tblPrEx>
        <w:tc>
          <w:tcPr>
            <w:tcW w:w="6273" w:type="dxa"/>
          </w:tcPr>
          <w:p w14:paraId="775F55AA" w14:textId="77777777" w:rsidR="004A2D42" w:rsidRPr="00080656" w:rsidRDefault="004A2D42" w:rsidP="00D0653F">
            <w:pPr>
              <w:pStyle w:val="Body"/>
              <w:rPr>
                <w:rFonts w:asciiTheme="majorHAnsi" w:hAnsiTheme="majorHAnsi"/>
                <w:szCs w:val="22"/>
              </w:rPr>
            </w:pPr>
            <w:proofErr w:type="gramStart"/>
            <w:r>
              <w:rPr>
                <w:rFonts w:asciiTheme="majorHAnsi" w:hAnsiTheme="majorHAnsi"/>
                <w:szCs w:val="22"/>
              </w:rPr>
              <w:t xml:space="preserve">No </w:t>
            </w:r>
            <w:r w:rsidRPr="00080656">
              <w:rPr>
                <w:rFonts w:asciiTheme="majorHAnsi" w:hAnsiTheme="majorHAnsi"/>
                <w:szCs w:val="22"/>
              </w:rPr>
              <w:t>pending AXI4</w:t>
            </w:r>
            <w:r>
              <w:rPr>
                <w:rFonts w:asciiTheme="majorHAnsi" w:hAnsiTheme="majorHAnsi"/>
                <w:szCs w:val="22"/>
              </w:rPr>
              <w:t xml:space="preserve"> and AXI4-Lite transactions.</w:t>
            </w:r>
            <w:proofErr w:type="gramEnd"/>
          </w:p>
        </w:tc>
        <w:tc>
          <w:tcPr>
            <w:tcW w:w="2047" w:type="dxa"/>
          </w:tcPr>
          <w:p w14:paraId="1F664C20" w14:textId="1B2B18EB"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AXI4-Lite </w:t>
            </w:r>
            <w:r>
              <w:rPr>
                <w:rFonts w:asciiTheme="majorHAnsi" w:hAnsiTheme="majorHAnsi"/>
                <w:szCs w:val="22"/>
              </w:rPr>
              <w:t>Slave Agent*</w:t>
            </w:r>
          </w:p>
        </w:tc>
        <w:tc>
          <w:tcPr>
            <w:tcW w:w="1256" w:type="dxa"/>
          </w:tcPr>
          <w:p w14:paraId="32833AB9" w14:textId="77777777" w:rsidR="004A2D42" w:rsidRPr="00080656" w:rsidRDefault="004A2D42" w:rsidP="00D0653F">
            <w:pPr>
              <w:pStyle w:val="Body"/>
              <w:rPr>
                <w:rFonts w:asciiTheme="majorHAnsi" w:hAnsiTheme="majorHAnsi"/>
                <w:szCs w:val="22"/>
              </w:rPr>
            </w:pPr>
            <w:r>
              <w:rPr>
                <w:rFonts w:asciiTheme="majorHAnsi" w:hAnsiTheme="majorHAnsi"/>
                <w:szCs w:val="22"/>
              </w:rPr>
              <w:t xml:space="preserve">Exit </w:t>
            </w:r>
          </w:p>
        </w:tc>
      </w:tr>
      <w:tr w:rsidR="004A2D42" w:rsidRPr="00080656" w14:paraId="456DC328" w14:textId="77777777" w:rsidTr="007D070B">
        <w:tblPrEx>
          <w:jc w:val="left"/>
        </w:tblPrEx>
        <w:tc>
          <w:tcPr>
            <w:tcW w:w="6273" w:type="dxa"/>
          </w:tcPr>
          <w:p w14:paraId="25420E9A" w14:textId="1B350693" w:rsidR="004A2D42" w:rsidRPr="00080656" w:rsidRDefault="004A2D42" w:rsidP="00D0653F">
            <w:pPr>
              <w:pStyle w:val="Body"/>
              <w:rPr>
                <w:rFonts w:asciiTheme="majorHAnsi" w:hAnsiTheme="majorHAnsi"/>
                <w:szCs w:val="22"/>
              </w:rPr>
            </w:pPr>
            <w:r>
              <w:rPr>
                <w:rFonts w:asciiTheme="majorHAnsi" w:hAnsiTheme="majorHAnsi"/>
                <w:color w:val="00000A"/>
                <w:szCs w:val="22"/>
              </w:rPr>
              <w:t>HMASTLOCK must be low.</w:t>
            </w:r>
          </w:p>
        </w:tc>
        <w:tc>
          <w:tcPr>
            <w:tcW w:w="2047" w:type="dxa"/>
          </w:tcPr>
          <w:p w14:paraId="7236FB3D" w14:textId="77035DD2" w:rsidR="004A2D42" w:rsidRPr="00080656" w:rsidRDefault="004A2D42">
            <w:pPr>
              <w:pStyle w:val="Body"/>
              <w:rPr>
                <w:rFonts w:asciiTheme="majorHAnsi" w:hAnsiTheme="majorHAnsi"/>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4251566F" w14:textId="77777777" w:rsidR="004A2D42" w:rsidRPr="00080656" w:rsidRDefault="004A2D42" w:rsidP="00D0653F">
            <w:pPr>
              <w:pStyle w:val="Body"/>
              <w:rPr>
                <w:rFonts w:asciiTheme="majorHAnsi" w:hAnsiTheme="majorHAnsi"/>
                <w:szCs w:val="22"/>
              </w:rPr>
            </w:pPr>
            <w:r w:rsidRPr="00080656">
              <w:rPr>
                <w:rFonts w:asciiTheme="majorHAnsi" w:hAnsiTheme="majorHAnsi"/>
                <w:color w:val="00000A"/>
                <w:szCs w:val="22"/>
              </w:rPr>
              <w:t>Functional</w:t>
            </w:r>
          </w:p>
        </w:tc>
      </w:tr>
      <w:tr w:rsidR="004A2D42" w:rsidRPr="00080656" w14:paraId="5A752544" w14:textId="77777777" w:rsidTr="007D070B">
        <w:tblPrEx>
          <w:jc w:val="left"/>
        </w:tblPrEx>
        <w:tc>
          <w:tcPr>
            <w:tcW w:w="6273" w:type="dxa"/>
          </w:tcPr>
          <w:p w14:paraId="1EE49F6A" w14:textId="0EF98EA8" w:rsidR="004A2D42" w:rsidRPr="00080656" w:rsidRDefault="004A2D42" w:rsidP="00D0653F">
            <w:pPr>
              <w:pStyle w:val="Body"/>
              <w:rPr>
                <w:rFonts w:asciiTheme="majorHAnsi" w:hAnsiTheme="majorHAnsi"/>
                <w:szCs w:val="22"/>
              </w:rPr>
            </w:pPr>
            <w:r>
              <w:rPr>
                <w:rFonts w:asciiTheme="majorHAnsi" w:hAnsiTheme="majorHAnsi"/>
                <w:color w:val="00000A"/>
                <w:szCs w:val="22"/>
              </w:rPr>
              <w:t>WRAP burst size must be 16B, 32B or 64B.</w:t>
            </w:r>
          </w:p>
        </w:tc>
        <w:tc>
          <w:tcPr>
            <w:tcW w:w="2047" w:type="dxa"/>
          </w:tcPr>
          <w:p w14:paraId="43C45CBB" w14:textId="10D9AE9D" w:rsidR="004A2D42" w:rsidRPr="00080656" w:rsidRDefault="004A2D42" w:rsidP="00D0653F">
            <w:pPr>
              <w:pStyle w:val="Body"/>
              <w:rPr>
                <w:rFonts w:asciiTheme="majorHAnsi" w:hAnsiTheme="majorHAnsi"/>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5F2646C0" w14:textId="77777777" w:rsidR="004A2D42" w:rsidRPr="00080656" w:rsidRDefault="004A2D42" w:rsidP="00D0653F">
            <w:pPr>
              <w:pStyle w:val="Body"/>
              <w:rPr>
                <w:rFonts w:asciiTheme="majorHAnsi" w:hAnsiTheme="majorHAnsi"/>
                <w:szCs w:val="22"/>
              </w:rPr>
            </w:pPr>
            <w:r w:rsidRPr="00080656">
              <w:rPr>
                <w:rFonts w:asciiTheme="majorHAnsi" w:hAnsiTheme="majorHAnsi"/>
                <w:color w:val="00000A"/>
                <w:szCs w:val="22"/>
              </w:rPr>
              <w:t>Functional</w:t>
            </w:r>
          </w:p>
        </w:tc>
      </w:tr>
      <w:tr w:rsidR="004A2D42" w:rsidRPr="00080656" w14:paraId="67460093" w14:textId="77777777" w:rsidTr="007D070B">
        <w:tblPrEx>
          <w:jc w:val="left"/>
        </w:tblPrEx>
        <w:tc>
          <w:tcPr>
            <w:tcW w:w="6273" w:type="dxa"/>
          </w:tcPr>
          <w:p w14:paraId="5B2382A9"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HSIZ</w:t>
            </w:r>
            <w:r>
              <w:rPr>
                <w:rFonts w:asciiTheme="majorHAnsi" w:hAnsiTheme="majorHAnsi"/>
                <w:color w:val="00000A"/>
                <w:szCs w:val="22"/>
              </w:rPr>
              <w:t>E must not be 128B.</w:t>
            </w:r>
          </w:p>
        </w:tc>
        <w:tc>
          <w:tcPr>
            <w:tcW w:w="2047" w:type="dxa"/>
          </w:tcPr>
          <w:p w14:paraId="7C5868E1" w14:textId="66D191F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66BC779F"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Functional</w:t>
            </w:r>
          </w:p>
        </w:tc>
      </w:tr>
      <w:tr w:rsidR="004A2D42" w:rsidRPr="00080656" w14:paraId="2A4A6081" w14:textId="77777777" w:rsidTr="007D070B">
        <w:tblPrEx>
          <w:jc w:val="left"/>
        </w:tblPrEx>
        <w:tc>
          <w:tcPr>
            <w:tcW w:w="6273" w:type="dxa"/>
          </w:tcPr>
          <w:p w14:paraId="0391043D" w14:textId="5C49EA2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AWQ</w:t>
            </w:r>
            <w:r>
              <w:rPr>
                <w:rFonts w:asciiTheme="majorHAnsi" w:hAnsiTheme="majorHAnsi"/>
                <w:color w:val="00000A"/>
                <w:szCs w:val="22"/>
              </w:rPr>
              <w:t>OS, AWLOCK, ARQOS, ARLOCK must</w:t>
            </w:r>
            <w:r w:rsidRPr="00080656">
              <w:rPr>
                <w:rFonts w:asciiTheme="majorHAnsi" w:hAnsiTheme="majorHAnsi"/>
                <w:color w:val="00000A"/>
                <w:szCs w:val="22"/>
              </w:rPr>
              <w:t xml:space="preserve"> be </w:t>
            </w:r>
            <w:r>
              <w:rPr>
                <w:rFonts w:asciiTheme="majorHAnsi" w:hAnsiTheme="majorHAnsi"/>
                <w:color w:val="00000A"/>
                <w:szCs w:val="22"/>
              </w:rPr>
              <w:t>low.</w:t>
            </w:r>
          </w:p>
        </w:tc>
        <w:tc>
          <w:tcPr>
            <w:tcW w:w="2047" w:type="dxa"/>
          </w:tcPr>
          <w:p w14:paraId="6D5C3CCC" w14:textId="15011D66"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0695577F"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Functional</w:t>
            </w:r>
          </w:p>
        </w:tc>
      </w:tr>
      <w:tr w:rsidR="004A2D42" w:rsidRPr="00080656" w14:paraId="54ED53A8" w14:textId="77777777" w:rsidTr="007D070B">
        <w:tblPrEx>
          <w:jc w:val="left"/>
        </w:tblPrEx>
        <w:tc>
          <w:tcPr>
            <w:tcW w:w="6273" w:type="dxa"/>
          </w:tcPr>
          <w:p w14:paraId="026505A4" w14:textId="77777777" w:rsidR="004A2D42" w:rsidRPr="00080656" w:rsidRDefault="004A2D42" w:rsidP="00D0653F">
            <w:pPr>
              <w:pStyle w:val="Body"/>
              <w:rPr>
                <w:rFonts w:asciiTheme="majorHAnsi" w:hAnsiTheme="majorHAnsi"/>
                <w:color w:val="00000A"/>
                <w:szCs w:val="22"/>
              </w:rPr>
            </w:pPr>
            <w:r>
              <w:rPr>
                <w:rFonts w:asciiTheme="majorHAnsi" w:hAnsiTheme="majorHAnsi"/>
                <w:color w:val="00000A"/>
                <w:szCs w:val="22"/>
              </w:rPr>
              <w:t>HSIZE must</w:t>
            </w:r>
            <w:r w:rsidRPr="00080656">
              <w:rPr>
                <w:rFonts w:asciiTheme="majorHAnsi" w:hAnsiTheme="majorHAnsi"/>
                <w:color w:val="00000A"/>
                <w:szCs w:val="22"/>
              </w:rPr>
              <w:t xml:space="preserve"> not be greater than data width</w:t>
            </w:r>
            <w:r>
              <w:rPr>
                <w:rFonts w:asciiTheme="majorHAnsi" w:hAnsiTheme="majorHAnsi"/>
                <w:color w:val="00000A"/>
                <w:szCs w:val="22"/>
              </w:rPr>
              <w:t>.</w:t>
            </w:r>
          </w:p>
        </w:tc>
        <w:tc>
          <w:tcPr>
            <w:tcW w:w="2047" w:type="dxa"/>
          </w:tcPr>
          <w:p w14:paraId="789610B5" w14:textId="44F20D9D"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300BEF6F"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Protocol</w:t>
            </w:r>
          </w:p>
        </w:tc>
      </w:tr>
      <w:tr w:rsidR="004A2D42" w:rsidRPr="00080656" w14:paraId="68DE5020" w14:textId="77777777" w:rsidTr="007D070B">
        <w:tblPrEx>
          <w:jc w:val="left"/>
        </w:tblPrEx>
        <w:tc>
          <w:tcPr>
            <w:tcW w:w="6273" w:type="dxa"/>
          </w:tcPr>
          <w:p w14:paraId="2FAF482C" w14:textId="77777777" w:rsidR="004A2D42" w:rsidRDefault="004A2D42" w:rsidP="00D0653F">
            <w:pPr>
              <w:pStyle w:val="Body"/>
              <w:rPr>
                <w:rFonts w:asciiTheme="majorHAnsi" w:hAnsiTheme="majorHAnsi"/>
                <w:color w:val="00000A"/>
                <w:szCs w:val="22"/>
              </w:rPr>
            </w:pPr>
            <w:r w:rsidRPr="00351E37">
              <w:rPr>
                <w:rFonts w:asciiTheme="majorHAnsi" w:hAnsiTheme="majorHAnsi"/>
                <w:szCs w:val="22"/>
              </w:rPr>
              <w:t xml:space="preserve">HADDR </w:t>
            </w:r>
            <w:proofErr w:type="gramStart"/>
            <w:r>
              <w:rPr>
                <w:rFonts w:asciiTheme="majorHAnsi" w:hAnsiTheme="majorHAnsi"/>
                <w:szCs w:val="22"/>
              </w:rPr>
              <w:t>must be aligned</w:t>
            </w:r>
            <w:proofErr w:type="gramEnd"/>
            <w:r>
              <w:rPr>
                <w:rFonts w:asciiTheme="majorHAnsi" w:hAnsiTheme="majorHAnsi"/>
                <w:szCs w:val="22"/>
              </w:rPr>
              <w:t xml:space="preserve"> with respect to </w:t>
            </w:r>
            <w:r w:rsidRPr="00351E37">
              <w:rPr>
                <w:rFonts w:asciiTheme="majorHAnsi" w:hAnsiTheme="majorHAnsi"/>
                <w:szCs w:val="22"/>
              </w:rPr>
              <w:t>HSIZE.</w:t>
            </w:r>
          </w:p>
        </w:tc>
        <w:tc>
          <w:tcPr>
            <w:tcW w:w="2047" w:type="dxa"/>
          </w:tcPr>
          <w:p w14:paraId="7270884A" w14:textId="16A14C1F" w:rsidR="004A2D42" w:rsidRPr="00585ABB"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62296396" w14:textId="77777777" w:rsidR="004A2D42" w:rsidRPr="00080656" w:rsidRDefault="004A2D42" w:rsidP="00D0653F">
            <w:pPr>
              <w:pStyle w:val="Body"/>
              <w:rPr>
                <w:rFonts w:asciiTheme="majorHAnsi" w:hAnsiTheme="majorHAnsi"/>
                <w:color w:val="00000A"/>
                <w:szCs w:val="22"/>
              </w:rPr>
            </w:pPr>
            <w:r>
              <w:rPr>
                <w:rFonts w:asciiTheme="majorHAnsi" w:hAnsiTheme="majorHAnsi"/>
                <w:color w:val="00000A"/>
                <w:szCs w:val="22"/>
              </w:rPr>
              <w:t>Protocol</w:t>
            </w:r>
          </w:p>
        </w:tc>
      </w:tr>
      <w:tr w:rsidR="004A2D42" w:rsidRPr="00080656" w14:paraId="0EEFE0FC" w14:textId="77777777" w:rsidTr="007D070B">
        <w:tblPrEx>
          <w:jc w:val="left"/>
        </w:tblPrEx>
        <w:tc>
          <w:tcPr>
            <w:tcW w:w="6273" w:type="dxa"/>
          </w:tcPr>
          <w:p w14:paraId="585B1902" w14:textId="082EE928" w:rsidR="004A2D42" w:rsidRPr="00351E37" w:rsidRDefault="004A2D42">
            <w:pPr>
              <w:pStyle w:val="Body"/>
              <w:rPr>
                <w:rFonts w:asciiTheme="majorHAnsi" w:hAnsiTheme="majorHAnsi"/>
                <w:szCs w:val="22"/>
              </w:rPr>
            </w:pPr>
            <w:r>
              <w:rPr>
                <w:rFonts w:asciiTheme="majorHAnsi" w:hAnsiTheme="majorHAnsi"/>
              </w:rPr>
              <w:t xml:space="preserve">AHB-Lite control signals must not be </w:t>
            </w:r>
            <w:del w:id="2254" w:author="Kate Boardman" w:date="2016-04-19T11:15:00Z">
              <w:r w:rsidDel="00214568">
                <w:rPr>
                  <w:rFonts w:asciiTheme="majorHAnsi" w:hAnsiTheme="majorHAnsi"/>
                </w:rPr>
                <w:delText>x or z</w:delText>
              </w:r>
            </w:del>
            <w:ins w:id="2255" w:author="Kate Boardman" w:date="2016-04-19T11:15:00Z">
              <w:r w:rsidR="00214568">
                <w:rPr>
                  <w:rFonts w:asciiTheme="majorHAnsi" w:hAnsiTheme="majorHAnsi"/>
                </w:rPr>
                <w:t>X or Z</w:t>
              </w:r>
            </w:ins>
            <w:r>
              <w:rPr>
                <w:rFonts w:asciiTheme="majorHAnsi" w:hAnsiTheme="majorHAnsi"/>
              </w:rPr>
              <w:t xml:space="preserve"> during SEQ or NONSEQ transfers.</w:t>
            </w:r>
          </w:p>
        </w:tc>
        <w:tc>
          <w:tcPr>
            <w:tcW w:w="2047" w:type="dxa"/>
          </w:tcPr>
          <w:p w14:paraId="39DB4FF2" w14:textId="0ADE59A0" w:rsidR="004A2D42" w:rsidRPr="00080656" w:rsidRDefault="004A2D42" w:rsidP="00D0653F">
            <w:pPr>
              <w:pStyle w:val="Body"/>
              <w:rPr>
                <w:rFonts w:asciiTheme="majorHAnsi" w:hAnsiTheme="majorHAnsi"/>
                <w:color w:val="00000A"/>
                <w:szCs w:val="22"/>
              </w:rPr>
            </w:pPr>
            <w:r>
              <w:rPr>
                <w:rFonts w:asciiTheme="majorHAnsi" w:hAnsiTheme="majorHAnsi"/>
                <w:szCs w:val="22"/>
              </w:rPr>
              <w:t>AHB-Lite Master Agent*</w:t>
            </w:r>
          </w:p>
        </w:tc>
        <w:tc>
          <w:tcPr>
            <w:tcW w:w="1256" w:type="dxa"/>
          </w:tcPr>
          <w:p w14:paraId="2D96D82C" w14:textId="3EA56432" w:rsidR="004A2D42" w:rsidRDefault="004A2D42" w:rsidP="00D0653F">
            <w:pPr>
              <w:pStyle w:val="Body"/>
              <w:rPr>
                <w:rFonts w:asciiTheme="majorHAnsi" w:hAnsiTheme="majorHAnsi"/>
                <w:color w:val="00000A"/>
                <w:szCs w:val="22"/>
              </w:rPr>
            </w:pPr>
            <w:r>
              <w:rPr>
                <w:rFonts w:asciiTheme="majorHAnsi" w:hAnsiTheme="majorHAnsi"/>
                <w:szCs w:val="22"/>
              </w:rPr>
              <w:t>Protocol</w:t>
            </w:r>
          </w:p>
        </w:tc>
      </w:tr>
      <w:tr w:rsidR="004A2D42" w:rsidRPr="00080656" w14:paraId="6374D9B5" w14:textId="77777777" w:rsidTr="007D070B">
        <w:tblPrEx>
          <w:jc w:val="left"/>
        </w:tblPrEx>
        <w:tc>
          <w:tcPr>
            <w:tcW w:w="6273" w:type="dxa"/>
          </w:tcPr>
          <w:p w14:paraId="33B4C546" w14:textId="77777777" w:rsidR="004A2D42" w:rsidRPr="00080656" w:rsidRDefault="004A2D42" w:rsidP="00D0653F">
            <w:pPr>
              <w:pStyle w:val="Body"/>
              <w:rPr>
                <w:rFonts w:asciiTheme="majorHAnsi" w:hAnsiTheme="majorHAnsi"/>
                <w:color w:val="00000A"/>
                <w:szCs w:val="22"/>
              </w:rPr>
            </w:pPr>
            <w:r>
              <w:rPr>
                <w:rFonts w:asciiTheme="majorHAnsi" w:hAnsiTheme="majorHAnsi"/>
                <w:color w:val="00000A"/>
                <w:szCs w:val="22"/>
              </w:rPr>
              <w:t xml:space="preserve">Correct conversion of AHB-Lite write transfer to AXI4 </w:t>
            </w:r>
            <w:r w:rsidRPr="00080656">
              <w:rPr>
                <w:rFonts w:asciiTheme="majorHAnsi" w:hAnsiTheme="majorHAnsi"/>
                <w:color w:val="00000A"/>
                <w:szCs w:val="22"/>
              </w:rPr>
              <w:t xml:space="preserve">AWADDR, </w:t>
            </w:r>
            <w:r>
              <w:rPr>
                <w:rFonts w:asciiTheme="majorHAnsi" w:hAnsiTheme="majorHAnsi"/>
                <w:color w:val="00000A"/>
                <w:szCs w:val="22"/>
              </w:rPr>
              <w:t xml:space="preserve">AWBURST, AWSIZE, AWLEN, AWPROT and </w:t>
            </w:r>
            <w:r w:rsidRPr="00080656">
              <w:rPr>
                <w:rFonts w:asciiTheme="majorHAnsi" w:hAnsiTheme="majorHAnsi"/>
                <w:color w:val="00000A"/>
                <w:szCs w:val="22"/>
              </w:rPr>
              <w:t>AWCACHE</w:t>
            </w:r>
            <w:r>
              <w:rPr>
                <w:rFonts w:asciiTheme="majorHAnsi" w:hAnsiTheme="majorHAnsi"/>
                <w:color w:val="00000A"/>
                <w:szCs w:val="22"/>
              </w:rPr>
              <w:t>.</w:t>
            </w:r>
          </w:p>
        </w:tc>
        <w:tc>
          <w:tcPr>
            <w:tcW w:w="2047" w:type="dxa"/>
          </w:tcPr>
          <w:p w14:paraId="3900EC9E" w14:textId="745FB4A0"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7382293C"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Functional</w:t>
            </w:r>
          </w:p>
        </w:tc>
      </w:tr>
      <w:tr w:rsidR="004A2D42" w:rsidRPr="00080656" w14:paraId="077AA026" w14:textId="77777777" w:rsidTr="007D070B">
        <w:tblPrEx>
          <w:jc w:val="left"/>
        </w:tblPrEx>
        <w:tc>
          <w:tcPr>
            <w:tcW w:w="6273" w:type="dxa"/>
          </w:tcPr>
          <w:p w14:paraId="14D0D8C9" w14:textId="77777777" w:rsidR="004A2D42" w:rsidRPr="00080656" w:rsidRDefault="004A2D42" w:rsidP="00D0653F">
            <w:pPr>
              <w:pStyle w:val="Body"/>
              <w:rPr>
                <w:rFonts w:asciiTheme="majorHAnsi" w:hAnsiTheme="majorHAnsi"/>
                <w:color w:val="00000A"/>
                <w:szCs w:val="22"/>
              </w:rPr>
            </w:pPr>
            <w:r>
              <w:rPr>
                <w:rFonts w:asciiTheme="majorHAnsi" w:hAnsiTheme="majorHAnsi"/>
                <w:color w:val="00000A"/>
                <w:szCs w:val="22"/>
              </w:rPr>
              <w:lastRenderedPageBreak/>
              <w:t xml:space="preserve">Correct conversion of AHB-Lite read transfer to AXI4 </w:t>
            </w:r>
            <w:r w:rsidRPr="00080656">
              <w:rPr>
                <w:rFonts w:asciiTheme="majorHAnsi" w:hAnsiTheme="majorHAnsi"/>
                <w:color w:val="00000A"/>
                <w:szCs w:val="22"/>
              </w:rPr>
              <w:t>ARADDR, ARBURST, ARSIZE, ARLEN, A</w:t>
            </w:r>
            <w:r>
              <w:rPr>
                <w:rFonts w:asciiTheme="majorHAnsi" w:hAnsiTheme="majorHAnsi"/>
                <w:color w:val="00000A"/>
                <w:szCs w:val="22"/>
              </w:rPr>
              <w:t>RPROT and ARCACHE.</w:t>
            </w:r>
          </w:p>
        </w:tc>
        <w:tc>
          <w:tcPr>
            <w:tcW w:w="2047" w:type="dxa"/>
          </w:tcPr>
          <w:p w14:paraId="2B195D4E" w14:textId="64C1A83A"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071D3B5A"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Functional</w:t>
            </w:r>
          </w:p>
        </w:tc>
      </w:tr>
      <w:tr w:rsidR="004A2D42" w:rsidRPr="00080656" w14:paraId="0325E57F" w14:textId="77777777" w:rsidTr="007D070B">
        <w:tblPrEx>
          <w:jc w:val="left"/>
        </w:tblPrEx>
        <w:tc>
          <w:tcPr>
            <w:tcW w:w="6273" w:type="dxa"/>
          </w:tcPr>
          <w:p w14:paraId="065E8AFB" w14:textId="77777777" w:rsidR="004A2D42" w:rsidRPr="00080656" w:rsidRDefault="004A2D42" w:rsidP="00D0653F">
            <w:pPr>
              <w:pStyle w:val="Body"/>
              <w:rPr>
                <w:rFonts w:asciiTheme="majorHAnsi" w:hAnsiTheme="majorHAnsi"/>
                <w:color w:val="00000A"/>
                <w:szCs w:val="22"/>
              </w:rPr>
            </w:pPr>
            <w:r>
              <w:rPr>
                <w:rFonts w:asciiTheme="majorHAnsi" w:hAnsiTheme="majorHAnsi"/>
                <w:color w:val="00000A"/>
                <w:szCs w:val="22"/>
              </w:rPr>
              <w:t xml:space="preserve">Correct conversion of AXI4 </w:t>
            </w:r>
            <w:r w:rsidRPr="00080656">
              <w:rPr>
                <w:rFonts w:asciiTheme="majorHAnsi" w:hAnsiTheme="majorHAnsi"/>
                <w:color w:val="00000A"/>
                <w:szCs w:val="22"/>
              </w:rPr>
              <w:t xml:space="preserve">RDATA </w:t>
            </w:r>
            <w:r>
              <w:rPr>
                <w:rFonts w:asciiTheme="majorHAnsi" w:hAnsiTheme="majorHAnsi"/>
                <w:color w:val="00000A"/>
                <w:szCs w:val="22"/>
              </w:rPr>
              <w:t>to AHB-Lite read request.</w:t>
            </w:r>
          </w:p>
        </w:tc>
        <w:tc>
          <w:tcPr>
            <w:tcW w:w="2047" w:type="dxa"/>
          </w:tcPr>
          <w:p w14:paraId="740662FF" w14:textId="66CD1593"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3410CA19"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Functional</w:t>
            </w:r>
          </w:p>
        </w:tc>
      </w:tr>
      <w:tr w:rsidR="004A2D42" w:rsidRPr="00080656" w14:paraId="098CFA36" w14:textId="77777777" w:rsidTr="007D070B">
        <w:tblPrEx>
          <w:jc w:val="left"/>
        </w:tblPrEx>
        <w:tc>
          <w:tcPr>
            <w:tcW w:w="6273" w:type="dxa"/>
          </w:tcPr>
          <w:p w14:paraId="5FE1E664" w14:textId="77777777" w:rsidR="004A2D42" w:rsidRPr="00080656" w:rsidRDefault="004A2D42" w:rsidP="00D0653F">
            <w:pPr>
              <w:pStyle w:val="Body"/>
              <w:rPr>
                <w:rFonts w:asciiTheme="majorHAnsi" w:hAnsiTheme="majorHAnsi"/>
                <w:color w:val="00000A"/>
                <w:szCs w:val="22"/>
              </w:rPr>
            </w:pPr>
            <w:r>
              <w:rPr>
                <w:rFonts w:asciiTheme="majorHAnsi" w:hAnsiTheme="majorHAnsi"/>
                <w:color w:val="00000A"/>
                <w:szCs w:val="22"/>
              </w:rPr>
              <w:t xml:space="preserve">Correct conversion of AXI4 </w:t>
            </w:r>
            <w:r w:rsidRPr="00080656">
              <w:rPr>
                <w:rFonts w:asciiTheme="majorHAnsi" w:hAnsiTheme="majorHAnsi"/>
                <w:color w:val="00000A"/>
                <w:szCs w:val="22"/>
              </w:rPr>
              <w:t>W</w:t>
            </w:r>
            <w:r>
              <w:rPr>
                <w:rFonts w:asciiTheme="majorHAnsi" w:hAnsiTheme="majorHAnsi"/>
                <w:color w:val="00000A"/>
                <w:szCs w:val="22"/>
              </w:rPr>
              <w:t>DATA and WSTRB to AHB-Lite write request.</w:t>
            </w:r>
          </w:p>
        </w:tc>
        <w:tc>
          <w:tcPr>
            <w:tcW w:w="2047" w:type="dxa"/>
          </w:tcPr>
          <w:p w14:paraId="78507F71" w14:textId="03B235F8"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4335FF39"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Functional</w:t>
            </w:r>
          </w:p>
        </w:tc>
      </w:tr>
      <w:tr w:rsidR="004A2D42" w:rsidRPr="00080656" w14:paraId="662B1AB3" w14:textId="77777777" w:rsidTr="007D070B">
        <w:tblPrEx>
          <w:jc w:val="left"/>
        </w:tblPrEx>
        <w:tc>
          <w:tcPr>
            <w:tcW w:w="6273" w:type="dxa"/>
          </w:tcPr>
          <w:p w14:paraId="0067AE8E"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AxBURS</w:t>
            </w:r>
            <w:r>
              <w:rPr>
                <w:rFonts w:asciiTheme="majorHAnsi" w:hAnsiTheme="majorHAnsi"/>
                <w:color w:val="00000A"/>
                <w:szCs w:val="22"/>
              </w:rPr>
              <w:t>T must not be ‘h0</w:t>
            </w:r>
            <w:r w:rsidRPr="00080656">
              <w:rPr>
                <w:rFonts w:asciiTheme="majorHAnsi" w:hAnsiTheme="majorHAnsi"/>
                <w:color w:val="00000A"/>
                <w:szCs w:val="22"/>
              </w:rPr>
              <w:t xml:space="preserve"> or 'h3</w:t>
            </w:r>
            <w:r>
              <w:rPr>
                <w:rFonts w:asciiTheme="majorHAnsi" w:hAnsiTheme="majorHAnsi"/>
                <w:color w:val="00000A"/>
                <w:szCs w:val="22"/>
              </w:rPr>
              <w:t>.</w:t>
            </w:r>
            <w:r w:rsidRPr="00080656">
              <w:rPr>
                <w:rFonts w:asciiTheme="majorHAnsi" w:hAnsiTheme="majorHAnsi"/>
                <w:color w:val="00000A"/>
                <w:szCs w:val="22"/>
              </w:rPr>
              <w:t> </w:t>
            </w:r>
          </w:p>
        </w:tc>
        <w:tc>
          <w:tcPr>
            <w:tcW w:w="2047" w:type="dxa"/>
          </w:tcPr>
          <w:p w14:paraId="24A03542" w14:textId="3C1B705B"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3127FD3F"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Functional</w:t>
            </w:r>
          </w:p>
        </w:tc>
      </w:tr>
      <w:tr w:rsidR="004A2D42" w:rsidRPr="00080656" w14:paraId="09D0624F" w14:textId="77777777" w:rsidTr="007D070B">
        <w:tblPrEx>
          <w:jc w:val="left"/>
        </w:tblPrEx>
        <w:tc>
          <w:tcPr>
            <w:tcW w:w="6273" w:type="dxa"/>
          </w:tcPr>
          <w:p w14:paraId="1EAC2370" w14:textId="77777777" w:rsidR="004A2D42" w:rsidRPr="00AB5A98" w:rsidRDefault="004A2D42" w:rsidP="00D0653F">
            <w:pPr>
              <w:pStyle w:val="Body"/>
              <w:rPr>
                <w:rFonts w:asciiTheme="majorHAnsi" w:hAnsiTheme="majorHAnsi"/>
                <w:color w:val="FF0000"/>
                <w:szCs w:val="22"/>
              </w:rPr>
            </w:pPr>
            <w:r w:rsidRPr="00AB5A98">
              <w:rPr>
                <w:rFonts w:asciiTheme="majorHAnsi" w:hAnsiTheme="majorHAnsi"/>
                <w:szCs w:val="22"/>
              </w:rPr>
              <w:t>AHB-Lite read resp</w:t>
            </w:r>
            <w:r>
              <w:rPr>
                <w:rFonts w:asciiTheme="majorHAnsi" w:hAnsiTheme="majorHAnsi"/>
                <w:szCs w:val="22"/>
              </w:rPr>
              <w:t>onse must not</w:t>
            </w:r>
            <w:r w:rsidRPr="00AB5A98">
              <w:rPr>
                <w:rFonts w:asciiTheme="majorHAnsi" w:hAnsiTheme="majorHAnsi"/>
                <w:szCs w:val="22"/>
              </w:rPr>
              <w:t xml:space="preserve"> return</w:t>
            </w:r>
            <w:r>
              <w:rPr>
                <w:rFonts w:asciiTheme="majorHAnsi" w:hAnsiTheme="majorHAnsi"/>
                <w:szCs w:val="22"/>
              </w:rPr>
              <w:t xml:space="preserve"> for at</w:t>
            </w:r>
            <w:r w:rsidRPr="00AB5A98">
              <w:rPr>
                <w:rFonts w:asciiTheme="majorHAnsi" w:hAnsiTheme="majorHAnsi"/>
                <w:szCs w:val="22"/>
              </w:rPr>
              <w:t xml:space="preserve"> least </w:t>
            </w:r>
            <w:r>
              <w:rPr>
                <w:rFonts w:asciiTheme="majorHAnsi" w:hAnsiTheme="majorHAnsi"/>
                <w:szCs w:val="22"/>
              </w:rPr>
              <w:t>1</w:t>
            </w:r>
            <w:r w:rsidRPr="00AB5A98">
              <w:rPr>
                <w:rFonts w:asciiTheme="majorHAnsi" w:hAnsiTheme="majorHAnsi"/>
                <w:szCs w:val="22"/>
              </w:rPr>
              <w:t xml:space="preserve"> cycle after </w:t>
            </w:r>
            <w:r>
              <w:rPr>
                <w:rFonts w:asciiTheme="majorHAnsi" w:hAnsiTheme="majorHAnsi"/>
                <w:szCs w:val="22"/>
              </w:rPr>
              <w:t xml:space="preserve">AHB-Lite </w:t>
            </w:r>
            <w:r w:rsidRPr="00AB5A98">
              <w:rPr>
                <w:rFonts w:asciiTheme="majorHAnsi" w:hAnsiTheme="majorHAnsi"/>
                <w:szCs w:val="22"/>
              </w:rPr>
              <w:t>read request</w:t>
            </w:r>
            <w:r>
              <w:rPr>
                <w:rFonts w:asciiTheme="majorHAnsi" w:hAnsiTheme="majorHAnsi"/>
                <w:szCs w:val="22"/>
              </w:rPr>
              <w:t xml:space="preserve"> </w:t>
            </w:r>
            <w:proofErr w:type="gramStart"/>
            <w:r>
              <w:rPr>
                <w:rFonts w:asciiTheme="majorHAnsi" w:hAnsiTheme="majorHAnsi"/>
                <w:szCs w:val="22"/>
              </w:rPr>
              <w:t>is issued</w:t>
            </w:r>
            <w:proofErr w:type="gramEnd"/>
            <w:r w:rsidRPr="00AB5A98">
              <w:rPr>
                <w:rFonts w:asciiTheme="majorHAnsi" w:hAnsiTheme="majorHAnsi"/>
                <w:szCs w:val="22"/>
              </w:rPr>
              <w:t>.</w:t>
            </w:r>
          </w:p>
        </w:tc>
        <w:tc>
          <w:tcPr>
            <w:tcW w:w="2047" w:type="dxa"/>
          </w:tcPr>
          <w:p w14:paraId="4CD8546E" w14:textId="68987709"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222BEA83"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Functional</w:t>
            </w:r>
          </w:p>
        </w:tc>
      </w:tr>
      <w:tr w:rsidR="004A2D42" w:rsidRPr="00080656" w14:paraId="5B516BED" w14:textId="77777777" w:rsidTr="007D070B">
        <w:tblPrEx>
          <w:jc w:val="left"/>
        </w:tblPrEx>
        <w:tc>
          <w:tcPr>
            <w:tcW w:w="6273" w:type="dxa"/>
          </w:tcPr>
          <w:p w14:paraId="1A582574" w14:textId="77777777" w:rsidR="004A2D42" w:rsidRPr="00080656" w:rsidRDefault="004A2D42" w:rsidP="00D0653F">
            <w:pPr>
              <w:pStyle w:val="Body"/>
              <w:rPr>
                <w:rFonts w:asciiTheme="majorHAnsi" w:hAnsiTheme="majorHAnsi"/>
                <w:color w:val="00000A"/>
                <w:szCs w:val="22"/>
              </w:rPr>
            </w:pPr>
            <w:r>
              <w:rPr>
                <w:rFonts w:asciiTheme="majorHAnsi" w:hAnsiTheme="majorHAnsi"/>
                <w:color w:val="00000A"/>
                <w:szCs w:val="22"/>
              </w:rPr>
              <w:t>No write and read FIFO overflow or underflow.</w:t>
            </w:r>
          </w:p>
        </w:tc>
        <w:tc>
          <w:tcPr>
            <w:tcW w:w="2047" w:type="dxa"/>
          </w:tcPr>
          <w:p w14:paraId="42A181D2" w14:textId="406AD432"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48FE3559"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Functional</w:t>
            </w:r>
          </w:p>
        </w:tc>
      </w:tr>
      <w:tr w:rsidR="004A2D42" w:rsidRPr="00080656" w14:paraId="7DDF83C9" w14:textId="77777777" w:rsidTr="007D070B">
        <w:tblPrEx>
          <w:jc w:val="left"/>
        </w:tblPrEx>
        <w:tc>
          <w:tcPr>
            <w:tcW w:w="6273" w:type="dxa"/>
          </w:tcPr>
          <w:p w14:paraId="5DA63FB5" w14:textId="77777777" w:rsidR="004A2D42" w:rsidRPr="00080656" w:rsidRDefault="004A2D42" w:rsidP="00D0653F">
            <w:pPr>
              <w:pStyle w:val="Body"/>
              <w:rPr>
                <w:rFonts w:asciiTheme="majorHAnsi" w:hAnsiTheme="majorHAnsi"/>
                <w:color w:val="00000A"/>
                <w:szCs w:val="22"/>
              </w:rPr>
            </w:pPr>
            <w:r>
              <w:rPr>
                <w:rFonts w:asciiTheme="majorHAnsi" w:hAnsiTheme="majorHAnsi"/>
                <w:szCs w:val="22"/>
              </w:rPr>
              <w:t xml:space="preserve">Correct conversion of AHB-Lite HRESP to AXI4 </w:t>
            </w:r>
            <w:r w:rsidRPr="00080656">
              <w:rPr>
                <w:rFonts w:asciiTheme="majorHAnsi" w:hAnsiTheme="majorHAnsi"/>
                <w:szCs w:val="22"/>
              </w:rPr>
              <w:t>RRESP, BRESP</w:t>
            </w:r>
            <w:r>
              <w:rPr>
                <w:rFonts w:asciiTheme="majorHAnsi" w:hAnsiTheme="majorHAnsi"/>
                <w:szCs w:val="22"/>
              </w:rPr>
              <w:t>.</w:t>
            </w:r>
          </w:p>
        </w:tc>
        <w:tc>
          <w:tcPr>
            <w:tcW w:w="2047" w:type="dxa"/>
          </w:tcPr>
          <w:p w14:paraId="4DE6F013" w14:textId="5D5B56E8"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2F94E344"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 xml:space="preserve">Functional </w:t>
            </w:r>
          </w:p>
        </w:tc>
      </w:tr>
      <w:tr w:rsidR="004A2D42" w:rsidRPr="00080656" w14:paraId="16A55254" w14:textId="77777777" w:rsidTr="007D070B">
        <w:tblPrEx>
          <w:jc w:val="left"/>
        </w:tblPrEx>
        <w:tc>
          <w:tcPr>
            <w:tcW w:w="6273" w:type="dxa"/>
          </w:tcPr>
          <w:p w14:paraId="02CFBF4B" w14:textId="66387B7D" w:rsidR="004A2D42" w:rsidRPr="00080656" w:rsidRDefault="004A2D42" w:rsidP="00D0653F">
            <w:pPr>
              <w:pStyle w:val="Body"/>
              <w:rPr>
                <w:rFonts w:asciiTheme="majorHAnsi" w:hAnsiTheme="majorHAnsi"/>
                <w:szCs w:val="22"/>
              </w:rPr>
            </w:pPr>
            <w:r w:rsidRPr="00080656">
              <w:rPr>
                <w:rFonts w:asciiTheme="majorHAnsi" w:hAnsiTheme="majorHAnsi"/>
                <w:szCs w:val="22"/>
              </w:rPr>
              <w:t>All valid</w:t>
            </w:r>
            <w:r w:rsidR="00F70823">
              <w:rPr>
                <w:rFonts w:asciiTheme="majorHAnsi" w:hAnsiTheme="majorHAnsi"/>
                <w:szCs w:val="22"/>
              </w:rPr>
              <w:t xml:space="preserve"> signal</w:t>
            </w:r>
            <w:r w:rsidRPr="00080656">
              <w:rPr>
                <w:rFonts w:asciiTheme="majorHAnsi" w:hAnsiTheme="majorHAnsi"/>
                <w:szCs w:val="22"/>
              </w:rPr>
              <w:t xml:space="preserve">s low, FSM in idle state, </w:t>
            </w:r>
            <w:r>
              <w:rPr>
                <w:rFonts w:asciiTheme="majorHAnsi" w:hAnsiTheme="majorHAnsi"/>
                <w:szCs w:val="22"/>
              </w:rPr>
              <w:t xml:space="preserve">all </w:t>
            </w:r>
            <w:r w:rsidRPr="00080656">
              <w:rPr>
                <w:rFonts w:asciiTheme="majorHAnsi" w:hAnsiTheme="majorHAnsi"/>
                <w:szCs w:val="22"/>
              </w:rPr>
              <w:t>FIFOs empty</w:t>
            </w:r>
            <w:r>
              <w:rPr>
                <w:rFonts w:asciiTheme="majorHAnsi" w:hAnsiTheme="majorHAnsi"/>
                <w:szCs w:val="22"/>
              </w:rPr>
              <w:t>.</w:t>
            </w:r>
          </w:p>
        </w:tc>
        <w:tc>
          <w:tcPr>
            <w:tcW w:w="2047" w:type="dxa"/>
          </w:tcPr>
          <w:p w14:paraId="76EA4ABA" w14:textId="1421ECD5"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1541C167"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Exit</w:t>
            </w:r>
          </w:p>
        </w:tc>
      </w:tr>
      <w:tr w:rsidR="004A2D42" w:rsidRPr="00080656" w14:paraId="5FA1906D" w14:textId="77777777" w:rsidTr="007D070B">
        <w:tblPrEx>
          <w:jc w:val="left"/>
        </w:tblPrEx>
        <w:tc>
          <w:tcPr>
            <w:tcW w:w="6273" w:type="dxa"/>
          </w:tcPr>
          <w:p w14:paraId="5F54260C" w14:textId="77777777" w:rsidR="004A2D42" w:rsidRPr="00080656" w:rsidRDefault="004A2D42" w:rsidP="00D0653F">
            <w:pPr>
              <w:pStyle w:val="Body"/>
              <w:rPr>
                <w:rFonts w:asciiTheme="majorHAnsi" w:hAnsiTheme="majorHAnsi"/>
                <w:szCs w:val="22"/>
              </w:rPr>
            </w:pPr>
            <w:proofErr w:type="gramStart"/>
            <w:r w:rsidRPr="00080656">
              <w:rPr>
                <w:rFonts w:asciiTheme="majorHAnsi" w:hAnsiTheme="majorHAnsi"/>
                <w:szCs w:val="22"/>
              </w:rPr>
              <w:t>No outstanding transactions.</w:t>
            </w:r>
            <w:proofErr w:type="gramEnd"/>
            <w:r w:rsidRPr="00080656">
              <w:rPr>
                <w:rFonts w:asciiTheme="majorHAnsi" w:hAnsiTheme="majorHAnsi"/>
                <w:szCs w:val="22"/>
              </w:rPr>
              <w:t xml:space="preserve"> All verification structures are empty</w:t>
            </w:r>
          </w:p>
        </w:tc>
        <w:tc>
          <w:tcPr>
            <w:tcW w:w="2047" w:type="dxa"/>
          </w:tcPr>
          <w:p w14:paraId="3A4489C7" w14:textId="7487661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AHB-Lite</w:t>
            </w:r>
            <w:r>
              <w:rPr>
                <w:rFonts w:asciiTheme="majorHAnsi" w:hAnsiTheme="majorHAnsi"/>
                <w:color w:val="00000A"/>
                <w:szCs w:val="22"/>
              </w:rPr>
              <w:t xml:space="preserve"> Master Agent*</w:t>
            </w:r>
          </w:p>
        </w:tc>
        <w:tc>
          <w:tcPr>
            <w:tcW w:w="1256" w:type="dxa"/>
          </w:tcPr>
          <w:p w14:paraId="726674F3" w14:textId="77777777" w:rsidR="004A2D42" w:rsidRPr="00080656" w:rsidRDefault="004A2D42" w:rsidP="00D0653F">
            <w:pPr>
              <w:pStyle w:val="Body"/>
              <w:rPr>
                <w:rFonts w:asciiTheme="majorHAnsi" w:hAnsiTheme="majorHAnsi"/>
                <w:color w:val="00000A"/>
                <w:szCs w:val="22"/>
              </w:rPr>
            </w:pPr>
            <w:r w:rsidRPr="00080656">
              <w:rPr>
                <w:rFonts w:asciiTheme="majorHAnsi" w:hAnsiTheme="majorHAnsi"/>
                <w:color w:val="00000A"/>
                <w:szCs w:val="22"/>
              </w:rPr>
              <w:t>Exit</w:t>
            </w:r>
          </w:p>
        </w:tc>
      </w:tr>
      <w:tr w:rsidR="004A2D42" w:rsidRPr="00080656" w14:paraId="5E43296D" w14:textId="77777777" w:rsidTr="007D070B">
        <w:tblPrEx>
          <w:jc w:val="left"/>
        </w:tblPrEx>
        <w:tc>
          <w:tcPr>
            <w:tcW w:w="6273" w:type="dxa"/>
          </w:tcPr>
          <w:p w14:paraId="54BBECD1"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Correct conversion of AXI4 AW request and W data to AHB-Lite write request and write data.</w:t>
            </w:r>
          </w:p>
        </w:tc>
        <w:tc>
          <w:tcPr>
            <w:tcW w:w="2047" w:type="dxa"/>
          </w:tcPr>
          <w:p w14:paraId="4878F5B4" w14:textId="096481D6" w:rsidR="004A2D42" w:rsidRPr="00080656" w:rsidRDefault="004A2D42">
            <w:pPr>
              <w:pStyle w:val="Body"/>
              <w:rPr>
                <w:rFonts w:asciiTheme="majorHAnsi" w:hAnsiTheme="majorHAnsi"/>
                <w:szCs w:val="22"/>
              </w:rPr>
            </w:pPr>
            <w:r>
              <w:rPr>
                <w:rFonts w:asciiTheme="majorHAnsi" w:hAnsiTheme="majorHAnsi"/>
                <w:szCs w:val="22"/>
              </w:rPr>
              <w:t>AHB-Lite Slave Agent*</w:t>
            </w:r>
          </w:p>
        </w:tc>
        <w:tc>
          <w:tcPr>
            <w:tcW w:w="1256" w:type="dxa"/>
          </w:tcPr>
          <w:p w14:paraId="6376C3D2"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01D8871F" w14:textId="77777777" w:rsidTr="007D070B">
        <w:tblPrEx>
          <w:jc w:val="left"/>
        </w:tblPrEx>
        <w:tc>
          <w:tcPr>
            <w:tcW w:w="6273" w:type="dxa"/>
          </w:tcPr>
          <w:p w14:paraId="51992824" w14:textId="54568AAD"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Correct </w:t>
            </w:r>
            <w:proofErr w:type="gramStart"/>
            <w:r w:rsidRPr="00080656">
              <w:rPr>
                <w:rFonts w:asciiTheme="majorHAnsi" w:hAnsiTheme="majorHAnsi"/>
                <w:szCs w:val="22"/>
              </w:rPr>
              <w:t>conversion</w:t>
            </w:r>
            <w:r>
              <w:rPr>
                <w:rFonts w:asciiTheme="majorHAnsi" w:hAnsiTheme="majorHAnsi"/>
                <w:szCs w:val="22"/>
              </w:rPr>
              <w:t xml:space="preserve"> </w:t>
            </w:r>
            <w:r w:rsidRPr="00080656">
              <w:rPr>
                <w:rFonts w:asciiTheme="majorHAnsi" w:hAnsiTheme="majorHAnsi"/>
                <w:szCs w:val="22"/>
              </w:rPr>
              <w:t>of AHB-Lite</w:t>
            </w:r>
            <w:r>
              <w:rPr>
                <w:rFonts w:asciiTheme="majorHAnsi" w:hAnsiTheme="majorHAnsi"/>
                <w:szCs w:val="22"/>
              </w:rPr>
              <w:t xml:space="preserve"> </w:t>
            </w:r>
            <w:r w:rsidRPr="00080656">
              <w:rPr>
                <w:rFonts w:asciiTheme="majorHAnsi" w:hAnsiTheme="majorHAnsi"/>
                <w:szCs w:val="22"/>
              </w:rPr>
              <w:t>write</w:t>
            </w:r>
            <w:proofErr w:type="gramEnd"/>
            <w:r w:rsidRPr="00080656">
              <w:rPr>
                <w:rFonts w:asciiTheme="majorHAnsi" w:hAnsiTheme="majorHAnsi"/>
                <w:szCs w:val="22"/>
              </w:rPr>
              <w:t xml:space="preserve"> response to AXI4 B response.</w:t>
            </w:r>
          </w:p>
        </w:tc>
        <w:tc>
          <w:tcPr>
            <w:tcW w:w="2047" w:type="dxa"/>
          </w:tcPr>
          <w:p w14:paraId="7BA5DC58" w14:textId="6FD59D6C"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2503120F"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115A89AB" w14:textId="77777777" w:rsidTr="007D070B">
        <w:tblPrEx>
          <w:jc w:val="left"/>
        </w:tblPrEx>
        <w:tc>
          <w:tcPr>
            <w:tcW w:w="6273" w:type="dxa"/>
          </w:tcPr>
          <w:p w14:paraId="6AC4502E"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Correct conversion of AXI4 AR request to AHB-Lite read request.</w:t>
            </w:r>
          </w:p>
        </w:tc>
        <w:tc>
          <w:tcPr>
            <w:tcW w:w="2047" w:type="dxa"/>
          </w:tcPr>
          <w:p w14:paraId="0844DD18" w14:textId="7105184A"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54E286CF"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25FA9E42" w14:textId="77777777" w:rsidTr="007D070B">
        <w:tblPrEx>
          <w:jc w:val="left"/>
        </w:tblPrEx>
        <w:tc>
          <w:tcPr>
            <w:tcW w:w="6273" w:type="dxa"/>
          </w:tcPr>
          <w:p w14:paraId="59603020"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Correct conversion of AHB-Lite read data to AXI4 R data.</w:t>
            </w:r>
          </w:p>
        </w:tc>
        <w:tc>
          <w:tcPr>
            <w:tcW w:w="2047" w:type="dxa"/>
          </w:tcPr>
          <w:p w14:paraId="5A230EA5" w14:textId="6B81C9FD"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0DF5B3AD"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352382D0" w14:textId="77777777" w:rsidTr="007D070B">
        <w:tblPrEx>
          <w:jc w:val="left"/>
        </w:tblPrEx>
        <w:tc>
          <w:tcPr>
            <w:tcW w:w="6273" w:type="dxa"/>
          </w:tcPr>
          <w:p w14:paraId="1A961C7A"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Correct conversion of AHB-Lite read response to AXI4 R response.</w:t>
            </w:r>
          </w:p>
        </w:tc>
        <w:tc>
          <w:tcPr>
            <w:tcW w:w="2047" w:type="dxa"/>
          </w:tcPr>
          <w:p w14:paraId="0BCF2746" w14:textId="6D2ED988"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25226FB0"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02CE6A2A" w14:textId="77777777" w:rsidTr="007D070B">
        <w:tblPrEx>
          <w:jc w:val="left"/>
        </w:tblPrEx>
        <w:tc>
          <w:tcPr>
            <w:tcW w:w="6273" w:type="dxa"/>
          </w:tcPr>
          <w:p w14:paraId="2E5E312B"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HMASTLOCK is always low.</w:t>
            </w:r>
          </w:p>
        </w:tc>
        <w:tc>
          <w:tcPr>
            <w:tcW w:w="2047" w:type="dxa"/>
          </w:tcPr>
          <w:p w14:paraId="6E90FCA9" w14:textId="395C2287" w:rsidR="004A2D42" w:rsidRPr="00080656" w:rsidRDefault="004A2D42" w:rsidP="00D0653F">
            <w:pPr>
              <w:pStyle w:val="Body"/>
              <w:rPr>
                <w:rFonts w:asciiTheme="majorHAnsi" w:hAnsiTheme="majorHAnsi"/>
                <w:szCs w:val="22"/>
              </w:rPr>
            </w:pPr>
            <w:r>
              <w:rPr>
                <w:rFonts w:asciiTheme="majorHAnsi" w:hAnsiTheme="majorHAnsi"/>
                <w:szCs w:val="22"/>
              </w:rPr>
              <w:t xml:space="preserve">AHB-Lite Slave </w:t>
            </w:r>
            <w:r>
              <w:rPr>
                <w:rFonts w:asciiTheme="majorHAnsi" w:hAnsiTheme="majorHAnsi"/>
                <w:szCs w:val="22"/>
              </w:rPr>
              <w:lastRenderedPageBreak/>
              <w:t>Agent*</w:t>
            </w:r>
          </w:p>
        </w:tc>
        <w:tc>
          <w:tcPr>
            <w:tcW w:w="1256" w:type="dxa"/>
          </w:tcPr>
          <w:p w14:paraId="4B39C885"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lastRenderedPageBreak/>
              <w:t>Functional</w:t>
            </w:r>
          </w:p>
        </w:tc>
      </w:tr>
      <w:tr w:rsidR="004A2D42" w:rsidRPr="00080656" w14:paraId="442D2235" w14:textId="77777777" w:rsidTr="007D070B">
        <w:tblPrEx>
          <w:jc w:val="left"/>
        </w:tblPrEx>
        <w:tc>
          <w:tcPr>
            <w:tcW w:w="6273" w:type="dxa"/>
          </w:tcPr>
          <w:p w14:paraId="43CB8A8D"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lastRenderedPageBreak/>
              <w:t xml:space="preserve">HSIZE is </w:t>
            </w:r>
            <w:proofErr w:type="gramStart"/>
            <w:r w:rsidRPr="00080656">
              <w:rPr>
                <w:rFonts w:asciiTheme="majorHAnsi" w:hAnsiTheme="majorHAnsi"/>
                <w:szCs w:val="22"/>
              </w:rPr>
              <w:t>not</w:t>
            </w:r>
            <w:proofErr w:type="gramEnd"/>
            <w:r w:rsidRPr="00080656">
              <w:rPr>
                <w:rFonts w:asciiTheme="majorHAnsi" w:hAnsiTheme="majorHAnsi"/>
                <w:szCs w:val="22"/>
              </w:rPr>
              <w:t xml:space="preserve"> </w:t>
            </w:r>
            <w:proofErr w:type="gramStart"/>
            <w:r w:rsidRPr="00080656">
              <w:rPr>
                <w:rFonts w:asciiTheme="majorHAnsi" w:hAnsiTheme="majorHAnsi"/>
                <w:szCs w:val="22"/>
              </w:rPr>
              <w:t>greater</w:t>
            </w:r>
            <w:proofErr w:type="gramEnd"/>
            <w:r w:rsidRPr="00080656">
              <w:rPr>
                <w:rFonts w:asciiTheme="majorHAnsi" w:hAnsiTheme="majorHAnsi"/>
                <w:szCs w:val="22"/>
              </w:rPr>
              <w:t xml:space="preserve"> than AHB-Lite slave bus width.</w:t>
            </w:r>
          </w:p>
        </w:tc>
        <w:tc>
          <w:tcPr>
            <w:tcW w:w="2047" w:type="dxa"/>
          </w:tcPr>
          <w:p w14:paraId="728F0D07" w14:textId="1EA57315"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74F3B329"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Protocol</w:t>
            </w:r>
          </w:p>
        </w:tc>
      </w:tr>
      <w:tr w:rsidR="004A2D42" w:rsidRPr="00080656" w14:paraId="75F0A19A" w14:textId="77777777" w:rsidTr="007D070B">
        <w:tblPrEx>
          <w:jc w:val="left"/>
        </w:tblPrEx>
        <w:tc>
          <w:tcPr>
            <w:tcW w:w="6273" w:type="dxa"/>
          </w:tcPr>
          <w:p w14:paraId="12861DE7"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AWADDR </w:t>
            </w:r>
            <w:proofErr w:type="gramStart"/>
            <w:r w:rsidRPr="00080656">
              <w:rPr>
                <w:rFonts w:asciiTheme="majorHAnsi" w:hAnsiTheme="majorHAnsi"/>
                <w:szCs w:val="22"/>
              </w:rPr>
              <w:t>is aligned</w:t>
            </w:r>
            <w:proofErr w:type="gramEnd"/>
            <w:r w:rsidRPr="00080656">
              <w:rPr>
                <w:rFonts w:asciiTheme="majorHAnsi" w:hAnsiTheme="majorHAnsi"/>
                <w:szCs w:val="22"/>
              </w:rPr>
              <w:t xml:space="preserve"> with respect to AWSIZE.</w:t>
            </w:r>
          </w:p>
        </w:tc>
        <w:tc>
          <w:tcPr>
            <w:tcW w:w="2047" w:type="dxa"/>
          </w:tcPr>
          <w:p w14:paraId="3E35E7CE" w14:textId="4C3C9E88"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350AAF37"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Protocol</w:t>
            </w:r>
          </w:p>
        </w:tc>
      </w:tr>
      <w:tr w:rsidR="004A2D42" w:rsidRPr="00080656" w14:paraId="70C931A5" w14:textId="77777777" w:rsidTr="007D070B">
        <w:tblPrEx>
          <w:jc w:val="left"/>
        </w:tblPrEx>
        <w:tc>
          <w:tcPr>
            <w:tcW w:w="6273" w:type="dxa"/>
          </w:tcPr>
          <w:p w14:paraId="2B747BDF"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AWSIZE is </w:t>
            </w:r>
            <w:proofErr w:type="gramStart"/>
            <w:r w:rsidRPr="00080656">
              <w:rPr>
                <w:rFonts w:asciiTheme="majorHAnsi" w:hAnsiTheme="majorHAnsi"/>
                <w:szCs w:val="22"/>
              </w:rPr>
              <w:t>not</w:t>
            </w:r>
            <w:proofErr w:type="gramEnd"/>
            <w:r w:rsidRPr="00080656">
              <w:rPr>
                <w:rFonts w:asciiTheme="majorHAnsi" w:hAnsiTheme="majorHAnsi"/>
                <w:szCs w:val="22"/>
              </w:rPr>
              <w:t xml:space="preserve"> </w:t>
            </w:r>
            <w:proofErr w:type="gramStart"/>
            <w:r w:rsidRPr="00080656">
              <w:rPr>
                <w:rFonts w:asciiTheme="majorHAnsi" w:hAnsiTheme="majorHAnsi"/>
                <w:szCs w:val="22"/>
              </w:rPr>
              <w:t>greater</w:t>
            </w:r>
            <w:proofErr w:type="gramEnd"/>
            <w:r w:rsidRPr="00080656">
              <w:rPr>
                <w:rFonts w:asciiTheme="majorHAnsi" w:hAnsiTheme="majorHAnsi"/>
                <w:szCs w:val="22"/>
              </w:rPr>
              <w:t xml:space="preserve"> than bus width.</w:t>
            </w:r>
          </w:p>
        </w:tc>
        <w:tc>
          <w:tcPr>
            <w:tcW w:w="2047" w:type="dxa"/>
          </w:tcPr>
          <w:p w14:paraId="2EC0D548" w14:textId="4C9AA032"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36C2F8A2"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Protocol</w:t>
            </w:r>
          </w:p>
        </w:tc>
      </w:tr>
      <w:tr w:rsidR="004A2D42" w:rsidRPr="00080656" w14:paraId="41FE9963" w14:textId="77777777" w:rsidTr="007D070B">
        <w:tblPrEx>
          <w:jc w:val="left"/>
        </w:tblPrEx>
        <w:tc>
          <w:tcPr>
            <w:tcW w:w="6273" w:type="dxa"/>
          </w:tcPr>
          <w:p w14:paraId="71827C20"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ARSIZE is </w:t>
            </w:r>
            <w:proofErr w:type="gramStart"/>
            <w:r w:rsidRPr="00080656">
              <w:rPr>
                <w:rFonts w:asciiTheme="majorHAnsi" w:hAnsiTheme="majorHAnsi"/>
                <w:szCs w:val="22"/>
              </w:rPr>
              <w:t>not</w:t>
            </w:r>
            <w:proofErr w:type="gramEnd"/>
            <w:r w:rsidRPr="00080656">
              <w:rPr>
                <w:rFonts w:asciiTheme="majorHAnsi" w:hAnsiTheme="majorHAnsi"/>
                <w:szCs w:val="22"/>
              </w:rPr>
              <w:t xml:space="preserve"> </w:t>
            </w:r>
            <w:proofErr w:type="gramStart"/>
            <w:r w:rsidRPr="00080656">
              <w:rPr>
                <w:rFonts w:asciiTheme="majorHAnsi" w:hAnsiTheme="majorHAnsi"/>
                <w:szCs w:val="22"/>
              </w:rPr>
              <w:t>greater</w:t>
            </w:r>
            <w:proofErr w:type="gramEnd"/>
            <w:r w:rsidRPr="00080656">
              <w:rPr>
                <w:rFonts w:asciiTheme="majorHAnsi" w:hAnsiTheme="majorHAnsi"/>
                <w:szCs w:val="22"/>
              </w:rPr>
              <w:t xml:space="preserve"> than bus width.</w:t>
            </w:r>
          </w:p>
        </w:tc>
        <w:tc>
          <w:tcPr>
            <w:tcW w:w="2047" w:type="dxa"/>
          </w:tcPr>
          <w:p w14:paraId="35E0DB20" w14:textId="6300815E"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0E432C13"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Protocol</w:t>
            </w:r>
          </w:p>
        </w:tc>
      </w:tr>
      <w:tr w:rsidR="004A2D42" w:rsidRPr="00080656" w14:paraId="1F3FA5BA" w14:textId="77777777" w:rsidTr="007D070B">
        <w:tblPrEx>
          <w:jc w:val="left"/>
        </w:tblPrEx>
        <w:tc>
          <w:tcPr>
            <w:tcW w:w="6273" w:type="dxa"/>
          </w:tcPr>
          <w:p w14:paraId="5F4F458D" w14:textId="77777777" w:rsidR="004A2D42" w:rsidRPr="00080656" w:rsidRDefault="004A2D42" w:rsidP="00D0653F">
            <w:pPr>
              <w:pStyle w:val="Body"/>
              <w:rPr>
                <w:rFonts w:asciiTheme="majorHAnsi" w:hAnsiTheme="majorHAnsi"/>
                <w:szCs w:val="22"/>
              </w:rPr>
            </w:pPr>
            <w:r>
              <w:rPr>
                <w:rFonts w:asciiTheme="majorHAnsi" w:hAnsiTheme="majorHAnsi"/>
                <w:szCs w:val="22"/>
              </w:rPr>
              <w:t>T</w:t>
            </w:r>
            <w:r w:rsidRPr="00080656">
              <w:rPr>
                <w:rFonts w:asciiTheme="majorHAnsi" w:hAnsiTheme="majorHAnsi"/>
                <w:szCs w:val="22"/>
              </w:rPr>
              <w:t xml:space="preserve">otal transfer data size </w:t>
            </w:r>
            <w:r>
              <w:rPr>
                <w:rFonts w:asciiTheme="majorHAnsi" w:hAnsiTheme="majorHAnsi"/>
                <w:szCs w:val="22"/>
              </w:rPr>
              <w:t xml:space="preserve">of AR commands </w:t>
            </w:r>
            <w:r w:rsidRPr="00080656">
              <w:rPr>
                <w:rFonts w:asciiTheme="majorHAnsi" w:hAnsiTheme="majorHAnsi"/>
                <w:szCs w:val="22"/>
              </w:rPr>
              <w:t xml:space="preserve">does not </w:t>
            </w:r>
            <w:r>
              <w:rPr>
                <w:rFonts w:asciiTheme="majorHAnsi" w:hAnsiTheme="majorHAnsi"/>
                <w:szCs w:val="22"/>
              </w:rPr>
              <w:t xml:space="preserve">cross 1KB </w:t>
            </w:r>
            <w:r w:rsidRPr="00080656">
              <w:rPr>
                <w:rFonts w:asciiTheme="majorHAnsi" w:hAnsiTheme="majorHAnsi"/>
                <w:szCs w:val="22"/>
              </w:rPr>
              <w:t>boundary.</w:t>
            </w:r>
          </w:p>
        </w:tc>
        <w:tc>
          <w:tcPr>
            <w:tcW w:w="2047" w:type="dxa"/>
          </w:tcPr>
          <w:p w14:paraId="7F2C2336" w14:textId="256FDFDF"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5B4FCB85"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Protocol</w:t>
            </w:r>
          </w:p>
        </w:tc>
      </w:tr>
      <w:tr w:rsidR="004A2D42" w:rsidRPr="00080656" w14:paraId="7BE9FCE7" w14:textId="77777777" w:rsidTr="007D070B">
        <w:tblPrEx>
          <w:jc w:val="left"/>
        </w:tblPrEx>
        <w:tc>
          <w:tcPr>
            <w:tcW w:w="6273" w:type="dxa"/>
          </w:tcPr>
          <w:p w14:paraId="67C5A670" w14:textId="77777777" w:rsidR="004A2D42" w:rsidRDefault="004A2D42" w:rsidP="00D0653F">
            <w:pPr>
              <w:pStyle w:val="Body"/>
              <w:rPr>
                <w:rFonts w:asciiTheme="majorHAnsi" w:hAnsiTheme="majorHAnsi"/>
                <w:szCs w:val="22"/>
              </w:rPr>
            </w:pPr>
            <w:r>
              <w:rPr>
                <w:rFonts w:asciiTheme="majorHAnsi" w:hAnsiTheme="majorHAnsi"/>
                <w:szCs w:val="22"/>
              </w:rPr>
              <w:t>T</w:t>
            </w:r>
            <w:r w:rsidRPr="00080656">
              <w:rPr>
                <w:rFonts w:asciiTheme="majorHAnsi" w:hAnsiTheme="majorHAnsi"/>
                <w:szCs w:val="22"/>
              </w:rPr>
              <w:t xml:space="preserve">otal transfer data size </w:t>
            </w:r>
            <w:r>
              <w:rPr>
                <w:rFonts w:asciiTheme="majorHAnsi" w:hAnsiTheme="majorHAnsi"/>
                <w:szCs w:val="22"/>
              </w:rPr>
              <w:t xml:space="preserve">of AW commands </w:t>
            </w:r>
            <w:r w:rsidRPr="00080656">
              <w:rPr>
                <w:rFonts w:asciiTheme="majorHAnsi" w:hAnsiTheme="majorHAnsi"/>
                <w:szCs w:val="22"/>
              </w:rPr>
              <w:t xml:space="preserve">does not </w:t>
            </w:r>
            <w:r>
              <w:rPr>
                <w:rFonts w:asciiTheme="majorHAnsi" w:hAnsiTheme="majorHAnsi"/>
                <w:szCs w:val="22"/>
              </w:rPr>
              <w:t xml:space="preserve">cross 1KB </w:t>
            </w:r>
            <w:r w:rsidRPr="00080656">
              <w:rPr>
                <w:rFonts w:asciiTheme="majorHAnsi" w:hAnsiTheme="majorHAnsi"/>
                <w:szCs w:val="22"/>
              </w:rPr>
              <w:t>boundary.</w:t>
            </w:r>
          </w:p>
        </w:tc>
        <w:tc>
          <w:tcPr>
            <w:tcW w:w="2047" w:type="dxa"/>
          </w:tcPr>
          <w:p w14:paraId="248EF6AC" w14:textId="34096C9C"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1B99F21D"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Protocol</w:t>
            </w:r>
          </w:p>
        </w:tc>
      </w:tr>
      <w:tr w:rsidR="004A2D42" w:rsidRPr="00080656" w14:paraId="348B95E1" w14:textId="77777777" w:rsidTr="007D070B">
        <w:tblPrEx>
          <w:jc w:val="left"/>
        </w:tblPrEx>
        <w:tc>
          <w:tcPr>
            <w:tcW w:w="6273" w:type="dxa"/>
          </w:tcPr>
          <w:p w14:paraId="5A9816DD"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WSTRB has contiguous bits set for all bytes in a write (no holes).</w:t>
            </w:r>
          </w:p>
        </w:tc>
        <w:tc>
          <w:tcPr>
            <w:tcW w:w="2047" w:type="dxa"/>
          </w:tcPr>
          <w:p w14:paraId="17B1FA53" w14:textId="4192B3D3"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21DCF40F"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Protocol</w:t>
            </w:r>
          </w:p>
        </w:tc>
      </w:tr>
      <w:tr w:rsidR="004A2D42" w:rsidRPr="00080656" w14:paraId="5F581A05" w14:textId="77777777" w:rsidTr="007D070B">
        <w:tblPrEx>
          <w:jc w:val="left"/>
        </w:tblPrEx>
        <w:tc>
          <w:tcPr>
            <w:tcW w:w="6273" w:type="dxa"/>
          </w:tcPr>
          <w:p w14:paraId="6A019594"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WSTRB </w:t>
            </w:r>
            <w:proofErr w:type="gramStart"/>
            <w:r w:rsidRPr="00080656">
              <w:rPr>
                <w:rFonts w:asciiTheme="majorHAnsi" w:hAnsiTheme="majorHAnsi"/>
                <w:szCs w:val="22"/>
              </w:rPr>
              <w:t>is aligned</w:t>
            </w:r>
            <w:proofErr w:type="gramEnd"/>
            <w:r w:rsidRPr="00080656">
              <w:rPr>
                <w:rFonts w:asciiTheme="majorHAnsi" w:hAnsiTheme="majorHAnsi"/>
                <w:szCs w:val="22"/>
              </w:rPr>
              <w:t xml:space="preserve"> with respect to AWSIZE.</w:t>
            </w:r>
          </w:p>
        </w:tc>
        <w:tc>
          <w:tcPr>
            <w:tcW w:w="2047" w:type="dxa"/>
          </w:tcPr>
          <w:p w14:paraId="59D43B7C" w14:textId="6E2CA3BE"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3DFAF364"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Protocol</w:t>
            </w:r>
          </w:p>
        </w:tc>
      </w:tr>
      <w:tr w:rsidR="004A2D42" w:rsidRPr="00080656" w14:paraId="2568092D" w14:textId="77777777" w:rsidTr="007D070B">
        <w:tblPrEx>
          <w:jc w:val="left"/>
        </w:tblPrEx>
        <w:tc>
          <w:tcPr>
            <w:tcW w:w="6273" w:type="dxa"/>
          </w:tcPr>
          <w:p w14:paraId="7532A514" w14:textId="66E0A5DC" w:rsidR="004A2D42" w:rsidRPr="00080656" w:rsidRDefault="004A2D42">
            <w:pPr>
              <w:pStyle w:val="Body"/>
              <w:rPr>
                <w:rFonts w:asciiTheme="majorHAnsi" w:hAnsiTheme="majorHAnsi"/>
                <w:szCs w:val="22"/>
              </w:rPr>
            </w:pPr>
            <w:r>
              <w:rPr>
                <w:rFonts w:asciiTheme="majorHAnsi" w:hAnsiTheme="majorHAnsi"/>
              </w:rPr>
              <w:t xml:space="preserve">AHB-Lite control signals must not be </w:t>
            </w:r>
            <w:ins w:id="2256" w:author="Kate Boardman" w:date="2016-04-19T11:13:00Z">
              <w:r w:rsidR="00214568">
                <w:rPr>
                  <w:rFonts w:asciiTheme="majorHAnsi" w:hAnsiTheme="majorHAnsi"/>
                </w:rPr>
                <w:t>X</w:t>
              </w:r>
            </w:ins>
            <w:del w:id="2257" w:author="Kate Boardman" w:date="2016-04-19T11:13:00Z">
              <w:r w:rsidDel="00214568">
                <w:rPr>
                  <w:rFonts w:asciiTheme="majorHAnsi" w:hAnsiTheme="majorHAnsi"/>
                </w:rPr>
                <w:delText>x</w:delText>
              </w:r>
            </w:del>
            <w:r>
              <w:rPr>
                <w:rFonts w:asciiTheme="majorHAnsi" w:hAnsiTheme="majorHAnsi"/>
              </w:rPr>
              <w:t xml:space="preserve"> or </w:t>
            </w:r>
            <w:ins w:id="2258" w:author="Kate Boardman" w:date="2016-04-19T11:13:00Z">
              <w:r w:rsidR="00214568">
                <w:rPr>
                  <w:rFonts w:asciiTheme="majorHAnsi" w:hAnsiTheme="majorHAnsi"/>
                </w:rPr>
                <w:t>Z</w:t>
              </w:r>
            </w:ins>
            <w:del w:id="2259" w:author="Kate Boardman" w:date="2016-04-19T11:13:00Z">
              <w:r w:rsidDel="00214568">
                <w:rPr>
                  <w:rFonts w:asciiTheme="majorHAnsi" w:hAnsiTheme="majorHAnsi"/>
                </w:rPr>
                <w:delText>z</w:delText>
              </w:r>
            </w:del>
            <w:r>
              <w:rPr>
                <w:rFonts w:asciiTheme="majorHAnsi" w:hAnsiTheme="majorHAnsi"/>
              </w:rPr>
              <w:t xml:space="preserve"> when corresponding HREADY and HREADY_IN are high.</w:t>
            </w:r>
          </w:p>
        </w:tc>
        <w:tc>
          <w:tcPr>
            <w:tcW w:w="2047" w:type="dxa"/>
          </w:tcPr>
          <w:p w14:paraId="32F3F8A3" w14:textId="1B209B7A" w:rsidR="004A2D42"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54964F2B" w14:textId="4CF94EFE" w:rsidR="004A2D42" w:rsidRPr="00080656" w:rsidRDefault="004A2D42" w:rsidP="00D0653F">
            <w:pPr>
              <w:pStyle w:val="Body"/>
              <w:rPr>
                <w:rFonts w:asciiTheme="majorHAnsi" w:hAnsiTheme="majorHAnsi"/>
                <w:szCs w:val="22"/>
              </w:rPr>
            </w:pPr>
            <w:r>
              <w:rPr>
                <w:rFonts w:asciiTheme="majorHAnsi" w:hAnsiTheme="majorHAnsi"/>
                <w:szCs w:val="22"/>
              </w:rPr>
              <w:t>Protocol</w:t>
            </w:r>
          </w:p>
        </w:tc>
      </w:tr>
      <w:tr w:rsidR="004A2D42" w:rsidRPr="00080656" w14:paraId="177D164F" w14:textId="77777777" w:rsidTr="007D070B">
        <w:tblPrEx>
          <w:jc w:val="left"/>
        </w:tblPrEx>
        <w:tc>
          <w:tcPr>
            <w:tcW w:w="6273" w:type="dxa"/>
          </w:tcPr>
          <w:p w14:paraId="51EB11B9" w14:textId="77777777" w:rsidR="004A2D42" w:rsidRPr="00080656" w:rsidRDefault="004A2D42" w:rsidP="00D0653F">
            <w:pPr>
              <w:pStyle w:val="Body"/>
              <w:rPr>
                <w:rFonts w:asciiTheme="majorHAnsi" w:hAnsiTheme="majorHAnsi"/>
                <w:szCs w:val="22"/>
              </w:rPr>
            </w:pPr>
            <w:proofErr w:type="gramStart"/>
            <w:r w:rsidRPr="00080656">
              <w:rPr>
                <w:rFonts w:asciiTheme="majorHAnsi" w:hAnsiTheme="majorHAnsi"/>
                <w:szCs w:val="22"/>
              </w:rPr>
              <w:t>Internal RTL micro-architectural checks.</w:t>
            </w:r>
            <w:proofErr w:type="gramEnd"/>
          </w:p>
        </w:tc>
        <w:tc>
          <w:tcPr>
            <w:tcW w:w="2047" w:type="dxa"/>
          </w:tcPr>
          <w:p w14:paraId="4213D33A" w14:textId="760663B9"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0D9B3CED"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Functional</w:t>
            </w:r>
          </w:p>
        </w:tc>
      </w:tr>
      <w:tr w:rsidR="004A2D42" w:rsidRPr="00080656" w14:paraId="16C6B0F6" w14:textId="77777777" w:rsidTr="007D070B">
        <w:tblPrEx>
          <w:jc w:val="left"/>
        </w:tblPrEx>
        <w:tc>
          <w:tcPr>
            <w:tcW w:w="6273" w:type="dxa"/>
          </w:tcPr>
          <w:p w14:paraId="34CD8FBE"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 xml:space="preserve">Bridge RTL FSM </w:t>
            </w:r>
            <w:proofErr w:type="gramStart"/>
            <w:r w:rsidRPr="00080656">
              <w:rPr>
                <w:rFonts w:asciiTheme="majorHAnsi" w:hAnsiTheme="majorHAnsi"/>
                <w:szCs w:val="22"/>
              </w:rPr>
              <w:t>is restored</w:t>
            </w:r>
            <w:proofErr w:type="gramEnd"/>
            <w:r w:rsidRPr="00080656">
              <w:rPr>
                <w:rFonts w:asciiTheme="majorHAnsi" w:hAnsiTheme="majorHAnsi"/>
                <w:szCs w:val="22"/>
              </w:rPr>
              <w:t xml:space="preserve"> to idle state.</w:t>
            </w:r>
          </w:p>
        </w:tc>
        <w:tc>
          <w:tcPr>
            <w:tcW w:w="2047" w:type="dxa"/>
          </w:tcPr>
          <w:p w14:paraId="4D104AF5" w14:textId="0888753D"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0518782B" w14:textId="77777777" w:rsidR="004A2D42" w:rsidRPr="00080656" w:rsidRDefault="004A2D42" w:rsidP="00D0653F">
            <w:pPr>
              <w:pStyle w:val="Body"/>
              <w:rPr>
                <w:rFonts w:asciiTheme="majorHAnsi" w:hAnsiTheme="majorHAnsi"/>
                <w:szCs w:val="22"/>
              </w:rPr>
            </w:pPr>
            <w:r>
              <w:rPr>
                <w:rFonts w:asciiTheme="majorHAnsi" w:hAnsiTheme="majorHAnsi"/>
                <w:szCs w:val="22"/>
              </w:rPr>
              <w:t xml:space="preserve">Exit </w:t>
            </w:r>
          </w:p>
        </w:tc>
      </w:tr>
      <w:tr w:rsidR="004A2D42" w:rsidRPr="00080656" w14:paraId="04817556" w14:textId="77777777" w:rsidTr="007D070B">
        <w:tblPrEx>
          <w:jc w:val="left"/>
        </w:tblPrEx>
        <w:tc>
          <w:tcPr>
            <w:tcW w:w="6273" w:type="dxa"/>
          </w:tcPr>
          <w:p w14:paraId="5F7F8EB4"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All bridge RTL FIFOs are empty.</w:t>
            </w:r>
          </w:p>
        </w:tc>
        <w:tc>
          <w:tcPr>
            <w:tcW w:w="2047" w:type="dxa"/>
          </w:tcPr>
          <w:p w14:paraId="3B927837" w14:textId="7927D7A3"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7D1AB43D" w14:textId="77777777" w:rsidR="004A2D42" w:rsidRPr="00080656" w:rsidRDefault="004A2D42" w:rsidP="00D0653F">
            <w:pPr>
              <w:pStyle w:val="Body"/>
              <w:rPr>
                <w:rFonts w:asciiTheme="majorHAnsi" w:hAnsiTheme="majorHAnsi"/>
                <w:szCs w:val="22"/>
              </w:rPr>
            </w:pPr>
            <w:r>
              <w:rPr>
                <w:rFonts w:asciiTheme="majorHAnsi" w:hAnsiTheme="majorHAnsi"/>
                <w:szCs w:val="22"/>
              </w:rPr>
              <w:t xml:space="preserve">Exit </w:t>
            </w:r>
          </w:p>
        </w:tc>
      </w:tr>
      <w:tr w:rsidR="004A2D42" w:rsidRPr="00080656" w14:paraId="4DC8AE1A" w14:textId="77777777" w:rsidTr="007D070B">
        <w:tblPrEx>
          <w:jc w:val="left"/>
        </w:tblPrEx>
        <w:tc>
          <w:tcPr>
            <w:tcW w:w="6273" w:type="dxa"/>
          </w:tcPr>
          <w:p w14:paraId="757F0A61" w14:textId="77777777" w:rsidR="004A2D42" w:rsidRPr="00080656" w:rsidRDefault="004A2D42" w:rsidP="00D0653F">
            <w:pPr>
              <w:pStyle w:val="Body"/>
              <w:rPr>
                <w:rFonts w:asciiTheme="majorHAnsi" w:hAnsiTheme="majorHAnsi"/>
                <w:szCs w:val="22"/>
              </w:rPr>
            </w:pPr>
            <w:r w:rsidRPr="00080656">
              <w:rPr>
                <w:rFonts w:asciiTheme="majorHAnsi" w:hAnsiTheme="majorHAnsi"/>
                <w:szCs w:val="22"/>
              </w:rPr>
              <w:t>All bridge RTL outstanding transaction counts are zero.</w:t>
            </w:r>
          </w:p>
        </w:tc>
        <w:tc>
          <w:tcPr>
            <w:tcW w:w="2047" w:type="dxa"/>
          </w:tcPr>
          <w:p w14:paraId="25BE168A" w14:textId="340684F7"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087363CF" w14:textId="77777777" w:rsidR="004A2D42" w:rsidRPr="00080656" w:rsidRDefault="004A2D42" w:rsidP="00D0653F">
            <w:pPr>
              <w:pStyle w:val="Body"/>
              <w:rPr>
                <w:rFonts w:asciiTheme="majorHAnsi" w:hAnsiTheme="majorHAnsi"/>
                <w:szCs w:val="22"/>
              </w:rPr>
            </w:pPr>
            <w:r>
              <w:rPr>
                <w:rFonts w:asciiTheme="majorHAnsi" w:hAnsiTheme="majorHAnsi"/>
                <w:szCs w:val="22"/>
              </w:rPr>
              <w:t xml:space="preserve">Exit </w:t>
            </w:r>
          </w:p>
        </w:tc>
      </w:tr>
      <w:tr w:rsidR="004A2D42" w:rsidRPr="00080656" w14:paraId="58C8AB43" w14:textId="77777777" w:rsidTr="007D070B">
        <w:tblPrEx>
          <w:jc w:val="left"/>
        </w:tblPrEx>
        <w:tc>
          <w:tcPr>
            <w:tcW w:w="6273" w:type="dxa"/>
          </w:tcPr>
          <w:p w14:paraId="26CBF43D" w14:textId="77777777" w:rsidR="004A2D42" w:rsidRPr="00080656" w:rsidRDefault="004A2D42" w:rsidP="00D0653F">
            <w:pPr>
              <w:pStyle w:val="Body"/>
              <w:rPr>
                <w:rFonts w:asciiTheme="majorHAnsi" w:hAnsiTheme="majorHAnsi"/>
                <w:szCs w:val="22"/>
              </w:rPr>
            </w:pPr>
            <w:proofErr w:type="gramStart"/>
            <w:r w:rsidRPr="00080656">
              <w:rPr>
                <w:rFonts w:asciiTheme="majorHAnsi" w:hAnsiTheme="majorHAnsi"/>
                <w:szCs w:val="22"/>
              </w:rPr>
              <w:t>No outstanding transactions.</w:t>
            </w:r>
            <w:proofErr w:type="gramEnd"/>
            <w:r w:rsidRPr="00080656">
              <w:rPr>
                <w:rFonts w:asciiTheme="majorHAnsi" w:hAnsiTheme="majorHAnsi"/>
                <w:szCs w:val="22"/>
              </w:rPr>
              <w:t xml:space="preserve"> All verification structures are empty</w:t>
            </w:r>
          </w:p>
        </w:tc>
        <w:tc>
          <w:tcPr>
            <w:tcW w:w="2047" w:type="dxa"/>
          </w:tcPr>
          <w:p w14:paraId="79658500" w14:textId="4FEC36FE" w:rsidR="004A2D42" w:rsidRPr="00080656" w:rsidRDefault="004A2D42" w:rsidP="00D0653F">
            <w:pPr>
              <w:pStyle w:val="Body"/>
              <w:rPr>
                <w:rFonts w:asciiTheme="majorHAnsi" w:hAnsiTheme="majorHAnsi"/>
                <w:szCs w:val="22"/>
              </w:rPr>
            </w:pPr>
            <w:r>
              <w:rPr>
                <w:rFonts w:asciiTheme="majorHAnsi" w:hAnsiTheme="majorHAnsi"/>
                <w:szCs w:val="22"/>
              </w:rPr>
              <w:t>AHB-Lite Slave Agent*</w:t>
            </w:r>
          </w:p>
        </w:tc>
        <w:tc>
          <w:tcPr>
            <w:tcW w:w="1256" w:type="dxa"/>
          </w:tcPr>
          <w:p w14:paraId="46AC3DB9" w14:textId="77777777" w:rsidR="004A2D42" w:rsidRPr="00080656" w:rsidRDefault="004A2D42" w:rsidP="00D0653F">
            <w:pPr>
              <w:pStyle w:val="Body"/>
              <w:rPr>
                <w:rFonts w:asciiTheme="majorHAnsi" w:hAnsiTheme="majorHAnsi"/>
                <w:szCs w:val="22"/>
              </w:rPr>
            </w:pPr>
            <w:r>
              <w:rPr>
                <w:rFonts w:asciiTheme="majorHAnsi" w:hAnsiTheme="majorHAnsi"/>
                <w:szCs w:val="22"/>
              </w:rPr>
              <w:t>Exit</w:t>
            </w:r>
          </w:p>
        </w:tc>
      </w:tr>
    </w:tbl>
    <w:p w14:paraId="795816F5" w14:textId="043609BD" w:rsidR="00BE557D" w:rsidRPr="00D1194A" w:rsidRDefault="0090536A" w:rsidP="00D1194A">
      <w:pPr>
        <w:rPr>
          <w:sz w:val="20"/>
        </w:rPr>
      </w:pPr>
      <w:r w:rsidRPr="00D1194A">
        <w:rPr>
          <w:sz w:val="20"/>
        </w:rPr>
        <w:t>*</w:t>
      </w:r>
      <w:r w:rsidR="00CE600D" w:rsidRPr="00D1194A">
        <w:rPr>
          <w:bCs/>
          <w:sz w:val="20"/>
        </w:rPr>
        <w:t xml:space="preserve"> </w:t>
      </w:r>
      <w:r w:rsidR="00CE600D" w:rsidRPr="00D1194A">
        <w:rPr>
          <w:sz w:val="20"/>
        </w:rPr>
        <w:t>P</w:t>
      </w:r>
      <w:r w:rsidRPr="00D1194A">
        <w:rPr>
          <w:sz w:val="20"/>
        </w:rPr>
        <w:t xml:space="preserve">resent if agent </w:t>
      </w:r>
      <w:r w:rsidR="00CE600D" w:rsidRPr="00D1194A">
        <w:rPr>
          <w:sz w:val="20"/>
        </w:rPr>
        <w:t xml:space="preserve">of the specified protocol type </w:t>
      </w:r>
      <w:r w:rsidRPr="00D1194A">
        <w:rPr>
          <w:sz w:val="20"/>
        </w:rPr>
        <w:t xml:space="preserve">is present in </w:t>
      </w:r>
      <w:r w:rsidR="00AF652A" w:rsidRPr="00D1194A">
        <w:rPr>
          <w:sz w:val="20"/>
        </w:rPr>
        <w:t xml:space="preserve">NocStudio </w:t>
      </w:r>
      <w:r w:rsidRPr="00D1194A">
        <w:rPr>
          <w:sz w:val="20"/>
        </w:rPr>
        <w:t>configuration.</w:t>
      </w:r>
    </w:p>
    <w:p w14:paraId="53989E14" w14:textId="77777777" w:rsidR="0090536A" w:rsidRPr="0050181B" w:rsidRDefault="0090536A" w:rsidP="00D1194A"/>
    <w:p w14:paraId="5B49C7F8" w14:textId="338972C9" w:rsidR="00D0653F" w:rsidRPr="00D1194A" w:rsidRDefault="00B87B2E" w:rsidP="00D1194A">
      <w:pPr>
        <w:pStyle w:val="Heading3"/>
        <w:numPr>
          <w:ilvl w:val="3"/>
          <w:numId w:val="16"/>
        </w:numPr>
        <w:rPr>
          <w:sz w:val="20"/>
        </w:rPr>
      </w:pPr>
      <w:bookmarkStart w:id="2260" w:name="_Toc448857027"/>
      <w:r>
        <w:rPr>
          <w:sz w:val="22"/>
        </w:rPr>
        <w:t>AMBA</w:t>
      </w:r>
      <w:r w:rsidR="00143B8E" w:rsidRPr="00216919">
        <w:rPr>
          <w:sz w:val="22"/>
        </w:rPr>
        <w:t xml:space="preserve"> NoC End-to-End Fine-Grained User Control</w:t>
      </w:r>
      <w:bookmarkEnd w:id="2260"/>
    </w:p>
    <w:p w14:paraId="7E82A2CC" w14:textId="70B5D407" w:rsidR="00D0653F" w:rsidRPr="00D1194A" w:rsidRDefault="00D0653F" w:rsidP="00D1194A">
      <w:r w:rsidRPr="00080656">
        <w:rPr>
          <w:rFonts w:asciiTheme="majorHAnsi" w:hAnsiTheme="majorHAnsi"/>
        </w:rPr>
        <w:t>For a subset of the above checks, fine-grained user</w:t>
      </w:r>
      <w:r>
        <w:rPr>
          <w:rFonts w:asciiTheme="majorHAnsi" w:hAnsiTheme="majorHAnsi"/>
        </w:rPr>
        <w:t xml:space="preserve"> </w:t>
      </w:r>
      <w:r w:rsidRPr="00080656">
        <w:rPr>
          <w:rFonts w:asciiTheme="majorHAnsi" w:hAnsiTheme="majorHAnsi"/>
        </w:rPr>
        <w:t xml:space="preserve">control </w:t>
      </w:r>
      <w:proofErr w:type="gramStart"/>
      <w:r w:rsidRPr="00080656">
        <w:rPr>
          <w:rFonts w:asciiTheme="majorHAnsi" w:hAnsiTheme="majorHAnsi"/>
        </w:rPr>
        <w:t>is provided</w:t>
      </w:r>
      <w:proofErr w:type="gramEnd"/>
      <w:r w:rsidRPr="00080656">
        <w:rPr>
          <w:rFonts w:asciiTheme="majorHAnsi" w:hAnsiTheme="majorHAnsi"/>
        </w:rPr>
        <w:t xml:space="preserve"> to individually enable or disable the checks. For each check listed in the following table, setting the corresponding `define to 1 disables the check; setting it to 0 enables the check.  They should be set to the default value in all cases except for error testing that may require these to be set otherwise</w:t>
      </w:r>
    </w:p>
    <w:p w14:paraId="5EFF3BD1" w14:textId="1CB67FD7" w:rsidR="00D0653F" w:rsidRPr="00080656" w:rsidRDefault="00D0653F" w:rsidP="00D0653F">
      <w:pPr>
        <w:pStyle w:val="Caption"/>
        <w:jc w:val="center"/>
        <w:rPr>
          <w:rFonts w:asciiTheme="majorHAnsi" w:hAnsiTheme="majorHAnsi"/>
          <w:sz w:val="22"/>
          <w:szCs w:val="22"/>
        </w:rPr>
      </w:pPr>
      <w:bookmarkStart w:id="2261" w:name="_Toc448857151"/>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13</w:t>
      </w:r>
      <w:r w:rsidRPr="00080656">
        <w:rPr>
          <w:rFonts w:asciiTheme="majorHAnsi" w:hAnsiTheme="majorHAnsi"/>
          <w:noProof/>
          <w:sz w:val="22"/>
          <w:szCs w:val="22"/>
        </w:rPr>
        <w:fldChar w:fldCharType="end"/>
      </w:r>
      <w:r w:rsidRPr="00080656">
        <w:rPr>
          <w:rFonts w:asciiTheme="majorHAnsi" w:hAnsiTheme="majorHAnsi"/>
          <w:sz w:val="22"/>
          <w:szCs w:val="22"/>
        </w:rPr>
        <w:t xml:space="preserve"> F</w:t>
      </w:r>
      <w:r>
        <w:rPr>
          <w:rFonts w:asciiTheme="majorHAnsi" w:hAnsiTheme="majorHAnsi"/>
          <w:sz w:val="22"/>
          <w:szCs w:val="22"/>
        </w:rPr>
        <w:t>ine-</w:t>
      </w:r>
      <w:r w:rsidR="00CF22D2">
        <w:rPr>
          <w:rFonts w:asciiTheme="majorHAnsi" w:hAnsiTheme="majorHAnsi"/>
          <w:sz w:val="22"/>
          <w:szCs w:val="22"/>
        </w:rPr>
        <w:t xml:space="preserve">grained user control of </w:t>
      </w:r>
      <w:r w:rsidR="00B87B2E">
        <w:rPr>
          <w:rFonts w:asciiTheme="majorHAnsi" w:hAnsiTheme="majorHAnsi"/>
          <w:sz w:val="22"/>
          <w:szCs w:val="22"/>
        </w:rPr>
        <w:t>AMBA</w:t>
      </w:r>
      <w:r w:rsidR="007B385F">
        <w:rPr>
          <w:rFonts w:asciiTheme="majorHAnsi" w:hAnsiTheme="majorHAnsi"/>
          <w:sz w:val="22"/>
          <w:szCs w:val="22"/>
        </w:rPr>
        <w:t xml:space="preserve"> NoC end-to-end c</w:t>
      </w:r>
      <w:r w:rsidR="00CF22D2">
        <w:rPr>
          <w:rFonts w:asciiTheme="majorHAnsi" w:hAnsiTheme="majorHAnsi"/>
          <w:sz w:val="22"/>
          <w:szCs w:val="22"/>
        </w:rPr>
        <w:t>heck</w:t>
      </w:r>
      <w:r w:rsidR="007B385F">
        <w:rPr>
          <w:rFonts w:asciiTheme="majorHAnsi" w:hAnsiTheme="majorHAnsi"/>
          <w:sz w:val="22"/>
          <w:szCs w:val="22"/>
        </w:rPr>
        <w:t>s</w:t>
      </w:r>
      <w:bookmarkEnd w:id="2261"/>
    </w:p>
    <w:tbl>
      <w:tblPr>
        <w:tblStyle w:val="TableGrid"/>
        <w:tblW w:w="0" w:type="auto"/>
        <w:jc w:val="center"/>
        <w:tblLook w:val="04A0" w:firstRow="1" w:lastRow="0" w:firstColumn="1" w:lastColumn="0" w:noHBand="0" w:noVBand="1"/>
      </w:tblPr>
      <w:tblGrid>
        <w:gridCol w:w="1413"/>
        <w:gridCol w:w="5644"/>
        <w:gridCol w:w="1154"/>
        <w:gridCol w:w="1000"/>
      </w:tblGrid>
      <w:tr w:rsidR="0090536A" w:rsidRPr="00080656" w14:paraId="73FC57E0" w14:textId="77777777" w:rsidTr="0090536A">
        <w:trPr>
          <w:jc w:val="center"/>
        </w:trPr>
        <w:tc>
          <w:tcPr>
            <w:tcW w:w="1413" w:type="dxa"/>
            <w:shd w:val="clear" w:color="auto" w:fill="95B3D7" w:themeFill="accent1" w:themeFillTint="99"/>
          </w:tcPr>
          <w:p w14:paraId="00A69ED1" w14:textId="77777777" w:rsidR="0090536A" w:rsidRPr="00080656" w:rsidRDefault="0090536A" w:rsidP="00D0653F">
            <w:pPr>
              <w:pStyle w:val="Body"/>
              <w:jc w:val="center"/>
              <w:rPr>
                <w:rFonts w:asciiTheme="majorHAnsi" w:hAnsiTheme="majorHAnsi"/>
                <w:b/>
                <w:szCs w:val="22"/>
              </w:rPr>
            </w:pPr>
            <w:r w:rsidRPr="00080656">
              <w:rPr>
                <w:rFonts w:asciiTheme="majorHAnsi" w:hAnsiTheme="majorHAnsi"/>
                <w:b/>
                <w:szCs w:val="22"/>
              </w:rPr>
              <w:t>Description of check</w:t>
            </w:r>
          </w:p>
        </w:tc>
        <w:tc>
          <w:tcPr>
            <w:tcW w:w="5644" w:type="dxa"/>
            <w:shd w:val="clear" w:color="auto" w:fill="95B3D7" w:themeFill="accent1" w:themeFillTint="99"/>
          </w:tcPr>
          <w:p w14:paraId="13275BE5" w14:textId="259A6253" w:rsidR="0090536A" w:rsidRPr="00080656" w:rsidRDefault="0090536A" w:rsidP="00D0653F">
            <w:pPr>
              <w:pStyle w:val="Body"/>
              <w:jc w:val="center"/>
              <w:rPr>
                <w:rFonts w:asciiTheme="majorHAnsi" w:hAnsiTheme="majorHAnsi"/>
                <w:b/>
                <w:szCs w:val="22"/>
              </w:rPr>
            </w:pPr>
            <w:r w:rsidRPr="00080656">
              <w:rPr>
                <w:rFonts w:asciiTheme="majorHAnsi" w:hAnsiTheme="majorHAnsi"/>
                <w:b/>
                <w:szCs w:val="22"/>
              </w:rPr>
              <w:t>`define to control</w:t>
            </w:r>
          </w:p>
        </w:tc>
        <w:tc>
          <w:tcPr>
            <w:tcW w:w="1154" w:type="dxa"/>
            <w:shd w:val="clear" w:color="auto" w:fill="95B3D7" w:themeFill="accent1" w:themeFillTint="99"/>
          </w:tcPr>
          <w:p w14:paraId="59D156EF" w14:textId="0596AD14" w:rsidR="0090536A" w:rsidRPr="00080656" w:rsidRDefault="0090536A" w:rsidP="00D0653F">
            <w:pPr>
              <w:pStyle w:val="Body"/>
              <w:jc w:val="center"/>
              <w:rPr>
                <w:rFonts w:asciiTheme="majorHAnsi" w:hAnsiTheme="majorHAnsi"/>
                <w:b/>
                <w:szCs w:val="22"/>
              </w:rPr>
            </w:pPr>
            <w:r>
              <w:rPr>
                <w:rFonts w:asciiTheme="majorHAnsi" w:hAnsiTheme="majorHAnsi"/>
                <w:b/>
                <w:szCs w:val="22"/>
              </w:rPr>
              <w:t>Present</w:t>
            </w:r>
          </w:p>
        </w:tc>
        <w:tc>
          <w:tcPr>
            <w:tcW w:w="1000" w:type="dxa"/>
            <w:shd w:val="clear" w:color="auto" w:fill="95B3D7" w:themeFill="accent1" w:themeFillTint="99"/>
          </w:tcPr>
          <w:p w14:paraId="67FD1ADC" w14:textId="3513F601" w:rsidR="0090536A" w:rsidRPr="00080656" w:rsidRDefault="0090536A" w:rsidP="00D0653F">
            <w:pPr>
              <w:pStyle w:val="Body"/>
              <w:jc w:val="center"/>
              <w:rPr>
                <w:rFonts w:asciiTheme="majorHAnsi" w:hAnsiTheme="majorHAnsi"/>
                <w:b/>
                <w:szCs w:val="22"/>
              </w:rPr>
            </w:pPr>
            <w:r w:rsidRPr="00080656">
              <w:rPr>
                <w:rFonts w:asciiTheme="majorHAnsi" w:hAnsiTheme="majorHAnsi"/>
                <w:b/>
                <w:szCs w:val="22"/>
              </w:rPr>
              <w:t>Default value</w:t>
            </w:r>
          </w:p>
        </w:tc>
      </w:tr>
      <w:tr w:rsidR="0090536A" w:rsidRPr="00080656" w14:paraId="2476D05F" w14:textId="77777777" w:rsidTr="0090536A">
        <w:trPr>
          <w:jc w:val="center"/>
        </w:trPr>
        <w:tc>
          <w:tcPr>
            <w:tcW w:w="1413" w:type="dxa"/>
          </w:tcPr>
          <w:p w14:paraId="32C42EC0" w14:textId="4089A736" w:rsidR="0090536A" w:rsidRPr="00080656" w:rsidRDefault="0090536A" w:rsidP="00D0653F">
            <w:pPr>
              <w:pStyle w:val="Body"/>
              <w:rPr>
                <w:rFonts w:asciiTheme="majorHAnsi" w:hAnsiTheme="majorHAnsi"/>
                <w:szCs w:val="22"/>
              </w:rPr>
            </w:pPr>
            <w:r w:rsidRPr="00080656">
              <w:rPr>
                <w:rFonts w:asciiTheme="majorHAnsi" w:hAnsiTheme="majorHAnsi"/>
                <w:szCs w:val="22"/>
              </w:rPr>
              <w:t xml:space="preserve">WSTRB has contiguous bits set for all bytes in a write (no holes) and </w:t>
            </w:r>
            <w:proofErr w:type="gramStart"/>
            <w:r w:rsidRPr="00080656">
              <w:rPr>
                <w:rFonts w:asciiTheme="majorHAnsi" w:hAnsiTheme="majorHAnsi"/>
                <w:szCs w:val="22"/>
              </w:rPr>
              <w:t>is aligned</w:t>
            </w:r>
            <w:proofErr w:type="gramEnd"/>
            <w:r w:rsidRPr="00080656">
              <w:rPr>
                <w:rFonts w:asciiTheme="majorHAnsi" w:hAnsiTheme="majorHAnsi"/>
                <w:szCs w:val="22"/>
              </w:rPr>
              <w:t xml:space="preserve"> with respect to AWSIZE</w:t>
            </w:r>
            <w:r w:rsidR="00C6262A">
              <w:rPr>
                <w:rFonts w:asciiTheme="majorHAnsi" w:hAnsiTheme="majorHAnsi"/>
                <w:szCs w:val="22"/>
              </w:rPr>
              <w:t>.</w:t>
            </w:r>
            <w:r w:rsidRPr="00080656">
              <w:rPr>
                <w:rFonts w:asciiTheme="majorHAnsi" w:hAnsiTheme="majorHAnsi"/>
                <w:szCs w:val="22"/>
              </w:rPr>
              <w:t xml:space="preserve"> </w:t>
            </w:r>
          </w:p>
        </w:tc>
        <w:tc>
          <w:tcPr>
            <w:tcW w:w="5644" w:type="dxa"/>
          </w:tcPr>
          <w:p w14:paraId="2B4257B0" w14:textId="50793396" w:rsidR="0090536A" w:rsidRPr="00080656" w:rsidRDefault="0090536A" w:rsidP="00D0653F">
            <w:pPr>
              <w:rPr>
                <w:rFonts w:asciiTheme="majorHAnsi" w:hAnsiTheme="majorHAnsi"/>
                <w:color w:val="1F497D"/>
              </w:rPr>
            </w:pPr>
            <w:r w:rsidRPr="00080656">
              <w:rPr>
                <w:rFonts w:asciiTheme="majorHAnsi" w:hAnsiTheme="majorHAnsi"/>
              </w:rPr>
              <w:t>`NS_AXI2AHB_LEGAL_WSTRB_CHECK_DISABLE</w:t>
            </w:r>
          </w:p>
        </w:tc>
        <w:tc>
          <w:tcPr>
            <w:tcW w:w="1154" w:type="dxa"/>
          </w:tcPr>
          <w:p w14:paraId="71E1C84E" w14:textId="767B73BF" w:rsidR="0090536A" w:rsidRPr="00080656" w:rsidRDefault="0090536A" w:rsidP="00D0653F">
            <w:pPr>
              <w:jc w:val="center"/>
              <w:rPr>
                <w:rFonts w:asciiTheme="majorHAnsi" w:hAnsiTheme="majorHAnsi"/>
              </w:rPr>
            </w:pPr>
            <w:r>
              <w:rPr>
                <w:rFonts w:asciiTheme="majorHAnsi" w:hAnsiTheme="majorHAnsi"/>
              </w:rPr>
              <w:t>AHB-Lite Slave Agent*</w:t>
            </w:r>
          </w:p>
        </w:tc>
        <w:tc>
          <w:tcPr>
            <w:tcW w:w="1000" w:type="dxa"/>
          </w:tcPr>
          <w:p w14:paraId="2B2ACFE8" w14:textId="4F00EF1B" w:rsidR="0090536A" w:rsidRPr="00080656" w:rsidRDefault="0090536A" w:rsidP="00D0653F">
            <w:pPr>
              <w:jc w:val="center"/>
              <w:rPr>
                <w:rFonts w:asciiTheme="majorHAnsi" w:hAnsiTheme="majorHAnsi"/>
              </w:rPr>
            </w:pPr>
            <w:r w:rsidRPr="00080656">
              <w:rPr>
                <w:rFonts w:asciiTheme="majorHAnsi" w:hAnsiTheme="majorHAnsi"/>
              </w:rPr>
              <w:t>0</w:t>
            </w:r>
          </w:p>
        </w:tc>
      </w:tr>
      <w:tr w:rsidR="0090536A" w:rsidRPr="00080656" w14:paraId="0C92F831" w14:textId="77777777" w:rsidTr="0090536A">
        <w:trPr>
          <w:jc w:val="center"/>
        </w:trPr>
        <w:tc>
          <w:tcPr>
            <w:tcW w:w="1413" w:type="dxa"/>
          </w:tcPr>
          <w:p w14:paraId="7D24A539" w14:textId="77777777" w:rsidR="0090536A" w:rsidRPr="00080656" w:rsidRDefault="0090536A" w:rsidP="00D0653F">
            <w:pPr>
              <w:pStyle w:val="Body"/>
              <w:rPr>
                <w:rFonts w:asciiTheme="majorHAnsi" w:hAnsiTheme="majorHAnsi"/>
                <w:szCs w:val="22"/>
              </w:rPr>
            </w:pPr>
            <w:r w:rsidRPr="00080656">
              <w:rPr>
                <w:rFonts w:asciiTheme="majorHAnsi" w:hAnsiTheme="majorHAnsi"/>
                <w:szCs w:val="22"/>
              </w:rPr>
              <w:t xml:space="preserve">AWADDR </w:t>
            </w:r>
            <w:proofErr w:type="gramStart"/>
            <w:r w:rsidRPr="00080656">
              <w:rPr>
                <w:rFonts w:asciiTheme="majorHAnsi" w:hAnsiTheme="majorHAnsi"/>
                <w:szCs w:val="22"/>
              </w:rPr>
              <w:t>is aligned</w:t>
            </w:r>
            <w:proofErr w:type="gramEnd"/>
            <w:r w:rsidRPr="00080656">
              <w:rPr>
                <w:rFonts w:asciiTheme="majorHAnsi" w:hAnsiTheme="majorHAnsi"/>
                <w:szCs w:val="22"/>
              </w:rPr>
              <w:t xml:space="preserve"> with respect to AWSIZE.</w:t>
            </w:r>
          </w:p>
        </w:tc>
        <w:tc>
          <w:tcPr>
            <w:tcW w:w="5644" w:type="dxa"/>
          </w:tcPr>
          <w:p w14:paraId="01E37E50" w14:textId="6CE395CA" w:rsidR="0090536A" w:rsidRPr="00080656" w:rsidRDefault="0090536A" w:rsidP="00D0653F">
            <w:pPr>
              <w:rPr>
                <w:rFonts w:asciiTheme="majorHAnsi" w:hAnsiTheme="majorHAnsi"/>
              </w:rPr>
            </w:pPr>
            <w:r w:rsidRPr="00080656">
              <w:rPr>
                <w:rFonts w:asciiTheme="majorHAnsi" w:hAnsiTheme="majorHAnsi"/>
              </w:rPr>
              <w:t>`NS_AXI2AHB_LEGAL_AWADDR_CHECK_DISABLE</w:t>
            </w:r>
          </w:p>
        </w:tc>
        <w:tc>
          <w:tcPr>
            <w:tcW w:w="1154" w:type="dxa"/>
          </w:tcPr>
          <w:p w14:paraId="6EB7886E" w14:textId="79144E4F" w:rsidR="0090536A" w:rsidRPr="00080656" w:rsidRDefault="0090536A" w:rsidP="00D0653F">
            <w:pPr>
              <w:jc w:val="center"/>
              <w:rPr>
                <w:rFonts w:asciiTheme="majorHAnsi" w:hAnsiTheme="majorHAnsi"/>
              </w:rPr>
            </w:pPr>
            <w:r>
              <w:rPr>
                <w:rFonts w:asciiTheme="majorHAnsi" w:hAnsiTheme="majorHAnsi"/>
              </w:rPr>
              <w:t>AHB-Lite Slave Agent*</w:t>
            </w:r>
          </w:p>
        </w:tc>
        <w:tc>
          <w:tcPr>
            <w:tcW w:w="1000" w:type="dxa"/>
          </w:tcPr>
          <w:p w14:paraId="0F716742" w14:textId="7DCE4EF2" w:rsidR="0090536A" w:rsidRPr="00080656" w:rsidRDefault="0090536A" w:rsidP="00D0653F">
            <w:pPr>
              <w:jc w:val="center"/>
              <w:rPr>
                <w:rFonts w:asciiTheme="majorHAnsi" w:hAnsiTheme="majorHAnsi"/>
              </w:rPr>
            </w:pPr>
            <w:r w:rsidRPr="00080656">
              <w:rPr>
                <w:rFonts w:asciiTheme="majorHAnsi" w:hAnsiTheme="majorHAnsi"/>
              </w:rPr>
              <w:t>0</w:t>
            </w:r>
          </w:p>
        </w:tc>
      </w:tr>
    </w:tbl>
    <w:p w14:paraId="3A63BF7E" w14:textId="03878D0A" w:rsidR="00B871E3" w:rsidRPr="00D1194A" w:rsidRDefault="0090536A" w:rsidP="00D1194A">
      <w:pPr>
        <w:rPr>
          <w:sz w:val="20"/>
        </w:rPr>
      </w:pPr>
      <w:r w:rsidRPr="00D1194A">
        <w:rPr>
          <w:bCs/>
          <w:sz w:val="20"/>
        </w:rPr>
        <w:t>*</w:t>
      </w:r>
      <w:r w:rsidR="00CE600D" w:rsidRPr="00D1194A">
        <w:rPr>
          <w:sz w:val="20"/>
        </w:rPr>
        <w:t xml:space="preserve"> P</w:t>
      </w:r>
      <w:r w:rsidRPr="00D1194A">
        <w:rPr>
          <w:sz w:val="20"/>
        </w:rPr>
        <w:t xml:space="preserve">resent if </w:t>
      </w:r>
      <w:r w:rsidR="00CE600D" w:rsidRPr="00D1194A">
        <w:rPr>
          <w:sz w:val="20"/>
        </w:rPr>
        <w:t xml:space="preserve">agent of the specified protocol type is present in </w:t>
      </w:r>
      <w:r w:rsidR="00AF652A" w:rsidRPr="00D1194A">
        <w:rPr>
          <w:sz w:val="20"/>
        </w:rPr>
        <w:t xml:space="preserve">NocStudio </w:t>
      </w:r>
      <w:r w:rsidRPr="00D1194A">
        <w:rPr>
          <w:sz w:val="20"/>
        </w:rPr>
        <w:t>configuration.</w:t>
      </w:r>
    </w:p>
    <w:p w14:paraId="6AB84CAE" w14:textId="77777777" w:rsidR="0090536A" w:rsidRPr="00D1194A" w:rsidRDefault="0090536A" w:rsidP="00D1194A"/>
    <w:p w14:paraId="5B4CB7FA" w14:textId="2EABD9E9" w:rsidR="00BE557D" w:rsidRPr="00D1194A" w:rsidRDefault="00B87B2E" w:rsidP="00D1194A">
      <w:pPr>
        <w:pStyle w:val="Heading3"/>
        <w:numPr>
          <w:ilvl w:val="3"/>
          <w:numId w:val="16"/>
        </w:numPr>
        <w:rPr>
          <w:sz w:val="20"/>
        </w:rPr>
      </w:pPr>
      <w:bookmarkStart w:id="2262" w:name="_Toc415154540"/>
      <w:bookmarkStart w:id="2263" w:name="_Toc415155077"/>
      <w:bookmarkStart w:id="2264" w:name="_Toc415155642"/>
      <w:bookmarkStart w:id="2265" w:name="_Toc416026624"/>
      <w:bookmarkStart w:id="2266" w:name="_Toc416440654"/>
      <w:bookmarkStart w:id="2267" w:name="_Toc416784239"/>
      <w:bookmarkStart w:id="2268" w:name="_Toc416784712"/>
      <w:bookmarkStart w:id="2269" w:name="_Toc416785208"/>
      <w:bookmarkStart w:id="2270" w:name="_Toc416785681"/>
      <w:bookmarkStart w:id="2271" w:name="_Toc416805799"/>
      <w:bookmarkStart w:id="2272" w:name="_Toc416806314"/>
      <w:bookmarkStart w:id="2273" w:name="_Toc416806804"/>
      <w:bookmarkStart w:id="2274" w:name="_Toc416869721"/>
      <w:bookmarkStart w:id="2275" w:name="_Toc416870213"/>
      <w:bookmarkStart w:id="2276" w:name="_Toc416870699"/>
      <w:bookmarkStart w:id="2277" w:name="_Toc416871184"/>
      <w:bookmarkStart w:id="2278" w:name="_Toc416871669"/>
      <w:bookmarkStart w:id="2279" w:name="_Toc416873120"/>
      <w:bookmarkStart w:id="2280" w:name="_Toc416873607"/>
      <w:bookmarkStart w:id="2281" w:name="_Toc378951173"/>
      <w:bookmarkStart w:id="2282" w:name="_Toc448857028"/>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r>
        <w:rPr>
          <w:sz w:val="22"/>
        </w:rPr>
        <w:t>AMBA</w:t>
      </w:r>
      <w:r w:rsidR="00BE557D" w:rsidRPr="00AB5A98">
        <w:rPr>
          <w:sz w:val="22"/>
        </w:rPr>
        <w:t xml:space="preserve"> NoC End-to-End </w:t>
      </w:r>
      <w:r w:rsidR="00BE557D">
        <w:rPr>
          <w:sz w:val="22"/>
        </w:rPr>
        <w:t>Traffic Logs</w:t>
      </w:r>
      <w:bookmarkEnd w:id="2282"/>
    </w:p>
    <w:p w14:paraId="3DCCBC33" w14:textId="133846DE"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The </w:t>
      </w:r>
      <w:r w:rsidR="00B87B2E">
        <w:rPr>
          <w:rFonts w:asciiTheme="majorHAnsi" w:hAnsiTheme="majorHAnsi"/>
          <w:szCs w:val="22"/>
        </w:rPr>
        <w:t>AMBA</w:t>
      </w:r>
      <w:r w:rsidR="00905D04">
        <w:rPr>
          <w:rFonts w:asciiTheme="majorHAnsi" w:hAnsiTheme="majorHAnsi"/>
          <w:szCs w:val="22"/>
        </w:rPr>
        <w:t xml:space="preserve"> </w:t>
      </w:r>
      <w:r w:rsidRPr="00080656">
        <w:rPr>
          <w:rFonts w:asciiTheme="majorHAnsi" w:hAnsiTheme="majorHAnsi"/>
          <w:szCs w:val="22"/>
        </w:rPr>
        <w:t xml:space="preserve">NoC </w:t>
      </w:r>
      <w:r w:rsidR="00BE557D">
        <w:rPr>
          <w:rFonts w:asciiTheme="majorHAnsi" w:hAnsiTheme="majorHAnsi"/>
          <w:szCs w:val="22"/>
        </w:rPr>
        <w:t>E</w:t>
      </w:r>
      <w:r w:rsidRPr="00080656">
        <w:rPr>
          <w:rFonts w:asciiTheme="majorHAnsi" w:hAnsiTheme="majorHAnsi"/>
          <w:szCs w:val="22"/>
        </w:rPr>
        <w:t>nd-to-</w:t>
      </w:r>
      <w:r w:rsidR="00BE557D">
        <w:rPr>
          <w:rFonts w:asciiTheme="majorHAnsi" w:hAnsiTheme="majorHAnsi"/>
          <w:szCs w:val="22"/>
        </w:rPr>
        <w:t>E</w:t>
      </w:r>
      <w:r w:rsidRPr="00080656">
        <w:rPr>
          <w:rFonts w:asciiTheme="majorHAnsi" w:hAnsiTheme="majorHAnsi"/>
          <w:szCs w:val="22"/>
        </w:rPr>
        <w:t xml:space="preserve">nd </w:t>
      </w:r>
      <w:r w:rsidR="00BE557D">
        <w:rPr>
          <w:rFonts w:asciiTheme="majorHAnsi" w:hAnsiTheme="majorHAnsi"/>
          <w:szCs w:val="22"/>
        </w:rPr>
        <w:t>C</w:t>
      </w:r>
      <w:r w:rsidRPr="00080656">
        <w:rPr>
          <w:rFonts w:asciiTheme="majorHAnsi" w:hAnsiTheme="majorHAnsi"/>
          <w:szCs w:val="22"/>
        </w:rPr>
        <w:t>hecker has the capability of generating a set of end-to-end traffic log files during the simulation to provide visibility of the traffic on each master bridge and each slave bridge within the NoC.  The following table</w:t>
      </w:r>
      <w:r w:rsidR="00D123F0">
        <w:rPr>
          <w:rFonts w:asciiTheme="majorHAnsi" w:hAnsiTheme="majorHAnsi"/>
          <w:szCs w:val="22"/>
        </w:rPr>
        <w:t xml:space="preserve"> lists</w:t>
      </w:r>
      <w:r w:rsidR="00C95242">
        <w:rPr>
          <w:rFonts w:asciiTheme="majorHAnsi" w:hAnsiTheme="majorHAnsi"/>
          <w:szCs w:val="22"/>
        </w:rPr>
        <w:t xml:space="preserve"> </w:t>
      </w:r>
      <w:r w:rsidRPr="00080656">
        <w:rPr>
          <w:rFonts w:asciiTheme="majorHAnsi" w:hAnsiTheme="majorHAnsi"/>
          <w:szCs w:val="22"/>
        </w:rPr>
        <w:t>the setting</w:t>
      </w:r>
      <w:r w:rsidR="00D123F0">
        <w:rPr>
          <w:rFonts w:asciiTheme="majorHAnsi" w:hAnsiTheme="majorHAnsi"/>
          <w:szCs w:val="22"/>
        </w:rPr>
        <w:t>s required</w:t>
      </w:r>
      <w:r w:rsidRPr="00080656">
        <w:rPr>
          <w:rFonts w:asciiTheme="majorHAnsi" w:hAnsiTheme="majorHAnsi"/>
          <w:szCs w:val="22"/>
        </w:rPr>
        <w:t xml:space="preserve"> to enable the end-to-end logs.</w:t>
      </w:r>
    </w:p>
    <w:p w14:paraId="6A2BA815" w14:textId="6F1F1A68" w:rsidR="000A029C" w:rsidRPr="00080656" w:rsidRDefault="000A029C" w:rsidP="000A029C">
      <w:pPr>
        <w:pStyle w:val="Caption"/>
        <w:jc w:val="center"/>
        <w:rPr>
          <w:rFonts w:asciiTheme="majorHAnsi" w:hAnsiTheme="majorHAnsi"/>
          <w:sz w:val="22"/>
          <w:szCs w:val="22"/>
        </w:rPr>
      </w:pPr>
      <w:bookmarkStart w:id="2283" w:name="_Toc367325512"/>
      <w:bookmarkStart w:id="2284" w:name="_Toc448857152"/>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14</w:t>
      </w:r>
      <w:r w:rsidRPr="00080656">
        <w:rPr>
          <w:rFonts w:asciiTheme="majorHAnsi" w:hAnsiTheme="majorHAnsi"/>
          <w:noProof/>
          <w:sz w:val="22"/>
          <w:szCs w:val="22"/>
        </w:rPr>
        <w:fldChar w:fldCharType="end"/>
      </w:r>
      <w:r w:rsidRPr="00080656">
        <w:rPr>
          <w:rFonts w:asciiTheme="majorHAnsi" w:hAnsiTheme="majorHAnsi"/>
          <w:sz w:val="22"/>
          <w:szCs w:val="22"/>
        </w:rPr>
        <w:t xml:space="preserve"> Settings to enable </w:t>
      </w:r>
      <w:r w:rsidR="00B87B2E">
        <w:rPr>
          <w:rFonts w:asciiTheme="majorHAnsi" w:hAnsiTheme="majorHAnsi"/>
          <w:sz w:val="22"/>
          <w:szCs w:val="22"/>
        </w:rPr>
        <w:t xml:space="preserve">AMBA </w:t>
      </w:r>
      <w:r w:rsidR="00905D04">
        <w:rPr>
          <w:rFonts w:asciiTheme="majorHAnsi" w:hAnsiTheme="majorHAnsi"/>
          <w:sz w:val="22"/>
          <w:szCs w:val="22"/>
        </w:rPr>
        <w:t xml:space="preserve">NoC </w:t>
      </w:r>
      <w:r w:rsidR="00143B8E">
        <w:rPr>
          <w:rFonts w:asciiTheme="majorHAnsi" w:hAnsiTheme="majorHAnsi"/>
          <w:sz w:val="22"/>
          <w:szCs w:val="22"/>
        </w:rPr>
        <w:t>E</w:t>
      </w:r>
      <w:r w:rsidRPr="00080656">
        <w:rPr>
          <w:rFonts w:asciiTheme="majorHAnsi" w:hAnsiTheme="majorHAnsi"/>
          <w:sz w:val="22"/>
          <w:szCs w:val="22"/>
        </w:rPr>
        <w:t>nd-to-</w:t>
      </w:r>
      <w:r w:rsidR="00143B8E">
        <w:rPr>
          <w:rFonts w:asciiTheme="majorHAnsi" w:hAnsiTheme="majorHAnsi"/>
          <w:sz w:val="22"/>
          <w:szCs w:val="22"/>
        </w:rPr>
        <w:t>E</w:t>
      </w:r>
      <w:r w:rsidRPr="00080656">
        <w:rPr>
          <w:rFonts w:asciiTheme="majorHAnsi" w:hAnsiTheme="majorHAnsi"/>
          <w:sz w:val="22"/>
          <w:szCs w:val="22"/>
        </w:rPr>
        <w:t xml:space="preserve">nd </w:t>
      </w:r>
      <w:r w:rsidR="00143B8E">
        <w:rPr>
          <w:rFonts w:asciiTheme="majorHAnsi" w:hAnsiTheme="majorHAnsi"/>
          <w:sz w:val="22"/>
          <w:szCs w:val="22"/>
        </w:rPr>
        <w:t>C</w:t>
      </w:r>
      <w:r w:rsidRPr="00080656">
        <w:rPr>
          <w:rFonts w:asciiTheme="majorHAnsi" w:hAnsiTheme="majorHAnsi"/>
          <w:sz w:val="22"/>
          <w:szCs w:val="22"/>
        </w:rPr>
        <w:t>hecker traffic logs</w:t>
      </w:r>
      <w:bookmarkEnd w:id="2283"/>
      <w:bookmarkEnd w:id="2284"/>
    </w:p>
    <w:tbl>
      <w:tblPr>
        <w:tblStyle w:val="TableGrid"/>
        <w:tblW w:w="0" w:type="auto"/>
        <w:jc w:val="center"/>
        <w:tblLook w:val="04A0" w:firstRow="1" w:lastRow="0" w:firstColumn="1" w:lastColumn="0" w:noHBand="0" w:noVBand="1"/>
      </w:tblPr>
      <w:tblGrid>
        <w:gridCol w:w="5739"/>
        <w:gridCol w:w="2030"/>
      </w:tblGrid>
      <w:tr w:rsidR="000A029C" w:rsidRPr="00080656" w14:paraId="1E4B2DEC" w14:textId="77777777" w:rsidTr="004D2920">
        <w:trPr>
          <w:jc w:val="center"/>
        </w:trPr>
        <w:tc>
          <w:tcPr>
            <w:tcW w:w="573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FCF4FFD"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lastRenderedPageBreak/>
              <w:t>`define to control</w:t>
            </w:r>
          </w:p>
        </w:tc>
        <w:tc>
          <w:tcPr>
            <w:tcW w:w="203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F3C7B19"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Value</w:t>
            </w:r>
          </w:p>
        </w:tc>
      </w:tr>
      <w:tr w:rsidR="000A029C" w:rsidRPr="00080656" w14:paraId="1CE94CDA" w14:textId="77777777" w:rsidTr="004D2920">
        <w:trPr>
          <w:trHeight w:val="368"/>
          <w:jc w:val="center"/>
        </w:trPr>
        <w:tc>
          <w:tcPr>
            <w:tcW w:w="5739" w:type="dxa"/>
            <w:tcBorders>
              <w:top w:val="single" w:sz="4" w:space="0" w:color="auto"/>
              <w:left w:val="single" w:sz="4" w:space="0" w:color="auto"/>
              <w:bottom w:val="single" w:sz="4" w:space="0" w:color="auto"/>
              <w:right w:val="single" w:sz="4" w:space="0" w:color="auto"/>
            </w:tcBorders>
            <w:hideMark/>
          </w:tcPr>
          <w:p w14:paraId="452D8748"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`NS_NOC_END2END_CHECKER_EN</w:t>
            </w:r>
          </w:p>
        </w:tc>
        <w:tc>
          <w:tcPr>
            <w:tcW w:w="2030" w:type="dxa"/>
            <w:tcBorders>
              <w:top w:val="single" w:sz="4" w:space="0" w:color="auto"/>
              <w:left w:val="single" w:sz="4" w:space="0" w:color="auto"/>
              <w:bottom w:val="single" w:sz="4" w:space="0" w:color="auto"/>
              <w:right w:val="single" w:sz="4" w:space="0" w:color="auto"/>
            </w:tcBorders>
            <w:hideMark/>
          </w:tcPr>
          <w:p w14:paraId="7EABB91B"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r>
      <w:tr w:rsidR="000A029C" w:rsidRPr="00080656" w14:paraId="525EC296" w14:textId="77777777" w:rsidTr="004D2920">
        <w:trPr>
          <w:trHeight w:val="368"/>
          <w:jc w:val="center"/>
        </w:trPr>
        <w:tc>
          <w:tcPr>
            <w:tcW w:w="5739" w:type="dxa"/>
            <w:tcBorders>
              <w:top w:val="single" w:sz="4" w:space="0" w:color="auto"/>
              <w:left w:val="single" w:sz="4" w:space="0" w:color="auto"/>
              <w:bottom w:val="single" w:sz="4" w:space="0" w:color="auto"/>
              <w:right w:val="single" w:sz="4" w:space="0" w:color="auto"/>
            </w:tcBorders>
            <w:hideMark/>
          </w:tcPr>
          <w:p w14:paraId="3D360D6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`NS_E2E_LOG</w:t>
            </w:r>
          </w:p>
        </w:tc>
        <w:tc>
          <w:tcPr>
            <w:tcW w:w="2030" w:type="dxa"/>
            <w:tcBorders>
              <w:top w:val="single" w:sz="4" w:space="0" w:color="auto"/>
              <w:left w:val="single" w:sz="4" w:space="0" w:color="auto"/>
              <w:bottom w:val="single" w:sz="4" w:space="0" w:color="auto"/>
              <w:right w:val="single" w:sz="4" w:space="0" w:color="auto"/>
            </w:tcBorders>
            <w:hideMark/>
          </w:tcPr>
          <w:p w14:paraId="5DAD09D3"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r>
    </w:tbl>
    <w:p w14:paraId="185BD3A7" w14:textId="77777777" w:rsidR="000A029C" w:rsidRPr="00080656" w:rsidRDefault="000A029C" w:rsidP="000A029C">
      <w:pPr>
        <w:pStyle w:val="Body"/>
        <w:rPr>
          <w:rFonts w:asciiTheme="majorHAnsi" w:hAnsiTheme="majorHAnsi"/>
          <w:szCs w:val="22"/>
        </w:rPr>
      </w:pPr>
    </w:p>
    <w:p w14:paraId="15D37B5F" w14:textId="4CC37224" w:rsidR="000A029C" w:rsidRPr="00D1194A" w:rsidRDefault="000A029C" w:rsidP="00D1194A">
      <w:r w:rsidRPr="00080656">
        <w:rPr>
          <w:rFonts w:asciiTheme="majorHAnsi" w:hAnsiTheme="majorHAnsi"/>
        </w:rPr>
        <w:t xml:space="preserve">The file names of the logs </w:t>
      </w:r>
      <w:r w:rsidR="00FF443E">
        <w:rPr>
          <w:rFonts w:asciiTheme="majorHAnsi" w:hAnsiTheme="majorHAnsi"/>
        </w:rPr>
        <w:t>have</w:t>
      </w:r>
      <w:r w:rsidRPr="00080656">
        <w:rPr>
          <w:rFonts w:asciiTheme="majorHAnsi" w:hAnsiTheme="majorHAnsi"/>
        </w:rPr>
        <w:t xml:space="preserve"> the following format with &lt;bridge_id&gt; corresponding to the bridge id of the each bridge assigned by NocStudio</w:t>
      </w:r>
      <w:r w:rsidR="00FF443E">
        <w:rPr>
          <w:rFonts w:asciiTheme="majorHAnsi" w:hAnsiTheme="majorHAnsi"/>
        </w:rPr>
        <w:t xml:space="preserve">.  </w:t>
      </w:r>
    </w:p>
    <w:p w14:paraId="6D30ACD9"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        </w:t>
      </w:r>
    </w:p>
    <w:p w14:paraId="7F63E9A7" w14:textId="17F2109E" w:rsidR="000A029C" w:rsidRPr="00080656" w:rsidRDefault="000A029C" w:rsidP="000A029C">
      <w:pPr>
        <w:pStyle w:val="Caption"/>
        <w:jc w:val="center"/>
        <w:rPr>
          <w:rFonts w:asciiTheme="majorHAnsi" w:hAnsiTheme="majorHAnsi"/>
          <w:sz w:val="22"/>
          <w:szCs w:val="22"/>
        </w:rPr>
      </w:pPr>
      <w:bookmarkStart w:id="2285" w:name="_Toc448857153"/>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15</w:t>
      </w:r>
      <w:r w:rsidRPr="00080656">
        <w:rPr>
          <w:rFonts w:asciiTheme="majorHAnsi" w:hAnsiTheme="majorHAnsi"/>
          <w:noProof/>
          <w:sz w:val="22"/>
          <w:szCs w:val="22"/>
        </w:rPr>
        <w:fldChar w:fldCharType="end"/>
      </w:r>
      <w:r w:rsidRPr="00080656">
        <w:rPr>
          <w:rFonts w:asciiTheme="majorHAnsi" w:hAnsiTheme="majorHAnsi"/>
          <w:sz w:val="22"/>
          <w:szCs w:val="22"/>
        </w:rPr>
        <w:t xml:space="preserve"> </w:t>
      </w:r>
      <w:r w:rsidR="00B87B2E">
        <w:rPr>
          <w:rFonts w:asciiTheme="majorHAnsi" w:hAnsiTheme="majorHAnsi"/>
          <w:sz w:val="22"/>
          <w:szCs w:val="22"/>
        </w:rPr>
        <w:t>AMBA</w:t>
      </w:r>
      <w:r w:rsidR="00CE6EE5">
        <w:rPr>
          <w:rFonts w:asciiTheme="majorHAnsi" w:hAnsiTheme="majorHAnsi"/>
          <w:sz w:val="22"/>
          <w:szCs w:val="22"/>
        </w:rPr>
        <w:t xml:space="preserve"> NoC </w:t>
      </w:r>
      <w:r w:rsidR="00143B8E">
        <w:rPr>
          <w:rFonts w:asciiTheme="majorHAnsi" w:hAnsiTheme="majorHAnsi"/>
          <w:sz w:val="22"/>
          <w:szCs w:val="22"/>
        </w:rPr>
        <w:t>E</w:t>
      </w:r>
      <w:r w:rsidRPr="00080656">
        <w:rPr>
          <w:rFonts w:asciiTheme="majorHAnsi" w:hAnsiTheme="majorHAnsi"/>
          <w:sz w:val="22"/>
          <w:szCs w:val="22"/>
        </w:rPr>
        <w:t>nd-to-</w:t>
      </w:r>
      <w:r w:rsidR="00143B8E">
        <w:rPr>
          <w:rFonts w:asciiTheme="majorHAnsi" w:hAnsiTheme="majorHAnsi"/>
          <w:sz w:val="22"/>
          <w:szCs w:val="22"/>
        </w:rPr>
        <w:t>E</w:t>
      </w:r>
      <w:r w:rsidRPr="00080656">
        <w:rPr>
          <w:rFonts w:asciiTheme="majorHAnsi" w:hAnsiTheme="majorHAnsi"/>
          <w:sz w:val="22"/>
          <w:szCs w:val="22"/>
        </w:rPr>
        <w:t xml:space="preserve">nd </w:t>
      </w:r>
      <w:r w:rsidR="00143B8E">
        <w:rPr>
          <w:rFonts w:asciiTheme="majorHAnsi" w:hAnsiTheme="majorHAnsi"/>
          <w:sz w:val="22"/>
          <w:szCs w:val="22"/>
        </w:rPr>
        <w:t>C</w:t>
      </w:r>
      <w:r w:rsidRPr="00080656">
        <w:rPr>
          <w:rFonts w:asciiTheme="majorHAnsi" w:hAnsiTheme="majorHAnsi"/>
          <w:sz w:val="22"/>
          <w:szCs w:val="22"/>
        </w:rPr>
        <w:t xml:space="preserve">hecker </w:t>
      </w:r>
      <w:r w:rsidR="00CB274B">
        <w:rPr>
          <w:rFonts w:asciiTheme="majorHAnsi" w:hAnsiTheme="majorHAnsi"/>
          <w:sz w:val="22"/>
          <w:szCs w:val="22"/>
        </w:rPr>
        <w:t>l</w:t>
      </w:r>
      <w:r w:rsidRPr="00080656">
        <w:rPr>
          <w:rFonts w:asciiTheme="majorHAnsi" w:hAnsiTheme="majorHAnsi"/>
          <w:sz w:val="22"/>
          <w:szCs w:val="22"/>
        </w:rPr>
        <w:t>o</w:t>
      </w:r>
      <w:r w:rsidR="00143B8E">
        <w:rPr>
          <w:rFonts w:asciiTheme="majorHAnsi" w:hAnsiTheme="majorHAnsi"/>
          <w:sz w:val="22"/>
          <w:szCs w:val="22"/>
        </w:rPr>
        <w:t xml:space="preserve">g </w:t>
      </w:r>
      <w:r w:rsidR="00CB274B">
        <w:rPr>
          <w:rFonts w:asciiTheme="majorHAnsi" w:hAnsiTheme="majorHAnsi"/>
          <w:sz w:val="22"/>
          <w:szCs w:val="22"/>
        </w:rPr>
        <w:t>f</w:t>
      </w:r>
      <w:r w:rsidRPr="00080656">
        <w:rPr>
          <w:rFonts w:asciiTheme="majorHAnsi" w:hAnsiTheme="majorHAnsi"/>
          <w:sz w:val="22"/>
          <w:szCs w:val="22"/>
        </w:rPr>
        <w:t>iles</w:t>
      </w:r>
      <w:bookmarkEnd w:id="2285"/>
    </w:p>
    <w:tbl>
      <w:tblPr>
        <w:tblStyle w:val="TableGrid"/>
        <w:tblW w:w="0" w:type="auto"/>
        <w:jc w:val="center"/>
        <w:tblLook w:val="04A0" w:firstRow="1" w:lastRow="0" w:firstColumn="1" w:lastColumn="0" w:noHBand="0" w:noVBand="1"/>
      </w:tblPr>
      <w:tblGrid>
        <w:gridCol w:w="5629"/>
        <w:gridCol w:w="3947"/>
      </w:tblGrid>
      <w:tr w:rsidR="000A029C" w:rsidRPr="00080656" w14:paraId="38900503" w14:textId="77777777" w:rsidTr="00581ED4">
        <w:trPr>
          <w:jc w:val="center"/>
        </w:trPr>
        <w:tc>
          <w:tcPr>
            <w:tcW w:w="485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D05D400"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File name</w:t>
            </w:r>
          </w:p>
        </w:tc>
        <w:tc>
          <w:tcPr>
            <w:tcW w:w="450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3A2D347"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Description</w:t>
            </w:r>
          </w:p>
        </w:tc>
      </w:tr>
      <w:tr w:rsidR="000A029C" w:rsidRPr="00080656" w14:paraId="67564D32" w14:textId="77777777" w:rsidTr="00581ED4">
        <w:trPr>
          <w:trHeight w:val="368"/>
          <w:jc w:val="center"/>
        </w:trPr>
        <w:tc>
          <w:tcPr>
            <w:tcW w:w="4855" w:type="dxa"/>
            <w:tcBorders>
              <w:top w:val="single" w:sz="4" w:space="0" w:color="auto"/>
              <w:left w:val="single" w:sz="4" w:space="0" w:color="auto"/>
              <w:bottom w:val="single" w:sz="4" w:space="0" w:color="auto"/>
              <w:right w:val="single" w:sz="4" w:space="0" w:color="auto"/>
            </w:tcBorders>
            <w:hideMark/>
          </w:tcPr>
          <w:p w14:paraId="081D231A" w14:textId="77777777" w:rsidR="000A029C" w:rsidRPr="00284A92" w:rsidRDefault="000A029C" w:rsidP="004D2920">
            <w:pPr>
              <w:pStyle w:val="Body"/>
              <w:rPr>
                <w:rStyle w:val="FilesandDirectories"/>
                <w:rPrChange w:id="2286" w:author="Kate Boardman" w:date="2016-04-19T17:54:00Z">
                  <w:rPr>
                    <w:rFonts w:asciiTheme="majorHAnsi" w:hAnsiTheme="majorHAnsi"/>
                    <w:szCs w:val="22"/>
                  </w:rPr>
                </w:rPrChange>
              </w:rPr>
            </w:pPr>
            <w:r w:rsidRPr="00284A92">
              <w:rPr>
                <w:rStyle w:val="FilesandDirectories"/>
                <w:rPrChange w:id="2287" w:author="Kate Boardman" w:date="2016-04-19T17:54:00Z">
                  <w:rPr>
                    <w:rFonts w:asciiTheme="majorHAnsi" w:hAnsiTheme="majorHAnsi"/>
                    <w:szCs w:val="22"/>
                  </w:rPr>
                </w:rPrChange>
              </w:rPr>
              <w:t>ns_noc_acemstrbrdg_&lt;bridge_id&gt;_ar_r.log</w:t>
            </w:r>
          </w:p>
        </w:tc>
        <w:tc>
          <w:tcPr>
            <w:tcW w:w="4500" w:type="dxa"/>
            <w:tcBorders>
              <w:top w:val="single" w:sz="4" w:space="0" w:color="auto"/>
              <w:left w:val="single" w:sz="4" w:space="0" w:color="auto"/>
              <w:bottom w:val="single" w:sz="4" w:space="0" w:color="auto"/>
              <w:right w:val="single" w:sz="4" w:space="0" w:color="auto"/>
            </w:tcBorders>
            <w:hideMark/>
          </w:tcPr>
          <w:p w14:paraId="60D85C35" w14:textId="663451A2" w:rsidR="000A029C" w:rsidRPr="00080656" w:rsidRDefault="000136E6" w:rsidP="004D2920">
            <w:pPr>
              <w:pStyle w:val="Body"/>
              <w:jc w:val="center"/>
              <w:rPr>
                <w:rFonts w:asciiTheme="majorHAnsi" w:hAnsiTheme="majorHAnsi"/>
                <w:szCs w:val="22"/>
              </w:rPr>
            </w:pPr>
            <w:r>
              <w:rPr>
                <w:rFonts w:asciiTheme="majorHAnsi" w:hAnsiTheme="majorHAnsi"/>
                <w:szCs w:val="22"/>
              </w:rPr>
              <w:t>AXI or ACE m</w:t>
            </w:r>
            <w:r w:rsidR="000A029C" w:rsidRPr="00080656">
              <w:rPr>
                <w:rFonts w:asciiTheme="majorHAnsi" w:hAnsiTheme="majorHAnsi"/>
                <w:szCs w:val="22"/>
              </w:rPr>
              <w:t>aster bridge traffic log for AR and R channels</w:t>
            </w:r>
          </w:p>
        </w:tc>
      </w:tr>
      <w:tr w:rsidR="000A029C" w:rsidRPr="00080656" w14:paraId="0B9F7AE3" w14:textId="77777777" w:rsidTr="00581ED4">
        <w:trPr>
          <w:trHeight w:val="368"/>
          <w:jc w:val="center"/>
        </w:trPr>
        <w:tc>
          <w:tcPr>
            <w:tcW w:w="4855" w:type="dxa"/>
            <w:tcBorders>
              <w:top w:val="single" w:sz="4" w:space="0" w:color="auto"/>
              <w:left w:val="single" w:sz="4" w:space="0" w:color="auto"/>
              <w:bottom w:val="single" w:sz="4" w:space="0" w:color="auto"/>
              <w:right w:val="single" w:sz="4" w:space="0" w:color="auto"/>
            </w:tcBorders>
            <w:hideMark/>
          </w:tcPr>
          <w:p w14:paraId="74DC5F3D" w14:textId="77777777" w:rsidR="000A029C" w:rsidRPr="00284A92" w:rsidRDefault="000A029C" w:rsidP="004D2920">
            <w:pPr>
              <w:pStyle w:val="Body"/>
              <w:rPr>
                <w:rStyle w:val="FilesandDirectories"/>
                <w:rPrChange w:id="2288" w:author="Kate Boardman" w:date="2016-04-19T17:54:00Z">
                  <w:rPr>
                    <w:rFonts w:asciiTheme="majorHAnsi" w:hAnsiTheme="majorHAnsi"/>
                    <w:szCs w:val="22"/>
                  </w:rPr>
                </w:rPrChange>
              </w:rPr>
            </w:pPr>
            <w:r w:rsidRPr="00284A92">
              <w:rPr>
                <w:rStyle w:val="FilesandDirectories"/>
                <w:rPrChange w:id="2289" w:author="Kate Boardman" w:date="2016-04-19T17:54:00Z">
                  <w:rPr>
                    <w:rFonts w:asciiTheme="majorHAnsi" w:hAnsiTheme="majorHAnsi"/>
                    <w:szCs w:val="22"/>
                  </w:rPr>
                </w:rPrChange>
              </w:rPr>
              <w:t>ns_noc_acemstrbrdg_&lt;bridge_id&gt;_aw_w_b.log</w:t>
            </w:r>
          </w:p>
        </w:tc>
        <w:tc>
          <w:tcPr>
            <w:tcW w:w="4500" w:type="dxa"/>
            <w:tcBorders>
              <w:top w:val="single" w:sz="4" w:space="0" w:color="auto"/>
              <w:left w:val="single" w:sz="4" w:space="0" w:color="auto"/>
              <w:bottom w:val="single" w:sz="4" w:space="0" w:color="auto"/>
              <w:right w:val="single" w:sz="4" w:space="0" w:color="auto"/>
            </w:tcBorders>
            <w:hideMark/>
          </w:tcPr>
          <w:p w14:paraId="453E8C77" w14:textId="4DA57306" w:rsidR="000A029C" w:rsidRPr="00080656" w:rsidRDefault="000136E6" w:rsidP="004D2920">
            <w:pPr>
              <w:pStyle w:val="Body"/>
              <w:jc w:val="center"/>
              <w:rPr>
                <w:rFonts w:asciiTheme="majorHAnsi" w:hAnsiTheme="majorHAnsi"/>
                <w:szCs w:val="22"/>
              </w:rPr>
            </w:pPr>
            <w:r>
              <w:rPr>
                <w:rFonts w:asciiTheme="majorHAnsi" w:hAnsiTheme="majorHAnsi"/>
                <w:szCs w:val="22"/>
              </w:rPr>
              <w:t>AXI or ACE m</w:t>
            </w:r>
            <w:r w:rsidR="000A029C" w:rsidRPr="00080656">
              <w:rPr>
                <w:rFonts w:asciiTheme="majorHAnsi" w:hAnsiTheme="majorHAnsi"/>
                <w:szCs w:val="22"/>
              </w:rPr>
              <w:t>aster bridge traffic log for AW, W and B channels</w:t>
            </w:r>
          </w:p>
        </w:tc>
      </w:tr>
      <w:tr w:rsidR="000A029C" w:rsidRPr="00080656" w14:paraId="64635727" w14:textId="77777777" w:rsidTr="00581ED4">
        <w:trPr>
          <w:trHeight w:val="368"/>
          <w:jc w:val="center"/>
        </w:trPr>
        <w:tc>
          <w:tcPr>
            <w:tcW w:w="4855" w:type="dxa"/>
            <w:tcBorders>
              <w:top w:val="single" w:sz="4" w:space="0" w:color="auto"/>
              <w:left w:val="single" w:sz="4" w:space="0" w:color="auto"/>
              <w:bottom w:val="single" w:sz="4" w:space="0" w:color="auto"/>
              <w:right w:val="single" w:sz="4" w:space="0" w:color="auto"/>
            </w:tcBorders>
          </w:tcPr>
          <w:p w14:paraId="003A1F26" w14:textId="77777777" w:rsidR="000A029C" w:rsidRPr="00284A92" w:rsidRDefault="000A029C" w:rsidP="004D2920">
            <w:pPr>
              <w:pStyle w:val="Body"/>
              <w:rPr>
                <w:rStyle w:val="FilesandDirectories"/>
                <w:rPrChange w:id="2290" w:author="Kate Boardman" w:date="2016-04-19T17:54:00Z">
                  <w:rPr>
                    <w:rFonts w:asciiTheme="majorHAnsi" w:hAnsiTheme="majorHAnsi"/>
                    <w:szCs w:val="22"/>
                  </w:rPr>
                </w:rPrChange>
              </w:rPr>
            </w:pPr>
            <w:r w:rsidRPr="00284A92">
              <w:rPr>
                <w:rStyle w:val="FilesandDirectories"/>
                <w:rPrChange w:id="2291" w:author="Kate Boardman" w:date="2016-04-19T17:54:00Z">
                  <w:rPr>
                    <w:rFonts w:asciiTheme="majorHAnsi" w:hAnsiTheme="majorHAnsi"/>
                    <w:szCs w:val="22"/>
                  </w:rPr>
                </w:rPrChange>
              </w:rPr>
              <w:t>ns_noc_aceslvbrdg_&lt;bridge_id&gt;_ar_r.log</w:t>
            </w:r>
          </w:p>
        </w:tc>
        <w:tc>
          <w:tcPr>
            <w:tcW w:w="4500" w:type="dxa"/>
            <w:tcBorders>
              <w:top w:val="single" w:sz="4" w:space="0" w:color="auto"/>
              <w:left w:val="single" w:sz="4" w:space="0" w:color="auto"/>
              <w:bottom w:val="single" w:sz="4" w:space="0" w:color="auto"/>
              <w:right w:val="single" w:sz="4" w:space="0" w:color="auto"/>
            </w:tcBorders>
          </w:tcPr>
          <w:p w14:paraId="50C9AF9F" w14:textId="666B6791" w:rsidR="000A029C" w:rsidRPr="00080656" w:rsidRDefault="000136E6" w:rsidP="004D2920">
            <w:pPr>
              <w:pStyle w:val="Body"/>
              <w:jc w:val="center"/>
              <w:rPr>
                <w:rFonts w:asciiTheme="majorHAnsi" w:hAnsiTheme="majorHAnsi"/>
                <w:szCs w:val="22"/>
              </w:rPr>
            </w:pPr>
            <w:r>
              <w:rPr>
                <w:rFonts w:asciiTheme="majorHAnsi" w:hAnsiTheme="majorHAnsi"/>
                <w:szCs w:val="22"/>
              </w:rPr>
              <w:t>AXI or ACE s</w:t>
            </w:r>
            <w:r w:rsidR="000A029C" w:rsidRPr="00080656">
              <w:rPr>
                <w:rFonts w:asciiTheme="majorHAnsi" w:hAnsiTheme="majorHAnsi"/>
                <w:szCs w:val="22"/>
              </w:rPr>
              <w:t>lave bridge traffic log for AR and R channels</w:t>
            </w:r>
          </w:p>
        </w:tc>
      </w:tr>
      <w:tr w:rsidR="000A029C" w:rsidRPr="00080656" w14:paraId="630D86A5" w14:textId="77777777" w:rsidTr="00581ED4">
        <w:trPr>
          <w:trHeight w:val="368"/>
          <w:jc w:val="center"/>
        </w:trPr>
        <w:tc>
          <w:tcPr>
            <w:tcW w:w="4855" w:type="dxa"/>
            <w:tcBorders>
              <w:top w:val="single" w:sz="4" w:space="0" w:color="auto"/>
              <w:left w:val="single" w:sz="4" w:space="0" w:color="auto"/>
              <w:bottom w:val="single" w:sz="4" w:space="0" w:color="auto"/>
              <w:right w:val="single" w:sz="4" w:space="0" w:color="auto"/>
            </w:tcBorders>
          </w:tcPr>
          <w:p w14:paraId="52136D13" w14:textId="77777777" w:rsidR="000A029C" w:rsidRPr="00284A92" w:rsidRDefault="000A029C" w:rsidP="004D2920">
            <w:pPr>
              <w:pStyle w:val="Body"/>
              <w:rPr>
                <w:rStyle w:val="FilesandDirectories"/>
                <w:rPrChange w:id="2292" w:author="Kate Boardman" w:date="2016-04-19T17:54:00Z">
                  <w:rPr>
                    <w:rFonts w:asciiTheme="majorHAnsi" w:hAnsiTheme="majorHAnsi"/>
                    <w:szCs w:val="22"/>
                  </w:rPr>
                </w:rPrChange>
              </w:rPr>
            </w:pPr>
            <w:r w:rsidRPr="00284A92">
              <w:rPr>
                <w:rStyle w:val="FilesandDirectories"/>
                <w:rPrChange w:id="2293" w:author="Kate Boardman" w:date="2016-04-19T17:54:00Z">
                  <w:rPr>
                    <w:rFonts w:asciiTheme="majorHAnsi" w:hAnsiTheme="majorHAnsi"/>
                    <w:szCs w:val="22"/>
                  </w:rPr>
                </w:rPrChange>
              </w:rPr>
              <w:t>ns_noc_aceslvbrdg_&lt;bridge_id&gt;_aw_w_b.log</w:t>
            </w:r>
          </w:p>
        </w:tc>
        <w:tc>
          <w:tcPr>
            <w:tcW w:w="4500" w:type="dxa"/>
            <w:tcBorders>
              <w:top w:val="single" w:sz="4" w:space="0" w:color="auto"/>
              <w:left w:val="single" w:sz="4" w:space="0" w:color="auto"/>
              <w:bottom w:val="single" w:sz="4" w:space="0" w:color="auto"/>
              <w:right w:val="single" w:sz="4" w:space="0" w:color="auto"/>
            </w:tcBorders>
          </w:tcPr>
          <w:p w14:paraId="4E4C600C" w14:textId="2A1DB910" w:rsidR="000A029C" w:rsidRPr="00080656" w:rsidRDefault="000136E6" w:rsidP="004D2920">
            <w:pPr>
              <w:pStyle w:val="Body"/>
              <w:jc w:val="center"/>
              <w:rPr>
                <w:rFonts w:asciiTheme="majorHAnsi" w:hAnsiTheme="majorHAnsi"/>
                <w:szCs w:val="22"/>
              </w:rPr>
            </w:pPr>
            <w:r>
              <w:rPr>
                <w:rFonts w:asciiTheme="majorHAnsi" w:hAnsiTheme="majorHAnsi"/>
                <w:szCs w:val="22"/>
              </w:rPr>
              <w:t>AXI or ACE s</w:t>
            </w:r>
            <w:r w:rsidR="000A029C" w:rsidRPr="00080656">
              <w:rPr>
                <w:rFonts w:asciiTheme="majorHAnsi" w:hAnsiTheme="majorHAnsi"/>
                <w:szCs w:val="22"/>
              </w:rPr>
              <w:t>lave bridge traffic log for AW, W and B channels</w:t>
            </w:r>
          </w:p>
        </w:tc>
      </w:tr>
      <w:tr w:rsidR="00581ED4" w:rsidRPr="00080656" w14:paraId="11CAB2D0" w14:textId="77777777" w:rsidTr="00581ED4">
        <w:trPr>
          <w:trHeight w:val="368"/>
          <w:jc w:val="center"/>
        </w:trPr>
        <w:tc>
          <w:tcPr>
            <w:tcW w:w="4855" w:type="dxa"/>
            <w:tcBorders>
              <w:top w:val="single" w:sz="4" w:space="0" w:color="auto"/>
              <w:left w:val="single" w:sz="4" w:space="0" w:color="auto"/>
              <w:bottom w:val="single" w:sz="4" w:space="0" w:color="auto"/>
              <w:right w:val="single" w:sz="4" w:space="0" w:color="auto"/>
            </w:tcBorders>
          </w:tcPr>
          <w:p w14:paraId="44EA2133" w14:textId="54521BEF" w:rsidR="00581ED4" w:rsidRPr="00284A92" w:rsidRDefault="00581ED4" w:rsidP="004D2920">
            <w:pPr>
              <w:pStyle w:val="Body"/>
              <w:rPr>
                <w:rStyle w:val="FilesandDirectories"/>
                <w:rPrChange w:id="2294" w:author="Kate Boardman" w:date="2016-04-19T17:54:00Z">
                  <w:rPr>
                    <w:rFonts w:asciiTheme="majorHAnsi" w:hAnsiTheme="majorHAnsi"/>
                    <w:szCs w:val="22"/>
                  </w:rPr>
                </w:rPrChange>
              </w:rPr>
            </w:pPr>
            <w:r w:rsidRPr="00284A92">
              <w:rPr>
                <w:rStyle w:val="FilesandDirectories"/>
                <w:rPrChange w:id="2295" w:author="Kate Boardman" w:date="2016-04-19T17:54:00Z">
                  <w:rPr>
                    <w:rFonts w:asciiTheme="majorHAnsi" w:hAnsiTheme="majorHAnsi"/>
                    <w:szCs w:val="22"/>
                  </w:rPr>
                </w:rPrChange>
              </w:rPr>
              <w:t>ns_noc_acemstrbrdg_&lt;bridge_id&gt;_ac.log</w:t>
            </w:r>
          </w:p>
        </w:tc>
        <w:tc>
          <w:tcPr>
            <w:tcW w:w="4500" w:type="dxa"/>
            <w:tcBorders>
              <w:top w:val="single" w:sz="4" w:space="0" w:color="auto"/>
              <w:left w:val="single" w:sz="4" w:space="0" w:color="auto"/>
              <w:bottom w:val="single" w:sz="4" w:space="0" w:color="auto"/>
              <w:right w:val="single" w:sz="4" w:space="0" w:color="auto"/>
            </w:tcBorders>
          </w:tcPr>
          <w:p w14:paraId="65087DB0" w14:textId="3C706421" w:rsidR="00581ED4" w:rsidRPr="00080656" w:rsidRDefault="00581ED4" w:rsidP="004D2920">
            <w:pPr>
              <w:pStyle w:val="Body"/>
              <w:jc w:val="center"/>
              <w:rPr>
                <w:rFonts w:asciiTheme="majorHAnsi" w:hAnsiTheme="majorHAnsi"/>
                <w:szCs w:val="22"/>
              </w:rPr>
            </w:pPr>
            <w:r>
              <w:rPr>
                <w:rFonts w:asciiTheme="majorHAnsi" w:hAnsiTheme="majorHAnsi"/>
                <w:szCs w:val="22"/>
              </w:rPr>
              <w:t>ACE master bridge traffic log for AC channel</w:t>
            </w:r>
          </w:p>
        </w:tc>
      </w:tr>
      <w:tr w:rsidR="00581ED4" w:rsidRPr="00080656" w14:paraId="554278F4" w14:textId="77777777" w:rsidTr="00581ED4">
        <w:trPr>
          <w:trHeight w:val="368"/>
          <w:jc w:val="center"/>
        </w:trPr>
        <w:tc>
          <w:tcPr>
            <w:tcW w:w="4855" w:type="dxa"/>
            <w:tcBorders>
              <w:top w:val="single" w:sz="4" w:space="0" w:color="auto"/>
              <w:left w:val="single" w:sz="4" w:space="0" w:color="auto"/>
              <w:bottom w:val="single" w:sz="4" w:space="0" w:color="auto"/>
              <w:right w:val="single" w:sz="4" w:space="0" w:color="auto"/>
            </w:tcBorders>
          </w:tcPr>
          <w:p w14:paraId="3E1DECE1" w14:textId="0668019B" w:rsidR="00581ED4" w:rsidRPr="00284A92" w:rsidRDefault="00581ED4" w:rsidP="004D2920">
            <w:pPr>
              <w:pStyle w:val="Body"/>
              <w:rPr>
                <w:rStyle w:val="FilesandDirectories"/>
                <w:rPrChange w:id="2296" w:author="Kate Boardman" w:date="2016-04-19T17:54:00Z">
                  <w:rPr>
                    <w:rFonts w:asciiTheme="majorHAnsi" w:hAnsiTheme="majorHAnsi"/>
                    <w:szCs w:val="22"/>
                  </w:rPr>
                </w:rPrChange>
              </w:rPr>
            </w:pPr>
            <w:r w:rsidRPr="00284A92">
              <w:rPr>
                <w:rStyle w:val="FilesandDirectories"/>
                <w:rPrChange w:id="2297" w:author="Kate Boardman" w:date="2016-04-19T17:54:00Z">
                  <w:rPr>
                    <w:rFonts w:asciiTheme="majorHAnsi" w:hAnsiTheme="majorHAnsi"/>
                    <w:szCs w:val="22"/>
                  </w:rPr>
                </w:rPrChange>
              </w:rPr>
              <w:t>ns_noc_acemstrbrdg_&lt;bridge_id&gt;_cr_cd.log</w:t>
            </w:r>
          </w:p>
        </w:tc>
        <w:tc>
          <w:tcPr>
            <w:tcW w:w="4500" w:type="dxa"/>
            <w:tcBorders>
              <w:top w:val="single" w:sz="4" w:space="0" w:color="auto"/>
              <w:left w:val="single" w:sz="4" w:space="0" w:color="auto"/>
              <w:bottom w:val="single" w:sz="4" w:space="0" w:color="auto"/>
              <w:right w:val="single" w:sz="4" w:space="0" w:color="auto"/>
            </w:tcBorders>
          </w:tcPr>
          <w:p w14:paraId="1D154D48" w14:textId="29A5F9E0" w:rsidR="00581ED4" w:rsidRPr="00080656" w:rsidRDefault="00581ED4" w:rsidP="004D2920">
            <w:pPr>
              <w:pStyle w:val="Body"/>
              <w:jc w:val="center"/>
              <w:rPr>
                <w:rFonts w:asciiTheme="majorHAnsi" w:hAnsiTheme="majorHAnsi"/>
                <w:szCs w:val="22"/>
              </w:rPr>
            </w:pPr>
            <w:r>
              <w:rPr>
                <w:rFonts w:asciiTheme="majorHAnsi" w:hAnsiTheme="majorHAnsi"/>
                <w:szCs w:val="22"/>
              </w:rPr>
              <w:t>ACE master bridge traffic log for CR and CD channels</w:t>
            </w:r>
          </w:p>
        </w:tc>
      </w:tr>
      <w:tr w:rsidR="00581ED4" w:rsidRPr="00080656" w14:paraId="68E9808C" w14:textId="77777777" w:rsidTr="00581ED4">
        <w:trPr>
          <w:trHeight w:val="368"/>
          <w:jc w:val="center"/>
        </w:trPr>
        <w:tc>
          <w:tcPr>
            <w:tcW w:w="4855" w:type="dxa"/>
            <w:tcBorders>
              <w:top w:val="single" w:sz="4" w:space="0" w:color="auto"/>
              <w:left w:val="single" w:sz="4" w:space="0" w:color="auto"/>
              <w:bottom w:val="single" w:sz="4" w:space="0" w:color="auto"/>
              <w:right w:val="single" w:sz="4" w:space="0" w:color="auto"/>
            </w:tcBorders>
          </w:tcPr>
          <w:p w14:paraId="7081E40A" w14:textId="6D64FBB9" w:rsidR="00581ED4" w:rsidRPr="00284A92" w:rsidRDefault="00581ED4" w:rsidP="004D2920">
            <w:pPr>
              <w:pStyle w:val="Body"/>
              <w:rPr>
                <w:rStyle w:val="FilesandDirectories"/>
                <w:rPrChange w:id="2298" w:author="Kate Boardman" w:date="2016-04-19T17:54:00Z">
                  <w:rPr>
                    <w:rFonts w:asciiTheme="majorHAnsi" w:hAnsiTheme="majorHAnsi"/>
                    <w:szCs w:val="22"/>
                  </w:rPr>
                </w:rPrChange>
              </w:rPr>
            </w:pPr>
            <w:r w:rsidRPr="00284A92">
              <w:rPr>
                <w:rStyle w:val="FilesandDirectories"/>
                <w:rPrChange w:id="2299" w:author="Kate Boardman" w:date="2016-04-19T17:54:00Z">
                  <w:rPr>
                    <w:rFonts w:asciiTheme="majorHAnsi" w:hAnsiTheme="majorHAnsi"/>
                    <w:szCs w:val="22"/>
                  </w:rPr>
                </w:rPrChange>
              </w:rPr>
              <w:t>ns_noc_aceslvbrdg_&lt;bridge_id&gt;_ac.log</w:t>
            </w:r>
          </w:p>
        </w:tc>
        <w:tc>
          <w:tcPr>
            <w:tcW w:w="4500" w:type="dxa"/>
            <w:tcBorders>
              <w:top w:val="single" w:sz="4" w:space="0" w:color="auto"/>
              <w:left w:val="single" w:sz="4" w:space="0" w:color="auto"/>
              <w:bottom w:val="single" w:sz="4" w:space="0" w:color="auto"/>
              <w:right w:val="single" w:sz="4" w:space="0" w:color="auto"/>
            </w:tcBorders>
          </w:tcPr>
          <w:p w14:paraId="42163484" w14:textId="1C2318DC" w:rsidR="00581ED4" w:rsidRPr="00080656" w:rsidRDefault="00581ED4" w:rsidP="004D2920">
            <w:pPr>
              <w:pStyle w:val="Body"/>
              <w:jc w:val="center"/>
              <w:rPr>
                <w:rFonts w:asciiTheme="majorHAnsi" w:hAnsiTheme="majorHAnsi"/>
                <w:szCs w:val="22"/>
              </w:rPr>
            </w:pPr>
            <w:r>
              <w:rPr>
                <w:rFonts w:asciiTheme="majorHAnsi" w:hAnsiTheme="majorHAnsi"/>
                <w:szCs w:val="22"/>
              </w:rPr>
              <w:t>ACE slave bridge traffic log for AC channel</w:t>
            </w:r>
          </w:p>
        </w:tc>
      </w:tr>
      <w:tr w:rsidR="00581ED4" w:rsidRPr="00080656" w14:paraId="60F75B3E" w14:textId="77777777" w:rsidTr="00581ED4">
        <w:trPr>
          <w:trHeight w:val="368"/>
          <w:jc w:val="center"/>
        </w:trPr>
        <w:tc>
          <w:tcPr>
            <w:tcW w:w="4855" w:type="dxa"/>
            <w:tcBorders>
              <w:top w:val="single" w:sz="4" w:space="0" w:color="auto"/>
              <w:left w:val="single" w:sz="4" w:space="0" w:color="auto"/>
              <w:bottom w:val="single" w:sz="4" w:space="0" w:color="auto"/>
              <w:right w:val="single" w:sz="4" w:space="0" w:color="auto"/>
            </w:tcBorders>
          </w:tcPr>
          <w:p w14:paraId="46207E42" w14:textId="4A0EFF99" w:rsidR="00581ED4" w:rsidRPr="00284A92" w:rsidRDefault="00581ED4" w:rsidP="004D2920">
            <w:pPr>
              <w:pStyle w:val="Body"/>
              <w:rPr>
                <w:rStyle w:val="FilesandDirectories"/>
                <w:rPrChange w:id="2300" w:author="Kate Boardman" w:date="2016-04-19T17:54:00Z">
                  <w:rPr>
                    <w:rFonts w:asciiTheme="majorHAnsi" w:hAnsiTheme="majorHAnsi"/>
                    <w:szCs w:val="22"/>
                  </w:rPr>
                </w:rPrChange>
              </w:rPr>
            </w:pPr>
            <w:r w:rsidRPr="00284A92">
              <w:rPr>
                <w:rStyle w:val="FilesandDirectories"/>
                <w:rPrChange w:id="2301" w:author="Kate Boardman" w:date="2016-04-19T17:54:00Z">
                  <w:rPr>
                    <w:rFonts w:asciiTheme="majorHAnsi" w:hAnsiTheme="majorHAnsi"/>
                    <w:szCs w:val="22"/>
                  </w:rPr>
                </w:rPrChange>
              </w:rPr>
              <w:t>ns_noc_aceslvbrdg_&lt;bridge_id&gt;_cr_cd.log</w:t>
            </w:r>
          </w:p>
        </w:tc>
        <w:tc>
          <w:tcPr>
            <w:tcW w:w="4500" w:type="dxa"/>
            <w:tcBorders>
              <w:top w:val="single" w:sz="4" w:space="0" w:color="auto"/>
              <w:left w:val="single" w:sz="4" w:space="0" w:color="auto"/>
              <w:bottom w:val="single" w:sz="4" w:space="0" w:color="auto"/>
              <w:right w:val="single" w:sz="4" w:space="0" w:color="auto"/>
            </w:tcBorders>
          </w:tcPr>
          <w:p w14:paraId="67988370" w14:textId="5F6FD6D9" w:rsidR="00581ED4" w:rsidRPr="00080656" w:rsidRDefault="00581ED4" w:rsidP="004D2920">
            <w:pPr>
              <w:pStyle w:val="Body"/>
              <w:jc w:val="center"/>
              <w:rPr>
                <w:rFonts w:asciiTheme="majorHAnsi" w:hAnsiTheme="majorHAnsi"/>
                <w:szCs w:val="22"/>
              </w:rPr>
            </w:pPr>
            <w:r>
              <w:rPr>
                <w:rFonts w:asciiTheme="majorHAnsi" w:hAnsiTheme="majorHAnsi"/>
                <w:szCs w:val="22"/>
              </w:rPr>
              <w:t>ACE slave bridge traffic log for CR and CD channels</w:t>
            </w:r>
          </w:p>
        </w:tc>
      </w:tr>
    </w:tbl>
    <w:p w14:paraId="18F3636D" w14:textId="77777777" w:rsidR="000A029C" w:rsidRPr="00080656" w:rsidRDefault="000A029C" w:rsidP="000A029C">
      <w:pPr>
        <w:pStyle w:val="Body"/>
        <w:rPr>
          <w:rFonts w:asciiTheme="majorHAnsi" w:hAnsiTheme="majorHAnsi"/>
          <w:szCs w:val="22"/>
        </w:rPr>
      </w:pPr>
    </w:p>
    <w:p w14:paraId="6A1B93D0" w14:textId="49B390E0" w:rsidR="000A029C" w:rsidRPr="00D1194A" w:rsidRDefault="000A029C" w:rsidP="00D1194A">
      <w:pPr>
        <w:pStyle w:val="Body"/>
      </w:pPr>
      <w:r w:rsidRPr="00080656">
        <w:rPr>
          <w:rFonts w:asciiTheme="majorHAnsi" w:hAnsiTheme="majorHAnsi"/>
          <w:szCs w:val="22"/>
        </w:rPr>
        <w:t xml:space="preserve">As shown in the above table, </w:t>
      </w:r>
      <w:r w:rsidR="007906FA">
        <w:rPr>
          <w:rFonts w:asciiTheme="majorHAnsi" w:hAnsiTheme="majorHAnsi"/>
          <w:szCs w:val="22"/>
        </w:rPr>
        <w:t>traffic log files for all major channels</w:t>
      </w:r>
      <w:r w:rsidRPr="00080656">
        <w:rPr>
          <w:rFonts w:asciiTheme="majorHAnsi" w:hAnsiTheme="majorHAnsi"/>
          <w:szCs w:val="22"/>
        </w:rPr>
        <w:t xml:space="preserve"> </w:t>
      </w:r>
      <w:proofErr w:type="gramStart"/>
      <w:r w:rsidRPr="00080656">
        <w:rPr>
          <w:rFonts w:asciiTheme="majorHAnsi" w:hAnsiTheme="majorHAnsi"/>
          <w:szCs w:val="22"/>
        </w:rPr>
        <w:t>are produced</w:t>
      </w:r>
      <w:proofErr w:type="gramEnd"/>
      <w:r w:rsidRPr="00080656">
        <w:rPr>
          <w:rFonts w:asciiTheme="majorHAnsi" w:hAnsiTheme="majorHAnsi"/>
          <w:szCs w:val="22"/>
        </w:rPr>
        <w:t xml:space="preserve"> for each bridge in the NoC.  Each</w:t>
      </w:r>
      <w:r w:rsidR="00F35AB0">
        <w:rPr>
          <w:rFonts w:asciiTheme="majorHAnsi" w:hAnsiTheme="majorHAnsi"/>
          <w:szCs w:val="22"/>
        </w:rPr>
        <w:t xml:space="preserve"> log file records Noc-level</w:t>
      </w:r>
      <w:r w:rsidRPr="00080656">
        <w:rPr>
          <w:rFonts w:asciiTheme="majorHAnsi" w:hAnsiTheme="majorHAnsi"/>
          <w:szCs w:val="22"/>
        </w:rPr>
        <w:t xml:space="preserve"> information for all the traffic seen by each bridge.</w:t>
      </w:r>
    </w:p>
    <w:p w14:paraId="3F026F8D" w14:textId="79D1D15E" w:rsidR="000A029C" w:rsidRPr="00D1194A" w:rsidRDefault="00B87B2E" w:rsidP="00D1194A">
      <w:pPr>
        <w:pStyle w:val="Heading3"/>
        <w:numPr>
          <w:ilvl w:val="4"/>
          <w:numId w:val="16"/>
        </w:numPr>
        <w:rPr>
          <w:sz w:val="22"/>
          <w:szCs w:val="24"/>
        </w:rPr>
      </w:pPr>
      <w:bookmarkStart w:id="2302" w:name="_Toc407201542"/>
      <w:bookmarkStart w:id="2303" w:name="_Toc448857029"/>
      <w:r>
        <w:rPr>
          <w:sz w:val="20"/>
          <w:szCs w:val="24"/>
        </w:rPr>
        <w:lastRenderedPageBreak/>
        <w:t>AMBA</w:t>
      </w:r>
      <w:r w:rsidR="00CD041C" w:rsidRPr="00BE557D">
        <w:rPr>
          <w:sz w:val="20"/>
          <w:szCs w:val="24"/>
        </w:rPr>
        <w:t xml:space="preserve"> </w:t>
      </w:r>
      <w:r w:rsidR="000A029C" w:rsidRPr="00D1194A">
        <w:rPr>
          <w:sz w:val="20"/>
          <w:szCs w:val="24"/>
        </w:rPr>
        <w:t xml:space="preserve">NoC </w:t>
      </w:r>
      <w:r w:rsidR="00905D04" w:rsidRPr="00D1194A">
        <w:rPr>
          <w:sz w:val="20"/>
          <w:szCs w:val="24"/>
        </w:rPr>
        <w:t>End-t</w:t>
      </w:r>
      <w:r w:rsidR="00190967" w:rsidRPr="00D1194A">
        <w:rPr>
          <w:sz w:val="20"/>
          <w:szCs w:val="24"/>
        </w:rPr>
        <w:t xml:space="preserve">o-End </w:t>
      </w:r>
      <w:r w:rsidR="000A029C" w:rsidRPr="00D1194A">
        <w:rPr>
          <w:sz w:val="20"/>
          <w:szCs w:val="24"/>
        </w:rPr>
        <w:t>Traffic Logs for Reads</w:t>
      </w:r>
      <w:bookmarkEnd w:id="2302"/>
      <w:bookmarkEnd w:id="2303"/>
    </w:p>
    <w:p w14:paraId="5B7E37A8"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The following is an example of </w:t>
      </w:r>
      <w:del w:id="2304" w:author="Kate Boardman" w:date="2016-04-19T17:53:00Z">
        <w:r w:rsidRPr="00284A92" w:rsidDel="00284A92">
          <w:rPr>
            <w:rStyle w:val="FilesandDirectories"/>
            <w:rPrChange w:id="2305" w:author="Kate Boardman" w:date="2016-04-19T17:53:00Z">
              <w:rPr>
                <w:rFonts w:asciiTheme="majorHAnsi" w:hAnsiTheme="majorHAnsi"/>
                <w:szCs w:val="22"/>
              </w:rPr>
            </w:rPrChange>
          </w:rPr>
          <w:delText>“</w:delText>
        </w:r>
      </w:del>
      <w:r w:rsidRPr="00284A92">
        <w:rPr>
          <w:rStyle w:val="FilesandDirectories"/>
          <w:rPrChange w:id="2306" w:author="Kate Boardman" w:date="2016-04-19T17:53:00Z">
            <w:rPr>
              <w:rFonts w:asciiTheme="majorHAnsi" w:hAnsiTheme="majorHAnsi"/>
              <w:szCs w:val="22"/>
            </w:rPr>
          </w:rPrChange>
        </w:rPr>
        <w:t>ns_noc_acemstrbrdg_&lt;bridge_id&gt;_ar_r.log</w:t>
      </w:r>
      <w:del w:id="2307" w:author="Kate Boardman" w:date="2016-04-19T17:53:00Z">
        <w:r w:rsidRPr="00080656" w:rsidDel="00284A92">
          <w:rPr>
            <w:rFonts w:asciiTheme="majorHAnsi" w:hAnsiTheme="majorHAnsi"/>
            <w:szCs w:val="22"/>
          </w:rPr>
          <w:delText>”</w:delText>
        </w:r>
      </w:del>
      <w:r w:rsidRPr="00080656">
        <w:rPr>
          <w:rFonts w:asciiTheme="majorHAnsi" w:hAnsiTheme="majorHAnsi"/>
          <w:szCs w:val="22"/>
        </w:rPr>
        <w:t>:</w:t>
      </w:r>
    </w:p>
    <w:p w14:paraId="63DD1289" w14:textId="77777777" w:rsidR="00303381" w:rsidRDefault="000A029C" w:rsidP="00303381">
      <w:pPr>
        <w:pStyle w:val="Command"/>
        <w:rPr>
          <w:ins w:id="2308" w:author="Kate Boardman" w:date="2016-04-19T19:13:00Z"/>
          <w:rStyle w:val="FilesandDirectories"/>
          <w:rFonts w:ascii="Consolas" w:hAnsi="Consolas" w:cstheme="minorBidi"/>
        </w:rPr>
        <w:pPrChange w:id="2309" w:author="Kate Boardman" w:date="2016-04-19T19:13:00Z">
          <w:pPr>
            <w:pStyle w:val="Body"/>
          </w:pPr>
        </w:pPrChange>
      </w:pPr>
      <w:r w:rsidRPr="00303381">
        <w:rPr>
          <w:rStyle w:val="FilesandDirectories"/>
          <w:rFonts w:ascii="Consolas" w:hAnsi="Consolas" w:cstheme="minorBidi"/>
          <w:rPrChange w:id="2310" w:author="Kate Boardman" w:date="2016-04-19T19:13:00Z">
            <w:rPr>
              <w:rFonts w:asciiTheme="majorHAnsi" w:hAnsiTheme="majorHAnsi"/>
              <w:szCs w:val="22"/>
            </w:rPr>
          </w:rPrChange>
        </w:rPr>
        <w:t>&lt;sim_time</w:t>
      </w:r>
      <w:proofErr w:type="gramStart"/>
      <w:r w:rsidRPr="00303381">
        <w:rPr>
          <w:rStyle w:val="FilesandDirectories"/>
          <w:rFonts w:ascii="Consolas" w:hAnsi="Consolas" w:cstheme="minorBidi"/>
          <w:rPrChange w:id="2311" w:author="Kate Boardman" w:date="2016-04-19T19:13:00Z">
            <w:rPr>
              <w:rFonts w:asciiTheme="majorHAnsi" w:hAnsiTheme="majorHAnsi"/>
              <w:szCs w:val="22"/>
            </w:rPr>
          </w:rPrChange>
        </w:rPr>
        <w:t>&gt; :</w:t>
      </w:r>
      <w:proofErr w:type="gramEnd"/>
      <w:r w:rsidRPr="00303381">
        <w:rPr>
          <w:rStyle w:val="FilesandDirectories"/>
          <w:rFonts w:ascii="Consolas" w:hAnsi="Consolas" w:cstheme="minorBidi"/>
          <w:rPrChange w:id="2312" w:author="Kate Boardman" w:date="2016-04-19T19:13:00Z">
            <w:rPr>
              <w:rFonts w:asciiTheme="majorHAnsi" w:hAnsiTheme="majorHAnsi"/>
              <w:szCs w:val="22"/>
            </w:rPr>
          </w:rPrChange>
        </w:rPr>
        <w:t xml:space="preserve"> request_id : 0x200000008 : master_id : 0x0 : </w:t>
      </w:r>
      <w:ins w:id="2313" w:author="Kate Boardman" w:date="2016-04-19T19:13:00Z">
        <w:r w:rsidR="00303381">
          <w:rPr>
            <w:rStyle w:val="FilesandDirectories"/>
            <w:rFonts w:ascii="Consolas" w:hAnsi="Consolas" w:cstheme="minorBidi"/>
          </w:rPr>
          <w:t xml:space="preserve"> </w:t>
        </w:r>
      </w:ins>
    </w:p>
    <w:p w14:paraId="79FD1505" w14:textId="77777777" w:rsidR="00303381" w:rsidRDefault="00827C1B" w:rsidP="00303381">
      <w:pPr>
        <w:pStyle w:val="Command"/>
        <w:rPr>
          <w:ins w:id="2314" w:author="Kate Boardman" w:date="2016-04-19T19:13:00Z"/>
          <w:rStyle w:val="FilesandDirectories"/>
          <w:rFonts w:ascii="Consolas" w:hAnsi="Consolas" w:cstheme="minorBidi"/>
        </w:rPr>
        <w:pPrChange w:id="2315" w:author="Kate Boardman" w:date="2016-04-19T19:13:00Z">
          <w:pPr>
            <w:pStyle w:val="Body"/>
          </w:pPr>
        </w:pPrChange>
      </w:pPr>
      <w:r w:rsidRPr="00303381">
        <w:rPr>
          <w:rStyle w:val="FilesandDirectories"/>
          <w:rFonts w:ascii="Consolas" w:hAnsi="Consolas" w:cstheme="minorBidi"/>
          <w:rPrChange w:id="2316" w:author="Kate Boardman" w:date="2016-04-19T19:13:00Z">
            <w:rPr>
              <w:rFonts w:asciiTheme="majorHAnsi" w:hAnsiTheme="majorHAnsi"/>
              <w:szCs w:val="22"/>
            </w:rPr>
          </w:rPrChange>
        </w:rPr>
        <w:t>split_</w:t>
      </w:r>
      <w:proofErr w:type="gramStart"/>
      <w:r w:rsidRPr="00303381">
        <w:rPr>
          <w:rStyle w:val="FilesandDirectories"/>
          <w:rFonts w:ascii="Consolas" w:hAnsi="Consolas" w:cstheme="minorBidi"/>
          <w:rPrChange w:id="2317" w:author="Kate Boardman" w:date="2016-04-19T19:13:00Z">
            <w:rPr>
              <w:rFonts w:asciiTheme="majorHAnsi" w:hAnsiTheme="majorHAnsi"/>
              <w:szCs w:val="22"/>
            </w:rPr>
          </w:rPrChange>
        </w:rPr>
        <w:t>cnt :</w:t>
      </w:r>
      <w:proofErr w:type="gramEnd"/>
      <w:r w:rsidRPr="00303381">
        <w:rPr>
          <w:rStyle w:val="FilesandDirectories"/>
          <w:rFonts w:ascii="Consolas" w:hAnsi="Consolas" w:cstheme="minorBidi"/>
          <w:rPrChange w:id="2318" w:author="Kate Boardman" w:date="2016-04-19T19:13:00Z">
            <w:rPr>
              <w:rFonts w:asciiTheme="majorHAnsi" w:hAnsiTheme="majorHAnsi"/>
              <w:szCs w:val="22"/>
            </w:rPr>
          </w:rPrChange>
        </w:rPr>
        <w:t xml:space="preserve"> 0 : split_size : 64 : </w:t>
      </w:r>
      <w:r w:rsidR="000A029C" w:rsidRPr="00303381">
        <w:rPr>
          <w:rStyle w:val="FilesandDirectories"/>
          <w:rFonts w:ascii="Consolas" w:hAnsi="Consolas" w:cstheme="minorBidi"/>
          <w:rPrChange w:id="2319" w:author="Kate Boardman" w:date="2016-04-19T19:13:00Z">
            <w:rPr>
              <w:rFonts w:asciiTheme="majorHAnsi" w:hAnsiTheme="majorHAnsi"/>
              <w:szCs w:val="22"/>
            </w:rPr>
          </w:rPrChange>
        </w:rPr>
        <w:t xml:space="preserve">slave_id : 0x4 : AR_sent_time </w:t>
      </w:r>
      <w:ins w:id="2320" w:author="Kate Boardman" w:date="2016-04-19T19:13:00Z">
        <w:r w:rsidR="00303381">
          <w:rPr>
            <w:rStyle w:val="FilesandDirectories"/>
            <w:rFonts w:ascii="Consolas" w:hAnsi="Consolas" w:cstheme="minorBidi"/>
          </w:rPr>
          <w:t xml:space="preserve"> </w:t>
        </w:r>
      </w:ins>
    </w:p>
    <w:p w14:paraId="41AC520E" w14:textId="77777777" w:rsidR="00303381" w:rsidRDefault="000A029C" w:rsidP="00303381">
      <w:pPr>
        <w:pStyle w:val="Command"/>
        <w:rPr>
          <w:ins w:id="2321" w:author="Kate Boardman" w:date="2016-04-19T19:13:00Z"/>
          <w:rStyle w:val="FilesandDirectories"/>
          <w:rFonts w:ascii="Consolas" w:hAnsi="Consolas" w:cstheme="minorBidi"/>
        </w:rPr>
        <w:pPrChange w:id="2322" w:author="Kate Boardman" w:date="2016-04-19T19:13:00Z">
          <w:pPr>
            <w:pStyle w:val="Body"/>
          </w:pPr>
        </w:pPrChange>
      </w:pPr>
      <w:r w:rsidRPr="00303381">
        <w:rPr>
          <w:rStyle w:val="FilesandDirectories"/>
          <w:rFonts w:ascii="Consolas" w:hAnsi="Consolas" w:cstheme="minorBidi"/>
          <w:rPrChange w:id="2323" w:author="Kate Boardman" w:date="2016-04-19T19:13:00Z">
            <w:rPr>
              <w:rFonts w:asciiTheme="majorHAnsi" w:hAnsiTheme="majorHAnsi"/>
              <w:szCs w:val="22"/>
            </w:rPr>
          </w:rPrChange>
        </w:rPr>
        <w:t xml:space="preserve">: </w:t>
      </w:r>
      <w:proofErr w:type="gramStart"/>
      <w:r w:rsidRPr="00303381">
        <w:rPr>
          <w:rStyle w:val="FilesandDirectories"/>
          <w:rFonts w:ascii="Consolas" w:hAnsi="Consolas" w:cstheme="minorBidi"/>
          <w:rPrChange w:id="2324" w:author="Kate Boardman" w:date="2016-04-19T19:13:00Z">
            <w:rPr>
              <w:rFonts w:asciiTheme="majorHAnsi" w:hAnsiTheme="majorHAnsi"/>
              <w:szCs w:val="22"/>
            </w:rPr>
          </w:rPrChange>
        </w:rPr>
        <w:t>2065 :</w:t>
      </w:r>
      <w:proofErr w:type="gramEnd"/>
      <w:r w:rsidRPr="00303381">
        <w:rPr>
          <w:rStyle w:val="FilesandDirectories"/>
          <w:rFonts w:ascii="Consolas" w:hAnsi="Consolas" w:cstheme="minorBidi"/>
          <w:rPrChange w:id="2325" w:author="Kate Boardman" w:date="2016-04-19T19:13:00Z">
            <w:rPr>
              <w:rFonts w:asciiTheme="majorHAnsi" w:hAnsiTheme="majorHAnsi"/>
              <w:szCs w:val="22"/>
            </w:rPr>
          </w:rPrChange>
        </w:rPr>
        <w:t xml:space="preserve"> unknown_dest : 0 :   seq_num: 0x0 : mprt_ARADDR : </w:t>
      </w:r>
      <w:ins w:id="2326" w:author="Kate Boardman" w:date="2016-04-19T19:13:00Z">
        <w:r w:rsidR="00303381">
          <w:rPr>
            <w:rStyle w:val="FilesandDirectories"/>
            <w:rFonts w:ascii="Consolas" w:hAnsi="Consolas" w:cstheme="minorBidi"/>
          </w:rPr>
          <w:t xml:space="preserve"> </w:t>
        </w:r>
      </w:ins>
    </w:p>
    <w:p w14:paraId="1BAEC0CF" w14:textId="77777777" w:rsidR="00303381" w:rsidRDefault="000A029C" w:rsidP="00303381">
      <w:pPr>
        <w:pStyle w:val="Command"/>
        <w:rPr>
          <w:ins w:id="2327" w:author="Kate Boardman" w:date="2016-04-19T19:13:00Z"/>
          <w:rStyle w:val="FilesandDirectories"/>
          <w:rFonts w:ascii="Consolas" w:hAnsi="Consolas" w:cstheme="minorBidi"/>
        </w:rPr>
        <w:pPrChange w:id="2328" w:author="Kate Boardman" w:date="2016-04-19T19:13:00Z">
          <w:pPr>
            <w:pStyle w:val="Body"/>
          </w:pPr>
        </w:pPrChange>
      </w:pPr>
      <w:r w:rsidRPr="00303381">
        <w:rPr>
          <w:rStyle w:val="FilesandDirectories"/>
          <w:rFonts w:ascii="Consolas" w:hAnsi="Consolas" w:cstheme="minorBidi"/>
          <w:rPrChange w:id="2329" w:author="Kate Boardman" w:date="2016-04-19T19:13:00Z">
            <w:rPr>
              <w:rFonts w:asciiTheme="majorHAnsi" w:hAnsiTheme="majorHAnsi"/>
              <w:szCs w:val="22"/>
            </w:rPr>
          </w:rPrChange>
        </w:rPr>
        <w:t>0x70000f80 mprt_</w:t>
      </w:r>
      <w:proofErr w:type="gramStart"/>
      <w:r w:rsidRPr="00303381">
        <w:rPr>
          <w:rStyle w:val="FilesandDirectories"/>
          <w:rFonts w:ascii="Consolas" w:hAnsi="Consolas" w:cstheme="minorBidi"/>
          <w:rPrChange w:id="2330" w:author="Kate Boardman" w:date="2016-04-19T19:13:00Z">
            <w:rPr>
              <w:rFonts w:asciiTheme="majorHAnsi" w:hAnsiTheme="majorHAnsi"/>
              <w:szCs w:val="22"/>
            </w:rPr>
          </w:rPrChange>
        </w:rPr>
        <w:t>ARID :</w:t>
      </w:r>
      <w:proofErr w:type="gramEnd"/>
      <w:r w:rsidRPr="00303381">
        <w:rPr>
          <w:rStyle w:val="FilesandDirectories"/>
          <w:rFonts w:ascii="Consolas" w:hAnsi="Consolas" w:cstheme="minorBidi"/>
          <w:rPrChange w:id="2331" w:author="Kate Boardman" w:date="2016-04-19T19:13:00Z">
            <w:rPr>
              <w:rFonts w:asciiTheme="majorHAnsi" w:hAnsiTheme="majorHAnsi"/>
              <w:szCs w:val="22"/>
            </w:rPr>
          </w:rPrChange>
        </w:rPr>
        <w:t xml:space="preserve"> 0x5 : mprt_ARLEN : 0x3 : mprt_ARSIZE : 0x4 </w:t>
      </w:r>
      <w:ins w:id="2332" w:author="Kate Boardman" w:date="2016-04-19T19:13:00Z">
        <w:r w:rsidR="00303381">
          <w:rPr>
            <w:rStyle w:val="FilesandDirectories"/>
            <w:rFonts w:ascii="Consolas" w:hAnsi="Consolas" w:cstheme="minorBidi"/>
          </w:rPr>
          <w:t xml:space="preserve"> </w:t>
        </w:r>
      </w:ins>
    </w:p>
    <w:p w14:paraId="7BB9E390" w14:textId="77777777" w:rsidR="00303381" w:rsidRDefault="000A029C" w:rsidP="00303381">
      <w:pPr>
        <w:pStyle w:val="Command"/>
        <w:rPr>
          <w:ins w:id="2333" w:author="Kate Boardman" w:date="2016-04-19T19:13:00Z"/>
          <w:rStyle w:val="FilesandDirectories"/>
          <w:rFonts w:ascii="Consolas" w:hAnsi="Consolas" w:cstheme="minorBidi"/>
        </w:rPr>
        <w:pPrChange w:id="2334" w:author="Kate Boardman" w:date="2016-04-19T19:13:00Z">
          <w:pPr>
            <w:pStyle w:val="Body"/>
          </w:pPr>
        </w:pPrChange>
      </w:pPr>
      <w:r w:rsidRPr="00303381">
        <w:rPr>
          <w:rStyle w:val="FilesandDirectories"/>
          <w:rFonts w:ascii="Consolas" w:hAnsi="Consolas" w:cstheme="minorBidi"/>
          <w:rPrChange w:id="2335" w:author="Kate Boardman" w:date="2016-04-19T19:13:00Z">
            <w:rPr>
              <w:rFonts w:asciiTheme="majorHAnsi" w:hAnsiTheme="majorHAnsi"/>
              <w:szCs w:val="22"/>
            </w:rPr>
          </w:rPrChange>
        </w:rPr>
        <w:t>: mprt_</w:t>
      </w:r>
      <w:proofErr w:type="gramStart"/>
      <w:r w:rsidRPr="00303381">
        <w:rPr>
          <w:rStyle w:val="FilesandDirectories"/>
          <w:rFonts w:ascii="Consolas" w:hAnsi="Consolas" w:cstheme="minorBidi"/>
          <w:rPrChange w:id="2336" w:author="Kate Boardman" w:date="2016-04-19T19:13:00Z">
            <w:rPr>
              <w:rFonts w:asciiTheme="majorHAnsi" w:hAnsiTheme="majorHAnsi"/>
              <w:szCs w:val="22"/>
            </w:rPr>
          </w:rPrChange>
        </w:rPr>
        <w:t>ARBURST :</w:t>
      </w:r>
      <w:proofErr w:type="gramEnd"/>
      <w:r w:rsidRPr="00303381">
        <w:rPr>
          <w:rStyle w:val="FilesandDirectories"/>
          <w:rFonts w:ascii="Consolas" w:hAnsi="Consolas" w:cstheme="minorBidi"/>
          <w:rPrChange w:id="2337" w:author="Kate Boardman" w:date="2016-04-19T19:13:00Z">
            <w:rPr>
              <w:rFonts w:asciiTheme="majorHAnsi" w:hAnsiTheme="majorHAnsi"/>
              <w:szCs w:val="22"/>
            </w:rPr>
          </w:rPrChange>
        </w:rPr>
        <w:t xml:space="preserve"> 0x2 : mprt_ARCACHE : 0x2 : mprt_ARPROT :   0x1 </w:t>
      </w:r>
      <w:ins w:id="2338" w:author="Kate Boardman" w:date="2016-04-19T19:13:00Z">
        <w:r w:rsidR="00303381">
          <w:rPr>
            <w:rStyle w:val="FilesandDirectories"/>
            <w:rFonts w:ascii="Consolas" w:hAnsi="Consolas" w:cstheme="minorBidi"/>
          </w:rPr>
          <w:t xml:space="preserve"> </w:t>
        </w:r>
      </w:ins>
    </w:p>
    <w:p w14:paraId="55442EF1" w14:textId="77777777" w:rsidR="00303381" w:rsidRDefault="000A029C" w:rsidP="00303381">
      <w:pPr>
        <w:pStyle w:val="Command"/>
        <w:rPr>
          <w:ins w:id="2339" w:author="Kate Boardman" w:date="2016-04-19T19:13:00Z"/>
          <w:rStyle w:val="FilesandDirectories"/>
          <w:rFonts w:ascii="Consolas" w:hAnsi="Consolas" w:cstheme="minorBidi"/>
        </w:rPr>
        <w:pPrChange w:id="2340" w:author="Kate Boardman" w:date="2016-04-19T19:13:00Z">
          <w:pPr>
            <w:pStyle w:val="Body"/>
          </w:pPr>
        </w:pPrChange>
      </w:pPr>
      <w:r w:rsidRPr="00303381">
        <w:rPr>
          <w:rStyle w:val="FilesandDirectories"/>
          <w:rFonts w:ascii="Consolas" w:hAnsi="Consolas" w:cstheme="minorBidi"/>
          <w:rPrChange w:id="2341" w:author="Kate Boardman" w:date="2016-04-19T19:13:00Z">
            <w:rPr>
              <w:rFonts w:asciiTheme="majorHAnsi" w:hAnsiTheme="majorHAnsi"/>
              <w:szCs w:val="22"/>
            </w:rPr>
          </w:rPrChange>
        </w:rPr>
        <w:t>: mprt_</w:t>
      </w:r>
      <w:proofErr w:type="gramStart"/>
      <w:r w:rsidRPr="00303381">
        <w:rPr>
          <w:rStyle w:val="FilesandDirectories"/>
          <w:rFonts w:ascii="Consolas" w:hAnsi="Consolas" w:cstheme="minorBidi"/>
          <w:rPrChange w:id="2342" w:author="Kate Boardman" w:date="2016-04-19T19:13:00Z">
            <w:rPr>
              <w:rFonts w:asciiTheme="majorHAnsi" w:hAnsiTheme="majorHAnsi"/>
              <w:szCs w:val="22"/>
            </w:rPr>
          </w:rPrChange>
        </w:rPr>
        <w:t>ARQOS :</w:t>
      </w:r>
      <w:proofErr w:type="gramEnd"/>
      <w:r w:rsidRPr="00303381">
        <w:rPr>
          <w:rStyle w:val="FilesandDirectories"/>
          <w:rFonts w:ascii="Consolas" w:hAnsi="Consolas" w:cstheme="minorBidi"/>
          <w:rPrChange w:id="2343" w:author="Kate Boardman" w:date="2016-04-19T19:13:00Z">
            <w:rPr>
              <w:rFonts w:asciiTheme="majorHAnsi" w:hAnsiTheme="majorHAnsi"/>
              <w:szCs w:val="22"/>
            </w:rPr>
          </w:rPrChange>
        </w:rPr>
        <w:t xml:space="preserve"> 0xb : mprt_ARLOCK : 0x0 : mprt_ARUSER : 0x0 : </w:t>
      </w:r>
      <w:ins w:id="2344" w:author="Kate Boardman" w:date="2016-04-19T19:13:00Z">
        <w:r w:rsidR="00303381">
          <w:rPr>
            <w:rStyle w:val="FilesandDirectories"/>
            <w:rFonts w:ascii="Consolas" w:hAnsi="Consolas" w:cstheme="minorBidi"/>
          </w:rPr>
          <w:t xml:space="preserve"> </w:t>
        </w:r>
      </w:ins>
    </w:p>
    <w:p w14:paraId="5EC51C31" w14:textId="77777777" w:rsidR="00303381" w:rsidRDefault="000A029C" w:rsidP="00303381">
      <w:pPr>
        <w:pStyle w:val="Command"/>
        <w:rPr>
          <w:ins w:id="2345" w:author="Kate Boardman" w:date="2016-04-19T19:13:00Z"/>
          <w:rStyle w:val="FilesandDirectories"/>
          <w:rFonts w:ascii="Consolas" w:hAnsi="Consolas" w:cstheme="minorBidi"/>
        </w:rPr>
        <w:pPrChange w:id="2346" w:author="Kate Boardman" w:date="2016-04-19T19:13:00Z">
          <w:pPr>
            <w:pStyle w:val="Body"/>
          </w:pPr>
        </w:pPrChange>
      </w:pPr>
      <w:r w:rsidRPr="00303381">
        <w:rPr>
          <w:rStyle w:val="FilesandDirectories"/>
          <w:rFonts w:ascii="Consolas" w:hAnsi="Consolas" w:cstheme="minorBidi"/>
          <w:rPrChange w:id="2347" w:author="Kate Boardman" w:date="2016-04-19T19:13:00Z">
            <w:rPr>
              <w:rFonts w:asciiTheme="majorHAnsi" w:hAnsiTheme="majorHAnsi"/>
              <w:szCs w:val="22"/>
            </w:rPr>
          </w:rPrChange>
        </w:rPr>
        <w:t>mprt_</w:t>
      </w:r>
      <w:proofErr w:type="gramStart"/>
      <w:r w:rsidRPr="00303381">
        <w:rPr>
          <w:rStyle w:val="FilesandDirectories"/>
          <w:rFonts w:ascii="Consolas" w:hAnsi="Consolas" w:cstheme="minorBidi"/>
          <w:rPrChange w:id="2348" w:author="Kate Boardman" w:date="2016-04-19T19:13:00Z">
            <w:rPr>
              <w:rFonts w:asciiTheme="majorHAnsi" w:hAnsiTheme="majorHAnsi"/>
              <w:szCs w:val="22"/>
            </w:rPr>
          </w:rPrChange>
        </w:rPr>
        <w:t>ARSNOOP :</w:t>
      </w:r>
      <w:proofErr w:type="gramEnd"/>
      <w:r w:rsidRPr="00303381">
        <w:rPr>
          <w:rStyle w:val="FilesandDirectories"/>
          <w:rFonts w:ascii="Consolas" w:hAnsi="Consolas" w:cstheme="minorBidi"/>
          <w:rPrChange w:id="2349" w:author="Kate Boardman" w:date="2016-04-19T19:13:00Z">
            <w:rPr>
              <w:rFonts w:asciiTheme="majorHAnsi" w:hAnsiTheme="majorHAnsi"/>
              <w:szCs w:val="22"/>
            </w:rPr>
          </w:rPrChange>
        </w:rPr>
        <w:t xml:space="preserve"> 0x0 : mprt_ARDOMAIN : 0x0 :   mprt_ARBAR : 0x0 : </w:t>
      </w:r>
      <w:ins w:id="2350" w:author="Kate Boardman" w:date="2016-04-19T19:13:00Z">
        <w:r w:rsidR="00303381">
          <w:rPr>
            <w:rStyle w:val="FilesandDirectories"/>
            <w:rFonts w:ascii="Consolas" w:hAnsi="Consolas" w:cstheme="minorBidi"/>
          </w:rPr>
          <w:t xml:space="preserve"> </w:t>
        </w:r>
      </w:ins>
    </w:p>
    <w:p w14:paraId="2D53FA21" w14:textId="4AD76E33" w:rsidR="000A029C" w:rsidRPr="00303381" w:rsidRDefault="000A029C" w:rsidP="00303381">
      <w:pPr>
        <w:pStyle w:val="Command"/>
        <w:rPr>
          <w:rStyle w:val="FilesandDirectories"/>
          <w:rFonts w:ascii="Consolas" w:hAnsi="Consolas" w:cstheme="minorBidi"/>
          <w:rPrChange w:id="2351" w:author="Kate Boardman" w:date="2016-04-19T19:13:00Z">
            <w:rPr>
              <w:rFonts w:asciiTheme="majorHAnsi" w:hAnsiTheme="majorHAnsi"/>
              <w:szCs w:val="22"/>
            </w:rPr>
          </w:rPrChange>
        </w:rPr>
        <w:pPrChange w:id="2352" w:author="Kate Boardman" w:date="2016-04-19T19:13:00Z">
          <w:pPr>
            <w:pStyle w:val="Body"/>
          </w:pPr>
        </w:pPrChange>
      </w:pPr>
      <w:proofErr w:type="gramStart"/>
      <w:r w:rsidRPr="00303381">
        <w:rPr>
          <w:rStyle w:val="FilesandDirectories"/>
          <w:rFonts w:ascii="Consolas" w:hAnsi="Consolas" w:cstheme="minorBidi"/>
          <w:rPrChange w:id="2353" w:author="Kate Boardman" w:date="2016-04-19T19:13:00Z">
            <w:rPr>
              <w:rFonts w:asciiTheme="majorHAnsi" w:hAnsiTheme="majorHAnsi"/>
              <w:szCs w:val="22"/>
            </w:rPr>
          </w:rPrChange>
        </w:rPr>
        <w:t>ARREGION :</w:t>
      </w:r>
      <w:proofErr w:type="gramEnd"/>
      <w:r w:rsidRPr="00303381">
        <w:rPr>
          <w:rStyle w:val="FilesandDirectories"/>
          <w:rFonts w:ascii="Consolas" w:hAnsi="Consolas" w:cstheme="minorBidi"/>
          <w:rPrChange w:id="2354" w:author="Kate Boardman" w:date="2016-04-19T19:13:00Z">
            <w:rPr>
              <w:rFonts w:asciiTheme="majorHAnsi" w:hAnsiTheme="majorHAnsi"/>
              <w:szCs w:val="22"/>
            </w:rPr>
          </w:rPrChange>
        </w:rPr>
        <w:t xml:space="preserve"> 0x0</w:t>
      </w:r>
      <w:r w:rsidR="00B62C89" w:rsidRPr="00303381">
        <w:rPr>
          <w:rStyle w:val="FilesandDirectories"/>
          <w:rFonts w:ascii="Consolas" w:hAnsi="Consolas" w:cstheme="minorBidi"/>
          <w:rPrChange w:id="2355" w:author="Kate Boardman" w:date="2016-04-19T19:13:00Z">
            <w:rPr>
              <w:rFonts w:asciiTheme="majorHAnsi" w:hAnsiTheme="majorHAnsi"/>
              <w:szCs w:val="22"/>
            </w:rPr>
          </w:rPrChange>
        </w:rPr>
        <w:t xml:space="preserve"> : fast_tap : 0</w:t>
      </w:r>
    </w:p>
    <w:p w14:paraId="45AB71AB" w14:textId="77777777" w:rsidR="00303381" w:rsidRDefault="00303381" w:rsidP="00303381">
      <w:pPr>
        <w:pStyle w:val="Command"/>
        <w:rPr>
          <w:ins w:id="2356" w:author="Kate Boardman" w:date="2016-04-19T19:13:00Z"/>
          <w:rStyle w:val="FilesandDirectories"/>
          <w:rFonts w:ascii="Consolas" w:hAnsi="Consolas" w:cstheme="minorBidi"/>
        </w:rPr>
        <w:pPrChange w:id="2357" w:author="Kate Boardman" w:date="2016-04-19T19:13:00Z">
          <w:pPr>
            <w:pStyle w:val="Body"/>
          </w:pPr>
        </w:pPrChange>
      </w:pPr>
    </w:p>
    <w:p w14:paraId="5D349079" w14:textId="77777777" w:rsidR="00303381" w:rsidRDefault="000A029C" w:rsidP="00303381">
      <w:pPr>
        <w:pStyle w:val="Command"/>
        <w:rPr>
          <w:ins w:id="2358" w:author="Kate Boardman" w:date="2016-04-19T19:13:00Z"/>
          <w:rStyle w:val="FilesandDirectories"/>
          <w:rFonts w:ascii="Consolas" w:hAnsi="Consolas" w:cstheme="minorBidi"/>
        </w:rPr>
        <w:pPrChange w:id="2359" w:author="Kate Boardman" w:date="2016-04-19T19:13:00Z">
          <w:pPr>
            <w:pStyle w:val="Body"/>
          </w:pPr>
        </w:pPrChange>
      </w:pPr>
      <w:r w:rsidRPr="00303381">
        <w:rPr>
          <w:rStyle w:val="FilesandDirectories"/>
          <w:rFonts w:ascii="Consolas" w:hAnsi="Consolas" w:cstheme="minorBidi"/>
          <w:rPrChange w:id="2360" w:author="Kate Boardman" w:date="2016-04-19T19:13:00Z">
            <w:rPr>
              <w:rFonts w:asciiTheme="majorHAnsi" w:hAnsiTheme="majorHAnsi"/>
              <w:szCs w:val="22"/>
            </w:rPr>
          </w:rPrChange>
        </w:rPr>
        <w:t>&lt;sim_time</w:t>
      </w:r>
      <w:proofErr w:type="gramStart"/>
      <w:r w:rsidRPr="00303381">
        <w:rPr>
          <w:rStyle w:val="FilesandDirectories"/>
          <w:rFonts w:ascii="Consolas" w:hAnsi="Consolas" w:cstheme="minorBidi"/>
          <w:rPrChange w:id="2361" w:author="Kate Boardman" w:date="2016-04-19T19:13:00Z">
            <w:rPr>
              <w:rFonts w:asciiTheme="majorHAnsi" w:hAnsiTheme="majorHAnsi"/>
              <w:szCs w:val="22"/>
            </w:rPr>
          </w:rPrChange>
        </w:rPr>
        <w:t>&gt; :</w:t>
      </w:r>
      <w:proofErr w:type="gramEnd"/>
      <w:r w:rsidRPr="00303381">
        <w:rPr>
          <w:rStyle w:val="FilesandDirectories"/>
          <w:rFonts w:ascii="Consolas" w:hAnsi="Consolas" w:cstheme="minorBidi"/>
          <w:rPrChange w:id="2362" w:author="Kate Boardman" w:date="2016-04-19T19:13:00Z">
            <w:rPr>
              <w:rFonts w:asciiTheme="majorHAnsi" w:hAnsiTheme="majorHAnsi"/>
              <w:szCs w:val="22"/>
            </w:rPr>
          </w:rPrChange>
        </w:rPr>
        <w:t xml:space="preserve"> request_id : 0x200000008 : master_id : 0x0 : </w:t>
      </w:r>
      <w:ins w:id="2363" w:author="Kate Boardman" w:date="2016-04-19T19:13:00Z">
        <w:r w:rsidR="00303381">
          <w:rPr>
            <w:rStyle w:val="FilesandDirectories"/>
            <w:rFonts w:ascii="Consolas" w:hAnsi="Consolas" w:cstheme="minorBidi"/>
          </w:rPr>
          <w:t xml:space="preserve"> </w:t>
        </w:r>
      </w:ins>
    </w:p>
    <w:p w14:paraId="002EAA24" w14:textId="77777777" w:rsidR="00303381" w:rsidRDefault="00827C1B" w:rsidP="00303381">
      <w:pPr>
        <w:pStyle w:val="Command"/>
        <w:rPr>
          <w:ins w:id="2364" w:author="Kate Boardman" w:date="2016-04-19T19:13:00Z"/>
          <w:rStyle w:val="FilesandDirectories"/>
          <w:rFonts w:ascii="Consolas" w:hAnsi="Consolas" w:cstheme="minorBidi"/>
        </w:rPr>
        <w:pPrChange w:id="2365" w:author="Kate Boardman" w:date="2016-04-19T19:13:00Z">
          <w:pPr>
            <w:pStyle w:val="Body"/>
          </w:pPr>
        </w:pPrChange>
      </w:pPr>
      <w:r w:rsidRPr="00303381">
        <w:rPr>
          <w:rStyle w:val="FilesandDirectories"/>
          <w:rFonts w:ascii="Consolas" w:hAnsi="Consolas" w:cstheme="minorBidi"/>
          <w:rPrChange w:id="2366" w:author="Kate Boardman" w:date="2016-04-19T19:13:00Z">
            <w:rPr>
              <w:rFonts w:asciiTheme="majorHAnsi" w:hAnsiTheme="majorHAnsi"/>
              <w:szCs w:val="22"/>
            </w:rPr>
          </w:rPrChange>
        </w:rPr>
        <w:t>split_</w:t>
      </w:r>
      <w:proofErr w:type="gramStart"/>
      <w:r w:rsidRPr="00303381">
        <w:rPr>
          <w:rStyle w:val="FilesandDirectories"/>
          <w:rFonts w:ascii="Consolas" w:hAnsi="Consolas" w:cstheme="minorBidi"/>
          <w:rPrChange w:id="2367" w:author="Kate Boardman" w:date="2016-04-19T19:13:00Z">
            <w:rPr>
              <w:rFonts w:asciiTheme="majorHAnsi" w:hAnsiTheme="majorHAnsi"/>
              <w:szCs w:val="22"/>
            </w:rPr>
          </w:rPrChange>
        </w:rPr>
        <w:t>cnt :</w:t>
      </w:r>
      <w:proofErr w:type="gramEnd"/>
      <w:r w:rsidRPr="00303381">
        <w:rPr>
          <w:rStyle w:val="FilesandDirectories"/>
          <w:rFonts w:ascii="Consolas" w:hAnsi="Consolas" w:cstheme="minorBidi"/>
          <w:rPrChange w:id="2368" w:author="Kate Boardman" w:date="2016-04-19T19:13:00Z">
            <w:rPr>
              <w:rFonts w:asciiTheme="majorHAnsi" w:hAnsiTheme="majorHAnsi"/>
              <w:szCs w:val="22"/>
            </w:rPr>
          </w:rPrChange>
        </w:rPr>
        <w:t xml:space="preserve"> 0 : split_size : 64 : </w:t>
      </w:r>
      <w:r w:rsidR="000A029C" w:rsidRPr="00303381">
        <w:rPr>
          <w:rStyle w:val="FilesandDirectories"/>
          <w:rFonts w:ascii="Consolas" w:hAnsi="Consolas" w:cstheme="minorBidi"/>
          <w:rPrChange w:id="2369" w:author="Kate Boardman" w:date="2016-04-19T19:13:00Z">
            <w:rPr>
              <w:rFonts w:asciiTheme="majorHAnsi" w:hAnsiTheme="majorHAnsi"/>
              <w:szCs w:val="22"/>
            </w:rPr>
          </w:rPrChange>
        </w:rPr>
        <w:t xml:space="preserve">slave_id : 0x4 : R_received_time </w:t>
      </w:r>
      <w:ins w:id="2370" w:author="Kate Boardman" w:date="2016-04-19T19:13:00Z">
        <w:r w:rsidR="00303381">
          <w:rPr>
            <w:rStyle w:val="FilesandDirectories"/>
            <w:rFonts w:ascii="Consolas" w:hAnsi="Consolas" w:cstheme="minorBidi"/>
          </w:rPr>
          <w:t xml:space="preserve"> </w:t>
        </w:r>
      </w:ins>
    </w:p>
    <w:p w14:paraId="0E0E4F67" w14:textId="77777777" w:rsidR="00303381" w:rsidRDefault="000A029C" w:rsidP="00303381">
      <w:pPr>
        <w:pStyle w:val="Command"/>
        <w:rPr>
          <w:ins w:id="2371" w:author="Kate Boardman" w:date="2016-04-19T19:13:00Z"/>
          <w:rStyle w:val="FilesandDirectories"/>
          <w:rFonts w:ascii="Consolas" w:hAnsi="Consolas" w:cstheme="minorBidi"/>
        </w:rPr>
        <w:pPrChange w:id="2372" w:author="Kate Boardman" w:date="2016-04-19T19:13:00Z">
          <w:pPr>
            <w:pStyle w:val="Body"/>
          </w:pPr>
        </w:pPrChange>
      </w:pPr>
      <w:r w:rsidRPr="00303381">
        <w:rPr>
          <w:rStyle w:val="FilesandDirectories"/>
          <w:rFonts w:ascii="Consolas" w:hAnsi="Consolas" w:cstheme="minorBidi"/>
          <w:rPrChange w:id="2373" w:author="Kate Boardman" w:date="2016-04-19T19:13:00Z">
            <w:rPr>
              <w:rFonts w:asciiTheme="majorHAnsi" w:hAnsiTheme="majorHAnsi"/>
              <w:szCs w:val="22"/>
            </w:rPr>
          </w:rPrChange>
        </w:rPr>
        <w:t xml:space="preserve">: </w:t>
      </w:r>
      <w:proofErr w:type="gramStart"/>
      <w:r w:rsidRPr="00303381">
        <w:rPr>
          <w:rStyle w:val="FilesandDirectories"/>
          <w:rFonts w:ascii="Consolas" w:hAnsi="Consolas" w:cstheme="minorBidi"/>
          <w:rPrChange w:id="2374" w:author="Kate Boardman" w:date="2016-04-19T19:13:00Z">
            <w:rPr>
              <w:rFonts w:asciiTheme="majorHAnsi" w:hAnsiTheme="majorHAnsi"/>
              <w:szCs w:val="22"/>
            </w:rPr>
          </w:rPrChange>
        </w:rPr>
        <w:t>3425 :</w:t>
      </w:r>
      <w:proofErr w:type="gramEnd"/>
      <w:r w:rsidRPr="00303381">
        <w:rPr>
          <w:rStyle w:val="FilesandDirectories"/>
          <w:rFonts w:ascii="Consolas" w:hAnsi="Consolas" w:cstheme="minorBidi"/>
          <w:rPrChange w:id="2375" w:author="Kate Boardman" w:date="2016-04-19T19:13:00Z">
            <w:rPr>
              <w:rFonts w:asciiTheme="majorHAnsi" w:hAnsiTheme="majorHAnsi"/>
              <w:szCs w:val="22"/>
            </w:rPr>
          </w:rPrChange>
        </w:rPr>
        <w:t xml:space="preserve"> seq_num: 0x1 : acmb_RID : 0x1 : acmb_RRESP : 0x0 : </w:t>
      </w:r>
      <w:ins w:id="2376" w:author="Kate Boardman" w:date="2016-04-19T19:13:00Z">
        <w:r w:rsidR="00303381">
          <w:rPr>
            <w:rStyle w:val="FilesandDirectories"/>
            <w:rFonts w:ascii="Consolas" w:hAnsi="Consolas" w:cstheme="minorBidi"/>
          </w:rPr>
          <w:t xml:space="preserve"> </w:t>
        </w:r>
      </w:ins>
    </w:p>
    <w:p w14:paraId="2ADC9917" w14:textId="77777777" w:rsidR="00303381" w:rsidRDefault="000A029C" w:rsidP="00303381">
      <w:pPr>
        <w:pStyle w:val="Command"/>
        <w:rPr>
          <w:ins w:id="2377" w:author="Kate Boardman" w:date="2016-04-19T19:13:00Z"/>
          <w:rStyle w:val="FilesandDirectories"/>
          <w:rFonts w:ascii="Consolas" w:hAnsi="Consolas" w:cstheme="minorBidi"/>
        </w:rPr>
        <w:pPrChange w:id="2378" w:author="Kate Boardman" w:date="2016-04-19T19:13:00Z">
          <w:pPr>
            <w:pStyle w:val="Body"/>
          </w:pPr>
        </w:pPrChange>
      </w:pPr>
      <w:r w:rsidRPr="00303381">
        <w:rPr>
          <w:rStyle w:val="FilesandDirectories"/>
          <w:rFonts w:ascii="Consolas" w:hAnsi="Consolas" w:cstheme="minorBidi"/>
          <w:rPrChange w:id="2379" w:author="Kate Boardman" w:date="2016-04-19T19:13:00Z">
            <w:rPr>
              <w:rFonts w:asciiTheme="majorHAnsi" w:hAnsiTheme="majorHAnsi"/>
              <w:szCs w:val="22"/>
            </w:rPr>
          </w:rPrChange>
        </w:rPr>
        <w:t>acmb_</w:t>
      </w:r>
      <w:proofErr w:type="gramStart"/>
      <w:r w:rsidRPr="00303381">
        <w:rPr>
          <w:rStyle w:val="FilesandDirectories"/>
          <w:rFonts w:ascii="Consolas" w:hAnsi="Consolas" w:cstheme="minorBidi"/>
          <w:rPrChange w:id="2380" w:author="Kate Boardman" w:date="2016-04-19T19:13:00Z">
            <w:rPr>
              <w:rFonts w:asciiTheme="majorHAnsi" w:hAnsiTheme="majorHAnsi"/>
              <w:szCs w:val="22"/>
            </w:rPr>
          </w:rPrChange>
        </w:rPr>
        <w:t>RUSER(</w:t>
      </w:r>
      <w:proofErr w:type="gramEnd"/>
      <w:r w:rsidRPr="00303381">
        <w:rPr>
          <w:rStyle w:val="FilesandDirectories"/>
          <w:rFonts w:ascii="Consolas" w:hAnsi="Consolas" w:cstheme="minorBidi"/>
          <w:rPrChange w:id="2381" w:author="Kate Boardman" w:date="2016-04-19T19:13:00Z">
            <w:rPr>
              <w:rFonts w:asciiTheme="majorHAnsi" w:hAnsiTheme="majorHAnsi"/>
              <w:szCs w:val="22"/>
            </w:rPr>
          </w:rPrChange>
        </w:rPr>
        <w:t xml:space="preserve">per transaction) : 0x0 : acmb_RUSER_CL(per beat) : 0x0 </w:t>
      </w:r>
      <w:ins w:id="2382" w:author="Kate Boardman" w:date="2016-04-19T19:13:00Z">
        <w:r w:rsidR="00303381">
          <w:rPr>
            <w:rStyle w:val="FilesandDirectories"/>
            <w:rFonts w:ascii="Consolas" w:hAnsi="Consolas" w:cstheme="minorBidi"/>
          </w:rPr>
          <w:t xml:space="preserve"> </w:t>
        </w:r>
      </w:ins>
    </w:p>
    <w:p w14:paraId="488DA6A6" w14:textId="1F3ED89F" w:rsidR="00303381" w:rsidRDefault="000A029C" w:rsidP="00303381">
      <w:pPr>
        <w:pStyle w:val="Command"/>
        <w:rPr>
          <w:ins w:id="2383" w:author="Kate Boardman" w:date="2016-04-19T19:13:00Z"/>
          <w:rStyle w:val="FilesandDirectories"/>
          <w:rFonts w:ascii="Consolas" w:hAnsi="Consolas" w:cstheme="minorBidi"/>
        </w:rPr>
        <w:pPrChange w:id="2384" w:author="Kate Boardman" w:date="2016-04-19T19:13:00Z">
          <w:pPr>
            <w:pStyle w:val="Body"/>
          </w:pPr>
        </w:pPrChange>
      </w:pPr>
      <w:r w:rsidRPr="00303381">
        <w:rPr>
          <w:rStyle w:val="FilesandDirectories"/>
          <w:rFonts w:ascii="Consolas" w:hAnsi="Consolas" w:cstheme="minorBidi"/>
          <w:rPrChange w:id="2385" w:author="Kate Boardman" w:date="2016-04-19T19:13:00Z">
            <w:rPr>
              <w:rFonts w:asciiTheme="majorHAnsi" w:hAnsiTheme="majorHAnsi"/>
              <w:szCs w:val="22"/>
            </w:rPr>
          </w:rPrChange>
        </w:rPr>
        <w:t xml:space="preserve">: acmb_RLAST: </w:t>
      </w:r>
      <w:proofErr w:type="gramStart"/>
      <w:r w:rsidRPr="00303381">
        <w:rPr>
          <w:rStyle w:val="FilesandDirectories"/>
          <w:rFonts w:ascii="Consolas" w:hAnsi="Consolas" w:cstheme="minorBidi"/>
          <w:rPrChange w:id="2386" w:author="Kate Boardman" w:date="2016-04-19T19:13:00Z">
            <w:rPr>
              <w:rFonts w:asciiTheme="majorHAnsi" w:hAnsiTheme="majorHAnsi"/>
              <w:szCs w:val="22"/>
            </w:rPr>
          </w:rPrChange>
        </w:rPr>
        <w:t>0x1 :</w:t>
      </w:r>
      <w:proofErr w:type="gramEnd"/>
      <w:r w:rsidRPr="00303381">
        <w:rPr>
          <w:rStyle w:val="FilesandDirectories"/>
          <w:rFonts w:ascii="Consolas" w:hAnsi="Consolas" w:cstheme="minorBidi"/>
          <w:rPrChange w:id="2387" w:author="Kate Boardman" w:date="2016-04-19T19:13:00Z">
            <w:rPr>
              <w:rFonts w:asciiTheme="majorHAnsi" w:hAnsiTheme="majorHAnsi"/>
              <w:szCs w:val="22"/>
            </w:rPr>
          </w:rPrChange>
        </w:rPr>
        <w:t xml:space="preserve"> derived_mprt_ARADDR : 0x40000b0b : </w:t>
      </w:r>
      <w:ins w:id="2388" w:author="Kate Boardman" w:date="2016-04-19T19:13:00Z">
        <w:r w:rsidR="00303381">
          <w:rPr>
            <w:rStyle w:val="FilesandDirectories"/>
            <w:rFonts w:ascii="Consolas" w:hAnsi="Consolas" w:cstheme="minorBidi"/>
          </w:rPr>
          <w:t xml:space="preserve"> </w:t>
        </w:r>
      </w:ins>
    </w:p>
    <w:p w14:paraId="3CB49BD4" w14:textId="07E9611A" w:rsidR="00303381" w:rsidRDefault="000A029C" w:rsidP="00303381">
      <w:pPr>
        <w:pStyle w:val="Command"/>
        <w:rPr>
          <w:ins w:id="2389" w:author="Kate Boardman" w:date="2016-04-19T19:14:00Z"/>
          <w:rStyle w:val="FilesandDirectories"/>
          <w:rFonts w:ascii="Consolas" w:hAnsi="Consolas" w:cstheme="minorBidi"/>
        </w:rPr>
        <w:pPrChange w:id="2390" w:author="Kate Boardman" w:date="2016-04-19T19:13:00Z">
          <w:pPr>
            <w:pStyle w:val="Body"/>
          </w:pPr>
        </w:pPrChange>
      </w:pPr>
      <w:r w:rsidRPr="00303381">
        <w:rPr>
          <w:rStyle w:val="FilesandDirectories"/>
          <w:rFonts w:ascii="Consolas" w:hAnsi="Consolas" w:cstheme="minorBidi"/>
          <w:rPrChange w:id="2391" w:author="Kate Boardman" w:date="2016-04-19T19:13:00Z">
            <w:rPr>
              <w:rFonts w:asciiTheme="majorHAnsi" w:hAnsiTheme="majorHAnsi"/>
              <w:szCs w:val="22"/>
            </w:rPr>
          </w:rPrChange>
        </w:rPr>
        <w:t>derived_sys_</w:t>
      </w:r>
      <w:proofErr w:type="gramStart"/>
      <w:r w:rsidRPr="00303381">
        <w:rPr>
          <w:rStyle w:val="FilesandDirectories"/>
          <w:rFonts w:ascii="Consolas" w:hAnsi="Consolas" w:cstheme="minorBidi"/>
          <w:rPrChange w:id="2392" w:author="Kate Boardman" w:date="2016-04-19T19:13:00Z">
            <w:rPr>
              <w:rFonts w:asciiTheme="majorHAnsi" w:hAnsiTheme="majorHAnsi"/>
              <w:szCs w:val="22"/>
            </w:rPr>
          </w:rPrChange>
        </w:rPr>
        <w:t>ARID :</w:t>
      </w:r>
      <w:proofErr w:type="gramEnd"/>
      <w:r w:rsidRPr="00303381">
        <w:rPr>
          <w:rStyle w:val="FilesandDirectories"/>
          <w:rFonts w:ascii="Consolas" w:hAnsi="Consolas" w:cstheme="minorBidi"/>
          <w:rPrChange w:id="2393" w:author="Kate Boardman" w:date="2016-04-19T19:13:00Z">
            <w:rPr>
              <w:rFonts w:asciiTheme="majorHAnsi" w:hAnsiTheme="majorHAnsi"/>
              <w:szCs w:val="22"/>
            </w:rPr>
          </w:rPrChange>
        </w:rPr>
        <w:t xml:space="preserve"> 0x1 : acmb_RDATA : </w:t>
      </w:r>
      <w:ins w:id="2394" w:author="Kate Boardman" w:date="2016-04-19T19:14:00Z">
        <w:r w:rsidR="00303381">
          <w:rPr>
            <w:rStyle w:val="FilesandDirectories"/>
            <w:rFonts w:ascii="Consolas" w:hAnsi="Consolas" w:cstheme="minorBidi"/>
          </w:rPr>
          <w:t xml:space="preserve"> </w:t>
        </w:r>
      </w:ins>
    </w:p>
    <w:p w14:paraId="3DC64B3C" w14:textId="77777777" w:rsidR="00303381" w:rsidRDefault="000A029C" w:rsidP="00303381">
      <w:pPr>
        <w:pStyle w:val="Command"/>
        <w:rPr>
          <w:ins w:id="2395" w:author="Kate Boardman" w:date="2016-04-19T19:14:00Z"/>
          <w:rStyle w:val="FilesandDirectories"/>
          <w:rFonts w:ascii="Consolas" w:hAnsi="Consolas" w:cstheme="minorBidi"/>
        </w:rPr>
        <w:pPrChange w:id="2396" w:author="Kate Boardman" w:date="2016-04-19T19:13:00Z">
          <w:pPr>
            <w:pStyle w:val="Body"/>
          </w:pPr>
        </w:pPrChange>
      </w:pPr>
      <w:r w:rsidRPr="00303381">
        <w:rPr>
          <w:rStyle w:val="FilesandDirectories"/>
          <w:rFonts w:ascii="Consolas" w:hAnsi="Consolas" w:cstheme="minorBidi"/>
          <w:rPrChange w:id="2397" w:author="Kate Boardman" w:date="2016-04-19T19:13:00Z">
            <w:rPr>
              <w:rFonts w:asciiTheme="majorHAnsi" w:hAnsiTheme="majorHAnsi"/>
              <w:szCs w:val="22"/>
            </w:rPr>
          </w:rPrChange>
        </w:rPr>
        <w:t>0xdeadbeefdeadbeefdeadbeefdeadbeefdeadbeefdeadbeefdeadbeefdea</w:t>
      </w:r>
      <w:ins w:id="2398" w:author="Kate Boardman" w:date="2016-04-19T19:14:00Z">
        <w:r w:rsidR="00303381">
          <w:rPr>
            <w:rStyle w:val="FilesandDirectories"/>
            <w:rFonts w:ascii="Consolas" w:hAnsi="Consolas" w:cstheme="minorBidi"/>
          </w:rPr>
          <w:t xml:space="preserve"> </w:t>
        </w:r>
      </w:ins>
    </w:p>
    <w:p w14:paraId="2FFEEE6F" w14:textId="7B4101A7" w:rsidR="000A029C" w:rsidRPr="00303381" w:rsidRDefault="000A029C" w:rsidP="00303381">
      <w:pPr>
        <w:pStyle w:val="Command"/>
        <w:rPr>
          <w:rStyle w:val="FilesandDirectories"/>
          <w:rFonts w:ascii="Consolas" w:hAnsi="Consolas" w:cstheme="minorBidi"/>
          <w:rPrChange w:id="2399" w:author="Kate Boardman" w:date="2016-04-19T19:13:00Z">
            <w:rPr>
              <w:rFonts w:asciiTheme="majorHAnsi" w:hAnsiTheme="majorHAnsi"/>
              <w:szCs w:val="22"/>
            </w:rPr>
          </w:rPrChange>
        </w:rPr>
        <w:pPrChange w:id="2400" w:author="Kate Boardman" w:date="2016-04-19T19:13:00Z">
          <w:pPr>
            <w:pStyle w:val="Body"/>
          </w:pPr>
        </w:pPrChange>
      </w:pPr>
      <w:proofErr w:type="gramStart"/>
      <w:r w:rsidRPr="00303381">
        <w:rPr>
          <w:rStyle w:val="FilesandDirectories"/>
          <w:rFonts w:ascii="Consolas" w:hAnsi="Consolas" w:cstheme="minorBidi"/>
          <w:rPrChange w:id="2401" w:author="Kate Boardman" w:date="2016-04-19T19:13:00Z">
            <w:rPr>
              <w:rFonts w:asciiTheme="majorHAnsi" w:hAnsiTheme="majorHAnsi"/>
              <w:szCs w:val="22"/>
            </w:rPr>
          </w:rPrChange>
        </w:rPr>
        <w:t>dbeef</w:t>
      </w:r>
      <w:r w:rsidR="00B62C89" w:rsidRPr="00303381">
        <w:rPr>
          <w:rStyle w:val="FilesandDirectories"/>
          <w:rFonts w:ascii="Consolas" w:hAnsi="Consolas" w:cstheme="minorBidi"/>
          <w:rPrChange w:id="2402" w:author="Kate Boardman" w:date="2016-04-19T19:13:00Z">
            <w:rPr>
              <w:rFonts w:asciiTheme="majorHAnsi" w:hAnsiTheme="majorHAnsi"/>
              <w:szCs w:val="22"/>
            </w:rPr>
          </w:rPrChange>
        </w:rPr>
        <w:t xml:space="preserve"> :</w:t>
      </w:r>
      <w:proofErr w:type="gramEnd"/>
      <w:r w:rsidR="00B62C89" w:rsidRPr="00303381">
        <w:rPr>
          <w:rStyle w:val="FilesandDirectories"/>
          <w:rFonts w:ascii="Consolas" w:hAnsi="Consolas" w:cstheme="minorBidi"/>
          <w:rPrChange w:id="2403" w:author="Kate Boardman" w:date="2016-04-19T19:13:00Z">
            <w:rPr>
              <w:rFonts w:asciiTheme="majorHAnsi" w:hAnsiTheme="majorHAnsi"/>
              <w:szCs w:val="22"/>
            </w:rPr>
          </w:rPrChange>
        </w:rPr>
        <w:t xml:space="preserve"> fast_tap : 0</w:t>
      </w:r>
    </w:p>
    <w:p w14:paraId="620DD4CA" w14:textId="77777777" w:rsidR="000A029C" w:rsidRPr="00080656" w:rsidRDefault="000A029C" w:rsidP="000A029C">
      <w:pPr>
        <w:pStyle w:val="Body"/>
        <w:rPr>
          <w:rFonts w:asciiTheme="majorHAnsi" w:hAnsiTheme="majorHAnsi"/>
          <w:szCs w:val="22"/>
        </w:rPr>
      </w:pPr>
    </w:p>
    <w:p w14:paraId="47A939A0" w14:textId="508BCDE4" w:rsidR="000A029C" w:rsidRPr="00080656" w:rsidRDefault="000A029C" w:rsidP="000A029C">
      <w:pPr>
        <w:pStyle w:val="Caption"/>
        <w:jc w:val="center"/>
        <w:rPr>
          <w:rFonts w:asciiTheme="majorHAnsi" w:hAnsiTheme="majorHAnsi"/>
          <w:sz w:val="22"/>
          <w:szCs w:val="22"/>
        </w:rPr>
      </w:pPr>
      <w:bookmarkStart w:id="2404" w:name="_Toc367325513"/>
      <w:bookmarkStart w:id="2405" w:name="_Toc448857154"/>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16</w:t>
      </w:r>
      <w:r w:rsidRPr="00080656">
        <w:rPr>
          <w:rFonts w:asciiTheme="majorHAnsi" w:hAnsiTheme="majorHAnsi"/>
          <w:noProof/>
          <w:sz w:val="22"/>
          <w:szCs w:val="22"/>
        </w:rPr>
        <w:fldChar w:fldCharType="end"/>
      </w:r>
      <w:r w:rsidRPr="00080656">
        <w:rPr>
          <w:rFonts w:asciiTheme="majorHAnsi" w:hAnsiTheme="majorHAnsi"/>
          <w:sz w:val="22"/>
          <w:szCs w:val="22"/>
        </w:rPr>
        <w:t xml:space="preserve"> Nomenclature of</w:t>
      </w:r>
      <w:bookmarkEnd w:id="2404"/>
      <w:r w:rsidRPr="00080656">
        <w:rPr>
          <w:rFonts w:asciiTheme="majorHAnsi" w:hAnsiTheme="majorHAnsi"/>
          <w:sz w:val="22"/>
          <w:szCs w:val="22"/>
        </w:rPr>
        <w:t xml:space="preserve"> ns_noc_acemstrbrdg_&lt;bridge_id&gt;_ar_r.log</w:t>
      </w:r>
      <w:bookmarkEnd w:id="2405"/>
    </w:p>
    <w:tbl>
      <w:tblPr>
        <w:tblStyle w:val="TableGrid"/>
        <w:tblW w:w="0" w:type="auto"/>
        <w:jc w:val="center"/>
        <w:tblLook w:val="04A0" w:firstRow="1" w:lastRow="0" w:firstColumn="1" w:lastColumn="0" w:noHBand="0" w:noVBand="1"/>
      </w:tblPr>
      <w:tblGrid>
        <w:gridCol w:w="3075"/>
        <w:gridCol w:w="4694"/>
      </w:tblGrid>
      <w:tr w:rsidR="000A029C" w:rsidRPr="00080656" w14:paraId="48118A90" w14:textId="77777777" w:rsidTr="004D2920">
        <w:trPr>
          <w:jc w:val="center"/>
        </w:trPr>
        <w:tc>
          <w:tcPr>
            <w:tcW w:w="307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966F6F0"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Field name</w:t>
            </w:r>
          </w:p>
        </w:tc>
        <w:tc>
          <w:tcPr>
            <w:tcW w:w="4694"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E1C2057"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Description</w:t>
            </w:r>
          </w:p>
        </w:tc>
      </w:tr>
      <w:tr w:rsidR="000A029C" w:rsidRPr="00080656" w14:paraId="320A73DF"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63FD91F3"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&lt;sim_time&gt;</w:t>
            </w:r>
          </w:p>
        </w:tc>
        <w:tc>
          <w:tcPr>
            <w:tcW w:w="4694" w:type="dxa"/>
            <w:tcBorders>
              <w:top w:val="single" w:sz="4" w:space="0" w:color="auto"/>
              <w:left w:val="single" w:sz="4" w:space="0" w:color="auto"/>
              <w:bottom w:val="single" w:sz="4" w:space="0" w:color="auto"/>
              <w:right w:val="single" w:sz="4" w:space="0" w:color="auto"/>
            </w:tcBorders>
            <w:hideMark/>
          </w:tcPr>
          <w:p w14:paraId="11D4F6BD" w14:textId="77777777" w:rsidR="000A029C" w:rsidRPr="00080656" w:rsidRDefault="000A029C" w:rsidP="004D2920">
            <w:pPr>
              <w:pStyle w:val="Body"/>
              <w:rPr>
                <w:rFonts w:asciiTheme="majorHAnsi" w:hAnsiTheme="majorHAnsi"/>
                <w:szCs w:val="22"/>
              </w:rPr>
            </w:pPr>
            <w:proofErr w:type="gramStart"/>
            <w:r w:rsidRPr="00080656">
              <w:rPr>
                <w:rFonts w:asciiTheme="majorHAnsi" w:hAnsiTheme="majorHAnsi"/>
                <w:szCs w:val="22"/>
              </w:rPr>
              <w:t>Simulation time when master bridge traffic collected and printed.</w:t>
            </w:r>
            <w:proofErr w:type="gramEnd"/>
          </w:p>
        </w:tc>
      </w:tr>
      <w:tr w:rsidR="000A029C" w:rsidRPr="00080656" w14:paraId="500F52DD"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560C093A"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&lt;request_id&gt;</w:t>
            </w:r>
          </w:p>
        </w:tc>
        <w:tc>
          <w:tcPr>
            <w:tcW w:w="4694" w:type="dxa"/>
            <w:tcBorders>
              <w:top w:val="single" w:sz="4" w:space="0" w:color="auto"/>
              <w:left w:val="single" w:sz="4" w:space="0" w:color="auto"/>
              <w:bottom w:val="single" w:sz="4" w:space="0" w:color="auto"/>
              <w:right w:val="single" w:sz="4" w:space="0" w:color="auto"/>
            </w:tcBorders>
          </w:tcPr>
          <w:p w14:paraId="26CAE065" w14:textId="76221821"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A unique id associated with the </w:t>
            </w:r>
            <w:r w:rsidR="00CD6B49" w:rsidRPr="00080656">
              <w:rPr>
                <w:rFonts w:asciiTheme="majorHAnsi" w:hAnsiTheme="majorHAnsi"/>
                <w:szCs w:val="22"/>
              </w:rPr>
              <w:t>request (</w:t>
            </w:r>
            <w:r w:rsidRPr="00080656">
              <w:rPr>
                <w:rFonts w:asciiTheme="majorHAnsi" w:hAnsiTheme="majorHAnsi"/>
                <w:szCs w:val="22"/>
              </w:rPr>
              <w:t>AR and R) in the master and slave bridge logs.</w:t>
            </w:r>
          </w:p>
        </w:tc>
      </w:tr>
      <w:tr w:rsidR="000A029C" w:rsidRPr="00080656" w14:paraId="6167E019"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76EACFC2"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&lt;master_id&gt;</w:t>
            </w:r>
          </w:p>
        </w:tc>
        <w:tc>
          <w:tcPr>
            <w:tcW w:w="4694" w:type="dxa"/>
            <w:tcBorders>
              <w:top w:val="single" w:sz="4" w:space="0" w:color="auto"/>
              <w:left w:val="single" w:sz="4" w:space="0" w:color="auto"/>
              <w:bottom w:val="single" w:sz="4" w:space="0" w:color="auto"/>
              <w:right w:val="single" w:sz="4" w:space="0" w:color="auto"/>
            </w:tcBorders>
            <w:hideMark/>
          </w:tcPr>
          <w:p w14:paraId="29313FC3" w14:textId="77777777" w:rsidR="000A029C" w:rsidRPr="00080656" w:rsidRDefault="000A029C" w:rsidP="004D2920">
            <w:pPr>
              <w:pStyle w:val="Body"/>
              <w:rPr>
                <w:rFonts w:asciiTheme="majorHAnsi" w:hAnsiTheme="majorHAnsi"/>
                <w:szCs w:val="22"/>
              </w:rPr>
            </w:pPr>
            <w:proofErr w:type="gramStart"/>
            <w:r w:rsidRPr="00080656">
              <w:rPr>
                <w:rFonts w:asciiTheme="majorHAnsi" w:hAnsiTheme="majorHAnsi"/>
                <w:szCs w:val="22"/>
              </w:rPr>
              <w:t>The bridge ID of the master bridge that sent the AR request, or received R response.</w:t>
            </w:r>
            <w:proofErr w:type="gramEnd"/>
          </w:p>
        </w:tc>
      </w:tr>
      <w:tr w:rsidR="00827C1B" w:rsidRPr="00080656" w14:paraId="0EB3FC95"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5A875993" w14:textId="1C8B71E3" w:rsidR="00827C1B" w:rsidRPr="00080656" w:rsidRDefault="00827C1B" w:rsidP="004D2920">
            <w:pPr>
              <w:pStyle w:val="Body"/>
              <w:rPr>
                <w:rFonts w:asciiTheme="majorHAnsi" w:hAnsiTheme="majorHAnsi"/>
                <w:szCs w:val="22"/>
              </w:rPr>
            </w:pPr>
            <w:r>
              <w:rPr>
                <w:rFonts w:asciiTheme="majorHAnsi" w:hAnsiTheme="majorHAnsi"/>
                <w:szCs w:val="22"/>
              </w:rPr>
              <w:t>&lt;split_cnt&gt;</w:t>
            </w:r>
          </w:p>
        </w:tc>
        <w:tc>
          <w:tcPr>
            <w:tcW w:w="4694" w:type="dxa"/>
            <w:tcBorders>
              <w:top w:val="single" w:sz="4" w:space="0" w:color="auto"/>
              <w:left w:val="single" w:sz="4" w:space="0" w:color="auto"/>
              <w:bottom w:val="single" w:sz="4" w:space="0" w:color="auto"/>
              <w:right w:val="single" w:sz="4" w:space="0" w:color="auto"/>
            </w:tcBorders>
          </w:tcPr>
          <w:p w14:paraId="15844767" w14:textId="4591456F" w:rsidR="00827C1B" w:rsidRPr="00080656" w:rsidRDefault="00532E93">
            <w:pPr>
              <w:pStyle w:val="Body"/>
              <w:rPr>
                <w:rFonts w:asciiTheme="majorHAnsi" w:hAnsiTheme="majorHAnsi"/>
                <w:szCs w:val="22"/>
              </w:rPr>
            </w:pPr>
            <w:r>
              <w:rPr>
                <w:rFonts w:asciiTheme="majorHAnsi" w:hAnsiTheme="majorHAnsi"/>
                <w:szCs w:val="22"/>
              </w:rPr>
              <w:t xml:space="preserve">Each ingress request has a unique &lt;request_id&gt;.  When a request splits into multiple transactions based on &lt;split_size&gt; alignment, each transaction </w:t>
            </w:r>
            <w:proofErr w:type="gramStart"/>
            <w:r>
              <w:rPr>
                <w:rFonts w:asciiTheme="majorHAnsi" w:hAnsiTheme="majorHAnsi"/>
                <w:szCs w:val="22"/>
              </w:rPr>
              <w:t>is shown</w:t>
            </w:r>
            <w:proofErr w:type="gramEnd"/>
            <w:r>
              <w:rPr>
                <w:rFonts w:asciiTheme="majorHAnsi" w:hAnsiTheme="majorHAnsi"/>
                <w:szCs w:val="22"/>
              </w:rPr>
              <w:t xml:space="preserve"> with the </w:t>
            </w:r>
            <w:r>
              <w:rPr>
                <w:rFonts w:asciiTheme="majorHAnsi" w:hAnsiTheme="majorHAnsi"/>
                <w:szCs w:val="22"/>
              </w:rPr>
              <w:lastRenderedPageBreak/>
              <w:t>same request_id but incrementing &lt;split_cnt&gt;.</w:t>
            </w:r>
          </w:p>
        </w:tc>
      </w:tr>
      <w:tr w:rsidR="00532E93" w:rsidRPr="00080656" w14:paraId="619497AB"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07B830D2" w14:textId="2C9CC11F" w:rsidR="00532E93" w:rsidRPr="00080656" w:rsidRDefault="00532E93" w:rsidP="004D2920">
            <w:pPr>
              <w:pStyle w:val="Body"/>
              <w:rPr>
                <w:rFonts w:asciiTheme="majorHAnsi" w:hAnsiTheme="majorHAnsi"/>
                <w:szCs w:val="22"/>
              </w:rPr>
            </w:pPr>
            <w:r>
              <w:rPr>
                <w:rFonts w:asciiTheme="majorHAnsi" w:hAnsiTheme="majorHAnsi"/>
                <w:szCs w:val="22"/>
              </w:rPr>
              <w:lastRenderedPageBreak/>
              <w:t>&lt;split_size&gt;</w:t>
            </w:r>
          </w:p>
        </w:tc>
        <w:tc>
          <w:tcPr>
            <w:tcW w:w="4694" w:type="dxa"/>
            <w:tcBorders>
              <w:top w:val="single" w:sz="4" w:space="0" w:color="auto"/>
              <w:left w:val="single" w:sz="4" w:space="0" w:color="auto"/>
              <w:bottom w:val="single" w:sz="4" w:space="0" w:color="auto"/>
              <w:right w:val="single" w:sz="4" w:space="0" w:color="auto"/>
            </w:tcBorders>
          </w:tcPr>
          <w:p w14:paraId="40358DFA" w14:textId="09189AE4" w:rsidR="00532E93" w:rsidRPr="00080656" w:rsidRDefault="00532E93" w:rsidP="004D2920">
            <w:pPr>
              <w:pStyle w:val="Body"/>
              <w:rPr>
                <w:rFonts w:asciiTheme="majorHAnsi" w:hAnsiTheme="majorHAnsi"/>
                <w:szCs w:val="22"/>
              </w:rPr>
            </w:pPr>
            <w:proofErr w:type="gramStart"/>
            <w:r>
              <w:rPr>
                <w:rFonts w:asciiTheme="majorHAnsi" w:hAnsiTheme="majorHAnsi"/>
                <w:szCs w:val="22"/>
              </w:rPr>
              <w:t>The address alignment in bytes that ingress requests split on.</w:t>
            </w:r>
            <w:proofErr w:type="gramEnd"/>
          </w:p>
        </w:tc>
      </w:tr>
      <w:tr w:rsidR="00532E93" w:rsidRPr="00080656" w14:paraId="65B4BD9A"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690D0B20"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&lt;slave_id&gt;</w:t>
            </w:r>
          </w:p>
        </w:tc>
        <w:tc>
          <w:tcPr>
            <w:tcW w:w="4694" w:type="dxa"/>
            <w:tcBorders>
              <w:top w:val="single" w:sz="4" w:space="0" w:color="auto"/>
              <w:left w:val="single" w:sz="4" w:space="0" w:color="auto"/>
              <w:bottom w:val="single" w:sz="4" w:space="0" w:color="auto"/>
              <w:right w:val="single" w:sz="4" w:space="0" w:color="auto"/>
            </w:tcBorders>
            <w:hideMark/>
          </w:tcPr>
          <w:p w14:paraId="3470C7FB" w14:textId="77777777" w:rsidR="00532E93" w:rsidRPr="00080656" w:rsidRDefault="00532E93" w:rsidP="004D2920">
            <w:pPr>
              <w:pStyle w:val="Body"/>
              <w:rPr>
                <w:rFonts w:asciiTheme="majorHAnsi" w:hAnsiTheme="majorHAnsi"/>
                <w:szCs w:val="22"/>
              </w:rPr>
            </w:pPr>
            <w:proofErr w:type="gramStart"/>
            <w:r w:rsidRPr="00080656">
              <w:rPr>
                <w:rFonts w:asciiTheme="majorHAnsi" w:hAnsiTheme="majorHAnsi"/>
                <w:szCs w:val="22"/>
              </w:rPr>
              <w:t>The bridge ID of the slave bridge that received the AR request or sent the R response.</w:t>
            </w:r>
            <w:proofErr w:type="gramEnd"/>
          </w:p>
        </w:tc>
      </w:tr>
      <w:tr w:rsidR="00532E93" w:rsidRPr="00080656" w14:paraId="7AA539C0"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61DA997B"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&lt;AR_sent_time&gt;</w:t>
            </w:r>
          </w:p>
        </w:tc>
        <w:tc>
          <w:tcPr>
            <w:tcW w:w="4694" w:type="dxa"/>
            <w:tcBorders>
              <w:top w:val="single" w:sz="4" w:space="0" w:color="auto"/>
              <w:left w:val="single" w:sz="4" w:space="0" w:color="auto"/>
              <w:bottom w:val="single" w:sz="4" w:space="0" w:color="auto"/>
              <w:right w:val="single" w:sz="4" w:space="0" w:color="auto"/>
            </w:tcBorders>
            <w:hideMark/>
          </w:tcPr>
          <w:p w14:paraId="1A3EEA0A"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 xml:space="preserve">Simulation time when the AR request </w:t>
            </w:r>
            <w:proofErr w:type="gramStart"/>
            <w:r w:rsidRPr="00080656">
              <w:rPr>
                <w:rFonts w:asciiTheme="majorHAnsi" w:hAnsiTheme="majorHAnsi"/>
                <w:szCs w:val="22"/>
              </w:rPr>
              <w:t>was sent</w:t>
            </w:r>
            <w:proofErr w:type="gramEnd"/>
            <w:r w:rsidRPr="00080656">
              <w:rPr>
                <w:rFonts w:asciiTheme="majorHAnsi" w:hAnsiTheme="majorHAnsi"/>
                <w:szCs w:val="22"/>
              </w:rPr>
              <w:t xml:space="preserve"> by the master bridge.</w:t>
            </w:r>
          </w:p>
        </w:tc>
      </w:tr>
      <w:tr w:rsidR="00532E93" w:rsidRPr="00080656" w14:paraId="2F7491B8"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2FA57CD4"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&lt;unknown_dest&gt;</w:t>
            </w:r>
          </w:p>
        </w:tc>
        <w:tc>
          <w:tcPr>
            <w:tcW w:w="4694" w:type="dxa"/>
            <w:tcBorders>
              <w:top w:val="single" w:sz="4" w:space="0" w:color="auto"/>
              <w:left w:val="single" w:sz="4" w:space="0" w:color="auto"/>
              <w:bottom w:val="single" w:sz="4" w:space="0" w:color="auto"/>
              <w:right w:val="single" w:sz="4" w:space="0" w:color="auto"/>
            </w:tcBorders>
            <w:hideMark/>
          </w:tcPr>
          <w:p w14:paraId="7AB29113" w14:textId="77777777" w:rsidR="00532E93" w:rsidRPr="00080656" w:rsidRDefault="00532E93" w:rsidP="004D2920">
            <w:pPr>
              <w:pStyle w:val="Body"/>
              <w:rPr>
                <w:rFonts w:asciiTheme="majorHAnsi" w:hAnsiTheme="majorHAnsi"/>
                <w:szCs w:val="22"/>
              </w:rPr>
            </w:pPr>
            <w:proofErr w:type="gramStart"/>
            <w:r w:rsidRPr="00080656">
              <w:rPr>
                <w:rFonts w:asciiTheme="majorHAnsi" w:hAnsiTheme="majorHAnsi"/>
                <w:szCs w:val="22"/>
              </w:rPr>
              <w:t>Whether the request has a known destination.</w:t>
            </w:r>
            <w:proofErr w:type="gramEnd"/>
            <w:r w:rsidRPr="00080656">
              <w:rPr>
                <w:rFonts w:asciiTheme="majorHAnsi" w:hAnsiTheme="majorHAnsi"/>
                <w:szCs w:val="22"/>
              </w:rPr>
              <w:t xml:space="preserve">  If unknown_dest is 1, the request failed address look up and would get a decode error in its R response.</w:t>
            </w:r>
          </w:p>
        </w:tc>
      </w:tr>
      <w:tr w:rsidR="00532E93" w:rsidRPr="00080656" w14:paraId="743B5556"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26071796"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&lt;seq_num&gt;</w:t>
            </w:r>
          </w:p>
        </w:tc>
        <w:tc>
          <w:tcPr>
            <w:tcW w:w="4694" w:type="dxa"/>
            <w:tcBorders>
              <w:top w:val="single" w:sz="4" w:space="0" w:color="auto"/>
              <w:left w:val="single" w:sz="4" w:space="0" w:color="auto"/>
              <w:bottom w:val="single" w:sz="4" w:space="0" w:color="auto"/>
              <w:right w:val="single" w:sz="4" w:space="0" w:color="auto"/>
            </w:tcBorders>
            <w:hideMark/>
          </w:tcPr>
          <w:p w14:paraId="7920A3DD" w14:textId="77777777" w:rsidR="00532E93" w:rsidRPr="00080656" w:rsidRDefault="00532E93" w:rsidP="004D2920">
            <w:pPr>
              <w:pStyle w:val="Body"/>
              <w:rPr>
                <w:rFonts w:asciiTheme="majorHAnsi" w:hAnsiTheme="majorHAnsi"/>
                <w:szCs w:val="22"/>
              </w:rPr>
            </w:pPr>
            <w:proofErr w:type="gramStart"/>
            <w:r w:rsidRPr="00080656">
              <w:rPr>
                <w:rFonts w:asciiTheme="majorHAnsi" w:hAnsiTheme="majorHAnsi"/>
                <w:szCs w:val="22"/>
              </w:rPr>
              <w:t>The internal NoC sequence number, used for tracking ordering.</w:t>
            </w:r>
            <w:proofErr w:type="gramEnd"/>
          </w:p>
        </w:tc>
      </w:tr>
      <w:tr w:rsidR="00532E93" w:rsidRPr="00080656" w14:paraId="2FD73866"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2345AE6B"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&lt;mprt_AR*&gt;</w:t>
            </w:r>
          </w:p>
        </w:tc>
        <w:tc>
          <w:tcPr>
            <w:tcW w:w="4694" w:type="dxa"/>
            <w:tcBorders>
              <w:top w:val="single" w:sz="4" w:space="0" w:color="auto"/>
              <w:left w:val="single" w:sz="4" w:space="0" w:color="auto"/>
              <w:bottom w:val="single" w:sz="4" w:space="0" w:color="auto"/>
              <w:right w:val="single" w:sz="4" w:space="0" w:color="auto"/>
            </w:tcBorders>
            <w:hideMark/>
          </w:tcPr>
          <w:p w14:paraId="4341012F"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Fields of AR channel as seen by the master bridge.</w:t>
            </w:r>
          </w:p>
        </w:tc>
      </w:tr>
      <w:tr w:rsidR="00532E93" w:rsidRPr="00080656" w14:paraId="19E28B92"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6E9B701A"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&lt;ARREGION&gt;</w:t>
            </w:r>
          </w:p>
        </w:tc>
        <w:tc>
          <w:tcPr>
            <w:tcW w:w="4694" w:type="dxa"/>
            <w:tcBorders>
              <w:top w:val="single" w:sz="4" w:space="0" w:color="auto"/>
              <w:left w:val="single" w:sz="4" w:space="0" w:color="auto"/>
              <w:bottom w:val="single" w:sz="4" w:space="0" w:color="auto"/>
              <w:right w:val="single" w:sz="4" w:space="0" w:color="auto"/>
            </w:tcBorders>
            <w:hideMark/>
          </w:tcPr>
          <w:p w14:paraId="5C28877C" w14:textId="77777777" w:rsidR="00532E93" w:rsidRPr="00080656" w:rsidRDefault="00532E93" w:rsidP="004D2920">
            <w:pPr>
              <w:pStyle w:val="Body"/>
              <w:rPr>
                <w:rFonts w:asciiTheme="majorHAnsi" w:hAnsiTheme="majorHAnsi"/>
                <w:szCs w:val="22"/>
              </w:rPr>
            </w:pPr>
            <w:proofErr w:type="gramStart"/>
            <w:r w:rsidRPr="00080656">
              <w:rPr>
                <w:rFonts w:asciiTheme="majorHAnsi" w:hAnsiTheme="majorHAnsi"/>
                <w:szCs w:val="22"/>
              </w:rPr>
              <w:t>Region field for the AR request assigned by the NoC.</w:t>
            </w:r>
            <w:proofErr w:type="gramEnd"/>
            <w:r w:rsidRPr="00080656">
              <w:rPr>
                <w:rFonts w:asciiTheme="majorHAnsi" w:hAnsiTheme="majorHAnsi"/>
                <w:szCs w:val="22"/>
              </w:rPr>
              <w:t xml:space="preserve">  This is meaningful for slaves that use ARREGION for decoding address.</w:t>
            </w:r>
          </w:p>
        </w:tc>
      </w:tr>
      <w:tr w:rsidR="00532E93" w:rsidRPr="00080656" w14:paraId="6B45E4E2"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23112C9E"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&lt;R_received_time&gt;</w:t>
            </w:r>
          </w:p>
        </w:tc>
        <w:tc>
          <w:tcPr>
            <w:tcW w:w="4694" w:type="dxa"/>
            <w:tcBorders>
              <w:top w:val="single" w:sz="4" w:space="0" w:color="auto"/>
              <w:left w:val="single" w:sz="4" w:space="0" w:color="auto"/>
              <w:bottom w:val="single" w:sz="4" w:space="0" w:color="auto"/>
              <w:right w:val="single" w:sz="4" w:space="0" w:color="auto"/>
            </w:tcBorders>
            <w:hideMark/>
          </w:tcPr>
          <w:p w14:paraId="64E9754D"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 xml:space="preserve">Simulation time when R response </w:t>
            </w:r>
            <w:proofErr w:type="gramStart"/>
            <w:r w:rsidRPr="00080656">
              <w:rPr>
                <w:rFonts w:asciiTheme="majorHAnsi" w:hAnsiTheme="majorHAnsi"/>
                <w:szCs w:val="22"/>
              </w:rPr>
              <w:t>was received</w:t>
            </w:r>
            <w:proofErr w:type="gramEnd"/>
            <w:r w:rsidRPr="00080656">
              <w:rPr>
                <w:rFonts w:asciiTheme="majorHAnsi" w:hAnsiTheme="majorHAnsi"/>
                <w:szCs w:val="22"/>
              </w:rPr>
              <w:t xml:space="preserve"> by the master bridge.</w:t>
            </w:r>
          </w:p>
        </w:tc>
      </w:tr>
      <w:tr w:rsidR="00532E93" w:rsidRPr="00080656" w14:paraId="640C63CF"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736AB11A"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&lt;acmb_R*&gt;</w:t>
            </w:r>
          </w:p>
        </w:tc>
        <w:tc>
          <w:tcPr>
            <w:tcW w:w="4694" w:type="dxa"/>
            <w:tcBorders>
              <w:top w:val="single" w:sz="4" w:space="0" w:color="auto"/>
              <w:left w:val="single" w:sz="4" w:space="0" w:color="auto"/>
              <w:bottom w:val="single" w:sz="4" w:space="0" w:color="auto"/>
              <w:right w:val="single" w:sz="4" w:space="0" w:color="auto"/>
            </w:tcBorders>
            <w:hideMark/>
          </w:tcPr>
          <w:p w14:paraId="5F192E26"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Fields of R channel as seen by the master bridge.</w:t>
            </w:r>
          </w:p>
        </w:tc>
      </w:tr>
      <w:tr w:rsidR="00532E93" w:rsidRPr="00080656" w14:paraId="14A1484A"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4A5DEDA4"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&lt;acmb_RUSER(per transaction)&gt;</w:t>
            </w:r>
          </w:p>
        </w:tc>
        <w:tc>
          <w:tcPr>
            <w:tcW w:w="4694" w:type="dxa"/>
            <w:tcBorders>
              <w:top w:val="single" w:sz="4" w:space="0" w:color="auto"/>
              <w:left w:val="single" w:sz="4" w:space="0" w:color="auto"/>
              <w:bottom w:val="single" w:sz="4" w:space="0" w:color="auto"/>
              <w:right w:val="single" w:sz="4" w:space="0" w:color="auto"/>
            </w:tcBorders>
            <w:hideMark/>
          </w:tcPr>
          <w:p w14:paraId="10728692" w14:textId="77777777" w:rsidR="00532E93" w:rsidRPr="00080656" w:rsidRDefault="00532E93" w:rsidP="004D2920">
            <w:pPr>
              <w:pStyle w:val="Body"/>
              <w:rPr>
                <w:rFonts w:asciiTheme="majorHAnsi" w:hAnsiTheme="majorHAnsi"/>
                <w:szCs w:val="22"/>
              </w:rPr>
            </w:pPr>
            <w:proofErr w:type="gramStart"/>
            <w:r w:rsidRPr="00080656">
              <w:rPr>
                <w:rFonts w:asciiTheme="majorHAnsi" w:hAnsiTheme="majorHAnsi"/>
                <w:szCs w:val="22"/>
              </w:rPr>
              <w:t>Per transaction portion of the RUSER.</w:t>
            </w:r>
            <w:proofErr w:type="gramEnd"/>
          </w:p>
        </w:tc>
      </w:tr>
      <w:tr w:rsidR="00532E93" w:rsidRPr="00080656" w14:paraId="3A0AC7CB"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0A5EE9AC"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&lt;acmb_RUSER_CL(per beat)&gt;</w:t>
            </w:r>
          </w:p>
        </w:tc>
        <w:tc>
          <w:tcPr>
            <w:tcW w:w="4694" w:type="dxa"/>
            <w:tcBorders>
              <w:top w:val="single" w:sz="4" w:space="0" w:color="auto"/>
              <w:left w:val="single" w:sz="4" w:space="0" w:color="auto"/>
              <w:bottom w:val="single" w:sz="4" w:space="0" w:color="auto"/>
              <w:right w:val="single" w:sz="4" w:space="0" w:color="auto"/>
            </w:tcBorders>
            <w:hideMark/>
          </w:tcPr>
          <w:p w14:paraId="76371418" w14:textId="77777777" w:rsidR="00532E93" w:rsidRPr="00080656" w:rsidRDefault="00532E93" w:rsidP="004D2920">
            <w:pPr>
              <w:pStyle w:val="Body"/>
              <w:rPr>
                <w:rFonts w:asciiTheme="majorHAnsi" w:hAnsiTheme="majorHAnsi"/>
                <w:szCs w:val="22"/>
              </w:rPr>
            </w:pPr>
            <w:proofErr w:type="gramStart"/>
            <w:r w:rsidRPr="00080656">
              <w:rPr>
                <w:rFonts w:asciiTheme="majorHAnsi" w:hAnsiTheme="majorHAnsi"/>
                <w:szCs w:val="22"/>
              </w:rPr>
              <w:t>Per beat portion of RUSER, packed into 512-bit vector, with RUSER for each byte taking up 8 bits.</w:t>
            </w:r>
            <w:proofErr w:type="gramEnd"/>
          </w:p>
        </w:tc>
      </w:tr>
      <w:tr w:rsidR="00532E93" w:rsidRPr="00080656" w14:paraId="67B5FCEB"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4A9F7FF3"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&lt;derived_mprt_ARADDR&gt;</w:t>
            </w:r>
          </w:p>
        </w:tc>
        <w:tc>
          <w:tcPr>
            <w:tcW w:w="4694" w:type="dxa"/>
            <w:tcBorders>
              <w:top w:val="single" w:sz="4" w:space="0" w:color="auto"/>
              <w:left w:val="single" w:sz="4" w:space="0" w:color="auto"/>
              <w:bottom w:val="single" w:sz="4" w:space="0" w:color="auto"/>
              <w:right w:val="single" w:sz="4" w:space="0" w:color="auto"/>
            </w:tcBorders>
            <w:hideMark/>
          </w:tcPr>
          <w:p w14:paraId="63FC78DF" w14:textId="77777777" w:rsidR="00532E93" w:rsidRPr="00080656" w:rsidRDefault="00532E93" w:rsidP="004D2920">
            <w:pPr>
              <w:pStyle w:val="Body"/>
              <w:rPr>
                <w:rFonts w:asciiTheme="majorHAnsi" w:hAnsiTheme="majorHAnsi"/>
                <w:szCs w:val="22"/>
              </w:rPr>
            </w:pPr>
            <w:proofErr w:type="gramStart"/>
            <w:r w:rsidRPr="00080656">
              <w:rPr>
                <w:rFonts w:asciiTheme="majorHAnsi" w:hAnsiTheme="majorHAnsi"/>
                <w:szCs w:val="22"/>
              </w:rPr>
              <w:t>The ARADDR that corresponds to the R response.</w:t>
            </w:r>
            <w:proofErr w:type="gramEnd"/>
            <w:r w:rsidRPr="00080656">
              <w:rPr>
                <w:rFonts w:asciiTheme="majorHAnsi" w:hAnsiTheme="majorHAnsi"/>
                <w:szCs w:val="22"/>
              </w:rPr>
              <w:t xml:space="preserve">  This value is internally calculated and displayed along with each R response for ease of traffic association.</w:t>
            </w:r>
          </w:p>
        </w:tc>
      </w:tr>
      <w:tr w:rsidR="00532E93" w:rsidRPr="00080656" w14:paraId="3488F2A5"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4BB4B184"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lastRenderedPageBreak/>
              <w:t>&lt;derived_sys_ARID&gt;</w:t>
            </w:r>
          </w:p>
        </w:tc>
        <w:tc>
          <w:tcPr>
            <w:tcW w:w="4694" w:type="dxa"/>
            <w:tcBorders>
              <w:top w:val="single" w:sz="4" w:space="0" w:color="auto"/>
              <w:left w:val="single" w:sz="4" w:space="0" w:color="auto"/>
              <w:bottom w:val="single" w:sz="4" w:space="0" w:color="auto"/>
              <w:right w:val="single" w:sz="4" w:space="0" w:color="auto"/>
            </w:tcBorders>
            <w:hideMark/>
          </w:tcPr>
          <w:p w14:paraId="6E0AEF3D" w14:textId="77777777" w:rsidR="00532E93" w:rsidRPr="00080656" w:rsidRDefault="00532E93" w:rsidP="004D2920">
            <w:pPr>
              <w:pStyle w:val="Body"/>
              <w:rPr>
                <w:rFonts w:asciiTheme="majorHAnsi" w:hAnsiTheme="majorHAnsi"/>
                <w:szCs w:val="22"/>
              </w:rPr>
            </w:pPr>
            <w:proofErr w:type="gramStart"/>
            <w:r w:rsidRPr="00080656">
              <w:rPr>
                <w:rFonts w:asciiTheme="majorHAnsi" w:hAnsiTheme="majorHAnsi"/>
                <w:szCs w:val="22"/>
              </w:rPr>
              <w:t>The system ARID shows the full ARID for the request.</w:t>
            </w:r>
            <w:proofErr w:type="gramEnd"/>
            <w:r w:rsidRPr="00080656">
              <w:rPr>
                <w:rFonts w:asciiTheme="majorHAnsi" w:hAnsiTheme="majorHAnsi"/>
                <w:szCs w:val="22"/>
              </w:rPr>
              <w:t xml:space="preserve">  If the slave bridge has a narrower ARID width than the master bridge, it may see a truncated version of the original ARID sent by the master bridge. The system ARID is printed here for ease of traffic association.  </w:t>
            </w:r>
          </w:p>
        </w:tc>
      </w:tr>
      <w:tr w:rsidR="00532E93" w:rsidRPr="00080656" w14:paraId="4BF9FBA4"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04D1649C" w14:textId="77777777" w:rsidR="00532E93" w:rsidRPr="00080656" w:rsidRDefault="00532E93" w:rsidP="004D2920">
            <w:pPr>
              <w:pStyle w:val="Body"/>
              <w:rPr>
                <w:rFonts w:asciiTheme="majorHAnsi" w:hAnsiTheme="majorHAnsi"/>
                <w:szCs w:val="22"/>
              </w:rPr>
            </w:pPr>
            <w:r w:rsidRPr="00080656">
              <w:rPr>
                <w:rFonts w:asciiTheme="majorHAnsi" w:hAnsiTheme="majorHAnsi"/>
                <w:szCs w:val="22"/>
              </w:rPr>
              <w:t>acmb_RDATA</w:t>
            </w:r>
          </w:p>
        </w:tc>
        <w:tc>
          <w:tcPr>
            <w:tcW w:w="4694" w:type="dxa"/>
            <w:tcBorders>
              <w:top w:val="single" w:sz="4" w:space="0" w:color="auto"/>
              <w:left w:val="single" w:sz="4" w:space="0" w:color="auto"/>
              <w:bottom w:val="single" w:sz="4" w:space="0" w:color="auto"/>
              <w:right w:val="single" w:sz="4" w:space="0" w:color="auto"/>
            </w:tcBorders>
          </w:tcPr>
          <w:p w14:paraId="700D5EC7" w14:textId="77777777" w:rsidR="00532E93" w:rsidRPr="00080656" w:rsidRDefault="00532E93" w:rsidP="004D2920">
            <w:pPr>
              <w:pStyle w:val="Body"/>
              <w:rPr>
                <w:rFonts w:asciiTheme="majorHAnsi" w:hAnsiTheme="majorHAnsi"/>
                <w:szCs w:val="22"/>
              </w:rPr>
            </w:pPr>
            <w:proofErr w:type="gramStart"/>
            <w:r w:rsidRPr="00080656">
              <w:rPr>
                <w:rFonts w:asciiTheme="majorHAnsi" w:hAnsiTheme="majorHAnsi"/>
                <w:szCs w:val="22"/>
              </w:rPr>
              <w:t>RDATA as seen by the master bridge.</w:t>
            </w:r>
            <w:proofErr w:type="gramEnd"/>
          </w:p>
        </w:tc>
      </w:tr>
      <w:tr w:rsidR="00532E93" w:rsidRPr="00080656" w14:paraId="5545D511"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6A1F1650" w14:textId="7D56A741" w:rsidR="00532E93" w:rsidRPr="00080656" w:rsidRDefault="00532E93" w:rsidP="004D2920">
            <w:pPr>
              <w:pStyle w:val="Body"/>
              <w:rPr>
                <w:rFonts w:asciiTheme="majorHAnsi" w:hAnsiTheme="majorHAnsi"/>
                <w:szCs w:val="22"/>
              </w:rPr>
            </w:pPr>
            <w:r>
              <w:rPr>
                <w:rFonts w:asciiTheme="majorHAnsi" w:hAnsiTheme="majorHAnsi"/>
                <w:szCs w:val="22"/>
              </w:rPr>
              <w:t xml:space="preserve">&lt;fast_tap&gt; </w:t>
            </w:r>
          </w:p>
        </w:tc>
        <w:tc>
          <w:tcPr>
            <w:tcW w:w="4694" w:type="dxa"/>
            <w:tcBorders>
              <w:top w:val="single" w:sz="4" w:space="0" w:color="auto"/>
              <w:left w:val="single" w:sz="4" w:space="0" w:color="auto"/>
              <w:bottom w:val="single" w:sz="4" w:space="0" w:color="auto"/>
              <w:right w:val="single" w:sz="4" w:space="0" w:color="auto"/>
            </w:tcBorders>
          </w:tcPr>
          <w:p w14:paraId="45A7E696" w14:textId="48572D4B" w:rsidR="00532E93" w:rsidRPr="00080656" w:rsidRDefault="00532E93" w:rsidP="004D2920">
            <w:pPr>
              <w:pStyle w:val="Body"/>
              <w:rPr>
                <w:rFonts w:asciiTheme="majorHAnsi" w:hAnsiTheme="majorHAnsi"/>
                <w:szCs w:val="22"/>
              </w:rPr>
            </w:pPr>
            <w:proofErr w:type="gramStart"/>
            <w:r>
              <w:rPr>
                <w:rFonts w:asciiTheme="majorHAnsi" w:hAnsiTheme="majorHAnsi"/>
                <w:szCs w:val="22"/>
              </w:rPr>
              <w:t>Indicates whe</w:t>
            </w:r>
            <w:r w:rsidR="002C29A7">
              <w:rPr>
                <w:rFonts w:asciiTheme="majorHAnsi" w:hAnsiTheme="majorHAnsi"/>
                <w:szCs w:val="22"/>
              </w:rPr>
              <w:t>ther the request is traveling through Fast Tap.</w:t>
            </w:r>
            <w:proofErr w:type="gramEnd"/>
          </w:p>
        </w:tc>
      </w:tr>
    </w:tbl>
    <w:p w14:paraId="5037AC73" w14:textId="77777777" w:rsidR="000A029C" w:rsidRPr="00080656" w:rsidRDefault="000A029C" w:rsidP="000A029C">
      <w:pPr>
        <w:pStyle w:val="Body"/>
        <w:rPr>
          <w:rFonts w:asciiTheme="majorHAnsi" w:hAnsiTheme="majorHAnsi"/>
          <w:szCs w:val="22"/>
        </w:rPr>
      </w:pPr>
    </w:p>
    <w:p w14:paraId="02DFAADF" w14:textId="4A809893" w:rsidR="000A029C" w:rsidRPr="00D1194A" w:rsidRDefault="00B87B2E" w:rsidP="00D1194A">
      <w:pPr>
        <w:pStyle w:val="Heading3"/>
        <w:numPr>
          <w:ilvl w:val="4"/>
          <w:numId w:val="16"/>
        </w:numPr>
        <w:rPr>
          <w:sz w:val="20"/>
          <w:szCs w:val="24"/>
        </w:rPr>
      </w:pPr>
      <w:bookmarkStart w:id="2406" w:name="_Toc407201543"/>
      <w:bookmarkStart w:id="2407" w:name="_Toc448857030"/>
      <w:r>
        <w:rPr>
          <w:sz w:val="20"/>
          <w:szCs w:val="24"/>
        </w:rPr>
        <w:t>AMBA</w:t>
      </w:r>
      <w:r w:rsidR="00EF6F41" w:rsidRPr="00D1194A">
        <w:rPr>
          <w:sz w:val="20"/>
          <w:szCs w:val="24"/>
        </w:rPr>
        <w:t xml:space="preserve"> </w:t>
      </w:r>
      <w:r w:rsidR="000A029C" w:rsidRPr="00D1194A">
        <w:rPr>
          <w:sz w:val="20"/>
          <w:szCs w:val="24"/>
        </w:rPr>
        <w:t xml:space="preserve">NoC </w:t>
      </w:r>
      <w:r w:rsidR="00CD041C">
        <w:rPr>
          <w:sz w:val="20"/>
          <w:szCs w:val="24"/>
        </w:rPr>
        <w:t xml:space="preserve">End-to-End </w:t>
      </w:r>
      <w:r w:rsidR="000A029C" w:rsidRPr="00D1194A">
        <w:rPr>
          <w:sz w:val="20"/>
          <w:szCs w:val="24"/>
        </w:rPr>
        <w:t>Traffic Logs for Writes</w:t>
      </w:r>
      <w:bookmarkEnd w:id="2406"/>
      <w:bookmarkEnd w:id="2407"/>
    </w:p>
    <w:p w14:paraId="59AAE07C" w14:textId="77777777"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The following is an example of </w:t>
      </w:r>
      <w:del w:id="2408" w:author="Kate Boardman" w:date="2016-04-19T18:52:00Z">
        <w:r w:rsidRPr="00080656" w:rsidDel="002D34CD">
          <w:rPr>
            <w:rFonts w:asciiTheme="majorHAnsi" w:hAnsiTheme="majorHAnsi"/>
            <w:szCs w:val="22"/>
          </w:rPr>
          <w:delText>“</w:delText>
        </w:r>
      </w:del>
      <w:r w:rsidRPr="002D34CD">
        <w:rPr>
          <w:rStyle w:val="FilesandDirectories"/>
          <w:rPrChange w:id="2409" w:author="Kate Boardman" w:date="2016-04-19T18:52:00Z">
            <w:rPr>
              <w:rFonts w:asciiTheme="majorHAnsi" w:hAnsiTheme="majorHAnsi"/>
              <w:szCs w:val="22"/>
            </w:rPr>
          </w:rPrChange>
        </w:rPr>
        <w:t>ns_noc_acemstrbrdg_&lt;bridge_id&gt;_aw_w_b.log</w:t>
      </w:r>
      <w:del w:id="2410" w:author="Kate Boardman" w:date="2016-04-19T18:52:00Z">
        <w:r w:rsidRPr="00080656" w:rsidDel="002D34CD">
          <w:rPr>
            <w:rFonts w:asciiTheme="majorHAnsi" w:hAnsiTheme="majorHAnsi"/>
            <w:szCs w:val="22"/>
          </w:rPr>
          <w:delText>”</w:delText>
        </w:r>
      </w:del>
      <w:r w:rsidRPr="00080656">
        <w:rPr>
          <w:rFonts w:asciiTheme="majorHAnsi" w:hAnsiTheme="majorHAnsi"/>
          <w:szCs w:val="22"/>
        </w:rPr>
        <w:t>:</w:t>
      </w:r>
    </w:p>
    <w:p w14:paraId="17EAC6AF" w14:textId="77777777" w:rsidR="002D34CD" w:rsidRDefault="000A029C" w:rsidP="002D34CD">
      <w:pPr>
        <w:pStyle w:val="Command"/>
        <w:jc w:val="both"/>
        <w:rPr>
          <w:ins w:id="2411" w:author="Kate Boardman" w:date="2016-04-19T18:52:00Z"/>
          <w:lang w:eastAsia="zh-CN"/>
        </w:rPr>
        <w:pPrChange w:id="2412" w:author="Kate Boardman" w:date="2016-04-19T18:52:00Z">
          <w:pPr/>
        </w:pPrChange>
      </w:pPr>
      <w:r w:rsidRPr="00080656">
        <w:rPr>
          <w:lang w:eastAsia="zh-CN"/>
        </w:rPr>
        <w:t>&lt;sim_time</w:t>
      </w:r>
      <w:proofErr w:type="gramStart"/>
      <w:r w:rsidRPr="00080656">
        <w:rPr>
          <w:lang w:eastAsia="zh-CN"/>
        </w:rPr>
        <w:t>&gt; :</w:t>
      </w:r>
      <w:proofErr w:type="gramEnd"/>
      <w:r w:rsidRPr="00080656">
        <w:rPr>
          <w:lang w:eastAsia="zh-CN"/>
        </w:rPr>
        <w:t xml:space="preserve"> </w:t>
      </w:r>
      <w:r w:rsidRPr="00080656">
        <w:t>request_id : 0x200000009 :</w:t>
      </w:r>
      <w:r w:rsidRPr="00080656">
        <w:rPr>
          <w:lang w:eastAsia="zh-CN"/>
        </w:rPr>
        <w:t xml:space="preserve"> master_id : 0x0 :</w:t>
      </w:r>
    </w:p>
    <w:p w14:paraId="193591AC" w14:textId="77777777" w:rsidR="002D34CD" w:rsidRDefault="000A029C" w:rsidP="002D34CD">
      <w:pPr>
        <w:pStyle w:val="Command"/>
        <w:jc w:val="both"/>
        <w:rPr>
          <w:ins w:id="2413" w:author="Kate Boardman" w:date="2016-04-19T18:52:00Z"/>
          <w:lang w:eastAsia="zh-CN"/>
        </w:rPr>
        <w:pPrChange w:id="2414" w:author="Kate Boardman" w:date="2016-04-19T18:52:00Z">
          <w:pPr/>
        </w:pPrChange>
      </w:pPr>
      <w:del w:id="2415" w:author="Kate Boardman" w:date="2016-04-19T18:52:00Z">
        <w:r w:rsidRPr="00080656" w:rsidDel="002D34CD">
          <w:rPr>
            <w:lang w:eastAsia="zh-CN"/>
          </w:rPr>
          <w:delText xml:space="preserve"> </w:delText>
        </w:r>
        <w:r w:rsidR="00BE261E" w:rsidDel="002D34CD">
          <w:rPr>
            <w:lang w:eastAsia="zh-CN"/>
          </w:rPr>
          <w:delText xml:space="preserve"> </w:delText>
        </w:r>
      </w:del>
      <w:r w:rsidR="00FB5931" w:rsidRPr="00827C1B">
        <w:t>split_</w:t>
      </w:r>
      <w:proofErr w:type="gramStart"/>
      <w:r w:rsidR="00FB5931" w:rsidRPr="00827C1B">
        <w:t>cnt :</w:t>
      </w:r>
      <w:proofErr w:type="gramEnd"/>
      <w:r w:rsidR="00FB5931" w:rsidRPr="00827C1B">
        <w:t xml:space="preserve"> 0 : split_size : 64</w:t>
      </w:r>
      <w:r w:rsidR="00FB5931">
        <w:t xml:space="preserve"> : </w:t>
      </w:r>
      <w:r w:rsidR="00BE261E">
        <w:t xml:space="preserve"> </w:t>
      </w:r>
      <w:r w:rsidRPr="00080656">
        <w:rPr>
          <w:lang w:eastAsia="zh-CN"/>
        </w:rPr>
        <w:t>slave_id : 0x4 : AW_sent_time :</w:t>
      </w:r>
    </w:p>
    <w:p w14:paraId="354D20D2" w14:textId="77777777" w:rsidR="002D34CD" w:rsidRDefault="000A029C" w:rsidP="002D34CD">
      <w:pPr>
        <w:pStyle w:val="Command"/>
        <w:jc w:val="both"/>
        <w:rPr>
          <w:ins w:id="2416" w:author="Kate Boardman" w:date="2016-04-19T18:52:00Z"/>
          <w:lang w:eastAsia="zh-CN"/>
        </w:rPr>
        <w:pPrChange w:id="2417" w:author="Kate Boardman" w:date="2016-04-19T18:52:00Z">
          <w:pPr/>
        </w:pPrChange>
      </w:pPr>
      <w:del w:id="2418" w:author="Kate Boardman" w:date="2016-04-19T18:52:00Z">
        <w:r w:rsidRPr="00080656" w:rsidDel="002D34CD">
          <w:rPr>
            <w:lang w:eastAsia="zh-CN"/>
          </w:rPr>
          <w:delText xml:space="preserve"> </w:delText>
        </w:r>
      </w:del>
      <w:proofErr w:type="gramStart"/>
      <w:r w:rsidRPr="00080656">
        <w:rPr>
          <w:lang w:eastAsia="zh-CN"/>
        </w:rPr>
        <w:t>1975 :</w:t>
      </w:r>
      <w:proofErr w:type="gramEnd"/>
      <w:r w:rsidRPr="00080656">
        <w:rPr>
          <w:lang w:eastAsia="zh-CN"/>
        </w:rPr>
        <w:t xml:space="preserve"> W_sent_time : 1975 : unknown_dest : 0 :     seq_num: 0x2 :</w:t>
      </w:r>
    </w:p>
    <w:p w14:paraId="34B73981" w14:textId="77777777" w:rsidR="002D34CD" w:rsidRDefault="000A029C" w:rsidP="002D34CD">
      <w:pPr>
        <w:pStyle w:val="Command"/>
        <w:jc w:val="both"/>
        <w:rPr>
          <w:ins w:id="2419" w:author="Kate Boardman" w:date="2016-04-19T18:52:00Z"/>
          <w:lang w:eastAsia="zh-CN"/>
        </w:rPr>
        <w:pPrChange w:id="2420" w:author="Kate Boardman" w:date="2016-04-19T18:52:00Z">
          <w:pPr/>
        </w:pPrChange>
      </w:pPr>
      <w:del w:id="2421" w:author="Kate Boardman" w:date="2016-04-19T18:52:00Z">
        <w:r w:rsidRPr="00080656" w:rsidDel="002D34CD">
          <w:rPr>
            <w:lang w:eastAsia="zh-CN"/>
          </w:rPr>
          <w:delText xml:space="preserve"> </w:delText>
        </w:r>
      </w:del>
      <w:r w:rsidRPr="00080656">
        <w:rPr>
          <w:lang w:eastAsia="zh-CN"/>
        </w:rPr>
        <w:t>mprt_</w:t>
      </w:r>
      <w:proofErr w:type="gramStart"/>
      <w:r w:rsidRPr="00080656">
        <w:rPr>
          <w:lang w:eastAsia="zh-CN"/>
        </w:rPr>
        <w:t>AWADDR :</w:t>
      </w:r>
      <w:proofErr w:type="gramEnd"/>
      <w:r w:rsidRPr="00080656">
        <w:rPr>
          <w:lang w:eastAsia="zh-CN"/>
        </w:rPr>
        <w:t xml:space="preserve"> 0x50000bfc mprt_AWID : 0x3 : mprt_AWLEN : 0x0 :</w:t>
      </w:r>
    </w:p>
    <w:p w14:paraId="69336960" w14:textId="77777777" w:rsidR="002D34CD" w:rsidRDefault="000A029C" w:rsidP="002D34CD">
      <w:pPr>
        <w:pStyle w:val="Command"/>
        <w:jc w:val="both"/>
        <w:rPr>
          <w:ins w:id="2422" w:author="Kate Boardman" w:date="2016-04-19T18:52:00Z"/>
          <w:lang w:eastAsia="zh-CN"/>
        </w:rPr>
        <w:pPrChange w:id="2423" w:author="Kate Boardman" w:date="2016-04-19T18:52:00Z">
          <w:pPr/>
        </w:pPrChange>
      </w:pPr>
      <w:del w:id="2424" w:author="Kate Boardman" w:date="2016-04-19T18:52:00Z">
        <w:r w:rsidRPr="00080656" w:rsidDel="002D34CD">
          <w:rPr>
            <w:lang w:eastAsia="zh-CN"/>
          </w:rPr>
          <w:delText xml:space="preserve"> </w:delText>
        </w:r>
      </w:del>
      <w:r w:rsidRPr="00080656">
        <w:rPr>
          <w:lang w:eastAsia="zh-CN"/>
        </w:rPr>
        <w:t>mprt_</w:t>
      </w:r>
      <w:proofErr w:type="gramStart"/>
      <w:r w:rsidRPr="00080656">
        <w:rPr>
          <w:lang w:eastAsia="zh-CN"/>
        </w:rPr>
        <w:t>AWSIZE :</w:t>
      </w:r>
      <w:proofErr w:type="gramEnd"/>
      <w:r w:rsidRPr="00080656">
        <w:rPr>
          <w:lang w:eastAsia="zh-CN"/>
        </w:rPr>
        <w:t xml:space="preserve"> 0x4 : mprt_AWBURST : 0x1 : mprt_AWCACHE : 0x0 : </w:t>
      </w:r>
    </w:p>
    <w:p w14:paraId="6791D037" w14:textId="77777777" w:rsidR="002D34CD" w:rsidRDefault="000A029C" w:rsidP="002D34CD">
      <w:pPr>
        <w:pStyle w:val="Command"/>
        <w:jc w:val="both"/>
        <w:rPr>
          <w:ins w:id="2425" w:author="Kate Boardman" w:date="2016-04-19T18:52:00Z"/>
          <w:lang w:eastAsia="zh-CN"/>
        </w:rPr>
        <w:pPrChange w:id="2426" w:author="Kate Boardman" w:date="2016-04-19T18:52:00Z">
          <w:pPr/>
        </w:pPrChange>
      </w:pPr>
      <w:r w:rsidRPr="00080656">
        <w:rPr>
          <w:lang w:eastAsia="zh-CN"/>
        </w:rPr>
        <w:t>mprt_</w:t>
      </w:r>
      <w:proofErr w:type="gramStart"/>
      <w:r w:rsidRPr="00080656">
        <w:rPr>
          <w:lang w:eastAsia="zh-CN"/>
        </w:rPr>
        <w:t>AWPROT :</w:t>
      </w:r>
      <w:proofErr w:type="gramEnd"/>
      <w:r w:rsidRPr="00080656">
        <w:rPr>
          <w:lang w:eastAsia="zh-CN"/>
        </w:rPr>
        <w:t xml:space="preserve">     0x5 : mprt_AWQOS : 0x8 : mprt_AWLOCK : 0x0 :</w:t>
      </w:r>
      <w:ins w:id="2427" w:author="Kate Boardman" w:date="2016-04-19T18:52:00Z">
        <w:r w:rsidR="002D34CD">
          <w:rPr>
            <w:lang w:eastAsia="zh-CN"/>
          </w:rPr>
          <w:t xml:space="preserve"> </w:t>
        </w:r>
      </w:ins>
    </w:p>
    <w:p w14:paraId="3D2EDF3C" w14:textId="77777777" w:rsidR="002D34CD" w:rsidRDefault="000A029C" w:rsidP="002D34CD">
      <w:pPr>
        <w:pStyle w:val="Command"/>
        <w:jc w:val="both"/>
        <w:rPr>
          <w:ins w:id="2428" w:author="Kate Boardman" w:date="2016-04-19T18:53:00Z"/>
          <w:lang w:eastAsia="zh-CN"/>
        </w:rPr>
        <w:pPrChange w:id="2429" w:author="Kate Boardman" w:date="2016-04-19T18:52:00Z">
          <w:pPr/>
        </w:pPrChange>
      </w:pPr>
      <w:del w:id="2430" w:author="Kate Boardman" w:date="2016-04-19T18:52:00Z">
        <w:r w:rsidRPr="00080656" w:rsidDel="002D34CD">
          <w:rPr>
            <w:lang w:eastAsia="zh-CN"/>
          </w:rPr>
          <w:delText xml:space="preserve"> </w:delText>
        </w:r>
      </w:del>
      <w:r w:rsidRPr="00080656">
        <w:rPr>
          <w:lang w:eastAsia="zh-CN"/>
        </w:rPr>
        <w:t>mprt_</w:t>
      </w:r>
      <w:proofErr w:type="gramStart"/>
      <w:r w:rsidRPr="00080656">
        <w:rPr>
          <w:lang w:eastAsia="zh-CN"/>
        </w:rPr>
        <w:t>AWUSER :</w:t>
      </w:r>
      <w:proofErr w:type="gramEnd"/>
      <w:r w:rsidRPr="00080656">
        <w:rPr>
          <w:lang w:eastAsia="zh-CN"/>
        </w:rPr>
        <w:t xml:space="preserve"> 0x0 : mprt_AWSNOOP : 0x0 : mprt_AWDOMAIN : </w:t>
      </w:r>
      <w:ins w:id="2431" w:author="Kate Boardman" w:date="2016-04-19T18:53:00Z">
        <w:r w:rsidR="002D34CD">
          <w:rPr>
            <w:lang w:eastAsia="zh-CN"/>
          </w:rPr>
          <w:t xml:space="preserve"> </w:t>
        </w:r>
      </w:ins>
    </w:p>
    <w:p w14:paraId="351834C4" w14:textId="77777777" w:rsidR="002D34CD" w:rsidRDefault="000A029C" w:rsidP="002D34CD">
      <w:pPr>
        <w:pStyle w:val="Command"/>
        <w:jc w:val="both"/>
        <w:rPr>
          <w:ins w:id="2432" w:author="Kate Boardman" w:date="2016-04-19T18:53:00Z"/>
          <w:lang w:eastAsia="zh-CN"/>
        </w:rPr>
        <w:pPrChange w:id="2433" w:author="Kate Boardman" w:date="2016-04-19T18:52:00Z">
          <w:pPr/>
        </w:pPrChange>
      </w:pPr>
      <w:proofErr w:type="gramStart"/>
      <w:r w:rsidRPr="00080656">
        <w:rPr>
          <w:lang w:eastAsia="zh-CN"/>
        </w:rPr>
        <w:t>0x0 :</w:t>
      </w:r>
      <w:proofErr w:type="gramEnd"/>
      <w:r w:rsidRPr="00080656">
        <w:rPr>
          <w:lang w:eastAsia="zh-CN"/>
        </w:rPr>
        <w:t xml:space="preserve">     mprt_AWBAR : 0x0 : AWREGION : 0x0 : mprt_WDATA_CL : </w:t>
      </w:r>
      <w:ins w:id="2434" w:author="Kate Boardman" w:date="2016-04-19T18:53:00Z">
        <w:r w:rsidR="002D34CD">
          <w:rPr>
            <w:lang w:eastAsia="zh-CN"/>
          </w:rPr>
          <w:t xml:space="preserve"> </w:t>
        </w:r>
      </w:ins>
    </w:p>
    <w:p w14:paraId="197672B4" w14:textId="77777777" w:rsidR="002D34CD" w:rsidRDefault="000A029C" w:rsidP="002D34CD">
      <w:pPr>
        <w:pStyle w:val="Command"/>
        <w:jc w:val="both"/>
        <w:rPr>
          <w:ins w:id="2435" w:author="Kate Boardman" w:date="2016-04-19T18:53:00Z"/>
          <w:lang w:eastAsia="zh-CN"/>
        </w:rPr>
        <w:pPrChange w:id="2436" w:author="Kate Boardman" w:date="2016-04-19T18:52:00Z">
          <w:pPr/>
        </w:pPrChange>
      </w:pPr>
      <w:r w:rsidRPr="00080656">
        <w:rPr>
          <w:lang w:eastAsia="zh-CN"/>
        </w:rPr>
        <w:t>0xb2a758e8000000000000000000000000000000000000000000000000000</w:t>
      </w:r>
      <w:ins w:id="2437" w:author="Kate Boardman" w:date="2016-04-19T18:53:00Z">
        <w:r w:rsidR="002D34CD">
          <w:rPr>
            <w:lang w:eastAsia="zh-CN"/>
          </w:rPr>
          <w:t xml:space="preserve"> </w:t>
        </w:r>
      </w:ins>
    </w:p>
    <w:p w14:paraId="5C87FA74" w14:textId="77777777" w:rsidR="002D34CD" w:rsidRDefault="000A029C" w:rsidP="002D34CD">
      <w:pPr>
        <w:pStyle w:val="Command"/>
        <w:jc w:val="both"/>
        <w:rPr>
          <w:ins w:id="2438" w:author="Kate Boardman" w:date="2016-04-19T18:53:00Z"/>
          <w:lang w:eastAsia="zh-CN"/>
        </w:rPr>
        <w:pPrChange w:id="2439" w:author="Kate Boardman" w:date="2016-04-19T18:52:00Z">
          <w:pPr/>
        </w:pPrChange>
      </w:pPr>
      <w:r w:rsidRPr="00080656">
        <w:rPr>
          <w:lang w:eastAsia="zh-CN"/>
        </w:rPr>
        <w:t>0000000000000000000000000000000000000000000000000000000000000</w:t>
      </w:r>
      <w:ins w:id="2440" w:author="Kate Boardman" w:date="2016-04-19T18:53:00Z">
        <w:r w:rsidR="002D34CD">
          <w:rPr>
            <w:lang w:eastAsia="zh-CN"/>
          </w:rPr>
          <w:t xml:space="preserve"> </w:t>
        </w:r>
      </w:ins>
    </w:p>
    <w:p w14:paraId="0530863C" w14:textId="77777777" w:rsidR="002D34CD" w:rsidRDefault="000A029C" w:rsidP="002D34CD">
      <w:pPr>
        <w:pStyle w:val="Command"/>
        <w:jc w:val="both"/>
        <w:rPr>
          <w:ins w:id="2441" w:author="Kate Boardman" w:date="2016-04-19T18:53:00Z"/>
          <w:lang w:eastAsia="zh-CN"/>
        </w:rPr>
        <w:pPrChange w:id="2442" w:author="Kate Boardman" w:date="2016-04-19T18:52:00Z">
          <w:pPr/>
        </w:pPrChange>
      </w:pPr>
      <w:proofErr w:type="gramStart"/>
      <w:r w:rsidRPr="00080656">
        <w:rPr>
          <w:lang w:eastAsia="zh-CN"/>
        </w:rPr>
        <w:t>00000000 :</w:t>
      </w:r>
      <w:proofErr w:type="gramEnd"/>
      <w:r w:rsidRPr="00080656">
        <w:rPr>
          <w:lang w:eastAsia="zh-CN"/>
        </w:rPr>
        <w:t xml:space="preserve"> mprt_WSTRB_CL : 0xf000000000000000 : mprt_WUSER_CL : </w:t>
      </w:r>
      <w:ins w:id="2443" w:author="Kate Boardman" w:date="2016-04-19T18:53:00Z">
        <w:r w:rsidR="002D34CD">
          <w:rPr>
            <w:lang w:eastAsia="zh-CN"/>
          </w:rPr>
          <w:t xml:space="preserve"> </w:t>
        </w:r>
      </w:ins>
    </w:p>
    <w:p w14:paraId="52FE2F05" w14:textId="319A6186" w:rsidR="000A029C" w:rsidRPr="00080656" w:rsidRDefault="000A029C" w:rsidP="002D34CD">
      <w:pPr>
        <w:pStyle w:val="Command"/>
        <w:jc w:val="both"/>
        <w:rPr>
          <w:lang w:eastAsia="zh-CN"/>
        </w:rPr>
        <w:pPrChange w:id="2444" w:author="Kate Boardman" w:date="2016-04-19T18:52:00Z">
          <w:pPr/>
        </w:pPrChange>
      </w:pPr>
      <w:r w:rsidRPr="00080656">
        <w:rPr>
          <w:lang w:eastAsia="zh-CN"/>
        </w:rPr>
        <w:t>0x0</w:t>
      </w:r>
    </w:p>
    <w:p w14:paraId="70F83EBB" w14:textId="77777777" w:rsidR="002D34CD" w:rsidRDefault="002D34CD" w:rsidP="002D34CD">
      <w:pPr>
        <w:pStyle w:val="Command"/>
        <w:jc w:val="both"/>
        <w:rPr>
          <w:ins w:id="2445" w:author="Kate Boardman" w:date="2016-04-19T18:53:00Z"/>
        </w:rPr>
        <w:pPrChange w:id="2446" w:author="Kate Boardman" w:date="2016-04-19T18:52:00Z">
          <w:pPr/>
        </w:pPrChange>
      </w:pPr>
    </w:p>
    <w:p w14:paraId="7E8B71FC" w14:textId="77777777" w:rsidR="002D34CD" w:rsidRDefault="000A029C" w:rsidP="002D34CD">
      <w:pPr>
        <w:pStyle w:val="Command"/>
        <w:jc w:val="both"/>
        <w:rPr>
          <w:ins w:id="2447" w:author="Kate Boardman" w:date="2016-04-19T18:53:00Z"/>
        </w:rPr>
        <w:pPrChange w:id="2448" w:author="Kate Boardman" w:date="2016-04-19T18:52:00Z">
          <w:pPr/>
        </w:pPrChange>
      </w:pPr>
      <w:r w:rsidRPr="00080656">
        <w:t>&lt;sim_time</w:t>
      </w:r>
      <w:proofErr w:type="gramStart"/>
      <w:r w:rsidRPr="00080656">
        <w:t>&gt; :</w:t>
      </w:r>
      <w:proofErr w:type="gramEnd"/>
      <w:r w:rsidRPr="00080656">
        <w:t xml:space="preserve"> request_id : 0x200000009 : master_id : 0x0 : </w:t>
      </w:r>
      <w:ins w:id="2449" w:author="Kate Boardman" w:date="2016-04-19T18:53:00Z">
        <w:r w:rsidR="002D34CD">
          <w:t xml:space="preserve"> </w:t>
        </w:r>
      </w:ins>
    </w:p>
    <w:p w14:paraId="1EFFCF55" w14:textId="77777777" w:rsidR="002D34CD" w:rsidRDefault="00BE261E" w:rsidP="002D34CD">
      <w:pPr>
        <w:pStyle w:val="Command"/>
        <w:jc w:val="both"/>
        <w:rPr>
          <w:ins w:id="2450" w:author="Kate Boardman" w:date="2016-04-19T18:53:00Z"/>
        </w:rPr>
        <w:pPrChange w:id="2451" w:author="Kate Boardman" w:date="2016-04-19T18:52:00Z">
          <w:pPr/>
        </w:pPrChange>
      </w:pPr>
      <w:r w:rsidRPr="00827C1B">
        <w:t>split_</w:t>
      </w:r>
      <w:proofErr w:type="gramStart"/>
      <w:r w:rsidRPr="00827C1B">
        <w:t>cnt :</w:t>
      </w:r>
      <w:proofErr w:type="gramEnd"/>
      <w:r w:rsidRPr="00827C1B">
        <w:t xml:space="preserve"> 0 : split_size : 64</w:t>
      </w:r>
      <w:r>
        <w:t xml:space="preserve"> :  </w:t>
      </w:r>
      <w:r w:rsidR="000A029C" w:rsidRPr="00080656">
        <w:t xml:space="preserve">slave_id : 0x7 : B_received_time </w:t>
      </w:r>
      <w:ins w:id="2452" w:author="Kate Boardman" w:date="2016-04-19T18:53:00Z">
        <w:r w:rsidR="002D34CD">
          <w:t xml:space="preserve"> </w:t>
        </w:r>
      </w:ins>
    </w:p>
    <w:p w14:paraId="5F1D3ACA" w14:textId="77777777" w:rsidR="002D34CD" w:rsidRDefault="000A029C" w:rsidP="002D34CD">
      <w:pPr>
        <w:pStyle w:val="Command"/>
        <w:jc w:val="both"/>
        <w:rPr>
          <w:ins w:id="2453" w:author="Kate Boardman" w:date="2016-04-19T18:53:00Z"/>
        </w:rPr>
        <w:pPrChange w:id="2454" w:author="Kate Boardman" w:date="2016-04-19T18:52:00Z">
          <w:pPr/>
        </w:pPrChange>
      </w:pPr>
      <w:r w:rsidRPr="00080656">
        <w:t xml:space="preserve">: </w:t>
      </w:r>
      <w:proofErr w:type="gramStart"/>
      <w:r w:rsidRPr="00080656">
        <w:t>2285 :</w:t>
      </w:r>
      <w:proofErr w:type="gramEnd"/>
      <w:r w:rsidRPr="00080656">
        <w:t xml:space="preserve"> bid : 0x0 : bresp : 0x0 : buser : 0x0 : derived_mprt_AWADDR </w:t>
      </w:r>
      <w:ins w:id="2455" w:author="Kate Boardman" w:date="2016-04-19T18:53:00Z">
        <w:r w:rsidR="002D34CD">
          <w:t xml:space="preserve"> </w:t>
        </w:r>
      </w:ins>
    </w:p>
    <w:p w14:paraId="59B8DC2E" w14:textId="7F652DFF" w:rsidR="000A029C" w:rsidRPr="00080656" w:rsidRDefault="000A029C" w:rsidP="002D34CD">
      <w:pPr>
        <w:pStyle w:val="Command"/>
        <w:jc w:val="both"/>
        <w:rPr>
          <w:lang w:eastAsia="zh-CN"/>
        </w:rPr>
        <w:pPrChange w:id="2456" w:author="Kate Boardman" w:date="2016-04-19T18:52:00Z">
          <w:pPr/>
        </w:pPrChange>
      </w:pPr>
      <w:r w:rsidRPr="00080656">
        <w:t xml:space="preserve">: </w:t>
      </w:r>
      <w:proofErr w:type="gramStart"/>
      <w:r w:rsidRPr="00080656">
        <w:t>0x3c00028e :</w:t>
      </w:r>
      <w:proofErr w:type="gramEnd"/>
      <w:r w:rsidRPr="00080656">
        <w:t xml:space="preserve"> derived_sys_AWID : 0x0, seq_num : 0x0</w:t>
      </w:r>
      <w:r w:rsidR="00BE261E">
        <w:t xml:space="preserve"> </w:t>
      </w:r>
    </w:p>
    <w:p w14:paraId="23E3C321" w14:textId="77777777" w:rsidR="000A029C" w:rsidRPr="00080656" w:rsidRDefault="000A029C" w:rsidP="000A029C">
      <w:pPr>
        <w:pStyle w:val="Body"/>
        <w:rPr>
          <w:rFonts w:asciiTheme="majorHAnsi" w:hAnsiTheme="majorHAnsi"/>
          <w:szCs w:val="22"/>
        </w:rPr>
      </w:pPr>
    </w:p>
    <w:p w14:paraId="73C18A79" w14:textId="1E669067" w:rsidR="000A029C" w:rsidRPr="00080656" w:rsidRDefault="000A029C" w:rsidP="000A029C">
      <w:pPr>
        <w:pStyle w:val="Caption"/>
        <w:jc w:val="center"/>
        <w:rPr>
          <w:rFonts w:asciiTheme="majorHAnsi" w:hAnsiTheme="majorHAnsi"/>
          <w:sz w:val="22"/>
          <w:szCs w:val="22"/>
        </w:rPr>
      </w:pPr>
      <w:bookmarkStart w:id="2457" w:name="_Toc448857155"/>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17</w:t>
      </w:r>
      <w:r w:rsidRPr="00080656">
        <w:rPr>
          <w:rFonts w:asciiTheme="majorHAnsi" w:hAnsiTheme="majorHAnsi"/>
          <w:noProof/>
          <w:sz w:val="22"/>
          <w:szCs w:val="22"/>
        </w:rPr>
        <w:fldChar w:fldCharType="end"/>
      </w:r>
      <w:r w:rsidRPr="00080656">
        <w:rPr>
          <w:rFonts w:asciiTheme="majorHAnsi" w:hAnsiTheme="majorHAnsi"/>
          <w:sz w:val="22"/>
          <w:szCs w:val="22"/>
        </w:rPr>
        <w:t xml:space="preserve"> Nomenclature of ns_noc_acemstrbrdg_&lt;bridge_id&gt;_aw_w_b.log</w:t>
      </w:r>
      <w:bookmarkEnd w:id="2457"/>
    </w:p>
    <w:tbl>
      <w:tblPr>
        <w:tblStyle w:val="TableGrid"/>
        <w:tblW w:w="0" w:type="auto"/>
        <w:jc w:val="center"/>
        <w:tblLook w:val="04A0" w:firstRow="1" w:lastRow="0" w:firstColumn="1" w:lastColumn="0" w:noHBand="0" w:noVBand="1"/>
      </w:tblPr>
      <w:tblGrid>
        <w:gridCol w:w="3075"/>
        <w:gridCol w:w="4694"/>
      </w:tblGrid>
      <w:tr w:rsidR="000A029C" w:rsidRPr="00080656" w14:paraId="328288BF" w14:textId="77777777" w:rsidTr="004D2920">
        <w:trPr>
          <w:jc w:val="center"/>
        </w:trPr>
        <w:tc>
          <w:tcPr>
            <w:tcW w:w="307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EDB7AF0"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Field name</w:t>
            </w:r>
          </w:p>
        </w:tc>
        <w:tc>
          <w:tcPr>
            <w:tcW w:w="4694"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50817B6"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Description</w:t>
            </w:r>
          </w:p>
        </w:tc>
      </w:tr>
      <w:tr w:rsidR="000A029C" w:rsidRPr="00080656" w14:paraId="7591AFB1"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54C4C2E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lastRenderedPageBreak/>
              <w:t>&lt;sim_time&gt;</w:t>
            </w:r>
          </w:p>
        </w:tc>
        <w:tc>
          <w:tcPr>
            <w:tcW w:w="4694" w:type="dxa"/>
            <w:tcBorders>
              <w:top w:val="single" w:sz="4" w:space="0" w:color="auto"/>
              <w:left w:val="single" w:sz="4" w:space="0" w:color="auto"/>
              <w:bottom w:val="single" w:sz="4" w:space="0" w:color="auto"/>
              <w:right w:val="single" w:sz="4" w:space="0" w:color="auto"/>
            </w:tcBorders>
            <w:hideMark/>
          </w:tcPr>
          <w:p w14:paraId="1B75141F" w14:textId="77777777" w:rsidR="000A029C" w:rsidRPr="00080656" w:rsidRDefault="000A029C" w:rsidP="004D2920">
            <w:pPr>
              <w:pStyle w:val="Body"/>
              <w:rPr>
                <w:rFonts w:asciiTheme="majorHAnsi" w:hAnsiTheme="majorHAnsi"/>
                <w:szCs w:val="22"/>
              </w:rPr>
            </w:pPr>
            <w:proofErr w:type="gramStart"/>
            <w:r w:rsidRPr="00080656">
              <w:rPr>
                <w:rFonts w:asciiTheme="majorHAnsi" w:hAnsiTheme="majorHAnsi"/>
                <w:szCs w:val="22"/>
              </w:rPr>
              <w:t>Simulation time when master bridge traffic collected and printed.</w:t>
            </w:r>
            <w:proofErr w:type="gramEnd"/>
          </w:p>
        </w:tc>
      </w:tr>
      <w:tr w:rsidR="000A029C" w:rsidRPr="00080656" w14:paraId="32AE168A"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710E0F9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&lt;request_id&gt;</w:t>
            </w:r>
          </w:p>
        </w:tc>
        <w:tc>
          <w:tcPr>
            <w:tcW w:w="4694" w:type="dxa"/>
            <w:tcBorders>
              <w:top w:val="single" w:sz="4" w:space="0" w:color="auto"/>
              <w:left w:val="single" w:sz="4" w:space="0" w:color="auto"/>
              <w:bottom w:val="single" w:sz="4" w:space="0" w:color="auto"/>
              <w:right w:val="single" w:sz="4" w:space="0" w:color="auto"/>
            </w:tcBorders>
          </w:tcPr>
          <w:p w14:paraId="4379CCAE" w14:textId="24B15195"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A unique id associated with the </w:t>
            </w:r>
            <w:r w:rsidR="00CD6B49" w:rsidRPr="00080656">
              <w:rPr>
                <w:rFonts w:asciiTheme="majorHAnsi" w:hAnsiTheme="majorHAnsi"/>
                <w:szCs w:val="22"/>
              </w:rPr>
              <w:t>request (</w:t>
            </w:r>
            <w:r w:rsidRPr="00080656">
              <w:rPr>
                <w:rFonts w:asciiTheme="majorHAnsi" w:hAnsiTheme="majorHAnsi"/>
                <w:szCs w:val="22"/>
              </w:rPr>
              <w:t>AW/W and B) in the master and slave bridge logs.</w:t>
            </w:r>
          </w:p>
        </w:tc>
      </w:tr>
      <w:tr w:rsidR="000A029C" w:rsidRPr="00080656" w14:paraId="2E04F55A"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5BA3721D"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&lt;master_id&gt;</w:t>
            </w:r>
          </w:p>
        </w:tc>
        <w:tc>
          <w:tcPr>
            <w:tcW w:w="4694" w:type="dxa"/>
            <w:tcBorders>
              <w:top w:val="single" w:sz="4" w:space="0" w:color="auto"/>
              <w:left w:val="single" w:sz="4" w:space="0" w:color="auto"/>
              <w:bottom w:val="single" w:sz="4" w:space="0" w:color="auto"/>
              <w:right w:val="single" w:sz="4" w:space="0" w:color="auto"/>
            </w:tcBorders>
            <w:hideMark/>
          </w:tcPr>
          <w:p w14:paraId="285DB567" w14:textId="77777777" w:rsidR="000A029C" w:rsidRPr="00080656" w:rsidRDefault="000A029C" w:rsidP="004D2920">
            <w:pPr>
              <w:pStyle w:val="Body"/>
              <w:rPr>
                <w:rFonts w:asciiTheme="majorHAnsi" w:hAnsiTheme="majorHAnsi"/>
                <w:szCs w:val="22"/>
              </w:rPr>
            </w:pPr>
            <w:proofErr w:type="gramStart"/>
            <w:r w:rsidRPr="00080656">
              <w:rPr>
                <w:rFonts w:asciiTheme="majorHAnsi" w:hAnsiTheme="majorHAnsi"/>
                <w:szCs w:val="22"/>
              </w:rPr>
              <w:t>The bridge ID of the master bridge that sent the AR request, or received R response.</w:t>
            </w:r>
            <w:proofErr w:type="gramEnd"/>
          </w:p>
        </w:tc>
      </w:tr>
      <w:tr w:rsidR="00B62C89" w:rsidRPr="00080656" w14:paraId="4B7F695A"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20ACF473" w14:textId="6DE95C48" w:rsidR="00B62C89" w:rsidRPr="00080656" w:rsidRDefault="00B62C89" w:rsidP="004D2920">
            <w:pPr>
              <w:pStyle w:val="Body"/>
              <w:rPr>
                <w:rFonts w:asciiTheme="majorHAnsi" w:hAnsiTheme="majorHAnsi"/>
                <w:szCs w:val="22"/>
              </w:rPr>
            </w:pPr>
            <w:r>
              <w:rPr>
                <w:rFonts w:asciiTheme="majorHAnsi" w:hAnsiTheme="majorHAnsi"/>
                <w:szCs w:val="22"/>
              </w:rPr>
              <w:t>&lt;split_cnt&gt;</w:t>
            </w:r>
          </w:p>
        </w:tc>
        <w:tc>
          <w:tcPr>
            <w:tcW w:w="4694" w:type="dxa"/>
            <w:tcBorders>
              <w:top w:val="single" w:sz="4" w:space="0" w:color="auto"/>
              <w:left w:val="single" w:sz="4" w:space="0" w:color="auto"/>
              <w:bottom w:val="single" w:sz="4" w:space="0" w:color="auto"/>
              <w:right w:val="single" w:sz="4" w:space="0" w:color="auto"/>
            </w:tcBorders>
          </w:tcPr>
          <w:p w14:paraId="262A9ABF" w14:textId="7503684D" w:rsidR="00B62C89" w:rsidRPr="00080656" w:rsidRDefault="005B2534" w:rsidP="004D2920">
            <w:pPr>
              <w:pStyle w:val="Body"/>
              <w:rPr>
                <w:rFonts w:asciiTheme="majorHAnsi" w:hAnsiTheme="majorHAnsi"/>
                <w:szCs w:val="22"/>
              </w:rPr>
            </w:pPr>
            <w:r>
              <w:rPr>
                <w:rFonts w:asciiTheme="majorHAnsi" w:hAnsiTheme="majorHAnsi"/>
                <w:szCs w:val="22"/>
              </w:rPr>
              <w:t>Each ingress request has a unique &lt;request_id&gt;.  Wh</w:t>
            </w:r>
            <w:r w:rsidR="0073420F">
              <w:rPr>
                <w:rFonts w:asciiTheme="majorHAnsi" w:hAnsiTheme="majorHAnsi"/>
                <w:szCs w:val="22"/>
              </w:rPr>
              <w:t xml:space="preserve">en a request </w:t>
            </w:r>
            <w:r>
              <w:rPr>
                <w:rFonts w:asciiTheme="majorHAnsi" w:hAnsiTheme="majorHAnsi"/>
                <w:szCs w:val="22"/>
              </w:rPr>
              <w:t>split</w:t>
            </w:r>
            <w:r w:rsidR="0073420F">
              <w:rPr>
                <w:rFonts w:asciiTheme="majorHAnsi" w:hAnsiTheme="majorHAnsi"/>
                <w:szCs w:val="22"/>
              </w:rPr>
              <w:t>s</w:t>
            </w:r>
            <w:r>
              <w:rPr>
                <w:rFonts w:asciiTheme="majorHAnsi" w:hAnsiTheme="majorHAnsi"/>
                <w:szCs w:val="22"/>
              </w:rPr>
              <w:t xml:space="preserve"> into multiple transactions based on &lt;split_size&gt; alignment, each transaction </w:t>
            </w:r>
            <w:proofErr w:type="gramStart"/>
            <w:r>
              <w:rPr>
                <w:rFonts w:asciiTheme="majorHAnsi" w:hAnsiTheme="majorHAnsi"/>
                <w:szCs w:val="22"/>
              </w:rPr>
              <w:t>is shown</w:t>
            </w:r>
            <w:proofErr w:type="gramEnd"/>
            <w:r>
              <w:rPr>
                <w:rFonts w:asciiTheme="majorHAnsi" w:hAnsiTheme="majorHAnsi"/>
                <w:szCs w:val="22"/>
              </w:rPr>
              <w:t xml:space="preserve"> with the same request_id but incrementing &lt;split_cnt&gt;.</w:t>
            </w:r>
          </w:p>
        </w:tc>
      </w:tr>
      <w:tr w:rsidR="00B62C89" w:rsidRPr="00080656" w14:paraId="5E80490A"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21C9CEAA" w14:textId="2C861ADD" w:rsidR="00B62C89" w:rsidRPr="00080656" w:rsidRDefault="00B62C89" w:rsidP="004D2920">
            <w:pPr>
              <w:pStyle w:val="Body"/>
              <w:rPr>
                <w:rFonts w:asciiTheme="majorHAnsi" w:hAnsiTheme="majorHAnsi"/>
                <w:szCs w:val="22"/>
              </w:rPr>
            </w:pPr>
            <w:r>
              <w:rPr>
                <w:rFonts w:asciiTheme="majorHAnsi" w:hAnsiTheme="majorHAnsi"/>
                <w:szCs w:val="22"/>
              </w:rPr>
              <w:t>&lt;split_size&gt;</w:t>
            </w:r>
          </w:p>
        </w:tc>
        <w:tc>
          <w:tcPr>
            <w:tcW w:w="4694" w:type="dxa"/>
            <w:tcBorders>
              <w:top w:val="single" w:sz="4" w:space="0" w:color="auto"/>
              <w:left w:val="single" w:sz="4" w:space="0" w:color="auto"/>
              <w:bottom w:val="single" w:sz="4" w:space="0" w:color="auto"/>
              <w:right w:val="single" w:sz="4" w:space="0" w:color="auto"/>
            </w:tcBorders>
          </w:tcPr>
          <w:p w14:paraId="560A26D3" w14:textId="5A2C228D" w:rsidR="00B62C89" w:rsidRPr="00080656" w:rsidRDefault="00B62C89" w:rsidP="004D2920">
            <w:pPr>
              <w:pStyle w:val="Body"/>
              <w:rPr>
                <w:rFonts w:asciiTheme="majorHAnsi" w:hAnsiTheme="majorHAnsi"/>
                <w:szCs w:val="22"/>
              </w:rPr>
            </w:pPr>
            <w:proofErr w:type="gramStart"/>
            <w:r>
              <w:rPr>
                <w:rFonts w:asciiTheme="majorHAnsi" w:hAnsiTheme="majorHAnsi"/>
                <w:szCs w:val="22"/>
              </w:rPr>
              <w:t xml:space="preserve">The </w:t>
            </w:r>
            <w:r w:rsidR="005B2534">
              <w:rPr>
                <w:rFonts w:asciiTheme="majorHAnsi" w:hAnsiTheme="majorHAnsi"/>
                <w:szCs w:val="22"/>
              </w:rPr>
              <w:t>address alignment in bytes that ingress requests split on.</w:t>
            </w:r>
            <w:proofErr w:type="gramEnd"/>
          </w:p>
        </w:tc>
      </w:tr>
      <w:tr w:rsidR="000A029C" w:rsidRPr="00080656" w14:paraId="20849652"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0F455BB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&lt;slave_id&gt;</w:t>
            </w:r>
          </w:p>
        </w:tc>
        <w:tc>
          <w:tcPr>
            <w:tcW w:w="4694" w:type="dxa"/>
            <w:tcBorders>
              <w:top w:val="single" w:sz="4" w:space="0" w:color="auto"/>
              <w:left w:val="single" w:sz="4" w:space="0" w:color="auto"/>
              <w:bottom w:val="single" w:sz="4" w:space="0" w:color="auto"/>
              <w:right w:val="single" w:sz="4" w:space="0" w:color="auto"/>
            </w:tcBorders>
            <w:hideMark/>
          </w:tcPr>
          <w:p w14:paraId="72DCED32" w14:textId="77777777" w:rsidR="000A029C" w:rsidRPr="00080656" w:rsidRDefault="000A029C" w:rsidP="004D2920">
            <w:pPr>
              <w:pStyle w:val="Body"/>
              <w:rPr>
                <w:rFonts w:asciiTheme="majorHAnsi" w:hAnsiTheme="majorHAnsi"/>
                <w:szCs w:val="22"/>
              </w:rPr>
            </w:pPr>
            <w:proofErr w:type="gramStart"/>
            <w:r w:rsidRPr="00080656">
              <w:rPr>
                <w:rFonts w:asciiTheme="majorHAnsi" w:hAnsiTheme="majorHAnsi"/>
                <w:szCs w:val="22"/>
              </w:rPr>
              <w:t>The bridge ID of the slave bridge that received the AR request or sent the R response.</w:t>
            </w:r>
            <w:proofErr w:type="gramEnd"/>
          </w:p>
        </w:tc>
      </w:tr>
      <w:tr w:rsidR="000A029C" w:rsidRPr="00080656" w14:paraId="7999A77C"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198784B5"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&lt;AW_sent_time&gt;</w:t>
            </w:r>
          </w:p>
        </w:tc>
        <w:tc>
          <w:tcPr>
            <w:tcW w:w="4694" w:type="dxa"/>
            <w:tcBorders>
              <w:top w:val="single" w:sz="4" w:space="0" w:color="auto"/>
              <w:left w:val="single" w:sz="4" w:space="0" w:color="auto"/>
              <w:bottom w:val="single" w:sz="4" w:space="0" w:color="auto"/>
              <w:right w:val="single" w:sz="4" w:space="0" w:color="auto"/>
            </w:tcBorders>
            <w:hideMark/>
          </w:tcPr>
          <w:p w14:paraId="7EFAE114"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Simulation time when the AW request </w:t>
            </w:r>
            <w:proofErr w:type="gramStart"/>
            <w:r w:rsidRPr="00080656">
              <w:rPr>
                <w:rFonts w:asciiTheme="majorHAnsi" w:hAnsiTheme="majorHAnsi"/>
                <w:szCs w:val="22"/>
              </w:rPr>
              <w:t>was sent</w:t>
            </w:r>
            <w:proofErr w:type="gramEnd"/>
            <w:r w:rsidRPr="00080656">
              <w:rPr>
                <w:rFonts w:asciiTheme="majorHAnsi" w:hAnsiTheme="majorHAnsi"/>
                <w:szCs w:val="22"/>
              </w:rPr>
              <w:t xml:space="preserve"> by the master bridge.</w:t>
            </w:r>
          </w:p>
        </w:tc>
      </w:tr>
      <w:tr w:rsidR="000A029C" w:rsidRPr="00080656" w14:paraId="1B253AEF"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16BB3D8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&lt;W_sent_time&gt;</w:t>
            </w:r>
          </w:p>
        </w:tc>
        <w:tc>
          <w:tcPr>
            <w:tcW w:w="4694" w:type="dxa"/>
            <w:tcBorders>
              <w:top w:val="single" w:sz="4" w:space="0" w:color="auto"/>
              <w:left w:val="single" w:sz="4" w:space="0" w:color="auto"/>
              <w:bottom w:val="single" w:sz="4" w:space="0" w:color="auto"/>
              <w:right w:val="single" w:sz="4" w:space="0" w:color="auto"/>
            </w:tcBorders>
          </w:tcPr>
          <w:p w14:paraId="28352DA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Simulation time when the W request </w:t>
            </w:r>
            <w:proofErr w:type="gramStart"/>
            <w:r w:rsidRPr="00080656">
              <w:rPr>
                <w:rFonts w:asciiTheme="majorHAnsi" w:hAnsiTheme="majorHAnsi"/>
                <w:szCs w:val="22"/>
              </w:rPr>
              <w:t>was sent</w:t>
            </w:r>
            <w:proofErr w:type="gramEnd"/>
            <w:r w:rsidRPr="00080656">
              <w:rPr>
                <w:rFonts w:asciiTheme="majorHAnsi" w:hAnsiTheme="majorHAnsi"/>
                <w:szCs w:val="22"/>
              </w:rPr>
              <w:t xml:space="preserve"> by the master bridge.</w:t>
            </w:r>
          </w:p>
        </w:tc>
      </w:tr>
      <w:tr w:rsidR="000A029C" w:rsidRPr="00080656" w14:paraId="2FA4DEFE"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7E529F70"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&lt;unknown_dest&gt;</w:t>
            </w:r>
          </w:p>
        </w:tc>
        <w:tc>
          <w:tcPr>
            <w:tcW w:w="4694" w:type="dxa"/>
            <w:tcBorders>
              <w:top w:val="single" w:sz="4" w:space="0" w:color="auto"/>
              <w:left w:val="single" w:sz="4" w:space="0" w:color="auto"/>
              <w:bottom w:val="single" w:sz="4" w:space="0" w:color="auto"/>
              <w:right w:val="single" w:sz="4" w:space="0" w:color="auto"/>
            </w:tcBorders>
            <w:hideMark/>
          </w:tcPr>
          <w:p w14:paraId="42BB89DE" w14:textId="77777777" w:rsidR="000A029C" w:rsidRPr="00080656" w:rsidRDefault="000A029C" w:rsidP="004D2920">
            <w:pPr>
              <w:pStyle w:val="Body"/>
              <w:rPr>
                <w:rFonts w:asciiTheme="majorHAnsi" w:hAnsiTheme="majorHAnsi"/>
                <w:szCs w:val="22"/>
              </w:rPr>
            </w:pPr>
            <w:proofErr w:type="gramStart"/>
            <w:r w:rsidRPr="00080656">
              <w:rPr>
                <w:rFonts w:asciiTheme="majorHAnsi" w:hAnsiTheme="majorHAnsi"/>
                <w:szCs w:val="22"/>
              </w:rPr>
              <w:t>Whether the request has a known destination.</w:t>
            </w:r>
            <w:proofErr w:type="gramEnd"/>
            <w:r w:rsidRPr="00080656">
              <w:rPr>
                <w:rFonts w:asciiTheme="majorHAnsi" w:hAnsiTheme="majorHAnsi"/>
                <w:szCs w:val="22"/>
              </w:rPr>
              <w:t xml:space="preserve">  If unknown_dest is 1, the request failed address look up and would get a decode error in its R response.</w:t>
            </w:r>
          </w:p>
        </w:tc>
      </w:tr>
      <w:tr w:rsidR="000A029C" w:rsidRPr="00080656" w14:paraId="2C4388E1"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630B8BD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&lt;seq_num&gt;</w:t>
            </w:r>
          </w:p>
        </w:tc>
        <w:tc>
          <w:tcPr>
            <w:tcW w:w="4694" w:type="dxa"/>
            <w:tcBorders>
              <w:top w:val="single" w:sz="4" w:space="0" w:color="auto"/>
              <w:left w:val="single" w:sz="4" w:space="0" w:color="auto"/>
              <w:bottom w:val="single" w:sz="4" w:space="0" w:color="auto"/>
              <w:right w:val="single" w:sz="4" w:space="0" w:color="auto"/>
            </w:tcBorders>
            <w:hideMark/>
          </w:tcPr>
          <w:p w14:paraId="4D00A194" w14:textId="77777777" w:rsidR="000A029C" w:rsidRPr="00080656" w:rsidRDefault="000A029C" w:rsidP="004D2920">
            <w:pPr>
              <w:pStyle w:val="Body"/>
              <w:rPr>
                <w:rFonts w:asciiTheme="majorHAnsi" w:hAnsiTheme="majorHAnsi"/>
                <w:szCs w:val="22"/>
              </w:rPr>
            </w:pPr>
            <w:proofErr w:type="gramStart"/>
            <w:r w:rsidRPr="00080656">
              <w:rPr>
                <w:rFonts w:asciiTheme="majorHAnsi" w:hAnsiTheme="majorHAnsi"/>
                <w:szCs w:val="22"/>
              </w:rPr>
              <w:t>The internal NoC sequence number, used for tracking ordering.</w:t>
            </w:r>
            <w:proofErr w:type="gramEnd"/>
          </w:p>
        </w:tc>
      </w:tr>
      <w:tr w:rsidR="000A029C" w:rsidRPr="00080656" w14:paraId="3ED6C630"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35E6D89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&lt;mprt_AW*&gt;</w:t>
            </w:r>
          </w:p>
        </w:tc>
        <w:tc>
          <w:tcPr>
            <w:tcW w:w="4694" w:type="dxa"/>
            <w:tcBorders>
              <w:top w:val="single" w:sz="4" w:space="0" w:color="auto"/>
              <w:left w:val="single" w:sz="4" w:space="0" w:color="auto"/>
              <w:bottom w:val="single" w:sz="4" w:space="0" w:color="auto"/>
              <w:right w:val="single" w:sz="4" w:space="0" w:color="auto"/>
            </w:tcBorders>
            <w:hideMark/>
          </w:tcPr>
          <w:p w14:paraId="7410AD5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Fields of AW channel as seen by the master bridge.</w:t>
            </w:r>
          </w:p>
        </w:tc>
      </w:tr>
      <w:tr w:rsidR="000A029C" w:rsidRPr="00080656" w14:paraId="18951E14"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507DE259"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&lt;AWREGION&gt;</w:t>
            </w:r>
          </w:p>
        </w:tc>
        <w:tc>
          <w:tcPr>
            <w:tcW w:w="4694" w:type="dxa"/>
            <w:tcBorders>
              <w:top w:val="single" w:sz="4" w:space="0" w:color="auto"/>
              <w:left w:val="single" w:sz="4" w:space="0" w:color="auto"/>
              <w:bottom w:val="single" w:sz="4" w:space="0" w:color="auto"/>
              <w:right w:val="single" w:sz="4" w:space="0" w:color="auto"/>
            </w:tcBorders>
          </w:tcPr>
          <w:p w14:paraId="0861520B" w14:textId="77777777" w:rsidR="000A029C" w:rsidRPr="00080656" w:rsidRDefault="000A029C" w:rsidP="004D2920">
            <w:pPr>
              <w:pStyle w:val="Body"/>
              <w:rPr>
                <w:rFonts w:asciiTheme="majorHAnsi" w:hAnsiTheme="majorHAnsi"/>
                <w:szCs w:val="22"/>
              </w:rPr>
            </w:pPr>
            <w:proofErr w:type="gramStart"/>
            <w:r w:rsidRPr="00080656">
              <w:rPr>
                <w:rFonts w:asciiTheme="majorHAnsi" w:hAnsiTheme="majorHAnsi"/>
                <w:szCs w:val="22"/>
              </w:rPr>
              <w:t>Region field for the AW request assigned by the NoC.</w:t>
            </w:r>
            <w:proofErr w:type="gramEnd"/>
            <w:r w:rsidRPr="00080656">
              <w:rPr>
                <w:rFonts w:asciiTheme="majorHAnsi" w:hAnsiTheme="majorHAnsi"/>
                <w:szCs w:val="22"/>
              </w:rPr>
              <w:t xml:space="preserve">  This is meaningful for slaves that use AWREGION for decoding address.</w:t>
            </w:r>
          </w:p>
        </w:tc>
      </w:tr>
      <w:tr w:rsidR="000A029C" w:rsidRPr="00080656" w14:paraId="5011E65D"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2BAFB3F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lastRenderedPageBreak/>
              <w:t>&lt;mprt_W*&gt;</w:t>
            </w:r>
          </w:p>
        </w:tc>
        <w:tc>
          <w:tcPr>
            <w:tcW w:w="4694" w:type="dxa"/>
            <w:tcBorders>
              <w:top w:val="single" w:sz="4" w:space="0" w:color="auto"/>
              <w:left w:val="single" w:sz="4" w:space="0" w:color="auto"/>
              <w:bottom w:val="single" w:sz="4" w:space="0" w:color="auto"/>
              <w:right w:val="single" w:sz="4" w:space="0" w:color="auto"/>
            </w:tcBorders>
          </w:tcPr>
          <w:p w14:paraId="0E96F3C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Fields of W channel as seen by the master bridge.</w:t>
            </w:r>
          </w:p>
        </w:tc>
      </w:tr>
      <w:tr w:rsidR="000A029C" w:rsidRPr="00080656" w14:paraId="7B3CC3F0"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59BF60EA"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&lt;mprt_WDATA_CL&gt;</w:t>
            </w:r>
          </w:p>
        </w:tc>
        <w:tc>
          <w:tcPr>
            <w:tcW w:w="4694" w:type="dxa"/>
            <w:tcBorders>
              <w:top w:val="single" w:sz="4" w:space="0" w:color="auto"/>
              <w:left w:val="single" w:sz="4" w:space="0" w:color="auto"/>
              <w:bottom w:val="single" w:sz="4" w:space="0" w:color="auto"/>
              <w:right w:val="single" w:sz="4" w:space="0" w:color="auto"/>
            </w:tcBorders>
          </w:tcPr>
          <w:p w14:paraId="1DF5D6C3"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WDATA displayed as 512-bit write data, aligned to 64B address.</w:t>
            </w:r>
          </w:p>
        </w:tc>
      </w:tr>
      <w:tr w:rsidR="000A029C" w:rsidRPr="00080656" w14:paraId="3821FC87"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6535CAD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&lt;mprt_WSTRB_CL&gt;</w:t>
            </w:r>
          </w:p>
        </w:tc>
        <w:tc>
          <w:tcPr>
            <w:tcW w:w="4694" w:type="dxa"/>
            <w:tcBorders>
              <w:top w:val="single" w:sz="4" w:space="0" w:color="auto"/>
              <w:left w:val="single" w:sz="4" w:space="0" w:color="auto"/>
              <w:bottom w:val="single" w:sz="4" w:space="0" w:color="auto"/>
              <w:right w:val="single" w:sz="4" w:space="0" w:color="auto"/>
            </w:tcBorders>
          </w:tcPr>
          <w:p w14:paraId="5BB48A14"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WSTRB displayed as 64-bit write strobe, matching the 512-bit mprt_WDATA_CL, with each bit indicating whether the corresponding WDATA_CL byte is valid.</w:t>
            </w:r>
          </w:p>
        </w:tc>
      </w:tr>
      <w:tr w:rsidR="000A029C" w:rsidRPr="00080656" w14:paraId="74EF2EFA"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0AE1AA07"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&lt;mprt_WUSER_CL&gt;</w:t>
            </w:r>
          </w:p>
        </w:tc>
        <w:tc>
          <w:tcPr>
            <w:tcW w:w="4694" w:type="dxa"/>
            <w:tcBorders>
              <w:top w:val="single" w:sz="4" w:space="0" w:color="auto"/>
              <w:left w:val="single" w:sz="4" w:space="0" w:color="auto"/>
              <w:bottom w:val="single" w:sz="4" w:space="0" w:color="auto"/>
              <w:right w:val="single" w:sz="4" w:space="0" w:color="auto"/>
            </w:tcBorders>
          </w:tcPr>
          <w:p w14:paraId="0E448000"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WUSER packed into 512-bit, with 8 bits per byte of data in mprt_WDATA_CL.</w:t>
            </w:r>
          </w:p>
        </w:tc>
      </w:tr>
      <w:tr w:rsidR="000A029C" w:rsidRPr="00080656" w14:paraId="5EC1808F"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16EA28C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&lt;B_received_time&gt;</w:t>
            </w:r>
          </w:p>
        </w:tc>
        <w:tc>
          <w:tcPr>
            <w:tcW w:w="4694" w:type="dxa"/>
            <w:tcBorders>
              <w:top w:val="single" w:sz="4" w:space="0" w:color="auto"/>
              <w:left w:val="single" w:sz="4" w:space="0" w:color="auto"/>
              <w:bottom w:val="single" w:sz="4" w:space="0" w:color="auto"/>
              <w:right w:val="single" w:sz="4" w:space="0" w:color="auto"/>
            </w:tcBorders>
            <w:hideMark/>
          </w:tcPr>
          <w:p w14:paraId="302A3860"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Simulation time when B response </w:t>
            </w:r>
            <w:proofErr w:type="gramStart"/>
            <w:r w:rsidRPr="00080656">
              <w:rPr>
                <w:rFonts w:asciiTheme="majorHAnsi" w:hAnsiTheme="majorHAnsi"/>
                <w:szCs w:val="22"/>
              </w:rPr>
              <w:t>was received</w:t>
            </w:r>
            <w:proofErr w:type="gramEnd"/>
            <w:r w:rsidRPr="00080656">
              <w:rPr>
                <w:rFonts w:asciiTheme="majorHAnsi" w:hAnsiTheme="majorHAnsi"/>
                <w:szCs w:val="22"/>
              </w:rPr>
              <w:t xml:space="preserve"> by the master bridge.</w:t>
            </w:r>
          </w:p>
        </w:tc>
      </w:tr>
      <w:tr w:rsidR="000A029C" w:rsidRPr="00080656" w14:paraId="1BC8D4A2"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406DC4F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&lt;b*&gt;</w:t>
            </w:r>
          </w:p>
        </w:tc>
        <w:tc>
          <w:tcPr>
            <w:tcW w:w="4694" w:type="dxa"/>
            <w:tcBorders>
              <w:top w:val="single" w:sz="4" w:space="0" w:color="auto"/>
              <w:left w:val="single" w:sz="4" w:space="0" w:color="auto"/>
              <w:bottom w:val="single" w:sz="4" w:space="0" w:color="auto"/>
              <w:right w:val="single" w:sz="4" w:space="0" w:color="auto"/>
            </w:tcBorders>
            <w:hideMark/>
          </w:tcPr>
          <w:p w14:paraId="4E2926F8"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Fields of B channel as seen by the master bridge.</w:t>
            </w:r>
          </w:p>
        </w:tc>
      </w:tr>
      <w:tr w:rsidR="000A029C" w:rsidRPr="00080656" w14:paraId="77D45491"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02920AD8"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&lt;derived_mprt_AWADDR&gt;</w:t>
            </w:r>
          </w:p>
        </w:tc>
        <w:tc>
          <w:tcPr>
            <w:tcW w:w="4694" w:type="dxa"/>
            <w:tcBorders>
              <w:top w:val="single" w:sz="4" w:space="0" w:color="auto"/>
              <w:left w:val="single" w:sz="4" w:space="0" w:color="auto"/>
              <w:bottom w:val="single" w:sz="4" w:space="0" w:color="auto"/>
              <w:right w:val="single" w:sz="4" w:space="0" w:color="auto"/>
            </w:tcBorders>
            <w:hideMark/>
          </w:tcPr>
          <w:p w14:paraId="37B6B897" w14:textId="77777777" w:rsidR="000A029C" w:rsidRPr="00080656" w:rsidRDefault="000A029C" w:rsidP="004D2920">
            <w:pPr>
              <w:pStyle w:val="Body"/>
              <w:rPr>
                <w:rFonts w:asciiTheme="majorHAnsi" w:hAnsiTheme="majorHAnsi"/>
                <w:szCs w:val="22"/>
              </w:rPr>
            </w:pPr>
            <w:proofErr w:type="gramStart"/>
            <w:r w:rsidRPr="00080656">
              <w:rPr>
                <w:rFonts w:asciiTheme="majorHAnsi" w:hAnsiTheme="majorHAnsi"/>
                <w:szCs w:val="22"/>
              </w:rPr>
              <w:t>The AWADDR that corresponds to the B response.</w:t>
            </w:r>
            <w:proofErr w:type="gramEnd"/>
            <w:r w:rsidRPr="00080656">
              <w:rPr>
                <w:rFonts w:asciiTheme="majorHAnsi" w:hAnsiTheme="majorHAnsi"/>
                <w:szCs w:val="22"/>
              </w:rPr>
              <w:t xml:space="preserve">  This value is internally calculated and displayed along with each B response for ease of traffic association.</w:t>
            </w:r>
          </w:p>
        </w:tc>
      </w:tr>
      <w:tr w:rsidR="000A029C" w:rsidRPr="00080656" w14:paraId="1F8E7A53" w14:textId="77777777" w:rsidTr="004D2920">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27BD3C1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&lt;derived_sys_AWID&gt;</w:t>
            </w:r>
          </w:p>
        </w:tc>
        <w:tc>
          <w:tcPr>
            <w:tcW w:w="4694" w:type="dxa"/>
            <w:tcBorders>
              <w:top w:val="single" w:sz="4" w:space="0" w:color="auto"/>
              <w:left w:val="single" w:sz="4" w:space="0" w:color="auto"/>
              <w:bottom w:val="single" w:sz="4" w:space="0" w:color="auto"/>
              <w:right w:val="single" w:sz="4" w:space="0" w:color="auto"/>
            </w:tcBorders>
            <w:hideMark/>
          </w:tcPr>
          <w:p w14:paraId="21B7B459"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The system AWID shows the full AWID for the request.  If the slave bridge has a narrower AWID width than the master bridge, it may see a truncated version of the original AWID sent by the master bridge. The system AWID </w:t>
            </w:r>
            <w:proofErr w:type="gramStart"/>
            <w:r w:rsidRPr="00080656">
              <w:rPr>
                <w:rFonts w:asciiTheme="majorHAnsi" w:hAnsiTheme="majorHAnsi"/>
                <w:szCs w:val="22"/>
              </w:rPr>
              <w:t>is printed</w:t>
            </w:r>
            <w:proofErr w:type="gramEnd"/>
            <w:r w:rsidRPr="00080656">
              <w:rPr>
                <w:rFonts w:asciiTheme="majorHAnsi" w:hAnsiTheme="majorHAnsi"/>
                <w:szCs w:val="22"/>
              </w:rPr>
              <w:t xml:space="preserve"> here for ease of traffic association.  </w:t>
            </w:r>
          </w:p>
        </w:tc>
      </w:tr>
    </w:tbl>
    <w:p w14:paraId="23BBBA10" w14:textId="2F8B246A" w:rsidR="00905D04" w:rsidRPr="007804E4" w:rsidRDefault="0035120C" w:rsidP="00D1194A">
      <w:pPr>
        <w:pStyle w:val="Body"/>
        <w:jc w:val="left"/>
      </w:pPr>
      <w:r>
        <w:rPr>
          <w:rFonts w:asciiTheme="majorHAnsi" w:hAnsiTheme="majorHAnsi"/>
          <w:szCs w:val="22"/>
        </w:rPr>
        <w:t>T</w:t>
      </w:r>
      <w:r w:rsidR="00572DD3">
        <w:rPr>
          <w:rFonts w:asciiTheme="majorHAnsi" w:hAnsiTheme="majorHAnsi"/>
          <w:szCs w:val="22"/>
        </w:rPr>
        <w:t>he slave bridge logs,</w:t>
      </w:r>
      <w:r w:rsidR="00CD6B49">
        <w:rPr>
          <w:rFonts w:asciiTheme="majorHAnsi" w:hAnsiTheme="majorHAnsi"/>
          <w:szCs w:val="22"/>
        </w:rPr>
        <w:t xml:space="preserve"> </w:t>
      </w:r>
      <w:del w:id="2458" w:author="Kate Boardman" w:date="2016-04-19T18:54:00Z">
        <w:r w:rsidR="000A029C" w:rsidRPr="00080656" w:rsidDel="002D34CD">
          <w:rPr>
            <w:rFonts w:asciiTheme="majorHAnsi" w:hAnsiTheme="majorHAnsi"/>
            <w:szCs w:val="22"/>
          </w:rPr>
          <w:delText>“</w:delText>
        </w:r>
      </w:del>
      <w:r w:rsidR="000A029C" w:rsidRPr="002D34CD">
        <w:rPr>
          <w:rStyle w:val="FilesandDirectories"/>
          <w:rPrChange w:id="2459" w:author="Kate Boardman" w:date="2016-04-19T18:54:00Z">
            <w:rPr>
              <w:rFonts w:asciiTheme="majorHAnsi" w:hAnsiTheme="majorHAnsi"/>
              <w:szCs w:val="22"/>
            </w:rPr>
          </w:rPrChange>
        </w:rPr>
        <w:t>ns_noc_aceslvbrdg_&lt;bridge_id&gt;_ar_r.log</w:t>
      </w:r>
      <w:del w:id="2460" w:author="Kate Boardman" w:date="2016-04-19T18:54:00Z">
        <w:r w:rsidR="000A029C" w:rsidRPr="00080656" w:rsidDel="002D34CD">
          <w:rPr>
            <w:rFonts w:asciiTheme="majorHAnsi" w:hAnsiTheme="majorHAnsi"/>
            <w:szCs w:val="22"/>
          </w:rPr>
          <w:delText>”</w:delText>
        </w:r>
      </w:del>
      <w:r w:rsidR="000A029C" w:rsidRPr="00080656">
        <w:rPr>
          <w:rFonts w:asciiTheme="majorHAnsi" w:hAnsiTheme="majorHAnsi"/>
          <w:szCs w:val="22"/>
        </w:rPr>
        <w:t xml:space="preserve"> and </w:t>
      </w:r>
      <w:del w:id="2461" w:author="Kate Boardman" w:date="2016-04-19T18:54:00Z">
        <w:r w:rsidR="000A029C" w:rsidRPr="00080656" w:rsidDel="002D34CD">
          <w:rPr>
            <w:rFonts w:asciiTheme="majorHAnsi" w:hAnsiTheme="majorHAnsi"/>
            <w:szCs w:val="22"/>
          </w:rPr>
          <w:delText>“</w:delText>
        </w:r>
      </w:del>
      <w:r w:rsidR="000A029C" w:rsidRPr="002D34CD">
        <w:rPr>
          <w:rStyle w:val="FilesandDirectories"/>
          <w:rPrChange w:id="2462" w:author="Kate Boardman" w:date="2016-04-19T18:54:00Z">
            <w:rPr>
              <w:rFonts w:asciiTheme="majorHAnsi" w:hAnsiTheme="majorHAnsi"/>
              <w:szCs w:val="22"/>
            </w:rPr>
          </w:rPrChange>
        </w:rPr>
        <w:t>ns_noc_aceslvbrdg_&lt;bridge_id&gt;_aw_w_b.log</w:t>
      </w:r>
      <w:del w:id="2463" w:author="Kate Boardman" w:date="2016-04-19T18:54:00Z">
        <w:r w:rsidR="000A029C" w:rsidRPr="00080656" w:rsidDel="002D34CD">
          <w:rPr>
            <w:rFonts w:asciiTheme="majorHAnsi" w:hAnsiTheme="majorHAnsi"/>
            <w:szCs w:val="22"/>
          </w:rPr>
          <w:delText>”</w:delText>
        </w:r>
      </w:del>
      <w:r w:rsidR="000A029C" w:rsidRPr="00080656">
        <w:rPr>
          <w:rFonts w:asciiTheme="majorHAnsi" w:hAnsiTheme="majorHAnsi"/>
          <w:szCs w:val="22"/>
        </w:rPr>
        <w:t>, follow the same format as the master bridge logs above.</w:t>
      </w:r>
    </w:p>
    <w:p w14:paraId="7E617E27" w14:textId="74D81049" w:rsidR="00C22311" w:rsidRPr="00D1194A" w:rsidRDefault="00C22311" w:rsidP="00C22311">
      <w:pPr>
        <w:pStyle w:val="Heading3"/>
        <w:numPr>
          <w:ilvl w:val="4"/>
          <w:numId w:val="16"/>
        </w:numPr>
        <w:rPr>
          <w:sz w:val="20"/>
          <w:szCs w:val="24"/>
        </w:rPr>
      </w:pPr>
      <w:bookmarkStart w:id="2464" w:name="_Toc448857031"/>
      <w:r>
        <w:rPr>
          <w:sz w:val="20"/>
          <w:szCs w:val="24"/>
        </w:rPr>
        <w:t>AMBA</w:t>
      </w:r>
      <w:r w:rsidRPr="00D1194A">
        <w:rPr>
          <w:sz w:val="20"/>
          <w:szCs w:val="24"/>
        </w:rPr>
        <w:t xml:space="preserve"> NoC </w:t>
      </w:r>
      <w:r>
        <w:rPr>
          <w:sz w:val="20"/>
          <w:szCs w:val="24"/>
        </w:rPr>
        <w:t>End-to-End Traffic Logs for AC channel</w:t>
      </w:r>
      <w:bookmarkEnd w:id="2464"/>
    </w:p>
    <w:p w14:paraId="7D319886" w14:textId="28C6A64E" w:rsidR="00C22311" w:rsidRPr="00080656" w:rsidRDefault="00C22311" w:rsidP="00C22311">
      <w:pPr>
        <w:pStyle w:val="Body"/>
        <w:rPr>
          <w:rFonts w:asciiTheme="majorHAnsi" w:hAnsiTheme="majorHAnsi"/>
          <w:szCs w:val="22"/>
        </w:rPr>
      </w:pPr>
      <w:r w:rsidRPr="00080656">
        <w:rPr>
          <w:rFonts w:asciiTheme="majorHAnsi" w:hAnsiTheme="majorHAnsi"/>
          <w:szCs w:val="22"/>
        </w:rPr>
        <w:t xml:space="preserve">The following is an example of </w:t>
      </w:r>
      <w:del w:id="2465" w:author="Kate Boardman" w:date="2016-04-19T18:54:00Z">
        <w:r w:rsidRPr="00080656" w:rsidDel="002D34CD">
          <w:rPr>
            <w:rFonts w:asciiTheme="majorHAnsi" w:hAnsiTheme="majorHAnsi"/>
            <w:szCs w:val="22"/>
          </w:rPr>
          <w:delText>“</w:delText>
        </w:r>
      </w:del>
      <w:r w:rsidRPr="002D34CD">
        <w:rPr>
          <w:rStyle w:val="FilesandDirectories"/>
          <w:rPrChange w:id="2466" w:author="Kate Boardman" w:date="2016-04-19T18:54:00Z">
            <w:rPr>
              <w:rFonts w:asciiTheme="majorHAnsi" w:hAnsiTheme="majorHAnsi"/>
              <w:szCs w:val="22"/>
            </w:rPr>
          </w:rPrChange>
        </w:rPr>
        <w:t>ns_noc_acemstrbrdg_&lt;bridge_id&gt;_ac.log</w:t>
      </w:r>
      <w:del w:id="2467" w:author="Kate Boardman" w:date="2016-04-19T18:54:00Z">
        <w:r w:rsidRPr="00080656" w:rsidDel="002D34CD">
          <w:rPr>
            <w:rFonts w:asciiTheme="majorHAnsi" w:hAnsiTheme="majorHAnsi"/>
            <w:szCs w:val="22"/>
          </w:rPr>
          <w:delText>”</w:delText>
        </w:r>
      </w:del>
      <w:r w:rsidRPr="00080656">
        <w:rPr>
          <w:rFonts w:asciiTheme="majorHAnsi" w:hAnsiTheme="majorHAnsi"/>
          <w:szCs w:val="22"/>
        </w:rPr>
        <w:t>:</w:t>
      </w:r>
    </w:p>
    <w:p w14:paraId="67A28EF0" w14:textId="77777777" w:rsidR="002D34CD" w:rsidRDefault="00C22311" w:rsidP="002D34CD">
      <w:pPr>
        <w:pStyle w:val="Command"/>
        <w:rPr>
          <w:ins w:id="2468" w:author="Kate Boardman" w:date="2016-04-19T18:54:00Z"/>
          <w:lang w:eastAsia="zh-CN"/>
        </w:rPr>
        <w:pPrChange w:id="2469" w:author="Kate Boardman" w:date="2016-04-19T18:54:00Z">
          <w:pPr/>
        </w:pPrChange>
      </w:pPr>
      <w:r>
        <w:rPr>
          <w:lang w:eastAsia="zh-CN"/>
        </w:rPr>
        <w:lastRenderedPageBreak/>
        <w:t>&lt;sim_time</w:t>
      </w:r>
      <w:proofErr w:type="gramStart"/>
      <w:r>
        <w:rPr>
          <w:lang w:eastAsia="zh-CN"/>
        </w:rPr>
        <w:t>&gt;</w:t>
      </w:r>
      <w:r w:rsidRPr="00C22311">
        <w:rPr>
          <w:lang w:eastAsia="zh-CN"/>
        </w:rPr>
        <w:t xml:space="preserve"> :</w:t>
      </w:r>
      <w:proofErr w:type="gramEnd"/>
      <w:r w:rsidRPr="00C22311">
        <w:rPr>
          <w:lang w:eastAsia="zh-CN"/>
        </w:rPr>
        <w:t xml:space="preserve"> master_id : 0x3 : slave_id : 0x11 : AC_sent_time : </w:t>
      </w:r>
      <w:ins w:id="2470" w:author="Kate Boardman" w:date="2016-04-19T18:54:00Z">
        <w:r w:rsidR="002D34CD">
          <w:rPr>
            <w:lang w:eastAsia="zh-CN"/>
          </w:rPr>
          <w:t xml:space="preserve"> </w:t>
        </w:r>
      </w:ins>
    </w:p>
    <w:p w14:paraId="11C820DE" w14:textId="77777777" w:rsidR="002D34CD" w:rsidRDefault="00C22311" w:rsidP="002D34CD">
      <w:pPr>
        <w:pStyle w:val="Command"/>
        <w:rPr>
          <w:ins w:id="2471" w:author="Kate Boardman" w:date="2016-04-19T18:54:00Z"/>
          <w:lang w:eastAsia="zh-CN"/>
        </w:rPr>
        <w:pPrChange w:id="2472" w:author="Kate Boardman" w:date="2016-04-19T18:54:00Z">
          <w:pPr/>
        </w:pPrChange>
      </w:pPr>
      <w:proofErr w:type="gramStart"/>
      <w:r w:rsidRPr="00C22311">
        <w:rPr>
          <w:lang w:eastAsia="zh-CN"/>
        </w:rPr>
        <w:t>4524 :</w:t>
      </w:r>
      <w:proofErr w:type="gramEnd"/>
      <w:r w:rsidRPr="00C22311">
        <w:rPr>
          <w:lang w:eastAsia="zh-CN"/>
        </w:rPr>
        <w:t xml:space="preserve"> acmb_ACADDR : 0x40000120 acmb_ACcrtid : 0x0 acmb_ACPROT : </w:t>
      </w:r>
      <w:ins w:id="2473" w:author="Kate Boardman" w:date="2016-04-19T18:54:00Z">
        <w:r w:rsidR="002D34CD">
          <w:rPr>
            <w:lang w:eastAsia="zh-CN"/>
          </w:rPr>
          <w:t xml:space="preserve"> </w:t>
        </w:r>
      </w:ins>
    </w:p>
    <w:p w14:paraId="67E6D0D4" w14:textId="45A1AA42" w:rsidR="00C22311" w:rsidRDefault="00C22311" w:rsidP="002D34CD">
      <w:pPr>
        <w:pStyle w:val="Command"/>
        <w:rPr>
          <w:lang w:eastAsia="zh-CN"/>
        </w:rPr>
        <w:pPrChange w:id="2474" w:author="Kate Boardman" w:date="2016-04-19T18:54:00Z">
          <w:pPr/>
        </w:pPrChange>
      </w:pPr>
      <w:proofErr w:type="gramStart"/>
      <w:r w:rsidRPr="00C22311">
        <w:rPr>
          <w:lang w:eastAsia="zh-CN"/>
        </w:rPr>
        <w:t>0x2 :</w:t>
      </w:r>
      <w:proofErr w:type="gramEnd"/>
      <w:r w:rsidRPr="00C22311">
        <w:rPr>
          <w:lang w:eastAsia="zh-CN"/>
        </w:rPr>
        <w:t xml:space="preserve"> acmb_ACSNOOP : 0x2</w:t>
      </w:r>
    </w:p>
    <w:p w14:paraId="660D75FF" w14:textId="77777777" w:rsidR="002D34CD" w:rsidRDefault="002D34CD" w:rsidP="00C22311">
      <w:pPr>
        <w:pStyle w:val="Caption"/>
        <w:jc w:val="center"/>
        <w:rPr>
          <w:ins w:id="2475" w:author="Kate Boardman" w:date="2016-04-19T18:54:00Z"/>
          <w:rFonts w:asciiTheme="majorHAnsi" w:hAnsiTheme="majorHAnsi"/>
          <w:sz w:val="22"/>
          <w:szCs w:val="22"/>
        </w:rPr>
      </w:pPr>
    </w:p>
    <w:p w14:paraId="653766D9" w14:textId="77777777" w:rsidR="00C22311" w:rsidRPr="00080656" w:rsidRDefault="00C22311" w:rsidP="00C22311">
      <w:pPr>
        <w:pStyle w:val="Caption"/>
        <w:jc w:val="center"/>
        <w:rPr>
          <w:rFonts w:asciiTheme="majorHAnsi" w:hAnsiTheme="majorHAnsi"/>
          <w:sz w:val="22"/>
          <w:szCs w:val="22"/>
        </w:rPr>
      </w:pPr>
      <w:bookmarkStart w:id="2476" w:name="_Toc448857156"/>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18</w:t>
      </w:r>
      <w:r w:rsidRPr="00080656">
        <w:rPr>
          <w:rFonts w:asciiTheme="majorHAnsi" w:hAnsiTheme="majorHAnsi"/>
          <w:noProof/>
          <w:sz w:val="22"/>
          <w:szCs w:val="22"/>
        </w:rPr>
        <w:fldChar w:fldCharType="end"/>
      </w:r>
      <w:r w:rsidRPr="00080656">
        <w:rPr>
          <w:rFonts w:asciiTheme="majorHAnsi" w:hAnsiTheme="majorHAnsi"/>
          <w:sz w:val="22"/>
          <w:szCs w:val="22"/>
        </w:rPr>
        <w:t xml:space="preserve"> Nomenclature of ns_noc_acemstrbrdg_&lt;bridge_id&gt;_aw_w_b.log</w:t>
      </w:r>
      <w:bookmarkEnd w:id="2476"/>
    </w:p>
    <w:tbl>
      <w:tblPr>
        <w:tblStyle w:val="TableGrid"/>
        <w:tblW w:w="0" w:type="auto"/>
        <w:jc w:val="center"/>
        <w:tblLook w:val="04A0" w:firstRow="1" w:lastRow="0" w:firstColumn="1" w:lastColumn="0" w:noHBand="0" w:noVBand="1"/>
      </w:tblPr>
      <w:tblGrid>
        <w:gridCol w:w="3075"/>
        <w:gridCol w:w="4694"/>
      </w:tblGrid>
      <w:tr w:rsidR="00C22311" w:rsidRPr="00080656" w14:paraId="59FEAFB3" w14:textId="77777777" w:rsidTr="0068590A">
        <w:trPr>
          <w:jc w:val="center"/>
        </w:trPr>
        <w:tc>
          <w:tcPr>
            <w:tcW w:w="307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9716CD3" w14:textId="77777777" w:rsidR="00C22311" w:rsidRPr="00080656" w:rsidRDefault="00C22311" w:rsidP="0068590A">
            <w:pPr>
              <w:pStyle w:val="Body"/>
              <w:jc w:val="center"/>
              <w:rPr>
                <w:rFonts w:asciiTheme="majorHAnsi" w:hAnsiTheme="majorHAnsi"/>
                <w:b/>
                <w:szCs w:val="22"/>
              </w:rPr>
            </w:pPr>
            <w:r w:rsidRPr="00080656">
              <w:rPr>
                <w:rFonts w:asciiTheme="majorHAnsi" w:hAnsiTheme="majorHAnsi"/>
                <w:b/>
                <w:szCs w:val="22"/>
              </w:rPr>
              <w:t>Field name</w:t>
            </w:r>
          </w:p>
        </w:tc>
        <w:tc>
          <w:tcPr>
            <w:tcW w:w="4694"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F6893E6" w14:textId="77777777" w:rsidR="00C22311" w:rsidRPr="00080656" w:rsidRDefault="00C22311" w:rsidP="0068590A">
            <w:pPr>
              <w:pStyle w:val="Body"/>
              <w:jc w:val="center"/>
              <w:rPr>
                <w:rFonts w:asciiTheme="majorHAnsi" w:hAnsiTheme="majorHAnsi"/>
                <w:b/>
                <w:szCs w:val="22"/>
              </w:rPr>
            </w:pPr>
            <w:r w:rsidRPr="00080656">
              <w:rPr>
                <w:rFonts w:asciiTheme="majorHAnsi" w:hAnsiTheme="majorHAnsi"/>
                <w:b/>
                <w:szCs w:val="22"/>
              </w:rPr>
              <w:t>Description</w:t>
            </w:r>
          </w:p>
        </w:tc>
      </w:tr>
      <w:tr w:rsidR="00C22311" w:rsidRPr="00080656" w14:paraId="50E0660D" w14:textId="77777777" w:rsidTr="0068590A">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1AA75B5E" w14:textId="77777777" w:rsidR="00C22311" w:rsidRPr="00080656" w:rsidRDefault="00C22311" w:rsidP="0068590A">
            <w:pPr>
              <w:pStyle w:val="Body"/>
              <w:rPr>
                <w:rFonts w:asciiTheme="majorHAnsi" w:hAnsiTheme="majorHAnsi"/>
                <w:szCs w:val="22"/>
              </w:rPr>
            </w:pPr>
            <w:r w:rsidRPr="00080656">
              <w:rPr>
                <w:rFonts w:asciiTheme="majorHAnsi" w:hAnsiTheme="majorHAnsi"/>
                <w:szCs w:val="22"/>
              </w:rPr>
              <w:t>&lt;sim_time&gt;</w:t>
            </w:r>
          </w:p>
        </w:tc>
        <w:tc>
          <w:tcPr>
            <w:tcW w:w="4694" w:type="dxa"/>
            <w:tcBorders>
              <w:top w:val="single" w:sz="4" w:space="0" w:color="auto"/>
              <w:left w:val="single" w:sz="4" w:space="0" w:color="auto"/>
              <w:bottom w:val="single" w:sz="4" w:space="0" w:color="auto"/>
              <w:right w:val="single" w:sz="4" w:space="0" w:color="auto"/>
            </w:tcBorders>
            <w:hideMark/>
          </w:tcPr>
          <w:p w14:paraId="2168E9DC" w14:textId="77777777" w:rsidR="00C22311" w:rsidRPr="00080656" w:rsidRDefault="00C22311" w:rsidP="0068590A">
            <w:pPr>
              <w:pStyle w:val="Body"/>
              <w:rPr>
                <w:rFonts w:asciiTheme="majorHAnsi" w:hAnsiTheme="majorHAnsi"/>
                <w:szCs w:val="22"/>
              </w:rPr>
            </w:pPr>
            <w:proofErr w:type="gramStart"/>
            <w:r w:rsidRPr="00080656">
              <w:rPr>
                <w:rFonts w:asciiTheme="majorHAnsi" w:hAnsiTheme="majorHAnsi"/>
                <w:szCs w:val="22"/>
              </w:rPr>
              <w:t>Simulation time when master bridge traffic collected and printed.</w:t>
            </w:r>
            <w:proofErr w:type="gramEnd"/>
          </w:p>
        </w:tc>
      </w:tr>
      <w:tr w:rsidR="00C22311" w:rsidRPr="00080656" w14:paraId="5278AED8" w14:textId="77777777" w:rsidTr="0068590A">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33221D9D" w14:textId="77777777" w:rsidR="00C22311" w:rsidRPr="00080656" w:rsidRDefault="00C22311" w:rsidP="0068590A">
            <w:pPr>
              <w:pStyle w:val="Body"/>
              <w:rPr>
                <w:rFonts w:asciiTheme="majorHAnsi" w:hAnsiTheme="majorHAnsi"/>
                <w:szCs w:val="22"/>
              </w:rPr>
            </w:pPr>
            <w:r w:rsidRPr="00080656">
              <w:rPr>
                <w:rFonts w:asciiTheme="majorHAnsi" w:hAnsiTheme="majorHAnsi"/>
                <w:szCs w:val="22"/>
              </w:rPr>
              <w:t>&lt;master_id&gt;</w:t>
            </w:r>
          </w:p>
        </w:tc>
        <w:tc>
          <w:tcPr>
            <w:tcW w:w="4694" w:type="dxa"/>
            <w:tcBorders>
              <w:top w:val="single" w:sz="4" w:space="0" w:color="auto"/>
              <w:left w:val="single" w:sz="4" w:space="0" w:color="auto"/>
              <w:bottom w:val="single" w:sz="4" w:space="0" w:color="auto"/>
              <w:right w:val="single" w:sz="4" w:space="0" w:color="auto"/>
            </w:tcBorders>
            <w:hideMark/>
          </w:tcPr>
          <w:p w14:paraId="3ED6D365" w14:textId="77777777" w:rsidR="00C22311" w:rsidRPr="00080656" w:rsidRDefault="00C22311" w:rsidP="0068590A">
            <w:pPr>
              <w:pStyle w:val="Body"/>
              <w:rPr>
                <w:rFonts w:asciiTheme="majorHAnsi" w:hAnsiTheme="majorHAnsi"/>
                <w:szCs w:val="22"/>
              </w:rPr>
            </w:pPr>
            <w:proofErr w:type="gramStart"/>
            <w:r w:rsidRPr="00080656">
              <w:rPr>
                <w:rFonts w:asciiTheme="majorHAnsi" w:hAnsiTheme="majorHAnsi"/>
                <w:szCs w:val="22"/>
              </w:rPr>
              <w:t>The bridge ID of the master bridge that sent the AR request, or received R response.</w:t>
            </w:r>
            <w:proofErr w:type="gramEnd"/>
          </w:p>
        </w:tc>
      </w:tr>
      <w:tr w:rsidR="00C22311" w:rsidRPr="00080656" w14:paraId="5E3022AB" w14:textId="77777777" w:rsidTr="0068590A">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2361F58C" w14:textId="3BAE3908" w:rsidR="00C22311" w:rsidRPr="00080656" w:rsidRDefault="00C22311" w:rsidP="0068590A">
            <w:pPr>
              <w:pStyle w:val="Body"/>
              <w:rPr>
                <w:rFonts w:asciiTheme="majorHAnsi" w:hAnsiTheme="majorHAnsi"/>
                <w:szCs w:val="22"/>
              </w:rPr>
            </w:pPr>
            <w:r w:rsidRPr="00080656">
              <w:rPr>
                <w:rFonts w:asciiTheme="majorHAnsi" w:hAnsiTheme="majorHAnsi"/>
                <w:szCs w:val="22"/>
              </w:rPr>
              <w:t>&lt;slave_id&gt;</w:t>
            </w:r>
          </w:p>
        </w:tc>
        <w:tc>
          <w:tcPr>
            <w:tcW w:w="4694" w:type="dxa"/>
            <w:tcBorders>
              <w:top w:val="single" w:sz="4" w:space="0" w:color="auto"/>
              <w:left w:val="single" w:sz="4" w:space="0" w:color="auto"/>
              <w:bottom w:val="single" w:sz="4" w:space="0" w:color="auto"/>
              <w:right w:val="single" w:sz="4" w:space="0" w:color="auto"/>
            </w:tcBorders>
          </w:tcPr>
          <w:p w14:paraId="0015C4EB" w14:textId="25CEC079" w:rsidR="00C22311" w:rsidRPr="00080656" w:rsidRDefault="00C22311" w:rsidP="0068590A">
            <w:pPr>
              <w:pStyle w:val="Body"/>
              <w:rPr>
                <w:rFonts w:asciiTheme="majorHAnsi" w:hAnsiTheme="majorHAnsi"/>
                <w:szCs w:val="22"/>
              </w:rPr>
            </w:pPr>
            <w:proofErr w:type="gramStart"/>
            <w:r w:rsidRPr="00080656">
              <w:rPr>
                <w:rFonts w:asciiTheme="majorHAnsi" w:hAnsiTheme="majorHAnsi"/>
                <w:szCs w:val="22"/>
              </w:rPr>
              <w:t>The bridge ID of the slave bridge that received the AR request or sent the R response.</w:t>
            </w:r>
            <w:proofErr w:type="gramEnd"/>
          </w:p>
        </w:tc>
      </w:tr>
      <w:tr w:rsidR="00C22311" w:rsidRPr="00080656" w14:paraId="2EF8C2DB" w14:textId="77777777" w:rsidTr="0068590A">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3C258762" w14:textId="52C26DC1" w:rsidR="00C22311" w:rsidRPr="00080656" w:rsidRDefault="00C22311" w:rsidP="0068590A">
            <w:pPr>
              <w:pStyle w:val="Body"/>
              <w:rPr>
                <w:rFonts w:asciiTheme="majorHAnsi" w:hAnsiTheme="majorHAnsi"/>
                <w:szCs w:val="22"/>
              </w:rPr>
            </w:pPr>
            <w:r>
              <w:rPr>
                <w:rFonts w:asciiTheme="majorHAnsi" w:hAnsiTheme="majorHAnsi"/>
                <w:szCs w:val="22"/>
              </w:rPr>
              <w:t>&lt;AC</w:t>
            </w:r>
            <w:r w:rsidRPr="00080656">
              <w:rPr>
                <w:rFonts w:asciiTheme="majorHAnsi" w:hAnsiTheme="majorHAnsi"/>
                <w:szCs w:val="22"/>
              </w:rPr>
              <w:t>_sent_time&gt;</w:t>
            </w:r>
          </w:p>
        </w:tc>
        <w:tc>
          <w:tcPr>
            <w:tcW w:w="4694" w:type="dxa"/>
            <w:tcBorders>
              <w:top w:val="single" w:sz="4" w:space="0" w:color="auto"/>
              <w:left w:val="single" w:sz="4" w:space="0" w:color="auto"/>
              <w:bottom w:val="single" w:sz="4" w:space="0" w:color="auto"/>
              <w:right w:val="single" w:sz="4" w:space="0" w:color="auto"/>
            </w:tcBorders>
          </w:tcPr>
          <w:p w14:paraId="06C782FC" w14:textId="755E88F2" w:rsidR="00C22311" w:rsidRPr="00080656" w:rsidRDefault="00C22311" w:rsidP="0068590A">
            <w:pPr>
              <w:pStyle w:val="Body"/>
              <w:rPr>
                <w:rFonts w:asciiTheme="majorHAnsi" w:hAnsiTheme="majorHAnsi"/>
                <w:szCs w:val="22"/>
              </w:rPr>
            </w:pPr>
            <w:r>
              <w:rPr>
                <w:rFonts w:asciiTheme="majorHAnsi" w:hAnsiTheme="majorHAnsi"/>
                <w:szCs w:val="22"/>
              </w:rPr>
              <w:t>Simulation time when the AC</w:t>
            </w:r>
            <w:r w:rsidRPr="00080656">
              <w:rPr>
                <w:rFonts w:asciiTheme="majorHAnsi" w:hAnsiTheme="majorHAnsi"/>
                <w:szCs w:val="22"/>
              </w:rPr>
              <w:t xml:space="preserve"> request </w:t>
            </w:r>
            <w:proofErr w:type="gramStart"/>
            <w:r w:rsidRPr="00080656">
              <w:rPr>
                <w:rFonts w:asciiTheme="majorHAnsi" w:hAnsiTheme="majorHAnsi"/>
                <w:szCs w:val="22"/>
              </w:rPr>
              <w:t>was sent</w:t>
            </w:r>
            <w:proofErr w:type="gramEnd"/>
            <w:r w:rsidRPr="00080656">
              <w:rPr>
                <w:rFonts w:asciiTheme="majorHAnsi" w:hAnsiTheme="majorHAnsi"/>
                <w:szCs w:val="22"/>
              </w:rPr>
              <w:t xml:space="preserve"> by the master bridge.</w:t>
            </w:r>
          </w:p>
        </w:tc>
      </w:tr>
      <w:tr w:rsidR="006E1AA5" w:rsidRPr="00080656" w14:paraId="5245D0D8" w14:textId="77777777" w:rsidTr="0068590A">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0AD32A92" w14:textId="0CEAAA1A" w:rsidR="006E1AA5" w:rsidRDefault="006E1AA5" w:rsidP="0068590A">
            <w:pPr>
              <w:pStyle w:val="Body"/>
              <w:rPr>
                <w:rFonts w:asciiTheme="majorHAnsi" w:hAnsiTheme="majorHAnsi"/>
                <w:szCs w:val="22"/>
              </w:rPr>
            </w:pPr>
            <w:r>
              <w:rPr>
                <w:rFonts w:asciiTheme="majorHAnsi" w:hAnsiTheme="majorHAnsi"/>
                <w:szCs w:val="22"/>
              </w:rPr>
              <w:t>acmb_AC*</w:t>
            </w:r>
          </w:p>
        </w:tc>
        <w:tc>
          <w:tcPr>
            <w:tcW w:w="4694" w:type="dxa"/>
            <w:tcBorders>
              <w:top w:val="single" w:sz="4" w:space="0" w:color="auto"/>
              <w:left w:val="single" w:sz="4" w:space="0" w:color="auto"/>
              <w:bottom w:val="single" w:sz="4" w:space="0" w:color="auto"/>
              <w:right w:val="single" w:sz="4" w:space="0" w:color="auto"/>
            </w:tcBorders>
          </w:tcPr>
          <w:p w14:paraId="6214C7E7" w14:textId="1987B731" w:rsidR="006E1AA5" w:rsidRDefault="006E1AA5" w:rsidP="0068590A">
            <w:pPr>
              <w:pStyle w:val="Body"/>
              <w:rPr>
                <w:rFonts w:asciiTheme="majorHAnsi" w:hAnsiTheme="majorHAnsi"/>
                <w:szCs w:val="22"/>
              </w:rPr>
            </w:pPr>
            <w:r>
              <w:rPr>
                <w:rFonts w:asciiTheme="majorHAnsi" w:hAnsiTheme="majorHAnsi"/>
                <w:szCs w:val="22"/>
              </w:rPr>
              <w:t>Fields of AC</w:t>
            </w:r>
            <w:r w:rsidRPr="00080656">
              <w:rPr>
                <w:rFonts w:asciiTheme="majorHAnsi" w:hAnsiTheme="majorHAnsi"/>
                <w:szCs w:val="22"/>
              </w:rPr>
              <w:t xml:space="preserve"> channel as seen by the master bridge</w:t>
            </w:r>
          </w:p>
        </w:tc>
      </w:tr>
    </w:tbl>
    <w:p w14:paraId="68D8F7C3" w14:textId="77777777" w:rsidR="00C22311" w:rsidRPr="00080656" w:rsidRDefault="00C22311" w:rsidP="00C22311">
      <w:pPr>
        <w:rPr>
          <w:rFonts w:asciiTheme="majorHAnsi" w:hAnsiTheme="majorHAnsi"/>
          <w:lang w:eastAsia="zh-CN"/>
        </w:rPr>
      </w:pPr>
    </w:p>
    <w:p w14:paraId="55221095" w14:textId="4989C8D6" w:rsidR="007D070B" w:rsidRDefault="00CA6D3A" w:rsidP="00905D04">
      <w:pPr>
        <w:pStyle w:val="Heading3"/>
        <w:numPr>
          <w:ilvl w:val="3"/>
          <w:numId w:val="16"/>
        </w:numPr>
        <w:rPr>
          <w:sz w:val="20"/>
          <w:szCs w:val="24"/>
        </w:rPr>
      </w:pPr>
      <w:bookmarkStart w:id="2477" w:name="_Toc448857032"/>
      <w:r>
        <w:rPr>
          <w:sz w:val="20"/>
          <w:szCs w:val="24"/>
        </w:rPr>
        <w:t>AMBA</w:t>
      </w:r>
      <w:r w:rsidRPr="00D1194A">
        <w:rPr>
          <w:sz w:val="20"/>
          <w:szCs w:val="24"/>
        </w:rPr>
        <w:t xml:space="preserve"> NoC </w:t>
      </w:r>
      <w:r>
        <w:rPr>
          <w:sz w:val="20"/>
          <w:szCs w:val="24"/>
        </w:rPr>
        <w:t>End-to-End Traffic Logs for CR/CD channels</w:t>
      </w:r>
      <w:bookmarkEnd w:id="2477"/>
    </w:p>
    <w:p w14:paraId="2D74B78A" w14:textId="77777777" w:rsidR="002D34CD" w:rsidRDefault="00CA6D3A" w:rsidP="002D34CD">
      <w:pPr>
        <w:pStyle w:val="Command"/>
        <w:rPr>
          <w:ins w:id="2478" w:author="Kate Boardman" w:date="2016-04-19T18:54:00Z"/>
        </w:rPr>
        <w:pPrChange w:id="2479" w:author="Kate Boardman" w:date="2016-04-19T18:54:00Z">
          <w:pPr/>
        </w:pPrChange>
      </w:pPr>
      <w:r>
        <w:t>&lt;sim_time</w:t>
      </w:r>
      <w:proofErr w:type="gramStart"/>
      <w:r>
        <w:t>&gt;</w:t>
      </w:r>
      <w:r w:rsidRPr="00CA6D3A">
        <w:t xml:space="preserve"> :</w:t>
      </w:r>
      <w:proofErr w:type="gramEnd"/>
      <w:r w:rsidRPr="00CA6D3A">
        <w:t xml:space="preserve"> master_id : 0x2 : slave_id : 0x11 : CR_sent_time : </w:t>
      </w:r>
      <w:ins w:id="2480" w:author="Kate Boardman" w:date="2016-04-19T18:54:00Z">
        <w:r w:rsidR="002D34CD">
          <w:t xml:space="preserve"> </w:t>
        </w:r>
      </w:ins>
    </w:p>
    <w:p w14:paraId="118F8263" w14:textId="71B2054B" w:rsidR="00CA6D3A" w:rsidRDefault="00CA6D3A" w:rsidP="002D34CD">
      <w:pPr>
        <w:pStyle w:val="Command"/>
        <w:pPrChange w:id="2481" w:author="Kate Boardman" w:date="2016-04-19T18:54:00Z">
          <w:pPr/>
        </w:pPrChange>
      </w:pPr>
      <w:proofErr w:type="gramStart"/>
      <w:r w:rsidRPr="00CA6D3A">
        <w:t>18588 :</w:t>
      </w:r>
      <w:proofErr w:type="gramEnd"/>
      <w:r w:rsidRPr="00CA6D3A">
        <w:t xml:space="preserve"> mprt_CRcrtid : 0x7 mprt_CRRESP : 0x0</w:t>
      </w:r>
    </w:p>
    <w:p w14:paraId="5581F81E" w14:textId="77777777" w:rsidR="002D34CD" w:rsidRDefault="002D34CD" w:rsidP="00CA6D3A">
      <w:pPr>
        <w:pStyle w:val="Caption"/>
        <w:jc w:val="center"/>
        <w:rPr>
          <w:ins w:id="2482" w:author="Kate Boardman" w:date="2016-04-19T18:54:00Z"/>
          <w:rFonts w:asciiTheme="majorHAnsi" w:hAnsiTheme="majorHAnsi"/>
          <w:sz w:val="22"/>
          <w:szCs w:val="22"/>
        </w:rPr>
      </w:pPr>
    </w:p>
    <w:p w14:paraId="2C2550C1" w14:textId="276E854D" w:rsidR="00CA6D3A" w:rsidRPr="00080656" w:rsidRDefault="00CA6D3A" w:rsidP="00CA6D3A">
      <w:pPr>
        <w:pStyle w:val="Caption"/>
        <w:jc w:val="center"/>
        <w:rPr>
          <w:rFonts w:asciiTheme="majorHAnsi" w:hAnsiTheme="majorHAnsi"/>
          <w:sz w:val="22"/>
          <w:szCs w:val="22"/>
        </w:rPr>
      </w:pPr>
      <w:bookmarkStart w:id="2483" w:name="_Toc448857157"/>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19</w:t>
      </w:r>
      <w:r w:rsidRPr="00080656">
        <w:rPr>
          <w:rFonts w:asciiTheme="majorHAnsi" w:hAnsiTheme="majorHAnsi"/>
          <w:noProof/>
          <w:sz w:val="22"/>
          <w:szCs w:val="22"/>
        </w:rPr>
        <w:fldChar w:fldCharType="end"/>
      </w:r>
      <w:r w:rsidRPr="00080656">
        <w:rPr>
          <w:rFonts w:asciiTheme="majorHAnsi" w:hAnsiTheme="majorHAnsi"/>
          <w:sz w:val="22"/>
          <w:szCs w:val="22"/>
        </w:rPr>
        <w:t xml:space="preserve"> Nomenclature of ns_no</w:t>
      </w:r>
      <w:r w:rsidR="00F53F40">
        <w:rPr>
          <w:rFonts w:asciiTheme="majorHAnsi" w:hAnsiTheme="majorHAnsi"/>
          <w:sz w:val="22"/>
          <w:szCs w:val="22"/>
        </w:rPr>
        <w:t>c_acemstrbrdg_&lt;bridge_id&gt;_cr_cd</w:t>
      </w:r>
      <w:r w:rsidRPr="00080656">
        <w:rPr>
          <w:rFonts w:asciiTheme="majorHAnsi" w:hAnsiTheme="majorHAnsi"/>
          <w:sz w:val="22"/>
          <w:szCs w:val="22"/>
        </w:rPr>
        <w:t>.log</w:t>
      </w:r>
      <w:bookmarkEnd w:id="2483"/>
    </w:p>
    <w:tbl>
      <w:tblPr>
        <w:tblStyle w:val="TableGrid"/>
        <w:tblW w:w="0" w:type="auto"/>
        <w:jc w:val="center"/>
        <w:tblLook w:val="04A0" w:firstRow="1" w:lastRow="0" w:firstColumn="1" w:lastColumn="0" w:noHBand="0" w:noVBand="1"/>
      </w:tblPr>
      <w:tblGrid>
        <w:gridCol w:w="3075"/>
        <w:gridCol w:w="4694"/>
      </w:tblGrid>
      <w:tr w:rsidR="00CA6D3A" w:rsidRPr="00080656" w14:paraId="3E1D0E16" w14:textId="77777777" w:rsidTr="0068590A">
        <w:trPr>
          <w:jc w:val="center"/>
        </w:trPr>
        <w:tc>
          <w:tcPr>
            <w:tcW w:w="307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E97C672" w14:textId="77777777" w:rsidR="00CA6D3A" w:rsidRPr="00080656" w:rsidRDefault="00CA6D3A" w:rsidP="0068590A">
            <w:pPr>
              <w:pStyle w:val="Body"/>
              <w:jc w:val="center"/>
              <w:rPr>
                <w:rFonts w:asciiTheme="majorHAnsi" w:hAnsiTheme="majorHAnsi"/>
                <w:b/>
                <w:szCs w:val="22"/>
              </w:rPr>
            </w:pPr>
            <w:r w:rsidRPr="00080656">
              <w:rPr>
                <w:rFonts w:asciiTheme="majorHAnsi" w:hAnsiTheme="majorHAnsi"/>
                <w:b/>
                <w:szCs w:val="22"/>
              </w:rPr>
              <w:t>Field name</w:t>
            </w:r>
          </w:p>
        </w:tc>
        <w:tc>
          <w:tcPr>
            <w:tcW w:w="4694"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FA4BE16" w14:textId="77777777" w:rsidR="00CA6D3A" w:rsidRPr="00080656" w:rsidRDefault="00CA6D3A" w:rsidP="0068590A">
            <w:pPr>
              <w:pStyle w:val="Body"/>
              <w:jc w:val="center"/>
              <w:rPr>
                <w:rFonts w:asciiTheme="majorHAnsi" w:hAnsiTheme="majorHAnsi"/>
                <w:b/>
                <w:szCs w:val="22"/>
              </w:rPr>
            </w:pPr>
            <w:r w:rsidRPr="00080656">
              <w:rPr>
                <w:rFonts w:asciiTheme="majorHAnsi" w:hAnsiTheme="majorHAnsi"/>
                <w:b/>
                <w:szCs w:val="22"/>
              </w:rPr>
              <w:t>Description</w:t>
            </w:r>
          </w:p>
        </w:tc>
      </w:tr>
      <w:tr w:rsidR="00CA6D3A" w:rsidRPr="00080656" w14:paraId="56341E43" w14:textId="77777777" w:rsidTr="0068590A">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7BB22F64" w14:textId="77777777" w:rsidR="00CA6D3A" w:rsidRPr="00080656" w:rsidRDefault="00CA6D3A" w:rsidP="0068590A">
            <w:pPr>
              <w:pStyle w:val="Body"/>
              <w:rPr>
                <w:rFonts w:asciiTheme="majorHAnsi" w:hAnsiTheme="majorHAnsi"/>
                <w:szCs w:val="22"/>
              </w:rPr>
            </w:pPr>
            <w:r w:rsidRPr="00080656">
              <w:rPr>
                <w:rFonts w:asciiTheme="majorHAnsi" w:hAnsiTheme="majorHAnsi"/>
                <w:szCs w:val="22"/>
              </w:rPr>
              <w:t>&lt;sim_time&gt;</w:t>
            </w:r>
          </w:p>
        </w:tc>
        <w:tc>
          <w:tcPr>
            <w:tcW w:w="4694" w:type="dxa"/>
            <w:tcBorders>
              <w:top w:val="single" w:sz="4" w:space="0" w:color="auto"/>
              <w:left w:val="single" w:sz="4" w:space="0" w:color="auto"/>
              <w:bottom w:val="single" w:sz="4" w:space="0" w:color="auto"/>
              <w:right w:val="single" w:sz="4" w:space="0" w:color="auto"/>
            </w:tcBorders>
            <w:hideMark/>
          </w:tcPr>
          <w:p w14:paraId="7DD10184" w14:textId="77777777" w:rsidR="00CA6D3A" w:rsidRPr="00080656" w:rsidRDefault="00CA6D3A" w:rsidP="0068590A">
            <w:pPr>
              <w:pStyle w:val="Body"/>
              <w:rPr>
                <w:rFonts w:asciiTheme="majorHAnsi" w:hAnsiTheme="majorHAnsi"/>
                <w:szCs w:val="22"/>
              </w:rPr>
            </w:pPr>
            <w:proofErr w:type="gramStart"/>
            <w:r w:rsidRPr="00080656">
              <w:rPr>
                <w:rFonts w:asciiTheme="majorHAnsi" w:hAnsiTheme="majorHAnsi"/>
                <w:szCs w:val="22"/>
              </w:rPr>
              <w:t>Simulation time when master bridge traffic collected and printed.</w:t>
            </w:r>
            <w:proofErr w:type="gramEnd"/>
          </w:p>
        </w:tc>
      </w:tr>
      <w:tr w:rsidR="00CA6D3A" w:rsidRPr="00080656" w14:paraId="010ACC9F" w14:textId="77777777" w:rsidTr="0068590A">
        <w:trPr>
          <w:trHeight w:val="368"/>
          <w:jc w:val="center"/>
        </w:trPr>
        <w:tc>
          <w:tcPr>
            <w:tcW w:w="3075" w:type="dxa"/>
            <w:tcBorders>
              <w:top w:val="single" w:sz="4" w:space="0" w:color="auto"/>
              <w:left w:val="single" w:sz="4" w:space="0" w:color="auto"/>
              <w:bottom w:val="single" w:sz="4" w:space="0" w:color="auto"/>
              <w:right w:val="single" w:sz="4" w:space="0" w:color="auto"/>
            </w:tcBorders>
            <w:hideMark/>
          </w:tcPr>
          <w:p w14:paraId="2879CD2E" w14:textId="77777777" w:rsidR="00CA6D3A" w:rsidRPr="00080656" w:rsidRDefault="00CA6D3A" w:rsidP="0068590A">
            <w:pPr>
              <w:pStyle w:val="Body"/>
              <w:rPr>
                <w:rFonts w:asciiTheme="majorHAnsi" w:hAnsiTheme="majorHAnsi"/>
                <w:szCs w:val="22"/>
              </w:rPr>
            </w:pPr>
            <w:r w:rsidRPr="00080656">
              <w:rPr>
                <w:rFonts w:asciiTheme="majorHAnsi" w:hAnsiTheme="majorHAnsi"/>
                <w:szCs w:val="22"/>
              </w:rPr>
              <w:t>&lt;master_id&gt;</w:t>
            </w:r>
          </w:p>
        </w:tc>
        <w:tc>
          <w:tcPr>
            <w:tcW w:w="4694" w:type="dxa"/>
            <w:tcBorders>
              <w:top w:val="single" w:sz="4" w:space="0" w:color="auto"/>
              <w:left w:val="single" w:sz="4" w:space="0" w:color="auto"/>
              <w:bottom w:val="single" w:sz="4" w:space="0" w:color="auto"/>
              <w:right w:val="single" w:sz="4" w:space="0" w:color="auto"/>
            </w:tcBorders>
            <w:hideMark/>
          </w:tcPr>
          <w:p w14:paraId="63C11335" w14:textId="77777777" w:rsidR="00CA6D3A" w:rsidRPr="00080656" w:rsidRDefault="00CA6D3A" w:rsidP="0068590A">
            <w:pPr>
              <w:pStyle w:val="Body"/>
              <w:rPr>
                <w:rFonts w:asciiTheme="majorHAnsi" w:hAnsiTheme="majorHAnsi"/>
                <w:szCs w:val="22"/>
              </w:rPr>
            </w:pPr>
            <w:proofErr w:type="gramStart"/>
            <w:r w:rsidRPr="00080656">
              <w:rPr>
                <w:rFonts w:asciiTheme="majorHAnsi" w:hAnsiTheme="majorHAnsi"/>
                <w:szCs w:val="22"/>
              </w:rPr>
              <w:t>The bridge ID of the master bridge that sent the AR request, or received R response.</w:t>
            </w:r>
            <w:proofErr w:type="gramEnd"/>
          </w:p>
        </w:tc>
      </w:tr>
      <w:tr w:rsidR="00CA6D3A" w:rsidRPr="00080656" w14:paraId="2FD4695A" w14:textId="77777777" w:rsidTr="00CA6D3A">
        <w:trPr>
          <w:trHeight w:val="863"/>
          <w:jc w:val="center"/>
        </w:trPr>
        <w:tc>
          <w:tcPr>
            <w:tcW w:w="3075" w:type="dxa"/>
            <w:tcBorders>
              <w:top w:val="single" w:sz="4" w:space="0" w:color="auto"/>
              <w:left w:val="single" w:sz="4" w:space="0" w:color="auto"/>
              <w:bottom w:val="single" w:sz="4" w:space="0" w:color="auto"/>
              <w:right w:val="single" w:sz="4" w:space="0" w:color="auto"/>
            </w:tcBorders>
          </w:tcPr>
          <w:p w14:paraId="1658A69D" w14:textId="77777777" w:rsidR="00CA6D3A" w:rsidRPr="00080656" w:rsidRDefault="00CA6D3A" w:rsidP="0068590A">
            <w:pPr>
              <w:pStyle w:val="Body"/>
              <w:rPr>
                <w:rFonts w:asciiTheme="majorHAnsi" w:hAnsiTheme="majorHAnsi"/>
                <w:szCs w:val="22"/>
              </w:rPr>
            </w:pPr>
            <w:r w:rsidRPr="00080656">
              <w:rPr>
                <w:rFonts w:asciiTheme="majorHAnsi" w:hAnsiTheme="majorHAnsi"/>
                <w:szCs w:val="22"/>
              </w:rPr>
              <w:lastRenderedPageBreak/>
              <w:t>&lt;slave_id&gt;</w:t>
            </w:r>
          </w:p>
        </w:tc>
        <w:tc>
          <w:tcPr>
            <w:tcW w:w="4694" w:type="dxa"/>
            <w:tcBorders>
              <w:top w:val="single" w:sz="4" w:space="0" w:color="auto"/>
              <w:left w:val="single" w:sz="4" w:space="0" w:color="auto"/>
              <w:bottom w:val="single" w:sz="4" w:space="0" w:color="auto"/>
              <w:right w:val="single" w:sz="4" w:space="0" w:color="auto"/>
            </w:tcBorders>
          </w:tcPr>
          <w:p w14:paraId="61FC8703" w14:textId="77777777" w:rsidR="00CA6D3A" w:rsidRPr="00080656" w:rsidRDefault="00CA6D3A" w:rsidP="0068590A">
            <w:pPr>
              <w:pStyle w:val="Body"/>
              <w:rPr>
                <w:rFonts w:asciiTheme="majorHAnsi" w:hAnsiTheme="majorHAnsi"/>
                <w:szCs w:val="22"/>
              </w:rPr>
            </w:pPr>
            <w:proofErr w:type="gramStart"/>
            <w:r w:rsidRPr="00080656">
              <w:rPr>
                <w:rFonts w:asciiTheme="majorHAnsi" w:hAnsiTheme="majorHAnsi"/>
                <w:szCs w:val="22"/>
              </w:rPr>
              <w:t>The bridge ID of the slave bridge that received the AR request or sent the R response.</w:t>
            </w:r>
            <w:proofErr w:type="gramEnd"/>
          </w:p>
        </w:tc>
      </w:tr>
      <w:tr w:rsidR="00F53F40" w:rsidRPr="00080656" w14:paraId="791E00BA" w14:textId="77777777" w:rsidTr="00CA6D3A">
        <w:trPr>
          <w:trHeight w:val="863"/>
          <w:jc w:val="center"/>
        </w:trPr>
        <w:tc>
          <w:tcPr>
            <w:tcW w:w="3075" w:type="dxa"/>
            <w:tcBorders>
              <w:top w:val="single" w:sz="4" w:space="0" w:color="auto"/>
              <w:left w:val="single" w:sz="4" w:space="0" w:color="auto"/>
              <w:bottom w:val="single" w:sz="4" w:space="0" w:color="auto"/>
              <w:right w:val="single" w:sz="4" w:space="0" w:color="auto"/>
            </w:tcBorders>
          </w:tcPr>
          <w:p w14:paraId="0BEDB859" w14:textId="4E945EA5" w:rsidR="00F53F40" w:rsidRPr="00080656" w:rsidRDefault="00F53F40" w:rsidP="0068590A">
            <w:pPr>
              <w:pStyle w:val="Body"/>
              <w:rPr>
                <w:rFonts w:asciiTheme="majorHAnsi" w:hAnsiTheme="majorHAnsi"/>
                <w:szCs w:val="22"/>
              </w:rPr>
            </w:pPr>
            <w:r>
              <w:rPr>
                <w:rFonts w:asciiTheme="majorHAnsi" w:hAnsiTheme="majorHAnsi"/>
                <w:szCs w:val="22"/>
              </w:rPr>
              <w:t>&lt;CR</w:t>
            </w:r>
            <w:r w:rsidRPr="00080656">
              <w:rPr>
                <w:rFonts w:asciiTheme="majorHAnsi" w:hAnsiTheme="majorHAnsi"/>
                <w:szCs w:val="22"/>
              </w:rPr>
              <w:t>_sent_time&gt;</w:t>
            </w:r>
          </w:p>
        </w:tc>
        <w:tc>
          <w:tcPr>
            <w:tcW w:w="4694" w:type="dxa"/>
            <w:tcBorders>
              <w:top w:val="single" w:sz="4" w:space="0" w:color="auto"/>
              <w:left w:val="single" w:sz="4" w:space="0" w:color="auto"/>
              <w:bottom w:val="single" w:sz="4" w:space="0" w:color="auto"/>
              <w:right w:val="single" w:sz="4" w:space="0" w:color="auto"/>
            </w:tcBorders>
          </w:tcPr>
          <w:p w14:paraId="39C5ECE6" w14:textId="00406D59" w:rsidR="00F53F40" w:rsidRPr="00080656" w:rsidRDefault="00F53F40" w:rsidP="0068590A">
            <w:pPr>
              <w:pStyle w:val="Body"/>
              <w:rPr>
                <w:rFonts w:asciiTheme="majorHAnsi" w:hAnsiTheme="majorHAnsi"/>
                <w:szCs w:val="22"/>
              </w:rPr>
            </w:pPr>
            <w:r>
              <w:rPr>
                <w:rFonts w:asciiTheme="majorHAnsi" w:hAnsiTheme="majorHAnsi"/>
                <w:szCs w:val="22"/>
              </w:rPr>
              <w:t>Simulation time when the CR response</w:t>
            </w:r>
            <w:r w:rsidRPr="00080656">
              <w:rPr>
                <w:rFonts w:asciiTheme="majorHAnsi" w:hAnsiTheme="majorHAnsi"/>
                <w:szCs w:val="22"/>
              </w:rPr>
              <w:t xml:space="preserve"> </w:t>
            </w:r>
            <w:proofErr w:type="gramStart"/>
            <w:r w:rsidRPr="00080656">
              <w:rPr>
                <w:rFonts w:asciiTheme="majorHAnsi" w:hAnsiTheme="majorHAnsi"/>
                <w:szCs w:val="22"/>
              </w:rPr>
              <w:t>was sent</w:t>
            </w:r>
            <w:proofErr w:type="gramEnd"/>
            <w:r w:rsidRPr="00080656">
              <w:rPr>
                <w:rFonts w:asciiTheme="majorHAnsi" w:hAnsiTheme="majorHAnsi"/>
                <w:szCs w:val="22"/>
              </w:rPr>
              <w:t xml:space="preserve"> by the master bridge.</w:t>
            </w:r>
          </w:p>
        </w:tc>
      </w:tr>
      <w:tr w:rsidR="00F53F40" w:rsidRPr="00080656" w14:paraId="60A3A049" w14:textId="77777777" w:rsidTr="0068590A">
        <w:trPr>
          <w:trHeight w:val="368"/>
          <w:jc w:val="center"/>
        </w:trPr>
        <w:tc>
          <w:tcPr>
            <w:tcW w:w="3075" w:type="dxa"/>
            <w:tcBorders>
              <w:top w:val="single" w:sz="4" w:space="0" w:color="auto"/>
              <w:left w:val="single" w:sz="4" w:space="0" w:color="auto"/>
              <w:bottom w:val="single" w:sz="4" w:space="0" w:color="auto"/>
              <w:right w:val="single" w:sz="4" w:space="0" w:color="auto"/>
            </w:tcBorders>
          </w:tcPr>
          <w:p w14:paraId="278AB266" w14:textId="2F3D097B" w:rsidR="00F53F40" w:rsidRDefault="00F53F40" w:rsidP="0068590A">
            <w:pPr>
              <w:pStyle w:val="Body"/>
              <w:rPr>
                <w:rFonts w:asciiTheme="majorHAnsi" w:hAnsiTheme="majorHAnsi"/>
                <w:szCs w:val="22"/>
              </w:rPr>
            </w:pPr>
            <w:r>
              <w:rPr>
                <w:rFonts w:asciiTheme="majorHAnsi" w:hAnsiTheme="majorHAnsi"/>
                <w:szCs w:val="22"/>
              </w:rPr>
              <w:t>mprt*CR*</w:t>
            </w:r>
          </w:p>
        </w:tc>
        <w:tc>
          <w:tcPr>
            <w:tcW w:w="4694" w:type="dxa"/>
            <w:tcBorders>
              <w:top w:val="single" w:sz="4" w:space="0" w:color="auto"/>
              <w:left w:val="single" w:sz="4" w:space="0" w:color="auto"/>
              <w:bottom w:val="single" w:sz="4" w:space="0" w:color="auto"/>
              <w:right w:val="single" w:sz="4" w:space="0" w:color="auto"/>
            </w:tcBorders>
          </w:tcPr>
          <w:p w14:paraId="0EEACC13" w14:textId="45736F5D" w:rsidR="00F53F40" w:rsidRDefault="00F53F40" w:rsidP="0068590A">
            <w:pPr>
              <w:pStyle w:val="Body"/>
              <w:rPr>
                <w:rFonts w:asciiTheme="majorHAnsi" w:hAnsiTheme="majorHAnsi"/>
                <w:szCs w:val="22"/>
              </w:rPr>
            </w:pPr>
            <w:r>
              <w:rPr>
                <w:rFonts w:asciiTheme="majorHAnsi" w:hAnsiTheme="majorHAnsi"/>
                <w:szCs w:val="22"/>
              </w:rPr>
              <w:t>Fields of CR</w:t>
            </w:r>
            <w:r w:rsidRPr="00080656">
              <w:rPr>
                <w:rFonts w:asciiTheme="majorHAnsi" w:hAnsiTheme="majorHAnsi"/>
                <w:szCs w:val="22"/>
              </w:rPr>
              <w:t xml:space="preserve"> channel as seen by the master bridge</w:t>
            </w:r>
          </w:p>
        </w:tc>
      </w:tr>
    </w:tbl>
    <w:p w14:paraId="66AD9476" w14:textId="77777777" w:rsidR="00CA6D3A" w:rsidRPr="00CA6D3A" w:rsidRDefault="00CA6D3A" w:rsidP="00CA6D3A"/>
    <w:p w14:paraId="79E982B9" w14:textId="53045BC5" w:rsidR="00905D04" w:rsidRPr="005F265F" w:rsidRDefault="00B87B2E" w:rsidP="00905D04">
      <w:pPr>
        <w:pStyle w:val="Heading3"/>
        <w:numPr>
          <w:ilvl w:val="3"/>
          <w:numId w:val="16"/>
        </w:numPr>
        <w:rPr>
          <w:sz w:val="22"/>
          <w:szCs w:val="24"/>
        </w:rPr>
      </w:pPr>
      <w:bookmarkStart w:id="2484" w:name="_Toc448857033"/>
      <w:r>
        <w:rPr>
          <w:sz w:val="22"/>
          <w:szCs w:val="24"/>
        </w:rPr>
        <w:t xml:space="preserve">AMBA NoC </w:t>
      </w:r>
      <w:r w:rsidR="00905D04">
        <w:rPr>
          <w:sz w:val="22"/>
          <w:szCs w:val="24"/>
        </w:rPr>
        <w:t>End-t</w:t>
      </w:r>
      <w:r w:rsidR="00905D04" w:rsidRPr="005F265F">
        <w:rPr>
          <w:sz w:val="22"/>
          <w:szCs w:val="24"/>
        </w:rPr>
        <w:t>o-End Request ID</w:t>
      </w:r>
      <w:bookmarkEnd w:id="2484"/>
    </w:p>
    <w:p w14:paraId="15287E73" w14:textId="38310939" w:rsidR="00965AA4" w:rsidRDefault="00B87B2E">
      <w:r>
        <w:rPr>
          <w:rFonts w:asciiTheme="majorHAnsi" w:hAnsiTheme="majorHAnsi"/>
        </w:rPr>
        <w:t>The AMBA</w:t>
      </w:r>
      <w:r w:rsidR="00D81B2B">
        <w:rPr>
          <w:rFonts w:asciiTheme="majorHAnsi" w:hAnsiTheme="majorHAnsi"/>
        </w:rPr>
        <w:t xml:space="preserve"> NoC End-to-End C</w:t>
      </w:r>
      <w:r w:rsidR="003C6B47">
        <w:rPr>
          <w:rFonts w:asciiTheme="majorHAnsi" w:hAnsiTheme="majorHAnsi"/>
        </w:rPr>
        <w:t xml:space="preserve">hecker </w:t>
      </w:r>
      <w:r w:rsidR="006A57CD">
        <w:rPr>
          <w:rFonts w:asciiTheme="majorHAnsi" w:hAnsiTheme="majorHAnsi"/>
        </w:rPr>
        <w:t>provides a</w:t>
      </w:r>
      <w:r w:rsidR="00FF0262">
        <w:rPr>
          <w:rFonts w:asciiTheme="majorHAnsi" w:hAnsiTheme="majorHAnsi"/>
        </w:rPr>
        <w:t xml:space="preserve"> </w:t>
      </w:r>
      <w:r w:rsidR="00D364FC">
        <w:rPr>
          <w:rFonts w:asciiTheme="majorHAnsi" w:hAnsiTheme="majorHAnsi"/>
        </w:rPr>
        <w:t xml:space="preserve">mechanism to </w:t>
      </w:r>
      <w:r w:rsidR="006A57CD">
        <w:rPr>
          <w:rFonts w:asciiTheme="majorHAnsi" w:hAnsiTheme="majorHAnsi"/>
        </w:rPr>
        <w:t xml:space="preserve">allow the user to </w:t>
      </w:r>
      <w:r w:rsidR="00D364FC">
        <w:rPr>
          <w:rFonts w:asciiTheme="majorHAnsi" w:hAnsiTheme="majorHAnsi"/>
        </w:rPr>
        <w:t xml:space="preserve">track </w:t>
      </w:r>
      <w:r w:rsidR="00FF0262">
        <w:rPr>
          <w:rFonts w:asciiTheme="majorHAnsi" w:hAnsiTheme="majorHAnsi"/>
        </w:rPr>
        <w:t xml:space="preserve">requests from the time they enter </w:t>
      </w:r>
      <w:r w:rsidR="006A57CD">
        <w:rPr>
          <w:rFonts w:asciiTheme="majorHAnsi" w:hAnsiTheme="majorHAnsi"/>
        </w:rPr>
        <w:t xml:space="preserve">the NoC </w:t>
      </w:r>
      <w:r w:rsidR="00FF0262">
        <w:rPr>
          <w:rFonts w:asciiTheme="majorHAnsi" w:hAnsiTheme="majorHAnsi"/>
        </w:rPr>
        <w:t xml:space="preserve">to when they exit the NoC. Each transaction that enters the NoC </w:t>
      </w:r>
      <w:proofErr w:type="gramStart"/>
      <w:r w:rsidR="00FF0262">
        <w:rPr>
          <w:rFonts w:asciiTheme="majorHAnsi" w:hAnsiTheme="majorHAnsi"/>
        </w:rPr>
        <w:t>is assigned</w:t>
      </w:r>
      <w:proofErr w:type="gramEnd"/>
      <w:r w:rsidR="003C6B47">
        <w:rPr>
          <w:rFonts w:asciiTheme="majorHAnsi" w:hAnsiTheme="majorHAnsi"/>
        </w:rPr>
        <w:t xml:space="preserve"> a </w:t>
      </w:r>
      <w:r w:rsidR="00905D04">
        <w:t xml:space="preserve">unique request ID. Each transaction that leaves the NoC will have a request_id that corresponds to the original request. The same request ID </w:t>
      </w:r>
      <w:proofErr w:type="gramStart"/>
      <w:r w:rsidR="00905D04">
        <w:t>is used</w:t>
      </w:r>
      <w:proofErr w:type="gramEnd"/>
      <w:r w:rsidR="00905D04">
        <w:t xml:space="preserve"> for corresponding requests and responses (</w:t>
      </w:r>
      <w:r w:rsidR="0059420E">
        <w:t xml:space="preserve">i.e. </w:t>
      </w:r>
      <w:r w:rsidR="00FF0262">
        <w:t xml:space="preserve">AR and R, or AWW and </w:t>
      </w:r>
      <w:r w:rsidR="003C6B47">
        <w:t xml:space="preserve">B). </w:t>
      </w:r>
      <w:r w:rsidR="00E914F2">
        <w:t xml:space="preserve"> </w:t>
      </w:r>
      <w:r>
        <w:t>The AMBA</w:t>
      </w:r>
      <w:r w:rsidR="00D364FC">
        <w:t xml:space="preserve"> NoC End-to-End C</w:t>
      </w:r>
      <w:r w:rsidR="00B243A2">
        <w:t>hecker</w:t>
      </w:r>
      <w:r w:rsidR="00D364FC">
        <w:t xml:space="preserve"> reports </w:t>
      </w:r>
      <w:r w:rsidR="00B243A2">
        <w:t xml:space="preserve">transaction </w:t>
      </w:r>
      <w:r w:rsidR="00965AA4">
        <w:t xml:space="preserve">information including </w:t>
      </w:r>
      <w:r w:rsidR="00B243A2">
        <w:t>request ID</w:t>
      </w:r>
      <w:r w:rsidR="00965AA4">
        <w:t xml:space="preserve">, </w:t>
      </w:r>
      <w:r w:rsidR="00B243A2">
        <w:t xml:space="preserve">bridge ID and request type </w:t>
      </w:r>
      <w:r w:rsidR="00965AA4">
        <w:t xml:space="preserve">to one of the following </w:t>
      </w:r>
      <w:r w:rsidR="00B243A2">
        <w:t>SystemVerilog mailboxes depending on the type of request</w:t>
      </w:r>
      <w:r w:rsidR="00965AA4">
        <w:t>:</w:t>
      </w:r>
    </w:p>
    <w:p w14:paraId="7D91631E" w14:textId="7F04BE51" w:rsidR="00B243A2" w:rsidRPr="002D34CD" w:rsidRDefault="00965AA4" w:rsidP="00D1194A">
      <w:pPr>
        <w:pStyle w:val="ListParagraph"/>
        <w:numPr>
          <w:ilvl w:val="0"/>
          <w:numId w:val="37"/>
        </w:numPr>
        <w:rPr>
          <w:rStyle w:val="FilesandDirectories"/>
          <w:rPrChange w:id="2485" w:author="Kate Boardman" w:date="2016-04-19T18:55:00Z">
            <w:rPr/>
          </w:rPrChange>
        </w:rPr>
      </w:pPr>
      <w:r>
        <w:t xml:space="preserve">For requests entering the NoC: </w:t>
      </w:r>
      <w:r w:rsidRPr="002D34CD">
        <w:rPr>
          <w:rStyle w:val="FilesandDirectories"/>
          <w:rPrChange w:id="2486" w:author="Kate Boardman" w:date="2016-04-19T18:55:00Z">
            <w:rPr/>
          </w:rPrChange>
        </w:rPr>
        <w:t>`NS_E2E_CHECKER_TOP.ns_transaction_src_mbox</w:t>
      </w:r>
    </w:p>
    <w:p w14:paraId="7406207C" w14:textId="0342000C" w:rsidR="00965AA4" w:rsidRPr="002D34CD" w:rsidRDefault="00965AA4" w:rsidP="00D1194A">
      <w:pPr>
        <w:pStyle w:val="ListParagraph"/>
        <w:numPr>
          <w:ilvl w:val="0"/>
          <w:numId w:val="37"/>
        </w:numPr>
        <w:rPr>
          <w:rStyle w:val="FilesandDirectories"/>
          <w:rPrChange w:id="2487" w:author="Kate Boardman" w:date="2016-04-19T18:55:00Z">
            <w:rPr/>
          </w:rPrChange>
        </w:rPr>
      </w:pPr>
      <w:r>
        <w:t xml:space="preserve">For requests leaving the NoC:  </w:t>
      </w:r>
      <w:r w:rsidRPr="002D34CD">
        <w:rPr>
          <w:rStyle w:val="FilesandDirectories"/>
          <w:rPrChange w:id="2488" w:author="Kate Boardman" w:date="2016-04-19T18:55:00Z">
            <w:rPr/>
          </w:rPrChange>
        </w:rPr>
        <w:t>`NS_E2E_CHECKER_TOP.ns_transaction_dst_mbox</w:t>
      </w:r>
    </w:p>
    <w:p w14:paraId="021870C3" w14:textId="1FE65B41" w:rsidR="0057075C" w:rsidRDefault="0059420E" w:rsidP="00D1194A">
      <w:r>
        <w:t>By polling these mailboxes</w:t>
      </w:r>
      <w:r w:rsidR="00F70823">
        <w:t>,</w:t>
      </w:r>
      <w:r>
        <w:t xml:space="preserve"> the user can track requests that enter and exit the NoC. </w:t>
      </w:r>
      <w:r w:rsidR="00D364FC">
        <w:t xml:space="preserve"> </w:t>
      </w:r>
      <w:r>
        <w:t xml:space="preserve"> </w:t>
      </w:r>
    </w:p>
    <w:p w14:paraId="6F41E35E" w14:textId="77777777" w:rsidR="0057075C" w:rsidRDefault="0057075C" w:rsidP="00D1194A"/>
    <w:p w14:paraId="3F315F5A" w14:textId="77777777" w:rsidR="0057075C" w:rsidRDefault="0057075C" w:rsidP="00D1194A">
      <w:pPr>
        <w:keepNext/>
        <w:jc w:val="center"/>
      </w:pPr>
      <w:r>
        <w:rPr>
          <w:noProof/>
          <w:color w:val="1F497D"/>
        </w:rPr>
        <w:lastRenderedPageBreak/>
        <w:drawing>
          <wp:inline distT="0" distB="0" distL="0" distR="0" wp14:anchorId="55D803D2" wp14:editId="5B176F59">
            <wp:extent cx="5035138" cy="33352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899" cy="3344347"/>
                    </a:xfrm>
                    <a:prstGeom prst="rect">
                      <a:avLst/>
                    </a:prstGeom>
                    <a:noFill/>
                    <a:ln>
                      <a:noFill/>
                    </a:ln>
                  </pic:spPr>
                </pic:pic>
              </a:graphicData>
            </a:graphic>
          </wp:inline>
        </w:drawing>
      </w:r>
    </w:p>
    <w:p w14:paraId="2BB51213" w14:textId="0C180063" w:rsidR="0057075C" w:rsidRDefault="0057075C" w:rsidP="00D1194A">
      <w:pPr>
        <w:pStyle w:val="Caption"/>
        <w:jc w:val="center"/>
      </w:pPr>
      <w:bookmarkStart w:id="2489" w:name="_Toc448857136"/>
      <w:r w:rsidRPr="00047254">
        <w:rPr>
          <w:sz w:val="22"/>
        </w:rPr>
        <w:t xml:space="preserve">Figure </w:t>
      </w:r>
      <w:r w:rsidRPr="00047254">
        <w:rPr>
          <w:sz w:val="22"/>
        </w:rPr>
        <w:fldChar w:fldCharType="begin"/>
      </w:r>
      <w:r w:rsidRPr="00047254">
        <w:rPr>
          <w:sz w:val="22"/>
        </w:rPr>
        <w:instrText xml:space="preserve"> SEQ Figure \* ARABIC </w:instrText>
      </w:r>
      <w:r w:rsidRPr="00047254">
        <w:rPr>
          <w:sz w:val="22"/>
        </w:rPr>
        <w:fldChar w:fldCharType="separate"/>
      </w:r>
      <w:r w:rsidR="00624168">
        <w:rPr>
          <w:noProof/>
          <w:sz w:val="22"/>
        </w:rPr>
        <w:t>5</w:t>
      </w:r>
      <w:r w:rsidRPr="00047254">
        <w:rPr>
          <w:sz w:val="22"/>
        </w:rPr>
        <w:fldChar w:fldCharType="end"/>
      </w:r>
      <w:r w:rsidR="00B87B2E">
        <w:rPr>
          <w:sz w:val="22"/>
        </w:rPr>
        <w:t xml:space="preserve"> AMBA</w:t>
      </w:r>
      <w:r w:rsidRPr="00047254">
        <w:rPr>
          <w:sz w:val="22"/>
        </w:rPr>
        <w:t xml:space="preserve"> NoC end-to-end checking architecture</w:t>
      </w:r>
      <w:bookmarkEnd w:id="2489"/>
    </w:p>
    <w:p w14:paraId="5470F83A" w14:textId="56ACD32E" w:rsidR="0059420E" w:rsidRDefault="00F9093A" w:rsidP="00D1194A">
      <w:r>
        <w:t>The mailboxes use the ns_transaction_info SystemVerilog struct</w:t>
      </w:r>
      <w:r w:rsidR="0057075C">
        <w:t xml:space="preserve"> type</w:t>
      </w:r>
      <w:r w:rsidR="00FF0262">
        <w:t xml:space="preserve">. The following table describes the </w:t>
      </w:r>
      <w:r w:rsidR="00566A70">
        <w:t xml:space="preserve">fields of </w:t>
      </w:r>
      <w:r w:rsidR="0057075C">
        <w:t xml:space="preserve">the </w:t>
      </w:r>
      <w:r w:rsidR="00566A70">
        <w:t>ns_transaction_info</w:t>
      </w:r>
      <w:r w:rsidR="0057075C">
        <w:t xml:space="preserve"> data structure</w:t>
      </w:r>
      <w:r w:rsidR="00FF0262">
        <w:t>:</w:t>
      </w:r>
    </w:p>
    <w:p w14:paraId="2D432EFE" w14:textId="7CC53298" w:rsidR="00B243A2" w:rsidRPr="00080656" w:rsidRDefault="00B243A2" w:rsidP="00B243A2">
      <w:pPr>
        <w:pStyle w:val="Caption"/>
        <w:jc w:val="center"/>
        <w:rPr>
          <w:rFonts w:asciiTheme="majorHAnsi" w:hAnsiTheme="majorHAnsi"/>
          <w:sz w:val="22"/>
          <w:szCs w:val="22"/>
        </w:rPr>
      </w:pPr>
      <w:bookmarkStart w:id="2490" w:name="_Toc448857158"/>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20</w:t>
      </w:r>
      <w:r w:rsidRPr="00080656">
        <w:rPr>
          <w:rFonts w:asciiTheme="majorHAnsi" w:hAnsiTheme="majorHAnsi"/>
          <w:noProof/>
          <w:sz w:val="22"/>
          <w:szCs w:val="22"/>
        </w:rPr>
        <w:fldChar w:fldCharType="end"/>
      </w:r>
      <w:r w:rsidRPr="00080656">
        <w:rPr>
          <w:rFonts w:asciiTheme="majorHAnsi" w:hAnsiTheme="majorHAnsi"/>
          <w:sz w:val="22"/>
          <w:szCs w:val="22"/>
        </w:rPr>
        <w:t xml:space="preserve"> </w:t>
      </w:r>
      <w:r w:rsidR="00FF0262">
        <w:rPr>
          <w:rFonts w:asciiTheme="majorHAnsi" w:hAnsiTheme="majorHAnsi"/>
          <w:sz w:val="22"/>
          <w:szCs w:val="22"/>
        </w:rPr>
        <w:t>ns_transaction_info struct</w:t>
      </w:r>
      <w:bookmarkEnd w:id="2490"/>
    </w:p>
    <w:tbl>
      <w:tblPr>
        <w:tblStyle w:val="TableGrid"/>
        <w:tblW w:w="0" w:type="auto"/>
        <w:jc w:val="center"/>
        <w:tblLook w:val="04A0" w:firstRow="1" w:lastRow="0" w:firstColumn="1" w:lastColumn="0" w:noHBand="0" w:noVBand="1"/>
      </w:tblPr>
      <w:tblGrid>
        <w:gridCol w:w="1630"/>
        <w:gridCol w:w="7357"/>
      </w:tblGrid>
      <w:tr w:rsidR="00B243A2" w:rsidRPr="00080656" w14:paraId="063DE5BF" w14:textId="77777777" w:rsidTr="00D1194A">
        <w:trPr>
          <w:jc w:val="center"/>
        </w:trPr>
        <w:tc>
          <w:tcPr>
            <w:tcW w:w="163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56E8810" w14:textId="77777777" w:rsidR="00B243A2" w:rsidRPr="00080656" w:rsidRDefault="00B243A2" w:rsidP="00221A25">
            <w:pPr>
              <w:pStyle w:val="Body"/>
              <w:jc w:val="center"/>
              <w:rPr>
                <w:rFonts w:asciiTheme="majorHAnsi" w:hAnsiTheme="majorHAnsi"/>
                <w:b/>
                <w:szCs w:val="22"/>
              </w:rPr>
            </w:pPr>
            <w:r w:rsidRPr="00080656">
              <w:rPr>
                <w:rFonts w:asciiTheme="majorHAnsi" w:hAnsiTheme="majorHAnsi"/>
                <w:b/>
                <w:szCs w:val="22"/>
              </w:rPr>
              <w:t>Field name</w:t>
            </w:r>
          </w:p>
        </w:tc>
        <w:tc>
          <w:tcPr>
            <w:tcW w:w="7307"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C6693B8" w14:textId="77777777" w:rsidR="00B243A2" w:rsidRPr="00080656" w:rsidRDefault="00B243A2" w:rsidP="00221A25">
            <w:pPr>
              <w:pStyle w:val="Body"/>
              <w:jc w:val="center"/>
              <w:rPr>
                <w:rFonts w:asciiTheme="majorHAnsi" w:hAnsiTheme="majorHAnsi"/>
                <w:b/>
                <w:szCs w:val="22"/>
              </w:rPr>
            </w:pPr>
            <w:r w:rsidRPr="00080656">
              <w:rPr>
                <w:rFonts w:asciiTheme="majorHAnsi" w:hAnsiTheme="majorHAnsi"/>
                <w:b/>
                <w:szCs w:val="22"/>
              </w:rPr>
              <w:t>Description</w:t>
            </w:r>
          </w:p>
        </w:tc>
      </w:tr>
      <w:tr w:rsidR="00B243A2" w:rsidRPr="00080656" w14:paraId="0AD796E3" w14:textId="77777777" w:rsidTr="00D1194A">
        <w:trPr>
          <w:trHeight w:val="368"/>
          <w:jc w:val="center"/>
        </w:trPr>
        <w:tc>
          <w:tcPr>
            <w:tcW w:w="1630" w:type="dxa"/>
            <w:tcBorders>
              <w:top w:val="single" w:sz="4" w:space="0" w:color="auto"/>
              <w:left w:val="single" w:sz="4" w:space="0" w:color="auto"/>
              <w:bottom w:val="single" w:sz="4" w:space="0" w:color="auto"/>
              <w:right w:val="single" w:sz="4" w:space="0" w:color="auto"/>
            </w:tcBorders>
            <w:hideMark/>
          </w:tcPr>
          <w:p w14:paraId="0FA37315" w14:textId="0FC2D38D" w:rsidR="00B243A2" w:rsidRPr="00080656" w:rsidRDefault="00B243A2" w:rsidP="00221A25">
            <w:pPr>
              <w:pStyle w:val="Body"/>
              <w:rPr>
                <w:rFonts w:asciiTheme="majorHAnsi" w:hAnsiTheme="majorHAnsi"/>
                <w:szCs w:val="22"/>
              </w:rPr>
            </w:pPr>
            <w:r>
              <w:rPr>
                <w:rFonts w:asciiTheme="majorHAnsi" w:hAnsiTheme="majorHAnsi"/>
                <w:szCs w:val="22"/>
              </w:rPr>
              <w:t>bridge_id</w:t>
            </w:r>
          </w:p>
        </w:tc>
        <w:tc>
          <w:tcPr>
            <w:tcW w:w="7307" w:type="dxa"/>
            <w:tcBorders>
              <w:top w:val="single" w:sz="4" w:space="0" w:color="auto"/>
              <w:left w:val="single" w:sz="4" w:space="0" w:color="auto"/>
              <w:bottom w:val="single" w:sz="4" w:space="0" w:color="auto"/>
              <w:right w:val="single" w:sz="4" w:space="0" w:color="auto"/>
            </w:tcBorders>
            <w:hideMark/>
          </w:tcPr>
          <w:p w14:paraId="0C82A3EE" w14:textId="46DCB713" w:rsidR="00B243A2" w:rsidRPr="00080656" w:rsidRDefault="00566A70">
            <w:pPr>
              <w:pStyle w:val="Body"/>
              <w:rPr>
                <w:rFonts w:asciiTheme="majorHAnsi" w:hAnsiTheme="majorHAnsi"/>
                <w:szCs w:val="22"/>
              </w:rPr>
            </w:pPr>
            <w:r>
              <w:rPr>
                <w:rFonts w:asciiTheme="majorHAnsi" w:hAnsiTheme="majorHAnsi"/>
                <w:szCs w:val="22"/>
              </w:rPr>
              <w:t xml:space="preserve">The </w:t>
            </w:r>
            <w:r w:rsidR="00B243A2" w:rsidRPr="00080656">
              <w:rPr>
                <w:rFonts w:asciiTheme="majorHAnsi" w:hAnsiTheme="majorHAnsi"/>
                <w:szCs w:val="22"/>
              </w:rPr>
              <w:t>bridge ID of the master</w:t>
            </w:r>
            <w:r>
              <w:rPr>
                <w:rFonts w:asciiTheme="majorHAnsi" w:hAnsiTheme="majorHAnsi"/>
                <w:szCs w:val="22"/>
              </w:rPr>
              <w:t xml:space="preserve"> or slave</w:t>
            </w:r>
            <w:r w:rsidR="00B243A2" w:rsidRPr="00080656">
              <w:rPr>
                <w:rFonts w:asciiTheme="majorHAnsi" w:hAnsiTheme="majorHAnsi"/>
                <w:szCs w:val="22"/>
              </w:rPr>
              <w:t xml:space="preserve"> bridge that sent</w:t>
            </w:r>
            <w:r w:rsidR="00B243A2">
              <w:rPr>
                <w:rFonts w:asciiTheme="majorHAnsi" w:hAnsiTheme="majorHAnsi"/>
                <w:szCs w:val="22"/>
              </w:rPr>
              <w:t xml:space="preserve"> the request</w:t>
            </w:r>
            <w:r>
              <w:rPr>
                <w:rFonts w:asciiTheme="majorHAnsi" w:hAnsiTheme="majorHAnsi"/>
                <w:szCs w:val="22"/>
              </w:rPr>
              <w:t>.</w:t>
            </w:r>
          </w:p>
        </w:tc>
      </w:tr>
      <w:tr w:rsidR="00B243A2" w:rsidRPr="00080656" w14:paraId="504EC98F" w14:textId="77777777" w:rsidTr="00D1194A">
        <w:trPr>
          <w:trHeight w:val="368"/>
          <w:jc w:val="center"/>
        </w:trPr>
        <w:tc>
          <w:tcPr>
            <w:tcW w:w="1630" w:type="dxa"/>
            <w:tcBorders>
              <w:top w:val="single" w:sz="4" w:space="0" w:color="auto"/>
              <w:left w:val="single" w:sz="4" w:space="0" w:color="auto"/>
              <w:bottom w:val="single" w:sz="4" w:space="0" w:color="auto"/>
              <w:right w:val="single" w:sz="4" w:space="0" w:color="auto"/>
            </w:tcBorders>
          </w:tcPr>
          <w:p w14:paraId="0BC44980" w14:textId="61A28D8C" w:rsidR="00B243A2" w:rsidRPr="00080656" w:rsidRDefault="00B243A2" w:rsidP="00221A25">
            <w:pPr>
              <w:pStyle w:val="Body"/>
              <w:rPr>
                <w:rFonts w:asciiTheme="majorHAnsi" w:hAnsiTheme="majorHAnsi"/>
                <w:szCs w:val="22"/>
              </w:rPr>
            </w:pPr>
            <w:r>
              <w:rPr>
                <w:rFonts w:asciiTheme="majorHAnsi" w:hAnsiTheme="majorHAnsi"/>
                <w:szCs w:val="22"/>
              </w:rPr>
              <w:t>request_id</w:t>
            </w:r>
          </w:p>
        </w:tc>
        <w:tc>
          <w:tcPr>
            <w:tcW w:w="7307" w:type="dxa"/>
            <w:tcBorders>
              <w:top w:val="single" w:sz="4" w:space="0" w:color="auto"/>
              <w:left w:val="single" w:sz="4" w:space="0" w:color="auto"/>
              <w:bottom w:val="single" w:sz="4" w:space="0" w:color="auto"/>
              <w:right w:val="single" w:sz="4" w:space="0" w:color="auto"/>
            </w:tcBorders>
          </w:tcPr>
          <w:p w14:paraId="04446E79" w14:textId="7E5F565D" w:rsidR="00B243A2" w:rsidRPr="00080656" w:rsidRDefault="00B243A2" w:rsidP="00221A25">
            <w:pPr>
              <w:pStyle w:val="Body"/>
              <w:rPr>
                <w:rFonts w:asciiTheme="majorHAnsi" w:hAnsiTheme="majorHAnsi"/>
                <w:szCs w:val="22"/>
              </w:rPr>
            </w:pPr>
            <w:r w:rsidRPr="00080656">
              <w:rPr>
                <w:rFonts w:asciiTheme="majorHAnsi" w:hAnsiTheme="majorHAnsi"/>
                <w:szCs w:val="22"/>
              </w:rPr>
              <w:t>A unique id associated with the request (AR and R</w:t>
            </w:r>
            <w:r w:rsidR="00D364FC">
              <w:rPr>
                <w:rFonts w:asciiTheme="majorHAnsi" w:hAnsiTheme="majorHAnsi"/>
                <w:szCs w:val="22"/>
              </w:rPr>
              <w:t>, or AWW and B</w:t>
            </w:r>
            <w:r w:rsidRPr="00080656">
              <w:rPr>
                <w:rFonts w:asciiTheme="majorHAnsi" w:hAnsiTheme="majorHAnsi"/>
                <w:szCs w:val="22"/>
              </w:rPr>
              <w:t>) in the master and slave bridge logs.</w:t>
            </w:r>
          </w:p>
        </w:tc>
      </w:tr>
      <w:tr w:rsidR="00B243A2" w:rsidRPr="00080656" w14:paraId="04AF17B4" w14:textId="77777777" w:rsidTr="00D1194A">
        <w:trPr>
          <w:trHeight w:val="368"/>
          <w:jc w:val="center"/>
        </w:trPr>
        <w:tc>
          <w:tcPr>
            <w:tcW w:w="1630" w:type="dxa"/>
            <w:tcBorders>
              <w:top w:val="single" w:sz="4" w:space="0" w:color="auto"/>
              <w:left w:val="single" w:sz="4" w:space="0" w:color="auto"/>
              <w:bottom w:val="single" w:sz="4" w:space="0" w:color="auto"/>
              <w:right w:val="single" w:sz="4" w:space="0" w:color="auto"/>
            </w:tcBorders>
            <w:hideMark/>
          </w:tcPr>
          <w:p w14:paraId="7997563A" w14:textId="447515AB" w:rsidR="00B243A2" w:rsidRPr="00080656" w:rsidRDefault="008A61A9" w:rsidP="00221A25">
            <w:pPr>
              <w:pStyle w:val="Body"/>
              <w:rPr>
                <w:rFonts w:asciiTheme="majorHAnsi" w:hAnsiTheme="majorHAnsi"/>
                <w:szCs w:val="22"/>
              </w:rPr>
            </w:pPr>
            <w:r>
              <w:rPr>
                <w:rFonts w:asciiTheme="majorHAnsi" w:hAnsiTheme="majorHAnsi"/>
                <w:szCs w:val="22"/>
              </w:rPr>
              <w:t>request_type</w:t>
            </w:r>
          </w:p>
        </w:tc>
        <w:tc>
          <w:tcPr>
            <w:tcW w:w="7307" w:type="dxa"/>
            <w:tcBorders>
              <w:top w:val="single" w:sz="4" w:space="0" w:color="auto"/>
              <w:left w:val="single" w:sz="4" w:space="0" w:color="auto"/>
              <w:bottom w:val="single" w:sz="4" w:space="0" w:color="auto"/>
              <w:right w:val="single" w:sz="4" w:space="0" w:color="auto"/>
            </w:tcBorders>
            <w:hideMark/>
          </w:tcPr>
          <w:p w14:paraId="36FC6657" w14:textId="449BCC5A" w:rsidR="00566A70" w:rsidRDefault="00566A70" w:rsidP="00D1194A">
            <w:pPr>
              <w:pStyle w:val="ListParagraph"/>
              <w:ind w:left="0"/>
            </w:pPr>
            <w:r>
              <w:t xml:space="preserve">One of the following request types </w:t>
            </w:r>
            <w:r w:rsidR="00F9093A">
              <w:t xml:space="preserve">as </w:t>
            </w:r>
            <w:r>
              <w:t xml:space="preserve">defined in </w:t>
            </w:r>
            <w:r w:rsidRPr="00E7748E">
              <w:rPr>
                <w:rStyle w:val="FilesandDirectories"/>
                <w:rPrChange w:id="2491" w:author="Kate Boardman" w:date="2016-04-19T18:47:00Z">
                  <w:rPr/>
                </w:rPrChange>
              </w:rPr>
              <w:t>ns_global_defines.vh</w:t>
            </w:r>
            <w:r>
              <w:t xml:space="preserve"> :</w:t>
            </w:r>
          </w:p>
          <w:p w14:paraId="6B88C3C4" w14:textId="77777777" w:rsidR="00FF5A5D" w:rsidRDefault="00FF5A5D" w:rsidP="00D1194A">
            <w:pPr>
              <w:pStyle w:val="ListParagraph"/>
              <w:ind w:left="0"/>
            </w:pPr>
          </w:p>
          <w:tbl>
            <w:tblPr>
              <w:tblStyle w:val="TableGrid"/>
              <w:tblW w:w="7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481"/>
            </w:tblGrid>
            <w:tr w:rsidR="00FF5A5D" w14:paraId="1051DE50" w14:textId="77777777" w:rsidTr="00D1194A">
              <w:tc>
                <w:tcPr>
                  <w:tcW w:w="6806" w:type="dxa"/>
                </w:tcPr>
                <w:p w14:paraId="4F6832B8" w14:textId="4459A8B2" w:rsidR="00FF5A5D" w:rsidRPr="00E7748E" w:rsidRDefault="00FF5A5D" w:rsidP="008A61A9">
                  <w:pPr>
                    <w:pStyle w:val="ListParagraph"/>
                    <w:ind w:left="0"/>
                    <w:rPr>
                      <w:rStyle w:val="FilesandDirectories"/>
                      <w:rPrChange w:id="2492" w:author="Kate Boardman" w:date="2016-04-19T18:47:00Z">
                        <w:rPr/>
                      </w:rPrChange>
                    </w:rPr>
                  </w:pPr>
                  <w:r w:rsidRPr="00E7748E">
                    <w:rPr>
                      <w:rStyle w:val="FilesandDirectories"/>
                      <w:rPrChange w:id="2493" w:author="Kate Boardman" w:date="2016-04-19T18:47:00Z">
                        <w:rPr/>
                      </w:rPrChange>
                    </w:rPr>
                    <w:t xml:space="preserve">`define  NS_REQUEST_TYPE_AR                   </w:t>
                  </w:r>
                </w:p>
              </w:tc>
              <w:tc>
                <w:tcPr>
                  <w:tcW w:w="335" w:type="dxa"/>
                </w:tcPr>
                <w:p w14:paraId="6B6EAF8E" w14:textId="5C10E0E0" w:rsidR="00FF5A5D" w:rsidRPr="00E7748E" w:rsidRDefault="00FF5A5D" w:rsidP="008A61A9">
                  <w:pPr>
                    <w:pStyle w:val="ListParagraph"/>
                    <w:ind w:left="0"/>
                    <w:rPr>
                      <w:rStyle w:val="FilesandDirectories"/>
                      <w:rPrChange w:id="2494" w:author="Kate Boardman" w:date="2016-04-19T18:47:00Z">
                        <w:rPr/>
                      </w:rPrChange>
                    </w:rPr>
                  </w:pPr>
                  <w:r w:rsidRPr="00E7748E">
                    <w:rPr>
                      <w:rStyle w:val="FilesandDirectories"/>
                      <w:rPrChange w:id="2495" w:author="Kate Boardman" w:date="2016-04-19T18:47:00Z">
                        <w:rPr/>
                      </w:rPrChange>
                    </w:rPr>
                    <w:t>0</w:t>
                  </w:r>
                </w:p>
              </w:tc>
            </w:tr>
            <w:tr w:rsidR="00FF5A5D" w14:paraId="6333CC23" w14:textId="77777777" w:rsidTr="00D1194A">
              <w:tc>
                <w:tcPr>
                  <w:tcW w:w="6806" w:type="dxa"/>
                </w:tcPr>
                <w:p w14:paraId="48A3F1E6" w14:textId="18E2BA37" w:rsidR="00FF5A5D" w:rsidRPr="00E7748E" w:rsidRDefault="00FF5A5D" w:rsidP="008A61A9">
                  <w:pPr>
                    <w:pStyle w:val="ListParagraph"/>
                    <w:ind w:left="0"/>
                    <w:rPr>
                      <w:rStyle w:val="FilesandDirectories"/>
                      <w:rPrChange w:id="2496" w:author="Kate Boardman" w:date="2016-04-19T18:47:00Z">
                        <w:rPr/>
                      </w:rPrChange>
                    </w:rPr>
                  </w:pPr>
                  <w:r w:rsidRPr="00E7748E">
                    <w:rPr>
                      <w:rStyle w:val="FilesandDirectories"/>
                      <w:rPrChange w:id="2497" w:author="Kate Boardman" w:date="2016-04-19T18:47:00Z">
                        <w:rPr/>
                      </w:rPrChange>
                    </w:rPr>
                    <w:t xml:space="preserve">`define  NS_REQUEST_TYPE_AW                   </w:t>
                  </w:r>
                </w:p>
              </w:tc>
              <w:tc>
                <w:tcPr>
                  <w:tcW w:w="335" w:type="dxa"/>
                </w:tcPr>
                <w:p w14:paraId="5483E6A3" w14:textId="4D0E9AE9" w:rsidR="00FF5A5D" w:rsidRPr="00E7748E" w:rsidRDefault="00FF5A5D" w:rsidP="008A61A9">
                  <w:pPr>
                    <w:pStyle w:val="ListParagraph"/>
                    <w:ind w:left="0"/>
                    <w:rPr>
                      <w:rStyle w:val="FilesandDirectories"/>
                      <w:rPrChange w:id="2498" w:author="Kate Boardman" w:date="2016-04-19T18:47:00Z">
                        <w:rPr/>
                      </w:rPrChange>
                    </w:rPr>
                  </w:pPr>
                  <w:r w:rsidRPr="00E7748E">
                    <w:rPr>
                      <w:rStyle w:val="FilesandDirectories"/>
                      <w:rPrChange w:id="2499" w:author="Kate Boardman" w:date="2016-04-19T18:47:00Z">
                        <w:rPr/>
                      </w:rPrChange>
                    </w:rPr>
                    <w:t>1</w:t>
                  </w:r>
                </w:p>
              </w:tc>
            </w:tr>
            <w:tr w:rsidR="00FF5A5D" w14:paraId="7ACC410B" w14:textId="77777777" w:rsidTr="00D1194A">
              <w:tc>
                <w:tcPr>
                  <w:tcW w:w="6806" w:type="dxa"/>
                </w:tcPr>
                <w:p w14:paraId="7EB40CBE" w14:textId="6FE36209" w:rsidR="00FF5A5D" w:rsidRPr="00E7748E" w:rsidRDefault="00FF5A5D" w:rsidP="008A61A9">
                  <w:pPr>
                    <w:pStyle w:val="ListParagraph"/>
                    <w:ind w:left="0"/>
                    <w:rPr>
                      <w:rStyle w:val="FilesandDirectories"/>
                      <w:rPrChange w:id="2500" w:author="Kate Boardman" w:date="2016-04-19T18:47:00Z">
                        <w:rPr/>
                      </w:rPrChange>
                    </w:rPr>
                  </w:pPr>
                  <w:r w:rsidRPr="00E7748E">
                    <w:rPr>
                      <w:rStyle w:val="FilesandDirectories"/>
                      <w:rPrChange w:id="2501" w:author="Kate Boardman" w:date="2016-04-19T18:47:00Z">
                        <w:rPr/>
                      </w:rPrChange>
                    </w:rPr>
                    <w:t xml:space="preserve">`define  NS_REQUEST_TYPE_R                       </w:t>
                  </w:r>
                </w:p>
              </w:tc>
              <w:tc>
                <w:tcPr>
                  <w:tcW w:w="335" w:type="dxa"/>
                </w:tcPr>
                <w:p w14:paraId="5C59C44A" w14:textId="0134DF05" w:rsidR="00FF5A5D" w:rsidRPr="00E7748E" w:rsidRDefault="00FF5A5D" w:rsidP="008A61A9">
                  <w:pPr>
                    <w:pStyle w:val="ListParagraph"/>
                    <w:ind w:left="0"/>
                    <w:rPr>
                      <w:rStyle w:val="FilesandDirectories"/>
                      <w:rPrChange w:id="2502" w:author="Kate Boardman" w:date="2016-04-19T18:47:00Z">
                        <w:rPr/>
                      </w:rPrChange>
                    </w:rPr>
                  </w:pPr>
                  <w:r w:rsidRPr="00E7748E">
                    <w:rPr>
                      <w:rStyle w:val="FilesandDirectories"/>
                      <w:rPrChange w:id="2503" w:author="Kate Boardman" w:date="2016-04-19T18:47:00Z">
                        <w:rPr/>
                      </w:rPrChange>
                    </w:rPr>
                    <w:t>2</w:t>
                  </w:r>
                </w:p>
              </w:tc>
            </w:tr>
            <w:tr w:rsidR="00FF5A5D" w14:paraId="467427D6" w14:textId="77777777" w:rsidTr="00D1194A">
              <w:tc>
                <w:tcPr>
                  <w:tcW w:w="6806" w:type="dxa"/>
                </w:tcPr>
                <w:p w14:paraId="0EC60913" w14:textId="7418E00A" w:rsidR="00FF5A5D" w:rsidRPr="00E7748E" w:rsidRDefault="00FF5A5D" w:rsidP="008A61A9">
                  <w:pPr>
                    <w:pStyle w:val="ListParagraph"/>
                    <w:ind w:left="0"/>
                    <w:rPr>
                      <w:rStyle w:val="FilesandDirectories"/>
                      <w:rPrChange w:id="2504" w:author="Kate Boardman" w:date="2016-04-19T18:47:00Z">
                        <w:rPr/>
                      </w:rPrChange>
                    </w:rPr>
                  </w:pPr>
                  <w:r w:rsidRPr="00E7748E">
                    <w:rPr>
                      <w:rStyle w:val="FilesandDirectories"/>
                      <w:rPrChange w:id="2505" w:author="Kate Boardman" w:date="2016-04-19T18:47:00Z">
                        <w:rPr/>
                      </w:rPrChange>
                    </w:rPr>
                    <w:t xml:space="preserve">`define  NS_REQUEST_TYPE_B                       </w:t>
                  </w:r>
                </w:p>
              </w:tc>
              <w:tc>
                <w:tcPr>
                  <w:tcW w:w="335" w:type="dxa"/>
                </w:tcPr>
                <w:p w14:paraId="5E56E3F5" w14:textId="5892000D" w:rsidR="00FF5A5D" w:rsidRPr="00E7748E" w:rsidRDefault="00FF5A5D" w:rsidP="008A61A9">
                  <w:pPr>
                    <w:pStyle w:val="ListParagraph"/>
                    <w:ind w:left="0"/>
                    <w:rPr>
                      <w:rStyle w:val="FilesandDirectories"/>
                      <w:rPrChange w:id="2506" w:author="Kate Boardman" w:date="2016-04-19T18:47:00Z">
                        <w:rPr/>
                      </w:rPrChange>
                    </w:rPr>
                  </w:pPr>
                  <w:r w:rsidRPr="00E7748E">
                    <w:rPr>
                      <w:rStyle w:val="FilesandDirectories"/>
                      <w:rPrChange w:id="2507" w:author="Kate Boardman" w:date="2016-04-19T18:47:00Z">
                        <w:rPr/>
                      </w:rPrChange>
                    </w:rPr>
                    <w:t>3</w:t>
                  </w:r>
                </w:p>
              </w:tc>
            </w:tr>
            <w:tr w:rsidR="00FF5A5D" w14:paraId="3BEB7106" w14:textId="77777777" w:rsidTr="00D1194A">
              <w:tc>
                <w:tcPr>
                  <w:tcW w:w="6806" w:type="dxa"/>
                </w:tcPr>
                <w:p w14:paraId="73E3E966" w14:textId="4F0DA657" w:rsidR="00FF5A5D" w:rsidRPr="00E7748E" w:rsidRDefault="00FF5A5D" w:rsidP="008A61A9">
                  <w:pPr>
                    <w:pStyle w:val="ListParagraph"/>
                    <w:ind w:left="0"/>
                    <w:rPr>
                      <w:rStyle w:val="FilesandDirectories"/>
                      <w:rPrChange w:id="2508" w:author="Kate Boardman" w:date="2016-04-19T18:47:00Z">
                        <w:rPr/>
                      </w:rPrChange>
                    </w:rPr>
                  </w:pPr>
                  <w:r w:rsidRPr="00E7748E">
                    <w:rPr>
                      <w:rStyle w:val="FilesandDirectories"/>
                      <w:rPrChange w:id="2509" w:author="Kate Boardman" w:date="2016-04-19T18:47:00Z">
                        <w:rPr/>
                      </w:rPrChange>
                    </w:rPr>
                    <w:t>`define  NS_REQUEST_TYPE_AHB_NONPOSTED_WRITE</w:t>
                  </w:r>
                </w:p>
              </w:tc>
              <w:tc>
                <w:tcPr>
                  <w:tcW w:w="335" w:type="dxa"/>
                </w:tcPr>
                <w:p w14:paraId="097DD89B" w14:textId="2BAF8634" w:rsidR="00FF5A5D" w:rsidRPr="00E7748E" w:rsidRDefault="00FF5A5D" w:rsidP="008A61A9">
                  <w:pPr>
                    <w:pStyle w:val="ListParagraph"/>
                    <w:ind w:left="0"/>
                    <w:rPr>
                      <w:rStyle w:val="FilesandDirectories"/>
                      <w:rPrChange w:id="2510" w:author="Kate Boardman" w:date="2016-04-19T18:47:00Z">
                        <w:rPr/>
                      </w:rPrChange>
                    </w:rPr>
                  </w:pPr>
                  <w:r w:rsidRPr="00E7748E">
                    <w:rPr>
                      <w:rStyle w:val="FilesandDirectories"/>
                      <w:rPrChange w:id="2511" w:author="Kate Boardman" w:date="2016-04-19T18:47:00Z">
                        <w:rPr/>
                      </w:rPrChange>
                    </w:rPr>
                    <w:t>4</w:t>
                  </w:r>
                </w:p>
              </w:tc>
            </w:tr>
            <w:tr w:rsidR="00FF5A5D" w14:paraId="71B1F8B1" w14:textId="77777777" w:rsidTr="00D1194A">
              <w:tc>
                <w:tcPr>
                  <w:tcW w:w="6806" w:type="dxa"/>
                </w:tcPr>
                <w:p w14:paraId="6FEFDF7A" w14:textId="5233E39B" w:rsidR="00FF5A5D" w:rsidRPr="00E7748E" w:rsidRDefault="00FF5A5D" w:rsidP="008A61A9">
                  <w:pPr>
                    <w:pStyle w:val="ListParagraph"/>
                    <w:ind w:left="0"/>
                    <w:rPr>
                      <w:rStyle w:val="FilesandDirectories"/>
                      <w:rPrChange w:id="2512" w:author="Kate Boardman" w:date="2016-04-19T18:47:00Z">
                        <w:rPr/>
                      </w:rPrChange>
                    </w:rPr>
                  </w:pPr>
                  <w:r w:rsidRPr="00E7748E">
                    <w:rPr>
                      <w:rStyle w:val="FilesandDirectories"/>
                      <w:rPrChange w:id="2513" w:author="Kate Boardman" w:date="2016-04-19T18:47:00Z">
                        <w:rPr/>
                      </w:rPrChange>
                    </w:rPr>
                    <w:lastRenderedPageBreak/>
                    <w:t xml:space="preserve">`define  NS_REQUEST_TYPE_AHB_POSTED_WRITE         </w:t>
                  </w:r>
                </w:p>
              </w:tc>
              <w:tc>
                <w:tcPr>
                  <w:tcW w:w="335" w:type="dxa"/>
                </w:tcPr>
                <w:p w14:paraId="605D2DC6" w14:textId="07BC4B04" w:rsidR="00FF5A5D" w:rsidRPr="00E7748E" w:rsidRDefault="00FF5A5D" w:rsidP="008A61A9">
                  <w:pPr>
                    <w:pStyle w:val="ListParagraph"/>
                    <w:ind w:left="0"/>
                    <w:rPr>
                      <w:rStyle w:val="FilesandDirectories"/>
                      <w:rPrChange w:id="2514" w:author="Kate Boardman" w:date="2016-04-19T18:47:00Z">
                        <w:rPr/>
                      </w:rPrChange>
                    </w:rPr>
                  </w:pPr>
                  <w:r w:rsidRPr="00E7748E">
                    <w:rPr>
                      <w:rStyle w:val="FilesandDirectories"/>
                      <w:rPrChange w:id="2515" w:author="Kate Boardman" w:date="2016-04-19T18:47:00Z">
                        <w:rPr/>
                      </w:rPrChange>
                    </w:rPr>
                    <w:t>5</w:t>
                  </w:r>
                </w:p>
              </w:tc>
            </w:tr>
            <w:tr w:rsidR="00FF5A5D" w14:paraId="686DD4A2" w14:textId="77777777" w:rsidTr="00D1194A">
              <w:tc>
                <w:tcPr>
                  <w:tcW w:w="6806" w:type="dxa"/>
                </w:tcPr>
                <w:p w14:paraId="3DE9AC5E" w14:textId="489B2E9F" w:rsidR="00FF5A5D" w:rsidRPr="00E7748E" w:rsidRDefault="00FF5A5D" w:rsidP="008A61A9">
                  <w:pPr>
                    <w:pStyle w:val="ListParagraph"/>
                    <w:ind w:left="0"/>
                    <w:rPr>
                      <w:rStyle w:val="FilesandDirectories"/>
                      <w:rPrChange w:id="2516" w:author="Kate Boardman" w:date="2016-04-19T18:47:00Z">
                        <w:rPr/>
                      </w:rPrChange>
                    </w:rPr>
                  </w:pPr>
                  <w:r w:rsidRPr="00E7748E">
                    <w:rPr>
                      <w:rStyle w:val="FilesandDirectories"/>
                      <w:rPrChange w:id="2517" w:author="Kate Boardman" w:date="2016-04-19T18:47:00Z">
                        <w:rPr/>
                      </w:rPrChange>
                    </w:rPr>
                    <w:t>`define  NS_REQUEST_TYPE_AHB_READ</w:t>
                  </w:r>
                </w:p>
              </w:tc>
              <w:tc>
                <w:tcPr>
                  <w:tcW w:w="335" w:type="dxa"/>
                </w:tcPr>
                <w:p w14:paraId="48866F6F" w14:textId="34DF6008" w:rsidR="00FF5A5D" w:rsidRPr="00E7748E" w:rsidRDefault="00FF5A5D" w:rsidP="008A61A9">
                  <w:pPr>
                    <w:pStyle w:val="ListParagraph"/>
                    <w:ind w:left="0"/>
                    <w:rPr>
                      <w:rStyle w:val="FilesandDirectories"/>
                      <w:rPrChange w:id="2518" w:author="Kate Boardman" w:date="2016-04-19T18:47:00Z">
                        <w:rPr/>
                      </w:rPrChange>
                    </w:rPr>
                  </w:pPr>
                  <w:r w:rsidRPr="00E7748E">
                    <w:rPr>
                      <w:rStyle w:val="FilesandDirectories"/>
                      <w:rPrChange w:id="2519" w:author="Kate Boardman" w:date="2016-04-19T18:47:00Z">
                        <w:rPr/>
                      </w:rPrChange>
                    </w:rPr>
                    <w:t>6</w:t>
                  </w:r>
                </w:p>
              </w:tc>
            </w:tr>
            <w:tr w:rsidR="00FF5A5D" w14:paraId="2329B295" w14:textId="77777777" w:rsidTr="00D1194A">
              <w:tc>
                <w:tcPr>
                  <w:tcW w:w="6806" w:type="dxa"/>
                </w:tcPr>
                <w:p w14:paraId="38B8BAE4" w14:textId="5011CF0B" w:rsidR="00FF5A5D" w:rsidRPr="00E7748E" w:rsidRDefault="00FF5A5D" w:rsidP="008A61A9">
                  <w:pPr>
                    <w:pStyle w:val="ListParagraph"/>
                    <w:ind w:left="0"/>
                    <w:rPr>
                      <w:rStyle w:val="FilesandDirectories"/>
                      <w:rPrChange w:id="2520" w:author="Kate Boardman" w:date="2016-04-19T18:47:00Z">
                        <w:rPr/>
                      </w:rPrChange>
                    </w:rPr>
                  </w:pPr>
                  <w:r w:rsidRPr="00E7748E">
                    <w:rPr>
                      <w:rStyle w:val="FilesandDirectories"/>
                      <w:rPrChange w:id="2521" w:author="Kate Boardman" w:date="2016-04-19T18:47:00Z">
                        <w:rPr/>
                      </w:rPrChange>
                    </w:rPr>
                    <w:t>`define  NS_REQUEST_TYPE_AHB_NONPOSTED_WRITE_RESP</w:t>
                  </w:r>
                </w:p>
              </w:tc>
              <w:tc>
                <w:tcPr>
                  <w:tcW w:w="335" w:type="dxa"/>
                </w:tcPr>
                <w:p w14:paraId="21E68283" w14:textId="7873D4C4" w:rsidR="00FF5A5D" w:rsidRPr="00E7748E" w:rsidRDefault="00FF5A5D" w:rsidP="008A61A9">
                  <w:pPr>
                    <w:pStyle w:val="ListParagraph"/>
                    <w:ind w:left="0"/>
                    <w:rPr>
                      <w:rStyle w:val="FilesandDirectories"/>
                      <w:rPrChange w:id="2522" w:author="Kate Boardman" w:date="2016-04-19T18:47:00Z">
                        <w:rPr/>
                      </w:rPrChange>
                    </w:rPr>
                  </w:pPr>
                  <w:r w:rsidRPr="00E7748E">
                    <w:rPr>
                      <w:rStyle w:val="FilesandDirectories"/>
                      <w:rPrChange w:id="2523" w:author="Kate Boardman" w:date="2016-04-19T18:47:00Z">
                        <w:rPr/>
                      </w:rPrChange>
                    </w:rPr>
                    <w:t>7</w:t>
                  </w:r>
                </w:p>
              </w:tc>
            </w:tr>
            <w:tr w:rsidR="00FF5A5D" w14:paraId="69A6E8B8" w14:textId="77777777" w:rsidTr="00D1194A">
              <w:tc>
                <w:tcPr>
                  <w:tcW w:w="6806" w:type="dxa"/>
                </w:tcPr>
                <w:p w14:paraId="03CE924A" w14:textId="433AC431" w:rsidR="00FF5A5D" w:rsidRPr="00E7748E" w:rsidRDefault="00FF5A5D" w:rsidP="008A61A9">
                  <w:pPr>
                    <w:pStyle w:val="ListParagraph"/>
                    <w:ind w:left="0"/>
                    <w:rPr>
                      <w:rStyle w:val="FilesandDirectories"/>
                      <w:rPrChange w:id="2524" w:author="Kate Boardman" w:date="2016-04-19T18:47:00Z">
                        <w:rPr/>
                      </w:rPrChange>
                    </w:rPr>
                  </w:pPr>
                  <w:r w:rsidRPr="00E7748E">
                    <w:rPr>
                      <w:rStyle w:val="FilesandDirectories"/>
                      <w:rPrChange w:id="2525" w:author="Kate Boardman" w:date="2016-04-19T18:47:00Z">
                        <w:rPr/>
                      </w:rPrChange>
                    </w:rPr>
                    <w:t>`define  NS_REQUEST_TYPE_AHB_RD_RESP</w:t>
                  </w:r>
                </w:p>
              </w:tc>
              <w:tc>
                <w:tcPr>
                  <w:tcW w:w="335" w:type="dxa"/>
                </w:tcPr>
                <w:p w14:paraId="26CEE153" w14:textId="557092E5" w:rsidR="00FF5A5D" w:rsidRPr="00E7748E" w:rsidRDefault="00FF5A5D" w:rsidP="008A61A9">
                  <w:pPr>
                    <w:pStyle w:val="ListParagraph"/>
                    <w:ind w:left="0"/>
                    <w:rPr>
                      <w:rStyle w:val="FilesandDirectories"/>
                      <w:rPrChange w:id="2526" w:author="Kate Boardman" w:date="2016-04-19T18:47:00Z">
                        <w:rPr/>
                      </w:rPrChange>
                    </w:rPr>
                  </w:pPr>
                  <w:r w:rsidRPr="00E7748E">
                    <w:rPr>
                      <w:rStyle w:val="FilesandDirectories"/>
                      <w:rPrChange w:id="2527" w:author="Kate Boardman" w:date="2016-04-19T18:47:00Z">
                        <w:rPr/>
                      </w:rPrChange>
                    </w:rPr>
                    <w:t>8</w:t>
                  </w:r>
                </w:p>
              </w:tc>
            </w:tr>
            <w:tr w:rsidR="00FF5A5D" w14:paraId="0007D8A7" w14:textId="77777777" w:rsidTr="00D1194A">
              <w:tc>
                <w:tcPr>
                  <w:tcW w:w="6806" w:type="dxa"/>
                </w:tcPr>
                <w:p w14:paraId="4E6D54FD" w14:textId="735EEC44" w:rsidR="00FF5A5D" w:rsidRPr="00E7748E" w:rsidRDefault="00FF5A5D" w:rsidP="008A61A9">
                  <w:pPr>
                    <w:pStyle w:val="ListParagraph"/>
                    <w:ind w:left="0"/>
                    <w:rPr>
                      <w:rStyle w:val="FilesandDirectories"/>
                      <w:rPrChange w:id="2528" w:author="Kate Boardman" w:date="2016-04-19T18:47:00Z">
                        <w:rPr/>
                      </w:rPrChange>
                    </w:rPr>
                  </w:pPr>
                  <w:r w:rsidRPr="00E7748E">
                    <w:rPr>
                      <w:rStyle w:val="FilesandDirectories"/>
                      <w:rPrChange w:id="2529" w:author="Kate Boardman" w:date="2016-04-19T18:47:00Z">
                        <w:rPr/>
                      </w:rPrChange>
                    </w:rPr>
                    <w:t>`define  NS_REQUEST_TYPE_APB_READ</w:t>
                  </w:r>
                </w:p>
              </w:tc>
              <w:tc>
                <w:tcPr>
                  <w:tcW w:w="335" w:type="dxa"/>
                </w:tcPr>
                <w:p w14:paraId="53625FF3" w14:textId="44C85BA5" w:rsidR="00FF5A5D" w:rsidRPr="00E7748E" w:rsidRDefault="00FF5A5D" w:rsidP="008A61A9">
                  <w:pPr>
                    <w:pStyle w:val="ListParagraph"/>
                    <w:ind w:left="0"/>
                    <w:rPr>
                      <w:rStyle w:val="FilesandDirectories"/>
                      <w:rPrChange w:id="2530" w:author="Kate Boardman" w:date="2016-04-19T18:47:00Z">
                        <w:rPr/>
                      </w:rPrChange>
                    </w:rPr>
                  </w:pPr>
                  <w:r w:rsidRPr="00E7748E">
                    <w:rPr>
                      <w:rStyle w:val="FilesandDirectories"/>
                      <w:rPrChange w:id="2531" w:author="Kate Boardman" w:date="2016-04-19T18:47:00Z">
                        <w:rPr/>
                      </w:rPrChange>
                    </w:rPr>
                    <w:t>9</w:t>
                  </w:r>
                </w:p>
              </w:tc>
            </w:tr>
            <w:tr w:rsidR="00FF5A5D" w14:paraId="1F483C29" w14:textId="77777777" w:rsidTr="00D1194A">
              <w:tc>
                <w:tcPr>
                  <w:tcW w:w="6806" w:type="dxa"/>
                </w:tcPr>
                <w:p w14:paraId="322F6318" w14:textId="2E72E84A" w:rsidR="00FF5A5D" w:rsidRPr="00E7748E" w:rsidRDefault="00FF5A5D" w:rsidP="008A61A9">
                  <w:pPr>
                    <w:pStyle w:val="ListParagraph"/>
                    <w:ind w:left="0"/>
                    <w:rPr>
                      <w:rStyle w:val="FilesandDirectories"/>
                      <w:rPrChange w:id="2532" w:author="Kate Boardman" w:date="2016-04-19T18:47:00Z">
                        <w:rPr/>
                      </w:rPrChange>
                    </w:rPr>
                  </w:pPr>
                  <w:r w:rsidRPr="00E7748E">
                    <w:rPr>
                      <w:rStyle w:val="FilesandDirectories"/>
                      <w:rPrChange w:id="2533" w:author="Kate Boardman" w:date="2016-04-19T18:47:00Z">
                        <w:rPr/>
                      </w:rPrChange>
                    </w:rPr>
                    <w:t>`define  NS_REQUEST_TYPE_APB_WRITE</w:t>
                  </w:r>
                </w:p>
              </w:tc>
              <w:tc>
                <w:tcPr>
                  <w:tcW w:w="335" w:type="dxa"/>
                </w:tcPr>
                <w:p w14:paraId="5EF95BEB" w14:textId="09B02000" w:rsidR="00FF5A5D" w:rsidRPr="00E7748E" w:rsidRDefault="00FF5A5D" w:rsidP="008A61A9">
                  <w:pPr>
                    <w:pStyle w:val="ListParagraph"/>
                    <w:ind w:left="0"/>
                    <w:rPr>
                      <w:rStyle w:val="FilesandDirectories"/>
                      <w:rPrChange w:id="2534" w:author="Kate Boardman" w:date="2016-04-19T18:47:00Z">
                        <w:rPr/>
                      </w:rPrChange>
                    </w:rPr>
                  </w:pPr>
                  <w:r w:rsidRPr="00E7748E">
                    <w:rPr>
                      <w:rStyle w:val="FilesandDirectories"/>
                      <w:rPrChange w:id="2535" w:author="Kate Boardman" w:date="2016-04-19T18:47:00Z">
                        <w:rPr/>
                      </w:rPrChange>
                    </w:rPr>
                    <w:t>10</w:t>
                  </w:r>
                </w:p>
              </w:tc>
            </w:tr>
            <w:tr w:rsidR="00FF5A5D" w14:paraId="31B5690D" w14:textId="77777777" w:rsidTr="00D1194A">
              <w:tc>
                <w:tcPr>
                  <w:tcW w:w="6806" w:type="dxa"/>
                </w:tcPr>
                <w:p w14:paraId="6D540721" w14:textId="18F528B4" w:rsidR="00FF5A5D" w:rsidRPr="00E7748E" w:rsidRDefault="00FF5A5D" w:rsidP="008A61A9">
                  <w:pPr>
                    <w:pStyle w:val="ListParagraph"/>
                    <w:ind w:left="0"/>
                    <w:rPr>
                      <w:rStyle w:val="FilesandDirectories"/>
                      <w:rPrChange w:id="2536" w:author="Kate Boardman" w:date="2016-04-19T18:47:00Z">
                        <w:rPr/>
                      </w:rPrChange>
                    </w:rPr>
                  </w:pPr>
                  <w:r w:rsidRPr="00E7748E">
                    <w:rPr>
                      <w:rStyle w:val="FilesandDirectories"/>
                      <w:rPrChange w:id="2537" w:author="Kate Boardman" w:date="2016-04-19T18:47:00Z">
                        <w:rPr/>
                      </w:rPrChange>
                    </w:rPr>
                    <w:t>`define  NS_REQUEST_TYPE_APB_READ_RESP</w:t>
                  </w:r>
                </w:p>
              </w:tc>
              <w:tc>
                <w:tcPr>
                  <w:tcW w:w="335" w:type="dxa"/>
                </w:tcPr>
                <w:p w14:paraId="4BA27027" w14:textId="68B1D7C9" w:rsidR="00FF5A5D" w:rsidRPr="00E7748E" w:rsidRDefault="00FF5A5D" w:rsidP="008A61A9">
                  <w:pPr>
                    <w:pStyle w:val="ListParagraph"/>
                    <w:ind w:left="0"/>
                    <w:rPr>
                      <w:rStyle w:val="FilesandDirectories"/>
                      <w:rPrChange w:id="2538" w:author="Kate Boardman" w:date="2016-04-19T18:47:00Z">
                        <w:rPr/>
                      </w:rPrChange>
                    </w:rPr>
                  </w:pPr>
                  <w:r w:rsidRPr="00E7748E">
                    <w:rPr>
                      <w:rStyle w:val="FilesandDirectories"/>
                      <w:rPrChange w:id="2539" w:author="Kate Boardman" w:date="2016-04-19T18:47:00Z">
                        <w:rPr/>
                      </w:rPrChange>
                    </w:rPr>
                    <w:t>11</w:t>
                  </w:r>
                </w:p>
              </w:tc>
            </w:tr>
            <w:tr w:rsidR="00FF5A5D" w14:paraId="7E9D78AD" w14:textId="77777777" w:rsidTr="00D1194A">
              <w:tc>
                <w:tcPr>
                  <w:tcW w:w="6806" w:type="dxa"/>
                </w:tcPr>
                <w:p w14:paraId="1AD3C8F6" w14:textId="59975F89" w:rsidR="00FF5A5D" w:rsidRPr="00E7748E" w:rsidRDefault="00FF5A5D" w:rsidP="008A61A9">
                  <w:pPr>
                    <w:pStyle w:val="ListParagraph"/>
                    <w:ind w:left="0"/>
                    <w:rPr>
                      <w:rStyle w:val="FilesandDirectories"/>
                      <w:rPrChange w:id="2540" w:author="Kate Boardman" w:date="2016-04-19T18:47:00Z">
                        <w:rPr/>
                      </w:rPrChange>
                    </w:rPr>
                  </w:pPr>
                  <w:r w:rsidRPr="00E7748E">
                    <w:rPr>
                      <w:rStyle w:val="FilesandDirectories"/>
                      <w:rPrChange w:id="2541" w:author="Kate Boardman" w:date="2016-04-19T18:47:00Z">
                        <w:rPr/>
                      </w:rPrChange>
                    </w:rPr>
                    <w:t>`define  NS_REQUEST_TYPE_APB_WRITE_RESP</w:t>
                  </w:r>
                </w:p>
              </w:tc>
              <w:tc>
                <w:tcPr>
                  <w:tcW w:w="335" w:type="dxa"/>
                </w:tcPr>
                <w:p w14:paraId="49D15457" w14:textId="1F38FF96" w:rsidR="00FF5A5D" w:rsidRPr="00E7748E" w:rsidRDefault="00FF5A5D" w:rsidP="008A61A9">
                  <w:pPr>
                    <w:pStyle w:val="ListParagraph"/>
                    <w:ind w:left="0"/>
                    <w:rPr>
                      <w:rStyle w:val="FilesandDirectories"/>
                      <w:rPrChange w:id="2542" w:author="Kate Boardman" w:date="2016-04-19T18:47:00Z">
                        <w:rPr/>
                      </w:rPrChange>
                    </w:rPr>
                  </w:pPr>
                  <w:r w:rsidRPr="00E7748E">
                    <w:rPr>
                      <w:rStyle w:val="FilesandDirectories"/>
                      <w:rPrChange w:id="2543" w:author="Kate Boardman" w:date="2016-04-19T18:47:00Z">
                        <w:rPr/>
                      </w:rPrChange>
                    </w:rPr>
                    <w:t>12</w:t>
                  </w:r>
                </w:p>
              </w:tc>
            </w:tr>
          </w:tbl>
          <w:p w14:paraId="3DD3E2C3" w14:textId="4CD224EC" w:rsidR="00B243A2" w:rsidRPr="00D1194A" w:rsidRDefault="00B243A2" w:rsidP="00D1194A">
            <w:pPr>
              <w:pStyle w:val="ListParagraph"/>
              <w:ind w:left="0"/>
            </w:pPr>
          </w:p>
        </w:tc>
      </w:tr>
    </w:tbl>
    <w:p w14:paraId="330DA36C" w14:textId="0BEEE4EF" w:rsidR="00B243A2" w:rsidRDefault="00B243A2" w:rsidP="007C15BE">
      <w:pPr>
        <w:ind w:left="495"/>
      </w:pPr>
    </w:p>
    <w:p w14:paraId="090FE5D9" w14:textId="5159E21B" w:rsidR="0080755C" w:rsidRDefault="0080755C" w:rsidP="00D1194A">
      <w:r>
        <w:t>To use the AMBA NoC End-to-End mailbox mechanism in your environment</w:t>
      </w:r>
      <w:ins w:id="2544" w:author="Kate Boardman" w:date="2016-04-19T18:58:00Z">
        <w:r w:rsidR="002D34CD">
          <w:t xml:space="preserve">. </w:t>
        </w:r>
      </w:ins>
      <w:del w:id="2545" w:author="Kate Boardman" w:date="2016-04-19T18:58:00Z">
        <w:r w:rsidDel="009F0562">
          <w:delText>:</w:delText>
        </w:r>
      </w:del>
    </w:p>
    <w:p w14:paraId="4DA33020" w14:textId="71AC456E" w:rsidR="0080755C" w:rsidRPr="002D34CD" w:rsidRDefault="0080755C" w:rsidP="009F0562">
      <w:pPr>
        <w:pStyle w:val="Body"/>
        <w:numPr>
          <w:ilvl w:val="0"/>
          <w:numId w:val="45"/>
        </w:numPr>
        <w:rPr>
          <w:rPrChange w:id="2546" w:author="Kate Boardman" w:date="2016-04-19T18:57:00Z">
            <w:rPr/>
          </w:rPrChange>
        </w:rPr>
        <w:pPrChange w:id="2547" w:author="Kate Boardman" w:date="2016-04-19T18:58:00Z">
          <w:pPr>
            <w:pStyle w:val="ListParagraph"/>
            <w:numPr>
              <w:numId w:val="41"/>
            </w:numPr>
            <w:ind w:hanging="360"/>
          </w:pPr>
        </w:pPrChange>
      </w:pPr>
      <w:r w:rsidRPr="002D34CD">
        <w:rPr>
          <w:rPrChange w:id="2548" w:author="Kate Boardman" w:date="2016-04-19T18:57:00Z">
            <w:rPr/>
          </w:rPrChange>
        </w:rPr>
        <w:t xml:space="preserve">Add the following file to your file list. This </w:t>
      </w:r>
      <w:r w:rsidR="00B95DB8" w:rsidRPr="002D34CD">
        <w:rPr>
          <w:rPrChange w:id="2549" w:author="Kate Boardman" w:date="2016-04-19T18:57:00Z">
            <w:rPr/>
          </w:rPrChange>
        </w:rPr>
        <w:t xml:space="preserve">file </w:t>
      </w:r>
      <w:r w:rsidRPr="002D34CD">
        <w:rPr>
          <w:rPrChange w:id="2550" w:author="Kate Boardman" w:date="2016-04-19T18:57:00Z">
            <w:rPr/>
          </w:rPrChange>
        </w:rPr>
        <w:t xml:space="preserve">contains the definition </w:t>
      </w:r>
      <w:proofErr w:type="gramStart"/>
      <w:r w:rsidRPr="002D34CD">
        <w:rPr>
          <w:rPrChange w:id="2551" w:author="Kate Boardman" w:date="2016-04-19T18:57:00Z">
            <w:rPr/>
          </w:rPrChange>
        </w:rPr>
        <w:t xml:space="preserve">of </w:t>
      </w:r>
      <w:ins w:id="2552" w:author="Kate Boardman" w:date="2016-04-19T18:57:00Z">
        <w:r w:rsidR="002D34CD">
          <w:t xml:space="preserve"> the</w:t>
        </w:r>
        <w:proofErr w:type="gramEnd"/>
        <w:r w:rsidR="002D34CD">
          <w:t xml:space="preserve"> </w:t>
        </w:r>
      </w:ins>
      <w:r w:rsidRPr="002D34CD">
        <w:rPr>
          <w:rStyle w:val="FilesandDirectories"/>
          <w:rPrChange w:id="2553" w:author="Kate Boardman" w:date="2016-04-19T18:57:00Z">
            <w:rPr/>
          </w:rPrChange>
        </w:rPr>
        <w:t>ns_transaction_info</w:t>
      </w:r>
      <w:ins w:id="2554" w:author="Kate Boardman" w:date="2016-04-19T18:57:00Z">
        <w:r w:rsidR="002D34CD" w:rsidRPr="002D34CD">
          <w:rPr>
            <w:rStyle w:val="FilesandDirectories"/>
            <w:rFonts w:asciiTheme="minorHAnsi" w:hAnsiTheme="minorHAnsi" w:cstheme="minorBidi"/>
            <w:rPrChange w:id="2555" w:author="Kate Boardman" w:date="2016-04-19T18:57:00Z">
              <w:rPr>
                <w:rStyle w:val="FilesandDirectories"/>
              </w:rPr>
            </w:rPrChange>
          </w:rPr>
          <w:t xml:space="preserve"> module</w:t>
        </w:r>
      </w:ins>
      <w:r w:rsidRPr="002D34CD">
        <w:rPr>
          <w:rPrChange w:id="2556" w:author="Kate Boardman" w:date="2016-04-19T18:57:00Z">
            <w:rPr/>
          </w:rPrChange>
        </w:rPr>
        <w:t>.</w:t>
      </w:r>
    </w:p>
    <w:p w14:paraId="03014B44" w14:textId="77777777" w:rsidR="00B95DB8" w:rsidRDefault="00B95DB8" w:rsidP="00101BE7">
      <w:pPr>
        <w:pStyle w:val="ListParagraph"/>
      </w:pPr>
    </w:p>
    <w:p w14:paraId="3557FD3A" w14:textId="32585D55" w:rsidR="00B95DB8" w:rsidRPr="00E7748E" w:rsidRDefault="00B95DB8" w:rsidP="002D34CD">
      <w:pPr>
        <w:pStyle w:val="Command"/>
        <w:rPr>
          <w:rStyle w:val="FilesandDirectories"/>
          <w:rPrChange w:id="2557" w:author="Kate Boardman" w:date="2016-04-19T18:47:00Z">
            <w:rPr/>
          </w:rPrChange>
        </w:rPr>
        <w:pPrChange w:id="2558" w:author="Kate Boardman" w:date="2016-04-19T18:57:00Z">
          <w:pPr>
            <w:pStyle w:val="ListParagraph"/>
          </w:pPr>
        </w:pPrChange>
      </w:pPr>
      <w:proofErr w:type="gramStart"/>
      <w:r w:rsidRPr="00E7748E">
        <w:rPr>
          <w:rStyle w:val="FilesandDirectories"/>
          <w:rPrChange w:id="2559" w:author="Kate Boardman" w:date="2016-04-19T18:47:00Z">
            <w:rPr/>
          </w:rPrChange>
        </w:rPr>
        <w:t>noc_verif_ip/ns_amba_struct.sv</w:t>
      </w:r>
      <w:proofErr w:type="gramEnd"/>
    </w:p>
    <w:p w14:paraId="63B12AD2" w14:textId="77777777" w:rsidR="00B95DB8" w:rsidRDefault="00B95DB8" w:rsidP="00101BE7">
      <w:pPr>
        <w:pStyle w:val="ListParagraph"/>
      </w:pPr>
    </w:p>
    <w:p w14:paraId="735E1C7C" w14:textId="356E13D5" w:rsidR="00AF3D1B" w:rsidRDefault="0080755C" w:rsidP="00101BE7">
      <w:pPr>
        <w:pStyle w:val="ListParagraph"/>
        <w:numPr>
          <w:ilvl w:val="0"/>
          <w:numId w:val="41"/>
        </w:numPr>
      </w:pPr>
      <w:r>
        <w:t xml:space="preserve">In your environment, declare two instances of </w:t>
      </w:r>
      <w:r w:rsidRPr="002D34CD">
        <w:rPr>
          <w:rStyle w:val="FilesandDirectories"/>
          <w:rPrChange w:id="2560" w:author="Kate Boardman" w:date="2016-04-19T18:56:00Z">
            <w:rPr/>
          </w:rPrChange>
        </w:rPr>
        <w:t>ns_transaction_info</w:t>
      </w:r>
      <w:ins w:id="2561" w:author="Kate Boardman" w:date="2016-04-19T18:59:00Z">
        <w:r w:rsidR="009F0562">
          <w:t>, f</w:t>
        </w:r>
      </w:ins>
      <w:ins w:id="2562" w:author="Kate Boardman" w:date="2016-04-19T18:56:00Z">
        <w:r w:rsidR="009F0562">
          <w:t>or example</w:t>
        </w:r>
      </w:ins>
      <w:del w:id="2563" w:author="Kate Boardman" w:date="2016-04-19T18:56:00Z">
        <w:r w:rsidR="00AF3D1B" w:rsidDel="002D34CD">
          <w:delText xml:space="preserve">, </w:delText>
        </w:r>
      </w:del>
      <w:del w:id="2564" w:author="Kate Boardman" w:date="2016-04-19T18:59:00Z">
        <w:r w:rsidR="00AF3D1B" w:rsidDel="009F0562">
          <w:delText>for example</w:delText>
        </w:r>
      </w:del>
      <w:r w:rsidR="00AF3D1B">
        <w:t>:</w:t>
      </w:r>
    </w:p>
    <w:p w14:paraId="3701D6CC" w14:textId="77777777" w:rsidR="00AF3D1B" w:rsidRDefault="00AF3D1B" w:rsidP="00101BE7">
      <w:pPr>
        <w:pStyle w:val="ListParagraph"/>
      </w:pPr>
    </w:p>
    <w:p w14:paraId="51FF7BDD" w14:textId="1F0F54E1" w:rsidR="00AF3D1B" w:rsidRPr="00E7748E" w:rsidRDefault="00AF3D1B" w:rsidP="002D34CD">
      <w:pPr>
        <w:pStyle w:val="Command"/>
        <w:rPr>
          <w:rStyle w:val="FilesandDirectories"/>
          <w:rPrChange w:id="2565" w:author="Kate Boardman" w:date="2016-04-19T18:46:00Z">
            <w:rPr/>
          </w:rPrChange>
        </w:rPr>
        <w:pPrChange w:id="2566" w:author="Kate Boardman" w:date="2016-04-19T18:56:00Z">
          <w:pPr>
            <w:pStyle w:val="ListParagraph"/>
          </w:pPr>
        </w:pPrChange>
      </w:pPr>
      <w:r w:rsidRPr="00E7748E">
        <w:rPr>
          <w:rStyle w:val="FilesandDirectories"/>
          <w:rPrChange w:id="2567" w:author="Kate Boardman" w:date="2016-04-19T18:46:00Z">
            <w:rPr/>
          </w:rPrChange>
        </w:rPr>
        <w:t>ns_transaction_info ns_src_transaction;</w:t>
      </w:r>
    </w:p>
    <w:p w14:paraId="2ADA08C2" w14:textId="7F749840" w:rsidR="00AF3D1B" w:rsidRPr="00E7748E" w:rsidRDefault="00AF3D1B" w:rsidP="002D34CD">
      <w:pPr>
        <w:pStyle w:val="Command"/>
        <w:rPr>
          <w:rStyle w:val="FilesandDirectories"/>
          <w:rPrChange w:id="2568" w:author="Kate Boardman" w:date="2016-04-19T18:46:00Z">
            <w:rPr/>
          </w:rPrChange>
        </w:rPr>
        <w:pPrChange w:id="2569" w:author="Kate Boardman" w:date="2016-04-19T18:56:00Z">
          <w:pPr>
            <w:pStyle w:val="ListParagraph"/>
          </w:pPr>
        </w:pPrChange>
      </w:pPr>
      <w:r w:rsidRPr="00E7748E">
        <w:rPr>
          <w:rStyle w:val="FilesandDirectories"/>
          <w:rPrChange w:id="2570" w:author="Kate Boardman" w:date="2016-04-19T18:46:00Z">
            <w:rPr/>
          </w:rPrChange>
        </w:rPr>
        <w:t>ns_transaction_info ns_dst_transaction;</w:t>
      </w:r>
    </w:p>
    <w:p w14:paraId="5C9A1A36" w14:textId="77777777" w:rsidR="00AF3D1B" w:rsidRDefault="00AF3D1B" w:rsidP="00101BE7">
      <w:pPr>
        <w:pStyle w:val="ListParagraph"/>
      </w:pPr>
    </w:p>
    <w:p w14:paraId="6E43A8DD" w14:textId="56424D1B" w:rsidR="0080755C" w:rsidRDefault="00AF3D1B" w:rsidP="00101BE7">
      <w:pPr>
        <w:pStyle w:val="ListParagraph"/>
        <w:numPr>
          <w:ilvl w:val="0"/>
          <w:numId w:val="41"/>
        </w:numPr>
      </w:pPr>
      <w:r>
        <w:t>Add code to poll transaction information from the AMBA NoC end-to-end mailboxes as needed</w:t>
      </w:r>
      <w:ins w:id="2571" w:author="Kate Boardman" w:date="2016-04-19T18:59:00Z">
        <w:r w:rsidR="009F0562">
          <w:t>, for example:</w:t>
        </w:r>
      </w:ins>
      <w:del w:id="2572" w:author="Kate Boardman" w:date="2016-04-19T18:45:00Z">
        <w:r w:rsidDel="00E7748E">
          <w:delText>, for example:</w:delText>
        </w:r>
      </w:del>
    </w:p>
    <w:p w14:paraId="578DD108" w14:textId="7E74C185" w:rsidR="003C6B47" w:rsidRPr="002D34CD" w:rsidRDefault="003C6B47" w:rsidP="002D34CD">
      <w:pPr>
        <w:pStyle w:val="Command"/>
        <w:rPr>
          <w:rStyle w:val="FilesandDirectories"/>
          <w:rPrChange w:id="2573" w:author="Kate Boardman" w:date="2016-04-19T18:48:00Z">
            <w:rPr/>
          </w:rPrChange>
        </w:rPr>
        <w:pPrChange w:id="2574" w:author="Kate Boardman" w:date="2016-04-19T18:55:00Z">
          <w:pPr/>
        </w:pPrChange>
      </w:pPr>
      <w:r w:rsidRPr="002D34CD">
        <w:rPr>
          <w:rStyle w:val="FilesandDirectories"/>
          <w:rPrChange w:id="2575" w:author="Kate Boardman" w:date="2016-04-19T18:48:00Z">
            <w:rPr/>
          </w:rPrChange>
        </w:rPr>
        <w:lastRenderedPageBreak/>
        <w:t>//==========================================================</w:t>
      </w:r>
    </w:p>
    <w:p w14:paraId="76990103" w14:textId="603116FB" w:rsidR="003C6B47" w:rsidRPr="002D34CD" w:rsidRDefault="009415E0" w:rsidP="002D34CD">
      <w:pPr>
        <w:pStyle w:val="Command"/>
        <w:rPr>
          <w:rStyle w:val="FilesandDirectories"/>
          <w:rPrChange w:id="2576" w:author="Kate Boardman" w:date="2016-04-19T18:48:00Z">
            <w:rPr/>
          </w:rPrChange>
        </w:rPr>
        <w:pPrChange w:id="2577" w:author="Kate Boardman" w:date="2016-04-19T18:55:00Z">
          <w:pPr/>
        </w:pPrChange>
      </w:pPr>
      <w:r w:rsidRPr="002D34CD">
        <w:rPr>
          <w:rStyle w:val="FilesandDirectories"/>
          <w:rPrChange w:id="2578" w:author="Kate Boardman" w:date="2016-04-19T18:48:00Z">
            <w:rPr/>
          </w:rPrChange>
        </w:rPr>
        <w:t>// Example code to poll</w:t>
      </w:r>
      <w:r w:rsidR="003C6B47" w:rsidRPr="002D34CD">
        <w:rPr>
          <w:rStyle w:val="FilesandDirectories"/>
          <w:rPrChange w:id="2579" w:author="Kate Boardman" w:date="2016-04-19T18:48:00Z">
            <w:rPr/>
          </w:rPrChange>
        </w:rPr>
        <w:t xml:space="preserve"> request id from E2E mailboxes.</w:t>
      </w:r>
    </w:p>
    <w:p w14:paraId="66C8B983" w14:textId="564B8B33" w:rsidR="003C6B47" w:rsidRPr="002D34CD" w:rsidRDefault="003C6B47" w:rsidP="002D34CD">
      <w:pPr>
        <w:pStyle w:val="Command"/>
        <w:rPr>
          <w:rStyle w:val="FilesandDirectories"/>
          <w:rPrChange w:id="2580" w:author="Kate Boardman" w:date="2016-04-19T18:48:00Z">
            <w:rPr/>
          </w:rPrChange>
        </w:rPr>
        <w:pPrChange w:id="2581" w:author="Kate Boardman" w:date="2016-04-19T18:55:00Z">
          <w:pPr/>
        </w:pPrChange>
      </w:pPr>
      <w:r w:rsidRPr="002D34CD">
        <w:rPr>
          <w:rStyle w:val="FilesandDirectories"/>
          <w:rPrChange w:id="2582" w:author="Kate Boardman" w:date="2016-04-19T18:48:00Z">
            <w:rPr/>
          </w:rPrChange>
        </w:rPr>
        <w:t>//==========================================================</w:t>
      </w:r>
    </w:p>
    <w:p w14:paraId="3D81C64F" w14:textId="2B281293" w:rsidR="003C6B47" w:rsidRPr="00E7748E" w:rsidRDefault="003C6B47" w:rsidP="002D34CD">
      <w:pPr>
        <w:pStyle w:val="Command"/>
        <w:rPr>
          <w:rStyle w:val="FilesandDirectories"/>
          <w:sz w:val="20"/>
          <w:rPrChange w:id="2583" w:author="Kate Boardman" w:date="2016-04-19T18:44:00Z">
            <w:rPr/>
          </w:rPrChange>
        </w:rPr>
        <w:pPrChange w:id="2584" w:author="Kate Boardman" w:date="2016-04-19T18:55:00Z">
          <w:pPr/>
        </w:pPrChange>
      </w:pPr>
      <w:r w:rsidRPr="00E7748E">
        <w:rPr>
          <w:rStyle w:val="FilesandDirectories"/>
          <w:sz w:val="20"/>
          <w:rPrChange w:id="2585" w:author="Kate Boardman" w:date="2016-04-19T18:44:00Z">
            <w:rPr/>
          </w:rPrChange>
        </w:rPr>
        <w:t>//</w:t>
      </w:r>
      <w:del w:id="2586" w:author="Kate Boardman" w:date="2016-04-19T18:43:00Z">
        <w:r w:rsidRPr="00E7748E" w:rsidDel="00E7748E">
          <w:rPr>
            <w:rStyle w:val="FilesandDirectories"/>
            <w:sz w:val="20"/>
            <w:rPrChange w:id="2587" w:author="Kate Boardman" w:date="2016-04-19T18:44:00Z">
              <w:rPr/>
            </w:rPrChange>
          </w:rPr>
          <w:delText xml:space="preserve">  </w:delText>
        </w:r>
      </w:del>
      <w:proofErr w:type="gramStart"/>
      <w:r w:rsidRPr="00E7748E">
        <w:rPr>
          <w:rStyle w:val="FilesandDirectories"/>
          <w:sz w:val="20"/>
          <w:rPrChange w:id="2588" w:author="Kate Boardman" w:date="2016-04-19T18:44:00Z">
            <w:rPr/>
          </w:rPrChange>
        </w:rPr>
        <w:t>if(</w:t>
      </w:r>
      <w:proofErr w:type="gramEnd"/>
      <w:r w:rsidRPr="00E7748E">
        <w:rPr>
          <w:rStyle w:val="FilesandDirectories"/>
          <w:sz w:val="20"/>
          <w:rPrChange w:id="2589" w:author="Kate Boardman" w:date="2016-04-19T18:44:00Z">
            <w:rPr/>
          </w:rPrChange>
        </w:rPr>
        <w:t>`NS_E2E_CHECKER_TOP.ns_transaction_src_mbox.try_get(ns_src_transaction)) begin</w:t>
      </w:r>
    </w:p>
    <w:p w14:paraId="36A197DF" w14:textId="0D69CF66" w:rsidR="003C6B47" w:rsidRPr="00E7748E" w:rsidRDefault="003C6B47" w:rsidP="002D34CD">
      <w:pPr>
        <w:pStyle w:val="Command"/>
        <w:rPr>
          <w:rStyle w:val="FilesandDirectories"/>
          <w:sz w:val="20"/>
          <w:rPrChange w:id="2590" w:author="Kate Boardman" w:date="2016-04-19T18:44:00Z">
            <w:rPr/>
          </w:rPrChange>
        </w:rPr>
        <w:pPrChange w:id="2591" w:author="Kate Boardman" w:date="2016-04-19T18:55:00Z">
          <w:pPr/>
        </w:pPrChange>
      </w:pPr>
      <w:r w:rsidRPr="00E7748E">
        <w:rPr>
          <w:rStyle w:val="FilesandDirectories"/>
          <w:sz w:val="20"/>
          <w:rPrChange w:id="2592" w:author="Kate Boardman" w:date="2016-04-19T18:44:00Z">
            <w:rPr/>
          </w:rPrChange>
        </w:rPr>
        <w:t>//</w:t>
      </w:r>
      <w:ins w:id="2593" w:author="Kate Boardman" w:date="2016-04-19T18:44:00Z">
        <w:r w:rsidR="00E7748E" w:rsidRPr="00E7748E">
          <w:rPr>
            <w:rStyle w:val="FilesandDirectories"/>
            <w:sz w:val="20"/>
            <w:rPrChange w:id="2594" w:author="Kate Boardman" w:date="2016-04-19T18:44:00Z">
              <w:rPr>
                <w:rStyle w:val="FilesandDirectories"/>
                <w:sz w:val="18"/>
              </w:rPr>
            </w:rPrChange>
          </w:rPr>
          <w:t xml:space="preserve"> </w:t>
        </w:r>
      </w:ins>
      <w:del w:id="2595" w:author="Kate Boardman" w:date="2016-04-19T18:44:00Z">
        <w:r w:rsidRPr="00E7748E" w:rsidDel="00E7748E">
          <w:rPr>
            <w:rStyle w:val="FilesandDirectories"/>
            <w:sz w:val="20"/>
            <w:rPrChange w:id="2596" w:author="Kate Boardman" w:date="2016-04-19T18:44:00Z">
              <w:rPr/>
            </w:rPrChange>
          </w:rPr>
          <w:delText xml:space="preserve">    </w:delText>
        </w:r>
      </w:del>
      <w:r w:rsidRPr="00E7748E">
        <w:rPr>
          <w:rStyle w:val="FilesandDirectories"/>
          <w:sz w:val="20"/>
          <w:rPrChange w:id="2597" w:author="Kate Boardman" w:date="2016-04-19T18:44:00Z">
            <w:rPr/>
          </w:rPrChange>
        </w:rPr>
        <w:t>$</w:t>
      </w:r>
      <w:proofErr w:type="gramStart"/>
      <w:r w:rsidRPr="00E7748E">
        <w:rPr>
          <w:rStyle w:val="FilesandDirectories"/>
          <w:sz w:val="20"/>
          <w:rPrChange w:id="2598" w:author="Kate Boardman" w:date="2016-04-19T18:44:00Z">
            <w:rPr/>
          </w:rPrChange>
        </w:rPr>
        <w:t>display(</w:t>
      </w:r>
      <w:proofErr w:type="gramEnd"/>
      <w:r w:rsidRPr="00E7748E">
        <w:rPr>
          <w:rStyle w:val="FilesandDirectories"/>
          <w:sz w:val="20"/>
          <w:rPrChange w:id="2599" w:author="Kate Boardman" w:date="2016-04-19T18:44:00Z">
            <w:rPr/>
          </w:rPrChange>
        </w:rPr>
        <w:t>"%t NS SRC: bridge_id=0x%0x, request_id=0x%0x, request_type=0x%0x", $time,</w:t>
      </w:r>
    </w:p>
    <w:p w14:paraId="704C1150" w14:textId="0541F0BD" w:rsidR="003C6B47" w:rsidRPr="00E7748E" w:rsidRDefault="003C6B47" w:rsidP="002D34CD">
      <w:pPr>
        <w:pStyle w:val="Command"/>
        <w:rPr>
          <w:rStyle w:val="FilesandDirectories"/>
          <w:sz w:val="20"/>
          <w:rPrChange w:id="2600" w:author="Kate Boardman" w:date="2016-04-19T18:44:00Z">
            <w:rPr/>
          </w:rPrChange>
        </w:rPr>
        <w:pPrChange w:id="2601" w:author="Kate Boardman" w:date="2016-04-19T18:55:00Z">
          <w:pPr/>
        </w:pPrChange>
      </w:pPr>
      <w:r w:rsidRPr="00E7748E">
        <w:rPr>
          <w:rStyle w:val="FilesandDirectories"/>
          <w:sz w:val="20"/>
          <w:rPrChange w:id="2602" w:author="Kate Boardman" w:date="2016-04-19T18:44:00Z">
            <w:rPr/>
          </w:rPrChange>
        </w:rPr>
        <w:t xml:space="preserve">//    </w:t>
      </w:r>
      <w:del w:id="2603" w:author="Kate Boardman" w:date="2016-04-19T18:44:00Z">
        <w:r w:rsidRPr="00E7748E" w:rsidDel="00E7748E">
          <w:rPr>
            <w:rStyle w:val="FilesandDirectories"/>
            <w:sz w:val="20"/>
            <w:rPrChange w:id="2604" w:author="Kate Boardman" w:date="2016-04-19T18:44:00Z">
              <w:rPr/>
            </w:rPrChange>
          </w:rPr>
          <w:delText xml:space="preserve">   </w:delText>
        </w:r>
      </w:del>
      <w:r w:rsidRPr="00E7748E">
        <w:rPr>
          <w:rStyle w:val="FilesandDirectories"/>
          <w:sz w:val="20"/>
          <w:rPrChange w:id="2605" w:author="Kate Boardman" w:date="2016-04-19T18:44:00Z">
            <w:rPr/>
          </w:rPrChange>
        </w:rPr>
        <w:t>ns_src_transaction.bridge_id,</w:t>
      </w:r>
    </w:p>
    <w:p w14:paraId="314118F5" w14:textId="7F18A867" w:rsidR="003C6B47" w:rsidRPr="00E7748E" w:rsidRDefault="003C6B47" w:rsidP="002D34CD">
      <w:pPr>
        <w:pStyle w:val="Command"/>
        <w:rPr>
          <w:rStyle w:val="FilesandDirectories"/>
          <w:sz w:val="20"/>
          <w:rPrChange w:id="2606" w:author="Kate Boardman" w:date="2016-04-19T18:44:00Z">
            <w:rPr/>
          </w:rPrChange>
        </w:rPr>
        <w:pPrChange w:id="2607" w:author="Kate Boardman" w:date="2016-04-19T18:55:00Z">
          <w:pPr/>
        </w:pPrChange>
      </w:pPr>
      <w:r w:rsidRPr="00E7748E">
        <w:rPr>
          <w:rStyle w:val="FilesandDirectories"/>
          <w:sz w:val="20"/>
          <w:rPrChange w:id="2608" w:author="Kate Boardman" w:date="2016-04-19T18:44:00Z">
            <w:rPr/>
          </w:rPrChange>
        </w:rPr>
        <w:t xml:space="preserve">//    </w:t>
      </w:r>
      <w:del w:id="2609" w:author="Kate Boardman" w:date="2016-04-19T18:44:00Z">
        <w:r w:rsidRPr="00E7748E" w:rsidDel="00E7748E">
          <w:rPr>
            <w:rStyle w:val="FilesandDirectories"/>
            <w:sz w:val="20"/>
            <w:rPrChange w:id="2610" w:author="Kate Boardman" w:date="2016-04-19T18:44:00Z">
              <w:rPr/>
            </w:rPrChange>
          </w:rPr>
          <w:delText xml:space="preserve">   </w:delText>
        </w:r>
      </w:del>
      <w:r w:rsidRPr="00E7748E">
        <w:rPr>
          <w:rStyle w:val="FilesandDirectories"/>
          <w:sz w:val="20"/>
          <w:rPrChange w:id="2611" w:author="Kate Boardman" w:date="2016-04-19T18:44:00Z">
            <w:rPr/>
          </w:rPrChange>
        </w:rPr>
        <w:t>ns_src_transaction.request_id,</w:t>
      </w:r>
    </w:p>
    <w:p w14:paraId="29674240" w14:textId="7C49A77B" w:rsidR="003C6B47" w:rsidRPr="00E7748E" w:rsidRDefault="003C6B47" w:rsidP="002D34CD">
      <w:pPr>
        <w:pStyle w:val="Command"/>
        <w:rPr>
          <w:rStyle w:val="FilesandDirectories"/>
          <w:sz w:val="20"/>
          <w:rPrChange w:id="2612" w:author="Kate Boardman" w:date="2016-04-19T18:44:00Z">
            <w:rPr/>
          </w:rPrChange>
        </w:rPr>
        <w:pPrChange w:id="2613" w:author="Kate Boardman" w:date="2016-04-19T18:55:00Z">
          <w:pPr/>
        </w:pPrChange>
      </w:pPr>
      <w:r w:rsidRPr="00E7748E">
        <w:rPr>
          <w:rStyle w:val="FilesandDirectories"/>
          <w:sz w:val="20"/>
          <w:rPrChange w:id="2614" w:author="Kate Boardman" w:date="2016-04-19T18:44:00Z">
            <w:rPr/>
          </w:rPrChange>
        </w:rPr>
        <w:t xml:space="preserve">//    </w:t>
      </w:r>
      <w:del w:id="2615" w:author="Kate Boardman" w:date="2016-04-19T18:44:00Z">
        <w:r w:rsidRPr="00E7748E" w:rsidDel="00E7748E">
          <w:rPr>
            <w:rStyle w:val="FilesandDirectories"/>
            <w:sz w:val="20"/>
            <w:rPrChange w:id="2616" w:author="Kate Boardman" w:date="2016-04-19T18:44:00Z">
              <w:rPr/>
            </w:rPrChange>
          </w:rPr>
          <w:delText xml:space="preserve">   </w:delText>
        </w:r>
      </w:del>
      <w:r w:rsidRPr="00E7748E">
        <w:rPr>
          <w:rStyle w:val="FilesandDirectories"/>
          <w:sz w:val="20"/>
          <w:rPrChange w:id="2617" w:author="Kate Boardman" w:date="2016-04-19T18:44:00Z">
            <w:rPr/>
          </w:rPrChange>
        </w:rPr>
        <w:t>ns_src_transaction.request_type);</w:t>
      </w:r>
    </w:p>
    <w:p w14:paraId="79656385" w14:textId="4C62838D" w:rsidR="003C6B47" w:rsidRPr="00E7748E" w:rsidRDefault="003C6B47" w:rsidP="002D34CD">
      <w:pPr>
        <w:pStyle w:val="Command"/>
        <w:rPr>
          <w:rStyle w:val="FilesandDirectories"/>
          <w:sz w:val="20"/>
          <w:rPrChange w:id="2618" w:author="Kate Boardman" w:date="2016-04-19T18:44:00Z">
            <w:rPr/>
          </w:rPrChange>
        </w:rPr>
        <w:pPrChange w:id="2619" w:author="Kate Boardman" w:date="2016-04-19T18:55:00Z">
          <w:pPr/>
        </w:pPrChange>
      </w:pPr>
      <w:r w:rsidRPr="00E7748E">
        <w:rPr>
          <w:rStyle w:val="FilesandDirectories"/>
          <w:sz w:val="20"/>
          <w:rPrChange w:id="2620" w:author="Kate Boardman" w:date="2016-04-19T18:44:00Z">
            <w:rPr/>
          </w:rPrChange>
        </w:rPr>
        <w:t>//</w:t>
      </w:r>
      <w:del w:id="2621" w:author="Kate Boardman" w:date="2016-04-19T18:44:00Z">
        <w:r w:rsidRPr="00E7748E" w:rsidDel="00E7748E">
          <w:rPr>
            <w:rStyle w:val="FilesandDirectories"/>
            <w:sz w:val="20"/>
            <w:rPrChange w:id="2622" w:author="Kate Boardman" w:date="2016-04-19T18:44:00Z">
              <w:rPr/>
            </w:rPrChange>
          </w:rPr>
          <w:delText xml:space="preserve">  </w:delText>
        </w:r>
      </w:del>
      <w:r w:rsidRPr="00E7748E">
        <w:rPr>
          <w:rStyle w:val="FilesandDirectories"/>
          <w:sz w:val="20"/>
          <w:rPrChange w:id="2623" w:author="Kate Boardman" w:date="2016-04-19T18:44:00Z">
            <w:rPr/>
          </w:rPrChange>
        </w:rPr>
        <w:t>end</w:t>
      </w:r>
    </w:p>
    <w:p w14:paraId="41A7D017" w14:textId="7A5D9235" w:rsidR="003C6B47" w:rsidRPr="00E7748E" w:rsidRDefault="003C6B47" w:rsidP="002D34CD">
      <w:pPr>
        <w:pStyle w:val="Command"/>
        <w:rPr>
          <w:rStyle w:val="FilesandDirectories"/>
          <w:sz w:val="20"/>
          <w:rPrChange w:id="2624" w:author="Kate Boardman" w:date="2016-04-19T18:44:00Z">
            <w:rPr/>
          </w:rPrChange>
        </w:rPr>
        <w:pPrChange w:id="2625" w:author="Kate Boardman" w:date="2016-04-19T18:55:00Z">
          <w:pPr/>
        </w:pPrChange>
      </w:pPr>
      <w:r w:rsidRPr="00E7748E">
        <w:rPr>
          <w:rStyle w:val="FilesandDirectories"/>
          <w:sz w:val="20"/>
          <w:rPrChange w:id="2626" w:author="Kate Boardman" w:date="2016-04-19T18:44:00Z">
            <w:rPr/>
          </w:rPrChange>
        </w:rPr>
        <w:t>//</w:t>
      </w:r>
      <w:del w:id="2627" w:author="Kate Boardman" w:date="2016-04-19T18:44:00Z">
        <w:r w:rsidRPr="00E7748E" w:rsidDel="00E7748E">
          <w:rPr>
            <w:rStyle w:val="FilesandDirectories"/>
            <w:sz w:val="20"/>
            <w:rPrChange w:id="2628" w:author="Kate Boardman" w:date="2016-04-19T18:44:00Z">
              <w:rPr/>
            </w:rPrChange>
          </w:rPr>
          <w:delText xml:space="preserve">  </w:delText>
        </w:r>
      </w:del>
      <w:proofErr w:type="gramStart"/>
      <w:r w:rsidRPr="00E7748E">
        <w:rPr>
          <w:rStyle w:val="FilesandDirectories"/>
          <w:sz w:val="20"/>
          <w:rPrChange w:id="2629" w:author="Kate Boardman" w:date="2016-04-19T18:44:00Z">
            <w:rPr/>
          </w:rPrChange>
        </w:rPr>
        <w:t>if(</w:t>
      </w:r>
      <w:proofErr w:type="gramEnd"/>
      <w:r w:rsidRPr="00E7748E">
        <w:rPr>
          <w:rStyle w:val="FilesandDirectories"/>
          <w:sz w:val="20"/>
          <w:rPrChange w:id="2630" w:author="Kate Boardman" w:date="2016-04-19T18:44:00Z">
            <w:rPr/>
          </w:rPrChange>
        </w:rPr>
        <w:t>`NS_E2E_CHECKER_TOP.ns_transaction_dst_mbox.try_get(ns_dst_transaction)) begin</w:t>
      </w:r>
    </w:p>
    <w:p w14:paraId="5DE6D60D" w14:textId="30AB09EE" w:rsidR="003C6B47" w:rsidRPr="00E7748E" w:rsidRDefault="003C6B47" w:rsidP="002D34CD">
      <w:pPr>
        <w:pStyle w:val="Command"/>
        <w:rPr>
          <w:rStyle w:val="FilesandDirectories"/>
          <w:sz w:val="20"/>
          <w:rPrChange w:id="2631" w:author="Kate Boardman" w:date="2016-04-19T18:44:00Z">
            <w:rPr/>
          </w:rPrChange>
        </w:rPr>
        <w:pPrChange w:id="2632" w:author="Kate Boardman" w:date="2016-04-19T18:55:00Z">
          <w:pPr/>
        </w:pPrChange>
      </w:pPr>
      <w:r w:rsidRPr="00E7748E">
        <w:rPr>
          <w:rStyle w:val="FilesandDirectories"/>
          <w:sz w:val="20"/>
          <w:rPrChange w:id="2633" w:author="Kate Boardman" w:date="2016-04-19T18:44:00Z">
            <w:rPr/>
          </w:rPrChange>
        </w:rPr>
        <w:t>/</w:t>
      </w:r>
      <w:ins w:id="2634" w:author="Kate Boardman" w:date="2016-04-19T18:44:00Z">
        <w:r w:rsidR="00E7748E" w:rsidRPr="00E7748E">
          <w:rPr>
            <w:rStyle w:val="FilesandDirectories"/>
            <w:sz w:val="20"/>
            <w:rPrChange w:id="2635" w:author="Kate Boardman" w:date="2016-04-19T18:44:00Z">
              <w:rPr>
                <w:rStyle w:val="FilesandDirectories"/>
                <w:sz w:val="18"/>
              </w:rPr>
            </w:rPrChange>
          </w:rPr>
          <w:t xml:space="preserve">/ </w:t>
        </w:r>
      </w:ins>
      <w:del w:id="2636" w:author="Kate Boardman" w:date="2016-04-19T18:44:00Z">
        <w:r w:rsidRPr="00E7748E" w:rsidDel="00E7748E">
          <w:rPr>
            <w:rStyle w:val="FilesandDirectories"/>
            <w:sz w:val="20"/>
            <w:rPrChange w:id="2637" w:author="Kate Boardman" w:date="2016-04-19T18:44:00Z">
              <w:rPr/>
            </w:rPrChange>
          </w:rPr>
          <w:delText xml:space="preserve">/    </w:delText>
        </w:r>
      </w:del>
      <w:r w:rsidRPr="00E7748E">
        <w:rPr>
          <w:rStyle w:val="FilesandDirectories"/>
          <w:sz w:val="20"/>
          <w:rPrChange w:id="2638" w:author="Kate Boardman" w:date="2016-04-19T18:44:00Z">
            <w:rPr/>
          </w:rPrChange>
        </w:rPr>
        <w:t>$</w:t>
      </w:r>
      <w:proofErr w:type="gramStart"/>
      <w:r w:rsidRPr="00E7748E">
        <w:rPr>
          <w:rStyle w:val="FilesandDirectories"/>
          <w:sz w:val="20"/>
          <w:rPrChange w:id="2639" w:author="Kate Boardman" w:date="2016-04-19T18:44:00Z">
            <w:rPr/>
          </w:rPrChange>
        </w:rPr>
        <w:t>display(</w:t>
      </w:r>
      <w:proofErr w:type="gramEnd"/>
      <w:r w:rsidRPr="00E7748E">
        <w:rPr>
          <w:rStyle w:val="FilesandDirectories"/>
          <w:sz w:val="20"/>
          <w:rPrChange w:id="2640" w:author="Kate Boardman" w:date="2016-04-19T18:44:00Z">
            <w:rPr/>
          </w:rPrChange>
        </w:rPr>
        <w:t>"%t NS DST: bridge_id=0x%0x, request_id=0x%0x, request_type=0x%0x", $time,</w:t>
      </w:r>
    </w:p>
    <w:p w14:paraId="7BAE8670" w14:textId="249EDF38" w:rsidR="003C6B47" w:rsidRPr="00E7748E" w:rsidRDefault="003C6B47" w:rsidP="002D34CD">
      <w:pPr>
        <w:pStyle w:val="Command"/>
        <w:rPr>
          <w:rStyle w:val="FilesandDirectories"/>
          <w:sz w:val="20"/>
          <w:rPrChange w:id="2641" w:author="Kate Boardman" w:date="2016-04-19T18:44:00Z">
            <w:rPr/>
          </w:rPrChange>
        </w:rPr>
        <w:pPrChange w:id="2642" w:author="Kate Boardman" w:date="2016-04-19T18:55:00Z">
          <w:pPr/>
        </w:pPrChange>
      </w:pPr>
      <w:r w:rsidRPr="00E7748E">
        <w:rPr>
          <w:rStyle w:val="FilesandDirectories"/>
          <w:sz w:val="20"/>
          <w:rPrChange w:id="2643" w:author="Kate Boardman" w:date="2016-04-19T18:44:00Z">
            <w:rPr/>
          </w:rPrChange>
        </w:rPr>
        <w:t xml:space="preserve">//    </w:t>
      </w:r>
      <w:del w:id="2644" w:author="Kate Boardman" w:date="2016-04-19T18:44:00Z">
        <w:r w:rsidRPr="00E7748E" w:rsidDel="00E7748E">
          <w:rPr>
            <w:rStyle w:val="FilesandDirectories"/>
            <w:sz w:val="20"/>
            <w:rPrChange w:id="2645" w:author="Kate Boardman" w:date="2016-04-19T18:44:00Z">
              <w:rPr/>
            </w:rPrChange>
          </w:rPr>
          <w:delText xml:space="preserve">   </w:delText>
        </w:r>
      </w:del>
      <w:r w:rsidRPr="00E7748E">
        <w:rPr>
          <w:rStyle w:val="FilesandDirectories"/>
          <w:sz w:val="20"/>
          <w:rPrChange w:id="2646" w:author="Kate Boardman" w:date="2016-04-19T18:44:00Z">
            <w:rPr/>
          </w:rPrChange>
        </w:rPr>
        <w:t>ns_dst_transaction.bridge_id,</w:t>
      </w:r>
    </w:p>
    <w:p w14:paraId="71686F18" w14:textId="7DE63664" w:rsidR="003C6B47" w:rsidRPr="00E7748E" w:rsidRDefault="003C6B47" w:rsidP="002D34CD">
      <w:pPr>
        <w:pStyle w:val="Command"/>
        <w:rPr>
          <w:rStyle w:val="FilesandDirectories"/>
          <w:sz w:val="20"/>
          <w:rPrChange w:id="2647" w:author="Kate Boardman" w:date="2016-04-19T18:44:00Z">
            <w:rPr/>
          </w:rPrChange>
        </w:rPr>
        <w:pPrChange w:id="2648" w:author="Kate Boardman" w:date="2016-04-19T18:55:00Z">
          <w:pPr/>
        </w:pPrChange>
      </w:pPr>
      <w:r w:rsidRPr="00E7748E">
        <w:rPr>
          <w:rStyle w:val="FilesandDirectories"/>
          <w:sz w:val="20"/>
          <w:rPrChange w:id="2649" w:author="Kate Boardman" w:date="2016-04-19T18:44:00Z">
            <w:rPr/>
          </w:rPrChange>
        </w:rPr>
        <w:t xml:space="preserve">//    </w:t>
      </w:r>
      <w:del w:id="2650" w:author="Kate Boardman" w:date="2016-04-19T18:44:00Z">
        <w:r w:rsidRPr="00E7748E" w:rsidDel="00E7748E">
          <w:rPr>
            <w:rStyle w:val="FilesandDirectories"/>
            <w:sz w:val="20"/>
            <w:rPrChange w:id="2651" w:author="Kate Boardman" w:date="2016-04-19T18:44:00Z">
              <w:rPr/>
            </w:rPrChange>
          </w:rPr>
          <w:delText xml:space="preserve">   </w:delText>
        </w:r>
      </w:del>
      <w:r w:rsidRPr="00E7748E">
        <w:rPr>
          <w:rStyle w:val="FilesandDirectories"/>
          <w:sz w:val="20"/>
          <w:rPrChange w:id="2652" w:author="Kate Boardman" w:date="2016-04-19T18:44:00Z">
            <w:rPr/>
          </w:rPrChange>
        </w:rPr>
        <w:t>ns_dst_transaction.request_id,</w:t>
      </w:r>
    </w:p>
    <w:p w14:paraId="4E7AE806" w14:textId="03C18C5F" w:rsidR="003C6B47" w:rsidRPr="00E7748E" w:rsidRDefault="003C6B47" w:rsidP="002D34CD">
      <w:pPr>
        <w:pStyle w:val="Command"/>
        <w:rPr>
          <w:rStyle w:val="FilesandDirectories"/>
          <w:sz w:val="20"/>
          <w:rPrChange w:id="2653" w:author="Kate Boardman" w:date="2016-04-19T18:44:00Z">
            <w:rPr/>
          </w:rPrChange>
        </w:rPr>
        <w:pPrChange w:id="2654" w:author="Kate Boardman" w:date="2016-04-19T18:55:00Z">
          <w:pPr/>
        </w:pPrChange>
      </w:pPr>
      <w:r w:rsidRPr="00E7748E">
        <w:rPr>
          <w:rStyle w:val="FilesandDirectories"/>
          <w:sz w:val="20"/>
          <w:rPrChange w:id="2655" w:author="Kate Boardman" w:date="2016-04-19T18:44:00Z">
            <w:rPr/>
          </w:rPrChange>
        </w:rPr>
        <w:t xml:space="preserve">//    </w:t>
      </w:r>
      <w:del w:id="2656" w:author="Kate Boardman" w:date="2016-04-19T18:44:00Z">
        <w:r w:rsidRPr="00E7748E" w:rsidDel="00E7748E">
          <w:rPr>
            <w:rStyle w:val="FilesandDirectories"/>
            <w:sz w:val="20"/>
            <w:rPrChange w:id="2657" w:author="Kate Boardman" w:date="2016-04-19T18:44:00Z">
              <w:rPr/>
            </w:rPrChange>
          </w:rPr>
          <w:delText xml:space="preserve">   </w:delText>
        </w:r>
      </w:del>
      <w:r w:rsidRPr="00E7748E">
        <w:rPr>
          <w:rStyle w:val="FilesandDirectories"/>
          <w:sz w:val="20"/>
          <w:rPrChange w:id="2658" w:author="Kate Boardman" w:date="2016-04-19T18:44:00Z">
            <w:rPr/>
          </w:rPrChange>
        </w:rPr>
        <w:t>ns_dst_transaction.request_type);</w:t>
      </w:r>
    </w:p>
    <w:p w14:paraId="54DE633B" w14:textId="3332DDAC" w:rsidR="003C6B47" w:rsidRPr="00E7748E" w:rsidRDefault="003C6B47" w:rsidP="002D34CD">
      <w:pPr>
        <w:pStyle w:val="Command"/>
        <w:rPr>
          <w:rStyle w:val="FilesandDirectories"/>
          <w:sz w:val="20"/>
          <w:rPrChange w:id="2659" w:author="Kate Boardman" w:date="2016-04-19T18:44:00Z">
            <w:rPr/>
          </w:rPrChange>
        </w:rPr>
        <w:pPrChange w:id="2660" w:author="Kate Boardman" w:date="2016-04-19T18:55:00Z">
          <w:pPr/>
        </w:pPrChange>
      </w:pPr>
      <w:r w:rsidRPr="00E7748E">
        <w:rPr>
          <w:rStyle w:val="FilesandDirectories"/>
          <w:sz w:val="20"/>
          <w:rPrChange w:id="2661" w:author="Kate Boardman" w:date="2016-04-19T18:44:00Z">
            <w:rPr/>
          </w:rPrChange>
        </w:rPr>
        <w:t>//</w:t>
      </w:r>
      <w:del w:id="2662" w:author="Kate Boardman" w:date="2016-04-19T18:44:00Z">
        <w:r w:rsidRPr="00E7748E" w:rsidDel="00E7748E">
          <w:rPr>
            <w:rStyle w:val="FilesandDirectories"/>
            <w:sz w:val="20"/>
            <w:rPrChange w:id="2663" w:author="Kate Boardman" w:date="2016-04-19T18:44:00Z">
              <w:rPr/>
            </w:rPrChange>
          </w:rPr>
          <w:delText xml:space="preserve">  </w:delText>
        </w:r>
      </w:del>
      <w:r w:rsidRPr="00E7748E">
        <w:rPr>
          <w:rStyle w:val="FilesandDirectories"/>
          <w:sz w:val="20"/>
          <w:rPrChange w:id="2664" w:author="Kate Boardman" w:date="2016-04-19T18:44:00Z">
            <w:rPr/>
          </w:rPrChange>
        </w:rPr>
        <w:t>end</w:t>
      </w:r>
    </w:p>
    <w:p w14:paraId="0E16BC52" w14:textId="11F88956" w:rsidR="000A029C" w:rsidRPr="00572DD3" w:rsidRDefault="000A029C" w:rsidP="000A029C">
      <w:pPr>
        <w:pStyle w:val="Heading3"/>
      </w:pPr>
      <w:r w:rsidRPr="00080656">
        <w:rPr>
          <w:sz w:val="22"/>
        </w:rPr>
        <w:t xml:space="preserve"> </w:t>
      </w:r>
      <w:bookmarkStart w:id="2665" w:name="_Ref398744140"/>
      <w:bookmarkStart w:id="2666" w:name="_Ref398744946"/>
      <w:bookmarkStart w:id="2667" w:name="_Ref398745111"/>
      <w:bookmarkStart w:id="2668" w:name="_Ref398745947"/>
      <w:bookmarkStart w:id="2669" w:name="_Toc407201544"/>
      <w:bookmarkStart w:id="2670" w:name="_Toc448857034"/>
      <w:r w:rsidRPr="00572DD3">
        <w:t>A</w:t>
      </w:r>
      <w:r w:rsidR="00ED2D53">
        <w:t>CE</w:t>
      </w:r>
      <w:r w:rsidR="00135B1F">
        <w:t xml:space="preserve"> </w:t>
      </w:r>
      <w:r w:rsidRPr="00572DD3">
        <w:t>Bridge Checker</w:t>
      </w:r>
      <w:bookmarkEnd w:id="2281"/>
      <w:r w:rsidRPr="00572DD3">
        <w:t>s</w:t>
      </w:r>
      <w:bookmarkEnd w:id="2665"/>
      <w:bookmarkEnd w:id="2666"/>
      <w:bookmarkEnd w:id="2667"/>
      <w:bookmarkEnd w:id="2668"/>
      <w:bookmarkEnd w:id="2669"/>
      <w:bookmarkEnd w:id="2670"/>
    </w:p>
    <w:p w14:paraId="19434705" w14:textId="46C6BDF8"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The </w:t>
      </w:r>
      <w:r w:rsidR="00C31235">
        <w:rPr>
          <w:rFonts w:asciiTheme="majorHAnsi" w:hAnsiTheme="majorHAnsi"/>
          <w:szCs w:val="22"/>
        </w:rPr>
        <w:t>ACE</w:t>
      </w:r>
      <w:r w:rsidRPr="00080656">
        <w:rPr>
          <w:rFonts w:asciiTheme="majorHAnsi" w:hAnsiTheme="majorHAnsi"/>
          <w:szCs w:val="22"/>
        </w:rPr>
        <w:t xml:space="preserve"> bridge checkers are responsible for monitoring </w:t>
      </w:r>
      <w:r w:rsidR="00C31235">
        <w:rPr>
          <w:rFonts w:asciiTheme="majorHAnsi" w:hAnsiTheme="majorHAnsi"/>
          <w:szCs w:val="22"/>
        </w:rPr>
        <w:t>ACE</w:t>
      </w:r>
      <w:r w:rsidR="00135B1F">
        <w:rPr>
          <w:rFonts w:asciiTheme="majorHAnsi" w:hAnsiTheme="majorHAnsi"/>
          <w:szCs w:val="22"/>
        </w:rPr>
        <w:t xml:space="preserve"> </w:t>
      </w:r>
      <w:r w:rsidRPr="00080656">
        <w:rPr>
          <w:rFonts w:asciiTheme="majorHAnsi" w:hAnsiTheme="majorHAnsi"/>
          <w:szCs w:val="22"/>
        </w:rPr>
        <w:t xml:space="preserve">bridge RTL during simulation.  Each instance of </w:t>
      </w:r>
      <w:r w:rsidR="00C31235">
        <w:rPr>
          <w:rFonts w:asciiTheme="majorHAnsi" w:hAnsiTheme="majorHAnsi"/>
          <w:szCs w:val="22"/>
        </w:rPr>
        <w:t>ACE</w:t>
      </w:r>
      <w:r w:rsidR="00D81B2B">
        <w:rPr>
          <w:rFonts w:asciiTheme="majorHAnsi" w:hAnsiTheme="majorHAnsi"/>
          <w:szCs w:val="22"/>
        </w:rPr>
        <w:t xml:space="preserve"> M</w:t>
      </w:r>
      <w:r w:rsidRPr="00080656">
        <w:rPr>
          <w:rFonts w:asciiTheme="majorHAnsi" w:hAnsiTheme="majorHAnsi"/>
          <w:szCs w:val="22"/>
        </w:rPr>
        <w:t>aster</w:t>
      </w:r>
      <w:r w:rsidR="00D81B2B">
        <w:rPr>
          <w:rFonts w:asciiTheme="majorHAnsi" w:hAnsiTheme="majorHAnsi"/>
          <w:szCs w:val="22"/>
        </w:rPr>
        <w:t xml:space="preserve"> Bridge</w:t>
      </w:r>
      <w:r w:rsidR="00F231E4">
        <w:rPr>
          <w:rFonts w:asciiTheme="majorHAnsi" w:hAnsiTheme="majorHAnsi"/>
          <w:szCs w:val="22"/>
        </w:rPr>
        <w:t xml:space="preserve"> and </w:t>
      </w:r>
      <w:r w:rsidR="00C31235">
        <w:rPr>
          <w:rFonts w:asciiTheme="majorHAnsi" w:hAnsiTheme="majorHAnsi"/>
          <w:szCs w:val="22"/>
        </w:rPr>
        <w:t>ACE</w:t>
      </w:r>
      <w:r w:rsidR="00135B1F">
        <w:rPr>
          <w:rFonts w:asciiTheme="majorHAnsi" w:hAnsiTheme="majorHAnsi"/>
          <w:szCs w:val="22"/>
        </w:rPr>
        <w:t xml:space="preserve"> </w:t>
      </w:r>
      <w:r w:rsidR="00D81B2B">
        <w:rPr>
          <w:rFonts w:asciiTheme="majorHAnsi" w:hAnsiTheme="majorHAnsi"/>
          <w:szCs w:val="22"/>
        </w:rPr>
        <w:t>S</w:t>
      </w:r>
      <w:r w:rsidRPr="00080656">
        <w:rPr>
          <w:rFonts w:asciiTheme="majorHAnsi" w:hAnsiTheme="majorHAnsi"/>
          <w:szCs w:val="22"/>
        </w:rPr>
        <w:t xml:space="preserve">lave </w:t>
      </w:r>
      <w:r w:rsidR="00D81B2B">
        <w:rPr>
          <w:rFonts w:asciiTheme="majorHAnsi" w:hAnsiTheme="majorHAnsi"/>
          <w:szCs w:val="22"/>
        </w:rPr>
        <w:t>B</w:t>
      </w:r>
      <w:r w:rsidRPr="00080656">
        <w:rPr>
          <w:rFonts w:asciiTheme="majorHAnsi" w:hAnsiTheme="majorHAnsi"/>
          <w:szCs w:val="22"/>
        </w:rPr>
        <w:t xml:space="preserve">ridge RTL has </w:t>
      </w:r>
      <w:r w:rsidR="00135B1F">
        <w:rPr>
          <w:rFonts w:asciiTheme="majorHAnsi" w:hAnsiTheme="majorHAnsi"/>
          <w:szCs w:val="22"/>
        </w:rPr>
        <w:t xml:space="preserve">a </w:t>
      </w:r>
      <w:r w:rsidRPr="00080656">
        <w:rPr>
          <w:rFonts w:asciiTheme="majorHAnsi" w:hAnsiTheme="majorHAnsi"/>
          <w:szCs w:val="22"/>
        </w:rPr>
        <w:t xml:space="preserve">corresponding </w:t>
      </w:r>
      <w:r w:rsidR="00C31235">
        <w:rPr>
          <w:rFonts w:asciiTheme="majorHAnsi" w:hAnsiTheme="majorHAnsi"/>
          <w:szCs w:val="22"/>
        </w:rPr>
        <w:t>ACE</w:t>
      </w:r>
      <w:r w:rsidRPr="00080656">
        <w:rPr>
          <w:rFonts w:asciiTheme="majorHAnsi" w:hAnsiTheme="majorHAnsi"/>
          <w:szCs w:val="22"/>
        </w:rPr>
        <w:t xml:space="preserve"> bridge checker</w:t>
      </w:r>
      <w:r w:rsidR="00135B1F">
        <w:rPr>
          <w:rFonts w:asciiTheme="majorHAnsi" w:hAnsiTheme="majorHAnsi"/>
          <w:szCs w:val="22"/>
        </w:rPr>
        <w:t xml:space="preserve"> </w:t>
      </w:r>
      <w:r w:rsidRPr="00080656">
        <w:rPr>
          <w:rFonts w:asciiTheme="majorHAnsi" w:hAnsiTheme="majorHAnsi"/>
          <w:szCs w:val="22"/>
        </w:rPr>
        <w:t>monitoring its behavior.  Each bridge has a read and read-response checker, and a write and write-response checker.  Additionally, based on whether the NocStudio config</w:t>
      </w:r>
      <w:r w:rsidR="003159A0">
        <w:rPr>
          <w:rFonts w:asciiTheme="majorHAnsi" w:hAnsiTheme="majorHAnsi"/>
          <w:szCs w:val="22"/>
        </w:rPr>
        <w:t>uration</w:t>
      </w:r>
      <w:r w:rsidRPr="00080656">
        <w:rPr>
          <w:rFonts w:asciiTheme="majorHAnsi" w:hAnsiTheme="majorHAnsi"/>
          <w:szCs w:val="22"/>
        </w:rPr>
        <w:t xml:space="preserve"> file has the read reordering option enabled in any of the master bridges, the read reordering checker bind is present in the generated checkers binds file. The same holds true for the write reordering option. Another option in the NocStudio config</w:t>
      </w:r>
      <w:r w:rsidR="003159A0">
        <w:rPr>
          <w:rFonts w:asciiTheme="majorHAnsi" w:hAnsiTheme="majorHAnsi"/>
          <w:szCs w:val="22"/>
        </w:rPr>
        <w:t>uration</w:t>
      </w:r>
      <w:r w:rsidRPr="00080656">
        <w:rPr>
          <w:rFonts w:asciiTheme="majorHAnsi" w:hAnsiTheme="majorHAnsi"/>
          <w:szCs w:val="22"/>
        </w:rPr>
        <w:t xml:space="preserve"> file are whether a slave supports read response data interleaving. If any slave supports read response data interleaving, the data interleaving checker bind is present in the generated checkers binds file. If any of the bridges </w:t>
      </w:r>
      <w:proofErr w:type="gramStart"/>
      <w:r w:rsidRPr="00080656">
        <w:rPr>
          <w:rFonts w:asciiTheme="majorHAnsi" w:hAnsiTheme="majorHAnsi"/>
          <w:szCs w:val="22"/>
        </w:rPr>
        <w:t>are specified</w:t>
      </w:r>
      <w:proofErr w:type="gramEnd"/>
      <w:r w:rsidRPr="00080656">
        <w:rPr>
          <w:rFonts w:asciiTheme="majorHAnsi" w:hAnsiTheme="majorHAnsi"/>
          <w:szCs w:val="22"/>
        </w:rPr>
        <w:t xml:space="preserve"> as asynchronous in the NocStudio </w:t>
      </w:r>
      <w:r w:rsidR="003159A0" w:rsidRPr="00080656">
        <w:rPr>
          <w:rFonts w:asciiTheme="majorHAnsi" w:hAnsiTheme="majorHAnsi"/>
          <w:szCs w:val="22"/>
        </w:rPr>
        <w:t>config</w:t>
      </w:r>
      <w:r w:rsidR="003159A0">
        <w:rPr>
          <w:rFonts w:asciiTheme="majorHAnsi" w:hAnsiTheme="majorHAnsi"/>
          <w:szCs w:val="22"/>
        </w:rPr>
        <w:t>uration</w:t>
      </w:r>
      <w:r w:rsidRPr="00080656">
        <w:rPr>
          <w:rFonts w:asciiTheme="majorHAnsi" w:hAnsiTheme="majorHAnsi"/>
          <w:szCs w:val="22"/>
        </w:rPr>
        <w:t xml:space="preserve"> file, the asynchronous FIFO checker bind is present in the generated checkers binds file.</w:t>
      </w:r>
    </w:p>
    <w:p w14:paraId="6A3BDE8B" w14:textId="1016406C"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The </w:t>
      </w:r>
      <w:r w:rsidR="00C31235">
        <w:rPr>
          <w:rFonts w:asciiTheme="majorHAnsi" w:hAnsiTheme="majorHAnsi"/>
          <w:szCs w:val="22"/>
        </w:rPr>
        <w:t>ACE</w:t>
      </w:r>
      <w:r w:rsidRPr="00080656">
        <w:rPr>
          <w:rFonts w:asciiTheme="majorHAnsi" w:hAnsiTheme="majorHAnsi"/>
          <w:szCs w:val="22"/>
        </w:rPr>
        <w:t xml:space="preserve"> bridge checkers perform micro-architectural checks to ensure functional correctness of the </w:t>
      </w:r>
      <w:r w:rsidR="00C31235">
        <w:rPr>
          <w:rFonts w:asciiTheme="majorHAnsi" w:hAnsiTheme="majorHAnsi"/>
          <w:szCs w:val="22"/>
        </w:rPr>
        <w:t>ACE</w:t>
      </w:r>
      <w:r w:rsidRPr="00080656">
        <w:rPr>
          <w:rFonts w:asciiTheme="majorHAnsi" w:hAnsiTheme="majorHAnsi"/>
          <w:szCs w:val="22"/>
        </w:rPr>
        <w:t xml:space="preserve"> bridge RTL.  At end of simulation, when there should be no traffic in the NoC, these checkers perform exit checks to ensure each instance of </w:t>
      </w:r>
      <w:r w:rsidR="00C31235">
        <w:rPr>
          <w:rFonts w:asciiTheme="majorHAnsi" w:hAnsiTheme="majorHAnsi"/>
          <w:szCs w:val="22"/>
        </w:rPr>
        <w:t>ACE</w:t>
      </w:r>
      <w:r w:rsidRPr="00080656">
        <w:rPr>
          <w:rFonts w:asciiTheme="majorHAnsi" w:hAnsiTheme="majorHAnsi"/>
          <w:szCs w:val="22"/>
        </w:rPr>
        <w:t xml:space="preserve"> </w:t>
      </w:r>
      <w:proofErr w:type="gramStart"/>
      <w:r w:rsidRPr="00080656">
        <w:rPr>
          <w:rFonts w:asciiTheme="majorHAnsi" w:hAnsiTheme="majorHAnsi"/>
          <w:szCs w:val="22"/>
        </w:rPr>
        <w:t>bridge</w:t>
      </w:r>
      <w:proofErr w:type="gramEnd"/>
      <w:r w:rsidRPr="00080656">
        <w:rPr>
          <w:rFonts w:asciiTheme="majorHAnsi" w:hAnsiTheme="majorHAnsi"/>
          <w:szCs w:val="22"/>
        </w:rPr>
        <w:t xml:space="preserve"> RTL is in a proper idle state.</w:t>
      </w:r>
    </w:p>
    <w:p w14:paraId="15D563D9" w14:textId="40B23272" w:rsidR="000A029C" w:rsidRPr="00080656" w:rsidRDefault="000A029C" w:rsidP="000A029C">
      <w:pPr>
        <w:pStyle w:val="Body"/>
        <w:rPr>
          <w:rFonts w:asciiTheme="majorHAnsi" w:hAnsiTheme="majorHAnsi"/>
          <w:szCs w:val="22"/>
        </w:rPr>
      </w:pPr>
      <w:r w:rsidRPr="00080656">
        <w:rPr>
          <w:rFonts w:asciiTheme="majorHAnsi" w:hAnsiTheme="majorHAnsi"/>
          <w:szCs w:val="22"/>
        </w:rPr>
        <w:lastRenderedPageBreak/>
        <w:t>The following</w:t>
      </w:r>
      <w:r w:rsidR="008D263B">
        <w:rPr>
          <w:rFonts w:asciiTheme="majorHAnsi" w:hAnsiTheme="majorHAnsi"/>
          <w:szCs w:val="22"/>
        </w:rPr>
        <w:t xml:space="preserve"> table</w:t>
      </w:r>
      <w:r w:rsidRPr="00080656">
        <w:rPr>
          <w:rFonts w:asciiTheme="majorHAnsi" w:hAnsiTheme="majorHAnsi"/>
          <w:szCs w:val="22"/>
        </w:rPr>
        <w:t xml:space="preserve"> </w:t>
      </w:r>
      <w:r w:rsidR="008D263B">
        <w:rPr>
          <w:rFonts w:asciiTheme="majorHAnsi" w:hAnsiTheme="majorHAnsi"/>
          <w:szCs w:val="22"/>
        </w:rPr>
        <w:t xml:space="preserve">describes </w:t>
      </w:r>
      <w:r w:rsidRPr="00080656">
        <w:rPr>
          <w:rFonts w:asciiTheme="majorHAnsi" w:hAnsiTheme="majorHAnsi"/>
          <w:szCs w:val="22"/>
        </w:rPr>
        <w:t xml:space="preserve">the checks performed by the </w:t>
      </w:r>
      <w:r w:rsidR="00C31235">
        <w:rPr>
          <w:rFonts w:asciiTheme="majorHAnsi" w:hAnsiTheme="majorHAnsi"/>
          <w:szCs w:val="22"/>
        </w:rPr>
        <w:t>ACE</w:t>
      </w:r>
      <w:r w:rsidR="00135B1F">
        <w:rPr>
          <w:rFonts w:asciiTheme="majorHAnsi" w:hAnsiTheme="majorHAnsi"/>
          <w:szCs w:val="22"/>
        </w:rPr>
        <w:t xml:space="preserve"> </w:t>
      </w:r>
      <w:r w:rsidRPr="00080656">
        <w:rPr>
          <w:rFonts w:asciiTheme="majorHAnsi" w:hAnsiTheme="majorHAnsi"/>
          <w:szCs w:val="22"/>
        </w:rPr>
        <w:t>bridge checker</w:t>
      </w:r>
      <w:r w:rsidR="00135B1F">
        <w:rPr>
          <w:rFonts w:asciiTheme="majorHAnsi" w:hAnsiTheme="majorHAnsi"/>
          <w:szCs w:val="22"/>
        </w:rPr>
        <w:t>s</w:t>
      </w:r>
      <w:r w:rsidRPr="00080656">
        <w:rPr>
          <w:rFonts w:asciiTheme="majorHAnsi" w:hAnsiTheme="majorHAnsi"/>
          <w:szCs w:val="22"/>
        </w:rPr>
        <w:t xml:space="preserve">.  Violation of any </w:t>
      </w:r>
      <w:r w:rsidR="00135B1F">
        <w:rPr>
          <w:rFonts w:asciiTheme="majorHAnsi" w:hAnsiTheme="majorHAnsi"/>
          <w:szCs w:val="22"/>
        </w:rPr>
        <w:t>check</w:t>
      </w:r>
      <w:r w:rsidRPr="00080656">
        <w:rPr>
          <w:rFonts w:asciiTheme="majorHAnsi" w:hAnsiTheme="majorHAnsi"/>
          <w:szCs w:val="22"/>
        </w:rPr>
        <w:t xml:space="preserve"> trigger</w:t>
      </w:r>
      <w:r w:rsidR="00135B1F">
        <w:rPr>
          <w:rFonts w:asciiTheme="majorHAnsi" w:hAnsiTheme="majorHAnsi"/>
          <w:szCs w:val="22"/>
        </w:rPr>
        <w:t>s</w:t>
      </w:r>
      <w:r w:rsidRPr="00080656">
        <w:rPr>
          <w:rFonts w:asciiTheme="majorHAnsi" w:hAnsiTheme="majorHAnsi"/>
          <w:szCs w:val="22"/>
        </w:rPr>
        <w:t xml:space="preserve"> an error in simulation.</w:t>
      </w:r>
    </w:p>
    <w:p w14:paraId="36643E25" w14:textId="77777777" w:rsidR="000A029C" w:rsidRPr="00572DD3" w:rsidRDefault="000A029C" w:rsidP="000A029C">
      <w:pPr>
        <w:pStyle w:val="Body"/>
        <w:rPr>
          <w:rFonts w:asciiTheme="majorHAnsi" w:hAnsiTheme="majorHAnsi"/>
          <w:color w:val="0070C0"/>
          <w:szCs w:val="22"/>
        </w:rPr>
      </w:pPr>
    </w:p>
    <w:p w14:paraId="3EB0E1C4" w14:textId="0F4616A2" w:rsidR="000A029C" w:rsidRPr="00D1194A" w:rsidRDefault="000A029C" w:rsidP="000A029C">
      <w:pPr>
        <w:pStyle w:val="Caption"/>
        <w:jc w:val="center"/>
        <w:rPr>
          <w:rFonts w:asciiTheme="majorHAnsi" w:hAnsiTheme="majorHAnsi"/>
          <w:sz w:val="22"/>
          <w:szCs w:val="22"/>
        </w:rPr>
      </w:pPr>
      <w:bookmarkStart w:id="2671" w:name="_Toc448857159"/>
      <w:r w:rsidRPr="00D1194A">
        <w:rPr>
          <w:rFonts w:asciiTheme="majorHAnsi" w:hAnsiTheme="majorHAnsi"/>
          <w:sz w:val="22"/>
          <w:szCs w:val="22"/>
        </w:rPr>
        <w:t xml:space="preserve">Table </w:t>
      </w:r>
      <w:r w:rsidRPr="00D1194A">
        <w:rPr>
          <w:rFonts w:asciiTheme="majorHAnsi" w:hAnsiTheme="majorHAnsi"/>
          <w:sz w:val="22"/>
          <w:szCs w:val="22"/>
        </w:rPr>
        <w:fldChar w:fldCharType="begin"/>
      </w:r>
      <w:r w:rsidRPr="00D1194A">
        <w:rPr>
          <w:rFonts w:asciiTheme="majorHAnsi" w:hAnsiTheme="majorHAnsi"/>
          <w:sz w:val="22"/>
          <w:szCs w:val="22"/>
        </w:rPr>
        <w:instrText xml:space="preserve"> SEQ Table \* ARABIC </w:instrText>
      </w:r>
      <w:r w:rsidRPr="00D1194A">
        <w:rPr>
          <w:rFonts w:asciiTheme="majorHAnsi" w:hAnsiTheme="majorHAnsi"/>
          <w:sz w:val="22"/>
          <w:szCs w:val="22"/>
        </w:rPr>
        <w:fldChar w:fldCharType="separate"/>
      </w:r>
      <w:r w:rsidR="00624168">
        <w:rPr>
          <w:rFonts w:asciiTheme="majorHAnsi" w:hAnsiTheme="majorHAnsi"/>
          <w:noProof/>
          <w:sz w:val="22"/>
          <w:szCs w:val="22"/>
        </w:rPr>
        <w:t>21</w:t>
      </w:r>
      <w:r w:rsidRPr="00D1194A">
        <w:rPr>
          <w:rFonts w:asciiTheme="majorHAnsi" w:hAnsiTheme="majorHAnsi"/>
          <w:noProof/>
          <w:sz w:val="22"/>
          <w:szCs w:val="22"/>
        </w:rPr>
        <w:fldChar w:fldCharType="end"/>
      </w:r>
      <w:r w:rsidRPr="00D1194A">
        <w:rPr>
          <w:rFonts w:asciiTheme="majorHAnsi" w:hAnsiTheme="majorHAnsi"/>
          <w:sz w:val="22"/>
          <w:szCs w:val="22"/>
        </w:rPr>
        <w:t xml:space="preserve"> </w:t>
      </w:r>
      <w:r w:rsidR="00C31235">
        <w:rPr>
          <w:rFonts w:asciiTheme="majorHAnsi" w:hAnsiTheme="majorHAnsi"/>
          <w:sz w:val="22"/>
          <w:szCs w:val="22"/>
        </w:rPr>
        <w:t>ACE</w:t>
      </w:r>
      <w:r w:rsidR="002367FB" w:rsidRPr="002367FB">
        <w:rPr>
          <w:rFonts w:asciiTheme="majorHAnsi" w:hAnsiTheme="majorHAnsi"/>
          <w:sz w:val="22"/>
          <w:szCs w:val="22"/>
        </w:rPr>
        <w:t xml:space="preserve"> bridge checks</w:t>
      </w:r>
      <w:bookmarkEnd w:id="2671"/>
    </w:p>
    <w:tbl>
      <w:tblPr>
        <w:tblW w:w="0" w:type="auto"/>
        <w:jc w:val="center"/>
        <w:tblCellMar>
          <w:left w:w="0" w:type="dxa"/>
          <w:right w:w="0" w:type="dxa"/>
        </w:tblCellMar>
        <w:tblLook w:val="04A0" w:firstRow="1" w:lastRow="0" w:firstColumn="1" w:lastColumn="0" w:noHBand="0" w:noVBand="1"/>
      </w:tblPr>
      <w:tblGrid>
        <w:gridCol w:w="5474"/>
        <w:gridCol w:w="2553"/>
        <w:gridCol w:w="1549"/>
        <w:tblGridChange w:id="2672">
          <w:tblGrid>
            <w:gridCol w:w="5261"/>
            <w:gridCol w:w="213"/>
            <w:gridCol w:w="2553"/>
            <w:gridCol w:w="1"/>
            <w:gridCol w:w="1548"/>
          </w:tblGrid>
        </w:tblGridChange>
      </w:tblGrid>
      <w:tr w:rsidR="00965AA4" w:rsidRPr="00080656" w14:paraId="1C23758C" w14:textId="77777777" w:rsidTr="004D2920">
        <w:trPr>
          <w:jc w:val="center"/>
        </w:trPr>
        <w:tc>
          <w:tcPr>
            <w:tcW w:w="0" w:type="auto"/>
            <w:tcBorders>
              <w:top w:val="single" w:sz="8" w:space="0" w:color="auto"/>
              <w:left w:val="single" w:sz="8" w:space="0" w:color="auto"/>
              <w:bottom w:val="single" w:sz="8" w:space="0" w:color="auto"/>
              <w:right w:val="single" w:sz="8" w:space="0" w:color="auto"/>
            </w:tcBorders>
            <w:shd w:val="clear" w:color="auto" w:fill="95B3D7"/>
            <w:tcMar>
              <w:top w:w="0" w:type="dxa"/>
              <w:left w:w="108" w:type="dxa"/>
              <w:bottom w:w="0" w:type="dxa"/>
              <w:right w:w="108" w:type="dxa"/>
            </w:tcMar>
            <w:hideMark/>
          </w:tcPr>
          <w:p w14:paraId="6A3AE84A" w14:textId="77777777" w:rsidR="000A029C" w:rsidRPr="00080656" w:rsidRDefault="000A029C" w:rsidP="004D2920">
            <w:pPr>
              <w:pStyle w:val="Body"/>
              <w:autoSpaceDE w:val="0"/>
              <w:autoSpaceDN w:val="0"/>
              <w:jc w:val="center"/>
              <w:rPr>
                <w:rFonts w:asciiTheme="majorHAnsi" w:hAnsiTheme="majorHAnsi"/>
                <w:b/>
                <w:bCs/>
                <w:szCs w:val="22"/>
              </w:rPr>
            </w:pPr>
            <w:r w:rsidRPr="00080656">
              <w:rPr>
                <w:rFonts w:asciiTheme="majorHAnsi" w:hAnsiTheme="majorHAnsi"/>
                <w:b/>
                <w:bCs/>
                <w:szCs w:val="22"/>
              </w:rPr>
              <w:t>Description of check</w:t>
            </w:r>
          </w:p>
        </w:tc>
        <w:tc>
          <w:tcPr>
            <w:tcW w:w="0" w:type="auto"/>
            <w:tcBorders>
              <w:top w:val="single" w:sz="8" w:space="0" w:color="auto"/>
              <w:left w:val="nil"/>
              <w:bottom w:val="single" w:sz="8" w:space="0" w:color="auto"/>
              <w:right w:val="single" w:sz="8" w:space="0" w:color="auto"/>
            </w:tcBorders>
            <w:shd w:val="clear" w:color="auto" w:fill="95B3D7"/>
            <w:tcMar>
              <w:top w:w="0" w:type="dxa"/>
              <w:left w:w="108" w:type="dxa"/>
              <w:bottom w:w="0" w:type="dxa"/>
              <w:right w:w="108" w:type="dxa"/>
            </w:tcMar>
            <w:hideMark/>
          </w:tcPr>
          <w:p w14:paraId="70EE4A41" w14:textId="44437F68" w:rsidR="000A029C" w:rsidRPr="00080656" w:rsidRDefault="000A029C" w:rsidP="004D2920">
            <w:pPr>
              <w:pStyle w:val="Body"/>
              <w:autoSpaceDE w:val="0"/>
              <w:autoSpaceDN w:val="0"/>
              <w:jc w:val="center"/>
              <w:rPr>
                <w:rFonts w:asciiTheme="majorHAnsi" w:hAnsiTheme="majorHAnsi"/>
                <w:b/>
                <w:bCs/>
                <w:szCs w:val="22"/>
              </w:rPr>
            </w:pPr>
            <w:r w:rsidRPr="00080656">
              <w:rPr>
                <w:rFonts w:asciiTheme="majorHAnsi" w:hAnsiTheme="majorHAnsi"/>
                <w:b/>
                <w:bCs/>
                <w:szCs w:val="22"/>
              </w:rPr>
              <w:t>Instantiated</w:t>
            </w:r>
            <w:r w:rsidR="002367FB">
              <w:rPr>
                <w:rFonts w:asciiTheme="majorHAnsi" w:hAnsiTheme="majorHAnsi"/>
                <w:b/>
                <w:bCs/>
                <w:szCs w:val="22"/>
              </w:rPr>
              <w:t xml:space="preserve"> </w:t>
            </w:r>
            <w:r w:rsidRPr="00080656">
              <w:rPr>
                <w:rFonts w:asciiTheme="majorHAnsi" w:hAnsiTheme="majorHAnsi"/>
                <w:b/>
                <w:bCs/>
                <w:szCs w:val="22"/>
              </w:rPr>
              <w:t>(per bridge or interface)</w:t>
            </w:r>
          </w:p>
        </w:tc>
        <w:tc>
          <w:tcPr>
            <w:tcW w:w="0" w:type="auto"/>
            <w:tcBorders>
              <w:top w:val="single" w:sz="8" w:space="0" w:color="auto"/>
              <w:left w:val="nil"/>
              <w:bottom w:val="single" w:sz="8" w:space="0" w:color="auto"/>
              <w:right w:val="single" w:sz="8" w:space="0" w:color="auto"/>
            </w:tcBorders>
            <w:shd w:val="clear" w:color="auto" w:fill="95B3D7"/>
            <w:tcMar>
              <w:top w:w="0" w:type="dxa"/>
              <w:left w:w="108" w:type="dxa"/>
              <w:bottom w:w="0" w:type="dxa"/>
              <w:right w:w="108" w:type="dxa"/>
            </w:tcMar>
            <w:hideMark/>
          </w:tcPr>
          <w:p w14:paraId="00A3849F" w14:textId="77777777" w:rsidR="000A029C" w:rsidRPr="00080656" w:rsidRDefault="000A029C" w:rsidP="004D2920">
            <w:pPr>
              <w:pStyle w:val="Body"/>
              <w:autoSpaceDE w:val="0"/>
              <w:autoSpaceDN w:val="0"/>
              <w:jc w:val="center"/>
              <w:rPr>
                <w:rFonts w:asciiTheme="majorHAnsi" w:hAnsiTheme="majorHAnsi"/>
                <w:b/>
                <w:bCs/>
                <w:szCs w:val="22"/>
              </w:rPr>
            </w:pPr>
            <w:r w:rsidRPr="00080656">
              <w:rPr>
                <w:rFonts w:asciiTheme="majorHAnsi" w:hAnsiTheme="majorHAnsi"/>
                <w:b/>
                <w:bCs/>
                <w:szCs w:val="22"/>
              </w:rPr>
              <w:t>Type of check</w:t>
            </w:r>
          </w:p>
        </w:tc>
      </w:tr>
      <w:tr w:rsidR="00965AA4" w:rsidRPr="00080656" w14:paraId="457A04AC" w14:textId="77777777" w:rsidTr="004D2920">
        <w:trPr>
          <w:trHeight w:val="422"/>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612EAA" w14:textId="77BF9896" w:rsidR="000A029C" w:rsidRPr="00080656" w:rsidRDefault="000A029C" w:rsidP="004D2920">
            <w:pPr>
              <w:rPr>
                <w:rFonts w:asciiTheme="majorHAnsi" w:eastAsiaTheme="minorHAnsi" w:hAnsiTheme="majorHAnsi"/>
              </w:rPr>
            </w:pPr>
            <w:r w:rsidRPr="00080656">
              <w:rPr>
                <w:rFonts w:asciiTheme="majorHAnsi" w:hAnsiTheme="majorHAnsi"/>
              </w:rPr>
              <w:t>ARVALID, AWVALID, WVALID, RVALID, BVALID</w:t>
            </w:r>
            <w:r w:rsidR="00927DA7">
              <w:rPr>
                <w:rFonts w:asciiTheme="majorHAnsi" w:hAnsiTheme="majorHAnsi"/>
              </w:rPr>
              <w:t>, ACVALID, CRVALID, CDVALID</w:t>
            </w:r>
            <w:r w:rsidRPr="00080656">
              <w:rPr>
                <w:rFonts w:asciiTheme="majorHAnsi" w:hAnsiTheme="majorHAnsi"/>
              </w:rPr>
              <w:t xml:space="preserve"> are low when in reset.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647F495" w14:textId="1D61E3BD" w:rsidR="000A029C" w:rsidRPr="00080656" w:rsidRDefault="00C31235" w:rsidP="004D2920">
            <w:pPr>
              <w:rPr>
                <w:rFonts w:asciiTheme="majorHAnsi" w:eastAsiaTheme="minorHAnsi" w:hAnsiTheme="majorHAnsi"/>
              </w:rPr>
            </w:pPr>
            <w:r>
              <w:rPr>
                <w:rFonts w:asciiTheme="majorHAnsi" w:hAnsiTheme="majorHAnsi"/>
              </w:rPr>
              <w:t>ACE</w:t>
            </w:r>
            <w:r w:rsidR="000A029C" w:rsidRPr="00080656">
              <w:rPr>
                <w:rFonts w:asciiTheme="majorHAnsi" w:hAnsiTheme="majorHAnsi"/>
              </w:rPr>
              <w:t xml:space="preserve"> </w:t>
            </w:r>
            <w:r w:rsidR="007B385F">
              <w:rPr>
                <w:rFonts w:asciiTheme="majorHAnsi" w:hAnsiTheme="majorHAnsi"/>
              </w:rPr>
              <w:t>M</w:t>
            </w:r>
            <w:r w:rsidR="000A029C" w:rsidRPr="00080656">
              <w:rPr>
                <w:rFonts w:asciiTheme="majorHAnsi" w:hAnsiTheme="majorHAnsi"/>
              </w:rPr>
              <w:t xml:space="preserve">aster </w:t>
            </w:r>
            <w:r w:rsidR="007B385F">
              <w:rPr>
                <w:rFonts w:asciiTheme="majorHAnsi" w:hAnsiTheme="majorHAnsi"/>
              </w:rPr>
              <w:t>B</w:t>
            </w:r>
            <w:r w:rsidR="000A029C" w:rsidRPr="00080656">
              <w:rPr>
                <w:rFonts w:asciiTheme="majorHAnsi" w:hAnsiTheme="majorHAnsi"/>
              </w:rPr>
              <w:t>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17EB888" w14:textId="77777777" w:rsidR="000A029C" w:rsidRPr="00080656" w:rsidRDefault="000A029C" w:rsidP="004D2920">
            <w:pPr>
              <w:rPr>
                <w:rFonts w:asciiTheme="majorHAnsi" w:eastAsiaTheme="minorHAnsi" w:hAnsiTheme="majorHAnsi"/>
              </w:rPr>
            </w:pPr>
            <w:r w:rsidRPr="00080656">
              <w:rPr>
                <w:rFonts w:asciiTheme="majorHAnsi" w:hAnsiTheme="majorHAnsi"/>
              </w:rPr>
              <w:t>Protocol</w:t>
            </w:r>
          </w:p>
        </w:tc>
      </w:tr>
      <w:tr w:rsidR="00965AA4" w:rsidRPr="00080656" w14:paraId="25CB47A9" w14:textId="77777777" w:rsidTr="004D2920">
        <w:trPr>
          <w:trHeight w:val="422"/>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51212B6" w14:textId="6188EB44" w:rsidR="000A029C" w:rsidRPr="00080656" w:rsidRDefault="000A029C" w:rsidP="00A97263">
            <w:pPr>
              <w:rPr>
                <w:rFonts w:asciiTheme="majorHAnsi" w:hAnsiTheme="majorHAnsi"/>
              </w:rPr>
            </w:pPr>
            <w:r w:rsidRPr="00080656">
              <w:rPr>
                <w:rFonts w:asciiTheme="majorHAnsi" w:hAnsiTheme="majorHAnsi"/>
              </w:rPr>
              <w:t>ARVALID, AWVALID, WVALID, RVALID, BVALID</w:t>
            </w:r>
            <w:r w:rsidR="00927DA7">
              <w:rPr>
                <w:rFonts w:asciiTheme="majorHAnsi" w:hAnsiTheme="majorHAnsi"/>
              </w:rPr>
              <w:t>, ACVALID, CRVALID, CDVALID</w:t>
            </w:r>
            <w:r w:rsidRPr="00080656">
              <w:rPr>
                <w:rFonts w:asciiTheme="majorHAnsi" w:hAnsiTheme="majorHAnsi"/>
              </w:rPr>
              <w:t xml:space="preserve"> are never </w:t>
            </w:r>
            <w:del w:id="2673" w:author="Kate Boardman" w:date="2016-04-19T10:12:00Z">
              <w:r w:rsidRPr="00080656" w:rsidDel="00A97263">
                <w:rPr>
                  <w:rFonts w:asciiTheme="majorHAnsi" w:hAnsiTheme="majorHAnsi"/>
                </w:rPr>
                <w:delText>x</w:delText>
              </w:r>
            </w:del>
            <w:del w:id="2674" w:author="Kate Boardman" w:date="2016-04-19T11:15:00Z">
              <w:r w:rsidRPr="00080656" w:rsidDel="00214568">
                <w:rPr>
                  <w:rFonts w:asciiTheme="majorHAnsi" w:hAnsiTheme="majorHAnsi"/>
                </w:rPr>
                <w:delText xml:space="preserve"> or </w:delText>
              </w:r>
            </w:del>
            <w:ins w:id="2675" w:author="Kate Boardman" w:date="2016-04-19T11:15:00Z">
              <w:r w:rsidR="00214568">
                <w:rPr>
                  <w:rFonts w:asciiTheme="majorHAnsi" w:hAnsiTheme="majorHAnsi"/>
                </w:rPr>
                <w:t>X or Z</w:t>
              </w:r>
            </w:ins>
            <w:del w:id="2676" w:author="Kate Boardman" w:date="2016-04-19T10:12:00Z">
              <w:r w:rsidRPr="00080656" w:rsidDel="00A97263">
                <w:rPr>
                  <w:rFonts w:asciiTheme="majorHAnsi" w:hAnsiTheme="majorHAnsi"/>
                </w:rPr>
                <w:delText>z</w:delText>
              </w:r>
            </w:del>
            <w:r w:rsidRPr="00080656">
              <w:rPr>
                <w:rFonts w:asciiTheme="majorHAnsi" w:hAnsiTheme="majorHAnsi"/>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5164B891" w14:textId="4F6A8AC6" w:rsidR="000A029C" w:rsidRPr="00080656" w:rsidRDefault="00C31235" w:rsidP="004D2920">
            <w:pPr>
              <w:rPr>
                <w:rFonts w:asciiTheme="majorHAnsi" w:hAnsiTheme="majorHAnsi"/>
              </w:rPr>
            </w:pPr>
            <w:r>
              <w:rPr>
                <w:rFonts w:asciiTheme="majorHAnsi" w:hAnsiTheme="majorHAnsi"/>
              </w:rPr>
              <w:t>ACE</w:t>
            </w:r>
            <w:r w:rsidR="00B0457C" w:rsidRPr="00080656">
              <w:rPr>
                <w:rFonts w:asciiTheme="majorHAnsi" w:hAnsiTheme="majorHAnsi"/>
              </w:rPr>
              <w:t xml:space="preserve"> </w:t>
            </w:r>
            <w:r w:rsidR="00B0457C">
              <w:rPr>
                <w:rFonts w:asciiTheme="majorHAnsi" w:hAnsiTheme="majorHAnsi"/>
              </w:rPr>
              <w:t>M</w:t>
            </w:r>
            <w:r w:rsidR="00B0457C" w:rsidRPr="00080656">
              <w:rPr>
                <w:rFonts w:asciiTheme="majorHAnsi" w:hAnsiTheme="majorHAnsi"/>
              </w:rPr>
              <w:t xml:space="preserve">aster </w:t>
            </w:r>
            <w:r w:rsidR="00B0457C">
              <w:rPr>
                <w:rFonts w:asciiTheme="majorHAnsi" w:hAnsiTheme="majorHAnsi"/>
              </w:rPr>
              <w:t>B</w:t>
            </w:r>
            <w:r w:rsidR="00B0457C" w:rsidRPr="00080656">
              <w:rPr>
                <w:rFonts w:asciiTheme="majorHAnsi" w:hAnsiTheme="majorHAnsi"/>
              </w:rPr>
              <w:t>ridge</w:t>
            </w:r>
            <w:r w:rsidR="00B0457C" w:rsidRPr="00080656" w:rsidDel="007B385F">
              <w:rPr>
                <w:rFonts w:asciiTheme="majorHAnsi" w:hAnsiTheme="majorHAnsi"/>
              </w:rPr>
              <w:t xml:space="preserv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2009749C" w14:textId="77777777" w:rsidR="000A029C" w:rsidRPr="00080656" w:rsidRDefault="000A029C" w:rsidP="004D2920">
            <w:pPr>
              <w:rPr>
                <w:rFonts w:asciiTheme="majorHAnsi" w:hAnsiTheme="majorHAnsi"/>
              </w:rPr>
            </w:pPr>
            <w:r w:rsidRPr="00080656">
              <w:rPr>
                <w:rFonts w:asciiTheme="majorHAnsi" w:hAnsiTheme="majorHAnsi"/>
              </w:rPr>
              <w:t>Protocol</w:t>
            </w:r>
          </w:p>
        </w:tc>
      </w:tr>
      <w:tr w:rsidR="00EF0F69" w:rsidRPr="00080656" w14:paraId="516D22D3" w14:textId="77777777" w:rsidTr="004D2920">
        <w:trPr>
          <w:trHeight w:val="422"/>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CC3FE2B" w14:textId="16D65530" w:rsidR="00EF0F69" w:rsidRPr="00080656" w:rsidRDefault="00EF0F69" w:rsidP="00A97263">
            <w:pPr>
              <w:rPr>
                <w:rFonts w:asciiTheme="majorHAnsi" w:hAnsiTheme="majorHAnsi"/>
              </w:rPr>
            </w:pPr>
            <w:r>
              <w:rPr>
                <w:rFonts w:asciiTheme="majorHAnsi" w:hAnsiTheme="majorHAnsi"/>
              </w:rPr>
              <w:t>AR, AW, W, R, B</w:t>
            </w:r>
            <w:r w:rsidR="00927DA7">
              <w:rPr>
                <w:rFonts w:asciiTheme="majorHAnsi" w:hAnsiTheme="majorHAnsi"/>
              </w:rPr>
              <w:t xml:space="preserve">, AC, </w:t>
            </w:r>
            <w:del w:id="2677" w:author="Kate Boardman" w:date="2016-04-19T10:17:00Z">
              <w:r w:rsidDel="00A97263">
                <w:rPr>
                  <w:rFonts w:asciiTheme="majorHAnsi" w:hAnsiTheme="majorHAnsi"/>
                </w:rPr>
                <w:delText xml:space="preserve"> </w:delText>
              </w:r>
            </w:del>
            <w:r w:rsidR="00927DA7">
              <w:rPr>
                <w:rFonts w:asciiTheme="majorHAnsi" w:hAnsiTheme="majorHAnsi"/>
              </w:rPr>
              <w:t xml:space="preserve">CR, CD </w:t>
            </w:r>
            <w:r>
              <w:rPr>
                <w:rFonts w:asciiTheme="majorHAnsi" w:hAnsiTheme="majorHAnsi"/>
              </w:rPr>
              <w:t xml:space="preserve">control signals </w:t>
            </w:r>
            <w:r w:rsidR="00410216">
              <w:rPr>
                <w:rFonts w:asciiTheme="majorHAnsi" w:hAnsiTheme="majorHAnsi"/>
              </w:rPr>
              <w:t xml:space="preserve">must </w:t>
            </w:r>
            <w:r w:rsidR="0076129D">
              <w:rPr>
                <w:rFonts w:asciiTheme="majorHAnsi" w:hAnsiTheme="majorHAnsi"/>
              </w:rPr>
              <w:t>not</w:t>
            </w:r>
            <w:r>
              <w:rPr>
                <w:rFonts w:asciiTheme="majorHAnsi" w:hAnsiTheme="majorHAnsi"/>
              </w:rPr>
              <w:t xml:space="preserve"> </w:t>
            </w:r>
            <w:r w:rsidR="00410216">
              <w:rPr>
                <w:rFonts w:asciiTheme="majorHAnsi" w:hAnsiTheme="majorHAnsi"/>
              </w:rPr>
              <w:t xml:space="preserve">be </w:t>
            </w:r>
            <w:ins w:id="2678" w:author="Kate Boardman" w:date="2016-04-19T10:12:00Z">
              <w:r w:rsidR="00A97263">
                <w:rPr>
                  <w:rFonts w:asciiTheme="majorHAnsi" w:hAnsiTheme="majorHAnsi"/>
                </w:rPr>
                <w:t>X</w:t>
              </w:r>
            </w:ins>
            <w:del w:id="2679" w:author="Kate Boardman" w:date="2016-04-19T10:12:00Z">
              <w:r w:rsidDel="00A97263">
                <w:rPr>
                  <w:rFonts w:asciiTheme="majorHAnsi" w:hAnsiTheme="majorHAnsi"/>
                </w:rPr>
                <w:delText>x</w:delText>
              </w:r>
            </w:del>
            <w:r>
              <w:rPr>
                <w:rFonts w:asciiTheme="majorHAnsi" w:hAnsiTheme="majorHAnsi"/>
              </w:rPr>
              <w:t xml:space="preserve"> or </w:t>
            </w:r>
            <w:ins w:id="2680" w:author="Kate Boardman" w:date="2016-04-19T10:12:00Z">
              <w:r w:rsidR="00A97263">
                <w:rPr>
                  <w:rFonts w:asciiTheme="majorHAnsi" w:hAnsiTheme="majorHAnsi"/>
                </w:rPr>
                <w:t>Z</w:t>
              </w:r>
            </w:ins>
            <w:del w:id="2681" w:author="Kate Boardman" w:date="2016-04-19T10:12:00Z">
              <w:r w:rsidDel="00A97263">
                <w:rPr>
                  <w:rFonts w:asciiTheme="majorHAnsi" w:hAnsiTheme="majorHAnsi"/>
                </w:rPr>
                <w:delText>z</w:delText>
              </w:r>
            </w:del>
            <w:r>
              <w:rPr>
                <w:rFonts w:asciiTheme="majorHAnsi" w:hAnsiTheme="majorHAnsi"/>
              </w:rPr>
              <w:t xml:space="preserve"> when corresponding VALID and </w:t>
            </w:r>
            <w:r w:rsidR="0076129D">
              <w:rPr>
                <w:rFonts w:asciiTheme="majorHAnsi" w:hAnsiTheme="majorHAnsi"/>
              </w:rPr>
              <w:t xml:space="preserve">READY </w:t>
            </w:r>
            <w:r>
              <w:rPr>
                <w:rFonts w:asciiTheme="majorHAnsi" w:hAnsiTheme="majorHAnsi"/>
              </w:rPr>
              <w:t>are high.</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65FA997A" w14:textId="40FFEC75" w:rsidR="00EF0F69" w:rsidRDefault="00C31235" w:rsidP="004D2920">
            <w:pPr>
              <w:rPr>
                <w:rFonts w:asciiTheme="majorHAnsi" w:hAnsiTheme="majorHAnsi"/>
              </w:rPr>
            </w:pPr>
            <w:r>
              <w:rPr>
                <w:rFonts w:asciiTheme="majorHAnsi" w:hAnsiTheme="majorHAnsi"/>
              </w:rPr>
              <w:t>ACE</w:t>
            </w:r>
            <w:r w:rsidR="00EF0F69">
              <w:rPr>
                <w:rFonts w:asciiTheme="majorHAnsi" w:hAnsiTheme="majorHAnsi"/>
              </w:rPr>
              <w:t xml:space="preserve"> Master Bridge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59DEBFB3" w14:textId="60193E3C" w:rsidR="00EF0F69" w:rsidRPr="00080656" w:rsidRDefault="00EF0F69" w:rsidP="004D2920">
            <w:pPr>
              <w:rPr>
                <w:rFonts w:asciiTheme="majorHAnsi" w:hAnsiTheme="majorHAnsi"/>
              </w:rPr>
            </w:pPr>
            <w:r>
              <w:rPr>
                <w:rFonts w:asciiTheme="majorHAnsi" w:hAnsiTheme="majorHAnsi"/>
              </w:rPr>
              <w:t>Protocol</w:t>
            </w:r>
          </w:p>
        </w:tc>
      </w:tr>
      <w:tr w:rsidR="00965AA4" w:rsidRPr="00080656" w14:paraId="6F721AA0" w14:textId="77777777" w:rsidTr="004D2920">
        <w:trPr>
          <w:trHeight w:val="44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B16A1D" w14:textId="77777777" w:rsidR="000A029C" w:rsidRPr="00080656" w:rsidRDefault="000A029C" w:rsidP="004D2920">
            <w:pPr>
              <w:rPr>
                <w:rFonts w:asciiTheme="majorHAnsi" w:eastAsiaTheme="minorHAnsi" w:hAnsiTheme="majorHAnsi"/>
              </w:rPr>
            </w:pPr>
            <w:r w:rsidRPr="00080656">
              <w:rPr>
                <w:rFonts w:asciiTheme="majorHAnsi" w:hAnsiTheme="majorHAnsi"/>
              </w:rPr>
              <w:t>Reset high for at least 16 cycles. If the bridge is an asynchronous bridge, this check makes sure that reset is high for at least 16 clock cycles of the slower clock.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240C05D" w14:textId="351F0A30" w:rsidR="000A029C" w:rsidRPr="00080656" w:rsidRDefault="00C31235" w:rsidP="004D2920">
            <w:pPr>
              <w:rPr>
                <w:rFonts w:asciiTheme="majorHAnsi" w:eastAsiaTheme="minorHAnsi" w:hAnsiTheme="majorHAnsi"/>
              </w:rPr>
            </w:pPr>
            <w:r>
              <w:rPr>
                <w:rFonts w:asciiTheme="majorHAnsi" w:hAnsiTheme="majorHAnsi"/>
              </w:rPr>
              <w:t>ACE</w:t>
            </w:r>
            <w:r w:rsidR="00B0457C" w:rsidRPr="00080656">
              <w:rPr>
                <w:rFonts w:asciiTheme="majorHAnsi" w:hAnsiTheme="majorHAnsi"/>
              </w:rPr>
              <w:t xml:space="preserve"> </w:t>
            </w:r>
            <w:r w:rsidR="00B0457C">
              <w:rPr>
                <w:rFonts w:asciiTheme="majorHAnsi" w:hAnsiTheme="majorHAnsi"/>
              </w:rPr>
              <w:t>M</w:t>
            </w:r>
            <w:r w:rsidR="00B0457C" w:rsidRPr="00080656">
              <w:rPr>
                <w:rFonts w:asciiTheme="majorHAnsi" w:hAnsiTheme="majorHAnsi"/>
              </w:rPr>
              <w:t xml:space="preserve">aster </w:t>
            </w:r>
            <w:r w:rsidR="00B0457C">
              <w:rPr>
                <w:rFonts w:asciiTheme="majorHAnsi" w:hAnsiTheme="majorHAnsi"/>
              </w:rPr>
              <w:t>B</w:t>
            </w:r>
            <w:r w:rsidR="00B0457C" w:rsidRPr="00080656">
              <w:rPr>
                <w:rFonts w:asciiTheme="majorHAnsi" w:hAnsiTheme="majorHAnsi"/>
              </w:rPr>
              <w:t>ridge</w:t>
            </w:r>
            <w:r w:rsidR="00B0457C" w:rsidRPr="00080656" w:rsidDel="007B385F">
              <w:rPr>
                <w:rFonts w:asciiTheme="majorHAnsi" w:hAnsiTheme="majorHAnsi"/>
              </w:rPr>
              <w:t xml:space="preserv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92083ED" w14:textId="77777777" w:rsidR="000A029C" w:rsidRPr="00080656" w:rsidRDefault="000A029C" w:rsidP="004D2920">
            <w:pPr>
              <w:rPr>
                <w:rFonts w:asciiTheme="majorHAnsi" w:eastAsiaTheme="minorHAnsi" w:hAnsiTheme="majorHAnsi"/>
              </w:rPr>
            </w:pPr>
            <w:r w:rsidRPr="00080656">
              <w:rPr>
                <w:rFonts w:asciiTheme="majorHAnsi" w:hAnsiTheme="majorHAnsi"/>
              </w:rPr>
              <w:t>Protocol</w:t>
            </w:r>
          </w:p>
        </w:tc>
      </w:tr>
      <w:tr w:rsidR="00CD1557" w:rsidRPr="00080656" w14:paraId="39D9DD05" w14:textId="77777777" w:rsidTr="004D2920">
        <w:trPr>
          <w:trHeight w:val="44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2E5F6E9" w14:textId="6753EE53" w:rsidR="00CD1557" w:rsidRPr="00080656" w:rsidRDefault="00CD1557">
            <w:pPr>
              <w:rPr>
                <w:rFonts w:asciiTheme="majorHAnsi" w:hAnsiTheme="majorHAnsi"/>
              </w:rPr>
            </w:pPr>
            <w:r>
              <w:rPr>
                <w:rFonts w:eastAsia="Times New Roman" w:cs="Courier New"/>
                <w:color w:val="000000"/>
              </w:rPr>
              <w:t xml:space="preserve">Narrow transfers on AR and AW interfaces </w:t>
            </w:r>
            <w:proofErr w:type="gramStart"/>
            <w:r>
              <w:rPr>
                <w:rFonts w:eastAsia="Times New Roman" w:cs="Courier New"/>
                <w:color w:val="000000"/>
              </w:rPr>
              <w:t>are not per</w:t>
            </w:r>
            <w:r w:rsidR="00954AA2">
              <w:rPr>
                <w:rFonts w:eastAsia="Times New Roman" w:cs="Courier New"/>
                <w:color w:val="000000"/>
              </w:rPr>
              <w:t>mitted</w:t>
            </w:r>
            <w:proofErr w:type="gramEnd"/>
            <w:r w:rsidR="00954AA2">
              <w:rPr>
                <w:rFonts w:eastAsia="Times New Roman" w:cs="Courier New"/>
                <w:color w:val="000000"/>
              </w:rPr>
              <w:t xml:space="preserve"> when support for narrow transfers is disabled on the bridge</w:t>
            </w:r>
            <w:r>
              <w:rPr>
                <w:rFonts w:eastAsia="Times New Roman" w:cs="Courier New"/>
                <w:color w:val="000000"/>
              </w:rPr>
              <w:t xml:space="preserv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4B3DEA70" w14:textId="02D6AA6F" w:rsidR="00CD1557" w:rsidRDefault="00C31235" w:rsidP="004D2920">
            <w:pPr>
              <w:rPr>
                <w:rFonts w:asciiTheme="majorHAnsi" w:hAnsiTheme="majorHAnsi"/>
              </w:rPr>
            </w:pPr>
            <w:r>
              <w:rPr>
                <w:rFonts w:asciiTheme="majorHAnsi" w:hAnsiTheme="majorHAnsi"/>
              </w:rPr>
              <w:t>ACE</w:t>
            </w:r>
            <w:r w:rsidR="00CD1557">
              <w:rPr>
                <w:rFonts w:asciiTheme="majorHAnsi" w:hAnsiTheme="majorHAnsi"/>
              </w:rPr>
              <w:t xml:space="preserve"> Master Bridge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2157A176" w14:textId="6BA43986" w:rsidR="00CD1557" w:rsidRPr="00080656" w:rsidRDefault="00CD1557" w:rsidP="004D2920">
            <w:pPr>
              <w:rPr>
                <w:rFonts w:asciiTheme="majorHAnsi" w:hAnsiTheme="majorHAnsi"/>
              </w:rPr>
            </w:pPr>
            <w:r>
              <w:rPr>
                <w:rFonts w:asciiTheme="majorHAnsi" w:hAnsiTheme="majorHAnsi"/>
              </w:rPr>
              <w:t>Protocol</w:t>
            </w:r>
          </w:p>
        </w:tc>
      </w:tr>
      <w:tr w:rsidR="00441175" w:rsidRPr="00080656" w14:paraId="32884C3E" w14:textId="77777777" w:rsidTr="00441175">
        <w:tblPrEx>
          <w:tblW w:w="0" w:type="auto"/>
          <w:jc w:val="center"/>
          <w:tblCellMar>
            <w:left w:w="0" w:type="dxa"/>
            <w:right w:w="0" w:type="dxa"/>
          </w:tblCellMar>
          <w:tblPrExChange w:id="2682" w:author="Kate Boardman" w:date="2016-04-19T10:02:00Z">
            <w:tblPrEx>
              <w:tblW w:w="0" w:type="auto"/>
              <w:jc w:val="center"/>
              <w:tblCellMar>
                <w:left w:w="0" w:type="dxa"/>
                <w:right w:w="0" w:type="dxa"/>
              </w:tblCellMar>
            </w:tblPrEx>
          </w:tblPrExChange>
        </w:tblPrEx>
        <w:trPr>
          <w:trHeight w:val="440"/>
          <w:jc w:val="center"/>
          <w:ins w:id="2683" w:author="Kate Boardman" w:date="2016-04-19T10:02:00Z"/>
          <w:trPrChange w:id="2684" w:author="Kate Boardman" w:date="2016-04-19T10:02:00Z">
            <w:trPr>
              <w:trHeight w:val="440"/>
              <w:jc w:val="center"/>
            </w:trPr>
          </w:trPrChange>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Change w:id="2685" w:author="Kate Boardman" w:date="2016-04-19T10:02:00Z">
              <w:tcPr>
                <w:tcW w:w="0" w:type="auto"/>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tcPrChange>
          </w:tcPr>
          <w:p w14:paraId="14504530" w14:textId="227D9713" w:rsidR="00441175" w:rsidRDefault="00441175">
            <w:pPr>
              <w:rPr>
                <w:ins w:id="2686" w:author="Kate Boardman" w:date="2016-04-19T10:02:00Z"/>
                <w:rFonts w:eastAsia="Times New Roman" w:cs="Courier New"/>
                <w:color w:val="000000"/>
              </w:rPr>
            </w:pPr>
            <w:ins w:id="2687" w:author="Kate Boardman" w:date="2016-04-19T10:02:00Z">
              <w:r w:rsidRPr="00F33799">
                <w:t xml:space="preserve">INCR ReadOnce request from an ACE master is not allowed to </w:t>
              </w:r>
              <w:proofErr w:type="gramStart"/>
              <w:r w:rsidRPr="00F33799">
                <w:t>cross cache</w:t>
              </w:r>
              <w:proofErr w:type="gramEnd"/>
              <w:r w:rsidRPr="00F33799">
                <w:t xml:space="preserve"> line boundary.</w:t>
              </w:r>
            </w:ins>
          </w:p>
        </w:tc>
        <w:tc>
          <w:tcPr>
            <w:tcW w:w="0" w:type="auto"/>
            <w:tcBorders>
              <w:top w:val="nil"/>
              <w:left w:val="nil"/>
              <w:bottom w:val="single" w:sz="8" w:space="0" w:color="auto"/>
              <w:right w:val="single" w:sz="8" w:space="0" w:color="auto"/>
            </w:tcBorders>
            <w:noWrap/>
            <w:tcMar>
              <w:top w:w="0" w:type="dxa"/>
              <w:left w:w="108" w:type="dxa"/>
              <w:bottom w:w="0" w:type="dxa"/>
              <w:right w:w="108" w:type="dxa"/>
            </w:tcMar>
            <w:tcPrChange w:id="2688" w:author="Kate Boardman" w:date="2016-04-19T10:02:00Z">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tcPrChange>
          </w:tcPr>
          <w:p w14:paraId="667B10E3" w14:textId="471981D4" w:rsidR="00441175" w:rsidRDefault="00441175" w:rsidP="004D2920">
            <w:pPr>
              <w:rPr>
                <w:ins w:id="2689" w:author="Kate Boardman" w:date="2016-04-19T10:02:00Z"/>
                <w:rFonts w:asciiTheme="majorHAnsi" w:hAnsiTheme="majorHAnsi"/>
              </w:rPr>
            </w:pPr>
            <w:ins w:id="2690" w:author="Kate Boardman" w:date="2016-04-19T10:02:00Z">
              <w:r w:rsidRPr="00F33799">
                <w:t xml:space="preserve">ACE </w:t>
              </w:r>
              <w:r>
                <w:t>M</w:t>
              </w:r>
              <w:r w:rsidRPr="00F33799">
                <w:t xml:space="preserve">aster </w:t>
              </w:r>
              <w:r>
                <w:t>B</w:t>
              </w:r>
              <w:r w:rsidRPr="00F33799">
                <w:t>ridge</w:t>
              </w:r>
            </w:ins>
          </w:p>
        </w:tc>
        <w:tc>
          <w:tcPr>
            <w:tcW w:w="0" w:type="auto"/>
            <w:tcBorders>
              <w:top w:val="nil"/>
              <w:left w:val="nil"/>
              <w:bottom w:val="single" w:sz="8" w:space="0" w:color="auto"/>
              <w:right w:val="single" w:sz="8" w:space="0" w:color="auto"/>
            </w:tcBorders>
            <w:noWrap/>
            <w:tcMar>
              <w:top w:w="0" w:type="dxa"/>
              <w:left w:w="108" w:type="dxa"/>
              <w:bottom w:w="0" w:type="dxa"/>
              <w:right w:w="108" w:type="dxa"/>
            </w:tcMar>
            <w:tcPrChange w:id="2691" w:author="Kate Boardman" w:date="2016-04-19T10:02:00Z">
              <w:tcPr>
                <w:tcW w:w="0" w:type="auto"/>
                <w:gridSpan w:val="2"/>
                <w:tcBorders>
                  <w:top w:val="nil"/>
                  <w:left w:val="nil"/>
                  <w:bottom w:val="single" w:sz="8" w:space="0" w:color="auto"/>
                  <w:right w:val="single" w:sz="8" w:space="0" w:color="auto"/>
                </w:tcBorders>
                <w:noWrap/>
                <w:tcMar>
                  <w:top w:w="0" w:type="dxa"/>
                  <w:left w:w="108" w:type="dxa"/>
                  <w:bottom w:w="0" w:type="dxa"/>
                  <w:right w:w="108" w:type="dxa"/>
                </w:tcMar>
                <w:vAlign w:val="center"/>
              </w:tcPr>
            </w:tcPrChange>
          </w:tcPr>
          <w:p w14:paraId="1A43B520" w14:textId="38967842" w:rsidR="00441175" w:rsidRDefault="00441175" w:rsidP="004D2920">
            <w:pPr>
              <w:rPr>
                <w:ins w:id="2692" w:author="Kate Boardman" w:date="2016-04-19T10:02:00Z"/>
                <w:rFonts w:asciiTheme="majorHAnsi" w:hAnsiTheme="majorHAnsi"/>
              </w:rPr>
            </w:pPr>
            <w:ins w:id="2693" w:author="Kate Boardman" w:date="2016-04-19T10:02:00Z">
              <w:r w:rsidRPr="00F33799">
                <w:t>Protocol</w:t>
              </w:r>
            </w:ins>
          </w:p>
        </w:tc>
      </w:tr>
      <w:tr w:rsidR="00441175" w:rsidRPr="00080656" w14:paraId="4E83F928" w14:textId="77777777" w:rsidTr="00441175">
        <w:tblPrEx>
          <w:tblW w:w="0" w:type="auto"/>
          <w:jc w:val="center"/>
          <w:tblCellMar>
            <w:left w:w="0" w:type="dxa"/>
            <w:right w:w="0" w:type="dxa"/>
          </w:tblCellMar>
          <w:tblPrExChange w:id="2694" w:author="Kate Boardman" w:date="2016-04-19T10:02:00Z">
            <w:tblPrEx>
              <w:tblW w:w="0" w:type="auto"/>
              <w:jc w:val="center"/>
              <w:tblCellMar>
                <w:left w:w="0" w:type="dxa"/>
                <w:right w:w="0" w:type="dxa"/>
              </w:tblCellMar>
            </w:tblPrEx>
          </w:tblPrExChange>
        </w:tblPrEx>
        <w:trPr>
          <w:trHeight w:val="440"/>
          <w:jc w:val="center"/>
          <w:ins w:id="2695" w:author="Kate Boardman" w:date="2016-04-19T10:02:00Z"/>
          <w:trPrChange w:id="2696" w:author="Kate Boardman" w:date="2016-04-19T10:02:00Z">
            <w:trPr>
              <w:trHeight w:val="440"/>
              <w:jc w:val="center"/>
            </w:trPr>
          </w:trPrChange>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Change w:id="2697" w:author="Kate Boardman" w:date="2016-04-19T10:02:00Z">
              <w:tcPr>
                <w:tcW w:w="0" w:type="auto"/>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tcPrChange>
          </w:tcPr>
          <w:p w14:paraId="39B85766" w14:textId="7F90586F" w:rsidR="00441175" w:rsidRDefault="00441175">
            <w:pPr>
              <w:rPr>
                <w:ins w:id="2698" w:author="Kate Boardman" w:date="2016-04-19T10:02:00Z"/>
                <w:rFonts w:eastAsia="Times New Roman" w:cs="Courier New"/>
                <w:color w:val="000000"/>
              </w:rPr>
            </w:pPr>
            <w:ins w:id="2699" w:author="Kate Boardman" w:date="2016-04-19T10:02:00Z">
              <w:r w:rsidRPr="00F33799">
                <w:t xml:space="preserve">INCR WriteUnique request from an ACE master is not allowed to </w:t>
              </w:r>
              <w:proofErr w:type="gramStart"/>
              <w:r w:rsidRPr="00F33799">
                <w:t>cross cache</w:t>
              </w:r>
              <w:proofErr w:type="gramEnd"/>
              <w:r w:rsidRPr="00F33799">
                <w:t xml:space="preserve"> line boundary.</w:t>
              </w:r>
            </w:ins>
          </w:p>
        </w:tc>
        <w:tc>
          <w:tcPr>
            <w:tcW w:w="0" w:type="auto"/>
            <w:tcBorders>
              <w:top w:val="nil"/>
              <w:left w:val="nil"/>
              <w:bottom w:val="single" w:sz="8" w:space="0" w:color="auto"/>
              <w:right w:val="single" w:sz="8" w:space="0" w:color="auto"/>
            </w:tcBorders>
            <w:noWrap/>
            <w:tcMar>
              <w:top w:w="0" w:type="dxa"/>
              <w:left w:w="108" w:type="dxa"/>
              <w:bottom w:w="0" w:type="dxa"/>
              <w:right w:w="108" w:type="dxa"/>
            </w:tcMar>
            <w:tcPrChange w:id="2700" w:author="Kate Boardman" w:date="2016-04-19T10:02:00Z">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tcPrChange>
          </w:tcPr>
          <w:p w14:paraId="6FFDA4F1" w14:textId="5F9DA012" w:rsidR="00441175" w:rsidRDefault="00441175" w:rsidP="004D2920">
            <w:pPr>
              <w:rPr>
                <w:ins w:id="2701" w:author="Kate Boardman" w:date="2016-04-19T10:02:00Z"/>
                <w:rFonts w:asciiTheme="majorHAnsi" w:hAnsiTheme="majorHAnsi"/>
              </w:rPr>
            </w:pPr>
            <w:ins w:id="2702" w:author="Kate Boardman" w:date="2016-04-19T10:02:00Z">
              <w:r w:rsidRPr="00F33799">
                <w:t xml:space="preserve">ACE </w:t>
              </w:r>
              <w:r>
                <w:t>M</w:t>
              </w:r>
              <w:r w:rsidRPr="00F33799">
                <w:t xml:space="preserve">aster </w:t>
              </w:r>
              <w:r>
                <w:t>B</w:t>
              </w:r>
              <w:r w:rsidRPr="00F33799">
                <w:t>ridge</w:t>
              </w:r>
            </w:ins>
          </w:p>
        </w:tc>
        <w:tc>
          <w:tcPr>
            <w:tcW w:w="0" w:type="auto"/>
            <w:tcBorders>
              <w:top w:val="nil"/>
              <w:left w:val="nil"/>
              <w:bottom w:val="single" w:sz="8" w:space="0" w:color="auto"/>
              <w:right w:val="single" w:sz="8" w:space="0" w:color="auto"/>
            </w:tcBorders>
            <w:noWrap/>
            <w:tcMar>
              <w:top w:w="0" w:type="dxa"/>
              <w:left w:w="108" w:type="dxa"/>
              <w:bottom w:w="0" w:type="dxa"/>
              <w:right w:w="108" w:type="dxa"/>
            </w:tcMar>
            <w:tcPrChange w:id="2703" w:author="Kate Boardman" w:date="2016-04-19T10:02:00Z">
              <w:tcPr>
                <w:tcW w:w="0" w:type="auto"/>
                <w:gridSpan w:val="2"/>
                <w:tcBorders>
                  <w:top w:val="nil"/>
                  <w:left w:val="nil"/>
                  <w:bottom w:val="single" w:sz="8" w:space="0" w:color="auto"/>
                  <w:right w:val="single" w:sz="8" w:space="0" w:color="auto"/>
                </w:tcBorders>
                <w:noWrap/>
                <w:tcMar>
                  <w:top w:w="0" w:type="dxa"/>
                  <w:left w:w="108" w:type="dxa"/>
                  <w:bottom w:w="0" w:type="dxa"/>
                  <w:right w:w="108" w:type="dxa"/>
                </w:tcMar>
                <w:vAlign w:val="center"/>
              </w:tcPr>
            </w:tcPrChange>
          </w:tcPr>
          <w:p w14:paraId="70AD96ED" w14:textId="3D12B538" w:rsidR="00441175" w:rsidRDefault="00441175" w:rsidP="004D2920">
            <w:pPr>
              <w:rPr>
                <w:ins w:id="2704" w:author="Kate Boardman" w:date="2016-04-19T10:02:00Z"/>
                <w:rFonts w:asciiTheme="majorHAnsi" w:hAnsiTheme="majorHAnsi"/>
              </w:rPr>
            </w:pPr>
            <w:ins w:id="2705" w:author="Kate Boardman" w:date="2016-04-19T10:02:00Z">
              <w:r w:rsidRPr="00F33799">
                <w:t>Protocol</w:t>
              </w:r>
            </w:ins>
          </w:p>
        </w:tc>
      </w:tr>
      <w:tr w:rsidR="00441175" w:rsidRPr="00080656" w14:paraId="528ECD8A" w14:textId="77777777" w:rsidTr="004D2920">
        <w:trPr>
          <w:trHeight w:val="575"/>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576C12" w14:textId="45A5576F" w:rsidR="00441175" w:rsidRPr="00080656" w:rsidRDefault="00441175">
            <w:pPr>
              <w:rPr>
                <w:rFonts w:asciiTheme="majorHAnsi" w:eastAsiaTheme="minorHAnsi" w:hAnsiTheme="majorHAnsi"/>
              </w:rPr>
            </w:pPr>
            <w:r w:rsidRPr="00080656">
              <w:rPr>
                <w:rFonts w:asciiTheme="majorHAnsi" w:hAnsiTheme="majorHAnsi"/>
              </w:rPr>
              <w:t>WRAP burst</w:t>
            </w:r>
            <w:r>
              <w:rPr>
                <w:rFonts w:asciiTheme="majorHAnsi" w:hAnsiTheme="majorHAnsi"/>
              </w:rPr>
              <w:t>s on</w:t>
            </w:r>
            <w:r w:rsidRPr="00080656">
              <w:rPr>
                <w:rFonts w:asciiTheme="majorHAnsi" w:hAnsiTheme="majorHAnsi"/>
              </w:rPr>
              <w:t xml:space="preserve"> AR </w:t>
            </w:r>
            <w:r>
              <w:rPr>
                <w:rFonts w:asciiTheme="majorHAnsi" w:hAnsiTheme="majorHAnsi"/>
              </w:rPr>
              <w:t>and</w:t>
            </w:r>
            <w:r w:rsidRPr="00080656">
              <w:rPr>
                <w:rFonts w:asciiTheme="majorHAnsi" w:hAnsiTheme="majorHAnsi"/>
              </w:rPr>
              <w:t xml:space="preserve"> AW interface</w:t>
            </w:r>
            <w:r>
              <w:rPr>
                <w:rFonts w:asciiTheme="majorHAnsi" w:hAnsiTheme="majorHAnsi"/>
              </w:rPr>
              <w:t>s</w:t>
            </w:r>
            <w:r w:rsidRPr="00080656">
              <w:rPr>
                <w:rFonts w:asciiTheme="majorHAnsi" w:hAnsiTheme="majorHAnsi"/>
              </w:rPr>
              <w:t xml:space="preserve"> must have total transfer data size of </w:t>
            </w:r>
            <w:r>
              <w:rPr>
                <w:rFonts w:asciiTheme="majorHAnsi" w:hAnsiTheme="majorHAnsi"/>
              </w:rPr>
              <w:t>16, 32 or 64 bytes.  O</w:t>
            </w:r>
            <w:r w:rsidRPr="00080656">
              <w:rPr>
                <w:rFonts w:asciiTheme="majorHAnsi" w:hAnsiTheme="majorHAnsi"/>
              </w:rPr>
              <w:t xml:space="preserve">ther </w:t>
            </w:r>
            <w:r>
              <w:rPr>
                <w:rFonts w:asciiTheme="majorHAnsi" w:hAnsiTheme="majorHAnsi"/>
              </w:rPr>
              <w:t xml:space="preserve">total transfer </w:t>
            </w:r>
            <w:r w:rsidRPr="00080656">
              <w:rPr>
                <w:rFonts w:asciiTheme="majorHAnsi" w:hAnsiTheme="majorHAnsi"/>
              </w:rPr>
              <w:t>data size</w:t>
            </w:r>
            <w:r>
              <w:rPr>
                <w:rFonts w:asciiTheme="majorHAnsi" w:hAnsiTheme="majorHAnsi"/>
              </w:rPr>
              <w:t xml:space="preserve">s </w:t>
            </w:r>
            <w:proofErr w:type="gramStart"/>
            <w:r>
              <w:rPr>
                <w:rFonts w:asciiTheme="majorHAnsi" w:hAnsiTheme="majorHAnsi"/>
              </w:rPr>
              <w:t xml:space="preserve">are currently not </w:t>
            </w:r>
            <w:r w:rsidRPr="00080656">
              <w:rPr>
                <w:rFonts w:asciiTheme="majorHAnsi" w:hAnsiTheme="majorHAnsi"/>
              </w:rPr>
              <w:t>supported</w:t>
            </w:r>
            <w:proofErr w:type="gramEnd"/>
            <w:r w:rsidRPr="00080656">
              <w:rPr>
                <w:rFonts w:asciiTheme="majorHAnsi" w:hAnsiTheme="majorHAnsi"/>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2D9DE8F" w14:textId="00551362" w:rsidR="00441175" w:rsidRPr="00080656" w:rsidRDefault="0044117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rPr>
              <w:t xml:space="preserve"> </w:t>
            </w:r>
            <w:r>
              <w:rPr>
                <w:rFonts w:asciiTheme="majorHAnsi" w:hAnsiTheme="majorHAnsi"/>
              </w:rPr>
              <w:t>M</w:t>
            </w:r>
            <w:r w:rsidRPr="00080656">
              <w:rPr>
                <w:rFonts w:asciiTheme="majorHAnsi" w:hAnsiTheme="majorHAnsi"/>
              </w:rPr>
              <w:t xml:space="preserve">aster </w:t>
            </w:r>
            <w:r>
              <w:rPr>
                <w:rFonts w:asciiTheme="majorHAnsi" w:hAnsiTheme="majorHAnsi"/>
              </w:rPr>
              <w:t>B</w:t>
            </w:r>
            <w:r w:rsidRPr="00080656">
              <w:rPr>
                <w:rFonts w:asciiTheme="majorHAnsi" w:hAnsiTheme="majorHAnsi"/>
              </w:rPr>
              <w:t>ridge</w:t>
            </w:r>
            <w:r w:rsidRPr="00080656" w:rsidDel="007B385F">
              <w:rPr>
                <w:rFonts w:asciiTheme="majorHAnsi" w:hAnsiTheme="majorHAnsi"/>
                <w:szCs w:val="22"/>
              </w:rPr>
              <w:t xml:space="preserv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B3BDCB4" w14:textId="0596B9DD" w:rsidR="00441175" w:rsidRPr="00080656" w:rsidRDefault="00441175" w:rsidP="004D2920">
            <w:pPr>
              <w:rPr>
                <w:rFonts w:asciiTheme="majorHAnsi" w:eastAsiaTheme="minorHAnsi" w:hAnsiTheme="majorHAnsi"/>
              </w:rPr>
            </w:pPr>
            <w:r>
              <w:rPr>
                <w:rFonts w:asciiTheme="majorHAnsi" w:hAnsiTheme="majorHAnsi"/>
              </w:rPr>
              <w:t>Unsupported</w:t>
            </w:r>
          </w:p>
        </w:tc>
      </w:tr>
      <w:tr w:rsidR="00441175" w:rsidRPr="00080656" w14:paraId="74AFDA57" w14:textId="77777777" w:rsidTr="004D2920">
        <w:trPr>
          <w:trHeight w:val="575"/>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701367" w14:textId="02651587" w:rsidR="00441175" w:rsidRPr="00080656" w:rsidRDefault="00441175" w:rsidP="004D2920">
            <w:pPr>
              <w:rPr>
                <w:rFonts w:asciiTheme="majorHAnsi" w:eastAsiaTheme="minorHAnsi" w:hAnsiTheme="majorHAnsi"/>
              </w:rPr>
            </w:pPr>
            <w:r w:rsidRPr="00080656">
              <w:rPr>
                <w:rFonts w:asciiTheme="majorHAnsi" w:hAnsiTheme="majorHAnsi"/>
              </w:rPr>
              <w:t xml:space="preserve">INCR burst total transfer data size </w:t>
            </w:r>
            <w:r>
              <w:rPr>
                <w:rFonts w:asciiTheme="majorHAnsi" w:hAnsiTheme="majorHAnsi"/>
              </w:rPr>
              <w:t xml:space="preserve">must be </w:t>
            </w:r>
            <w:r w:rsidRPr="00080656">
              <w:rPr>
                <w:rFonts w:asciiTheme="majorHAnsi" w:hAnsiTheme="majorHAnsi"/>
              </w:rPr>
              <w:t>no more than</w:t>
            </w:r>
            <w:r>
              <w:rPr>
                <w:rFonts w:asciiTheme="majorHAnsi" w:hAnsiTheme="majorHAnsi"/>
              </w:rPr>
              <w:t xml:space="preserve"> the</w:t>
            </w:r>
            <w:r w:rsidRPr="00080656">
              <w:rPr>
                <w:rFonts w:asciiTheme="majorHAnsi" w:hAnsiTheme="majorHAnsi"/>
              </w:rPr>
              <w:t xml:space="preserve"> maximum size (4KB).</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5A54251" w14:textId="5AD54CC7" w:rsidR="00441175" w:rsidRPr="00080656" w:rsidRDefault="0044117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rPr>
              <w:t xml:space="preserve"> </w:t>
            </w:r>
            <w:r>
              <w:rPr>
                <w:rFonts w:asciiTheme="majorHAnsi" w:hAnsiTheme="majorHAnsi"/>
              </w:rPr>
              <w:t>M</w:t>
            </w:r>
            <w:r w:rsidRPr="00080656">
              <w:rPr>
                <w:rFonts w:asciiTheme="majorHAnsi" w:hAnsiTheme="majorHAnsi"/>
              </w:rPr>
              <w:t xml:space="preserve">aster </w:t>
            </w:r>
            <w:r>
              <w:rPr>
                <w:rFonts w:asciiTheme="majorHAnsi" w:hAnsiTheme="majorHAnsi"/>
              </w:rPr>
              <w:t>B</w:t>
            </w:r>
            <w:r w:rsidRPr="00080656">
              <w:rPr>
                <w:rFonts w:asciiTheme="majorHAnsi" w:hAnsiTheme="majorHAnsi"/>
              </w:rPr>
              <w:t>ridge</w:t>
            </w:r>
            <w:r w:rsidRPr="00080656" w:rsidDel="007B385F">
              <w:rPr>
                <w:rFonts w:asciiTheme="majorHAnsi" w:hAnsiTheme="majorHAnsi"/>
                <w:szCs w:val="22"/>
              </w:rPr>
              <w:t xml:space="preserv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FEDE67B" w14:textId="03D14F72" w:rsidR="00441175" w:rsidRPr="00080656" w:rsidRDefault="00441175" w:rsidP="004D2920">
            <w:pPr>
              <w:rPr>
                <w:rFonts w:asciiTheme="majorHAnsi" w:eastAsiaTheme="minorHAnsi" w:hAnsiTheme="majorHAnsi"/>
              </w:rPr>
            </w:pPr>
            <w:r>
              <w:rPr>
                <w:rFonts w:asciiTheme="majorHAnsi" w:hAnsiTheme="majorHAnsi"/>
              </w:rPr>
              <w:t>Unsupported</w:t>
            </w:r>
          </w:p>
        </w:tc>
      </w:tr>
      <w:tr w:rsidR="00441175" w:rsidRPr="00080656" w14:paraId="2F96D8E9" w14:textId="77777777" w:rsidTr="004D2920">
        <w:trPr>
          <w:trHeight w:val="575"/>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394E07A" w14:textId="162B0E49" w:rsidR="00441175" w:rsidRPr="005F265F" w:rsidRDefault="00441175" w:rsidP="004D2920">
            <w:pPr>
              <w:rPr>
                <w:rFonts w:eastAsia="Times New Roman" w:cs="Courier New"/>
                <w:color w:val="000000"/>
              </w:rPr>
            </w:pPr>
            <w:proofErr w:type="gramStart"/>
            <w:r w:rsidRPr="00080656">
              <w:rPr>
                <w:rFonts w:asciiTheme="majorHAnsi" w:hAnsiTheme="majorHAnsi"/>
              </w:rPr>
              <w:t>ARREADY, AWREADY low when in reset</w:t>
            </w:r>
            <w:r>
              <w:rPr>
                <w:rFonts w:asciiTheme="majorHAnsi" w:hAnsiTheme="majorHAnsi"/>
              </w:rPr>
              <w:t>.</w:t>
            </w:r>
            <w:proofErr w:type="gramEnd"/>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6174A11A" w14:textId="43EF4547" w:rsidR="00441175" w:rsidRDefault="0044117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rPr>
              <w:t xml:space="preserve"> </w:t>
            </w:r>
            <w:r>
              <w:rPr>
                <w:rFonts w:asciiTheme="majorHAnsi" w:hAnsiTheme="majorHAnsi"/>
              </w:rPr>
              <w:t>M</w:t>
            </w:r>
            <w:r w:rsidRPr="00080656">
              <w:rPr>
                <w:rFonts w:asciiTheme="majorHAnsi" w:hAnsiTheme="majorHAnsi"/>
              </w:rPr>
              <w:t xml:space="preserve">aster </w:t>
            </w:r>
            <w:r>
              <w:rPr>
                <w:rFonts w:asciiTheme="majorHAnsi" w:hAnsiTheme="majorHAnsi"/>
              </w:rPr>
              <w:t>B</w:t>
            </w:r>
            <w:r w:rsidRPr="00080656">
              <w:rPr>
                <w:rFonts w:asciiTheme="majorHAnsi" w:hAnsiTheme="majorHAnsi"/>
              </w:rPr>
              <w:t>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52555B27" w14:textId="6F8D2579" w:rsidR="00441175" w:rsidRDefault="00441175" w:rsidP="004D2920">
            <w:pPr>
              <w:rPr>
                <w:rFonts w:asciiTheme="majorHAnsi" w:hAnsiTheme="majorHAnsi"/>
              </w:rPr>
            </w:pPr>
            <w:r>
              <w:rPr>
                <w:rFonts w:asciiTheme="majorHAnsi" w:hAnsiTheme="majorHAnsi"/>
              </w:rPr>
              <w:t>Functional</w:t>
            </w:r>
          </w:p>
        </w:tc>
      </w:tr>
      <w:tr w:rsidR="00441175" w:rsidRPr="00080656" w14:paraId="0743ADCF" w14:textId="77777777" w:rsidTr="004D2920">
        <w:trPr>
          <w:trHeight w:val="575"/>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9583DC2" w14:textId="77777777"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lastRenderedPageBreak/>
              <w:t xml:space="preserve">RDATA </w:t>
            </w:r>
            <w:proofErr w:type="gramStart"/>
            <w:r w:rsidRPr="00080656">
              <w:rPr>
                <w:rFonts w:asciiTheme="majorHAnsi" w:hAnsiTheme="majorHAnsi"/>
                <w:szCs w:val="22"/>
              </w:rPr>
              <w:t>is never interleaved</w:t>
            </w:r>
            <w:proofErr w:type="gramEnd"/>
            <w:r w:rsidRPr="00080656">
              <w:rPr>
                <w:rFonts w:asciiTheme="majorHAnsi" w:hAnsiTheme="majorHAnsi"/>
                <w:szCs w:val="22"/>
              </w:rPr>
              <w:t xml:space="preserve"> across different RIDs.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69460295" w14:textId="4D41A051" w:rsidR="00441175" w:rsidRPr="00080656" w:rsidRDefault="0044117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rPr>
              <w:t xml:space="preserve"> </w:t>
            </w:r>
            <w:r>
              <w:rPr>
                <w:rFonts w:asciiTheme="majorHAnsi" w:hAnsiTheme="majorHAnsi"/>
              </w:rPr>
              <w:t>M</w:t>
            </w:r>
            <w:r w:rsidRPr="00080656">
              <w:rPr>
                <w:rFonts w:asciiTheme="majorHAnsi" w:hAnsiTheme="majorHAnsi"/>
              </w:rPr>
              <w:t xml:space="preserve">aster </w:t>
            </w:r>
            <w:r>
              <w:rPr>
                <w:rFonts w:asciiTheme="majorHAnsi" w:hAnsiTheme="majorHAnsi"/>
              </w:rPr>
              <w:t>B</w:t>
            </w:r>
            <w:r w:rsidRPr="00080656">
              <w:rPr>
                <w:rFonts w:asciiTheme="majorHAnsi" w:hAnsiTheme="majorHAnsi"/>
              </w:rPr>
              <w:t>ridge</w:t>
            </w:r>
            <w:r w:rsidRPr="00080656" w:rsidDel="007B385F">
              <w:rPr>
                <w:rFonts w:asciiTheme="majorHAnsi" w:hAnsiTheme="majorHAnsi"/>
                <w:szCs w:val="22"/>
              </w:rPr>
              <w:t xml:space="preserv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3DDDF66E" w14:textId="77777777"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Functional</w:t>
            </w:r>
          </w:p>
        </w:tc>
      </w:tr>
      <w:tr w:rsidR="00441175" w:rsidRPr="00080656" w:rsidDel="00A97263" w14:paraId="6A886B4F" w14:textId="3D1F1604" w:rsidTr="00101BE7">
        <w:trPr>
          <w:trHeight w:val="575"/>
          <w:jc w:val="center"/>
          <w:del w:id="2706" w:author="Kate Boardman" w:date="2016-04-19T10:17:00Z"/>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07187DCD" w14:textId="7F8A7ADC" w:rsidR="00441175" w:rsidRPr="00080656" w:rsidDel="00A97263" w:rsidRDefault="00441175" w:rsidP="004D2920">
            <w:pPr>
              <w:pStyle w:val="Body"/>
              <w:autoSpaceDE w:val="0"/>
              <w:autoSpaceDN w:val="0"/>
              <w:rPr>
                <w:del w:id="2707" w:author="Kate Boardman" w:date="2016-04-19T10:17:00Z"/>
                <w:rFonts w:asciiTheme="majorHAnsi" w:hAnsiTheme="majorHAnsi"/>
                <w:szCs w:val="22"/>
              </w:rPr>
            </w:pPr>
            <w:del w:id="2708" w:author="Kate Boardman" w:date="2016-04-19T10:02:00Z">
              <w:r w:rsidRPr="00F33799" w:rsidDel="00441175">
                <w:delText>INCR ReadOnce request from an ACE master is not allowed to cross cache line boundary.</w:delText>
              </w:r>
            </w:del>
          </w:p>
        </w:tc>
        <w:tc>
          <w:tcPr>
            <w:tcW w:w="0" w:type="auto"/>
            <w:tcBorders>
              <w:top w:val="nil"/>
              <w:left w:val="nil"/>
              <w:bottom w:val="single" w:sz="8" w:space="0" w:color="auto"/>
              <w:right w:val="single" w:sz="8" w:space="0" w:color="auto"/>
            </w:tcBorders>
            <w:noWrap/>
            <w:tcMar>
              <w:top w:w="0" w:type="dxa"/>
              <w:left w:w="108" w:type="dxa"/>
              <w:bottom w:w="0" w:type="dxa"/>
              <w:right w:w="108" w:type="dxa"/>
            </w:tcMar>
          </w:tcPr>
          <w:p w14:paraId="519ED89E" w14:textId="7E985669" w:rsidR="00441175" w:rsidDel="00A97263" w:rsidRDefault="00441175" w:rsidP="004D2920">
            <w:pPr>
              <w:pStyle w:val="Body"/>
              <w:autoSpaceDE w:val="0"/>
              <w:autoSpaceDN w:val="0"/>
              <w:rPr>
                <w:del w:id="2709" w:author="Kate Boardman" w:date="2016-04-19T10:17:00Z"/>
                <w:rFonts w:asciiTheme="majorHAnsi" w:hAnsiTheme="majorHAnsi"/>
              </w:rPr>
            </w:pPr>
            <w:del w:id="2710" w:author="Kate Boardman" w:date="2016-04-19T10:02:00Z">
              <w:r w:rsidRPr="00F33799" w:rsidDel="00441175">
                <w:delText xml:space="preserve">ACE </w:delText>
              </w:r>
            </w:del>
            <w:del w:id="2711" w:author="Kate Boardman" w:date="2016-04-19T10:00:00Z">
              <w:r w:rsidRPr="00F33799" w:rsidDel="00441175">
                <w:delText>m</w:delText>
              </w:r>
            </w:del>
            <w:del w:id="2712" w:author="Kate Boardman" w:date="2016-04-19T10:02:00Z">
              <w:r w:rsidRPr="00F33799" w:rsidDel="00441175">
                <w:delText xml:space="preserve">aster </w:delText>
              </w:r>
            </w:del>
            <w:del w:id="2713" w:author="Kate Boardman" w:date="2016-04-19T10:00:00Z">
              <w:r w:rsidRPr="00F33799" w:rsidDel="00441175">
                <w:delText>b</w:delText>
              </w:r>
            </w:del>
            <w:del w:id="2714" w:author="Kate Boardman" w:date="2016-04-19T10:02:00Z">
              <w:r w:rsidRPr="00F33799" w:rsidDel="00441175">
                <w:delText>ridge</w:delText>
              </w:r>
            </w:del>
          </w:p>
        </w:tc>
        <w:tc>
          <w:tcPr>
            <w:tcW w:w="0" w:type="auto"/>
            <w:tcBorders>
              <w:top w:val="nil"/>
              <w:left w:val="nil"/>
              <w:bottom w:val="single" w:sz="8" w:space="0" w:color="auto"/>
              <w:right w:val="single" w:sz="8" w:space="0" w:color="auto"/>
            </w:tcBorders>
            <w:noWrap/>
            <w:tcMar>
              <w:top w:w="0" w:type="dxa"/>
              <w:left w:w="108" w:type="dxa"/>
              <w:bottom w:w="0" w:type="dxa"/>
              <w:right w:w="108" w:type="dxa"/>
            </w:tcMar>
          </w:tcPr>
          <w:p w14:paraId="55E9199C" w14:textId="3537EA2A" w:rsidR="00441175" w:rsidRPr="00080656" w:rsidDel="00A97263" w:rsidRDefault="00441175" w:rsidP="004D2920">
            <w:pPr>
              <w:pStyle w:val="Body"/>
              <w:autoSpaceDE w:val="0"/>
              <w:autoSpaceDN w:val="0"/>
              <w:rPr>
                <w:del w:id="2715" w:author="Kate Boardman" w:date="2016-04-19T10:17:00Z"/>
                <w:rFonts w:asciiTheme="majorHAnsi" w:hAnsiTheme="majorHAnsi"/>
                <w:szCs w:val="22"/>
              </w:rPr>
            </w:pPr>
            <w:del w:id="2716" w:author="Kate Boardman" w:date="2016-04-19T10:02:00Z">
              <w:r w:rsidRPr="00F33799" w:rsidDel="00441175">
                <w:delText>Protocol</w:delText>
              </w:r>
            </w:del>
          </w:p>
        </w:tc>
      </w:tr>
      <w:tr w:rsidR="00441175" w:rsidRPr="00080656" w:rsidDel="00A97263" w14:paraId="51CE468A" w14:textId="6FE158D8" w:rsidTr="00441175">
        <w:tblPrEx>
          <w:tblW w:w="0" w:type="auto"/>
          <w:jc w:val="center"/>
          <w:tblCellMar>
            <w:left w:w="0" w:type="dxa"/>
            <w:right w:w="0" w:type="dxa"/>
          </w:tblCellMar>
          <w:tblPrExChange w:id="2717" w:author="Kate Boardman" w:date="2016-04-19T10:02:00Z">
            <w:tblPrEx>
              <w:tblW w:w="0" w:type="auto"/>
              <w:jc w:val="center"/>
              <w:tblCellMar>
                <w:left w:w="0" w:type="dxa"/>
                <w:right w:w="0" w:type="dxa"/>
              </w:tblCellMar>
            </w:tblPrEx>
          </w:tblPrExChange>
        </w:tblPrEx>
        <w:trPr>
          <w:jc w:val="center"/>
          <w:del w:id="2718" w:author="Kate Boardman" w:date="2016-04-19T10:17:00Z"/>
          <w:trPrChange w:id="2719" w:author="Kate Boardman" w:date="2016-04-19T10:02:00Z">
            <w:trPr>
              <w:jc w:val="center"/>
            </w:trPr>
          </w:trPrChange>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Change w:id="2720" w:author="Kate Boardman" w:date="2016-04-19T10:02:00Z">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14:paraId="4A6F9B7E" w14:textId="6C9C593D" w:rsidR="00441175" w:rsidRPr="00080656" w:rsidDel="00A97263" w:rsidRDefault="00441175" w:rsidP="004D2920">
            <w:pPr>
              <w:pStyle w:val="Body"/>
              <w:autoSpaceDE w:val="0"/>
              <w:autoSpaceDN w:val="0"/>
              <w:rPr>
                <w:del w:id="2721" w:author="Kate Boardman" w:date="2016-04-19T10:17:00Z"/>
                <w:rFonts w:asciiTheme="majorHAnsi" w:hAnsiTheme="majorHAnsi"/>
                <w:szCs w:val="22"/>
              </w:rPr>
            </w:pPr>
            <w:del w:id="2722" w:author="Kate Boardman" w:date="2016-04-19T10:02:00Z">
              <w:r w:rsidRPr="00F33799" w:rsidDel="00441175">
                <w:delText>INCR WriteUnique request from an ACE master is not allowed to cross cache line boundary.</w:delText>
              </w:r>
            </w:del>
          </w:p>
        </w:tc>
        <w:tc>
          <w:tcPr>
            <w:tcW w:w="0" w:type="auto"/>
            <w:tcBorders>
              <w:top w:val="nil"/>
              <w:left w:val="nil"/>
              <w:bottom w:val="single" w:sz="8" w:space="0" w:color="auto"/>
              <w:right w:val="single" w:sz="8" w:space="0" w:color="auto"/>
            </w:tcBorders>
            <w:tcMar>
              <w:top w:w="0" w:type="dxa"/>
              <w:left w:w="108" w:type="dxa"/>
              <w:bottom w:w="0" w:type="dxa"/>
              <w:right w:w="108" w:type="dxa"/>
            </w:tcMar>
            <w:tcPrChange w:id="2723" w:author="Kate Boardman" w:date="2016-04-19T10:02:00Z">
              <w:tcPr>
                <w:tcW w:w="0" w:type="auto"/>
                <w:gridSpan w:val="3"/>
                <w:tcBorders>
                  <w:top w:val="nil"/>
                  <w:left w:val="nil"/>
                  <w:bottom w:val="single" w:sz="8" w:space="0" w:color="auto"/>
                  <w:right w:val="single" w:sz="8" w:space="0" w:color="auto"/>
                </w:tcBorders>
                <w:tcMar>
                  <w:top w:w="0" w:type="dxa"/>
                  <w:left w:w="108" w:type="dxa"/>
                  <w:bottom w:w="0" w:type="dxa"/>
                  <w:right w:w="108" w:type="dxa"/>
                </w:tcMar>
              </w:tcPr>
            </w:tcPrChange>
          </w:tcPr>
          <w:p w14:paraId="36ACFA94" w14:textId="4518656E" w:rsidR="00441175" w:rsidRPr="00080656" w:rsidDel="00A97263" w:rsidRDefault="00441175" w:rsidP="004D2920">
            <w:pPr>
              <w:pStyle w:val="Body"/>
              <w:autoSpaceDE w:val="0"/>
              <w:autoSpaceDN w:val="0"/>
              <w:rPr>
                <w:del w:id="2724" w:author="Kate Boardman" w:date="2016-04-19T10:17:00Z"/>
                <w:rFonts w:asciiTheme="majorHAnsi" w:hAnsiTheme="majorHAnsi"/>
                <w:szCs w:val="22"/>
              </w:rPr>
            </w:pPr>
            <w:del w:id="2725" w:author="Kate Boardman" w:date="2016-04-19T10:02:00Z">
              <w:r w:rsidRPr="00F33799" w:rsidDel="00441175">
                <w:delText xml:space="preserve">ACE </w:delText>
              </w:r>
            </w:del>
            <w:del w:id="2726" w:author="Kate Boardman" w:date="2016-04-19T10:00:00Z">
              <w:r w:rsidRPr="00F33799" w:rsidDel="00441175">
                <w:delText>m</w:delText>
              </w:r>
            </w:del>
            <w:del w:id="2727" w:author="Kate Boardman" w:date="2016-04-19T10:02:00Z">
              <w:r w:rsidRPr="00F33799" w:rsidDel="00441175">
                <w:delText xml:space="preserve">aster </w:delText>
              </w:r>
            </w:del>
            <w:del w:id="2728" w:author="Kate Boardman" w:date="2016-04-19T10:00:00Z">
              <w:r w:rsidRPr="00F33799" w:rsidDel="00441175">
                <w:delText>b</w:delText>
              </w:r>
            </w:del>
            <w:del w:id="2729" w:author="Kate Boardman" w:date="2016-04-19T10:02:00Z">
              <w:r w:rsidRPr="00F33799" w:rsidDel="00441175">
                <w:delText>ridge</w:delText>
              </w:r>
            </w:del>
          </w:p>
        </w:tc>
        <w:tc>
          <w:tcPr>
            <w:tcW w:w="0" w:type="auto"/>
            <w:tcBorders>
              <w:top w:val="nil"/>
              <w:left w:val="nil"/>
              <w:bottom w:val="single" w:sz="8" w:space="0" w:color="auto"/>
              <w:right w:val="single" w:sz="8" w:space="0" w:color="auto"/>
            </w:tcBorders>
            <w:tcMar>
              <w:top w:w="0" w:type="dxa"/>
              <w:left w:w="108" w:type="dxa"/>
              <w:bottom w:w="0" w:type="dxa"/>
              <w:right w:w="108" w:type="dxa"/>
            </w:tcMar>
            <w:tcPrChange w:id="2730" w:author="Kate Boardman" w:date="2016-04-19T10:02:00Z">
              <w:tcPr>
                <w:tcW w:w="0" w:type="auto"/>
                <w:tcBorders>
                  <w:top w:val="nil"/>
                  <w:left w:val="nil"/>
                  <w:bottom w:val="single" w:sz="8" w:space="0" w:color="auto"/>
                  <w:right w:val="single" w:sz="8" w:space="0" w:color="auto"/>
                </w:tcBorders>
                <w:tcMar>
                  <w:top w:w="0" w:type="dxa"/>
                  <w:left w:w="108" w:type="dxa"/>
                  <w:bottom w:w="0" w:type="dxa"/>
                  <w:right w:w="108" w:type="dxa"/>
                </w:tcMar>
              </w:tcPr>
            </w:tcPrChange>
          </w:tcPr>
          <w:p w14:paraId="2515D662" w14:textId="53F818EF" w:rsidR="00441175" w:rsidRPr="00080656" w:rsidDel="00A97263" w:rsidRDefault="00441175" w:rsidP="004D2920">
            <w:pPr>
              <w:pStyle w:val="Body"/>
              <w:autoSpaceDE w:val="0"/>
              <w:autoSpaceDN w:val="0"/>
              <w:rPr>
                <w:del w:id="2731" w:author="Kate Boardman" w:date="2016-04-19T10:17:00Z"/>
                <w:rFonts w:asciiTheme="majorHAnsi" w:hAnsiTheme="majorHAnsi"/>
                <w:szCs w:val="22"/>
              </w:rPr>
            </w:pPr>
            <w:del w:id="2732" w:author="Kate Boardman" w:date="2016-04-19T10:02:00Z">
              <w:r w:rsidRPr="00F33799" w:rsidDel="00441175">
                <w:delText>Protocol</w:delText>
              </w:r>
            </w:del>
          </w:p>
        </w:tc>
      </w:tr>
      <w:tr w:rsidR="00441175" w:rsidRPr="00080656" w14:paraId="1163E7B7"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F2E9F30" w14:textId="7292C4E4"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 xml:space="preserve">WDATA </w:t>
            </w:r>
            <w:proofErr w:type="gramStart"/>
            <w:r w:rsidRPr="00080656">
              <w:rPr>
                <w:rFonts w:asciiTheme="majorHAnsi" w:hAnsiTheme="majorHAnsi"/>
                <w:szCs w:val="22"/>
              </w:rPr>
              <w:t>is never interleaved</w:t>
            </w:r>
            <w:proofErr w:type="gramEnd"/>
            <w:r w:rsidRPr="00080656">
              <w:rPr>
                <w:rFonts w:asciiTheme="majorHAnsi" w:hAnsiTheme="majorHAnsi"/>
                <w:szCs w:val="22"/>
              </w:rPr>
              <w:t xml:space="preserve"> across different WIDs.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6A9DE9A0" w14:textId="68709EE1" w:rsidR="00441175" w:rsidRPr="00080656" w:rsidRDefault="0044117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rPr>
              <w:t xml:space="preserve"> </w:t>
            </w:r>
            <w:r>
              <w:rPr>
                <w:rFonts w:asciiTheme="majorHAnsi" w:hAnsiTheme="majorHAnsi"/>
              </w:rPr>
              <w:t>M</w:t>
            </w:r>
            <w:r w:rsidRPr="00080656">
              <w:rPr>
                <w:rFonts w:asciiTheme="majorHAnsi" w:hAnsiTheme="majorHAnsi"/>
              </w:rPr>
              <w:t xml:space="preserve">aster </w:t>
            </w:r>
            <w:r>
              <w:rPr>
                <w:rFonts w:asciiTheme="majorHAnsi" w:hAnsiTheme="majorHAnsi"/>
              </w:rPr>
              <w:t>B</w:t>
            </w:r>
            <w:r w:rsidRPr="00080656">
              <w:rPr>
                <w:rFonts w:asciiTheme="majorHAnsi" w:hAnsiTheme="majorHAnsi"/>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47187C43" w14:textId="05F2F98F"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Functional</w:t>
            </w:r>
          </w:p>
        </w:tc>
      </w:tr>
      <w:tr w:rsidR="00441175" w:rsidRPr="00080656" w14:paraId="7155BEDE"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84ED58F" w14:textId="555C935A"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WID must match AWID for same request.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53638F29" w14:textId="438C0D62" w:rsidR="00441175" w:rsidRPr="00080656" w:rsidRDefault="0044117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rPr>
              <w:t xml:space="preserve"> </w:t>
            </w:r>
            <w:r>
              <w:rPr>
                <w:rFonts w:asciiTheme="majorHAnsi" w:hAnsiTheme="majorHAnsi"/>
              </w:rPr>
              <w:t>M</w:t>
            </w:r>
            <w:r w:rsidRPr="00080656">
              <w:rPr>
                <w:rFonts w:asciiTheme="majorHAnsi" w:hAnsiTheme="majorHAnsi"/>
              </w:rPr>
              <w:t xml:space="preserve">aster </w:t>
            </w:r>
            <w:r>
              <w:rPr>
                <w:rFonts w:asciiTheme="majorHAnsi" w:hAnsiTheme="majorHAnsi"/>
              </w:rPr>
              <w:t>B</w:t>
            </w:r>
            <w:r w:rsidRPr="00080656">
              <w:rPr>
                <w:rFonts w:asciiTheme="majorHAnsi" w:hAnsiTheme="majorHAnsi"/>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2D780B49" w14:textId="69A12BF0"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Functional</w:t>
            </w:r>
          </w:p>
        </w:tc>
      </w:tr>
      <w:tr w:rsidR="00A97263" w:rsidRPr="00080656" w14:paraId="54888D47" w14:textId="77777777" w:rsidTr="004D2920">
        <w:trPr>
          <w:jc w:val="center"/>
          <w:ins w:id="2733" w:author="Kate Boardman" w:date="2016-04-19T10:08:00Z"/>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90F2592" w14:textId="5D97042F" w:rsidR="00A97263" w:rsidRPr="00080656" w:rsidRDefault="00A97263" w:rsidP="004D2920">
            <w:pPr>
              <w:pStyle w:val="Body"/>
              <w:autoSpaceDE w:val="0"/>
              <w:autoSpaceDN w:val="0"/>
              <w:rPr>
                <w:ins w:id="2734" w:author="Kate Boardman" w:date="2016-04-19T10:08:00Z"/>
                <w:rFonts w:asciiTheme="majorHAnsi" w:hAnsiTheme="majorHAnsi"/>
                <w:szCs w:val="22"/>
              </w:rPr>
            </w:pPr>
            <w:ins w:id="2735" w:author="Kate Boardman" w:date="2016-04-19T10:08:00Z">
              <w:r>
                <w:rPr>
                  <w:rFonts w:asciiTheme="majorHAnsi" w:hAnsiTheme="majorHAnsi"/>
                  <w:szCs w:val="22"/>
                </w:rPr>
                <w:t xml:space="preserve">Bridge registers are not </w:t>
              </w:r>
            </w:ins>
            <w:ins w:id="2736" w:author="Kate Boardman" w:date="2016-04-19T11:15:00Z">
              <w:r w:rsidR="00214568">
                <w:rPr>
                  <w:rFonts w:asciiTheme="majorHAnsi" w:hAnsiTheme="majorHAnsi"/>
                  <w:szCs w:val="22"/>
                </w:rPr>
                <w:t>X or Z</w:t>
              </w:r>
            </w:ins>
            <w:ins w:id="2737" w:author="Kate Boardman" w:date="2016-04-19T10:08:00Z">
              <w:r>
                <w:rPr>
                  <w:rFonts w:asciiTheme="majorHAnsi" w:hAnsiTheme="majorHAnsi"/>
                  <w:szCs w:val="22"/>
                </w:rPr>
                <w:t xml:space="preserve"> </w:t>
              </w:r>
            </w:ins>
            <w:ins w:id="2738" w:author="Kate Boardman" w:date="2016-04-19T10:22:00Z">
              <w:r w:rsidR="00A31030">
                <w:rPr>
                  <w:rFonts w:asciiTheme="majorHAnsi" w:hAnsiTheme="majorHAnsi"/>
                  <w:szCs w:val="22"/>
                </w:rPr>
                <w:t xml:space="preserve">when </w:t>
              </w:r>
            </w:ins>
            <w:ins w:id="2739" w:author="Kate Boardman" w:date="2016-04-19T10:08:00Z">
              <w:r>
                <w:rPr>
                  <w:rFonts w:asciiTheme="majorHAnsi" w:hAnsiTheme="majorHAnsi"/>
                  <w:szCs w:val="22"/>
                </w:rPr>
                <w:t>out of reset.</w:t>
              </w:r>
            </w:ins>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65212116" w14:textId="1843FC7E" w:rsidR="00A97263" w:rsidRDefault="00A97263" w:rsidP="004D2920">
            <w:pPr>
              <w:pStyle w:val="Body"/>
              <w:autoSpaceDE w:val="0"/>
              <w:autoSpaceDN w:val="0"/>
              <w:rPr>
                <w:ins w:id="2740" w:author="Kate Boardman" w:date="2016-04-19T10:08:00Z"/>
                <w:rFonts w:asciiTheme="majorHAnsi" w:hAnsiTheme="majorHAnsi"/>
              </w:rPr>
            </w:pPr>
            <w:ins w:id="2741" w:author="Kate Boardman" w:date="2016-04-19T10:08:00Z">
              <w:r>
                <w:rPr>
                  <w:rFonts w:asciiTheme="majorHAnsi" w:hAnsiTheme="majorHAnsi"/>
                </w:rPr>
                <w:t>ACE Master Bridge</w:t>
              </w:r>
            </w:ins>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42FF3B08" w14:textId="7A265514" w:rsidR="00A97263" w:rsidRPr="00080656" w:rsidRDefault="00A97263" w:rsidP="004D2920">
            <w:pPr>
              <w:pStyle w:val="Body"/>
              <w:autoSpaceDE w:val="0"/>
              <w:autoSpaceDN w:val="0"/>
              <w:rPr>
                <w:ins w:id="2742" w:author="Kate Boardman" w:date="2016-04-19T10:08:00Z"/>
                <w:rFonts w:asciiTheme="majorHAnsi" w:hAnsiTheme="majorHAnsi"/>
                <w:szCs w:val="22"/>
              </w:rPr>
            </w:pPr>
            <w:ins w:id="2743" w:author="Kate Boardman" w:date="2016-04-19T10:08:00Z">
              <w:r>
                <w:rPr>
                  <w:rFonts w:asciiTheme="majorHAnsi" w:hAnsiTheme="majorHAnsi"/>
                  <w:szCs w:val="22"/>
                </w:rPr>
                <w:t>Functional</w:t>
              </w:r>
            </w:ins>
          </w:p>
        </w:tc>
      </w:tr>
      <w:tr w:rsidR="00441175" w:rsidRPr="00080656" w14:paraId="5793E065" w14:textId="77777777" w:rsidTr="004D2920">
        <w:trPr>
          <w:trHeight w:val="368"/>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750D46" w14:textId="52764072" w:rsidR="00441175" w:rsidRPr="00080656" w:rsidRDefault="00441175" w:rsidP="004D2920">
            <w:pPr>
              <w:rPr>
                <w:rFonts w:asciiTheme="majorHAnsi" w:eastAsiaTheme="minorHAnsi" w:hAnsiTheme="majorHAnsi"/>
              </w:rPr>
            </w:pPr>
            <w:r w:rsidRPr="00080656">
              <w:rPr>
                <w:rFonts w:asciiTheme="majorHAnsi" w:hAnsiTheme="majorHAnsi"/>
              </w:rPr>
              <w:t>ARVALID, AWVALID, WVALID, RVALID, BVALID</w:t>
            </w:r>
            <w:r>
              <w:rPr>
                <w:rFonts w:asciiTheme="majorHAnsi" w:hAnsiTheme="majorHAnsi"/>
              </w:rPr>
              <w:t xml:space="preserve">, ACVALID, CRVALID, CDVALID </w:t>
            </w:r>
            <w:del w:id="2744" w:author="Kate Boardman" w:date="2016-04-19T10:08:00Z">
              <w:r w:rsidRPr="00080656" w:rsidDel="00A97263">
                <w:rPr>
                  <w:rFonts w:asciiTheme="majorHAnsi" w:hAnsiTheme="majorHAnsi"/>
                </w:rPr>
                <w:delText xml:space="preserve"> </w:delText>
              </w:r>
            </w:del>
            <w:r w:rsidRPr="00080656">
              <w:rPr>
                <w:rFonts w:asciiTheme="majorHAnsi" w:hAnsiTheme="majorHAnsi"/>
              </w:rPr>
              <w:t>are low when in reset</w:t>
            </w:r>
            <w:r>
              <w:rPr>
                <w:rFonts w:asciiTheme="majorHAnsi" w:hAnsiTheme="majorHAnsi"/>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28B1AE9" w14:textId="6EEA34CD" w:rsidR="00441175" w:rsidRPr="00080656" w:rsidRDefault="00441175" w:rsidP="004D2920">
            <w:pPr>
              <w:rPr>
                <w:rFonts w:asciiTheme="majorHAnsi" w:eastAsiaTheme="minorHAnsi" w:hAnsiTheme="majorHAnsi"/>
              </w:rPr>
            </w:pPr>
            <w:r>
              <w:rPr>
                <w:rFonts w:asciiTheme="majorHAnsi" w:hAnsiTheme="majorHAnsi"/>
              </w:rPr>
              <w:t>ACE</w:t>
            </w:r>
            <w:r w:rsidRPr="00080656">
              <w:rPr>
                <w:rFonts w:asciiTheme="majorHAnsi" w:hAnsiTheme="majorHAnsi"/>
              </w:rPr>
              <w:t xml:space="preserve"> </w:t>
            </w:r>
            <w:r>
              <w:rPr>
                <w:rFonts w:asciiTheme="majorHAnsi" w:hAnsiTheme="majorHAnsi"/>
              </w:rPr>
              <w:t>S</w:t>
            </w:r>
            <w:r w:rsidRPr="00080656">
              <w:rPr>
                <w:rFonts w:asciiTheme="majorHAnsi" w:hAnsiTheme="majorHAnsi"/>
              </w:rPr>
              <w:t xml:space="preserve">lave </w:t>
            </w:r>
            <w:r>
              <w:rPr>
                <w:rFonts w:asciiTheme="majorHAnsi" w:hAnsiTheme="majorHAnsi"/>
              </w:rPr>
              <w:t>B</w:t>
            </w:r>
            <w:r w:rsidRPr="00080656">
              <w:rPr>
                <w:rFonts w:asciiTheme="majorHAnsi" w:hAnsiTheme="majorHAnsi"/>
              </w:rPr>
              <w:t>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D942674" w14:textId="77777777" w:rsidR="00441175" w:rsidRPr="00080656" w:rsidRDefault="00441175" w:rsidP="004D2920">
            <w:pPr>
              <w:rPr>
                <w:rFonts w:asciiTheme="majorHAnsi" w:eastAsiaTheme="minorHAnsi" w:hAnsiTheme="majorHAnsi"/>
              </w:rPr>
            </w:pPr>
            <w:r w:rsidRPr="00080656">
              <w:rPr>
                <w:rFonts w:asciiTheme="majorHAnsi" w:hAnsiTheme="majorHAnsi"/>
              </w:rPr>
              <w:t>Protocol</w:t>
            </w:r>
          </w:p>
        </w:tc>
      </w:tr>
      <w:tr w:rsidR="00441175" w:rsidRPr="00080656" w14:paraId="166187D3" w14:textId="77777777" w:rsidTr="004D2920">
        <w:trPr>
          <w:trHeight w:val="422"/>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F145BA1" w14:textId="0588601C" w:rsidR="00441175" w:rsidRPr="00080656" w:rsidRDefault="00441175" w:rsidP="004D2920">
            <w:pPr>
              <w:rPr>
                <w:rFonts w:asciiTheme="majorHAnsi" w:hAnsiTheme="majorHAnsi"/>
              </w:rPr>
            </w:pPr>
            <w:r w:rsidRPr="00080656">
              <w:rPr>
                <w:rFonts w:asciiTheme="majorHAnsi" w:hAnsiTheme="majorHAnsi"/>
              </w:rPr>
              <w:t>ARVALID, AWVALID, WVALID, RVALID, BVALID</w:t>
            </w:r>
            <w:r>
              <w:rPr>
                <w:rFonts w:asciiTheme="majorHAnsi" w:hAnsiTheme="majorHAnsi"/>
              </w:rPr>
              <w:t>, ACVALID, CRVALID, CDVALID</w:t>
            </w:r>
            <w:r w:rsidRPr="00080656">
              <w:rPr>
                <w:rFonts w:asciiTheme="majorHAnsi" w:hAnsiTheme="majorHAnsi"/>
              </w:rPr>
              <w:t xml:space="preserve"> are never </w:t>
            </w:r>
            <w:del w:id="2745" w:author="Kate Boardman" w:date="2016-04-19T11:15:00Z">
              <w:r w:rsidRPr="00080656" w:rsidDel="00214568">
                <w:rPr>
                  <w:rFonts w:asciiTheme="majorHAnsi" w:hAnsiTheme="majorHAnsi"/>
                </w:rPr>
                <w:delText>x or z</w:delText>
              </w:r>
            </w:del>
            <w:ins w:id="2746" w:author="Kate Boardman" w:date="2016-04-19T11:15:00Z">
              <w:r w:rsidR="00214568">
                <w:rPr>
                  <w:rFonts w:asciiTheme="majorHAnsi" w:hAnsiTheme="majorHAnsi"/>
                </w:rPr>
                <w:t>X or Z</w:t>
              </w:r>
            </w:ins>
            <w:r w:rsidRPr="00080656">
              <w:rPr>
                <w:rFonts w:asciiTheme="majorHAnsi" w:hAnsiTheme="majorHAnsi"/>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2B0C20A2" w14:textId="29F89243" w:rsidR="00441175" w:rsidRPr="00080656" w:rsidRDefault="00441175" w:rsidP="004D2920">
            <w:pPr>
              <w:rPr>
                <w:rFonts w:asciiTheme="majorHAnsi" w:hAnsiTheme="majorHAnsi"/>
              </w:rPr>
            </w:pPr>
            <w:r>
              <w:rPr>
                <w:rFonts w:asciiTheme="majorHAnsi" w:hAnsiTheme="majorHAnsi"/>
              </w:rPr>
              <w:t>ACE</w:t>
            </w:r>
            <w:r w:rsidRPr="00080656">
              <w:rPr>
                <w:rFonts w:asciiTheme="majorHAnsi" w:hAnsiTheme="majorHAnsi"/>
              </w:rPr>
              <w:t xml:space="preserve"> </w:t>
            </w:r>
            <w:r>
              <w:rPr>
                <w:rFonts w:asciiTheme="majorHAnsi" w:hAnsiTheme="majorHAnsi"/>
              </w:rPr>
              <w:t>S</w:t>
            </w:r>
            <w:r w:rsidRPr="00080656">
              <w:rPr>
                <w:rFonts w:asciiTheme="majorHAnsi" w:hAnsiTheme="majorHAnsi"/>
              </w:rPr>
              <w:t xml:space="preserve">lave </w:t>
            </w:r>
            <w:r>
              <w:rPr>
                <w:rFonts w:asciiTheme="majorHAnsi" w:hAnsiTheme="majorHAnsi"/>
              </w:rPr>
              <w:t>B</w:t>
            </w:r>
            <w:r w:rsidRPr="00080656">
              <w:rPr>
                <w:rFonts w:asciiTheme="majorHAnsi" w:hAnsiTheme="majorHAnsi"/>
              </w:rPr>
              <w:t>ridge</w:t>
            </w:r>
            <w:r w:rsidRPr="00080656" w:rsidDel="007B385F">
              <w:rPr>
                <w:rFonts w:asciiTheme="majorHAnsi" w:hAnsiTheme="majorHAnsi"/>
              </w:rPr>
              <w:t xml:space="preserv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0B4CA4F8" w14:textId="77777777" w:rsidR="00441175" w:rsidRPr="00080656" w:rsidRDefault="00441175" w:rsidP="004D2920">
            <w:pPr>
              <w:rPr>
                <w:rFonts w:asciiTheme="majorHAnsi" w:hAnsiTheme="majorHAnsi"/>
              </w:rPr>
            </w:pPr>
            <w:r w:rsidRPr="00080656">
              <w:rPr>
                <w:rFonts w:asciiTheme="majorHAnsi" w:hAnsiTheme="majorHAnsi"/>
              </w:rPr>
              <w:t>Protocol</w:t>
            </w:r>
          </w:p>
        </w:tc>
      </w:tr>
      <w:tr w:rsidR="00441175" w:rsidRPr="00080656" w14:paraId="7EDB3628" w14:textId="77777777" w:rsidTr="004D2920">
        <w:trPr>
          <w:trHeight w:val="422"/>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04373B8" w14:textId="4090F859" w:rsidR="00441175" w:rsidRPr="00080656" w:rsidRDefault="00441175">
            <w:pPr>
              <w:rPr>
                <w:rFonts w:asciiTheme="majorHAnsi" w:hAnsiTheme="majorHAnsi"/>
              </w:rPr>
            </w:pPr>
            <w:r>
              <w:rPr>
                <w:rFonts w:asciiTheme="majorHAnsi" w:hAnsiTheme="majorHAnsi"/>
              </w:rPr>
              <w:t xml:space="preserve">AR, AW, W, R, B, AC, CR, CD control signals must not be </w:t>
            </w:r>
            <w:ins w:id="2747" w:author="Kate Boardman" w:date="2016-04-19T10:12:00Z">
              <w:r w:rsidR="00A97263">
                <w:rPr>
                  <w:rFonts w:asciiTheme="majorHAnsi" w:hAnsiTheme="majorHAnsi"/>
                </w:rPr>
                <w:t>X</w:t>
              </w:r>
            </w:ins>
            <w:del w:id="2748" w:author="Kate Boardman" w:date="2016-04-19T10:12:00Z">
              <w:r w:rsidDel="00A97263">
                <w:rPr>
                  <w:rFonts w:asciiTheme="majorHAnsi" w:hAnsiTheme="majorHAnsi"/>
                </w:rPr>
                <w:delText>x</w:delText>
              </w:r>
            </w:del>
            <w:r>
              <w:rPr>
                <w:rFonts w:asciiTheme="majorHAnsi" w:hAnsiTheme="majorHAnsi"/>
              </w:rPr>
              <w:t xml:space="preserve"> or</w:t>
            </w:r>
            <w:ins w:id="2749" w:author="Kate Boardman" w:date="2016-04-19T10:12:00Z">
              <w:r w:rsidR="00A97263">
                <w:rPr>
                  <w:rFonts w:asciiTheme="majorHAnsi" w:hAnsiTheme="majorHAnsi"/>
                </w:rPr>
                <w:t>Z</w:t>
              </w:r>
            </w:ins>
            <w:r>
              <w:rPr>
                <w:rFonts w:asciiTheme="majorHAnsi" w:hAnsiTheme="majorHAnsi"/>
              </w:rPr>
              <w:t xml:space="preserve"> </w:t>
            </w:r>
            <w:del w:id="2750" w:author="Kate Boardman" w:date="2016-04-19T10:12:00Z">
              <w:r w:rsidDel="00A97263">
                <w:rPr>
                  <w:rFonts w:asciiTheme="majorHAnsi" w:hAnsiTheme="majorHAnsi"/>
                </w:rPr>
                <w:delText>z</w:delText>
              </w:r>
            </w:del>
            <w:r>
              <w:rPr>
                <w:rFonts w:asciiTheme="majorHAnsi" w:hAnsiTheme="majorHAnsi"/>
              </w:rPr>
              <w:t xml:space="preserve"> when corresponding VALID and READY are high.</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06BB0947" w14:textId="033A3B2E" w:rsidR="00441175" w:rsidRDefault="00441175" w:rsidP="004D2920">
            <w:pPr>
              <w:rPr>
                <w:rFonts w:asciiTheme="majorHAnsi" w:hAnsiTheme="majorHAnsi"/>
              </w:rPr>
            </w:pPr>
            <w:r>
              <w:rPr>
                <w:rFonts w:asciiTheme="majorHAnsi" w:hAnsiTheme="majorHAnsi"/>
              </w:rPr>
              <w:t>ACE</w:t>
            </w:r>
            <w:r w:rsidRPr="00080656">
              <w:rPr>
                <w:rFonts w:asciiTheme="majorHAnsi" w:hAnsiTheme="majorHAnsi"/>
              </w:rPr>
              <w:t xml:space="preserve"> </w:t>
            </w:r>
            <w:r>
              <w:rPr>
                <w:rFonts w:asciiTheme="majorHAnsi" w:hAnsiTheme="majorHAnsi"/>
              </w:rPr>
              <w:t>S</w:t>
            </w:r>
            <w:r w:rsidRPr="00080656">
              <w:rPr>
                <w:rFonts w:asciiTheme="majorHAnsi" w:hAnsiTheme="majorHAnsi"/>
              </w:rPr>
              <w:t xml:space="preserve">lave </w:t>
            </w:r>
            <w:r>
              <w:rPr>
                <w:rFonts w:asciiTheme="majorHAnsi" w:hAnsiTheme="majorHAnsi"/>
              </w:rPr>
              <w:t>B</w:t>
            </w:r>
            <w:r w:rsidRPr="00080656">
              <w:rPr>
                <w:rFonts w:asciiTheme="majorHAnsi" w:hAnsiTheme="majorHAnsi"/>
              </w:rPr>
              <w:t>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505F9B72" w14:textId="39EE6786" w:rsidR="00441175" w:rsidRPr="00080656" w:rsidRDefault="00441175" w:rsidP="004D2920">
            <w:pPr>
              <w:rPr>
                <w:rFonts w:asciiTheme="majorHAnsi" w:hAnsiTheme="majorHAnsi"/>
              </w:rPr>
            </w:pPr>
            <w:r>
              <w:rPr>
                <w:rFonts w:asciiTheme="majorHAnsi" w:hAnsiTheme="majorHAnsi"/>
              </w:rPr>
              <w:t>Protocol</w:t>
            </w:r>
          </w:p>
        </w:tc>
      </w:tr>
      <w:tr w:rsidR="00441175" w:rsidRPr="00080656" w14:paraId="14F56518" w14:textId="77777777" w:rsidTr="004D2920">
        <w:trPr>
          <w:trHeight w:val="44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D8F061" w14:textId="173C5C2C" w:rsidR="00441175" w:rsidRPr="00080656" w:rsidRDefault="00441175" w:rsidP="004D2920">
            <w:pPr>
              <w:rPr>
                <w:rFonts w:asciiTheme="majorHAnsi" w:eastAsiaTheme="minorHAnsi" w:hAnsiTheme="majorHAnsi"/>
              </w:rPr>
            </w:pPr>
            <w:r w:rsidRPr="00080656">
              <w:rPr>
                <w:rFonts w:asciiTheme="majorHAnsi" w:hAnsiTheme="majorHAnsi"/>
              </w:rPr>
              <w:t>Reset high for at least 16 cycles. If the bridge is an asynchronous bridge, this check makes sure that reset is high for at least 16 clock cycles of the slower</w:t>
            </w:r>
            <w:r>
              <w:rPr>
                <w:rFonts w:asciiTheme="majorHAnsi" w:hAnsiTheme="majorHAnsi"/>
              </w:rPr>
              <w:t xml:space="preserve"> </w:t>
            </w:r>
            <w:r w:rsidRPr="00080656">
              <w:rPr>
                <w:rFonts w:asciiTheme="majorHAnsi" w:hAnsiTheme="majorHAnsi"/>
              </w:rPr>
              <w:t xml:space="preserve"> </w:t>
            </w:r>
            <w:r>
              <w:rPr>
                <w:rFonts w:asciiTheme="majorHAnsi" w:hAnsiTheme="majorHAnsi"/>
              </w:rPr>
              <w:t xml:space="preserve"> </w:t>
            </w:r>
            <w:r w:rsidRPr="00080656">
              <w:rPr>
                <w:rFonts w:asciiTheme="majorHAnsi" w:hAnsiTheme="majorHAnsi"/>
              </w:rPr>
              <w:t>clock.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B8AAD74" w14:textId="3B8ACAE7" w:rsidR="00441175" w:rsidRPr="00080656" w:rsidRDefault="00441175" w:rsidP="004D2920">
            <w:pPr>
              <w:rPr>
                <w:rFonts w:asciiTheme="majorHAnsi" w:eastAsiaTheme="minorHAnsi" w:hAnsiTheme="majorHAnsi"/>
              </w:rPr>
            </w:pPr>
            <w:r>
              <w:rPr>
                <w:rFonts w:asciiTheme="majorHAnsi" w:hAnsiTheme="majorHAnsi"/>
              </w:rPr>
              <w:t>ACE</w:t>
            </w:r>
            <w:r w:rsidRPr="00080656">
              <w:rPr>
                <w:rFonts w:asciiTheme="majorHAnsi" w:hAnsiTheme="majorHAnsi"/>
              </w:rPr>
              <w:t xml:space="preserve"> </w:t>
            </w:r>
            <w:r>
              <w:rPr>
                <w:rFonts w:asciiTheme="majorHAnsi" w:hAnsiTheme="majorHAnsi"/>
              </w:rPr>
              <w:t>S</w:t>
            </w:r>
            <w:r w:rsidRPr="00080656">
              <w:rPr>
                <w:rFonts w:asciiTheme="majorHAnsi" w:hAnsiTheme="majorHAnsi"/>
              </w:rPr>
              <w:t xml:space="preserve">lave </w:t>
            </w:r>
            <w:r>
              <w:rPr>
                <w:rFonts w:asciiTheme="majorHAnsi" w:hAnsiTheme="majorHAnsi"/>
              </w:rPr>
              <w:t>B</w:t>
            </w:r>
            <w:r w:rsidRPr="00080656">
              <w:rPr>
                <w:rFonts w:asciiTheme="majorHAnsi" w:hAnsiTheme="majorHAnsi"/>
              </w:rPr>
              <w:t>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22D0A6B" w14:textId="77777777" w:rsidR="00441175" w:rsidRPr="00080656" w:rsidRDefault="00441175" w:rsidP="004D2920">
            <w:pPr>
              <w:rPr>
                <w:rFonts w:asciiTheme="majorHAnsi" w:eastAsiaTheme="minorHAnsi" w:hAnsiTheme="majorHAnsi"/>
              </w:rPr>
            </w:pPr>
            <w:r w:rsidRPr="00080656">
              <w:rPr>
                <w:rFonts w:asciiTheme="majorHAnsi" w:hAnsiTheme="majorHAnsi"/>
              </w:rPr>
              <w:t>Protocol</w:t>
            </w:r>
          </w:p>
        </w:tc>
      </w:tr>
      <w:tr w:rsidR="00441175" w:rsidRPr="00080656" w14:paraId="58B68859" w14:textId="77777777" w:rsidTr="004D2920">
        <w:trPr>
          <w:trHeight w:val="6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95F382B" w14:textId="0031F2CD" w:rsidR="00441175" w:rsidRPr="00080656" w:rsidRDefault="00441175" w:rsidP="004D2920">
            <w:pPr>
              <w:rPr>
                <w:rFonts w:asciiTheme="majorHAnsi" w:hAnsiTheme="majorHAnsi"/>
              </w:rPr>
            </w:pPr>
            <w:proofErr w:type="gramStart"/>
            <w:r w:rsidRPr="00080656">
              <w:rPr>
                <w:rFonts w:asciiTheme="majorHAnsi" w:hAnsiTheme="majorHAnsi"/>
              </w:rPr>
              <w:t>RREADY and BREADY are low when in reset</w:t>
            </w:r>
            <w:r>
              <w:rPr>
                <w:rFonts w:asciiTheme="majorHAnsi" w:hAnsiTheme="majorHAnsi"/>
              </w:rPr>
              <w:t>.</w:t>
            </w:r>
            <w:proofErr w:type="gramEnd"/>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64FAA0D6" w14:textId="5696E6CB" w:rsidR="00441175" w:rsidRPr="00080656" w:rsidRDefault="00441175" w:rsidP="004D2920">
            <w:pPr>
              <w:rPr>
                <w:rFonts w:asciiTheme="majorHAnsi" w:hAnsiTheme="majorHAnsi"/>
              </w:rPr>
            </w:pPr>
            <w:r>
              <w:rPr>
                <w:rFonts w:asciiTheme="majorHAnsi" w:hAnsiTheme="majorHAnsi"/>
              </w:rPr>
              <w:t>ACE</w:t>
            </w:r>
            <w:r w:rsidRPr="00080656">
              <w:rPr>
                <w:rFonts w:asciiTheme="majorHAnsi" w:hAnsiTheme="majorHAnsi"/>
              </w:rPr>
              <w:t xml:space="preserve"> </w:t>
            </w:r>
            <w:r>
              <w:rPr>
                <w:rFonts w:asciiTheme="majorHAnsi" w:hAnsiTheme="majorHAnsi"/>
              </w:rPr>
              <w:t>S</w:t>
            </w:r>
            <w:r w:rsidRPr="00080656">
              <w:rPr>
                <w:rFonts w:asciiTheme="majorHAnsi" w:hAnsiTheme="majorHAnsi"/>
              </w:rPr>
              <w:t xml:space="preserve">lave </w:t>
            </w:r>
            <w:r>
              <w:rPr>
                <w:rFonts w:asciiTheme="majorHAnsi" w:hAnsiTheme="majorHAnsi"/>
              </w:rPr>
              <w:t>B</w:t>
            </w:r>
            <w:r w:rsidRPr="00080656">
              <w:rPr>
                <w:rFonts w:asciiTheme="majorHAnsi" w:hAnsiTheme="majorHAnsi"/>
              </w:rPr>
              <w:t>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7DF91C10" w14:textId="2B0B437C" w:rsidR="00441175" w:rsidRPr="00080656" w:rsidRDefault="00441175" w:rsidP="004D2920">
            <w:pPr>
              <w:rPr>
                <w:rFonts w:asciiTheme="majorHAnsi" w:hAnsiTheme="majorHAnsi"/>
              </w:rPr>
            </w:pPr>
            <w:r>
              <w:rPr>
                <w:rFonts w:asciiTheme="majorHAnsi" w:hAnsiTheme="majorHAnsi"/>
              </w:rPr>
              <w:t>F</w:t>
            </w:r>
            <w:r w:rsidRPr="00080656">
              <w:rPr>
                <w:rFonts w:asciiTheme="majorHAnsi" w:hAnsiTheme="majorHAnsi"/>
              </w:rPr>
              <w:t>unctional</w:t>
            </w:r>
          </w:p>
        </w:tc>
      </w:tr>
      <w:tr w:rsidR="00441175" w:rsidRPr="00080656" w14:paraId="62726B9E" w14:textId="77777777" w:rsidTr="004D2920">
        <w:trPr>
          <w:trHeight w:val="6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7C35D3B" w14:textId="77777777"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 xml:space="preserve">RDATA </w:t>
            </w:r>
            <w:proofErr w:type="gramStart"/>
            <w:r w:rsidRPr="00080656">
              <w:rPr>
                <w:rFonts w:asciiTheme="majorHAnsi" w:hAnsiTheme="majorHAnsi"/>
                <w:szCs w:val="22"/>
              </w:rPr>
              <w:t>is not interleaved</w:t>
            </w:r>
            <w:proofErr w:type="gramEnd"/>
            <w:r w:rsidRPr="00080656">
              <w:rPr>
                <w:rFonts w:asciiTheme="majorHAnsi" w:hAnsiTheme="majorHAnsi"/>
                <w:szCs w:val="22"/>
              </w:rPr>
              <w:t xml:space="preserve"> across different RIDs if RDATA de-interleaving logic is not enabled.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3CDC631F" w14:textId="7620E2A5" w:rsidR="00441175" w:rsidRPr="00080656" w:rsidRDefault="0044117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rPr>
              <w:t xml:space="preserve"> </w:t>
            </w:r>
            <w:r>
              <w:rPr>
                <w:rFonts w:asciiTheme="majorHAnsi" w:hAnsiTheme="majorHAnsi"/>
              </w:rPr>
              <w:t>S</w:t>
            </w:r>
            <w:r w:rsidRPr="00080656">
              <w:rPr>
                <w:rFonts w:asciiTheme="majorHAnsi" w:hAnsiTheme="majorHAnsi"/>
              </w:rPr>
              <w:t xml:space="preserve">lave </w:t>
            </w:r>
            <w:r>
              <w:rPr>
                <w:rFonts w:asciiTheme="majorHAnsi" w:hAnsiTheme="majorHAnsi"/>
              </w:rPr>
              <w:t>B</w:t>
            </w:r>
            <w:r w:rsidRPr="00080656">
              <w:rPr>
                <w:rFonts w:asciiTheme="majorHAnsi" w:hAnsiTheme="majorHAnsi"/>
              </w:rPr>
              <w:t>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14:paraId="6DD36910" w14:textId="77777777"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Functional</w:t>
            </w:r>
          </w:p>
        </w:tc>
      </w:tr>
      <w:tr w:rsidR="00441175" w:rsidRPr="00080656" w14:paraId="7F05E95A"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78050" w14:textId="77777777" w:rsidR="00441175" w:rsidRPr="00080656" w:rsidRDefault="00441175" w:rsidP="004D2920">
            <w:pPr>
              <w:pStyle w:val="Body"/>
              <w:autoSpaceDE w:val="0"/>
              <w:autoSpaceDN w:val="0"/>
              <w:rPr>
                <w:rFonts w:asciiTheme="majorHAnsi" w:hAnsiTheme="majorHAnsi"/>
                <w:szCs w:val="22"/>
              </w:rPr>
            </w:pPr>
            <w:proofErr w:type="gramStart"/>
            <w:r w:rsidRPr="00080656">
              <w:rPr>
                <w:rFonts w:asciiTheme="majorHAnsi" w:hAnsiTheme="majorHAnsi"/>
                <w:szCs w:val="22"/>
              </w:rPr>
              <w:t>Internal RTL micro-architectural checks.</w:t>
            </w:r>
            <w:proofErr w:type="gramEnd"/>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2256D5" w14:textId="66A3B92B" w:rsidR="00441175" w:rsidRPr="00080656" w:rsidRDefault="0044117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rPr>
              <w:t xml:space="preserve"> </w:t>
            </w:r>
            <w:r>
              <w:rPr>
                <w:rFonts w:asciiTheme="majorHAnsi" w:hAnsiTheme="majorHAnsi"/>
              </w:rPr>
              <w:t>S</w:t>
            </w:r>
            <w:r w:rsidRPr="00080656">
              <w:rPr>
                <w:rFonts w:asciiTheme="majorHAnsi" w:hAnsiTheme="majorHAnsi"/>
              </w:rPr>
              <w:t xml:space="preserve">lave </w:t>
            </w:r>
            <w:r>
              <w:rPr>
                <w:rFonts w:asciiTheme="majorHAnsi" w:hAnsiTheme="majorHAnsi"/>
              </w:rPr>
              <w:t>B</w:t>
            </w:r>
            <w:r w:rsidRPr="00080656">
              <w:rPr>
                <w:rFonts w:asciiTheme="majorHAnsi" w:hAnsiTheme="majorHAnsi"/>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69CDB9" w14:textId="77777777"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Functional</w:t>
            </w:r>
          </w:p>
        </w:tc>
      </w:tr>
      <w:tr w:rsidR="00441175" w:rsidRPr="00080656" w14:paraId="289A792C" w14:textId="77777777" w:rsidTr="004D2920">
        <w:trPr>
          <w:jc w:val="center"/>
          <w:ins w:id="2751" w:author="Kate Boardman" w:date="2016-04-19T10:00:00Z"/>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23CACFB" w14:textId="1A84D41B" w:rsidR="00441175" w:rsidRPr="00080656" w:rsidRDefault="00441175" w:rsidP="004D2920">
            <w:pPr>
              <w:pStyle w:val="Body"/>
              <w:autoSpaceDE w:val="0"/>
              <w:autoSpaceDN w:val="0"/>
              <w:rPr>
                <w:ins w:id="2752" w:author="Kate Boardman" w:date="2016-04-19T10:00:00Z"/>
                <w:rFonts w:asciiTheme="majorHAnsi" w:hAnsiTheme="majorHAnsi"/>
                <w:szCs w:val="22"/>
              </w:rPr>
            </w:pPr>
            <w:ins w:id="2753" w:author="Kate Boardman" w:date="2016-04-19T10:01:00Z">
              <w:r>
                <w:rPr>
                  <w:rFonts w:asciiTheme="majorHAnsi" w:hAnsiTheme="majorHAnsi"/>
                  <w:szCs w:val="22"/>
                </w:rPr>
                <w:t>Bridge r</w:t>
              </w:r>
            </w:ins>
            <w:ins w:id="2754" w:author="Kate Boardman" w:date="2016-04-19T10:00:00Z">
              <w:r>
                <w:rPr>
                  <w:rFonts w:asciiTheme="majorHAnsi" w:hAnsiTheme="majorHAnsi"/>
                  <w:szCs w:val="22"/>
                </w:rPr>
                <w:t>egister</w:t>
              </w:r>
            </w:ins>
            <w:ins w:id="2755" w:author="Kate Boardman" w:date="2016-04-19T10:01:00Z">
              <w:r>
                <w:rPr>
                  <w:rFonts w:asciiTheme="majorHAnsi" w:hAnsiTheme="majorHAnsi"/>
                  <w:szCs w:val="22"/>
                </w:rPr>
                <w:t xml:space="preserve">s are not </w:t>
              </w:r>
            </w:ins>
            <w:ins w:id="2756" w:author="Kate Boardman" w:date="2016-04-19T11:15:00Z">
              <w:r w:rsidR="00214568">
                <w:rPr>
                  <w:rFonts w:asciiTheme="majorHAnsi" w:hAnsiTheme="majorHAnsi"/>
                  <w:szCs w:val="22"/>
                </w:rPr>
                <w:t>X or Z</w:t>
              </w:r>
            </w:ins>
            <w:ins w:id="2757" w:author="Kate Boardman" w:date="2016-04-19T10:01:00Z">
              <w:r>
                <w:rPr>
                  <w:rFonts w:asciiTheme="majorHAnsi" w:hAnsiTheme="majorHAnsi"/>
                  <w:szCs w:val="22"/>
                </w:rPr>
                <w:t xml:space="preserve"> </w:t>
              </w:r>
            </w:ins>
            <w:ins w:id="2758" w:author="Kate Boardman" w:date="2016-04-19T10:21:00Z">
              <w:r w:rsidR="00A31030">
                <w:rPr>
                  <w:rFonts w:asciiTheme="majorHAnsi" w:hAnsiTheme="majorHAnsi"/>
                  <w:szCs w:val="22"/>
                </w:rPr>
                <w:t xml:space="preserve">when </w:t>
              </w:r>
            </w:ins>
            <w:ins w:id="2759" w:author="Kate Boardman" w:date="2016-04-19T10:01:00Z">
              <w:r>
                <w:rPr>
                  <w:rFonts w:asciiTheme="majorHAnsi" w:hAnsiTheme="majorHAnsi"/>
                  <w:szCs w:val="22"/>
                </w:rPr>
                <w:t>out of reset.</w:t>
              </w:r>
            </w:ins>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3CC4E649" w14:textId="6173C1BA" w:rsidR="00441175" w:rsidRDefault="00441175" w:rsidP="004D2920">
            <w:pPr>
              <w:pStyle w:val="Body"/>
              <w:autoSpaceDE w:val="0"/>
              <w:autoSpaceDN w:val="0"/>
              <w:rPr>
                <w:ins w:id="2760" w:author="Kate Boardman" w:date="2016-04-19T10:00:00Z"/>
                <w:rFonts w:asciiTheme="majorHAnsi" w:hAnsiTheme="majorHAnsi"/>
              </w:rPr>
            </w:pPr>
            <w:ins w:id="2761" w:author="Kate Boardman" w:date="2016-04-19T10:01:00Z">
              <w:r>
                <w:rPr>
                  <w:rFonts w:asciiTheme="majorHAnsi" w:hAnsiTheme="majorHAnsi"/>
                </w:rPr>
                <w:t>ACE Slave Bridge</w:t>
              </w:r>
            </w:ins>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68C354D6" w14:textId="30DBE433" w:rsidR="00441175" w:rsidRPr="00080656" w:rsidRDefault="00441175" w:rsidP="004D2920">
            <w:pPr>
              <w:pStyle w:val="Body"/>
              <w:autoSpaceDE w:val="0"/>
              <w:autoSpaceDN w:val="0"/>
              <w:rPr>
                <w:ins w:id="2762" w:author="Kate Boardman" w:date="2016-04-19T10:00:00Z"/>
                <w:rFonts w:asciiTheme="majorHAnsi" w:hAnsiTheme="majorHAnsi"/>
                <w:szCs w:val="22"/>
              </w:rPr>
            </w:pPr>
            <w:ins w:id="2763" w:author="Kate Boardman" w:date="2016-04-19T10:01:00Z">
              <w:r>
                <w:rPr>
                  <w:rFonts w:asciiTheme="majorHAnsi" w:hAnsiTheme="majorHAnsi"/>
                  <w:szCs w:val="22"/>
                </w:rPr>
                <w:t>Functional</w:t>
              </w:r>
            </w:ins>
          </w:p>
        </w:tc>
      </w:tr>
      <w:tr w:rsidR="00F11E4C" w:rsidRPr="00080656" w14:paraId="1D05A355" w14:textId="77777777" w:rsidTr="004D2920">
        <w:trPr>
          <w:jc w:val="center"/>
          <w:ins w:id="2764" w:author="Kate Boardman" w:date="2016-04-19T19:35:00Z"/>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4025FBA" w14:textId="4C991EC0" w:rsidR="00F11E4C" w:rsidRDefault="00F11E4C" w:rsidP="004D2920">
            <w:pPr>
              <w:pStyle w:val="Body"/>
              <w:autoSpaceDE w:val="0"/>
              <w:autoSpaceDN w:val="0"/>
              <w:rPr>
                <w:ins w:id="2765" w:author="Kate Boardman" w:date="2016-04-19T19:35:00Z"/>
                <w:rFonts w:asciiTheme="majorHAnsi" w:hAnsiTheme="majorHAnsi"/>
                <w:szCs w:val="22"/>
              </w:rPr>
            </w:pPr>
            <w:ins w:id="2766" w:author="Kate Boardman" w:date="2016-04-19T19:35:00Z">
              <w:r>
                <w:rPr>
                  <w:rFonts w:asciiTheme="majorHAnsi" w:hAnsiTheme="majorHAnsi"/>
                  <w:szCs w:val="22"/>
                </w:rPr>
                <w:t>Optional virtual interface signals are not X or Z out of reset.</w:t>
              </w:r>
            </w:ins>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6A1F1C30" w14:textId="293D9C85" w:rsidR="00F11E4C" w:rsidRDefault="00F11E4C" w:rsidP="004D2920">
            <w:pPr>
              <w:pStyle w:val="Body"/>
              <w:autoSpaceDE w:val="0"/>
              <w:autoSpaceDN w:val="0"/>
              <w:rPr>
                <w:ins w:id="2767" w:author="Kate Boardman" w:date="2016-04-19T19:35:00Z"/>
                <w:rFonts w:asciiTheme="majorHAnsi" w:hAnsiTheme="majorHAnsi"/>
              </w:rPr>
            </w:pPr>
            <w:ins w:id="2768" w:author="Kate Boardman" w:date="2016-04-19T19:35:00Z">
              <w:r>
                <w:rPr>
                  <w:rFonts w:asciiTheme="majorHAnsi" w:hAnsiTheme="majorHAnsi"/>
                </w:rPr>
                <w:t>ACE Slave Bridge</w:t>
              </w:r>
            </w:ins>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4689516D" w14:textId="3BAA5BF4" w:rsidR="00F11E4C" w:rsidRDefault="00F11E4C" w:rsidP="004D2920">
            <w:pPr>
              <w:pStyle w:val="Body"/>
              <w:autoSpaceDE w:val="0"/>
              <w:autoSpaceDN w:val="0"/>
              <w:rPr>
                <w:ins w:id="2769" w:author="Kate Boardman" w:date="2016-04-19T19:35:00Z"/>
                <w:rFonts w:asciiTheme="majorHAnsi" w:hAnsiTheme="majorHAnsi"/>
                <w:szCs w:val="22"/>
              </w:rPr>
            </w:pPr>
            <w:ins w:id="2770" w:author="Kate Boardman" w:date="2016-04-19T19:36:00Z">
              <w:r>
                <w:rPr>
                  <w:rFonts w:asciiTheme="majorHAnsi" w:hAnsiTheme="majorHAnsi"/>
                  <w:szCs w:val="22"/>
                </w:rPr>
                <w:t>Functional</w:t>
              </w:r>
            </w:ins>
          </w:p>
        </w:tc>
      </w:tr>
      <w:tr w:rsidR="00441175" w:rsidRPr="00080656" w14:paraId="4D632A9C"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D6216A" w14:textId="77777777"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All bridge RTL FIFOs are empty.</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CC972E" w14:textId="32038FBF" w:rsidR="00441175" w:rsidRPr="00080656" w:rsidRDefault="00441175">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szCs w:val="22"/>
              </w:rPr>
              <w:t xml:space="preserve"> </w:t>
            </w:r>
            <w:r>
              <w:rPr>
                <w:rFonts w:asciiTheme="majorHAnsi" w:hAnsiTheme="majorHAnsi"/>
                <w:szCs w:val="22"/>
              </w:rPr>
              <w:t>M</w:t>
            </w:r>
            <w:r w:rsidRPr="00080656">
              <w:rPr>
                <w:rFonts w:asciiTheme="majorHAnsi" w:hAnsiTheme="majorHAnsi"/>
                <w:szCs w:val="22"/>
              </w:rPr>
              <w:t xml:space="preserve">aster </w:t>
            </w:r>
            <w:r>
              <w:rPr>
                <w:rFonts w:asciiTheme="majorHAnsi" w:hAnsiTheme="majorHAnsi"/>
                <w:szCs w:val="22"/>
              </w:rPr>
              <w:t>B</w:t>
            </w:r>
            <w:r w:rsidRPr="00080656">
              <w:rPr>
                <w:rFonts w:asciiTheme="majorHAnsi" w:hAnsiTheme="majorHAnsi"/>
                <w:szCs w:val="22"/>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D097FA" w14:textId="205C3C35"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 xml:space="preserve">Exit </w:t>
            </w:r>
          </w:p>
        </w:tc>
      </w:tr>
      <w:tr w:rsidR="00441175" w:rsidRPr="00080656" w14:paraId="79B30B5F"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6685E0" w14:textId="77777777"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All bridg</w:t>
            </w:r>
            <w:bookmarkStart w:id="2771" w:name="_GoBack"/>
            <w:bookmarkEnd w:id="2771"/>
            <w:r w:rsidRPr="00080656">
              <w:rPr>
                <w:rFonts w:asciiTheme="majorHAnsi" w:hAnsiTheme="majorHAnsi"/>
                <w:szCs w:val="22"/>
              </w:rPr>
              <w:t>e RTL tracking tables are empty.</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2ACF19" w14:textId="4DAE6628" w:rsidR="00441175" w:rsidRPr="00080656" w:rsidRDefault="0044117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szCs w:val="22"/>
              </w:rPr>
              <w:t xml:space="preserve"> </w:t>
            </w:r>
            <w:r>
              <w:rPr>
                <w:rFonts w:asciiTheme="majorHAnsi" w:hAnsiTheme="majorHAnsi"/>
                <w:szCs w:val="22"/>
              </w:rPr>
              <w:t>M</w:t>
            </w:r>
            <w:r w:rsidRPr="00080656">
              <w:rPr>
                <w:rFonts w:asciiTheme="majorHAnsi" w:hAnsiTheme="majorHAnsi"/>
                <w:szCs w:val="22"/>
              </w:rPr>
              <w:t xml:space="preserve">aster </w:t>
            </w:r>
            <w:r>
              <w:rPr>
                <w:rFonts w:asciiTheme="majorHAnsi" w:hAnsiTheme="majorHAnsi"/>
                <w:szCs w:val="22"/>
              </w:rPr>
              <w:t>B</w:t>
            </w:r>
            <w:r w:rsidRPr="00080656">
              <w:rPr>
                <w:rFonts w:asciiTheme="majorHAnsi" w:hAnsiTheme="majorHAnsi"/>
                <w:szCs w:val="22"/>
              </w:rPr>
              <w:t>ridge</w:t>
            </w:r>
            <w:r w:rsidRPr="00080656" w:rsidDel="007B385F">
              <w:rPr>
                <w:rFonts w:asciiTheme="majorHAnsi" w:hAnsiTheme="majorHAnsi"/>
                <w:szCs w:val="22"/>
              </w:rPr>
              <w:t xml:space="preserve">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57BB24" w14:textId="4724C2B1"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 xml:space="preserve">Exit </w:t>
            </w:r>
          </w:p>
        </w:tc>
      </w:tr>
      <w:tr w:rsidR="00441175" w:rsidRPr="00080656" w14:paraId="4C98ED56"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C83DA9" w14:textId="77777777"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 xml:space="preserve">All bridge RTL buffers </w:t>
            </w:r>
            <w:proofErr w:type="gramStart"/>
            <w:r w:rsidRPr="00080656">
              <w:rPr>
                <w:rFonts w:asciiTheme="majorHAnsi" w:hAnsiTheme="majorHAnsi"/>
                <w:szCs w:val="22"/>
              </w:rPr>
              <w:t>are freed</w:t>
            </w:r>
            <w:proofErr w:type="gramEnd"/>
            <w:r w:rsidRPr="00080656">
              <w:rPr>
                <w:rFonts w:asciiTheme="majorHAnsi" w:hAnsiTheme="majorHAnsi"/>
                <w:szCs w:val="22"/>
              </w:rPr>
              <w:t xml:space="preserve"> up.</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F269DD" w14:textId="3691E938" w:rsidR="00441175" w:rsidRPr="00080656" w:rsidRDefault="0044117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szCs w:val="22"/>
              </w:rPr>
              <w:t xml:space="preserve"> </w:t>
            </w:r>
            <w:r>
              <w:rPr>
                <w:rFonts w:asciiTheme="majorHAnsi" w:hAnsiTheme="majorHAnsi"/>
                <w:szCs w:val="22"/>
              </w:rPr>
              <w:t>M</w:t>
            </w:r>
            <w:r w:rsidRPr="00080656">
              <w:rPr>
                <w:rFonts w:asciiTheme="majorHAnsi" w:hAnsiTheme="majorHAnsi"/>
                <w:szCs w:val="22"/>
              </w:rPr>
              <w:t xml:space="preserve">aster </w:t>
            </w:r>
            <w:r>
              <w:rPr>
                <w:rFonts w:asciiTheme="majorHAnsi" w:hAnsiTheme="majorHAnsi"/>
                <w:szCs w:val="22"/>
              </w:rPr>
              <w:t>B</w:t>
            </w:r>
            <w:r w:rsidRPr="00080656">
              <w:rPr>
                <w:rFonts w:asciiTheme="majorHAnsi" w:hAnsiTheme="majorHAnsi"/>
                <w:szCs w:val="22"/>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D42B96" w14:textId="0D2C6EF6"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Exit</w:t>
            </w:r>
          </w:p>
        </w:tc>
      </w:tr>
      <w:tr w:rsidR="00441175" w:rsidRPr="00080656" w14:paraId="2DF6DC93"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D5DFE6" w14:textId="77777777"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 xml:space="preserve">ARVALID, AWVALID, WVALID, RVALID, BVALID are low. Internal NoC valids are low.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FB445C" w14:textId="16ACD746" w:rsidR="00441175" w:rsidRPr="00080656" w:rsidRDefault="0044117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szCs w:val="22"/>
              </w:rPr>
              <w:t xml:space="preserve"> </w:t>
            </w:r>
            <w:r>
              <w:rPr>
                <w:rFonts w:asciiTheme="majorHAnsi" w:hAnsiTheme="majorHAnsi"/>
                <w:szCs w:val="22"/>
              </w:rPr>
              <w:t>M</w:t>
            </w:r>
            <w:r w:rsidRPr="00080656">
              <w:rPr>
                <w:rFonts w:asciiTheme="majorHAnsi" w:hAnsiTheme="majorHAnsi"/>
                <w:szCs w:val="22"/>
              </w:rPr>
              <w:t xml:space="preserve">aster </w:t>
            </w:r>
            <w:r>
              <w:rPr>
                <w:rFonts w:asciiTheme="majorHAnsi" w:hAnsiTheme="majorHAnsi"/>
                <w:szCs w:val="22"/>
              </w:rPr>
              <w:t>B</w:t>
            </w:r>
            <w:r w:rsidRPr="00080656">
              <w:rPr>
                <w:rFonts w:asciiTheme="majorHAnsi" w:hAnsiTheme="majorHAnsi"/>
                <w:szCs w:val="22"/>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7A540A" w14:textId="0F7B9493"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 xml:space="preserve">Exit </w:t>
            </w:r>
          </w:p>
        </w:tc>
      </w:tr>
      <w:tr w:rsidR="00441175" w:rsidRPr="00080656" w14:paraId="6E1394EC"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78BE2E" w14:textId="77777777"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All bridge RTL FIFOs are empty.</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24CF31" w14:textId="7FCB484E" w:rsidR="00441175" w:rsidRPr="00080656" w:rsidRDefault="0044117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szCs w:val="22"/>
              </w:rPr>
              <w:t xml:space="preserve"> </w:t>
            </w:r>
            <w:r>
              <w:rPr>
                <w:rFonts w:asciiTheme="majorHAnsi" w:hAnsiTheme="majorHAnsi"/>
                <w:szCs w:val="22"/>
              </w:rPr>
              <w:t>S</w:t>
            </w:r>
            <w:r w:rsidRPr="00080656">
              <w:rPr>
                <w:rFonts w:asciiTheme="majorHAnsi" w:hAnsiTheme="majorHAnsi"/>
                <w:szCs w:val="22"/>
              </w:rPr>
              <w:t xml:space="preserve">lave </w:t>
            </w:r>
            <w:r>
              <w:rPr>
                <w:rFonts w:asciiTheme="majorHAnsi" w:hAnsiTheme="majorHAnsi"/>
                <w:szCs w:val="22"/>
              </w:rPr>
              <w:t>B</w:t>
            </w:r>
            <w:r w:rsidRPr="00080656">
              <w:rPr>
                <w:rFonts w:asciiTheme="majorHAnsi" w:hAnsiTheme="majorHAnsi"/>
                <w:szCs w:val="22"/>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2D549B" w14:textId="31B3C220"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 xml:space="preserve">Exit </w:t>
            </w:r>
          </w:p>
        </w:tc>
      </w:tr>
      <w:tr w:rsidR="00441175" w:rsidRPr="00080656" w14:paraId="598D1B21"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45210B" w14:textId="77777777"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lastRenderedPageBreak/>
              <w:t>All bridge RTL tracking tables are empty.</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11477C" w14:textId="34A1DB29" w:rsidR="00441175" w:rsidRPr="00080656" w:rsidRDefault="0044117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szCs w:val="22"/>
              </w:rPr>
              <w:t xml:space="preserve"> </w:t>
            </w:r>
            <w:r>
              <w:rPr>
                <w:rFonts w:asciiTheme="majorHAnsi" w:hAnsiTheme="majorHAnsi"/>
                <w:szCs w:val="22"/>
              </w:rPr>
              <w:t>S</w:t>
            </w:r>
            <w:r w:rsidRPr="00080656">
              <w:rPr>
                <w:rFonts w:asciiTheme="majorHAnsi" w:hAnsiTheme="majorHAnsi"/>
                <w:szCs w:val="22"/>
              </w:rPr>
              <w:t xml:space="preserve">lave </w:t>
            </w:r>
            <w:r>
              <w:rPr>
                <w:rFonts w:asciiTheme="majorHAnsi" w:hAnsiTheme="majorHAnsi"/>
                <w:szCs w:val="22"/>
              </w:rPr>
              <w:t>B</w:t>
            </w:r>
            <w:r w:rsidRPr="00080656">
              <w:rPr>
                <w:rFonts w:asciiTheme="majorHAnsi" w:hAnsiTheme="majorHAnsi"/>
                <w:szCs w:val="22"/>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F04B7E" w14:textId="09434B54"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 xml:space="preserve">Exit </w:t>
            </w:r>
          </w:p>
        </w:tc>
      </w:tr>
      <w:tr w:rsidR="00441175" w:rsidRPr="00080656" w14:paraId="0F5B8239"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56B2A8" w14:textId="77777777"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 xml:space="preserve">All bridge RTL buffers </w:t>
            </w:r>
            <w:proofErr w:type="gramStart"/>
            <w:r w:rsidRPr="00080656">
              <w:rPr>
                <w:rFonts w:asciiTheme="majorHAnsi" w:hAnsiTheme="majorHAnsi"/>
                <w:szCs w:val="22"/>
              </w:rPr>
              <w:t>are freed</w:t>
            </w:r>
            <w:proofErr w:type="gramEnd"/>
            <w:r w:rsidRPr="00080656">
              <w:rPr>
                <w:rFonts w:asciiTheme="majorHAnsi" w:hAnsiTheme="majorHAnsi"/>
                <w:szCs w:val="22"/>
              </w:rPr>
              <w:t xml:space="preserve"> up.</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109F90" w14:textId="4061936E" w:rsidR="00441175" w:rsidRPr="00080656" w:rsidRDefault="0044117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szCs w:val="22"/>
              </w:rPr>
              <w:t xml:space="preserve"> </w:t>
            </w:r>
            <w:r>
              <w:rPr>
                <w:rFonts w:asciiTheme="majorHAnsi" w:hAnsiTheme="majorHAnsi"/>
                <w:szCs w:val="22"/>
              </w:rPr>
              <w:t>S</w:t>
            </w:r>
            <w:r w:rsidRPr="00080656">
              <w:rPr>
                <w:rFonts w:asciiTheme="majorHAnsi" w:hAnsiTheme="majorHAnsi"/>
                <w:szCs w:val="22"/>
              </w:rPr>
              <w:t xml:space="preserve">lave </w:t>
            </w:r>
            <w:r>
              <w:rPr>
                <w:rFonts w:asciiTheme="majorHAnsi" w:hAnsiTheme="majorHAnsi"/>
                <w:szCs w:val="22"/>
              </w:rPr>
              <w:t>B</w:t>
            </w:r>
            <w:r w:rsidRPr="00080656">
              <w:rPr>
                <w:rFonts w:asciiTheme="majorHAnsi" w:hAnsiTheme="majorHAnsi"/>
                <w:szCs w:val="22"/>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C62A8F" w14:textId="7EA89EDD"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 xml:space="preserve">Exit </w:t>
            </w:r>
          </w:p>
        </w:tc>
      </w:tr>
      <w:tr w:rsidR="00441175" w:rsidRPr="00080656" w14:paraId="6F4B1A57" w14:textId="77777777" w:rsidTr="004D292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9F891E" w14:textId="73181F7A"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ARVALID, AWVALID, WVALID, RVALID, BVALID are low. Internal NoC valid</w:t>
            </w:r>
            <w:r>
              <w:rPr>
                <w:rFonts w:asciiTheme="majorHAnsi" w:hAnsiTheme="majorHAnsi"/>
                <w:szCs w:val="22"/>
              </w:rPr>
              <w:t xml:space="preserve"> signal</w:t>
            </w:r>
            <w:r w:rsidRPr="00080656">
              <w:rPr>
                <w:rFonts w:asciiTheme="majorHAnsi" w:hAnsiTheme="majorHAnsi"/>
                <w:szCs w:val="22"/>
              </w:rPr>
              <w:t xml:space="preserve">s are low.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5C1785" w14:textId="7A61AD23" w:rsidR="00441175" w:rsidRPr="00080656" w:rsidRDefault="00441175" w:rsidP="004D2920">
            <w:pPr>
              <w:pStyle w:val="Body"/>
              <w:autoSpaceDE w:val="0"/>
              <w:autoSpaceDN w:val="0"/>
              <w:rPr>
                <w:rFonts w:asciiTheme="majorHAnsi" w:hAnsiTheme="majorHAnsi"/>
                <w:szCs w:val="22"/>
              </w:rPr>
            </w:pPr>
            <w:r>
              <w:rPr>
                <w:rFonts w:asciiTheme="majorHAnsi" w:hAnsiTheme="majorHAnsi"/>
              </w:rPr>
              <w:t>ACE</w:t>
            </w:r>
            <w:r w:rsidRPr="00080656">
              <w:rPr>
                <w:rFonts w:asciiTheme="majorHAnsi" w:hAnsiTheme="majorHAnsi"/>
                <w:szCs w:val="22"/>
              </w:rPr>
              <w:t xml:space="preserve"> </w:t>
            </w:r>
            <w:r>
              <w:rPr>
                <w:rFonts w:asciiTheme="majorHAnsi" w:hAnsiTheme="majorHAnsi"/>
                <w:szCs w:val="22"/>
              </w:rPr>
              <w:t>S</w:t>
            </w:r>
            <w:r w:rsidRPr="00080656">
              <w:rPr>
                <w:rFonts w:asciiTheme="majorHAnsi" w:hAnsiTheme="majorHAnsi"/>
                <w:szCs w:val="22"/>
              </w:rPr>
              <w:t xml:space="preserve">lave </w:t>
            </w:r>
            <w:r>
              <w:rPr>
                <w:rFonts w:asciiTheme="majorHAnsi" w:hAnsiTheme="majorHAnsi"/>
                <w:szCs w:val="22"/>
              </w:rPr>
              <w:t>B</w:t>
            </w:r>
            <w:r w:rsidRPr="00080656">
              <w:rPr>
                <w:rFonts w:asciiTheme="majorHAnsi" w:hAnsiTheme="majorHAnsi"/>
                <w:szCs w:val="22"/>
              </w:rPr>
              <w:t>ridge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FF1810" w14:textId="22CEF30F" w:rsidR="00441175" w:rsidRPr="00080656" w:rsidRDefault="00441175" w:rsidP="004D2920">
            <w:pPr>
              <w:pStyle w:val="Body"/>
              <w:autoSpaceDE w:val="0"/>
              <w:autoSpaceDN w:val="0"/>
              <w:rPr>
                <w:rFonts w:asciiTheme="majorHAnsi" w:hAnsiTheme="majorHAnsi"/>
                <w:szCs w:val="22"/>
              </w:rPr>
            </w:pPr>
            <w:r w:rsidRPr="00080656">
              <w:rPr>
                <w:rFonts w:asciiTheme="majorHAnsi" w:hAnsiTheme="majorHAnsi"/>
                <w:szCs w:val="22"/>
              </w:rPr>
              <w:t xml:space="preserve">Exit </w:t>
            </w:r>
          </w:p>
        </w:tc>
      </w:tr>
    </w:tbl>
    <w:p w14:paraId="2F3E7777" w14:textId="77777777" w:rsidR="000A029C" w:rsidRPr="00080656" w:rsidRDefault="000A029C" w:rsidP="000A029C">
      <w:pPr>
        <w:pStyle w:val="Body"/>
        <w:rPr>
          <w:rFonts w:asciiTheme="majorHAnsi" w:hAnsiTheme="majorHAnsi"/>
          <w:szCs w:val="22"/>
        </w:rPr>
      </w:pPr>
    </w:p>
    <w:p w14:paraId="0A79CD73" w14:textId="062CD389" w:rsidR="000A029C" w:rsidRPr="00080656" w:rsidRDefault="000A029C" w:rsidP="000A029C">
      <w:pPr>
        <w:pStyle w:val="Body"/>
        <w:rPr>
          <w:rFonts w:asciiTheme="majorHAnsi" w:hAnsiTheme="majorHAnsi"/>
          <w:szCs w:val="22"/>
        </w:rPr>
      </w:pPr>
      <w:r w:rsidRPr="00080656">
        <w:rPr>
          <w:rFonts w:asciiTheme="majorHAnsi" w:hAnsiTheme="majorHAnsi"/>
          <w:szCs w:val="22"/>
        </w:rPr>
        <w:t>For a subset of the above checks, fine-grained user</w:t>
      </w:r>
      <w:r w:rsidR="008D263B">
        <w:rPr>
          <w:rFonts w:asciiTheme="majorHAnsi" w:hAnsiTheme="majorHAnsi"/>
          <w:szCs w:val="22"/>
        </w:rPr>
        <w:t xml:space="preserve"> </w:t>
      </w:r>
      <w:r w:rsidRPr="00080656">
        <w:rPr>
          <w:rFonts w:asciiTheme="majorHAnsi" w:hAnsiTheme="majorHAnsi"/>
          <w:szCs w:val="22"/>
        </w:rPr>
        <w:t xml:space="preserve">control </w:t>
      </w:r>
      <w:proofErr w:type="gramStart"/>
      <w:r w:rsidRPr="00080656">
        <w:rPr>
          <w:rFonts w:asciiTheme="majorHAnsi" w:hAnsiTheme="majorHAnsi"/>
          <w:szCs w:val="22"/>
        </w:rPr>
        <w:t>is provided</w:t>
      </w:r>
      <w:proofErr w:type="gramEnd"/>
      <w:r w:rsidRPr="00080656">
        <w:rPr>
          <w:rFonts w:asciiTheme="majorHAnsi" w:hAnsiTheme="majorHAnsi"/>
          <w:szCs w:val="22"/>
        </w:rPr>
        <w:t xml:space="preserve"> to individually enable or disable the checks. For each check listed in the following table, setting the corresponding `define to 1 disables the check; setting it to 0 enables the check.  They should be set to the default value in all cases except for error testing that may require these to be set otherwise.</w:t>
      </w:r>
    </w:p>
    <w:p w14:paraId="7DCB779C" w14:textId="77777777" w:rsidR="000A029C" w:rsidRPr="00080656" w:rsidRDefault="000A029C" w:rsidP="000A029C">
      <w:pPr>
        <w:pStyle w:val="Body"/>
        <w:rPr>
          <w:rFonts w:asciiTheme="majorHAnsi" w:hAnsiTheme="majorHAnsi"/>
          <w:szCs w:val="22"/>
        </w:rPr>
      </w:pPr>
    </w:p>
    <w:p w14:paraId="01B89CC7" w14:textId="6B6BAFC1" w:rsidR="000A029C" w:rsidRPr="00080656" w:rsidRDefault="000A029C" w:rsidP="000A029C">
      <w:pPr>
        <w:pStyle w:val="Caption"/>
        <w:jc w:val="center"/>
        <w:rPr>
          <w:rFonts w:asciiTheme="majorHAnsi" w:hAnsiTheme="majorHAnsi"/>
          <w:sz w:val="22"/>
          <w:szCs w:val="22"/>
        </w:rPr>
      </w:pPr>
      <w:bookmarkStart w:id="2772" w:name="_Ref367316520"/>
      <w:bookmarkStart w:id="2773" w:name="_Toc448857160"/>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22</w:t>
      </w:r>
      <w:r w:rsidRPr="00080656">
        <w:rPr>
          <w:rFonts w:asciiTheme="majorHAnsi" w:hAnsiTheme="majorHAnsi"/>
          <w:noProof/>
          <w:sz w:val="22"/>
          <w:szCs w:val="22"/>
        </w:rPr>
        <w:fldChar w:fldCharType="end"/>
      </w:r>
      <w:bookmarkEnd w:id="2772"/>
      <w:r w:rsidRPr="00080656">
        <w:rPr>
          <w:rFonts w:asciiTheme="majorHAnsi" w:hAnsiTheme="majorHAnsi"/>
          <w:sz w:val="22"/>
          <w:szCs w:val="22"/>
        </w:rPr>
        <w:t xml:space="preserve"> Fine-grained user-control of </w:t>
      </w:r>
      <w:r w:rsidR="00C31235">
        <w:rPr>
          <w:rFonts w:asciiTheme="majorHAnsi" w:hAnsiTheme="majorHAnsi"/>
          <w:sz w:val="22"/>
          <w:szCs w:val="22"/>
        </w:rPr>
        <w:t>ACE</w:t>
      </w:r>
      <w:r w:rsidRPr="00080656">
        <w:rPr>
          <w:rFonts w:asciiTheme="majorHAnsi" w:hAnsiTheme="majorHAnsi"/>
          <w:sz w:val="22"/>
          <w:szCs w:val="22"/>
        </w:rPr>
        <w:t xml:space="preserve"> bridge checks</w:t>
      </w:r>
      <w:bookmarkEnd w:id="2773"/>
    </w:p>
    <w:tbl>
      <w:tblPr>
        <w:tblStyle w:val="TableGrid"/>
        <w:tblW w:w="0" w:type="auto"/>
        <w:jc w:val="center"/>
        <w:tblLook w:val="04A0" w:firstRow="1" w:lastRow="0" w:firstColumn="1" w:lastColumn="0" w:noHBand="0" w:noVBand="1"/>
      </w:tblPr>
      <w:tblGrid>
        <w:gridCol w:w="2136"/>
        <w:gridCol w:w="5394"/>
        <w:gridCol w:w="1820"/>
      </w:tblGrid>
      <w:tr w:rsidR="000A029C" w:rsidRPr="00080656" w14:paraId="03D9BA10" w14:textId="77777777" w:rsidTr="000A029C">
        <w:trPr>
          <w:jc w:val="center"/>
        </w:trPr>
        <w:tc>
          <w:tcPr>
            <w:tcW w:w="2136" w:type="dxa"/>
            <w:shd w:val="clear" w:color="auto" w:fill="95B3D7" w:themeFill="accent1" w:themeFillTint="99"/>
          </w:tcPr>
          <w:p w14:paraId="524B264F"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Description of check</w:t>
            </w:r>
          </w:p>
        </w:tc>
        <w:tc>
          <w:tcPr>
            <w:tcW w:w="5394" w:type="dxa"/>
            <w:shd w:val="clear" w:color="auto" w:fill="95B3D7" w:themeFill="accent1" w:themeFillTint="99"/>
          </w:tcPr>
          <w:p w14:paraId="28098A4E"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`define to control</w:t>
            </w:r>
          </w:p>
        </w:tc>
        <w:tc>
          <w:tcPr>
            <w:tcW w:w="1820" w:type="dxa"/>
            <w:shd w:val="clear" w:color="auto" w:fill="95B3D7" w:themeFill="accent1" w:themeFillTint="99"/>
          </w:tcPr>
          <w:p w14:paraId="110B9181"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Default value</w:t>
            </w:r>
          </w:p>
        </w:tc>
      </w:tr>
      <w:tr w:rsidR="000A029C" w:rsidRPr="00080656" w14:paraId="7CFC5BF8" w14:textId="77777777" w:rsidTr="000A029C">
        <w:trPr>
          <w:jc w:val="center"/>
        </w:trPr>
        <w:tc>
          <w:tcPr>
            <w:tcW w:w="2136" w:type="dxa"/>
          </w:tcPr>
          <w:p w14:paraId="52C3B421" w14:textId="74C9DBA2" w:rsidR="000A029C" w:rsidRPr="00080656" w:rsidRDefault="000A029C" w:rsidP="004D2920">
            <w:pPr>
              <w:pStyle w:val="Body"/>
              <w:rPr>
                <w:rFonts w:asciiTheme="majorHAnsi" w:hAnsiTheme="majorHAnsi"/>
                <w:szCs w:val="22"/>
              </w:rPr>
            </w:pPr>
            <w:proofErr w:type="gramStart"/>
            <w:r w:rsidRPr="00080656">
              <w:rPr>
                <w:rFonts w:asciiTheme="majorHAnsi" w:hAnsiTheme="majorHAnsi"/>
                <w:szCs w:val="22"/>
              </w:rPr>
              <w:t>No unknown (</w:t>
            </w:r>
            <w:del w:id="2774" w:author="Kate Boardman" w:date="2016-04-19T11:15:00Z">
              <w:r w:rsidRPr="00080656" w:rsidDel="00214568">
                <w:rPr>
                  <w:rFonts w:asciiTheme="majorHAnsi" w:hAnsiTheme="majorHAnsi"/>
                  <w:szCs w:val="22"/>
                </w:rPr>
                <w:delText>x or z</w:delText>
              </w:r>
            </w:del>
            <w:ins w:id="2775" w:author="Kate Boardman" w:date="2016-04-19T11:15:00Z">
              <w:r w:rsidR="00214568">
                <w:rPr>
                  <w:rFonts w:asciiTheme="majorHAnsi" w:hAnsiTheme="majorHAnsi"/>
                  <w:szCs w:val="22"/>
                </w:rPr>
                <w:t>X or Z</w:t>
              </w:r>
            </w:ins>
            <w:r w:rsidRPr="00080656">
              <w:rPr>
                <w:rFonts w:asciiTheme="majorHAnsi" w:hAnsiTheme="majorHAnsi"/>
                <w:szCs w:val="22"/>
              </w:rPr>
              <w:t>) data packets</w:t>
            </w:r>
            <w:r w:rsidR="004E606E">
              <w:rPr>
                <w:rFonts w:asciiTheme="majorHAnsi" w:hAnsiTheme="majorHAnsi"/>
                <w:szCs w:val="22"/>
              </w:rPr>
              <w:t>.</w:t>
            </w:r>
            <w:proofErr w:type="gramEnd"/>
          </w:p>
        </w:tc>
        <w:tc>
          <w:tcPr>
            <w:tcW w:w="5394" w:type="dxa"/>
          </w:tcPr>
          <w:p w14:paraId="38E2384C" w14:textId="77777777" w:rsidR="000A029C" w:rsidRPr="00080656" w:rsidRDefault="000A029C" w:rsidP="004D2920">
            <w:pPr>
              <w:rPr>
                <w:rFonts w:asciiTheme="majorHAnsi" w:hAnsiTheme="majorHAnsi"/>
                <w:color w:val="1F497D"/>
              </w:rPr>
            </w:pPr>
            <w:r w:rsidRPr="00080656">
              <w:rPr>
                <w:rFonts w:asciiTheme="majorHAnsi" w:hAnsiTheme="majorHAnsi"/>
              </w:rPr>
              <w:t>`NS_STRBRDG_DATA_XZ_CHECK_DISABLE</w:t>
            </w:r>
          </w:p>
        </w:tc>
        <w:tc>
          <w:tcPr>
            <w:tcW w:w="1820" w:type="dxa"/>
          </w:tcPr>
          <w:p w14:paraId="59967B13" w14:textId="77777777" w:rsidR="000A029C" w:rsidRPr="00080656" w:rsidRDefault="000A029C" w:rsidP="004D2920">
            <w:pPr>
              <w:jc w:val="center"/>
              <w:rPr>
                <w:rFonts w:asciiTheme="majorHAnsi" w:hAnsiTheme="majorHAnsi"/>
              </w:rPr>
            </w:pPr>
            <w:r w:rsidRPr="00080656">
              <w:rPr>
                <w:rFonts w:asciiTheme="majorHAnsi" w:hAnsiTheme="majorHAnsi"/>
              </w:rPr>
              <w:t>0</w:t>
            </w:r>
          </w:p>
        </w:tc>
      </w:tr>
      <w:tr w:rsidR="00994B17" w:rsidRPr="00080656" w14:paraId="6AE26FFF" w14:textId="77777777" w:rsidTr="000A029C">
        <w:trPr>
          <w:jc w:val="center"/>
        </w:trPr>
        <w:tc>
          <w:tcPr>
            <w:tcW w:w="2136" w:type="dxa"/>
          </w:tcPr>
          <w:p w14:paraId="276AE89C" w14:textId="66F65AD0" w:rsidR="00994B17" w:rsidRPr="00080656" w:rsidRDefault="00954AA2">
            <w:pPr>
              <w:pStyle w:val="Body"/>
              <w:rPr>
                <w:rFonts w:asciiTheme="majorHAnsi" w:hAnsiTheme="majorHAnsi"/>
                <w:szCs w:val="22"/>
              </w:rPr>
            </w:pPr>
            <w:r>
              <w:rPr>
                <w:rFonts w:eastAsia="Times New Roman" w:cs="Courier New"/>
                <w:color w:val="000000"/>
              </w:rPr>
              <w:t xml:space="preserve">Narrow transfers on AR and AW interfaces </w:t>
            </w:r>
            <w:proofErr w:type="gramStart"/>
            <w:r>
              <w:rPr>
                <w:rFonts w:eastAsia="Times New Roman" w:cs="Courier New"/>
                <w:color w:val="000000"/>
              </w:rPr>
              <w:t>are not permitted</w:t>
            </w:r>
            <w:proofErr w:type="gramEnd"/>
            <w:r>
              <w:rPr>
                <w:rFonts w:eastAsia="Times New Roman" w:cs="Courier New"/>
                <w:color w:val="000000"/>
              </w:rPr>
              <w:t xml:space="preserve"> when support for narrow transfers is disabled on the bridge.</w:t>
            </w:r>
          </w:p>
        </w:tc>
        <w:tc>
          <w:tcPr>
            <w:tcW w:w="5394" w:type="dxa"/>
          </w:tcPr>
          <w:p w14:paraId="4B6A6D15" w14:textId="4DF7A5D2" w:rsidR="00994B17" w:rsidRPr="00080656" w:rsidRDefault="00994B17" w:rsidP="004D2920">
            <w:pPr>
              <w:rPr>
                <w:rFonts w:asciiTheme="majorHAnsi" w:hAnsiTheme="majorHAnsi"/>
              </w:rPr>
            </w:pPr>
            <w:r>
              <w:rPr>
                <w:rFonts w:asciiTheme="majorHAnsi" w:hAnsiTheme="majorHAnsi"/>
              </w:rPr>
              <w:t>`NS_ACEBRDG_NARROWS</w:t>
            </w:r>
            <w:r w:rsidRPr="00080656">
              <w:rPr>
                <w:rFonts w:asciiTheme="majorHAnsi" w:hAnsiTheme="majorHAnsi"/>
              </w:rPr>
              <w:t>_CHECK_DISABLE</w:t>
            </w:r>
          </w:p>
        </w:tc>
        <w:tc>
          <w:tcPr>
            <w:tcW w:w="1820" w:type="dxa"/>
          </w:tcPr>
          <w:p w14:paraId="4CE79240" w14:textId="0CFC9E7D" w:rsidR="00994B17" w:rsidRPr="00080656" w:rsidRDefault="00994B17" w:rsidP="004D2920">
            <w:pPr>
              <w:jc w:val="center"/>
              <w:rPr>
                <w:rFonts w:asciiTheme="majorHAnsi" w:hAnsiTheme="majorHAnsi"/>
              </w:rPr>
            </w:pPr>
            <w:r w:rsidRPr="00080656">
              <w:rPr>
                <w:rFonts w:asciiTheme="majorHAnsi" w:hAnsiTheme="majorHAnsi"/>
              </w:rPr>
              <w:t>0</w:t>
            </w:r>
          </w:p>
        </w:tc>
      </w:tr>
    </w:tbl>
    <w:p w14:paraId="6CBC26D5" w14:textId="470CCAC3" w:rsidR="000A029C" w:rsidRPr="00080656" w:rsidRDefault="000A029C" w:rsidP="000A029C">
      <w:pPr>
        <w:pStyle w:val="Heading3"/>
        <w:rPr>
          <w:sz w:val="22"/>
        </w:rPr>
      </w:pPr>
      <w:bookmarkStart w:id="2776" w:name="_Toc414884139"/>
      <w:bookmarkStart w:id="2777" w:name="_Toc414884607"/>
      <w:bookmarkStart w:id="2778" w:name="_Toc414885075"/>
      <w:bookmarkStart w:id="2779" w:name="_Toc415154551"/>
      <w:bookmarkStart w:id="2780" w:name="_Toc415155088"/>
      <w:bookmarkStart w:id="2781" w:name="_Toc415155653"/>
      <w:bookmarkStart w:id="2782" w:name="_Toc416026635"/>
      <w:bookmarkStart w:id="2783" w:name="_Toc416440660"/>
      <w:bookmarkStart w:id="2784" w:name="_Toc416784245"/>
      <w:bookmarkStart w:id="2785" w:name="_Toc416784718"/>
      <w:bookmarkStart w:id="2786" w:name="_Toc416785214"/>
      <w:bookmarkStart w:id="2787" w:name="_Toc416785687"/>
      <w:bookmarkStart w:id="2788" w:name="_Toc416805805"/>
      <w:bookmarkStart w:id="2789" w:name="_Toc416806320"/>
      <w:bookmarkStart w:id="2790" w:name="_Toc416806810"/>
      <w:bookmarkStart w:id="2791" w:name="_Toc416869727"/>
      <w:bookmarkStart w:id="2792" w:name="_Toc416870219"/>
      <w:bookmarkStart w:id="2793" w:name="_Toc416870705"/>
      <w:bookmarkStart w:id="2794" w:name="_Toc416871190"/>
      <w:bookmarkStart w:id="2795" w:name="_Toc416871675"/>
      <w:bookmarkStart w:id="2796" w:name="_Toc416873126"/>
      <w:bookmarkStart w:id="2797" w:name="_Toc416873613"/>
      <w:bookmarkStart w:id="2798" w:name="_Toc414884140"/>
      <w:bookmarkStart w:id="2799" w:name="_Toc414884608"/>
      <w:bookmarkStart w:id="2800" w:name="_Toc414885076"/>
      <w:bookmarkStart w:id="2801" w:name="_Toc415154552"/>
      <w:bookmarkStart w:id="2802" w:name="_Toc415155089"/>
      <w:bookmarkStart w:id="2803" w:name="_Toc415155654"/>
      <w:bookmarkStart w:id="2804" w:name="_Toc416026636"/>
      <w:bookmarkStart w:id="2805" w:name="_Toc416440661"/>
      <w:bookmarkStart w:id="2806" w:name="_Toc416784246"/>
      <w:bookmarkStart w:id="2807" w:name="_Toc416784719"/>
      <w:bookmarkStart w:id="2808" w:name="_Toc416785215"/>
      <w:bookmarkStart w:id="2809" w:name="_Toc416785688"/>
      <w:bookmarkStart w:id="2810" w:name="_Toc416805806"/>
      <w:bookmarkStart w:id="2811" w:name="_Toc416806321"/>
      <w:bookmarkStart w:id="2812" w:name="_Toc416806811"/>
      <w:bookmarkStart w:id="2813" w:name="_Toc416869728"/>
      <w:bookmarkStart w:id="2814" w:name="_Toc416870220"/>
      <w:bookmarkStart w:id="2815" w:name="_Toc416870706"/>
      <w:bookmarkStart w:id="2816" w:name="_Toc416871191"/>
      <w:bookmarkStart w:id="2817" w:name="_Toc416871676"/>
      <w:bookmarkStart w:id="2818" w:name="_Toc416873127"/>
      <w:bookmarkStart w:id="2819" w:name="_Toc416873614"/>
      <w:bookmarkStart w:id="2820" w:name="_Toc414884141"/>
      <w:bookmarkStart w:id="2821" w:name="_Toc414884609"/>
      <w:bookmarkStart w:id="2822" w:name="_Toc414885077"/>
      <w:bookmarkStart w:id="2823" w:name="_Toc415154553"/>
      <w:bookmarkStart w:id="2824" w:name="_Toc415155090"/>
      <w:bookmarkStart w:id="2825" w:name="_Toc415155655"/>
      <w:bookmarkStart w:id="2826" w:name="_Toc416026637"/>
      <w:bookmarkStart w:id="2827" w:name="_Toc416440662"/>
      <w:bookmarkStart w:id="2828" w:name="_Toc416784247"/>
      <w:bookmarkStart w:id="2829" w:name="_Toc416784720"/>
      <w:bookmarkStart w:id="2830" w:name="_Toc416785216"/>
      <w:bookmarkStart w:id="2831" w:name="_Toc416785689"/>
      <w:bookmarkStart w:id="2832" w:name="_Toc416805807"/>
      <w:bookmarkStart w:id="2833" w:name="_Toc416806322"/>
      <w:bookmarkStart w:id="2834" w:name="_Toc416806812"/>
      <w:bookmarkStart w:id="2835" w:name="_Toc416869729"/>
      <w:bookmarkStart w:id="2836" w:name="_Toc416870221"/>
      <w:bookmarkStart w:id="2837" w:name="_Toc416870707"/>
      <w:bookmarkStart w:id="2838" w:name="_Toc416871192"/>
      <w:bookmarkStart w:id="2839" w:name="_Toc416871677"/>
      <w:bookmarkStart w:id="2840" w:name="_Toc416873128"/>
      <w:bookmarkStart w:id="2841" w:name="_Toc416873615"/>
      <w:bookmarkStart w:id="2842" w:name="_Toc414884142"/>
      <w:bookmarkStart w:id="2843" w:name="_Toc414884610"/>
      <w:bookmarkStart w:id="2844" w:name="_Toc414885078"/>
      <w:bookmarkStart w:id="2845" w:name="_Toc415154554"/>
      <w:bookmarkStart w:id="2846" w:name="_Toc415155091"/>
      <w:bookmarkStart w:id="2847" w:name="_Toc415155656"/>
      <w:bookmarkStart w:id="2848" w:name="_Toc416026638"/>
      <w:bookmarkStart w:id="2849" w:name="_Toc416440663"/>
      <w:bookmarkStart w:id="2850" w:name="_Toc416784248"/>
      <w:bookmarkStart w:id="2851" w:name="_Toc416784721"/>
      <w:bookmarkStart w:id="2852" w:name="_Toc416785217"/>
      <w:bookmarkStart w:id="2853" w:name="_Toc416785690"/>
      <w:bookmarkStart w:id="2854" w:name="_Toc416805808"/>
      <w:bookmarkStart w:id="2855" w:name="_Toc416806323"/>
      <w:bookmarkStart w:id="2856" w:name="_Toc416806813"/>
      <w:bookmarkStart w:id="2857" w:name="_Toc416869730"/>
      <w:bookmarkStart w:id="2858" w:name="_Toc416870222"/>
      <w:bookmarkStart w:id="2859" w:name="_Toc416870708"/>
      <w:bookmarkStart w:id="2860" w:name="_Toc416871193"/>
      <w:bookmarkStart w:id="2861" w:name="_Toc416871678"/>
      <w:bookmarkStart w:id="2862" w:name="_Toc416873129"/>
      <w:bookmarkStart w:id="2863" w:name="_Toc416873616"/>
      <w:bookmarkStart w:id="2864" w:name="_Toc414884143"/>
      <w:bookmarkStart w:id="2865" w:name="_Toc414884611"/>
      <w:bookmarkStart w:id="2866" w:name="_Toc414885079"/>
      <w:bookmarkStart w:id="2867" w:name="_Toc415154555"/>
      <w:bookmarkStart w:id="2868" w:name="_Toc415155092"/>
      <w:bookmarkStart w:id="2869" w:name="_Toc415155657"/>
      <w:bookmarkStart w:id="2870" w:name="_Toc416026639"/>
      <w:bookmarkStart w:id="2871" w:name="_Toc416440664"/>
      <w:bookmarkStart w:id="2872" w:name="_Toc416784249"/>
      <w:bookmarkStart w:id="2873" w:name="_Toc416784722"/>
      <w:bookmarkStart w:id="2874" w:name="_Toc416785218"/>
      <w:bookmarkStart w:id="2875" w:name="_Toc416785691"/>
      <w:bookmarkStart w:id="2876" w:name="_Toc416805809"/>
      <w:bookmarkStart w:id="2877" w:name="_Toc416806324"/>
      <w:bookmarkStart w:id="2878" w:name="_Toc416806814"/>
      <w:bookmarkStart w:id="2879" w:name="_Toc416869731"/>
      <w:bookmarkStart w:id="2880" w:name="_Toc416870223"/>
      <w:bookmarkStart w:id="2881" w:name="_Toc416870709"/>
      <w:bookmarkStart w:id="2882" w:name="_Toc416871194"/>
      <w:bookmarkStart w:id="2883" w:name="_Toc416871679"/>
      <w:bookmarkStart w:id="2884" w:name="_Toc416873130"/>
      <w:bookmarkStart w:id="2885" w:name="_Toc416873617"/>
      <w:bookmarkStart w:id="2886" w:name="_Toc414884144"/>
      <w:bookmarkStart w:id="2887" w:name="_Toc414884612"/>
      <w:bookmarkStart w:id="2888" w:name="_Toc414885080"/>
      <w:bookmarkStart w:id="2889" w:name="_Toc415154556"/>
      <w:bookmarkStart w:id="2890" w:name="_Toc415155093"/>
      <w:bookmarkStart w:id="2891" w:name="_Toc415155658"/>
      <w:bookmarkStart w:id="2892" w:name="_Toc416026640"/>
      <w:bookmarkStart w:id="2893" w:name="_Toc416440665"/>
      <w:bookmarkStart w:id="2894" w:name="_Toc416784250"/>
      <w:bookmarkStart w:id="2895" w:name="_Toc416784723"/>
      <w:bookmarkStart w:id="2896" w:name="_Toc416785219"/>
      <w:bookmarkStart w:id="2897" w:name="_Toc416785692"/>
      <w:bookmarkStart w:id="2898" w:name="_Toc416805810"/>
      <w:bookmarkStart w:id="2899" w:name="_Toc416806325"/>
      <w:bookmarkStart w:id="2900" w:name="_Toc416806815"/>
      <w:bookmarkStart w:id="2901" w:name="_Toc416869732"/>
      <w:bookmarkStart w:id="2902" w:name="_Toc416870224"/>
      <w:bookmarkStart w:id="2903" w:name="_Toc416870710"/>
      <w:bookmarkStart w:id="2904" w:name="_Toc416871195"/>
      <w:bookmarkStart w:id="2905" w:name="_Toc416871680"/>
      <w:bookmarkStart w:id="2906" w:name="_Toc416873131"/>
      <w:bookmarkStart w:id="2907" w:name="_Toc416873618"/>
      <w:bookmarkStart w:id="2908" w:name="_Toc414884145"/>
      <w:bookmarkStart w:id="2909" w:name="_Toc414884613"/>
      <w:bookmarkStart w:id="2910" w:name="_Toc414885081"/>
      <w:bookmarkStart w:id="2911" w:name="_Toc415154557"/>
      <w:bookmarkStart w:id="2912" w:name="_Toc415155094"/>
      <w:bookmarkStart w:id="2913" w:name="_Toc415155659"/>
      <w:bookmarkStart w:id="2914" w:name="_Toc416026641"/>
      <w:bookmarkStart w:id="2915" w:name="_Toc416440666"/>
      <w:bookmarkStart w:id="2916" w:name="_Toc416784251"/>
      <w:bookmarkStart w:id="2917" w:name="_Toc416784724"/>
      <w:bookmarkStart w:id="2918" w:name="_Toc416785220"/>
      <w:bookmarkStart w:id="2919" w:name="_Toc416785693"/>
      <w:bookmarkStart w:id="2920" w:name="_Toc416805811"/>
      <w:bookmarkStart w:id="2921" w:name="_Toc416806326"/>
      <w:bookmarkStart w:id="2922" w:name="_Toc416806816"/>
      <w:bookmarkStart w:id="2923" w:name="_Toc416869733"/>
      <w:bookmarkStart w:id="2924" w:name="_Toc416870225"/>
      <w:bookmarkStart w:id="2925" w:name="_Toc416870711"/>
      <w:bookmarkStart w:id="2926" w:name="_Toc416871196"/>
      <w:bookmarkStart w:id="2927" w:name="_Toc416871681"/>
      <w:bookmarkStart w:id="2928" w:name="_Toc416873132"/>
      <w:bookmarkStart w:id="2929" w:name="_Toc416873619"/>
      <w:bookmarkStart w:id="2930" w:name="_Toc414884146"/>
      <w:bookmarkStart w:id="2931" w:name="_Toc414884614"/>
      <w:bookmarkStart w:id="2932" w:name="_Toc414885082"/>
      <w:bookmarkStart w:id="2933" w:name="_Toc415154558"/>
      <w:bookmarkStart w:id="2934" w:name="_Toc415155095"/>
      <w:bookmarkStart w:id="2935" w:name="_Toc415155660"/>
      <w:bookmarkStart w:id="2936" w:name="_Toc416026642"/>
      <w:bookmarkStart w:id="2937" w:name="_Toc416440667"/>
      <w:bookmarkStart w:id="2938" w:name="_Toc416784252"/>
      <w:bookmarkStart w:id="2939" w:name="_Toc416784725"/>
      <w:bookmarkStart w:id="2940" w:name="_Toc416785221"/>
      <w:bookmarkStart w:id="2941" w:name="_Toc416785694"/>
      <w:bookmarkStart w:id="2942" w:name="_Toc416805812"/>
      <w:bookmarkStart w:id="2943" w:name="_Toc416806327"/>
      <w:bookmarkStart w:id="2944" w:name="_Toc416806817"/>
      <w:bookmarkStart w:id="2945" w:name="_Toc416869734"/>
      <w:bookmarkStart w:id="2946" w:name="_Toc416870226"/>
      <w:bookmarkStart w:id="2947" w:name="_Toc416870712"/>
      <w:bookmarkStart w:id="2948" w:name="_Toc416871197"/>
      <w:bookmarkStart w:id="2949" w:name="_Toc416871682"/>
      <w:bookmarkStart w:id="2950" w:name="_Toc416873133"/>
      <w:bookmarkStart w:id="2951" w:name="_Toc416873620"/>
      <w:bookmarkStart w:id="2952" w:name="_Toc414884147"/>
      <w:bookmarkStart w:id="2953" w:name="_Toc414884615"/>
      <w:bookmarkStart w:id="2954" w:name="_Toc414885083"/>
      <w:bookmarkStart w:id="2955" w:name="_Toc415154559"/>
      <w:bookmarkStart w:id="2956" w:name="_Toc415155096"/>
      <w:bookmarkStart w:id="2957" w:name="_Toc415155661"/>
      <w:bookmarkStart w:id="2958" w:name="_Toc416026643"/>
      <w:bookmarkStart w:id="2959" w:name="_Toc416440668"/>
      <w:bookmarkStart w:id="2960" w:name="_Toc416784253"/>
      <w:bookmarkStart w:id="2961" w:name="_Toc416784726"/>
      <w:bookmarkStart w:id="2962" w:name="_Toc416785222"/>
      <w:bookmarkStart w:id="2963" w:name="_Toc416785695"/>
      <w:bookmarkStart w:id="2964" w:name="_Toc416805813"/>
      <w:bookmarkStart w:id="2965" w:name="_Toc416806328"/>
      <w:bookmarkStart w:id="2966" w:name="_Toc416806818"/>
      <w:bookmarkStart w:id="2967" w:name="_Toc416869735"/>
      <w:bookmarkStart w:id="2968" w:name="_Toc416870227"/>
      <w:bookmarkStart w:id="2969" w:name="_Toc416870713"/>
      <w:bookmarkStart w:id="2970" w:name="_Toc416871198"/>
      <w:bookmarkStart w:id="2971" w:name="_Toc416871683"/>
      <w:bookmarkStart w:id="2972" w:name="_Toc416873134"/>
      <w:bookmarkStart w:id="2973" w:name="_Toc416873621"/>
      <w:bookmarkStart w:id="2974" w:name="_Toc414884188"/>
      <w:bookmarkStart w:id="2975" w:name="_Toc414884656"/>
      <w:bookmarkStart w:id="2976" w:name="_Toc414885124"/>
      <w:bookmarkStart w:id="2977" w:name="_Toc415154600"/>
      <w:bookmarkStart w:id="2978" w:name="_Toc415155137"/>
      <w:bookmarkStart w:id="2979" w:name="_Toc415155702"/>
      <w:bookmarkStart w:id="2980" w:name="_Toc416026684"/>
      <w:bookmarkStart w:id="2981" w:name="_Toc416440709"/>
      <w:bookmarkStart w:id="2982" w:name="_Toc416784294"/>
      <w:bookmarkStart w:id="2983" w:name="_Toc416784767"/>
      <w:bookmarkStart w:id="2984" w:name="_Toc416785263"/>
      <w:bookmarkStart w:id="2985" w:name="_Toc416785736"/>
      <w:bookmarkStart w:id="2986" w:name="_Toc416805854"/>
      <w:bookmarkStart w:id="2987" w:name="_Toc416806369"/>
      <w:bookmarkStart w:id="2988" w:name="_Toc416806859"/>
      <w:bookmarkStart w:id="2989" w:name="_Toc416869776"/>
      <w:bookmarkStart w:id="2990" w:name="_Toc416870268"/>
      <w:bookmarkStart w:id="2991" w:name="_Toc416870754"/>
      <w:bookmarkStart w:id="2992" w:name="_Toc416871239"/>
      <w:bookmarkStart w:id="2993" w:name="_Toc416871724"/>
      <w:bookmarkStart w:id="2994" w:name="_Toc416873175"/>
      <w:bookmarkStart w:id="2995" w:name="_Toc416873662"/>
      <w:bookmarkStart w:id="2996" w:name="_Toc414884189"/>
      <w:bookmarkStart w:id="2997" w:name="_Toc414884657"/>
      <w:bookmarkStart w:id="2998" w:name="_Toc414885125"/>
      <w:bookmarkStart w:id="2999" w:name="_Toc415154601"/>
      <w:bookmarkStart w:id="3000" w:name="_Toc415155138"/>
      <w:bookmarkStart w:id="3001" w:name="_Toc415155703"/>
      <w:bookmarkStart w:id="3002" w:name="_Toc416026685"/>
      <w:bookmarkStart w:id="3003" w:name="_Toc416440710"/>
      <w:bookmarkStart w:id="3004" w:name="_Toc416784295"/>
      <w:bookmarkStart w:id="3005" w:name="_Toc416784768"/>
      <w:bookmarkStart w:id="3006" w:name="_Toc416785264"/>
      <w:bookmarkStart w:id="3007" w:name="_Toc416785737"/>
      <w:bookmarkStart w:id="3008" w:name="_Toc416805855"/>
      <w:bookmarkStart w:id="3009" w:name="_Toc416806370"/>
      <w:bookmarkStart w:id="3010" w:name="_Toc416806860"/>
      <w:bookmarkStart w:id="3011" w:name="_Toc416869777"/>
      <w:bookmarkStart w:id="3012" w:name="_Toc416870269"/>
      <w:bookmarkStart w:id="3013" w:name="_Toc416870755"/>
      <w:bookmarkStart w:id="3014" w:name="_Toc416871240"/>
      <w:bookmarkStart w:id="3015" w:name="_Toc416871725"/>
      <w:bookmarkStart w:id="3016" w:name="_Toc416873176"/>
      <w:bookmarkStart w:id="3017" w:name="_Toc416873663"/>
      <w:bookmarkStart w:id="3018" w:name="_Toc414884190"/>
      <w:bookmarkStart w:id="3019" w:name="_Toc414884658"/>
      <w:bookmarkStart w:id="3020" w:name="_Toc414885126"/>
      <w:bookmarkStart w:id="3021" w:name="_Toc415154602"/>
      <w:bookmarkStart w:id="3022" w:name="_Toc415155139"/>
      <w:bookmarkStart w:id="3023" w:name="_Toc415155704"/>
      <w:bookmarkStart w:id="3024" w:name="_Toc416026686"/>
      <w:bookmarkStart w:id="3025" w:name="_Toc416440711"/>
      <w:bookmarkStart w:id="3026" w:name="_Toc416784296"/>
      <w:bookmarkStart w:id="3027" w:name="_Toc416784769"/>
      <w:bookmarkStart w:id="3028" w:name="_Toc416785265"/>
      <w:bookmarkStart w:id="3029" w:name="_Toc416785738"/>
      <w:bookmarkStart w:id="3030" w:name="_Toc416805856"/>
      <w:bookmarkStart w:id="3031" w:name="_Toc416806371"/>
      <w:bookmarkStart w:id="3032" w:name="_Toc416806861"/>
      <w:bookmarkStart w:id="3033" w:name="_Toc416869778"/>
      <w:bookmarkStart w:id="3034" w:name="_Toc416870270"/>
      <w:bookmarkStart w:id="3035" w:name="_Toc416870756"/>
      <w:bookmarkStart w:id="3036" w:name="_Toc416871241"/>
      <w:bookmarkStart w:id="3037" w:name="_Toc416871726"/>
      <w:bookmarkStart w:id="3038" w:name="_Toc416873177"/>
      <w:bookmarkStart w:id="3039" w:name="_Toc416873664"/>
      <w:bookmarkStart w:id="3040" w:name="_Toc414884200"/>
      <w:bookmarkStart w:id="3041" w:name="_Toc414884668"/>
      <w:bookmarkStart w:id="3042" w:name="_Toc414885136"/>
      <w:bookmarkStart w:id="3043" w:name="_Toc415154612"/>
      <w:bookmarkStart w:id="3044" w:name="_Toc415155149"/>
      <w:bookmarkStart w:id="3045" w:name="_Toc415155714"/>
      <w:bookmarkStart w:id="3046" w:name="_Toc416026696"/>
      <w:bookmarkStart w:id="3047" w:name="_Toc416440721"/>
      <w:bookmarkStart w:id="3048" w:name="_Toc416784306"/>
      <w:bookmarkStart w:id="3049" w:name="_Toc416784779"/>
      <w:bookmarkStart w:id="3050" w:name="_Toc416785275"/>
      <w:bookmarkStart w:id="3051" w:name="_Toc416785748"/>
      <w:bookmarkStart w:id="3052" w:name="_Toc416805866"/>
      <w:bookmarkStart w:id="3053" w:name="_Toc416806381"/>
      <w:bookmarkStart w:id="3054" w:name="_Toc416806871"/>
      <w:bookmarkStart w:id="3055" w:name="_Toc416869788"/>
      <w:bookmarkStart w:id="3056" w:name="_Toc416870280"/>
      <w:bookmarkStart w:id="3057" w:name="_Toc416870766"/>
      <w:bookmarkStart w:id="3058" w:name="_Toc416871251"/>
      <w:bookmarkStart w:id="3059" w:name="_Toc416871736"/>
      <w:bookmarkStart w:id="3060" w:name="_Toc416873187"/>
      <w:bookmarkStart w:id="3061" w:name="_Toc416873674"/>
      <w:bookmarkStart w:id="3062" w:name="_Toc414884201"/>
      <w:bookmarkStart w:id="3063" w:name="_Toc414884669"/>
      <w:bookmarkStart w:id="3064" w:name="_Toc414885137"/>
      <w:bookmarkStart w:id="3065" w:name="_Toc415154613"/>
      <w:bookmarkStart w:id="3066" w:name="_Toc415155150"/>
      <w:bookmarkStart w:id="3067" w:name="_Toc415155715"/>
      <w:bookmarkStart w:id="3068" w:name="_Toc416026697"/>
      <w:bookmarkStart w:id="3069" w:name="_Toc416440722"/>
      <w:bookmarkStart w:id="3070" w:name="_Toc416784307"/>
      <w:bookmarkStart w:id="3071" w:name="_Toc416784780"/>
      <w:bookmarkStart w:id="3072" w:name="_Toc416785276"/>
      <w:bookmarkStart w:id="3073" w:name="_Toc416785749"/>
      <w:bookmarkStart w:id="3074" w:name="_Toc416805867"/>
      <w:bookmarkStart w:id="3075" w:name="_Toc416806382"/>
      <w:bookmarkStart w:id="3076" w:name="_Toc416806872"/>
      <w:bookmarkStart w:id="3077" w:name="_Toc416869789"/>
      <w:bookmarkStart w:id="3078" w:name="_Toc416870281"/>
      <w:bookmarkStart w:id="3079" w:name="_Toc416870767"/>
      <w:bookmarkStart w:id="3080" w:name="_Toc416871252"/>
      <w:bookmarkStart w:id="3081" w:name="_Toc416871737"/>
      <w:bookmarkStart w:id="3082" w:name="_Toc416873188"/>
      <w:bookmarkStart w:id="3083" w:name="_Toc416873675"/>
      <w:bookmarkStart w:id="3084" w:name="_Toc414884202"/>
      <w:bookmarkStart w:id="3085" w:name="_Toc414884670"/>
      <w:bookmarkStart w:id="3086" w:name="_Toc414885138"/>
      <w:bookmarkStart w:id="3087" w:name="_Toc415154614"/>
      <w:bookmarkStart w:id="3088" w:name="_Toc415155151"/>
      <w:bookmarkStart w:id="3089" w:name="_Toc415155716"/>
      <w:bookmarkStart w:id="3090" w:name="_Toc416026698"/>
      <w:bookmarkStart w:id="3091" w:name="_Toc416440723"/>
      <w:bookmarkStart w:id="3092" w:name="_Toc416784308"/>
      <w:bookmarkStart w:id="3093" w:name="_Toc416784781"/>
      <w:bookmarkStart w:id="3094" w:name="_Toc416785277"/>
      <w:bookmarkStart w:id="3095" w:name="_Toc416785750"/>
      <w:bookmarkStart w:id="3096" w:name="_Toc416805868"/>
      <w:bookmarkStart w:id="3097" w:name="_Toc416806383"/>
      <w:bookmarkStart w:id="3098" w:name="_Toc416806873"/>
      <w:bookmarkStart w:id="3099" w:name="_Toc416869790"/>
      <w:bookmarkStart w:id="3100" w:name="_Toc416870282"/>
      <w:bookmarkStart w:id="3101" w:name="_Toc416870768"/>
      <w:bookmarkStart w:id="3102" w:name="_Toc416871253"/>
      <w:bookmarkStart w:id="3103" w:name="_Toc416871738"/>
      <w:bookmarkStart w:id="3104" w:name="_Toc416873189"/>
      <w:bookmarkStart w:id="3105" w:name="_Toc416873676"/>
      <w:bookmarkStart w:id="3106" w:name="_Toc414884203"/>
      <w:bookmarkStart w:id="3107" w:name="_Toc414884671"/>
      <w:bookmarkStart w:id="3108" w:name="_Toc414885139"/>
      <w:bookmarkStart w:id="3109" w:name="_Toc415154615"/>
      <w:bookmarkStart w:id="3110" w:name="_Toc415155152"/>
      <w:bookmarkStart w:id="3111" w:name="_Toc415155717"/>
      <w:bookmarkStart w:id="3112" w:name="_Toc416026699"/>
      <w:bookmarkStart w:id="3113" w:name="_Toc416440724"/>
      <w:bookmarkStart w:id="3114" w:name="_Toc416784309"/>
      <w:bookmarkStart w:id="3115" w:name="_Toc416784782"/>
      <w:bookmarkStart w:id="3116" w:name="_Toc416785278"/>
      <w:bookmarkStart w:id="3117" w:name="_Toc416785751"/>
      <w:bookmarkStart w:id="3118" w:name="_Toc416805869"/>
      <w:bookmarkStart w:id="3119" w:name="_Toc416806384"/>
      <w:bookmarkStart w:id="3120" w:name="_Toc416806874"/>
      <w:bookmarkStart w:id="3121" w:name="_Toc416869791"/>
      <w:bookmarkStart w:id="3122" w:name="_Toc416870283"/>
      <w:bookmarkStart w:id="3123" w:name="_Toc416870769"/>
      <w:bookmarkStart w:id="3124" w:name="_Toc416871254"/>
      <w:bookmarkStart w:id="3125" w:name="_Toc416871739"/>
      <w:bookmarkStart w:id="3126" w:name="_Toc416873190"/>
      <w:bookmarkStart w:id="3127" w:name="_Toc416873677"/>
      <w:bookmarkStart w:id="3128" w:name="_Toc414884210"/>
      <w:bookmarkStart w:id="3129" w:name="_Toc414884678"/>
      <w:bookmarkStart w:id="3130" w:name="_Toc414885146"/>
      <w:bookmarkStart w:id="3131" w:name="_Toc415154622"/>
      <w:bookmarkStart w:id="3132" w:name="_Toc415155159"/>
      <w:bookmarkStart w:id="3133" w:name="_Toc415155724"/>
      <w:bookmarkStart w:id="3134" w:name="_Toc416026706"/>
      <w:bookmarkStart w:id="3135" w:name="_Toc416440731"/>
      <w:bookmarkStart w:id="3136" w:name="_Toc416784316"/>
      <w:bookmarkStart w:id="3137" w:name="_Toc416784789"/>
      <w:bookmarkStart w:id="3138" w:name="_Toc416785285"/>
      <w:bookmarkStart w:id="3139" w:name="_Toc416785758"/>
      <w:bookmarkStart w:id="3140" w:name="_Toc416805876"/>
      <w:bookmarkStart w:id="3141" w:name="_Toc416806391"/>
      <w:bookmarkStart w:id="3142" w:name="_Toc416806881"/>
      <w:bookmarkStart w:id="3143" w:name="_Toc416869798"/>
      <w:bookmarkStart w:id="3144" w:name="_Toc416870290"/>
      <w:bookmarkStart w:id="3145" w:name="_Toc416870776"/>
      <w:bookmarkStart w:id="3146" w:name="_Toc416871261"/>
      <w:bookmarkStart w:id="3147" w:name="_Toc416871746"/>
      <w:bookmarkStart w:id="3148" w:name="_Toc416873197"/>
      <w:bookmarkStart w:id="3149" w:name="_Toc416873684"/>
      <w:bookmarkStart w:id="3150" w:name="_Toc414884211"/>
      <w:bookmarkStart w:id="3151" w:name="_Toc414884679"/>
      <w:bookmarkStart w:id="3152" w:name="_Toc414885147"/>
      <w:bookmarkStart w:id="3153" w:name="_Toc415154623"/>
      <w:bookmarkStart w:id="3154" w:name="_Toc415155160"/>
      <w:bookmarkStart w:id="3155" w:name="_Toc415155725"/>
      <w:bookmarkStart w:id="3156" w:name="_Toc416026707"/>
      <w:bookmarkStart w:id="3157" w:name="_Toc416440732"/>
      <w:bookmarkStart w:id="3158" w:name="_Toc416784317"/>
      <w:bookmarkStart w:id="3159" w:name="_Toc416784790"/>
      <w:bookmarkStart w:id="3160" w:name="_Toc416785286"/>
      <w:bookmarkStart w:id="3161" w:name="_Toc416785759"/>
      <w:bookmarkStart w:id="3162" w:name="_Toc416805877"/>
      <w:bookmarkStart w:id="3163" w:name="_Toc416806392"/>
      <w:bookmarkStart w:id="3164" w:name="_Toc416806882"/>
      <w:bookmarkStart w:id="3165" w:name="_Toc416869799"/>
      <w:bookmarkStart w:id="3166" w:name="_Toc416870291"/>
      <w:bookmarkStart w:id="3167" w:name="_Toc416870777"/>
      <w:bookmarkStart w:id="3168" w:name="_Toc416871262"/>
      <w:bookmarkStart w:id="3169" w:name="_Toc416871747"/>
      <w:bookmarkStart w:id="3170" w:name="_Toc416873198"/>
      <w:bookmarkStart w:id="3171" w:name="_Toc416873685"/>
      <w:bookmarkStart w:id="3172" w:name="_Toc414884212"/>
      <w:bookmarkStart w:id="3173" w:name="_Toc414884680"/>
      <w:bookmarkStart w:id="3174" w:name="_Toc414885148"/>
      <w:bookmarkStart w:id="3175" w:name="_Toc415154624"/>
      <w:bookmarkStart w:id="3176" w:name="_Toc415155161"/>
      <w:bookmarkStart w:id="3177" w:name="_Toc415155726"/>
      <w:bookmarkStart w:id="3178" w:name="_Toc416026708"/>
      <w:bookmarkStart w:id="3179" w:name="_Toc416440733"/>
      <w:bookmarkStart w:id="3180" w:name="_Toc416784318"/>
      <w:bookmarkStart w:id="3181" w:name="_Toc416784791"/>
      <w:bookmarkStart w:id="3182" w:name="_Toc416785287"/>
      <w:bookmarkStart w:id="3183" w:name="_Toc416785760"/>
      <w:bookmarkStart w:id="3184" w:name="_Toc416805878"/>
      <w:bookmarkStart w:id="3185" w:name="_Toc416806393"/>
      <w:bookmarkStart w:id="3186" w:name="_Toc416806883"/>
      <w:bookmarkStart w:id="3187" w:name="_Toc416869800"/>
      <w:bookmarkStart w:id="3188" w:name="_Toc416870292"/>
      <w:bookmarkStart w:id="3189" w:name="_Toc416870778"/>
      <w:bookmarkStart w:id="3190" w:name="_Toc416871263"/>
      <w:bookmarkStart w:id="3191" w:name="_Toc416871748"/>
      <w:bookmarkStart w:id="3192" w:name="_Toc416873199"/>
      <w:bookmarkStart w:id="3193" w:name="_Toc416873686"/>
      <w:bookmarkStart w:id="3194" w:name="_Toc414884213"/>
      <w:bookmarkStart w:id="3195" w:name="_Toc414884681"/>
      <w:bookmarkStart w:id="3196" w:name="_Toc414885149"/>
      <w:bookmarkStart w:id="3197" w:name="_Toc415154625"/>
      <w:bookmarkStart w:id="3198" w:name="_Toc415155162"/>
      <w:bookmarkStart w:id="3199" w:name="_Toc415155727"/>
      <w:bookmarkStart w:id="3200" w:name="_Toc416026709"/>
      <w:bookmarkStart w:id="3201" w:name="_Toc416440734"/>
      <w:bookmarkStart w:id="3202" w:name="_Toc416784319"/>
      <w:bookmarkStart w:id="3203" w:name="_Toc416784792"/>
      <w:bookmarkStart w:id="3204" w:name="_Toc416785288"/>
      <w:bookmarkStart w:id="3205" w:name="_Toc416785761"/>
      <w:bookmarkStart w:id="3206" w:name="_Toc416805879"/>
      <w:bookmarkStart w:id="3207" w:name="_Toc416806394"/>
      <w:bookmarkStart w:id="3208" w:name="_Toc416806884"/>
      <w:bookmarkStart w:id="3209" w:name="_Toc416869801"/>
      <w:bookmarkStart w:id="3210" w:name="_Toc416870293"/>
      <w:bookmarkStart w:id="3211" w:name="_Toc416870779"/>
      <w:bookmarkStart w:id="3212" w:name="_Toc416871264"/>
      <w:bookmarkStart w:id="3213" w:name="_Toc416871749"/>
      <w:bookmarkStart w:id="3214" w:name="_Toc416873200"/>
      <w:bookmarkStart w:id="3215" w:name="_Toc416873687"/>
      <w:bookmarkStart w:id="3216" w:name="_Toc414884214"/>
      <w:bookmarkStart w:id="3217" w:name="_Toc414884682"/>
      <w:bookmarkStart w:id="3218" w:name="_Toc414885150"/>
      <w:bookmarkStart w:id="3219" w:name="_Toc415154626"/>
      <w:bookmarkStart w:id="3220" w:name="_Toc415155163"/>
      <w:bookmarkStart w:id="3221" w:name="_Toc415155728"/>
      <w:bookmarkStart w:id="3222" w:name="_Toc416026710"/>
      <w:bookmarkStart w:id="3223" w:name="_Toc416440735"/>
      <w:bookmarkStart w:id="3224" w:name="_Toc416784320"/>
      <w:bookmarkStart w:id="3225" w:name="_Toc416784793"/>
      <w:bookmarkStart w:id="3226" w:name="_Toc416785289"/>
      <w:bookmarkStart w:id="3227" w:name="_Toc416785762"/>
      <w:bookmarkStart w:id="3228" w:name="_Toc416805880"/>
      <w:bookmarkStart w:id="3229" w:name="_Toc416806395"/>
      <w:bookmarkStart w:id="3230" w:name="_Toc416806885"/>
      <w:bookmarkStart w:id="3231" w:name="_Toc416869802"/>
      <w:bookmarkStart w:id="3232" w:name="_Toc416870294"/>
      <w:bookmarkStart w:id="3233" w:name="_Toc416870780"/>
      <w:bookmarkStart w:id="3234" w:name="_Toc416871265"/>
      <w:bookmarkStart w:id="3235" w:name="_Toc416871750"/>
      <w:bookmarkStart w:id="3236" w:name="_Toc416873201"/>
      <w:bookmarkStart w:id="3237" w:name="_Toc416873688"/>
      <w:bookmarkStart w:id="3238" w:name="_Toc414884259"/>
      <w:bookmarkStart w:id="3239" w:name="_Toc414884727"/>
      <w:bookmarkStart w:id="3240" w:name="_Toc414885195"/>
      <w:bookmarkStart w:id="3241" w:name="_Toc415154671"/>
      <w:bookmarkStart w:id="3242" w:name="_Toc415155208"/>
      <w:bookmarkStart w:id="3243" w:name="_Toc415155773"/>
      <w:bookmarkStart w:id="3244" w:name="_Toc416026755"/>
      <w:bookmarkStart w:id="3245" w:name="_Toc416440780"/>
      <w:bookmarkStart w:id="3246" w:name="_Toc416784365"/>
      <w:bookmarkStart w:id="3247" w:name="_Toc416784838"/>
      <w:bookmarkStart w:id="3248" w:name="_Toc416785334"/>
      <w:bookmarkStart w:id="3249" w:name="_Toc416785807"/>
      <w:bookmarkStart w:id="3250" w:name="_Toc416805925"/>
      <w:bookmarkStart w:id="3251" w:name="_Toc416806440"/>
      <w:bookmarkStart w:id="3252" w:name="_Toc416806930"/>
      <w:bookmarkStart w:id="3253" w:name="_Toc416869847"/>
      <w:bookmarkStart w:id="3254" w:name="_Toc416870339"/>
      <w:bookmarkStart w:id="3255" w:name="_Toc416870825"/>
      <w:bookmarkStart w:id="3256" w:name="_Toc416871310"/>
      <w:bookmarkStart w:id="3257" w:name="_Toc416871795"/>
      <w:bookmarkStart w:id="3258" w:name="_Toc416873246"/>
      <w:bookmarkStart w:id="3259" w:name="_Toc416873733"/>
      <w:bookmarkStart w:id="3260" w:name="_Toc414884260"/>
      <w:bookmarkStart w:id="3261" w:name="_Toc414884728"/>
      <w:bookmarkStart w:id="3262" w:name="_Toc414885196"/>
      <w:bookmarkStart w:id="3263" w:name="_Toc415154672"/>
      <w:bookmarkStart w:id="3264" w:name="_Toc415155209"/>
      <w:bookmarkStart w:id="3265" w:name="_Toc415155774"/>
      <w:bookmarkStart w:id="3266" w:name="_Toc416026756"/>
      <w:bookmarkStart w:id="3267" w:name="_Toc416440781"/>
      <w:bookmarkStart w:id="3268" w:name="_Toc416784366"/>
      <w:bookmarkStart w:id="3269" w:name="_Toc416784839"/>
      <w:bookmarkStart w:id="3270" w:name="_Toc416785335"/>
      <w:bookmarkStart w:id="3271" w:name="_Toc416785808"/>
      <w:bookmarkStart w:id="3272" w:name="_Toc416805926"/>
      <w:bookmarkStart w:id="3273" w:name="_Toc416806441"/>
      <w:bookmarkStart w:id="3274" w:name="_Toc416806931"/>
      <w:bookmarkStart w:id="3275" w:name="_Toc416869848"/>
      <w:bookmarkStart w:id="3276" w:name="_Toc416870340"/>
      <w:bookmarkStart w:id="3277" w:name="_Toc416870826"/>
      <w:bookmarkStart w:id="3278" w:name="_Toc416871311"/>
      <w:bookmarkStart w:id="3279" w:name="_Toc416871796"/>
      <w:bookmarkStart w:id="3280" w:name="_Toc416873247"/>
      <w:bookmarkStart w:id="3281" w:name="_Toc416873734"/>
      <w:bookmarkStart w:id="3282" w:name="_Toc414884261"/>
      <w:bookmarkStart w:id="3283" w:name="_Toc414884729"/>
      <w:bookmarkStart w:id="3284" w:name="_Toc414885197"/>
      <w:bookmarkStart w:id="3285" w:name="_Toc415154673"/>
      <w:bookmarkStart w:id="3286" w:name="_Toc415155210"/>
      <w:bookmarkStart w:id="3287" w:name="_Toc415155775"/>
      <w:bookmarkStart w:id="3288" w:name="_Toc416026757"/>
      <w:bookmarkStart w:id="3289" w:name="_Toc416440782"/>
      <w:bookmarkStart w:id="3290" w:name="_Toc416784367"/>
      <w:bookmarkStart w:id="3291" w:name="_Toc416784840"/>
      <w:bookmarkStart w:id="3292" w:name="_Toc416785336"/>
      <w:bookmarkStart w:id="3293" w:name="_Toc416785809"/>
      <w:bookmarkStart w:id="3294" w:name="_Toc416805927"/>
      <w:bookmarkStart w:id="3295" w:name="_Toc416806442"/>
      <w:bookmarkStart w:id="3296" w:name="_Toc416806932"/>
      <w:bookmarkStart w:id="3297" w:name="_Toc416869849"/>
      <w:bookmarkStart w:id="3298" w:name="_Toc416870341"/>
      <w:bookmarkStart w:id="3299" w:name="_Toc416870827"/>
      <w:bookmarkStart w:id="3300" w:name="_Toc416871312"/>
      <w:bookmarkStart w:id="3301" w:name="_Toc416871797"/>
      <w:bookmarkStart w:id="3302" w:name="_Toc416873248"/>
      <w:bookmarkStart w:id="3303" w:name="_Toc416873735"/>
      <w:bookmarkStart w:id="3304" w:name="_Toc414884262"/>
      <w:bookmarkStart w:id="3305" w:name="_Toc414884730"/>
      <w:bookmarkStart w:id="3306" w:name="_Toc414885198"/>
      <w:bookmarkStart w:id="3307" w:name="_Toc415154674"/>
      <w:bookmarkStart w:id="3308" w:name="_Toc415155211"/>
      <w:bookmarkStart w:id="3309" w:name="_Toc415155776"/>
      <w:bookmarkStart w:id="3310" w:name="_Toc416026758"/>
      <w:bookmarkStart w:id="3311" w:name="_Toc416440783"/>
      <w:bookmarkStart w:id="3312" w:name="_Toc416784368"/>
      <w:bookmarkStart w:id="3313" w:name="_Toc416784841"/>
      <w:bookmarkStart w:id="3314" w:name="_Toc416785337"/>
      <w:bookmarkStart w:id="3315" w:name="_Toc416785810"/>
      <w:bookmarkStart w:id="3316" w:name="_Toc416805928"/>
      <w:bookmarkStart w:id="3317" w:name="_Toc416806443"/>
      <w:bookmarkStart w:id="3318" w:name="_Toc416806933"/>
      <w:bookmarkStart w:id="3319" w:name="_Toc416869850"/>
      <w:bookmarkStart w:id="3320" w:name="_Toc416870342"/>
      <w:bookmarkStart w:id="3321" w:name="_Toc416870828"/>
      <w:bookmarkStart w:id="3322" w:name="_Toc416871313"/>
      <w:bookmarkStart w:id="3323" w:name="_Toc416871798"/>
      <w:bookmarkStart w:id="3324" w:name="_Toc416873249"/>
      <w:bookmarkStart w:id="3325" w:name="_Toc416873736"/>
      <w:bookmarkStart w:id="3326" w:name="_Toc414884272"/>
      <w:bookmarkStart w:id="3327" w:name="_Toc414884740"/>
      <w:bookmarkStart w:id="3328" w:name="_Toc414885208"/>
      <w:bookmarkStart w:id="3329" w:name="_Toc415154684"/>
      <w:bookmarkStart w:id="3330" w:name="_Toc415155221"/>
      <w:bookmarkStart w:id="3331" w:name="_Toc415155786"/>
      <w:bookmarkStart w:id="3332" w:name="_Toc416026768"/>
      <w:bookmarkStart w:id="3333" w:name="_Toc416440793"/>
      <w:bookmarkStart w:id="3334" w:name="_Toc416784378"/>
      <w:bookmarkStart w:id="3335" w:name="_Toc416784851"/>
      <w:bookmarkStart w:id="3336" w:name="_Toc416785347"/>
      <w:bookmarkStart w:id="3337" w:name="_Toc416785820"/>
      <w:bookmarkStart w:id="3338" w:name="_Toc416805938"/>
      <w:bookmarkStart w:id="3339" w:name="_Toc416806453"/>
      <w:bookmarkStart w:id="3340" w:name="_Toc416806943"/>
      <w:bookmarkStart w:id="3341" w:name="_Toc416869860"/>
      <w:bookmarkStart w:id="3342" w:name="_Toc416870352"/>
      <w:bookmarkStart w:id="3343" w:name="_Toc416870838"/>
      <w:bookmarkStart w:id="3344" w:name="_Toc416871323"/>
      <w:bookmarkStart w:id="3345" w:name="_Toc416871808"/>
      <w:bookmarkStart w:id="3346" w:name="_Toc416873259"/>
      <w:bookmarkStart w:id="3347" w:name="_Toc416873746"/>
      <w:bookmarkStart w:id="3348" w:name="_Toc414884273"/>
      <w:bookmarkStart w:id="3349" w:name="_Toc414884741"/>
      <w:bookmarkStart w:id="3350" w:name="_Toc414885209"/>
      <w:bookmarkStart w:id="3351" w:name="_Toc415154685"/>
      <w:bookmarkStart w:id="3352" w:name="_Toc415155222"/>
      <w:bookmarkStart w:id="3353" w:name="_Toc415155787"/>
      <w:bookmarkStart w:id="3354" w:name="_Toc416026769"/>
      <w:bookmarkStart w:id="3355" w:name="_Toc416440794"/>
      <w:bookmarkStart w:id="3356" w:name="_Toc416784379"/>
      <w:bookmarkStart w:id="3357" w:name="_Toc416784852"/>
      <w:bookmarkStart w:id="3358" w:name="_Toc416785348"/>
      <w:bookmarkStart w:id="3359" w:name="_Toc416785821"/>
      <w:bookmarkStart w:id="3360" w:name="_Toc416805939"/>
      <w:bookmarkStart w:id="3361" w:name="_Toc416806454"/>
      <w:bookmarkStart w:id="3362" w:name="_Toc416806944"/>
      <w:bookmarkStart w:id="3363" w:name="_Toc416869861"/>
      <w:bookmarkStart w:id="3364" w:name="_Toc416870353"/>
      <w:bookmarkStart w:id="3365" w:name="_Toc416870839"/>
      <w:bookmarkStart w:id="3366" w:name="_Toc416871324"/>
      <w:bookmarkStart w:id="3367" w:name="_Toc416871809"/>
      <w:bookmarkStart w:id="3368" w:name="_Toc416873260"/>
      <w:bookmarkStart w:id="3369" w:name="_Toc416873747"/>
      <w:bookmarkStart w:id="3370" w:name="_Toc414884274"/>
      <w:bookmarkStart w:id="3371" w:name="_Toc414884742"/>
      <w:bookmarkStart w:id="3372" w:name="_Toc414885210"/>
      <w:bookmarkStart w:id="3373" w:name="_Toc415154686"/>
      <w:bookmarkStart w:id="3374" w:name="_Toc415155223"/>
      <w:bookmarkStart w:id="3375" w:name="_Toc415155788"/>
      <w:bookmarkStart w:id="3376" w:name="_Toc416026770"/>
      <w:bookmarkStart w:id="3377" w:name="_Toc416440795"/>
      <w:bookmarkStart w:id="3378" w:name="_Toc416784380"/>
      <w:bookmarkStart w:id="3379" w:name="_Toc416784853"/>
      <w:bookmarkStart w:id="3380" w:name="_Toc416785349"/>
      <w:bookmarkStart w:id="3381" w:name="_Toc416785822"/>
      <w:bookmarkStart w:id="3382" w:name="_Toc416805940"/>
      <w:bookmarkStart w:id="3383" w:name="_Toc416806455"/>
      <w:bookmarkStart w:id="3384" w:name="_Toc416806945"/>
      <w:bookmarkStart w:id="3385" w:name="_Toc416869862"/>
      <w:bookmarkStart w:id="3386" w:name="_Toc416870354"/>
      <w:bookmarkStart w:id="3387" w:name="_Toc416870840"/>
      <w:bookmarkStart w:id="3388" w:name="_Toc416871325"/>
      <w:bookmarkStart w:id="3389" w:name="_Toc416871810"/>
      <w:bookmarkStart w:id="3390" w:name="_Toc416873261"/>
      <w:bookmarkStart w:id="3391" w:name="_Toc416873748"/>
      <w:bookmarkStart w:id="3392" w:name="_Toc414884275"/>
      <w:bookmarkStart w:id="3393" w:name="_Toc414884743"/>
      <w:bookmarkStart w:id="3394" w:name="_Toc414885211"/>
      <w:bookmarkStart w:id="3395" w:name="_Toc415154687"/>
      <w:bookmarkStart w:id="3396" w:name="_Toc415155224"/>
      <w:bookmarkStart w:id="3397" w:name="_Toc415155789"/>
      <w:bookmarkStart w:id="3398" w:name="_Toc416026771"/>
      <w:bookmarkStart w:id="3399" w:name="_Toc416440796"/>
      <w:bookmarkStart w:id="3400" w:name="_Toc416784381"/>
      <w:bookmarkStart w:id="3401" w:name="_Toc416784854"/>
      <w:bookmarkStart w:id="3402" w:name="_Toc416785350"/>
      <w:bookmarkStart w:id="3403" w:name="_Toc416785823"/>
      <w:bookmarkStart w:id="3404" w:name="_Toc416805941"/>
      <w:bookmarkStart w:id="3405" w:name="_Toc416806456"/>
      <w:bookmarkStart w:id="3406" w:name="_Toc416806946"/>
      <w:bookmarkStart w:id="3407" w:name="_Toc416869863"/>
      <w:bookmarkStart w:id="3408" w:name="_Toc416870355"/>
      <w:bookmarkStart w:id="3409" w:name="_Toc416870841"/>
      <w:bookmarkStart w:id="3410" w:name="_Toc416871326"/>
      <w:bookmarkStart w:id="3411" w:name="_Toc416871811"/>
      <w:bookmarkStart w:id="3412" w:name="_Toc416873262"/>
      <w:bookmarkStart w:id="3413" w:name="_Toc416873749"/>
      <w:bookmarkStart w:id="3414" w:name="_Toc414884285"/>
      <w:bookmarkStart w:id="3415" w:name="_Toc414884753"/>
      <w:bookmarkStart w:id="3416" w:name="_Toc414885221"/>
      <w:bookmarkStart w:id="3417" w:name="_Toc415154697"/>
      <w:bookmarkStart w:id="3418" w:name="_Toc415155234"/>
      <w:bookmarkStart w:id="3419" w:name="_Toc415155799"/>
      <w:bookmarkStart w:id="3420" w:name="_Toc416026781"/>
      <w:bookmarkStart w:id="3421" w:name="_Toc416440806"/>
      <w:bookmarkStart w:id="3422" w:name="_Toc416784391"/>
      <w:bookmarkStart w:id="3423" w:name="_Toc416784864"/>
      <w:bookmarkStart w:id="3424" w:name="_Toc416785360"/>
      <w:bookmarkStart w:id="3425" w:name="_Toc416785833"/>
      <w:bookmarkStart w:id="3426" w:name="_Toc416805951"/>
      <w:bookmarkStart w:id="3427" w:name="_Toc416806466"/>
      <w:bookmarkStart w:id="3428" w:name="_Toc416806956"/>
      <w:bookmarkStart w:id="3429" w:name="_Toc416869873"/>
      <w:bookmarkStart w:id="3430" w:name="_Toc416870365"/>
      <w:bookmarkStart w:id="3431" w:name="_Toc416870851"/>
      <w:bookmarkStart w:id="3432" w:name="_Toc416871336"/>
      <w:bookmarkStart w:id="3433" w:name="_Toc416871821"/>
      <w:bookmarkStart w:id="3434" w:name="_Toc416873272"/>
      <w:bookmarkStart w:id="3435" w:name="_Toc416873759"/>
      <w:bookmarkStart w:id="3436" w:name="_Toc414884286"/>
      <w:bookmarkStart w:id="3437" w:name="_Toc414884754"/>
      <w:bookmarkStart w:id="3438" w:name="_Toc414885222"/>
      <w:bookmarkStart w:id="3439" w:name="_Toc415154698"/>
      <w:bookmarkStart w:id="3440" w:name="_Toc415155235"/>
      <w:bookmarkStart w:id="3441" w:name="_Toc415155800"/>
      <w:bookmarkStart w:id="3442" w:name="_Toc416026782"/>
      <w:bookmarkStart w:id="3443" w:name="_Toc416440807"/>
      <w:bookmarkStart w:id="3444" w:name="_Toc416784392"/>
      <w:bookmarkStart w:id="3445" w:name="_Toc416784865"/>
      <w:bookmarkStart w:id="3446" w:name="_Toc416785361"/>
      <w:bookmarkStart w:id="3447" w:name="_Toc416785834"/>
      <w:bookmarkStart w:id="3448" w:name="_Toc416805952"/>
      <w:bookmarkStart w:id="3449" w:name="_Toc416806467"/>
      <w:bookmarkStart w:id="3450" w:name="_Toc416806957"/>
      <w:bookmarkStart w:id="3451" w:name="_Toc416869874"/>
      <w:bookmarkStart w:id="3452" w:name="_Toc416870366"/>
      <w:bookmarkStart w:id="3453" w:name="_Toc416870852"/>
      <w:bookmarkStart w:id="3454" w:name="_Toc416871337"/>
      <w:bookmarkStart w:id="3455" w:name="_Toc416871822"/>
      <w:bookmarkStart w:id="3456" w:name="_Toc416873273"/>
      <w:bookmarkStart w:id="3457" w:name="_Toc416873760"/>
      <w:bookmarkStart w:id="3458" w:name="_Toc414884287"/>
      <w:bookmarkStart w:id="3459" w:name="_Toc414884755"/>
      <w:bookmarkStart w:id="3460" w:name="_Toc414885223"/>
      <w:bookmarkStart w:id="3461" w:name="_Toc415154699"/>
      <w:bookmarkStart w:id="3462" w:name="_Toc415155236"/>
      <w:bookmarkStart w:id="3463" w:name="_Toc415155801"/>
      <w:bookmarkStart w:id="3464" w:name="_Toc416026783"/>
      <w:bookmarkStart w:id="3465" w:name="_Toc416440808"/>
      <w:bookmarkStart w:id="3466" w:name="_Toc416784393"/>
      <w:bookmarkStart w:id="3467" w:name="_Toc416784866"/>
      <w:bookmarkStart w:id="3468" w:name="_Toc416785362"/>
      <w:bookmarkStart w:id="3469" w:name="_Toc416785835"/>
      <w:bookmarkStart w:id="3470" w:name="_Toc416805953"/>
      <w:bookmarkStart w:id="3471" w:name="_Toc416806468"/>
      <w:bookmarkStart w:id="3472" w:name="_Toc416806958"/>
      <w:bookmarkStart w:id="3473" w:name="_Toc416869875"/>
      <w:bookmarkStart w:id="3474" w:name="_Toc416870367"/>
      <w:bookmarkStart w:id="3475" w:name="_Toc416870853"/>
      <w:bookmarkStart w:id="3476" w:name="_Toc416871338"/>
      <w:bookmarkStart w:id="3477" w:name="_Toc416871823"/>
      <w:bookmarkStart w:id="3478" w:name="_Toc416873274"/>
      <w:bookmarkStart w:id="3479" w:name="_Toc416873761"/>
      <w:bookmarkStart w:id="3480" w:name="_Toc414884288"/>
      <w:bookmarkStart w:id="3481" w:name="_Toc414884756"/>
      <w:bookmarkStart w:id="3482" w:name="_Toc414885224"/>
      <w:bookmarkStart w:id="3483" w:name="_Toc415154700"/>
      <w:bookmarkStart w:id="3484" w:name="_Toc415155237"/>
      <w:bookmarkStart w:id="3485" w:name="_Toc415155802"/>
      <w:bookmarkStart w:id="3486" w:name="_Toc416026784"/>
      <w:bookmarkStart w:id="3487" w:name="_Toc416440809"/>
      <w:bookmarkStart w:id="3488" w:name="_Toc416784394"/>
      <w:bookmarkStart w:id="3489" w:name="_Toc416784867"/>
      <w:bookmarkStart w:id="3490" w:name="_Toc416785363"/>
      <w:bookmarkStart w:id="3491" w:name="_Toc416785836"/>
      <w:bookmarkStart w:id="3492" w:name="_Toc416805954"/>
      <w:bookmarkStart w:id="3493" w:name="_Toc416806469"/>
      <w:bookmarkStart w:id="3494" w:name="_Toc416806959"/>
      <w:bookmarkStart w:id="3495" w:name="_Toc416869876"/>
      <w:bookmarkStart w:id="3496" w:name="_Toc416870368"/>
      <w:bookmarkStart w:id="3497" w:name="_Toc416870854"/>
      <w:bookmarkStart w:id="3498" w:name="_Toc416871339"/>
      <w:bookmarkStart w:id="3499" w:name="_Toc416871824"/>
      <w:bookmarkStart w:id="3500" w:name="_Toc416873275"/>
      <w:bookmarkStart w:id="3501" w:name="_Toc416873762"/>
      <w:bookmarkStart w:id="3502" w:name="_Toc414884289"/>
      <w:bookmarkStart w:id="3503" w:name="_Toc414884757"/>
      <w:bookmarkStart w:id="3504" w:name="_Toc414885225"/>
      <w:bookmarkStart w:id="3505" w:name="_Toc415154701"/>
      <w:bookmarkStart w:id="3506" w:name="_Toc415155238"/>
      <w:bookmarkStart w:id="3507" w:name="_Toc415155803"/>
      <w:bookmarkStart w:id="3508" w:name="_Toc416026785"/>
      <w:bookmarkStart w:id="3509" w:name="_Toc416440810"/>
      <w:bookmarkStart w:id="3510" w:name="_Toc416784395"/>
      <w:bookmarkStart w:id="3511" w:name="_Toc416784868"/>
      <w:bookmarkStart w:id="3512" w:name="_Toc416785364"/>
      <w:bookmarkStart w:id="3513" w:name="_Toc416785837"/>
      <w:bookmarkStart w:id="3514" w:name="_Toc416805955"/>
      <w:bookmarkStart w:id="3515" w:name="_Toc416806470"/>
      <w:bookmarkStart w:id="3516" w:name="_Toc416806960"/>
      <w:bookmarkStart w:id="3517" w:name="_Toc416869877"/>
      <w:bookmarkStart w:id="3518" w:name="_Toc416870369"/>
      <w:bookmarkStart w:id="3519" w:name="_Toc416870855"/>
      <w:bookmarkStart w:id="3520" w:name="_Toc416871340"/>
      <w:bookmarkStart w:id="3521" w:name="_Toc416871825"/>
      <w:bookmarkStart w:id="3522" w:name="_Toc416873276"/>
      <w:bookmarkStart w:id="3523" w:name="_Toc416873763"/>
      <w:bookmarkStart w:id="3524" w:name="_Toc414884290"/>
      <w:bookmarkStart w:id="3525" w:name="_Toc414884758"/>
      <w:bookmarkStart w:id="3526" w:name="_Toc414885226"/>
      <w:bookmarkStart w:id="3527" w:name="_Toc415154702"/>
      <w:bookmarkStart w:id="3528" w:name="_Toc415155239"/>
      <w:bookmarkStart w:id="3529" w:name="_Toc415155804"/>
      <w:bookmarkStart w:id="3530" w:name="_Toc416026786"/>
      <w:bookmarkStart w:id="3531" w:name="_Toc416440811"/>
      <w:bookmarkStart w:id="3532" w:name="_Toc416784396"/>
      <w:bookmarkStart w:id="3533" w:name="_Toc416784869"/>
      <w:bookmarkStart w:id="3534" w:name="_Toc416785365"/>
      <w:bookmarkStart w:id="3535" w:name="_Toc416785838"/>
      <w:bookmarkStart w:id="3536" w:name="_Toc416805956"/>
      <w:bookmarkStart w:id="3537" w:name="_Toc416806471"/>
      <w:bookmarkStart w:id="3538" w:name="_Toc416806961"/>
      <w:bookmarkStart w:id="3539" w:name="_Toc416869878"/>
      <w:bookmarkStart w:id="3540" w:name="_Toc416870370"/>
      <w:bookmarkStart w:id="3541" w:name="_Toc416870856"/>
      <w:bookmarkStart w:id="3542" w:name="_Toc416871341"/>
      <w:bookmarkStart w:id="3543" w:name="_Toc416871826"/>
      <w:bookmarkStart w:id="3544" w:name="_Toc416873277"/>
      <w:bookmarkStart w:id="3545" w:name="_Toc416873764"/>
      <w:bookmarkStart w:id="3546" w:name="_Toc414884331"/>
      <w:bookmarkStart w:id="3547" w:name="_Toc414884799"/>
      <w:bookmarkStart w:id="3548" w:name="_Toc414885267"/>
      <w:bookmarkStart w:id="3549" w:name="_Toc415154743"/>
      <w:bookmarkStart w:id="3550" w:name="_Toc415155280"/>
      <w:bookmarkStart w:id="3551" w:name="_Toc415155845"/>
      <w:bookmarkStart w:id="3552" w:name="_Toc416026827"/>
      <w:bookmarkStart w:id="3553" w:name="_Toc416440852"/>
      <w:bookmarkStart w:id="3554" w:name="_Toc416784437"/>
      <w:bookmarkStart w:id="3555" w:name="_Toc416784910"/>
      <w:bookmarkStart w:id="3556" w:name="_Toc416785406"/>
      <w:bookmarkStart w:id="3557" w:name="_Toc416785879"/>
      <w:bookmarkStart w:id="3558" w:name="_Toc416805997"/>
      <w:bookmarkStart w:id="3559" w:name="_Toc416806512"/>
      <w:bookmarkStart w:id="3560" w:name="_Toc416807002"/>
      <w:bookmarkStart w:id="3561" w:name="_Toc416869919"/>
      <w:bookmarkStart w:id="3562" w:name="_Toc416870411"/>
      <w:bookmarkStart w:id="3563" w:name="_Toc416870897"/>
      <w:bookmarkStart w:id="3564" w:name="_Toc416871382"/>
      <w:bookmarkStart w:id="3565" w:name="_Toc416871867"/>
      <w:bookmarkStart w:id="3566" w:name="_Toc416873318"/>
      <w:bookmarkStart w:id="3567" w:name="_Toc416873805"/>
      <w:bookmarkStart w:id="3568" w:name="_Toc414884332"/>
      <w:bookmarkStart w:id="3569" w:name="_Toc414884800"/>
      <w:bookmarkStart w:id="3570" w:name="_Toc414885268"/>
      <w:bookmarkStart w:id="3571" w:name="_Toc415154744"/>
      <w:bookmarkStart w:id="3572" w:name="_Toc415155281"/>
      <w:bookmarkStart w:id="3573" w:name="_Toc415155846"/>
      <w:bookmarkStart w:id="3574" w:name="_Toc416026828"/>
      <w:bookmarkStart w:id="3575" w:name="_Toc416440853"/>
      <w:bookmarkStart w:id="3576" w:name="_Toc416784438"/>
      <w:bookmarkStart w:id="3577" w:name="_Toc416784911"/>
      <w:bookmarkStart w:id="3578" w:name="_Toc416785407"/>
      <w:bookmarkStart w:id="3579" w:name="_Toc416785880"/>
      <w:bookmarkStart w:id="3580" w:name="_Toc416805998"/>
      <w:bookmarkStart w:id="3581" w:name="_Toc416806513"/>
      <w:bookmarkStart w:id="3582" w:name="_Toc416807003"/>
      <w:bookmarkStart w:id="3583" w:name="_Toc416869920"/>
      <w:bookmarkStart w:id="3584" w:name="_Toc416870412"/>
      <w:bookmarkStart w:id="3585" w:name="_Toc416870898"/>
      <w:bookmarkStart w:id="3586" w:name="_Toc416871383"/>
      <w:bookmarkStart w:id="3587" w:name="_Toc416871868"/>
      <w:bookmarkStart w:id="3588" w:name="_Toc416873319"/>
      <w:bookmarkStart w:id="3589" w:name="_Toc416873806"/>
      <w:bookmarkStart w:id="3590" w:name="_Toc414884333"/>
      <w:bookmarkStart w:id="3591" w:name="_Toc414884801"/>
      <w:bookmarkStart w:id="3592" w:name="_Toc414885269"/>
      <w:bookmarkStart w:id="3593" w:name="_Toc415154745"/>
      <w:bookmarkStart w:id="3594" w:name="_Toc415155282"/>
      <w:bookmarkStart w:id="3595" w:name="_Toc415155847"/>
      <w:bookmarkStart w:id="3596" w:name="_Toc416026829"/>
      <w:bookmarkStart w:id="3597" w:name="_Toc416440854"/>
      <w:bookmarkStart w:id="3598" w:name="_Toc416784439"/>
      <w:bookmarkStart w:id="3599" w:name="_Toc416784912"/>
      <w:bookmarkStart w:id="3600" w:name="_Toc416785408"/>
      <w:bookmarkStart w:id="3601" w:name="_Toc416785881"/>
      <w:bookmarkStart w:id="3602" w:name="_Toc416805999"/>
      <w:bookmarkStart w:id="3603" w:name="_Toc416806514"/>
      <w:bookmarkStart w:id="3604" w:name="_Toc416807004"/>
      <w:bookmarkStart w:id="3605" w:name="_Toc416869921"/>
      <w:bookmarkStart w:id="3606" w:name="_Toc416870413"/>
      <w:bookmarkStart w:id="3607" w:name="_Toc416870899"/>
      <w:bookmarkStart w:id="3608" w:name="_Toc416871384"/>
      <w:bookmarkStart w:id="3609" w:name="_Toc416871869"/>
      <w:bookmarkStart w:id="3610" w:name="_Toc416873320"/>
      <w:bookmarkStart w:id="3611" w:name="_Toc416873807"/>
      <w:bookmarkStart w:id="3612" w:name="_Toc414884334"/>
      <w:bookmarkStart w:id="3613" w:name="_Toc414884802"/>
      <w:bookmarkStart w:id="3614" w:name="_Toc414885270"/>
      <w:bookmarkStart w:id="3615" w:name="_Toc415154746"/>
      <w:bookmarkStart w:id="3616" w:name="_Toc415155283"/>
      <w:bookmarkStart w:id="3617" w:name="_Toc415155848"/>
      <w:bookmarkStart w:id="3618" w:name="_Toc416026830"/>
      <w:bookmarkStart w:id="3619" w:name="_Toc416440855"/>
      <w:bookmarkStart w:id="3620" w:name="_Toc416784440"/>
      <w:bookmarkStart w:id="3621" w:name="_Toc416784913"/>
      <w:bookmarkStart w:id="3622" w:name="_Toc416785409"/>
      <w:bookmarkStart w:id="3623" w:name="_Toc416785882"/>
      <w:bookmarkStart w:id="3624" w:name="_Toc416806000"/>
      <w:bookmarkStart w:id="3625" w:name="_Toc416806515"/>
      <w:bookmarkStart w:id="3626" w:name="_Toc416807005"/>
      <w:bookmarkStart w:id="3627" w:name="_Toc416869922"/>
      <w:bookmarkStart w:id="3628" w:name="_Toc416870414"/>
      <w:bookmarkStart w:id="3629" w:name="_Toc416870900"/>
      <w:bookmarkStart w:id="3630" w:name="_Toc416871385"/>
      <w:bookmarkStart w:id="3631" w:name="_Toc416871870"/>
      <w:bookmarkStart w:id="3632" w:name="_Toc416873321"/>
      <w:bookmarkStart w:id="3633" w:name="_Toc416873808"/>
      <w:bookmarkStart w:id="3634" w:name="_Toc414884335"/>
      <w:bookmarkStart w:id="3635" w:name="_Toc414884803"/>
      <w:bookmarkStart w:id="3636" w:name="_Toc414885271"/>
      <w:bookmarkStart w:id="3637" w:name="_Toc415154747"/>
      <w:bookmarkStart w:id="3638" w:name="_Toc415155284"/>
      <w:bookmarkStart w:id="3639" w:name="_Toc415155849"/>
      <w:bookmarkStart w:id="3640" w:name="_Toc416026831"/>
      <w:bookmarkStart w:id="3641" w:name="_Toc416440856"/>
      <w:bookmarkStart w:id="3642" w:name="_Toc416784441"/>
      <w:bookmarkStart w:id="3643" w:name="_Toc416784914"/>
      <w:bookmarkStart w:id="3644" w:name="_Toc416785410"/>
      <w:bookmarkStart w:id="3645" w:name="_Toc416785883"/>
      <w:bookmarkStart w:id="3646" w:name="_Toc416806001"/>
      <w:bookmarkStart w:id="3647" w:name="_Toc416806516"/>
      <w:bookmarkStart w:id="3648" w:name="_Toc416807006"/>
      <w:bookmarkStart w:id="3649" w:name="_Toc416869923"/>
      <w:bookmarkStart w:id="3650" w:name="_Toc416870415"/>
      <w:bookmarkStart w:id="3651" w:name="_Toc416870901"/>
      <w:bookmarkStart w:id="3652" w:name="_Toc416871386"/>
      <w:bookmarkStart w:id="3653" w:name="_Toc416871871"/>
      <w:bookmarkStart w:id="3654" w:name="_Toc416873322"/>
      <w:bookmarkStart w:id="3655" w:name="_Toc416873809"/>
      <w:bookmarkStart w:id="3656" w:name="_Toc414884336"/>
      <w:bookmarkStart w:id="3657" w:name="_Toc414884804"/>
      <w:bookmarkStart w:id="3658" w:name="_Toc414885272"/>
      <w:bookmarkStart w:id="3659" w:name="_Toc415154748"/>
      <w:bookmarkStart w:id="3660" w:name="_Toc415155285"/>
      <w:bookmarkStart w:id="3661" w:name="_Toc415155850"/>
      <w:bookmarkStart w:id="3662" w:name="_Toc416026832"/>
      <w:bookmarkStart w:id="3663" w:name="_Toc416440857"/>
      <w:bookmarkStart w:id="3664" w:name="_Toc416784442"/>
      <w:bookmarkStart w:id="3665" w:name="_Toc416784915"/>
      <w:bookmarkStart w:id="3666" w:name="_Toc416785411"/>
      <w:bookmarkStart w:id="3667" w:name="_Toc416785884"/>
      <w:bookmarkStart w:id="3668" w:name="_Toc416806002"/>
      <w:bookmarkStart w:id="3669" w:name="_Toc416806517"/>
      <w:bookmarkStart w:id="3670" w:name="_Toc416807007"/>
      <w:bookmarkStart w:id="3671" w:name="_Toc416869924"/>
      <w:bookmarkStart w:id="3672" w:name="_Toc416870416"/>
      <w:bookmarkStart w:id="3673" w:name="_Toc416870902"/>
      <w:bookmarkStart w:id="3674" w:name="_Toc416871387"/>
      <w:bookmarkStart w:id="3675" w:name="_Toc416871872"/>
      <w:bookmarkStart w:id="3676" w:name="_Toc416873323"/>
      <w:bookmarkStart w:id="3677" w:name="_Toc416873810"/>
      <w:bookmarkStart w:id="3678" w:name="_Toc414884337"/>
      <w:bookmarkStart w:id="3679" w:name="_Toc414884805"/>
      <w:bookmarkStart w:id="3680" w:name="_Toc414885273"/>
      <w:bookmarkStart w:id="3681" w:name="_Toc415154749"/>
      <w:bookmarkStart w:id="3682" w:name="_Toc415155286"/>
      <w:bookmarkStart w:id="3683" w:name="_Toc415155851"/>
      <w:bookmarkStart w:id="3684" w:name="_Toc416026833"/>
      <w:bookmarkStart w:id="3685" w:name="_Toc416440858"/>
      <w:bookmarkStart w:id="3686" w:name="_Toc416784443"/>
      <w:bookmarkStart w:id="3687" w:name="_Toc416784916"/>
      <w:bookmarkStart w:id="3688" w:name="_Toc416785412"/>
      <w:bookmarkStart w:id="3689" w:name="_Toc416785885"/>
      <w:bookmarkStart w:id="3690" w:name="_Toc416806003"/>
      <w:bookmarkStart w:id="3691" w:name="_Toc416806518"/>
      <w:bookmarkStart w:id="3692" w:name="_Toc416807008"/>
      <w:bookmarkStart w:id="3693" w:name="_Toc416869925"/>
      <w:bookmarkStart w:id="3694" w:name="_Toc416870417"/>
      <w:bookmarkStart w:id="3695" w:name="_Toc416870903"/>
      <w:bookmarkStart w:id="3696" w:name="_Toc416871388"/>
      <w:bookmarkStart w:id="3697" w:name="_Toc416871873"/>
      <w:bookmarkStart w:id="3698" w:name="_Toc416873324"/>
      <w:bookmarkStart w:id="3699" w:name="_Toc416873811"/>
      <w:bookmarkStart w:id="3700" w:name="_Toc414884347"/>
      <w:bookmarkStart w:id="3701" w:name="_Toc414884815"/>
      <w:bookmarkStart w:id="3702" w:name="_Toc414885283"/>
      <w:bookmarkStart w:id="3703" w:name="_Toc415154759"/>
      <w:bookmarkStart w:id="3704" w:name="_Toc415155296"/>
      <w:bookmarkStart w:id="3705" w:name="_Toc415155861"/>
      <w:bookmarkStart w:id="3706" w:name="_Toc416026843"/>
      <w:bookmarkStart w:id="3707" w:name="_Toc416440868"/>
      <w:bookmarkStart w:id="3708" w:name="_Toc416784453"/>
      <w:bookmarkStart w:id="3709" w:name="_Toc416784926"/>
      <w:bookmarkStart w:id="3710" w:name="_Toc416785422"/>
      <w:bookmarkStart w:id="3711" w:name="_Toc416785895"/>
      <w:bookmarkStart w:id="3712" w:name="_Toc416806013"/>
      <w:bookmarkStart w:id="3713" w:name="_Toc416806528"/>
      <w:bookmarkStart w:id="3714" w:name="_Toc416807018"/>
      <w:bookmarkStart w:id="3715" w:name="_Toc416869935"/>
      <w:bookmarkStart w:id="3716" w:name="_Toc416870427"/>
      <w:bookmarkStart w:id="3717" w:name="_Toc416870913"/>
      <w:bookmarkStart w:id="3718" w:name="_Toc416871398"/>
      <w:bookmarkStart w:id="3719" w:name="_Toc416871883"/>
      <w:bookmarkStart w:id="3720" w:name="_Toc416873334"/>
      <w:bookmarkStart w:id="3721" w:name="_Toc416873821"/>
      <w:bookmarkStart w:id="3722" w:name="_Toc414884348"/>
      <w:bookmarkStart w:id="3723" w:name="_Toc414884816"/>
      <w:bookmarkStart w:id="3724" w:name="_Toc414885284"/>
      <w:bookmarkStart w:id="3725" w:name="_Toc415154760"/>
      <w:bookmarkStart w:id="3726" w:name="_Toc415155297"/>
      <w:bookmarkStart w:id="3727" w:name="_Toc415155862"/>
      <w:bookmarkStart w:id="3728" w:name="_Toc416026844"/>
      <w:bookmarkStart w:id="3729" w:name="_Toc416440869"/>
      <w:bookmarkStart w:id="3730" w:name="_Toc416784454"/>
      <w:bookmarkStart w:id="3731" w:name="_Toc416784927"/>
      <w:bookmarkStart w:id="3732" w:name="_Toc416785423"/>
      <w:bookmarkStart w:id="3733" w:name="_Toc416785896"/>
      <w:bookmarkStart w:id="3734" w:name="_Toc416806014"/>
      <w:bookmarkStart w:id="3735" w:name="_Toc416806529"/>
      <w:bookmarkStart w:id="3736" w:name="_Toc416807019"/>
      <w:bookmarkStart w:id="3737" w:name="_Toc416869936"/>
      <w:bookmarkStart w:id="3738" w:name="_Toc416870428"/>
      <w:bookmarkStart w:id="3739" w:name="_Toc416870914"/>
      <w:bookmarkStart w:id="3740" w:name="_Toc416871399"/>
      <w:bookmarkStart w:id="3741" w:name="_Toc416871884"/>
      <w:bookmarkStart w:id="3742" w:name="_Toc416873335"/>
      <w:bookmarkStart w:id="3743" w:name="_Toc416873822"/>
      <w:bookmarkStart w:id="3744" w:name="_Toc414884349"/>
      <w:bookmarkStart w:id="3745" w:name="_Toc414884817"/>
      <w:bookmarkStart w:id="3746" w:name="_Toc414885285"/>
      <w:bookmarkStart w:id="3747" w:name="_Toc415154761"/>
      <w:bookmarkStart w:id="3748" w:name="_Toc415155298"/>
      <w:bookmarkStart w:id="3749" w:name="_Toc415155863"/>
      <w:bookmarkStart w:id="3750" w:name="_Toc416026845"/>
      <w:bookmarkStart w:id="3751" w:name="_Toc416440870"/>
      <w:bookmarkStart w:id="3752" w:name="_Toc416784455"/>
      <w:bookmarkStart w:id="3753" w:name="_Toc416784928"/>
      <w:bookmarkStart w:id="3754" w:name="_Toc416785424"/>
      <w:bookmarkStart w:id="3755" w:name="_Toc416785897"/>
      <w:bookmarkStart w:id="3756" w:name="_Toc416806015"/>
      <w:bookmarkStart w:id="3757" w:name="_Toc416806530"/>
      <w:bookmarkStart w:id="3758" w:name="_Toc416807020"/>
      <w:bookmarkStart w:id="3759" w:name="_Toc416869937"/>
      <w:bookmarkStart w:id="3760" w:name="_Toc416870429"/>
      <w:bookmarkStart w:id="3761" w:name="_Toc416870915"/>
      <w:bookmarkStart w:id="3762" w:name="_Toc416871400"/>
      <w:bookmarkStart w:id="3763" w:name="_Toc416871885"/>
      <w:bookmarkStart w:id="3764" w:name="_Toc416873336"/>
      <w:bookmarkStart w:id="3765" w:name="_Toc416873823"/>
      <w:bookmarkStart w:id="3766" w:name="_Toc414884350"/>
      <w:bookmarkStart w:id="3767" w:name="_Toc414884818"/>
      <w:bookmarkStart w:id="3768" w:name="_Toc414885286"/>
      <w:bookmarkStart w:id="3769" w:name="_Toc415154762"/>
      <w:bookmarkStart w:id="3770" w:name="_Toc415155299"/>
      <w:bookmarkStart w:id="3771" w:name="_Toc415155864"/>
      <w:bookmarkStart w:id="3772" w:name="_Toc416026846"/>
      <w:bookmarkStart w:id="3773" w:name="_Toc416440871"/>
      <w:bookmarkStart w:id="3774" w:name="_Toc416784456"/>
      <w:bookmarkStart w:id="3775" w:name="_Toc416784929"/>
      <w:bookmarkStart w:id="3776" w:name="_Toc416785425"/>
      <w:bookmarkStart w:id="3777" w:name="_Toc416785898"/>
      <w:bookmarkStart w:id="3778" w:name="_Toc416806016"/>
      <w:bookmarkStart w:id="3779" w:name="_Toc416806531"/>
      <w:bookmarkStart w:id="3780" w:name="_Toc416807021"/>
      <w:bookmarkStart w:id="3781" w:name="_Toc416869938"/>
      <w:bookmarkStart w:id="3782" w:name="_Toc416870430"/>
      <w:bookmarkStart w:id="3783" w:name="_Toc416870916"/>
      <w:bookmarkStart w:id="3784" w:name="_Toc416871401"/>
      <w:bookmarkStart w:id="3785" w:name="_Toc416871886"/>
      <w:bookmarkStart w:id="3786" w:name="_Toc416873337"/>
      <w:bookmarkStart w:id="3787" w:name="_Toc416873824"/>
      <w:bookmarkStart w:id="3788" w:name="_Toc414884360"/>
      <w:bookmarkStart w:id="3789" w:name="_Toc414884828"/>
      <w:bookmarkStart w:id="3790" w:name="_Toc414885296"/>
      <w:bookmarkStart w:id="3791" w:name="_Toc415154772"/>
      <w:bookmarkStart w:id="3792" w:name="_Toc415155309"/>
      <w:bookmarkStart w:id="3793" w:name="_Toc415155874"/>
      <w:bookmarkStart w:id="3794" w:name="_Toc416026856"/>
      <w:bookmarkStart w:id="3795" w:name="_Toc416440881"/>
      <w:bookmarkStart w:id="3796" w:name="_Toc416784466"/>
      <w:bookmarkStart w:id="3797" w:name="_Toc416784939"/>
      <w:bookmarkStart w:id="3798" w:name="_Toc416785435"/>
      <w:bookmarkStart w:id="3799" w:name="_Toc416785908"/>
      <w:bookmarkStart w:id="3800" w:name="_Toc416806026"/>
      <w:bookmarkStart w:id="3801" w:name="_Toc416806541"/>
      <w:bookmarkStart w:id="3802" w:name="_Toc416807031"/>
      <w:bookmarkStart w:id="3803" w:name="_Toc416869948"/>
      <w:bookmarkStart w:id="3804" w:name="_Toc416870440"/>
      <w:bookmarkStart w:id="3805" w:name="_Toc416870926"/>
      <w:bookmarkStart w:id="3806" w:name="_Toc416871411"/>
      <w:bookmarkStart w:id="3807" w:name="_Toc416871896"/>
      <w:bookmarkStart w:id="3808" w:name="_Toc416873347"/>
      <w:bookmarkStart w:id="3809" w:name="_Toc416873834"/>
      <w:bookmarkStart w:id="3810" w:name="_Toc414884361"/>
      <w:bookmarkStart w:id="3811" w:name="_Toc414884829"/>
      <w:bookmarkStart w:id="3812" w:name="_Toc414885297"/>
      <w:bookmarkStart w:id="3813" w:name="_Toc415154773"/>
      <w:bookmarkStart w:id="3814" w:name="_Toc415155310"/>
      <w:bookmarkStart w:id="3815" w:name="_Toc415155875"/>
      <w:bookmarkStart w:id="3816" w:name="_Toc416026857"/>
      <w:bookmarkStart w:id="3817" w:name="_Toc416440882"/>
      <w:bookmarkStart w:id="3818" w:name="_Toc416784467"/>
      <w:bookmarkStart w:id="3819" w:name="_Toc416784940"/>
      <w:bookmarkStart w:id="3820" w:name="_Toc416785436"/>
      <w:bookmarkStart w:id="3821" w:name="_Toc416785909"/>
      <w:bookmarkStart w:id="3822" w:name="_Toc416806027"/>
      <w:bookmarkStart w:id="3823" w:name="_Toc416806542"/>
      <w:bookmarkStart w:id="3824" w:name="_Toc416807032"/>
      <w:bookmarkStart w:id="3825" w:name="_Toc416869949"/>
      <w:bookmarkStart w:id="3826" w:name="_Toc416870441"/>
      <w:bookmarkStart w:id="3827" w:name="_Toc416870927"/>
      <w:bookmarkStart w:id="3828" w:name="_Toc416871412"/>
      <w:bookmarkStart w:id="3829" w:name="_Toc416871897"/>
      <w:bookmarkStart w:id="3830" w:name="_Toc416873348"/>
      <w:bookmarkStart w:id="3831" w:name="_Toc416873835"/>
      <w:bookmarkStart w:id="3832" w:name="_Toc414884362"/>
      <w:bookmarkStart w:id="3833" w:name="_Toc414884830"/>
      <w:bookmarkStart w:id="3834" w:name="_Toc414885298"/>
      <w:bookmarkStart w:id="3835" w:name="_Toc415154774"/>
      <w:bookmarkStart w:id="3836" w:name="_Toc415155311"/>
      <w:bookmarkStart w:id="3837" w:name="_Toc415155876"/>
      <w:bookmarkStart w:id="3838" w:name="_Toc416026858"/>
      <w:bookmarkStart w:id="3839" w:name="_Toc416440883"/>
      <w:bookmarkStart w:id="3840" w:name="_Toc416784468"/>
      <w:bookmarkStart w:id="3841" w:name="_Toc416784941"/>
      <w:bookmarkStart w:id="3842" w:name="_Toc416785437"/>
      <w:bookmarkStart w:id="3843" w:name="_Toc416785910"/>
      <w:bookmarkStart w:id="3844" w:name="_Toc416806028"/>
      <w:bookmarkStart w:id="3845" w:name="_Toc416806543"/>
      <w:bookmarkStart w:id="3846" w:name="_Toc416807033"/>
      <w:bookmarkStart w:id="3847" w:name="_Toc416869950"/>
      <w:bookmarkStart w:id="3848" w:name="_Toc416870442"/>
      <w:bookmarkStart w:id="3849" w:name="_Toc416870928"/>
      <w:bookmarkStart w:id="3850" w:name="_Toc416871413"/>
      <w:bookmarkStart w:id="3851" w:name="_Toc416871898"/>
      <w:bookmarkStart w:id="3852" w:name="_Toc416873349"/>
      <w:bookmarkStart w:id="3853" w:name="_Toc416873836"/>
      <w:bookmarkStart w:id="3854" w:name="_Toc414884363"/>
      <w:bookmarkStart w:id="3855" w:name="_Toc414884831"/>
      <w:bookmarkStart w:id="3856" w:name="_Toc414885299"/>
      <w:bookmarkStart w:id="3857" w:name="_Toc415154775"/>
      <w:bookmarkStart w:id="3858" w:name="_Toc415155312"/>
      <w:bookmarkStart w:id="3859" w:name="_Toc415155877"/>
      <w:bookmarkStart w:id="3860" w:name="_Toc416026859"/>
      <w:bookmarkStart w:id="3861" w:name="_Toc416440884"/>
      <w:bookmarkStart w:id="3862" w:name="_Toc416784469"/>
      <w:bookmarkStart w:id="3863" w:name="_Toc416784942"/>
      <w:bookmarkStart w:id="3864" w:name="_Toc416785438"/>
      <w:bookmarkStart w:id="3865" w:name="_Toc416785911"/>
      <w:bookmarkStart w:id="3866" w:name="_Toc416806029"/>
      <w:bookmarkStart w:id="3867" w:name="_Toc416806544"/>
      <w:bookmarkStart w:id="3868" w:name="_Toc416807034"/>
      <w:bookmarkStart w:id="3869" w:name="_Toc416869951"/>
      <w:bookmarkStart w:id="3870" w:name="_Toc416870443"/>
      <w:bookmarkStart w:id="3871" w:name="_Toc416870929"/>
      <w:bookmarkStart w:id="3872" w:name="_Toc416871414"/>
      <w:bookmarkStart w:id="3873" w:name="_Toc416871899"/>
      <w:bookmarkStart w:id="3874" w:name="_Toc416873350"/>
      <w:bookmarkStart w:id="3875" w:name="_Toc416873837"/>
      <w:bookmarkStart w:id="3876" w:name="_Toc414884364"/>
      <w:bookmarkStart w:id="3877" w:name="_Toc414884832"/>
      <w:bookmarkStart w:id="3878" w:name="_Toc414885300"/>
      <w:bookmarkStart w:id="3879" w:name="_Toc415154776"/>
      <w:bookmarkStart w:id="3880" w:name="_Toc415155313"/>
      <w:bookmarkStart w:id="3881" w:name="_Toc415155878"/>
      <w:bookmarkStart w:id="3882" w:name="_Toc416026860"/>
      <w:bookmarkStart w:id="3883" w:name="_Toc416440885"/>
      <w:bookmarkStart w:id="3884" w:name="_Toc416784470"/>
      <w:bookmarkStart w:id="3885" w:name="_Toc416784943"/>
      <w:bookmarkStart w:id="3886" w:name="_Toc416785439"/>
      <w:bookmarkStart w:id="3887" w:name="_Toc416785912"/>
      <w:bookmarkStart w:id="3888" w:name="_Toc416806030"/>
      <w:bookmarkStart w:id="3889" w:name="_Toc416806545"/>
      <w:bookmarkStart w:id="3890" w:name="_Toc416807035"/>
      <w:bookmarkStart w:id="3891" w:name="_Toc416869952"/>
      <w:bookmarkStart w:id="3892" w:name="_Toc416870444"/>
      <w:bookmarkStart w:id="3893" w:name="_Toc416870930"/>
      <w:bookmarkStart w:id="3894" w:name="_Toc416871415"/>
      <w:bookmarkStart w:id="3895" w:name="_Toc416871900"/>
      <w:bookmarkStart w:id="3896" w:name="_Toc416873351"/>
      <w:bookmarkStart w:id="3897" w:name="_Toc416873838"/>
      <w:bookmarkStart w:id="3898" w:name="_Toc414884365"/>
      <w:bookmarkStart w:id="3899" w:name="_Toc414884833"/>
      <w:bookmarkStart w:id="3900" w:name="_Toc414885301"/>
      <w:bookmarkStart w:id="3901" w:name="_Toc415154777"/>
      <w:bookmarkStart w:id="3902" w:name="_Toc415155314"/>
      <w:bookmarkStart w:id="3903" w:name="_Toc415155879"/>
      <w:bookmarkStart w:id="3904" w:name="_Toc416026861"/>
      <w:bookmarkStart w:id="3905" w:name="_Toc416440886"/>
      <w:bookmarkStart w:id="3906" w:name="_Toc416784471"/>
      <w:bookmarkStart w:id="3907" w:name="_Toc416784944"/>
      <w:bookmarkStart w:id="3908" w:name="_Toc416785440"/>
      <w:bookmarkStart w:id="3909" w:name="_Toc416785913"/>
      <w:bookmarkStart w:id="3910" w:name="_Toc416806031"/>
      <w:bookmarkStart w:id="3911" w:name="_Toc416806546"/>
      <w:bookmarkStart w:id="3912" w:name="_Toc416807036"/>
      <w:bookmarkStart w:id="3913" w:name="_Toc416869953"/>
      <w:bookmarkStart w:id="3914" w:name="_Toc416870445"/>
      <w:bookmarkStart w:id="3915" w:name="_Toc416870931"/>
      <w:bookmarkStart w:id="3916" w:name="_Toc416871416"/>
      <w:bookmarkStart w:id="3917" w:name="_Toc416871901"/>
      <w:bookmarkStart w:id="3918" w:name="_Toc416873352"/>
      <w:bookmarkStart w:id="3919" w:name="_Toc416873839"/>
      <w:bookmarkStart w:id="3920" w:name="_Toc414884366"/>
      <w:bookmarkStart w:id="3921" w:name="_Toc414884834"/>
      <w:bookmarkStart w:id="3922" w:name="_Toc414885302"/>
      <w:bookmarkStart w:id="3923" w:name="_Toc415154778"/>
      <w:bookmarkStart w:id="3924" w:name="_Toc415155315"/>
      <w:bookmarkStart w:id="3925" w:name="_Toc415155880"/>
      <w:bookmarkStart w:id="3926" w:name="_Toc416026862"/>
      <w:bookmarkStart w:id="3927" w:name="_Toc416440887"/>
      <w:bookmarkStart w:id="3928" w:name="_Toc416784472"/>
      <w:bookmarkStart w:id="3929" w:name="_Toc416784945"/>
      <w:bookmarkStart w:id="3930" w:name="_Toc416785441"/>
      <w:bookmarkStart w:id="3931" w:name="_Toc416785914"/>
      <w:bookmarkStart w:id="3932" w:name="_Toc416806032"/>
      <w:bookmarkStart w:id="3933" w:name="_Toc416806547"/>
      <w:bookmarkStart w:id="3934" w:name="_Toc416807037"/>
      <w:bookmarkStart w:id="3935" w:name="_Toc416869954"/>
      <w:bookmarkStart w:id="3936" w:name="_Toc416870446"/>
      <w:bookmarkStart w:id="3937" w:name="_Toc416870932"/>
      <w:bookmarkStart w:id="3938" w:name="_Toc416871417"/>
      <w:bookmarkStart w:id="3939" w:name="_Toc416871902"/>
      <w:bookmarkStart w:id="3940" w:name="_Toc416873353"/>
      <w:bookmarkStart w:id="3941" w:name="_Toc416873840"/>
      <w:bookmarkStart w:id="3942" w:name="_Toc414884443"/>
      <w:bookmarkStart w:id="3943" w:name="_Toc414884911"/>
      <w:bookmarkStart w:id="3944" w:name="_Toc414885379"/>
      <w:bookmarkStart w:id="3945" w:name="_Toc415154855"/>
      <w:bookmarkStart w:id="3946" w:name="_Toc415155392"/>
      <w:bookmarkStart w:id="3947" w:name="_Toc415155957"/>
      <w:bookmarkStart w:id="3948" w:name="_Toc416026939"/>
      <w:bookmarkStart w:id="3949" w:name="_Toc416440964"/>
      <w:bookmarkStart w:id="3950" w:name="_Toc416784549"/>
      <w:bookmarkStart w:id="3951" w:name="_Toc416785022"/>
      <w:bookmarkStart w:id="3952" w:name="_Toc416785518"/>
      <w:bookmarkStart w:id="3953" w:name="_Toc416785991"/>
      <w:bookmarkStart w:id="3954" w:name="_Toc416806109"/>
      <w:bookmarkStart w:id="3955" w:name="_Toc416806624"/>
      <w:bookmarkStart w:id="3956" w:name="_Toc416807114"/>
      <w:bookmarkStart w:id="3957" w:name="_Toc416870031"/>
      <w:bookmarkStart w:id="3958" w:name="_Toc416870523"/>
      <w:bookmarkStart w:id="3959" w:name="_Toc416871009"/>
      <w:bookmarkStart w:id="3960" w:name="_Toc416871494"/>
      <w:bookmarkStart w:id="3961" w:name="_Toc416871979"/>
      <w:bookmarkStart w:id="3962" w:name="_Toc416873430"/>
      <w:bookmarkStart w:id="3963" w:name="_Toc416873917"/>
      <w:bookmarkStart w:id="3964" w:name="_Toc414884444"/>
      <w:bookmarkStart w:id="3965" w:name="_Toc414884912"/>
      <w:bookmarkStart w:id="3966" w:name="_Toc414885380"/>
      <w:bookmarkStart w:id="3967" w:name="_Toc415154856"/>
      <w:bookmarkStart w:id="3968" w:name="_Toc415155393"/>
      <w:bookmarkStart w:id="3969" w:name="_Toc415155958"/>
      <w:bookmarkStart w:id="3970" w:name="_Toc416026940"/>
      <w:bookmarkStart w:id="3971" w:name="_Toc416440965"/>
      <w:bookmarkStart w:id="3972" w:name="_Toc416784550"/>
      <w:bookmarkStart w:id="3973" w:name="_Toc416785023"/>
      <w:bookmarkStart w:id="3974" w:name="_Toc416785519"/>
      <w:bookmarkStart w:id="3975" w:name="_Toc416785992"/>
      <w:bookmarkStart w:id="3976" w:name="_Toc416806110"/>
      <w:bookmarkStart w:id="3977" w:name="_Toc416806625"/>
      <w:bookmarkStart w:id="3978" w:name="_Toc416807115"/>
      <w:bookmarkStart w:id="3979" w:name="_Toc416870032"/>
      <w:bookmarkStart w:id="3980" w:name="_Toc416870524"/>
      <w:bookmarkStart w:id="3981" w:name="_Toc416871010"/>
      <w:bookmarkStart w:id="3982" w:name="_Toc416871495"/>
      <w:bookmarkStart w:id="3983" w:name="_Toc416871980"/>
      <w:bookmarkStart w:id="3984" w:name="_Toc416873431"/>
      <w:bookmarkStart w:id="3985" w:name="_Toc416873918"/>
      <w:bookmarkStart w:id="3986" w:name="_Toc414884445"/>
      <w:bookmarkStart w:id="3987" w:name="_Toc414884913"/>
      <w:bookmarkStart w:id="3988" w:name="_Toc414885381"/>
      <w:bookmarkStart w:id="3989" w:name="_Toc415154857"/>
      <w:bookmarkStart w:id="3990" w:name="_Toc415155394"/>
      <w:bookmarkStart w:id="3991" w:name="_Toc415155959"/>
      <w:bookmarkStart w:id="3992" w:name="_Toc416026941"/>
      <w:bookmarkStart w:id="3993" w:name="_Toc416440966"/>
      <w:bookmarkStart w:id="3994" w:name="_Toc416784551"/>
      <w:bookmarkStart w:id="3995" w:name="_Toc416785024"/>
      <w:bookmarkStart w:id="3996" w:name="_Toc416785520"/>
      <w:bookmarkStart w:id="3997" w:name="_Toc416785993"/>
      <w:bookmarkStart w:id="3998" w:name="_Toc416806111"/>
      <w:bookmarkStart w:id="3999" w:name="_Toc416806626"/>
      <w:bookmarkStart w:id="4000" w:name="_Toc416807116"/>
      <w:bookmarkStart w:id="4001" w:name="_Toc416870033"/>
      <w:bookmarkStart w:id="4002" w:name="_Toc416870525"/>
      <w:bookmarkStart w:id="4003" w:name="_Toc416871011"/>
      <w:bookmarkStart w:id="4004" w:name="_Toc416871496"/>
      <w:bookmarkStart w:id="4005" w:name="_Toc416871981"/>
      <w:bookmarkStart w:id="4006" w:name="_Toc416873432"/>
      <w:bookmarkStart w:id="4007" w:name="_Toc416873919"/>
      <w:bookmarkStart w:id="4008" w:name="_Toc414884446"/>
      <w:bookmarkStart w:id="4009" w:name="_Toc414884914"/>
      <w:bookmarkStart w:id="4010" w:name="_Toc414885382"/>
      <w:bookmarkStart w:id="4011" w:name="_Toc415154858"/>
      <w:bookmarkStart w:id="4012" w:name="_Toc415155395"/>
      <w:bookmarkStart w:id="4013" w:name="_Toc415155960"/>
      <w:bookmarkStart w:id="4014" w:name="_Toc416026942"/>
      <w:bookmarkStart w:id="4015" w:name="_Toc416440967"/>
      <w:bookmarkStart w:id="4016" w:name="_Toc416784552"/>
      <w:bookmarkStart w:id="4017" w:name="_Toc416785025"/>
      <w:bookmarkStart w:id="4018" w:name="_Toc416785521"/>
      <w:bookmarkStart w:id="4019" w:name="_Toc416785994"/>
      <w:bookmarkStart w:id="4020" w:name="_Toc416806112"/>
      <w:bookmarkStart w:id="4021" w:name="_Toc416806627"/>
      <w:bookmarkStart w:id="4022" w:name="_Toc416807117"/>
      <w:bookmarkStart w:id="4023" w:name="_Toc416870034"/>
      <w:bookmarkStart w:id="4024" w:name="_Toc416870526"/>
      <w:bookmarkStart w:id="4025" w:name="_Toc416871012"/>
      <w:bookmarkStart w:id="4026" w:name="_Toc416871497"/>
      <w:bookmarkStart w:id="4027" w:name="_Toc416871982"/>
      <w:bookmarkStart w:id="4028" w:name="_Toc416873433"/>
      <w:bookmarkStart w:id="4029" w:name="_Toc416873920"/>
      <w:bookmarkStart w:id="4030" w:name="_Toc414884447"/>
      <w:bookmarkStart w:id="4031" w:name="_Toc414884915"/>
      <w:bookmarkStart w:id="4032" w:name="_Toc414885383"/>
      <w:bookmarkStart w:id="4033" w:name="_Toc415154859"/>
      <w:bookmarkStart w:id="4034" w:name="_Toc415155396"/>
      <w:bookmarkStart w:id="4035" w:name="_Toc415155961"/>
      <w:bookmarkStart w:id="4036" w:name="_Toc416026943"/>
      <w:bookmarkStart w:id="4037" w:name="_Toc416440968"/>
      <w:bookmarkStart w:id="4038" w:name="_Toc416784553"/>
      <w:bookmarkStart w:id="4039" w:name="_Toc416785026"/>
      <w:bookmarkStart w:id="4040" w:name="_Toc416785522"/>
      <w:bookmarkStart w:id="4041" w:name="_Toc416785995"/>
      <w:bookmarkStart w:id="4042" w:name="_Toc416806113"/>
      <w:bookmarkStart w:id="4043" w:name="_Toc416806628"/>
      <w:bookmarkStart w:id="4044" w:name="_Toc416807118"/>
      <w:bookmarkStart w:id="4045" w:name="_Toc416870035"/>
      <w:bookmarkStart w:id="4046" w:name="_Toc416870527"/>
      <w:bookmarkStart w:id="4047" w:name="_Toc416871013"/>
      <w:bookmarkStart w:id="4048" w:name="_Toc416871498"/>
      <w:bookmarkStart w:id="4049" w:name="_Toc416871983"/>
      <w:bookmarkStart w:id="4050" w:name="_Toc416873434"/>
      <w:bookmarkStart w:id="4051" w:name="_Toc416873921"/>
      <w:bookmarkStart w:id="4052" w:name="_Toc414884520"/>
      <w:bookmarkStart w:id="4053" w:name="_Toc414884988"/>
      <w:bookmarkStart w:id="4054" w:name="_Toc414885456"/>
      <w:bookmarkStart w:id="4055" w:name="_Toc415154932"/>
      <w:bookmarkStart w:id="4056" w:name="_Toc415155469"/>
      <w:bookmarkStart w:id="4057" w:name="_Toc415156034"/>
      <w:bookmarkStart w:id="4058" w:name="_Toc416027016"/>
      <w:bookmarkStart w:id="4059" w:name="_Toc416441041"/>
      <w:bookmarkStart w:id="4060" w:name="_Toc416784626"/>
      <w:bookmarkStart w:id="4061" w:name="_Toc416785099"/>
      <w:bookmarkStart w:id="4062" w:name="_Toc416785595"/>
      <w:bookmarkStart w:id="4063" w:name="_Toc416786068"/>
      <w:bookmarkStart w:id="4064" w:name="_Toc416806186"/>
      <w:bookmarkStart w:id="4065" w:name="_Toc416806701"/>
      <w:bookmarkStart w:id="4066" w:name="_Toc416807191"/>
      <w:bookmarkStart w:id="4067" w:name="_Toc416870108"/>
      <w:bookmarkStart w:id="4068" w:name="_Toc416870600"/>
      <w:bookmarkStart w:id="4069" w:name="_Toc416871086"/>
      <w:bookmarkStart w:id="4070" w:name="_Toc416871571"/>
      <w:bookmarkStart w:id="4071" w:name="_Toc416872056"/>
      <w:bookmarkStart w:id="4072" w:name="_Toc416873507"/>
      <w:bookmarkStart w:id="4073" w:name="_Toc416873994"/>
      <w:bookmarkStart w:id="4074" w:name="_Toc414884521"/>
      <w:bookmarkStart w:id="4075" w:name="_Toc414884989"/>
      <w:bookmarkStart w:id="4076" w:name="_Toc414885457"/>
      <w:bookmarkStart w:id="4077" w:name="_Toc415154933"/>
      <w:bookmarkStart w:id="4078" w:name="_Toc415155470"/>
      <w:bookmarkStart w:id="4079" w:name="_Toc415156035"/>
      <w:bookmarkStart w:id="4080" w:name="_Toc416027017"/>
      <w:bookmarkStart w:id="4081" w:name="_Toc416441042"/>
      <w:bookmarkStart w:id="4082" w:name="_Toc416784627"/>
      <w:bookmarkStart w:id="4083" w:name="_Toc416785100"/>
      <w:bookmarkStart w:id="4084" w:name="_Toc416785596"/>
      <w:bookmarkStart w:id="4085" w:name="_Toc416786069"/>
      <w:bookmarkStart w:id="4086" w:name="_Toc416806187"/>
      <w:bookmarkStart w:id="4087" w:name="_Toc416806702"/>
      <w:bookmarkStart w:id="4088" w:name="_Toc416807192"/>
      <w:bookmarkStart w:id="4089" w:name="_Toc416870109"/>
      <w:bookmarkStart w:id="4090" w:name="_Toc416870601"/>
      <w:bookmarkStart w:id="4091" w:name="_Toc416871087"/>
      <w:bookmarkStart w:id="4092" w:name="_Toc416871572"/>
      <w:bookmarkStart w:id="4093" w:name="_Toc416872057"/>
      <w:bookmarkStart w:id="4094" w:name="_Toc416873508"/>
      <w:bookmarkStart w:id="4095" w:name="_Toc416873995"/>
      <w:bookmarkStart w:id="4096" w:name="_Toc414884522"/>
      <w:bookmarkStart w:id="4097" w:name="_Toc414884990"/>
      <w:bookmarkStart w:id="4098" w:name="_Toc414885458"/>
      <w:bookmarkStart w:id="4099" w:name="_Toc415154934"/>
      <w:bookmarkStart w:id="4100" w:name="_Toc415155471"/>
      <w:bookmarkStart w:id="4101" w:name="_Toc415156036"/>
      <w:bookmarkStart w:id="4102" w:name="_Toc416027018"/>
      <w:bookmarkStart w:id="4103" w:name="_Toc416441043"/>
      <w:bookmarkStart w:id="4104" w:name="_Toc416784628"/>
      <w:bookmarkStart w:id="4105" w:name="_Toc416785101"/>
      <w:bookmarkStart w:id="4106" w:name="_Toc416785597"/>
      <w:bookmarkStart w:id="4107" w:name="_Toc416786070"/>
      <w:bookmarkStart w:id="4108" w:name="_Toc416806188"/>
      <w:bookmarkStart w:id="4109" w:name="_Toc416806703"/>
      <w:bookmarkStart w:id="4110" w:name="_Toc416807193"/>
      <w:bookmarkStart w:id="4111" w:name="_Toc416870110"/>
      <w:bookmarkStart w:id="4112" w:name="_Toc416870602"/>
      <w:bookmarkStart w:id="4113" w:name="_Toc416871088"/>
      <w:bookmarkStart w:id="4114" w:name="_Toc416871573"/>
      <w:bookmarkStart w:id="4115" w:name="_Toc416872058"/>
      <w:bookmarkStart w:id="4116" w:name="_Toc416873509"/>
      <w:bookmarkStart w:id="4117" w:name="_Toc416873996"/>
      <w:bookmarkStart w:id="4118" w:name="_Toc414884535"/>
      <w:bookmarkStart w:id="4119" w:name="_Toc414885003"/>
      <w:bookmarkStart w:id="4120" w:name="_Toc414885471"/>
      <w:bookmarkStart w:id="4121" w:name="_Toc415154947"/>
      <w:bookmarkStart w:id="4122" w:name="_Toc415155484"/>
      <w:bookmarkStart w:id="4123" w:name="_Toc415156049"/>
      <w:bookmarkStart w:id="4124" w:name="_Toc416027031"/>
      <w:bookmarkStart w:id="4125" w:name="_Toc416441056"/>
      <w:bookmarkStart w:id="4126" w:name="_Toc416784641"/>
      <w:bookmarkStart w:id="4127" w:name="_Toc416785114"/>
      <w:bookmarkStart w:id="4128" w:name="_Toc416785610"/>
      <w:bookmarkStart w:id="4129" w:name="_Toc416786083"/>
      <w:bookmarkStart w:id="4130" w:name="_Toc416806201"/>
      <w:bookmarkStart w:id="4131" w:name="_Toc416806716"/>
      <w:bookmarkStart w:id="4132" w:name="_Toc416807206"/>
      <w:bookmarkStart w:id="4133" w:name="_Toc416870123"/>
      <w:bookmarkStart w:id="4134" w:name="_Toc416870615"/>
      <w:bookmarkStart w:id="4135" w:name="_Toc416871101"/>
      <w:bookmarkStart w:id="4136" w:name="_Toc416871586"/>
      <w:bookmarkStart w:id="4137" w:name="_Toc416872071"/>
      <w:bookmarkStart w:id="4138" w:name="_Toc416873522"/>
      <w:bookmarkStart w:id="4139" w:name="_Toc416874009"/>
      <w:bookmarkStart w:id="4140" w:name="_Toc414884536"/>
      <w:bookmarkStart w:id="4141" w:name="_Toc414885004"/>
      <w:bookmarkStart w:id="4142" w:name="_Toc414885472"/>
      <w:bookmarkStart w:id="4143" w:name="_Toc415154948"/>
      <w:bookmarkStart w:id="4144" w:name="_Toc415155485"/>
      <w:bookmarkStart w:id="4145" w:name="_Toc415156050"/>
      <w:bookmarkStart w:id="4146" w:name="_Toc416027032"/>
      <w:bookmarkStart w:id="4147" w:name="_Toc416441057"/>
      <w:bookmarkStart w:id="4148" w:name="_Toc416784642"/>
      <w:bookmarkStart w:id="4149" w:name="_Toc416785115"/>
      <w:bookmarkStart w:id="4150" w:name="_Toc416785611"/>
      <w:bookmarkStart w:id="4151" w:name="_Toc416786084"/>
      <w:bookmarkStart w:id="4152" w:name="_Toc416806202"/>
      <w:bookmarkStart w:id="4153" w:name="_Toc416806717"/>
      <w:bookmarkStart w:id="4154" w:name="_Toc416807207"/>
      <w:bookmarkStart w:id="4155" w:name="_Toc416870124"/>
      <w:bookmarkStart w:id="4156" w:name="_Toc416870616"/>
      <w:bookmarkStart w:id="4157" w:name="_Toc416871102"/>
      <w:bookmarkStart w:id="4158" w:name="_Toc416871587"/>
      <w:bookmarkStart w:id="4159" w:name="_Toc416872072"/>
      <w:bookmarkStart w:id="4160" w:name="_Toc416873523"/>
      <w:bookmarkStart w:id="4161" w:name="_Toc416874010"/>
      <w:bookmarkStart w:id="4162" w:name="_Toc414884537"/>
      <w:bookmarkStart w:id="4163" w:name="_Toc414885005"/>
      <w:bookmarkStart w:id="4164" w:name="_Toc414885473"/>
      <w:bookmarkStart w:id="4165" w:name="_Toc415154949"/>
      <w:bookmarkStart w:id="4166" w:name="_Toc415155486"/>
      <w:bookmarkStart w:id="4167" w:name="_Toc415156051"/>
      <w:bookmarkStart w:id="4168" w:name="_Toc416027033"/>
      <w:bookmarkStart w:id="4169" w:name="_Toc416441058"/>
      <w:bookmarkStart w:id="4170" w:name="_Toc416784643"/>
      <w:bookmarkStart w:id="4171" w:name="_Toc416785116"/>
      <w:bookmarkStart w:id="4172" w:name="_Toc416785612"/>
      <w:bookmarkStart w:id="4173" w:name="_Toc416786085"/>
      <w:bookmarkStart w:id="4174" w:name="_Toc416806203"/>
      <w:bookmarkStart w:id="4175" w:name="_Toc416806718"/>
      <w:bookmarkStart w:id="4176" w:name="_Toc416807208"/>
      <w:bookmarkStart w:id="4177" w:name="_Toc416870125"/>
      <w:bookmarkStart w:id="4178" w:name="_Toc416870617"/>
      <w:bookmarkStart w:id="4179" w:name="_Toc416871103"/>
      <w:bookmarkStart w:id="4180" w:name="_Toc416871588"/>
      <w:bookmarkStart w:id="4181" w:name="_Toc416872073"/>
      <w:bookmarkStart w:id="4182" w:name="_Toc416873524"/>
      <w:bookmarkStart w:id="4183" w:name="_Toc416874011"/>
      <w:bookmarkStart w:id="4184" w:name="_Toc414884547"/>
      <w:bookmarkStart w:id="4185" w:name="_Toc414885015"/>
      <w:bookmarkStart w:id="4186" w:name="_Toc414885483"/>
      <w:bookmarkStart w:id="4187" w:name="_Toc415154959"/>
      <w:bookmarkStart w:id="4188" w:name="_Toc415155496"/>
      <w:bookmarkStart w:id="4189" w:name="_Toc415156061"/>
      <w:bookmarkStart w:id="4190" w:name="_Toc416027043"/>
      <w:bookmarkStart w:id="4191" w:name="_Toc416441068"/>
      <w:bookmarkStart w:id="4192" w:name="_Toc416784653"/>
      <w:bookmarkStart w:id="4193" w:name="_Toc416785126"/>
      <w:bookmarkStart w:id="4194" w:name="_Toc416785622"/>
      <w:bookmarkStart w:id="4195" w:name="_Toc416786095"/>
      <w:bookmarkStart w:id="4196" w:name="_Toc416806213"/>
      <w:bookmarkStart w:id="4197" w:name="_Toc416806728"/>
      <w:bookmarkStart w:id="4198" w:name="_Toc416807218"/>
      <w:bookmarkStart w:id="4199" w:name="_Toc416870135"/>
      <w:bookmarkStart w:id="4200" w:name="_Toc416870627"/>
      <w:bookmarkStart w:id="4201" w:name="_Toc416871113"/>
      <w:bookmarkStart w:id="4202" w:name="_Toc416871598"/>
      <w:bookmarkStart w:id="4203" w:name="_Toc416872083"/>
      <w:bookmarkStart w:id="4204" w:name="_Toc416873534"/>
      <w:bookmarkStart w:id="4205" w:name="_Toc416874021"/>
      <w:bookmarkStart w:id="4206" w:name="_Toc414884548"/>
      <w:bookmarkStart w:id="4207" w:name="_Toc414885016"/>
      <w:bookmarkStart w:id="4208" w:name="_Toc414885484"/>
      <w:bookmarkStart w:id="4209" w:name="_Toc415154960"/>
      <w:bookmarkStart w:id="4210" w:name="_Toc415155497"/>
      <w:bookmarkStart w:id="4211" w:name="_Toc415156062"/>
      <w:bookmarkStart w:id="4212" w:name="_Toc416027044"/>
      <w:bookmarkStart w:id="4213" w:name="_Toc416441069"/>
      <w:bookmarkStart w:id="4214" w:name="_Toc416784654"/>
      <w:bookmarkStart w:id="4215" w:name="_Toc416785127"/>
      <w:bookmarkStart w:id="4216" w:name="_Toc416785623"/>
      <w:bookmarkStart w:id="4217" w:name="_Toc416786096"/>
      <w:bookmarkStart w:id="4218" w:name="_Toc416806214"/>
      <w:bookmarkStart w:id="4219" w:name="_Toc416806729"/>
      <w:bookmarkStart w:id="4220" w:name="_Toc416807219"/>
      <w:bookmarkStart w:id="4221" w:name="_Toc416870136"/>
      <w:bookmarkStart w:id="4222" w:name="_Toc416870628"/>
      <w:bookmarkStart w:id="4223" w:name="_Toc416871114"/>
      <w:bookmarkStart w:id="4224" w:name="_Toc416871599"/>
      <w:bookmarkStart w:id="4225" w:name="_Toc416872084"/>
      <w:bookmarkStart w:id="4226" w:name="_Toc416873535"/>
      <w:bookmarkStart w:id="4227" w:name="_Toc416874022"/>
      <w:bookmarkStart w:id="4228" w:name="_Toc414884549"/>
      <w:bookmarkStart w:id="4229" w:name="_Toc414885017"/>
      <w:bookmarkStart w:id="4230" w:name="_Toc414885485"/>
      <w:bookmarkStart w:id="4231" w:name="_Toc415154961"/>
      <w:bookmarkStart w:id="4232" w:name="_Toc415155498"/>
      <w:bookmarkStart w:id="4233" w:name="_Toc415156063"/>
      <w:bookmarkStart w:id="4234" w:name="_Toc416027045"/>
      <w:bookmarkStart w:id="4235" w:name="_Toc416441070"/>
      <w:bookmarkStart w:id="4236" w:name="_Toc416784655"/>
      <w:bookmarkStart w:id="4237" w:name="_Toc416785128"/>
      <w:bookmarkStart w:id="4238" w:name="_Toc416785624"/>
      <w:bookmarkStart w:id="4239" w:name="_Toc416786097"/>
      <w:bookmarkStart w:id="4240" w:name="_Toc416806215"/>
      <w:bookmarkStart w:id="4241" w:name="_Toc416806730"/>
      <w:bookmarkStart w:id="4242" w:name="_Toc416807220"/>
      <w:bookmarkStart w:id="4243" w:name="_Toc416870137"/>
      <w:bookmarkStart w:id="4244" w:name="_Toc416870629"/>
      <w:bookmarkStart w:id="4245" w:name="_Toc416871115"/>
      <w:bookmarkStart w:id="4246" w:name="_Toc416871600"/>
      <w:bookmarkStart w:id="4247" w:name="_Toc416872085"/>
      <w:bookmarkStart w:id="4248" w:name="_Toc416873536"/>
      <w:bookmarkStart w:id="4249" w:name="_Toc416874023"/>
      <w:bookmarkStart w:id="4250" w:name="_Toc414884550"/>
      <w:bookmarkStart w:id="4251" w:name="_Toc414885018"/>
      <w:bookmarkStart w:id="4252" w:name="_Toc414885486"/>
      <w:bookmarkStart w:id="4253" w:name="_Toc415154962"/>
      <w:bookmarkStart w:id="4254" w:name="_Toc415155499"/>
      <w:bookmarkStart w:id="4255" w:name="_Toc415156064"/>
      <w:bookmarkStart w:id="4256" w:name="_Toc416027046"/>
      <w:bookmarkStart w:id="4257" w:name="_Toc416441071"/>
      <w:bookmarkStart w:id="4258" w:name="_Toc416784656"/>
      <w:bookmarkStart w:id="4259" w:name="_Toc416785129"/>
      <w:bookmarkStart w:id="4260" w:name="_Toc416785625"/>
      <w:bookmarkStart w:id="4261" w:name="_Toc416786098"/>
      <w:bookmarkStart w:id="4262" w:name="_Toc416806216"/>
      <w:bookmarkStart w:id="4263" w:name="_Toc416806731"/>
      <w:bookmarkStart w:id="4264" w:name="_Toc416807221"/>
      <w:bookmarkStart w:id="4265" w:name="_Toc416870138"/>
      <w:bookmarkStart w:id="4266" w:name="_Toc416870630"/>
      <w:bookmarkStart w:id="4267" w:name="_Toc416871116"/>
      <w:bookmarkStart w:id="4268" w:name="_Toc416871601"/>
      <w:bookmarkStart w:id="4269" w:name="_Toc416872086"/>
      <w:bookmarkStart w:id="4270" w:name="_Toc416873537"/>
      <w:bookmarkStart w:id="4271" w:name="_Toc416874024"/>
      <w:bookmarkStart w:id="4272" w:name="_Toc414884551"/>
      <w:bookmarkStart w:id="4273" w:name="_Toc414885019"/>
      <w:bookmarkStart w:id="4274" w:name="_Toc414885487"/>
      <w:bookmarkStart w:id="4275" w:name="_Toc415154963"/>
      <w:bookmarkStart w:id="4276" w:name="_Toc415155500"/>
      <w:bookmarkStart w:id="4277" w:name="_Toc415156065"/>
      <w:bookmarkStart w:id="4278" w:name="_Toc416027047"/>
      <w:bookmarkStart w:id="4279" w:name="_Toc416441072"/>
      <w:bookmarkStart w:id="4280" w:name="_Toc416784657"/>
      <w:bookmarkStart w:id="4281" w:name="_Toc416785130"/>
      <w:bookmarkStart w:id="4282" w:name="_Toc416785626"/>
      <w:bookmarkStart w:id="4283" w:name="_Toc416786099"/>
      <w:bookmarkStart w:id="4284" w:name="_Toc416806217"/>
      <w:bookmarkStart w:id="4285" w:name="_Toc416806732"/>
      <w:bookmarkStart w:id="4286" w:name="_Toc416807222"/>
      <w:bookmarkStart w:id="4287" w:name="_Toc416870139"/>
      <w:bookmarkStart w:id="4288" w:name="_Toc416870631"/>
      <w:bookmarkStart w:id="4289" w:name="_Toc416871117"/>
      <w:bookmarkStart w:id="4290" w:name="_Toc416871602"/>
      <w:bookmarkStart w:id="4291" w:name="_Toc416872087"/>
      <w:bookmarkStart w:id="4292" w:name="_Toc416873538"/>
      <w:bookmarkStart w:id="4293" w:name="_Toc416874025"/>
      <w:bookmarkStart w:id="4294" w:name="_Toc414884558"/>
      <w:bookmarkStart w:id="4295" w:name="_Toc414885026"/>
      <w:bookmarkStart w:id="4296" w:name="_Toc414885494"/>
      <w:bookmarkStart w:id="4297" w:name="_Toc415154970"/>
      <w:bookmarkStart w:id="4298" w:name="_Toc415155507"/>
      <w:bookmarkStart w:id="4299" w:name="_Toc415156072"/>
      <w:bookmarkStart w:id="4300" w:name="_Toc416027054"/>
      <w:bookmarkStart w:id="4301" w:name="_Toc416441079"/>
      <w:bookmarkStart w:id="4302" w:name="_Toc416784664"/>
      <w:bookmarkStart w:id="4303" w:name="_Toc416785137"/>
      <w:bookmarkStart w:id="4304" w:name="_Toc416785633"/>
      <w:bookmarkStart w:id="4305" w:name="_Toc416786106"/>
      <w:bookmarkStart w:id="4306" w:name="_Toc416806224"/>
      <w:bookmarkStart w:id="4307" w:name="_Toc416806739"/>
      <w:bookmarkStart w:id="4308" w:name="_Toc416807229"/>
      <w:bookmarkStart w:id="4309" w:name="_Toc416870146"/>
      <w:bookmarkStart w:id="4310" w:name="_Toc416870638"/>
      <w:bookmarkStart w:id="4311" w:name="_Toc416871124"/>
      <w:bookmarkStart w:id="4312" w:name="_Toc416871609"/>
      <w:bookmarkStart w:id="4313" w:name="_Toc416872094"/>
      <w:bookmarkStart w:id="4314" w:name="_Toc416873545"/>
      <w:bookmarkStart w:id="4315" w:name="_Toc416874032"/>
      <w:bookmarkStart w:id="4316" w:name="_Toc414884559"/>
      <w:bookmarkStart w:id="4317" w:name="_Toc414885027"/>
      <w:bookmarkStart w:id="4318" w:name="_Toc414885495"/>
      <w:bookmarkStart w:id="4319" w:name="_Toc415154971"/>
      <w:bookmarkStart w:id="4320" w:name="_Toc415155508"/>
      <w:bookmarkStart w:id="4321" w:name="_Toc415156073"/>
      <w:bookmarkStart w:id="4322" w:name="_Toc416027055"/>
      <w:bookmarkStart w:id="4323" w:name="_Toc416441080"/>
      <w:bookmarkStart w:id="4324" w:name="_Toc416784665"/>
      <w:bookmarkStart w:id="4325" w:name="_Toc416785138"/>
      <w:bookmarkStart w:id="4326" w:name="_Toc416785634"/>
      <w:bookmarkStart w:id="4327" w:name="_Toc416786107"/>
      <w:bookmarkStart w:id="4328" w:name="_Toc416806225"/>
      <w:bookmarkStart w:id="4329" w:name="_Toc416806740"/>
      <w:bookmarkStart w:id="4330" w:name="_Toc416807230"/>
      <w:bookmarkStart w:id="4331" w:name="_Toc416870147"/>
      <w:bookmarkStart w:id="4332" w:name="_Toc416870639"/>
      <w:bookmarkStart w:id="4333" w:name="_Toc416871125"/>
      <w:bookmarkStart w:id="4334" w:name="_Toc416871610"/>
      <w:bookmarkStart w:id="4335" w:name="_Toc416872095"/>
      <w:bookmarkStart w:id="4336" w:name="_Toc416873546"/>
      <w:bookmarkStart w:id="4337" w:name="_Toc416874033"/>
      <w:bookmarkStart w:id="4338" w:name="_Toc414884560"/>
      <w:bookmarkStart w:id="4339" w:name="_Toc414885028"/>
      <w:bookmarkStart w:id="4340" w:name="_Toc414885496"/>
      <w:bookmarkStart w:id="4341" w:name="_Toc415154972"/>
      <w:bookmarkStart w:id="4342" w:name="_Toc415155509"/>
      <w:bookmarkStart w:id="4343" w:name="_Toc415156074"/>
      <w:bookmarkStart w:id="4344" w:name="_Toc416027056"/>
      <w:bookmarkStart w:id="4345" w:name="_Toc416441081"/>
      <w:bookmarkStart w:id="4346" w:name="_Toc416784666"/>
      <w:bookmarkStart w:id="4347" w:name="_Toc416785139"/>
      <w:bookmarkStart w:id="4348" w:name="_Toc416785635"/>
      <w:bookmarkStart w:id="4349" w:name="_Toc416786108"/>
      <w:bookmarkStart w:id="4350" w:name="_Toc416806226"/>
      <w:bookmarkStart w:id="4351" w:name="_Toc416806741"/>
      <w:bookmarkStart w:id="4352" w:name="_Toc416807231"/>
      <w:bookmarkStart w:id="4353" w:name="_Toc416870148"/>
      <w:bookmarkStart w:id="4354" w:name="_Toc416870640"/>
      <w:bookmarkStart w:id="4355" w:name="_Toc416871126"/>
      <w:bookmarkStart w:id="4356" w:name="_Toc416871611"/>
      <w:bookmarkStart w:id="4357" w:name="_Toc416872096"/>
      <w:bookmarkStart w:id="4358" w:name="_Toc416873547"/>
      <w:bookmarkStart w:id="4359" w:name="_Toc416874034"/>
      <w:bookmarkStart w:id="4360" w:name="_Toc390774211"/>
      <w:bookmarkStart w:id="4361" w:name="_Toc390774354"/>
      <w:bookmarkStart w:id="4362" w:name="_Toc390778720"/>
      <w:bookmarkStart w:id="4363" w:name="_Toc407201550"/>
      <w:bookmarkStart w:id="4364" w:name="_Toc44885703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r w:rsidRPr="00572DD3">
        <w:t>R</w:t>
      </w:r>
      <w:r w:rsidR="00301159">
        <w:t>egb</w:t>
      </w:r>
      <w:r w:rsidR="00FF5A5D">
        <w:t>us</w:t>
      </w:r>
      <w:r w:rsidRPr="00572DD3">
        <w:t xml:space="preserve"> End-to-End Checker</w:t>
      </w:r>
      <w:bookmarkEnd w:id="4363"/>
      <w:bookmarkEnd w:id="4364"/>
    </w:p>
    <w:p w14:paraId="092AB0E5" w14:textId="6B34C2B7"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The </w:t>
      </w:r>
      <w:r w:rsidR="00E34581">
        <w:rPr>
          <w:rFonts w:asciiTheme="majorHAnsi" w:hAnsiTheme="majorHAnsi"/>
          <w:szCs w:val="22"/>
        </w:rPr>
        <w:t>R</w:t>
      </w:r>
      <w:r w:rsidRPr="00080656">
        <w:rPr>
          <w:rFonts w:asciiTheme="majorHAnsi" w:hAnsiTheme="majorHAnsi"/>
          <w:szCs w:val="22"/>
        </w:rPr>
        <w:t>e</w:t>
      </w:r>
      <w:r w:rsidR="00301159">
        <w:rPr>
          <w:rFonts w:asciiTheme="majorHAnsi" w:hAnsiTheme="majorHAnsi"/>
          <w:szCs w:val="22"/>
        </w:rPr>
        <w:t>gb</w:t>
      </w:r>
      <w:r w:rsidR="00FF5A5D">
        <w:rPr>
          <w:rFonts w:asciiTheme="majorHAnsi" w:hAnsiTheme="majorHAnsi"/>
          <w:szCs w:val="22"/>
        </w:rPr>
        <w:t>us</w:t>
      </w:r>
      <w:r w:rsidRPr="00080656">
        <w:rPr>
          <w:rFonts w:asciiTheme="majorHAnsi" w:hAnsiTheme="majorHAnsi"/>
          <w:szCs w:val="22"/>
        </w:rPr>
        <w:t xml:space="preserve"> </w:t>
      </w:r>
      <w:r w:rsidR="00E34581">
        <w:rPr>
          <w:rFonts w:asciiTheme="majorHAnsi" w:hAnsiTheme="majorHAnsi"/>
          <w:szCs w:val="22"/>
        </w:rPr>
        <w:t>E</w:t>
      </w:r>
      <w:r w:rsidRPr="00080656">
        <w:rPr>
          <w:rFonts w:asciiTheme="majorHAnsi" w:hAnsiTheme="majorHAnsi"/>
          <w:szCs w:val="22"/>
        </w:rPr>
        <w:t>nd-to-</w:t>
      </w:r>
      <w:r w:rsidR="00E34581">
        <w:rPr>
          <w:rFonts w:asciiTheme="majorHAnsi" w:hAnsiTheme="majorHAnsi"/>
          <w:szCs w:val="22"/>
        </w:rPr>
        <w:t>E</w:t>
      </w:r>
      <w:r w:rsidRPr="00080656">
        <w:rPr>
          <w:rFonts w:asciiTheme="majorHAnsi" w:hAnsiTheme="majorHAnsi"/>
          <w:szCs w:val="22"/>
        </w:rPr>
        <w:t xml:space="preserve">nd </w:t>
      </w:r>
      <w:r w:rsidR="00E34581">
        <w:rPr>
          <w:rFonts w:asciiTheme="majorHAnsi" w:hAnsiTheme="majorHAnsi"/>
          <w:szCs w:val="22"/>
        </w:rPr>
        <w:t>C</w:t>
      </w:r>
      <w:r w:rsidRPr="00080656">
        <w:rPr>
          <w:rFonts w:asciiTheme="majorHAnsi" w:hAnsiTheme="majorHAnsi"/>
          <w:szCs w:val="22"/>
        </w:rPr>
        <w:t xml:space="preserve">hecker is a scoreboard that tracks register traffic on the register bus layer to ensure every register access </w:t>
      </w:r>
      <w:proofErr w:type="gramStart"/>
      <w:r w:rsidRPr="00080656">
        <w:rPr>
          <w:rFonts w:asciiTheme="majorHAnsi" w:hAnsiTheme="majorHAnsi"/>
          <w:szCs w:val="22"/>
        </w:rPr>
        <w:t>is properly routed</w:t>
      </w:r>
      <w:proofErr w:type="gramEnd"/>
      <w:r w:rsidRPr="00080656">
        <w:rPr>
          <w:rFonts w:asciiTheme="majorHAnsi" w:hAnsiTheme="majorHAnsi"/>
          <w:szCs w:val="22"/>
        </w:rPr>
        <w:t xml:space="preserve"> to the correct destination register ring, and every response is propagated back to the master in the correct order with the correct data content.   The following checks </w:t>
      </w:r>
      <w:proofErr w:type="gramStart"/>
      <w:r w:rsidRPr="00080656">
        <w:rPr>
          <w:rFonts w:asciiTheme="majorHAnsi" w:hAnsiTheme="majorHAnsi"/>
          <w:szCs w:val="22"/>
        </w:rPr>
        <w:t>are performed</w:t>
      </w:r>
      <w:proofErr w:type="gramEnd"/>
      <w:r w:rsidRPr="00080656">
        <w:rPr>
          <w:rFonts w:asciiTheme="majorHAnsi" w:hAnsiTheme="majorHAnsi"/>
          <w:szCs w:val="22"/>
        </w:rPr>
        <w:t>.</w:t>
      </w:r>
    </w:p>
    <w:p w14:paraId="45D0E9E1" w14:textId="77777777" w:rsidR="000A029C" w:rsidRPr="00080656" w:rsidRDefault="000A029C" w:rsidP="000A029C">
      <w:pPr>
        <w:pStyle w:val="Body"/>
        <w:rPr>
          <w:rFonts w:asciiTheme="majorHAnsi" w:hAnsiTheme="majorHAnsi"/>
          <w:szCs w:val="22"/>
        </w:rPr>
      </w:pPr>
    </w:p>
    <w:p w14:paraId="7AA9286A" w14:textId="56EEF476" w:rsidR="000A029C" w:rsidRPr="00080656" w:rsidRDefault="000A029C" w:rsidP="000A029C">
      <w:pPr>
        <w:pStyle w:val="Caption"/>
        <w:jc w:val="center"/>
        <w:rPr>
          <w:rFonts w:asciiTheme="majorHAnsi" w:hAnsiTheme="majorHAnsi"/>
          <w:sz w:val="22"/>
          <w:szCs w:val="22"/>
        </w:rPr>
      </w:pPr>
      <w:bookmarkStart w:id="4365" w:name="_Toc448857161"/>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23</w:t>
      </w:r>
      <w:r w:rsidRPr="00080656">
        <w:rPr>
          <w:rFonts w:asciiTheme="majorHAnsi" w:hAnsiTheme="majorHAnsi"/>
          <w:noProof/>
          <w:sz w:val="22"/>
          <w:szCs w:val="22"/>
        </w:rPr>
        <w:fldChar w:fldCharType="end"/>
      </w:r>
      <w:r w:rsidRPr="00080656">
        <w:rPr>
          <w:rFonts w:asciiTheme="majorHAnsi" w:hAnsiTheme="majorHAnsi"/>
          <w:sz w:val="22"/>
          <w:szCs w:val="22"/>
        </w:rPr>
        <w:t xml:space="preserve"> Register bus end-to-end checks</w:t>
      </w:r>
      <w:bookmarkEnd w:id="4365"/>
    </w:p>
    <w:tbl>
      <w:tblPr>
        <w:tblStyle w:val="TableGrid"/>
        <w:tblW w:w="9822" w:type="dxa"/>
        <w:jc w:val="center"/>
        <w:tblLook w:val="04A0" w:firstRow="1" w:lastRow="0" w:firstColumn="1" w:lastColumn="0" w:noHBand="0" w:noVBand="1"/>
      </w:tblPr>
      <w:tblGrid>
        <w:gridCol w:w="5527"/>
        <w:gridCol w:w="2472"/>
        <w:gridCol w:w="1823"/>
      </w:tblGrid>
      <w:tr w:rsidR="000A029C" w:rsidRPr="00080656" w14:paraId="6C7D16FA" w14:textId="77777777" w:rsidTr="004D2920">
        <w:trPr>
          <w:jc w:val="center"/>
        </w:trPr>
        <w:tc>
          <w:tcPr>
            <w:tcW w:w="5527"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46B7DD1"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lastRenderedPageBreak/>
              <w:t>Description of check</w:t>
            </w:r>
          </w:p>
        </w:tc>
        <w:tc>
          <w:tcPr>
            <w:tcW w:w="24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AC69609" w14:textId="28252D3C" w:rsidR="000A029C" w:rsidRPr="00080656" w:rsidRDefault="002367FB" w:rsidP="004D2920">
            <w:pPr>
              <w:pStyle w:val="Body"/>
              <w:jc w:val="center"/>
              <w:rPr>
                <w:rFonts w:asciiTheme="majorHAnsi" w:hAnsiTheme="majorHAnsi"/>
                <w:b/>
                <w:szCs w:val="22"/>
              </w:rPr>
            </w:pPr>
            <w:r w:rsidRPr="00080656">
              <w:rPr>
                <w:rFonts w:asciiTheme="majorHAnsi" w:hAnsiTheme="majorHAnsi"/>
                <w:b/>
                <w:bCs/>
                <w:szCs w:val="22"/>
              </w:rPr>
              <w:t>Instantiated</w:t>
            </w:r>
            <w:r>
              <w:rPr>
                <w:rFonts w:asciiTheme="majorHAnsi" w:hAnsiTheme="majorHAnsi"/>
                <w:b/>
                <w:bCs/>
                <w:szCs w:val="22"/>
              </w:rPr>
              <w:t xml:space="preserve"> </w:t>
            </w:r>
            <w:r w:rsidRPr="00080656">
              <w:rPr>
                <w:rFonts w:asciiTheme="majorHAnsi" w:hAnsiTheme="majorHAnsi"/>
                <w:b/>
                <w:bCs/>
                <w:szCs w:val="22"/>
              </w:rPr>
              <w:t>(per bridge or interface)</w:t>
            </w:r>
          </w:p>
        </w:tc>
        <w:tc>
          <w:tcPr>
            <w:tcW w:w="1823"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F76D2AD"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Type of check</w:t>
            </w:r>
          </w:p>
        </w:tc>
      </w:tr>
      <w:tr w:rsidR="000A029C" w:rsidRPr="00080656" w14:paraId="7B793D4F"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15E776C0" w14:textId="7EFBCF28"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ARVALID, AWVALID, WVALID, RREADY are never </w:t>
            </w:r>
            <w:del w:id="4366" w:author="Kate Boardman" w:date="2016-04-19T11:15:00Z">
              <w:r w:rsidRPr="00080656" w:rsidDel="00214568">
                <w:rPr>
                  <w:rFonts w:asciiTheme="majorHAnsi" w:hAnsiTheme="majorHAnsi"/>
                  <w:szCs w:val="22"/>
                </w:rPr>
                <w:delText>x or z</w:delText>
              </w:r>
            </w:del>
            <w:ins w:id="4367" w:author="Kate Boardman" w:date="2016-04-19T11:15:00Z">
              <w:r w:rsidR="00214568">
                <w:rPr>
                  <w:rFonts w:asciiTheme="majorHAnsi" w:hAnsiTheme="majorHAnsi"/>
                  <w:szCs w:val="22"/>
                </w:rPr>
                <w:t>X or Z</w:t>
              </w:r>
            </w:ins>
            <w:r w:rsidRPr="0008065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6BC35606" w14:textId="35450C85" w:rsidR="000A029C" w:rsidRPr="00080656" w:rsidRDefault="002367FB" w:rsidP="004D2920">
            <w:pPr>
              <w:pStyle w:val="Body"/>
              <w:rPr>
                <w:rFonts w:asciiTheme="majorHAnsi" w:hAnsiTheme="majorHAnsi"/>
                <w:szCs w:val="22"/>
              </w:rPr>
            </w:pPr>
            <w:r w:rsidRPr="00080656">
              <w:rPr>
                <w:rFonts w:asciiTheme="majorHAnsi" w:hAnsiTheme="majorHAnsi"/>
                <w:szCs w:val="22"/>
              </w:rPr>
              <w:t xml:space="preserve">Regbus </w:t>
            </w:r>
            <w:r w:rsidR="00027BF1">
              <w:rPr>
                <w:rFonts w:asciiTheme="majorHAnsi" w:hAnsiTheme="majorHAnsi"/>
                <w:szCs w:val="22"/>
              </w:rPr>
              <w:t>M</w:t>
            </w:r>
            <w:r w:rsidRPr="00080656">
              <w:rPr>
                <w:rFonts w:asciiTheme="majorHAnsi" w:hAnsiTheme="majorHAnsi"/>
                <w:szCs w:val="22"/>
              </w:rPr>
              <w:t xml:space="preserve">aster </w:t>
            </w:r>
            <w:r w:rsidR="00027BF1">
              <w:rPr>
                <w:rFonts w:asciiTheme="majorHAnsi" w:hAnsiTheme="majorHAnsi"/>
                <w:szCs w:val="22"/>
              </w:rPr>
              <w:t>B</w:t>
            </w:r>
            <w:r w:rsidRPr="00080656">
              <w:rPr>
                <w:rFonts w:asciiTheme="majorHAnsi" w:hAnsiTheme="majorHAnsi"/>
                <w:szCs w:val="22"/>
              </w:rPr>
              <w:t>ridge</w:t>
            </w:r>
          </w:p>
        </w:tc>
        <w:tc>
          <w:tcPr>
            <w:tcW w:w="1823" w:type="dxa"/>
            <w:tcBorders>
              <w:top w:val="single" w:sz="4" w:space="0" w:color="auto"/>
              <w:left w:val="single" w:sz="4" w:space="0" w:color="auto"/>
              <w:bottom w:val="single" w:sz="4" w:space="0" w:color="auto"/>
              <w:right w:val="single" w:sz="4" w:space="0" w:color="auto"/>
            </w:tcBorders>
          </w:tcPr>
          <w:p w14:paraId="3FC81FD0"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2A6D0CD4"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7531FC3A"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ARLEN and AWLEN are either 0 or 1.</w:t>
            </w:r>
          </w:p>
        </w:tc>
        <w:tc>
          <w:tcPr>
            <w:tcW w:w="2472" w:type="dxa"/>
            <w:tcBorders>
              <w:top w:val="single" w:sz="4" w:space="0" w:color="auto"/>
              <w:left w:val="single" w:sz="4" w:space="0" w:color="auto"/>
              <w:bottom w:val="single" w:sz="4" w:space="0" w:color="auto"/>
              <w:right w:val="single" w:sz="4" w:space="0" w:color="auto"/>
            </w:tcBorders>
          </w:tcPr>
          <w:p w14:paraId="19A63914" w14:textId="1619B48F"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Regbus </w:t>
            </w:r>
            <w:r w:rsidR="00027BF1">
              <w:rPr>
                <w:rFonts w:asciiTheme="majorHAnsi" w:hAnsiTheme="majorHAnsi"/>
                <w:szCs w:val="22"/>
              </w:rPr>
              <w:t>M</w:t>
            </w:r>
            <w:r w:rsidRPr="00080656">
              <w:rPr>
                <w:rFonts w:asciiTheme="majorHAnsi" w:hAnsiTheme="majorHAnsi"/>
                <w:szCs w:val="22"/>
              </w:rPr>
              <w:t xml:space="preserve">aster </w:t>
            </w:r>
            <w:r w:rsidR="00027BF1">
              <w:rPr>
                <w:rFonts w:asciiTheme="majorHAnsi" w:hAnsiTheme="majorHAnsi"/>
                <w:szCs w:val="22"/>
              </w:rPr>
              <w:t>B</w:t>
            </w:r>
            <w:r w:rsidRPr="00080656">
              <w:rPr>
                <w:rFonts w:asciiTheme="majorHAnsi" w:hAnsiTheme="majorHAnsi"/>
                <w:szCs w:val="22"/>
              </w:rPr>
              <w:t>ridge</w:t>
            </w:r>
          </w:p>
        </w:tc>
        <w:tc>
          <w:tcPr>
            <w:tcW w:w="1823" w:type="dxa"/>
            <w:tcBorders>
              <w:top w:val="single" w:sz="4" w:space="0" w:color="auto"/>
              <w:left w:val="single" w:sz="4" w:space="0" w:color="auto"/>
              <w:bottom w:val="single" w:sz="4" w:space="0" w:color="auto"/>
              <w:right w:val="single" w:sz="4" w:space="0" w:color="auto"/>
            </w:tcBorders>
          </w:tcPr>
          <w:p w14:paraId="18E87F6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38121E57"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3491FC81" w14:textId="7330850C"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AR request that enters the </w:t>
            </w:r>
            <w:r w:rsidR="00E61C3C">
              <w:rPr>
                <w:rFonts w:asciiTheme="majorHAnsi" w:hAnsiTheme="majorHAnsi"/>
                <w:szCs w:val="22"/>
              </w:rPr>
              <w:t>Regbus Master Bridge</w:t>
            </w:r>
            <w:r w:rsidRPr="00080656">
              <w:rPr>
                <w:rFonts w:asciiTheme="majorHAnsi" w:hAnsiTheme="majorHAnsi"/>
                <w:szCs w:val="22"/>
              </w:rPr>
              <w:t xml:space="preserve"> </w:t>
            </w:r>
            <w:proofErr w:type="gramStart"/>
            <w:r w:rsidRPr="00080656">
              <w:rPr>
                <w:rFonts w:asciiTheme="majorHAnsi" w:hAnsiTheme="majorHAnsi"/>
                <w:szCs w:val="22"/>
              </w:rPr>
              <w:t>is tracked</w:t>
            </w:r>
            <w:proofErr w:type="gramEnd"/>
            <w:r w:rsidRPr="00080656">
              <w:rPr>
                <w:rFonts w:asciiTheme="majorHAnsi" w:hAnsiTheme="majorHAnsi"/>
                <w:szCs w:val="22"/>
              </w:rPr>
              <w:t xml:space="preserve"> with its corresponding R response for the roundtrip check to ensure correct propagation of command fields, propagation of content and ordering within the regbus layer.</w:t>
            </w:r>
          </w:p>
        </w:tc>
        <w:tc>
          <w:tcPr>
            <w:tcW w:w="2472" w:type="dxa"/>
            <w:tcBorders>
              <w:top w:val="single" w:sz="4" w:space="0" w:color="auto"/>
              <w:left w:val="single" w:sz="4" w:space="0" w:color="auto"/>
              <w:bottom w:val="single" w:sz="4" w:space="0" w:color="auto"/>
              <w:right w:val="single" w:sz="4" w:space="0" w:color="auto"/>
            </w:tcBorders>
          </w:tcPr>
          <w:p w14:paraId="5F90B262"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NoC</w:t>
            </w:r>
          </w:p>
        </w:tc>
        <w:tc>
          <w:tcPr>
            <w:tcW w:w="1823" w:type="dxa"/>
            <w:tcBorders>
              <w:top w:val="single" w:sz="4" w:space="0" w:color="auto"/>
              <w:left w:val="single" w:sz="4" w:space="0" w:color="auto"/>
              <w:bottom w:val="single" w:sz="4" w:space="0" w:color="auto"/>
              <w:right w:val="single" w:sz="4" w:space="0" w:color="auto"/>
            </w:tcBorders>
          </w:tcPr>
          <w:p w14:paraId="4D184B6B"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0A029C" w:rsidRPr="00080656" w14:paraId="2A2C32AE"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2A22BA9C" w14:textId="1F61B714"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AR request that enters the </w:t>
            </w:r>
            <w:r w:rsidR="00E61C3C">
              <w:rPr>
                <w:rFonts w:asciiTheme="majorHAnsi" w:hAnsiTheme="majorHAnsi"/>
                <w:szCs w:val="22"/>
              </w:rPr>
              <w:t>Regbus Master Bridge</w:t>
            </w:r>
            <w:r w:rsidRPr="00080656">
              <w:rPr>
                <w:rFonts w:asciiTheme="majorHAnsi" w:hAnsiTheme="majorHAnsi"/>
                <w:szCs w:val="22"/>
              </w:rPr>
              <w:t xml:space="preserve"> arrives at the correct destination </w:t>
            </w:r>
            <w:r w:rsidR="00E61C3C">
              <w:rPr>
                <w:rFonts w:asciiTheme="majorHAnsi" w:hAnsiTheme="majorHAnsi"/>
                <w:szCs w:val="22"/>
              </w:rPr>
              <w:t>Regbus Ring Master</w:t>
            </w:r>
            <w:r w:rsidRPr="00080656">
              <w:rPr>
                <w:rFonts w:asciiTheme="majorHAnsi" w:hAnsiTheme="majorHAnsi"/>
                <w:szCs w:val="22"/>
              </w:rPr>
              <w:t>, with the correct ARADDR, ARPROT, ARLEN, node_id, ring_id, seqnum, in the correct order.</w:t>
            </w:r>
          </w:p>
        </w:tc>
        <w:tc>
          <w:tcPr>
            <w:tcW w:w="2472" w:type="dxa"/>
            <w:tcBorders>
              <w:top w:val="single" w:sz="4" w:space="0" w:color="auto"/>
              <w:left w:val="single" w:sz="4" w:space="0" w:color="auto"/>
              <w:bottom w:val="single" w:sz="4" w:space="0" w:color="auto"/>
              <w:right w:val="single" w:sz="4" w:space="0" w:color="auto"/>
            </w:tcBorders>
          </w:tcPr>
          <w:p w14:paraId="115DC5B2"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NoC</w:t>
            </w:r>
          </w:p>
        </w:tc>
        <w:tc>
          <w:tcPr>
            <w:tcW w:w="1823" w:type="dxa"/>
            <w:tcBorders>
              <w:top w:val="single" w:sz="4" w:space="0" w:color="auto"/>
              <w:left w:val="single" w:sz="4" w:space="0" w:color="auto"/>
              <w:bottom w:val="single" w:sz="4" w:space="0" w:color="auto"/>
              <w:right w:val="single" w:sz="4" w:space="0" w:color="auto"/>
            </w:tcBorders>
          </w:tcPr>
          <w:p w14:paraId="5575FB08"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0A029C" w:rsidRPr="00080656" w14:paraId="77D522FB"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7CA10FB4" w14:textId="19E24CBC"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read request packet that enters the </w:t>
            </w:r>
            <w:r w:rsidR="00E61C3C">
              <w:rPr>
                <w:rFonts w:asciiTheme="majorHAnsi" w:hAnsiTheme="majorHAnsi"/>
                <w:szCs w:val="22"/>
              </w:rPr>
              <w:t>Regbus Ring Master</w:t>
            </w:r>
            <w:r w:rsidRPr="00080656">
              <w:rPr>
                <w:rFonts w:asciiTheme="majorHAnsi" w:hAnsiTheme="majorHAnsi"/>
                <w:szCs w:val="22"/>
              </w:rPr>
              <w:t xml:space="preserve"> </w:t>
            </w:r>
            <w:proofErr w:type="gramStart"/>
            <w:r w:rsidRPr="00080656">
              <w:rPr>
                <w:rFonts w:asciiTheme="majorHAnsi" w:hAnsiTheme="majorHAnsi"/>
                <w:szCs w:val="22"/>
              </w:rPr>
              <w:t>is tracked</w:t>
            </w:r>
            <w:proofErr w:type="gramEnd"/>
            <w:r w:rsidRPr="00080656">
              <w:rPr>
                <w:rFonts w:asciiTheme="majorHAnsi" w:hAnsiTheme="majorHAnsi"/>
                <w:szCs w:val="22"/>
              </w:rPr>
              <w:t xml:space="preserve"> with its corresponding response packet for the roundtrip check to ensure correct propagation of command fields, propagation of content and ordering within each </w:t>
            </w:r>
            <w:r w:rsidR="00E61C3C">
              <w:rPr>
                <w:rFonts w:asciiTheme="majorHAnsi" w:hAnsiTheme="majorHAnsi"/>
                <w:szCs w:val="22"/>
              </w:rPr>
              <w:t>Regbus Ring Master</w:t>
            </w:r>
            <w:r w:rsidRPr="0008065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49E46C11" w14:textId="24D2CD7E"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Regbus </w:t>
            </w:r>
            <w:r w:rsidR="00027BF1">
              <w:rPr>
                <w:rFonts w:asciiTheme="majorHAnsi" w:hAnsiTheme="majorHAnsi"/>
                <w:szCs w:val="22"/>
              </w:rPr>
              <w:t>R</w:t>
            </w:r>
            <w:r w:rsidRPr="00080656">
              <w:rPr>
                <w:rFonts w:asciiTheme="majorHAnsi" w:hAnsiTheme="majorHAnsi"/>
                <w:szCs w:val="22"/>
              </w:rPr>
              <w:t xml:space="preserve">ing </w:t>
            </w:r>
            <w:r w:rsidR="00027BF1">
              <w:rPr>
                <w:rFonts w:asciiTheme="majorHAnsi" w:hAnsiTheme="majorHAnsi"/>
                <w:szCs w:val="22"/>
              </w:rPr>
              <w:t>M</w:t>
            </w:r>
            <w:r w:rsidRPr="00080656">
              <w:rPr>
                <w:rFonts w:asciiTheme="majorHAnsi" w:hAnsiTheme="majorHAnsi"/>
                <w:szCs w:val="22"/>
              </w:rPr>
              <w:t>aster</w:t>
            </w:r>
          </w:p>
        </w:tc>
        <w:tc>
          <w:tcPr>
            <w:tcW w:w="1823" w:type="dxa"/>
            <w:tcBorders>
              <w:top w:val="single" w:sz="4" w:space="0" w:color="auto"/>
              <w:left w:val="single" w:sz="4" w:space="0" w:color="auto"/>
              <w:bottom w:val="single" w:sz="4" w:space="0" w:color="auto"/>
              <w:right w:val="single" w:sz="4" w:space="0" w:color="auto"/>
            </w:tcBorders>
          </w:tcPr>
          <w:p w14:paraId="5B12B5CB"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0A029C" w:rsidRPr="00080656" w14:paraId="170A4BE7"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46ABE926" w14:textId="25BCE593"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R response that leaves the </w:t>
            </w:r>
            <w:r w:rsidR="00E61C3C">
              <w:rPr>
                <w:rFonts w:asciiTheme="majorHAnsi" w:hAnsiTheme="majorHAnsi"/>
                <w:szCs w:val="22"/>
              </w:rPr>
              <w:t>Regbus Ring Master</w:t>
            </w:r>
            <w:r w:rsidRPr="00080656">
              <w:rPr>
                <w:rFonts w:asciiTheme="majorHAnsi" w:hAnsiTheme="majorHAnsi"/>
                <w:szCs w:val="22"/>
              </w:rPr>
              <w:t xml:space="preserve"> arrives at the </w:t>
            </w:r>
            <w:r w:rsidR="00E61C3C">
              <w:rPr>
                <w:rFonts w:asciiTheme="majorHAnsi" w:hAnsiTheme="majorHAnsi"/>
                <w:szCs w:val="22"/>
              </w:rPr>
              <w:t>Regbus Master Bridge</w:t>
            </w:r>
            <w:r w:rsidRPr="00080656">
              <w:rPr>
                <w:rFonts w:asciiTheme="majorHAnsi" w:hAnsiTheme="majorHAnsi"/>
                <w:szCs w:val="22"/>
              </w:rPr>
              <w:t xml:space="preserve"> with the correct RDATA, RRESP, RLAST, in the correct order.</w:t>
            </w:r>
          </w:p>
        </w:tc>
        <w:tc>
          <w:tcPr>
            <w:tcW w:w="2472" w:type="dxa"/>
            <w:tcBorders>
              <w:top w:val="single" w:sz="4" w:space="0" w:color="auto"/>
              <w:left w:val="single" w:sz="4" w:space="0" w:color="auto"/>
              <w:bottom w:val="single" w:sz="4" w:space="0" w:color="auto"/>
              <w:right w:val="single" w:sz="4" w:space="0" w:color="auto"/>
            </w:tcBorders>
          </w:tcPr>
          <w:p w14:paraId="4C1C3B48"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NoC</w:t>
            </w:r>
          </w:p>
        </w:tc>
        <w:tc>
          <w:tcPr>
            <w:tcW w:w="1823" w:type="dxa"/>
            <w:tcBorders>
              <w:top w:val="single" w:sz="4" w:space="0" w:color="auto"/>
              <w:left w:val="single" w:sz="4" w:space="0" w:color="auto"/>
              <w:bottom w:val="single" w:sz="4" w:space="0" w:color="auto"/>
              <w:right w:val="single" w:sz="4" w:space="0" w:color="auto"/>
            </w:tcBorders>
          </w:tcPr>
          <w:p w14:paraId="721B293F"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0A029C" w:rsidRPr="00080656" w14:paraId="0CA1CA00"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010E93B2" w14:textId="1526EA98"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pair of AW and W requests that enters the </w:t>
            </w:r>
            <w:r w:rsidR="00E61C3C">
              <w:rPr>
                <w:rFonts w:asciiTheme="majorHAnsi" w:hAnsiTheme="majorHAnsi"/>
                <w:szCs w:val="22"/>
              </w:rPr>
              <w:t>Regbus Master Bridge</w:t>
            </w:r>
            <w:r w:rsidRPr="00080656">
              <w:rPr>
                <w:rFonts w:asciiTheme="majorHAnsi" w:hAnsiTheme="majorHAnsi"/>
                <w:szCs w:val="22"/>
              </w:rPr>
              <w:t xml:space="preserve"> is tracked together with the corresponding B response for roundtrip check to ensure correct propagation of command fields, propagation of data and ordering within the regbus layer.</w:t>
            </w:r>
          </w:p>
        </w:tc>
        <w:tc>
          <w:tcPr>
            <w:tcW w:w="2472" w:type="dxa"/>
            <w:tcBorders>
              <w:top w:val="single" w:sz="4" w:space="0" w:color="auto"/>
              <w:left w:val="single" w:sz="4" w:space="0" w:color="auto"/>
              <w:bottom w:val="single" w:sz="4" w:space="0" w:color="auto"/>
              <w:right w:val="single" w:sz="4" w:space="0" w:color="auto"/>
            </w:tcBorders>
          </w:tcPr>
          <w:p w14:paraId="2744BEAD"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NoC</w:t>
            </w:r>
          </w:p>
        </w:tc>
        <w:tc>
          <w:tcPr>
            <w:tcW w:w="1823" w:type="dxa"/>
            <w:tcBorders>
              <w:top w:val="single" w:sz="4" w:space="0" w:color="auto"/>
              <w:left w:val="single" w:sz="4" w:space="0" w:color="auto"/>
              <w:bottom w:val="single" w:sz="4" w:space="0" w:color="auto"/>
              <w:right w:val="single" w:sz="4" w:space="0" w:color="auto"/>
            </w:tcBorders>
          </w:tcPr>
          <w:p w14:paraId="1353B05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0A029C" w:rsidRPr="00080656" w14:paraId="2E529C84"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35CF148A" w14:textId="2B255FEB"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AW and W request that enters the </w:t>
            </w:r>
            <w:r w:rsidR="00E61C3C">
              <w:rPr>
                <w:rFonts w:asciiTheme="majorHAnsi" w:hAnsiTheme="majorHAnsi"/>
                <w:szCs w:val="22"/>
              </w:rPr>
              <w:t>Regbus Master Bridge</w:t>
            </w:r>
            <w:r w:rsidRPr="00080656">
              <w:rPr>
                <w:rFonts w:asciiTheme="majorHAnsi" w:hAnsiTheme="majorHAnsi"/>
                <w:szCs w:val="22"/>
              </w:rPr>
              <w:t xml:space="preserve"> arrives at the correct destination </w:t>
            </w:r>
            <w:r w:rsidR="00E61C3C">
              <w:rPr>
                <w:rFonts w:asciiTheme="majorHAnsi" w:hAnsiTheme="majorHAnsi"/>
                <w:szCs w:val="22"/>
              </w:rPr>
              <w:t>Regbus Ring Master</w:t>
            </w:r>
            <w:r w:rsidRPr="00080656">
              <w:rPr>
                <w:rFonts w:asciiTheme="majorHAnsi" w:hAnsiTheme="majorHAnsi"/>
                <w:szCs w:val="22"/>
              </w:rPr>
              <w:t xml:space="preserve"> with the correct AWADDR, AWPROT, AWLEN, WDATA, WSTRB and WLAST, node_id, </w:t>
            </w:r>
            <w:r w:rsidRPr="00080656">
              <w:rPr>
                <w:rFonts w:asciiTheme="majorHAnsi" w:hAnsiTheme="majorHAnsi"/>
                <w:szCs w:val="22"/>
              </w:rPr>
              <w:lastRenderedPageBreak/>
              <w:t>ring_id, seqnum, in the correct order.</w:t>
            </w:r>
          </w:p>
        </w:tc>
        <w:tc>
          <w:tcPr>
            <w:tcW w:w="2472" w:type="dxa"/>
            <w:tcBorders>
              <w:top w:val="single" w:sz="4" w:space="0" w:color="auto"/>
              <w:left w:val="single" w:sz="4" w:space="0" w:color="auto"/>
              <w:bottom w:val="single" w:sz="4" w:space="0" w:color="auto"/>
              <w:right w:val="single" w:sz="4" w:space="0" w:color="auto"/>
            </w:tcBorders>
          </w:tcPr>
          <w:p w14:paraId="6453CC9B"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lastRenderedPageBreak/>
              <w:t>NoC</w:t>
            </w:r>
          </w:p>
        </w:tc>
        <w:tc>
          <w:tcPr>
            <w:tcW w:w="1823" w:type="dxa"/>
            <w:tcBorders>
              <w:top w:val="single" w:sz="4" w:space="0" w:color="auto"/>
              <w:left w:val="single" w:sz="4" w:space="0" w:color="auto"/>
              <w:bottom w:val="single" w:sz="4" w:space="0" w:color="auto"/>
              <w:right w:val="single" w:sz="4" w:space="0" w:color="auto"/>
            </w:tcBorders>
          </w:tcPr>
          <w:p w14:paraId="7DDD4FFD"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0A029C" w:rsidRPr="00080656" w14:paraId="6762D39F"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324B3451" w14:textId="20DBAB0D" w:rsidR="000A029C" w:rsidRPr="00080656" w:rsidRDefault="000A029C" w:rsidP="004D2920">
            <w:pPr>
              <w:pStyle w:val="Body"/>
              <w:rPr>
                <w:rFonts w:asciiTheme="majorHAnsi" w:hAnsiTheme="majorHAnsi"/>
                <w:szCs w:val="22"/>
              </w:rPr>
            </w:pPr>
            <w:r w:rsidRPr="00080656">
              <w:rPr>
                <w:rFonts w:asciiTheme="majorHAnsi" w:hAnsiTheme="majorHAnsi"/>
                <w:szCs w:val="22"/>
              </w:rPr>
              <w:lastRenderedPageBreak/>
              <w:t xml:space="preserve">Every write request packet that enters the </w:t>
            </w:r>
            <w:r w:rsidR="00E61C3C">
              <w:rPr>
                <w:rFonts w:asciiTheme="majorHAnsi" w:hAnsiTheme="majorHAnsi"/>
                <w:szCs w:val="22"/>
              </w:rPr>
              <w:t>Regbus Ring Master</w:t>
            </w:r>
            <w:r w:rsidRPr="00080656">
              <w:rPr>
                <w:rFonts w:asciiTheme="majorHAnsi" w:hAnsiTheme="majorHAnsi"/>
                <w:szCs w:val="22"/>
              </w:rPr>
              <w:t xml:space="preserve"> </w:t>
            </w:r>
            <w:proofErr w:type="gramStart"/>
            <w:r w:rsidRPr="00080656">
              <w:rPr>
                <w:rFonts w:asciiTheme="majorHAnsi" w:hAnsiTheme="majorHAnsi"/>
                <w:szCs w:val="22"/>
              </w:rPr>
              <w:t>is tracked</w:t>
            </w:r>
            <w:proofErr w:type="gramEnd"/>
            <w:r w:rsidRPr="00080656">
              <w:rPr>
                <w:rFonts w:asciiTheme="majorHAnsi" w:hAnsiTheme="majorHAnsi"/>
                <w:szCs w:val="22"/>
              </w:rPr>
              <w:t xml:space="preserve"> with its corresponding response packet for the roundtrip check to ensure correct propagation of command fields, propagation of content and ordering within each </w:t>
            </w:r>
            <w:r w:rsidR="00E61C3C">
              <w:rPr>
                <w:rFonts w:asciiTheme="majorHAnsi" w:hAnsiTheme="majorHAnsi"/>
                <w:szCs w:val="22"/>
              </w:rPr>
              <w:t>Regbus Ring Master</w:t>
            </w:r>
            <w:r w:rsidRPr="0008065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0A22E264" w14:textId="263DD72F" w:rsidR="000A029C" w:rsidRPr="00080656" w:rsidRDefault="002367FB">
            <w:pPr>
              <w:pStyle w:val="Body"/>
              <w:rPr>
                <w:rFonts w:asciiTheme="majorHAnsi" w:hAnsiTheme="majorHAnsi"/>
                <w:szCs w:val="22"/>
              </w:rPr>
            </w:pPr>
            <w:r w:rsidRPr="00080656">
              <w:rPr>
                <w:rFonts w:asciiTheme="majorHAnsi" w:hAnsiTheme="majorHAnsi"/>
                <w:szCs w:val="22"/>
              </w:rPr>
              <w:t xml:space="preserve">Regbus </w:t>
            </w:r>
            <w:r w:rsidR="00027BF1">
              <w:rPr>
                <w:rFonts w:asciiTheme="majorHAnsi" w:hAnsiTheme="majorHAnsi"/>
                <w:szCs w:val="22"/>
              </w:rPr>
              <w:t>R</w:t>
            </w:r>
            <w:r w:rsidRPr="00080656">
              <w:rPr>
                <w:rFonts w:asciiTheme="majorHAnsi" w:hAnsiTheme="majorHAnsi"/>
                <w:szCs w:val="22"/>
              </w:rPr>
              <w:t xml:space="preserve">ing </w:t>
            </w:r>
            <w:r w:rsidR="00027BF1">
              <w:rPr>
                <w:rFonts w:asciiTheme="majorHAnsi" w:hAnsiTheme="majorHAnsi"/>
                <w:szCs w:val="22"/>
              </w:rPr>
              <w:t>M</w:t>
            </w:r>
            <w:r w:rsidRPr="00080656">
              <w:rPr>
                <w:rFonts w:asciiTheme="majorHAnsi" w:hAnsiTheme="majorHAnsi"/>
                <w:szCs w:val="22"/>
              </w:rPr>
              <w:t>aster</w:t>
            </w:r>
          </w:p>
        </w:tc>
        <w:tc>
          <w:tcPr>
            <w:tcW w:w="1823" w:type="dxa"/>
            <w:tcBorders>
              <w:top w:val="single" w:sz="4" w:space="0" w:color="auto"/>
              <w:left w:val="single" w:sz="4" w:space="0" w:color="auto"/>
              <w:bottom w:val="single" w:sz="4" w:space="0" w:color="auto"/>
              <w:right w:val="single" w:sz="4" w:space="0" w:color="auto"/>
            </w:tcBorders>
          </w:tcPr>
          <w:p w14:paraId="7753DD6F"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0A029C" w:rsidRPr="00080656" w14:paraId="6ECD8A47"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555D74F8" w14:textId="78FB4EAC"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Every B response that leaves a </w:t>
            </w:r>
            <w:r w:rsidR="00E61C3C">
              <w:rPr>
                <w:rFonts w:asciiTheme="majorHAnsi" w:hAnsiTheme="majorHAnsi"/>
                <w:szCs w:val="22"/>
              </w:rPr>
              <w:t>Regbus Ring Master</w:t>
            </w:r>
            <w:r w:rsidRPr="00080656">
              <w:rPr>
                <w:rFonts w:asciiTheme="majorHAnsi" w:hAnsiTheme="majorHAnsi"/>
                <w:szCs w:val="22"/>
              </w:rPr>
              <w:t xml:space="preserve"> arrives at the </w:t>
            </w:r>
            <w:r w:rsidR="00E61C3C">
              <w:rPr>
                <w:rFonts w:asciiTheme="majorHAnsi" w:hAnsiTheme="majorHAnsi"/>
                <w:szCs w:val="22"/>
              </w:rPr>
              <w:t>Regbus Master Bridge</w:t>
            </w:r>
            <w:r w:rsidRPr="00080656">
              <w:rPr>
                <w:rFonts w:asciiTheme="majorHAnsi" w:hAnsiTheme="majorHAnsi"/>
                <w:szCs w:val="22"/>
              </w:rPr>
              <w:t xml:space="preserve"> with the correct BRESP, in the correct order.</w:t>
            </w:r>
          </w:p>
        </w:tc>
        <w:tc>
          <w:tcPr>
            <w:tcW w:w="2472" w:type="dxa"/>
            <w:tcBorders>
              <w:top w:val="single" w:sz="4" w:space="0" w:color="auto"/>
              <w:left w:val="single" w:sz="4" w:space="0" w:color="auto"/>
              <w:bottom w:val="single" w:sz="4" w:space="0" w:color="auto"/>
              <w:right w:val="single" w:sz="4" w:space="0" w:color="auto"/>
            </w:tcBorders>
          </w:tcPr>
          <w:p w14:paraId="7D5D31BF"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NoC</w:t>
            </w:r>
          </w:p>
        </w:tc>
        <w:tc>
          <w:tcPr>
            <w:tcW w:w="1823" w:type="dxa"/>
            <w:tcBorders>
              <w:top w:val="single" w:sz="4" w:space="0" w:color="auto"/>
              <w:left w:val="single" w:sz="4" w:space="0" w:color="auto"/>
              <w:bottom w:val="single" w:sz="4" w:space="0" w:color="auto"/>
              <w:right w:val="single" w:sz="4" w:space="0" w:color="auto"/>
            </w:tcBorders>
          </w:tcPr>
          <w:p w14:paraId="7B4A5C8D"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Functional</w:t>
            </w:r>
          </w:p>
        </w:tc>
      </w:tr>
      <w:tr w:rsidR="002367FB" w:rsidRPr="00080656" w14:paraId="415B0448"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5E3EA5C6" w14:textId="5C061E42" w:rsidR="002367FB" w:rsidRPr="00080656" w:rsidRDefault="002367FB" w:rsidP="004D2920">
            <w:pPr>
              <w:pStyle w:val="Body"/>
              <w:rPr>
                <w:rFonts w:asciiTheme="majorHAnsi" w:hAnsiTheme="majorHAnsi"/>
                <w:szCs w:val="22"/>
              </w:rPr>
            </w:pPr>
            <w:r w:rsidRPr="00080656">
              <w:rPr>
                <w:rFonts w:asciiTheme="majorHAnsi" w:hAnsiTheme="majorHAnsi"/>
                <w:szCs w:val="22"/>
              </w:rPr>
              <w:t xml:space="preserve">There is one and only one SOP per </w:t>
            </w:r>
            <w:r w:rsidR="00E61C3C">
              <w:rPr>
                <w:rFonts w:asciiTheme="majorHAnsi" w:hAnsiTheme="majorHAnsi"/>
                <w:szCs w:val="22"/>
              </w:rPr>
              <w:t>Regbus Ring Master</w:t>
            </w:r>
            <w:r w:rsidRPr="00080656">
              <w:rPr>
                <w:rFonts w:asciiTheme="majorHAnsi" w:hAnsiTheme="majorHAnsi"/>
                <w:szCs w:val="22"/>
              </w:rPr>
              <w:t xml:space="preserve"> packet.</w:t>
            </w:r>
          </w:p>
        </w:tc>
        <w:tc>
          <w:tcPr>
            <w:tcW w:w="2472" w:type="dxa"/>
            <w:tcBorders>
              <w:top w:val="single" w:sz="4" w:space="0" w:color="auto"/>
              <w:left w:val="single" w:sz="4" w:space="0" w:color="auto"/>
              <w:bottom w:val="single" w:sz="4" w:space="0" w:color="auto"/>
              <w:right w:val="single" w:sz="4" w:space="0" w:color="auto"/>
            </w:tcBorders>
          </w:tcPr>
          <w:p w14:paraId="246A90FF" w14:textId="71C3BAE4" w:rsidR="002367FB" w:rsidRPr="00080656" w:rsidRDefault="00D81B2B" w:rsidP="004D2920">
            <w:pPr>
              <w:pStyle w:val="Body"/>
              <w:rPr>
                <w:rFonts w:asciiTheme="majorHAnsi" w:hAnsiTheme="majorHAnsi"/>
                <w:szCs w:val="22"/>
              </w:rPr>
            </w:pPr>
            <w:r>
              <w:rPr>
                <w:rFonts w:asciiTheme="majorHAnsi" w:hAnsiTheme="majorHAnsi"/>
                <w:szCs w:val="22"/>
              </w:rPr>
              <w:t>Regbus Ring M</w:t>
            </w:r>
            <w:r w:rsidR="002367FB" w:rsidRPr="008D2DFD">
              <w:rPr>
                <w:rFonts w:asciiTheme="majorHAnsi" w:hAnsiTheme="majorHAnsi"/>
                <w:szCs w:val="22"/>
              </w:rPr>
              <w:t>aster</w:t>
            </w:r>
          </w:p>
        </w:tc>
        <w:tc>
          <w:tcPr>
            <w:tcW w:w="1823" w:type="dxa"/>
            <w:tcBorders>
              <w:top w:val="single" w:sz="4" w:space="0" w:color="auto"/>
              <w:left w:val="single" w:sz="4" w:space="0" w:color="auto"/>
              <w:bottom w:val="single" w:sz="4" w:space="0" w:color="auto"/>
              <w:right w:val="single" w:sz="4" w:space="0" w:color="auto"/>
            </w:tcBorders>
          </w:tcPr>
          <w:p w14:paraId="274947FA"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Protocol</w:t>
            </w:r>
          </w:p>
        </w:tc>
      </w:tr>
      <w:tr w:rsidR="002367FB" w:rsidRPr="00080656" w14:paraId="3170678C"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5BC01C6A" w14:textId="7CE5B2C3" w:rsidR="002367FB" w:rsidRPr="00080656" w:rsidRDefault="002367FB" w:rsidP="004D2920">
            <w:pPr>
              <w:pStyle w:val="Body"/>
              <w:rPr>
                <w:rFonts w:asciiTheme="majorHAnsi" w:hAnsiTheme="majorHAnsi"/>
                <w:szCs w:val="22"/>
              </w:rPr>
            </w:pPr>
            <w:r w:rsidRPr="00080656">
              <w:rPr>
                <w:rFonts w:asciiTheme="majorHAnsi" w:hAnsiTheme="majorHAnsi"/>
                <w:szCs w:val="22"/>
              </w:rPr>
              <w:t xml:space="preserve">There is one and only one EOP per </w:t>
            </w:r>
            <w:r w:rsidR="00E61C3C">
              <w:rPr>
                <w:rFonts w:asciiTheme="majorHAnsi" w:hAnsiTheme="majorHAnsi"/>
                <w:szCs w:val="22"/>
              </w:rPr>
              <w:t>Regbus Ring Master</w:t>
            </w:r>
            <w:r w:rsidRPr="00080656">
              <w:rPr>
                <w:rFonts w:asciiTheme="majorHAnsi" w:hAnsiTheme="majorHAnsi"/>
                <w:szCs w:val="22"/>
              </w:rPr>
              <w:t xml:space="preserve"> packet.</w:t>
            </w:r>
          </w:p>
        </w:tc>
        <w:tc>
          <w:tcPr>
            <w:tcW w:w="2472" w:type="dxa"/>
            <w:tcBorders>
              <w:top w:val="single" w:sz="4" w:space="0" w:color="auto"/>
              <w:left w:val="single" w:sz="4" w:space="0" w:color="auto"/>
              <w:bottom w:val="single" w:sz="4" w:space="0" w:color="auto"/>
              <w:right w:val="single" w:sz="4" w:space="0" w:color="auto"/>
            </w:tcBorders>
          </w:tcPr>
          <w:p w14:paraId="740EFBAD" w14:textId="1307DF73" w:rsidR="002367FB" w:rsidRPr="00080656" w:rsidRDefault="00D81B2B" w:rsidP="004D2920">
            <w:pPr>
              <w:pStyle w:val="Body"/>
              <w:rPr>
                <w:rFonts w:asciiTheme="majorHAnsi" w:hAnsiTheme="majorHAnsi"/>
                <w:szCs w:val="22"/>
              </w:rPr>
            </w:pPr>
            <w:r>
              <w:rPr>
                <w:rFonts w:asciiTheme="majorHAnsi" w:hAnsiTheme="majorHAnsi"/>
                <w:szCs w:val="22"/>
              </w:rPr>
              <w:t>Regbus Ring M</w:t>
            </w:r>
            <w:r w:rsidR="002367FB" w:rsidRPr="008D2DFD">
              <w:rPr>
                <w:rFonts w:asciiTheme="majorHAnsi" w:hAnsiTheme="majorHAnsi"/>
                <w:szCs w:val="22"/>
              </w:rPr>
              <w:t>aster</w:t>
            </w:r>
          </w:p>
        </w:tc>
        <w:tc>
          <w:tcPr>
            <w:tcW w:w="1823" w:type="dxa"/>
            <w:tcBorders>
              <w:top w:val="single" w:sz="4" w:space="0" w:color="auto"/>
              <w:left w:val="single" w:sz="4" w:space="0" w:color="auto"/>
              <w:bottom w:val="single" w:sz="4" w:space="0" w:color="auto"/>
              <w:right w:val="single" w:sz="4" w:space="0" w:color="auto"/>
            </w:tcBorders>
          </w:tcPr>
          <w:p w14:paraId="7DDA0EA2"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Protocol</w:t>
            </w:r>
          </w:p>
        </w:tc>
      </w:tr>
      <w:tr w:rsidR="002367FB" w:rsidRPr="00080656" w14:paraId="4E8300FD"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404121BA" w14:textId="3013F4F4" w:rsidR="002367FB" w:rsidRPr="00080656" w:rsidRDefault="002367FB" w:rsidP="004D2920">
            <w:pPr>
              <w:pStyle w:val="Body"/>
              <w:rPr>
                <w:rFonts w:asciiTheme="majorHAnsi" w:hAnsiTheme="majorHAnsi"/>
                <w:szCs w:val="22"/>
              </w:rPr>
            </w:pPr>
            <w:r w:rsidRPr="00080656">
              <w:rPr>
                <w:rFonts w:asciiTheme="majorHAnsi" w:hAnsiTheme="majorHAnsi"/>
                <w:szCs w:val="22"/>
              </w:rPr>
              <w:t xml:space="preserve">Valid is high only when a </w:t>
            </w:r>
            <w:r w:rsidR="00E61C3C">
              <w:rPr>
                <w:rFonts w:asciiTheme="majorHAnsi" w:hAnsiTheme="majorHAnsi"/>
                <w:szCs w:val="22"/>
              </w:rPr>
              <w:t>Regbus Ring Master</w:t>
            </w:r>
            <w:r w:rsidRPr="00080656">
              <w:rPr>
                <w:rFonts w:asciiTheme="majorHAnsi" w:hAnsiTheme="majorHAnsi"/>
                <w:szCs w:val="22"/>
              </w:rPr>
              <w:t xml:space="preserve"> packet is in-flight.</w:t>
            </w:r>
          </w:p>
        </w:tc>
        <w:tc>
          <w:tcPr>
            <w:tcW w:w="2472" w:type="dxa"/>
            <w:tcBorders>
              <w:top w:val="single" w:sz="4" w:space="0" w:color="auto"/>
              <w:left w:val="single" w:sz="4" w:space="0" w:color="auto"/>
              <w:bottom w:val="single" w:sz="4" w:space="0" w:color="auto"/>
              <w:right w:val="single" w:sz="4" w:space="0" w:color="auto"/>
            </w:tcBorders>
          </w:tcPr>
          <w:p w14:paraId="1DB7BB6F" w14:textId="08A8F4A2" w:rsidR="002367FB" w:rsidRPr="00080656" w:rsidRDefault="00D81B2B" w:rsidP="004D2920">
            <w:pPr>
              <w:pStyle w:val="Body"/>
              <w:rPr>
                <w:rFonts w:asciiTheme="majorHAnsi" w:hAnsiTheme="majorHAnsi"/>
                <w:szCs w:val="22"/>
              </w:rPr>
            </w:pPr>
            <w:r>
              <w:rPr>
                <w:rFonts w:asciiTheme="majorHAnsi" w:hAnsiTheme="majorHAnsi"/>
                <w:szCs w:val="22"/>
              </w:rPr>
              <w:t>Regbus Ring M</w:t>
            </w:r>
            <w:r w:rsidR="002367FB" w:rsidRPr="008D2DFD">
              <w:rPr>
                <w:rFonts w:asciiTheme="majorHAnsi" w:hAnsiTheme="majorHAnsi"/>
                <w:szCs w:val="22"/>
              </w:rPr>
              <w:t>aster</w:t>
            </w:r>
          </w:p>
        </w:tc>
        <w:tc>
          <w:tcPr>
            <w:tcW w:w="1823" w:type="dxa"/>
            <w:tcBorders>
              <w:top w:val="single" w:sz="4" w:space="0" w:color="auto"/>
              <w:left w:val="single" w:sz="4" w:space="0" w:color="auto"/>
              <w:bottom w:val="single" w:sz="4" w:space="0" w:color="auto"/>
              <w:right w:val="single" w:sz="4" w:space="0" w:color="auto"/>
            </w:tcBorders>
          </w:tcPr>
          <w:p w14:paraId="2C9E4327" w14:textId="77777777" w:rsidR="002367FB" w:rsidRPr="00080656" w:rsidRDefault="002367FB" w:rsidP="004D2920">
            <w:pPr>
              <w:pStyle w:val="Body"/>
              <w:rPr>
                <w:rFonts w:asciiTheme="majorHAnsi" w:hAnsiTheme="majorHAnsi"/>
                <w:szCs w:val="22"/>
              </w:rPr>
            </w:pPr>
            <w:r w:rsidRPr="00080656">
              <w:rPr>
                <w:rFonts w:asciiTheme="majorHAnsi" w:hAnsiTheme="majorHAnsi"/>
                <w:szCs w:val="22"/>
              </w:rPr>
              <w:t>Protocol</w:t>
            </w:r>
          </w:p>
        </w:tc>
      </w:tr>
      <w:tr w:rsidR="000A029C" w:rsidRPr="00080656" w14:paraId="7DF472D8"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12C9D13D"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No regbus request or response is in-flight.</w:t>
            </w:r>
          </w:p>
        </w:tc>
        <w:tc>
          <w:tcPr>
            <w:tcW w:w="2472" w:type="dxa"/>
            <w:tcBorders>
              <w:top w:val="single" w:sz="4" w:space="0" w:color="auto"/>
              <w:left w:val="single" w:sz="4" w:space="0" w:color="auto"/>
              <w:bottom w:val="single" w:sz="4" w:space="0" w:color="auto"/>
              <w:right w:val="single" w:sz="4" w:space="0" w:color="auto"/>
            </w:tcBorders>
          </w:tcPr>
          <w:p w14:paraId="636CD724"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NoC</w:t>
            </w:r>
          </w:p>
        </w:tc>
        <w:tc>
          <w:tcPr>
            <w:tcW w:w="1823" w:type="dxa"/>
            <w:tcBorders>
              <w:top w:val="single" w:sz="4" w:space="0" w:color="auto"/>
              <w:left w:val="single" w:sz="4" w:space="0" w:color="auto"/>
              <w:bottom w:val="single" w:sz="4" w:space="0" w:color="auto"/>
              <w:right w:val="single" w:sz="4" w:space="0" w:color="auto"/>
            </w:tcBorders>
          </w:tcPr>
          <w:p w14:paraId="618672F1"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Exit</w:t>
            </w:r>
          </w:p>
        </w:tc>
      </w:tr>
      <w:tr w:rsidR="000A029C" w:rsidRPr="00080656" w14:paraId="7D317C34" w14:textId="77777777" w:rsidTr="004D2920">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25E6CCD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 xml:space="preserve">All regbus requests and responses during the simulation </w:t>
            </w:r>
            <w:proofErr w:type="gramStart"/>
            <w:r w:rsidRPr="00080656">
              <w:rPr>
                <w:rFonts w:asciiTheme="majorHAnsi" w:hAnsiTheme="majorHAnsi"/>
                <w:szCs w:val="22"/>
              </w:rPr>
              <w:t>are accounted for</w:t>
            </w:r>
            <w:proofErr w:type="gramEnd"/>
            <w:r w:rsidRPr="0008065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224E38FE"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NoC</w:t>
            </w:r>
          </w:p>
        </w:tc>
        <w:tc>
          <w:tcPr>
            <w:tcW w:w="1823" w:type="dxa"/>
            <w:tcBorders>
              <w:top w:val="single" w:sz="4" w:space="0" w:color="auto"/>
              <w:left w:val="single" w:sz="4" w:space="0" w:color="auto"/>
              <w:bottom w:val="single" w:sz="4" w:space="0" w:color="auto"/>
              <w:right w:val="single" w:sz="4" w:space="0" w:color="auto"/>
            </w:tcBorders>
          </w:tcPr>
          <w:p w14:paraId="2DED21AC" w14:textId="77777777" w:rsidR="000A029C" w:rsidRPr="00080656" w:rsidRDefault="000A029C" w:rsidP="004D2920">
            <w:pPr>
              <w:pStyle w:val="Body"/>
              <w:rPr>
                <w:rFonts w:asciiTheme="majorHAnsi" w:hAnsiTheme="majorHAnsi"/>
                <w:szCs w:val="22"/>
              </w:rPr>
            </w:pPr>
            <w:r w:rsidRPr="00080656">
              <w:rPr>
                <w:rFonts w:asciiTheme="majorHAnsi" w:hAnsiTheme="majorHAnsi"/>
                <w:szCs w:val="22"/>
              </w:rPr>
              <w:t>Exit</w:t>
            </w:r>
          </w:p>
        </w:tc>
      </w:tr>
    </w:tbl>
    <w:p w14:paraId="6E76C3FC" w14:textId="77777777" w:rsidR="000A029C" w:rsidRPr="00080656" w:rsidRDefault="000A029C" w:rsidP="000A029C">
      <w:pPr>
        <w:pStyle w:val="Body"/>
        <w:rPr>
          <w:rFonts w:asciiTheme="majorHAnsi" w:hAnsiTheme="majorHAnsi"/>
          <w:szCs w:val="22"/>
        </w:rPr>
      </w:pPr>
    </w:p>
    <w:p w14:paraId="68B4ACAC" w14:textId="148E092B"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The </w:t>
      </w:r>
      <w:r w:rsidR="00027BF1">
        <w:rPr>
          <w:rFonts w:asciiTheme="majorHAnsi" w:hAnsiTheme="majorHAnsi"/>
          <w:szCs w:val="22"/>
        </w:rPr>
        <w:t>Regbus End-to-End C</w:t>
      </w:r>
      <w:r w:rsidRPr="00080656">
        <w:rPr>
          <w:rFonts w:asciiTheme="majorHAnsi" w:hAnsiTheme="majorHAnsi"/>
          <w:szCs w:val="22"/>
        </w:rPr>
        <w:t xml:space="preserve">hecker has the capability of generating a set of traffic log files during the simulation to provide visibility of the traffic on the </w:t>
      </w:r>
      <w:r w:rsidR="00027BF1">
        <w:rPr>
          <w:rFonts w:asciiTheme="majorHAnsi" w:hAnsiTheme="majorHAnsi"/>
          <w:szCs w:val="22"/>
        </w:rPr>
        <w:t>R</w:t>
      </w:r>
      <w:r w:rsidRPr="00080656">
        <w:rPr>
          <w:rFonts w:asciiTheme="majorHAnsi" w:hAnsiTheme="majorHAnsi"/>
          <w:szCs w:val="22"/>
        </w:rPr>
        <w:t xml:space="preserve">egbus </w:t>
      </w:r>
      <w:r w:rsidR="00027BF1">
        <w:rPr>
          <w:rFonts w:asciiTheme="majorHAnsi" w:hAnsiTheme="majorHAnsi"/>
          <w:szCs w:val="22"/>
        </w:rPr>
        <w:t>M</w:t>
      </w:r>
      <w:r w:rsidRPr="00080656">
        <w:rPr>
          <w:rFonts w:asciiTheme="majorHAnsi" w:hAnsiTheme="majorHAnsi"/>
          <w:szCs w:val="22"/>
        </w:rPr>
        <w:t xml:space="preserve">aster </w:t>
      </w:r>
      <w:r w:rsidR="00027BF1">
        <w:rPr>
          <w:rFonts w:asciiTheme="majorHAnsi" w:hAnsiTheme="majorHAnsi"/>
          <w:szCs w:val="22"/>
        </w:rPr>
        <w:t>B</w:t>
      </w:r>
      <w:r w:rsidRPr="00080656">
        <w:rPr>
          <w:rFonts w:asciiTheme="majorHAnsi" w:hAnsiTheme="majorHAnsi"/>
          <w:szCs w:val="22"/>
        </w:rPr>
        <w:t xml:space="preserve">ridge and on each </w:t>
      </w:r>
      <w:r w:rsidR="00027BF1">
        <w:rPr>
          <w:rFonts w:asciiTheme="majorHAnsi" w:hAnsiTheme="majorHAnsi"/>
          <w:szCs w:val="22"/>
        </w:rPr>
        <w:t>R</w:t>
      </w:r>
      <w:r w:rsidRPr="00080656">
        <w:rPr>
          <w:rFonts w:asciiTheme="majorHAnsi" w:hAnsiTheme="majorHAnsi"/>
          <w:szCs w:val="22"/>
        </w:rPr>
        <w:t xml:space="preserve">egbus </w:t>
      </w:r>
      <w:r w:rsidR="00027BF1">
        <w:rPr>
          <w:rFonts w:asciiTheme="majorHAnsi" w:hAnsiTheme="majorHAnsi"/>
          <w:szCs w:val="22"/>
        </w:rPr>
        <w:t>R</w:t>
      </w:r>
      <w:r w:rsidRPr="00080656">
        <w:rPr>
          <w:rFonts w:asciiTheme="majorHAnsi" w:hAnsiTheme="majorHAnsi"/>
          <w:szCs w:val="22"/>
        </w:rPr>
        <w:t xml:space="preserve">ing </w:t>
      </w:r>
      <w:r w:rsidR="00027BF1">
        <w:rPr>
          <w:rFonts w:asciiTheme="majorHAnsi" w:hAnsiTheme="majorHAnsi"/>
          <w:szCs w:val="22"/>
        </w:rPr>
        <w:t>M</w:t>
      </w:r>
      <w:r w:rsidRPr="00080656">
        <w:rPr>
          <w:rFonts w:asciiTheme="majorHAnsi" w:hAnsiTheme="majorHAnsi"/>
          <w:szCs w:val="22"/>
        </w:rPr>
        <w:t xml:space="preserve">aster connected to the </w:t>
      </w:r>
      <w:r w:rsidR="00027BF1">
        <w:rPr>
          <w:rFonts w:asciiTheme="majorHAnsi" w:hAnsiTheme="majorHAnsi"/>
          <w:szCs w:val="22"/>
        </w:rPr>
        <w:t>R</w:t>
      </w:r>
      <w:r w:rsidRPr="00080656">
        <w:rPr>
          <w:rFonts w:asciiTheme="majorHAnsi" w:hAnsiTheme="majorHAnsi"/>
          <w:szCs w:val="22"/>
        </w:rPr>
        <w:t xml:space="preserve">egbus </w:t>
      </w:r>
      <w:r w:rsidR="00027BF1">
        <w:rPr>
          <w:rFonts w:asciiTheme="majorHAnsi" w:hAnsiTheme="majorHAnsi"/>
          <w:szCs w:val="22"/>
        </w:rPr>
        <w:t>M</w:t>
      </w:r>
      <w:r w:rsidRPr="00080656">
        <w:rPr>
          <w:rFonts w:asciiTheme="majorHAnsi" w:hAnsiTheme="majorHAnsi"/>
          <w:szCs w:val="22"/>
        </w:rPr>
        <w:t xml:space="preserve">aster </w:t>
      </w:r>
      <w:r w:rsidR="00027BF1">
        <w:rPr>
          <w:rFonts w:asciiTheme="majorHAnsi" w:hAnsiTheme="majorHAnsi"/>
          <w:szCs w:val="22"/>
        </w:rPr>
        <w:t>B</w:t>
      </w:r>
      <w:r w:rsidRPr="00080656">
        <w:rPr>
          <w:rFonts w:asciiTheme="majorHAnsi" w:hAnsiTheme="majorHAnsi"/>
          <w:szCs w:val="22"/>
        </w:rPr>
        <w:t>ridge. The following table lists the settings required to enable the traffic logs.</w:t>
      </w:r>
    </w:p>
    <w:p w14:paraId="76512B3B" w14:textId="77777777" w:rsidR="000A029C" w:rsidRPr="00080656" w:rsidRDefault="000A029C" w:rsidP="000A029C">
      <w:pPr>
        <w:pStyle w:val="Body"/>
        <w:rPr>
          <w:rFonts w:asciiTheme="majorHAnsi" w:hAnsiTheme="majorHAnsi"/>
          <w:szCs w:val="22"/>
        </w:rPr>
      </w:pPr>
    </w:p>
    <w:p w14:paraId="22F47417" w14:textId="5835BAE9" w:rsidR="000A029C" w:rsidRPr="00080656" w:rsidRDefault="000A029C" w:rsidP="000A029C">
      <w:pPr>
        <w:pStyle w:val="Caption"/>
        <w:jc w:val="center"/>
        <w:rPr>
          <w:rFonts w:asciiTheme="majorHAnsi" w:hAnsiTheme="majorHAnsi"/>
          <w:sz w:val="22"/>
          <w:szCs w:val="22"/>
        </w:rPr>
      </w:pPr>
      <w:bookmarkStart w:id="4368" w:name="_Toc448857162"/>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24</w:t>
      </w:r>
      <w:r w:rsidRPr="00080656">
        <w:rPr>
          <w:rFonts w:asciiTheme="majorHAnsi" w:hAnsiTheme="majorHAnsi"/>
          <w:noProof/>
          <w:sz w:val="22"/>
          <w:szCs w:val="22"/>
        </w:rPr>
        <w:fldChar w:fldCharType="end"/>
      </w:r>
      <w:r w:rsidRPr="00080656">
        <w:rPr>
          <w:rFonts w:asciiTheme="majorHAnsi" w:hAnsiTheme="majorHAnsi"/>
          <w:noProof/>
          <w:sz w:val="22"/>
          <w:szCs w:val="22"/>
        </w:rPr>
        <w:t xml:space="preserve"> </w:t>
      </w:r>
      <w:r w:rsidRPr="00080656">
        <w:rPr>
          <w:rFonts w:asciiTheme="majorHAnsi" w:hAnsiTheme="majorHAnsi"/>
          <w:sz w:val="22"/>
          <w:szCs w:val="22"/>
        </w:rPr>
        <w:t xml:space="preserve">Settings to enable </w:t>
      </w:r>
      <w:r w:rsidR="00027BF1">
        <w:rPr>
          <w:rFonts w:asciiTheme="majorHAnsi" w:hAnsiTheme="majorHAnsi"/>
          <w:sz w:val="22"/>
          <w:szCs w:val="22"/>
        </w:rPr>
        <w:t>register bus end-to-end</w:t>
      </w:r>
      <w:r w:rsidRPr="00080656">
        <w:rPr>
          <w:rFonts w:asciiTheme="majorHAnsi" w:hAnsiTheme="majorHAnsi"/>
          <w:sz w:val="22"/>
          <w:szCs w:val="22"/>
        </w:rPr>
        <w:t xml:space="preserve"> traffic logs</w:t>
      </w:r>
      <w:bookmarkEnd w:id="4368"/>
    </w:p>
    <w:tbl>
      <w:tblPr>
        <w:tblStyle w:val="TableGrid"/>
        <w:tblW w:w="0" w:type="auto"/>
        <w:jc w:val="center"/>
        <w:tblLook w:val="04A0" w:firstRow="1" w:lastRow="0" w:firstColumn="1" w:lastColumn="0" w:noHBand="0" w:noVBand="1"/>
      </w:tblPr>
      <w:tblGrid>
        <w:gridCol w:w="5739"/>
        <w:gridCol w:w="2030"/>
      </w:tblGrid>
      <w:tr w:rsidR="000A029C" w:rsidRPr="00080656" w14:paraId="1574746F" w14:textId="77777777" w:rsidTr="004D2920">
        <w:trPr>
          <w:jc w:val="center"/>
        </w:trPr>
        <w:tc>
          <w:tcPr>
            <w:tcW w:w="573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0A1D971"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`define to control</w:t>
            </w:r>
          </w:p>
        </w:tc>
        <w:tc>
          <w:tcPr>
            <w:tcW w:w="203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C1FA7C7"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Value</w:t>
            </w:r>
          </w:p>
        </w:tc>
      </w:tr>
      <w:tr w:rsidR="000A029C" w:rsidRPr="00080656" w14:paraId="74A6D253" w14:textId="77777777" w:rsidTr="004D2920">
        <w:trPr>
          <w:trHeight w:val="368"/>
          <w:jc w:val="center"/>
        </w:trPr>
        <w:tc>
          <w:tcPr>
            <w:tcW w:w="5739" w:type="dxa"/>
            <w:tcBorders>
              <w:top w:val="single" w:sz="4" w:space="0" w:color="auto"/>
              <w:left w:val="single" w:sz="4" w:space="0" w:color="auto"/>
              <w:bottom w:val="single" w:sz="4" w:space="0" w:color="auto"/>
              <w:right w:val="single" w:sz="4" w:space="0" w:color="auto"/>
            </w:tcBorders>
            <w:hideMark/>
          </w:tcPr>
          <w:p w14:paraId="2FA3729C" w14:textId="77777777" w:rsidR="000A029C" w:rsidRPr="002D34CD" w:rsidRDefault="000A029C" w:rsidP="004D2920">
            <w:pPr>
              <w:pStyle w:val="Body"/>
              <w:rPr>
                <w:rStyle w:val="FilesandDirectories"/>
                <w:rPrChange w:id="4369" w:author="Kate Boardman" w:date="2016-04-19T18:49:00Z">
                  <w:rPr>
                    <w:rFonts w:asciiTheme="majorHAnsi" w:hAnsiTheme="majorHAnsi"/>
                    <w:szCs w:val="22"/>
                  </w:rPr>
                </w:rPrChange>
              </w:rPr>
            </w:pPr>
            <w:r w:rsidRPr="002D34CD">
              <w:rPr>
                <w:rStyle w:val="FilesandDirectories"/>
                <w:rPrChange w:id="4370" w:author="Kate Boardman" w:date="2016-04-19T18:49:00Z">
                  <w:rPr>
                    <w:rFonts w:asciiTheme="majorHAnsi" w:hAnsiTheme="majorHAnsi"/>
                    <w:szCs w:val="22"/>
                  </w:rPr>
                </w:rPrChange>
              </w:rPr>
              <w:t>`NS_REGBUS_END2END_CHECKER_EN</w:t>
            </w:r>
          </w:p>
        </w:tc>
        <w:tc>
          <w:tcPr>
            <w:tcW w:w="2030" w:type="dxa"/>
            <w:tcBorders>
              <w:top w:val="single" w:sz="4" w:space="0" w:color="auto"/>
              <w:left w:val="single" w:sz="4" w:space="0" w:color="auto"/>
              <w:bottom w:val="single" w:sz="4" w:space="0" w:color="auto"/>
              <w:right w:val="single" w:sz="4" w:space="0" w:color="auto"/>
            </w:tcBorders>
            <w:hideMark/>
          </w:tcPr>
          <w:p w14:paraId="2C708B90"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r>
      <w:tr w:rsidR="000A029C" w:rsidRPr="00080656" w14:paraId="35232CC6" w14:textId="77777777" w:rsidTr="004D2920">
        <w:trPr>
          <w:trHeight w:val="368"/>
          <w:jc w:val="center"/>
        </w:trPr>
        <w:tc>
          <w:tcPr>
            <w:tcW w:w="5739" w:type="dxa"/>
            <w:tcBorders>
              <w:top w:val="single" w:sz="4" w:space="0" w:color="auto"/>
              <w:left w:val="single" w:sz="4" w:space="0" w:color="auto"/>
              <w:bottom w:val="single" w:sz="4" w:space="0" w:color="auto"/>
              <w:right w:val="single" w:sz="4" w:space="0" w:color="auto"/>
            </w:tcBorders>
            <w:hideMark/>
          </w:tcPr>
          <w:p w14:paraId="3EDFB124" w14:textId="77777777" w:rsidR="000A029C" w:rsidRPr="002D34CD" w:rsidRDefault="000A029C" w:rsidP="004D2920">
            <w:pPr>
              <w:pStyle w:val="Body"/>
              <w:rPr>
                <w:rStyle w:val="FilesandDirectories"/>
                <w:rPrChange w:id="4371" w:author="Kate Boardman" w:date="2016-04-19T18:49:00Z">
                  <w:rPr>
                    <w:rFonts w:asciiTheme="majorHAnsi" w:hAnsiTheme="majorHAnsi"/>
                    <w:szCs w:val="22"/>
                  </w:rPr>
                </w:rPrChange>
              </w:rPr>
            </w:pPr>
            <w:r w:rsidRPr="002D34CD">
              <w:rPr>
                <w:rStyle w:val="FilesandDirectories"/>
                <w:rPrChange w:id="4372" w:author="Kate Boardman" w:date="2016-04-19T18:49:00Z">
                  <w:rPr>
                    <w:rFonts w:asciiTheme="majorHAnsi" w:hAnsiTheme="majorHAnsi"/>
                    <w:szCs w:val="22"/>
                  </w:rPr>
                </w:rPrChange>
              </w:rPr>
              <w:t>`NS_REGBUS_E2E_CHECKER_LOG</w:t>
            </w:r>
          </w:p>
        </w:tc>
        <w:tc>
          <w:tcPr>
            <w:tcW w:w="2030" w:type="dxa"/>
            <w:tcBorders>
              <w:top w:val="single" w:sz="4" w:space="0" w:color="auto"/>
              <w:left w:val="single" w:sz="4" w:space="0" w:color="auto"/>
              <w:bottom w:val="single" w:sz="4" w:space="0" w:color="auto"/>
              <w:right w:val="single" w:sz="4" w:space="0" w:color="auto"/>
            </w:tcBorders>
            <w:hideMark/>
          </w:tcPr>
          <w:p w14:paraId="269B76A4" w14:textId="77777777" w:rsidR="000A029C" w:rsidRPr="00080656" w:rsidRDefault="000A029C" w:rsidP="004D2920">
            <w:pPr>
              <w:pStyle w:val="Body"/>
              <w:jc w:val="center"/>
              <w:rPr>
                <w:rFonts w:asciiTheme="majorHAnsi" w:hAnsiTheme="majorHAnsi"/>
                <w:szCs w:val="22"/>
              </w:rPr>
            </w:pPr>
            <w:r w:rsidRPr="00080656">
              <w:rPr>
                <w:rFonts w:asciiTheme="majorHAnsi" w:hAnsiTheme="majorHAnsi"/>
                <w:szCs w:val="22"/>
              </w:rPr>
              <w:t>1</w:t>
            </w:r>
          </w:p>
        </w:tc>
      </w:tr>
    </w:tbl>
    <w:p w14:paraId="21796E70" w14:textId="77777777" w:rsidR="000A029C" w:rsidRPr="00080656" w:rsidRDefault="000A029C" w:rsidP="000A029C">
      <w:pPr>
        <w:pStyle w:val="Body"/>
        <w:rPr>
          <w:rFonts w:asciiTheme="majorHAnsi" w:hAnsiTheme="majorHAnsi"/>
          <w:szCs w:val="22"/>
        </w:rPr>
      </w:pPr>
    </w:p>
    <w:p w14:paraId="4A8E959B" w14:textId="6541CCDA" w:rsidR="000A029C" w:rsidRPr="00080656" w:rsidRDefault="000A029C" w:rsidP="000A029C">
      <w:pPr>
        <w:pStyle w:val="Body"/>
        <w:rPr>
          <w:rFonts w:asciiTheme="majorHAnsi" w:hAnsiTheme="majorHAnsi"/>
          <w:szCs w:val="22"/>
        </w:rPr>
      </w:pPr>
      <w:r w:rsidRPr="00080656">
        <w:rPr>
          <w:rFonts w:asciiTheme="majorHAnsi" w:hAnsiTheme="majorHAnsi"/>
          <w:szCs w:val="22"/>
        </w:rPr>
        <w:lastRenderedPageBreak/>
        <w:t xml:space="preserve">The file names of the logs are of the following format with &lt;node_id&gt; corresponding to the node id of the </w:t>
      </w:r>
      <w:r w:rsidR="00E61C3C">
        <w:rPr>
          <w:rFonts w:asciiTheme="majorHAnsi" w:hAnsiTheme="majorHAnsi"/>
          <w:szCs w:val="22"/>
        </w:rPr>
        <w:t>R</w:t>
      </w:r>
      <w:r w:rsidRPr="00080656">
        <w:rPr>
          <w:rFonts w:asciiTheme="majorHAnsi" w:hAnsiTheme="majorHAnsi"/>
          <w:szCs w:val="22"/>
        </w:rPr>
        <w:t xml:space="preserve">egbus </w:t>
      </w:r>
      <w:r w:rsidR="00E61C3C">
        <w:rPr>
          <w:rFonts w:asciiTheme="majorHAnsi" w:hAnsiTheme="majorHAnsi"/>
          <w:szCs w:val="22"/>
        </w:rPr>
        <w:t>M</w:t>
      </w:r>
      <w:r w:rsidRPr="00080656">
        <w:rPr>
          <w:rFonts w:asciiTheme="majorHAnsi" w:hAnsiTheme="majorHAnsi"/>
          <w:szCs w:val="22"/>
        </w:rPr>
        <w:t xml:space="preserve">aster </w:t>
      </w:r>
      <w:r w:rsidR="00E61C3C">
        <w:rPr>
          <w:rFonts w:asciiTheme="majorHAnsi" w:hAnsiTheme="majorHAnsi"/>
          <w:szCs w:val="22"/>
        </w:rPr>
        <w:t>B</w:t>
      </w:r>
      <w:r w:rsidRPr="00080656">
        <w:rPr>
          <w:rFonts w:asciiTheme="majorHAnsi" w:hAnsiTheme="majorHAnsi"/>
          <w:szCs w:val="22"/>
        </w:rPr>
        <w:t xml:space="preserve">ridge and each </w:t>
      </w:r>
      <w:r w:rsidR="00E61C3C">
        <w:rPr>
          <w:rFonts w:asciiTheme="majorHAnsi" w:hAnsiTheme="majorHAnsi"/>
          <w:szCs w:val="22"/>
        </w:rPr>
        <w:t>Regbus Ring Master</w:t>
      </w:r>
      <w:r w:rsidRPr="00080656">
        <w:rPr>
          <w:rFonts w:asciiTheme="majorHAnsi" w:hAnsiTheme="majorHAnsi"/>
          <w:szCs w:val="22"/>
        </w:rPr>
        <w:t xml:space="preserve"> assigned by NocStudio,</w:t>
      </w:r>
    </w:p>
    <w:p w14:paraId="4F687671" w14:textId="77777777" w:rsidR="00572DD3" w:rsidRDefault="00572DD3" w:rsidP="000A029C">
      <w:pPr>
        <w:pStyle w:val="Caption"/>
        <w:jc w:val="center"/>
        <w:rPr>
          <w:rFonts w:asciiTheme="majorHAnsi" w:hAnsiTheme="majorHAnsi"/>
          <w:sz w:val="22"/>
          <w:szCs w:val="22"/>
        </w:rPr>
      </w:pPr>
    </w:p>
    <w:p w14:paraId="4964D822" w14:textId="4016872D" w:rsidR="000A029C" w:rsidRPr="00080656" w:rsidRDefault="000A029C" w:rsidP="000A029C">
      <w:pPr>
        <w:pStyle w:val="Caption"/>
        <w:jc w:val="center"/>
        <w:rPr>
          <w:rFonts w:asciiTheme="majorHAnsi" w:hAnsiTheme="majorHAnsi"/>
          <w:sz w:val="22"/>
          <w:szCs w:val="22"/>
        </w:rPr>
      </w:pPr>
      <w:bookmarkStart w:id="4373" w:name="_Toc448857163"/>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25</w:t>
      </w:r>
      <w:r w:rsidRPr="00080656">
        <w:rPr>
          <w:rFonts w:asciiTheme="majorHAnsi" w:hAnsiTheme="majorHAnsi"/>
          <w:noProof/>
          <w:sz w:val="22"/>
          <w:szCs w:val="22"/>
        </w:rPr>
        <w:fldChar w:fldCharType="end"/>
      </w:r>
      <w:r w:rsidRPr="00080656">
        <w:rPr>
          <w:rFonts w:asciiTheme="majorHAnsi" w:hAnsiTheme="majorHAnsi"/>
          <w:sz w:val="22"/>
          <w:szCs w:val="22"/>
        </w:rPr>
        <w:t xml:space="preserve"> </w:t>
      </w:r>
      <w:r w:rsidR="007B385F">
        <w:rPr>
          <w:rFonts w:asciiTheme="majorHAnsi" w:hAnsiTheme="majorHAnsi"/>
          <w:sz w:val="22"/>
          <w:szCs w:val="22"/>
        </w:rPr>
        <w:t>R</w:t>
      </w:r>
      <w:r w:rsidR="007B385F" w:rsidRPr="00080656">
        <w:rPr>
          <w:rFonts w:asciiTheme="majorHAnsi" w:hAnsiTheme="majorHAnsi"/>
          <w:sz w:val="22"/>
          <w:szCs w:val="22"/>
        </w:rPr>
        <w:t>egister</w:t>
      </w:r>
      <w:r w:rsidR="007B385F">
        <w:rPr>
          <w:rFonts w:asciiTheme="majorHAnsi" w:hAnsiTheme="majorHAnsi"/>
          <w:sz w:val="22"/>
          <w:szCs w:val="22"/>
        </w:rPr>
        <w:t xml:space="preserve"> B</w:t>
      </w:r>
      <w:r w:rsidR="007B385F" w:rsidRPr="00080656">
        <w:rPr>
          <w:rFonts w:asciiTheme="majorHAnsi" w:hAnsiTheme="majorHAnsi"/>
          <w:sz w:val="22"/>
          <w:szCs w:val="22"/>
        </w:rPr>
        <w:t xml:space="preserve">us </w:t>
      </w:r>
      <w:r w:rsidR="007B385F">
        <w:rPr>
          <w:rFonts w:asciiTheme="majorHAnsi" w:hAnsiTheme="majorHAnsi"/>
          <w:sz w:val="22"/>
          <w:szCs w:val="22"/>
        </w:rPr>
        <w:t>E</w:t>
      </w:r>
      <w:r w:rsidR="007B385F" w:rsidRPr="00080656">
        <w:rPr>
          <w:rFonts w:asciiTheme="majorHAnsi" w:hAnsiTheme="majorHAnsi"/>
          <w:sz w:val="22"/>
          <w:szCs w:val="22"/>
        </w:rPr>
        <w:t>nd-to-</w:t>
      </w:r>
      <w:r w:rsidR="007B385F">
        <w:rPr>
          <w:rFonts w:asciiTheme="majorHAnsi" w:hAnsiTheme="majorHAnsi"/>
          <w:sz w:val="22"/>
          <w:szCs w:val="22"/>
        </w:rPr>
        <w:t>E</w:t>
      </w:r>
      <w:r w:rsidR="007B385F" w:rsidRPr="00080656">
        <w:rPr>
          <w:rFonts w:asciiTheme="majorHAnsi" w:hAnsiTheme="majorHAnsi"/>
          <w:sz w:val="22"/>
          <w:szCs w:val="22"/>
        </w:rPr>
        <w:t xml:space="preserve">nd </w:t>
      </w:r>
      <w:r w:rsidR="007B385F">
        <w:rPr>
          <w:rFonts w:asciiTheme="majorHAnsi" w:hAnsiTheme="majorHAnsi"/>
          <w:sz w:val="22"/>
          <w:szCs w:val="22"/>
        </w:rPr>
        <w:t>C</w:t>
      </w:r>
      <w:r w:rsidR="007B385F" w:rsidRPr="00080656">
        <w:rPr>
          <w:rFonts w:asciiTheme="majorHAnsi" w:hAnsiTheme="majorHAnsi"/>
          <w:sz w:val="22"/>
          <w:szCs w:val="22"/>
        </w:rPr>
        <w:t>hecker</w:t>
      </w:r>
      <w:r w:rsidRPr="00080656">
        <w:rPr>
          <w:rFonts w:asciiTheme="majorHAnsi" w:hAnsiTheme="majorHAnsi"/>
          <w:sz w:val="22"/>
          <w:szCs w:val="22"/>
        </w:rPr>
        <w:t xml:space="preserve"> log files</w:t>
      </w:r>
      <w:bookmarkEnd w:id="4373"/>
    </w:p>
    <w:tbl>
      <w:tblPr>
        <w:tblStyle w:val="TableGrid"/>
        <w:tblW w:w="0" w:type="auto"/>
        <w:jc w:val="center"/>
        <w:tblLook w:val="04A0" w:firstRow="1" w:lastRow="0" w:firstColumn="1" w:lastColumn="0" w:noHBand="0" w:noVBand="1"/>
      </w:tblPr>
      <w:tblGrid>
        <w:gridCol w:w="6419"/>
        <w:gridCol w:w="2931"/>
      </w:tblGrid>
      <w:tr w:rsidR="000A029C" w:rsidRPr="00080656" w14:paraId="61A75767" w14:textId="77777777" w:rsidTr="004D2920">
        <w:trPr>
          <w:jc w:val="center"/>
        </w:trPr>
        <w:tc>
          <w:tcPr>
            <w:tcW w:w="641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7FC5685"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File name</w:t>
            </w:r>
          </w:p>
        </w:tc>
        <w:tc>
          <w:tcPr>
            <w:tcW w:w="2931"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6901CA3" w14:textId="77777777" w:rsidR="000A029C" w:rsidRPr="00080656" w:rsidRDefault="000A029C" w:rsidP="004D2920">
            <w:pPr>
              <w:pStyle w:val="Body"/>
              <w:jc w:val="center"/>
              <w:rPr>
                <w:rFonts w:asciiTheme="majorHAnsi" w:hAnsiTheme="majorHAnsi"/>
                <w:b/>
                <w:szCs w:val="22"/>
              </w:rPr>
            </w:pPr>
            <w:r w:rsidRPr="00080656">
              <w:rPr>
                <w:rFonts w:asciiTheme="majorHAnsi" w:hAnsiTheme="majorHAnsi"/>
                <w:b/>
                <w:szCs w:val="22"/>
              </w:rPr>
              <w:t>Description</w:t>
            </w:r>
          </w:p>
        </w:tc>
      </w:tr>
      <w:tr w:rsidR="000A029C" w:rsidRPr="00080656" w14:paraId="4BDFD00D" w14:textId="77777777" w:rsidTr="004D2920">
        <w:trPr>
          <w:trHeight w:val="368"/>
          <w:jc w:val="center"/>
        </w:trPr>
        <w:tc>
          <w:tcPr>
            <w:tcW w:w="6419" w:type="dxa"/>
            <w:tcBorders>
              <w:top w:val="single" w:sz="4" w:space="0" w:color="auto"/>
              <w:left w:val="single" w:sz="4" w:space="0" w:color="auto"/>
              <w:bottom w:val="single" w:sz="4" w:space="0" w:color="auto"/>
              <w:right w:val="single" w:sz="4" w:space="0" w:color="auto"/>
            </w:tcBorders>
            <w:hideMark/>
          </w:tcPr>
          <w:p w14:paraId="6BD1017A" w14:textId="77777777" w:rsidR="000A029C" w:rsidRPr="002D34CD" w:rsidRDefault="000A029C" w:rsidP="004D2920">
            <w:pPr>
              <w:pStyle w:val="Body"/>
              <w:rPr>
                <w:rStyle w:val="FilesandDirectories"/>
                <w:rPrChange w:id="4374" w:author="Kate Boardman" w:date="2016-04-19T18:49:00Z">
                  <w:rPr>
                    <w:rFonts w:asciiTheme="majorHAnsi" w:hAnsiTheme="majorHAnsi"/>
                    <w:szCs w:val="22"/>
                  </w:rPr>
                </w:rPrChange>
              </w:rPr>
            </w:pPr>
            <w:r w:rsidRPr="002D34CD">
              <w:rPr>
                <w:rStyle w:val="FilesandDirectories"/>
                <w:rPrChange w:id="4375" w:author="Kate Boardman" w:date="2016-04-19T18:49:00Z">
                  <w:rPr>
                    <w:rFonts w:asciiTheme="majorHAnsi" w:hAnsiTheme="majorHAnsi"/>
                    <w:szCs w:val="22"/>
                  </w:rPr>
                </w:rPrChange>
              </w:rPr>
              <w:t>ns_regbus_mbrdg_&lt;node_id&gt;.log</w:t>
            </w:r>
          </w:p>
        </w:tc>
        <w:tc>
          <w:tcPr>
            <w:tcW w:w="2931" w:type="dxa"/>
            <w:tcBorders>
              <w:top w:val="single" w:sz="4" w:space="0" w:color="auto"/>
              <w:left w:val="single" w:sz="4" w:space="0" w:color="auto"/>
              <w:bottom w:val="single" w:sz="4" w:space="0" w:color="auto"/>
              <w:right w:val="single" w:sz="4" w:space="0" w:color="auto"/>
            </w:tcBorders>
          </w:tcPr>
          <w:p w14:paraId="4C329736" w14:textId="79497AAE" w:rsidR="000A029C" w:rsidRPr="00080656" w:rsidRDefault="000A029C" w:rsidP="004D2920">
            <w:pPr>
              <w:pStyle w:val="Body"/>
              <w:rPr>
                <w:rFonts w:asciiTheme="majorHAnsi" w:hAnsiTheme="majorHAnsi"/>
                <w:szCs w:val="22"/>
              </w:rPr>
            </w:pPr>
            <w:r w:rsidRPr="00080656">
              <w:rPr>
                <w:rFonts w:asciiTheme="majorHAnsi" w:hAnsiTheme="majorHAnsi"/>
                <w:szCs w:val="22"/>
              </w:rPr>
              <w:t>Reg</w:t>
            </w:r>
            <w:r w:rsidR="00027BF1">
              <w:rPr>
                <w:rFonts w:asciiTheme="majorHAnsi" w:hAnsiTheme="majorHAnsi"/>
                <w:szCs w:val="22"/>
              </w:rPr>
              <w:t>bus M</w:t>
            </w:r>
            <w:r w:rsidRPr="00080656">
              <w:rPr>
                <w:rFonts w:asciiTheme="majorHAnsi" w:hAnsiTheme="majorHAnsi"/>
                <w:szCs w:val="22"/>
              </w:rPr>
              <w:t xml:space="preserve">aster </w:t>
            </w:r>
            <w:r w:rsidR="00027BF1">
              <w:rPr>
                <w:rFonts w:asciiTheme="majorHAnsi" w:hAnsiTheme="majorHAnsi"/>
                <w:szCs w:val="22"/>
              </w:rPr>
              <w:t>B</w:t>
            </w:r>
            <w:r w:rsidRPr="00080656">
              <w:rPr>
                <w:rFonts w:asciiTheme="majorHAnsi" w:hAnsiTheme="majorHAnsi"/>
                <w:szCs w:val="22"/>
              </w:rPr>
              <w:t>ridge traffic log for AW, W, B, AR and R channels.</w:t>
            </w:r>
          </w:p>
        </w:tc>
      </w:tr>
      <w:tr w:rsidR="000A029C" w:rsidRPr="00080656" w14:paraId="4805AB9E" w14:textId="77777777" w:rsidTr="004D2920">
        <w:trPr>
          <w:trHeight w:val="368"/>
          <w:jc w:val="center"/>
        </w:trPr>
        <w:tc>
          <w:tcPr>
            <w:tcW w:w="6419" w:type="dxa"/>
            <w:tcBorders>
              <w:top w:val="single" w:sz="4" w:space="0" w:color="auto"/>
              <w:left w:val="single" w:sz="4" w:space="0" w:color="auto"/>
              <w:bottom w:val="single" w:sz="4" w:space="0" w:color="auto"/>
              <w:right w:val="single" w:sz="4" w:space="0" w:color="auto"/>
            </w:tcBorders>
            <w:hideMark/>
          </w:tcPr>
          <w:p w14:paraId="643D6FF7" w14:textId="77777777" w:rsidR="000A029C" w:rsidRPr="002D34CD" w:rsidRDefault="000A029C" w:rsidP="004D2920">
            <w:pPr>
              <w:pStyle w:val="Body"/>
              <w:rPr>
                <w:rStyle w:val="FilesandDirectories"/>
                <w:rPrChange w:id="4376" w:author="Kate Boardman" w:date="2016-04-19T18:49:00Z">
                  <w:rPr>
                    <w:rFonts w:asciiTheme="majorHAnsi" w:hAnsiTheme="majorHAnsi"/>
                    <w:szCs w:val="22"/>
                  </w:rPr>
                </w:rPrChange>
              </w:rPr>
            </w:pPr>
            <w:r w:rsidRPr="002D34CD">
              <w:rPr>
                <w:rStyle w:val="FilesandDirectories"/>
                <w:rPrChange w:id="4377" w:author="Kate Boardman" w:date="2016-04-19T18:49:00Z">
                  <w:rPr>
                    <w:rFonts w:asciiTheme="majorHAnsi" w:hAnsiTheme="majorHAnsi"/>
                    <w:szCs w:val="22"/>
                  </w:rPr>
                </w:rPrChange>
              </w:rPr>
              <w:t>ns_regbus_ring_master_&lt;node_id&gt;.log</w:t>
            </w:r>
          </w:p>
        </w:tc>
        <w:tc>
          <w:tcPr>
            <w:tcW w:w="2931" w:type="dxa"/>
            <w:tcBorders>
              <w:top w:val="single" w:sz="4" w:space="0" w:color="auto"/>
              <w:left w:val="single" w:sz="4" w:space="0" w:color="auto"/>
              <w:bottom w:val="single" w:sz="4" w:space="0" w:color="auto"/>
              <w:right w:val="single" w:sz="4" w:space="0" w:color="auto"/>
            </w:tcBorders>
          </w:tcPr>
          <w:p w14:paraId="23FD507E" w14:textId="4269F0A9" w:rsidR="000A029C" w:rsidRPr="00080656" w:rsidRDefault="000A029C" w:rsidP="004D2920">
            <w:pPr>
              <w:pStyle w:val="Body"/>
              <w:rPr>
                <w:rFonts w:asciiTheme="majorHAnsi" w:hAnsiTheme="majorHAnsi"/>
                <w:szCs w:val="22"/>
              </w:rPr>
            </w:pPr>
            <w:proofErr w:type="gramStart"/>
            <w:r w:rsidRPr="00080656">
              <w:rPr>
                <w:rFonts w:asciiTheme="majorHAnsi" w:hAnsiTheme="majorHAnsi"/>
                <w:szCs w:val="22"/>
              </w:rPr>
              <w:t xml:space="preserve">Regbus </w:t>
            </w:r>
            <w:r w:rsidR="00027BF1">
              <w:rPr>
                <w:rFonts w:asciiTheme="majorHAnsi" w:hAnsiTheme="majorHAnsi"/>
                <w:szCs w:val="22"/>
              </w:rPr>
              <w:t>R</w:t>
            </w:r>
            <w:r w:rsidRPr="00080656">
              <w:rPr>
                <w:rFonts w:asciiTheme="majorHAnsi" w:hAnsiTheme="majorHAnsi"/>
                <w:szCs w:val="22"/>
              </w:rPr>
              <w:t xml:space="preserve">ing </w:t>
            </w:r>
            <w:r w:rsidR="00027BF1">
              <w:rPr>
                <w:rFonts w:asciiTheme="majorHAnsi" w:hAnsiTheme="majorHAnsi"/>
                <w:szCs w:val="22"/>
              </w:rPr>
              <w:t>M</w:t>
            </w:r>
            <w:r w:rsidRPr="00080656">
              <w:rPr>
                <w:rFonts w:asciiTheme="majorHAnsi" w:hAnsiTheme="majorHAnsi"/>
                <w:szCs w:val="22"/>
              </w:rPr>
              <w:t>aster traffic log for request (</w:t>
            </w:r>
            <w:r w:rsidR="00E61C3C">
              <w:rPr>
                <w:rFonts w:asciiTheme="majorHAnsi" w:hAnsiTheme="majorHAnsi"/>
                <w:szCs w:val="22"/>
              </w:rPr>
              <w:t>Regbus Master Bridge</w:t>
            </w:r>
            <w:r w:rsidRPr="00080656">
              <w:rPr>
                <w:rFonts w:asciiTheme="majorHAnsi" w:hAnsiTheme="majorHAnsi"/>
                <w:szCs w:val="22"/>
              </w:rPr>
              <w:t xml:space="preserve"> to </w:t>
            </w:r>
            <w:r w:rsidR="00E61C3C">
              <w:rPr>
                <w:rFonts w:asciiTheme="majorHAnsi" w:hAnsiTheme="majorHAnsi"/>
                <w:szCs w:val="22"/>
              </w:rPr>
              <w:t>Regbus Ring Master</w:t>
            </w:r>
            <w:r w:rsidRPr="00080656">
              <w:rPr>
                <w:rFonts w:asciiTheme="majorHAnsi" w:hAnsiTheme="majorHAnsi"/>
                <w:szCs w:val="22"/>
              </w:rPr>
              <w:t>) and response (</w:t>
            </w:r>
            <w:r w:rsidR="00E61C3C">
              <w:rPr>
                <w:rFonts w:asciiTheme="majorHAnsi" w:hAnsiTheme="majorHAnsi"/>
                <w:szCs w:val="22"/>
              </w:rPr>
              <w:t>Regbus Ring Master</w:t>
            </w:r>
            <w:r w:rsidRPr="00080656">
              <w:rPr>
                <w:rFonts w:asciiTheme="majorHAnsi" w:hAnsiTheme="majorHAnsi"/>
                <w:szCs w:val="22"/>
              </w:rPr>
              <w:t xml:space="preserve"> to </w:t>
            </w:r>
            <w:r w:rsidR="00E61C3C">
              <w:rPr>
                <w:rFonts w:asciiTheme="majorHAnsi" w:hAnsiTheme="majorHAnsi"/>
                <w:szCs w:val="22"/>
              </w:rPr>
              <w:t>Regbus Master Bridge</w:t>
            </w:r>
            <w:r w:rsidRPr="00080656">
              <w:rPr>
                <w:rFonts w:asciiTheme="majorHAnsi" w:hAnsiTheme="majorHAnsi"/>
                <w:szCs w:val="22"/>
              </w:rPr>
              <w:t>) channels.</w:t>
            </w:r>
            <w:proofErr w:type="gramEnd"/>
          </w:p>
        </w:tc>
      </w:tr>
    </w:tbl>
    <w:p w14:paraId="1C95AEEE" w14:textId="77777777" w:rsidR="000A029C" w:rsidRPr="00080656" w:rsidRDefault="000A029C" w:rsidP="000A029C">
      <w:pPr>
        <w:pStyle w:val="Body"/>
        <w:rPr>
          <w:rFonts w:asciiTheme="majorHAnsi" w:hAnsiTheme="majorHAnsi"/>
          <w:szCs w:val="22"/>
        </w:rPr>
      </w:pPr>
    </w:p>
    <w:p w14:paraId="3564B4D5" w14:textId="19AF4284" w:rsidR="000A029C" w:rsidRPr="00080656" w:rsidRDefault="000A029C" w:rsidP="000A029C">
      <w:pPr>
        <w:pStyle w:val="Body"/>
        <w:rPr>
          <w:rFonts w:asciiTheme="majorHAnsi" w:hAnsiTheme="majorHAnsi"/>
          <w:szCs w:val="22"/>
        </w:rPr>
      </w:pPr>
      <w:r w:rsidRPr="00080656">
        <w:rPr>
          <w:rFonts w:asciiTheme="majorHAnsi" w:hAnsiTheme="majorHAnsi"/>
          <w:szCs w:val="22"/>
        </w:rPr>
        <w:t xml:space="preserve">As shown in the above table, two types of log files </w:t>
      </w:r>
      <w:proofErr w:type="gramStart"/>
      <w:r w:rsidRPr="00080656">
        <w:rPr>
          <w:rFonts w:asciiTheme="majorHAnsi" w:hAnsiTheme="majorHAnsi"/>
          <w:szCs w:val="22"/>
        </w:rPr>
        <w:t>are created</w:t>
      </w:r>
      <w:proofErr w:type="gramEnd"/>
      <w:r w:rsidRPr="00080656">
        <w:rPr>
          <w:rFonts w:asciiTheme="majorHAnsi" w:hAnsiTheme="majorHAnsi"/>
          <w:szCs w:val="22"/>
        </w:rPr>
        <w:t xml:space="preserve"> for every NoC with regbus layer. The </w:t>
      </w:r>
      <w:del w:id="4378" w:author="Kate Boardman" w:date="2016-04-19T17:52:00Z">
        <w:r w:rsidRPr="00284A92" w:rsidDel="00284A92">
          <w:rPr>
            <w:rStyle w:val="FilesandDirectories"/>
            <w:rPrChange w:id="4379" w:author="Kate Boardman" w:date="2016-04-19T17:52:00Z">
              <w:rPr>
                <w:rFonts w:asciiTheme="majorHAnsi" w:hAnsiTheme="majorHAnsi"/>
                <w:szCs w:val="22"/>
              </w:rPr>
            </w:rPrChange>
          </w:rPr>
          <w:delText>“</w:delText>
        </w:r>
      </w:del>
      <w:r w:rsidRPr="00284A92">
        <w:rPr>
          <w:rStyle w:val="FilesandDirectories"/>
          <w:rPrChange w:id="4380" w:author="Kate Boardman" w:date="2016-04-19T17:52:00Z">
            <w:rPr>
              <w:rFonts w:asciiTheme="majorHAnsi" w:hAnsiTheme="majorHAnsi"/>
              <w:szCs w:val="22"/>
            </w:rPr>
          </w:rPrChange>
        </w:rPr>
        <w:t>ns_regbus_mbrdg&lt;node_id&gt;.log</w:t>
      </w:r>
      <w:del w:id="4381" w:author="Kate Boardman" w:date="2016-04-19T17:52:00Z">
        <w:r w:rsidRPr="00080656" w:rsidDel="00284A92">
          <w:rPr>
            <w:rFonts w:asciiTheme="majorHAnsi" w:hAnsiTheme="majorHAnsi"/>
            <w:szCs w:val="22"/>
          </w:rPr>
          <w:delText>”</w:delText>
        </w:r>
      </w:del>
      <w:r w:rsidRPr="00080656">
        <w:rPr>
          <w:rFonts w:asciiTheme="majorHAnsi" w:hAnsiTheme="majorHAnsi"/>
          <w:szCs w:val="22"/>
        </w:rPr>
        <w:t xml:space="preserve"> displays transactions received on the modified AXI4-Lite interface of the </w:t>
      </w:r>
      <w:r w:rsidR="00E61C3C">
        <w:rPr>
          <w:rFonts w:asciiTheme="majorHAnsi" w:hAnsiTheme="majorHAnsi"/>
          <w:szCs w:val="22"/>
        </w:rPr>
        <w:t>Regbus Master Bridge</w:t>
      </w:r>
      <w:r w:rsidRPr="00080656">
        <w:rPr>
          <w:rFonts w:asciiTheme="majorHAnsi" w:hAnsiTheme="majorHAnsi"/>
          <w:szCs w:val="22"/>
        </w:rPr>
        <w:t xml:space="preserve">. Each </w:t>
      </w:r>
      <w:del w:id="4382" w:author="Kate Boardman" w:date="2016-04-19T17:52:00Z">
        <w:r w:rsidRPr="00284A92" w:rsidDel="00284A92">
          <w:rPr>
            <w:rStyle w:val="FilesandDirectories"/>
            <w:rPrChange w:id="4383" w:author="Kate Boardman" w:date="2016-04-19T17:52:00Z">
              <w:rPr>
                <w:rFonts w:asciiTheme="majorHAnsi" w:hAnsiTheme="majorHAnsi"/>
                <w:szCs w:val="22"/>
              </w:rPr>
            </w:rPrChange>
          </w:rPr>
          <w:delText>“</w:delText>
        </w:r>
      </w:del>
      <w:r w:rsidRPr="00284A92">
        <w:rPr>
          <w:rStyle w:val="FilesandDirectories"/>
          <w:rPrChange w:id="4384" w:author="Kate Boardman" w:date="2016-04-19T17:52:00Z">
            <w:rPr>
              <w:rFonts w:asciiTheme="majorHAnsi" w:hAnsiTheme="majorHAnsi"/>
              <w:szCs w:val="22"/>
            </w:rPr>
          </w:rPrChange>
        </w:rPr>
        <w:t>ns_regbus_ring_master_&lt;node_id&gt;.log</w:t>
      </w:r>
      <w:del w:id="4385" w:author="Kate Boardman" w:date="2016-04-19T17:52:00Z">
        <w:r w:rsidRPr="00080656" w:rsidDel="00284A92">
          <w:rPr>
            <w:rFonts w:asciiTheme="majorHAnsi" w:hAnsiTheme="majorHAnsi"/>
            <w:szCs w:val="22"/>
          </w:rPr>
          <w:delText>”</w:delText>
        </w:r>
      </w:del>
      <w:r w:rsidRPr="00080656">
        <w:rPr>
          <w:rFonts w:asciiTheme="majorHAnsi" w:hAnsiTheme="majorHAnsi"/>
          <w:szCs w:val="22"/>
        </w:rPr>
        <w:t xml:space="preserve"> displays transactions received on the </w:t>
      </w:r>
      <w:r w:rsidR="00E61C3C">
        <w:rPr>
          <w:rFonts w:asciiTheme="majorHAnsi" w:hAnsiTheme="majorHAnsi"/>
          <w:szCs w:val="22"/>
        </w:rPr>
        <w:t>Regbus Ring Master</w:t>
      </w:r>
      <w:r w:rsidRPr="00080656">
        <w:rPr>
          <w:rFonts w:asciiTheme="majorHAnsi" w:hAnsiTheme="majorHAnsi"/>
          <w:szCs w:val="22"/>
        </w:rPr>
        <w:t xml:space="preserve"> interface with the </w:t>
      </w:r>
      <w:r w:rsidR="00E61C3C">
        <w:rPr>
          <w:rFonts w:asciiTheme="majorHAnsi" w:hAnsiTheme="majorHAnsi"/>
          <w:szCs w:val="22"/>
        </w:rPr>
        <w:t>Regbus Master Bridge</w:t>
      </w:r>
      <w:r w:rsidRPr="00080656">
        <w:rPr>
          <w:rFonts w:asciiTheme="majorHAnsi" w:hAnsiTheme="majorHAnsi"/>
          <w:szCs w:val="22"/>
        </w:rPr>
        <w:t xml:space="preserve">. </w:t>
      </w:r>
    </w:p>
    <w:p w14:paraId="7E0919FE" w14:textId="733864B2" w:rsidR="00151485" w:rsidRDefault="00FF5A5D" w:rsidP="00151485">
      <w:pPr>
        <w:pStyle w:val="Heading3"/>
      </w:pPr>
      <w:bookmarkStart w:id="4386" w:name="_Toc448857036"/>
      <w:r>
        <w:t>Re</w:t>
      </w:r>
      <w:r w:rsidR="00301159">
        <w:t>gb</w:t>
      </w:r>
      <w:r>
        <w:t>us</w:t>
      </w:r>
      <w:r w:rsidR="00151485">
        <w:t xml:space="preserve"> Ring Slave Checker</w:t>
      </w:r>
      <w:bookmarkEnd w:id="4386"/>
    </w:p>
    <w:p w14:paraId="26B98E25" w14:textId="76BFF491" w:rsidR="00DE5340" w:rsidRDefault="00DE5340" w:rsidP="00D1194A">
      <w:r>
        <w:rPr>
          <w:rFonts w:asciiTheme="majorHAnsi" w:hAnsiTheme="majorHAnsi"/>
        </w:rPr>
        <w:t xml:space="preserve">The </w:t>
      </w:r>
      <w:r w:rsidR="00027BF1">
        <w:rPr>
          <w:rFonts w:asciiTheme="majorHAnsi" w:hAnsiTheme="majorHAnsi"/>
        </w:rPr>
        <w:t>Reg</w:t>
      </w:r>
      <w:r w:rsidR="00301159">
        <w:rPr>
          <w:rFonts w:asciiTheme="majorHAnsi" w:hAnsiTheme="majorHAnsi"/>
        </w:rPr>
        <w:t>b</w:t>
      </w:r>
      <w:r w:rsidR="00FF5A5D">
        <w:rPr>
          <w:rFonts w:asciiTheme="majorHAnsi" w:hAnsiTheme="majorHAnsi"/>
        </w:rPr>
        <w:t>us</w:t>
      </w:r>
      <w:r w:rsidR="00027BF1">
        <w:rPr>
          <w:rFonts w:asciiTheme="majorHAnsi" w:hAnsiTheme="majorHAnsi"/>
        </w:rPr>
        <w:t xml:space="preserve"> Ring S</w:t>
      </w:r>
      <w:r w:rsidR="00D1480E">
        <w:rPr>
          <w:rFonts w:asciiTheme="majorHAnsi" w:hAnsiTheme="majorHAnsi"/>
        </w:rPr>
        <w:t>lave</w:t>
      </w:r>
      <w:r w:rsidR="00027BF1">
        <w:rPr>
          <w:rFonts w:asciiTheme="majorHAnsi" w:hAnsiTheme="majorHAnsi"/>
        </w:rPr>
        <w:t xml:space="preserve"> C</w:t>
      </w:r>
      <w:r w:rsidR="00D1480E">
        <w:rPr>
          <w:rFonts w:asciiTheme="majorHAnsi" w:hAnsiTheme="majorHAnsi"/>
        </w:rPr>
        <w:t>hecker is</w:t>
      </w:r>
      <w:r w:rsidRPr="00080656">
        <w:rPr>
          <w:rFonts w:asciiTheme="majorHAnsi" w:hAnsiTheme="majorHAnsi"/>
        </w:rPr>
        <w:t xml:space="preserve"> responsible for monitoring </w:t>
      </w:r>
      <w:r w:rsidR="00D1480E">
        <w:rPr>
          <w:rFonts w:asciiTheme="majorHAnsi" w:hAnsiTheme="majorHAnsi"/>
        </w:rPr>
        <w:t>register bus ring slave RTL</w:t>
      </w:r>
      <w:r w:rsidRPr="00080656">
        <w:rPr>
          <w:rFonts w:asciiTheme="majorHAnsi" w:hAnsiTheme="majorHAnsi"/>
        </w:rPr>
        <w:t xml:space="preserve"> during simulation.  Each instance of </w:t>
      </w:r>
      <w:r w:rsidR="00027BF1">
        <w:rPr>
          <w:rFonts w:asciiTheme="majorHAnsi" w:hAnsiTheme="majorHAnsi"/>
        </w:rPr>
        <w:t>register bus</w:t>
      </w:r>
      <w:r w:rsidR="00D1480E">
        <w:rPr>
          <w:rFonts w:asciiTheme="majorHAnsi" w:hAnsiTheme="majorHAnsi"/>
        </w:rPr>
        <w:t xml:space="preserve"> ring slave </w:t>
      </w:r>
      <w:r w:rsidRPr="00080656">
        <w:rPr>
          <w:rFonts w:asciiTheme="majorHAnsi" w:hAnsiTheme="majorHAnsi"/>
        </w:rPr>
        <w:t xml:space="preserve">RTL has </w:t>
      </w:r>
      <w:r>
        <w:rPr>
          <w:rFonts w:asciiTheme="majorHAnsi" w:hAnsiTheme="majorHAnsi"/>
        </w:rPr>
        <w:t xml:space="preserve">a </w:t>
      </w:r>
      <w:r w:rsidR="00027BF1">
        <w:rPr>
          <w:rFonts w:asciiTheme="majorHAnsi" w:hAnsiTheme="majorHAnsi"/>
        </w:rPr>
        <w:t xml:space="preserve">corresponding </w:t>
      </w:r>
      <w:proofErr w:type="gramStart"/>
      <w:r w:rsidR="00027BF1">
        <w:rPr>
          <w:rFonts w:asciiTheme="majorHAnsi" w:hAnsiTheme="majorHAnsi"/>
        </w:rPr>
        <w:t xml:space="preserve">register bus ring slave </w:t>
      </w:r>
      <w:r w:rsidRPr="00080656">
        <w:rPr>
          <w:rFonts w:asciiTheme="majorHAnsi" w:hAnsiTheme="majorHAnsi"/>
        </w:rPr>
        <w:t>checker</w:t>
      </w:r>
      <w:proofErr w:type="gramEnd"/>
      <w:r>
        <w:rPr>
          <w:rFonts w:asciiTheme="majorHAnsi" w:hAnsiTheme="majorHAnsi"/>
        </w:rPr>
        <w:t xml:space="preserve"> </w:t>
      </w:r>
      <w:r w:rsidRPr="00080656">
        <w:rPr>
          <w:rFonts w:asciiTheme="majorHAnsi" w:hAnsiTheme="majorHAnsi"/>
        </w:rPr>
        <w:t>monitoring its behavior.</w:t>
      </w:r>
      <w:r w:rsidR="00027BF1">
        <w:rPr>
          <w:rFonts w:asciiTheme="majorHAnsi" w:hAnsiTheme="majorHAnsi"/>
        </w:rPr>
        <w:t xml:space="preserve"> </w:t>
      </w:r>
      <w:r w:rsidR="00027BF1" w:rsidRPr="00080656">
        <w:rPr>
          <w:rFonts w:asciiTheme="majorHAnsi" w:hAnsiTheme="majorHAnsi"/>
        </w:rPr>
        <w:t xml:space="preserve">The following checks </w:t>
      </w:r>
      <w:proofErr w:type="gramStart"/>
      <w:r w:rsidR="00027BF1" w:rsidRPr="00080656">
        <w:rPr>
          <w:rFonts w:asciiTheme="majorHAnsi" w:hAnsiTheme="majorHAnsi"/>
        </w:rPr>
        <w:t>are performed</w:t>
      </w:r>
      <w:proofErr w:type="gramEnd"/>
      <w:r w:rsidR="00027BF1" w:rsidRPr="00080656">
        <w:rPr>
          <w:rFonts w:asciiTheme="majorHAnsi" w:hAnsiTheme="majorHAnsi"/>
        </w:rPr>
        <w:t>.</w:t>
      </w:r>
    </w:p>
    <w:p w14:paraId="7EC18A93" w14:textId="77777777" w:rsidR="00DE5340" w:rsidRPr="0050181B" w:rsidRDefault="00DE5340" w:rsidP="00D1194A"/>
    <w:p w14:paraId="3C34CDD1" w14:textId="100A8852" w:rsidR="00301159" w:rsidRPr="00D1194A" w:rsidRDefault="00301159" w:rsidP="00D1194A">
      <w:pPr>
        <w:pStyle w:val="Caption"/>
        <w:keepNext/>
        <w:jc w:val="center"/>
        <w:rPr>
          <w:rFonts w:asciiTheme="majorHAnsi" w:hAnsiTheme="majorHAnsi"/>
        </w:rPr>
      </w:pPr>
      <w:bookmarkStart w:id="4387" w:name="_Toc448857164"/>
      <w:r w:rsidRPr="00D1194A">
        <w:rPr>
          <w:sz w:val="22"/>
        </w:rPr>
        <w:t xml:space="preserve">Table </w:t>
      </w:r>
      <w:r w:rsidRPr="00D1194A">
        <w:rPr>
          <w:sz w:val="22"/>
        </w:rPr>
        <w:fldChar w:fldCharType="begin"/>
      </w:r>
      <w:r w:rsidRPr="00D1194A">
        <w:rPr>
          <w:sz w:val="22"/>
        </w:rPr>
        <w:instrText xml:space="preserve"> SEQ Table \* ARABIC </w:instrText>
      </w:r>
      <w:r w:rsidRPr="00D1194A">
        <w:rPr>
          <w:sz w:val="22"/>
        </w:rPr>
        <w:fldChar w:fldCharType="separate"/>
      </w:r>
      <w:r w:rsidR="00624168">
        <w:rPr>
          <w:noProof/>
          <w:sz w:val="22"/>
        </w:rPr>
        <w:t>26</w:t>
      </w:r>
      <w:r w:rsidRPr="00D1194A">
        <w:rPr>
          <w:sz w:val="22"/>
        </w:rPr>
        <w:fldChar w:fldCharType="end"/>
      </w:r>
      <w:r>
        <w:t xml:space="preserve"> </w:t>
      </w:r>
      <w:r>
        <w:rPr>
          <w:rFonts w:asciiTheme="majorHAnsi" w:hAnsiTheme="majorHAnsi"/>
          <w:sz w:val="22"/>
          <w:szCs w:val="22"/>
        </w:rPr>
        <w:t xml:space="preserve">Regbus ring slave </w:t>
      </w:r>
      <w:r w:rsidRPr="00080656">
        <w:rPr>
          <w:rFonts w:asciiTheme="majorHAnsi" w:hAnsiTheme="majorHAnsi"/>
          <w:sz w:val="22"/>
          <w:szCs w:val="22"/>
        </w:rPr>
        <w:t>checks</w:t>
      </w:r>
      <w:bookmarkEnd w:id="4387"/>
    </w:p>
    <w:tbl>
      <w:tblPr>
        <w:tblStyle w:val="TableGrid"/>
        <w:tblW w:w="9822" w:type="dxa"/>
        <w:jc w:val="center"/>
        <w:tblLook w:val="04A0" w:firstRow="1" w:lastRow="0" w:firstColumn="1" w:lastColumn="0" w:noHBand="0" w:noVBand="1"/>
      </w:tblPr>
      <w:tblGrid>
        <w:gridCol w:w="5527"/>
        <w:gridCol w:w="2472"/>
        <w:gridCol w:w="1823"/>
      </w:tblGrid>
      <w:tr w:rsidR="007B385F" w:rsidRPr="00080656" w14:paraId="08E0E9BA" w14:textId="77777777" w:rsidTr="00D146E9">
        <w:trPr>
          <w:jc w:val="center"/>
        </w:trPr>
        <w:tc>
          <w:tcPr>
            <w:tcW w:w="5527"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699275" w14:textId="77777777" w:rsidR="007B385F" w:rsidRPr="00080656" w:rsidRDefault="007B385F" w:rsidP="00D146E9">
            <w:pPr>
              <w:pStyle w:val="Body"/>
              <w:jc w:val="center"/>
              <w:rPr>
                <w:rFonts w:asciiTheme="majorHAnsi" w:hAnsiTheme="majorHAnsi"/>
                <w:b/>
                <w:szCs w:val="22"/>
              </w:rPr>
            </w:pPr>
            <w:r w:rsidRPr="00080656">
              <w:rPr>
                <w:rFonts w:asciiTheme="majorHAnsi" w:hAnsiTheme="majorHAnsi"/>
                <w:b/>
                <w:szCs w:val="22"/>
              </w:rPr>
              <w:t>Description of check</w:t>
            </w:r>
          </w:p>
        </w:tc>
        <w:tc>
          <w:tcPr>
            <w:tcW w:w="24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62474BC" w14:textId="77777777" w:rsidR="007B385F" w:rsidRPr="00080656" w:rsidRDefault="007B385F" w:rsidP="00D146E9">
            <w:pPr>
              <w:pStyle w:val="Body"/>
              <w:jc w:val="center"/>
              <w:rPr>
                <w:rFonts w:asciiTheme="majorHAnsi" w:hAnsiTheme="majorHAnsi"/>
                <w:b/>
                <w:szCs w:val="22"/>
              </w:rPr>
            </w:pPr>
            <w:r w:rsidRPr="00080656">
              <w:rPr>
                <w:rFonts w:asciiTheme="majorHAnsi" w:hAnsiTheme="majorHAnsi"/>
                <w:b/>
                <w:bCs/>
                <w:szCs w:val="22"/>
              </w:rPr>
              <w:t>Instantiated</w:t>
            </w:r>
            <w:r>
              <w:rPr>
                <w:rFonts w:asciiTheme="majorHAnsi" w:hAnsiTheme="majorHAnsi"/>
                <w:b/>
                <w:bCs/>
                <w:szCs w:val="22"/>
              </w:rPr>
              <w:t xml:space="preserve"> </w:t>
            </w:r>
            <w:r w:rsidRPr="00080656">
              <w:rPr>
                <w:rFonts w:asciiTheme="majorHAnsi" w:hAnsiTheme="majorHAnsi"/>
                <w:b/>
                <w:bCs/>
                <w:szCs w:val="22"/>
              </w:rPr>
              <w:t>(per bridge or interface)</w:t>
            </w:r>
          </w:p>
        </w:tc>
        <w:tc>
          <w:tcPr>
            <w:tcW w:w="1823"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F9F2F28" w14:textId="77777777" w:rsidR="007B385F" w:rsidRPr="00080656" w:rsidRDefault="007B385F" w:rsidP="00D146E9">
            <w:pPr>
              <w:pStyle w:val="Body"/>
              <w:jc w:val="center"/>
              <w:rPr>
                <w:rFonts w:asciiTheme="majorHAnsi" w:hAnsiTheme="majorHAnsi"/>
                <w:b/>
                <w:szCs w:val="22"/>
              </w:rPr>
            </w:pPr>
            <w:r w:rsidRPr="00080656">
              <w:rPr>
                <w:rFonts w:asciiTheme="majorHAnsi" w:hAnsiTheme="majorHAnsi"/>
                <w:b/>
                <w:szCs w:val="22"/>
              </w:rPr>
              <w:t>Type of check</w:t>
            </w:r>
          </w:p>
        </w:tc>
      </w:tr>
      <w:tr w:rsidR="007B385F" w:rsidRPr="00080656" w14:paraId="50352E23" w14:textId="77777777" w:rsidTr="00D146E9">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37733008" w14:textId="44599331" w:rsidR="007B385F" w:rsidRPr="00080656" w:rsidRDefault="00832DF8">
            <w:pPr>
              <w:pStyle w:val="Body"/>
              <w:rPr>
                <w:rFonts w:asciiTheme="majorHAnsi" w:hAnsiTheme="majorHAnsi"/>
                <w:szCs w:val="22"/>
              </w:rPr>
            </w:pPr>
            <w:proofErr w:type="gramStart"/>
            <w:r w:rsidRPr="002D34CD">
              <w:rPr>
                <w:rStyle w:val="FilesandDirectories"/>
                <w:rPrChange w:id="4388" w:author="Kate Boardman" w:date="2016-04-19T18:49:00Z">
                  <w:rPr>
                    <w:rFonts w:asciiTheme="majorHAnsi" w:hAnsiTheme="majorHAnsi"/>
                    <w:szCs w:val="22"/>
                  </w:rPr>
                </w:rPrChange>
              </w:rPr>
              <w:t>regslv</w:t>
            </w:r>
            <w:r w:rsidR="006E2926" w:rsidRPr="002D34CD">
              <w:rPr>
                <w:rStyle w:val="FilesandDirectories"/>
                <w:rPrChange w:id="4389" w:author="Kate Boardman" w:date="2016-04-19T18:49:00Z">
                  <w:rPr>
                    <w:rFonts w:asciiTheme="majorHAnsi" w:hAnsiTheme="majorHAnsi"/>
                    <w:szCs w:val="22"/>
                  </w:rPr>
                </w:rPrChange>
              </w:rPr>
              <w:t>_req_valid</w:t>
            </w:r>
            <w:proofErr w:type="gramEnd"/>
            <w:r w:rsidR="006E2926">
              <w:rPr>
                <w:rFonts w:asciiTheme="majorHAnsi" w:hAnsiTheme="majorHAnsi"/>
                <w:szCs w:val="22"/>
              </w:rPr>
              <w:t xml:space="preserve"> is</w:t>
            </w:r>
            <w:r w:rsidR="007B385F" w:rsidRPr="00080656">
              <w:rPr>
                <w:rFonts w:asciiTheme="majorHAnsi" w:hAnsiTheme="majorHAnsi"/>
                <w:szCs w:val="22"/>
              </w:rPr>
              <w:t xml:space="preserve"> </w:t>
            </w:r>
            <w:r>
              <w:rPr>
                <w:rFonts w:asciiTheme="majorHAnsi" w:hAnsiTheme="majorHAnsi"/>
                <w:szCs w:val="22"/>
              </w:rPr>
              <w:t>low when in reset</w:t>
            </w:r>
            <w:r w:rsidR="007B385F" w:rsidRPr="0008065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590663DE" w14:textId="4B6490E9" w:rsidR="007B385F" w:rsidRPr="00080656" w:rsidRDefault="007B385F">
            <w:pPr>
              <w:pStyle w:val="Body"/>
              <w:rPr>
                <w:rFonts w:asciiTheme="majorHAnsi" w:hAnsiTheme="majorHAnsi"/>
                <w:szCs w:val="22"/>
              </w:rPr>
            </w:pPr>
            <w:r w:rsidRPr="00080656">
              <w:rPr>
                <w:rFonts w:asciiTheme="majorHAnsi" w:hAnsiTheme="majorHAnsi"/>
                <w:szCs w:val="22"/>
              </w:rPr>
              <w:t xml:space="preserve">Regbus </w:t>
            </w:r>
            <w:r w:rsidR="00027BF1">
              <w:rPr>
                <w:rFonts w:asciiTheme="majorHAnsi" w:hAnsiTheme="majorHAnsi"/>
                <w:szCs w:val="22"/>
              </w:rPr>
              <w:t>Ring S</w:t>
            </w:r>
            <w:r w:rsidR="006E2926">
              <w:rPr>
                <w:rFonts w:asciiTheme="majorHAnsi" w:hAnsiTheme="majorHAnsi"/>
                <w:szCs w:val="22"/>
              </w:rPr>
              <w:t xml:space="preserve">lave </w:t>
            </w:r>
          </w:p>
        </w:tc>
        <w:tc>
          <w:tcPr>
            <w:tcW w:w="1823" w:type="dxa"/>
            <w:tcBorders>
              <w:top w:val="single" w:sz="4" w:space="0" w:color="auto"/>
              <w:left w:val="single" w:sz="4" w:space="0" w:color="auto"/>
              <w:bottom w:val="single" w:sz="4" w:space="0" w:color="auto"/>
              <w:right w:val="single" w:sz="4" w:space="0" w:color="auto"/>
            </w:tcBorders>
          </w:tcPr>
          <w:p w14:paraId="653227FE" w14:textId="77777777" w:rsidR="007B385F" w:rsidRPr="00080656" w:rsidRDefault="007B385F" w:rsidP="00D146E9">
            <w:pPr>
              <w:pStyle w:val="Body"/>
              <w:rPr>
                <w:rFonts w:asciiTheme="majorHAnsi" w:hAnsiTheme="majorHAnsi"/>
                <w:szCs w:val="22"/>
              </w:rPr>
            </w:pPr>
            <w:r w:rsidRPr="00080656">
              <w:rPr>
                <w:rFonts w:asciiTheme="majorHAnsi" w:hAnsiTheme="majorHAnsi"/>
                <w:szCs w:val="22"/>
              </w:rPr>
              <w:t>Protocol</w:t>
            </w:r>
          </w:p>
        </w:tc>
      </w:tr>
      <w:tr w:rsidR="006E2926" w:rsidRPr="00080656" w14:paraId="5E281270" w14:textId="77777777" w:rsidTr="00D146E9">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2820676F" w14:textId="023BEA4E" w:rsidR="006E2926" w:rsidRDefault="006E2926" w:rsidP="00832DF8">
            <w:pPr>
              <w:pStyle w:val="Body"/>
              <w:rPr>
                <w:rFonts w:asciiTheme="majorHAnsi" w:hAnsiTheme="majorHAnsi"/>
                <w:szCs w:val="22"/>
              </w:rPr>
            </w:pPr>
            <w:proofErr w:type="gramStart"/>
            <w:r w:rsidRPr="002D34CD">
              <w:rPr>
                <w:rStyle w:val="FilesandDirectories"/>
                <w:rPrChange w:id="4390" w:author="Kate Boardman" w:date="2016-04-19T18:49:00Z">
                  <w:rPr>
                    <w:rFonts w:asciiTheme="majorHAnsi" w:hAnsiTheme="majorHAnsi"/>
                    <w:szCs w:val="22"/>
                  </w:rPr>
                </w:rPrChange>
              </w:rPr>
              <w:lastRenderedPageBreak/>
              <w:t>regslv_rsp_valid</w:t>
            </w:r>
            <w:proofErr w:type="gramEnd"/>
            <w:r>
              <w:rPr>
                <w:rFonts w:asciiTheme="majorHAnsi" w:hAnsiTheme="majorHAnsi"/>
                <w:szCs w:val="22"/>
              </w:rPr>
              <w:t xml:space="preserve"> is low when in reset</w:t>
            </w:r>
            <w:r w:rsidRPr="0008065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7E2CE0A4" w14:textId="0F6FBAA6" w:rsidR="006E2926" w:rsidRPr="00080656" w:rsidRDefault="00027BF1" w:rsidP="00832DF8">
            <w:pPr>
              <w:pStyle w:val="Body"/>
              <w:rPr>
                <w:rFonts w:asciiTheme="majorHAnsi" w:hAnsiTheme="majorHAnsi"/>
                <w:szCs w:val="22"/>
              </w:rPr>
            </w:pPr>
            <w:r w:rsidRPr="00080656">
              <w:rPr>
                <w:rFonts w:asciiTheme="majorHAnsi" w:hAnsiTheme="majorHAnsi"/>
                <w:szCs w:val="22"/>
              </w:rPr>
              <w:t xml:space="preserve">Regbus </w:t>
            </w:r>
            <w:r>
              <w:rPr>
                <w:rFonts w:asciiTheme="majorHAnsi" w:hAnsiTheme="majorHAnsi"/>
                <w:szCs w:val="22"/>
              </w:rPr>
              <w:t>Ring Slave</w:t>
            </w:r>
          </w:p>
        </w:tc>
        <w:tc>
          <w:tcPr>
            <w:tcW w:w="1823" w:type="dxa"/>
            <w:tcBorders>
              <w:top w:val="single" w:sz="4" w:space="0" w:color="auto"/>
              <w:left w:val="single" w:sz="4" w:space="0" w:color="auto"/>
              <w:bottom w:val="single" w:sz="4" w:space="0" w:color="auto"/>
              <w:right w:val="single" w:sz="4" w:space="0" w:color="auto"/>
            </w:tcBorders>
          </w:tcPr>
          <w:p w14:paraId="1AB2F32F" w14:textId="67D26E5E" w:rsidR="006E2926" w:rsidRPr="00080656" w:rsidRDefault="00C93E39" w:rsidP="00D146E9">
            <w:pPr>
              <w:pStyle w:val="Body"/>
              <w:rPr>
                <w:rFonts w:asciiTheme="majorHAnsi" w:hAnsiTheme="majorHAnsi"/>
                <w:szCs w:val="22"/>
              </w:rPr>
            </w:pPr>
            <w:r w:rsidRPr="00080656">
              <w:rPr>
                <w:rFonts w:asciiTheme="majorHAnsi" w:hAnsiTheme="majorHAnsi"/>
                <w:szCs w:val="22"/>
              </w:rPr>
              <w:t>Protocol</w:t>
            </w:r>
          </w:p>
        </w:tc>
      </w:tr>
      <w:tr w:rsidR="007B385F" w:rsidRPr="00080656" w14:paraId="0722339F" w14:textId="77777777" w:rsidTr="00D146E9">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2337E004" w14:textId="1D4734BC" w:rsidR="007B385F" w:rsidRPr="00080656" w:rsidRDefault="00832DF8">
            <w:pPr>
              <w:pStyle w:val="Body"/>
              <w:rPr>
                <w:rFonts w:asciiTheme="majorHAnsi" w:hAnsiTheme="majorHAnsi"/>
                <w:szCs w:val="22"/>
              </w:rPr>
            </w:pPr>
            <w:proofErr w:type="gramStart"/>
            <w:r w:rsidRPr="002D34CD">
              <w:rPr>
                <w:rStyle w:val="FilesandDirectories"/>
                <w:rPrChange w:id="4391" w:author="Kate Boardman" w:date="2016-04-19T18:49:00Z">
                  <w:rPr>
                    <w:rFonts w:asciiTheme="majorHAnsi" w:hAnsiTheme="majorHAnsi"/>
                    <w:szCs w:val="22"/>
                  </w:rPr>
                </w:rPrChange>
              </w:rPr>
              <w:t>regslv_req_valid</w:t>
            </w:r>
            <w:proofErr w:type="gramEnd"/>
            <w:r>
              <w:rPr>
                <w:rFonts w:asciiTheme="majorHAnsi" w:hAnsiTheme="majorHAnsi"/>
                <w:szCs w:val="22"/>
              </w:rPr>
              <w:t xml:space="preserve"> </w:t>
            </w:r>
            <w:r w:rsidR="006E2926">
              <w:rPr>
                <w:rFonts w:asciiTheme="majorHAnsi" w:hAnsiTheme="majorHAnsi"/>
                <w:szCs w:val="22"/>
              </w:rPr>
              <w:t xml:space="preserve">is </w:t>
            </w:r>
            <w:r>
              <w:rPr>
                <w:rFonts w:asciiTheme="majorHAnsi" w:hAnsiTheme="majorHAnsi"/>
                <w:szCs w:val="22"/>
              </w:rPr>
              <w:t xml:space="preserve">not </w:t>
            </w:r>
            <w:del w:id="4392" w:author="Kate Boardman" w:date="2016-04-19T11:15:00Z">
              <w:r w:rsidDel="00214568">
                <w:rPr>
                  <w:rFonts w:asciiTheme="majorHAnsi" w:hAnsiTheme="majorHAnsi"/>
                  <w:szCs w:val="22"/>
                </w:rPr>
                <w:delText>x or z</w:delText>
              </w:r>
            </w:del>
            <w:ins w:id="4393" w:author="Kate Boardman" w:date="2016-04-19T11:15:00Z">
              <w:r w:rsidR="00214568">
                <w:rPr>
                  <w:rFonts w:asciiTheme="majorHAnsi" w:hAnsiTheme="majorHAnsi"/>
                  <w:szCs w:val="22"/>
                </w:rPr>
                <w:t>X or Z</w:t>
              </w:r>
            </w:ins>
            <w:r>
              <w:rPr>
                <w:rFonts w:asciiTheme="majorHAnsi" w:hAnsiTheme="majorHAnsi"/>
                <w:szCs w:val="22"/>
              </w:rPr>
              <w:t xml:space="preserve"> when out of reset</w:t>
            </w:r>
            <w:r w:rsidRPr="0008065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3199B120" w14:textId="3C31AEE6" w:rsidR="007B385F" w:rsidRPr="00080656" w:rsidRDefault="00027BF1" w:rsidP="00D146E9">
            <w:pPr>
              <w:pStyle w:val="Body"/>
              <w:rPr>
                <w:rFonts w:asciiTheme="majorHAnsi" w:hAnsiTheme="majorHAnsi"/>
                <w:szCs w:val="22"/>
              </w:rPr>
            </w:pPr>
            <w:r w:rsidRPr="00080656">
              <w:rPr>
                <w:rFonts w:asciiTheme="majorHAnsi" w:hAnsiTheme="majorHAnsi"/>
                <w:szCs w:val="22"/>
              </w:rPr>
              <w:t xml:space="preserve">Regbus </w:t>
            </w:r>
            <w:r>
              <w:rPr>
                <w:rFonts w:asciiTheme="majorHAnsi" w:hAnsiTheme="majorHAnsi"/>
                <w:szCs w:val="22"/>
              </w:rPr>
              <w:t>Ring Slave</w:t>
            </w:r>
          </w:p>
        </w:tc>
        <w:tc>
          <w:tcPr>
            <w:tcW w:w="1823" w:type="dxa"/>
            <w:tcBorders>
              <w:top w:val="single" w:sz="4" w:space="0" w:color="auto"/>
              <w:left w:val="single" w:sz="4" w:space="0" w:color="auto"/>
              <w:bottom w:val="single" w:sz="4" w:space="0" w:color="auto"/>
              <w:right w:val="single" w:sz="4" w:space="0" w:color="auto"/>
            </w:tcBorders>
          </w:tcPr>
          <w:p w14:paraId="702CF0E3" w14:textId="77777777" w:rsidR="007B385F" w:rsidRPr="00080656" w:rsidRDefault="007B385F" w:rsidP="00D146E9">
            <w:pPr>
              <w:pStyle w:val="Body"/>
              <w:rPr>
                <w:rFonts w:asciiTheme="majorHAnsi" w:hAnsiTheme="majorHAnsi"/>
                <w:szCs w:val="22"/>
              </w:rPr>
            </w:pPr>
            <w:r w:rsidRPr="00080656">
              <w:rPr>
                <w:rFonts w:asciiTheme="majorHAnsi" w:hAnsiTheme="majorHAnsi"/>
                <w:szCs w:val="22"/>
              </w:rPr>
              <w:t>Protocol</w:t>
            </w:r>
          </w:p>
        </w:tc>
      </w:tr>
      <w:tr w:rsidR="006E2926" w:rsidRPr="00080656" w14:paraId="6673B735" w14:textId="77777777" w:rsidTr="00D146E9">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1903FB1F" w14:textId="4FBEC5DF" w:rsidR="006E2926" w:rsidRDefault="006E2926">
            <w:pPr>
              <w:pStyle w:val="Body"/>
              <w:rPr>
                <w:rFonts w:asciiTheme="majorHAnsi" w:hAnsiTheme="majorHAnsi"/>
                <w:szCs w:val="22"/>
              </w:rPr>
            </w:pPr>
            <w:proofErr w:type="gramStart"/>
            <w:r w:rsidRPr="002D34CD">
              <w:rPr>
                <w:rStyle w:val="FilesandDirectories"/>
                <w:rPrChange w:id="4394" w:author="Kate Boardman" w:date="2016-04-19T18:49:00Z">
                  <w:rPr>
                    <w:rFonts w:asciiTheme="majorHAnsi" w:hAnsiTheme="majorHAnsi"/>
                    <w:szCs w:val="22"/>
                  </w:rPr>
                </w:rPrChange>
              </w:rPr>
              <w:t>regslv_rsp_valid</w:t>
            </w:r>
            <w:proofErr w:type="gramEnd"/>
            <w:r>
              <w:rPr>
                <w:rFonts w:asciiTheme="majorHAnsi" w:hAnsiTheme="majorHAnsi"/>
                <w:szCs w:val="22"/>
              </w:rPr>
              <w:t xml:space="preserve"> is not </w:t>
            </w:r>
            <w:del w:id="4395" w:author="Kate Boardman" w:date="2016-04-19T11:15:00Z">
              <w:r w:rsidDel="00214568">
                <w:rPr>
                  <w:rFonts w:asciiTheme="majorHAnsi" w:hAnsiTheme="majorHAnsi"/>
                  <w:szCs w:val="22"/>
                </w:rPr>
                <w:delText>x or z</w:delText>
              </w:r>
            </w:del>
            <w:ins w:id="4396" w:author="Kate Boardman" w:date="2016-04-19T11:15:00Z">
              <w:r w:rsidR="00214568">
                <w:rPr>
                  <w:rFonts w:asciiTheme="majorHAnsi" w:hAnsiTheme="majorHAnsi"/>
                  <w:szCs w:val="22"/>
                </w:rPr>
                <w:t>X or Z</w:t>
              </w:r>
            </w:ins>
            <w:r>
              <w:rPr>
                <w:rFonts w:asciiTheme="majorHAnsi" w:hAnsiTheme="majorHAnsi"/>
                <w:szCs w:val="22"/>
              </w:rPr>
              <w:t xml:space="preserve"> when out of reset</w:t>
            </w:r>
            <w:r w:rsidRPr="0008065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48C58EA1" w14:textId="6F68D3AA" w:rsidR="006E2926" w:rsidRPr="00080656" w:rsidRDefault="00027BF1" w:rsidP="00D146E9">
            <w:pPr>
              <w:pStyle w:val="Body"/>
              <w:rPr>
                <w:rFonts w:asciiTheme="majorHAnsi" w:hAnsiTheme="majorHAnsi"/>
                <w:szCs w:val="22"/>
              </w:rPr>
            </w:pPr>
            <w:r w:rsidRPr="00080656">
              <w:rPr>
                <w:rFonts w:asciiTheme="majorHAnsi" w:hAnsiTheme="majorHAnsi"/>
                <w:szCs w:val="22"/>
              </w:rPr>
              <w:t xml:space="preserve">Regbus </w:t>
            </w:r>
            <w:r>
              <w:rPr>
                <w:rFonts w:asciiTheme="majorHAnsi" w:hAnsiTheme="majorHAnsi"/>
                <w:szCs w:val="22"/>
              </w:rPr>
              <w:t>Ring Slave</w:t>
            </w:r>
          </w:p>
        </w:tc>
        <w:tc>
          <w:tcPr>
            <w:tcW w:w="1823" w:type="dxa"/>
            <w:tcBorders>
              <w:top w:val="single" w:sz="4" w:space="0" w:color="auto"/>
              <w:left w:val="single" w:sz="4" w:space="0" w:color="auto"/>
              <w:bottom w:val="single" w:sz="4" w:space="0" w:color="auto"/>
              <w:right w:val="single" w:sz="4" w:space="0" w:color="auto"/>
            </w:tcBorders>
          </w:tcPr>
          <w:p w14:paraId="5DFDA36F" w14:textId="7137D8FB" w:rsidR="006E2926" w:rsidRPr="00080656" w:rsidRDefault="006E2926" w:rsidP="00D146E9">
            <w:pPr>
              <w:pStyle w:val="Body"/>
              <w:rPr>
                <w:rFonts w:asciiTheme="majorHAnsi" w:hAnsiTheme="majorHAnsi"/>
                <w:szCs w:val="22"/>
              </w:rPr>
            </w:pPr>
            <w:r w:rsidRPr="00080656">
              <w:rPr>
                <w:rFonts w:asciiTheme="majorHAnsi" w:hAnsiTheme="majorHAnsi"/>
                <w:szCs w:val="22"/>
              </w:rPr>
              <w:t>Protocol</w:t>
            </w:r>
          </w:p>
        </w:tc>
      </w:tr>
      <w:tr w:rsidR="006E2926" w:rsidRPr="00080656" w14:paraId="4FD2A457" w14:textId="77777777" w:rsidTr="00D146E9">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462317AE" w14:textId="2F680B68" w:rsidR="006E2926" w:rsidRPr="00080656" w:rsidRDefault="006E2926">
            <w:pPr>
              <w:pStyle w:val="Body"/>
              <w:rPr>
                <w:rFonts w:asciiTheme="majorHAnsi" w:hAnsiTheme="majorHAnsi"/>
                <w:szCs w:val="22"/>
              </w:rPr>
            </w:pPr>
            <w:proofErr w:type="gramStart"/>
            <w:r w:rsidRPr="002D34CD">
              <w:rPr>
                <w:rStyle w:val="FilesandDirectories"/>
                <w:rPrChange w:id="4397" w:author="Kate Boardman" w:date="2016-04-19T18:49:00Z">
                  <w:rPr>
                    <w:rFonts w:asciiTheme="majorHAnsi" w:hAnsiTheme="majorHAnsi"/>
                    <w:szCs w:val="22"/>
                  </w:rPr>
                </w:rPrChange>
              </w:rPr>
              <w:t>regslv_req_valid</w:t>
            </w:r>
            <w:proofErr w:type="gramEnd"/>
            <w:r>
              <w:rPr>
                <w:rFonts w:asciiTheme="majorHAnsi" w:hAnsiTheme="majorHAnsi"/>
                <w:szCs w:val="22"/>
              </w:rPr>
              <w:t xml:space="preserve"> must not transition low until </w:t>
            </w:r>
            <w:r w:rsidRPr="002D34CD">
              <w:rPr>
                <w:rStyle w:val="FilesandDirectories"/>
                <w:rPrChange w:id="4398" w:author="Kate Boardman" w:date="2016-04-19T18:50:00Z">
                  <w:rPr>
                    <w:rFonts w:asciiTheme="majorHAnsi" w:hAnsiTheme="majorHAnsi"/>
                    <w:szCs w:val="22"/>
                  </w:rPr>
                </w:rPrChange>
              </w:rPr>
              <w:t>regslv_req_ready</w:t>
            </w:r>
            <w:r>
              <w:rPr>
                <w:rFonts w:asciiTheme="majorHAnsi" w:hAnsiTheme="majorHAnsi"/>
                <w:szCs w:val="22"/>
              </w:rPr>
              <w:t xml:space="preserve"> is</w:t>
            </w:r>
            <w:r w:rsidR="00C93E39">
              <w:rPr>
                <w:rFonts w:asciiTheme="majorHAnsi" w:hAnsiTheme="majorHAnsi"/>
                <w:szCs w:val="22"/>
              </w:rPr>
              <w:t xml:space="preserve"> asserted</w:t>
            </w:r>
            <w:r w:rsidRPr="0008065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4B503B89" w14:textId="3353AFCE" w:rsidR="006E2926" w:rsidRPr="00080656" w:rsidRDefault="00027BF1" w:rsidP="00D146E9">
            <w:pPr>
              <w:pStyle w:val="Body"/>
              <w:rPr>
                <w:rFonts w:asciiTheme="majorHAnsi" w:hAnsiTheme="majorHAnsi"/>
                <w:szCs w:val="22"/>
              </w:rPr>
            </w:pPr>
            <w:r w:rsidRPr="00080656">
              <w:rPr>
                <w:rFonts w:asciiTheme="majorHAnsi" w:hAnsiTheme="majorHAnsi"/>
                <w:szCs w:val="22"/>
              </w:rPr>
              <w:t xml:space="preserve">Regbus </w:t>
            </w:r>
            <w:r>
              <w:rPr>
                <w:rFonts w:asciiTheme="majorHAnsi" w:hAnsiTheme="majorHAnsi"/>
                <w:szCs w:val="22"/>
              </w:rPr>
              <w:t>Ring Slave</w:t>
            </w:r>
          </w:p>
        </w:tc>
        <w:tc>
          <w:tcPr>
            <w:tcW w:w="1823" w:type="dxa"/>
            <w:tcBorders>
              <w:top w:val="single" w:sz="4" w:space="0" w:color="auto"/>
              <w:left w:val="single" w:sz="4" w:space="0" w:color="auto"/>
              <w:bottom w:val="single" w:sz="4" w:space="0" w:color="auto"/>
              <w:right w:val="single" w:sz="4" w:space="0" w:color="auto"/>
            </w:tcBorders>
          </w:tcPr>
          <w:p w14:paraId="6008E1FE" w14:textId="057EE2F6" w:rsidR="006E2926" w:rsidRPr="00080656" w:rsidRDefault="000C0C13" w:rsidP="00D146E9">
            <w:pPr>
              <w:pStyle w:val="Body"/>
              <w:rPr>
                <w:rFonts w:asciiTheme="majorHAnsi" w:hAnsiTheme="majorHAnsi"/>
                <w:szCs w:val="22"/>
              </w:rPr>
            </w:pPr>
            <w:r w:rsidRPr="00080656">
              <w:rPr>
                <w:rFonts w:asciiTheme="majorHAnsi" w:hAnsiTheme="majorHAnsi"/>
                <w:szCs w:val="22"/>
              </w:rPr>
              <w:t>Protocol</w:t>
            </w:r>
          </w:p>
        </w:tc>
      </w:tr>
      <w:tr w:rsidR="006E2926" w:rsidRPr="00080656" w14:paraId="416C47B9" w14:textId="77777777" w:rsidTr="00D146E9">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5EF779FE" w14:textId="2E4FDA85" w:rsidR="006E2926" w:rsidRPr="00080656" w:rsidRDefault="006E2926">
            <w:pPr>
              <w:pStyle w:val="Body"/>
              <w:rPr>
                <w:rFonts w:asciiTheme="majorHAnsi" w:hAnsiTheme="majorHAnsi"/>
                <w:szCs w:val="22"/>
              </w:rPr>
            </w:pPr>
            <w:proofErr w:type="gramStart"/>
            <w:r w:rsidRPr="002D34CD">
              <w:rPr>
                <w:rStyle w:val="FilesandDirectories"/>
                <w:rPrChange w:id="4399" w:author="Kate Boardman" w:date="2016-04-19T18:50:00Z">
                  <w:rPr>
                    <w:rFonts w:asciiTheme="majorHAnsi" w:hAnsiTheme="majorHAnsi"/>
                    <w:szCs w:val="22"/>
                  </w:rPr>
                </w:rPrChange>
              </w:rPr>
              <w:t>regslv_rsp_valid</w:t>
            </w:r>
            <w:proofErr w:type="gramEnd"/>
            <w:r>
              <w:rPr>
                <w:rFonts w:asciiTheme="majorHAnsi" w:hAnsiTheme="majorHAnsi"/>
                <w:szCs w:val="22"/>
              </w:rPr>
              <w:t xml:space="preserve"> must not transition low until regslv_rsp_ready is</w:t>
            </w:r>
            <w:r w:rsidR="00C93E39">
              <w:rPr>
                <w:rFonts w:asciiTheme="majorHAnsi" w:hAnsiTheme="majorHAnsi"/>
                <w:szCs w:val="22"/>
              </w:rPr>
              <w:t xml:space="preserve"> asserted</w:t>
            </w:r>
            <w:r w:rsidRPr="0008065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570FDDB0" w14:textId="3644EAAC" w:rsidR="006E2926" w:rsidRPr="00080656" w:rsidRDefault="00027BF1" w:rsidP="00D146E9">
            <w:pPr>
              <w:pStyle w:val="Body"/>
              <w:rPr>
                <w:rFonts w:asciiTheme="majorHAnsi" w:hAnsiTheme="majorHAnsi"/>
                <w:szCs w:val="22"/>
              </w:rPr>
            </w:pPr>
            <w:r w:rsidRPr="00080656">
              <w:rPr>
                <w:rFonts w:asciiTheme="majorHAnsi" w:hAnsiTheme="majorHAnsi"/>
                <w:szCs w:val="22"/>
              </w:rPr>
              <w:t xml:space="preserve">Regbus </w:t>
            </w:r>
            <w:r>
              <w:rPr>
                <w:rFonts w:asciiTheme="majorHAnsi" w:hAnsiTheme="majorHAnsi"/>
                <w:szCs w:val="22"/>
              </w:rPr>
              <w:t>Ring Slave</w:t>
            </w:r>
          </w:p>
        </w:tc>
        <w:tc>
          <w:tcPr>
            <w:tcW w:w="1823" w:type="dxa"/>
            <w:tcBorders>
              <w:top w:val="single" w:sz="4" w:space="0" w:color="auto"/>
              <w:left w:val="single" w:sz="4" w:space="0" w:color="auto"/>
              <w:bottom w:val="single" w:sz="4" w:space="0" w:color="auto"/>
              <w:right w:val="single" w:sz="4" w:space="0" w:color="auto"/>
            </w:tcBorders>
          </w:tcPr>
          <w:p w14:paraId="16B88FAB" w14:textId="4331BFB0" w:rsidR="006E2926" w:rsidRPr="00080656" w:rsidRDefault="00C93E39" w:rsidP="00D146E9">
            <w:pPr>
              <w:pStyle w:val="Body"/>
              <w:rPr>
                <w:rFonts w:asciiTheme="majorHAnsi" w:hAnsiTheme="majorHAnsi"/>
                <w:szCs w:val="22"/>
              </w:rPr>
            </w:pPr>
            <w:r w:rsidRPr="00080656">
              <w:rPr>
                <w:rFonts w:asciiTheme="majorHAnsi" w:hAnsiTheme="majorHAnsi"/>
                <w:szCs w:val="22"/>
              </w:rPr>
              <w:t>Protocol</w:t>
            </w:r>
          </w:p>
        </w:tc>
      </w:tr>
      <w:tr w:rsidR="006E2926" w:rsidRPr="00080656" w14:paraId="752E1F24" w14:textId="77777777" w:rsidTr="00D146E9">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72084B50" w14:textId="64B9D0FA" w:rsidR="006E2926" w:rsidRPr="00080656" w:rsidRDefault="006E2926" w:rsidP="00D146E9">
            <w:pPr>
              <w:pStyle w:val="Body"/>
              <w:rPr>
                <w:rFonts w:asciiTheme="majorHAnsi" w:hAnsiTheme="majorHAnsi"/>
                <w:szCs w:val="22"/>
              </w:rPr>
            </w:pPr>
            <w:r w:rsidRPr="006E2926">
              <w:rPr>
                <w:rFonts w:asciiTheme="majorHAnsi" w:hAnsiTheme="majorHAnsi"/>
                <w:szCs w:val="22"/>
              </w:rPr>
              <w:t xml:space="preserve">When </w:t>
            </w:r>
            <w:r w:rsidR="00D146E9" w:rsidRPr="002D34CD">
              <w:rPr>
                <w:rStyle w:val="FilesandDirectories"/>
                <w:rPrChange w:id="4400" w:author="Kate Boardman" w:date="2016-04-19T18:50:00Z">
                  <w:rPr>
                    <w:rFonts w:asciiTheme="majorHAnsi" w:hAnsiTheme="majorHAnsi"/>
                    <w:szCs w:val="22"/>
                  </w:rPr>
                </w:rPrChange>
              </w:rPr>
              <w:t>regslv_req_valid</w:t>
            </w:r>
            <w:r w:rsidR="00D146E9">
              <w:rPr>
                <w:rFonts w:asciiTheme="majorHAnsi" w:hAnsiTheme="majorHAnsi"/>
                <w:szCs w:val="22"/>
              </w:rPr>
              <w:t xml:space="preserve"> is high</w:t>
            </w:r>
            <w:r w:rsidRPr="006E2926">
              <w:rPr>
                <w:rFonts w:asciiTheme="majorHAnsi" w:hAnsiTheme="majorHAnsi"/>
                <w:szCs w:val="22"/>
              </w:rPr>
              <w:t>, req</w:t>
            </w:r>
            <w:r w:rsidR="00D146E9">
              <w:rPr>
                <w:rFonts w:asciiTheme="majorHAnsi" w:hAnsiTheme="majorHAnsi"/>
                <w:szCs w:val="22"/>
              </w:rPr>
              <w:t>uest</w:t>
            </w:r>
            <w:r w:rsidR="00C93E39">
              <w:rPr>
                <w:rFonts w:asciiTheme="majorHAnsi" w:hAnsiTheme="majorHAnsi"/>
                <w:szCs w:val="22"/>
              </w:rPr>
              <w:t xml:space="preserve"> bus control signals must not be</w:t>
            </w:r>
            <w:r w:rsidR="00D146E9">
              <w:rPr>
                <w:rFonts w:asciiTheme="majorHAnsi" w:hAnsiTheme="majorHAnsi"/>
                <w:szCs w:val="22"/>
              </w:rPr>
              <w:t xml:space="preserve"> </w:t>
            </w:r>
            <w:del w:id="4401" w:author="Kate Boardman" w:date="2016-04-19T11:15:00Z">
              <w:r w:rsidR="00D146E9" w:rsidDel="00214568">
                <w:rPr>
                  <w:rFonts w:asciiTheme="majorHAnsi" w:hAnsiTheme="majorHAnsi"/>
                  <w:szCs w:val="22"/>
                </w:rPr>
                <w:delText>x or z</w:delText>
              </w:r>
            </w:del>
            <w:ins w:id="4402" w:author="Kate Boardman" w:date="2016-04-19T11:15:00Z">
              <w:r w:rsidR="00214568">
                <w:rPr>
                  <w:rFonts w:asciiTheme="majorHAnsi" w:hAnsiTheme="majorHAnsi"/>
                  <w:szCs w:val="22"/>
                </w:rPr>
                <w:t>X or Z</w:t>
              </w:r>
            </w:ins>
            <w:r w:rsidRPr="006E2926">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433E245D" w14:textId="0279F856" w:rsidR="006E2926" w:rsidRPr="00080656" w:rsidRDefault="00027BF1" w:rsidP="00D146E9">
            <w:pPr>
              <w:pStyle w:val="Body"/>
              <w:rPr>
                <w:rFonts w:asciiTheme="majorHAnsi" w:hAnsiTheme="majorHAnsi"/>
                <w:szCs w:val="22"/>
              </w:rPr>
            </w:pPr>
            <w:r w:rsidRPr="00080656">
              <w:rPr>
                <w:rFonts w:asciiTheme="majorHAnsi" w:hAnsiTheme="majorHAnsi"/>
                <w:szCs w:val="22"/>
              </w:rPr>
              <w:t xml:space="preserve">Regbus </w:t>
            </w:r>
            <w:r>
              <w:rPr>
                <w:rFonts w:asciiTheme="majorHAnsi" w:hAnsiTheme="majorHAnsi"/>
                <w:szCs w:val="22"/>
              </w:rPr>
              <w:t>Ring Slave</w:t>
            </w:r>
          </w:p>
        </w:tc>
        <w:tc>
          <w:tcPr>
            <w:tcW w:w="1823" w:type="dxa"/>
            <w:tcBorders>
              <w:top w:val="single" w:sz="4" w:space="0" w:color="auto"/>
              <w:left w:val="single" w:sz="4" w:space="0" w:color="auto"/>
              <w:bottom w:val="single" w:sz="4" w:space="0" w:color="auto"/>
              <w:right w:val="single" w:sz="4" w:space="0" w:color="auto"/>
            </w:tcBorders>
          </w:tcPr>
          <w:p w14:paraId="4205D7A1" w14:textId="4859CB4F" w:rsidR="006E2926" w:rsidRPr="00080656" w:rsidRDefault="00C93E39" w:rsidP="00D146E9">
            <w:pPr>
              <w:pStyle w:val="Body"/>
              <w:rPr>
                <w:rFonts w:asciiTheme="majorHAnsi" w:hAnsiTheme="majorHAnsi"/>
                <w:szCs w:val="22"/>
              </w:rPr>
            </w:pPr>
            <w:r w:rsidRPr="00080656">
              <w:rPr>
                <w:rFonts w:asciiTheme="majorHAnsi" w:hAnsiTheme="majorHAnsi"/>
                <w:szCs w:val="22"/>
              </w:rPr>
              <w:t>Protocol</w:t>
            </w:r>
          </w:p>
        </w:tc>
      </w:tr>
      <w:tr w:rsidR="006E2926" w:rsidRPr="00080656" w14:paraId="5C9D2381" w14:textId="77777777" w:rsidTr="00D146E9">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056D9840" w14:textId="1F92CE73" w:rsidR="006E2926" w:rsidRPr="00080656" w:rsidRDefault="00C93E39" w:rsidP="00D146E9">
            <w:pPr>
              <w:pStyle w:val="Body"/>
              <w:rPr>
                <w:rFonts w:asciiTheme="majorHAnsi" w:hAnsiTheme="majorHAnsi"/>
                <w:szCs w:val="22"/>
              </w:rPr>
            </w:pPr>
            <w:r>
              <w:rPr>
                <w:rFonts w:asciiTheme="majorHAnsi" w:hAnsiTheme="majorHAnsi"/>
                <w:szCs w:val="22"/>
              </w:rPr>
              <w:t xml:space="preserve">While </w:t>
            </w:r>
            <w:r w:rsidRPr="002D34CD">
              <w:rPr>
                <w:rStyle w:val="FilesandDirectories"/>
                <w:rPrChange w:id="4403" w:author="Kate Boardman" w:date="2016-04-19T18:50:00Z">
                  <w:rPr>
                    <w:rFonts w:asciiTheme="majorHAnsi" w:hAnsiTheme="majorHAnsi"/>
                    <w:szCs w:val="22"/>
                  </w:rPr>
                </w:rPrChange>
              </w:rPr>
              <w:t>regslv_req_valid</w:t>
            </w:r>
            <w:r>
              <w:rPr>
                <w:rFonts w:asciiTheme="majorHAnsi" w:hAnsiTheme="majorHAnsi"/>
                <w:szCs w:val="22"/>
              </w:rPr>
              <w:t xml:space="preserve"> is high</w:t>
            </w:r>
            <w:r w:rsidRPr="00C93E39">
              <w:rPr>
                <w:rFonts w:asciiTheme="majorHAnsi" w:hAnsiTheme="majorHAnsi"/>
                <w:szCs w:val="22"/>
              </w:rPr>
              <w:t>, req</w:t>
            </w:r>
            <w:r>
              <w:rPr>
                <w:rFonts w:asciiTheme="majorHAnsi" w:hAnsiTheme="majorHAnsi"/>
                <w:szCs w:val="22"/>
              </w:rPr>
              <w:t>uest</w:t>
            </w:r>
            <w:r w:rsidRPr="00C93E39">
              <w:rPr>
                <w:rFonts w:asciiTheme="majorHAnsi" w:hAnsiTheme="majorHAnsi"/>
                <w:szCs w:val="22"/>
              </w:rPr>
              <w:t xml:space="preserve"> bus signals</w:t>
            </w:r>
            <w:r>
              <w:rPr>
                <w:rFonts w:asciiTheme="majorHAnsi" w:hAnsiTheme="majorHAnsi"/>
                <w:szCs w:val="22"/>
              </w:rPr>
              <w:t xml:space="preserve"> must </w:t>
            </w:r>
            <w:r w:rsidR="000C0C13">
              <w:rPr>
                <w:rFonts w:asciiTheme="majorHAnsi" w:hAnsiTheme="majorHAnsi"/>
                <w:szCs w:val="22"/>
              </w:rPr>
              <w:t xml:space="preserve">remain constant until after </w:t>
            </w:r>
            <w:r w:rsidRPr="002D34CD">
              <w:rPr>
                <w:rStyle w:val="FilesandDirectories"/>
                <w:rPrChange w:id="4404" w:author="Kate Boardman" w:date="2016-04-19T18:50:00Z">
                  <w:rPr>
                    <w:rFonts w:asciiTheme="majorHAnsi" w:hAnsiTheme="majorHAnsi"/>
                    <w:szCs w:val="22"/>
                  </w:rPr>
                </w:rPrChange>
              </w:rPr>
              <w:t>regslv_req_ready</w:t>
            </w:r>
            <w:r w:rsidRPr="00C93E39">
              <w:rPr>
                <w:rFonts w:asciiTheme="majorHAnsi" w:hAnsiTheme="majorHAnsi"/>
                <w:szCs w:val="22"/>
              </w:rPr>
              <w:t xml:space="preserve"> </w:t>
            </w:r>
            <w:proofErr w:type="gramStart"/>
            <w:r>
              <w:rPr>
                <w:rFonts w:asciiTheme="majorHAnsi" w:hAnsiTheme="majorHAnsi"/>
                <w:szCs w:val="22"/>
              </w:rPr>
              <w:t xml:space="preserve">is </w:t>
            </w:r>
            <w:r w:rsidRPr="00C93E39">
              <w:rPr>
                <w:rFonts w:asciiTheme="majorHAnsi" w:hAnsiTheme="majorHAnsi"/>
                <w:szCs w:val="22"/>
              </w:rPr>
              <w:t>asserted</w:t>
            </w:r>
            <w:proofErr w:type="gramEnd"/>
            <w:r>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58767F94" w14:textId="46E96A97" w:rsidR="006E2926" w:rsidRPr="00080656" w:rsidRDefault="00C93E39" w:rsidP="00D146E9">
            <w:pPr>
              <w:pStyle w:val="Body"/>
              <w:rPr>
                <w:rFonts w:asciiTheme="majorHAnsi" w:hAnsiTheme="majorHAnsi"/>
                <w:szCs w:val="22"/>
              </w:rPr>
            </w:pPr>
            <w:r w:rsidRPr="00080656">
              <w:rPr>
                <w:rFonts w:asciiTheme="majorHAnsi" w:hAnsiTheme="majorHAnsi"/>
                <w:szCs w:val="22"/>
              </w:rPr>
              <w:t xml:space="preserve">Regbus </w:t>
            </w:r>
            <w:r>
              <w:rPr>
                <w:rFonts w:asciiTheme="majorHAnsi" w:hAnsiTheme="majorHAnsi"/>
                <w:szCs w:val="22"/>
              </w:rPr>
              <w:t>Ring Slave</w:t>
            </w:r>
          </w:p>
        </w:tc>
        <w:tc>
          <w:tcPr>
            <w:tcW w:w="1823" w:type="dxa"/>
            <w:tcBorders>
              <w:top w:val="single" w:sz="4" w:space="0" w:color="auto"/>
              <w:left w:val="single" w:sz="4" w:space="0" w:color="auto"/>
              <w:bottom w:val="single" w:sz="4" w:space="0" w:color="auto"/>
              <w:right w:val="single" w:sz="4" w:space="0" w:color="auto"/>
            </w:tcBorders>
          </w:tcPr>
          <w:p w14:paraId="550930AC" w14:textId="2C4B0ACA" w:rsidR="006E2926" w:rsidRPr="00080656" w:rsidRDefault="00C93E39" w:rsidP="00D146E9">
            <w:pPr>
              <w:pStyle w:val="Body"/>
              <w:rPr>
                <w:rFonts w:asciiTheme="majorHAnsi" w:hAnsiTheme="majorHAnsi"/>
                <w:szCs w:val="22"/>
              </w:rPr>
            </w:pPr>
            <w:r w:rsidRPr="00080656">
              <w:rPr>
                <w:rFonts w:asciiTheme="majorHAnsi" w:hAnsiTheme="majorHAnsi"/>
                <w:szCs w:val="22"/>
              </w:rPr>
              <w:t>Protocol</w:t>
            </w:r>
          </w:p>
        </w:tc>
      </w:tr>
      <w:tr w:rsidR="006E2926" w:rsidRPr="00080656" w14:paraId="0AD765ED" w14:textId="77777777" w:rsidTr="00D146E9">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1367F0B8" w14:textId="5E06E52C" w:rsidR="006E2926" w:rsidRPr="00080656" w:rsidRDefault="00C93E39" w:rsidP="00D146E9">
            <w:pPr>
              <w:pStyle w:val="Body"/>
              <w:rPr>
                <w:rFonts w:asciiTheme="majorHAnsi" w:hAnsiTheme="majorHAnsi"/>
                <w:szCs w:val="22"/>
              </w:rPr>
            </w:pPr>
            <w:r>
              <w:rPr>
                <w:rFonts w:asciiTheme="majorHAnsi" w:hAnsiTheme="majorHAnsi"/>
                <w:szCs w:val="22"/>
              </w:rPr>
              <w:t xml:space="preserve">While </w:t>
            </w:r>
            <w:r w:rsidRPr="002D34CD">
              <w:rPr>
                <w:rStyle w:val="FilesandDirectories"/>
                <w:rPrChange w:id="4405" w:author="Kate Boardman" w:date="2016-04-19T18:50:00Z">
                  <w:rPr>
                    <w:rFonts w:asciiTheme="majorHAnsi" w:hAnsiTheme="majorHAnsi"/>
                    <w:szCs w:val="22"/>
                  </w:rPr>
                </w:rPrChange>
              </w:rPr>
              <w:t>regslv_rsp_valid</w:t>
            </w:r>
            <w:r>
              <w:rPr>
                <w:rFonts w:asciiTheme="majorHAnsi" w:hAnsiTheme="majorHAnsi"/>
                <w:szCs w:val="22"/>
              </w:rPr>
              <w:t xml:space="preserve"> is high, response</w:t>
            </w:r>
            <w:r w:rsidRPr="00C93E39">
              <w:rPr>
                <w:rFonts w:asciiTheme="majorHAnsi" w:hAnsiTheme="majorHAnsi"/>
                <w:szCs w:val="22"/>
              </w:rPr>
              <w:t xml:space="preserve"> bus signals</w:t>
            </w:r>
            <w:r>
              <w:rPr>
                <w:rFonts w:asciiTheme="majorHAnsi" w:hAnsiTheme="majorHAnsi"/>
                <w:szCs w:val="22"/>
              </w:rPr>
              <w:t xml:space="preserve"> must </w:t>
            </w:r>
            <w:r w:rsidR="000C0C13">
              <w:rPr>
                <w:rFonts w:asciiTheme="majorHAnsi" w:hAnsiTheme="majorHAnsi"/>
                <w:szCs w:val="22"/>
              </w:rPr>
              <w:t xml:space="preserve">remain constant until after </w:t>
            </w:r>
            <w:r w:rsidRPr="002D34CD">
              <w:rPr>
                <w:rStyle w:val="FilesandDirectories"/>
                <w:rPrChange w:id="4406" w:author="Kate Boardman" w:date="2016-04-19T18:50:00Z">
                  <w:rPr>
                    <w:rFonts w:asciiTheme="majorHAnsi" w:hAnsiTheme="majorHAnsi"/>
                    <w:szCs w:val="22"/>
                  </w:rPr>
                </w:rPrChange>
              </w:rPr>
              <w:t>regslv_rsp_ready</w:t>
            </w:r>
            <w:r w:rsidRPr="00C93E39">
              <w:rPr>
                <w:rFonts w:asciiTheme="majorHAnsi" w:hAnsiTheme="majorHAnsi"/>
                <w:szCs w:val="22"/>
              </w:rPr>
              <w:t xml:space="preserve"> </w:t>
            </w:r>
            <w:proofErr w:type="gramStart"/>
            <w:r>
              <w:rPr>
                <w:rFonts w:asciiTheme="majorHAnsi" w:hAnsiTheme="majorHAnsi"/>
                <w:szCs w:val="22"/>
              </w:rPr>
              <w:t xml:space="preserve">is </w:t>
            </w:r>
            <w:r w:rsidRPr="00C93E39">
              <w:rPr>
                <w:rFonts w:asciiTheme="majorHAnsi" w:hAnsiTheme="majorHAnsi"/>
                <w:szCs w:val="22"/>
              </w:rPr>
              <w:t>asserted</w:t>
            </w:r>
            <w:proofErr w:type="gramEnd"/>
            <w:r>
              <w:rPr>
                <w:rFonts w:asciiTheme="majorHAnsi" w:hAnsiTheme="majorHAnsi"/>
                <w:szCs w:val="22"/>
              </w:rPr>
              <w:t>.</w:t>
            </w:r>
          </w:p>
        </w:tc>
        <w:tc>
          <w:tcPr>
            <w:tcW w:w="2472" w:type="dxa"/>
            <w:tcBorders>
              <w:top w:val="single" w:sz="4" w:space="0" w:color="auto"/>
              <w:left w:val="single" w:sz="4" w:space="0" w:color="auto"/>
              <w:bottom w:val="single" w:sz="4" w:space="0" w:color="auto"/>
              <w:right w:val="single" w:sz="4" w:space="0" w:color="auto"/>
            </w:tcBorders>
          </w:tcPr>
          <w:p w14:paraId="158A890E" w14:textId="2786B115" w:rsidR="006E2926" w:rsidRPr="00080656" w:rsidRDefault="00C93E39" w:rsidP="00D146E9">
            <w:pPr>
              <w:pStyle w:val="Body"/>
              <w:rPr>
                <w:rFonts w:asciiTheme="majorHAnsi" w:hAnsiTheme="majorHAnsi"/>
                <w:szCs w:val="22"/>
              </w:rPr>
            </w:pPr>
            <w:r w:rsidRPr="00080656">
              <w:rPr>
                <w:rFonts w:asciiTheme="majorHAnsi" w:hAnsiTheme="majorHAnsi"/>
                <w:szCs w:val="22"/>
              </w:rPr>
              <w:t xml:space="preserve">Regbus </w:t>
            </w:r>
            <w:r w:rsidR="00027BF1">
              <w:rPr>
                <w:rFonts w:asciiTheme="majorHAnsi" w:hAnsiTheme="majorHAnsi"/>
                <w:szCs w:val="22"/>
              </w:rPr>
              <w:t>Ring S</w:t>
            </w:r>
            <w:r>
              <w:rPr>
                <w:rFonts w:asciiTheme="majorHAnsi" w:hAnsiTheme="majorHAnsi"/>
                <w:szCs w:val="22"/>
              </w:rPr>
              <w:t>lave</w:t>
            </w:r>
          </w:p>
        </w:tc>
        <w:tc>
          <w:tcPr>
            <w:tcW w:w="1823" w:type="dxa"/>
            <w:tcBorders>
              <w:top w:val="single" w:sz="4" w:space="0" w:color="auto"/>
              <w:left w:val="single" w:sz="4" w:space="0" w:color="auto"/>
              <w:bottom w:val="single" w:sz="4" w:space="0" w:color="auto"/>
              <w:right w:val="single" w:sz="4" w:space="0" w:color="auto"/>
            </w:tcBorders>
          </w:tcPr>
          <w:p w14:paraId="7EB89920" w14:textId="7FC9A5DD" w:rsidR="006E2926" w:rsidRPr="00080656" w:rsidRDefault="00C93E39" w:rsidP="00D146E9">
            <w:pPr>
              <w:pStyle w:val="Body"/>
              <w:rPr>
                <w:rFonts w:asciiTheme="majorHAnsi" w:hAnsiTheme="majorHAnsi"/>
                <w:szCs w:val="22"/>
              </w:rPr>
            </w:pPr>
            <w:r w:rsidRPr="00080656">
              <w:rPr>
                <w:rFonts w:asciiTheme="majorHAnsi" w:hAnsiTheme="majorHAnsi"/>
                <w:szCs w:val="22"/>
              </w:rPr>
              <w:t>Protocol</w:t>
            </w:r>
          </w:p>
        </w:tc>
      </w:tr>
    </w:tbl>
    <w:p w14:paraId="737A1715" w14:textId="77777777" w:rsidR="000A029C" w:rsidRPr="00080656" w:rsidRDefault="000A029C" w:rsidP="000A029C">
      <w:pPr>
        <w:pStyle w:val="Body"/>
        <w:rPr>
          <w:rFonts w:asciiTheme="majorHAnsi" w:hAnsiTheme="majorHAnsi"/>
          <w:szCs w:val="22"/>
        </w:rPr>
      </w:pPr>
    </w:p>
    <w:p w14:paraId="2DD47A50" w14:textId="77777777" w:rsidR="000A029C" w:rsidRDefault="000A029C" w:rsidP="000A029C">
      <w:pPr>
        <w:pStyle w:val="Heading3"/>
      </w:pPr>
      <w:bookmarkStart w:id="4407" w:name="_Toc407201551"/>
      <w:bookmarkStart w:id="4408" w:name="_Toc448857037"/>
      <w:r w:rsidRPr="00572DD3">
        <w:t>Clock Control Signal Checks</w:t>
      </w:r>
      <w:bookmarkEnd w:id="4407"/>
      <w:bookmarkEnd w:id="4408"/>
    </w:p>
    <w:p w14:paraId="10BC3726" w14:textId="77777777" w:rsidR="007804E4" w:rsidRPr="00216919" w:rsidRDefault="007804E4" w:rsidP="00D1194A"/>
    <w:p w14:paraId="4B65284D" w14:textId="17B9C985" w:rsidR="000A029C" w:rsidRPr="00080656" w:rsidRDefault="000A029C" w:rsidP="000A029C">
      <w:pPr>
        <w:pStyle w:val="Caption"/>
        <w:keepNext/>
        <w:jc w:val="center"/>
        <w:rPr>
          <w:rFonts w:asciiTheme="majorHAnsi" w:hAnsiTheme="majorHAnsi"/>
          <w:sz w:val="22"/>
          <w:szCs w:val="22"/>
        </w:rPr>
      </w:pPr>
      <w:bookmarkStart w:id="4409" w:name="_Toc448857165"/>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27</w:t>
      </w:r>
      <w:r w:rsidRPr="00080656">
        <w:rPr>
          <w:rFonts w:asciiTheme="majorHAnsi" w:hAnsiTheme="majorHAnsi"/>
          <w:noProof/>
          <w:sz w:val="22"/>
          <w:szCs w:val="22"/>
        </w:rPr>
        <w:fldChar w:fldCharType="end"/>
      </w:r>
      <w:r w:rsidRPr="00080656">
        <w:rPr>
          <w:rFonts w:asciiTheme="majorHAnsi" w:hAnsiTheme="majorHAnsi"/>
          <w:sz w:val="22"/>
          <w:szCs w:val="22"/>
        </w:rPr>
        <w:t xml:space="preserve"> Clock control signal checks</w:t>
      </w:r>
      <w:bookmarkEnd w:id="4409"/>
    </w:p>
    <w:tbl>
      <w:tblPr>
        <w:tblW w:w="0" w:type="auto"/>
        <w:jc w:val="center"/>
        <w:tblCellMar>
          <w:left w:w="0" w:type="dxa"/>
          <w:right w:w="0" w:type="dxa"/>
        </w:tblCellMar>
        <w:tblLook w:val="04A0" w:firstRow="1" w:lastRow="0" w:firstColumn="1" w:lastColumn="0" w:noHBand="0" w:noVBand="1"/>
      </w:tblPr>
      <w:tblGrid>
        <w:gridCol w:w="4958"/>
        <w:gridCol w:w="3147"/>
        <w:gridCol w:w="1471"/>
      </w:tblGrid>
      <w:tr w:rsidR="000A029C" w:rsidRPr="00080656" w14:paraId="284ED7E8" w14:textId="77777777" w:rsidTr="004D2920">
        <w:trPr>
          <w:jc w:val="center"/>
        </w:trPr>
        <w:tc>
          <w:tcPr>
            <w:tcW w:w="0" w:type="auto"/>
            <w:tcBorders>
              <w:top w:val="single" w:sz="8" w:space="0" w:color="auto"/>
              <w:left w:val="single" w:sz="8" w:space="0" w:color="auto"/>
              <w:bottom w:val="single" w:sz="8" w:space="0" w:color="auto"/>
              <w:right w:val="single" w:sz="8" w:space="0" w:color="auto"/>
            </w:tcBorders>
            <w:shd w:val="clear" w:color="auto" w:fill="95B3D7"/>
            <w:tcMar>
              <w:top w:w="0" w:type="dxa"/>
              <w:left w:w="108" w:type="dxa"/>
              <w:bottom w:w="0" w:type="dxa"/>
              <w:right w:w="108" w:type="dxa"/>
            </w:tcMar>
            <w:hideMark/>
          </w:tcPr>
          <w:p w14:paraId="4C99E61F" w14:textId="77777777" w:rsidR="000A029C" w:rsidRPr="00080656" w:rsidRDefault="000A029C" w:rsidP="004D2920">
            <w:pPr>
              <w:pStyle w:val="Body"/>
              <w:autoSpaceDE w:val="0"/>
              <w:autoSpaceDN w:val="0"/>
              <w:adjustRightInd w:val="0"/>
              <w:jc w:val="center"/>
              <w:rPr>
                <w:rFonts w:asciiTheme="majorHAnsi" w:hAnsiTheme="majorHAnsi"/>
                <w:b/>
                <w:szCs w:val="22"/>
              </w:rPr>
            </w:pPr>
            <w:r w:rsidRPr="00080656">
              <w:rPr>
                <w:rFonts w:asciiTheme="majorHAnsi" w:hAnsiTheme="majorHAnsi"/>
                <w:b/>
                <w:szCs w:val="22"/>
              </w:rPr>
              <w:t>Description of check</w:t>
            </w:r>
          </w:p>
        </w:tc>
        <w:tc>
          <w:tcPr>
            <w:tcW w:w="0" w:type="auto"/>
            <w:tcBorders>
              <w:top w:val="single" w:sz="8" w:space="0" w:color="auto"/>
              <w:left w:val="nil"/>
              <w:bottom w:val="single" w:sz="8" w:space="0" w:color="auto"/>
              <w:right w:val="single" w:sz="8" w:space="0" w:color="auto"/>
            </w:tcBorders>
            <w:shd w:val="clear" w:color="auto" w:fill="95B3D7"/>
            <w:tcMar>
              <w:top w:w="0" w:type="dxa"/>
              <w:left w:w="108" w:type="dxa"/>
              <w:bottom w:w="0" w:type="dxa"/>
              <w:right w:w="108" w:type="dxa"/>
            </w:tcMar>
            <w:hideMark/>
          </w:tcPr>
          <w:p w14:paraId="471DFE7E" w14:textId="1CEF9057" w:rsidR="000A029C" w:rsidRPr="00080656" w:rsidRDefault="000A029C" w:rsidP="004D2920">
            <w:pPr>
              <w:pStyle w:val="Body"/>
              <w:autoSpaceDE w:val="0"/>
              <w:autoSpaceDN w:val="0"/>
              <w:adjustRightInd w:val="0"/>
              <w:jc w:val="center"/>
              <w:rPr>
                <w:rFonts w:asciiTheme="majorHAnsi" w:hAnsiTheme="majorHAnsi"/>
                <w:b/>
                <w:szCs w:val="22"/>
              </w:rPr>
            </w:pPr>
            <w:r w:rsidRPr="00080656">
              <w:rPr>
                <w:rFonts w:asciiTheme="majorHAnsi" w:hAnsiTheme="majorHAnsi"/>
                <w:b/>
                <w:szCs w:val="22"/>
              </w:rPr>
              <w:t>Instantiated</w:t>
            </w:r>
            <w:r w:rsidR="00F231E4">
              <w:rPr>
                <w:rFonts w:asciiTheme="majorHAnsi" w:hAnsiTheme="majorHAnsi"/>
                <w:b/>
                <w:szCs w:val="22"/>
              </w:rPr>
              <w:t xml:space="preserve"> </w:t>
            </w:r>
            <w:r w:rsidRPr="00080656">
              <w:rPr>
                <w:rFonts w:asciiTheme="majorHAnsi" w:hAnsiTheme="majorHAnsi"/>
                <w:b/>
                <w:szCs w:val="22"/>
              </w:rPr>
              <w:t>(per bridge or interface)</w:t>
            </w:r>
          </w:p>
        </w:tc>
        <w:tc>
          <w:tcPr>
            <w:tcW w:w="0" w:type="auto"/>
            <w:tcBorders>
              <w:top w:val="single" w:sz="8" w:space="0" w:color="auto"/>
              <w:left w:val="nil"/>
              <w:bottom w:val="single" w:sz="8" w:space="0" w:color="auto"/>
              <w:right w:val="single" w:sz="8" w:space="0" w:color="auto"/>
            </w:tcBorders>
            <w:shd w:val="clear" w:color="auto" w:fill="95B3D7"/>
            <w:tcMar>
              <w:top w:w="0" w:type="dxa"/>
              <w:left w:w="108" w:type="dxa"/>
              <w:bottom w:w="0" w:type="dxa"/>
              <w:right w:w="108" w:type="dxa"/>
            </w:tcMar>
            <w:hideMark/>
          </w:tcPr>
          <w:p w14:paraId="64B90056" w14:textId="77777777" w:rsidR="000A029C" w:rsidRPr="00080656" w:rsidRDefault="000A029C" w:rsidP="004D2920">
            <w:pPr>
              <w:pStyle w:val="Body"/>
              <w:autoSpaceDE w:val="0"/>
              <w:autoSpaceDN w:val="0"/>
              <w:adjustRightInd w:val="0"/>
              <w:jc w:val="center"/>
              <w:rPr>
                <w:rFonts w:asciiTheme="majorHAnsi" w:hAnsiTheme="majorHAnsi"/>
                <w:b/>
                <w:szCs w:val="22"/>
              </w:rPr>
            </w:pPr>
            <w:r w:rsidRPr="00080656">
              <w:rPr>
                <w:rFonts w:asciiTheme="majorHAnsi" w:hAnsiTheme="majorHAnsi"/>
                <w:b/>
                <w:szCs w:val="22"/>
              </w:rPr>
              <w:t>Type of check</w:t>
            </w:r>
          </w:p>
        </w:tc>
      </w:tr>
      <w:tr w:rsidR="000A029C" w:rsidRPr="00080656" w14:paraId="20C02DD1" w14:textId="77777777" w:rsidTr="004D2920">
        <w:trPr>
          <w:trHeight w:val="367"/>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BDB200" w14:textId="38A3FB8C" w:rsidR="000A029C" w:rsidRPr="00080656" w:rsidRDefault="000A029C" w:rsidP="004D2920">
            <w:pPr>
              <w:pStyle w:val="Body"/>
              <w:autoSpaceDE w:val="0"/>
              <w:autoSpaceDN w:val="0"/>
              <w:adjustRightInd w:val="0"/>
              <w:rPr>
                <w:rFonts w:asciiTheme="majorHAnsi" w:hAnsiTheme="majorHAnsi"/>
                <w:szCs w:val="22"/>
              </w:rPr>
            </w:pPr>
            <w:proofErr w:type="gramStart"/>
            <w:r w:rsidRPr="002D34CD">
              <w:rPr>
                <w:rStyle w:val="FilesandDirectories"/>
                <w:rPrChange w:id="4410" w:author="Kate Boardman" w:date="2016-04-19T18:50:00Z">
                  <w:rPr>
                    <w:rFonts w:asciiTheme="majorHAnsi" w:hAnsiTheme="majorHAnsi"/>
                    <w:szCs w:val="22"/>
                  </w:rPr>
                </w:rPrChange>
              </w:rPr>
              <w:t>scan_mode</w:t>
            </w:r>
            <w:proofErr w:type="gramEnd"/>
            <w:r w:rsidRPr="00080656">
              <w:rPr>
                <w:rFonts w:asciiTheme="majorHAnsi" w:hAnsiTheme="majorHAnsi"/>
                <w:szCs w:val="22"/>
              </w:rPr>
              <w:t xml:space="preserve"> pin can toggle only when </w:t>
            </w:r>
            <w:r w:rsidR="00C31235">
              <w:rPr>
                <w:rFonts w:asciiTheme="majorHAnsi" w:hAnsiTheme="majorHAnsi"/>
                <w:szCs w:val="22"/>
              </w:rPr>
              <w:t>ACE</w:t>
            </w:r>
            <w:r w:rsidRPr="00080656">
              <w:rPr>
                <w:rFonts w:asciiTheme="majorHAnsi" w:hAnsiTheme="majorHAnsi"/>
                <w:szCs w:val="22"/>
              </w:rPr>
              <w:t xml:space="preserve"> master bridge is idl</w:t>
            </w:r>
            <w:r w:rsidR="00AE1E6E">
              <w:rPr>
                <w:rFonts w:asciiTheme="majorHAnsi" w:hAnsiTheme="majorHAnsi"/>
                <w:szCs w:val="22"/>
              </w:rPr>
              <w:t>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F629838" w14:textId="49520333" w:rsidR="000A029C" w:rsidRPr="00080656" w:rsidRDefault="00C31235" w:rsidP="004D2920">
            <w:pPr>
              <w:pStyle w:val="Body"/>
              <w:autoSpaceDE w:val="0"/>
              <w:autoSpaceDN w:val="0"/>
              <w:adjustRightInd w:val="0"/>
              <w:rPr>
                <w:rFonts w:asciiTheme="majorHAnsi" w:hAnsiTheme="majorHAnsi"/>
                <w:szCs w:val="22"/>
              </w:rPr>
            </w:pPr>
            <w:r>
              <w:rPr>
                <w:rFonts w:asciiTheme="majorHAnsi" w:hAnsiTheme="majorHAnsi"/>
                <w:szCs w:val="22"/>
              </w:rPr>
              <w:t>ACE</w:t>
            </w:r>
            <w:r w:rsidR="000A029C" w:rsidRPr="00080656">
              <w:rPr>
                <w:rFonts w:asciiTheme="majorHAnsi" w:hAnsiTheme="majorHAnsi"/>
                <w:szCs w:val="22"/>
              </w:rPr>
              <w:t xml:space="preserve"> </w:t>
            </w:r>
            <w:r w:rsidR="00027BF1">
              <w:rPr>
                <w:rFonts w:asciiTheme="majorHAnsi" w:hAnsiTheme="majorHAnsi"/>
                <w:szCs w:val="22"/>
              </w:rPr>
              <w:t>M</w:t>
            </w:r>
            <w:r w:rsidR="000A029C" w:rsidRPr="00080656">
              <w:rPr>
                <w:rFonts w:asciiTheme="majorHAnsi" w:hAnsiTheme="majorHAnsi"/>
                <w:szCs w:val="22"/>
              </w:rPr>
              <w:t xml:space="preserve">aster </w:t>
            </w:r>
            <w:r w:rsidR="00027BF1">
              <w:rPr>
                <w:rFonts w:asciiTheme="majorHAnsi" w:hAnsiTheme="majorHAnsi"/>
                <w:szCs w:val="22"/>
              </w:rPr>
              <w:t>B</w:t>
            </w:r>
            <w:r w:rsidR="000A029C" w:rsidRPr="00080656">
              <w:rPr>
                <w:rFonts w:asciiTheme="majorHAnsi" w:hAnsiTheme="majorHAnsi"/>
                <w:szCs w:val="22"/>
              </w:rPr>
              <w:t xml:space="preserve">ridge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4767DAE" w14:textId="77777777" w:rsidR="000A029C" w:rsidRPr="00080656" w:rsidRDefault="000A029C" w:rsidP="004D2920">
            <w:pPr>
              <w:pStyle w:val="Body"/>
              <w:autoSpaceDE w:val="0"/>
              <w:autoSpaceDN w:val="0"/>
              <w:adjustRightInd w:val="0"/>
              <w:rPr>
                <w:rFonts w:asciiTheme="majorHAnsi" w:hAnsiTheme="majorHAnsi"/>
                <w:szCs w:val="22"/>
              </w:rPr>
            </w:pPr>
            <w:r w:rsidRPr="00080656">
              <w:rPr>
                <w:rFonts w:asciiTheme="majorHAnsi" w:hAnsiTheme="majorHAnsi"/>
                <w:szCs w:val="22"/>
              </w:rPr>
              <w:t>Functional</w:t>
            </w:r>
          </w:p>
        </w:tc>
      </w:tr>
      <w:tr w:rsidR="00027BF1" w:rsidRPr="00080656" w14:paraId="58B60529" w14:textId="77777777" w:rsidTr="00D1194A">
        <w:trPr>
          <w:trHeight w:val="358"/>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AA67D9" w14:textId="581DFA56" w:rsidR="00027BF1" w:rsidRPr="00080656" w:rsidRDefault="00027BF1" w:rsidP="004D2920">
            <w:pPr>
              <w:pStyle w:val="Body"/>
              <w:autoSpaceDE w:val="0"/>
              <w:autoSpaceDN w:val="0"/>
              <w:adjustRightInd w:val="0"/>
              <w:rPr>
                <w:rFonts w:asciiTheme="majorHAnsi" w:hAnsiTheme="majorHAnsi"/>
                <w:szCs w:val="22"/>
              </w:rPr>
            </w:pPr>
            <w:proofErr w:type="gramStart"/>
            <w:r w:rsidRPr="002D34CD">
              <w:rPr>
                <w:rStyle w:val="FilesandDirectories"/>
                <w:rPrChange w:id="4411" w:author="Kate Boardman" w:date="2016-04-19T18:50:00Z">
                  <w:rPr>
                    <w:rFonts w:asciiTheme="majorHAnsi" w:hAnsiTheme="majorHAnsi"/>
                    <w:szCs w:val="22"/>
                  </w:rPr>
                </w:rPrChange>
              </w:rPr>
              <w:t>system_cg_or</w:t>
            </w:r>
            <w:proofErr w:type="gramEnd"/>
            <w:r w:rsidRPr="00080656">
              <w:rPr>
                <w:rFonts w:asciiTheme="majorHAnsi" w:hAnsiTheme="majorHAnsi"/>
                <w:szCs w:val="22"/>
              </w:rPr>
              <w:t xml:space="preserve"> pin can toggle only when </w:t>
            </w:r>
            <w:r w:rsidR="00C31235">
              <w:rPr>
                <w:rFonts w:asciiTheme="majorHAnsi" w:hAnsiTheme="majorHAnsi"/>
                <w:szCs w:val="22"/>
              </w:rPr>
              <w:t>ACE</w:t>
            </w:r>
            <w:r w:rsidRPr="00080656">
              <w:rPr>
                <w:rFonts w:asciiTheme="majorHAnsi" w:hAnsiTheme="majorHAnsi"/>
                <w:szCs w:val="22"/>
              </w:rPr>
              <w:t xml:space="preserve"> master bridge is idle</w:t>
            </w:r>
            <w:r w:rsidR="00AE1E6E">
              <w:rPr>
                <w:rFonts w:asciiTheme="majorHAnsi" w:hAnsiTheme="majorHAnsi"/>
                <w:szCs w:val="22"/>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hideMark/>
          </w:tcPr>
          <w:p w14:paraId="2F5E96CC" w14:textId="11198D70" w:rsidR="00027BF1" w:rsidRPr="00080656" w:rsidRDefault="00C31235" w:rsidP="004D2920">
            <w:pPr>
              <w:pStyle w:val="Body"/>
              <w:autoSpaceDE w:val="0"/>
              <w:autoSpaceDN w:val="0"/>
              <w:adjustRightInd w:val="0"/>
              <w:rPr>
                <w:rFonts w:asciiTheme="majorHAnsi" w:hAnsiTheme="majorHAnsi"/>
                <w:szCs w:val="22"/>
              </w:rPr>
            </w:pPr>
            <w:r>
              <w:rPr>
                <w:rFonts w:asciiTheme="majorHAnsi" w:hAnsiTheme="majorHAnsi"/>
                <w:szCs w:val="22"/>
              </w:rPr>
              <w:t>ACE</w:t>
            </w:r>
            <w:r w:rsidR="00027BF1" w:rsidRPr="005F74FB">
              <w:rPr>
                <w:rFonts w:asciiTheme="majorHAnsi" w:hAnsiTheme="majorHAnsi"/>
                <w:szCs w:val="22"/>
              </w:rPr>
              <w:t xml:space="preserve"> Master Bridge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ACBD4F8" w14:textId="77777777" w:rsidR="00027BF1" w:rsidRPr="00080656" w:rsidRDefault="00027BF1" w:rsidP="004D2920">
            <w:pPr>
              <w:pStyle w:val="Body"/>
              <w:autoSpaceDE w:val="0"/>
              <w:autoSpaceDN w:val="0"/>
              <w:adjustRightInd w:val="0"/>
              <w:rPr>
                <w:rFonts w:asciiTheme="majorHAnsi" w:hAnsiTheme="majorHAnsi"/>
                <w:szCs w:val="22"/>
              </w:rPr>
            </w:pPr>
            <w:r w:rsidRPr="00080656">
              <w:rPr>
                <w:rFonts w:asciiTheme="majorHAnsi" w:hAnsiTheme="majorHAnsi"/>
                <w:szCs w:val="22"/>
              </w:rPr>
              <w:t>Functional</w:t>
            </w:r>
          </w:p>
        </w:tc>
      </w:tr>
      <w:tr w:rsidR="00027BF1" w:rsidRPr="00080656" w14:paraId="3242D12B" w14:textId="77777777" w:rsidTr="00D1194A">
        <w:trPr>
          <w:trHeight w:val="358"/>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F0D248" w14:textId="51264BC4" w:rsidR="00027BF1" w:rsidRPr="00080656" w:rsidRDefault="00027BF1" w:rsidP="004D2920">
            <w:pPr>
              <w:pStyle w:val="Body"/>
              <w:autoSpaceDE w:val="0"/>
              <w:autoSpaceDN w:val="0"/>
              <w:adjustRightInd w:val="0"/>
              <w:rPr>
                <w:rFonts w:asciiTheme="majorHAnsi" w:hAnsiTheme="majorHAnsi"/>
                <w:szCs w:val="22"/>
              </w:rPr>
            </w:pPr>
            <w:proofErr w:type="gramStart"/>
            <w:r w:rsidRPr="002D34CD">
              <w:rPr>
                <w:rStyle w:val="FilesandDirectories"/>
                <w:rPrChange w:id="4412" w:author="Kate Boardman" w:date="2016-04-19T18:50:00Z">
                  <w:rPr>
                    <w:rFonts w:asciiTheme="majorHAnsi" w:hAnsiTheme="majorHAnsi"/>
                    <w:szCs w:val="22"/>
                  </w:rPr>
                </w:rPrChange>
              </w:rPr>
              <w:t>system_clk_en</w:t>
            </w:r>
            <w:proofErr w:type="gramEnd"/>
            <w:r w:rsidRPr="00080656">
              <w:rPr>
                <w:rFonts w:asciiTheme="majorHAnsi" w:hAnsiTheme="majorHAnsi"/>
                <w:szCs w:val="22"/>
              </w:rPr>
              <w:t xml:space="preserve"> pin can toggle only when </w:t>
            </w:r>
            <w:r w:rsidR="00C31235">
              <w:rPr>
                <w:rFonts w:asciiTheme="majorHAnsi" w:hAnsiTheme="majorHAnsi"/>
                <w:szCs w:val="22"/>
              </w:rPr>
              <w:t>ACE</w:t>
            </w:r>
            <w:r w:rsidRPr="00080656">
              <w:rPr>
                <w:rFonts w:asciiTheme="majorHAnsi" w:hAnsiTheme="majorHAnsi"/>
                <w:szCs w:val="22"/>
              </w:rPr>
              <w:t xml:space="preserve"> master bridge is idle</w:t>
            </w:r>
            <w:r w:rsidR="00AE1E6E">
              <w:rPr>
                <w:rFonts w:asciiTheme="majorHAnsi" w:hAnsiTheme="majorHAnsi"/>
                <w:szCs w:val="22"/>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hideMark/>
          </w:tcPr>
          <w:p w14:paraId="06BFEC93" w14:textId="45358A8D" w:rsidR="00027BF1" w:rsidRPr="00080656" w:rsidRDefault="00C31235" w:rsidP="004D2920">
            <w:pPr>
              <w:pStyle w:val="Body"/>
              <w:autoSpaceDE w:val="0"/>
              <w:autoSpaceDN w:val="0"/>
              <w:adjustRightInd w:val="0"/>
              <w:rPr>
                <w:rFonts w:asciiTheme="majorHAnsi" w:hAnsiTheme="majorHAnsi"/>
                <w:szCs w:val="22"/>
              </w:rPr>
            </w:pPr>
            <w:r>
              <w:rPr>
                <w:rFonts w:asciiTheme="majorHAnsi" w:hAnsiTheme="majorHAnsi"/>
                <w:szCs w:val="22"/>
              </w:rPr>
              <w:t>ACE</w:t>
            </w:r>
            <w:r w:rsidR="00027BF1" w:rsidRPr="005F74FB">
              <w:rPr>
                <w:rFonts w:asciiTheme="majorHAnsi" w:hAnsiTheme="majorHAnsi"/>
                <w:szCs w:val="22"/>
              </w:rPr>
              <w:t xml:space="preserve"> Master Bridge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BE383C5" w14:textId="77777777" w:rsidR="00027BF1" w:rsidRPr="00080656" w:rsidRDefault="00027BF1" w:rsidP="004D2920">
            <w:pPr>
              <w:pStyle w:val="Body"/>
              <w:autoSpaceDE w:val="0"/>
              <w:autoSpaceDN w:val="0"/>
              <w:adjustRightInd w:val="0"/>
              <w:rPr>
                <w:rFonts w:asciiTheme="majorHAnsi" w:hAnsiTheme="majorHAnsi"/>
                <w:szCs w:val="22"/>
              </w:rPr>
            </w:pPr>
            <w:r w:rsidRPr="00080656">
              <w:rPr>
                <w:rFonts w:asciiTheme="majorHAnsi" w:hAnsiTheme="majorHAnsi"/>
                <w:szCs w:val="22"/>
              </w:rPr>
              <w:t>Functional</w:t>
            </w:r>
          </w:p>
        </w:tc>
      </w:tr>
      <w:tr w:rsidR="000A029C" w:rsidRPr="00080656" w14:paraId="7CE13336" w14:textId="77777777" w:rsidTr="004D2920">
        <w:trPr>
          <w:trHeight w:val="358"/>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5F25BA" w14:textId="53951781" w:rsidR="000A029C" w:rsidRPr="00080656" w:rsidRDefault="000A029C" w:rsidP="004D2920">
            <w:pPr>
              <w:pStyle w:val="Body"/>
              <w:autoSpaceDE w:val="0"/>
              <w:autoSpaceDN w:val="0"/>
              <w:adjustRightInd w:val="0"/>
              <w:rPr>
                <w:rFonts w:asciiTheme="majorHAnsi" w:hAnsiTheme="majorHAnsi"/>
                <w:szCs w:val="22"/>
              </w:rPr>
            </w:pPr>
            <w:proofErr w:type="gramStart"/>
            <w:r w:rsidRPr="002D34CD">
              <w:rPr>
                <w:rStyle w:val="FilesandDirectories"/>
                <w:rPrChange w:id="4413" w:author="Kate Boardman" w:date="2016-04-19T18:50:00Z">
                  <w:rPr>
                    <w:rFonts w:asciiTheme="majorHAnsi" w:hAnsiTheme="majorHAnsi"/>
                    <w:szCs w:val="22"/>
                  </w:rPr>
                </w:rPrChange>
              </w:rPr>
              <w:t>scan_mode</w:t>
            </w:r>
            <w:proofErr w:type="gramEnd"/>
            <w:r w:rsidRPr="00080656">
              <w:rPr>
                <w:rFonts w:asciiTheme="majorHAnsi" w:hAnsiTheme="majorHAnsi"/>
                <w:szCs w:val="22"/>
              </w:rPr>
              <w:t xml:space="preserve"> pin can toggle only when </w:t>
            </w:r>
            <w:r w:rsidR="00C31235">
              <w:rPr>
                <w:rFonts w:asciiTheme="majorHAnsi" w:hAnsiTheme="majorHAnsi"/>
                <w:szCs w:val="22"/>
              </w:rPr>
              <w:t>ACE</w:t>
            </w:r>
            <w:r w:rsidRPr="00080656">
              <w:rPr>
                <w:rFonts w:asciiTheme="majorHAnsi" w:hAnsiTheme="majorHAnsi"/>
                <w:szCs w:val="22"/>
              </w:rPr>
              <w:t xml:space="preserve"> slave </w:t>
            </w:r>
            <w:r w:rsidRPr="00080656">
              <w:rPr>
                <w:rFonts w:asciiTheme="majorHAnsi" w:hAnsiTheme="majorHAnsi"/>
                <w:szCs w:val="22"/>
              </w:rPr>
              <w:lastRenderedPageBreak/>
              <w:t xml:space="preserve">bridge is idle </w:t>
            </w:r>
            <w:r w:rsidR="00AE1E6E">
              <w:rPr>
                <w:rFonts w:asciiTheme="majorHAnsi" w:hAnsiTheme="majorHAnsi"/>
                <w:szCs w:val="22"/>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53738E0" w14:textId="185788D3" w:rsidR="000A029C" w:rsidRPr="00080656" w:rsidRDefault="00C31235" w:rsidP="004D2920">
            <w:pPr>
              <w:pStyle w:val="Body"/>
              <w:autoSpaceDE w:val="0"/>
              <w:autoSpaceDN w:val="0"/>
              <w:adjustRightInd w:val="0"/>
              <w:rPr>
                <w:rFonts w:asciiTheme="majorHAnsi" w:hAnsiTheme="majorHAnsi"/>
                <w:szCs w:val="22"/>
              </w:rPr>
            </w:pPr>
            <w:r>
              <w:rPr>
                <w:rFonts w:asciiTheme="majorHAnsi" w:hAnsiTheme="majorHAnsi"/>
                <w:szCs w:val="22"/>
              </w:rPr>
              <w:lastRenderedPageBreak/>
              <w:t>ACE</w:t>
            </w:r>
            <w:r w:rsidR="000A029C" w:rsidRPr="00080656">
              <w:rPr>
                <w:rFonts w:asciiTheme="majorHAnsi" w:hAnsiTheme="majorHAnsi"/>
                <w:szCs w:val="22"/>
              </w:rPr>
              <w:t xml:space="preserve"> </w:t>
            </w:r>
            <w:r w:rsidR="00027BF1">
              <w:rPr>
                <w:rFonts w:asciiTheme="majorHAnsi" w:hAnsiTheme="majorHAnsi"/>
                <w:szCs w:val="22"/>
              </w:rPr>
              <w:t>S</w:t>
            </w:r>
            <w:r w:rsidR="000A029C" w:rsidRPr="00080656">
              <w:rPr>
                <w:rFonts w:asciiTheme="majorHAnsi" w:hAnsiTheme="majorHAnsi"/>
                <w:szCs w:val="22"/>
              </w:rPr>
              <w:t xml:space="preserve">lave </w:t>
            </w:r>
            <w:r w:rsidR="00027BF1">
              <w:rPr>
                <w:rFonts w:asciiTheme="majorHAnsi" w:hAnsiTheme="majorHAnsi"/>
                <w:szCs w:val="22"/>
              </w:rPr>
              <w:t>B</w:t>
            </w:r>
            <w:r w:rsidR="000A029C" w:rsidRPr="00080656">
              <w:rPr>
                <w:rFonts w:asciiTheme="majorHAnsi" w:hAnsiTheme="majorHAnsi"/>
                <w:szCs w:val="22"/>
              </w:rPr>
              <w:t xml:space="preserve">ridge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28D96DC" w14:textId="77777777" w:rsidR="000A029C" w:rsidRPr="00080656" w:rsidRDefault="000A029C" w:rsidP="004D2920">
            <w:pPr>
              <w:pStyle w:val="Body"/>
              <w:autoSpaceDE w:val="0"/>
              <w:autoSpaceDN w:val="0"/>
              <w:adjustRightInd w:val="0"/>
              <w:rPr>
                <w:rFonts w:asciiTheme="majorHAnsi" w:hAnsiTheme="majorHAnsi"/>
                <w:szCs w:val="22"/>
              </w:rPr>
            </w:pPr>
            <w:r w:rsidRPr="00080656">
              <w:rPr>
                <w:rFonts w:asciiTheme="majorHAnsi" w:hAnsiTheme="majorHAnsi"/>
                <w:szCs w:val="22"/>
              </w:rPr>
              <w:t>Functional</w:t>
            </w:r>
          </w:p>
        </w:tc>
      </w:tr>
      <w:tr w:rsidR="000A029C" w:rsidRPr="00080656" w14:paraId="6E23C433" w14:textId="77777777" w:rsidTr="004D2920">
        <w:trPr>
          <w:trHeight w:val="358"/>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768EC8" w14:textId="42511779" w:rsidR="000A029C" w:rsidRPr="00080656" w:rsidRDefault="000A029C" w:rsidP="004D2920">
            <w:pPr>
              <w:pStyle w:val="Body"/>
              <w:autoSpaceDE w:val="0"/>
              <w:autoSpaceDN w:val="0"/>
              <w:adjustRightInd w:val="0"/>
              <w:rPr>
                <w:rFonts w:asciiTheme="majorHAnsi" w:hAnsiTheme="majorHAnsi"/>
                <w:szCs w:val="22"/>
              </w:rPr>
            </w:pPr>
            <w:proofErr w:type="gramStart"/>
            <w:r w:rsidRPr="002D34CD">
              <w:rPr>
                <w:rStyle w:val="FilesandDirectories"/>
                <w:rPrChange w:id="4414" w:author="Kate Boardman" w:date="2016-04-19T18:50:00Z">
                  <w:rPr>
                    <w:rFonts w:asciiTheme="majorHAnsi" w:hAnsiTheme="majorHAnsi"/>
                    <w:szCs w:val="22"/>
                  </w:rPr>
                </w:rPrChange>
              </w:rPr>
              <w:lastRenderedPageBreak/>
              <w:t>system_cg_or</w:t>
            </w:r>
            <w:proofErr w:type="gramEnd"/>
            <w:r w:rsidRPr="00080656">
              <w:rPr>
                <w:rFonts w:asciiTheme="majorHAnsi" w:hAnsiTheme="majorHAnsi"/>
                <w:szCs w:val="22"/>
              </w:rPr>
              <w:t xml:space="preserve"> pin can toggle only when </w:t>
            </w:r>
            <w:r w:rsidR="00C31235">
              <w:rPr>
                <w:rFonts w:asciiTheme="majorHAnsi" w:hAnsiTheme="majorHAnsi"/>
                <w:szCs w:val="22"/>
              </w:rPr>
              <w:t>ACE</w:t>
            </w:r>
            <w:r w:rsidRPr="00080656">
              <w:rPr>
                <w:rFonts w:asciiTheme="majorHAnsi" w:hAnsiTheme="majorHAnsi"/>
                <w:szCs w:val="22"/>
              </w:rPr>
              <w:t xml:space="preserve"> slave bridge is idle</w:t>
            </w:r>
            <w:r w:rsidR="00AE1E6E">
              <w:rPr>
                <w:rFonts w:asciiTheme="majorHAnsi" w:hAnsiTheme="majorHAnsi"/>
                <w:szCs w:val="22"/>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D508BB6" w14:textId="3BFE4351" w:rsidR="000A029C" w:rsidRPr="00080656" w:rsidRDefault="00C31235" w:rsidP="004D2920">
            <w:pPr>
              <w:pStyle w:val="Body"/>
              <w:autoSpaceDE w:val="0"/>
              <w:autoSpaceDN w:val="0"/>
              <w:adjustRightInd w:val="0"/>
              <w:rPr>
                <w:rFonts w:asciiTheme="majorHAnsi" w:hAnsiTheme="majorHAnsi"/>
                <w:szCs w:val="22"/>
              </w:rPr>
            </w:pPr>
            <w:r>
              <w:rPr>
                <w:rFonts w:asciiTheme="majorHAnsi" w:hAnsiTheme="majorHAnsi"/>
                <w:szCs w:val="22"/>
              </w:rPr>
              <w:t>ACE</w:t>
            </w:r>
            <w:r w:rsidR="00027BF1" w:rsidRPr="00080656">
              <w:rPr>
                <w:rFonts w:asciiTheme="majorHAnsi" w:hAnsiTheme="majorHAnsi"/>
                <w:szCs w:val="22"/>
              </w:rPr>
              <w:t xml:space="preserve"> </w:t>
            </w:r>
            <w:r w:rsidR="00027BF1">
              <w:rPr>
                <w:rFonts w:asciiTheme="majorHAnsi" w:hAnsiTheme="majorHAnsi"/>
                <w:szCs w:val="22"/>
              </w:rPr>
              <w:t>S</w:t>
            </w:r>
            <w:r w:rsidR="00027BF1" w:rsidRPr="00080656">
              <w:rPr>
                <w:rFonts w:asciiTheme="majorHAnsi" w:hAnsiTheme="majorHAnsi"/>
                <w:szCs w:val="22"/>
              </w:rPr>
              <w:t xml:space="preserve">lave </w:t>
            </w:r>
            <w:r w:rsidR="00027BF1">
              <w:rPr>
                <w:rFonts w:asciiTheme="majorHAnsi" w:hAnsiTheme="majorHAnsi"/>
                <w:szCs w:val="22"/>
              </w:rPr>
              <w:t>B</w:t>
            </w:r>
            <w:r w:rsidR="00027BF1" w:rsidRPr="00080656">
              <w:rPr>
                <w:rFonts w:asciiTheme="majorHAnsi" w:hAnsiTheme="majorHAnsi"/>
                <w:szCs w:val="22"/>
              </w:rPr>
              <w:t>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60CA506" w14:textId="77777777" w:rsidR="000A029C" w:rsidRPr="00080656" w:rsidRDefault="000A029C" w:rsidP="004D2920">
            <w:pPr>
              <w:pStyle w:val="Body"/>
              <w:autoSpaceDE w:val="0"/>
              <w:autoSpaceDN w:val="0"/>
              <w:adjustRightInd w:val="0"/>
              <w:rPr>
                <w:rFonts w:asciiTheme="majorHAnsi" w:hAnsiTheme="majorHAnsi"/>
                <w:szCs w:val="22"/>
              </w:rPr>
            </w:pPr>
            <w:r w:rsidRPr="00080656">
              <w:rPr>
                <w:rFonts w:asciiTheme="majorHAnsi" w:hAnsiTheme="majorHAnsi"/>
                <w:szCs w:val="22"/>
              </w:rPr>
              <w:t>Functional</w:t>
            </w:r>
          </w:p>
        </w:tc>
      </w:tr>
      <w:tr w:rsidR="000A029C" w:rsidRPr="00080656" w14:paraId="0037E8E6" w14:textId="77777777" w:rsidTr="004D2920">
        <w:trPr>
          <w:trHeight w:val="358"/>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2ABD61" w14:textId="754BC378" w:rsidR="000A029C" w:rsidRPr="00080656" w:rsidRDefault="000A029C" w:rsidP="004D2920">
            <w:pPr>
              <w:pStyle w:val="Body"/>
              <w:autoSpaceDE w:val="0"/>
              <w:autoSpaceDN w:val="0"/>
              <w:adjustRightInd w:val="0"/>
              <w:rPr>
                <w:rFonts w:asciiTheme="majorHAnsi" w:hAnsiTheme="majorHAnsi"/>
                <w:szCs w:val="22"/>
              </w:rPr>
            </w:pPr>
            <w:proofErr w:type="gramStart"/>
            <w:r w:rsidRPr="002D34CD">
              <w:rPr>
                <w:rStyle w:val="FilesandDirectories"/>
                <w:rPrChange w:id="4415" w:author="Kate Boardman" w:date="2016-04-19T18:50:00Z">
                  <w:rPr>
                    <w:rFonts w:asciiTheme="majorHAnsi" w:hAnsiTheme="majorHAnsi"/>
                    <w:szCs w:val="22"/>
                  </w:rPr>
                </w:rPrChange>
              </w:rPr>
              <w:t>system_clk_en</w:t>
            </w:r>
            <w:proofErr w:type="gramEnd"/>
            <w:r w:rsidRPr="00080656">
              <w:rPr>
                <w:rFonts w:asciiTheme="majorHAnsi" w:hAnsiTheme="majorHAnsi"/>
                <w:szCs w:val="22"/>
              </w:rPr>
              <w:t xml:space="preserve"> pin can toggle only when </w:t>
            </w:r>
            <w:r w:rsidR="00C31235">
              <w:rPr>
                <w:rFonts w:asciiTheme="majorHAnsi" w:hAnsiTheme="majorHAnsi"/>
                <w:szCs w:val="22"/>
              </w:rPr>
              <w:t>ACE</w:t>
            </w:r>
            <w:r w:rsidRPr="00080656">
              <w:rPr>
                <w:rFonts w:asciiTheme="majorHAnsi" w:hAnsiTheme="majorHAnsi"/>
                <w:szCs w:val="22"/>
              </w:rPr>
              <w:t xml:space="preserve"> slave bridge is idle</w:t>
            </w:r>
            <w:r w:rsidR="00AE1E6E">
              <w:rPr>
                <w:rFonts w:asciiTheme="majorHAnsi" w:hAnsiTheme="majorHAnsi"/>
                <w:szCs w:val="22"/>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BB01EF6" w14:textId="7696D8DD" w:rsidR="000A029C" w:rsidRPr="00080656" w:rsidRDefault="00C31235" w:rsidP="004D2920">
            <w:pPr>
              <w:pStyle w:val="Body"/>
              <w:autoSpaceDE w:val="0"/>
              <w:autoSpaceDN w:val="0"/>
              <w:adjustRightInd w:val="0"/>
              <w:rPr>
                <w:rFonts w:asciiTheme="majorHAnsi" w:hAnsiTheme="majorHAnsi"/>
                <w:szCs w:val="22"/>
              </w:rPr>
            </w:pPr>
            <w:r>
              <w:rPr>
                <w:rFonts w:asciiTheme="majorHAnsi" w:hAnsiTheme="majorHAnsi"/>
                <w:szCs w:val="22"/>
              </w:rPr>
              <w:t>ACE</w:t>
            </w:r>
            <w:r w:rsidR="00027BF1" w:rsidRPr="00080656">
              <w:rPr>
                <w:rFonts w:asciiTheme="majorHAnsi" w:hAnsiTheme="majorHAnsi"/>
                <w:szCs w:val="22"/>
              </w:rPr>
              <w:t xml:space="preserve"> </w:t>
            </w:r>
            <w:r w:rsidR="00027BF1">
              <w:rPr>
                <w:rFonts w:asciiTheme="majorHAnsi" w:hAnsiTheme="majorHAnsi"/>
                <w:szCs w:val="22"/>
              </w:rPr>
              <w:t>S</w:t>
            </w:r>
            <w:r w:rsidR="00027BF1" w:rsidRPr="00080656">
              <w:rPr>
                <w:rFonts w:asciiTheme="majorHAnsi" w:hAnsiTheme="majorHAnsi"/>
                <w:szCs w:val="22"/>
              </w:rPr>
              <w:t xml:space="preserve">lave </w:t>
            </w:r>
            <w:r w:rsidR="00027BF1">
              <w:rPr>
                <w:rFonts w:asciiTheme="majorHAnsi" w:hAnsiTheme="majorHAnsi"/>
                <w:szCs w:val="22"/>
              </w:rPr>
              <w:t>B</w:t>
            </w:r>
            <w:r w:rsidR="00027BF1" w:rsidRPr="00080656">
              <w:rPr>
                <w:rFonts w:asciiTheme="majorHAnsi" w:hAnsiTheme="majorHAnsi"/>
                <w:szCs w:val="22"/>
              </w:rPr>
              <w:t>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EA08C6C" w14:textId="77777777" w:rsidR="000A029C" w:rsidRPr="00080656" w:rsidRDefault="000A029C" w:rsidP="004D2920">
            <w:pPr>
              <w:pStyle w:val="Body"/>
              <w:autoSpaceDE w:val="0"/>
              <w:autoSpaceDN w:val="0"/>
              <w:adjustRightInd w:val="0"/>
              <w:rPr>
                <w:rFonts w:asciiTheme="majorHAnsi" w:hAnsiTheme="majorHAnsi"/>
                <w:szCs w:val="22"/>
              </w:rPr>
            </w:pPr>
            <w:r w:rsidRPr="00080656">
              <w:rPr>
                <w:rFonts w:asciiTheme="majorHAnsi" w:hAnsiTheme="majorHAnsi"/>
                <w:szCs w:val="22"/>
              </w:rPr>
              <w:t>Functional</w:t>
            </w:r>
          </w:p>
        </w:tc>
      </w:tr>
    </w:tbl>
    <w:p w14:paraId="7BEE74FA" w14:textId="7E154040" w:rsidR="000A029C" w:rsidRPr="00080656" w:rsidDel="00A97263" w:rsidRDefault="000A029C" w:rsidP="000A029C">
      <w:pPr>
        <w:pStyle w:val="Body"/>
        <w:rPr>
          <w:del w:id="4416" w:author="Kate Boardman" w:date="2016-04-19T10:14:00Z"/>
          <w:rFonts w:asciiTheme="majorHAnsi" w:hAnsiTheme="majorHAnsi"/>
          <w:szCs w:val="22"/>
        </w:rPr>
      </w:pPr>
      <w:bookmarkStart w:id="4417" w:name="_Toc378951174"/>
    </w:p>
    <w:p w14:paraId="5D1895B2" w14:textId="150C89A7" w:rsidR="000A029C" w:rsidRPr="00572DD3" w:rsidDel="00A97263" w:rsidRDefault="000A029C" w:rsidP="000A029C">
      <w:pPr>
        <w:pStyle w:val="Heading3"/>
        <w:rPr>
          <w:del w:id="4418" w:author="Kate Boardman" w:date="2016-04-19T10:13:00Z"/>
        </w:rPr>
      </w:pPr>
      <w:bookmarkStart w:id="4419" w:name="_Toc407201552"/>
      <w:del w:id="4420" w:author="Kate Boardman" w:date="2016-04-19T10:13:00Z">
        <w:r w:rsidRPr="00572DD3" w:rsidDel="00A97263">
          <w:delText>Router Checker</w:delText>
        </w:r>
        <w:bookmarkEnd w:id="4417"/>
        <w:bookmarkEnd w:id="4419"/>
      </w:del>
    </w:p>
    <w:p w14:paraId="6CBC3117" w14:textId="1C7B7AC6" w:rsidR="0035120C" w:rsidDel="00A97263" w:rsidRDefault="000A029C" w:rsidP="00D1194A">
      <w:pPr>
        <w:pStyle w:val="Body"/>
        <w:rPr>
          <w:del w:id="4421" w:author="Kate Boardman" w:date="2016-04-19T10:13:00Z"/>
        </w:rPr>
      </w:pPr>
      <w:del w:id="4422" w:author="Kate Boardman" w:date="2016-04-19T10:13:00Z">
        <w:r w:rsidRPr="00080656" w:rsidDel="00A97263">
          <w:rPr>
            <w:rFonts w:asciiTheme="majorHAnsi" w:hAnsiTheme="majorHAnsi"/>
            <w:szCs w:val="22"/>
          </w:rPr>
          <w:delText xml:space="preserve">The </w:delText>
        </w:r>
        <w:r w:rsidR="00027BF1" w:rsidDel="00A97263">
          <w:rPr>
            <w:rFonts w:asciiTheme="majorHAnsi" w:hAnsiTheme="majorHAnsi"/>
            <w:szCs w:val="22"/>
          </w:rPr>
          <w:delText>R</w:delText>
        </w:r>
        <w:r w:rsidRPr="00080656" w:rsidDel="00A97263">
          <w:rPr>
            <w:rFonts w:asciiTheme="majorHAnsi" w:hAnsiTheme="majorHAnsi"/>
            <w:szCs w:val="22"/>
          </w:rPr>
          <w:delText xml:space="preserve">outer </w:delText>
        </w:r>
        <w:r w:rsidR="00027BF1" w:rsidDel="00A97263">
          <w:rPr>
            <w:rFonts w:asciiTheme="majorHAnsi" w:hAnsiTheme="majorHAnsi"/>
            <w:szCs w:val="22"/>
          </w:rPr>
          <w:delText>C</w:delText>
        </w:r>
        <w:r w:rsidRPr="00080656" w:rsidDel="00A97263">
          <w:rPr>
            <w:rFonts w:asciiTheme="majorHAnsi" w:hAnsiTheme="majorHAnsi"/>
            <w:szCs w:val="22"/>
          </w:rPr>
          <w:delText>hecker</w:delText>
        </w:r>
        <w:r w:rsidR="00D123F0" w:rsidDel="00A97263">
          <w:rPr>
            <w:rFonts w:asciiTheme="majorHAnsi" w:hAnsiTheme="majorHAnsi"/>
            <w:szCs w:val="22"/>
          </w:rPr>
          <w:delText xml:space="preserve"> is</w:delText>
        </w:r>
        <w:r w:rsidRPr="00080656" w:rsidDel="00A97263">
          <w:rPr>
            <w:rFonts w:asciiTheme="majorHAnsi" w:hAnsiTheme="majorHAnsi"/>
            <w:szCs w:val="22"/>
          </w:rPr>
          <w:delText xml:space="preserve"> responsible for monitoring router RTL during simulation.  Each instance of router RTL has a corresponding router checker monitoring its behavior.  The </w:delText>
        </w:r>
        <w:r w:rsidR="00027BF1" w:rsidDel="00A97263">
          <w:rPr>
            <w:rFonts w:asciiTheme="majorHAnsi" w:hAnsiTheme="majorHAnsi"/>
            <w:szCs w:val="22"/>
          </w:rPr>
          <w:delText>R</w:delText>
        </w:r>
        <w:r w:rsidRPr="00080656" w:rsidDel="00A97263">
          <w:rPr>
            <w:rFonts w:asciiTheme="majorHAnsi" w:hAnsiTheme="majorHAnsi"/>
            <w:szCs w:val="22"/>
          </w:rPr>
          <w:delText xml:space="preserve">outer </w:delText>
        </w:r>
        <w:r w:rsidR="00027BF1" w:rsidDel="00A97263">
          <w:rPr>
            <w:rFonts w:asciiTheme="majorHAnsi" w:hAnsiTheme="majorHAnsi"/>
            <w:szCs w:val="22"/>
          </w:rPr>
          <w:delText>C</w:delText>
        </w:r>
        <w:r w:rsidRPr="00080656" w:rsidDel="00A97263">
          <w:rPr>
            <w:rFonts w:asciiTheme="majorHAnsi" w:hAnsiTheme="majorHAnsi"/>
            <w:szCs w:val="22"/>
          </w:rPr>
          <w:delText>hecker enforce</w:delText>
        </w:r>
        <w:r w:rsidR="00E00B73" w:rsidDel="00A97263">
          <w:rPr>
            <w:rFonts w:asciiTheme="majorHAnsi" w:hAnsiTheme="majorHAnsi"/>
            <w:szCs w:val="22"/>
          </w:rPr>
          <w:delText>s</w:delText>
        </w:r>
        <w:r w:rsidRPr="00080656" w:rsidDel="00A97263">
          <w:rPr>
            <w:rFonts w:asciiTheme="majorHAnsi" w:hAnsiTheme="majorHAnsi"/>
            <w:szCs w:val="22"/>
          </w:rPr>
          <w:delText xml:space="preserve"> adherence to protocol on all ports.   In addition, </w:delText>
        </w:r>
        <w:r w:rsidR="00E00B73" w:rsidDel="00A97263">
          <w:rPr>
            <w:rFonts w:asciiTheme="majorHAnsi" w:hAnsiTheme="majorHAnsi"/>
            <w:szCs w:val="22"/>
          </w:rPr>
          <w:delText>it</w:delText>
        </w:r>
        <w:r w:rsidRPr="00080656" w:rsidDel="00A97263">
          <w:rPr>
            <w:rFonts w:asciiTheme="majorHAnsi" w:hAnsiTheme="majorHAnsi"/>
            <w:szCs w:val="22"/>
          </w:rPr>
          <w:delText xml:space="preserve"> ensure</w:delText>
        </w:r>
        <w:r w:rsidR="00E00B73" w:rsidDel="00A97263">
          <w:rPr>
            <w:rFonts w:asciiTheme="majorHAnsi" w:hAnsiTheme="majorHAnsi"/>
            <w:szCs w:val="22"/>
          </w:rPr>
          <w:delText>s</w:delText>
        </w:r>
        <w:r w:rsidRPr="00080656" w:rsidDel="00A97263">
          <w:rPr>
            <w:rFonts w:asciiTheme="majorHAnsi" w:hAnsiTheme="majorHAnsi"/>
            <w:szCs w:val="22"/>
          </w:rPr>
          <w:delText xml:space="preserve"> functional correctness of router RTL during simulation. At the end of simulation, when there should be no traffic in the NoC, th</w:delText>
        </w:r>
        <w:r w:rsidR="00E00B73" w:rsidDel="00A97263">
          <w:rPr>
            <w:rFonts w:asciiTheme="majorHAnsi" w:hAnsiTheme="majorHAnsi"/>
            <w:szCs w:val="22"/>
          </w:rPr>
          <w:delText>is</w:delText>
        </w:r>
        <w:r w:rsidRPr="00080656" w:rsidDel="00A97263">
          <w:rPr>
            <w:rFonts w:asciiTheme="majorHAnsi" w:hAnsiTheme="majorHAnsi"/>
            <w:szCs w:val="22"/>
          </w:rPr>
          <w:delText xml:space="preserve"> checker perform</w:delText>
        </w:r>
        <w:r w:rsidR="00E00B73" w:rsidDel="00A97263">
          <w:rPr>
            <w:rFonts w:asciiTheme="majorHAnsi" w:hAnsiTheme="majorHAnsi"/>
            <w:szCs w:val="22"/>
          </w:rPr>
          <w:delText>s</w:delText>
        </w:r>
        <w:r w:rsidRPr="00080656" w:rsidDel="00A97263">
          <w:rPr>
            <w:rFonts w:asciiTheme="majorHAnsi" w:hAnsiTheme="majorHAnsi"/>
            <w:szCs w:val="22"/>
          </w:rPr>
          <w:delText xml:space="preserve"> exit checks to ensure each instance of router RTL is in a proper idle state.</w:delText>
        </w:r>
      </w:del>
    </w:p>
    <w:p w14:paraId="40A545E9" w14:textId="10551C47" w:rsidR="000A029C" w:rsidRPr="00080656" w:rsidDel="00A97263" w:rsidRDefault="000A029C" w:rsidP="000A029C">
      <w:pPr>
        <w:pStyle w:val="Caption"/>
        <w:jc w:val="center"/>
        <w:rPr>
          <w:del w:id="4423" w:author="Kate Boardman" w:date="2016-04-19T10:13:00Z"/>
          <w:rFonts w:asciiTheme="majorHAnsi" w:hAnsiTheme="majorHAnsi"/>
          <w:sz w:val="22"/>
          <w:szCs w:val="22"/>
        </w:rPr>
      </w:pPr>
      <w:del w:id="4424" w:author="Kate Boardman" w:date="2016-04-19T10:13:00Z">
        <w:r w:rsidRPr="00080656" w:rsidDel="00A97263">
          <w:rPr>
            <w:rFonts w:asciiTheme="majorHAnsi" w:hAnsiTheme="majorHAnsi"/>
            <w:sz w:val="22"/>
            <w:szCs w:val="22"/>
          </w:rPr>
          <w:delText xml:space="preserve">Table </w:delText>
        </w:r>
        <w:r w:rsidRPr="00080656" w:rsidDel="00A97263">
          <w:rPr>
            <w:rFonts w:asciiTheme="majorHAnsi" w:hAnsiTheme="majorHAnsi"/>
            <w:sz w:val="22"/>
            <w:szCs w:val="22"/>
          </w:rPr>
          <w:fldChar w:fldCharType="begin"/>
        </w:r>
        <w:r w:rsidRPr="00080656" w:rsidDel="00A97263">
          <w:rPr>
            <w:rFonts w:asciiTheme="majorHAnsi" w:hAnsiTheme="majorHAnsi"/>
            <w:sz w:val="22"/>
            <w:szCs w:val="22"/>
          </w:rPr>
          <w:delInstrText xml:space="preserve"> SEQ Table \* ARABIC </w:delInstrText>
        </w:r>
        <w:r w:rsidRPr="00080656" w:rsidDel="00A97263">
          <w:rPr>
            <w:rFonts w:asciiTheme="majorHAnsi" w:hAnsiTheme="majorHAnsi"/>
            <w:sz w:val="22"/>
            <w:szCs w:val="22"/>
          </w:rPr>
          <w:fldChar w:fldCharType="separate"/>
        </w:r>
        <w:r w:rsidR="00624168" w:rsidDel="00A97263">
          <w:rPr>
            <w:rFonts w:asciiTheme="majorHAnsi" w:hAnsiTheme="majorHAnsi"/>
            <w:noProof/>
            <w:sz w:val="22"/>
            <w:szCs w:val="22"/>
          </w:rPr>
          <w:delText>28</w:delText>
        </w:r>
        <w:r w:rsidRPr="00080656" w:rsidDel="00A97263">
          <w:rPr>
            <w:rFonts w:asciiTheme="majorHAnsi" w:hAnsiTheme="majorHAnsi"/>
            <w:noProof/>
            <w:sz w:val="22"/>
            <w:szCs w:val="22"/>
          </w:rPr>
          <w:fldChar w:fldCharType="end"/>
        </w:r>
        <w:r w:rsidRPr="00080656" w:rsidDel="00A97263">
          <w:rPr>
            <w:rFonts w:asciiTheme="majorHAnsi" w:hAnsiTheme="majorHAnsi"/>
            <w:sz w:val="22"/>
            <w:szCs w:val="22"/>
          </w:rPr>
          <w:delText xml:space="preserve"> Router checks</w:delText>
        </w:r>
      </w:del>
    </w:p>
    <w:tbl>
      <w:tblPr>
        <w:tblStyle w:val="TableGrid"/>
        <w:tblW w:w="0" w:type="auto"/>
        <w:jc w:val="center"/>
        <w:tblLook w:val="04A0" w:firstRow="1" w:lastRow="0" w:firstColumn="1" w:lastColumn="0" w:noHBand="0" w:noVBand="1"/>
      </w:tblPr>
      <w:tblGrid>
        <w:gridCol w:w="5466"/>
        <w:gridCol w:w="2639"/>
        <w:gridCol w:w="1245"/>
      </w:tblGrid>
      <w:tr w:rsidR="000A029C" w:rsidRPr="00080656" w:rsidDel="00A97263" w14:paraId="4E447476" w14:textId="6BD8CD38" w:rsidTr="000A029C">
        <w:trPr>
          <w:jc w:val="center"/>
          <w:del w:id="4425" w:author="Kate Boardman" w:date="2016-04-19T10:13:00Z"/>
        </w:trPr>
        <w:tc>
          <w:tcPr>
            <w:tcW w:w="5466" w:type="dxa"/>
            <w:shd w:val="clear" w:color="auto" w:fill="95B3D7" w:themeFill="accent1" w:themeFillTint="99"/>
          </w:tcPr>
          <w:p w14:paraId="5248D319" w14:textId="2C2A86A4" w:rsidR="000A029C" w:rsidRPr="00080656" w:rsidDel="00A97263" w:rsidRDefault="000A029C" w:rsidP="004D2920">
            <w:pPr>
              <w:pStyle w:val="Body"/>
              <w:jc w:val="center"/>
              <w:rPr>
                <w:del w:id="4426" w:author="Kate Boardman" w:date="2016-04-19T10:13:00Z"/>
                <w:rFonts w:asciiTheme="majorHAnsi" w:hAnsiTheme="majorHAnsi"/>
                <w:b/>
                <w:szCs w:val="22"/>
              </w:rPr>
            </w:pPr>
            <w:del w:id="4427" w:author="Kate Boardman" w:date="2016-04-19T10:13:00Z">
              <w:r w:rsidRPr="00080656" w:rsidDel="00A97263">
                <w:rPr>
                  <w:rFonts w:asciiTheme="majorHAnsi" w:hAnsiTheme="majorHAnsi"/>
                  <w:b/>
                  <w:szCs w:val="22"/>
                </w:rPr>
                <w:delText>Description of check</w:delText>
              </w:r>
            </w:del>
          </w:p>
        </w:tc>
        <w:tc>
          <w:tcPr>
            <w:tcW w:w="2639" w:type="dxa"/>
            <w:shd w:val="clear" w:color="auto" w:fill="95B3D7" w:themeFill="accent1" w:themeFillTint="99"/>
          </w:tcPr>
          <w:p w14:paraId="4ED750DB" w14:textId="767C19EA" w:rsidR="000A029C" w:rsidRPr="00080656" w:rsidDel="00A97263" w:rsidRDefault="000A029C" w:rsidP="004D2920">
            <w:pPr>
              <w:pStyle w:val="Body"/>
              <w:jc w:val="center"/>
              <w:rPr>
                <w:del w:id="4428" w:author="Kate Boardman" w:date="2016-04-19T10:13:00Z"/>
                <w:rFonts w:asciiTheme="majorHAnsi" w:hAnsiTheme="majorHAnsi"/>
                <w:b/>
                <w:szCs w:val="22"/>
              </w:rPr>
            </w:pPr>
            <w:del w:id="4429" w:author="Kate Boardman" w:date="2016-04-19T10:13:00Z">
              <w:r w:rsidRPr="00080656" w:rsidDel="00A97263">
                <w:rPr>
                  <w:rFonts w:asciiTheme="majorHAnsi" w:hAnsiTheme="majorHAnsi"/>
                  <w:b/>
                  <w:szCs w:val="22"/>
                </w:rPr>
                <w:delText>Instantiated</w:delText>
              </w:r>
            </w:del>
          </w:p>
        </w:tc>
        <w:tc>
          <w:tcPr>
            <w:tcW w:w="1245" w:type="dxa"/>
            <w:shd w:val="clear" w:color="auto" w:fill="95B3D7" w:themeFill="accent1" w:themeFillTint="99"/>
          </w:tcPr>
          <w:p w14:paraId="3545B52E" w14:textId="11FB2C22" w:rsidR="000A029C" w:rsidRPr="00080656" w:rsidDel="00A97263" w:rsidRDefault="000A029C" w:rsidP="004D2920">
            <w:pPr>
              <w:pStyle w:val="Body"/>
              <w:jc w:val="center"/>
              <w:rPr>
                <w:del w:id="4430" w:author="Kate Boardman" w:date="2016-04-19T10:13:00Z"/>
                <w:rFonts w:asciiTheme="majorHAnsi" w:hAnsiTheme="majorHAnsi"/>
                <w:b/>
                <w:szCs w:val="22"/>
              </w:rPr>
            </w:pPr>
            <w:del w:id="4431" w:author="Kate Boardman" w:date="2016-04-19T10:13:00Z">
              <w:r w:rsidRPr="00080656" w:rsidDel="00A97263">
                <w:rPr>
                  <w:rFonts w:asciiTheme="majorHAnsi" w:hAnsiTheme="majorHAnsi"/>
                  <w:b/>
                  <w:szCs w:val="22"/>
                </w:rPr>
                <w:delText>Type of check</w:delText>
              </w:r>
            </w:del>
          </w:p>
        </w:tc>
      </w:tr>
      <w:tr w:rsidR="000A029C" w:rsidRPr="00080656" w:rsidDel="00A97263" w14:paraId="30B5A933" w14:textId="6F555DAF" w:rsidTr="000A029C">
        <w:trPr>
          <w:trHeight w:val="368"/>
          <w:jc w:val="center"/>
          <w:del w:id="4432" w:author="Kate Boardman" w:date="2016-04-19T10:13:00Z"/>
        </w:trPr>
        <w:tc>
          <w:tcPr>
            <w:tcW w:w="5466" w:type="dxa"/>
          </w:tcPr>
          <w:p w14:paraId="3334A909" w14:textId="1255FDC1" w:rsidR="000A029C" w:rsidRPr="00080656" w:rsidDel="00A97263" w:rsidRDefault="0076129D">
            <w:pPr>
              <w:pStyle w:val="Body"/>
              <w:rPr>
                <w:del w:id="4433" w:author="Kate Boardman" w:date="2016-04-19T10:13:00Z"/>
                <w:rFonts w:asciiTheme="majorHAnsi" w:hAnsiTheme="majorHAnsi"/>
                <w:szCs w:val="22"/>
              </w:rPr>
            </w:pPr>
            <w:del w:id="4434" w:author="Kate Boardman" w:date="2016-04-19T10:13:00Z">
              <w:r w:rsidDel="00A97263">
                <w:rPr>
                  <w:rFonts w:asciiTheme="majorHAnsi" w:hAnsiTheme="majorHAnsi"/>
                  <w:szCs w:val="22"/>
                </w:rPr>
                <w:delText>C</w:delText>
              </w:r>
              <w:r w:rsidR="000A029C" w:rsidRPr="00080656" w:rsidDel="00A97263">
                <w:rPr>
                  <w:rFonts w:asciiTheme="majorHAnsi" w:hAnsiTheme="majorHAnsi"/>
                  <w:szCs w:val="22"/>
                </w:rPr>
                <w:delText xml:space="preserve">ontrol signals </w:delText>
              </w:r>
              <w:r w:rsidDel="00A97263">
                <w:rPr>
                  <w:rFonts w:asciiTheme="majorHAnsi" w:hAnsiTheme="majorHAnsi"/>
                  <w:szCs w:val="22"/>
                </w:rPr>
                <w:delText xml:space="preserve">must </w:delText>
              </w:r>
              <w:r w:rsidR="00FA449E" w:rsidDel="00A97263">
                <w:rPr>
                  <w:rFonts w:asciiTheme="majorHAnsi" w:hAnsiTheme="majorHAnsi"/>
                  <w:szCs w:val="22"/>
                </w:rPr>
                <w:delText xml:space="preserve">not be unknown (x or z) </w:delText>
              </w:r>
              <w:r w:rsidR="000A029C" w:rsidRPr="00080656" w:rsidDel="00A97263">
                <w:rPr>
                  <w:rFonts w:asciiTheme="majorHAnsi" w:hAnsiTheme="majorHAnsi"/>
                  <w:szCs w:val="22"/>
                </w:rPr>
                <w:delText xml:space="preserve">when </w:delText>
              </w:r>
              <w:r w:rsidR="00FA449E" w:rsidDel="00A97263">
                <w:rPr>
                  <w:rFonts w:asciiTheme="majorHAnsi" w:hAnsiTheme="majorHAnsi"/>
                  <w:szCs w:val="22"/>
                </w:rPr>
                <w:delText xml:space="preserve">out of </w:delText>
              </w:r>
              <w:r w:rsidR="000A029C" w:rsidRPr="00080656" w:rsidDel="00A97263">
                <w:rPr>
                  <w:rFonts w:asciiTheme="majorHAnsi" w:hAnsiTheme="majorHAnsi"/>
                  <w:szCs w:val="22"/>
                </w:rPr>
                <w:delText>reset</w:delText>
              </w:r>
              <w:r w:rsidR="00AE1E6E" w:rsidDel="00A97263">
                <w:rPr>
                  <w:rFonts w:asciiTheme="majorHAnsi" w:hAnsiTheme="majorHAnsi"/>
                  <w:szCs w:val="22"/>
                </w:rPr>
                <w:delText>.</w:delText>
              </w:r>
            </w:del>
          </w:p>
        </w:tc>
        <w:tc>
          <w:tcPr>
            <w:tcW w:w="2639" w:type="dxa"/>
          </w:tcPr>
          <w:p w14:paraId="064593C4" w14:textId="07F48E96" w:rsidR="000A029C" w:rsidRPr="00080656" w:rsidDel="00A97263" w:rsidRDefault="000A029C" w:rsidP="004D2920">
            <w:pPr>
              <w:pStyle w:val="Body"/>
              <w:rPr>
                <w:del w:id="4435" w:author="Kate Boardman" w:date="2016-04-19T10:13:00Z"/>
                <w:rFonts w:asciiTheme="majorHAnsi" w:hAnsiTheme="majorHAnsi"/>
                <w:szCs w:val="22"/>
              </w:rPr>
            </w:pPr>
            <w:del w:id="4436" w:author="Kate Boardman" w:date="2016-04-19T10:13:00Z">
              <w:r w:rsidRPr="00080656" w:rsidDel="00A97263">
                <w:rPr>
                  <w:rFonts w:asciiTheme="majorHAnsi" w:hAnsiTheme="majorHAnsi"/>
                  <w:szCs w:val="22"/>
                </w:rPr>
                <w:delText>Each Router Input Port</w:delText>
              </w:r>
            </w:del>
          </w:p>
        </w:tc>
        <w:tc>
          <w:tcPr>
            <w:tcW w:w="1245" w:type="dxa"/>
          </w:tcPr>
          <w:p w14:paraId="36428358" w14:textId="4C0ED02E" w:rsidR="000A029C" w:rsidRPr="00080656" w:rsidDel="00A97263" w:rsidRDefault="000A029C" w:rsidP="004D2920">
            <w:pPr>
              <w:pStyle w:val="Body"/>
              <w:rPr>
                <w:del w:id="4437" w:author="Kate Boardman" w:date="2016-04-19T10:13:00Z"/>
                <w:rFonts w:asciiTheme="majorHAnsi" w:hAnsiTheme="majorHAnsi"/>
                <w:szCs w:val="22"/>
              </w:rPr>
            </w:pPr>
            <w:del w:id="4438" w:author="Kate Boardman" w:date="2016-04-19T10:13:00Z">
              <w:r w:rsidRPr="00080656" w:rsidDel="00A97263">
                <w:rPr>
                  <w:rFonts w:asciiTheme="majorHAnsi" w:hAnsiTheme="majorHAnsi"/>
                  <w:szCs w:val="22"/>
                </w:rPr>
                <w:delText>Protocol</w:delText>
              </w:r>
            </w:del>
          </w:p>
        </w:tc>
      </w:tr>
      <w:tr w:rsidR="000A029C" w:rsidRPr="00080656" w:rsidDel="00A97263" w14:paraId="480E1A05" w14:textId="249AE338" w:rsidTr="000A029C">
        <w:trPr>
          <w:jc w:val="center"/>
          <w:del w:id="4439" w:author="Kate Boardman" w:date="2016-04-19T10:13:00Z"/>
        </w:trPr>
        <w:tc>
          <w:tcPr>
            <w:tcW w:w="5466" w:type="dxa"/>
          </w:tcPr>
          <w:p w14:paraId="4428E863" w14:textId="1CA43551" w:rsidR="000A029C" w:rsidRPr="00080656" w:rsidDel="00A97263" w:rsidRDefault="000A029C" w:rsidP="004D2920">
            <w:pPr>
              <w:pStyle w:val="Body"/>
              <w:rPr>
                <w:del w:id="4440" w:author="Kate Boardman" w:date="2016-04-19T10:13:00Z"/>
                <w:rFonts w:asciiTheme="majorHAnsi" w:hAnsiTheme="majorHAnsi"/>
                <w:szCs w:val="22"/>
              </w:rPr>
            </w:pPr>
            <w:del w:id="4441" w:author="Kate Boardman" w:date="2016-04-19T10:13:00Z">
              <w:r w:rsidRPr="00080656" w:rsidDel="00A97263">
                <w:rPr>
                  <w:rFonts w:asciiTheme="majorHAnsi" w:hAnsiTheme="majorHAnsi"/>
                  <w:szCs w:val="22"/>
                </w:rPr>
                <w:delText>Reset has to be active for at least 16 clocks</w:delText>
              </w:r>
              <w:r w:rsidR="00AE1E6E" w:rsidDel="00A97263">
                <w:rPr>
                  <w:rFonts w:asciiTheme="majorHAnsi" w:hAnsiTheme="majorHAnsi"/>
                  <w:szCs w:val="22"/>
                </w:rPr>
                <w:delText>.</w:delText>
              </w:r>
            </w:del>
          </w:p>
        </w:tc>
        <w:tc>
          <w:tcPr>
            <w:tcW w:w="2639" w:type="dxa"/>
          </w:tcPr>
          <w:p w14:paraId="7067F627" w14:textId="629E1B59" w:rsidR="000A029C" w:rsidRPr="00080656" w:rsidDel="00A97263" w:rsidRDefault="000A029C" w:rsidP="004D2920">
            <w:pPr>
              <w:pStyle w:val="Body"/>
              <w:tabs>
                <w:tab w:val="clear" w:pos="2700"/>
                <w:tab w:val="center" w:pos="907"/>
              </w:tabs>
              <w:rPr>
                <w:del w:id="4442" w:author="Kate Boardman" w:date="2016-04-19T10:13:00Z"/>
                <w:rFonts w:asciiTheme="majorHAnsi" w:hAnsiTheme="majorHAnsi"/>
                <w:szCs w:val="22"/>
              </w:rPr>
            </w:pPr>
            <w:del w:id="4443" w:author="Kate Boardman" w:date="2016-04-19T10:13:00Z">
              <w:r w:rsidRPr="00080656" w:rsidDel="00A97263">
                <w:rPr>
                  <w:rFonts w:asciiTheme="majorHAnsi" w:hAnsiTheme="majorHAnsi"/>
                  <w:szCs w:val="22"/>
                </w:rPr>
                <w:delText>Each Router Input Port</w:delText>
              </w:r>
            </w:del>
          </w:p>
        </w:tc>
        <w:tc>
          <w:tcPr>
            <w:tcW w:w="1245" w:type="dxa"/>
          </w:tcPr>
          <w:p w14:paraId="5F5B2E5A" w14:textId="668C04A4" w:rsidR="000A029C" w:rsidRPr="00080656" w:rsidDel="00A97263" w:rsidRDefault="000A029C" w:rsidP="004D2920">
            <w:pPr>
              <w:pStyle w:val="Body"/>
              <w:rPr>
                <w:del w:id="4444" w:author="Kate Boardman" w:date="2016-04-19T10:13:00Z"/>
                <w:rFonts w:asciiTheme="majorHAnsi" w:hAnsiTheme="majorHAnsi"/>
                <w:szCs w:val="22"/>
              </w:rPr>
            </w:pPr>
            <w:del w:id="4445" w:author="Kate Boardman" w:date="2016-04-19T10:13:00Z">
              <w:r w:rsidRPr="00080656" w:rsidDel="00A97263">
                <w:rPr>
                  <w:rFonts w:asciiTheme="majorHAnsi" w:hAnsiTheme="majorHAnsi"/>
                  <w:szCs w:val="22"/>
                </w:rPr>
                <w:delText>Protocol</w:delText>
              </w:r>
            </w:del>
          </w:p>
        </w:tc>
      </w:tr>
      <w:tr w:rsidR="000A029C" w:rsidRPr="00080656" w:rsidDel="00A97263" w14:paraId="718F17F6" w14:textId="5D6C94E8" w:rsidTr="000A029C">
        <w:trPr>
          <w:jc w:val="center"/>
          <w:del w:id="4446" w:author="Kate Boardman" w:date="2016-04-19T10:13:00Z"/>
        </w:trPr>
        <w:tc>
          <w:tcPr>
            <w:tcW w:w="5466" w:type="dxa"/>
          </w:tcPr>
          <w:p w14:paraId="60091E29" w14:textId="650B9470" w:rsidR="000A029C" w:rsidRPr="00080656" w:rsidDel="00A97263" w:rsidRDefault="000A029C" w:rsidP="004D2920">
            <w:pPr>
              <w:pStyle w:val="Body"/>
              <w:rPr>
                <w:del w:id="4447" w:author="Kate Boardman" w:date="2016-04-19T10:13:00Z"/>
                <w:rFonts w:asciiTheme="majorHAnsi" w:hAnsiTheme="majorHAnsi"/>
                <w:szCs w:val="22"/>
              </w:rPr>
            </w:pPr>
            <w:del w:id="4448" w:author="Kate Boardman" w:date="2016-04-19T10:13:00Z">
              <w:r w:rsidRPr="00080656" w:rsidDel="00A97263">
                <w:rPr>
                  <w:rFonts w:asciiTheme="majorHAnsi" w:hAnsiTheme="majorHAnsi"/>
                  <w:szCs w:val="22"/>
                </w:rPr>
                <w:delText>VC valid is one-hot.</w:delText>
              </w:r>
            </w:del>
          </w:p>
        </w:tc>
        <w:tc>
          <w:tcPr>
            <w:tcW w:w="2639" w:type="dxa"/>
          </w:tcPr>
          <w:p w14:paraId="58D6FDC2" w14:textId="084A7644" w:rsidR="000A029C" w:rsidRPr="00080656" w:rsidDel="00A97263" w:rsidRDefault="000A029C" w:rsidP="004D2920">
            <w:pPr>
              <w:pStyle w:val="Body"/>
              <w:rPr>
                <w:del w:id="4449" w:author="Kate Boardman" w:date="2016-04-19T10:13:00Z"/>
                <w:rFonts w:asciiTheme="majorHAnsi" w:hAnsiTheme="majorHAnsi"/>
                <w:szCs w:val="22"/>
              </w:rPr>
            </w:pPr>
            <w:del w:id="4450" w:author="Kate Boardman" w:date="2016-04-19T10:13:00Z">
              <w:r w:rsidRPr="00080656" w:rsidDel="00A97263">
                <w:rPr>
                  <w:rFonts w:asciiTheme="majorHAnsi" w:hAnsiTheme="majorHAnsi"/>
                  <w:szCs w:val="22"/>
                </w:rPr>
                <w:delText>Each Router Input Port</w:delText>
              </w:r>
            </w:del>
          </w:p>
        </w:tc>
        <w:tc>
          <w:tcPr>
            <w:tcW w:w="1245" w:type="dxa"/>
          </w:tcPr>
          <w:p w14:paraId="4AD1E6C6" w14:textId="2BA7BF8F" w:rsidR="000A029C" w:rsidRPr="00080656" w:rsidDel="00A97263" w:rsidRDefault="000A029C" w:rsidP="004D2920">
            <w:pPr>
              <w:pStyle w:val="Body"/>
              <w:rPr>
                <w:del w:id="4451" w:author="Kate Boardman" w:date="2016-04-19T10:13:00Z"/>
                <w:rFonts w:asciiTheme="majorHAnsi" w:hAnsiTheme="majorHAnsi"/>
                <w:szCs w:val="22"/>
              </w:rPr>
            </w:pPr>
            <w:del w:id="4452" w:author="Kate Boardman" w:date="2016-04-19T10:13:00Z">
              <w:r w:rsidRPr="00080656" w:rsidDel="00A97263">
                <w:rPr>
                  <w:rFonts w:asciiTheme="majorHAnsi" w:hAnsiTheme="majorHAnsi"/>
                  <w:szCs w:val="22"/>
                </w:rPr>
                <w:delText>Protocol</w:delText>
              </w:r>
            </w:del>
          </w:p>
        </w:tc>
      </w:tr>
      <w:tr w:rsidR="000A029C" w:rsidRPr="00080656" w:rsidDel="00A97263" w14:paraId="09F3A5FB" w14:textId="6733E4FB" w:rsidTr="000A029C">
        <w:trPr>
          <w:jc w:val="center"/>
          <w:del w:id="4453" w:author="Kate Boardman" w:date="2016-04-19T10:13:00Z"/>
        </w:trPr>
        <w:tc>
          <w:tcPr>
            <w:tcW w:w="5466" w:type="dxa"/>
          </w:tcPr>
          <w:p w14:paraId="19973700" w14:textId="082CE657" w:rsidR="000A029C" w:rsidRPr="00080656" w:rsidDel="00A97263" w:rsidRDefault="000A029C" w:rsidP="004D2920">
            <w:pPr>
              <w:pStyle w:val="Body"/>
              <w:rPr>
                <w:del w:id="4454" w:author="Kate Boardman" w:date="2016-04-19T10:13:00Z"/>
                <w:rFonts w:asciiTheme="majorHAnsi" w:hAnsiTheme="majorHAnsi"/>
                <w:szCs w:val="22"/>
              </w:rPr>
            </w:pPr>
            <w:del w:id="4455" w:author="Kate Boardman" w:date="2016-04-19T10:13:00Z">
              <w:r w:rsidRPr="00080656" w:rsidDel="00A97263">
                <w:rPr>
                  <w:rFonts w:asciiTheme="majorHAnsi" w:hAnsiTheme="majorHAnsi"/>
                  <w:szCs w:val="22"/>
                </w:rPr>
                <w:delText>Output port should be 0-4</w:delText>
              </w:r>
              <w:r w:rsidR="00AE1E6E" w:rsidDel="00A97263">
                <w:rPr>
                  <w:rFonts w:asciiTheme="majorHAnsi" w:hAnsiTheme="majorHAnsi"/>
                  <w:szCs w:val="22"/>
                </w:rPr>
                <w:delText>.</w:delText>
              </w:r>
            </w:del>
          </w:p>
        </w:tc>
        <w:tc>
          <w:tcPr>
            <w:tcW w:w="2639" w:type="dxa"/>
          </w:tcPr>
          <w:p w14:paraId="5925AD93" w14:textId="3D8D5BDE" w:rsidR="000A029C" w:rsidRPr="00080656" w:rsidDel="00A97263" w:rsidRDefault="000A029C" w:rsidP="004D2920">
            <w:pPr>
              <w:pStyle w:val="Body"/>
              <w:rPr>
                <w:del w:id="4456" w:author="Kate Boardman" w:date="2016-04-19T10:13:00Z"/>
                <w:rFonts w:asciiTheme="majorHAnsi" w:hAnsiTheme="majorHAnsi"/>
                <w:szCs w:val="22"/>
              </w:rPr>
            </w:pPr>
            <w:del w:id="4457" w:author="Kate Boardman" w:date="2016-04-19T10:13:00Z">
              <w:r w:rsidRPr="00080656" w:rsidDel="00A97263">
                <w:rPr>
                  <w:rFonts w:asciiTheme="majorHAnsi" w:hAnsiTheme="majorHAnsi"/>
                  <w:szCs w:val="22"/>
                </w:rPr>
                <w:delText>Each Router Input Port</w:delText>
              </w:r>
            </w:del>
          </w:p>
        </w:tc>
        <w:tc>
          <w:tcPr>
            <w:tcW w:w="1245" w:type="dxa"/>
          </w:tcPr>
          <w:p w14:paraId="1580D18C" w14:textId="730A24D5" w:rsidR="000A029C" w:rsidRPr="00080656" w:rsidDel="00A97263" w:rsidRDefault="000A029C" w:rsidP="004D2920">
            <w:pPr>
              <w:pStyle w:val="Body"/>
              <w:rPr>
                <w:del w:id="4458" w:author="Kate Boardman" w:date="2016-04-19T10:13:00Z"/>
                <w:rFonts w:asciiTheme="majorHAnsi" w:hAnsiTheme="majorHAnsi"/>
                <w:szCs w:val="22"/>
              </w:rPr>
            </w:pPr>
            <w:del w:id="4459" w:author="Kate Boardman" w:date="2016-04-19T10:13:00Z">
              <w:r w:rsidRPr="00080656" w:rsidDel="00A97263">
                <w:rPr>
                  <w:rFonts w:asciiTheme="majorHAnsi" w:hAnsiTheme="majorHAnsi"/>
                  <w:szCs w:val="22"/>
                </w:rPr>
                <w:delText>Protocol</w:delText>
              </w:r>
            </w:del>
          </w:p>
        </w:tc>
      </w:tr>
      <w:tr w:rsidR="000A029C" w:rsidRPr="00080656" w:rsidDel="00A97263" w14:paraId="16AD304F" w14:textId="7122A420" w:rsidTr="000A029C">
        <w:trPr>
          <w:jc w:val="center"/>
          <w:del w:id="4460" w:author="Kate Boardman" w:date="2016-04-19T10:13:00Z"/>
        </w:trPr>
        <w:tc>
          <w:tcPr>
            <w:tcW w:w="5466" w:type="dxa"/>
          </w:tcPr>
          <w:p w14:paraId="6333318C" w14:textId="51B2426C" w:rsidR="000A029C" w:rsidRPr="00080656" w:rsidDel="00A97263" w:rsidRDefault="000A029C" w:rsidP="004D2920">
            <w:pPr>
              <w:pStyle w:val="Body"/>
              <w:rPr>
                <w:del w:id="4461" w:author="Kate Boardman" w:date="2016-04-19T10:13:00Z"/>
                <w:rFonts w:asciiTheme="majorHAnsi" w:hAnsiTheme="majorHAnsi"/>
                <w:szCs w:val="22"/>
              </w:rPr>
            </w:pPr>
            <w:del w:id="4462" w:author="Kate Boardman" w:date="2016-04-19T10:13:00Z">
              <w:r w:rsidRPr="00080656" w:rsidDel="00A97263">
                <w:rPr>
                  <w:rFonts w:asciiTheme="majorHAnsi" w:hAnsiTheme="majorHAnsi"/>
                  <w:szCs w:val="22"/>
                </w:rPr>
                <w:delText>Output port should not be the same as input port</w:delText>
              </w:r>
              <w:r w:rsidR="00AE1E6E" w:rsidDel="00A97263">
                <w:rPr>
                  <w:rFonts w:asciiTheme="majorHAnsi" w:hAnsiTheme="majorHAnsi"/>
                  <w:szCs w:val="22"/>
                </w:rPr>
                <w:delText>.</w:delText>
              </w:r>
            </w:del>
          </w:p>
        </w:tc>
        <w:tc>
          <w:tcPr>
            <w:tcW w:w="2639" w:type="dxa"/>
          </w:tcPr>
          <w:p w14:paraId="3E00BDDF" w14:textId="3EAB1608" w:rsidR="000A029C" w:rsidRPr="00080656" w:rsidDel="00A97263" w:rsidRDefault="000A029C" w:rsidP="004D2920">
            <w:pPr>
              <w:pStyle w:val="Body"/>
              <w:rPr>
                <w:del w:id="4463" w:author="Kate Boardman" w:date="2016-04-19T10:13:00Z"/>
                <w:rFonts w:asciiTheme="majorHAnsi" w:hAnsiTheme="majorHAnsi"/>
                <w:szCs w:val="22"/>
              </w:rPr>
            </w:pPr>
            <w:del w:id="4464" w:author="Kate Boardman" w:date="2016-04-19T10:13:00Z">
              <w:r w:rsidRPr="00080656" w:rsidDel="00A97263">
                <w:rPr>
                  <w:rFonts w:asciiTheme="majorHAnsi" w:hAnsiTheme="majorHAnsi"/>
                  <w:szCs w:val="22"/>
                </w:rPr>
                <w:delText>Each Router Input Port</w:delText>
              </w:r>
            </w:del>
          </w:p>
        </w:tc>
        <w:tc>
          <w:tcPr>
            <w:tcW w:w="1245" w:type="dxa"/>
          </w:tcPr>
          <w:p w14:paraId="3D80F113" w14:textId="447900DB" w:rsidR="000A029C" w:rsidRPr="00080656" w:rsidDel="00A97263" w:rsidRDefault="000A029C" w:rsidP="004D2920">
            <w:pPr>
              <w:pStyle w:val="Body"/>
              <w:rPr>
                <w:del w:id="4465" w:author="Kate Boardman" w:date="2016-04-19T10:13:00Z"/>
                <w:rFonts w:asciiTheme="majorHAnsi" w:hAnsiTheme="majorHAnsi"/>
                <w:szCs w:val="22"/>
              </w:rPr>
            </w:pPr>
            <w:del w:id="4466" w:author="Kate Boardman" w:date="2016-04-19T10:13:00Z">
              <w:r w:rsidRPr="00080656" w:rsidDel="00A97263">
                <w:rPr>
                  <w:rFonts w:asciiTheme="majorHAnsi" w:hAnsiTheme="majorHAnsi"/>
                  <w:szCs w:val="22"/>
                </w:rPr>
                <w:delText>Protocol</w:delText>
              </w:r>
            </w:del>
          </w:p>
        </w:tc>
      </w:tr>
      <w:tr w:rsidR="000A029C" w:rsidRPr="00080656" w:rsidDel="00A97263" w14:paraId="29BD7CCE" w14:textId="1B3D8D77" w:rsidTr="000A029C">
        <w:trPr>
          <w:jc w:val="center"/>
          <w:del w:id="4467" w:author="Kate Boardman" w:date="2016-04-19T10:13:00Z"/>
        </w:trPr>
        <w:tc>
          <w:tcPr>
            <w:tcW w:w="5466" w:type="dxa"/>
          </w:tcPr>
          <w:p w14:paraId="0D230857" w14:textId="6EECC0CB" w:rsidR="000A029C" w:rsidRPr="00080656" w:rsidDel="00A97263" w:rsidRDefault="000A029C" w:rsidP="004D2920">
            <w:pPr>
              <w:pStyle w:val="Body"/>
              <w:rPr>
                <w:del w:id="4468" w:author="Kate Boardman" w:date="2016-04-19T10:13:00Z"/>
                <w:rFonts w:asciiTheme="majorHAnsi" w:hAnsiTheme="majorHAnsi"/>
                <w:szCs w:val="22"/>
              </w:rPr>
            </w:pPr>
            <w:del w:id="4469" w:author="Kate Boardman" w:date="2016-04-19T10:13:00Z">
              <w:r w:rsidRPr="00080656" w:rsidDel="00A97263">
                <w:rPr>
                  <w:rFonts w:asciiTheme="majorHAnsi" w:hAnsiTheme="majorHAnsi"/>
                  <w:szCs w:val="22"/>
                </w:rPr>
                <w:delText>Credit overflow per VC</w:delText>
              </w:r>
              <w:r w:rsidR="00AE1E6E" w:rsidDel="00A97263">
                <w:rPr>
                  <w:rFonts w:asciiTheme="majorHAnsi" w:hAnsiTheme="majorHAnsi"/>
                  <w:szCs w:val="22"/>
                </w:rPr>
                <w:delText>.</w:delText>
              </w:r>
            </w:del>
          </w:p>
        </w:tc>
        <w:tc>
          <w:tcPr>
            <w:tcW w:w="2639" w:type="dxa"/>
          </w:tcPr>
          <w:p w14:paraId="1403A994" w14:textId="0BAD1613" w:rsidR="000A029C" w:rsidRPr="00080656" w:rsidDel="00A97263" w:rsidRDefault="000A029C" w:rsidP="004D2920">
            <w:pPr>
              <w:pStyle w:val="Body"/>
              <w:rPr>
                <w:del w:id="4470" w:author="Kate Boardman" w:date="2016-04-19T10:13:00Z"/>
                <w:rFonts w:asciiTheme="majorHAnsi" w:hAnsiTheme="majorHAnsi"/>
                <w:szCs w:val="22"/>
              </w:rPr>
            </w:pPr>
            <w:del w:id="4471" w:author="Kate Boardman" w:date="2016-04-19T10:13:00Z">
              <w:r w:rsidRPr="00080656" w:rsidDel="00A97263">
                <w:rPr>
                  <w:rFonts w:asciiTheme="majorHAnsi" w:hAnsiTheme="majorHAnsi"/>
                  <w:szCs w:val="22"/>
                </w:rPr>
                <w:delText>Each Router Input Port</w:delText>
              </w:r>
            </w:del>
          </w:p>
        </w:tc>
        <w:tc>
          <w:tcPr>
            <w:tcW w:w="1245" w:type="dxa"/>
          </w:tcPr>
          <w:p w14:paraId="6B8D608A" w14:textId="0A3480CA" w:rsidR="000A029C" w:rsidRPr="00080656" w:rsidDel="00A97263" w:rsidRDefault="000A029C" w:rsidP="004D2920">
            <w:pPr>
              <w:pStyle w:val="Body"/>
              <w:rPr>
                <w:del w:id="4472" w:author="Kate Boardman" w:date="2016-04-19T10:13:00Z"/>
                <w:rFonts w:asciiTheme="majorHAnsi" w:hAnsiTheme="majorHAnsi"/>
                <w:szCs w:val="22"/>
              </w:rPr>
            </w:pPr>
            <w:del w:id="4473" w:author="Kate Boardman" w:date="2016-04-19T10:13:00Z">
              <w:r w:rsidRPr="00080656" w:rsidDel="00A97263">
                <w:rPr>
                  <w:rFonts w:asciiTheme="majorHAnsi" w:hAnsiTheme="majorHAnsi"/>
                  <w:szCs w:val="22"/>
                </w:rPr>
                <w:delText>Protocol</w:delText>
              </w:r>
            </w:del>
          </w:p>
        </w:tc>
      </w:tr>
      <w:tr w:rsidR="000A029C" w:rsidRPr="00080656" w:rsidDel="00A97263" w14:paraId="726190C4" w14:textId="189D0035" w:rsidTr="000A029C">
        <w:trPr>
          <w:jc w:val="center"/>
          <w:del w:id="4474" w:author="Kate Boardman" w:date="2016-04-19T10:13:00Z"/>
        </w:trPr>
        <w:tc>
          <w:tcPr>
            <w:tcW w:w="5466" w:type="dxa"/>
          </w:tcPr>
          <w:p w14:paraId="6569A940" w14:textId="5D1A9FA8" w:rsidR="000A029C" w:rsidRPr="00080656" w:rsidDel="00A97263" w:rsidRDefault="000A029C" w:rsidP="004D2920">
            <w:pPr>
              <w:pStyle w:val="Body"/>
              <w:rPr>
                <w:del w:id="4475" w:author="Kate Boardman" w:date="2016-04-19T10:13:00Z"/>
                <w:rFonts w:asciiTheme="majorHAnsi" w:hAnsiTheme="majorHAnsi"/>
                <w:szCs w:val="22"/>
              </w:rPr>
            </w:pPr>
            <w:del w:id="4476" w:author="Kate Boardman" w:date="2016-04-19T10:13:00Z">
              <w:r w:rsidRPr="00080656" w:rsidDel="00A97263">
                <w:rPr>
                  <w:rFonts w:asciiTheme="majorHAnsi" w:hAnsiTheme="majorHAnsi"/>
                  <w:szCs w:val="22"/>
                </w:rPr>
                <w:delText>Credit underflow per VC</w:delText>
              </w:r>
              <w:r w:rsidR="00AE1E6E" w:rsidDel="00A97263">
                <w:rPr>
                  <w:rFonts w:asciiTheme="majorHAnsi" w:hAnsiTheme="majorHAnsi"/>
                  <w:szCs w:val="22"/>
                </w:rPr>
                <w:delText>.</w:delText>
              </w:r>
            </w:del>
          </w:p>
        </w:tc>
        <w:tc>
          <w:tcPr>
            <w:tcW w:w="2639" w:type="dxa"/>
          </w:tcPr>
          <w:p w14:paraId="218EE1DB" w14:textId="616BD8C7" w:rsidR="000A029C" w:rsidRPr="00080656" w:rsidDel="00A97263" w:rsidRDefault="000A029C" w:rsidP="004D2920">
            <w:pPr>
              <w:pStyle w:val="Body"/>
              <w:rPr>
                <w:del w:id="4477" w:author="Kate Boardman" w:date="2016-04-19T10:13:00Z"/>
                <w:rFonts w:asciiTheme="majorHAnsi" w:hAnsiTheme="majorHAnsi"/>
                <w:szCs w:val="22"/>
              </w:rPr>
            </w:pPr>
            <w:del w:id="4478" w:author="Kate Boardman" w:date="2016-04-19T10:13:00Z">
              <w:r w:rsidRPr="00080656" w:rsidDel="00A97263">
                <w:rPr>
                  <w:rFonts w:asciiTheme="majorHAnsi" w:hAnsiTheme="majorHAnsi"/>
                  <w:szCs w:val="22"/>
                </w:rPr>
                <w:delText>Each Router Input Port</w:delText>
              </w:r>
            </w:del>
          </w:p>
        </w:tc>
        <w:tc>
          <w:tcPr>
            <w:tcW w:w="1245" w:type="dxa"/>
          </w:tcPr>
          <w:p w14:paraId="017B4DBA" w14:textId="016847F4" w:rsidR="000A029C" w:rsidRPr="00080656" w:rsidDel="00A97263" w:rsidRDefault="000A029C" w:rsidP="004D2920">
            <w:pPr>
              <w:pStyle w:val="Body"/>
              <w:rPr>
                <w:del w:id="4479" w:author="Kate Boardman" w:date="2016-04-19T10:13:00Z"/>
                <w:rFonts w:asciiTheme="majorHAnsi" w:hAnsiTheme="majorHAnsi"/>
                <w:szCs w:val="22"/>
              </w:rPr>
            </w:pPr>
            <w:del w:id="4480" w:author="Kate Boardman" w:date="2016-04-19T10:13:00Z">
              <w:r w:rsidRPr="00080656" w:rsidDel="00A97263">
                <w:rPr>
                  <w:rFonts w:asciiTheme="majorHAnsi" w:hAnsiTheme="majorHAnsi"/>
                  <w:szCs w:val="22"/>
                </w:rPr>
                <w:delText>Protocol</w:delText>
              </w:r>
            </w:del>
          </w:p>
        </w:tc>
      </w:tr>
      <w:tr w:rsidR="000A029C" w:rsidRPr="00080656" w:rsidDel="00A97263" w14:paraId="4F0795CB" w14:textId="7CB17E79" w:rsidTr="000A029C">
        <w:trPr>
          <w:jc w:val="center"/>
          <w:del w:id="4481" w:author="Kate Boardman" w:date="2016-04-19T10:13:00Z"/>
        </w:trPr>
        <w:tc>
          <w:tcPr>
            <w:tcW w:w="5466" w:type="dxa"/>
          </w:tcPr>
          <w:p w14:paraId="23FB91E3" w14:textId="542EDAF2" w:rsidR="000A029C" w:rsidRPr="00080656" w:rsidDel="00A97263" w:rsidRDefault="000A029C" w:rsidP="004D2920">
            <w:pPr>
              <w:pStyle w:val="Body"/>
              <w:rPr>
                <w:del w:id="4482" w:author="Kate Boardman" w:date="2016-04-19T10:13:00Z"/>
                <w:rFonts w:asciiTheme="majorHAnsi" w:hAnsiTheme="majorHAnsi"/>
                <w:szCs w:val="22"/>
              </w:rPr>
            </w:pPr>
            <w:del w:id="4483" w:author="Kate Boardman" w:date="2016-04-19T10:13:00Z">
              <w:r w:rsidRPr="00080656" w:rsidDel="00A97263">
                <w:rPr>
                  <w:rFonts w:asciiTheme="majorHAnsi" w:hAnsiTheme="majorHAnsi"/>
                  <w:szCs w:val="22"/>
                </w:rPr>
                <w:delText>Packets received on disabled VC</w:delText>
              </w:r>
              <w:r w:rsidR="00AE1E6E" w:rsidDel="00A97263">
                <w:rPr>
                  <w:rFonts w:asciiTheme="majorHAnsi" w:hAnsiTheme="majorHAnsi"/>
                  <w:szCs w:val="22"/>
                </w:rPr>
                <w:delText>.</w:delText>
              </w:r>
            </w:del>
          </w:p>
        </w:tc>
        <w:tc>
          <w:tcPr>
            <w:tcW w:w="2639" w:type="dxa"/>
          </w:tcPr>
          <w:p w14:paraId="05187906" w14:textId="24925C0B" w:rsidR="000A029C" w:rsidRPr="00080656" w:rsidDel="00A97263" w:rsidRDefault="000A029C" w:rsidP="004D2920">
            <w:pPr>
              <w:pStyle w:val="Body"/>
              <w:rPr>
                <w:del w:id="4484" w:author="Kate Boardman" w:date="2016-04-19T10:13:00Z"/>
                <w:rFonts w:asciiTheme="majorHAnsi" w:hAnsiTheme="majorHAnsi"/>
                <w:szCs w:val="22"/>
              </w:rPr>
            </w:pPr>
            <w:del w:id="4485" w:author="Kate Boardman" w:date="2016-04-19T10:13:00Z">
              <w:r w:rsidRPr="00080656" w:rsidDel="00A97263">
                <w:rPr>
                  <w:rFonts w:asciiTheme="majorHAnsi" w:hAnsiTheme="majorHAnsi"/>
                  <w:szCs w:val="22"/>
                </w:rPr>
                <w:delText>Each Router Input Port</w:delText>
              </w:r>
            </w:del>
          </w:p>
        </w:tc>
        <w:tc>
          <w:tcPr>
            <w:tcW w:w="1245" w:type="dxa"/>
          </w:tcPr>
          <w:p w14:paraId="16E7A091" w14:textId="1DE1DB94" w:rsidR="000A029C" w:rsidRPr="00080656" w:rsidDel="00A97263" w:rsidRDefault="000A029C" w:rsidP="004D2920">
            <w:pPr>
              <w:pStyle w:val="Body"/>
              <w:rPr>
                <w:del w:id="4486" w:author="Kate Boardman" w:date="2016-04-19T10:13:00Z"/>
                <w:rFonts w:asciiTheme="majorHAnsi" w:hAnsiTheme="majorHAnsi"/>
                <w:szCs w:val="22"/>
              </w:rPr>
            </w:pPr>
            <w:del w:id="4487" w:author="Kate Boardman" w:date="2016-04-19T10:13:00Z">
              <w:r w:rsidRPr="00080656" w:rsidDel="00A97263">
                <w:rPr>
                  <w:rFonts w:asciiTheme="majorHAnsi" w:hAnsiTheme="majorHAnsi"/>
                  <w:szCs w:val="22"/>
                </w:rPr>
                <w:delText>Protocol</w:delText>
              </w:r>
            </w:del>
          </w:p>
        </w:tc>
      </w:tr>
      <w:tr w:rsidR="000A029C" w:rsidRPr="00080656" w:rsidDel="00A97263" w14:paraId="5429BD0C" w14:textId="60180EA0" w:rsidTr="000A029C">
        <w:trPr>
          <w:jc w:val="center"/>
          <w:del w:id="4488" w:author="Kate Boardman" w:date="2016-04-19T10:13:00Z"/>
        </w:trPr>
        <w:tc>
          <w:tcPr>
            <w:tcW w:w="5466" w:type="dxa"/>
          </w:tcPr>
          <w:p w14:paraId="710A72A5" w14:textId="09880AC8" w:rsidR="000A029C" w:rsidRPr="00080656" w:rsidDel="00A97263" w:rsidRDefault="000A029C" w:rsidP="004D2920">
            <w:pPr>
              <w:pStyle w:val="Body"/>
              <w:rPr>
                <w:del w:id="4489" w:author="Kate Boardman" w:date="2016-04-19T10:13:00Z"/>
                <w:rFonts w:asciiTheme="majorHAnsi" w:hAnsiTheme="majorHAnsi"/>
                <w:szCs w:val="22"/>
              </w:rPr>
            </w:pPr>
            <w:del w:id="4490" w:author="Kate Boardman" w:date="2016-04-19T10:13:00Z">
              <w:r w:rsidRPr="00080656" w:rsidDel="00A97263">
                <w:rPr>
                  <w:rFonts w:asciiTheme="majorHAnsi" w:hAnsiTheme="majorHAnsi"/>
                  <w:szCs w:val="22"/>
                </w:rPr>
                <w:delText>SB info should remain constant throughout the packet.</w:delText>
              </w:r>
            </w:del>
          </w:p>
        </w:tc>
        <w:tc>
          <w:tcPr>
            <w:tcW w:w="2639" w:type="dxa"/>
          </w:tcPr>
          <w:p w14:paraId="38DD2558" w14:textId="43126356" w:rsidR="000A029C" w:rsidRPr="00080656" w:rsidDel="00A97263" w:rsidRDefault="000A029C" w:rsidP="004D2920">
            <w:pPr>
              <w:pStyle w:val="Body"/>
              <w:tabs>
                <w:tab w:val="clear" w:pos="2700"/>
                <w:tab w:val="center" w:pos="907"/>
              </w:tabs>
              <w:rPr>
                <w:del w:id="4491" w:author="Kate Boardman" w:date="2016-04-19T10:13:00Z"/>
                <w:rFonts w:asciiTheme="majorHAnsi" w:hAnsiTheme="majorHAnsi"/>
                <w:szCs w:val="22"/>
              </w:rPr>
            </w:pPr>
            <w:del w:id="4492" w:author="Kate Boardman" w:date="2016-04-19T10:13:00Z">
              <w:r w:rsidRPr="00080656" w:rsidDel="00A97263">
                <w:rPr>
                  <w:rFonts w:asciiTheme="majorHAnsi" w:hAnsiTheme="majorHAnsi"/>
                  <w:szCs w:val="22"/>
                </w:rPr>
                <w:delText>Each Router Input Port</w:delText>
              </w:r>
            </w:del>
          </w:p>
        </w:tc>
        <w:tc>
          <w:tcPr>
            <w:tcW w:w="1245" w:type="dxa"/>
          </w:tcPr>
          <w:p w14:paraId="16EE6F1F" w14:textId="3379BB6D" w:rsidR="000A029C" w:rsidRPr="00080656" w:rsidDel="00A97263" w:rsidRDefault="000A029C" w:rsidP="004D2920">
            <w:pPr>
              <w:pStyle w:val="Body"/>
              <w:rPr>
                <w:del w:id="4493" w:author="Kate Boardman" w:date="2016-04-19T10:13:00Z"/>
                <w:rFonts w:asciiTheme="majorHAnsi" w:hAnsiTheme="majorHAnsi"/>
                <w:szCs w:val="22"/>
              </w:rPr>
            </w:pPr>
            <w:del w:id="4494" w:author="Kate Boardman" w:date="2016-04-19T10:13:00Z">
              <w:r w:rsidRPr="00080656" w:rsidDel="00A97263">
                <w:rPr>
                  <w:rFonts w:asciiTheme="majorHAnsi" w:hAnsiTheme="majorHAnsi"/>
                  <w:szCs w:val="22"/>
                </w:rPr>
                <w:delText>Protocol</w:delText>
              </w:r>
            </w:del>
          </w:p>
        </w:tc>
      </w:tr>
      <w:tr w:rsidR="000A029C" w:rsidRPr="00080656" w:rsidDel="00A97263" w14:paraId="23B4E53E" w14:textId="44FEA098" w:rsidTr="000A029C">
        <w:trPr>
          <w:jc w:val="center"/>
          <w:del w:id="4495" w:author="Kate Boardman" w:date="2016-04-19T10:13:00Z"/>
        </w:trPr>
        <w:tc>
          <w:tcPr>
            <w:tcW w:w="5466" w:type="dxa"/>
          </w:tcPr>
          <w:p w14:paraId="60464575" w14:textId="2CD73901" w:rsidR="000A029C" w:rsidRPr="00080656" w:rsidDel="00A97263" w:rsidRDefault="000A029C" w:rsidP="004D2920">
            <w:pPr>
              <w:pStyle w:val="Body"/>
              <w:rPr>
                <w:del w:id="4496" w:author="Kate Boardman" w:date="2016-04-19T10:13:00Z"/>
                <w:rFonts w:asciiTheme="majorHAnsi" w:hAnsiTheme="majorHAnsi"/>
                <w:szCs w:val="22"/>
              </w:rPr>
            </w:pPr>
            <w:del w:id="4497" w:author="Kate Boardman" w:date="2016-04-19T10:13:00Z">
              <w:r w:rsidRPr="00080656" w:rsidDel="00A97263">
                <w:rPr>
                  <w:rFonts w:asciiTheme="majorHAnsi" w:hAnsiTheme="majorHAnsi"/>
                  <w:szCs w:val="22"/>
                </w:rPr>
                <w:delText xml:space="preserve">Packet </w:delText>
              </w:r>
              <w:r w:rsidR="00C93E39" w:rsidDel="00A97263">
                <w:rPr>
                  <w:rFonts w:asciiTheme="majorHAnsi" w:hAnsiTheme="majorHAnsi"/>
                  <w:szCs w:val="22"/>
                </w:rPr>
                <w:delText>t</w:delText>
              </w:r>
              <w:r w:rsidRPr="00080656" w:rsidDel="00A97263">
                <w:rPr>
                  <w:rFonts w:asciiTheme="majorHAnsi" w:hAnsiTheme="majorHAnsi"/>
                  <w:szCs w:val="22"/>
                </w:rPr>
                <w:delText>ype should remain constant throughout the packet.</w:delText>
              </w:r>
            </w:del>
          </w:p>
        </w:tc>
        <w:tc>
          <w:tcPr>
            <w:tcW w:w="2639" w:type="dxa"/>
          </w:tcPr>
          <w:p w14:paraId="02E37A04" w14:textId="57B2B547" w:rsidR="000A029C" w:rsidRPr="00080656" w:rsidDel="00A97263" w:rsidRDefault="000A029C" w:rsidP="004D2920">
            <w:pPr>
              <w:pStyle w:val="Body"/>
              <w:rPr>
                <w:del w:id="4498" w:author="Kate Boardman" w:date="2016-04-19T10:13:00Z"/>
                <w:rFonts w:asciiTheme="majorHAnsi" w:hAnsiTheme="majorHAnsi"/>
                <w:szCs w:val="22"/>
              </w:rPr>
            </w:pPr>
            <w:del w:id="4499" w:author="Kate Boardman" w:date="2016-04-19T10:13:00Z">
              <w:r w:rsidRPr="00080656" w:rsidDel="00A97263">
                <w:rPr>
                  <w:rFonts w:asciiTheme="majorHAnsi" w:hAnsiTheme="majorHAnsi"/>
                  <w:szCs w:val="22"/>
                </w:rPr>
                <w:delText>Each Router Input Port</w:delText>
              </w:r>
            </w:del>
          </w:p>
        </w:tc>
        <w:tc>
          <w:tcPr>
            <w:tcW w:w="1245" w:type="dxa"/>
          </w:tcPr>
          <w:p w14:paraId="6BCC9D21" w14:textId="7DE13D6E" w:rsidR="000A029C" w:rsidRPr="00080656" w:rsidDel="00A97263" w:rsidRDefault="000A029C" w:rsidP="004D2920">
            <w:pPr>
              <w:pStyle w:val="Body"/>
              <w:rPr>
                <w:del w:id="4500" w:author="Kate Boardman" w:date="2016-04-19T10:13:00Z"/>
                <w:rFonts w:asciiTheme="majorHAnsi" w:hAnsiTheme="majorHAnsi"/>
                <w:szCs w:val="22"/>
              </w:rPr>
            </w:pPr>
            <w:del w:id="4501" w:author="Kate Boardman" w:date="2016-04-19T10:13:00Z">
              <w:r w:rsidRPr="00080656" w:rsidDel="00A97263">
                <w:rPr>
                  <w:rFonts w:asciiTheme="majorHAnsi" w:hAnsiTheme="majorHAnsi"/>
                  <w:szCs w:val="22"/>
                </w:rPr>
                <w:delText>Protocol</w:delText>
              </w:r>
            </w:del>
          </w:p>
        </w:tc>
      </w:tr>
      <w:tr w:rsidR="000A029C" w:rsidRPr="00080656" w:rsidDel="00A97263" w14:paraId="1080180B" w14:textId="5462461D" w:rsidTr="000A029C">
        <w:trPr>
          <w:jc w:val="center"/>
          <w:del w:id="4502" w:author="Kate Boardman" w:date="2016-04-19T10:13:00Z"/>
        </w:trPr>
        <w:tc>
          <w:tcPr>
            <w:tcW w:w="5466" w:type="dxa"/>
          </w:tcPr>
          <w:p w14:paraId="6DCB3571" w14:textId="7763B5F7" w:rsidR="000A029C" w:rsidRPr="00080656" w:rsidDel="00A97263" w:rsidRDefault="000A029C" w:rsidP="004D2920">
            <w:pPr>
              <w:pStyle w:val="Body"/>
              <w:rPr>
                <w:del w:id="4503" w:author="Kate Boardman" w:date="2016-04-19T10:13:00Z"/>
                <w:rFonts w:asciiTheme="majorHAnsi" w:hAnsiTheme="majorHAnsi"/>
                <w:szCs w:val="22"/>
              </w:rPr>
            </w:pPr>
            <w:del w:id="4504" w:author="Kate Boardman" w:date="2016-04-19T10:13:00Z">
              <w:r w:rsidRPr="00080656" w:rsidDel="00A97263">
                <w:rPr>
                  <w:rFonts w:asciiTheme="majorHAnsi" w:hAnsiTheme="majorHAnsi"/>
                  <w:szCs w:val="22"/>
                </w:rPr>
                <w:delText>Output port should remain constant throughout the packet.</w:delText>
              </w:r>
            </w:del>
          </w:p>
        </w:tc>
        <w:tc>
          <w:tcPr>
            <w:tcW w:w="2639" w:type="dxa"/>
          </w:tcPr>
          <w:p w14:paraId="27CE198D" w14:textId="4748C143" w:rsidR="000A029C" w:rsidRPr="00080656" w:rsidDel="00A97263" w:rsidRDefault="000A029C" w:rsidP="004D2920">
            <w:pPr>
              <w:pStyle w:val="Body"/>
              <w:rPr>
                <w:del w:id="4505" w:author="Kate Boardman" w:date="2016-04-19T10:13:00Z"/>
                <w:rFonts w:asciiTheme="majorHAnsi" w:hAnsiTheme="majorHAnsi"/>
                <w:szCs w:val="22"/>
              </w:rPr>
            </w:pPr>
            <w:del w:id="4506" w:author="Kate Boardman" w:date="2016-04-19T10:13:00Z">
              <w:r w:rsidRPr="00080656" w:rsidDel="00A97263">
                <w:rPr>
                  <w:rFonts w:asciiTheme="majorHAnsi" w:hAnsiTheme="majorHAnsi"/>
                  <w:szCs w:val="22"/>
                </w:rPr>
                <w:delText>Each Router Input Port</w:delText>
              </w:r>
            </w:del>
          </w:p>
        </w:tc>
        <w:tc>
          <w:tcPr>
            <w:tcW w:w="1245" w:type="dxa"/>
          </w:tcPr>
          <w:p w14:paraId="28B70679" w14:textId="05381AA1" w:rsidR="000A029C" w:rsidRPr="00080656" w:rsidDel="00A97263" w:rsidRDefault="000A029C" w:rsidP="004D2920">
            <w:pPr>
              <w:pStyle w:val="Body"/>
              <w:rPr>
                <w:del w:id="4507" w:author="Kate Boardman" w:date="2016-04-19T10:13:00Z"/>
                <w:rFonts w:asciiTheme="majorHAnsi" w:hAnsiTheme="majorHAnsi"/>
                <w:szCs w:val="22"/>
              </w:rPr>
            </w:pPr>
            <w:del w:id="4508" w:author="Kate Boardman" w:date="2016-04-19T10:13:00Z">
              <w:r w:rsidRPr="00080656" w:rsidDel="00A97263">
                <w:rPr>
                  <w:rFonts w:asciiTheme="majorHAnsi" w:hAnsiTheme="majorHAnsi"/>
                  <w:szCs w:val="22"/>
                </w:rPr>
                <w:delText>Protocol</w:delText>
              </w:r>
            </w:del>
          </w:p>
        </w:tc>
      </w:tr>
      <w:tr w:rsidR="000A029C" w:rsidRPr="00080656" w:rsidDel="00A97263" w14:paraId="46601FDE" w14:textId="65C10DAC" w:rsidTr="000A029C">
        <w:trPr>
          <w:jc w:val="center"/>
          <w:del w:id="4509" w:author="Kate Boardman" w:date="2016-04-19T10:13:00Z"/>
        </w:trPr>
        <w:tc>
          <w:tcPr>
            <w:tcW w:w="5466" w:type="dxa"/>
          </w:tcPr>
          <w:p w14:paraId="1D27076F" w14:textId="07EF31D5" w:rsidR="000A029C" w:rsidRPr="00080656" w:rsidDel="00A97263" w:rsidRDefault="000A029C" w:rsidP="004D2920">
            <w:pPr>
              <w:pStyle w:val="Body"/>
              <w:rPr>
                <w:del w:id="4510" w:author="Kate Boardman" w:date="2016-04-19T10:13:00Z"/>
                <w:rFonts w:asciiTheme="majorHAnsi" w:hAnsiTheme="majorHAnsi"/>
                <w:szCs w:val="22"/>
              </w:rPr>
            </w:pPr>
            <w:del w:id="4511" w:author="Kate Boardman" w:date="2016-04-19T10:13:00Z">
              <w:r w:rsidRPr="00080656" w:rsidDel="00A97263">
                <w:rPr>
                  <w:rFonts w:asciiTheme="majorHAnsi" w:hAnsiTheme="majorHAnsi"/>
                  <w:szCs w:val="22"/>
                </w:rPr>
                <w:delText>2 SOPs without EOP in between for a VC</w:delText>
              </w:r>
              <w:r w:rsidR="00AE1E6E" w:rsidDel="00A97263">
                <w:rPr>
                  <w:rFonts w:asciiTheme="majorHAnsi" w:hAnsiTheme="majorHAnsi"/>
                  <w:szCs w:val="22"/>
                </w:rPr>
                <w:delText>.</w:delText>
              </w:r>
            </w:del>
          </w:p>
        </w:tc>
        <w:tc>
          <w:tcPr>
            <w:tcW w:w="2639" w:type="dxa"/>
          </w:tcPr>
          <w:p w14:paraId="7D54F1F5" w14:textId="7E577D16" w:rsidR="000A029C" w:rsidRPr="00080656" w:rsidDel="00A97263" w:rsidRDefault="000A029C" w:rsidP="004D2920">
            <w:pPr>
              <w:pStyle w:val="Body"/>
              <w:rPr>
                <w:del w:id="4512" w:author="Kate Boardman" w:date="2016-04-19T10:13:00Z"/>
                <w:rFonts w:asciiTheme="majorHAnsi" w:hAnsiTheme="majorHAnsi"/>
                <w:szCs w:val="22"/>
              </w:rPr>
            </w:pPr>
            <w:del w:id="4513" w:author="Kate Boardman" w:date="2016-04-19T10:13:00Z">
              <w:r w:rsidRPr="00080656" w:rsidDel="00A97263">
                <w:rPr>
                  <w:rFonts w:asciiTheme="majorHAnsi" w:hAnsiTheme="majorHAnsi"/>
                  <w:szCs w:val="22"/>
                </w:rPr>
                <w:delText>Each Router Input Port</w:delText>
              </w:r>
            </w:del>
          </w:p>
        </w:tc>
        <w:tc>
          <w:tcPr>
            <w:tcW w:w="1245" w:type="dxa"/>
          </w:tcPr>
          <w:p w14:paraId="3ED32C87" w14:textId="7D66A47B" w:rsidR="000A029C" w:rsidRPr="00080656" w:rsidDel="00A97263" w:rsidRDefault="000A029C" w:rsidP="004D2920">
            <w:pPr>
              <w:pStyle w:val="Body"/>
              <w:rPr>
                <w:del w:id="4514" w:author="Kate Boardman" w:date="2016-04-19T10:13:00Z"/>
                <w:rFonts w:asciiTheme="majorHAnsi" w:hAnsiTheme="majorHAnsi"/>
                <w:szCs w:val="22"/>
              </w:rPr>
            </w:pPr>
            <w:del w:id="4515" w:author="Kate Boardman" w:date="2016-04-19T10:13:00Z">
              <w:r w:rsidRPr="00080656" w:rsidDel="00A97263">
                <w:rPr>
                  <w:rFonts w:asciiTheme="majorHAnsi" w:hAnsiTheme="majorHAnsi"/>
                  <w:szCs w:val="22"/>
                </w:rPr>
                <w:delText>Protocol</w:delText>
              </w:r>
            </w:del>
          </w:p>
        </w:tc>
      </w:tr>
      <w:tr w:rsidR="000A029C" w:rsidRPr="00080656" w:rsidDel="00A97263" w14:paraId="267826E1" w14:textId="56061990" w:rsidTr="000A029C">
        <w:trPr>
          <w:jc w:val="center"/>
          <w:del w:id="4516" w:author="Kate Boardman" w:date="2016-04-19T10:13:00Z"/>
        </w:trPr>
        <w:tc>
          <w:tcPr>
            <w:tcW w:w="5466" w:type="dxa"/>
          </w:tcPr>
          <w:p w14:paraId="70B365E8" w14:textId="6B80291F" w:rsidR="000A029C" w:rsidRPr="00080656" w:rsidDel="00A97263" w:rsidRDefault="000A029C" w:rsidP="004D2920">
            <w:pPr>
              <w:pStyle w:val="Body"/>
              <w:rPr>
                <w:del w:id="4517" w:author="Kate Boardman" w:date="2016-04-19T10:13:00Z"/>
                <w:rFonts w:asciiTheme="majorHAnsi" w:hAnsiTheme="majorHAnsi"/>
                <w:szCs w:val="22"/>
              </w:rPr>
            </w:pPr>
            <w:del w:id="4518" w:author="Kate Boardman" w:date="2016-04-19T10:13:00Z">
              <w:r w:rsidRPr="00080656" w:rsidDel="00A97263">
                <w:rPr>
                  <w:rFonts w:asciiTheme="majorHAnsi" w:hAnsiTheme="majorHAnsi"/>
                  <w:szCs w:val="22"/>
                </w:rPr>
                <w:delText>2 EOPs without SOP in between for a VC</w:delText>
              </w:r>
              <w:r w:rsidR="00AE1E6E" w:rsidDel="00A97263">
                <w:rPr>
                  <w:rFonts w:asciiTheme="majorHAnsi" w:hAnsiTheme="majorHAnsi"/>
                  <w:szCs w:val="22"/>
                </w:rPr>
                <w:delText>.</w:delText>
              </w:r>
            </w:del>
          </w:p>
        </w:tc>
        <w:tc>
          <w:tcPr>
            <w:tcW w:w="2639" w:type="dxa"/>
          </w:tcPr>
          <w:p w14:paraId="2D596274" w14:textId="2EB6745D" w:rsidR="000A029C" w:rsidRPr="00080656" w:rsidDel="00A97263" w:rsidRDefault="000A029C" w:rsidP="004D2920">
            <w:pPr>
              <w:pStyle w:val="Body"/>
              <w:rPr>
                <w:del w:id="4519" w:author="Kate Boardman" w:date="2016-04-19T10:13:00Z"/>
                <w:rFonts w:asciiTheme="majorHAnsi" w:hAnsiTheme="majorHAnsi"/>
                <w:szCs w:val="22"/>
              </w:rPr>
            </w:pPr>
            <w:del w:id="4520" w:author="Kate Boardman" w:date="2016-04-19T10:13:00Z">
              <w:r w:rsidRPr="00080656" w:rsidDel="00A97263">
                <w:rPr>
                  <w:rFonts w:asciiTheme="majorHAnsi" w:hAnsiTheme="majorHAnsi"/>
                  <w:szCs w:val="22"/>
                </w:rPr>
                <w:delText>Each Router Input Port</w:delText>
              </w:r>
            </w:del>
          </w:p>
        </w:tc>
        <w:tc>
          <w:tcPr>
            <w:tcW w:w="1245" w:type="dxa"/>
          </w:tcPr>
          <w:p w14:paraId="5922C8A4" w14:textId="289ACF0E" w:rsidR="000A029C" w:rsidRPr="00080656" w:rsidDel="00A97263" w:rsidRDefault="000A029C" w:rsidP="004D2920">
            <w:pPr>
              <w:pStyle w:val="Body"/>
              <w:rPr>
                <w:del w:id="4521" w:author="Kate Boardman" w:date="2016-04-19T10:13:00Z"/>
                <w:rFonts w:asciiTheme="majorHAnsi" w:hAnsiTheme="majorHAnsi"/>
                <w:szCs w:val="22"/>
              </w:rPr>
            </w:pPr>
            <w:del w:id="4522" w:author="Kate Boardman" w:date="2016-04-19T10:13:00Z">
              <w:r w:rsidRPr="00080656" w:rsidDel="00A97263">
                <w:rPr>
                  <w:rFonts w:asciiTheme="majorHAnsi" w:hAnsiTheme="majorHAnsi"/>
                  <w:szCs w:val="22"/>
                </w:rPr>
                <w:delText>Protocol</w:delText>
              </w:r>
            </w:del>
          </w:p>
        </w:tc>
      </w:tr>
      <w:tr w:rsidR="000A029C" w:rsidRPr="00080656" w:rsidDel="00A97263" w14:paraId="4C3FDD07" w14:textId="4CFE72FB" w:rsidTr="000A029C">
        <w:trPr>
          <w:jc w:val="center"/>
          <w:del w:id="4523" w:author="Kate Boardman" w:date="2016-04-19T10:13:00Z"/>
        </w:trPr>
        <w:tc>
          <w:tcPr>
            <w:tcW w:w="5466" w:type="dxa"/>
          </w:tcPr>
          <w:p w14:paraId="6A783D68" w14:textId="10146FC7" w:rsidR="000A029C" w:rsidRPr="00080656" w:rsidDel="00A97263" w:rsidRDefault="000A029C" w:rsidP="004D2920">
            <w:pPr>
              <w:pStyle w:val="Body"/>
              <w:rPr>
                <w:del w:id="4524" w:author="Kate Boardman" w:date="2016-04-19T10:13:00Z"/>
                <w:rFonts w:asciiTheme="majorHAnsi" w:hAnsiTheme="majorHAnsi"/>
                <w:szCs w:val="22"/>
              </w:rPr>
            </w:pPr>
            <w:del w:id="4525" w:author="Kate Boardman" w:date="2016-04-19T10:13:00Z">
              <w:r w:rsidRPr="00080656" w:rsidDel="00A97263">
                <w:rPr>
                  <w:rFonts w:asciiTheme="majorHAnsi" w:hAnsiTheme="majorHAnsi"/>
                  <w:szCs w:val="22"/>
                </w:rPr>
                <w:delText>BV is non-zero only at EOP</w:delText>
              </w:r>
              <w:r w:rsidR="00AE1E6E" w:rsidDel="00A97263">
                <w:rPr>
                  <w:rFonts w:asciiTheme="majorHAnsi" w:hAnsiTheme="majorHAnsi"/>
                  <w:szCs w:val="22"/>
                </w:rPr>
                <w:delText>.</w:delText>
              </w:r>
            </w:del>
          </w:p>
        </w:tc>
        <w:tc>
          <w:tcPr>
            <w:tcW w:w="2639" w:type="dxa"/>
          </w:tcPr>
          <w:p w14:paraId="21D8BD6A" w14:textId="7B10D04C" w:rsidR="000A029C" w:rsidRPr="00080656" w:rsidDel="00A97263" w:rsidRDefault="000A029C" w:rsidP="004D2920">
            <w:pPr>
              <w:pStyle w:val="Body"/>
              <w:rPr>
                <w:del w:id="4526" w:author="Kate Boardman" w:date="2016-04-19T10:13:00Z"/>
                <w:rFonts w:asciiTheme="majorHAnsi" w:hAnsiTheme="majorHAnsi"/>
                <w:szCs w:val="22"/>
              </w:rPr>
            </w:pPr>
            <w:del w:id="4527" w:author="Kate Boardman" w:date="2016-04-19T10:13:00Z">
              <w:r w:rsidRPr="00080656" w:rsidDel="00A97263">
                <w:rPr>
                  <w:rFonts w:asciiTheme="majorHAnsi" w:hAnsiTheme="majorHAnsi"/>
                  <w:szCs w:val="22"/>
                </w:rPr>
                <w:delText>Each Router Input Port</w:delText>
              </w:r>
            </w:del>
          </w:p>
        </w:tc>
        <w:tc>
          <w:tcPr>
            <w:tcW w:w="1245" w:type="dxa"/>
          </w:tcPr>
          <w:p w14:paraId="12E73DF0" w14:textId="4F13FDDA" w:rsidR="000A029C" w:rsidRPr="00080656" w:rsidDel="00A97263" w:rsidRDefault="000A029C" w:rsidP="004D2920">
            <w:pPr>
              <w:pStyle w:val="Body"/>
              <w:rPr>
                <w:del w:id="4528" w:author="Kate Boardman" w:date="2016-04-19T10:13:00Z"/>
                <w:rFonts w:asciiTheme="majorHAnsi" w:hAnsiTheme="majorHAnsi"/>
                <w:szCs w:val="22"/>
              </w:rPr>
            </w:pPr>
            <w:del w:id="4529" w:author="Kate Boardman" w:date="2016-04-19T10:13:00Z">
              <w:r w:rsidRPr="00080656" w:rsidDel="00A97263">
                <w:rPr>
                  <w:rFonts w:asciiTheme="majorHAnsi" w:hAnsiTheme="majorHAnsi"/>
                  <w:szCs w:val="22"/>
                </w:rPr>
                <w:delText>Protocol</w:delText>
              </w:r>
            </w:del>
          </w:p>
        </w:tc>
      </w:tr>
      <w:tr w:rsidR="000A029C" w:rsidRPr="00080656" w:rsidDel="00A97263" w14:paraId="0562AB9E" w14:textId="28D122AD" w:rsidTr="000A029C">
        <w:trPr>
          <w:jc w:val="center"/>
          <w:del w:id="4530" w:author="Kate Boardman" w:date="2016-04-19T10:13:00Z"/>
        </w:trPr>
        <w:tc>
          <w:tcPr>
            <w:tcW w:w="5466" w:type="dxa"/>
          </w:tcPr>
          <w:p w14:paraId="490F4244" w14:textId="5882DE43" w:rsidR="000A029C" w:rsidRPr="00080656" w:rsidDel="00A97263" w:rsidRDefault="0076129D">
            <w:pPr>
              <w:pStyle w:val="Body"/>
              <w:rPr>
                <w:del w:id="4531" w:author="Kate Boardman" w:date="2016-04-19T10:13:00Z"/>
                <w:rFonts w:asciiTheme="majorHAnsi" w:hAnsiTheme="majorHAnsi"/>
                <w:szCs w:val="22"/>
              </w:rPr>
            </w:pPr>
            <w:del w:id="4532" w:author="Kate Boardman" w:date="2016-04-19T10:13:00Z">
              <w:r w:rsidDel="00A97263">
                <w:rPr>
                  <w:rFonts w:asciiTheme="majorHAnsi" w:hAnsiTheme="majorHAnsi"/>
                  <w:szCs w:val="22"/>
                </w:rPr>
                <w:delText xml:space="preserve">Control </w:delText>
              </w:r>
              <w:r w:rsidR="000A029C" w:rsidRPr="00080656" w:rsidDel="00A97263">
                <w:rPr>
                  <w:rFonts w:asciiTheme="majorHAnsi" w:hAnsiTheme="majorHAnsi"/>
                  <w:szCs w:val="22"/>
                </w:rPr>
                <w:delText xml:space="preserve">signals </w:delText>
              </w:r>
              <w:r w:rsidDel="00A97263">
                <w:rPr>
                  <w:rFonts w:asciiTheme="majorHAnsi" w:hAnsiTheme="majorHAnsi"/>
                  <w:szCs w:val="22"/>
                </w:rPr>
                <w:delText xml:space="preserve">must not be unknown (x or z) </w:delText>
              </w:r>
              <w:r w:rsidR="000A029C" w:rsidRPr="00080656" w:rsidDel="00A97263">
                <w:rPr>
                  <w:rFonts w:asciiTheme="majorHAnsi" w:hAnsiTheme="majorHAnsi"/>
                  <w:szCs w:val="22"/>
                </w:rPr>
                <w:delText xml:space="preserve">when </w:delText>
              </w:r>
              <w:r w:rsidDel="00A97263">
                <w:rPr>
                  <w:rFonts w:asciiTheme="majorHAnsi" w:hAnsiTheme="majorHAnsi"/>
                  <w:szCs w:val="22"/>
                </w:rPr>
                <w:delText>out of</w:delText>
              </w:r>
              <w:r w:rsidR="000A029C" w:rsidRPr="00080656" w:rsidDel="00A97263">
                <w:rPr>
                  <w:rFonts w:asciiTheme="majorHAnsi" w:hAnsiTheme="majorHAnsi"/>
                  <w:szCs w:val="22"/>
                </w:rPr>
                <w:delText xml:space="preserve"> reset</w:delText>
              </w:r>
              <w:r w:rsidR="00AE1E6E" w:rsidDel="00A97263">
                <w:rPr>
                  <w:rFonts w:asciiTheme="majorHAnsi" w:hAnsiTheme="majorHAnsi"/>
                  <w:szCs w:val="22"/>
                </w:rPr>
                <w:delText>.</w:delText>
              </w:r>
            </w:del>
          </w:p>
        </w:tc>
        <w:tc>
          <w:tcPr>
            <w:tcW w:w="2639" w:type="dxa"/>
          </w:tcPr>
          <w:p w14:paraId="696DF3AE" w14:textId="2F959D96" w:rsidR="000A029C" w:rsidRPr="00080656" w:rsidDel="00A97263" w:rsidRDefault="000A029C" w:rsidP="004D2920">
            <w:pPr>
              <w:pStyle w:val="Body"/>
              <w:rPr>
                <w:del w:id="4533" w:author="Kate Boardman" w:date="2016-04-19T10:13:00Z"/>
                <w:rFonts w:asciiTheme="majorHAnsi" w:hAnsiTheme="majorHAnsi"/>
                <w:szCs w:val="22"/>
              </w:rPr>
            </w:pPr>
            <w:del w:id="4534" w:author="Kate Boardman" w:date="2016-04-19T10:13:00Z">
              <w:r w:rsidRPr="00080656" w:rsidDel="00A97263">
                <w:rPr>
                  <w:rFonts w:asciiTheme="majorHAnsi" w:hAnsiTheme="majorHAnsi"/>
                  <w:szCs w:val="22"/>
                </w:rPr>
                <w:delText>Each Router Output Port</w:delText>
              </w:r>
            </w:del>
          </w:p>
        </w:tc>
        <w:tc>
          <w:tcPr>
            <w:tcW w:w="1245" w:type="dxa"/>
          </w:tcPr>
          <w:p w14:paraId="3A2A5744" w14:textId="19CB56E4" w:rsidR="000A029C" w:rsidRPr="00080656" w:rsidDel="00A97263" w:rsidRDefault="000A029C" w:rsidP="004D2920">
            <w:pPr>
              <w:pStyle w:val="Body"/>
              <w:rPr>
                <w:del w:id="4535" w:author="Kate Boardman" w:date="2016-04-19T10:13:00Z"/>
                <w:rFonts w:asciiTheme="majorHAnsi" w:hAnsiTheme="majorHAnsi"/>
                <w:szCs w:val="22"/>
              </w:rPr>
            </w:pPr>
            <w:del w:id="4536" w:author="Kate Boardman" w:date="2016-04-19T10:13:00Z">
              <w:r w:rsidRPr="00080656" w:rsidDel="00A97263">
                <w:rPr>
                  <w:rFonts w:asciiTheme="majorHAnsi" w:hAnsiTheme="majorHAnsi"/>
                  <w:szCs w:val="22"/>
                </w:rPr>
                <w:delText>Protocol</w:delText>
              </w:r>
            </w:del>
          </w:p>
        </w:tc>
      </w:tr>
      <w:tr w:rsidR="000A029C" w:rsidRPr="00080656" w:rsidDel="00A97263" w14:paraId="4E3C8712" w14:textId="7A32341B" w:rsidTr="000A029C">
        <w:trPr>
          <w:jc w:val="center"/>
          <w:del w:id="4537" w:author="Kate Boardman" w:date="2016-04-19T10:13:00Z"/>
        </w:trPr>
        <w:tc>
          <w:tcPr>
            <w:tcW w:w="5466" w:type="dxa"/>
          </w:tcPr>
          <w:p w14:paraId="355E6CB2" w14:textId="29417C0C" w:rsidR="000A029C" w:rsidRPr="00080656" w:rsidDel="00A97263" w:rsidRDefault="000A029C">
            <w:pPr>
              <w:pStyle w:val="Body"/>
              <w:rPr>
                <w:del w:id="4538" w:author="Kate Boardman" w:date="2016-04-19T10:13:00Z"/>
                <w:rFonts w:asciiTheme="majorHAnsi" w:hAnsiTheme="majorHAnsi"/>
                <w:szCs w:val="22"/>
              </w:rPr>
            </w:pPr>
            <w:del w:id="4539" w:author="Kate Boardman" w:date="2016-04-19T10:13:00Z">
              <w:r w:rsidRPr="00080656" w:rsidDel="00A97263">
                <w:rPr>
                  <w:rFonts w:asciiTheme="majorHAnsi" w:hAnsiTheme="majorHAnsi"/>
                  <w:szCs w:val="22"/>
                </w:rPr>
                <w:delText xml:space="preserve">Reset </w:delText>
              </w:r>
              <w:r w:rsidR="0076129D" w:rsidDel="00A97263">
                <w:rPr>
                  <w:rFonts w:asciiTheme="majorHAnsi" w:hAnsiTheme="majorHAnsi"/>
                  <w:szCs w:val="22"/>
                </w:rPr>
                <w:delText>must</w:delText>
              </w:r>
              <w:r w:rsidRPr="00080656" w:rsidDel="00A97263">
                <w:rPr>
                  <w:rFonts w:asciiTheme="majorHAnsi" w:hAnsiTheme="majorHAnsi"/>
                  <w:szCs w:val="22"/>
                </w:rPr>
                <w:delText xml:space="preserve"> be active for at least 16 clocks</w:delText>
              </w:r>
              <w:r w:rsidR="00AE1E6E" w:rsidDel="00A97263">
                <w:rPr>
                  <w:rFonts w:asciiTheme="majorHAnsi" w:hAnsiTheme="majorHAnsi"/>
                  <w:szCs w:val="22"/>
                </w:rPr>
                <w:delText>.</w:delText>
              </w:r>
            </w:del>
          </w:p>
        </w:tc>
        <w:tc>
          <w:tcPr>
            <w:tcW w:w="2639" w:type="dxa"/>
          </w:tcPr>
          <w:p w14:paraId="027CA729" w14:textId="50409965" w:rsidR="000A029C" w:rsidRPr="00080656" w:rsidDel="00A97263" w:rsidRDefault="000A029C" w:rsidP="004D2920">
            <w:pPr>
              <w:pStyle w:val="Body"/>
              <w:tabs>
                <w:tab w:val="clear" w:pos="2700"/>
                <w:tab w:val="center" w:pos="907"/>
              </w:tabs>
              <w:rPr>
                <w:del w:id="4540" w:author="Kate Boardman" w:date="2016-04-19T10:13:00Z"/>
                <w:rFonts w:asciiTheme="majorHAnsi" w:hAnsiTheme="majorHAnsi"/>
                <w:szCs w:val="22"/>
              </w:rPr>
            </w:pPr>
            <w:del w:id="4541" w:author="Kate Boardman" w:date="2016-04-19T10:13:00Z">
              <w:r w:rsidRPr="00080656" w:rsidDel="00A97263">
                <w:rPr>
                  <w:rFonts w:asciiTheme="majorHAnsi" w:hAnsiTheme="majorHAnsi"/>
                  <w:szCs w:val="22"/>
                </w:rPr>
                <w:delText>Each Router Output Port</w:delText>
              </w:r>
            </w:del>
          </w:p>
        </w:tc>
        <w:tc>
          <w:tcPr>
            <w:tcW w:w="1245" w:type="dxa"/>
          </w:tcPr>
          <w:p w14:paraId="03256FBE" w14:textId="5949AB01" w:rsidR="000A029C" w:rsidRPr="00080656" w:rsidDel="00A97263" w:rsidRDefault="000A029C" w:rsidP="004D2920">
            <w:pPr>
              <w:pStyle w:val="Body"/>
              <w:rPr>
                <w:del w:id="4542" w:author="Kate Boardman" w:date="2016-04-19T10:13:00Z"/>
                <w:rFonts w:asciiTheme="majorHAnsi" w:hAnsiTheme="majorHAnsi"/>
                <w:szCs w:val="22"/>
              </w:rPr>
            </w:pPr>
            <w:del w:id="4543" w:author="Kate Boardman" w:date="2016-04-19T10:13:00Z">
              <w:r w:rsidRPr="00080656" w:rsidDel="00A97263">
                <w:rPr>
                  <w:rFonts w:asciiTheme="majorHAnsi" w:hAnsiTheme="majorHAnsi"/>
                  <w:szCs w:val="22"/>
                </w:rPr>
                <w:delText>Protocol</w:delText>
              </w:r>
            </w:del>
          </w:p>
        </w:tc>
      </w:tr>
      <w:tr w:rsidR="000A029C" w:rsidRPr="00080656" w:rsidDel="00A97263" w14:paraId="1C1C2ADB" w14:textId="15E1B5DD" w:rsidTr="000A029C">
        <w:trPr>
          <w:jc w:val="center"/>
          <w:del w:id="4544" w:author="Kate Boardman" w:date="2016-04-19T10:13:00Z"/>
        </w:trPr>
        <w:tc>
          <w:tcPr>
            <w:tcW w:w="5466" w:type="dxa"/>
          </w:tcPr>
          <w:p w14:paraId="03168D1D" w14:textId="7305DB7A" w:rsidR="000A029C" w:rsidRPr="00080656" w:rsidDel="00A97263" w:rsidRDefault="000A029C" w:rsidP="004D2920">
            <w:pPr>
              <w:pStyle w:val="Body"/>
              <w:rPr>
                <w:del w:id="4545" w:author="Kate Boardman" w:date="2016-04-19T10:13:00Z"/>
                <w:rFonts w:asciiTheme="majorHAnsi" w:hAnsiTheme="majorHAnsi"/>
                <w:szCs w:val="22"/>
              </w:rPr>
            </w:pPr>
            <w:del w:id="4546" w:author="Kate Boardman" w:date="2016-04-19T10:13:00Z">
              <w:r w:rsidRPr="00080656" w:rsidDel="00A97263">
                <w:rPr>
                  <w:rFonts w:asciiTheme="majorHAnsi" w:hAnsiTheme="majorHAnsi"/>
                  <w:szCs w:val="22"/>
                </w:rPr>
                <w:delText>VC valid is one-hot.</w:delText>
              </w:r>
            </w:del>
          </w:p>
        </w:tc>
        <w:tc>
          <w:tcPr>
            <w:tcW w:w="2639" w:type="dxa"/>
          </w:tcPr>
          <w:p w14:paraId="133039A0" w14:textId="42C1D846" w:rsidR="000A029C" w:rsidRPr="00080656" w:rsidDel="00A97263" w:rsidRDefault="000A029C" w:rsidP="004D2920">
            <w:pPr>
              <w:pStyle w:val="Body"/>
              <w:rPr>
                <w:del w:id="4547" w:author="Kate Boardman" w:date="2016-04-19T10:13:00Z"/>
                <w:rFonts w:asciiTheme="majorHAnsi" w:hAnsiTheme="majorHAnsi"/>
                <w:szCs w:val="22"/>
              </w:rPr>
            </w:pPr>
            <w:del w:id="4548" w:author="Kate Boardman" w:date="2016-04-19T10:13:00Z">
              <w:r w:rsidRPr="00080656" w:rsidDel="00A97263">
                <w:rPr>
                  <w:rFonts w:asciiTheme="majorHAnsi" w:hAnsiTheme="majorHAnsi"/>
                  <w:szCs w:val="22"/>
                </w:rPr>
                <w:delText>Each Router Output Port</w:delText>
              </w:r>
            </w:del>
          </w:p>
        </w:tc>
        <w:tc>
          <w:tcPr>
            <w:tcW w:w="1245" w:type="dxa"/>
          </w:tcPr>
          <w:p w14:paraId="3C1F696C" w14:textId="2192C023" w:rsidR="000A029C" w:rsidRPr="00080656" w:rsidDel="00A97263" w:rsidRDefault="000A029C" w:rsidP="004D2920">
            <w:pPr>
              <w:pStyle w:val="Body"/>
              <w:rPr>
                <w:del w:id="4549" w:author="Kate Boardman" w:date="2016-04-19T10:13:00Z"/>
                <w:rFonts w:asciiTheme="majorHAnsi" w:hAnsiTheme="majorHAnsi"/>
                <w:szCs w:val="22"/>
              </w:rPr>
            </w:pPr>
            <w:del w:id="4550" w:author="Kate Boardman" w:date="2016-04-19T10:13:00Z">
              <w:r w:rsidRPr="00080656" w:rsidDel="00A97263">
                <w:rPr>
                  <w:rFonts w:asciiTheme="majorHAnsi" w:hAnsiTheme="majorHAnsi"/>
                  <w:szCs w:val="22"/>
                </w:rPr>
                <w:delText>Protocol</w:delText>
              </w:r>
            </w:del>
          </w:p>
        </w:tc>
      </w:tr>
      <w:tr w:rsidR="000A029C" w:rsidRPr="00080656" w:rsidDel="00A97263" w14:paraId="60C12428" w14:textId="5E130699" w:rsidTr="000A029C">
        <w:trPr>
          <w:jc w:val="center"/>
          <w:del w:id="4551" w:author="Kate Boardman" w:date="2016-04-19T10:13:00Z"/>
        </w:trPr>
        <w:tc>
          <w:tcPr>
            <w:tcW w:w="5466" w:type="dxa"/>
          </w:tcPr>
          <w:p w14:paraId="7FA4C622" w14:textId="62CA587E" w:rsidR="000A029C" w:rsidRPr="00080656" w:rsidDel="00A97263" w:rsidRDefault="000A029C" w:rsidP="004D2920">
            <w:pPr>
              <w:pStyle w:val="Body"/>
              <w:rPr>
                <w:del w:id="4552" w:author="Kate Boardman" w:date="2016-04-19T10:13:00Z"/>
                <w:rFonts w:asciiTheme="majorHAnsi" w:hAnsiTheme="majorHAnsi"/>
                <w:szCs w:val="22"/>
              </w:rPr>
            </w:pPr>
            <w:del w:id="4553" w:author="Kate Boardman" w:date="2016-04-19T10:13:00Z">
              <w:r w:rsidRPr="00080656" w:rsidDel="00A97263">
                <w:rPr>
                  <w:rFonts w:asciiTheme="majorHAnsi" w:hAnsiTheme="majorHAnsi"/>
                  <w:szCs w:val="22"/>
                </w:rPr>
                <w:delText>Output port should be 0-4</w:delText>
              </w:r>
              <w:r w:rsidR="00AE1E6E" w:rsidDel="00A97263">
                <w:rPr>
                  <w:rFonts w:asciiTheme="majorHAnsi" w:hAnsiTheme="majorHAnsi"/>
                  <w:szCs w:val="22"/>
                </w:rPr>
                <w:delText>.</w:delText>
              </w:r>
            </w:del>
          </w:p>
        </w:tc>
        <w:tc>
          <w:tcPr>
            <w:tcW w:w="2639" w:type="dxa"/>
          </w:tcPr>
          <w:p w14:paraId="6F51F77E" w14:textId="07B1B8C9" w:rsidR="000A029C" w:rsidRPr="00080656" w:rsidDel="00A97263" w:rsidRDefault="000A029C" w:rsidP="004D2920">
            <w:pPr>
              <w:pStyle w:val="Body"/>
              <w:rPr>
                <w:del w:id="4554" w:author="Kate Boardman" w:date="2016-04-19T10:13:00Z"/>
                <w:rFonts w:asciiTheme="majorHAnsi" w:hAnsiTheme="majorHAnsi"/>
                <w:szCs w:val="22"/>
              </w:rPr>
            </w:pPr>
            <w:del w:id="4555" w:author="Kate Boardman" w:date="2016-04-19T10:13:00Z">
              <w:r w:rsidRPr="00080656" w:rsidDel="00A97263">
                <w:rPr>
                  <w:rFonts w:asciiTheme="majorHAnsi" w:hAnsiTheme="majorHAnsi"/>
                  <w:szCs w:val="22"/>
                </w:rPr>
                <w:delText>Each Router Output Port</w:delText>
              </w:r>
            </w:del>
          </w:p>
        </w:tc>
        <w:tc>
          <w:tcPr>
            <w:tcW w:w="1245" w:type="dxa"/>
          </w:tcPr>
          <w:p w14:paraId="36908167" w14:textId="480AB6C9" w:rsidR="000A029C" w:rsidRPr="00080656" w:rsidDel="00A97263" w:rsidRDefault="000A029C" w:rsidP="004D2920">
            <w:pPr>
              <w:pStyle w:val="Body"/>
              <w:rPr>
                <w:del w:id="4556" w:author="Kate Boardman" w:date="2016-04-19T10:13:00Z"/>
                <w:rFonts w:asciiTheme="majorHAnsi" w:hAnsiTheme="majorHAnsi"/>
                <w:szCs w:val="22"/>
              </w:rPr>
            </w:pPr>
            <w:del w:id="4557" w:author="Kate Boardman" w:date="2016-04-19T10:13:00Z">
              <w:r w:rsidRPr="00080656" w:rsidDel="00A97263">
                <w:rPr>
                  <w:rFonts w:asciiTheme="majorHAnsi" w:hAnsiTheme="majorHAnsi"/>
                  <w:szCs w:val="22"/>
                </w:rPr>
                <w:delText>Protocol</w:delText>
              </w:r>
            </w:del>
          </w:p>
        </w:tc>
      </w:tr>
      <w:tr w:rsidR="000A029C" w:rsidRPr="00080656" w:rsidDel="00A97263" w14:paraId="34146A1F" w14:textId="5BD230EC" w:rsidTr="000A029C">
        <w:trPr>
          <w:jc w:val="center"/>
          <w:del w:id="4558" w:author="Kate Boardman" w:date="2016-04-19T10:13:00Z"/>
        </w:trPr>
        <w:tc>
          <w:tcPr>
            <w:tcW w:w="5466" w:type="dxa"/>
          </w:tcPr>
          <w:p w14:paraId="6C950744" w14:textId="6745ED3C" w:rsidR="000A029C" w:rsidRPr="00080656" w:rsidDel="00A97263" w:rsidRDefault="000A029C" w:rsidP="004D2920">
            <w:pPr>
              <w:pStyle w:val="Body"/>
              <w:rPr>
                <w:del w:id="4559" w:author="Kate Boardman" w:date="2016-04-19T10:13:00Z"/>
                <w:rFonts w:asciiTheme="majorHAnsi" w:hAnsiTheme="majorHAnsi"/>
                <w:szCs w:val="22"/>
              </w:rPr>
            </w:pPr>
            <w:del w:id="4560" w:author="Kate Boardman" w:date="2016-04-19T10:13:00Z">
              <w:r w:rsidRPr="00080656" w:rsidDel="00A97263">
                <w:rPr>
                  <w:rFonts w:asciiTheme="majorHAnsi" w:hAnsiTheme="majorHAnsi"/>
                  <w:szCs w:val="22"/>
                </w:rPr>
                <w:delText>Credit overflow per VC</w:delText>
              </w:r>
              <w:r w:rsidR="00AE1E6E" w:rsidDel="00A97263">
                <w:rPr>
                  <w:rFonts w:asciiTheme="majorHAnsi" w:hAnsiTheme="majorHAnsi"/>
                  <w:szCs w:val="22"/>
                </w:rPr>
                <w:delText>.</w:delText>
              </w:r>
            </w:del>
          </w:p>
        </w:tc>
        <w:tc>
          <w:tcPr>
            <w:tcW w:w="2639" w:type="dxa"/>
          </w:tcPr>
          <w:p w14:paraId="2C44BBC2" w14:textId="00AAF822" w:rsidR="000A029C" w:rsidRPr="00080656" w:rsidDel="00A97263" w:rsidRDefault="000A029C" w:rsidP="004D2920">
            <w:pPr>
              <w:pStyle w:val="Body"/>
              <w:rPr>
                <w:del w:id="4561" w:author="Kate Boardman" w:date="2016-04-19T10:13:00Z"/>
                <w:rFonts w:asciiTheme="majorHAnsi" w:hAnsiTheme="majorHAnsi"/>
                <w:szCs w:val="22"/>
              </w:rPr>
            </w:pPr>
            <w:del w:id="4562" w:author="Kate Boardman" w:date="2016-04-19T10:13:00Z">
              <w:r w:rsidRPr="00080656" w:rsidDel="00A97263">
                <w:rPr>
                  <w:rFonts w:asciiTheme="majorHAnsi" w:hAnsiTheme="majorHAnsi"/>
                  <w:szCs w:val="22"/>
                </w:rPr>
                <w:delText>Each Router Output Port</w:delText>
              </w:r>
            </w:del>
          </w:p>
        </w:tc>
        <w:tc>
          <w:tcPr>
            <w:tcW w:w="1245" w:type="dxa"/>
          </w:tcPr>
          <w:p w14:paraId="63E3C549" w14:textId="39FDE1F4" w:rsidR="000A029C" w:rsidRPr="00080656" w:rsidDel="00A97263" w:rsidRDefault="000A029C" w:rsidP="004D2920">
            <w:pPr>
              <w:pStyle w:val="Body"/>
              <w:rPr>
                <w:del w:id="4563" w:author="Kate Boardman" w:date="2016-04-19T10:13:00Z"/>
                <w:rFonts w:asciiTheme="majorHAnsi" w:hAnsiTheme="majorHAnsi"/>
                <w:szCs w:val="22"/>
              </w:rPr>
            </w:pPr>
            <w:del w:id="4564" w:author="Kate Boardman" w:date="2016-04-19T10:13:00Z">
              <w:r w:rsidRPr="00080656" w:rsidDel="00A97263">
                <w:rPr>
                  <w:rFonts w:asciiTheme="majorHAnsi" w:hAnsiTheme="majorHAnsi"/>
                  <w:szCs w:val="22"/>
                </w:rPr>
                <w:delText>Protocol</w:delText>
              </w:r>
            </w:del>
          </w:p>
        </w:tc>
      </w:tr>
      <w:tr w:rsidR="000A029C" w:rsidRPr="00080656" w:rsidDel="00A97263" w14:paraId="28FAA480" w14:textId="43A86368" w:rsidTr="000A029C">
        <w:trPr>
          <w:jc w:val="center"/>
          <w:del w:id="4565" w:author="Kate Boardman" w:date="2016-04-19T10:13:00Z"/>
        </w:trPr>
        <w:tc>
          <w:tcPr>
            <w:tcW w:w="5466" w:type="dxa"/>
          </w:tcPr>
          <w:p w14:paraId="0E37F09F" w14:textId="2625DBD3" w:rsidR="000A029C" w:rsidRPr="00080656" w:rsidDel="00A97263" w:rsidRDefault="000A029C" w:rsidP="004D2920">
            <w:pPr>
              <w:pStyle w:val="Body"/>
              <w:rPr>
                <w:del w:id="4566" w:author="Kate Boardman" w:date="2016-04-19T10:13:00Z"/>
                <w:rFonts w:asciiTheme="majorHAnsi" w:hAnsiTheme="majorHAnsi"/>
                <w:szCs w:val="22"/>
              </w:rPr>
            </w:pPr>
            <w:del w:id="4567" w:author="Kate Boardman" w:date="2016-04-19T10:13:00Z">
              <w:r w:rsidRPr="00080656" w:rsidDel="00A97263">
                <w:rPr>
                  <w:rFonts w:asciiTheme="majorHAnsi" w:hAnsiTheme="majorHAnsi"/>
                  <w:szCs w:val="22"/>
                </w:rPr>
                <w:delText>Credit underflow per VC</w:delText>
              </w:r>
              <w:r w:rsidR="00AE1E6E" w:rsidDel="00A97263">
                <w:rPr>
                  <w:rFonts w:asciiTheme="majorHAnsi" w:hAnsiTheme="majorHAnsi"/>
                  <w:szCs w:val="22"/>
                </w:rPr>
                <w:delText>.</w:delText>
              </w:r>
            </w:del>
          </w:p>
        </w:tc>
        <w:tc>
          <w:tcPr>
            <w:tcW w:w="2639" w:type="dxa"/>
          </w:tcPr>
          <w:p w14:paraId="1316B092" w14:textId="156EF6A3" w:rsidR="000A029C" w:rsidRPr="00080656" w:rsidDel="00A97263" w:rsidRDefault="000A029C" w:rsidP="004D2920">
            <w:pPr>
              <w:pStyle w:val="Body"/>
              <w:rPr>
                <w:del w:id="4568" w:author="Kate Boardman" w:date="2016-04-19T10:13:00Z"/>
                <w:rFonts w:asciiTheme="majorHAnsi" w:hAnsiTheme="majorHAnsi"/>
                <w:szCs w:val="22"/>
              </w:rPr>
            </w:pPr>
            <w:del w:id="4569" w:author="Kate Boardman" w:date="2016-04-19T10:13:00Z">
              <w:r w:rsidRPr="00080656" w:rsidDel="00A97263">
                <w:rPr>
                  <w:rFonts w:asciiTheme="majorHAnsi" w:hAnsiTheme="majorHAnsi"/>
                  <w:szCs w:val="22"/>
                </w:rPr>
                <w:delText>Each Router Output Port</w:delText>
              </w:r>
            </w:del>
          </w:p>
        </w:tc>
        <w:tc>
          <w:tcPr>
            <w:tcW w:w="1245" w:type="dxa"/>
          </w:tcPr>
          <w:p w14:paraId="68809C57" w14:textId="5CF87B8B" w:rsidR="000A029C" w:rsidRPr="00080656" w:rsidDel="00A97263" w:rsidRDefault="000A029C" w:rsidP="004D2920">
            <w:pPr>
              <w:pStyle w:val="Body"/>
              <w:rPr>
                <w:del w:id="4570" w:author="Kate Boardman" w:date="2016-04-19T10:13:00Z"/>
                <w:rFonts w:asciiTheme="majorHAnsi" w:hAnsiTheme="majorHAnsi"/>
                <w:szCs w:val="22"/>
              </w:rPr>
            </w:pPr>
            <w:del w:id="4571" w:author="Kate Boardman" w:date="2016-04-19T10:13:00Z">
              <w:r w:rsidRPr="00080656" w:rsidDel="00A97263">
                <w:rPr>
                  <w:rFonts w:asciiTheme="majorHAnsi" w:hAnsiTheme="majorHAnsi"/>
                  <w:szCs w:val="22"/>
                </w:rPr>
                <w:delText>Protocol</w:delText>
              </w:r>
            </w:del>
          </w:p>
        </w:tc>
      </w:tr>
      <w:tr w:rsidR="000A029C" w:rsidRPr="00080656" w:rsidDel="00A97263" w14:paraId="0266AF76" w14:textId="789F3C0B" w:rsidTr="000A029C">
        <w:trPr>
          <w:jc w:val="center"/>
          <w:del w:id="4572" w:author="Kate Boardman" w:date="2016-04-19T10:13:00Z"/>
        </w:trPr>
        <w:tc>
          <w:tcPr>
            <w:tcW w:w="5466" w:type="dxa"/>
          </w:tcPr>
          <w:p w14:paraId="328595BF" w14:textId="32699EB4" w:rsidR="000A029C" w:rsidRPr="00080656" w:rsidDel="00A97263" w:rsidRDefault="000A029C" w:rsidP="004D2920">
            <w:pPr>
              <w:pStyle w:val="Body"/>
              <w:rPr>
                <w:del w:id="4573" w:author="Kate Boardman" w:date="2016-04-19T10:13:00Z"/>
                <w:rFonts w:asciiTheme="majorHAnsi" w:hAnsiTheme="majorHAnsi"/>
                <w:szCs w:val="22"/>
              </w:rPr>
            </w:pPr>
            <w:del w:id="4574" w:author="Kate Boardman" w:date="2016-04-19T10:13:00Z">
              <w:r w:rsidRPr="00080656" w:rsidDel="00A97263">
                <w:rPr>
                  <w:rFonts w:asciiTheme="majorHAnsi" w:hAnsiTheme="majorHAnsi"/>
                  <w:szCs w:val="22"/>
                </w:rPr>
                <w:delText>Packets received on disabled VC</w:delText>
              </w:r>
              <w:r w:rsidR="00AE1E6E" w:rsidDel="00A97263">
                <w:rPr>
                  <w:rFonts w:asciiTheme="majorHAnsi" w:hAnsiTheme="majorHAnsi"/>
                  <w:szCs w:val="22"/>
                </w:rPr>
                <w:delText>.</w:delText>
              </w:r>
            </w:del>
          </w:p>
        </w:tc>
        <w:tc>
          <w:tcPr>
            <w:tcW w:w="2639" w:type="dxa"/>
          </w:tcPr>
          <w:p w14:paraId="49CE92A8" w14:textId="18FA40E0" w:rsidR="000A029C" w:rsidRPr="00080656" w:rsidDel="00A97263" w:rsidRDefault="000A029C" w:rsidP="004D2920">
            <w:pPr>
              <w:pStyle w:val="Body"/>
              <w:rPr>
                <w:del w:id="4575" w:author="Kate Boardman" w:date="2016-04-19T10:13:00Z"/>
                <w:rFonts w:asciiTheme="majorHAnsi" w:hAnsiTheme="majorHAnsi"/>
                <w:szCs w:val="22"/>
              </w:rPr>
            </w:pPr>
            <w:del w:id="4576" w:author="Kate Boardman" w:date="2016-04-19T10:13:00Z">
              <w:r w:rsidRPr="00080656" w:rsidDel="00A97263">
                <w:rPr>
                  <w:rFonts w:asciiTheme="majorHAnsi" w:hAnsiTheme="majorHAnsi"/>
                  <w:szCs w:val="22"/>
                </w:rPr>
                <w:delText>Each Router Output Port</w:delText>
              </w:r>
            </w:del>
          </w:p>
        </w:tc>
        <w:tc>
          <w:tcPr>
            <w:tcW w:w="1245" w:type="dxa"/>
          </w:tcPr>
          <w:p w14:paraId="14DD21CF" w14:textId="539790EA" w:rsidR="000A029C" w:rsidRPr="00080656" w:rsidDel="00A97263" w:rsidRDefault="000A029C" w:rsidP="004D2920">
            <w:pPr>
              <w:pStyle w:val="Body"/>
              <w:rPr>
                <w:del w:id="4577" w:author="Kate Boardman" w:date="2016-04-19T10:13:00Z"/>
                <w:rFonts w:asciiTheme="majorHAnsi" w:hAnsiTheme="majorHAnsi"/>
                <w:szCs w:val="22"/>
              </w:rPr>
            </w:pPr>
            <w:del w:id="4578" w:author="Kate Boardman" w:date="2016-04-19T10:13:00Z">
              <w:r w:rsidRPr="00080656" w:rsidDel="00A97263">
                <w:rPr>
                  <w:rFonts w:asciiTheme="majorHAnsi" w:hAnsiTheme="majorHAnsi"/>
                  <w:szCs w:val="22"/>
                </w:rPr>
                <w:delText>Protocol</w:delText>
              </w:r>
            </w:del>
          </w:p>
        </w:tc>
      </w:tr>
      <w:tr w:rsidR="000A029C" w:rsidRPr="00080656" w:rsidDel="00A97263" w14:paraId="0AB3E09C" w14:textId="1D779AE3" w:rsidTr="000A029C">
        <w:trPr>
          <w:jc w:val="center"/>
          <w:del w:id="4579" w:author="Kate Boardman" w:date="2016-04-19T10:13:00Z"/>
        </w:trPr>
        <w:tc>
          <w:tcPr>
            <w:tcW w:w="5466" w:type="dxa"/>
          </w:tcPr>
          <w:p w14:paraId="3865EA41" w14:textId="0FCF6670" w:rsidR="000A029C" w:rsidRPr="00080656" w:rsidDel="00A97263" w:rsidRDefault="000A029C" w:rsidP="004D2920">
            <w:pPr>
              <w:pStyle w:val="Body"/>
              <w:rPr>
                <w:del w:id="4580" w:author="Kate Boardman" w:date="2016-04-19T10:13:00Z"/>
                <w:rFonts w:asciiTheme="majorHAnsi" w:hAnsiTheme="majorHAnsi"/>
                <w:szCs w:val="22"/>
              </w:rPr>
            </w:pPr>
            <w:del w:id="4581" w:author="Kate Boardman" w:date="2016-04-19T10:13:00Z">
              <w:r w:rsidRPr="00080656" w:rsidDel="00A97263">
                <w:rPr>
                  <w:rFonts w:asciiTheme="majorHAnsi" w:hAnsiTheme="majorHAnsi"/>
                  <w:szCs w:val="22"/>
                </w:rPr>
                <w:delText>SB info should remain constant throughout the packet.</w:delText>
              </w:r>
            </w:del>
          </w:p>
        </w:tc>
        <w:tc>
          <w:tcPr>
            <w:tcW w:w="2639" w:type="dxa"/>
          </w:tcPr>
          <w:p w14:paraId="38D895C9" w14:textId="229994A8" w:rsidR="000A029C" w:rsidRPr="00080656" w:rsidDel="00A97263" w:rsidRDefault="000A029C" w:rsidP="004D2920">
            <w:pPr>
              <w:pStyle w:val="Body"/>
              <w:tabs>
                <w:tab w:val="clear" w:pos="2700"/>
                <w:tab w:val="center" w:pos="907"/>
              </w:tabs>
              <w:rPr>
                <w:del w:id="4582" w:author="Kate Boardman" w:date="2016-04-19T10:13:00Z"/>
                <w:rFonts w:asciiTheme="majorHAnsi" w:hAnsiTheme="majorHAnsi"/>
                <w:szCs w:val="22"/>
              </w:rPr>
            </w:pPr>
            <w:del w:id="4583" w:author="Kate Boardman" w:date="2016-04-19T10:13:00Z">
              <w:r w:rsidRPr="00080656" w:rsidDel="00A97263">
                <w:rPr>
                  <w:rFonts w:asciiTheme="majorHAnsi" w:hAnsiTheme="majorHAnsi"/>
                  <w:szCs w:val="22"/>
                </w:rPr>
                <w:delText>Each Router Output Port</w:delText>
              </w:r>
            </w:del>
          </w:p>
        </w:tc>
        <w:tc>
          <w:tcPr>
            <w:tcW w:w="1245" w:type="dxa"/>
          </w:tcPr>
          <w:p w14:paraId="67F70626" w14:textId="113AF28C" w:rsidR="000A029C" w:rsidRPr="00080656" w:rsidDel="00A97263" w:rsidRDefault="000A029C" w:rsidP="004D2920">
            <w:pPr>
              <w:pStyle w:val="Body"/>
              <w:rPr>
                <w:del w:id="4584" w:author="Kate Boardman" w:date="2016-04-19T10:13:00Z"/>
                <w:rFonts w:asciiTheme="majorHAnsi" w:hAnsiTheme="majorHAnsi"/>
                <w:szCs w:val="22"/>
              </w:rPr>
            </w:pPr>
            <w:del w:id="4585" w:author="Kate Boardman" w:date="2016-04-19T10:13:00Z">
              <w:r w:rsidRPr="00080656" w:rsidDel="00A97263">
                <w:rPr>
                  <w:rFonts w:asciiTheme="majorHAnsi" w:hAnsiTheme="majorHAnsi"/>
                  <w:szCs w:val="22"/>
                </w:rPr>
                <w:delText>Protocol</w:delText>
              </w:r>
            </w:del>
          </w:p>
        </w:tc>
      </w:tr>
      <w:tr w:rsidR="000A029C" w:rsidRPr="00080656" w:rsidDel="00A97263" w14:paraId="2295B949" w14:textId="745EE174" w:rsidTr="000A029C">
        <w:trPr>
          <w:jc w:val="center"/>
          <w:del w:id="4586" w:author="Kate Boardman" w:date="2016-04-19T10:13:00Z"/>
        </w:trPr>
        <w:tc>
          <w:tcPr>
            <w:tcW w:w="5466" w:type="dxa"/>
          </w:tcPr>
          <w:p w14:paraId="31BC7D5D" w14:textId="107DA885" w:rsidR="000A029C" w:rsidRPr="00080656" w:rsidDel="00A97263" w:rsidRDefault="000A029C" w:rsidP="004D2920">
            <w:pPr>
              <w:pStyle w:val="Body"/>
              <w:rPr>
                <w:del w:id="4587" w:author="Kate Boardman" w:date="2016-04-19T10:13:00Z"/>
                <w:rFonts w:asciiTheme="majorHAnsi" w:hAnsiTheme="majorHAnsi"/>
                <w:szCs w:val="22"/>
              </w:rPr>
            </w:pPr>
            <w:del w:id="4588" w:author="Kate Boardman" w:date="2016-04-19T10:13:00Z">
              <w:r w:rsidRPr="00080656" w:rsidDel="00A97263">
                <w:rPr>
                  <w:rFonts w:asciiTheme="majorHAnsi" w:hAnsiTheme="majorHAnsi"/>
                  <w:szCs w:val="22"/>
                </w:rPr>
                <w:delText>Packet type should remain constant throughout the packet.</w:delText>
              </w:r>
            </w:del>
          </w:p>
        </w:tc>
        <w:tc>
          <w:tcPr>
            <w:tcW w:w="2639" w:type="dxa"/>
          </w:tcPr>
          <w:p w14:paraId="27223792" w14:textId="3FB6B6AE" w:rsidR="000A029C" w:rsidRPr="00080656" w:rsidDel="00A97263" w:rsidRDefault="000A029C" w:rsidP="004D2920">
            <w:pPr>
              <w:pStyle w:val="Body"/>
              <w:rPr>
                <w:del w:id="4589" w:author="Kate Boardman" w:date="2016-04-19T10:13:00Z"/>
                <w:rFonts w:asciiTheme="majorHAnsi" w:hAnsiTheme="majorHAnsi"/>
                <w:szCs w:val="22"/>
              </w:rPr>
            </w:pPr>
            <w:del w:id="4590" w:author="Kate Boardman" w:date="2016-04-19T10:13:00Z">
              <w:r w:rsidRPr="00080656" w:rsidDel="00A97263">
                <w:rPr>
                  <w:rFonts w:asciiTheme="majorHAnsi" w:hAnsiTheme="majorHAnsi"/>
                  <w:szCs w:val="22"/>
                </w:rPr>
                <w:delText>Each Router Output Port</w:delText>
              </w:r>
            </w:del>
          </w:p>
        </w:tc>
        <w:tc>
          <w:tcPr>
            <w:tcW w:w="1245" w:type="dxa"/>
          </w:tcPr>
          <w:p w14:paraId="66BAAD42" w14:textId="5F8B0C2C" w:rsidR="000A029C" w:rsidRPr="00080656" w:rsidDel="00A97263" w:rsidRDefault="000A029C" w:rsidP="004D2920">
            <w:pPr>
              <w:pStyle w:val="Body"/>
              <w:rPr>
                <w:del w:id="4591" w:author="Kate Boardman" w:date="2016-04-19T10:13:00Z"/>
                <w:rFonts w:asciiTheme="majorHAnsi" w:hAnsiTheme="majorHAnsi"/>
                <w:szCs w:val="22"/>
              </w:rPr>
            </w:pPr>
            <w:del w:id="4592" w:author="Kate Boardman" w:date="2016-04-19T10:13:00Z">
              <w:r w:rsidRPr="00080656" w:rsidDel="00A97263">
                <w:rPr>
                  <w:rFonts w:asciiTheme="majorHAnsi" w:hAnsiTheme="majorHAnsi"/>
                  <w:szCs w:val="22"/>
                </w:rPr>
                <w:delText>Protocol</w:delText>
              </w:r>
            </w:del>
          </w:p>
        </w:tc>
      </w:tr>
      <w:tr w:rsidR="000A029C" w:rsidRPr="00080656" w:rsidDel="00A97263" w14:paraId="4FC58410" w14:textId="7B098781" w:rsidTr="000A029C">
        <w:trPr>
          <w:jc w:val="center"/>
          <w:del w:id="4593" w:author="Kate Boardman" w:date="2016-04-19T10:13:00Z"/>
        </w:trPr>
        <w:tc>
          <w:tcPr>
            <w:tcW w:w="5466" w:type="dxa"/>
          </w:tcPr>
          <w:p w14:paraId="64F1E61B" w14:textId="76FC0770" w:rsidR="000A029C" w:rsidRPr="00080656" w:rsidDel="00A97263" w:rsidRDefault="000A029C" w:rsidP="004D2920">
            <w:pPr>
              <w:pStyle w:val="Body"/>
              <w:rPr>
                <w:del w:id="4594" w:author="Kate Boardman" w:date="2016-04-19T10:13:00Z"/>
                <w:rFonts w:asciiTheme="majorHAnsi" w:hAnsiTheme="majorHAnsi"/>
                <w:szCs w:val="22"/>
              </w:rPr>
            </w:pPr>
            <w:del w:id="4595" w:author="Kate Boardman" w:date="2016-04-19T10:13:00Z">
              <w:r w:rsidRPr="00080656" w:rsidDel="00A97263">
                <w:rPr>
                  <w:rFonts w:asciiTheme="majorHAnsi" w:hAnsiTheme="majorHAnsi"/>
                  <w:szCs w:val="22"/>
                </w:rPr>
                <w:delText>Output port should remain constant throughout the packet.</w:delText>
              </w:r>
            </w:del>
          </w:p>
        </w:tc>
        <w:tc>
          <w:tcPr>
            <w:tcW w:w="2639" w:type="dxa"/>
          </w:tcPr>
          <w:p w14:paraId="2F1589AE" w14:textId="3DB64DE5" w:rsidR="000A029C" w:rsidRPr="00080656" w:rsidDel="00A97263" w:rsidRDefault="000A029C" w:rsidP="004D2920">
            <w:pPr>
              <w:pStyle w:val="Body"/>
              <w:rPr>
                <w:del w:id="4596" w:author="Kate Boardman" w:date="2016-04-19T10:13:00Z"/>
                <w:rFonts w:asciiTheme="majorHAnsi" w:hAnsiTheme="majorHAnsi"/>
                <w:szCs w:val="22"/>
              </w:rPr>
            </w:pPr>
            <w:del w:id="4597" w:author="Kate Boardman" w:date="2016-04-19T10:13:00Z">
              <w:r w:rsidRPr="00080656" w:rsidDel="00A97263">
                <w:rPr>
                  <w:rFonts w:asciiTheme="majorHAnsi" w:hAnsiTheme="majorHAnsi"/>
                  <w:szCs w:val="22"/>
                </w:rPr>
                <w:delText>Each Router Output Port</w:delText>
              </w:r>
            </w:del>
          </w:p>
        </w:tc>
        <w:tc>
          <w:tcPr>
            <w:tcW w:w="1245" w:type="dxa"/>
          </w:tcPr>
          <w:p w14:paraId="684F92F4" w14:textId="15D72DED" w:rsidR="000A029C" w:rsidRPr="00080656" w:rsidDel="00A97263" w:rsidRDefault="000A029C" w:rsidP="004D2920">
            <w:pPr>
              <w:pStyle w:val="Body"/>
              <w:rPr>
                <w:del w:id="4598" w:author="Kate Boardman" w:date="2016-04-19T10:13:00Z"/>
                <w:rFonts w:asciiTheme="majorHAnsi" w:hAnsiTheme="majorHAnsi"/>
                <w:szCs w:val="22"/>
              </w:rPr>
            </w:pPr>
            <w:del w:id="4599" w:author="Kate Boardman" w:date="2016-04-19T10:13:00Z">
              <w:r w:rsidRPr="00080656" w:rsidDel="00A97263">
                <w:rPr>
                  <w:rFonts w:asciiTheme="majorHAnsi" w:hAnsiTheme="majorHAnsi"/>
                  <w:szCs w:val="22"/>
                </w:rPr>
                <w:delText>Protocol</w:delText>
              </w:r>
            </w:del>
          </w:p>
        </w:tc>
      </w:tr>
      <w:tr w:rsidR="000A029C" w:rsidRPr="00080656" w:rsidDel="00A97263" w14:paraId="69F4E0DD" w14:textId="07D3EDAE" w:rsidTr="000A029C">
        <w:trPr>
          <w:jc w:val="center"/>
          <w:del w:id="4600" w:author="Kate Boardman" w:date="2016-04-19T10:13:00Z"/>
        </w:trPr>
        <w:tc>
          <w:tcPr>
            <w:tcW w:w="5466" w:type="dxa"/>
          </w:tcPr>
          <w:p w14:paraId="67684974" w14:textId="3469DDCF" w:rsidR="000A029C" w:rsidRPr="00080656" w:rsidDel="00A97263" w:rsidRDefault="000A029C" w:rsidP="004D2920">
            <w:pPr>
              <w:pStyle w:val="Body"/>
              <w:rPr>
                <w:del w:id="4601" w:author="Kate Boardman" w:date="2016-04-19T10:13:00Z"/>
                <w:rFonts w:asciiTheme="majorHAnsi" w:hAnsiTheme="majorHAnsi"/>
                <w:szCs w:val="22"/>
              </w:rPr>
            </w:pPr>
            <w:del w:id="4602" w:author="Kate Boardman" w:date="2016-04-19T10:13:00Z">
              <w:r w:rsidRPr="00080656" w:rsidDel="00A97263">
                <w:rPr>
                  <w:rFonts w:asciiTheme="majorHAnsi" w:hAnsiTheme="majorHAnsi"/>
                  <w:szCs w:val="22"/>
                </w:rPr>
                <w:delText>2 SOPs without EOP in between for a VC</w:delText>
              </w:r>
              <w:r w:rsidR="00AE1E6E" w:rsidDel="00A97263">
                <w:rPr>
                  <w:rFonts w:asciiTheme="majorHAnsi" w:hAnsiTheme="majorHAnsi"/>
                  <w:szCs w:val="22"/>
                </w:rPr>
                <w:delText>.</w:delText>
              </w:r>
            </w:del>
          </w:p>
        </w:tc>
        <w:tc>
          <w:tcPr>
            <w:tcW w:w="2639" w:type="dxa"/>
          </w:tcPr>
          <w:p w14:paraId="26D6D9B5" w14:textId="2D43719F" w:rsidR="000A029C" w:rsidRPr="00080656" w:rsidDel="00A97263" w:rsidRDefault="000A029C" w:rsidP="004D2920">
            <w:pPr>
              <w:pStyle w:val="Body"/>
              <w:rPr>
                <w:del w:id="4603" w:author="Kate Boardman" w:date="2016-04-19T10:13:00Z"/>
                <w:rFonts w:asciiTheme="majorHAnsi" w:hAnsiTheme="majorHAnsi"/>
                <w:szCs w:val="22"/>
              </w:rPr>
            </w:pPr>
            <w:del w:id="4604" w:author="Kate Boardman" w:date="2016-04-19T10:13:00Z">
              <w:r w:rsidRPr="00080656" w:rsidDel="00A97263">
                <w:rPr>
                  <w:rFonts w:asciiTheme="majorHAnsi" w:hAnsiTheme="majorHAnsi"/>
                  <w:szCs w:val="22"/>
                </w:rPr>
                <w:delText>Each Router Output Port</w:delText>
              </w:r>
            </w:del>
          </w:p>
        </w:tc>
        <w:tc>
          <w:tcPr>
            <w:tcW w:w="1245" w:type="dxa"/>
          </w:tcPr>
          <w:p w14:paraId="1B6AC42E" w14:textId="0F6A9B49" w:rsidR="000A029C" w:rsidRPr="00080656" w:rsidDel="00A97263" w:rsidRDefault="000A029C" w:rsidP="004D2920">
            <w:pPr>
              <w:pStyle w:val="Body"/>
              <w:rPr>
                <w:del w:id="4605" w:author="Kate Boardman" w:date="2016-04-19T10:13:00Z"/>
                <w:rFonts w:asciiTheme="majorHAnsi" w:hAnsiTheme="majorHAnsi"/>
                <w:szCs w:val="22"/>
              </w:rPr>
            </w:pPr>
            <w:del w:id="4606" w:author="Kate Boardman" w:date="2016-04-19T10:13:00Z">
              <w:r w:rsidRPr="00080656" w:rsidDel="00A97263">
                <w:rPr>
                  <w:rFonts w:asciiTheme="majorHAnsi" w:hAnsiTheme="majorHAnsi"/>
                  <w:szCs w:val="22"/>
                </w:rPr>
                <w:delText>Protocol</w:delText>
              </w:r>
            </w:del>
          </w:p>
        </w:tc>
      </w:tr>
      <w:tr w:rsidR="000A029C" w:rsidRPr="00080656" w:rsidDel="00A97263" w14:paraId="62C163AC" w14:textId="74AEA82E" w:rsidTr="000A029C">
        <w:trPr>
          <w:jc w:val="center"/>
          <w:del w:id="4607" w:author="Kate Boardman" w:date="2016-04-19T10:13:00Z"/>
        </w:trPr>
        <w:tc>
          <w:tcPr>
            <w:tcW w:w="5466" w:type="dxa"/>
          </w:tcPr>
          <w:p w14:paraId="72637B6A" w14:textId="652AF42F" w:rsidR="000A029C" w:rsidRPr="00080656" w:rsidDel="00A97263" w:rsidRDefault="000A029C" w:rsidP="004D2920">
            <w:pPr>
              <w:pStyle w:val="Body"/>
              <w:rPr>
                <w:del w:id="4608" w:author="Kate Boardman" w:date="2016-04-19T10:13:00Z"/>
                <w:rFonts w:asciiTheme="majorHAnsi" w:hAnsiTheme="majorHAnsi"/>
                <w:szCs w:val="22"/>
              </w:rPr>
            </w:pPr>
            <w:del w:id="4609" w:author="Kate Boardman" w:date="2016-04-19T10:13:00Z">
              <w:r w:rsidRPr="00080656" w:rsidDel="00A97263">
                <w:rPr>
                  <w:rFonts w:asciiTheme="majorHAnsi" w:hAnsiTheme="majorHAnsi"/>
                  <w:szCs w:val="22"/>
                </w:rPr>
                <w:delText>2 EOPs without SOP in between for a VC</w:delText>
              </w:r>
              <w:r w:rsidR="00AE1E6E" w:rsidDel="00A97263">
                <w:rPr>
                  <w:rFonts w:asciiTheme="majorHAnsi" w:hAnsiTheme="majorHAnsi"/>
                  <w:szCs w:val="22"/>
                </w:rPr>
                <w:delText>.</w:delText>
              </w:r>
            </w:del>
          </w:p>
        </w:tc>
        <w:tc>
          <w:tcPr>
            <w:tcW w:w="2639" w:type="dxa"/>
          </w:tcPr>
          <w:p w14:paraId="6D827862" w14:textId="3BE68EAF" w:rsidR="000A029C" w:rsidRPr="00080656" w:rsidDel="00A97263" w:rsidRDefault="000A029C" w:rsidP="004D2920">
            <w:pPr>
              <w:pStyle w:val="Body"/>
              <w:rPr>
                <w:del w:id="4610" w:author="Kate Boardman" w:date="2016-04-19T10:13:00Z"/>
                <w:rFonts w:asciiTheme="majorHAnsi" w:hAnsiTheme="majorHAnsi"/>
                <w:szCs w:val="22"/>
              </w:rPr>
            </w:pPr>
            <w:del w:id="4611" w:author="Kate Boardman" w:date="2016-04-19T10:13:00Z">
              <w:r w:rsidRPr="00080656" w:rsidDel="00A97263">
                <w:rPr>
                  <w:rFonts w:asciiTheme="majorHAnsi" w:hAnsiTheme="majorHAnsi"/>
                  <w:szCs w:val="22"/>
                </w:rPr>
                <w:delText>Each Router Output Port</w:delText>
              </w:r>
            </w:del>
          </w:p>
        </w:tc>
        <w:tc>
          <w:tcPr>
            <w:tcW w:w="1245" w:type="dxa"/>
          </w:tcPr>
          <w:p w14:paraId="41513094" w14:textId="16FCA0B9" w:rsidR="000A029C" w:rsidRPr="00080656" w:rsidDel="00A97263" w:rsidRDefault="000A029C" w:rsidP="004D2920">
            <w:pPr>
              <w:pStyle w:val="Body"/>
              <w:rPr>
                <w:del w:id="4612" w:author="Kate Boardman" w:date="2016-04-19T10:13:00Z"/>
                <w:rFonts w:asciiTheme="majorHAnsi" w:hAnsiTheme="majorHAnsi"/>
                <w:szCs w:val="22"/>
              </w:rPr>
            </w:pPr>
            <w:del w:id="4613" w:author="Kate Boardman" w:date="2016-04-19T10:13:00Z">
              <w:r w:rsidRPr="00080656" w:rsidDel="00A97263">
                <w:rPr>
                  <w:rFonts w:asciiTheme="majorHAnsi" w:hAnsiTheme="majorHAnsi"/>
                  <w:szCs w:val="22"/>
                </w:rPr>
                <w:delText>Protocol</w:delText>
              </w:r>
            </w:del>
          </w:p>
        </w:tc>
      </w:tr>
      <w:tr w:rsidR="000A029C" w:rsidRPr="00080656" w:rsidDel="00A97263" w14:paraId="7D268916" w14:textId="6AC49597" w:rsidTr="000A029C">
        <w:trPr>
          <w:jc w:val="center"/>
          <w:del w:id="4614" w:author="Kate Boardman" w:date="2016-04-19T10:13:00Z"/>
        </w:trPr>
        <w:tc>
          <w:tcPr>
            <w:tcW w:w="5466" w:type="dxa"/>
          </w:tcPr>
          <w:p w14:paraId="3019A962" w14:textId="5E258D61" w:rsidR="000A029C" w:rsidRPr="00080656" w:rsidDel="00A97263" w:rsidRDefault="000A029C" w:rsidP="004D2920">
            <w:pPr>
              <w:pStyle w:val="Body"/>
              <w:rPr>
                <w:del w:id="4615" w:author="Kate Boardman" w:date="2016-04-19T10:13:00Z"/>
                <w:rFonts w:asciiTheme="majorHAnsi" w:hAnsiTheme="majorHAnsi"/>
                <w:szCs w:val="22"/>
              </w:rPr>
            </w:pPr>
            <w:del w:id="4616" w:author="Kate Boardman" w:date="2016-04-19T10:13:00Z">
              <w:r w:rsidRPr="00080656" w:rsidDel="00A97263">
                <w:rPr>
                  <w:rFonts w:asciiTheme="majorHAnsi" w:hAnsiTheme="majorHAnsi"/>
                  <w:szCs w:val="22"/>
                </w:rPr>
                <w:delText>BV is non-zero only at EOP</w:delText>
              </w:r>
              <w:r w:rsidR="00AE1E6E" w:rsidDel="00A97263">
                <w:rPr>
                  <w:rFonts w:asciiTheme="majorHAnsi" w:hAnsiTheme="majorHAnsi"/>
                  <w:szCs w:val="22"/>
                </w:rPr>
                <w:delText>.</w:delText>
              </w:r>
            </w:del>
          </w:p>
        </w:tc>
        <w:tc>
          <w:tcPr>
            <w:tcW w:w="2639" w:type="dxa"/>
          </w:tcPr>
          <w:p w14:paraId="6383DDA8" w14:textId="61AD9CC0" w:rsidR="000A029C" w:rsidRPr="00080656" w:rsidDel="00A97263" w:rsidRDefault="000A029C" w:rsidP="004D2920">
            <w:pPr>
              <w:pStyle w:val="Body"/>
              <w:rPr>
                <w:del w:id="4617" w:author="Kate Boardman" w:date="2016-04-19T10:13:00Z"/>
                <w:rFonts w:asciiTheme="majorHAnsi" w:hAnsiTheme="majorHAnsi"/>
                <w:szCs w:val="22"/>
              </w:rPr>
            </w:pPr>
            <w:del w:id="4618" w:author="Kate Boardman" w:date="2016-04-19T10:13:00Z">
              <w:r w:rsidRPr="00080656" w:rsidDel="00A97263">
                <w:rPr>
                  <w:rFonts w:asciiTheme="majorHAnsi" w:hAnsiTheme="majorHAnsi"/>
                  <w:szCs w:val="22"/>
                </w:rPr>
                <w:delText>Each Router Output Port</w:delText>
              </w:r>
            </w:del>
          </w:p>
        </w:tc>
        <w:tc>
          <w:tcPr>
            <w:tcW w:w="1245" w:type="dxa"/>
          </w:tcPr>
          <w:p w14:paraId="54DB53B1" w14:textId="5C635BC6" w:rsidR="000A029C" w:rsidRPr="00080656" w:rsidDel="00A97263" w:rsidRDefault="000A029C" w:rsidP="004D2920">
            <w:pPr>
              <w:pStyle w:val="Body"/>
              <w:rPr>
                <w:del w:id="4619" w:author="Kate Boardman" w:date="2016-04-19T10:13:00Z"/>
                <w:rFonts w:asciiTheme="majorHAnsi" w:hAnsiTheme="majorHAnsi"/>
                <w:szCs w:val="22"/>
              </w:rPr>
            </w:pPr>
            <w:del w:id="4620" w:author="Kate Boardman" w:date="2016-04-19T10:13:00Z">
              <w:r w:rsidRPr="00080656" w:rsidDel="00A97263">
                <w:rPr>
                  <w:rFonts w:asciiTheme="majorHAnsi" w:hAnsiTheme="majorHAnsi"/>
                  <w:szCs w:val="22"/>
                </w:rPr>
                <w:delText>Protocol</w:delText>
              </w:r>
            </w:del>
          </w:p>
        </w:tc>
      </w:tr>
      <w:tr w:rsidR="000A029C" w:rsidRPr="00080656" w:rsidDel="00A97263" w14:paraId="4FFDFEAF" w14:textId="0CFCB17C" w:rsidTr="000A029C">
        <w:trPr>
          <w:jc w:val="center"/>
          <w:del w:id="4621" w:author="Kate Boardman" w:date="2016-04-19T10:13:00Z"/>
        </w:trPr>
        <w:tc>
          <w:tcPr>
            <w:tcW w:w="5466" w:type="dxa"/>
          </w:tcPr>
          <w:p w14:paraId="4A65FE63" w14:textId="12ABB9D2" w:rsidR="000A029C" w:rsidRPr="00080656" w:rsidDel="00A97263" w:rsidRDefault="000A029C" w:rsidP="004D2920">
            <w:pPr>
              <w:pStyle w:val="Body"/>
              <w:rPr>
                <w:del w:id="4622" w:author="Kate Boardman" w:date="2016-04-19T10:13:00Z"/>
                <w:rFonts w:asciiTheme="majorHAnsi" w:hAnsiTheme="majorHAnsi"/>
                <w:szCs w:val="22"/>
              </w:rPr>
            </w:pPr>
            <w:del w:id="4623" w:author="Kate Boardman" w:date="2016-04-19T10:13:00Z">
              <w:r w:rsidRPr="00080656" w:rsidDel="00A97263">
                <w:rPr>
                  <w:rFonts w:asciiTheme="majorHAnsi" w:hAnsiTheme="majorHAnsi"/>
                  <w:szCs w:val="22"/>
                </w:rPr>
                <w:delText>All credits have restored to initial value.</w:delText>
              </w:r>
            </w:del>
          </w:p>
        </w:tc>
        <w:tc>
          <w:tcPr>
            <w:tcW w:w="2639" w:type="dxa"/>
          </w:tcPr>
          <w:p w14:paraId="45DCFD4C" w14:textId="6104596C" w:rsidR="000A029C" w:rsidRPr="00080656" w:rsidDel="00A97263" w:rsidRDefault="000A029C" w:rsidP="004D2920">
            <w:pPr>
              <w:pStyle w:val="Body"/>
              <w:rPr>
                <w:del w:id="4624" w:author="Kate Boardman" w:date="2016-04-19T10:13:00Z"/>
                <w:rFonts w:asciiTheme="majorHAnsi" w:hAnsiTheme="majorHAnsi"/>
                <w:szCs w:val="22"/>
              </w:rPr>
            </w:pPr>
            <w:del w:id="4625" w:author="Kate Boardman" w:date="2016-04-19T10:13:00Z">
              <w:r w:rsidRPr="00080656" w:rsidDel="00A97263">
                <w:rPr>
                  <w:rFonts w:asciiTheme="majorHAnsi" w:hAnsiTheme="majorHAnsi"/>
                  <w:szCs w:val="22"/>
                </w:rPr>
                <w:delText>Each Router</w:delText>
              </w:r>
            </w:del>
          </w:p>
        </w:tc>
        <w:tc>
          <w:tcPr>
            <w:tcW w:w="1245" w:type="dxa"/>
          </w:tcPr>
          <w:p w14:paraId="49EE2493" w14:textId="7EE75D8C" w:rsidR="000A029C" w:rsidRPr="00080656" w:rsidDel="00A97263" w:rsidRDefault="000A029C" w:rsidP="004D2920">
            <w:pPr>
              <w:pStyle w:val="Body"/>
              <w:rPr>
                <w:del w:id="4626" w:author="Kate Boardman" w:date="2016-04-19T10:13:00Z"/>
                <w:rFonts w:asciiTheme="majorHAnsi" w:hAnsiTheme="majorHAnsi"/>
                <w:szCs w:val="22"/>
              </w:rPr>
            </w:pPr>
            <w:del w:id="4627" w:author="Kate Boardman" w:date="2016-04-19T10:13:00Z">
              <w:r w:rsidRPr="00080656" w:rsidDel="00A97263">
                <w:rPr>
                  <w:rFonts w:asciiTheme="majorHAnsi" w:hAnsiTheme="majorHAnsi"/>
                  <w:szCs w:val="22"/>
                </w:rPr>
                <w:delText>Exit</w:delText>
              </w:r>
            </w:del>
          </w:p>
        </w:tc>
      </w:tr>
      <w:tr w:rsidR="000A029C" w:rsidRPr="00080656" w:rsidDel="00A97263" w14:paraId="763F78CE" w14:textId="786B4A68" w:rsidTr="000A029C">
        <w:trPr>
          <w:jc w:val="center"/>
          <w:del w:id="4628" w:author="Kate Boardman" w:date="2016-04-19T10:13:00Z"/>
        </w:trPr>
        <w:tc>
          <w:tcPr>
            <w:tcW w:w="5466" w:type="dxa"/>
          </w:tcPr>
          <w:p w14:paraId="5E204CE6" w14:textId="25D24785" w:rsidR="000A029C" w:rsidRPr="00080656" w:rsidDel="00A97263" w:rsidRDefault="000A029C" w:rsidP="004D2920">
            <w:pPr>
              <w:pStyle w:val="Body"/>
              <w:rPr>
                <w:del w:id="4629" w:author="Kate Boardman" w:date="2016-04-19T10:13:00Z"/>
                <w:rFonts w:asciiTheme="majorHAnsi" w:hAnsiTheme="majorHAnsi"/>
                <w:szCs w:val="22"/>
              </w:rPr>
            </w:pPr>
            <w:del w:id="4630" w:author="Kate Boardman" w:date="2016-04-19T10:13:00Z">
              <w:r w:rsidRPr="00080656" w:rsidDel="00A97263">
                <w:rPr>
                  <w:rFonts w:asciiTheme="majorHAnsi" w:hAnsiTheme="majorHAnsi"/>
                  <w:szCs w:val="22"/>
                </w:rPr>
                <w:delText>All router FIFOs are empty</w:delText>
              </w:r>
              <w:r w:rsidR="00AE1E6E" w:rsidDel="00A97263">
                <w:rPr>
                  <w:rFonts w:asciiTheme="majorHAnsi" w:hAnsiTheme="majorHAnsi"/>
                  <w:szCs w:val="22"/>
                </w:rPr>
                <w:delText>.</w:delText>
              </w:r>
            </w:del>
          </w:p>
        </w:tc>
        <w:tc>
          <w:tcPr>
            <w:tcW w:w="2639" w:type="dxa"/>
          </w:tcPr>
          <w:p w14:paraId="1832FEC8" w14:textId="0F0E7C75" w:rsidR="000A029C" w:rsidRPr="00080656" w:rsidDel="00A97263" w:rsidRDefault="000A029C" w:rsidP="004D2920">
            <w:pPr>
              <w:pStyle w:val="Body"/>
              <w:rPr>
                <w:del w:id="4631" w:author="Kate Boardman" w:date="2016-04-19T10:13:00Z"/>
                <w:rFonts w:asciiTheme="majorHAnsi" w:hAnsiTheme="majorHAnsi"/>
                <w:szCs w:val="22"/>
              </w:rPr>
            </w:pPr>
            <w:del w:id="4632" w:author="Kate Boardman" w:date="2016-04-19T10:13:00Z">
              <w:r w:rsidRPr="00080656" w:rsidDel="00A97263">
                <w:rPr>
                  <w:rFonts w:asciiTheme="majorHAnsi" w:hAnsiTheme="majorHAnsi"/>
                  <w:szCs w:val="22"/>
                </w:rPr>
                <w:delText>Each Router</w:delText>
              </w:r>
            </w:del>
          </w:p>
        </w:tc>
        <w:tc>
          <w:tcPr>
            <w:tcW w:w="1245" w:type="dxa"/>
          </w:tcPr>
          <w:p w14:paraId="7764EF5B" w14:textId="39C93E64" w:rsidR="000A029C" w:rsidRPr="00080656" w:rsidDel="00A97263" w:rsidRDefault="000A029C" w:rsidP="004D2920">
            <w:pPr>
              <w:pStyle w:val="Body"/>
              <w:rPr>
                <w:del w:id="4633" w:author="Kate Boardman" w:date="2016-04-19T10:13:00Z"/>
                <w:rFonts w:asciiTheme="majorHAnsi" w:hAnsiTheme="majorHAnsi"/>
                <w:szCs w:val="22"/>
              </w:rPr>
            </w:pPr>
            <w:del w:id="4634" w:author="Kate Boardman" w:date="2016-04-19T10:13:00Z">
              <w:r w:rsidRPr="00080656" w:rsidDel="00A97263">
                <w:rPr>
                  <w:rFonts w:asciiTheme="majorHAnsi" w:hAnsiTheme="majorHAnsi"/>
                  <w:szCs w:val="22"/>
                </w:rPr>
                <w:delText>Exit</w:delText>
              </w:r>
            </w:del>
          </w:p>
        </w:tc>
      </w:tr>
    </w:tbl>
    <w:p w14:paraId="5C71DEB1" w14:textId="2910A1A0" w:rsidR="000A029C" w:rsidRPr="00080656" w:rsidRDefault="000A029C" w:rsidP="00A97263">
      <w:pPr>
        <w:pStyle w:val="Caption"/>
        <w:rPr>
          <w:rFonts w:asciiTheme="majorHAnsi" w:hAnsiTheme="majorHAnsi"/>
          <w:sz w:val="22"/>
          <w:szCs w:val="22"/>
        </w:rPr>
        <w:pPrChange w:id="4635" w:author="Kate Boardman" w:date="2016-04-19T10:14:00Z">
          <w:pPr>
            <w:pStyle w:val="Caption"/>
            <w:jc w:val="center"/>
          </w:pPr>
        </w:pPrChange>
      </w:pPr>
    </w:p>
    <w:p w14:paraId="64415CDC" w14:textId="01DE15C0" w:rsidR="00AF52AD" w:rsidRDefault="00AF52AD" w:rsidP="00AF52AD">
      <w:pPr>
        <w:pStyle w:val="Heading3"/>
      </w:pPr>
      <w:bookmarkStart w:id="4636" w:name="_Toc427400521"/>
      <w:bookmarkStart w:id="4637" w:name="_Toc429642654"/>
      <w:bookmarkStart w:id="4638" w:name="_Toc434159458"/>
      <w:bookmarkStart w:id="4639" w:name="_Toc434159762"/>
      <w:bookmarkStart w:id="4640" w:name="_Toc434160024"/>
      <w:bookmarkStart w:id="4641" w:name="_Toc434239992"/>
      <w:bookmarkStart w:id="4642" w:name="_Toc434240109"/>
      <w:bookmarkStart w:id="4643" w:name="_Toc434241219"/>
      <w:bookmarkStart w:id="4644" w:name="_Toc427400522"/>
      <w:bookmarkStart w:id="4645" w:name="_Toc429642655"/>
      <w:bookmarkStart w:id="4646" w:name="_Toc434159459"/>
      <w:bookmarkStart w:id="4647" w:name="_Toc434159763"/>
      <w:bookmarkStart w:id="4648" w:name="_Toc434160025"/>
      <w:bookmarkStart w:id="4649" w:name="_Toc434239993"/>
      <w:bookmarkStart w:id="4650" w:name="_Toc434240110"/>
      <w:bookmarkStart w:id="4651" w:name="_Toc434241220"/>
      <w:bookmarkStart w:id="4652" w:name="_Toc401853460"/>
      <w:bookmarkStart w:id="4653" w:name="_Ref38774764"/>
      <w:bookmarkStart w:id="4654" w:name="_Toc38782205"/>
      <w:bookmarkStart w:id="4655" w:name="_Toc427397610"/>
      <w:bookmarkStart w:id="4656" w:name="_Toc448857038"/>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r>
        <w:t>CCC Checker</w:t>
      </w:r>
      <w:bookmarkEnd w:id="4652"/>
      <w:r w:rsidR="00F767D3">
        <w:t>s</w:t>
      </w:r>
      <w:bookmarkEnd w:id="4656"/>
    </w:p>
    <w:p w14:paraId="3A9451EB" w14:textId="198AD6BB" w:rsidR="00AF52AD" w:rsidRDefault="00F767D3" w:rsidP="00AF52AD">
      <w:pPr>
        <w:pStyle w:val="Body"/>
      </w:pPr>
      <w:r>
        <w:t>The CCC checkers monitor</w:t>
      </w:r>
      <w:r w:rsidR="00AF52AD">
        <w:t xml:space="preserve"> different RTL structures within the CCC </w:t>
      </w:r>
      <w:r>
        <w:t>and perform</w:t>
      </w:r>
      <w:r w:rsidR="00AF52AD">
        <w:t xml:space="preserve"> micro-architectural checks for illegal RTL states and exit checks that each structure is in an idle state at end of simulation.</w:t>
      </w:r>
      <w:r>
        <w:t xml:space="preserve">  The CCC directory control checker is an architectural reference model of the CCC directory control RTL that dynamically monitors and checks directory functionality during simulation.</w:t>
      </w:r>
    </w:p>
    <w:p w14:paraId="57C64E14" w14:textId="5B2CC979" w:rsidR="00085AB6" w:rsidRPr="00080656" w:rsidRDefault="00085AB6" w:rsidP="00085AB6">
      <w:pPr>
        <w:pStyle w:val="Caption"/>
        <w:jc w:val="center"/>
        <w:rPr>
          <w:rFonts w:asciiTheme="majorHAnsi" w:hAnsiTheme="majorHAnsi"/>
          <w:sz w:val="22"/>
          <w:szCs w:val="22"/>
        </w:rPr>
      </w:pPr>
      <w:bookmarkStart w:id="4657" w:name="_Toc448857166"/>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29</w:t>
      </w:r>
      <w:r w:rsidRPr="00080656">
        <w:rPr>
          <w:rFonts w:asciiTheme="majorHAnsi" w:hAnsiTheme="majorHAnsi"/>
          <w:noProof/>
          <w:sz w:val="22"/>
          <w:szCs w:val="22"/>
        </w:rPr>
        <w:fldChar w:fldCharType="end"/>
      </w:r>
      <w:r>
        <w:rPr>
          <w:rFonts w:asciiTheme="majorHAnsi" w:hAnsiTheme="majorHAnsi"/>
          <w:sz w:val="22"/>
          <w:szCs w:val="22"/>
        </w:rPr>
        <w:t xml:space="preserve"> CCC checker</w:t>
      </w:r>
      <w:ins w:id="4658" w:author="Kate Boardman" w:date="2016-04-19T10:22:00Z">
        <w:r w:rsidR="00A31030">
          <w:rPr>
            <w:rFonts w:asciiTheme="majorHAnsi" w:hAnsiTheme="majorHAnsi"/>
            <w:sz w:val="22"/>
            <w:szCs w:val="22"/>
          </w:rPr>
          <w:t>s</w:t>
        </w:r>
      </w:ins>
      <w:bookmarkEnd w:id="4657"/>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7555"/>
        <w:gridCol w:w="1795"/>
      </w:tblGrid>
      <w:tr w:rsidR="00AF52AD" w:rsidRPr="00043708" w14:paraId="71167E27" w14:textId="77777777" w:rsidTr="00DF3C9A">
        <w:tc>
          <w:tcPr>
            <w:tcW w:w="7555" w:type="dxa"/>
            <w:shd w:val="clear" w:color="auto" w:fill="95B3D7" w:themeFill="accent1" w:themeFillTint="99"/>
          </w:tcPr>
          <w:p w14:paraId="094C4692" w14:textId="77777777" w:rsidR="00AF52AD" w:rsidRPr="00F91FCA" w:rsidRDefault="00AF52AD" w:rsidP="00101BE7">
            <w:pPr>
              <w:pStyle w:val="Body"/>
              <w:jc w:val="center"/>
            </w:pPr>
            <w:r w:rsidRPr="00101BE7">
              <w:rPr>
                <w:b/>
              </w:rPr>
              <w:t>Description of Check</w:t>
            </w:r>
          </w:p>
        </w:tc>
        <w:tc>
          <w:tcPr>
            <w:tcW w:w="1795" w:type="dxa"/>
            <w:shd w:val="clear" w:color="auto" w:fill="95B3D7" w:themeFill="accent1" w:themeFillTint="99"/>
          </w:tcPr>
          <w:p w14:paraId="4E3C0EF4" w14:textId="77777777" w:rsidR="00AF52AD" w:rsidRPr="00F91FCA" w:rsidRDefault="00AF52AD" w:rsidP="00101BE7">
            <w:pPr>
              <w:pStyle w:val="Body"/>
              <w:jc w:val="center"/>
            </w:pPr>
            <w:r w:rsidRPr="00101BE7">
              <w:rPr>
                <w:b/>
              </w:rPr>
              <w:t>Type of Check</w:t>
            </w:r>
          </w:p>
        </w:tc>
      </w:tr>
      <w:tr w:rsidR="00AF52AD" w:rsidRPr="00043708" w14:paraId="6323FF96" w14:textId="77777777" w:rsidTr="00DF3C9A">
        <w:tc>
          <w:tcPr>
            <w:tcW w:w="7555" w:type="dxa"/>
          </w:tcPr>
          <w:p w14:paraId="06F2A45E" w14:textId="77777777" w:rsidR="00AF52AD" w:rsidRPr="00101BE7" w:rsidRDefault="00AF52AD" w:rsidP="00DF3C9A">
            <w:pPr>
              <w:pStyle w:val="CellBody"/>
              <w:rPr>
                <w:sz w:val="22"/>
              </w:rPr>
            </w:pPr>
            <w:proofErr w:type="gramStart"/>
            <w:r w:rsidRPr="00101BE7">
              <w:rPr>
                <w:sz w:val="22"/>
              </w:rPr>
              <w:t>No illegal traffic combinations on every interface.</w:t>
            </w:r>
            <w:proofErr w:type="gramEnd"/>
          </w:p>
        </w:tc>
        <w:tc>
          <w:tcPr>
            <w:tcW w:w="1795" w:type="dxa"/>
          </w:tcPr>
          <w:p w14:paraId="259869EA" w14:textId="77777777" w:rsidR="00AF52AD" w:rsidRPr="00101BE7" w:rsidRDefault="00AF52AD" w:rsidP="00DF3C9A">
            <w:pPr>
              <w:pStyle w:val="CellBody"/>
              <w:rPr>
                <w:sz w:val="22"/>
              </w:rPr>
            </w:pPr>
            <w:r w:rsidRPr="00101BE7">
              <w:rPr>
                <w:sz w:val="22"/>
              </w:rPr>
              <w:t>Functional</w:t>
            </w:r>
          </w:p>
        </w:tc>
      </w:tr>
      <w:tr w:rsidR="00AF52AD" w:rsidRPr="00043708" w14:paraId="626E16D6" w14:textId="77777777" w:rsidTr="00DF3C9A">
        <w:tc>
          <w:tcPr>
            <w:tcW w:w="7555" w:type="dxa"/>
          </w:tcPr>
          <w:p w14:paraId="77110591" w14:textId="47930646" w:rsidR="00AF52AD" w:rsidRPr="00101BE7" w:rsidRDefault="00AF52AD" w:rsidP="00DF3C9A">
            <w:pPr>
              <w:pStyle w:val="CellBody"/>
              <w:rPr>
                <w:sz w:val="22"/>
              </w:rPr>
            </w:pPr>
            <w:r w:rsidRPr="00101BE7">
              <w:rPr>
                <w:sz w:val="22"/>
              </w:rPr>
              <w:t xml:space="preserve">No </w:t>
            </w:r>
            <w:del w:id="4659" w:author="Kate Boardman" w:date="2016-04-19T11:15:00Z">
              <w:r w:rsidRPr="00101BE7" w:rsidDel="00214568">
                <w:rPr>
                  <w:sz w:val="22"/>
                </w:rPr>
                <w:delText>X or Z</w:delText>
              </w:r>
            </w:del>
            <w:ins w:id="4660" w:author="Kate Boardman" w:date="2016-04-19T11:15:00Z">
              <w:r w:rsidR="00214568">
                <w:rPr>
                  <w:sz w:val="22"/>
                </w:rPr>
                <w:t>X or Z</w:t>
              </w:r>
            </w:ins>
            <w:r w:rsidRPr="00101BE7">
              <w:rPr>
                <w:sz w:val="22"/>
              </w:rPr>
              <w:t xml:space="preserve"> on control signals.</w:t>
            </w:r>
          </w:p>
        </w:tc>
        <w:tc>
          <w:tcPr>
            <w:tcW w:w="1795" w:type="dxa"/>
          </w:tcPr>
          <w:p w14:paraId="630F70FA" w14:textId="77777777" w:rsidR="00AF52AD" w:rsidRPr="00101BE7" w:rsidRDefault="00AF52AD" w:rsidP="00DF3C9A">
            <w:pPr>
              <w:pStyle w:val="CellBody"/>
              <w:rPr>
                <w:sz w:val="22"/>
              </w:rPr>
            </w:pPr>
            <w:r w:rsidRPr="00101BE7">
              <w:rPr>
                <w:sz w:val="22"/>
              </w:rPr>
              <w:t>Functional</w:t>
            </w:r>
          </w:p>
        </w:tc>
      </w:tr>
      <w:tr w:rsidR="00A97263" w:rsidRPr="00043708" w14:paraId="6FA755BD" w14:textId="77777777" w:rsidTr="00DF3C9A">
        <w:trPr>
          <w:ins w:id="4661" w:author="Kate Boardman" w:date="2016-04-19T10:14:00Z"/>
        </w:trPr>
        <w:tc>
          <w:tcPr>
            <w:tcW w:w="7555" w:type="dxa"/>
          </w:tcPr>
          <w:p w14:paraId="63F6CB14" w14:textId="212E5BAE" w:rsidR="00A97263" w:rsidRPr="00101BE7" w:rsidRDefault="00A97263" w:rsidP="00DF3C9A">
            <w:pPr>
              <w:pStyle w:val="CellBody"/>
              <w:rPr>
                <w:ins w:id="4662" w:author="Kate Boardman" w:date="2016-04-19T10:14:00Z"/>
                <w:sz w:val="22"/>
              </w:rPr>
            </w:pPr>
            <w:proofErr w:type="gramStart"/>
            <w:ins w:id="4663" w:author="Kate Boardman" w:date="2016-04-19T10:14:00Z">
              <w:r>
                <w:rPr>
                  <w:sz w:val="22"/>
                </w:rPr>
                <w:t xml:space="preserve">No </w:t>
              </w:r>
            </w:ins>
            <w:ins w:id="4664" w:author="Kate Boardman" w:date="2016-04-19T11:15:00Z">
              <w:r w:rsidR="00214568">
                <w:rPr>
                  <w:sz w:val="22"/>
                </w:rPr>
                <w:t>X or Z</w:t>
              </w:r>
            </w:ins>
            <w:ins w:id="4665" w:author="Kate Boardman" w:date="2016-04-19T10:14:00Z">
              <w:r>
                <w:rPr>
                  <w:sz w:val="22"/>
                </w:rPr>
                <w:t xml:space="preserve"> on registers</w:t>
              </w:r>
            </w:ins>
            <w:ins w:id="4666" w:author="Kate Boardman" w:date="2016-04-19T10:21:00Z">
              <w:r w:rsidR="00A31030">
                <w:rPr>
                  <w:sz w:val="22"/>
                </w:rPr>
                <w:t xml:space="preserve"> when out of reset</w:t>
              </w:r>
            </w:ins>
            <w:ins w:id="4667" w:author="Kate Boardman" w:date="2016-04-19T10:14:00Z">
              <w:r>
                <w:rPr>
                  <w:sz w:val="22"/>
                </w:rPr>
                <w:t>.</w:t>
              </w:r>
              <w:proofErr w:type="gramEnd"/>
            </w:ins>
          </w:p>
        </w:tc>
        <w:tc>
          <w:tcPr>
            <w:tcW w:w="1795" w:type="dxa"/>
          </w:tcPr>
          <w:p w14:paraId="0DD997F5" w14:textId="35EAABCC" w:rsidR="00A97263" w:rsidRPr="00101BE7" w:rsidRDefault="00A97263" w:rsidP="00DF3C9A">
            <w:pPr>
              <w:pStyle w:val="CellBody"/>
              <w:rPr>
                <w:ins w:id="4668" w:author="Kate Boardman" w:date="2016-04-19T10:14:00Z"/>
                <w:sz w:val="22"/>
              </w:rPr>
            </w:pPr>
            <w:ins w:id="4669" w:author="Kate Boardman" w:date="2016-04-19T10:14:00Z">
              <w:r>
                <w:rPr>
                  <w:sz w:val="22"/>
                </w:rPr>
                <w:t>Functional</w:t>
              </w:r>
            </w:ins>
          </w:p>
        </w:tc>
      </w:tr>
      <w:tr w:rsidR="00AF52AD" w:rsidRPr="00043708" w14:paraId="7A5F02EB" w14:textId="77777777" w:rsidTr="00DF3C9A">
        <w:tc>
          <w:tcPr>
            <w:tcW w:w="7555" w:type="dxa"/>
          </w:tcPr>
          <w:p w14:paraId="346EFEC9" w14:textId="7AF2D1E3" w:rsidR="00AF52AD" w:rsidRPr="00101BE7" w:rsidRDefault="00A31030" w:rsidP="00DF3C9A">
            <w:pPr>
              <w:pStyle w:val="CellBody"/>
              <w:rPr>
                <w:sz w:val="22"/>
              </w:rPr>
            </w:pPr>
            <w:proofErr w:type="gramStart"/>
            <w:ins w:id="4670" w:author="Kate Boardman" w:date="2016-04-19T10:19:00Z">
              <w:r>
                <w:rPr>
                  <w:sz w:val="22"/>
                </w:rPr>
                <w:t xml:space="preserve">No RTL </w:t>
              </w:r>
            </w:ins>
            <w:r w:rsidR="00AF52AD" w:rsidRPr="00101BE7">
              <w:rPr>
                <w:sz w:val="22"/>
              </w:rPr>
              <w:t xml:space="preserve">FIFO overflow </w:t>
            </w:r>
            <w:ins w:id="4671" w:author="Kate Boardman" w:date="2016-04-19T10:19:00Z">
              <w:r>
                <w:rPr>
                  <w:sz w:val="22"/>
                </w:rPr>
                <w:t>or</w:t>
              </w:r>
            </w:ins>
            <w:del w:id="4672" w:author="Kate Boardman" w:date="2016-04-19T10:19:00Z">
              <w:r w:rsidR="00AF52AD" w:rsidRPr="00101BE7" w:rsidDel="00A31030">
                <w:rPr>
                  <w:sz w:val="22"/>
                </w:rPr>
                <w:delText>and</w:delText>
              </w:r>
            </w:del>
            <w:r w:rsidR="00AF52AD" w:rsidRPr="00101BE7">
              <w:rPr>
                <w:sz w:val="22"/>
              </w:rPr>
              <w:t xml:space="preserve"> underflow.</w:t>
            </w:r>
            <w:proofErr w:type="gramEnd"/>
          </w:p>
        </w:tc>
        <w:tc>
          <w:tcPr>
            <w:tcW w:w="1795" w:type="dxa"/>
          </w:tcPr>
          <w:p w14:paraId="21314634" w14:textId="77777777" w:rsidR="00AF52AD" w:rsidRPr="00101BE7" w:rsidRDefault="00AF52AD" w:rsidP="00DF3C9A">
            <w:pPr>
              <w:pStyle w:val="CellBody"/>
              <w:rPr>
                <w:sz w:val="22"/>
              </w:rPr>
            </w:pPr>
            <w:r w:rsidRPr="00101BE7">
              <w:rPr>
                <w:sz w:val="22"/>
              </w:rPr>
              <w:t>Functional</w:t>
            </w:r>
          </w:p>
        </w:tc>
      </w:tr>
      <w:tr w:rsidR="00AF52AD" w:rsidRPr="00043708" w14:paraId="7CE87656" w14:textId="77777777" w:rsidTr="00DF3C9A">
        <w:tc>
          <w:tcPr>
            <w:tcW w:w="7555" w:type="dxa"/>
          </w:tcPr>
          <w:p w14:paraId="29FFDCE5" w14:textId="77777777" w:rsidR="00AF52AD" w:rsidRPr="00101BE7" w:rsidRDefault="00AF52AD" w:rsidP="00DF3C9A">
            <w:pPr>
              <w:pStyle w:val="CellBody"/>
              <w:rPr>
                <w:sz w:val="22"/>
              </w:rPr>
            </w:pPr>
            <w:r w:rsidRPr="00101BE7">
              <w:rPr>
                <w:sz w:val="22"/>
              </w:rPr>
              <w:t>Self-snoop never happens to a master who initiates the request.</w:t>
            </w:r>
          </w:p>
        </w:tc>
        <w:tc>
          <w:tcPr>
            <w:tcW w:w="1795" w:type="dxa"/>
          </w:tcPr>
          <w:p w14:paraId="57CA09D8" w14:textId="77777777" w:rsidR="00AF52AD" w:rsidRPr="00101BE7" w:rsidRDefault="00AF52AD" w:rsidP="00DF3C9A">
            <w:pPr>
              <w:pStyle w:val="CellBody"/>
              <w:rPr>
                <w:sz w:val="22"/>
              </w:rPr>
            </w:pPr>
            <w:r w:rsidRPr="00101BE7">
              <w:rPr>
                <w:sz w:val="22"/>
              </w:rPr>
              <w:t>Protocol</w:t>
            </w:r>
          </w:p>
        </w:tc>
      </w:tr>
      <w:tr w:rsidR="00AF52AD" w:rsidRPr="00043708" w14:paraId="3204233C" w14:textId="77777777" w:rsidTr="00DF3C9A">
        <w:tc>
          <w:tcPr>
            <w:tcW w:w="7555" w:type="dxa"/>
          </w:tcPr>
          <w:p w14:paraId="7D10BD65" w14:textId="77777777" w:rsidR="00AF52AD" w:rsidRPr="00101BE7" w:rsidRDefault="00AF52AD" w:rsidP="00DF3C9A">
            <w:pPr>
              <w:pStyle w:val="CellBody"/>
              <w:rPr>
                <w:sz w:val="22"/>
              </w:rPr>
            </w:pPr>
            <w:proofErr w:type="gramStart"/>
            <w:r w:rsidRPr="00101BE7">
              <w:rPr>
                <w:sz w:val="22"/>
              </w:rPr>
              <w:t>Micro-architectural checks.</w:t>
            </w:r>
            <w:proofErr w:type="gramEnd"/>
          </w:p>
        </w:tc>
        <w:tc>
          <w:tcPr>
            <w:tcW w:w="1795" w:type="dxa"/>
          </w:tcPr>
          <w:p w14:paraId="063ECB26" w14:textId="77777777" w:rsidR="00AF52AD" w:rsidRPr="00101BE7" w:rsidRDefault="00AF52AD" w:rsidP="00DF3C9A">
            <w:pPr>
              <w:pStyle w:val="CellBody"/>
              <w:rPr>
                <w:sz w:val="22"/>
              </w:rPr>
            </w:pPr>
            <w:r w:rsidRPr="00101BE7">
              <w:rPr>
                <w:sz w:val="22"/>
              </w:rPr>
              <w:t>Functional</w:t>
            </w:r>
          </w:p>
        </w:tc>
      </w:tr>
      <w:tr w:rsidR="00F767D3" w:rsidRPr="00043708" w14:paraId="53198AE4" w14:textId="77777777" w:rsidTr="00DF3C9A">
        <w:tc>
          <w:tcPr>
            <w:tcW w:w="7555" w:type="dxa"/>
          </w:tcPr>
          <w:p w14:paraId="516852D9" w14:textId="66AB744C" w:rsidR="00F767D3" w:rsidRPr="00101BE7" w:rsidRDefault="00F767D3" w:rsidP="00DF3C9A">
            <w:pPr>
              <w:pStyle w:val="CellBody"/>
              <w:rPr>
                <w:sz w:val="22"/>
              </w:rPr>
            </w:pPr>
            <w:r w:rsidRPr="00101BE7">
              <w:rPr>
                <w:sz w:val="22"/>
              </w:rPr>
              <w:t>Track every incoming request to be processed by the coherency directory in the reference model</w:t>
            </w:r>
          </w:p>
        </w:tc>
        <w:tc>
          <w:tcPr>
            <w:tcW w:w="1795" w:type="dxa"/>
          </w:tcPr>
          <w:p w14:paraId="2A3F2274" w14:textId="5A9966C4" w:rsidR="00F767D3" w:rsidRPr="00101BE7" w:rsidRDefault="00F767D3" w:rsidP="00DF3C9A">
            <w:pPr>
              <w:pStyle w:val="CellBody"/>
              <w:rPr>
                <w:sz w:val="22"/>
              </w:rPr>
            </w:pPr>
            <w:r w:rsidRPr="00101BE7">
              <w:rPr>
                <w:sz w:val="22"/>
              </w:rPr>
              <w:t>Functional</w:t>
            </w:r>
          </w:p>
        </w:tc>
      </w:tr>
      <w:tr w:rsidR="00F767D3" w:rsidRPr="00043708" w14:paraId="25C5CE2B" w14:textId="77777777" w:rsidTr="00DF3C9A">
        <w:tc>
          <w:tcPr>
            <w:tcW w:w="7555" w:type="dxa"/>
          </w:tcPr>
          <w:p w14:paraId="63C871A3" w14:textId="3E885567" w:rsidR="00F767D3" w:rsidRPr="00101BE7" w:rsidRDefault="00F767D3" w:rsidP="00DF3C9A">
            <w:pPr>
              <w:pStyle w:val="CellBody"/>
              <w:rPr>
                <w:sz w:val="22"/>
              </w:rPr>
            </w:pPr>
            <w:r w:rsidRPr="00101BE7">
              <w:rPr>
                <w:sz w:val="22"/>
              </w:rPr>
              <w:t>Check every output of the directory is architecturally correct.</w:t>
            </w:r>
          </w:p>
        </w:tc>
        <w:tc>
          <w:tcPr>
            <w:tcW w:w="1795" w:type="dxa"/>
          </w:tcPr>
          <w:p w14:paraId="1BBC66F0" w14:textId="543DDDC8" w:rsidR="00F767D3" w:rsidRPr="00101BE7" w:rsidRDefault="00F767D3" w:rsidP="00DF3C9A">
            <w:pPr>
              <w:pStyle w:val="CellBody"/>
              <w:rPr>
                <w:sz w:val="22"/>
              </w:rPr>
            </w:pPr>
            <w:r w:rsidRPr="00101BE7">
              <w:rPr>
                <w:sz w:val="22"/>
              </w:rPr>
              <w:t>Functional</w:t>
            </w:r>
          </w:p>
        </w:tc>
      </w:tr>
      <w:tr w:rsidR="00F767D3" w:rsidRPr="00043708" w14:paraId="5005E795" w14:textId="77777777" w:rsidTr="00DF3C9A">
        <w:tc>
          <w:tcPr>
            <w:tcW w:w="7555" w:type="dxa"/>
          </w:tcPr>
          <w:p w14:paraId="13709E62" w14:textId="0D921B72" w:rsidR="00F767D3" w:rsidRPr="00101BE7" w:rsidRDefault="00F767D3" w:rsidP="00DF3C9A">
            <w:pPr>
              <w:pStyle w:val="CellBody"/>
              <w:rPr>
                <w:sz w:val="22"/>
              </w:rPr>
            </w:pPr>
            <w:r w:rsidRPr="00101BE7">
              <w:rPr>
                <w:sz w:val="22"/>
              </w:rPr>
              <w:t>Check every snoop is consistent with the directory content.</w:t>
            </w:r>
          </w:p>
        </w:tc>
        <w:tc>
          <w:tcPr>
            <w:tcW w:w="1795" w:type="dxa"/>
          </w:tcPr>
          <w:p w14:paraId="6278D164" w14:textId="39338F80" w:rsidR="00F767D3" w:rsidRPr="00101BE7" w:rsidRDefault="00F767D3" w:rsidP="00DF3C9A">
            <w:pPr>
              <w:pStyle w:val="CellBody"/>
              <w:rPr>
                <w:sz w:val="22"/>
              </w:rPr>
            </w:pPr>
            <w:r w:rsidRPr="00101BE7">
              <w:rPr>
                <w:sz w:val="22"/>
              </w:rPr>
              <w:t>Functional</w:t>
            </w:r>
          </w:p>
        </w:tc>
      </w:tr>
      <w:tr w:rsidR="00F767D3" w:rsidRPr="00043708" w14:paraId="29E5BD90" w14:textId="77777777" w:rsidTr="00DF3C9A">
        <w:tc>
          <w:tcPr>
            <w:tcW w:w="7555" w:type="dxa"/>
          </w:tcPr>
          <w:p w14:paraId="32623C58" w14:textId="6DA60C5C" w:rsidR="00F767D3" w:rsidRPr="00101BE7" w:rsidRDefault="00F767D3" w:rsidP="00DF3C9A">
            <w:pPr>
              <w:pStyle w:val="CellBody"/>
              <w:rPr>
                <w:sz w:val="22"/>
              </w:rPr>
            </w:pPr>
            <w:proofErr w:type="gramStart"/>
            <w:r w:rsidRPr="00101BE7">
              <w:rPr>
                <w:sz w:val="22"/>
              </w:rPr>
              <w:lastRenderedPageBreak/>
              <w:t>Micro-architectural checks.</w:t>
            </w:r>
            <w:proofErr w:type="gramEnd"/>
          </w:p>
        </w:tc>
        <w:tc>
          <w:tcPr>
            <w:tcW w:w="1795" w:type="dxa"/>
          </w:tcPr>
          <w:p w14:paraId="7DB1D282" w14:textId="16351777" w:rsidR="00F767D3" w:rsidRPr="00101BE7" w:rsidRDefault="00F767D3" w:rsidP="00DF3C9A">
            <w:pPr>
              <w:pStyle w:val="CellBody"/>
              <w:rPr>
                <w:sz w:val="22"/>
              </w:rPr>
            </w:pPr>
            <w:r w:rsidRPr="00101BE7">
              <w:rPr>
                <w:sz w:val="22"/>
              </w:rPr>
              <w:t>Functional</w:t>
            </w:r>
          </w:p>
        </w:tc>
      </w:tr>
      <w:tr w:rsidR="00F767D3" w:rsidRPr="00043708" w14:paraId="681DDF7D" w14:textId="77777777" w:rsidTr="00DF3C9A">
        <w:tc>
          <w:tcPr>
            <w:tcW w:w="7555" w:type="dxa"/>
          </w:tcPr>
          <w:p w14:paraId="676BA617" w14:textId="54F0C670" w:rsidR="00F767D3" w:rsidRPr="00101BE7" w:rsidRDefault="00F767D3" w:rsidP="00DF3C9A">
            <w:pPr>
              <w:pStyle w:val="CellBody"/>
              <w:rPr>
                <w:sz w:val="22"/>
              </w:rPr>
            </w:pPr>
            <w:r w:rsidRPr="00101BE7">
              <w:rPr>
                <w:sz w:val="22"/>
              </w:rPr>
              <w:t>CCC RTL structures are empty.</w:t>
            </w:r>
          </w:p>
        </w:tc>
        <w:tc>
          <w:tcPr>
            <w:tcW w:w="1795" w:type="dxa"/>
          </w:tcPr>
          <w:p w14:paraId="27CFC0A2" w14:textId="33F9A6EE" w:rsidR="00F767D3" w:rsidRPr="00101BE7" w:rsidRDefault="00F767D3" w:rsidP="00DF3C9A">
            <w:pPr>
              <w:pStyle w:val="CellBody"/>
              <w:rPr>
                <w:sz w:val="22"/>
              </w:rPr>
            </w:pPr>
            <w:r w:rsidRPr="00101BE7">
              <w:rPr>
                <w:sz w:val="22"/>
              </w:rPr>
              <w:t>Exit</w:t>
            </w:r>
          </w:p>
        </w:tc>
      </w:tr>
      <w:tr w:rsidR="00F767D3" w:rsidRPr="00043708" w14:paraId="40B3938D" w14:textId="77777777" w:rsidTr="00DF3C9A">
        <w:tc>
          <w:tcPr>
            <w:tcW w:w="7555" w:type="dxa"/>
          </w:tcPr>
          <w:p w14:paraId="3AB1952F" w14:textId="44305D7E" w:rsidR="00F767D3" w:rsidRPr="00101BE7" w:rsidRDefault="00F767D3" w:rsidP="00DF3C9A">
            <w:pPr>
              <w:pStyle w:val="CellBody"/>
              <w:rPr>
                <w:sz w:val="22"/>
              </w:rPr>
            </w:pPr>
            <w:r w:rsidRPr="00101BE7">
              <w:rPr>
                <w:sz w:val="22"/>
              </w:rPr>
              <w:t>The entire content of the coherency directory must be identical to the content of the architectural reference model.</w:t>
            </w:r>
          </w:p>
        </w:tc>
        <w:tc>
          <w:tcPr>
            <w:tcW w:w="1795" w:type="dxa"/>
          </w:tcPr>
          <w:p w14:paraId="49B505FD" w14:textId="0E7F7960" w:rsidR="00F767D3" w:rsidRPr="00101BE7" w:rsidRDefault="00F767D3" w:rsidP="00DF3C9A">
            <w:pPr>
              <w:pStyle w:val="CellBody"/>
              <w:rPr>
                <w:sz w:val="22"/>
              </w:rPr>
            </w:pPr>
            <w:r w:rsidRPr="00101BE7">
              <w:rPr>
                <w:sz w:val="22"/>
              </w:rPr>
              <w:t>Exit</w:t>
            </w:r>
          </w:p>
        </w:tc>
      </w:tr>
    </w:tbl>
    <w:p w14:paraId="0C616C85" w14:textId="77777777" w:rsidR="00AF52AD" w:rsidRDefault="00AF52AD" w:rsidP="00AF52AD">
      <w:pPr>
        <w:pStyle w:val="Heading3"/>
      </w:pPr>
      <w:bookmarkStart w:id="4673" w:name="_Toc401853462"/>
      <w:bookmarkStart w:id="4674" w:name="_Toc448857039"/>
      <w:r>
        <w:t>DVM Checker</w:t>
      </w:r>
      <w:bookmarkEnd w:id="4673"/>
      <w:bookmarkEnd w:id="4674"/>
    </w:p>
    <w:p w14:paraId="108CEF07" w14:textId="77777777" w:rsidR="00AF52AD" w:rsidRDefault="00AF52AD" w:rsidP="00AF52AD">
      <w:pPr>
        <w:pStyle w:val="Body"/>
      </w:pPr>
      <w:r>
        <w:t>The DVM checker tracks behavior of DVM RTL during simulation.</w:t>
      </w:r>
    </w:p>
    <w:p w14:paraId="01D273DC" w14:textId="4DC9636D" w:rsidR="00085AB6" w:rsidRPr="00080656" w:rsidRDefault="00085AB6" w:rsidP="00085AB6">
      <w:pPr>
        <w:pStyle w:val="Caption"/>
        <w:jc w:val="center"/>
        <w:rPr>
          <w:rFonts w:asciiTheme="majorHAnsi" w:hAnsiTheme="majorHAnsi"/>
          <w:sz w:val="22"/>
          <w:szCs w:val="22"/>
        </w:rPr>
      </w:pPr>
      <w:bookmarkStart w:id="4675" w:name="_Toc448857167"/>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sidR="00624168">
        <w:rPr>
          <w:rFonts w:asciiTheme="majorHAnsi" w:hAnsiTheme="majorHAnsi"/>
          <w:noProof/>
          <w:sz w:val="22"/>
          <w:szCs w:val="22"/>
        </w:rPr>
        <w:t>30</w:t>
      </w:r>
      <w:r w:rsidRPr="00080656">
        <w:rPr>
          <w:rFonts w:asciiTheme="majorHAnsi" w:hAnsiTheme="majorHAnsi"/>
          <w:noProof/>
          <w:sz w:val="22"/>
          <w:szCs w:val="22"/>
        </w:rPr>
        <w:fldChar w:fldCharType="end"/>
      </w:r>
      <w:r>
        <w:rPr>
          <w:rFonts w:asciiTheme="majorHAnsi" w:hAnsiTheme="majorHAnsi"/>
          <w:noProof/>
          <w:sz w:val="22"/>
          <w:szCs w:val="22"/>
        </w:rPr>
        <w:t xml:space="preserve"> </w:t>
      </w:r>
      <w:r>
        <w:rPr>
          <w:rFonts w:asciiTheme="majorHAnsi" w:hAnsiTheme="majorHAnsi"/>
          <w:sz w:val="22"/>
          <w:szCs w:val="22"/>
        </w:rPr>
        <w:t>DVM checker</w:t>
      </w:r>
      <w:bookmarkEnd w:id="4675"/>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7555"/>
        <w:gridCol w:w="1795"/>
      </w:tblGrid>
      <w:tr w:rsidR="00AF52AD" w:rsidRPr="00043708" w14:paraId="6BF38D4C" w14:textId="77777777" w:rsidTr="00DF3C9A">
        <w:tc>
          <w:tcPr>
            <w:tcW w:w="7555" w:type="dxa"/>
            <w:shd w:val="clear" w:color="auto" w:fill="95B3D7" w:themeFill="accent1" w:themeFillTint="99"/>
          </w:tcPr>
          <w:p w14:paraId="58E5B31D" w14:textId="77777777" w:rsidR="00AF52AD" w:rsidRPr="00101BE7" w:rsidRDefault="00AF52AD" w:rsidP="00DF3C9A">
            <w:pPr>
              <w:pStyle w:val="CellHeadingCenter"/>
              <w:rPr>
                <w:rFonts w:asciiTheme="minorHAnsi" w:hAnsiTheme="minorHAnsi"/>
                <w:color w:val="000000" w:themeColor="text1"/>
              </w:rPr>
            </w:pPr>
            <w:r w:rsidRPr="00101BE7">
              <w:rPr>
                <w:rFonts w:asciiTheme="minorHAnsi" w:hAnsiTheme="minorHAnsi"/>
                <w:color w:val="000000" w:themeColor="text1"/>
              </w:rPr>
              <w:t>Description of Check</w:t>
            </w:r>
          </w:p>
        </w:tc>
        <w:tc>
          <w:tcPr>
            <w:tcW w:w="1795" w:type="dxa"/>
            <w:shd w:val="clear" w:color="auto" w:fill="95B3D7" w:themeFill="accent1" w:themeFillTint="99"/>
          </w:tcPr>
          <w:p w14:paraId="7F153733" w14:textId="77777777" w:rsidR="00AF52AD" w:rsidRPr="00101BE7" w:rsidRDefault="00AF52AD" w:rsidP="00DF3C9A">
            <w:pPr>
              <w:pStyle w:val="CellHeadingCenter"/>
              <w:rPr>
                <w:rFonts w:asciiTheme="minorHAnsi" w:hAnsiTheme="minorHAnsi"/>
                <w:color w:val="000000" w:themeColor="text1"/>
              </w:rPr>
            </w:pPr>
            <w:r w:rsidRPr="00101BE7">
              <w:rPr>
                <w:rFonts w:asciiTheme="minorHAnsi" w:hAnsiTheme="minorHAnsi"/>
                <w:color w:val="000000" w:themeColor="text1"/>
              </w:rPr>
              <w:t>Type of Check</w:t>
            </w:r>
          </w:p>
        </w:tc>
      </w:tr>
      <w:tr w:rsidR="00AF52AD" w:rsidRPr="00043708" w14:paraId="74CEAA35" w14:textId="77777777" w:rsidTr="00101BE7">
        <w:tc>
          <w:tcPr>
            <w:tcW w:w="7555" w:type="dxa"/>
          </w:tcPr>
          <w:p w14:paraId="79807A7E" w14:textId="77777777" w:rsidR="00AF52AD" w:rsidRPr="00101BE7" w:rsidRDefault="00AF52AD" w:rsidP="00DF3C9A">
            <w:pPr>
              <w:pStyle w:val="CellBody"/>
              <w:rPr>
                <w:sz w:val="22"/>
                <w:szCs w:val="22"/>
              </w:rPr>
            </w:pPr>
            <w:r w:rsidRPr="00101BE7">
              <w:rPr>
                <w:sz w:val="22"/>
                <w:szCs w:val="22"/>
              </w:rPr>
              <w:t xml:space="preserve">Multi-part requests must arrive and </w:t>
            </w:r>
            <w:proofErr w:type="gramStart"/>
            <w:r w:rsidRPr="00101BE7">
              <w:rPr>
                <w:sz w:val="22"/>
                <w:szCs w:val="22"/>
              </w:rPr>
              <w:t>get</w:t>
            </w:r>
            <w:proofErr w:type="gramEnd"/>
            <w:r w:rsidRPr="00101BE7">
              <w:rPr>
                <w:sz w:val="22"/>
                <w:szCs w:val="22"/>
              </w:rPr>
              <w:t xml:space="preserve"> sent atomically.</w:t>
            </w:r>
          </w:p>
        </w:tc>
        <w:tc>
          <w:tcPr>
            <w:tcW w:w="1795" w:type="dxa"/>
          </w:tcPr>
          <w:p w14:paraId="50E8248A" w14:textId="77777777" w:rsidR="00AF52AD" w:rsidRPr="00101BE7" w:rsidRDefault="00AF52AD" w:rsidP="00DF3C9A">
            <w:pPr>
              <w:pStyle w:val="CellBody"/>
              <w:rPr>
                <w:sz w:val="22"/>
                <w:szCs w:val="22"/>
              </w:rPr>
            </w:pPr>
            <w:r w:rsidRPr="00101BE7">
              <w:rPr>
                <w:sz w:val="22"/>
                <w:szCs w:val="22"/>
              </w:rPr>
              <w:t>Protocol</w:t>
            </w:r>
          </w:p>
        </w:tc>
      </w:tr>
      <w:tr w:rsidR="00AF52AD" w:rsidRPr="00043708" w14:paraId="34EF55FD" w14:textId="77777777" w:rsidTr="00101BE7">
        <w:tc>
          <w:tcPr>
            <w:tcW w:w="7555" w:type="dxa"/>
          </w:tcPr>
          <w:p w14:paraId="3764988F" w14:textId="77777777" w:rsidR="00AF52AD" w:rsidRPr="00101BE7" w:rsidRDefault="00AF52AD" w:rsidP="00DF3C9A">
            <w:pPr>
              <w:pStyle w:val="CellBody"/>
              <w:rPr>
                <w:sz w:val="22"/>
                <w:szCs w:val="22"/>
              </w:rPr>
            </w:pPr>
            <w:r w:rsidRPr="00101BE7">
              <w:rPr>
                <w:sz w:val="22"/>
                <w:szCs w:val="22"/>
              </w:rPr>
              <w:t xml:space="preserve">Multi-part snoops </w:t>
            </w:r>
            <w:proofErr w:type="gramStart"/>
            <w:r w:rsidRPr="00101BE7">
              <w:rPr>
                <w:sz w:val="22"/>
                <w:szCs w:val="22"/>
              </w:rPr>
              <w:t>are sent</w:t>
            </w:r>
            <w:proofErr w:type="gramEnd"/>
            <w:r w:rsidRPr="00101BE7">
              <w:rPr>
                <w:sz w:val="22"/>
                <w:szCs w:val="22"/>
              </w:rPr>
              <w:t xml:space="preserve"> atomically.</w:t>
            </w:r>
          </w:p>
        </w:tc>
        <w:tc>
          <w:tcPr>
            <w:tcW w:w="1795" w:type="dxa"/>
          </w:tcPr>
          <w:p w14:paraId="293D6F9B" w14:textId="77777777" w:rsidR="00AF52AD" w:rsidRPr="00101BE7" w:rsidRDefault="00AF52AD" w:rsidP="00DF3C9A">
            <w:pPr>
              <w:pStyle w:val="CellBody"/>
              <w:rPr>
                <w:sz w:val="22"/>
                <w:szCs w:val="22"/>
              </w:rPr>
            </w:pPr>
            <w:r w:rsidRPr="00101BE7">
              <w:rPr>
                <w:sz w:val="22"/>
                <w:szCs w:val="22"/>
              </w:rPr>
              <w:t>Protocol</w:t>
            </w:r>
          </w:p>
        </w:tc>
      </w:tr>
      <w:tr w:rsidR="00AF52AD" w:rsidRPr="00043708" w14:paraId="407E30E9" w14:textId="77777777" w:rsidTr="00101BE7">
        <w:tc>
          <w:tcPr>
            <w:tcW w:w="7555" w:type="dxa"/>
          </w:tcPr>
          <w:p w14:paraId="5CC2AC17" w14:textId="77777777" w:rsidR="00AF52AD" w:rsidRPr="00101BE7" w:rsidRDefault="00AF52AD" w:rsidP="00DF3C9A">
            <w:pPr>
              <w:pStyle w:val="CellBody"/>
              <w:rPr>
                <w:sz w:val="22"/>
                <w:szCs w:val="22"/>
              </w:rPr>
            </w:pPr>
            <w:r w:rsidRPr="00101BE7">
              <w:rPr>
                <w:sz w:val="22"/>
                <w:szCs w:val="22"/>
              </w:rPr>
              <w:t xml:space="preserve">Multi-part DVM messages must have </w:t>
            </w:r>
            <w:proofErr w:type="gramStart"/>
            <w:r w:rsidRPr="00101BE7">
              <w:rPr>
                <w:sz w:val="22"/>
                <w:szCs w:val="22"/>
              </w:rPr>
              <w:t>ARADDR[</w:t>
            </w:r>
            <w:proofErr w:type="gramEnd"/>
            <w:r w:rsidRPr="00101BE7">
              <w:rPr>
                <w:sz w:val="22"/>
                <w:szCs w:val="22"/>
              </w:rPr>
              <w:t>0] set to 0, and the same master ID and ARID.</w:t>
            </w:r>
          </w:p>
        </w:tc>
        <w:tc>
          <w:tcPr>
            <w:tcW w:w="1795" w:type="dxa"/>
          </w:tcPr>
          <w:p w14:paraId="3350DEC0" w14:textId="77777777" w:rsidR="00AF52AD" w:rsidRPr="00101BE7" w:rsidRDefault="00AF52AD" w:rsidP="00DF3C9A">
            <w:pPr>
              <w:pStyle w:val="CellBody"/>
              <w:rPr>
                <w:sz w:val="22"/>
              </w:rPr>
            </w:pPr>
            <w:r w:rsidRPr="00101BE7">
              <w:rPr>
                <w:sz w:val="22"/>
              </w:rPr>
              <w:t>Protocol</w:t>
            </w:r>
          </w:p>
        </w:tc>
      </w:tr>
      <w:tr w:rsidR="00AF52AD" w:rsidRPr="00043708" w14:paraId="20311797" w14:textId="77777777" w:rsidTr="00101BE7">
        <w:tc>
          <w:tcPr>
            <w:tcW w:w="7555" w:type="dxa"/>
          </w:tcPr>
          <w:p w14:paraId="44272739" w14:textId="77777777" w:rsidR="00AF52AD" w:rsidRPr="00101BE7" w:rsidRDefault="00AF52AD" w:rsidP="00DF3C9A">
            <w:pPr>
              <w:pStyle w:val="CellBody"/>
              <w:rPr>
                <w:sz w:val="22"/>
                <w:szCs w:val="22"/>
              </w:rPr>
            </w:pPr>
            <w:r w:rsidRPr="00101BE7">
              <w:rPr>
                <w:sz w:val="22"/>
                <w:szCs w:val="22"/>
              </w:rPr>
              <w:t xml:space="preserve">Multi-part DVM snoops must have </w:t>
            </w:r>
            <w:proofErr w:type="gramStart"/>
            <w:r w:rsidRPr="00101BE7">
              <w:rPr>
                <w:sz w:val="22"/>
                <w:szCs w:val="22"/>
              </w:rPr>
              <w:t>ACADDR[</w:t>
            </w:r>
            <w:proofErr w:type="gramEnd"/>
            <w:r w:rsidRPr="00101BE7">
              <w:rPr>
                <w:sz w:val="22"/>
                <w:szCs w:val="22"/>
              </w:rPr>
              <w:t>0] set to 0, and the same destination ID.</w:t>
            </w:r>
          </w:p>
        </w:tc>
        <w:tc>
          <w:tcPr>
            <w:tcW w:w="1795" w:type="dxa"/>
          </w:tcPr>
          <w:p w14:paraId="2D18819C" w14:textId="77777777" w:rsidR="00AF52AD" w:rsidRPr="00101BE7" w:rsidRDefault="00AF52AD" w:rsidP="00DF3C9A">
            <w:pPr>
              <w:pStyle w:val="CellBody"/>
              <w:rPr>
                <w:sz w:val="22"/>
              </w:rPr>
            </w:pPr>
            <w:r w:rsidRPr="00101BE7">
              <w:rPr>
                <w:sz w:val="22"/>
              </w:rPr>
              <w:t>Protocol</w:t>
            </w:r>
          </w:p>
        </w:tc>
      </w:tr>
      <w:tr w:rsidR="00AF52AD" w:rsidRPr="00043708" w14:paraId="59C6595C" w14:textId="77777777" w:rsidTr="00101BE7">
        <w:tc>
          <w:tcPr>
            <w:tcW w:w="7555" w:type="dxa"/>
          </w:tcPr>
          <w:p w14:paraId="1662AE23" w14:textId="77777777" w:rsidR="00AF52AD" w:rsidRPr="00101BE7" w:rsidRDefault="00AF52AD" w:rsidP="00DF3C9A">
            <w:pPr>
              <w:pStyle w:val="CellBody"/>
              <w:rPr>
                <w:sz w:val="22"/>
                <w:szCs w:val="22"/>
              </w:rPr>
            </w:pPr>
            <w:r w:rsidRPr="00101BE7">
              <w:rPr>
                <w:sz w:val="22"/>
                <w:szCs w:val="22"/>
              </w:rPr>
              <w:t xml:space="preserve">Track DVM synchronization </w:t>
            </w:r>
            <w:proofErr w:type="gramStart"/>
            <w:r w:rsidRPr="00101BE7">
              <w:rPr>
                <w:sz w:val="22"/>
                <w:szCs w:val="22"/>
              </w:rPr>
              <w:t>requests and make sure all the corresponding snoops</w:t>
            </w:r>
            <w:proofErr w:type="gramEnd"/>
            <w:r w:rsidRPr="00101BE7">
              <w:rPr>
                <w:sz w:val="22"/>
                <w:szCs w:val="22"/>
              </w:rPr>
              <w:t xml:space="preserve"> and snoop responses complete in the correct order.</w:t>
            </w:r>
          </w:p>
        </w:tc>
        <w:tc>
          <w:tcPr>
            <w:tcW w:w="1795" w:type="dxa"/>
          </w:tcPr>
          <w:p w14:paraId="62BF239E" w14:textId="77777777" w:rsidR="00AF52AD" w:rsidRPr="00101BE7" w:rsidRDefault="00AF52AD" w:rsidP="00DF3C9A">
            <w:pPr>
              <w:pStyle w:val="CellBody"/>
              <w:rPr>
                <w:sz w:val="22"/>
              </w:rPr>
            </w:pPr>
            <w:r w:rsidRPr="00101BE7">
              <w:rPr>
                <w:sz w:val="22"/>
              </w:rPr>
              <w:t>Protocol</w:t>
            </w:r>
          </w:p>
        </w:tc>
      </w:tr>
      <w:tr w:rsidR="00AF52AD" w:rsidRPr="00043708" w14:paraId="49DC8431" w14:textId="77777777" w:rsidTr="00101BE7">
        <w:tc>
          <w:tcPr>
            <w:tcW w:w="7555" w:type="dxa"/>
          </w:tcPr>
          <w:p w14:paraId="295F0D05" w14:textId="77777777" w:rsidR="00AF52AD" w:rsidRPr="00101BE7" w:rsidRDefault="00AF52AD" w:rsidP="00DF3C9A">
            <w:pPr>
              <w:pStyle w:val="CellBody"/>
              <w:rPr>
                <w:sz w:val="22"/>
                <w:szCs w:val="22"/>
              </w:rPr>
            </w:pPr>
            <w:r w:rsidRPr="00101BE7">
              <w:rPr>
                <w:sz w:val="22"/>
                <w:szCs w:val="22"/>
              </w:rPr>
              <w:t xml:space="preserve">Track AID ordering to make sure responses for requests with the same AID </w:t>
            </w:r>
            <w:proofErr w:type="gramStart"/>
            <w:r w:rsidRPr="00101BE7">
              <w:rPr>
                <w:sz w:val="22"/>
                <w:szCs w:val="22"/>
              </w:rPr>
              <w:t>are</w:t>
            </w:r>
            <w:proofErr w:type="gramEnd"/>
            <w:r w:rsidRPr="00101BE7">
              <w:rPr>
                <w:sz w:val="22"/>
                <w:szCs w:val="22"/>
              </w:rPr>
              <w:t xml:space="preserve"> turned in order.</w:t>
            </w:r>
          </w:p>
        </w:tc>
        <w:tc>
          <w:tcPr>
            <w:tcW w:w="1795" w:type="dxa"/>
          </w:tcPr>
          <w:p w14:paraId="3E833030" w14:textId="77777777" w:rsidR="00AF52AD" w:rsidRPr="00101BE7" w:rsidRDefault="00AF52AD" w:rsidP="00DF3C9A">
            <w:pPr>
              <w:pStyle w:val="CellBody"/>
              <w:rPr>
                <w:sz w:val="22"/>
              </w:rPr>
            </w:pPr>
            <w:r w:rsidRPr="00101BE7">
              <w:rPr>
                <w:sz w:val="22"/>
              </w:rPr>
              <w:t>Protocol</w:t>
            </w:r>
          </w:p>
        </w:tc>
      </w:tr>
      <w:tr w:rsidR="00AF52AD" w:rsidRPr="00043708" w14:paraId="7FC9641D" w14:textId="77777777" w:rsidTr="00101BE7">
        <w:tc>
          <w:tcPr>
            <w:tcW w:w="7555" w:type="dxa"/>
          </w:tcPr>
          <w:p w14:paraId="2BC83514" w14:textId="77777777" w:rsidR="00AF52AD" w:rsidRPr="00101BE7" w:rsidRDefault="00AF52AD" w:rsidP="00DF3C9A">
            <w:pPr>
              <w:pStyle w:val="CellBody"/>
              <w:rPr>
                <w:sz w:val="22"/>
                <w:szCs w:val="22"/>
              </w:rPr>
            </w:pPr>
            <w:r w:rsidRPr="00101BE7">
              <w:rPr>
                <w:sz w:val="22"/>
                <w:szCs w:val="22"/>
              </w:rPr>
              <w:t>For SYNC command, all slave agents should have received SYNC command.</w:t>
            </w:r>
          </w:p>
        </w:tc>
        <w:tc>
          <w:tcPr>
            <w:tcW w:w="1795" w:type="dxa"/>
          </w:tcPr>
          <w:p w14:paraId="3AA8FB9C" w14:textId="77777777" w:rsidR="00AF52AD" w:rsidRPr="00101BE7" w:rsidRDefault="00AF52AD" w:rsidP="00DF3C9A">
            <w:pPr>
              <w:pStyle w:val="CellBody"/>
              <w:rPr>
                <w:sz w:val="22"/>
              </w:rPr>
            </w:pPr>
            <w:r w:rsidRPr="00101BE7">
              <w:rPr>
                <w:sz w:val="22"/>
              </w:rPr>
              <w:t>Protocol</w:t>
            </w:r>
          </w:p>
        </w:tc>
      </w:tr>
      <w:tr w:rsidR="00AF52AD" w:rsidRPr="00043708" w14:paraId="5D12D460" w14:textId="77777777" w:rsidTr="00101BE7">
        <w:tc>
          <w:tcPr>
            <w:tcW w:w="7555" w:type="dxa"/>
          </w:tcPr>
          <w:p w14:paraId="6C12A192" w14:textId="77777777" w:rsidR="00AF52AD" w:rsidRPr="00101BE7" w:rsidRDefault="00AF52AD" w:rsidP="00DF3C9A">
            <w:pPr>
              <w:pStyle w:val="CellBody"/>
              <w:rPr>
                <w:sz w:val="22"/>
                <w:szCs w:val="22"/>
              </w:rPr>
            </w:pPr>
            <w:r w:rsidRPr="00101BE7">
              <w:rPr>
                <w:sz w:val="22"/>
                <w:szCs w:val="22"/>
              </w:rPr>
              <w:t>When agent that originates the SYNC receives completion, all slave agents should have completed processing SYNC.</w:t>
            </w:r>
          </w:p>
        </w:tc>
        <w:tc>
          <w:tcPr>
            <w:tcW w:w="1795" w:type="dxa"/>
          </w:tcPr>
          <w:p w14:paraId="21CD53C1" w14:textId="77777777" w:rsidR="00AF52AD" w:rsidRPr="00101BE7" w:rsidRDefault="00AF52AD" w:rsidP="00DF3C9A">
            <w:pPr>
              <w:pStyle w:val="CellBody"/>
              <w:rPr>
                <w:sz w:val="22"/>
              </w:rPr>
            </w:pPr>
            <w:r w:rsidRPr="00101BE7">
              <w:rPr>
                <w:sz w:val="22"/>
              </w:rPr>
              <w:t>Protocol</w:t>
            </w:r>
          </w:p>
        </w:tc>
      </w:tr>
      <w:tr w:rsidR="00AF52AD" w:rsidRPr="00043708" w14:paraId="73FFB9DB" w14:textId="77777777" w:rsidTr="00DF3C9A">
        <w:tc>
          <w:tcPr>
            <w:tcW w:w="7555" w:type="dxa"/>
          </w:tcPr>
          <w:p w14:paraId="366A48BB" w14:textId="452B8556" w:rsidR="00AF52AD" w:rsidRPr="00101BE7" w:rsidRDefault="00AF52AD" w:rsidP="00DF3C9A">
            <w:pPr>
              <w:pStyle w:val="CellBody"/>
              <w:rPr>
                <w:sz w:val="22"/>
              </w:rPr>
            </w:pPr>
            <w:r w:rsidRPr="00101BE7">
              <w:rPr>
                <w:sz w:val="22"/>
              </w:rPr>
              <w:t xml:space="preserve">SYNC message in AC channel must have </w:t>
            </w:r>
            <w:proofErr w:type="gramStart"/>
            <w:r w:rsidRPr="00101BE7">
              <w:rPr>
                <w:sz w:val="22"/>
              </w:rPr>
              <w:t>AxADDR[</w:t>
            </w:r>
            <w:proofErr w:type="gramEnd"/>
            <w:r w:rsidRPr="00101BE7">
              <w:rPr>
                <w:sz w:val="22"/>
              </w:rPr>
              <w:t xml:space="preserve">15] and AxADDR[11:0] </w:t>
            </w:r>
            <w:r w:rsidRPr="00101BE7">
              <w:rPr>
                <w:sz w:val="22"/>
              </w:rPr>
              <w:lastRenderedPageBreak/>
              <w:t>set to 0</w:t>
            </w:r>
            <w:ins w:id="4676" w:author="Kate Boardman" w:date="2016-04-19T10:19:00Z">
              <w:r w:rsidR="00A31030">
                <w:rPr>
                  <w:sz w:val="22"/>
                </w:rPr>
                <w:t>.</w:t>
              </w:r>
            </w:ins>
          </w:p>
        </w:tc>
        <w:tc>
          <w:tcPr>
            <w:tcW w:w="1795" w:type="dxa"/>
          </w:tcPr>
          <w:p w14:paraId="26751051" w14:textId="77777777" w:rsidR="00AF52AD" w:rsidRPr="00101BE7" w:rsidRDefault="00AF52AD" w:rsidP="00DF3C9A">
            <w:pPr>
              <w:pStyle w:val="CellBody"/>
              <w:rPr>
                <w:sz w:val="22"/>
              </w:rPr>
            </w:pPr>
            <w:r w:rsidRPr="00101BE7">
              <w:rPr>
                <w:sz w:val="22"/>
              </w:rPr>
              <w:lastRenderedPageBreak/>
              <w:t>Protocol</w:t>
            </w:r>
          </w:p>
        </w:tc>
      </w:tr>
      <w:tr w:rsidR="00AF52AD" w:rsidRPr="00043708" w14:paraId="7B631947" w14:textId="77777777" w:rsidTr="00DF3C9A">
        <w:tc>
          <w:tcPr>
            <w:tcW w:w="7555" w:type="dxa"/>
          </w:tcPr>
          <w:p w14:paraId="3489FCDF" w14:textId="77777777" w:rsidR="00AF52AD" w:rsidRPr="00101BE7" w:rsidRDefault="00AF52AD" w:rsidP="00DF3C9A">
            <w:pPr>
              <w:pStyle w:val="CellBody"/>
              <w:rPr>
                <w:sz w:val="22"/>
              </w:rPr>
            </w:pPr>
            <w:r w:rsidRPr="00101BE7">
              <w:rPr>
                <w:sz w:val="22"/>
              </w:rPr>
              <w:lastRenderedPageBreak/>
              <w:t xml:space="preserve">SYNC message in AR channel must have </w:t>
            </w:r>
            <w:proofErr w:type="gramStart"/>
            <w:r w:rsidRPr="00101BE7">
              <w:rPr>
                <w:sz w:val="22"/>
              </w:rPr>
              <w:t>AxADDR[</w:t>
            </w:r>
            <w:proofErr w:type="gramEnd"/>
            <w:r w:rsidRPr="00101BE7">
              <w:rPr>
                <w:sz w:val="22"/>
              </w:rPr>
              <w:t>15] and AxADDR[11:0] set to 0.</w:t>
            </w:r>
          </w:p>
        </w:tc>
        <w:tc>
          <w:tcPr>
            <w:tcW w:w="1795" w:type="dxa"/>
          </w:tcPr>
          <w:p w14:paraId="2CB6C9A9" w14:textId="77777777" w:rsidR="00AF52AD" w:rsidRPr="00101BE7" w:rsidRDefault="00AF52AD" w:rsidP="00DF3C9A">
            <w:pPr>
              <w:pStyle w:val="CellBody"/>
              <w:rPr>
                <w:sz w:val="22"/>
              </w:rPr>
            </w:pPr>
            <w:r w:rsidRPr="00101BE7">
              <w:rPr>
                <w:sz w:val="22"/>
              </w:rPr>
              <w:t>Protocol</w:t>
            </w:r>
          </w:p>
        </w:tc>
      </w:tr>
      <w:tr w:rsidR="00AF52AD" w:rsidRPr="00043708" w14:paraId="2B8EA31F" w14:textId="77777777" w:rsidTr="00DF3C9A">
        <w:tc>
          <w:tcPr>
            <w:tcW w:w="7555" w:type="dxa"/>
          </w:tcPr>
          <w:p w14:paraId="23CDC489" w14:textId="506AEC0C" w:rsidR="00AF52AD" w:rsidRPr="00101BE7" w:rsidRDefault="00AF52AD" w:rsidP="00DF3C9A">
            <w:pPr>
              <w:pStyle w:val="CellBody"/>
              <w:rPr>
                <w:sz w:val="22"/>
              </w:rPr>
            </w:pPr>
            <w:proofErr w:type="gramStart"/>
            <w:r w:rsidRPr="00101BE7">
              <w:rPr>
                <w:sz w:val="22"/>
              </w:rPr>
              <w:t>No RTL FIFO overflow</w:t>
            </w:r>
            <w:ins w:id="4677" w:author="Kate Boardman" w:date="2016-04-19T10:19:00Z">
              <w:r w:rsidR="00A31030">
                <w:rPr>
                  <w:sz w:val="22"/>
                </w:rPr>
                <w:t>.</w:t>
              </w:r>
            </w:ins>
            <w:proofErr w:type="gramEnd"/>
          </w:p>
        </w:tc>
        <w:tc>
          <w:tcPr>
            <w:tcW w:w="1795" w:type="dxa"/>
          </w:tcPr>
          <w:p w14:paraId="27F98C78" w14:textId="77777777" w:rsidR="00AF52AD" w:rsidRPr="00101BE7" w:rsidRDefault="00AF52AD" w:rsidP="00DF3C9A">
            <w:pPr>
              <w:pStyle w:val="CellBody"/>
              <w:rPr>
                <w:sz w:val="22"/>
              </w:rPr>
            </w:pPr>
            <w:r w:rsidRPr="00101BE7">
              <w:rPr>
                <w:sz w:val="22"/>
              </w:rPr>
              <w:t>Functional</w:t>
            </w:r>
          </w:p>
        </w:tc>
      </w:tr>
      <w:tr w:rsidR="00AF52AD" w:rsidRPr="00043708" w14:paraId="2722940B" w14:textId="77777777" w:rsidTr="00DF3C9A">
        <w:tc>
          <w:tcPr>
            <w:tcW w:w="7555" w:type="dxa"/>
          </w:tcPr>
          <w:p w14:paraId="1A14B9B3" w14:textId="30EE687E" w:rsidR="00AF52AD" w:rsidRPr="00101BE7" w:rsidRDefault="00AF52AD" w:rsidP="00DF3C9A">
            <w:pPr>
              <w:pStyle w:val="CellBody"/>
              <w:rPr>
                <w:sz w:val="22"/>
              </w:rPr>
            </w:pPr>
            <w:r w:rsidRPr="00101BE7">
              <w:rPr>
                <w:sz w:val="22"/>
              </w:rPr>
              <w:t>Check no illegal traffic shows up on the DVM</w:t>
            </w:r>
            <w:ins w:id="4678" w:author="Kate Boardman" w:date="2016-04-19T10:19:00Z">
              <w:r w:rsidR="00A31030">
                <w:rPr>
                  <w:sz w:val="22"/>
                </w:rPr>
                <w:t>.</w:t>
              </w:r>
            </w:ins>
          </w:p>
        </w:tc>
        <w:tc>
          <w:tcPr>
            <w:tcW w:w="1795" w:type="dxa"/>
          </w:tcPr>
          <w:p w14:paraId="2824CEE9" w14:textId="77777777" w:rsidR="00AF52AD" w:rsidRPr="00101BE7" w:rsidRDefault="00AF52AD" w:rsidP="00DF3C9A">
            <w:pPr>
              <w:pStyle w:val="CellBody"/>
              <w:rPr>
                <w:sz w:val="22"/>
              </w:rPr>
            </w:pPr>
            <w:r w:rsidRPr="00101BE7">
              <w:rPr>
                <w:sz w:val="22"/>
              </w:rPr>
              <w:t>Functional</w:t>
            </w:r>
          </w:p>
        </w:tc>
      </w:tr>
      <w:tr w:rsidR="00A97263" w:rsidRPr="00043708" w14:paraId="72E59BBC" w14:textId="77777777" w:rsidTr="00DF3C9A">
        <w:trPr>
          <w:ins w:id="4679" w:author="Kate Boardman" w:date="2016-04-19T10:15:00Z"/>
        </w:trPr>
        <w:tc>
          <w:tcPr>
            <w:tcW w:w="7555" w:type="dxa"/>
          </w:tcPr>
          <w:p w14:paraId="6A8A6EFD" w14:textId="68AAEAC6" w:rsidR="00A97263" w:rsidRPr="00101BE7" w:rsidRDefault="00A97263" w:rsidP="00DF3C9A">
            <w:pPr>
              <w:pStyle w:val="CellBody"/>
              <w:rPr>
                <w:ins w:id="4680" w:author="Kate Boardman" w:date="2016-04-19T10:15:00Z"/>
                <w:sz w:val="22"/>
              </w:rPr>
            </w:pPr>
            <w:proofErr w:type="gramStart"/>
            <w:ins w:id="4681" w:author="Kate Boardman" w:date="2016-04-19T10:15:00Z">
              <w:r>
                <w:rPr>
                  <w:sz w:val="22"/>
                </w:rPr>
                <w:t xml:space="preserve">No </w:t>
              </w:r>
            </w:ins>
            <w:ins w:id="4682" w:author="Kate Boardman" w:date="2016-04-19T11:15:00Z">
              <w:r w:rsidR="00214568">
                <w:rPr>
                  <w:sz w:val="22"/>
                </w:rPr>
                <w:t>X or Z</w:t>
              </w:r>
            </w:ins>
            <w:ins w:id="4683" w:author="Kate Boardman" w:date="2016-04-19T10:15:00Z">
              <w:r>
                <w:rPr>
                  <w:sz w:val="22"/>
                </w:rPr>
                <w:t xml:space="preserve"> on registers</w:t>
              </w:r>
            </w:ins>
            <w:ins w:id="4684" w:author="Kate Boardman" w:date="2016-04-19T10:21:00Z">
              <w:r w:rsidR="00A31030">
                <w:rPr>
                  <w:sz w:val="22"/>
                </w:rPr>
                <w:t xml:space="preserve"> when out of reset</w:t>
              </w:r>
            </w:ins>
            <w:ins w:id="4685" w:author="Kate Boardman" w:date="2016-04-19T10:15:00Z">
              <w:r>
                <w:rPr>
                  <w:sz w:val="22"/>
                </w:rPr>
                <w:t>.</w:t>
              </w:r>
              <w:proofErr w:type="gramEnd"/>
            </w:ins>
          </w:p>
        </w:tc>
        <w:tc>
          <w:tcPr>
            <w:tcW w:w="1795" w:type="dxa"/>
          </w:tcPr>
          <w:p w14:paraId="5BD0C36A" w14:textId="751346A7" w:rsidR="00A97263" w:rsidRPr="00101BE7" w:rsidRDefault="00A97263" w:rsidP="00DF3C9A">
            <w:pPr>
              <w:pStyle w:val="CellBody"/>
              <w:rPr>
                <w:ins w:id="4686" w:author="Kate Boardman" w:date="2016-04-19T10:15:00Z"/>
                <w:sz w:val="22"/>
              </w:rPr>
            </w:pPr>
            <w:ins w:id="4687" w:author="Kate Boardman" w:date="2016-04-19T10:15:00Z">
              <w:r>
                <w:rPr>
                  <w:sz w:val="22"/>
                </w:rPr>
                <w:t>Functional</w:t>
              </w:r>
            </w:ins>
          </w:p>
        </w:tc>
      </w:tr>
      <w:tr w:rsidR="00AF52AD" w:rsidRPr="00043708" w14:paraId="2B1C2EA9" w14:textId="77777777" w:rsidTr="00DF3C9A">
        <w:tc>
          <w:tcPr>
            <w:tcW w:w="7555" w:type="dxa"/>
          </w:tcPr>
          <w:p w14:paraId="749623D6" w14:textId="77777777" w:rsidR="00AF52AD" w:rsidRPr="00101BE7" w:rsidRDefault="00AF52AD" w:rsidP="00DF3C9A">
            <w:pPr>
              <w:pStyle w:val="CellBody"/>
              <w:rPr>
                <w:sz w:val="22"/>
              </w:rPr>
            </w:pPr>
            <w:r w:rsidRPr="00101BE7">
              <w:rPr>
                <w:sz w:val="22"/>
              </w:rPr>
              <w:t>DVM RTL structures are empty.</w:t>
            </w:r>
          </w:p>
        </w:tc>
        <w:tc>
          <w:tcPr>
            <w:tcW w:w="1795" w:type="dxa"/>
          </w:tcPr>
          <w:p w14:paraId="3EE9D1A3" w14:textId="77777777" w:rsidR="00AF52AD" w:rsidRPr="00101BE7" w:rsidRDefault="00AF52AD" w:rsidP="00DF3C9A">
            <w:pPr>
              <w:pStyle w:val="CellBody"/>
              <w:rPr>
                <w:sz w:val="22"/>
              </w:rPr>
            </w:pPr>
            <w:r w:rsidRPr="00101BE7">
              <w:rPr>
                <w:sz w:val="22"/>
              </w:rPr>
              <w:t>Exit</w:t>
            </w:r>
          </w:p>
        </w:tc>
      </w:tr>
      <w:tr w:rsidR="00AF52AD" w:rsidRPr="00043708" w14:paraId="5878A159" w14:textId="77777777" w:rsidTr="00DF3C9A">
        <w:tc>
          <w:tcPr>
            <w:tcW w:w="7555" w:type="dxa"/>
          </w:tcPr>
          <w:p w14:paraId="7336D811" w14:textId="77777777" w:rsidR="00AF52AD" w:rsidRPr="00101BE7" w:rsidRDefault="00AF52AD" w:rsidP="00DF3C9A">
            <w:pPr>
              <w:pStyle w:val="CellBody"/>
              <w:rPr>
                <w:sz w:val="22"/>
              </w:rPr>
            </w:pPr>
            <w:r w:rsidRPr="00101BE7">
              <w:rPr>
                <w:sz w:val="22"/>
              </w:rPr>
              <w:t>No DVM requests outstanding.</w:t>
            </w:r>
          </w:p>
        </w:tc>
        <w:tc>
          <w:tcPr>
            <w:tcW w:w="1795" w:type="dxa"/>
          </w:tcPr>
          <w:p w14:paraId="1A0BF9BE" w14:textId="77777777" w:rsidR="00AF52AD" w:rsidRPr="00101BE7" w:rsidRDefault="00AF52AD" w:rsidP="00DF3C9A">
            <w:pPr>
              <w:pStyle w:val="CellBody"/>
              <w:rPr>
                <w:sz w:val="22"/>
              </w:rPr>
            </w:pPr>
            <w:r w:rsidRPr="00101BE7">
              <w:rPr>
                <w:sz w:val="22"/>
              </w:rPr>
              <w:t>Exit</w:t>
            </w:r>
          </w:p>
        </w:tc>
      </w:tr>
    </w:tbl>
    <w:p w14:paraId="075711E9" w14:textId="5DC43FB5" w:rsidR="001B42E9" w:rsidRDefault="001B42E9" w:rsidP="001B42E9">
      <w:pPr>
        <w:pStyle w:val="Heading3"/>
        <w:rPr>
          <w:ins w:id="4688" w:author="Kate Boardman" w:date="2016-04-19T10:46:00Z"/>
        </w:rPr>
      </w:pPr>
      <w:bookmarkStart w:id="4689" w:name="_Toc401853463"/>
      <w:bookmarkStart w:id="4690" w:name="_Toc448857040"/>
      <w:ins w:id="4691" w:author="Kate Boardman" w:date="2016-04-19T10:47:00Z">
        <w:r>
          <w:t>LLC</w:t>
        </w:r>
      </w:ins>
      <w:ins w:id="4692" w:author="Kate Boardman" w:date="2016-04-19T10:46:00Z">
        <w:r>
          <w:t xml:space="preserve"> Checker</w:t>
        </w:r>
        <w:bookmarkEnd w:id="4690"/>
      </w:ins>
    </w:p>
    <w:p w14:paraId="3256BF35" w14:textId="1969BA66" w:rsidR="001B42E9" w:rsidRDefault="001B42E9" w:rsidP="001B42E9">
      <w:pPr>
        <w:pStyle w:val="Body"/>
        <w:rPr>
          <w:ins w:id="4693" w:author="Kate Boardman" w:date="2016-04-19T10:46:00Z"/>
        </w:rPr>
      </w:pPr>
      <w:ins w:id="4694" w:author="Kate Boardman" w:date="2016-04-19T10:46:00Z">
        <w:r>
          <w:t xml:space="preserve">The </w:t>
        </w:r>
      </w:ins>
      <w:ins w:id="4695" w:author="Kate Boardman" w:date="2016-04-19T10:47:00Z">
        <w:r>
          <w:t>LLC</w:t>
        </w:r>
      </w:ins>
      <w:ins w:id="4696" w:author="Kate Boardman" w:date="2016-04-19T10:46:00Z">
        <w:r>
          <w:t xml:space="preserve"> checker tracks behavior of </w:t>
        </w:r>
      </w:ins>
      <w:ins w:id="4697" w:author="Kate Boardman" w:date="2016-04-19T10:47:00Z">
        <w:r>
          <w:t>LLC</w:t>
        </w:r>
      </w:ins>
      <w:ins w:id="4698" w:author="Kate Boardman" w:date="2016-04-19T10:46:00Z">
        <w:r>
          <w:t xml:space="preserve"> RTL during simulation.</w:t>
        </w:r>
      </w:ins>
    </w:p>
    <w:p w14:paraId="44F22A7F" w14:textId="2F584864" w:rsidR="001B42E9" w:rsidRPr="00080656" w:rsidRDefault="001B42E9" w:rsidP="001B42E9">
      <w:pPr>
        <w:pStyle w:val="Caption"/>
        <w:jc w:val="center"/>
        <w:rPr>
          <w:ins w:id="4699" w:author="Kate Boardman" w:date="2016-04-19T10:46:00Z"/>
          <w:rFonts w:asciiTheme="majorHAnsi" w:hAnsiTheme="majorHAnsi"/>
          <w:sz w:val="22"/>
          <w:szCs w:val="22"/>
        </w:rPr>
      </w:pPr>
      <w:bookmarkStart w:id="4700" w:name="_Toc448857168"/>
      <w:ins w:id="4701" w:author="Kate Boardman" w:date="2016-04-19T10:46:00Z">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Pr>
            <w:rFonts w:asciiTheme="majorHAnsi" w:hAnsiTheme="majorHAnsi"/>
            <w:noProof/>
            <w:sz w:val="22"/>
            <w:szCs w:val="22"/>
          </w:rPr>
          <w:t>30</w:t>
        </w:r>
        <w:r w:rsidRPr="00080656">
          <w:rPr>
            <w:rFonts w:asciiTheme="majorHAnsi" w:hAnsiTheme="majorHAnsi"/>
            <w:noProof/>
            <w:sz w:val="22"/>
            <w:szCs w:val="22"/>
          </w:rPr>
          <w:fldChar w:fldCharType="end"/>
        </w:r>
        <w:r>
          <w:rPr>
            <w:rFonts w:asciiTheme="majorHAnsi" w:hAnsiTheme="majorHAnsi"/>
            <w:noProof/>
            <w:sz w:val="22"/>
            <w:szCs w:val="22"/>
          </w:rPr>
          <w:t xml:space="preserve"> </w:t>
        </w:r>
      </w:ins>
      <w:ins w:id="4702" w:author="Kate Boardman" w:date="2016-04-19T11:17:00Z">
        <w:r w:rsidR="00214568">
          <w:rPr>
            <w:rFonts w:asciiTheme="majorHAnsi" w:hAnsiTheme="majorHAnsi"/>
            <w:sz w:val="22"/>
            <w:szCs w:val="22"/>
          </w:rPr>
          <w:t>LLC</w:t>
        </w:r>
      </w:ins>
      <w:ins w:id="4703" w:author="Kate Boardman" w:date="2016-04-19T10:46:00Z">
        <w:r>
          <w:rPr>
            <w:rFonts w:asciiTheme="majorHAnsi" w:hAnsiTheme="majorHAnsi"/>
            <w:sz w:val="22"/>
            <w:szCs w:val="22"/>
          </w:rPr>
          <w:t xml:space="preserve"> checker</w:t>
        </w:r>
        <w:bookmarkEnd w:id="4700"/>
      </w:ins>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7555"/>
        <w:gridCol w:w="1795"/>
      </w:tblGrid>
      <w:tr w:rsidR="001B42E9" w:rsidRPr="00043708" w14:paraId="6263D856" w14:textId="77777777" w:rsidTr="00914BC2">
        <w:trPr>
          <w:ins w:id="4704" w:author="Kate Boardman" w:date="2016-04-19T10:46:00Z"/>
        </w:trPr>
        <w:tc>
          <w:tcPr>
            <w:tcW w:w="7555" w:type="dxa"/>
            <w:shd w:val="clear" w:color="auto" w:fill="95B3D7" w:themeFill="accent1" w:themeFillTint="99"/>
          </w:tcPr>
          <w:p w14:paraId="1955269A" w14:textId="77777777" w:rsidR="001B42E9" w:rsidRPr="00101BE7" w:rsidRDefault="001B42E9" w:rsidP="00914BC2">
            <w:pPr>
              <w:pStyle w:val="CellHeadingCenter"/>
              <w:rPr>
                <w:ins w:id="4705" w:author="Kate Boardman" w:date="2016-04-19T10:46:00Z"/>
                <w:rFonts w:asciiTheme="minorHAnsi" w:hAnsiTheme="minorHAnsi"/>
                <w:color w:val="000000" w:themeColor="text1"/>
              </w:rPr>
            </w:pPr>
            <w:ins w:id="4706" w:author="Kate Boardman" w:date="2016-04-19T10:46:00Z">
              <w:r w:rsidRPr="00101BE7">
                <w:rPr>
                  <w:rFonts w:asciiTheme="minorHAnsi" w:hAnsiTheme="minorHAnsi"/>
                  <w:color w:val="000000" w:themeColor="text1"/>
                </w:rPr>
                <w:t>Description of Check</w:t>
              </w:r>
            </w:ins>
          </w:p>
        </w:tc>
        <w:tc>
          <w:tcPr>
            <w:tcW w:w="1795" w:type="dxa"/>
            <w:shd w:val="clear" w:color="auto" w:fill="95B3D7" w:themeFill="accent1" w:themeFillTint="99"/>
          </w:tcPr>
          <w:p w14:paraId="72B69AF7" w14:textId="77777777" w:rsidR="001B42E9" w:rsidRPr="00101BE7" w:rsidRDefault="001B42E9" w:rsidP="00914BC2">
            <w:pPr>
              <w:pStyle w:val="CellHeadingCenter"/>
              <w:rPr>
                <w:ins w:id="4707" w:author="Kate Boardman" w:date="2016-04-19T10:46:00Z"/>
                <w:rFonts w:asciiTheme="minorHAnsi" w:hAnsiTheme="minorHAnsi"/>
                <w:color w:val="000000" w:themeColor="text1"/>
              </w:rPr>
            </w:pPr>
            <w:ins w:id="4708" w:author="Kate Boardman" w:date="2016-04-19T10:46:00Z">
              <w:r w:rsidRPr="00101BE7">
                <w:rPr>
                  <w:rFonts w:asciiTheme="minorHAnsi" w:hAnsiTheme="minorHAnsi"/>
                  <w:color w:val="000000" w:themeColor="text1"/>
                </w:rPr>
                <w:t>Type of Check</w:t>
              </w:r>
            </w:ins>
          </w:p>
        </w:tc>
      </w:tr>
      <w:tr w:rsidR="00C16221" w:rsidRPr="00043708" w14:paraId="681E2FB4" w14:textId="77777777" w:rsidTr="00914BC2">
        <w:trPr>
          <w:ins w:id="4709" w:author="Kate Boardman" w:date="2016-04-19T11:24:00Z"/>
        </w:trPr>
        <w:tc>
          <w:tcPr>
            <w:tcW w:w="7555" w:type="dxa"/>
          </w:tcPr>
          <w:p w14:paraId="7445E85B" w14:textId="28E69D3A" w:rsidR="00C16221" w:rsidRDefault="00C16221" w:rsidP="00914BC2">
            <w:pPr>
              <w:pStyle w:val="CellBody"/>
              <w:rPr>
                <w:ins w:id="4710" w:author="Kate Boardman" w:date="2016-04-19T11:24:00Z"/>
                <w:sz w:val="22"/>
              </w:rPr>
            </w:pPr>
            <w:ins w:id="4711" w:author="Kate Boardman" w:date="2016-04-19T11:24:00Z">
              <w:r>
                <w:rPr>
                  <w:sz w:val="22"/>
                </w:rPr>
                <w:t>No X or Z on credit signals</w:t>
              </w:r>
            </w:ins>
            <w:ins w:id="4712" w:author="Kate Boardman" w:date="2016-04-19T11:25:00Z">
              <w:r>
                <w:rPr>
                  <w:sz w:val="22"/>
                </w:rPr>
                <w:t>.</w:t>
              </w:r>
            </w:ins>
          </w:p>
        </w:tc>
        <w:tc>
          <w:tcPr>
            <w:tcW w:w="1795" w:type="dxa"/>
          </w:tcPr>
          <w:p w14:paraId="38EFF1DB" w14:textId="7F6427A4" w:rsidR="00C16221" w:rsidRDefault="00C16221" w:rsidP="00914BC2">
            <w:pPr>
              <w:pStyle w:val="CellBody"/>
              <w:rPr>
                <w:ins w:id="4713" w:author="Kate Boardman" w:date="2016-04-19T11:24:00Z"/>
                <w:sz w:val="22"/>
              </w:rPr>
            </w:pPr>
            <w:ins w:id="4714" w:author="Kate Boardman" w:date="2016-04-19T11:24:00Z">
              <w:r>
                <w:rPr>
                  <w:sz w:val="22"/>
                </w:rPr>
                <w:t>Functional</w:t>
              </w:r>
            </w:ins>
          </w:p>
        </w:tc>
      </w:tr>
      <w:tr w:rsidR="00C16221" w:rsidRPr="00043708" w14:paraId="1C6219AA" w14:textId="77777777" w:rsidTr="00914BC2">
        <w:trPr>
          <w:ins w:id="4715" w:author="Kate Boardman" w:date="2016-04-19T11:22:00Z"/>
        </w:trPr>
        <w:tc>
          <w:tcPr>
            <w:tcW w:w="7555" w:type="dxa"/>
          </w:tcPr>
          <w:p w14:paraId="1FFE0B81" w14:textId="322A8599" w:rsidR="00C16221" w:rsidRDefault="00C16221" w:rsidP="00914BC2">
            <w:pPr>
              <w:pStyle w:val="CellBody"/>
              <w:rPr>
                <w:ins w:id="4716" w:author="Kate Boardman" w:date="2016-04-19T11:22:00Z"/>
                <w:sz w:val="22"/>
              </w:rPr>
            </w:pPr>
            <w:proofErr w:type="gramStart"/>
            <w:ins w:id="4717" w:author="Kate Boardman" w:date="2016-04-19T11:23:00Z">
              <w:r>
                <w:rPr>
                  <w:sz w:val="22"/>
                </w:rPr>
                <w:t>No credit overflow</w:t>
              </w:r>
            </w:ins>
            <w:ins w:id="4718" w:author="Kate Boardman" w:date="2016-04-19T11:24:00Z">
              <w:r>
                <w:rPr>
                  <w:sz w:val="22"/>
                </w:rPr>
                <w:t xml:space="preserve"> or </w:t>
              </w:r>
            </w:ins>
            <w:ins w:id="4719" w:author="Kate Boardman" w:date="2016-04-19T11:23:00Z">
              <w:r>
                <w:rPr>
                  <w:sz w:val="22"/>
                </w:rPr>
                <w:t>underflow</w:t>
              </w:r>
            </w:ins>
            <w:ins w:id="4720" w:author="Kate Boardman" w:date="2016-04-19T11:25:00Z">
              <w:r>
                <w:rPr>
                  <w:sz w:val="22"/>
                </w:rPr>
                <w:t>.</w:t>
              </w:r>
            </w:ins>
            <w:proofErr w:type="gramEnd"/>
          </w:p>
        </w:tc>
        <w:tc>
          <w:tcPr>
            <w:tcW w:w="1795" w:type="dxa"/>
          </w:tcPr>
          <w:p w14:paraId="700C2130" w14:textId="7574BBEF" w:rsidR="00C16221" w:rsidRDefault="00C16221" w:rsidP="00914BC2">
            <w:pPr>
              <w:pStyle w:val="CellBody"/>
              <w:rPr>
                <w:ins w:id="4721" w:author="Kate Boardman" w:date="2016-04-19T11:22:00Z"/>
                <w:sz w:val="22"/>
              </w:rPr>
            </w:pPr>
            <w:ins w:id="4722" w:author="Kate Boardman" w:date="2016-04-19T11:24:00Z">
              <w:r>
                <w:rPr>
                  <w:sz w:val="22"/>
                </w:rPr>
                <w:t>Functional</w:t>
              </w:r>
            </w:ins>
          </w:p>
        </w:tc>
      </w:tr>
      <w:tr w:rsidR="001B42E9" w:rsidRPr="00043708" w14:paraId="195A4316" w14:textId="77777777" w:rsidTr="00914BC2">
        <w:trPr>
          <w:ins w:id="4723" w:author="Kate Boardman" w:date="2016-04-19T10:46:00Z"/>
        </w:trPr>
        <w:tc>
          <w:tcPr>
            <w:tcW w:w="7555" w:type="dxa"/>
          </w:tcPr>
          <w:p w14:paraId="047E75E3" w14:textId="417E667D" w:rsidR="001B42E9" w:rsidRPr="00101BE7" w:rsidRDefault="001B42E9" w:rsidP="00914BC2">
            <w:pPr>
              <w:pStyle w:val="CellBody"/>
              <w:rPr>
                <w:ins w:id="4724" w:author="Kate Boardman" w:date="2016-04-19T10:46:00Z"/>
                <w:sz w:val="22"/>
              </w:rPr>
            </w:pPr>
            <w:proofErr w:type="gramStart"/>
            <w:ins w:id="4725" w:author="Kate Boardman" w:date="2016-04-19T10:46:00Z">
              <w:r>
                <w:rPr>
                  <w:sz w:val="22"/>
                </w:rPr>
                <w:t xml:space="preserve">No </w:t>
              </w:r>
            </w:ins>
            <w:ins w:id="4726" w:author="Kate Boardman" w:date="2016-04-19T11:15:00Z">
              <w:r w:rsidR="00214568">
                <w:rPr>
                  <w:sz w:val="22"/>
                </w:rPr>
                <w:t>X or Z</w:t>
              </w:r>
            </w:ins>
            <w:ins w:id="4727" w:author="Kate Boardman" w:date="2016-04-19T10:46:00Z">
              <w:r>
                <w:rPr>
                  <w:sz w:val="22"/>
                </w:rPr>
                <w:t xml:space="preserve"> on registers when out of reset.</w:t>
              </w:r>
              <w:proofErr w:type="gramEnd"/>
            </w:ins>
          </w:p>
        </w:tc>
        <w:tc>
          <w:tcPr>
            <w:tcW w:w="1795" w:type="dxa"/>
          </w:tcPr>
          <w:p w14:paraId="027D3B58" w14:textId="77777777" w:rsidR="001B42E9" w:rsidRPr="00101BE7" w:rsidRDefault="001B42E9" w:rsidP="00914BC2">
            <w:pPr>
              <w:pStyle w:val="CellBody"/>
              <w:rPr>
                <w:ins w:id="4728" w:author="Kate Boardman" w:date="2016-04-19T10:46:00Z"/>
                <w:sz w:val="22"/>
              </w:rPr>
            </w:pPr>
            <w:ins w:id="4729" w:author="Kate Boardman" w:date="2016-04-19T10:46:00Z">
              <w:r>
                <w:rPr>
                  <w:sz w:val="22"/>
                </w:rPr>
                <w:t>Functional</w:t>
              </w:r>
            </w:ins>
          </w:p>
        </w:tc>
      </w:tr>
      <w:tr w:rsidR="001B42E9" w:rsidRPr="00043708" w14:paraId="10A6268F" w14:textId="77777777" w:rsidTr="00914BC2">
        <w:trPr>
          <w:ins w:id="4730" w:author="Kate Boardman" w:date="2016-04-19T10:46:00Z"/>
        </w:trPr>
        <w:tc>
          <w:tcPr>
            <w:tcW w:w="7555" w:type="dxa"/>
          </w:tcPr>
          <w:p w14:paraId="36CC6B9A" w14:textId="4EA84833" w:rsidR="001B42E9" w:rsidRPr="00101BE7" w:rsidRDefault="00C16221" w:rsidP="00914BC2">
            <w:pPr>
              <w:pStyle w:val="CellBody"/>
              <w:rPr>
                <w:ins w:id="4731" w:author="Kate Boardman" w:date="2016-04-19T10:46:00Z"/>
                <w:sz w:val="22"/>
              </w:rPr>
            </w:pPr>
            <w:ins w:id="4732" w:author="Kate Boardman" w:date="2016-04-19T11:25:00Z">
              <w:r>
                <w:rPr>
                  <w:sz w:val="22"/>
                </w:rPr>
                <w:t>Credit counts returned to reset value</w:t>
              </w:r>
            </w:ins>
            <w:ins w:id="4733" w:author="Kate Boardman" w:date="2016-04-19T10:46:00Z">
              <w:r w:rsidR="001B42E9" w:rsidRPr="00101BE7">
                <w:rPr>
                  <w:sz w:val="22"/>
                </w:rPr>
                <w:t>.</w:t>
              </w:r>
            </w:ins>
          </w:p>
        </w:tc>
        <w:tc>
          <w:tcPr>
            <w:tcW w:w="1795" w:type="dxa"/>
          </w:tcPr>
          <w:p w14:paraId="5B48BDCC" w14:textId="77777777" w:rsidR="001B42E9" w:rsidRPr="00101BE7" w:rsidRDefault="001B42E9" w:rsidP="00914BC2">
            <w:pPr>
              <w:pStyle w:val="CellBody"/>
              <w:rPr>
                <w:ins w:id="4734" w:author="Kate Boardman" w:date="2016-04-19T10:46:00Z"/>
                <w:sz w:val="22"/>
              </w:rPr>
            </w:pPr>
            <w:ins w:id="4735" w:author="Kate Boardman" w:date="2016-04-19T10:46:00Z">
              <w:r w:rsidRPr="00101BE7">
                <w:rPr>
                  <w:sz w:val="22"/>
                </w:rPr>
                <w:t>Exit</w:t>
              </w:r>
            </w:ins>
          </w:p>
        </w:tc>
      </w:tr>
    </w:tbl>
    <w:p w14:paraId="2BA46050" w14:textId="77777777" w:rsidR="00C16221" w:rsidRDefault="00C16221" w:rsidP="00C16221">
      <w:pPr>
        <w:pStyle w:val="Heading3"/>
        <w:rPr>
          <w:ins w:id="4736" w:author="Kate Boardman" w:date="2016-04-19T11:28:00Z"/>
        </w:rPr>
      </w:pPr>
      <w:bookmarkStart w:id="4737" w:name="_Toc448857041"/>
      <w:ins w:id="4738" w:author="Kate Boardman" w:date="2016-04-19T11:28:00Z">
        <w:r>
          <w:t>Global Coherency Tracker (GCT)</w:t>
        </w:r>
        <w:bookmarkEnd w:id="4737"/>
      </w:ins>
    </w:p>
    <w:p w14:paraId="5C0FB733" w14:textId="77777777" w:rsidR="00C16221" w:rsidRDefault="00C16221" w:rsidP="00C16221">
      <w:pPr>
        <w:pStyle w:val="Body"/>
        <w:rPr>
          <w:ins w:id="4739" w:author="Kate Boardman" w:date="2016-04-19T11:28:00Z"/>
        </w:rPr>
      </w:pPr>
      <w:ins w:id="4740" w:author="Kate Boardman" w:date="2016-04-19T11:28:00Z">
        <w:r>
          <w:t xml:space="preserve">The Global Coherency Tracker globally checks data correctness of every address in the coherent domain. It has a dynamic memory reference model that </w:t>
        </w:r>
        <w:proofErr w:type="gramStart"/>
        <w:r>
          <w:t>is used</w:t>
        </w:r>
        <w:proofErr w:type="gramEnd"/>
        <w:r>
          <w:t xml:space="preserve"> to ensure data correctness for traffic on major interfaces of the NoC.</w:t>
        </w:r>
      </w:ins>
    </w:p>
    <w:p w14:paraId="61F40D12" w14:textId="77777777" w:rsidR="00C16221" w:rsidRPr="00080656" w:rsidRDefault="00C16221" w:rsidP="00C16221">
      <w:pPr>
        <w:pStyle w:val="Caption"/>
        <w:jc w:val="center"/>
        <w:rPr>
          <w:ins w:id="4741" w:author="Kate Boardman" w:date="2016-04-19T11:28:00Z"/>
          <w:rFonts w:asciiTheme="majorHAnsi" w:hAnsiTheme="majorHAnsi"/>
          <w:sz w:val="22"/>
          <w:szCs w:val="22"/>
        </w:rPr>
      </w:pPr>
      <w:bookmarkStart w:id="4742" w:name="_Toc448857169"/>
      <w:ins w:id="4743" w:author="Kate Boardman" w:date="2016-04-19T11:28:00Z">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Pr>
            <w:rFonts w:asciiTheme="majorHAnsi" w:hAnsiTheme="majorHAnsi"/>
            <w:noProof/>
            <w:sz w:val="22"/>
            <w:szCs w:val="22"/>
          </w:rPr>
          <w:t>31</w:t>
        </w:r>
        <w:r w:rsidRPr="00080656">
          <w:rPr>
            <w:rFonts w:asciiTheme="majorHAnsi" w:hAnsiTheme="majorHAnsi"/>
            <w:noProof/>
            <w:sz w:val="22"/>
            <w:szCs w:val="22"/>
          </w:rPr>
          <w:fldChar w:fldCharType="end"/>
        </w:r>
        <w:r>
          <w:rPr>
            <w:rFonts w:asciiTheme="majorHAnsi" w:hAnsiTheme="majorHAnsi"/>
            <w:noProof/>
            <w:sz w:val="22"/>
            <w:szCs w:val="22"/>
          </w:rPr>
          <w:t xml:space="preserve"> </w:t>
        </w:r>
        <w:r>
          <w:rPr>
            <w:rFonts w:asciiTheme="majorHAnsi" w:hAnsiTheme="majorHAnsi"/>
            <w:sz w:val="22"/>
            <w:szCs w:val="22"/>
          </w:rPr>
          <w:t>Global Coherency Tracker</w:t>
        </w:r>
        <w:bookmarkEnd w:id="4742"/>
      </w:ins>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4945"/>
        <w:gridCol w:w="2610"/>
        <w:gridCol w:w="1795"/>
      </w:tblGrid>
      <w:tr w:rsidR="00C16221" w:rsidRPr="007061F7" w14:paraId="3BD4F87D" w14:textId="77777777" w:rsidTr="00914BC2">
        <w:trPr>
          <w:ins w:id="4744" w:author="Kate Boardman" w:date="2016-04-19T11:28:00Z"/>
        </w:trPr>
        <w:tc>
          <w:tcPr>
            <w:tcW w:w="4945" w:type="dxa"/>
            <w:shd w:val="clear" w:color="auto" w:fill="95B3D7" w:themeFill="accent1" w:themeFillTint="99"/>
          </w:tcPr>
          <w:p w14:paraId="6AA65ACE" w14:textId="77777777" w:rsidR="00C16221" w:rsidRPr="00101BE7" w:rsidRDefault="00C16221" w:rsidP="00914BC2">
            <w:pPr>
              <w:pStyle w:val="CellHeadingCenter"/>
              <w:rPr>
                <w:ins w:id="4745" w:author="Kate Boardman" w:date="2016-04-19T11:28:00Z"/>
                <w:rFonts w:asciiTheme="minorHAnsi" w:hAnsiTheme="minorHAnsi"/>
                <w:color w:val="000000" w:themeColor="text1"/>
                <w:szCs w:val="22"/>
              </w:rPr>
            </w:pPr>
            <w:ins w:id="4746" w:author="Kate Boardman" w:date="2016-04-19T11:28:00Z">
              <w:r w:rsidRPr="00101BE7">
                <w:rPr>
                  <w:rFonts w:asciiTheme="majorHAnsi" w:hAnsiTheme="majorHAnsi"/>
                  <w:color w:val="000000" w:themeColor="text1"/>
                  <w:szCs w:val="22"/>
                </w:rPr>
                <w:lastRenderedPageBreak/>
                <w:t>Description of check</w:t>
              </w:r>
            </w:ins>
          </w:p>
        </w:tc>
        <w:tc>
          <w:tcPr>
            <w:tcW w:w="2610" w:type="dxa"/>
            <w:shd w:val="clear" w:color="auto" w:fill="95B3D7" w:themeFill="accent1" w:themeFillTint="99"/>
          </w:tcPr>
          <w:p w14:paraId="0AF686ED" w14:textId="77777777" w:rsidR="00C16221" w:rsidRPr="00101BE7" w:rsidRDefault="00C16221" w:rsidP="00914BC2">
            <w:pPr>
              <w:pStyle w:val="CellHeadingCenter"/>
              <w:rPr>
                <w:ins w:id="4747" w:author="Kate Boardman" w:date="2016-04-19T11:28:00Z"/>
                <w:rFonts w:asciiTheme="minorHAnsi" w:hAnsiTheme="minorHAnsi"/>
                <w:color w:val="000000" w:themeColor="text1"/>
                <w:szCs w:val="22"/>
              </w:rPr>
            </w:pPr>
            <w:ins w:id="4748" w:author="Kate Boardman" w:date="2016-04-19T11:28:00Z">
              <w:r w:rsidRPr="00101BE7">
                <w:rPr>
                  <w:rFonts w:asciiTheme="majorHAnsi" w:hAnsiTheme="majorHAnsi"/>
                  <w:color w:val="000000" w:themeColor="text1"/>
                  <w:szCs w:val="22"/>
                </w:rPr>
                <w:t>Instantiated</w:t>
              </w:r>
            </w:ins>
          </w:p>
        </w:tc>
        <w:tc>
          <w:tcPr>
            <w:tcW w:w="1795" w:type="dxa"/>
            <w:shd w:val="clear" w:color="auto" w:fill="95B3D7" w:themeFill="accent1" w:themeFillTint="99"/>
          </w:tcPr>
          <w:p w14:paraId="2EA2EFC4" w14:textId="77777777" w:rsidR="00C16221" w:rsidRPr="00101BE7" w:rsidRDefault="00C16221" w:rsidP="00914BC2">
            <w:pPr>
              <w:pStyle w:val="CellHeadingCenter"/>
              <w:rPr>
                <w:ins w:id="4749" w:author="Kate Boardman" w:date="2016-04-19T11:28:00Z"/>
                <w:rFonts w:asciiTheme="minorHAnsi" w:hAnsiTheme="minorHAnsi"/>
                <w:color w:val="000000" w:themeColor="text1"/>
                <w:szCs w:val="22"/>
              </w:rPr>
            </w:pPr>
            <w:ins w:id="4750" w:author="Kate Boardman" w:date="2016-04-19T11:28:00Z">
              <w:r w:rsidRPr="00101BE7">
                <w:rPr>
                  <w:rFonts w:asciiTheme="majorHAnsi" w:hAnsiTheme="majorHAnsi"/>
                  <w:color w:val="000000" w:themeColor="text1"/>
                  <w:szCs w:val="22"/>
                </w:rPr>
                <w:t>Type of check</w:t>
              </w:r>
            </w:ins>
          </w:p>
        </w:tc>
      </w:tr>
      <w:tr w:rsidR="00C16221" w:rsidRPr="007061F7" w14:paraId="7DFFFD5E" w14:textId="77777777" w:rsidTr="00914BC2">
        <w:trPr>
          <w:ins w:id="4751" w:author="Kate Boardman" w:date="2016-04-19T11:28:00Z"/>
        </w:trPr>
        <w:tc>
          <w:tcPr>
            <w:tcW w:w="4945" w:type="dxa"/>
          </w:tcPr>
          <w:p w14:paraId="744D956B" w14:textId="77777777" w:rsidR="00C16221" w:rsidRPr="00101BE7" w:rsidRDefault="00C16221" w:rsidP="00914BC2">
            <w:pPr>
              <w:pStyle w:val="CellBody"/>
              <w:rPr>
                <w:ins w:id="4752" w:author="Kate Boardman" w:date="2016-04-19T11:28:00Z"/>
                <w:sz w:val="22"/>
                <w:szCs w:val="22"/>
              </w:rPr>
            </w:pPr>
            <w:ins w:id="4753" w:author="Kate Boardman" w:date="2016-04-19T11:28:00Z">
              <w:r w:rsidRPr="00101BE7">
                <w:rPr>
                  <w:sz w:val="22"/>
                  <w:szCs w:val="22"/>
                </w:rPr>
                <w:t>AR request: check R data against reference memory.</w:t>
              </w:r>
            </w:ins>
          </w:p>
        </w:tc>
        <w:tc>
          <w:tcPr>
            <w:tcW w:w="2610" w:type="dxa"/>
          </w:tcPr>
          <w:p w14:paraId="5F6A2B0C" w14:textId="77777777" w:rsidR="00C16221" w:rsidRPr="00101BE7" w:rsidRDefault="00C16221" w:rsidP="00914BC2">
            <w:pPr>
              <w:pStyle w:val="CellBody"/>
              <w:rPr>
                <w:ins w:id="4754" w:author="Kate Boardman" w:date="2016-04-19T11:28:00Z"/>
                <w:sz w:val="22"/>
                <w:szCs w:val="22"/>
              </w:rPr>
            </w:pPr>
            <w:ins w:id="4755" w:author="Kate Boardman" w:date="2016-04-19T11:28:00Z">
              <w:r w:rsidRPr="00101BE7">
                <w:rPr>
                  <w:sz w:val="22"/>
                  <w:szCs w:val="22"/>
                </w:rPr>
                <w:t>ACE master bridge</w:t>
              </w:r>
            </w:ins>
          </w:p>
        </w:tc>
        <w:tc>
          <w:tcPr>
            <w:tcW w:w="1795" w:type="dxa"/>
          </w:tcPr>
          <w:p w14:paraId="07024AE6" w14:textId="77777777" w:rsidR="00C16221" w:rsidRPr="00101BE7" w:rsidRDefault="00C16221" w:rsidP="00914BC2">
            <w:pPr>
              <w:pStyle w:val="CellBody"/>
              <w:rPr>
                <w:ins w:id="4756" w:author="Kate Boardman" w:date="2016-04-19T11:28:00Z"/>
                <w:sz w:val="22"/>
                <w:szCs w:val="22"/>
              </w:rPr>
            </w:pPr>
            <w:ins w:id="4757" w:author="Kate Boardman" w:date="2016-04-19T11:28:00Z">
              <w:r w:rsidRPr="00101BE7">
                <w:rPr>
                  <w:sz w:val="22"/>
                  <w:szCs w:val="22"/>
                </w:rPr>
                <w:t>Functional</w:t>
              </w:r>
            </w:ins>
          </w:p>
        </w:tc>
      </w:tr>
      <w:tr w:rsidR="00C16221" w:rsidRPr="007061F7" w14:paraId="6D93BFFF" w14:textId="77777777" w:rsidTr="00914BC2">
        <w:trPr>
          <w:ins w:id="4758" w:author="Kate Boardman" w:date="2016-04-19T11:28:00Z"/>
        </w:trPr>
        <w:tc>
          <w:tcPr>
            <w:tcW w:w="4945" w:type="dxa"/>
          </w:tcPr>
          <w:p w14:paraId="60A7F89B" w14:textId="77777777" w:rsidR="00C16221" w:rsidRPr="00101BE7" w:rsidRDefault="00C16221" w:rsidP="00914BC2">
            <w:pPr>
              <w:pStyle w:val="CellBody"/>
              <w:rPr>
                <w:ins w:id="4759" w:author="Kate Boardman" w:date="2016-04-19T11:28:00Z"/>
                <w:sz w:val="22"/>
                <w:szCs w:val="22"/>
              </w:rPr>
            </w:pPr>
            <w:ins w:id="4760" w:author="Kate Boardman" w:date="2016-04-19T11:28:00Z">
              <w:r w:rsidRPr="00101BE7">
                <w:rPr>
                  <w:sz w:val="22"/>
                  <w:szCs w:val="22"/>
                </w:rPr>
                <w:t>AW request: if copyback is from an agent without unique ownership, check WDATA against reference memory.</w:t>
              </w:r>
            </w:ins>
          </w:p>
        </w:tc>
        <w:tc>
          <w:tcPr>
            <w:tcW w:w="2610" w:type="dxa"/>
          </w:tcPr>
          <w:p w14:paraId="26F93D15" w14:textId="77777777" w:rsidR="00C16221" w:rsidRPr="00101BE7" w:rsidRDefault="00C16221" w:rsidP="00914BC2">
            <w:pPr>
              <w:pStyle w:val="CellBody"/>
              <w:rPr>
                <w:ins w:id="4761" w:author="Kate Boardman" w:date="2016-04-19T11:28:00Z"/>
                <w:sz w:val="22"/>
                <w:szCs w:val="22"/>
              </w:rPr>
            </w:pPr>
            <w:ins w:id="4762" w:author="Kate Boardman" w:date="2016-04-19T11:28:00Z">
              <w:r w:rsidRPr="00101BE7">
                <w:rPr>
                  <w:sz w:val="22"/>
                  <w:szCs w:val="22"/>
                </w:rPr>
                <w:t>ACE master bridge</w:t>
              </w:r>
            </w:ins>
          </w:p>
        </w:tc>
        <w:tc>
          <w:tcPr>
            <w:tcW w:w="1795" w:type="dxa"/>
          </w:tcPr>
          <w:p w14:paraId="42A92240" w14:textId="77777777" w:rsidR="00C16221" w:rsidRPr="00101BE7" w:rsidRDefault="00C16221" w:rsidP="00914BC2">
            <w:pPr>
              <w:pStyle w:val="CellBody"/>
              <w:rPr>
                <w:ins w:id="4763" w:author="Kate Boardman" w:date="2016-04-19T11:28:00Z"/>
                <w:sz w:val="22"/>
                <w:szCs w:val="22"/>
              </w:rPr>
            </w:pPr>
            <w:ins w:id="4764" w:author="Kate Boardman" w:date="2016-04-19T11:28:00Z">
              <w:r w:rsidRPr="00101BE7">
                <w:rPr>
                  <w:sz w:val="22"/>
                  <w:szCs w:val="22"/>
                </w:rPr>
                <w:t>Functional</w:t>
              </w:r>
            </w:ins>
          </w:p>
        </w:tc>
      </w:tr>
      <w:tr w:rsidR="00C16221" w:rsidRPr="007061F7" w14:paraId="2AA3AEA6" w14:textId="77777777" w:rsidTr="00914BC2">
        <w:trPr>
          <w:ins w:id="4765" w:author="Kate Boardman" w:date="2016-04-19T11:28:00Z"/>
        </w:trPr>
        <w:tc>
          <w:tcPr>
            <w:tcW w:w="4945" w:type="dxa"/>
          </w:tcPr>
          <w:p w14:paraId="5839962B" w14:textId="77777777" w:rsidR="00C16221" w:rsidRPr="00101BE7" w:rsidRDefault="00C16221" w:rsidP="00914BC2">
            <w:pPr>
              <w:pStyle w:val="CellBody"/>
              <w:rPr>
                <w:ins w:id="4766" w:author="Kate Boardman" w:date="2016-04-19T11:28:00Z"/>
                <w:sz w:val="22"/>
                <w:szCs w:val="22"/>
              </w:rPr>
            </w:pPr>
            <w:ins w:id="4767" w:author="Kate Boardman" w:date="2016-04-19T11:28:00Z">
              <w:r w:rsidRPr="00101BE7">
                <w:rPr>
                  <w:sz w:val="22"/>
                  <w:szCs w:val="22"/>
                </w:rPr>
                <w:t>AW request: if copyback is from an agent with unique ownership, update reference memory with WDATA.</w:t>
              </w:r>
            </w:ins>
          </w:p>
        </w:tc>
        <w:tc>
          <w:tcPr>
            <w:tcW w:w="2610" w:type="dxa"/>
          </w:tcPr>
          <w:p w14:paraId="3442C544" w14:textId="77777777" w:rsidR="00C16221" w:rsidRPr="00101BE7" w:rsidRDefault="00C16221" w:rsidP="00914BC2">
            <w:pPr>
              <w:pStyle w:val="CellBody"/>
              <w:rPr>
                <w:ins w:id="4768" w:author="Kate Boardman" w:date="2016-04-19T11:28:00Z"/>
                <w:sz w:val="22"/>
                <w:szCs w:val="22"/>
              </w:rPr>
            </w:pPr>
            <w:ins w:id="4769" w:author="Kate Boardman" w:date="2016-04-19T11:28:00Z">
              <w:r w:rsidRPr="00101BE7">
                <w:rPr>
                  <w:sz w:val="22"/>
                  <w:szCs w:val="22"/>
                </w:rPr>
                <w:t>ACE master bridge</w:t>
              </w:r>
            </w:ins>
          </w:p>
        </w:tc>
        <w:tc>
          <w:tcPr>
            <w:tcW w:w="1795" w:type="dxa"/>
          </w:tcPr>
          <w:p w14:paraId="00968CC9" w14:textId="77777777" w:rsidR="00C16221" w:rsidRPr="00101BE7" w:rsidRDefault="00C16221" w:rsidP="00914BC2">
            <w:pPr>
              <w:pStyle w:val="CellBody"/>
              <w:rPr>
                <w:ins w:id="4770" w:author="Kate Boardman" w:date="2016-04-19T11:28:00Z"/>
                <w:sz w:val="22"/>
                <w:szCs w:val="22"/>
              </w:rPr>
            </w:pPr>
            <w:ins w:id="4771" w:author="Kate Boardman" w:date="2016-04-19T11:28:00Z">
              <w:r w:rsidRPr="00101BE7">
                <w:rPr>
                  <w:sz w:val="22"/>
                  <w:szCs w:val="22"/>
                </w:rPr>
                <w:t>Functional</w:t>
              </w:r>
            </w:ins>
          </w:p>
        </w:tc>
      </w:tr>
      <w:tr w:rsidR="00C16221" w:rsidRPr="007061F7" w14:paraId="6F067A45" w14:textId="77777777" w:rsidTr="00914BC2">
        <w:trPr>
          <w:ins w:id="4772" w:author="Kate Boardman" w:date="2016-04-19T11:28:00Z"/>
        </w:trPr>
        <w:tc>
          <w:tcPr>
            <w:tcW w:w="4945" w:type="dxa"/>
          </w:tcPr>
          <w:p w14:paraId="646FCF8D" w14:textId="77777777" w:rsidR="00C16221" w:rsidRPr="00101BE7" w:rsidRDefault="00C16221" w:rsidP="00914BC2">
            <w:pPr>
              <w:pStyle w:val="CellBody"/>
              <w:rPr>
                <w:ins w:id="4773" w:author="Kate Boardman" w:date="2016-04-19T11:28:00Z"/>
                <w:sz w:val="22"/>
                <w:szCs w:val="22"/>
              </w:rPr>
            </w:pPr>
            <w:ins w:id="4774" w:author="Kate Boardman" w:date="2016-04-19T11:28:00Z">
              <w:r w:rsidRPr="00101BE7">
                <w:rPr>
                  <w:sz w:val="22"/>
                  <w:szCs w:val="22"/>
                </w:rPr>
                <w:t>AC request:</w:t>
              </w:r>
              <w:r>
                <w:rPr>
                  <w:sz w:val="22"/>
                  <w:szCs w:val="22"/>
                </w:rPr>
                <w:t xml:space="preserve"> </w:t>
              </w:r>
              <w:r w:rsidRPr="00101BE7">
                <w:rPr>
                  <w:sz w:val="22"/>
                  <w:szCs w:val="22"/>
                </w:rPr>
                <w:t xml:space="preserve"> if CD bus </w:t>
              </w:r>
              <w:proofErr w:type="gramStart"/>
              <w:r w:rsidRPr="00101BE7">
                <w:rPr>
                  <w:sz w:val="22"/>
                  <w:szCs w:val="22"/>
                </w:rPr>
                <w:t>is used</w:t>
              </w:r>
              <w:proofErr w:type="gramEnd"/>
              <w:r w:rsidRPr="00101BE7">
                <w:rPr>
                  <w:sz w:val="22"/>
                  <w:szCs w:val="22"/>
                </w:rPr>
                <w:t xml:space="preserve"> for snoop data and from an agent without unique ownership, check snoop data against reference model</w:t>
              </w:r>
              <w:r>
                <w:rPr>
                  <w:sz w:val="22"/>
                  <w:szCs w:val="22"/>
                </w:rPr>
                <w:t>.</w:t>
              </w:r>
            </w:ins>
          </w:p>
        </w:tc>
        <w:tc>
          <w:tcPr>
            <w:tcW w:w="2610" w:type="dxa"/>
          </w:tcPr>
          <w:p w14:paraId="307A30DF" w14:textId="77777777" w:rsidR="00C16221" w:rsidRPr="00101BE7" w:rsidRDefault="00C16221" w:rsidP="00914BC2">
            <w:pPr>
              <w:pStyle w:val="CellBody"/>
              <w:rPr>
                <w:ins w:id="4775" w:author="Kate Boardman" w:date="2016-04-19T11:28:00Z"/>
                <w:sz w:val="22"/>
                <w:szCs w:val="22"/>
              </w:rPr>
            </w:pPr>
            <w:ins w:id="4776" w:author="Kate Boardman" w:date="2016-04-19T11:28:00Z">
              <w:r w:rsidRPr="00101BE7">
                <w:rPr>
                  <w:sz w:val="22"/>
                  <w:szCs w:val="22"/>
                </w:rPr>
                <w:t>ACE master bridge</w:t>
              </w:r>
            </w:ins>
          </w:p>
        </w:tc>
        <w:tc>
          <w:tcPr>
            <w:tcW w:w="1795" w:type="dxa"/>
          </w:tcPr>
          <w:p w14:paraId="5AB1B8AC" w14:textId="77777777" w:rsidR="00C16221" w:rsidRPr="00101BE7" w:rsidRDefault="00C16221" w:rsidP="00914BC2">
            <w:pPr>
              <w:pStyle w:val="CellBody"/>
              <w:rPr>
                <w:ins w:id="4777" w:author="Kate Boardman" w:date="2016-04-19T11:28:00Z"/>
                <w:sz w:val="22"/>
                <w:szCs w:val="22"/>
              </w:rPr>
            </w:pPr>
            <w:ins w:id="4778" w:author="Kate Boardman" w:date="2016-04-19T11:28:00Z">
              <w:r w:rsidRPr="00101BE7">
                <w:rPr>
                  <w:sz w:val="22"/>
                  <w:szCs w:val="22"/>
                </w:rPr>
                <w:t>Functional</w:t>
              </w:r>
            </w:ins>
          </w:p>
        </w:tc>
      </w:tr>
      <w:tr w:rsidR="00C16221" w:rsidRPr="007061F7" w14:paraId="073BCF0F" w14:textId="77777777" w:rsidTr="00914BC2">
        <w:trPr>
          <w:ins w:id="4779" w:author="Kate Boardman" w:date="2016-04-19T11:28:00Z"/>
        </w:trPr>
        <w:tc>
          <w:tcPr>
            <w:tcW w:w="4945" w:type="dxa"/>
          </w:tcPr>
          <w:p w14:paraId="668D9676" w14:textId="77777777" w:rsidR="00C16221" w:rsidRPr="00101BE7" w:rsidRDefault="00C16221" w:rsidP="00914BC2">
            <w:pPr>
              <w:pStyle w:val="CellBody"/>
              <w:rPr>
                <w:ins w:id="4780" w:author="Kate Boardman" w:date="2016-04-19T11:28:00Z"/>
                <w:sz w:val="22"/>
                <w:szCs w:val="22"/>
              </w:rPr>
            </w:pPr>
            <w:ins w:id="4781" w:author="Kate Boardman" w:date="2016-04-19T11:28:00Z">
              <w:r w:rsidRPr="00101BE7">
                <w:rPr>
                  <w:sz w:val="22"/>
                  <w:szCs w:val="22"/>
                </w:rPr>
                <w:t xml:space="preserve">AC request: if CD </w:t>
              </w:r>
              <w:proofErr w:type="gramStart"/>
              <w:r w:rsidRPr="00101BE7">
                <w:rPr>
                  <w:sz w:val="22"/>
                  <w:szCs w:val="22"/>
                </w:rPr>
                <w:t>bus is used and from an agent with unique ownership, update</w:t>
              </w:r>
              <w:proofErr w:type="gramEnd"/>
              <w:r w:rsidRPr="00101BE7">
                <w:rPr>
                  <w:sz w:val="22"/>
                  <w:szCs w:val="22"/>
                </w:rPr>
                <w:t xml:space="preserve"> reference memory with CDDATA.</w:t>
              </w:r>
            </w:ins>
          </w:p>
        </w:tc>
        <w:tc>
          <w:tcPr>
            <w:tcW w:w="2610" w:type="dxa"/>
          </w:tcPr>
          <w:p w14:paraId="60D20E33" w14:textId="77777777" w:rsidR="00C16221" w:rsidRPr="00101BE7" w:rsidRDefault="00C16221" w:rsidP="00914BC2">
            <w:pPr>
              <w:pStyle w:val="CellBody"/>
              <w:rPr>
                <w:ins w:id="4782" w:author="Kate Boardman" w:date="2016-04-19T11:28:00Z"/>
                <w:sz w:val="22"/>
                <w:szCs w:val="22"/>
              </w:rPr>
            </w:pPr>
            <w:ins w:id="4783" w:author="Kate Boardman" w:date="2016-04-19T11:28:00Z">
              <w:r w:rsidRPr="00101BE7">
                <w:rPr>
                  <w:sz w:val="22"/>
                  <w:szCs w:val="22"/>
                </w:rPr>
                <w:t>ACE master bridge</w:t>
              </w:r>
            </w:ins>
          </w:p>
        </w:tc>
        <w:tc>
          <w:tcPr>
            <w:tcW w:w="1795" w:type="dxa"/>
          </w:tcPr>
          <w:p w14:paraId="7577927D" w14:textId="77777777" w:rsidR="00C16221" w:rsidRPr="00101BE7" w:rsidRDefault="00C16221" w:rsidP="00914BC2">
            <w:pPr>
              <w:pStyle w:val="CellBody"/>
              <w:rPr>
                <w:ins w:id="4784" w:author="Kate Boardman" w:date="2016-04-19T11:28:00Z"/>
                <w:sz w:val="22"/>
                <w:szCs w:val="22"/>
              </w:rPr>
            </w:pPr>
            <w:ins w:id="4785" w:author="Kate Boardman" w:date="2016-04-19T11:28:00Z">
              <w:r w:rsidRPr="00101BE7">
                <w:rPr>
                  <w:sz w:val="22"/>
                  <w:szCs w:val="22"/>
                </w:rPr>
                <w:t>Functional</w:t>
              </w:r>
            </w:ins>
          </w:p>
        </w:tc>
      </w:tr>
      <w:tr w:rsidR="00C16221" w:rsidRPr="007061F7" w14:paraId="15391FA6" w14:textId="77777777" w:rsidTr="00914BC2">
        <w:trPr>
          <w:ins w:id="4786" w:author="Kate Boardman" w:date="2016-04-19T11:28:00Z"/>
        </w:trPr>
        <w:tc>
          <w:tcPr>
            <w:tcW w:w="4945" w:type="dxa"/>
          </w:tcPr>
          <w:p w14:paraId="1C83197D" w14:textId="77777777" w:rsidR="00C16221" w:rsidRPr="00101BE7" w:rsidRDefault="00C16221" w:rsidP="00914BC2">
            <w:pPr>
              <w:pStyle w:val="CellBody"/>
              <w:rPr>
                <w:ins w:id="4787" w:author="Kate Boardman" w:date="2016-04-19T11:28:00Z"/>
                <w:sz w:val="22"/>
                <w:szCs w:val="22"/>
              </w:rPr>
            </w:pPr>
            <w:ins w:id="4788" w:author="Kate Boardman" w:date="2016-04-19T11:28:00Z">
              <w:r w:rsidRPr="00101BE7">
                <w:rPr>
                  <w:sz w:val="22"/>
                  <w:szCs w:val="22"/>
                </w:rPr>
                <w:t>Check that address is cache-line aligned.</w:t>
              </w:r>
            </w:ins>
          </w:p>
        </w:tc>
        <w:tc>
          <w:tcPr>
            <w:tcW w:w="2610" w:type="dxa"/>
          </w:tcPr>
          <w:p w14:paraId="6C759C3C" w14:textId="77777777" w:rsidR="00C16221" w:rsidRPr="00101BE7" w:rsidRDefault="00C16221" w:rsidP="00914BC2">
            <w:pPr>
              <w:pStyle w:val="CellBody"/>
              <w:rPr>
                <w:ins w:id="4789" w:author="Kate Boardman" w:date="2016-04-19T11:28:00Z"/>
                <w:sz w:val="22"/>
                <w:szCs w:val="22"/>
              </w:rPr>
            </w:pPr>
            <w:ins w:id="4790" w:author="Kate Boardman" w:date="2016-04-19T11:28:00Z">
              <w:r w:rsidRPr="00101BE7">
                <w:rPr>
                  <w:sz w:val="22"/>
                  <w:szCs w:val="22"/>
                </w:rPr>
                <w:t>ACE master bridge</w:t>
              </w:r>
            </w:ins>
          </w:p>
        </w:tc>
        <w:tc>
          <w:tcPr>
            <w:tcW w:w="1795" w:type="dxa"/>
          </w:tcPr>
          <w:p w14:paraId="76F7A31A" w14:textId="77777777" w:rsidR="00C16221" w:rsidRPr="00101BE7" w:rsidRDefault="00C16221" w:rsidP="00914BC2">
            <w:pPr>
              <w:pStyle w:val="CellBody"/>
              <w:rPr>
                <w:ins w:id="4791" w:author="Kate Boardman" w:date="2016-04-19T11:28:00Z"/>
                <w:sz w:val="22"/>
                <w:szCs w:val="22"/>
              </w:rPr>
            </w:pPr>
            <w:ins w:id="4792" w:author="Kate Boardman" w:date="2016-04-19T11:28:00Z">
              <w:r w:rsidRPr="00101BE7">
                <w:rPr>
                  <w:sz w:val="22"/>
                  <w:szCs w:val="22"/>
                </w:rPr>
                <w:t>Protocol</w:t>
              </w:r>
            </w:ins>
          </w:p>
        </w:tc>
      </w:tr>
      <w:tr w:rsidR="00C16221" w:rsidRPr="007061F7" w14:paraId="72A9732F" w14:textId="77777777" w:rsidTr="00914BC2">
        <w:trPr>
          <w:ins w:id="4793" w:author="Kate Boardman" w:date="2016-04-19T11:28:00Z"/>
        </w:trPr>
        <w:tc>
          <w:tcPr>
            <w:tcW w:w="4945" w:type="dxa"/>
          </w:tcPr>
          <w:p w14:paraId="4B7FD8E1" w14:textId="77777777" w:rsidR="00C16221" w:rsidRPr="00101BE7" w:rsidRDefault="00C16221" w:rsidP="00914BC2">
            <w:pPr>
              <w:pStyle w:val="CellBody"/>
              <w:rPr>
                <w:ins w:id="4794" w:author="Kate Boardman" w:date="2016-04-19T11:28:00Z"/>
                <w:sz w:val="22"/>
                <w:szCs w:val="22"/>
              </w:rPr>
            </w:pPr>
            <w:ins w:id="4795" w:author="Kate Boardman" w:date="2016-04-19T11:28:00Z">
              <w:r w:rsidRPr="00101BE7">
                <w:rPr>
                  <w:sz w:val="22"/>
                  <w:szCs w:val="22"/>
                </w:rPr>
                <w:t>Check that at most one agent has unique ownership of a line.</w:t>
              </w:r>
            </w:ins>
          </w:p>
        </w:tc>
        <w:tc>
          <w:tcPr>
            <w:tcW w:w="2610" w:type="dxa"/>
          </w:tcPr>
          <w:p w14:paraId="02B004B6" w14:textId="77777777" w:rsidR="00C16221" w:rsidRPr="00101BE7" w:rsidRDefault="00C16221" w:rsidP="00914BC2">
            <w:pPr>
              <w:pStyle w:val="CellBody"/>
              <w:rPr>
                <w:ins w:id="4796" w:author="Kate Boardman" w:date="2016-04-19T11:28:00Z"/>
                <w:sz w:val="22"/>
                <w:szCs w:val="22"/>
              </w:rPr>
            </w:pPr>
            <w:ins w:id="4797" w:author="Kate Boardman" w:date="2016-04-19T11:28:00Z">
              <w:r w:rsidRPr="00101BE7">
                <w:rPr>
                  <w:sz w:val="22"/>
                  <w:szCs w:val="22"/>
                </w:rPr>
                <w:t>ACE master bridge</w:t>
              </w:r>
            </w:ins>
          </w:p>
        </w:tc>
        <w:tc>
          <w:tcPr>
            <w:tcW w:w="1795" w:type="dxa"/>
          </w:tcPr>
          <w:p w14:paraId="35B16CD8" w14:textId="77777777" w:rsidR="00C16221" w:rsidRPr="00101BE7" w:rsidRDefault="00C16221" w:rsidP="00914BC2">
            <w:pPr>
              <w:pStyle w:val="CellBody"/>
              <w:rPr>
                <w:ins w:id="4798" w:author="Kate Boardman" w:date="2016-04-19T11:28:00Z"/>
                <w:sz w:val="22"/>
                <w:szCs w:val="22"/>
              </w:rPr>
            </w:pPr>
            <w:ins w:id="4799" w:author="Kate Boardman" w:date="2016-04-19T11:28:00Z">
              <w:r w:rsidRPr="00101BE7">
                <w:rPr>
                  <w:sz w:val="22"/>
                  <w:szCs w:val="22"/>
                </w:rPr>
                <w:t>Protocol</w:t>
              </w:r>
            </w:ins>
          </w:p>
        </w:tc>
      </w:tr>
      <w:tr w:rsidR="00C16221" w:rsidRPr="007061F7" w14:paraId="717C6FB0" w14:textId="77777777" w:rsidTr="00914BC2">
        <w:trPr>
          <w:ins w:id="4800" w:author="Kate Boardman" w:date="2016-04-19T11:28:00Z"/>
        </w:trPr>
        <w:tc>
          <w:tcPr>
            <w:tcW w:w="4945" w:type="dxa"/>
          </w:tcPr>
          <w:p w14:paraId="69B4C550" w14:textId="77777777" w:rsidR="00C16221" w:rsidRPr="00101BE7" w:rsidRDefault="00C16221" w:rsidP="00914BC2">
            <w:pPr>
              <w:pStyle w:val="CellBody"/>
              <w:rPr>
                <w:ins w:id="4801" w:author="Kate Boardman" w:date="2016-04-19T11:28:00Z"/>
                <w:sz w:val="22"/>
                <w:szCs w:val="22"/>
              </w:rPr>
            </w:pPr>
            <w:ins w:id="4802" w:author="Kate Boardman" w:date="2016-04-19T11:28:00Z">
              <w:r w:rsidRPr="00101BE7">
                <w:rPr>
                  <w:sz w:val="22"/>
                  <w:szCs w:val="22"/>
                </w:rPr>
                <w:t>Check that at most one agent has a line in dirty state.</w:t>
              </w:r>
            </w:ins>
          </w:p>
        </w:tc>
        <w:tc>
          <w:tcPr>
            <w:tcW w:w="2610" w:type="dxa"/>
          </w:tcPr>
          <w:p w14:paraId="570275FD" w14:textId="77777777" w:rsidR="00C16221" w:rsidRPr="00101BE7" w:rsidRDefault="00C16221" w:rsidP="00914BC2">
            <w:pPr>
              <w:pStyle w:val="CellBody"/>
              <w:rPr>
                <w:ins w:id="4803" w:author="Kate Boardman" w:date="2016-04-19T11:28:00Z"/>
                <w:sz w:val="22"/>
                <w:szCs w:val="22"/>
              </w:rPr>
            </w:pPr>
            <w:ins w:id="4804" w:author="Kate Boardman" w:date="2016-04-19T11:28:00Z">
              <w:r w:rsidRPr="00101BE7">
                <w:rPr>
                  <w:sz w:val="22"/>
                  <w:szCs w:val="22"/>
                </w:rPr>
                <w:t>ACE master bridge</w:t>
              </w:r>
            </w:ins>
          </w:p>
        </w:tc>
        <w:tc>
          <w:tcPr>
            <w:tcW w:w="1795" w:type="dxa"/>
          </w:tcPr>
          <w:p w14:paraId="14754248" w14:textId="77777777" w:rsidR="00C16221" w:rsidRPr="00101BE7" w:rsidRDefault="00C16221" w:rsidP="00914BC2">
            <w:pPr>
              <w:pStyle w:val="CellBody"/>
              <w:rPr>
                <w:ins w:id="4805" w:author="Kate Boardman" w:date="2016-04-19T11:28:00Z"/>
                <w:sz w:val="22"/>
                <w:szCs w:val="22"/>
              </w:rPr>
            </w:pPr>
            <w:ins w:id="4806" w:author="Kate Boardman" w:date="2016-04-19T11:28:00Z">
              <w:r w:rsidRPr="00101BE7">
                <w:rPr>
                  <w:sz w:val="22"/>
                  <w:szCs w:val="22"/>
                </w:rPr>
                <w:t>Protocol</w:t>
              </w:r>
            </w:ins>
          </w:p>
        </w:tc>
      </w:tr>
      <w:tr w:rsidR="00C16221" w:rsidRPr="007061F7" w14:paraId="11BAFAD8" w14:textId="77777777" w:rsidTr="00914BC2">
        <w:trPr>
          <w:ins w:id="4807" w:author="Kate Boardman" w:date="2016-04-19T11:28:00Z"/>
        </w:trPr>
        <w:tc>
          <w:tcPr>
            <w:tcW w:w="4945" w:type="dxa"/>
          </w:tcPr>
          <w:p w14:paraId="4DD5A13B" w14:textId="77777777" w:rsidR="00C16221" w:rsidRPr="00101BE7" w:rsidRDefault="00C16221" w:rsidP="00914BC2">
            <w:pPr>
              <w:pStyle w:val="CellBody"/>
              <w:rPr>
                <w:ins w:id="4808" w:author="Kate Boardman" w:date="2016-04-19T11:28:00Z"/>
                <w:sz w:val="22"/>
                <w:szCs w:val="22"/>
              </w:rPr>
            </w:pPr>
            <w:ins w:id="4809" w:author="Kate Boardman" w:date="2016-04-19T11:28:00Z">
              <w:r w:rsidRPr="00101BE7">
                <w:rPr>
                  <w:sz w:val="22"/>
                  <w:szCs w:val="22"/>
                </w:rPr>
                <w:t>Check that a line with unique ownership by one agent does not have cached copies in any state in the system.</w:t>
              </w:r>
            </w:ins>
          </w:p>
        </w:tc>
        <w:tc>
          <w:tcPr>
            <w:tcW w:w="2610" w:type="dxa"/>
          </w:tcPr>
          <w:p w14:paraId="17973CA9" w14:textId="77777777" w:rsidR="00C16221" w:rsidRPr="00101BE7" w:rsidRDefault="00C16221" w:rsidP="00914BC2">
            <w:pPr>
              <w:pStyle w:val="CellBody"/>
              <w:rPr>
                <w:ins w:id="4810" w:author="Kate Boardman" w:date="2016-04-19T11:28:00Z"/>
                <w:sz w:val="22"/>
                <w:szCs w:val="22"/>
              </w:rPr>
            </w:pPr>
            <w:ins w:id="4811" w:author="Kate Boardman" w:date="2016-04-19T11:28:00Z">
              <w:r w:rsidRPr="00101BE7">
                <w:rPr>
                  <w:sz w:val="22"/>
                  <w:szCs w:val="22"/>
                </w:rPr>
                <w:t>ACE master bridge</w:t>
              </w:r>
            </w:ins>
          </w:p>
        </w:tc>
        <w:tc>
          <w:tcPr>
            <w:tcW w:w="1795" w:type="dxa"/>
          </w:tcPr>
          <w:p w14:paraId="1FFEEC46" w14:textId="77777777" w:rsidR="00C16221" w:rsidRPr="00101BE7" w:rsidRDefault="00C16221" w:rsidP="00914BC2">
            <w:pPr>
              <w:pStyle w:val="CellBody"/>
              <w:rPr>
                <w:ins w:id="4812" w:author="Kate Boardman" w:date="2016-04-19T11:28:00Z"/>
                <w:sz w:val="22"/>
                <w:szCs w:val="22"/>
              </w:rPr>
            </w:pPr>
            <w:ins w:id="4813" w:author="Kate Boardman" w:date="2016-04-19T11:28:00Z">
              <w:r w:rsidRPr="00101BE7">
                <w:rPr>
                  <w:sz w:val="22"/>
                  <w:szCs w:val="22"/>
                </w:rPr>
                <w:t>Protocol</w:t>
              </w:r>
            </w:ins>
          </w:p>
        </w:tc>
      </w:tr>
      <w:tr w:rsidR="00C16221" w:rsidRPr="007061F7" w14:paraId="711D8ABC" w14:textId="77777777" w:rsidTr="00914BC2">
        <w:trPr>
          <w:ins w:id="4814" w:author="Kate Boardman" w:date="2016-04-19T11:28:00Z"/>
        </w:trPr>
        <w:tc>
          <w:tcPr>
            <w:tcW w:w="4945" w:type="dxa"/>
          </w:tcPr>
          <w:p w14:paraId="4D35F9E6" w14:textId="77777777" w:rsidR="00C16221" w:rsidRPr="00101BE7" w:rsidRDefault="00C16221" w:rsidP="00914BC2">
            <w:pPr>
              <w:pStyle w:val="CellBody"/>
              <w:rPr>
                <w:ins w:id="4815" w:author="Kate Boardman" w:date="2016-04-19T11:28:00Z"/>
                <w:sz w:val="22"/>
                <w:szCs w:val="22"/>
              </w:rPr>
            </w:pPr>
            <w:ins w:id="4816" w:author="Kate Boardman" w:date="2016-04-19T11:28:00Z">
              <w:r w:rsidRPr="00101BE7">
                <w:rPr>
                  <w:sz w:val="22"/>
                  <w:szCs w:val="22"/>
                </w:rPr>
                <w:t>Check that upon arrival or RRESP of a MakeInvalid request, the line is not cached anywhere in the system.</w:t>
              </w:r>
            </w:ins>
          </w:p>
        </w:tc>
        <w:tc>
          <w:tcPr>
            <w:tcW w:w="2610" w:type="dxa"/>
          </w:tcPr>
          <w:p w14:paraId="2AC0C6B2" w14:textId="77777777" w:rsidR="00C16221" w:rsidRPr="00101BE7" w:rsidRDefault="00C16221" w:rsidP="00914BC2">
            <w:pPr>
              <w:pStyle w:val="CellBody"/>
              <w:rPr>
                <w:ins w:id="4817" w:author="Kate Boardman" w:date="2016-04-19T11:28:00Z"/>
                <w:sz w:val="22"/>
                <w:szCs w:val="22"/>
              </w:rPr>
            </w:pPr>
            <w:ins w:id="4818" w:author="Kate Boardman" w:date="2016-04-19T11:28:00Z">
              <w:r w:rsidRPr="00101BE7">
                <w:rPr>
                  <w:sz w:val="22"/>
                  <w:szCs w:val="22"/>
                </w:rPr>
                <w:t>ACE master bridge</w:t>
              </w:r>
            </w:ins>
          </w:p>
        </w:tc>
        <w:tc>
          <w:tcPr>
            <w:tcW w:w="1795" w:type="dxa"/>
          </w:tcPr>
          <w:p w14:paraId="409361D9" w14:textId="77777777" w:rsidR="00C16221" w:rsidRPr="00101BE7" w:rsidRDefault="00C16221" w:rsidP="00914BC2">
            <w:pPr>
              <w:pStyle w:val="CellBody"/>
              <w:rPr>
                <w:ins w:id="4819" w:author="Kate Boardman" w:date="2016-04-19T11:28:00Z"/>
                <w:sz w:val="22"/>
                <w:szCs w:val="22"/>
              </w:rPr>
            </w:pPr>
            <w:ins w:id="4820" w:author="Kate Boardman" w:date="2016-04-19T11:28:00Z">
              <w:r w:rsidRPr="00101BE7">
                <w:rPr>
                  <w:sz w:val="22"/>
                  <w:szCs w:val="22"/>
                </w:rPr>
                <w:t>Protocol</w:t>
              </w:r>
            </w:ins>
          </w:p>
        </w:tc>
      </w:tr>
      <w:tr w:rsidR="00C16221" w:rsidRPr="007061F7" w14:paraId="74A478B9" w14:textId="77777777" w:rsidTr="00914BC2">
        <w:trPr>
          <w:ins w:id="4821" w:author="Kate Boardman" w:date="2016-04-19T11:28:00Z"/>
        </w:trPr>
        <w:tc>
          <w:tcPr>
            <w:tcW w:w="4945" w:type="dxa"/>
          </w:tcPr>
          <w:p w14:paraId="15604463" w14:textId="77777777" w:rsidR="00C16221" w:rsidRPr="00101BE7" w:rsidRDefault="00C16221" w:rsidP="00914BC2">
            <w:pPr>
              <w:pStyle w:val="CellBody"/>
              <w:rPr>
                <w:ins w:id="4822" w:author="Kate Boardman" w:date="2016-04-19T11:28:00Z"/>
                <w:sz w:val="22"/>
                <w:szCs w:val="22"/>
              </w:rPr>
            </w:pPr>
            <w:ins w:id="4823" w:author="Kate Boardman" w:date="2016-04-19T11:28:00Z">
              <w:r w:rsidRPr="00101BE7">
                <w:rPr>
                  <w:sz w:val="22"/>
                  <w:szCs w:val="22"/>
                </w:rPr>
                <w:lastRenderedPageBreak/>
                <w:t>IO coherent write: update reference memory with WDATA</w:t>
              </w:r>
              <w:r>
                <w:rPr>
                  <w:sz w:val="22"/>
                  <w:szCs w:val="22"/>
                </w:rPr>
                <w:t>.</w:t>
              </w:r>
            </w:ins>
          </w:p>
        </w:tc>
        <w:tc>
          <w:tcPr>
            <w:tcW w:w="2610" w:type="dxa"/>
          </w:tcPr>
          <w:p w14:paraId="292C47A2" w14:textId="77777777" w:rsidR="00C16221" w:rsidRPr="00101BE7" w:rsidRDefault="00C16221" w:rsidP="00914BC2">
            <w:pPr>
              <w:pStyle w:val="CellBody"/>
              <w:rPr>
                <w:ins w:id="4824" w:author="Kate Boardman" w:date="2016-04-19T11:28:00Z"/>
                <w:sz w:val="22"/>
                <w:szCs w:val="22"/>
              </w:rPr>
            </w:pPr>
            <w:ins w:id="4825" w:author="Kate Boardman" w:date="2016-04-19T11:28:00Z">
              <w:r w:rsidRPr="00101BE7">
                <w:rPr>
                  <w:sz w:val="22"/>
                  <w:szCs w:val="22"/>
                </w:rPr>
                <w:t>IOCB</w:t>
              </w:r>
            </w:ins>
          </w:p>
        </w:tc>
        <w:tc>
          <w:tcPr>
            <w:tcW w:w="1795" w:type="dxa"/>
          </w:tcPr>
          <w:p w14:paraId="22C4D823" w14:textId="77777777" w:rsidR="00C16221" w:rsidRPr="00101BE7" w:rsidRDefault="00C16221" w:rsidP="00914BC2">
            <w:pPr>
              <w:pStyle w:val="CellBody"/>
              <w:rPr>
                <w:ins w:id="4826" w:author="Kate Boardman" w:date="2016-04-19T11:28:00Z"/>
                <w:sz w:val="22"/>
                <w:szCs w:val="22"/>
              </w:rPr>
            </w:pPr>
            <w:ins w:id="4827" w:author="Kate Boardman" w:date="2016-04-19T11:28:00Z">
              <w:r w:rsidRPr="00101BE7">
                <w:rPr>
                  <w:sz w:val="22"/>
                  <w:szCs w:val="22"/>
                </w:rPr>
                <w:t>Functional</w:t>
              </w:r>
            </w:ins>
          </w:p>
        </w:tc>
      </w:tr>
      <w:tr w:rsidR="00C16221" w:rsidRPr="007061F7" w14:paraId="7DCBED49" w14:textId="77777777" w:rsidTr="00914BC2">
        <w:trPr>
          <w:ins w:id="4828" w:author="Kate Boardman" w:date="2016-04-19T11:28:00Z"/>
        </w:trPr>
        <w:tc>
          <w:tcPr>
            <w:tcW w:w="4945" w:type="dxa"/>
          </w:tcPr>
          <w:p w14:paraId="64B85262" w14:textId="77777777" w:rsidR="00C16221" w:rsidRPr="00101BE7" w:rsidRDefault="00C16221" w:rsidP="00914BC2">
            <w:pPr>
              <w:pStyle w:val="CellBody"/>
              <w:rPr>
                <w:ins w:id="4829" w:author="Kate Boardman" w:date="2016-04-19T11:28:00Z"/>
                <w:sz w:val="22"/>
                <w:szCs w:val="22"/>
              </w:rPr>
            </w:pPr>
            <w:ins w:id="4830" w:author="Kate Boardman" w:date="2016-04-19T11:28:00Z">
              <w:r w:rsidRPr="00101BE7">
                <w:rPr>
                  <w:sz w:val="22"/>
                  <w:szCs w:val="22"/>
                </w:rPr>
                <w:t xml:space="preserve">IO coherent </w:t>
              </w:r>
              <w:proofErr w:type="gramStart"/>
              <w:r w:rsidRPr="00101BE7">
                <w:rPr>
                  <w:sz w:val="22"/>
                  <w:szCs w:val="22"/>
                </w:rPr>
                <w:t>read:</w:t>
              </w:r>
              <w:proofErr w:type="gramEnd"/>
              <w:r w:rsidRPr="00101BE7">
                <w:rPr>
                  <w:sz w:val="22"/>
                  <w:szCs w:val="22"/>
                </w:rPr>
                <w:t xml:space="preserve"> check data against reference model</w:t>
              </w:r>
              <w:r>
                <w:rPr>
                  <w:sz w:val="22"/>
                  <w:szCs w:val="22"/>
                </w:rPr>
                <w:t>.</w:t>
              </w:r>
            </w:ins>
          </w:p>
        </w:tc>
        <w:tc>
          <w:tcPr>
            <w:tcW w:w="2610" w:type="dxa"/>
          </w:tcPr>
          <w:p w14:paraId="0E3D5923" w14:textId="77777777" w:rsidR="00C16221" w:rsidRPr="00101BE7" w:rsidRDefault="00C16221" w:rsidP="00914BC2">
            <w:pPr>
              <w:pStyle w:val="CellBody"/>
              <w:rPr>
                <w:ins w:id="4831" w:author="Kate Boardman" w:date="2016-04-19T11:28:00Z"/>
                <w:sz w:val="22"/>
                <w:szCs w:val="22"/>
              </w:rPr>
            </w:pPr>
            <w:ins w:id="4832" w:author="Kate Boardman" w:date="2016-04-19T11:28:00Z">
              <w:r w:rsidRPr="00101BE7">
                <w:rPr>
                  <w:sz w:val="22"/>
                  <w:szCs w:val="22"/>
                </w:rPr>
                <w:t>IOCB</w:t>
              </w:r>
            </w:ins>
          </w:p>
        </w:tc>
        <w:tc>
          <w:tcPr>
            <w:tcW w:w="1795" w:type="dxa"/>
          </w:tcPr>
          <w:p w14:paraId="62915DE4" w14:textId="77777777" w:rsidR="00C16221" w:rsidRPr="00101BE7" w:rsidRDefault="00C16221" w:rsidP="00914BC2">
            <w:pPr>
              <w:pStyle w:val="CellBody"/>
              <w:rPr>
                <w:ins w:id="4833" w:author="Kate Boardman" w:date="2016-04-19T11:28:00Z"/>
                <w:sz w:val="22"/>
                <w:szCs w:val="22"/>
              </w:rPr>
            </w:pPr>
            <w:ins w:id="4834" w:author="Kate Boardman" w:date="2016-04-19T11:28:00Z">
              <w:r w:rsidRPr="00101BE7">
                <w:rPr>
                  <w:sz w:val="22"/>
                  <w:szCs w:val="22"/>
                </w:rPr>
                <w:t>Functional</w:t>
              </w:r>
            </w:ins>
          </w:p>
        </w:tc>
      </w:tr>
      <w:tr w:rsidR="00C16221" w:rsidRPr="007061F7" w14:paraId="537A0A05" w14:textId="77777777" w:rsidTr="00914BC2">
        <w:trPr>
          <w:ins w:id="4835" w:author="Kate Boardman" w:date="2016-04-19T11:28:00Z"/>
        </w:trPr>
        <w:tc>
          <w:tcPr>
            <w:tcW w:w="4945" w:type="dxa"/>
          </w:tcPr>
          <w:p w14:paraId="135AF438" w14:textId="77777777" w:rsidR="00C16221" w:rsidRPr="00101BE7" w:rsidRDefault="00C16221" w:rsidP="00914BC2">
            <w:pPr>
              <w:pStyle w:val="CellBody"/>
              <w:rPr>
                <w:ins w:id="4836" w:author="Kate Boardman" w:date="2016-04-19T11:28:00Z"/>
                <w:sz w:val="22"/>
                <w:szCs w:val="22"/>
              </w:rPr>
            </w:pPr>
            <w:ins w:id="4837" w:author="Kate Boardman" w:date="2016-04-19T11:28:00Z">
              <w:r w:rsidRPr="00101BE7">
                <w:rPr>
                  <w:sz w:val="22"/>
                  <w:szCs w:val="22"/>
                </w:rPr>
                <w:t>AR request: check RDATA against reference memory.</w:t>
              </w:r>
            </w:ins>
          </w:p>
        </w:tc>
        <w:tc>
          <w:tcPr>
            <w:tcW w:w="2610" w:type="dxa"/>
          </w:tcPr>
          <w:p w14:paraId="2357D4FF" w14:textId="77777777" w:rsidR="00C16221" w:rsidRPr="00101BE7" w:rsidRDefault="00C16221" w:rsidP="00914BC2">
            <w:pPr>
              <w:pStyle w:val="CellBody"/>
              <w:rPr>
                <w:ins w:id="4838" w:author="Kate Boardman" w:date="2016-04-19T11:28:00Z"/>
                <w:sz w:val="22"/>
                <w:szCs w:val="22"/>
              </w:rPr>
            </w:pPr>
            <w:ins w:id="4839" w:author="Kate Boardman" w:date="2016-04-19T11:28:00Z">
              <w:r w:rsidRPr="00101BE7">
                <w:rPr>
                  <w:sz w:val="22"/>
                  <w:szCs w:val="22"/>
                </w:rPr>
                <w:t>CCC</w:t>
              </w:r>
            </w:ins>
          </w:p>
        </w:tc>
        <w:tc>
          <w:tcPr>
            <w:tcW w:w="1795" w:type="dxa"/>
          </w:tcPr>
          <w:p w14:paraId="7B930D81" w14:textId="77777777" w:rsidR="00C16221" w:rsidRPr="00101BE7" w:rsidRDefault="00C16221" w:rsidP="00914BC2">
            <w:pPr>
              <w:pStyle w:val="CellBody"/>
              <w:rPr>
                <w:ins w:id="4840" w:author="Kate Boardman" w:date="2016-04-19T11:28:00Z"/>
                <w:sz w:val="22"/>
                <w:szCs w:val="22"/>
              </w:rPr>
            </w:pPr>
            <w:ins w:id="4841" w:author="Kate Boardman" w:date="2016-04-19T11:28:00Z">
              <w:r w:rsidRPr="00101BE7">
                <w:rPr>
                  <w:sz w:val="22"/>
                  <w:szCs w:val="22"/>
                </w:rPr>
                <w:t>Functional</w:t>
              </w:r>
            </w:ins>
          </w:p>
        </w:tc>
      </w:tr>
      <w:tr w:rsidR="00C16221" w:rsidRPr="007061F7" w14:paraId="62A183DA" w14:textId="77777777" w:rsidTr="00914BC2">
        <w:trPr>
          <w:ins w:id="4842" w:author="Kate Boardman" w:date="2016-04-19T11:28:00Z"/>
        </w:trPr>
        <w:tc>
          <w:tcPr>
            <w:tcW w:w="4945" w:type="dxa"/>
          </w:tcPr>
          <w:p w14:paraId="0BDF3AE9" w14:textId="77777777" w:rsidR="00C16221" w:rsidRPr="00101BE7" w:rsidRDefault="00C16221" w:rsidP="00914BC2">
            <w:pPr>
              <w:pStyle w:val="CellBody"/>
              <w:rPr>
                <w:ins w:id="4843" w:author="Kate Boardman" w:date="2016-04-19T11:28:00Z"/>
                <w:sz w:val="22"/>
                <w:szCs w:val="22"/>
              </w:rPr>
            </w:pPr>
            <w:ins w:id="4844" w:author="Kate Boardman" w:date="2016-04-19T11:28:00Z">
              <w:r w:rsidRPr="00101BE7">
                <w:rPr>
                  <w:sz w:val="22"/>
                  <w:szCs w:val="22"/>
                </w:rPr>
                <w:t>AC request: check CDDATA against reference memory</w:t>
              </w:r>
              <w:r>
                <w:rPr>
                  <w:sz w:val="22"/>
                  <w:szCs w:val="22"/>
                </w:rPr>
                <w:t>.</w:t>
              </w:r>
            </w:ins>
          </w:p>
        </w:tc>
        <w:tc>
          <w:tcPr>
            <w:tcW w:w="2610" w:type="dxa"/>
          </w:tcPr>
          <w:p w14:paraId="0DE3AF00" w14:textId="77777777" w:rsidR="00C16221" w:rsidRPr="00101BE7" w:rsidRDefault="00C16221" w:rsidP="00914BC2">
            <w:pPr>
              <w:pStyle w:val="CellBody"/>
              <w:rPr>
                <w:ins w:id="4845" w:author="Kate Boardman" w:date="2016-04-19T11:28:00Z"/>
                <w:sz w:val="22"/>
                <w:szCs w:val="22"/>
              </w:rPr>
            </w:pPr>
            <w:ins w:id="4846" w:author="Kate Boardman" w:date="2016-04-19T11:28:00Z">
              <w:r w:rsidRPr="00101BE7">
                <w:rPr>
                  <w:sz w:val="22"/>
                  <w:szCs w:val="22"/>
                </w:rPr>
                <w:t>CCC</w:t>
              </w:r>
            </w:ins>
          </w:p>
        </w:tc>
        <w:tc>
          <w:tcPr>
            <w:tcW w:w="1795" w:type="dxa"/>
          </w:tcPr>
          <w:p w14:paraId="72BD48DF" w14:textId="77777777" w:rsidR="00C16221" w:rsidRPr="00101BE7" w:rsidRDefault="00C16221" w:rsidP="00914BC2">
            <w:pPr>
              <w:pStyle w:val="CellBody"/>
              <w:rPr>
                <w:ins w:id="4847" w:author="Kate Boardman" w:date="2016-04-19T11:28:00Z"/>
                <w:sz w:val="22"/>
                <w:szCs w:val="22"/>
              </w:rPr>
            </w:pPr>
            <w:ins w:id="4848" w:author="Kate Boardman" w:date="2016-04-19T11:28:00Z">
              <w:r w:rsidRPr="00101BE7">
                <w:rPr>
                  <w:sz w:val="22"/>
                  <w:szCs w:val="22"/>
                </w:rPr>
                <w:t>Functional</w:t>
              </w:r>
            </w:ins>
          </w:p>
        </w:tc>
      </w:tr>
      <w:tr w:rsidR="00C16221" w:rsidRPr="007061F7" w14:paraId="0AA4C95D" w14:textId="77777777" w:rsidTr="00914BC2">
        <w:trPr>
          <w:ins w:id="4849" w:author="Kate Boardman" w:date="2016-04-19T11:28:00Z"/>
        </w:trPr>
        <w:tc>
          <w:tcPr>
            <w:tcW w:w="4945" w:type="dxa"/>
          </w:tcPr>
          <w:p w14:paraId="694C3150" w14:textId="77777777" w:rsidR="00C16221" w:rsidRPr="00101BE7" w:rsidRDefault="00C16221" w:rsidP="00914BC2">
            <w:pPr>
              <w:pStyle w:val="CellBody"/>
              <w:rPr>
                <w:ins w:id="4850" w:author="Kate Boardman" w:date="2016-04-19T11:28:00Z"/>
                <w:sz w:val="22"/>
                <w:szCs w:val="22"/>
              </w:rPr>
            </w:pPr>
            <w:ins w:id="4851" w:author="Kate Boardman" w:date="2016-04-19T11:28:00Z">
              <w:r w:rsidRPr="00101BE7">
                <w:rPr>
                  <w:sz w:val="22"/>
                  <w:szCs w:val="22"/>
                </w:rPr>
                <w:t>AW request: check copyback WDATA against reference memory</w:t>
              </w:r>
              <w:r>
                <w:rPr>
                  <w:sz w:val="22"/>
                  <w:szCs w:val="22"/>
                </w:rPr>
                <w:t>.</w:t>
              </w:r>
            </w:ins>
          </w:p>
        </w:tc>
        <w:tc>
          <w:tcPr>
            <w:tcW w:w="2610" w:type="dxa"/>
          </w:tcPr>
          <w:p w14:paraId="2B0CB237" w14:textId="77777777" w:rsidR="00C16221" w:rsidRPr="00101BE7" w:rsidRDefault="00C16221" w:rsidP="00914BC2">
            <w:pPr>
              <w:pStyle w:val="CellBody"/>
              <w:rPr>
                <w:ins w:id="4852" w:author="Kate Boardman" w:date="2016-04-19T11:28:00Z"/>
                <w:sz w:val="22"/>
                <w:szCs w:val="22"/>
              </w:rPr>
            </w:pPr>
            <w:ins w:id="4853" w:author="Kate Boardman" w:date="2016-04-19T11:28:00Z">
              <w:r w:rsidRPr="00101BE7">
                <w:rPr>
                  <w:sz w:val="22"/>
                  <w:szCs w:val="22"/>
                </w:rPr>
                <w:t>CCC</w:t>
              </w:r>
            </w:ins>
          </w:p>
        </w:tc>
        <w:tc>
          <w:tcPr>
            <w:tcW w:w="1795" w:type="dxa"/>
          </w:tcPr>
          <w:p w14:paraId="211DADE4" w14:textId="77777777" w:rsidR="00C16221" w:rsidRPr="00101BE7" w:rsidRDefault="00C16221" w:rsidP="00914BC2">
            <w:pPr>
              <w:pStyle w:val="CellBody"/>
              <w:rPr>
                <w:ins w:id="4854" w:author="Kate Boardman" w:date="2016-04-19T11:28:00Z"/>
                <w:sz w:val="22"/>
                <w:szCs w:val="22"/>
              </w:rPr>
            </w:pPr>
            <w:ins w:id="4855" w:author="Kate Boardman" w:date="2016-04-19T11:28:00Z">
              <w:r w:rsidRPr="00101BE7">
                <w:rPr>
                  <w:sz w:val="22"/>
                  <w:szCs w:val="22"/>
                </w:rPr>
                <w:t>Functional</w:t>
              </w:r>
            </w:ins>
          </w:p>
        </w:tc>
      </w:tr>
      <w:tr w:rsidR="00C16221" w:rsidRPr="007061F7" w14:paraId="34BED70C" w14:textId="77777777" w:rsidTr="00914BC2">
        <w:trPr>
          <w:ins w:id="4856" w:author="Kate Boardman" w:date="2016-04-19T11:28:00Z"/>
        </w:trPr>
        <w:tc>
          <w:tcPr>
            <w:tcW w:w="4945" w:type="dxa"/>
          </w:tcPr>
          <w:p w14:paraId="6ECDBDD6" w14:textId="77777777" w:rsidR="00C16221" w:rsidRPr="00A42EB8" w:rsidRDefault="00C16221" w:rsidP="00914BC2">
            <w:pPr>
              <w:pStyle w:val="CellBody"/>
              <w:rPr>
                <w:ins w:id="4857" w:author="Kate Boardman" w:date="2016-04-19T11:28:00Z"/>
                <w:sz w:val="22"/>
                <w:szCs w:val="22"/>
              </w:rPr>
            </w:pPr>
            <w:ins w:id="4858" w:author="Kate Boardman" w:date="2016-04-19T11:28:00Z">
              <w:r>
                <w:rPr>
                  <w:sz w:val="22"/>
                  <w:szCs w:val="22"/>
                </w:rPr>
                <w:t>All coherent requests and responses are account for with no request or response outstanding.</w:t>
              </w:r>
            </w:ins>
          </w:p>
        </w:tc>
        <w:tc>
          <w:tcPr>
            <w:tcW w:w="2610" w:type="dxa"/>
          </w:tcPr>
          <w:p w14:paraId="65F8BEC4" w14:textId="77777777" w:rsidR="00C16221" w:rsidRPr="00A42EB8" w:rsidRDefault="00C16221" w:rsidP="00914BC2">
            <w:pPr>
              <w:pStyle w:val="CellBody"/>
              <w:rPr>
                <w:ins w:id="4859" w:author="Kate Boardman" w:date="2016-04-19T11:28:00Z"/>
                <w:sz w:val="22"/>
                <w:szCs w:val="22"/>
              </w:rPr>
            </w:pPr>
            <w:ins w:id="4860" w:author="Kate Boardman" w:date="2016-04-19T11:28:00Z">
              <w:r>
                <w:rPr>
                  <w:sz w:val="22"/>
                  <w:szCs w:val="22"/>
                </w:rPr>
                <w:t>NoC</w:t>
              </w:r>
            </w:ins>
          </w:p>
        </w:tc>
        <w:tc>
          <w:tcPr>
            <w:tcW w:w="1795" w:type="dxa"/>
          </w:tcPr>
          <w:p w14:paraId="12BB4125" w14:textId="77777777" w:rsidR="00C16221" w:rsidRPr="00A42EB8" w:rsidRDefault="00C16221" w:rsidP="00914BC2">
            <w:pPr>
              <w:pStyle w:val="CellBody"/>
              <w:rPr>
                <w:ins w:id="4861" w:author="Kate Boardman" w:date="2016-04-19T11:28:00Z"/>
                <w:sz w:val="22"/>
                <w:szCs w:val="22"/>
              </w:rPr>
            </w:pPr>
            <w:ins w:id="4862" w:author="Kate Boardman" w:date="2016-04-19T11:28:00Z">
              <w:r>
                <w:rPr>
                  <w:sz w:val="22"/>
                  <w:szCs w:val="22"/>
                </w:rPr>
                <w:t>Exit</w:t>
              </w:r>
            </w:ins>
          </w:p>
        </w:tc>
      </w:tr>
    </w:tbl>
    <w:p w14:paraId="53B73E5B" w14:textId="77777777" w:rsidR="00730504" w:rsidRDefault="00730504" w:rsidP="00730504">
      <w:pPr>
        <w:pStyle w:val="Heading3"/>
        <w:rPr>
          <w:ins w:id="4863" w:author="Kate Boardman" w:date="2016-04-19T11:43:00Z"/>
        </w:rPr>
      </w:pPr>
      <w:bookmarkStart w:id="4864" w:name="_Toc448857042"/>
      <w:ins w:id="4865" w:author="Kate Boardman" w:date="2016-04-19T11:43:00Z">
        <w:r>
          <w:t>SRAM checker</w:t>
        </w:r>
        <w:bookmarkEnd w:id="4864"/>
      </w:ins>
    </w:p>
    <w:p w14:paraId="37E018DA" w14:textId="77777777" w:rsidR="00730504" w:rsidRDefault="00730504" w:rsidP="00730504">
      <w:pPr>
        <w:pStyle w:val="Body"/>
        <w:rPr>
          <w:ins w:id="4866" w:author="Kate Boardman" w:date="2016-04-19T11:43:00Z"/>
        </w:rPr>
      </w:pPr>
      <w:ins w:id="4867" w:author="Kate Boardman" w:date="2016-04-19T11:43:00Z">
        <w:r>
          <w:t>The SRAM checker binds to every instance of CCC and LLC ram. It tracks each write to ram, then checks the data correctness of every read from ram.</w:t>
        </w:r>
      </w:ins>
    </w:p>
    <w:p w14:paraId="2B263D56" w14:textId="77777777" w:rsidR="00730504" w:rsidRPr="00080656" w:rsidRDefault="00730504" w:rsidP="00730504">
      <w:pPr>
        <w:pStyle w:val="Caption"/>
        <w:jc w:val="center"/>
        <w:rPr>
          <w:ins w:id="4868" w:author="Kate Boardman" w:date="2016-04-19T11:43:00Z"/>
          <w:rFonts w:asciiTheme="majorHAnsi" w:hAnsiTheme="majorHAnsi"/>
          <w:sz w:val="22"/>
          <w:szCs w:val="22"/>
        </w:rPr>
      </w:pPr>
      <w:bookmarkStart w:id="4869" w:name="_Toc448857170"/>
      <w:ins w:id="4870" w:author="Kate Boardman" w:date="2016-04-19T11:43:00Z">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r>
          <w:rPr>
            <w:rFonts w:asciiTheme="majorHAnsi" w:hAnsiTheme="majorHAnsi"/>
            <w:noProof/>
            <w:sz w:val="22"/>
            <w:szCs w:val="22"/>
          </w:rPr>
          <w:t>31</w:t>
        </w:r>
        <w:r w:rsidRPr="00080656">
          <w:rPr>
            <w:rFonts w:asciiTheme="majorHAnsi" w:hAnsiTheme="majorHAnsi"/>
            <w:noProof/>
            <w:sz w:val="22"/>
            <w:szCs w:val="22"/>
          </w:rPr>
          <w:fldChar w:fldCharType="end"/>
        </w:r>
        <w:r>
          <w:rPr>
            <w:rFonts w:asciiTheme="majorHAnsi" w:hAnsiTheme="majorHAnsi"/>
            <w:noProof/>
            <w:sz w:val="22"/>
            <w:szCs w:val="22"/>
          </w:rPr>
          <w:t xml:space="preserve"> </w:t>
        </w:r>
        <w:r>
          <w:rPr>
            <w:rFonts w:asciiTheme="majorHAnsi" w:hAnsiTheme="majorHAnsi"/>
            <w:sz w:val="22"/>
            <w:szCs w:val="22"/>
          </w:rPr>
          <w:t>SRAM checker</w:t>
        </w:r>
        <w:bookmarkEnd w:id="4869"/>
      </w:ins>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4945"/>
        <w:gridCol w:w="2610"/>
        <w:gridCol w:w="1795"/>
      </w:tblGrid>
      <w:tr w:rsidR="00730504" w:rsidRPr="007061F7" w14:paraId="5540FF64" w14:textId="77777777" w:rsidTr="00914BC2">
        <w:trPr>
          <w:ins w:id="4871" w:author="Kate Boardman" w:date="2016-04-19T11:43:00Z"/>
        </w:trPr>
        <w:tc>
          <w:tcPr>
            <w:tcW w:w="4945" w:type="dxa"/>
            <w:shd w:val="clear" w:color="auto" w:fill="95B3D7" w:themeFill="accent1" w:themeFillTint="99"/>
          </w:tcPr>
          <w:p w14:paraId="750BD36C" w14:textId="77777777" w:rsidR="00730504" w:rsidRPr="00101BE7" w:rsidRDefault="00730504" w:rsidP="00914BC2">
            <w:pPr>
              <w:pStyle w:val="CellHeadingCenter"/>
              <w:rPr>
                <w:ins w:id="4872" w:author="Kate Boardman" w:date="2016-04-19T11:43:00Z"/>
                <w:rFonts w:asciiTheme="minorHAnsi" w:hAnsiTheme="minorHAnsi"/>
                <w:color w:val="000000" w:themeColor="text1"/>
                <w:szCs w:val="22"/>
              </w:rPr>
            </w:pPr>
            <w:ins w:id="4873" w:author="Kate Boardman" w:date="2016-04-19T11:43:00Z">
              <w:r w:rsidRPr="00101BE7">
                <w:rPr>
                  <w:rFonts w:asciiTheme="majorHAnsi" w:hAnsiTheme="majorHAnsi"/>
                  <w:color w:val="000000" w:themeColor="text1"/>
                  <w:szCs w:val="22"/>
                </w:rPr>
                <w:t>Description of check</w:t>
              </w:r>
            </w:ins>
          </w:p>
        </w:tc>
        <w:tc>
          <w:tcPr>
            <w:tcW w:w="2610" w:type="dxa"/>
            <w:shd w:val="clear" w:color="auto" w:fill="95B3D7" w:themeFill="accent1" w:themeFillTint="99"/>
          </w:tcPr>
          <w:p w14:paraId="61BAC580" w14:textId="77777777" w:rsidR="00730504" w:rsidRPr="00101BE7" w:rsidRDefault="00730504" w:rsidP="00914BC2">
            <w:pPr>
              <w:pStyle w:val="CellHeadingCenter"/>
              <w:rPr>
                <w:ins w:id="4874" w:author="Kate Boardman" w:date="2016-04-19T11:43:00Z"/>
                <w:rFonts w:asciiTheme="minorHAnsi" w:hAnsiTheme="minorHAnsi"/>
                <w:color w:val="000000" w:themeColor="text1"/>
                <w:szCs w:val="22"/>
              </w:rPr>
            </w:pPr>
            <w:ins w:id="4875" w:author="Kate Boardman" w:date="2016-04-19T11:43:00Z">
              <w:r w:rsidRPr="00101BE7">
                <w:rPr>
                  <w:rFonts w:asciiTheme="majorHAnsi" w:hAnsiTheme="majorHAnsi"/>
                  <w:color w:val="000000" w:themeColor="text1"/>
                  <w:szCs w:val="22"/>
                </w:rPr>
                <w:t>Instantiated</w:t>
              </w:r>
            </w:ins>
          </w:p>
        </w:tc>
        <w:tc>
          <w:tcPr>
            <w:tcW w:w="1795" w:type="dxa"/>
            <w:shd w:val="clear" w:color="auto" w:fill="95B3D7" w:themeFill="accent1" w:themeFillTint="99"/>
          </w:tcPr>
          <w:p w14:paraId="5537B5A9" w14:textId="77777777" w:rsidR="00730504" w:rsidRPr="00101BE7" w:rsidRDefault="00730504" w:rsidP="00914BC2">
            <w:pPr>
              <w:pStyle w:val="CellHeadingCenter"/>
              <w:rPr>
                <w:ins w:id="4876" w:author="Kate Boardman" w:date="2016-04-19T11:43:00Z"/>
                <w:rFonts w:asciiTheme="minorHAnsi" w:hAnsiTheme="minorHAnsi"/>
                <w:color w:val="000000" w:themeColor="text1"/>
                <w:szCs w:val="22"/>
              </w:rPr>
            </w:pPr>
            <w:ins w:id="4877" w:author="Kate Boardman" w:date="2016-04-19T11:43:00Z">
              <w:r w:rsidRPr="00101BE7">
                <w:rPr>
                  <w:rFonts w:asciiTheme="majorHAnsi" w:hAnsiTheme="majorHAnsi"/>
                  <w:color w:val="000000" w:themeColor="text1"/>
                  <w:szCs w:val="22"/>
                </w:rPr>
                <w:t>Type of check</w:t>
              </w:r>
            </w:ins>
          </w:p>
        </w:tc>
      </w:tr>
      <w:tr w:rsidR="00730504" w:rsidRPr="007061F7" w14:paraId="4D91992F" w14:textId="77777777" w:rsidTr="00914BC2">
        <w:trPr>
          <w:ins w:id="4878" w:author="Kate Boardman" w:date="2016-04-19T11:43:00Z"/>
        </w:trPr>
        <w:tc>
          <w:tcPr>
            <w:tcW w:w="4945" w:type="dxa"/>
          </w:tcPr>
          <w:p w14:paraId="399287DB" w14:textId="77777777" w:rsidR="00730504" w:rsidRPr="00101BE7" w:rsidRDefault="00730504" w:rsidP="00914BC2">
            <w:pPr>
              <w:pStyle w:val="CellBody"/>
              <w:rPr>
                <w:ins w:id="4879" w:author="Kate Boardman" w:date="2016-04-19T11:43:00Z"/>
                <w:sz w:val="22"/>
                <w:szCs w:val="22"/>
              </w:rPr>
            </w:pPr>
            <w:ins w:id="4880" w:author="Kate Boardman" w:date="2016-04-19T11:43:00Z">
              <w:r>
                <w:rPr>
                  <w:sz w:val="22"/>
                  <w:szCs w:val="22"/>
                </w:rPr>
                <w:t>Actual data read from ram matches expected data.</w:t>
              </w:r>
            </w:ins>
          </w:p>
        </w:tc>
        <w:tc>
          <w:tcPr>
            <w:tcW w:w="2610" w:type="dxa"/>
          </w:tcPr>
          <w:p w14:paraId="45729EF2" w14:textId="26234E7F" w:rsidR="00730504" w:rsidRPr="00101BE7" w:rsidRDefault="002D34CD" w:rsidP="00914BC2">
            <w:pPr>
              <w:pStyle w:val="CellBody"/>
              <w:rPr>
                <w:ins w:id="4881" w:author="Kate Boardman" w:date="2016-04-19T11:43:00Z"/>
                <w:sz w:val="22"/>
                <w:szCs w:val="22"/>
              </w:rPr>
            </w:pPr>
            <w:ins w:id="4882" w:author="Kate Boardman" w:date="2016-04-19T18:51:00Z">
              <w:r>
                <w:rPr>
                  <w:sz w:val="22"/>
                  <w:szCs w:val="22"/>
                </w:rPr>
                <w:t>CCC or LLC SRAM</w:t>
              </w:r>
            </w:ins>
          </w:p>
        </w:tc>
        <w:tc>
          <w:tcPr>
            <w:tcW w:w="1795" w:type="dxa"/>
          </w:tcPr>
          <w:p w14:paraId="59488134" w14:textId="77777777" w:rsidR="00730504" w:rsidRPr="00101BE7" w:rsidRDefault="00730504" w:rsidP="00914BC2">
            <w:pPr>
              <w:pStyle w:val="CellBody"/>
              <w:rPr>
                <w:ins w:id="4883" w:author="Kate Boardman" w:date="2016-04-19T11:43:00Z"/>
                <w:sz w:val="22"/>
                <w:szCs w:val="22"/>
              </w:rPr>
            </w:pPr>
            <w:ins w:id="4884" w:author="Kate Boardman" w:date="2016-04-19T11:43:00Z">
              <w:r w:rsidRPr="00101BE7">
                <w:rPr>
                  <w:sz w:val="22"/>
                  <w:szCs w:val="22"/>
                </w:rPr>
                <w:t>Functional</w:t>
              </w:r>
            </w:ins>
          </w:p>
        </w:tc>
      </w:tr>
    </w:tbl>
    <w:p w14:paraId="26D2BD6F" w14:textId="04169577" w:rsidR="00AF52AD" w:rsidDel="00F82394" w:rsidRDefault="00AF52AD" w:rsidP="00AF52AD">
      <w:pPr>
        <w:pStyle w:val="Heading3"/>
        <w:rPr>
          <w:del w:id="4885" w:author="Kate Boardman" w:date="2016-04-19T16:27:00Z"/>
        </w:rPr>
      </w:pPr>
      <w:del w:id="4886" w:author="Kate Boardman" w:date="2016-04-19T11:28:00Z">
        <w:r w:rsidDel="00C16221">
          <w:delText>Global Coherency Tracker (GCT)</w:delText>
        </w:r>
      </w:del>
      <w:bookmarkStart w:id="4887" w:name="_Toc448847460"/>
      <w:bookmarkStart w:id="4888" w:name="_Toc448850765"/>
      <w:bookmarkStart w:id="4889" w:name="_Toc448856806"/>
      <w:bookmarkStart w:id="4890" w:name="_Toc448857043"/>
      <w:bookmarkEnd w:id="4689"/>
      <w:bookmarkEnd w:id="4887"/>
      <w:bookmarkEnd w:id="4888"/>
      <w:bookmarkEnd w:id="4889"/>
      <w:bookmarkEnd w:id="4890"/>
    </w:p>
    <w:p w14:paraId="7DBA0697" w14:textId="3E8D8AB9" w:rsidR="00AF52AD" w:rsidDel="00F82394" w:rsidRDefault="00AF52AD" w:rsidP="00AF52AD">
      <w:pPr>
        <w:pStyle w:val="Body"/>
        <w:rPr>
          <w:del w:id="4891" w:author="Kate Boardman" w:date="2016-04-19T16:27:00Z"/>
        </w:rPr>
      </w:pPr>
      <w:del w:id="4892" w:author="Kate Boardman" w:date="2016-04-19T16:27:00Z">
        <w:r w:rsidDel="00F82394">
          <w:delText xml:space="preserve">The </w:delText>
        </w:r>
      </w:del>
      <w:del w:id="4893" w:author="Kate Boardman" w:date="2016-04-19T11:29:00Z">
        <w:r w:rsidDel="00C16221">
          <w:delText xml:space="preserve">Global Coherency Tracker globally </w:delText>
        </w:r>
      </w:del>
      <w:del w:id="4894" w:author="Kate Boardman" w:date="2016-04-19T11:44:00Z">
        <w:r w:rsidDel="00730504">
          <w:delText xml:space="preserve">checks data correctness of every </w:delText>
        </w:r>
      </w:del>
      <w:del w:id="4895" w:author="Kate Boardman" w:date="2016-04-19T11:31:00Z">
        <w:r w:rsidDel="003609EE">
          <w:delText>ad</w:delText>
        </w:r>
      </w:del>
      <w:del w:id="4896" w:author="Kate Boardman" w:date="2016-04-19T11:30:00Z">
        <w:r w:rsidDel="003609EE">
          <w:delText xml:space="preserve">dress </w:delText>
        </w:r>
      </w:del>
      <w:del w:id="4897" w:author="Kate Boardman" w:date="2016-04-19T11:34:00Z">
        <w:r w:rsidDel="003609EE">
          <w:delText>in the coherent domain. It has a dynamic memory reference model that is used to ensure data correctness for traffic on major interfaces of the NoC</w:delText>
        </w:r>
      </w:del>
      <w:del w:id="4898" w:author="Kate Boardman" w:date="2016-04-19T16:27:00Z">
        <w:r w:rsidDel="00F82394">
          <w:delText>.</w:delText>
        </w:r>
        <w:bookmarkStart w:id="4899" w:name="_Toc448847461"/>
        <w:bookmarkStart w:id="4900" w:name="_Toc448850766"/>
        <w:bookmarkStart w:id="4901" w:name="_Toc448856807"/>
        <w:bookmarkStart w:id="4902" w:name="_Toc448857044"/>
        <w:bookmarkEnd w:id="4899"/>
        <w:bookmarkEnd w:id="4900"/>
        <w:bookmarkEnd w:id="4901"/>
        <w:bookmarkEnd w:id="4902"/>
      </w:del>
    </w:p>
    <w:p w14:paraId="74318585" w14:textId="3BFE95D9" w:rsidR="00085AB6" w:rsidRPr="00080656" w:rsidDel="00F82394" w:rsidRDefault="00085AB6" w:rsidP="00085AB6">
      <w:pPr>
        <w:pStyle w:val="Caption"/>
        <w:jc w:val="center"/>
        <w:rPr>
          <w:del w:id="4903" w:author="Kate Boardman" w:date="2016-04-19T16:27:00Z"/>
          <w:rFonts w:asciiTheme="majorHAnsi" w:hAnsiTheme="majorHAnsi"/>
          <w:sz w:val="22"/>
          <w:szCs w:val="22"/>
        </w:rPr>
      </w:pPr>
      <w:del w:id="4904" w:author="Kate Boardman" w:date="2016-04-19T16:27:00Z">
        <w:r w:rsidRPr="00080656" w:rsidDel="00F82394">
          <w:rPr>
            <w:rFonts w:asciiTheme="majorHAnsi" w:hAnsiTheme="majorHAnsi"/>
            <w:sz w:val="22"/>
            <w:szCs w:val="22"/>
          </w:rPr>
          <w:delText xml:space="preserve">Table </w:delText>
        </w:r>
        <w:r w:rsidRPr="00080656" w:rsidDel="00F82394">
          <w:rPr>
            <w:rFonts w:asciiTheme="majorHAnsi" w:hAnsiTheme="majorHAnsi"/>
            <w:sz w:val="22"/>
            <w:szCs w:val="22"/>
          </w:rPr>
          <w:fldChar w:fldCharType="begin"/>
        </w:r>
        <w:r w:rsidRPr="00080656" w:rsidDel="00F82394">
          <w:rPr>
            <w:rFonts w:asciiTheme="majorHAnsi" w:hAnsiTheme="majorHAnsi"/>
            <w:sz w:val="22"/>
            <w:szCs w:val="22"/>
          </w:rPr>
          <w:delInstrText xml:space="preserve"> SEQ Table \* ARABIC </w:delInstrText>
        </w:r>
        <w:r w:rsidRPr="00080656" w:rsidDel="00F82394">
          <w:rPr>
            <w:rFonts w:asciiTheme="majorHAnsi" w:hAnsiTheme="majorHAnsi"/>
            <w:sz w:val="22"/>
            <w:szCs w:val="22"/>
          </w:rPr>
          <w:fldChar w:fldCharType="separate"/>
        </w:r>
        <w:r w:rsidR="00624168" w:rsidDel="00F82394">
          <w:rPr>
            <w:rFonts w:asciiTheme="majorHAnsi" w:hAnsiTheme="majorHAnsi"/>
            <w:noProof/>
            <w:sz w:val="22"/>
            <w:szCs w:val="22"/>
          </w:rPr>
          <w:delText>31</w:delText>
        </w:r>
        <w:r w:rsidRPr="00080656" w:rsidDel="00F82394">
          <w:rPr>
            <w:rFonts w:asciiTheme="majorHAnsi" w:hAnsiTheme="majorHAnsi"/>
            <w:noProof/>
            <w:sz w:val="22"/>
            <w:szCs w:val="22"/>
          </w:rPr>
          <w:fldChar w:fldCharType="end"/>
        </w:r>
        <w:r w:rsidDel="00F82394">
          <w:rPr>
            <w:rFonts w:asciiTheme="majorHAnsi" w:hAnsiTheme="majorHAnsi"/>
            <w:noProof/>
            <w:sz w:val="22"/>
            <w:szCs w:val="22"/>
          </w:rPr>
          <w:delText xml:space="preserve"> </w:delText>
        </w:r>
      </w:del>
      <w:del w:id="4905" w:author="Kate Boardman" w:date="2016-04-19T11:40:00Z">
        <w:r w:rsidDel="003609EE">
          <w:rPr>
            <w:rFonts w:asciiTheme="majorHAnsi" w:hAnsiTheme="majorHAnsi"/>
            <w:sz w:val="22"/>
            <w:szCs w:val="22"/>
          </w:rPr>
          <w:delText>Global Coherency Tracker</w:delText>
        </w:r>
      </w:del>
      <w:bookmarkStart w:id="4906" w:name="_Toc448847462"/>
      <w:bookmarkStart w:id="4907" w:name="_Toc448850767"/>
      <w:bookmarkStart w:id="4908" w:name="_Toc448856808"/>
      <w:bookmarkStart w:id="4909" w:name="_Toc448857045"/>
      <w:bookmarkEnd w:id="4906"/>
      <w:bookmarkEnd w:id="4907"/>
      <w:bookmarkEnd w:id="4908"/>
      <w:bookmarkEnd w:id="4909"/>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4945"/>
        <w:gridCol w:w="2610"/>
        <w:gridCol w:w="1795"/>
      </w:tblGrid>
      <w:tr w:rsidR="00A42EB8" w:rsidRPr="007061F7" w:rsidDel="00F82394" w14:paraId="06253378" w14:textId="01BA779C" w:rsidTr="00DF3C9A">
        <w:trPr>
          <w:del w:id="4910" w:author="Kate Boardman" w:date="2016-04-19T16:27:00Z"/>
        </w:trPr>
        <w:tc>
          <w:tcPr>
            <w:tcW w:w="4945" w:type="dxa"/>
            <w:shd w:val="clear" w:color="auto" w:fill="95B3D7" w:themeFill="accent1" w:themeFillTint="99"/>
          </w:tcPr>
          <w:p w14:paraId="4688F99C" w14:textId="6EADCFD9" w:rsidR="00A42EB8" w:rsidRPr="00101BE7" w:rsidDel="00F82394" w:rsidRDefault="00A42EB8" w:rsidP="00DF3C9A">
            <w:pPr>
              <w:pStyle w:val="CellHeadingCenter"/>
              <w:rPr>
                <w:del w:id="4911" w:author="Kate Boardman" w:date="2016-04-19T16:27:00Z"/>
                <w:rFonts w:asciiTheme="minorHAnsi" w:hAnsiTheme="minorHAnsi"/>
                <w:color w:val="000000" w:themeColor="text1"/>
                <w:szCs w:val="22"/>
              </w:rPr>
            </w:pPr>
            <w:del w:id="4912" w:author="Kate Boardman" w:date="2016-04-19T16:27:00Z">
              <w:r w:rsidRPr="00101BE7" w:rsidDel="00F82394">
                <w:rPr>
                  <w:rFonts w:asciiTheme="majorHAnsi" w:hAnsiTheme="majorHAnsi"/>
                  <w:color w:val="000000" w:themeColor="text1"/>
                  <w:szCs w:val="22"/>
                </w:rPr>
                <w:delText>Description of check</w:delText>
              </w:r>
              <w:bookmarkStart w:id="4913" w:name="_Toc448847463"/>
              <w:bookmarkStart w:id="4914" w:name="_Toc448850768"/>
              <w:bookmarkStart w:id="4915" w:name="_Toc448856809"/>
              <w:bookmarkStart w:id="4916" w:name="_Toc448857046"/>
              <w:bookmarkEnd w:id="4913"/>
              <w:bookmarkEnd w:id="4914"/>
              <w:bookmarkEnd w:id="4915"/>
              <w:bookmarkEnd w:id="4916"/>
            </w:del>
          </w:p>
        </w:tc>
        <w:tc>
          <w:tcPr>
            <w:tcW w:w="2610" w:type="dxa"/>
            <w:shd w:val="clear" w:color="auto" w:fill="95B3D7" w:themeFill="accent1" w:themeFillTint="99"/>
          </w:tcPr>
          <w:p w14:paraId="0FDCB270" w14:textId="60E2F997" w:rsidR="00A42EB8" w:rsidRPr="00101BE7" w:rsidDel="00F82394" w:rsidRDefault="00A42EB8" w:rsidP="00DF3C9A">
            <w:pPr>
              <w:pStyle w:val="CellHeadingCenter"/>
              <w:rPr>
                <w:del w:id="4917" w:author="Kate Boardman" w:date="2016-04-19T16:27:00Z"/>
                <w:rFonts w:asciiTheme="minorHAnsi" w:hAnsiTheme="minorHAnsi"/>
                <w:color w:val="000000" w:themeColor="text1"/>
                <w:szCs w:val="22"/>
              </w:rPr>
            </w:pPr>
            <w:del w:id="4918" w:author="Kate Boardman" w:date="2016-04-19T16:27:00Z">
              <w:r w:rsidRPr="00101BE7" w:rsidDel="00F82394">
                <w:rPr>
                  <w:rFonts w:asciiTheme="majorHAnsi" w:hAnsiTheme="majorHAnsi"/>
                  <w:color w:val="000000" w:themeColor="text1"/>
                  <w:szCs w:val="22"/>
                </w:rPr>
                <w:delText>Instantiated</w:delText>
              </w:r>
              <w:bookmarkStart w:id="4919" w:name="_Toc448847464"/>
              <w:bookmarkStart w:id="4920" w:name="_Toc448850769"/>
              <w:bookmarkStart w:id="4921" w:name="_Toc448856810"/>
              <w:bookmarkStart w:id="4922" w:name="_Toc448857047"/>
              <w:bookmarkEnd w:id="4919"/>
              <w:bookmarkEnd w:id="4920"/>
              <w:bookmarkEnd w:id="4921"/>
              <w:bookmarkEnd w:id="4922"/>
            </w:del>
          </w:p>
        </w:tc>
        <w:tc>
          <w:tcPr>
            <w:tcW w:w="1795" w:type="dxa"/>
            <w:shd w:val="clear" w:color="auto" w:fill="95B3D7" w:themeFill="accent1" w:themeFillTint="99"/>
          </w:tcPr>
          <w:p w14:paraId="20B62138" w14:textId="2914101A" w:rsidR="00A42EB8" w:rsidRPr="00101BE7" w:rsidDel="00F82394" w:rsidRDefault="00A42EB8" w:rsidP="00DF3C9A">
            <w:pPr>
              <w:pStyle w:val="CellHeadingCenter"/>
              <w:rPr>
                <w:del w:id="4923" w:author="Kate Boardman" w:date="2016-04-19T16:27:00Z"/>
                <w:rFonts w:asciiTheme="minorHAnsi" w:hAnsiTheme="minorHAnsi"/>
                <w:color w:val="000000" w:themeColor="text1"/>
                <w:szCs w:val="22"/>
              </w:rPr>
            </w:pPr>
            <w:del w:id="4924" w:author="Kate Boardman" w:date="2016-04-19T16:27:00Z">
              <w:r w:rsidRPr="00101BE7" w:rsidDel="00F82394">
                <w:rPr>
                  <w:rFonts w:asciiTheme="majorHAnsi" w:hAnsiTheme="majorHAnsi"/>
                  <w:color w:val="000000" w:themeColor="text1"/>
                  <w:szCs w:val="22"/>
                </w:rPr>
                <w:delText>Type of check</w:delText>
              </w:r>
              <w:bookmarkStart w:id="4925" w:name="_Toc448847465"/>
              <w:bookmarkStart w:id="4926" w:name="_Toc448850770"/>
              <w:bookmarkStart w:id="4927" w:name="_Toc448856811"/>
              <w:bookmarkStart w:id="4928" w:name="_Toc448857048"/>
              <w:bookmarkEnd w:id="4925"/>
              <w:bookmarkEnd w:id="4926"/>
              <w:bookmarkEnd w:id="4927"/>
              <w:bookmarkEnd w:id="4928"/>
            </w:del>
          </w:p>
        </w:tc>
        <w:bookmarkStart w:id="4929" w:name="_Toc448847466"/>
        <w:bookmarkStart w:id="4930" w:name="_Toc448850771"/>
        <w:bookmarkStart w:id="4931" w:name="_Toc448856812"/>
        <w:bookmarkStart w:id="4932" w:name="_Toc448857049"/>
        <w:bookmarkEnd w:id="4929"/>
        <w:bookmarkEnd w:id="4930"/>
        <w:bookmarkEnd w:id="4931"/>
        <w:bookmarkEnd w:id="4932"/>
      </w:tr>
      <w:tr w:rsidR="00AF52AD" w:rsidRPr="007061F7" w:rsidDel="00F82394" w14:paraId="5A32E210" w14:textId="01BEAC83" w:rsidTr="00DF3C9A">
        <w:trPr>
          <w:del w:id="4933" w:author="Kate Boardman" w:date="2016-04-19T16:27:00Z"/>
        </w:trPr>
        <w:tc>
          <w:tcPr>
            <w:tcW w:w="4945" w:type="dxa"/>
          </w:tcPr>
          <w:p w14:paraId="5C343911" w14:textId="45209D96" w:rsidR="00AF52AD" w:rsidRPr="00101BE7" w:rsidDel="00F82394" w:rsidRDefault="00AF52AD" w:rsidP="00DF3C9A">
            <w:pPr>
              <w:pStyle w:val="CellBody"/>
              <w:rPr>
                <w:del w:id="4934" w:author="Kate Boardman" w:date="2016-04-19T16:27:00Z"/>
                <w:sz w:val="22"/>
                <w:szCs w:val="22"/>
              </w:rPr>
            </w:pPr>
            <w:del w:id="4935" w:author="Kate Boardman" w:date="2016-04-19T11:41:00Z">
              <w:r w:rsidRPr="00101BE7" w:rsidDel="006448F5">
                <w:rPr>
                  <w:sz w:val="22"/>
                  <w:szCs w:val="22"/>
                </w:rPr>
                <w:delText>AR request: check R data against reference memory.</w:delText>
              </w:r>
            </w:del>
            <w:bookmarkStart w:id="4936" w:name="_Toc448847467"/>
            <w:bookmarkStart w:id="4937" w:name="_Toc448850772"/>
            <w:bookmarkStart w:id="4938" w:name="_Toc448856813"/>
            <w:bookmarkStart w:id="4939" w:name="_Toc448857050"/>
            <w:bookmarkEnd w:id="4936"/>
            <w:bookmarkEnd w:id="4937"/>
            <w:bookmarkEnd w:id="4938"/>
            <w:bookmarkEnd w:id="4939"/>
          </w:p>
        </w:tc>
        <w:tc>
          <w:tcPr>
            <w:tcW w:w="2610" w:type="dxa"/>
          </w:tcPr>
          <w:p w14:paraId="5A7E1D09" w14:textId="317E47FA" w:rsidR="00AF52AD" w:rsidRPr="00101BE7" w:rsidDel="00F82394" w:rsidRDefault="00AF52AD" w:rsidP="00DF3C9A">
            <w:pPr>
              <w:pStyle w:val="CellBody"/>
              <w:rPr>
                <w:del w:id="4940" w:author="Kate Boardman" w:date="2016-04-19T16:27:00Z"/>
                <w:sz w:val="22"/>
                <w:szCs w:val="22"/>
              </w:rPr>
            </w:pPr>
            <w:del w:id="4941" w:author="Kate Boardman" w:date="2016-04-19T11:40:00Z">
              <w:r w:rsidRPr="00101BE7" w:rsidDel="003609EE">
                <w:rPr>
                  <w:sz w:val="22"/>
                  <w:szCs w:val="22"/>
                </w:rPr>
                <w:delText>ACE master bridge</w:delText>
              </w:r>
            </w:del>
            <w:bookmarkStart w:id="4942" w:name="_Toc448847468"/>
            <w:bookmarkStart w:id="4943" w:name="_Toc448850773"/>
            <w:bookmarkStart w:id="4944" w:name="_Toc448856814"/>
            <w:bookmarkStart w:id="4945" w:name="_Toc448857051"/>
            <w:bookmarkEnd w:id="4942"/>
            <w:bookmarkEnd w:id="4943"/>
            <w:bookmarkEnd w:id="4944"/>
            <w:bookmarkEnd w:id="4945"/>
          </w:p>
        </w:tc>
        <w:tc>
          <w:tcPr>
            <w:tcW w:w="1795" w:type="dxa"/>
          </w:tcPr>
          <w:p w14:paraId="332CD6A2" w14:textId="549C0D7F" w:rsidR="00AF52AD" w:rsidRPr="00101BE7" w:rsidDel="00F82394" w:rsidRDefault="00AF52AD" w:rsidP="00DF3C9A">
            <w:pPr>
              <w:pStyle w:val="CellBody"/>
              <w:rPr>
                <w:del w:id="4946" w:author="Kate Boardman" w:date="2016-04-19T16:27:00Z"/>
                <w:sz w:val="22"/>
                <w:szCs w:val="22"/>
              </w:rPr>
            </w:pPr>
            <w:del w:id="4947" w:author="Kate Boardman" w:date="2016-04-19T16:27:00Z">
              <w:r w:rsidRPr="00101BE7" w:rsidDel="00F82394">
                <w:rPr>
                  <w:sz w:val="22"/>
                  <w:szCs w:val="22"/>
                </w:rPr>
                <w:delText>Functional</w:delText>
              </w:r>
              <w:bookmarkStart w:id="4948" w:name="_Toc448847469"/>
              <w:bookmarkStart w:id="4949" w:name="_Toc448850774"/>
              <w:bookmarkStart w:id="4950" w:name="_Toc448856815"/>
              <w:bookmarkStart w:id="4951" w:name="_Toc448857052"/>
              <w:bookmarkEnd w:id="4948"/>
              <w:bookmarkEnd w:id="4949"/>
              <w:bookmarkEnd w:id="4950"/>
              <w:bookmarkEnd w:id="4951"/>
            </w:del>
          </w:p>
        </w:tc>
        <w:bookmarkStart w:id="4952" w:name="_Toc448847470"/>
        <w:bookmarkStart w:id="4953" w:name="_Toc448850775"/>
        <w:bookmarkStart w:id="4954" w:name="_Toc448856816"/>
        <w:bookmarkStart w:id="4955" w:name="_Toc448857053"/>
        <w:bookmarkEnd w:id="4952"/>
        <w:bookmarkEnd w:id="4953"/>
        <w:bookmarkEnd w:id="4954"/>
        <w:bookmarkEnd w:id="4955"/>
      </w:tr>
      <w:tr w:rsidR="00AF52AD" w:rsidRPr="007061F7" w:rsidDel="003609EE" w14:paraId="2C60EF8D" w14:textId="40D22EB7" w:rsidTr="00DF3C9A">
        <w:trPr>
          <w:del w:id="4956" w:author="Kate Boardman" w:date="2016-04-19T11:37:00Z"/>
        </w:trPr>
        <w:tc>
          <w:tcPr>
            <w:tcW w:w="4945" w:type="dxa"/>
          </w:tcPr>
          <w:p w14:paraId="6D175827" w14:textId="21194263" w:rsidR="00AF52AD" w:rsidRPr="00101BE7" w:rsidDel="003609EE" w:rsidRDefault="00AF52AD" w:rsidP="00DF3C9A">
            <w:pPr>
              <w:pStyle w:val="CellBody"/>
              <w:rPr>
                <w:del w:id="4957" w:author="Kate Boardman" w:date="2016-04-19T11:37:00Z"/>
                <w:sz w:val="22"/>
                <w:szCs w:val="22"/>
              </w:rPr>
            </w:pPr>
            <w:del w:id="4958" w:author="Kate Boardman" w:date="2016-04-19T11:37:00Z">
              <w:r w:rsidRPr="00101BE7" w:rsidDel="003609EE">
                <w:rPr>
                  <w:sz w:val="22"/>
                  <w:szCs w:val="22"/>
                </w:rPr>
                <w:delText>AW request: if copyback is from an agent without unique ownership, check WDATA against reference memory.</w:delText>
              </w:r>
              <w:bookmarkStart w:id="4959" w:name="_Toc448829926"/>
              <w:bookmarkStart w:id="4960" w:name="_Toc448847471"/>
              <w:bookmarkStart w:id="4961" w:name="_Toc448850776"/>
              <w:bookmarkStart w:id="4962" w:name="_Toc448856817"/>
              <w:bookmarkStart w:id="4963" w:name="_Toc448857054"/>
              <w:bookmarkEnd w:id="4959"/>
              <w:bookmarkEnd w:id="4960"/>
              <w:bookmarkEnd w:id="4961"/>
              <w:bookmarkEnd w:id="4962"/>
              <w:bookmarkEnd w:id="4963"/>
            </w:del>
          </w:p>
        </w:tc>
        <w:tc>
          <w:tcPr>
            <w:tcW w:w="2610" w:type="dxa"/>
          </w:tcPr>
          <w:p w14:paraId="339DAFED" w14:textId="611491C0" w:rsidR="00AF52AD" w:rsidRPr="00101BE7" w:rsidDel="003609EE" w:rsidRDefault="00AF52AD" w:rsidP="00DF3C9A">
            <w:pPr>
              <w:pStyle w:val="CellBody"/>
              <w:rPr>
                <w:del w:id="4964" w:author="Kate Boardman" w:date="2016-04-19T11:37:00Z"/>
                <w:sz w:val="22"/>
                <w:szCs w:val="22"/>
              </w:rPr>
            </w:pPr>
            <w:del w:id="4965" w:author="Kate Boardman" w:date="2016-04-19T11:37:00Z">
              <w:r w:rsidRPr="00101BE7" w:rsidDel="003609EE">
                <w:rPr>
                  <w:sz w:val="22"/>
                  <w:szCs w:val="22"/>
                </w:rPr>
                <w:delText>ACE master bridge</w:delText>
              </w:r>
              <w:bookmarkStart w:id="4966" w:name="_Toc448829927"/>
              <w:bookmarkStart w:id="4967" w:name="_Toc448847472"/>
              <w:bookmarkStart w:id="4968" w:name="_Toc448850777"/>
              <w:bookmarkStart w:id="4969" w:name="_Toc448856818"/>
              <w:bookmarkStart w:id="4970" w:name="_Toc448857055"/>
              <w:bookmarkEnd w:id="4966"/>
              <w:bookmarkEnd w:id="4967"/>
              <w:bookmarkEnd w:id="4968"/>
              <w:bookmarkEnd w:id="4969"/>
              <w:bookmarkEnd w:id="4970"/>
            </w:del>
          </w:p>
        </w:tc>
        <w:tc>
          <w:tcPr>
            <w:tcW w:w="1795" w:type="dxa"/>
          </w:tcPr>
          <w:p w14:paraId="4372F655" w14:textId="6D285F05" w:rsidR="00AF52AD" w:rsidRPr="00101BE7" w:rsidDel="003609EE" w:rsidRDefault="00AF52AD" w:rsidP="00DF3C9A">
            <w:pPr>
              <w:pStyle w:val="CellBody"/>
              <w:rPr>
                <w:del w:id="4971" w:author="Kate Boardman" w:date="2016-04-19T11:37:00Z"/>
                <w:sz w:val="22"/>
                <w:szCs w:val="22"/>
              </w:rPr>
            </w:pPr>
            <w:del w:id="4972" w:author="Kate Boardman" w:date="2016-04-19T11:37:00Z">
              <w:r w:rsidRPr="00101BE7" w:rsidDel="003609EE">
                <w:rPr>
                  <w:sz w:val="22"/>
                  <w:szCs w:val="22"/>
                </w:rPr>
                <w:delText>Functional</w:delText>
              </w:r>
              <w:bookmarkStart w:id="4973" w:name="_Toc448829928"/>
              <w:bookmarkStart w:id="4974" w:name="_Toc448847473"/>
              <w:bookmarkStart w:id="4975" w:name="_Toc448850778"/>
              <w:bookmarkStart w:id="4976" w:name="_Toc448856819"/>
              <w:bookmarkStart w:id="4977" w:name="_Toc448857056"/>
              <w:bookmarkEnd w:id="4973"/>
              <w:bookmarkEnd w:id="4974"/>
              <w:bookmarkEnd w:id="4975"/>
              <w:bookmarkEnd w:id="4976"/>
              <w:bookmarkEnd w:id="4977"/>
            </w:del>
          </w:p>
        </w:tc>
        <w:bookmarkStart w:id="4978" w:name="_Toc448829929"/>
        <w:bookmarkStart w:id="4979" w:name="_Toc448847474"/>
        <w:bookmarkStart w:id="4980" w:name="_Toc448850779"/>
        <w:bookmarkStart w:id="4981" w:name="_Toc448856820"/>
        <w:bookmarkStart w:id="4982" w:name="_Toc448857057"/>
        <w:bookmarkEnd w:id="4978"/>
        <w:bookmarkEnd w:id="4979"/>
        <w:bookmarkEnd w:id="4980"/>
        <w:bookmarkEnd w:id="4981"/>
        <w:bookmarkEnd w:id="4982"/>
      </w:tr>
      <w:tr w:rsidR="00AF52AD" w:rsidRPr="007061F7" w:rsidDel="003609EE" w14:paraId="47981475" w14:textId="7760D8FC" w:rsidTr="00DF3C9A">
        <w:trPr>
          <w:del w:id="4983" w:author="Kate Boardman" w:date="2016-04-19T11:37:00Z"/>
        </w:trPr>
        <w:tc>
          <w:tcPr>
            <w:tcW w:w="4945" w:type="dxa"/>
          </w:tcPr>
          <w:p w14:paraId="1DD2B171" w14:textId="5396C46E" w:rsidR="00AF52AD" w:rsidRPr="00101BE7" w:rsidDel="003609EE" w:rsidRDefault="00AF52AD" w:rsidP="00DF3C9A">
            <w:pPr>
              <w:pStyle w:val="CellBody"/>
              <w:rPr>
                <w:del w:id="4984" w:author="Kate Boardman" w:date="2016-04-19T11:37:00Z"/>
                <w:sz w:val="22"/>
                <w:szCs w:val="22"/>
              </w:rPr>
            </w:pPr>
            <w:del w:id="4985" w:author="Kate Boardman" w:date="2016-04-19T11:37:00Z">
              <w:r w:rsidRPr="00101BE7" w:rsidDel="003609EE">
                <w:rPr>
                  <w:sz w:val="22"/>
                  <w:szCs w:val="22"/>
                </w:rPr>
                <w:delText>AW request: if copyback is from an agent with unique ownership, update reference memory with WDATA.</w:delText>
              </w:r>
              <w:bookmarkStart w:id="4986" w:name="_Toc448829930"/>
              <w:bookmarkStart w:id="4987" w:name="_Toc448847475"/>
              <w:bookmarkStart w:id="4988" w:name="_Toc448850780"/>
              <w:bookmarkStart w:id="4989" w:name="_Toc448856821"/>
              <w:bookmarkStart w:id="4990" w:name="_Toc448857058"/>
              <w:bookmarkEnd w:id="4986"/>
              <w:bookmarkEnd w:id="4987"/>
              <w:bookmarkEnd w:id="4988"/>
              <w:bookmarkEnd w:id="4989"/>
              <w:bookmarkEnd w:id="4990"/>
            </w:del>
          </w:p>
        </w:tc>
        <w:tc>
          <w:tcPr>
            <w:tcW w:w="2610" w:type="dxa"/>
          </w:tcPr>
          <w:p w14:paraId="36EDFEE3" w14:textId="59FA8BBF" w:rsidR="00AF52AD" w:rsidRPr="00101BE7" w:rsidDel="003609EE" w:rsidRDefault="00AF52AD" w:rsidP="00DF3C9A">
            <w:pPr>
              <w:pStyle w:val="CellBody"/>
              <w:rPr>
                <w:del w:id="4991" w:author="Kate Boardman" w:date="2016-04-19T11:37:00Z"/>
                <w:sz w:val="22"/>
                <w:szCs w:val="22"/>
              </w:rPr>
            </w:pPr>
            <w:del w:id="4992" w:author="Kate Boardman" w:date="2016-04-19T11:37:00Z">
              <w:r w:rsidRPr="00101BE7" w:rsidDel="003609EE">
                <w:rPr>
                  <w:sz w:val="22"/>
                  <w:szCs w:val="22"/>
                </w:rPr>
                <w:delText>ACE master bridge</w:delText>
              </w:r>
              <w:bookmarkStart w:id="4993" w:name="_Toc448829931"/>
              <w:bookmarkStart w:id="4994" w:name="_Toc448847476"/>
              <w:bookmarkStart w:id="4995" w:name="_Toc448850781"/>
              <w:bookmarkStart w:id="4996" w:name="_Toc448856822"/>
              <w:bookmarkStart w:id="4997" w:name="_Toc448857059"/>
              <w:bookmarkEnd w:id="4993"/>
              <w:bookmarkEnd w:id="4994"/>
              <w:bookmarkEnd w:id="4995"/>
              <w:bookmarkEnd w:id="4996"/>
              <w:bookmarkEnd w:id="4997"/>
            </w:del>
          </w:p>
        </w:tc>
        <w:tc>
          <w:tcPr>
            <w:tcW w:w="1795" w:type="dxa"/>
          </w:tcPr>
          <w:p w14:paraId="63582534" w14:textId="7BD00BC7" w:rsidR="00AF52AD" w:rsidRPr="00101BE7" w:rsidDel="003609EE" w:rsidRDefault="00AF52AD" w:rsidP="00DF3C9A">
            <w:pPr>
              <w:pStyle w:val="CellBody"/>
              <w:rPr>
                <w:del w:id="4998" w:author="Kate Boardman" w:date="2016-04-19T11:37:00Z"/>
                <w:sz w:val="22"/>
                <w:szCs w:val="22"/>
              </w:rPr>
            </w:pPr>
            <w:del w:id="4999" w:author="Kate Boardman" w:date="2016-04-19T11:37:00Z">
              <w:r w:rsidRPr="00101BE7" w:rsidDel="003609EE">
                <w:rPr>
                  <w:sz w:val="22"/>
                  <w:szCs w:val="22"/>
                </w:rPr>
                <w:delText>Functional</w:delText>
              </w:r>
              <w:bookmarkStart w:id="5000" w:name="_Toc448829932"/>
              <w:bookmarkStart w:id="5001" w:name="_Toc448847477"/>
              <w:bookmarkStart w:id="5002" w:name="_Toc448850782"/>
              <w:bookmarkStart w:id="5003" w:name="_Toc448856823"/>
              <w:bookmarkStart w:id="5004" w:name="_Toc448857060"/>
              <w:bookmarkEnd w:id="5000"/>
              <w:bookmarkEnd w:id="5001"/>
              <w:bookmarkEnd w:id="5002"/>
              <w:bookmarkEnd w:id="5003"/>
              <w:bookmarkEnd w:id="5004"/>
            </w:del>
          </w:p>
        </w:tc>
        <w:bookmarkStart w:id="5005" w:name="_Toc448829933"/>
        <w:bookmarkStart w:id="5006" w:name="_Toc448847478"/>
        <w:bookmarkStart w:id="5007" w:name="_Toc448850783"/>
        <w:bookmarkStart w:id="5008" w:name="_Toc448856824"/>
        <w:bookmarkStart w:id="5009" w:name="_Toc448857061"/>
        <w:bookmarkEnd w:id="5005"/>
        <w:bookmarkEnd w:id="5006"/>
        <w:bookmarkEnd w:id="5007"/>
        <w:bookmarkEnd w:id="5008"/>
        <w:bookmarkEnd w:id="5009"/>
      </w:tr>
      <w:tr w:rsidR="00AF52AD" w:rsidRPr="007061F7" w:rsidDel="003609EE" w14:paraId="706DFC17" w14:textId="3349BE1A" w:rsidTr="00DF3C9A">
        <w:trPr>
          <w:del w:id="5010" w:author="Kate Boardman" w:date="2016-04-19T11:37:00Z"/>
        </w:trPr>
        <w:tc>
          <w:tcPr>
            <w:tcW w:w="4945" w:type="dxa"/>
          </w:tcPr>
          <w:p w14:paraId="30559ACE" w14:textId="710875CB" w:rsidR="00AF52AD" w:rsidRPr="00101BE7" w:rsidDel="003609EE" w:rsidRDefault="00AF52AD" w:rsidP="00DF3C9A">
            <w:pPr>
              <w:pStyle w:val="CellBody"/>
              <w:rPr>
                <w:del w:id="5011" w:author="Kate Boardman" w:date="2016-04-19T11:37:00Z"/>
                <w:sz w:val="22"/>
                <w:szCs w:val="22"/>
              </w:rPr>
            </w:pPr>
            <w:del w:id="5012" w:author="Kate Boardman" w:date="2016-04-19T11:37:00Z">
              <w:r w:rsidRPr="00101BE7" w:rsidDel="003609EE">
                <w:rPr>
                  <w:sz w:val="22"/>
                  <w:szCs w:val="22"/>
                </w:rPr>
                <w:delText>AC request: if CD bus is used for snoop data and from an agent without unique ownership, check snoop data against reference model</w:delText>
              </w:r>
              <w:bookmarkStart w:id="5013" w:name="_Toc448829934"/>
              <w:bookmarkStart w:id="5014" w:name="_Toc448847479"/>
              <w:bookmarkStart w:id="5015" w:name="_Toc448850784"/>
              <w:bookmarkStart w:id="5016" w:name="_Toc448856825"/>
              <w:bookmarkStart w:id="5017" w:name="_Toc448857062"/>
              <w:bookmarkEnd w:id="5013"/>
              <w:bookmarkEnd w:id="5014"/>
              <w:bookmarkEnd w:id="5015"/>
              <w:bookmarkEnd w:id="5016"/>
              <w:bookmarkEnd w:id="5017"/>
            </w:del>
          </w:p>
        </w:tc>
        <w:tc>
          <w:tcPr>
            <w:tcW w:w="2610" w:type="dxa"/>
          </w:tcPr>
          <w:p w14:paraId="5F20A38E" w14:textId="6C9BD75E" w:rsidR="00AF52AD" w:rsidRPr="00101BE7" w:rsidDel="003609EE" w:rsidRDefault="00AF52AD" w:rsidP="00DF3C9A">
            <w:pPr>
              <w:pStyle w:val="CellBody"/>
              <w:rPr>
                <w:del w:id="5018" w:author="Kate Boardman" w:date="2016-04-19T11:37:00Z"/>
                <w:sz w:val="22"/>
                <w:szCs w:val="22"/>
              </w:rPr>
            </w:pPr>
            <w:del w:id="5019" w:author="Kate Boardman" w:date="2016-04-19T11:37:00Z">
              <w:r w:rsidRPr="00101BE7" w:rsidDel="003609EE">
                <w:rPr>
                  <w:sz w:val="22"/>
                  <w:szCs w:val="22"/>
                </w:rPr>
                <w:delText>ACE master bridge</w:delText>
              </w:r>
              <w:bookmarkStart w:id="5020" w:name="_Toc448829935"/>
              <w:bookmarkStart w:id="5021" w:name="_Toc448847480"/>
              <w:bookmarkStart w:id="5022" w:name="_Toc448850785"/>
              <w:bookmarkStart w:id="5023" w:name="_Toc448856826"/>
              <w:bookmarkStart w:id="5024" w:name="_Toc448857063"/>
              <w:bookmarkEnd w:id="5020"/>
              <w:bookmarkEnd w:id="5021"/>
              <w:bookmarkEnd w:id="5022"/>
              <w:bookmarkEnd w:id="5023"/>
              <w:bookmarkEnd w:id="5024"/>
            </w:del>
          </w:p>
        </w:tc>
        <w:tc>
          <w:tcPr>
            <w:tcW w:w="1795" w:type="dxa"/>
          </w:tcPr>
          <w:p w14:paraId="022F6CCF" w14:textId="31A21D45" w:rsidR="00AF52AD" w:rsidRPr="00101BE7" w:rsidDel="003609EE" w:rsidRDefault="00AF52AD" w:rsidP="00DF3C9A">
            <w:pPr>
              <w:pStyle w:val="CellBody"/>
              <w:rPr>
                <w:del w:id="5025" w:author="Kate Boardman" w:date="2016-04-19T11:37:00Z"/>
                <w:sz w:val="22"/>
                <w:szCs w:val="22"/>
              </w:rPr>
            </w:pPr>
            <w:del w:id="5026" w:author="Kate Boardman" w:date="2016-04-19T11:37:00Z">
              <w:r w:rsidRPr="00101BE7" w:rsidDel="003609EE">
                <w:rPr>
                  <w:sz w:val="22"/>
                  <w:szCs w:val="22"/>
                </w:rPr>
                <w:delText>Functional</w:delText>
              </w:r>
              <w:bookmarkStart w:id="5027" w:name="_Toc448829936"/>
              <w:bookmarkStart w:id="5028" w:name="_Toc448847481"/>
              <w:bookmarkStart w:id="5029" w:name="_Toc448850786"/>
              <w:bookmarkStart w:id="5030" w:name="_Toc448856827"/>
              <w:bookmarkStart w:id="5031" w:name="_Toc448857064"/>
              <w:bookmarkEnd w:id="5027"/>
              <w:bookmarkEnd w:id="5028"/>
              <w:bookmarkEnd w:id="5029"/>
              <w:bookmarkEnd w:id="5030"/>
              <w:bookmarkEnd w:id="5031"/>
            </w:del>
          </w:p>
        </w:tc>
        <w:bookmarkStart w:id="5032" w:name="_Toc448829937"/>
        <w:bookmarkStart w:id="5033" w:name="_Toc448847482"/>
        <w:bookmarkStart w:id="5034" w:name="_Toc448850787"/>
        <w:bookmarkStart w:id="5035" w:name="_Toc448856828"/>
        <w:bookmarkStart w:id="5036" w:name="_Toc448857065"/>
        <w:bookmarkEnd w:id="5032"/>
        <w:bookmarkEnd w:id="5033"/>
        <w:bookmarkEnd w:id="5034"/>
        <w:bookmarkEnd w:id="5035"/>
        <w:bookmarkEnd w:id="5036"/>
      </w:tr>
      <w:tr w:rsidR="00AF52AD" w:rsidRPr="007061F7" w:rsidDel="003609EE" w14:paraId="1A4EF0E7" w14:textId="1732138D" w:rsidTr="00DF3C9A">
        <w:trPr>
          <w:del w:id="5037" w:author="Kate Boardman" w:date="2016-04-19T11:37:00Z"/>
        </w:trPr>
        <w:tc>
          <w:tcPr>
            <w:tcW w:w="4945" w:type="dxa"/>
          </w:tcPr>
          <w:p w14:paraId="466CF5B8" w14:textId="6476F5E8" w:rsidR="00AF52AD" w:rsidRPr="00101BE7" w:rsidDel="003609EE" w:rsidRDefault="00AF52AD" w:rsidP="00DF3C9A">
            <w:pPr>
              <w:pStyle w:val="CellBody"/>
              <w:rPr>
                <w:del w:id="5038" w:author="Kate Boardman" w:date="2016-04-19T11:37:00Z"/>
                <w:sz w:val="22"/>
                <w:szCs w:val="22"/>
              </w:rPr>
            </w:pPr>
            <w:del w:id="5039" w:author="Kate Boardman" w:date="2016-04-19T11:37:00Z">
              <w:r w:rsidRPr="00101BE7" w:rsidDel="003609EE">
                <w:rPr>
                  <w:sz w:val="22"/>
                  <w:szCs w:val="22"/>
                </w:rPr>
                <w:delText>AC request: if CD bus is used and from an agent with unique ownership, update reference memory with CDDATA.</w:delText>
              </w:r>
              <w:bookmarkStart w:id="5040" w:name="_Toc448829938"/>
              <w:bookmarkStart w:id="5041" w:name="_Toc448847483"/>
              <w:bookmarkStart w:id="5042" w:name="_Toc448850788"/>
              <w:bookmarkStart w:id="5043" w:name="_Toc448856829"/>
              <w:bookmarkStart w:id="5044" w:name="_Toc448857066"/>
              <w:bookmarkEnd w:id="5040"/>
              <w:bookmarkEnd w:id="5041"/>
              <w:bookmarkEnd w:id="5042"/>
              <w:bookmarkEnd w:id="5043"/>
              <w:bookmarkEnd w:id="5044"/>
            </w:del>
          </w:p>
        </w:tc>
        <w:tc>
          <w:tcPr>
            <w:tcW w:w="2610" w:type="dxa"/>
          </w:tcPr>
          <w:p w14:paraId="5D1B6BE2" w14:textId="42C4A87D" w:rsidR="00AF52AD" w:rsidRPr="00101BE7" w:rsidDel="003609EE" w:rsidRDefault="00AF52AD" w:rsidP="00DF3C9A">
            <w:pPr>
              <w:pStyle w:val="CellBody"/>
              <w:rPr>
                <w:del w:id="5045" w:author="Kate Boardman" w:date="2016-04-19T11:37:00Z"/>
                <w:sz w:val="22"/>
                <w:szCs w:val="22"/>
              </w:rPr>
            </w:pPr>
            <w:del w:id="5046" w:author="Kate Boardman" w:date="2016-04-19T11:37:00Z">
              <w:r w:rsidRPr="00101BE7" w:rsidDel="003609EE">
                <w:rPr>
                  <w:sz w:val="22"/>
                  <w:szCs w:val="22"/>
                </w:rPr>
                <w:delText>ACE master bridge</w:delText>
              </w:r>
              <w:bookmarkStart w:id="5047" w:name="_Toc448829939"/>
              <w:bookmarkStart w:id="5048" w:name="_Toc448847484"/>
              <w:bookmarkStart w:id="5049" w:name="_Toc448850789"/>
              <w:bookmarkStart w:id="5050" w:name="_Toc448856830"/>
              <w:bookmarkStart w:id="5051" w:name="_Toc448857067"/>
              <w:bookmarkEnd w:id="5047"/>
              <w:bookmarkEnd w:id="5048"/>
              <w:bookmarkEnd w:id="5049"/>
              <w:bookmarkEnd w:id="5050"/>
              <w:bookmarkEnd w:id="5051"/>
            </w:del>
          </w:p>
        </w:tc>
        <w:tc>
          <w:tcPr>
            <w:tcW w:w="1795" w:type="dxa"/>
          </w:tcPr>
          <w:p w14:paraId="0006A75B" w14:textId="0D8089C5" w:rsidR="00AF52AD" w:rsidRPr="00101BE7" w:rsidDel="003609EE" w:rsidRDefault="00AF52AD" w:rsidP="00DF3C9A">
            <w:pPr>
              <w:pStyle w:val="CellBody"/>
              <w:rPr>
                <w:del w:id="5052" w:author="Kate Boardman" w:date="2016-04-19T11:37:00Z"/>
                <w:sz w:val="22"/>
                <w:szCs w:val="22"/>
              </w:rPr>
            </w:pPr>
            <w:del w:id="5053" w:author="Kate Boardman" w:date="2016-04-19T11:37:00Z">
              <w:r w:rsidRPr="00101BE7" w:rsidDel="003609EE">
                <w:rPr>
                  <w:sz w:val="22"/>
                  <w:szCs w:val="22"/>
                </w:rPr>
                <w:delText>Functional</w:delText>
              </w:r>
              <w:bookmarkStart w:id="5054" w:name="_Toc448829940"/>
              <w:bookmarkStart w:id="5055" w:name="_Toc448847485"/>
              <w:bookmarkStart w:id="5056" w:name="_Toc448850790"/>
              <w:bookmarkStart w:id="5057" w:name="_Toc448856831"/>
              <w:bookmarkStart w:id="5058" w:name="_Toc448857068"/>
              <w:bookmarkEnd w:id="5054"/>
              <w:bookmarkEnd w:id="5055"/>
              <w:bookmarkEnd w:id="5056"/>
              <w:bookmarkEnd w:id="5057"/>
              <w:bookmarkEnd w:id="5058"/>
            </w:del>
          </w:p>
        </w:tc>
        <w:bookmarkStart w:id="5059" w:name="_Toc448829941"/>
        <w:bookmarkStart w:id="5060" w:name="_Toc448847486"/>
        <w:bookmarkStart w:id="5061" w:name="_Toc448850791"/>
        <w:bookmarkStart w:id="5062" w:name="_Toc448856832"/>
        <w:bookmarkStart w:id="5063" w:name="_Toc448857069"/>
        <w:bookmarkEnd w:id="5059"/>
        <w:bookmarkEnd w:id="5060"/>
        <w:bookmarkEnd w:id="5061"/>
        <w:bookmarkEnd w:id="5062"/>
        <w:bookmarkEnd w:id="5063"/>
      </w:tr>
      <w:tr w:rsidR="00AF52AD" w:rsidRPr="007061F7" w:rsidDel="003609EE" w14:paraId="7438153C" w14:textId="6A8C9594" w:rsidTr="00DF3C9A">
        <w:trPr>
          <w:del w:id="5064" w:author="Kate Boardman" w:date="2016-04-19T11:37:00Z"/>
        </w:trPr>
        <w:tc>
          <w:tcPr>
            <w:tcW w:w="4945" w:type="dxa"/>
          </w:tcPr>
          <w:p w14:paraId="617C9327" w14:textId="7724B88C" w:rsidR="00AF52AD" w:rsidRPr="00101BE7" w:rsidDel="003609EE" w:rsidRDefault="00AF52AD" w:rsidP="00DF3C9A">
            <w:pPr>
              <w:pStyle w:val="CellBody"/>
              <w:rPr>
                <w:del w:id="5065" w:author="Kate Boardman" w:date="2016-04-19T11:37:00Z"/>
                <w:sz w:val="22"/>
                <w:szCs w:val="22"/>
              </w:rPr>
            </w:pPr>
            <w:del w:id="5066" w:author="Kate Boardman" w:date="2016-04-19T11:37:00Z">
              <w:r w:rsidRPr="00101BE7" w:rsidDel="003609EE">
                <w:rPr>
                  <w:sz w:val="22"/>
                  <w:szCs w:val="22"/>
                </w:rPr>
                <w:delText>Check that address is cache-line aligned.</w:delText>
              </w:r>
              <w:bookmarkStart w:id="5067" w:name="_Toc448829942"/>
              <w:bookmarkStart w:id="5068" w:name="_Toc448847487"/>
              <w:bookmarkStart w:id="5069" w:name="_Toc448850792"/>
              <w:bookmarkStart w:id="5070" w:name="_Toc448856833"/>
              <w:bookmarkStart w:id="5071" w:name="_Toc448857070"/>
              <w:bookmarkEnd w:id="5067"/>
              <w:bookmarkEnd w:id="5068"/>
              <w:bookmarkEnd w:id="5069"/>
              <w:bookmarkEnd w:id="5070"/>
              <w:bookmarkEnd w:id="5071"/>
            </w:del>
          </w:p>
        </w:tc>
        <w:tc>
          <w:tcPr>
            <w:tcW w:w="2610" w:type="dxa"/>
          </w:tcPr>
          <w:p w14:paraId="0326205F" w14:textId="56C8D921" w:rsidR="00AF52AD" w:rsidRPr="00101BE7" w:rsidDel="003609EE" w:rsidRDefault="00AF52AD" w:rsidP="00DF3C9A">
            <w:pPr>
              <w:pStyle w:val="CellBody"/>
              <w:rPr>
                <w:del w:id="5072" w:author="Kate Boardman" w:date="2016-04-19T11:37:00Z"/>
                <w:sz w:val="22"/>
                <w:szCs w:val="22"/>
              </w:rPr>
            </w:pPr>
            <w:del w:id="5073" w:author="Kate Boardman" w:date="2016-04-19T11:37:00Z">
              <w:r w:rsidRPr="00101BE7" w:rsidDel="003609EE">
                <w:rPr>
                  <w:sz w:val="22"/>
                  <w:szCs w:val="22"/>
                </w:rPr>
                <w:delText>ACE master bridge</w:delText>
              </w:r>
              <w:bookmarkStart w:id="5074" w:name="_Toc448829943"/>
              <w:bookmarkStart w:id="5075" w:name="_Toc448847488"/>
              <w:bookmarkStart w:id="5076" w:name="_Toc448850793"/>
              <w:bookmarkStart w:id="5077" w:name="_Toc448856834"/>
              <w:bookmarkStart w:id="5078" w:name="_Toc448857071"/>
              <w:bookmarkEnd w:id="5074"/>
              <w:bookmarkEnd w:id="5075"/>
              <w:bookmarkEnd w:id="5076"/>
              <w:bookmarkEnd w:id="5077"/>
              <w:bookmarkEnd w:id="5078"/>
            </w:del>
          </w:p>
        </w:tc>
        <w:tc>
          <w:tcPr>
            <w:tcW w:w="1795" w:type="dxa"/>
          </w:tcPr>
          <w:p w14:paraId="68B49EAC" w14:textId="723EB402" w:rsidR="00AF52AD" w:rsidRPr="00101BE7" w:rsidDel="003609EE" w:rsidRDefault="00AF52AD" w:rsidP="00DF3C9A">
            <w:pPr>
              <w:pStyle w:val="CellBody"/>
              <w:rPr>
                <w:del w:id="5079" w:author="Kate Boardman" w:date="2016-04-19T11:37:00Z"/>
                <w:sz w:val="22"/>
                <w:szCs w:val="22"/>
              </w:rPr>
            </w:pPr>
            <w:del w:id="5080" w:author="Kate Boardman" w:date="2016-04-19T11:37:00Z">
              <w:r w:rsidRPr="00101BE7" w:rsidDel="003609EE">
                <w:rPr>
                  <w:sz w:val="22"/>
                  <w:szCs w:val="22"/>
                </w:rPr>
                <w:delText>Protocol</w:delText>
              </w:r>
              <w:bookmarkStart w:id="5081" w:name="_Toc448829944"/>
              <w:bookmarkStart w:id="5082" w:name="_Toc448847489"/>
              <w:bookmarkStart w:id="5083" w:name="_Toc448850794"/>
              <w:bookmarkStart w:id="5084" w:name="_Toc448856835"/>
              <w:bookmarkStart w:id="5085" w:name="_Toc448857072"/>
              <w:bookmarkEnd w:id="5081"/>
              <w:bookmarkEnd w:id="5082"/>
              <w:bookmarkEnd w:id="5083"/>
              <w:bookmarkEnd w:id="5084"/>
              <w:bookmarkEnd w:id="5085"/>
            </w:del>
          </w:p>
        </w:tc>
        <w:bookmarkStart w:id="5086" w:name="_Toc448829945"/>
        <w:bookmarkStart w:id="5087" w:name="_Toc448847490"/>
        <w:bookmarkStart w:id="5088" w:name="_Toc448850795"/>
        <w:bookmarkStart w:id="5089" w:name="_Toc448856836"/>
        <w:bookmarkStart w:id="5090" w:name="_Toc448857073"/>
        <w:bookmarkEnd w:id="5086"/>
        <w:bookmarkEnd w:id="5087"/>
        <w:bookmarkEnd w:id="5088"/>
        <w:bookmarkEnd w:id="5089"/>
        <w:bookmarkEnd w:id="5090"/>
      </w:tr>
      <w:tr w:rsidR="00AF52AD" w:rsidRPr="007061F7" w:rsidDel="003609EE" w14:paraId="64087623" w14:textId="56C2D33A" w:rsidTr="00DF3C9A">
        <w:trPr>
          <w:del w:id="5091" w:author="Kate Boardman" w:date="2016-04-19T11:37:00Z"/>
        </w:trPr>
        <w:tc>
          <w:tcPr>
            <w:tcW w:w="4945" w:type="dxa"/>
          </w:tcPr>
          <w:p w14:paraId="26938D18" w14:textId="2E533B7D" w:rsidR="00AF52AD" w:rsidRPr="00101BE7" w:rsidDel="003609EE" w:rsidRDefault="00AF52AD" w:rsidP="00DF3C9A">
            <w:pPr>
              <w:pStyle w:val="CellBody"/>
              <w:rPr>
                <w:del w:id="5092" w:author="Kate Boardman" w:date="2016-04-19T11:37:00Z"/>
                <w:sz w:val="22"/>
                <w:szCs w:val="22"/>
              </w:rPr>
            </w:pPr>
            <w:del w:id="5093" w:author="Kate Boardman" w:date="2016-04-19T11:37:00Z">
              <w:r w:rsidRPr="00101BE7" w:rsidDel="003609EE">
                <w:rPr>
                  <w:sz w:val="22"/>
                  <w:szCs w:val="22"/>
                </w:rPr>
                <w:delText>Check that at most one agent has unique ownership of a line.</w:delText>
              </w:r>
              <w:bookmarkStart w:id="5094" w:name="_Toc448829946"/>
              <w:bookmarkStart w:id="5095" w:name="_Toc448847491"/>
              <w:bookmarkStart w:id="5096" w:name="_Toc448850796"/>
              <w:bookmarkStart w:id="5097" w:name="_Toc448856837"/>
              <w:bookmarkStart w:id="5098" w:name="_Toc448857074"/>
              <w:bookmarkEnd w:id="5094"/>
              <w:bookmarkEnd w:id="5095"/>
              <w:bookmarkEnd w:id="5096"/>
              <w:bookmarkEnd w:id="5097"/>
              <w:bookmarkEnd w:id="5098"/>
            </w:del>
          </w:p>
        </w:tc>
        <w:tc>
          <w:tcPr>
            <w:tcW w:w="2610" w:type="dxa"/>
          </w:tcPr>
          <w:p w14:paraId="05989396" w14:textId="7A0F1A04" w:rsidR="00AF52AD" w:rsidRPr="00101BE7" w:rsidDel="003609EE" w:rsidRDefault="00AF52AD" w:rsidP="00DF3C9A">
            <w:pPr>
              <w:pStyle w:val="CellBody"/>
              <w:rPr>
                <w:del w:id="5099" w:author="Kate Boardman" w:date="2016-04-19T11:37:00Z"/>
                <w:sz w:val="22"/>
                <w:szCs w:val="22"/>
              </w:rPr>
            </w:pPr>
            <w:del w:id="5100" w:author="Kate Boardman" w:date="2016-04-19T11:37:00Z">
              <w:r w:rsidRPr="00101BE7" w:rsidDel="003609EE">
                <w:rPr>
                  <w:sz w:val="22"/>
                  <w:szCs w:val="22"/>
                </w:rPr>
                <w:delText>ACE master bridge</w:delText>
              </w:r>
              <w:bookmarkStart w:id="5101" w:name="_Toc448829947"/>
              <w:bookmarkStart w:id="5102" w:name="_Toc448847492"/>
              <w:bookmarkStart w:id="5103" w:name="_Toc448850797"/>
              <w:bookmarkStart w:id="5104" w:name="_Toc448856838"/>
              <w:bookmarkStart w:id="5105" w:name="_Toc448857075"/>
              <w:bookmarkEnd w:id="5101"/>
              <w:bookmarkEnd w:id="5102"/>
              <w:bookmarkEnd w:id="5103"/>
              <w:bookmarkEnd w:id="5104"/>
              <w:bookmarkEnd w:id="5105"/>
            </w:del>
          </w:p>
        </w:tc>
        <w:tc>
          <w:tcPr>
            <w:tcW w:w="1795" w:type="dxa"/>
          </w:tcPr>
          <w:p w14:paraId="49628801" w14:textId="306611BA" w:rsidR="00AF52AD" w:rsidRPr="00101BE7" w:rsidDel="003609EE" w:rsidRDefault="00AF52AD" w:rsidP="00DF3C9A">
            <w:pPr>
              <w:pStyle w:val="CellBody"/>
              <w:rPr>
                <w:del w:id="5106" w:author="Kate Boardman" w:date="2016-04-19T11:37:00Z"/>
                <w:sz w:val="22"/>
                <w:szCs w:val="22"/>
              </w:rPr>
            </w:pPr>
            <w:del w:id="5107" w:author="Kate Boardman" w:date="2016-04-19T11:37:00Z">
              <w:r w:rsidRPr="00101BE7" w:rsidDel="003609EE">
                <w:rPr>
                  <w:sz w:val="22"/>
                  <w:szCs w:val="22"/>
                </w:rPr>
                <w:delText>Protocol</w:delText>
              </w:r>
              <w:bookmarkStart w:id="5108" w:name="_Toc448829948"/>
              <w:bookmarkStart w:id="5109" w:name="_Toc448847493"/>
              <w:bookmarkStart w:id="5110" w:name="_Toc448850798"/>
              <w:bookmarkStart w:id="5111" w:name="_Toc448856839"/>
              <w:bookmarkStart w:id="5112" w:name="_Toc448857076"/>
              <w:bookmarkEnd w:id="5108"/>
              <w:bookmarkEnd w:id="5109"/>
              <w:bookmarkEnd w:id="5110"/>
              <w:bookmarkEnd w:id="5111"/>
              <w:bookmarkEnd w:id="5112"/>
            </w:del>
          </w:p>
        </w:tc>
        <w:bookmarkStart w:id="5113" w:name="_Toc448829949"/>
        <w:bookmarkStart w:id="5114" w:name="_Toc448847494"/>
        <w:bookmarkStart w:id="5115" w:name="_Toc448850799"/>
        <w:bookmarkStart w:id="5116" w:name="_Toc448856840"/>
        <w:bookmarkStart w:id="5117" w:name="_Toc448857077"/>
        <w:bookmarkEnd w:id="5113"/>
        <w:bookmarkEnd w:id="5114"/>
        <w:bookmarkEnd w:id="5115"/>
        <w:bookmarkEnd w:id="5116"/>
        <w:bookmarkEnd w:id="5117"/>
      </w:tr>
      <w:tr w:rsidR="00AF52AD" w:rsidRPr="007061F7" w:rsidDel="003609EE" w14:paraId="7E7AC7EE" w14:textId="18EF4AF6" w:rsidTr="00DF3C9A">
        <w:trPr>
          <w:del w:id="5118" w:author="Kate Boardman" w:date="2016-04-19T11:37:00Z"/>
        </w:trPr>
        <w:tc>
          <w:tcPr>
            <w:tcW w:w="4945" w:type="dxa"/>
          </w:tcPr>
          <w:p w14:paraId="33A90C82" w14:textId="0B2E3CED" w:rsidR="00AF52AD" w:rsidRPr="00101BE7" w:rsidDel="003609EE" w:rsidRDefault="00AF52AD" w:rsidP="00DF3C9A">
            <w:pPr>
              <w:pStyle w:val="CellBody"/>
              <w:rPr>
                <w:del w:id="5119" w:author="Kate Boardman" w:date="2016-04-19T11:37:00Z"/>
                <w:sz w:val="22"/>
                <w:szCs w:val="22"/>
              </w:rPr>
            </w:pPr>
            <w:del w:id="5120" w:author="Kate Boardman" w:date="2016-04-19T11:37:00Z">
              <w:r w:rsidRPr="00101BE7" w:rsidDel="003609EE">
                <w:rPr>
                  <w:sz w:val="22"/>
                  <w:szCs w:val="22"/>
                </w:rPr>
                <w:delText>Check that at most one agent has a line in dirty state.</w:delText>
              </w:r>
              <w:bookmarkStart w:id="5121" w:name="_Toc448829950"/>
              <w:bookmarkStart w:id="5122" w:name="_Toc448847495"/>
              <w:bookmarkStart w:id="5123" w:name="_Toc448850800"/>
              <w:bookmarkStart w:id="5124" w:name="_Toc448856841"/>
              <w:bookmarkStart w:id="5125" w:name="_Toc448857078"/>
              <w:bookmarkEnd w:id="5121"/>
              <w:bookmarkEnd w:id="5122"/>
              <w:bookmarkEnd w:id="5123"/>
              <w:bookmarkEnd w:id="5124"/>
              <w:bookmarkEnd w:id="5125"/>
            </w:del>
          </w:p>
        </w:tc>
        <w:tc>
          <w:tcPr>
            <w:tcW w:w="2610" w:type="dxa"/>
          </w:tcPr>
          <w:p w14:paraId="7751B15D" w14:textId="07E4164F" w:rsidR="00AF52AD" w:rsidRPr="00101BE7" w:rsidDel="003609EE" w:rsidRDefault="00AF52AD" w:rsidP="00DF3C9A">
            <w:pPr>
              <w:pStyle w:val="CellBody"/>
              <w:rPr>
                <w:del w:id="5126" w:author="Kate Boardman" w:date="2016-04-19T11:37:00Z"/>
                <w:sz w:val="22"/>
                <w:szCs w:val="22"/>
              </w:rPr>
            </w:pPr>
            <w:del w:id="5127" w:author="Kate Boardman" w:date="2016-04-19T11:37:00Z">
              <w:r w:rsidRPr="00101BE7" w:rsidDel="003609EE">
                <w:rPr>
                  <w:sz w:val="22"/>
                  <w:szCs w:val="22"/>
                </w:rPr>
                <w:delText>ACE master bridge</w:delText>
              </w:r>
              <w:bookmarkStart w:id="5128" w:name="_Toc448829951"/>
              <w:bookmarkStart w:id="5129" w:name="_Toc448847496"/>
              <w:bookmarkStart w:id="5130" w:name="_Toc448850801"/>
              <w:bookmarkStart w:id="5131" w:name="_Toc448856842"/>
              <w:bookmarkStart w:id="5132" w:name="_Toc448857079"/>
              <w:bookmarkEnd w:id="5128"/>
              <w:bookmarkEnd w:id="5129"/>
              <w:bookmarkEnd w:id="5130"/>
              <w:bookmarkEnd w:id="5131"/>
              <w:bookmarkEnd w:id="5132"/>
            </w:del>
          </w:p>
        </w:tc>
        <w:tc>
          <w:tcPr>
            <w:tcW w:w="1795" w:type="dxa"/>
          </w:tcPr>
          <w:p w14:paraId="140E2A55" w14:textId="54388FBE" w:rsidR="00AF52AD" w:rsidRPr="00101BE7" w:rsidDel="003609EE" w:rsidRDefault="00AF52AD" w:rsidP="00DF3C9A">
            <w:pPr>
              <w:pStyle w:val="CellBody"/>
              <w:rPr>
                <w:del w:id="5133" w:author="Kate Boardman" w:date="2016-04-19T11:37:00Z"/>
                <w:sz w:val="22"/>
                <w:szCs w:val="22"/>
              </w:rPr>
            </w:pPr>
            <w:del w:id="5134" w:author="Kate Boardman" w:date="2016-04-19T11:37:00Z">
              <w:r w:rsidRPr="00101BE7" w:rsidDel="003609EE">
                <w:rPr>
                  <w:sz w:val="22"/>
                  <w:szCs w:val="22"/>
                </w:rPr>
                <w:delText>Protocol</w:delText>
              </w:r>
              <w:bookmarkStart w:id="5135" w:name="_Toc448829952"/>
              <w:bookmarkStart w:id="5136" w:name="_Toc448847497"/>
              <w:bookmarkStart w:id="5137" w:name="_Toc448850802"/>
              <w:bookmarkStart w:id="5138" w:name="_Toc448856843"/>
              <w:bookmarkStart w:id="5139" w:name="_Toc448857080"/>
              <w:bookmarkEnd w:id="5135"/>
              <w:bookmarkEnd w:id="5136"/>
              <w:bookmarkEnd w:id="5137"/>
              <w:bookmarkEnd w:id="5138"/>
              <w:bookmarkEnd w:id="5139"/>
            </w:del>
          </w:p>
        </w:tc>
        <w:bookmarkStart w:id="5140" w:name="_Toc448829953"/>
        <w:bookmarkStart w:id="5141" w:name="_Toc448847498"/>
        <w:bookmarkStart w:id="5142" w:name="_Toc448850803"/>
        <w:bookmarkStart w:id="5143" w:name="_Toc448856844"/>
        <w:bookmarkStart w:id="5144" w:name="_Toc448857081"/>
        <w:bookmarkEnd w:id="5140"/>
        <w:bookmarkEnd w:id="5141"/>
        <w:bookmarkEnd w:id="5142"/>
        <w:bookmarkEnd w:id="5143"/>
        <w:bookmarkEnd w:id="5144"/>
      </w:tr>
      <w:tr w:rsidR="00AF52AD" w:rsidRPr="007061F7" w:rsidDel="003609EE" w14:paraId="12A1A60C" w14:textId="65A17837" w:rsidTr="00DF3C9A">
        <w:trPr>
          <w:del w:id="5145" w:author="Kate Boardman" w:date="2016-04-19T11:37:00Z"/>
        </w:trPr>
        <w:tc>
          <w:tcPr>
            <w:tcW w:w="4945" w:type="dxa"/>
          </w:tcPr>
          <w:p w14:paraId="4754F97C" w14:textId="2F1B782A" w:rsidR="00AF52AD" w:rsidRPr="00101BE7" w:rsidDel="003609EE" w:rsidRDefault="00AF52AD" w:rsidP="00DF3C9A">
            <w:pPr>
              <w:pStyle w:val="CellBody"/>
              <w:rPr>
                <w:del w:id="5146" w:author="Kate Boardman" w:date="2016-04-19T11:37:00Z"/>
                <w:sz w:val="22"/>
                <w:szCs w:val="22"/>
              </w:rPr>
            </w:pPr>
            <w:del w:id="5147" w:author="Kate Boardman" w:date="2016-04-19T11:37:00Z">
              <w:r w:rsidRPr="00101BE7" w:rsidDel="003609EE">
                <w:rPr>
                  <w:sz w:val="22"/>
                  <w:szCs w:val="22"/>
                </w:rPr>
                <w:delText>Check that a line with unique ownership by one agent does not have cached copies in any state in the system.</w:delText>
              </w:r>
              <w:bookmarkStart w:id="5148" w:name="_Toc448829954"/>
              <w:bookmarkStart w:id="5149" w:name="_Toc448847499"/>
              <w:bookmarkStart w:id="5150" w:name="_Toc448850804"/>
              <w:bookmarkStart w:id="5151" w:name="_Toc448856845"/>
              <w:bookmarkStart w:id="5152" w:name="_Toc448857082"/>
              <w:bookmarkEnd w:id="5148"/>
              <w:bookmarkEnd w:id="5149"/>
              <w:bookmarkEnd w:id="5150"/>
              <w:bookmarkEnd w:id="5151"/>
              <w:bookmarkEnd w:id="5152"/>
            </w:del>
          </w:p>
        </w:tc>
        <w:tc>
          <w:tcPr>
            <w:tcW w:w="2610" w:type="dxa"/>
          </w:tcPr>
          <w:p w14:paraId="21F3E5FC" w14:textId="4BDDB0F5" w:rsidR="00AF52AD" w:rsidRPr="00101BE7" w:rsidDel="003609EE" w:rsidRDefault="00AF52AD" w:rsidP="00DF3C9A">
            <w:pPr>
              <w:pStyle w:val="CellBody"/>
              <w:rPr>
                <w:del w:id="5153" w:author="Kate Boardman" w:date="2016-04-19T11:37:00Z"/>
                <w:sz w:val="22"/>
                <w:szCs w:val="22"/>
              </w:rPr>
            </w:pPr>
            <w:del w:id="5154" w:author="Kate Boardman" w:date="2016-04-19T11:37:00Z">
              <w:r w:rsidRPr="00101BE7" w:rsidDel="003609EE">
                <w:rPr>
                  <w:sz w:val="22"/>
                  <w:szCs w:val="22"/>
                </w:rPr>
                <w:delText>ACE master bridge</w:delText>
              </w:r>
              <w:bookmarkStart w:id="5155" w:name="_Toc448829955"/>
              <w:bookmarkStart w:id="5156" w:name="_Toc448847500"/>
              <w:bookmarkStart w:id="5157" w:name="_Toc448850805"/>
              <w:bookmarkStart w:id="5158" w:name="_Toc448856846"/>
              <w:bookmarkStart w:id="5159" w:name="_Toc448857083"/>
              <w:bookmarkEnd w:id="5155"/>
              <w:bookmarkEnd w:id="5156"/>
              <w:bookmarkEnd w:id="5157"/>
              <w:bookmarkEnd w:id="5158"/>
              <w:bookmarkEnd w:id="5159"/>
            </w:del>
          </w:p>
        </w:tc>
        <w:tc>
          <w:tcPr>
            <w:tcW w:w="1795" w:type="dxa"/>
          </w:tcPr>
          <w:p w14:paraId="24CAC984" w14:textId="12DA8EB5" w:rsidR="00AF52AD" w:rsidRPr="00101BE7" w:rsidDel="003609EE" w:rsidRDefault="00AF52AD" w:rsidP="00DF3C9A">
            <w:pPr>
              <w:pStyle w:val="CellBody"/>
              <w:rPr>
                <w:del w:id="5160" w:author="Kate Boardman" w:date="2016-04-19T11:37:00Z"/>
                <w:sz w:val="22"/>
                <w:szCs w:val="22"/>
              </w:rPr>
            </w:pPr>
            <w:del w:id="5161" w:author="Kate Boardman" w:date="2016-04-19T11:37:00Z">
              <w:r w:rsidRPr="00101BE7" w:rsidDel="003609EE">
                <w:rPr>
                  <w:sz w:val="22"/>
                  <w:szCs w:val="22"/>
                </w:rPr>
                <w:delText>Protocol</w:delText>
              </w:r>
              <w:bookmarkStart w:id="5162" w:name="_Toc448829956"/>
              <w:bookmarkStart w:id="5163" w:name="_Toc448847501"/>
              <w:bookmarkStart w:id="5164" w:name="_Toc448850806"/>
              <w:bookmarkStart w:id="5165" w:name="_Toc448856847"/>
              <w:bookmarkStart w:id="5166" w:name="_Toc448857084"/>
              <w:bookmarkEnd w:id="5162"/>
              <w:bookmarkEnd w:id="5163"/>
              <w:bookmarkEnd w:id="5164"/>
              <w:bookmarkEnd w:id="5165"/>
              <w:bookmarkEnd w:id="5166"/>
            </w:del>
          </w:p>
        </w:tc>
        <w:bookmarkStart w:id="5167" w:name="_Toc448829957"/>
        <w:bookmarkStart w:id="5168" w:name="_Toc448847502"/>
        <w:bookmarkStart w:id="5169" w:name="_Toc448850807"/>
        <w:bookmarkStart w:id="5170" w:name="_Toc448856848"/>
        <w:bookmarkStart w:id="5171" w:name="_Toc448857085"/>
        <w:bookmarkEnd w:id="5167"/>
        <w:bookmarkEnd w:id="5168"/>
        <w:bookmarkEnd w:id="5169"/>
        <w:bookmarkEnd w:id="5170"/>
        <w:bookmarkEnd w:id="5171"/>
      </w:tr>
      <w:tr w:rsidR="00AF52AD" w:rsidRPr="007061F7" w:rsidDel="003609EE" w14:paraId="6500BDBD" w14:textId="7C5663CD" w:rsidTr="00DF3C9A">
        <w:trPr>
          <w:del w:id="5172" w:author="Kate Boardman" w:date="2016-04-19T11:37:00Z"/>
        </w:trPr>
        <w:tc>
          <w:tcPr>
            <w:tcW w:w="4945" w:type="dxa"/>
          </w:tcPr>
          <w:p w14:paraId="5E6BCCB6" w14:textId="1D487555" w:rsidR="00AF52AD" w:rsidRPr="00101BE7" w:rsidDel="003609EE" w:rsidRDefault="00AF52AD" w:rsidP="00DF3C9A">
            <w:pPr>
              <w:pStyle w:val="CellBody"/>
              <w:rPr>
                <w:del w:id="5173" w:author="Kate Boardman" w:date="2016-04-19T11:37:00Z"/>
                <w:sz w:val="22"/>
                <w:szCs w:val="22"/>
              </w:rPr>
            </w:pPr>
            <w:del w:id="5174" w:author="Kate Boardman" w:date="2016-04-19T11:37:00Z">
              <w:r w:rsidRPr="00101BE7" w:rsidDel="003609EE">
                <w:rPr>
                  <w:sz w:val="22"/>
                  <w:szCs w:val="22"/>
                </w:rPr>
                <w:delText>Check that upon arrival or RRESP of a MakeInvalid request, the line is not cached anywhere in the system.</w:delText>
              </w:r>
              <w:bookmarkStart w:id="5175" w:name="_Toc448829958"/>
              <w:bookmarkStart w:id="5176" w:name="_Toc448847503"/>
              <w:bookmarkStart w:id="5177" w:name="_Toc448850808"/>
              <w:bookmarkStart w:id="5178" w:name="_Toc448856849"/>
              <w:bookmarkStart w:id="5179" w:name="_Toc448857086"/>
              <w:bookmarkEnd w:id="5175"/>
              <w:bookmarkEnd w:id="5176"/>
              <w:bookmarkEnd w:id="5177"/>
              <w:bookmarkEnd w:id="5178"/>
              <w:bookmarkEnd w:id="5179"/>
            </w:del>
          </w:p>
        </w:tc>
        <w:tc>
          <w:tcPr>
            <w:tcW w:w="2610" w:type="dxa"/>
          </w:tcPr>
          <w:p w14:paraId="68993E5A" w14:textId="7FCA0A61" w:rsidR="00AF52AD" w:rsidRPr="00101BE7" w:rsidDel="003609EE" w:rsidRDefault="00AF52AD" w:rsidP="00DF3C9A">
            <w:pPr>
              <w:pStyle w:val="CellBody"/>
              <w:rPr>
                <w:del w:id="5180" w:author="Kate Boardman" w:date="2016-04-19T11:37:00Z"/>
                <w:sz w:val="22"/>
                <w:szCs w:val="22"/>
              </w:rPr>
            </w:pPr>
            <w:del w:id="5181" w:author="Kate Boardman" w:date="2016-04-19T11:37:00Z">
              <w:r w:rsidRPr="00101BE7" w:rsidDel="003609EE">
                <w:rPr>
                  <w:sz w:val="22"/>
                  <w:szCs w:val="22"/>
                </w:rPr>
                <w:delText>ACE master bridge</w:delText>
              </w:r>
              <w:bookmarkStart w:id="5182" w:name="_Toc448829959"/>
              <w:bookmarkStart w:id="5183" w:name="_Toc448847504"/>
              <w:bookmarkStart w:id="5184" w:name="_Toc448850809"/>
              <w:bookmarkStart w:id="5185" w:name="_Toc448856850"/>
              <w:bookmarkStart w:id="5186" w:name="_Toc448857087"/>
              <w:bookmarkEnd w:id="5182"/>
              <w:bookmarkEnd w:id="5183"/>
              <w:bookmarkEnd w:id="5184"/>
              <w:bookmarkEnd w:id="5185"/>
              <w:bookmarkEnd w:id="5186"/>
            </w:del>
          </w:p>
        </w:tc>
        <w:tc>
          <w:tcPr>
            <w:tcW w:w="1795" w:type="dxa"/>
          </w:tcPr>
          <w:p w14:paraId="59F9F389" w14:textId="04FD168A" w:rsidR="00AF52AD" w:rsidRPr="00101BE7" w:rsidDel="003609EE" w:rsidRDefault="00AF52AD" w:rsidP="00DF3C9A">
            <w:pPr>
              <w:pStyle w:val="CellBody"/>
              <w:rPr>
                <w:del w:id="5187" w:author="Kate Boardman" w:date="2016-04-19T11:37:00Z"/>
                <w:sz w:val="22"/>
                <w:szCs w:val="22"/>
              </w:rPr>
            </w:pPr>
            <w:del w:id="5188" w:author="Kate Boardman" w:date="2016-04-19T11:37:00Z">
              <w:r w:rsidRPr="00101BE7" w:rsidDel="003609EE">
                <w:rPr>
                  <w:sz w:val="22"/>
                  <w:szCs w:val="22"/>
                </w:rPr>
                <w:delText>Protocol</w:delText>
              </w:r>
              <w:bookmarkStart w:id="5189" w:name="_Toc448829960"/>
              <w:bookmarkStart w:id="5190" w:name="_Toc448847505"/>
              <w:bookmarkStart w:id="5191" w:name="_Toc448850810"/>
              <w:bookmarkStart w:id="5192" w:name="_Toc448856851"/>
              <w:bookmarkStart w:id="5193" w:name="_Toc448857088"/>
              <w:bookmarkEnd w:id="5189"/>
              <w:bookmarkEnd w:id="5190"/>
              <w:bookmarkEnd w:id="5191"/>
              <w:bookmarkEnd w:id="5192"/>
              <w:bookmarkEnd w:id="5193"/>
            </w:del>
          </w:p>
        </w:tc>
        <w:bookmarkStart w:id="5194" w:name="_Toc448829961"/>
        <w:bookmarkStart w:id="5195" w:name="_Toc448847506"/>
        <w:bookmarkStart w:id="5196" w:name="_Toc448850811"/>
        <w:bookmarkStart w:id="5197" w:name="_Toc448856852"/>
        <w:bookmarkStart w:id="5198" w:name="_Toc448857089"/>
        <w:bookmarkEnd w:id="5194"/>
        <w:bookmarkEnd w:id="5195"/>
        <w:bookmarkEnd w:id="5196"/>
        <w:bookmarkEnd w:id="5197"/>
        <w:bookmarkEnd w:id="5198"/>
      </w:tr>
      <w:tr w:rsidR="00AF52AD" w:rsidRPr="007061F7" w:rsidDel="003609EE" w14:paraId="2861F844" w14:textId="7AC182B5" w:rsidTr="00DF3C9A">
        <w:trPr>
          <w:del w:id="5199" w:author="Kate Boardman" w:date="2016-04-19T11:37:00Z"/>
        </w:trPr>
        <w:tc>
          <w:tcPr>
            <w:tcW w:w="4945" w:type="dxa"/>
          </w:tcPr>
          <w:p w14:paraId="687BD5DF" w14:textId="14DA44BF" w:rsidR="00AF52AD" w:rsidRPr="00101BE7" w:rsidDel="003609EE" w:rsidRDefault="00AF52AD" w:rsidP="00DF3C9A">
            <w:pPr>
              <w:pStyle w:val="CellBody"/>
              <w:rPr>
                <w:del w:id="5200" w:author="Kate Boardman" w:date="2016-04-19T11:37:00Z"/>
                <w:sz w:val="22"/>
                <w:szCs w:val="22"/>
              </w:rPr>
            </w:pPr>
            <w:del w:id="5201" w:author="Kate Boardman" w:date="2016-04-19T11:37:00Z">
              <w:r w:rsidRPr="00101BE7" w:rsidDel="003609EE">
                <w:rPr>
                  <w:sz w:val="22"/>
                  <w:szCs w:val="22"/>
                </w:rPr>
                <w:delText>IO coherent write: update reference memory with WDATA</w:delText>
              </w:r>
              <w:bookmarkStart w:id="5202" w:name="_Toc448829962"/>
              <w:bookmarkStart w:id="5203" w:name="_Toc448847507"/>
              <w:bookmarkStart w:id="5204" w:name="_Toc448850812"/>
              <w:bookmarkStart w:id="5205" w:name="_Toc448856853"/>
              <w:bookmarkStart w:id="5206" w:name="_Toc448857090"/>
              <w:bookmarkEnd w:id="5202"/>
              <w:bookmarkEnd w:id="5203"/>
              <w:bookmarkEnd w:id="5204"/>
              <w:bookmarkEnd w:id="5205"/>
              <w:bookmarkEnd w:id="5206"/>
            </w:del>
          </w:p>
        </w:tc>
        <w:tc>
          <w:tcPr>
            <w:tcW w:w="2610" w:type="dxa"/>
          </w:tcPr>
          <w:p w14:paraId="71C8C086" w14:textId="5C884B97" w:rsidR="00AF52AD" w:rsidRPr="00101BE7" w:rsidDel="003609EE" w:rsidRDefault="00B04785" w:rsidP="00DF3C9A">
            <w:pPr>
              <w:pStyle w:val="CellBody"/>
              <w:rPr>
                <w:del w:id="5207" w:author="Kate Boardman" w:date="2016-04-19T11:37:00Z"/>
                <w:sz w:val="22"/>
                <w:szCs w:val="22"/>
              </w:rPr>
            </w:pPr>
            <w:del w:id="5208" w:author="Kate Boardman" w:date="2016-04-19T11:37:00Z">
              <w:r w:rsidRPr="00101BE7" w:rsidDel="003609EE">
                <w:rPr>
                  <w:sz w:val="22"/>
                  <w:szCs w:val="22"/>
                </w:rPr>
                <w:delText>IOC</w:delText>
              </w:r>
              <w:r w:rsidR="00AF52AD" w:rsidRPr="00101BE7" w:rsidDel="003609EE">
                <w:rPr>
                  <w:sz w:val="22"/>
                  <w:szCs w:val="22"/>
                </w:rPr>
                <w:delText>B</w:delText>
              </w:r>
              <w:bookmarkStart w:id="5209" w:name="_Toc448829963"/>
              <w:bookmarkStart w:id="5210" w:name="_Toc448847508"/>
              <w:bookmarkStart w:id="5211" w:name="_Toc448850813"/>
              <w:bookmarkStart w:id="5212" w:name="_Toc448856854"/>
              <w:bookmarkStart w:id="5213" w:name="_Toc448857091"/>
              <w:bookmarkEnd w:id="5209"/>
              <w:bookmarkEnd w:id="5210"/>
              <w:bookmarkEnd w:id="5211"/>
              <w:bookmarkEnd w:id="5212"/>
              <w:bookmarkEnd w:id="5213"/>
            </w:del>
          </w:p>
        </w:tc>
        <w:tc>
          <w:tcPr>
            <w:tcW w:w="1795" w:type="dxa"/>
          </w:tcPr>
          <w:p w14:paraId="3D8EBFD4" w14:textId="73C8D5DD" w:rsidR="00AF52AD" w:rsidRPr="00101BE7" w:rsidDel="003609EE" w:rsidRDefault="00AF52AD" w:rsidP="00DF3C9A">
            <w:pPr>
              <w:pStyle w:val="CellBody"/>
              <w:rPr>
                <w:del w:id="5214" w:author="Kate Boardman" w:date="2016-04-19T11:37:00Z"/>
                <w:sz w:val="22"/>
                <w:szCs w:val="22"/>
              </w:rPr>
            </w:pPr>
            <w:del w:id="5215" w:author="Kate Boardman" w:date="2016-04-19T11:37:00Z">
              <w:r w:rsidRPr="00101BE7" w:rsidDel="003609EE">
                <w:rPr>
                  <w:sz w:val="22"/>
                  <w:szCs w:val="22"/>
                </w:rPr>
                <w:delText>Functional</w:delText>
              </w:r>
              <w:bookmarkStart w:id="5216" w:name="_Toc448829964"/>
              <w:bookmarkStart w:id="5217" w:name="_Toc448847509"/>
              <w:bookmarkStart w:id="5218" w:name="_Toc448850814"/>
              <w:bookmarkStart w:id="5219" w:name="_Toc448856855"/>
              <w:bookmarkStart w:id="5220" w:name="_Toc448857092"/>
              <w:bookmarkEnd w:id="5216"/>
              <w:bookmarkEnd w:id="5217"/>
              <w:bookmarkEnd w:id="5218"/>
              <w:bookmarkEnd w:id="5219"/>
              <w:bookmarkEnd w:id="5220"/>
            </w:del>
          </w:p>
        </w:tc>
        <w:bookmarkStart w:id="5221" w:name="_Toc448829965"/>
        <w:bookmarkStart w:id="5222" w:name="_Toc448847510"/>
        <w:bookmarkStart w:id="5223" w:name="_Toc448850815"/>
        <w:bookmarkStart w:id="5224" w:name="_Toc448856856"/>
        <w:bookmarkStart w:id="5225" w:name="_Toc448857093"/>
        <w:bookmarkEnd w:id="5221"/>
        <w:bookmarkEnd w:id="5222"/>
        <w:bookmarkEnd w:id="5223"/>
        <w:bookmarkEnd w:id="5224"/>
        <w:bookmarkEnd w:id="5225"/>
      </w:tr>
      <w:tr w:rsidR="00AF52AD" w:rsidRPr="007061F7" w:rsidDel="003609EE" w14:paraId="678B4042" w14:textId="4679DBF0" w:rsidTr="00DF3C9A">
        <w:trPr>
          <w:del w:id="5226" w:author="Kate Boardman" w:date="2016-04-19T11:37:00Z"/>
        </w:trPr>
        <w:tc>
          <w:tcPr>
            <w:tcW w:w="4945" w:type="dxa"/>
          </w:tcPr>
          <w:p w14:paraId="517E10C9" w14:textId="41F68D7D" w:rsidR="00AF52AD" w:rsidRPr="00101BE7" w:rsidDel="003609EE" w:rsidRDefault="00AF52AD" w:rsidP="00DF3C9A">
            <w:pPr>
              <w:pStyle w:val="CellBody"/>
              <w:rPr>
                <w:del w:id="5227" w:author="Kate Boardman" w:date="2016-04-19T11:37:00Z"/>
                <w:sz w:val="22"/>
                <w:szCs w:val="22"/>
              </w:rPr>
            </w:pPr>
            <w:del w:id="5228" w:author="Kate Boardman" w:date="2016-04-19T11:37:00Z">
              <w:r w:rsidRPr="00101BE7" w:rsidDel="003609EE">
                <w:rPr>
                  <w:sz w:val="22"/>
                  <w:szCs w:val="22"/>
                </w:rPr>
                <w:delText>IO coherent read: check data against reference model</w:delText>
              </w:r>
              <w:bookmarkStart w:id="5229" w:name="_Toc448829966"/>
              <w:bookmarkStart w:id="5230" w:name="_Toc448847511"/>
              <w:bookmarkStart w:id="5231" w:name="_Toc448850816"/>
              <w:bookmarkStart w:id="5232" w:name="_Toc448856857"/>
              <w:bookmarkStart w:id="5233" w:name="_Toc448857094"/>
              <w:bookmarkEnd w:id="5229"/>
              <w:bookmarkEnd w:id="5230"/>
              <w:bookmarkEnd w:id="5231"/>
              <w:bookmarkEnd w:id="5232"/>
              <w:bookmarkEnd w:id="5233"/>
            </w:del>
          </w:p>
        </w:tc>
        <w:tc>
          <w:tcPr>
            <w:tcW w:w="2610" w:type="dxa"/>
          </w:tcPr>
          <w:p w14:paraId="6C56BED1" w14:textId="28166D8A" w:rsidR="00AF52AD" w:rsidRPr="00101BE7" w:rsidDel="003609EE" w:rsidRDefault="00B04785" w:rsidP="00DF3C9A">
            <w:pPr>
              <w:pStyle w:val="CellBody"/>
              <w:rPr>
                <w:del w:id="5234" w:author="Kate Boardman" w:date="2016-04-19T11:37:00Z"/>
                <w:sz w:val="22"/>
                <w:szCs w:val="22"/>
              </w:rPr>
            </w:pPr>
            <w:del w:id="5235" w:author="Kate Boardman" w:date="2016-04-19T11:37:00Z">
              <w:r w:rsidRPr="00101BE7" w:rsidDel="003609EE">
                <w:rPr>
                  <w:sz w:val="22"/>
                  <w:szCs w:val="22"/>
                </w:rPr>
                <w:delText>IO</w:delText>
              </w:r>
              <w:r w:rsidR="00AF52AD" w:rsidRPr="00101BE7" w:rsidDel="003609EE">
                <w:rPr>
                  <w:sz w:val="22"/>
                  <w:szCs w:val="22"/>
                </w:rPr>
                <w:delText>CB</w:delText>
              </w:r>
              <w:bookmarkStart w:id="5236" w:name="_Toc448829967"/>
              <w:bookmarkStart w:id="5237" w:name="_Toc448847512"/>
              <w:bookmarkStart w:id="5238" w:name="_Toc448850817"/>
              <w:bookmarkStart w:id="5239" w:name="_Toc448856858"/>
              <w:bookmarkStart w:id="5240" w:name="_Toc448857095"/>
              <w:bookmarkEnd w:id="5236"/>
              <w:bookmarkEnd w:id="5237"/>
              <w:bookmarkEnd w:id="5238"/>
              <w:bookmarkEnd w:id="5239"/>
              <w:bookmarkEnd w:id="5240"/>
            </w:del>
          </w:p>
        </w:tc>
        <w:tc>
          <w:tcPr>
            <w:tcW w:w="1795" w:type="dxa"/>
          </w:tcPr>
          <w:p w14:paraId="56E342EC" w14:textId="7F74FF7A" w:rsidR="00AF52AD" w:rsidRPr="00101BE7" w:rsidDel="003609EE" w:rsidRDefault="00AF52AD" w:rsidP="00DF3C9A">
            <w:pPr>
              <w:pStyle w:val="CellBody"/>
              <w:rPr>
                <w:del w:id="5241" w:author="Kate Boardman" w:date="2016-04-19T11:37:00Z"/>
                <w:sz w:val="22"/>
                <w:szCs w:val="22"/>
              </w:rPr>
            </w:pPr>
            <w:del w:id="5242" w:author="Kate Boardman" w:date="2016-04-19T11:37:00Z">
              <w:r w:rsidRPr="00101BE7" w:rsidDel="003609EE">
                <w:rPr>
                  <w:sz w:val="22"/>
                  <w:szCs w:val="22"/>
                </w:rPr>
                <w:delText>Functional</w:delText>
              </w:r>
              <w:bookmarkStart w:id="5243" w:name="_Toc448829968"/>
              <w:bookmarkStart w:id="5244" w:name="_Toc448847513"/>
              <w:bookmarkStart w:id="5245" w:name="_Toc448850818"/>
              <w:bookmarkStart w:id="5246" w:name="_Toc448856859"/>
              <w:bookmarkStart w:id="5247" w:name="_Toc448857096"/>
              <w:bookmarkEnd w:id="5243"/>
              <w:bookmarkEnd w:id="5244"/>
              <w:bookmarkEnd w:id="5245"/>
              <w:bookmarkEnd w:id="5246"/>
              <w:bookmarkEnd w:id="5247"/>
            </w:del>
          </w:p>
        </w:tc>
        <w:bookmarkStart w:id="5248" w:name="_Toc448829969"/>
        <w:bookmarkStart w:id="5249" w:name="_Toc448847514"/>
        <w:bookmarkStart w:id="5250" w:name="_Toc448850819"/>
        <w:bookmarkStart w:id="5251" w:name="_Toc448856860"/>
        <w:bookmarkStart w:id="5252" w:name="_Toc448857097"/>
        <w:bookmarkEnd w:id="5248"/>
        <w:bookmarkEnd w:id="5249"/>
        <w:bookmarkEnd w:id="5250"/>
        <w:bookmarkEnd w:id="5251"/>
        <w:bookmarkEnd w:id="5252"/>
      </w:tr>
      <w:tr w:rsidR="00AF52AD" w:rsidRPr="007061F7" w:rsidDel="003609EE" w14:paraId="00EED109" w14:textId="1BFDD4A0" w:rsidTr="00DF3C9A">
        <w:trPr>
          <w:del w:id="5253" w:author="Kate Boardman" w:date="2016-04-19T11:37:00Z"/>
        </w:trPr>
        <w:tc>
          <w:tcPr>
            <w:tcW w:w="4945" w:type="dxa"/>
          </w:tcPr>
          <w:p w14:paraId="642D0CB9" w14:textId="4BF76053" w:rsidR="00AF52AD" w:rsidRPr="00101BE7" w:rsidDel="003609EE" w:rsidRDefault="00AF52AD" w:rsidP="00DF3C9A">
            <w:pPr>
              <w:pStyle w:val="CellBody"/>
              <w:rPr>
                <w:del w:id="5254" w:author="Kate Boardman" w:date="2016-04-19T11:37:00Z"/>
                <w:sz w:val="22"/>
                <w:szCs w:val="22"/>
              </w:rPr>
            </w:pPr>
            <w:del w:id="5255" w:author="Kate Boardman" w:date="2016-04-19T11:37:00Z">
              <w:r w:rsidRPr="00101BE7" w:rsidDel="003609EE">
                <w:rPr>
                  <w:sz w:val="22"/>
                  <w:szCs w:val="22"/>
                </w:rPr>
                <w:delText>AR request: check RDATA against reference memory.</w:delText>
              </w:r>
              <w:bookmarkStart w:id="5256" w:name="_Toc448829970"/>
              <w:bookmarkStart w:id="5257" w:name="_Toc448847515"/>
              <w:bookmarkStart w:id="5258" w:name="_Toc448850820"/>
              <w:bookmarkStart w:id="5259" w:name="_Toc448856861"/>
              <w:bookmarkStart w:id="5260" w:name="_Toc448857098"/>
              <w:bookmarkEnd w:id="5256"/>
              <w:bookmarkEnd w:id="5257"/>
              <w:bookmarkEnd w:id="5258"/>
              <w:bookmarkEnd w:id="5259"/>
              <w:bookmarkEnd w:id="5260"/>
            </w:del>
          </w:p>
        </w:tc>
        <w:tc>
          <w:tcPr>
            <w:tcW w:w="2610" w:type="dxa"/>
          </w:tcPr>
          <w:p w14:paraId="2F4E12DD" w14:textId="6C373DB2" w:rsidR="00AF52AD" w:rsidRPr="00101BE7" w:rsidDel="003609EE" w:rsidRDefault="00AF52AD" w:rsidP="00DF3C9A">
            <w:pPr>
              <w:pStyle w:val="CellBody"/>
              <w:rPr>
                <w:del w:id="5261" w:author="Kate Boardman" w:date="2016-04-19T11:37:00Z"/>
                <w:sz w:val="22"/>
                <w:szCs w:val="22"/>
              </w:rPr>
            </w:pPr>
            <w:del w:id="5262" w:author="Kate Boardman" w:date="2016-04-19T11:37:00Z">
              <w:r w:rsidRPr="00101BE7" w:rsidDel="003609EE">
                <w:rPr>
                  <w:sz w:val="22"/>
                  <w:szCs w:val="22"/>
                </w:rPr>
                <w:delText>CCC</w:delText>
              </w:r>
              <w:bookmarkStart w:id="5263" w:name="_Toc448829971"/>
              <w:bookmarkStart w:id="5264" w:name="_Toc448847516"/>
              <w:bookmarkStart w:id="5265" w:name="_Toc448850821"/>
              <w:bookmarkStart w:id="5266" w:name="_Toc448856862"/>
              <w:bookmarkStart w:id="5267" w:name="_Toc448857099"/>
              <w:bookmarkEnd w:id="5263"/>
              <w:bookmarkEnd w:id="5264"/>
              <w:bookmarkEnd w:id="5265"/>
              <w:bookmarkEnd w:id="5266"/>
              <w:bookmarkEnd w:id="5267"/>
            </w:del>
          </w:p>
        </w:tc>
        <w:tc>
          <w:tcPr>
            <w:tcW w:w="1795" w:type="dxa"/>
          </w:tcPr>
          <w:p w14:paraId="61367336" w14:textId="1E46C4EF" w:rsidR="00AF52AD" w:rsidRPr="00101BE7" w:rsidDel="003609EE" w:rsidRDefault="00AF52AD" w:rsidP="00DF3C9A">
            <w:pPr>
              <w:pStyle w:val="CellBody"/>
              <w:rPr>
                <w:del w:id="5268" w:author="Kate Boardman" w:date="2016-04-19T11:37:00Z"/>
                <w:sz w:val="22"/>
                <w:szCs w:val="22"/>
              </w:rPr>
            </w:pPr>
            <w:del w:id="5269" w:author="Kate Boardman" w:date="2016-04-19T11:37:00Z">
              <w:r w:rsidRPr="00101BE7" w:rsidDel="003609EE">
                <w:rPr>
                  <w:sz w:val="22"/>
                  <w:szCs w:val="22"/>
                </w:rPr>
                <w:delText>Functional</w:delText>
              </w:r>
              <w:bookmarkStart w:id="5270" w:name="_Toc448829972"/>
              <w:bookmarkStart w:id="5271" w:name="_Toc448847517"/>
              <w:bookmarkStart w:id="5272" w:name="_Toc448850822"/>
              <w:bookmarkStart w:id="5273" w:name="_Toc448856863"/>
              <w:bookmarkStart w:id="5274" w:name="_Toc448857100"/>
              <w:bookmarkEnd w:id="5270"/>
              <w:bookmarkEnd w:id="5271"/>
              <w:bookmarkEnd w:id="5272"/>
              <w:bookmarkEnd w:id="5273"/>
              <w:bookmarkEnd w:id="5274"/>
            </w:del>
          </w:p>
        </w:tc>
        <w:bookmarkStart w:id="5275" w:name="_Toc448829973"/>
        <w:bookmarkStart w:id="5276" w:name="_Toc448847518"/>
        <w:bookmarkStart w:id="5277" w:name="_Toc448850823"/>
        <w:bookmarkStart w:id="5278" w:name="_Toc448856864"/>
        <w:bookmarkStart w:id="5279" w:name="_Toc448857101"/>
        <w:bookmarkEnd w:id="5275"/>
        <w:bookmarkEnd w:id="5276"/>
        <w:bookmarkEnd w:id="5277"/>
        <w:bookmarkEnd w:id="5278"/>
        <w:bookmarkEnd w:id="5279"/>
      </w:tr>
      <w:tr w:rsidR="00AF52AD" w:rsidRPr="007061F7" w:rsidDel="003609EE" w14:paraId="305BB677" w14:textId="5792EC1D" w:rsidTr="00DF3C9A">
        <w:trPr>
          <w:del w:id="5280" w:author="Kate Boardman" w:date="2016-04-19T11:37:00Z"/>
        </w:trPr>
        <w:tc>
          <w:tcPr>
            <w:tcW w:w="4945" w:type="dxa"/>
          </w:tcPr>
          <w:p w14:paraId="64D607C1" w14:textId="7C4369D2" w:rsidR="00AF52AD" w:rsidRPr="00101BE7" w:rsidDel="003609EE" w:rsidRDefault="00AF52AD" w:rsidP="00DF3C9A">
            <w:pPr>
              <w:pStyle w:val="CellBody"/>
              <w:rPr>
                <w:del w:id="5281" w:author="Kate Boardman" w:date="2016-04-19T11:37:00Z"/>
                <w:sz w:val="22"/>
                <w:szCs w:val="22"/>
              </w:rPr>
            </w:pPr>
            <w:del w:id="5282" w:author="Kate Boardman" w:date="2016-04-19T11:37:00Z">
              <w:r w:rsidRPr="00101BE7" w:rsidDel="003609EE">
                <w:rPr>
                  <w:sz w:val="22"/>
                  <w:szCs w:val="22"/>
                </w:rPr>
                <w:delText>AC request: check CDDATA against reference memory</w:delText>
              </w:r>
              <w:bookmarkStart w:id="5283" w:name="_Toc448829974"/>
              <w:bookmarkStart w:id="5284" w:name="_Toc448847519"/>
              <w:bookmarkStart w:id="5285" w:name="_Toc448850824"/>
              <w:bookmarkStart w:id="5286" w:name="_Toc448856865"/>
              <w:bookmarkStart w:id="5287" w:name="_Toc448857102"/>
              <w:bookmarkEnd w:id="5283"/>
              <w:bookmarkEnd w:id="5284"/>
              <w:bookmarkEnd w:id="5285"/>
              <w:bookmarkEnd w:id="5286"/>
              <w:bookmarkEnd w:id="5287"/>
            </w:del>
          </w:p>
        </w:tc>
        <w:tc>
          <w:tcPr>
            <w:tcW w:w="2610" w:type="dxa"/>
          </w:tcPr>
          <w:p w14:paraId="01F46DE1" w14:textId="413FA1FD" w:rsidR="00AF52AD" w:rsidRPr="00101BE7" w:rsidDel="003609EE" w:rsidRDefault="00AF52AD" w:rsidP="00DF3C9A">
            <w:pPr>
              <w:pStyle w:val="CellBody"/>
              <w:rPr>
                <w:del w:id="5288" w:author="Kate Boardman" w:date="2016-04-19T11:37:00Z"/>
                <w:sz w:val="22"/>
                <w:szCs w:val="22"/>
              </w:rPr>
            </w:pPr>
            <w:del w:id="5289" w:author="Kate Boardman" w:date="2016-04-19T11:37:00Z">
              <w:r w:rsidRPr="00101BE7" w:rsidDel="003609EE">
                <w:rPr>
                  <w:sz w:val="22"/>
                  <w:szCs w:val="22"/>
                </w:rPr>
                <w:delText>CCC</w:delText>
              </w:r>
              <w:bookmarkStart w:id="5290" w:name="_Toc448829975"/>
              <w:bookmarkStart w:id="5291" w:name="_Toc448847520"/>
              <w:bookmarkStart w:id="5292" w:name="_Toc448850825"/>
              <w:bookmarkStart w:id="5293" w:name="_Toc448856866"/>
              <w:bookmarkStart w:id="5294" w:name="_Toc448857103"/>
              <w:bookmarkEnd w:id="5290"/>
              <w:bookmarkEnd w:id="5291"/>
              <w:bookmarkEnd w:id="5292"/>
              <w:bookmarkEnd w:id="5293"/>
              <w:bookmarkEnd w:id="5294"/>
            </w:del>
          </w:p>
        </w:tc>
        <w:tc>
          <w:tcPr>
            <w:tcW w:w="1795" w:type="dxa"/>
          </w:tcPr>
          <w:p w14:paraId="19280BDC" w14:textId="413634C3" w:rsidR="00AF52AD" w:rsidRPr="00101BE7" w:rsidDel="003609EE" w:rsidRDefault="00AF52AD" w:rsidP="00DF3C9A">
            <w:pPr>
              <w:pStyle w:val="CellBody"/>
              <w:rPr>
                <w:del w:id="5295" w:author="Kate Boardman" w:date="2016-04-19T11:37:00Z"/>
                <w:sz w:val="22"/>
                <w:szCs w:val="22"/>
              </w:rPr>
            </w:pPr>
            <w:del w:id="5296" w:author="Kate Boardman" w:date="2016-04-19T11:37:00Z">
              <w:r w:rsidRPr="00101BE7" w:rsidDel="003609EE">
                <w:rPr>
                  <w:sz w:val="22"/>
                  <w:szCs w:val="22"/>
                </w:rPr>
                <w:delText>Functional</w:delText>
              </w:r>
              <w:bookmarkStart w:id="5297" w:name="_Toc448829976"/>
              <w:bookmarkStart w:id="5298" w:name="_Toc448847521"/>
              <w:bookmarkStart w:id="5299" w:name="_Toc448850826"/>
              <w:bookmarkStart w:id="5300" w:name="_Toc448856867"/>
              <w:bookmarkStart w:id="5301" w:name="_Toc448857104"/>
              <w:bookmarkEnd w:id="5297"/>
              <w:bookmarkEnd w:id="5298"/>
              <w:bookmarkEnd w:id="5299"/>
              <w:bookmarkEnd w:id="5300"/>
              <w:bookmarkEnd w:id="5301"/>
            </w:del>
          </w:p>
        </w:tc>
        <w:bookmarkStart w:id="5302" w:name="_Toc448829977"/>
        <w:bookmarkStart w:id="5303" w:name="_Toc448847522"/>
        <w:bookmarkStart w:id="5304" w:name="_Toc448850827"/>
        <w:bookmarkStart w:id="5305" w:name="_Toc448856868"/>
        <w:bookmarkStart w:id="5306" w:name="_Toc448857105"/>
        <w:bookmarkEnd w:id="5302"/>
        <w:bookmarkEnd w:id="5303"/>
        <w:bookmarkEnd w:id="5304"/>
        <w:bookmarkEnd w:id="5305"/>
        <w:bookmarkEnd w:id="5306"/>
      </w:tr>
      <w:tr w:rsidR="00AF52AD" w:rsidRPr="007061F7" w:rsidDel="003609EE" w14:paraId="2C2516A1" w14:textId="2792A976" w:rsidTr="00DF3C9A">
        <w:trPr>
          <w:del w:id="5307" w:author="Kate Boardman" w:date="2016-04-19T11:37:00Z"/>
        </w:trPr>
        <w:tc>
          <w:tcPr>
            <w:tcW w:w="4945" w:type="dxa"/>
          </w:tcPr>
          <w:p w14:paraId="4973BEE8" w14:textId="0525D06A" w:rsidR="00AF52AD" w:rsidRPr="00101BE7" w:rsidDel="003609EE" w:rsidRDefault="00AF52AD" w:rsidP="00DF3C9A">
            <w:pPr>
              <w:pStyle w:val="CellBody"/>
              <w:rPr>
                <w:del w:id="5308" w:author="Kate Boardman" w:date="2016-04-19T11:37:00Z"/>
                <w:sz w:val="22"/>
                <w:szCs w:val="22"/>
              </w:rPr>
            </w:pPr>
            <w:del w:id="5309" w:author="Kate Boardman" w:date="2016-04-19T11:37:00Z">
              <w:r w:rsidRPr="00101BE7" w:rsidDel="003609EE">
                <w:rPr>
                  <w:sz w:val="22"/>
                  <w:szCs w:val="22"/>
                </w:rPr>
                <w:delText>AW request: check copyback WDATA against reference memory</w:delText>
              </w:r>
              <w:bookmarkStart w:id="5310" w:name="_Toc448829978"/>
              <w:bookmarkStart w:id="5311" w:name="_Toc448847523"/>
              <w:bookmarkStart w:id="5312" w:name="_Toc448850828"/>
              <w:bookmarkStart w:id="5313" w:name="_Toc448856869"/>
              <w:bookmarkStart w:id="5314" w:name="_Toc448857106"/>
              <w:bookmarkEnd w:id="5310"/>
              <w:bookmarkEnd w:id="5311"/>
              <w:bookmarkEnd w:id="5312"/>
              <w:bookmarkEnd w:id="5313"/>
              <w:bookmarkEnd w:id="5314"/>
            </w:del>
          </w:p>
        </w:tc>
        <w:tc>
          <w:tcPr>
            <w:tcW w:w="2610" w:type="dxa"/>
          </w:tcPr>
          <w:p w14:paraId="786FB5A6" w14:textId="16B915BA" w:rsidR="00AF52AD" w:rsidRPr="00101BE7" w:rsidDel="003609EE" w:rsidRDefault="00AF52AD" w:rsidP="00DF3C9A">
            <w:pPr>
              <w:pStyle w:val="CellBody"/>
              <w:rPr>
                <w:del w:id="5315" w:author="Kate Boardman" w:date="2016-04-19T11:37:00Z"/>
                <w:sz w:val="22"/>
                <w:szCs w:val="22"/>
              </w:rPr>
            </w:pPr>
            <w:del w:id="5316" w:author="Kate Boardman" w:date="2016-04-19T11:37:00Z">
              <w:r w:rsidRPr="00101BE7" w:rsidDel="003609EE">
                <w:rPr>
                  <w:sz w:val="22"/>
                  <w:szCs w:val="22"/>
                </w:rPr>
                <w:delText>CCC</w:delText>
              </w:r>
              <w:bookmarkStart w:id="5317" w:name="_Toc448829979"/>
              <w:bookmarkStart w:id="5318" w:name="_Toc448847524"/>
              <w:bookmarkStart w:id="5319" w:name="_Toc448850829"/>
              <w:bookmarkStart w:id="5320" w:name="_Toc448856870"/>
              <w:bookmarkStart w:id="5321" w:name="_Toc448857107"/>
              <w:bookmarkEnd w:id="5317"/>
              <w:bookmarkEnd w:id="5318"/>
              <w:bookmarkEnd w:id="5319"/>
              <w:bookmarkEnd w:id="5320"/>
              <w:bookmarkEnd w:id="5321"/>
            </w:del>
          </w:p>
        </w:tc>
        <w:tc>
          <w:tcPr>
            <w:tcW w:w="1795" w:type="dxa"/>
          </w:tcPr>
          <w:p w14:paraId="7098ACAB" w14:textId="55834248" w:rsidR="00AF52AD" w:rsidRPr="00101BE7" w:rsidDel="003609EE" w:rsidRDefault="00AF52AD" w:rsidP="00DF3C9A">
            <w:pPr>
              <w:pStyle w:val="CellBody"/>
              <w:rPr>
                <w:del w:id="5322" w:author="Kate Boardman" w:date="2016-04-19T11:37:00Z"/>
                <w:sz w:val="22"/>
                <w:szCs w:val="22"/>
              </w:rPr>
            </w:pPr>
            <w:del w:id="5323" w:author="Kate Boardman" w:date="2016-04-19T11:37:00Z">
              <w:r w:rsidRPr="00101BE7" w:rsidDel="003609EE">
                <w:rPr>
                  <w:sz w:val="22"/>
                  <w:szCs w:val="22"/>
                </w:rPr>
                <w:delText>Functional</w:delText>
              </w:r>
              <w:bookmarkStart w:id="5324" w:name="_Toc448829980"/>
              <w:bookmarkStart w:id="5325" w:name="_Toc448847525"/>
              <w:bookmarkStart w:id="5326" w:name="_Toc448850830"/>
              <w:bookmarkStart w:id="5327" w:name="_Toc448856871"/>
              <w:bookmarkStart w:id="5328" w:name="_Toc448857108"/>
              <w:bookmarkEnd w:id="5324"/>
              <w:bookmarkEnd w:id="5325"/>
              <w:bookmarkEnd w:id="5326"/>
              <w:bookmarkEnd w:id="5327"/>
              <w:bookmarkEnd w:id="5328"/>
            </w:del>
          </w:p>
        </w:tc>
        <w:bookmarkStart w:id="5329" w:name="_Toc448829981"/>
        <w:bookmarkStart w:id="5330" w:name="_Toc448847526"/>
        <w:bookmarkStart w:id="5331" w:name="_Toc448850831"/>
        <w:bookmarkStart w:id="5332" w:name="_Toc448856872"/>
        <w:bookmarkStart w:id="5333" w:name="_Toc448857109"/>
        <w:bookmarkEnd w:id="5329"/>
        <w:bookmarkEnd w:id="5330"/>
        <w:bookmarkEnd w:id="5331"/>
        <w:bookmarkEnd w:id="5332"/>
        <w:bookmarkEnd w:id="5333"/>
      </w:tr>
      <w:tr w:rsidR="001F0D65" w:rsidRPr="007061F7" w:rsidDel="003609EE" w14:paraId="03210A89" w14:textId="5240194C" w:rsidTr="00DF3C9A">
        <w:trPr>
          <w:del w:id="5334" w:author="Kate Boardman" w:date="2016-04-19T11:37:00Z"/>
        </w:trPr>
        <w:tc>
          <w:tcPr>
            <w:tcW w:w="4945" w:type="dxa"/>
          </w:tcPr>
          <w:p w14:paraId="069C4CC0" w14:textId="0DE37DC4" w:rsidR="001F0D65" w:rsidRPr="00A42EB8" w:rsidDel="003609EE" w:rsidRDefault="001F0D65" w:rsidP="00DF3C9A">
            <w:pPr>
              <w:pStyle w:val="CellBody"/>
              <w:rPr>
                <w:del w:id="5335" w:author="Kate Boardman" w:date="2016-04-19T11:37:00Z"/>
                <w:sz w:val="22"/>
                <w:szCs w:val="22"/>
              </w:rPr>
            </w:pPr>
            <w:del w:id="5336" w:author="Kate Boardman" w:date="2016-04-19T11:37:00Z">
              <w:r w:rsidDel="003609EE">
                <w:rPr>
                  <w:sz w:val="22"/>
                  <w:szCs w:val="22"/>
                </w:rPr>
                <w:delText>All coherent requests</w:delText>
              </w:r>
              <w:r w:rsidR="001755A8" w:rsidDel="003609EE">
                <w:rPr>
                  <w:sz w:val="22"/>
                  <w:szCs w:val="22"/>
                </w:rPr>
                <w:delText xml:space="preserve"> and responses</w:delText>
              </w:r>
              <w:r w:rsidDel="003609EE">
                <w:rPr>
                  <w:sz w:val="22"/>
                  <w:szCs w:val="22"/>
                </w:rPr>
                <w:delText xml:space="preserve"> are account for with no request</w:delText>
              </w:r>
              <w:r w:rsidR="002B58C5" w:rsidDel="003609EE">
                <w:rPr>
                  <w:sz w:val="22"/>
                  <w:szCs w:val="22"/>
                </w:rPr>
                <w:delText xml:space="preserve"> or response</w:delText>
              </w:r>
              <w:r w:rsidDel="003609EE">
                <w:rPr>
                  <w:sz w:val="22"/>
                  <w:szCs w:val="22"/>
                </w:rPr>
                <w:delText xml:space="preserve"> outstanding.</w:delText>
              </w:r>
              <w:bookmarkStart w:id="5337" w:name="_Toc448829982"/>
              <w:bookmarkStart w:id="5338" w:name="_Toc448847527"/>
              <w:bookmarkStart w:id="5339" w:name="_Toc448850832"/>
              <w:bookmarkStart w:id="5340" w:name="_Toc448856873"/>
              <w:bookmarkStart w:id="5341" w:name="_Toc448857110"/>
              <w:bookmarkEnd w:id="5337"/>
              <w:bookmarkEnd w:id="5338"/>
              <w:bookmarkEnd w:id="5339"/>
              <w:bookmarkEnd w:id="5340"/>
              <w:bookmarkEnd w:id="5341"/>
            </w:del>
          </w:p>
        </w:tc>
        <w:tc>
          <w:tcPr>
            <w:tcW w:w="2610" w:type="dxa"/>
          </w:tcPr>
          <w:p w14:paraId="3539238A" w14:textId="55831992" w:rsidR="001F0D65" w:rsidRPr="00A42EB8" w:rsidDel="003609EE" w:rsidRDefault="001F0D65" w:rsidP="00DF3C9A">
            <w:pPr>
              <w:pStyle w:val="CellBody"/>
              <w:rPr>
                <w:del w:id="5342" w:author="Kate Boardman" w:date="2016-04-19T11:37:00Z"/>
                <w:sz w:val="22"/>
                <w:szCs w:val="22"/>
              </w:rPr>
            </w:pPr>
            <w:del w:id="5343" w:author="Kate Boardman" w:date="2016-04-19T11:37:00Z">
              <w:r w:rsidDel="003609EE">
                <w:rPr>
                  <w:sz w:val="22"/>
                  <w:szCs w:val="22"/>
                </w:rPr>
                <w:delText>NoC</w:delText>
              </w:r>
              <w:bookmarkStart w:id="5344" w:name="_Toc448829983"/>
              <w:bookmarkStart w:id="5345" w:name="_Toc448847528"/>
              <w:bookmarkStart w:id="5346" w:name="_Toc448850833"/>
              <w:bookmarkStart w:id="5347" w:name="_Toc448856874"/>
              <w:bookmarkStart w:id="5348" w:name="_Toc448857111"/>
              <w:bookmarkEnd w:id="5344"/>
              <w:bookmarkEnd w:id="5345"/>
              <w:bookmarkEnd w:id="5346"/>
              <w:bookmarkEnd w:id="5347"/>
              <w:bookmarkEnd w:id="5348"/>
            </w:del>
          </w:p>
        </w:tc>
        <w:tc>
          <w:tcPr>
            <w:tcW w:w="1795" w:type="dxa"/>
          </w:tcPr>
          <w:p w14:paraId="6C152B0A" w14:textId="36ED8CD2" w:rsidR="001F0D65" w:rsidRPr="00A42EB8" w:rsidDel="003609EE" w:rsidRDefault="001F0D65" w:rsidP="00DF3C9A">
            <w:pPr>
              <w:pStyle w:val="CellBody"/>
              <w:rPr>
                <w:del w:id="5349" w:author="Kate Boardman" w:date="2016-04-19T11:37:00Z"/>
                <w:sz w:val="22"/>
                <w:szCs w:val="22"/>
              </w:rPr>
            </w:pPr>
            <w:del w:id="5350" w:author="Kate Boardman" w:date="2016-04-19T11:37:00Z">
              <w:r w:rsidDel="003609EE">
                <w:rPr>
                  <w:sz w:val="22"/>
                  <w:szCs w:val="22"/>
                </w:rPr>
                <w:delText>Exit</w:delText>
              </w:r>
              <w:bookmarkStart w:id="5351" w:name="_Toc448829984"/>
              <w:bookmarkStart w:id="5352" w:name="_Toc448847529"/>
              <w:bookmarkStart w:id="5353" w:name="_Toc448850834"/>
              <w:bookmarkStart w:id="5354" w:name="_Toc448856875"/>
              <w:bookmarkStart w:id="5355" w:name="_Toc448857112"/>
              <w:bookmarkEnd w:id="5351"/>
              <w:bookmarkEnd w:id="5352"/>
              <w:bookmarkEnd w:id="5353"/>
              <w:bookmarkEnd w:id="5354"/>
              <w:bookmarkEnd w:id="5355"/>
            </w:del>
          </w:p>
        </w:tc>
        <w:bookmarkStart w:id="5356" w:name="_Toc448829985"/>
        <w:bookmarkStart w:id="5357" w:name="_Toc448847530"/>
        <w:bookmarkStart w:id="5358" w:name="_Toc448850835"/>
        <w:bookmarkStart w:id="5359" w:name="_Toc448856876"/>
        <w:bookmarkStart w:id="5360" w:name="_Toc448857113"/>
        <w:bookmarkEnd w:id="5356"/>
        <w:bookmarkEnd w:id="5357"/>
        <w:bookmarkEnd w:id="5358"/>
        <w:bookmarkEnd w:id="5359"/>
        <w:bookmarkEnd w:id="5360"/>
      </w:tr>
    </w:tbl>
    <w:p w14:paraId="2EF28AE0" w14:textId="171E42D4" w:rsidR="002270B7" w:rsidRPr="008072D1" w:rsidRDefault="002270B7" w:rsidP="00101BE7">
      <w:pPr>
        <w:pStyle w:val="Heading1"/>
      </w:pPr>
      <w:del w:id="5361" w:author="Kate Boardman" w:date="2016-04-19T14:57:00Z">
        <w:r w:rsidRPr="008072D1" w:rsidDel="008A4A3B">
          <w:lastRenderedPageBreak/>
          <w:delText>Document Changes/Revisions</w:delText>
        </w:r>
      </w:del>
      <w:bookmarkStart w:id="5362" w:name="_Toc448857114"/>
      <w:bookmarkEnd w:id="4653"/>
      <w:bookmarkEnd w:id="4654"/>
      <w:bookmarkEnd w:id="4655"/>
      <w:ins w:id="5363" w:author="Kate Boardman" w:date="2016-04-19T14:57:00Z">
        <w:r w:rsidR="008A4A3B">
          <w:t>Low Power NoC IP Overview</w:t>
        </w:r>
      </w:ins>
      <w:bookmarkEnd w:id="5362"/>
    </w:p>
    <w:p w14:paraId="10548202" w14:textId="27933BEA" w:rsidR="008A4A3B" w:rsidRPr="008A48B9" w:rsidRDefault="008A4A3B" w:rsidP="008A4A3B">
      <w:pPr>
        <w:pStyle w:val="Heading2"/>
        <w:rPr>
          <w:ins w:id="5364" w:author="Kate Boardman" w:date="2016-04-19T14:56:00Z"/>
          <w:szCs w:val="22"/>
        </w:rPr>
      </w:pPr>
      <w:bookmarkStart w:id="5365" w:name="_Toc38782206"/>
      <w:bookmarkStart w:id="5366" w:name="_Toc427757889"/>
      <w:bookmarkStart w:id="5367" w:name="_Toc448857115"/>
      <w:ins w:id="5368" w:author="Kate Boardman" w:date="2016-04-19T14:56:00Z">
        <w:r w:rsidRPr="008A48B9">
          <w:rPr>
            <w:szCs w:val="22"/>
          </w:rPr>
          <w:t>NoC IP Components</w:t>
        </w:r>
        <w:bookmarkEnd w:id="5366"/>
        <w:bookmarkEnd w:id="5367"/>
      </w:ins>
    </w:p>
    <w:p w14:paraId="150C4AEA" w14:textId="3A8EDF78" w:rsidR="008A4A3B" w:rsidRDefault="008A4A3B" w:rsidP="008A4A3B">
      <w:pPr>
        <w:pStyle w:val="Body"/>
        <w:rPr>
          <w:ins w:id="5369" w:author="Kate Boardman" w:date="2016-04-19T14:56:00Z"/>
        </w:rPr>
      </w:pPr>
      <w:ins w:id="5370" w:author="Kate Boardman" w:date="2016-04-19T14:56:00Z">
        <w:r>
          <w:rPr>
            <w:rFonts w:asciiTheme="majorHAnsi" w:hAnsiTheme="majorHAnsi"/>
            <w:szCs w:val="22"/>
          </w:rPr>
          <w:t>This section describes additional content generated for a low power enabled NoC.</w:t>
        </w:r>
      </w:ins>
    </w:p>
    <w:p w14:paraId="13A2B1BA" w14:textId="77777777" w:rsidR="008A4A3B" w:rsidRPr="00080656" w:rsidRDefault="008A4A3B" w:rsidP="008A4A3B">
      <w:pPr>
        <w:pStyle w:val="Body"/>
        <w:spacing w:after="0" w:line="240" w:lineRule="auto"/>
        <w:ind w:left="720"/>
        <w:jc w:val="left"/>
        <w:rPr>
          <w:ins w:id="5371" w:author="Kate Boardman" w:date="2016-04-19T14:56:00Z"/>
          <w:rFonts w:asciiTheme="majorHAnsi" w:hAnsiTheme="majorHAnsi"/>
          <w:szCs w:val="22"/>
        </w:rPr>
      </w:pPr>
    </w:p>
    <w:p w14:paraId="6388E151" w14:textId="77777777" w:rsidR="008A4A3B" w:rsidRPr="00080656" w:rsidRDefault="008A4A3B" w:rsidP="008A4A3B">
      <w:pPr>
        <w:pStyle w:val="Body"/>
        <w:numPr>
          <w:ilvl w:val="0"/>
          <w:numId w:val="18"/>
        </w:numPr>
        <w:spacing w:after="0" w:line="240" w:lineRule="auto"/>
        <w:jc w:val="left"/>
        <w:rPr>
          <w:ins w:id="5372" w:author="Kate Boardman" w:date="2016-04-19T14:56:00Z"/>
          <w:rFonts w:asciiTheme="majorHAnsi" w:hAnsiTheme="majorHAnsi"/>
          <w:szCs w:val="22"/>
        </w:rPr>
      </w:pPr>
      <w:ins w:id="5373" w:author="Kate Boardman" w:date="2016-04-19T14:56:00Z">
        <w:r w:rsidRPr="00080656">
          <w:rPr>
            <w:rFonts w:asciiTheme="majorHAnsi" w:hAnsiTheme="majorHAnsi"/>
            <w:szCs w:val="22"/>
          </w:rPr>
          <w:t xml:space="preserve">NocStudio </w:t>
        </w:r>
        <w:r>
          <w:rPr>
            <w:rFonts w:asciiTheme="majorHAnsi" w:hAnsiTheme="majorHAnsi"/>
            <w:szCs w:val="22"/>
          </w:rPr>
          <w:t xml:space="preserve">LP </w:t>
        </w:r>
        <w:r w:rsidRPr="00080656">
          <w:rPr>
            <w:rFonts w:asciiTheme="majorHAnsi" w:hAnsiTheme="majorHAnsi"/>
            <w:szCs w:val="22"/>
          </w:rPr>
          <w:t>usage examples</w:t>
        </w:r>
      </w:ins>
    </w:p>
    <w:p w14:paraId="1538DBD6" w14:textId="77777777" w:rsidR="008A4A3B" w:rsidRPr="00080656" w:rsidRDefault="008A4A3B" w:rsidP="008A4A3B">
      <w:pPr>
        <w:pStyle w:val="Body"/>
        <w:numPr>
          <w:ilvl w:val="0"/>
          <w:numId w:val="18"/>
        </w:numPr>
        <w:spacing w:after="0" w:line="240" w:lineRule="auto"/>
        <w:jc w:val="left"/>
        <w:rPr>
          <w:ins w:id="5374" w:author="Kate Boardman" w:date="2016-04-19T14:56:00Z"/>
          <w:rFonts w:asciiTheme="majorHAnsi" w:hAnsiTheme="majorHAnsi"/>
          <w:szCs w:val="22"/>
        </w:rPr>
      </w:pPr>
      <w:ins w:id="5375" w:author="Kate Boardman" w:date="2016-04-19T14:56:00Z">
        <w:r w:rsidRPr="00080656">
          <w:rPr>
            <w:rFonts w:asciiTheme="majorHAnsi" w:hAnsiTheme="majorHAnsi"/>
            <w:szCs w:val="22"/>
          </w:rPr>
          <w:t>User manuals and documentation</w:t>
        </w:r>
      </w:ins>
    </w:p>
    <w:p w14:paraId="41565A70" w14:textId="77777777" w:rsidR="008A4A3B" w:rsidRPr="00080656" w:rsidRDefault="008A4A3B" w:rsidP="008A4A3B">
      <w:pPr>
        <w:pStyle w:val="Body"/>
        <w:rPr>
          <w:ins w:id="5376" w:author="Kate Boardman" w:date="2016-04-19T14:56:00Z"/>
          <w:rFonts w:asciiTheme="majorHAnsi" w:hAnsiTheme="majorHAnsi"/>
          <w:szCs w:val="22"/>
        </w:rPr>
      </w:pPr>
    </w:p>
    <w:p w14:paraId="28D84F49" w14:textId="77777777" w:rsidR="008A4A3B" w:rsidRPr="00080656" w:rsidRDefault="008A4A3B" w:rsidP="008A4A3B">
      <w:pPr>
        <w:pStyle w:val="Body"/>
        <w:rPr>
          <w:ins w:id="5377" w:author="Kate Boardman" w:date="2016-04-19T14:56:00Z"/>
          <w:rFonts w:asciiTheme="majorHAnsi" w:hAnsiTheme="majorHAnsi"/>
          <w:szCs w:val="22"/>
        </w:rPr>
      </w:pPr>
      <w:ins w:id="5378" w:author="Kate Boardman" w:date="2016-04-19T14:56:00Z">
        <w:r w:rsidRPr="00080656">
          <w:rPr>
            <w:rFonts w:asciiTheme="majorHAnsi" w:hAnsiTheme="majorHAnsi"/>
            <w:szCs w:val="22"/>
          </w:rPr>
          <w:t>In addition, NocStudio generates the following for every user-specified system described in a NocStudio command script:</w:t>
        </w:r>
      </w:ins>
    </w:p>
    <w:p w14:paraId="0D6659C5" w14:textId="77777777" w:rsidR="008A4A3B" w:rsidRDefault="008A4A3B" w:rsidP="008A4A3B">
      <w:pPr>
        <w:pStyle w:val="Body"/>
        <w:numPr>
          <w:ilvl w:val="0"/>
          <w:numId w:val="19"/>
        </w:numPr>
        <w:spacing w:after="0" w:line="240" w:lineRule="auto"/>
        <w:jc w:val="left"/>
        <w:rPr>
          <w:ins w:id="5379" w:author="Kate Boardman" w:date="2016-04-19T14:56:00Z"/>
          <w:rFonts w:asciiTheme="majorHAnsi" w:hAnsiTheme="majorHAnsi"/>
          <w:szCs w:val="22"/>
        </w:rPr>
      </w:pPr>
      <w:ins w:id="5380" w:author="Kate Boardman" w:date="2016-04-19T14:56:00Z">
        <w:r w:rsidRPr="00080656">
          <w:rPr>
            <w:rFonts w:asciiTheme="majorHAnsi" w:hAnsiTheme="majorHAnsi"/>
            <w:szCs w:val="22"/>
          </w:rPr>
          <w:t xml:space="preserve">NoC </w:t>
        </w:r>
        <w:r>
          <w:rPr>
            <w:rFonts w:asciiTheme="majorHAnsi" w:hAnsiTheme="majorHAnsi"/>
            <w:szCs w:val="22"/>
          </w:rPr>
          <w:t xml:space="preserve">LP aware </w:t>
        </w:r>
        <w:r w:rsidRPr="00080656">
          <w:rPr>
            <w:rFonts w:asciiTheme="majorHAnsi" w:hAnsiTheme="majorHAnsi"/>
            <w:szCs w:val="22"/>
          </w:rPr>
          <w:t>RTL</w:t>
        </w:r>
      </w:ins>
    </w:p>
    <w:p w14:paraId="2A8EA186" w14:textId="77777777" w:rsidR="008A4A3B" w:rsidRPr="00080656" w:rsidRDefault="008A4A3B" w:rsidP="008A4A3B">
      <w:pPr>
        <w:pStyle w:val="Body"/>
        <w:numPr>
          <w:ilvl w:val="0"/>
          <w:numId w:val="19"/>
        </w:numPr>
        <w:spacing w:after="0" w:line="240" w:lineRule="auto"/>
        <w:jc w:val="left"/>
        <w:rPr>
          <w:ins w:id="5381" w:author="Kate Boardman" w:date="2016-04-19T14:56:00Z"/>
          <w:rFonts w:asciiTheme="majorHAnsi" w:hAnsiTheme="majorHAnsi"/>
          <w:szCs w:val="22"/>
        </w:rPr>
      </w:pPr>
      <w:ins w:id="5382" w:author="Kate Boardman" w:date="2016-04-19T14:56:00Z">
        <w:r>
          <w:rPr>
            <w:rFonts w:asciiTheme="majorHAnsi" w:hAnsiTheme="majorHAnsi"/>
            <w:szCs w:val="22"/>
          </w:rPr>
          <w:t>NoC CPFs</w:t>
        </w:r>
      </w:ins>
    </w:p>
    <w:p w14:paraId="3CD76C0B" w14:textId="77777777" w:rsidR="008A4A3B" w:rsidRPr="009C167E" w:rsidRDefault="008A4A3B" w:rsidP="008A4A3B">
      <w:pPr>
        <w:pStyle w:val="Body"/>
        <w:numPr>
          <w:ilvl w:val="0"/>
          <w:numId w:val="19"/>
        </w:numPr>
        <w:spacing w:after="0" w:line="240" w:lineRule="auto"/>
        <w:jc w:val="left"/>
        <w:rPr>
          <w:ins w:id="5383" w:author="Kate Boardman" w:date="2016-04-19T14:56:00Z"/>
          <w:rFonts w:asciiTheme="majorHAnsi" w:hAnsiTheme="majorHAnsi"/>
          <w:szCs w:val="22"/>
        </w:rPr>
      </w:pPr>
      <w:ins w:id="5384" w:author="Kate Boardman" w:date="2016-04-19T14:56:00Z">
        <w:r w:rsidRPr="00080656">
          <w:rPr>
            <w:rFonts w:asciiTheme="majorHAnsi" w:hAnsiTheme="majorHAnsi"/>
            <w:szCs w:val="22"/>
          </w:rPr>
          <w:t xml:space="preserve">NoC </w:t>
        </w:r>
        <w:r>
          <w:rPr>
            <w:rFonts w:asciiTheme="majorHAnsi" w:hAnsiTheme="majorHAnsi"/>
            <w:szCs w:val="22"/>
          </w:rPr>
          <w:t xml:space="preserve">LP </w:t>
        </w:r>
        <w:r w:rsidRPr="00080656">
          <w:rPr>
            <w:rFonts w:asciiTheme="majorHAnsi" w:hAnsiTheme="majorHAnsi"/>
            <w:szCs w:val="22"/>
          </w:rPr>
          <w:t>verification checkers</w:t>
        </w:r>
      </w:ins>
    </w:p>
    <w:p w14:paraId="2F58BE16" w14:textId="77777777" w:rsidR="008A4A3B" w:rsidRPr="00080656" w:rsidRDefault="008A4A3B" w:rsidP="008A4A3B">
      <w:pPr>
        <w:rPr>
          <w:ins w:id="5385" w:author="Kate Boardman" w:date="2016-04-19T14:56:00Z"/>
          <w:rFonts w:asciiTheme="majorHAnsi" w:hAnsiTheme="majorHAnsi"/>
          <w:color w:val="000000" w:themeColor="text1"/>
        </w:rPr>
      </w:pPr>
    </w:p>
    <w:p w14:paraId="7A810E88" w14:textId="77777777" w:rsidR="008A4A3B" w:rsidRPr="008A48B9" w:rsidRDefault="008A4A3B" w:rsidP="008A4A3B">
      <w:pPr>
        <w:pStyle w:val="Heading2"/>
        <w:rPr>
          <w:ins w:id="5386" w:author="Kate Boardman" w:date="2016-04-19T14:56:00Z"/>
          <w:szCs w:val="22"/>
        </w:rPr>
      </w:pPr>
      <w:bookmarkStart w:id="5387" w:name="_Toc427757890"/>
      <w:bookmarkStart w:id="5388" w:name="_Toc448857116"/>
      <w:ins w:id="5389" w:author="Kate Boardman" w:date="2016-04-19T14:56:00Z">
        <w:r w:rsidRPr="008A48B9">
          <w:rPr>
            <w:szCs w:val="22"/>
          </w:rPr>
          <w:t>Directory Structure</w:t>
        </w:r>
        <w:bookmarkEnd w:id="5387"/>
        <w:bookmarkEnd w:id="5388"/>
      </w:ins>
    </w:p>
    <w:p w14:paraId="44176E9E" w14:textId="5EF8D3DA" w:rsidR="008A4A3B" w:rsidRPr="00080656" w:rsidRDefault="008A4A3B" w:rsidP="008A4A3B">
      <w:pPr>
        <w:pStyle w:val="Caption"/>
        <w:jc w:val="center"/>
        <w:rPr>
          <w:ins w:id="5390" w:author="Kate Boardman" w:date="2016-04-19T14:56:00Z"/>
          <w:rFonts w:asciiTheme="majorHAnsi" w:hAnsiTheme="majorHAnsi"/>
          <w:sz w:val="22"/>
          <w:szCs w:val="22"/>
        </w:rPr>
      </w:pPr>
      <w:bookmarkStart w:id="5391" w:name="_Toc427757917"/>
      <w:bookmarkStart w:id="5392" w:name="_Toc448857171"/>
      <w:ins w:id="5393" w:author="Kate Boardman" w:date="2016-04-19T14:56:00Z">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ins>
      <w:ins w:id="5394" w:author="Kate Boardman" w:date="2016-04-19T17:35:00Z">
        <w:r w:rsidR="00FA117A">
          <w:rPr>
            <w:rFonts w:asciiTheme="majorHAnsi" w:hAnsiTheme="majorHAnsi"/>
            <w:noProof/>
            <w:sz w:val="22"/>
            <w:szCs w:val="22"/>
          </w:rPr>
          <w:t>33</w:t>
        </w:r>
      </w:ins>
      <w:ins w:id="5395" w:author="Kate Boardman" w:date="2016-04-19T14:56:00Z">
        <w:r w:rsidRPr="00080656">
          <w:rPr>
            <w:rFonts w:asciiTheme="majorHAnsi" w:hAnsiTheme="majorHAnsi"/>
            <w:noProof/>
            <w:sz w:val="22"/>
            <w:szCs w:val="22"/>
          </w:rPr>
          <w:fldChar w:fldCharType="end"/>
        </w:r>
        <w:r w:rsidRPr="00080656">
          <w:rPr>
            <w:rFonts w:asciiTheme="majorHAnsi" w:hAnsiTheme="majorHAnsi"/>
            <w:sz w:val="22"/>
            <w:szCs w:val="22"/>
          </w:rPr>
          <w:t xml:space="preserve"> </w:t>
        </w:r>
      </w:ins>
      <w:ins w:id="5396" w:author="Kate Boardman" w:date="2016-04-19T14:58:00Z">
        <w:r>
          <w:rPr>
            <w:rFonts w:asciiTheme="majorHAnsi" w:hAnsiTheme="majorHAnsi"/>
            <w:sz w:val="22"/>
            <w:szCs w:val="22"/>
          </w:rPr>
          <w:t xml:space="preserve">Low Power </w:t>
        </w:r>
      </w:ins>
      <w:ins w:id="5397" w:author="Kate Boardman" w:date="2016-04-19T14:56:00Z">
        <w:r w:rsidRPr="00080656">
          <w:rPr>
            <w:rFonts w:asciiTheme="majorHAnsi" w:hAnsiTheme="majorHAnsi"/>
            <w:sz w:val="22"/>
            <w:szCs w:val="22"/>
          </w:rPr>
          <w:t>NoC IP directory structure</w:t>
        </w:r>
        <w:bookmarkEnd w:id="5391"/>
        <w:bookmarkEnd w:id="5392"/>
      </w:ins>
    </w:p>
    <w:tbl>
      <w:tblPr>
        <w:tblStyle w:val="TableGrid"/>
        <w:tblW w:w="9738" w:type="dxa"/>
        <w:jc w:val="center"/>
        <w:tblLook w:val="04A0" w:firstRow="1" w:lastRow="0" w:firstColumn="1" w:lastColumn="0" w:noHBand="0" w:noVBand="1"/>
      </w:tblPr>
      <w:tblGrid>
        <w:gridCol w:w="5022"/>
        <w:gridCol w:w="4716"/>
      </w:tblGrid>
      <w:tr w:rsidR="008A4A3B" w:rsidRPr="00080656" w14:paraId="48294335" w14:textId="77777777" w:rsidTr="00DA0F9E">
        <w:trPr>
          <w:trHeight w:val="265"/>
          <w:jc w:val="center"/>
          <w:ins w:id="5398" w:author="Kate Boardman" w:date="2016-04-19T14:56:00Z"/>
        </w:trPr>
        <w:tc>
          <w:tcPr>
            <w:tcW w:w="5022" w:type="dxa"/>
            <w:shd w:val="clear" w:color="auto" w:fill="95B3D7" w:themeFill="accent1" w:themeFillTint="99"/>
          </w:tcPr>
          <w:p w14:paraId="51FB7CF0" w14:textId="77777777" w:rsidR="008A4A3B" w:rsidRPr="00080656" w:rsidRDefault="008A4A3B" w:rsidP="00DA0F9E">
            <w:pPr>
              <w:pStyle w:val="Body"/>
              <w:jc w:val="center"/>
              <w:rPr>
                <w:ins w:id="5399" w:author="Kate Boardman" w:date="2016-04-19T14:56:00Z"/>
                <w:rFonts w:asciiTheme="majorHAnsi" w:hAnsiTheme="majorHAnsi"/>
                <w:b/>
                <w:szCs w:val="22"/>
              </w:rPr>
            </w:pPr>
            <w:ins w:id="5400" w:author="Kate Boardman" w:date="2016-04-19T14:56:00Z">
              <w:r w:rsidRPr="00080656">
                <w:rPr>
                  <w:rFonts w:asciiTheme="majorHAnsi" w:hAnsiTheme="majorHAnsi"/>
                  <w:b/>
                  <w:szCs w:val="22"/>
                </w:rPr>
                <w:t>Name</w:t>
              </w:r>
            </w:ins>
          </w:p>
        </w:tc>
        <w:tc>
          <w:tcPr>
            <w:tcW w:w="4716" w:type="dxa"/>
            <w:shd w:val="clear" w:color="auto" w:fill="95B3D7" w:themeFill="accent1" w:themeFillTint="99"/>
          </w:tcPr>
          <w:p w14:paraId="37F4DF5A" w14:textId="77777777" w:rsidR="008A4A3B" w:rsidRPr="00080656" w:rsidRDefault="008A4A3B" w:rsidP="00DA0F9E">
            <w:pPr>
              <w:pStyle w:val="Body"/>
              <w:jc w:val="center"/>
              <w:rPr>
                <w:ins w:id="5401" w:author="Kate Boardman" w:date="2016-04-19T14:56:00Z"/>
                <w:rFonts w:asciiTheme="majorHAnsi" w:hAnsiTheme="majorHAnsi"/>
                <w:b/>
                <w:szCs w:val="22"/>
              </w:rPr>
            </w:pPr>
            <w:ins w:id="5402" w:author="Kate Boardman" w:date="2016-04-19T14:56:00Z">
              <w:r w:rsidRPr="00080656">
                <w:rPr>
                  <w:rFonts w:asciiTheme="majorHAnsi" w:hAnsiTheme="majorHAnsi"/>
                  <w:b/>
                  <w:szCs w:val="22"/>
                </w:rPr>
                <w:t>Description</w:t>
              </w:r>
            </w:ins>
          </w:p>
        </w:tc>
      </w:tr>
      <w:tr w:rsidR="008A4A3B" w:rsidRPr="00080656" w14:paraId="6E04A6ED" w14:textId="77777777" w:rsidTr="00DA0F9E">
        <w:trPr>
          <w:trHeight w:val="248"/>
          <w:jc w:val="center"/>
          <w:ins w:id="5403" w:author="Kate Boardman" w:date="2016-04-19T14:56:00Z"/>
        </w:trPr>
        <w:tc>
          <w:tcPr>
            <w:tcW w:w="5022" w:type="dxa"/>
          </w:tcPr>
          <w:p w14:paraId="720414FA" w14:textId="77777777" w:rsidR="008A4A3B" w:rsidRPr="00284A92" w:rsidRDefault="008A4A3B" w:rsidP="00DA0F9E">
            <w:pPr>
              <w:pStyle w:val="Body"/>
              <w:rPr>
                <w:ins w:id="5404" w:author="Kate Boardman" w:date="2016-04-19T14:56:00Z"/>
                <w:rStyle w:val="FilesandDirectories"/>
                <w:rPrChange w:id="5405" w:author="Kate Boardman" w:date="2016-04-19T17:50:00Z">
                  <w:rPr>
                    <w:ins w:id="5406" w:author="Kate Boardman" w:date="2016-04-19T14:56:00Z"/>
                    <w:rFonts w:asciiTheme="majorHAnsi" w:hAnsiTheme="majorHAnsi"/>
                    <w:szCs w:val="22"/>
                  </w:rPr>
                </w:rPrChange>
              </w:rPr>
            </w:pPr>
            <w:ins w:id="5407" w:author="Kate Boardman" w:date="2016-04-19T14:56:00Z">
              <w:r w:rsidRPr="00284A92">
                <w:rPr>
                  <w:rStyle w:val="FilesandDirectories"/>
                  <w:rPrChange w:id="5408" w:author="Kate Boardman" w:date="2016-04-19T17:50:00Z">
                    <w:rPr>
                      <w:rFonts w:asciiTheme="majorHAnsi" w:hAnsiTheme="majorHAnsi"/>
                      <w:szCs w:val="22"/>
                    </w:rPr>
                  </w:rPrChange>
                </w:rPr>
                <w:t>noc_verif_ip/*_lp_checker.sv</w:t>
              </w:r>
            </w:ins>
          </w:p>
        </w:tc>
        <w:tc>
          <w:tcPr>
            <w:tcW w:w="4716" w:type="dxa"/>
          </w:tcPr>
          <w:p w14:paraId="21A5BB06" w14:textId="77777777" w:rsidR="008A4A3B" w:rsidRPr="00080656" w:rsidRDefault="008A4A3B" w:rsidP="00DA0F9E">
            <w:pPr>
              <w:pStyle w:val="Body"/>
              <w:rPr>
                <w:ins w:id="5409" w:author="Kate Boardman" w:date="2016-04-19T14:56:00Z"/>
                <w:rFonts w:asciiTheme="majorHAnsi" w:hAnsiTheme="majorHAnsi"/>
                <w:szCs w:val="22"/>
              </w:rPr>
            </w:pPr>
            <w:ins w:id="5410" w:author="Kate Boardman" w:date="2016-04-19T14:56:00Z">
              <w:r w:rsidRPr="00080656">
                <w:rPr>
                  <w:rFonts w:asciiTheme="majorHAnsi" w:hAnsiTheme="majorHAnsi"/>
                  <w:szCs w:val="22"/>
                </w:rPr>
                <w:t>NoC verification library</w:t>
              </w:r>
              <w:r>
                <w:rPr>
                  <w:rFonts w:asciiTheme="majorHAnsi" w:hAnsiTheme="majorHAnsi"/>
                  <w:szCs w:val="22"/>
                </w:rPr>
                <w:t xml:space="preserve"> for LP</w:t>
              </w:r>
            </w:ins>
          </w:p>
        </w:tc>
      </w:tr>
      <w:tr w:rsidR="008A4A3B" w:rsidRPr="00080656" w14:paraId="3DF3788A" w14:textId="77777777" w:rsidTr="00DA0F9E">
        <w:trPr>
          <w:trHeight w:val="248"/>
          <w:jc w:val="center"/>
          <w:ins w:id="5411" w:author="Kate Boardman" w:date="2016-04-19T14:56:00Z"/>
        </w:trPr>
        <w:tc>
          <w:tcPr>
            <w:tcW w:w="5022" w:type="dxa"/>
          </w:tcPr>
          <w:p w14:paraId="4384B275" w14:textId="77777777" w:rsidR="008A4A3B" w:rsidRPr="00284A92" w:rsidRDefault="008A4A3B" w:rsidP="00DA0F9E">
            <w:pPr>
              <w:pStyle w:val="Body"/>
              <w:rPr>
                <w:ins w:id="5412" w:author="Kate Boardman" w:date="2016-04-19T14:56:00Z"/>
                <w:rStyle w:val="FilesandDirectories"/>
                <w:rPrChange w:id="5413" w:author="Kate Boardman" w:date="2016-04-19T17:50:00Z">
                  <w:rPr>
                    <w:ins w:id="5414" w:author="Kate Boardman" w:date="2016-04-19T14:56:00Z"/>
                    <w:rFonts w:asciiTheme="majorHAnsi" w:hAnsiTheme="majorHAnsi"/>
                    <w:szCs w:val="22"/>
                  </w:rPr>
                </w:rPrChange>
              </w:rPr>
            </w:pPr>
            <w:ins w:id="5415" w:author="Kate Boardman" w:date="2016-04-19T14:56:00Z">
              <w:r w:rsidRPr="00284A92">
                <w:rPr>
                  <w:rStyle w:val="FilesandDirectories"/>
                  <w:rPrChange w:id="5416" w:author="Kate Boardman" w:date="2016-04-19T17:50:00Z">
                    <w:rPr>
                      <w:rFonts w:asciiTheme="majorHAnsi" w:hAnsiTheme="majorHAnsi"/>
                      <w:szCs w:val="22"/>
                    </w:rPr>
                  </w:rPrChange>
                </w:rPr>
                <w:t>scripts/*_lp_incisiv.pl</w:t>
              </w:r>
            </w:ins>
          </w:p>
        </w:tc>
        <w:tc>
          <w:tcPr>
            <w:tcW w:w="4716" w:type="dxa"/>
          </w:tcPr>
          <w:p w14:paraId="54BEFCC2" w14:textId="77777777" w:rsidR="008A4A3B" w:rsidRPr="00080656" w:rsidRDefault="008A4A3B" w:rsidP="00DA0F9E">
            <w:pPr>
              <w:pStyle w:val="Body"/>
              <w:rPr>
                <w:ins w:id="5417" w:author="Kate Boardman" w:date="2016-04-19T14:56:00Z"/>
                <w:rFonts w:asciiTheme="majorHAnsi" w:hAnsiTheme="majorHAnsi"/>
                <w:szCs w:val="22"/>
              </w:rPr>
            </w:pPr>
            <w:ins w:id="5418" w:author="Kate Boardman" w:date="2016-04-19T14:56:00Z">
              <w:r w:rsidRPr="00080656">
                <w:rPr>
                  <w:rFonts w:asciiTheme="majorHAnsi" w:hAnsiTheme="majorHAnsi"/>
                  <w:szCs w:val="22"/>
                </w:rPr>
                <w:t>Scripts for</w:t>
              </w:r>
              <w:r>
                <w:rPr>
                  <w:rFonts w:asciiTheme="majorHAnsi" w:hAnsiTheme="majorHAnsi"/>
                  <w:szCs w:val="22"/>
                </w:rPr>
                <w:t xml:space="preserve"> LP </w:t>
              </w:r>
              <w:r w:rsidRPr="00080656">
                <w:rPr>
                  <w:rFonts w:asciiTheme="majorHAnsi" w:hAnsiTheme="majorHAnsi"/>
                  <w:szCs w:val="22"/>
                </w:rPr>
                <w:t>sanity bench</w:t>
              </w:r>
              <w:r>
                <w:rPr>
                  <w:rFonts w:asciiTheme="majorHAnsi" w:hAnsiTheme="majorHAnsi"/>
                  <w:szCs w:val="22"/>
                </w:rPr>
                <w:t xml:space="preserve"> using ncsim</w:t>
              </w:r>
              <w:r w:rsidRPr="00080656">
                <w:rPr>
                  <w:rFonts w:asciiTheme="majorHAnsi" w:hAnsiTheme="majorHAnsi"/>
                  <w:szCs w:val="22"/>
                </w:rPr>
                <w:t>.</w:t>
              </w:r>
            </w:ins>
          </w:p>
        </w:tc>
      </w:tr>
    </w:tbl>
    <w:p w14:paraId="40642CB6" w14:textId="77777777" w:rsidR="008A4A3B" w:rsidRPr="00080656" w:rsidRDefault="008A4A3B" w:rsidP="008A4A3B">
      <w:pPr>
        <w:pStyle w:val="Body"/>
        <w:rPr>
          <w:ins w:id="5419" w:author="Kate Boardman" w:date="2016-04-19T14:56:00Z"/>
          <w:rFonts w:asciiTheme="majorHAnsi" w:hAnsiTheme="majorHAnsi"/>
          <w:szCs w:val="22"/>
        </w:rPr>
      </w:pPr>
    </w:p>
    <w:p w14:paraId="5E140F24" w14:textId="77777777" w:rsidR="008A4A3B" w:rsidRPr="00BB2FA9" w:rsidRDefault="008A4A3B" w:rsidP="008A4A3B">
      <w:pPr>
        <w:pStyle w:val="Heading2"/>
        <w:rPr>
          <w:ins w:id="5420" w:author="Kate Boardman" w:date="2016-04-19T14:56:00Z"/>
          <w:rFonts w:eastAsia="Arial Unicode MS"/>
          <w:szCs w:val="22"/>
        </w:rPr>
      </w:pPr>
      <w:bookmarkStart w:id="5421" w:name="_Toc427757891"/>
      <w:bookmarkStart w:id="5422" w:name="_Toc448857117"/>
      <w:ins w:id="5423" w:author="Kate Boardman" w:date="2016-04-19T14:56:00Z">
        <w:r w:rsidRPr="00BB2FA9">
          <w:rPr>
            <w:rFonts w:eastAsia="Arial Unicode MS"/>
            <w:szCs w:val="22"/>
          </w:rPr>
          <w:t>Documentation</w:t>
        </w:r>
        <w:bookmarkEnd w:id="5421"/>
        <w:bookmarkEnd w:id="5422"/>
      </w:ins>
    </w:p>
    <w:p w14:paraId="4295CDCA" w14:textId="77777777" w:rsidR="008A4A3B" w:rsidRPr="00080656" w:rsidRDefault="008A4A3B" w:rsidP="008A4A3B">
      <w:pPr>
        <w:pStyle w:val="Body"/>
        <w:rPr>
          <w:ins w:id="5424" w:author="Kate Boardman" w:date="2016-04-19T14:56:00Z"/>
          <w:rFonts w:asciiTheme="majorHAnsi" w:eastAsia="Arial Unicode MS" w:hAnsiTheme="majorHAnsi"/>
          <w:szCs w:val="22"/>
        </w:rPr>
      </w:pPr>
      <w:ins w:id="5425" w:author="Kate Boardman" w:date="2016-04-19T14:56:00Z">
        <w:r w:rsidRPr="00080656">
          <w:rPr>
            <w:rFonts w:asciiTheme="majorHAnsi" w:eastAsia="Arial Unicode MS" w:hAnsiTheme="majorHAnsi"/>
            <w:szCs w:val="22"/>
          </w:rPr>
          <w:t>A separate directory is included with the following documents.</w:t>
        </w:r>
      </w:ins>
    </w:p>
    <w:p w14:paraId="0804A5F0" w14:textId="0AE43F5F" w:rsidR="008A4A3B" w:rsidRPr="00080656" w:rsidRDefault="008A4A3B" w:rsidP="008A4A3B">
      <w:pPr>
        <w:pStyle w:val="Caption"/>
        <w:jc w:val="center"/>
        <w:rPr>
          <w:ins w:id="5426" w:author="Kate Boardman" w:date="2016-04-19T14:56:00Z"/>
          <w:rFonts w:asciiTheme="majorHAnsi" w:hAnsiTheme="majorHAnsi"/>
          <w:sz w:val="22"/>
          <w:szCs w:val="22"/>
        </w:rPr>
      </w:pPr>
      <w:bookmarkStart w:id="5427" w:name="_Toc427757918"/>
      <w:bookmarkStart w:id="5428" w:name="_Toc448857172"/>
      <w:ins w:id="5429" w:author="Kate Boardman" w:date="2016-04-19T14:56:00Z">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ins>
      <w:ins w:id="5430" w:author="Kate Boardman" w:date="2016-04-19T17:35:00Z">
        <w:r w:rsidR="00FA117A">
          <w:rPr>
            <w:rFonts w:asciiTheme="majorHAnsi" w:hAnsiTheme="majorHAnsi"/>
            <w:noProof/>
            <w:sz w:val="22"/>
            <w:szCs w:val="22"/>
          </w:rPr>
          <w:t>34</w:t>
        </w:r>
      </w:ins>
      <w:ins w:id="5431" w:author="Kate Boardman" w:date="2016-04-19T14:56:00Z">
        <w:r w:rsidRPr="00080656">
          <w:rPr>
            <w:rFonts w:asciiTheme="majorHAnsi" w:hAnsiTheme="majorHAnsi"/>
            <w:noProof/>
            <w:sz w:val="22"/>
            <w:szCs w:val="22"/>
          </w:rPr>
          <w:fldChar w:fldCharType="end"/>
        </w:r>
        <w:r w:rsidRPr="00080656">
          <w:rPr>
            <w:rFonts w:asciiTheme="majorHAnsi" w:hAnsiTheme="majorHAnsi"/>
            <w:sz w:val="22"/>
            <w:szCs w:val="22"/>
          </w:rPr>
          <w:t xml:space="preserve"> </w:t>
        </w:r>
      </w:ins>
      <w:ins w:id="5432" w:author="Kate Boardman" w:date="2016-04-19T14:59:00Z">
        <w:r>
          <w:rPr>
            <w:rFonts w:asciiTheme="majorHAnsi" w:hAnsiTheme="majorHAnsi"/>
            <w:sz w:val="22"/>
            <w:szCs w:val="22"/>
          </w:rPr>
          <w:t xml:space="preserve">Low Power </w:t>
        </w:r>
      </w:ins>
      <w:ins w:id="5433" w:author="Kate Boardman" w:date="2016-04-19T14:56:00Z">
        <w:r w:rsidRPr="00080656">
          <w:rPr>
            <w:rFonts w:asciiTheme="majorHAnsi" w:hAnsiTheme="majorHAnsi"/>
            <w:sz w:val="22"/>
            <w:szCs w:val="22"/>
          </w:rPr>
          <w:t>NoC IP document list</w:t>
        </w:r>
        <w:bookmarkEnd w:id="5427"/>
        <w:bookmarkEnd w:id="5428"/>
      </w:ins>
    </w:p>
    <w:tbl>
      <w:tblPr>
        <w:tblStyle w:val="TableGrid"/>
        <w:tblW w:w="9974" w:type="dxa"/>
        <w:jc w:val="center"/>
        <w:tblLook w:val="04A0" w:firstRow="1" w:lastRow="0" w:firstColumn="1" w:lastColumn="0" w:noHBand="0" w:noVBand="1"/>
        <w:tblCaption w:val="NoC IP document list"/>
      </w:tblPr>
      <w:tblGrid>
        <w:gridCol w:w="5501"/>
        <w:gridCol w:w="4473"/>
      </w:tblGrid>
      <w:tr w:rsidR="008A4A3B" w:rsidRPr="00080656" w14:paraId="13B911D3" w14:textId="77777777" w:rsidTr="00DA0F9E">
        <w:trPr>
          <w:trHeight w:val="248"/>
          <w:jc w:val="center"/>
          <w:ins w:id="5434" w:author="Kate Boardman" w:date="2016-04-19T14:56:00Z"/>
        </w:trPr>
        <w:tc>
          <w:tcPr>
            <w:tcW w:w="5501" w:type="dxa"/>
            <w:shd w:val="clear" w:color="auto" w:fill="95B3D7" w:themeFill="accent1" w:themeFillTint="99"/>
          </w:tcPr>
          <w:p w14:paraId="355E9CB7" w14:textId="77777777" w:rsidR="008A4A3B" w:rsidRPr="00080656" w:rsidRDefault="008A4A3B" w:rsidP="00DA0F9E">
            <w:pPr>
              <w:pStyle w:val="Body"/>
              <w:tabs>
                <w:tab w:val="clear" w:pos="2700"/>
                <w:tab w:val="right" w:pos="5407"/>
              </w:tabs>
              <w:rPr>
                <w:ins w:id="5435" w:author="Kate Boardman" w:date="2016-04-19T14:56:00Z"/>
                <w:rFonts w:asciiTheme="majorHAnsi" w:hAnsiTheme="majorHAnsi"/>
                <w:szCs w:val="22"/>
              </w:rPr>
            </w:pPr>
            <w:ins w:id="5436" w:author="Kate Boardman" w:date="2016-04-19T14:56:00Z">
              <w:r w:rsidRPr="00080656">
                <w:rPr>
                  <w:rFonts w:asciiTheme="majorHAnsi" w:hAnsiTheme="majorHAnsi"/>
                  <w:b/>
                  <w:szCs w:val="22"/>
                </w:rPr>
                <w:t>Name</w:t>
              </w:r>
            </w:ins>
          </w:p>
        </w:tc>
        <w:tc>
          <w:tcPr>
            <w:tcW w:w="4473" w:type="dxa"/>
            <w:shd w:val="clear" w:color="auto" w:fill="95B3D7" w:themeFill="accent1" w:themeFillTint="99"/>
          </w:tcPr>
          <w:p w14:paraId="09AED89F" w14:textId="77777777" w:rsidR="008A4A3B" w:rsidRPr="00080656" w:rsidRDefault="008A4A3B" w:rsidP="00DA0F9E">
            <w:pPr>
              <w:pStyle w:val="Body"/>
              <w:tabs>
                <w:tab w:val="clear" w:pos="2700"/>
                <w:tab w:val="center" w:pos="907"/>
              </w:tabs>
              <w:rPr>
                <w:ins w:id="5437" w:author="Kate Boardman" w:date="2016-04-19T14:56:00Z"/>
                <w:rFonts w:asciiTheme="majorHAnsi" w:hAnsiTheme="majorHAnsi"/>
                <w:szCs w:val="22"/>
              </w:rPr>
            </w:pPr>
            <w:ins w:id="5438" w:author="Kate Boardman" w:date="2016-04-19T14:56:00Z">
              <w:r w:rsidRPr="00080656">
                <w:rPr>
                  <w:rFonts w:asciiTheme="majorHAnsi" w:hAnsiTheme="majorHAnsi"/>
                  <w:b/>
                  <w:szCs w:val="22"/>
                </w:rPr>
                <w:t xml:space="preserve">Description </w:t>
              </w:r>
            </w:ins>
          </w:p>
        </w:tc>
      </w:tr>
      <w:tr w:rsidR="008A4A3B" w:rsidRPr="00080656" w14:paraId="2D669214" w14:textId="77777777" w:rsidTr="00DA0F9E">
        <w:trPr>
          <w:trHeight w:val="248"/>
          <w:jc w:val="center"/>
          <w:ins w:id="5439" w:author="Kate Boardman" w:date="2016-04-19T14:56:00Z"/>
        </w:trPr>
        <w:tc>
          <w:tcPr>
            <w:tcW w:w="5501" w:type="dxa"/>
          </w:tcPr>
          <w:p w14:paraId="3DED78C2" w14:textId="77777777" w:rsidR="008A4A3B" w:rsidRPr="00284A92" w:rsidRDefault="008A4A3B" w:rsidP="00DA0F9E">
            <w:pPr>
              <w:pStyle w:val="Body"/>
              <w:tabs>
                <w:tab w:val="clear" w:pos="2700"/>
                <w:tab w:val="right" w:pos="5407"/>
              </w:tabs>
              <w:rPr>
                <w:ins w:id="5440" w:author="Kate Boardman" w:date="2016-04-19T14:56:00Z"/>
                <w:rStyle w:val="FilesandDirectories"/>
                <w:rPrChange w:id="5441" w:author="Kate Boardman" w:date="2016-04-19T17:50:00Z">
                  <w:rPr>
                    <w:ins w:id="5442" w:author="Kate Boardman" w:date="2016-04-19T14:56:00Z"/>
                    <w:rFonts w:asciiTheme="majorHAnsi" w:hAnsiTheme="majorHAnsi"/>
                    <w:szCs w:val="22"/>
                  </w:rPr>
                </w:rPrChange>
              </w:rPr>
            </w:pPr>
            <w:ins w:id="5443" w:author="Kate Boardman" w:date="2016-04-19T14:56:00Z">
              <w:r w:rsidRPr="00284A92">
                <w:rPr>
                  <w:rStyle w:val="FilesandDirectories"/>
                  <w:rPrChange w:id="5444" w:author="Kate Boardman" w:date="2016-04-19T17:50:00Z">
                    <w:rPr>
                      <w:rFonts w:asciiTheme="majorHAnsi" w:hAnsiTheme="majorHAnsi"/>
                      <w:szCs w:val="22"/>
                    </w:rPr>
                  </w:rPrChange>
                </w:rPr>
                <w:t>NetSpeed NocStudio Orion AMBA Low Power User Manual.pdf</w:t>
              </w:r>
            </w:ins>
          </w:p>
        </w:tc>
        <w:tc>
          <w:tcPr>
            <w:tcW w:w="4473" w:type="dxa"/>
          </w:tcPr>
          <w:p w14:paraId="5A3E91A7" w14:textId="77777777" w:rsidR="008A4A3B" w:rsidRPr="00080656" w:rsidRDefault="008A4A3B" w:rsidP="00DA0F9E">
            <w:pPr>
              <w:pStyle w:val="Body"/>
              <w:tabs>
                <w:tab w:val="clear" w:pos="2700"/>
                <w:tab w:val="center" w:pos="907"/>
              </w:tabs>
              <w:rPr>
                <w:ins w:id="5445" w:author="Kate Boardman" w:date="2016-04-19T14:56:00Z"/>
                <w:rFonts w:asciiTheme="majorHAnsi" w:hAnsiTheme="majorHAnsi"/>
                <w:szCs w:val="22"/>
              </w:rPr>
            </w:pPr>
            <w:proofErr w:type="gramStart"/>
            <w:ins w:id="5446" w:author="Kate Boardman" w:date="2016-04-19T14:56:00Z">
              <w:r w:rsidRPr="00080656">
                <w:rPr>
                  <w:rFonts w:asciiTheme="majorHAnsi" w:hAnsiTheme="majorHAnsi"/>
                  <w:szCs w:val="22"/>
                </w:rPr>
                <w:t>Overview, architecture, usage, examples</w:t>
              </w:r>
              <w:r>
                <w:rPr>
                  <w:rFonts w:asciiTheme="majorHAnsi" w:hAnsiTheme="majorHAnsi"/>
                  <w:szCs w:val="22"/>
                </w:rPr>
                <w:t>.</w:t>
              </w:r>
              <w:proofErr w:type="gramEnd"/>
            </w:ins>
          </w:p>
        </w:tc>
      </w:tr>
    </w:tbl>
    <w:p w14:paraId="52FEDE02" w14:textId="77777777" w:rsidR="008A4A3B" w:rsidRPr="00080656" w:rsidRDefault="008A4A3B" w:rsidP="008A4A3B">
      <w:pPr>
        <w:pStyle w:val="Body"/>
        <w:rPr>
          <w:ins w:id="5447" w:author="Kate Boardman" w:date="2016-04-19T14:56:00Z"/>
          <w:rFonts w:asciiTheme="majorHAnsi" w:eastAsia="Arial Unicode MS" w:hAnsiTheme="majorHAnsi"/>
          <w:szCs w:val="22"/>
        </w:rPr>
      </w:pPr>
    </w:p>
    <w:p w14:paraId="1697DD47" w14:textId="77777777" w:rsidR="008A4A3B" w:rsidRPr="00080656" w:rsidRDefault="008A4A3B" w:rsidP="008A4A3B">
      <w:pPr>
        <w:pStyle w:val="Body"/>
        <w:rPr>
          <w:ins w:id="5448" w:author="Kate Boardman" w:date="2016-04-19T14:56:00Z"/>
          <w:rFonts w:asciiTheme="majorHAnsi" w:eastAsia="Arial Unicode MS" w:hAnsiTheme="majorHAnsi"/>
          <w:szCs w:val="22"/>
        </w:rPr>
      </w:pPr>
    </w:p>
    <w:p w14:paraId="5B10AB82" w14:textId="089CAB1C" w:rsidR="008A4A3B" w:rsidRPr="00BB2FA9" w:rsidRDefault="008A4A3B" w:rsidP="008A4A3B">
      <w:pPr>
        <w:pStyle w:val="Heading2"/>
        <w:rPr>
          <w:ins w:id="5449" w:author="Kate Boardman" w:date="2016-04-19T14:56:00Z"/>
          <w:szCs w:val="22"/>
        </w:rPr>
      </w:pPr>
      <w:bookmarkStart w:id="5450" w:name="_Toc427757892"/>
      <w:bookmarkStart w:id="5451" w:name="_Toc448857118"/>
      <w:ins w:id="5452" w:author="Kate Boardman" w:date="2016-04-19T14:56:00Z">
        <w:r w:rsidRPr="00BB2FA9">
          <w:rPr>
            <w:szCs w:val="22"/>
          </w:rPr>
          <w:lastRenderedPageBreak/>
          <w:t xml:space="preserve">NocStudio Flow to Generate </w:t>
        </w:r>
      </w:ins>
      <w:ins w:id="5453" w:author="Kate Boardman" w:date="2016-04-19T14:59:00Z">
        <w:r>
          <w:rPr>
            <w:szCs w:val="22"/>
          </w:rPr>
          <w:t xml:space="preserve">Low Power </w:t>
        </w:r>
      </w:ins>
      <w:ins w:id="5454" w:author="Kate Boardman" w:date="2016-04-19T14:56:00Z">
        <w:r w:rsidRPr="00BB2FA9">
          <w:rPr>
            <w:szCs w:val="22"/>
          </w:rPr>
          <w:t>NoC IP</w:t>
        </w:r>
        <w:bookmarkEnd w:id="5450"/>
        <w:bookmarkEnd w:id="5451"/>
      </w:ins>
    </w:p>
    <w:p w14:paraId="29907557" w14:textId="1404ECC6" w:rsidR="008A4A3B" w:rsidRPr="00080656" w:rsidRDefault="00E733C3" w:rsidP="008A4A3B">
      <w:pPr>
        <w:pStyle w:val="Body"/>
        <w:rPr>
          <w:ins w:id="5455" w:author="Kate Boardman" w:date="2016-04-19T14:56:00Z"/>
          <w:rFonts w:asciiTheme="majorHAnsi" w:hAnsiTheme="majorHAnsi"/>
          <w:szCs w:val="22"/>
        </w:rPr>
      </w:pPr>
      <w:ins w:id="5456" w:author="Kate Boardman" w:date="2016-04-19T16:52:00Z">
        <w:r>
          <w:rPr>
            <w:rFonts w:asciiTheme="majorHAnsi" w:hAnsiTheme="majorHAnsi"/>
            <w:szCs w:val="22"/>
          </w:rPr>
          <w:t>Th</w:t>
        </w:r>
      </w:ins>
      <w:ins w:id="5457" w:author="Kate Boardman" w:date="2016-04-19T16:53:00Z">
        <w:r>
          <w:rPr>
            <w:rFonts w:asciiTheme="majorHAnsi" w:hAnsiTheme="majorHAnsi"/>
            <w:szCs w:val="22"/>
          </w:rPr>
          <w:t xml:space="preserve">is section </w:t>
        </w:r>
      </w:ins>
      <w:ins w:id="5458" w:author="Kate Boardman" w:date="2016-04-19T14:56:00Z">
        <w:r w:rsidR="008A4A3B" w:rsidRPr="00080656">
          <w:rPr>
            <w:rFonts w:asciiTheme="majorHAnsi" w:hAnsiTheme="majorHAnsi"/>
            <w:szCs w:val="22"/>
          </w:rPr>
          <w:t xml:space="preserve">describes the </w:t>
        </w:r>
        <w:r w:rsidR="008A4A3B">
          <w:rPr>
            <w:rFonts w:asciiTheme="majorHAnsi" w:hAnsiTheme="majorHAnsi"/>
            <w:szCs w:val="22"/>
          </w:rPr>
          <w:t xml:space="preserve">Low Power </w:t>
        </w:r>
        <w:r w:rsidR="008A4A3B" w:rsidRPr="00080656">
          <w:rPr>
            <w:rFonts w:asciiTheme="majorHAnsi" w:hAnsiTheme="majorHAnsi"/>
            <w:szCs w:val="22"/>
          </w:rPr>
          <w:t>NoC IP generation flow using NocStudio.  The user specifies a NocStudio command script that describes</w:t>
        </w:r>
        <w:r w:rsidR="00E0368E">
          <w:rPr>
            <w:rFonts w:asciiTheme="majorHAnsi" w:hAnsiTheme="majorHAnsi"/>
            <w:szCs w:val="22"/>
          </w:rPr>
          <w:t xml:space="preserve"> the user system requirements.  </w:t>
        </w:r>
      </w:ins>
      <w:ins w:id="5459" w:author="Kate Boardman" w:date="2016-04-19T16:55:00Z">
        <w:r w:rsidR="00E0368E" w:rsidRPr="00080656">
          <w:rPr>
            <w:rFonts w:asciiTheme="majorHAnsi" w:hAnsiTheme="majorHAnsi"/>
            <w:szCs w:val="22"/>
          </w:rPr>
          <w:t>The following files are generated</w:t>
        </w:r>
        <w:r w:rsidR="00E0368E">
          <w:rPr>
            <w:rFonts w:asciiTheme="majorHAnsi" w:hAnsiTheme="majorHAnsi"/>
            <w:szCs w:val="22"/>
          </w:rPr>
          <w:t xml:space="preserve"> by NocStudio for a Low Power</w:t>
        </w:r>
        <w:r w:rsidR="00E0368E" w:rsidRPr="00080656">
          <w:rPr>
            <w:rFonts w:asciiTheme="majorHAnsi" w:hAnsiTheme="majorHAnsi"/>
            <w:szCs w:val="22"/>
          </w:rPr>
          <w:t xml:space="preserve"> </w:t>
        </w:r>
        <w:proofErr w:type="gramStart"/>
        <w:r w:rsidR="00E0368E" w:rsidRPr="00080656">
          <w:rPr>
            <w:rFonts w:asciiTheme="majorHAnsi" w:hAnsiTheme="majorHAnsi"/>
            <w:szCs w:val="22"/>
          </w:rPr>
          <w:t>NoC</w:t>
        </w:r>
      </w:ins>
      <w:ins w:id="5460" w:author="Kate Boardman" w:date="2016-04-19T16:54:00Z">
        <w:r w:rsidR="00E0368E">
          <w:rPr>
            <w:rFonts w:asciiTheme="majorHAnsi" w:hAnsiTheme="majorHAnsi"/>
            <w:szCs w:val="22"/>
          </w:rPr>
          <w:t xml:space="preserve"> </w:t>
        </w:r>
      </w:ins>
      <w:ins w:id="5461" w:author="Kate Boardman" w:date="2016-04-19T14:56:00Z">
        <w:r w:rsidR="008A4A3B" w:rsidRPr="00080656">
          <w:rPr>
            <w:rFonts w:asciiTheme="majorHAnsi" w:hAnsiTheme="majorHAnsi"/>
            <w:szCs w:val="22"/>
          </w:rPr>
          <w:t>:</w:t>
        </w:r>
        <w:proofErr w:type="gramEnd"/>
      </w:ins>
    </w:p>
    <w:p w14:paraId="25F25FA7" w14:textId="77777777" w:rsidR="008A4A3B" w:rsidRDefault="008A4A3B" w:rsidP="008A4A3B">
      <w:pPr>
        <w:pStyle w:val="Body"/>
        <w:numPr>
          <w:ilvl w:val="0"/>
          <w:numId w:val="20"/>
        </w:numPr>
        <w:spacing w:after="0" w:line="240" w:lineRule="auto"/>
        <w:jc w:val="left"/>
        <w:rPr>
          <w:ins w:id="5462" w:author="Kate Boardman" w:date="2016-04-19T14:56:00Z"/>
          <w:rFonts w:asciiTheme="majorHAnsi" w:hAnsiTheme="majorHAnsi"/>
          <w:szCs w:val="22"/>
        </w:rPr>
      </w:pPr>
      <w:ins w:id="5463" w:author="Kate Boardman" w:date="2016-04-19T14:56:00Z">
        <w:r w:rsidRPr="00080656">
          <w:rPr>
            <w:rFonts w:asciiTheme="majorHAnsi" w:hAnsiTheme="majorHAnsi"/>
            <w:szCs w:val="22"/>
          </w:rPr>
          <w:t>NoC RTL</w:t>
        </w:r>
      </w:ins>
    </w:p>
    <w:p w14:paraId="5E4C435C" w14:textId="77777777" w:rsidR="008A4A3B" w:rsidRPr="00080656" w:rsidRDefault="008A4A3B" w:rsidP="008A4A3B">
      <w:pPr>
        <w:pStyle w:val="Body"/>
        <w:numPr>
          <w:ilvl w:val="0"/>
          <w:numId w:val="20"/>
        </w:numPr>
        <w:spacing w:after="0" w:line="240" w:lineRule="auto"/>
        <w:jc w:val="left"/>
        <w:rPr>
          <w:ins w:id="5464" w:author="Kate Boardman" w:date="2016-04-19T14:56:00Z"/>
          <w:rFonts w:asciiTheme="majorHAnsi" w:hAnsiTheme="majorHAnsi"/>
          <w:szCs w:val="22"/>
        </w:rPr>
      </w:pPr>
      <w:ins w:id="5465" w:author="Kate Boardman" w:date="2016-04-19T14:56:00Z">
        <w:r>
          <w:rPr>
            <w:rFonts w:asciiTheme="majorHAnsi" w:hAnsiTheme="majorHAnsi"/>
            <w:szCs w:val="22"/>
          </w:rPr>
          <w:t>NoC CPFs</w:t>
        </w:r>
      </w:ins>
    </w:p>
    <w:p w14:paraId="2EC11B61" w14:textId="77777777" w:rsidR="008A4A3B" w:rsidRPr="00080656" w:rsidRDefault="008A4A3B" w:rsidP="008A4A3B">
      <w:pPr>
        <w:pStyle w:val="Body"/>
        <w:numPr>
          <w:ilvl w:val="0"/>
          <w:numId w:val="20"/>
        </w:numPr>
        <w:spacing w:after="0" w:line="240" w:lineRule="auto"/>
        <w:jc w:val="left"/>
        <w:rPr>
          <w:ins w:id="5466" w:author="Kate Boardman" w:date="2016-04-19T14:56:00Z"/>
          <w:rFonts w:asciiTheme="majorHAnsi" w:hAnsiTheme="majorHAnsi"/>
          <w:szCs w:val="22"/>
        </w:rPr>
      </w:pPr>
      <w:ins w:id="5467" w:author="Kate Boardman" w:date="2016-04-19T14:56:00Z">
        <w:r w:rsidRPr="00080656">
          <w:rPr>
            <w:rFonts w:asciiTheme="majorHAnsi" w:hAnsiTheme="majorHAnsi"/>
            <w:szCs w:val="22"/>
          </w:rPr>
          <w:t>NoC verification</w:t>
        </w:r>
        <w:r>
          <w:rPr>
            <w:rFonts w:asciiTheme="majorHAnsi" w:hAnsiTheme="majorHAnsi"/>
            <w:szCs w:val="22"/>
          </w:rPr>
          <w:t xml:space="preserve"> IP</w:t>
        </w:r>
      </w:ins>
    </w:p>
    <w:p w14:paraId="414434DA" w14:textId="77777777" w:rsidR="008A4A3B" w:rsidRPr="00080656" w:rsidRDefault="008A4A3B" w:rsidP="008A4A3B">
      <w:pPr>
        <w:pStyle w:val="Body"/>
        <w:numPr>
          <w:ilvl w:val="0"/>
          <w:numId w:val="20"/>
        </w:numPr>
        <w:spacing w:after="0" w:line="240" w:lineRule="auto"/>
        <w:jc w:val="left"/>
        <w:rPr>
          <w:ins w:id="5468" w:author="Kate Boardman" w:date="2016-04-19T14:56:00Z"/>
          <w:rFonts w:asciiTheme="majorHAnsi" w:hAnsiTheme="majorHAnsi"/>
          <w:szCs w:val="22"/>
        </w:rPr>
      </w:pPr>
      <w:ins w:id="5469" w:author="Kate Boardman" w:date="2016-04-19T14:56:00Z">
        <w:r w:rsidRPr="00080656">
          <w:rPr>
            <w:rFonts w:asciiTheme="majorHAnsi" w:hAnsiTheme="majorHAnsi"/>
            <w:szCs w:val="22"/>
          </w:rPr>
          <w:t>Sanity testbench</w:t>
        </w:r>
      </w:ins>
    </w:p>
    <w:p w14:paraId="70AC5626" w14:textId="77777777" w:rsidR="008A4A3B" w:rsidRPr="00080656" w:rsidRDefault="008A4A3B" w:rsidP="008A4A3B">
      <w:pPr>
        <w:pStyle w:val="Body"/>
        <w:numPr>
          <w:ilvl w:val="0"/>
          <w:numId w:val="20"/>
        </w:numPr>
        <w:spacing w:after="0" w:line="240" w:lineRule="auto"/>
        <w:jc w:val="left"/>
        <w:rPr>
          <w:ins w:id="5470" w:author="Kate Boardman" w:date="2016-04-19T14:56:00Z"/>
          <w:rFonts w:asciiTheme="majorHAnsi" w:hAnsiTheme="majorHAnsi"/>
          <w:szCs w:val="22"/>
        </w:rPr>
      </w:pPr>
      <w:ins w:id="5471" w:author="Kate Boardman" w:date="2016-04-19T14:56:00Z">
        <w:r w:rsidRPr="00080656">
          <w:rPr>
            <w:rFonts w:asciiTheme="majorHAnsi" w:hAnsiTheme="majorHAnsi"/>
            <w:szCs w:val="22"/>
          </w:rPr>
          <w:t>Synthesis scripts</w:t>
        </w:r>
      </w:ins>
    </w:p>
    <w:p w14:paraId="1E71F089" w14:textId="77777777" w:rsidR="008A4A3B" w:rsidRPr="00080656" w:rsidRDefault="008A4A3B" w:rsidP="008A4A3B">
      <w:pPr>
        <w:pStyle w:val="Body"/>
        <w:numPr>
          <w:ilvl w:val="0"/>
          <w:numId w:val="20"/>
        </w:numPr>
        <w:spacing w:after="0" w:line="240" w:lineRule="auto"/>
        <w:jc w:val="left"/>
        <w:rPr>
          <w:ins w:id="5472" w:author="Kate Boardman" w:date="2016-04-19T14:56:00Z"/>
          <w:rFonts w:asciiTheme="majorHAnsi" w:hAnsiTheme="majorHAnsi"/>
          <w:szCs w:val="22"/>
        </w:rPr>
      </w:pPr>
      <w:ins w:id="5473" w:author="Kate Boardman" w:date="2016-04-19T14:56:00Z">
        <w:r w:rsidRPr="00080656">
          <w:rPr>
            <w:rFonts w:asciiTheme="majorHAnsi" w:hAnsiTheme="majorHAnsi"/>
            <w:szCs w:val="22"/>
          </w:rPr>
          <w:t>HTML spec</w:t>
        </w:r>
        <w:r>
          <w:rPr>
            <w:rFonts w:asciiTheme="majorHAnsi" w:hAnsiTheme="majorHAnsi"/>
            <w:szCs w:val="22"/>
          </w:rPr>
          <w:t>ification</w:t>
        </w:r>
        <w:r w:rsidRPr="00080656">
          <w:rPr>
            <w:rFonts w:asciiTheme="majorHAnsi" w:hAnsiTheme="majorHAnsi"/>
            <w:szCs w:val="22"/>
          </w:rPr>
          <w:t xml:space="preserve"> for the generated NoC</w:t>
        </w:r>
      </w:ins>
    </w:p>
    <w:p w14:paraId="14256DA5" w14:textId="77777777" w:rsidR="008A4A3B" w:rsidRPr="00080656" w:rsidRDefault="008A4A3B" w:rsidP="008A4A3B">
      <w:pPr>
        <w:pStyle w:val="Body"/>
        <w:ind w:left="360"/>
        <w:rPr>
          <w:ins w:id="5474" w:author="Kate Boardman" w:date="2016-04-19T14:56:00Z"/>
          <w:rFonts w:asciiTheme="majorHAnsi" w:hAnsiTheme="majorHAnsi"/>
          <w:szCs w:val="22"/>
        </w:rPr>
      </w:pPr>
    </w:p>
    <w:p w14:paraId="7AEC1D6B" w14:textId="188EC8F3" w:rsidR="008A4A3B" w:rsidRPr="00080656" w:rsidRDefault="008A4A3B" w:rsidP="008A4A3B">
      <w:pPr>
        <w:pStyle w:val="Body"/>
        <w:rPr>
          <w:ins w:id="5475" w:author="Kate Boardman" w:date="2016-04-19T14:56:00Z"/>
          <w:rFonts w:asciiTheme="majorHAnsi" w:hAnsiTheme="majorHAnsi"/>
          <w:szCs w:val="22"/>
        </w:rPr>
      </w:pPr>
      <w:ins w:id="5476" w:author="Kate Boardman" w:date="2016-04-19T14:56:00Z">
        <w:r w:rsidRPr="00080656">
          <w:rPr>
            <w:rFonts w:asciiTheme="majorHAnsi" w:hAnsiTheme="majorHAnsi"/>
            <w:szCs w:val="22"/>
          </w:rPr>
          <w:t>All the generated files are o</w:t>
        </w:r>
        <w:r w:rsidR="00E0368E">
          <w:rPr>
            <w:rFonts w:asciiTheme="majorHAnsi" w:hAnsiTheme="majorHAnsi"/>
            <w:szCs w:val="22"/>
          </w:rPr>
          <w:t>utput to the project directory</w:t>
        </w:r>
      </w:ins>
      <w:ins w:id="5477" w:author="Kate Boardman" w:date="2016-04-19T16:56:00Z">
        <w:r w:rsidR="00E0368E">
          <w:rPr>
            <w:rFonts w:asciiTheme="majorHAnsi" w:hAnsiTheme="majorHAnsi"/>
            <w:szCs w:val="22"/>
          </w:rPr>
          <w:t xml:space="preserve">. The name of the project directory </w:t>
        </w:r>
      </w:ins>
      <w:ins w:id="5478" w:author="Kate Boardman" w:date="2016-04-19T14:56:00Z">
        <w:r w:rsidRPr="00080656">
          <w:rPr>
            <w:rFonts w:asciiTheme="majorHAnsi" w:hAnsiTheme="majorHAnsi"/>
            <w:szCs w:val="22"/>
          </w:rPr>
          <w:t xml:space="preserve">corresponds to the project name specified in the </w:t>
        </w:r>
        <w:r w:rsidRPr="00284A92">
          <w:rPr>
            <w:rStyle w:val="FilesandDirectories"/>
            <w:rPrChange w:id="5479" w:author="Kate Boardman" w:date="2016-04-19T17:50:00Z">
              <w:rPr>
                <w:rFonts w:asciiTheme="majorHAnsi" w:hAnsiTheme="majorHAnsi"/>
                <w:szCs w:val="22"/>
              </w:rPr>
            </w:rPrChange>
          </w:rPr>
          <w:t>new_mesh</w:t>
        </w:r>
        <w:r w:rsidRPr="00080656">
          <w:rPr>
            <w:rFonts w:asciiTheme="majorHAnsi" w:hAnsiTheme="majorHAnsi"/>
            <w:szCs w:val="22"/>
          </w:rPr>
          <w:t xml:space="preserve"> command in the NocStudio command script.</w:t>
        </w:r>
      </w:ins>
    </w:p>
    <w:p w14:paraId="4F3180D7" w14:textId="77777777" w:rsidR="008A4A3B" w:rsidRPr="00080656" w:rsidRDefault="008A4A3B" w:rsidP="008A4A3B">
      <w:pPr>
        <w:pStyle w:val="Body"/>
        <w:keepNext/>
        <w:jc w:val="center"/>
        <w:rPr>
          <w:ins w:id="5480" w:author="Kate Boardman" w:date="2016-04-19T14:56:00Z"/>
          <w:rFonts w:asciiTheme="majorHAnsi" w:hAnsiTheme="majorHAnsi"/>
          <w:szCs w:val="22"/>
        </w:rPr>
      </w:pPr>
      <w:ins w:id="5481" w:author="Kate Boardman" w:date="2016-04-19T14:56:00Z">
        <w:r w:rsidRPr="00080656">
          <w:rPr>
            <w:rFonts w:asciiTheme="majorHAnsi" w:hAnsiTheme="majorHAnsi"/>
            <w:szCs w:val="22"/>
          </w:rPr>
          <w:object w:dxaOrig="12900" w:dyaOrig="6120" w14:anchorId="1F0EA81F">
            <v:shape id="_x0000_i1028" type="#_x0000_t75" style="width:466.6pt;height:222.55pt" o:ole="">
              <v:imagedata r:id="rId19" o:title=""/>
            </v:shape>
            <o:OLEObject Type="Embed" ProgID="Visio.Drawing.11" ShapeID="_x0000_i1028" DrawAspect="Content" ObjectID="_1522599798" r:id="rId20"/>
          </w:object>
        </w:r>
      </w:ins>
    </w:p>
    <w:p w14:paraId="39289265" w14:textId="7DF26D95" w:rsidR="008A4A3B" w:rsidRPr="00080656" w:rsidRDefault="008A4A3B" w:rsidP="008A4A3B">
      <w:pPr>
        <w:pStyle w:val="Caption"/>
        <w:jc w:val="center"/>
        <w:rPr>
          <w:ins w:id="5482" w:author="Kate Boardman" w:date="2016-04-19T14:56:00Z"/>
          <w:rFonts w:asciiTheme="majorHAnsi" w:hAnsiTheme="majorHAnsi"/>
          <w:sz w:val="22"/>
          <w:szCs w:val="22"/>
        </w:rPr>
      </w:pPr>
      <w:bookmarkStart w:id="5483" w:name="_Toc427757915"/>
      <w:bookmarkStart w:id="5484" w:name="_Toc448857137"/>
      <w:ins w:id="5485" w:author="Kate Boardman" w:date="2016-04-19T14:56:00Z">
        <w:r w:rsidRPr="00080656">
          <w:rPr>
            <w:rFonts w:asciiTheme="majorHAnsi" w:hAnsiTheme="majorHAnsi"/>
            <w:sz w:val="22"/>
            <w:szCs w:val="22"/>
          </w:rPr>
          <w:t xml:space="preserve">Figure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Figure \* ARABIC </w:instrText>
        </w:r>
        <w:r w:rsidRPr="00080656">
          <w:rPr>
            <w:rFonts w:asciiTheme="majorHAnsi" w:hAnsiTheme="majorHAnsi"/>
            <w:sz w:val="22"/>
            <w:szCs w:val="22"/>
          </w:rPr>
          <w:fldChar w:fldCharType="separate"/>
        </w:r>
      </w:ins>
      <w:ins w:id="5486" w:author="Kate Boardman" w:date="2016-04-19T19:00:00Z">
        <w:r w:rsidR="00474FDF">
          <w:rPr>
            <w:rFonts w:asciiTheme="majorHAnsi" w:hAnsiTheme="majorHAnsi"/>
            <w:noProof/>
            <w:sz w:val="22"/>
            <w:szCs w:val="22"/>
          </w:rPr>
          <w:t>6</w:t>
        </w:r>
      </w:ins>
      <w:ins w:id="5487" w:author="Kate Boardman" w:date="2016-04-19T14:56:00Z">
        <w:r w:rsidRPr="00080656">
          <w:rPr>
            <w:rFonts w:asciiTheme="majorHAnsi" w:hAnsiTheme="majorHAnsi"/>
            <w:noProof/>
            <w:sz w:val="22"/>
            <w:szCs w:val="22"/>
          </w:rPr>
          <w:fldChar w:fldCharType="end"/>
        </w:r>
        <w:r w:rsidRPr="00080656">
          <w:rPr>
            <w:rFonts w:asciiTheme="majorHAnsi" w:hAnsiTheme="majorHAnsi"/>
            <w:sz w:val="22"/>
            <w:szCs w:val="22"/>
          </w:rPr>
          <w:t xml:space="preserve"> </w:t>
        </w:r>
        <w:r w:rsidR="004877F6">
          <w:rPr>
            <w:rFonts w:asciiTheme="majorHAnsi" w:hAnsiTheme="majorHAnsi"/>
            <w:sz w:val="22"/>
            <w:szCs w:val="22"/>
          </w:rPr>
          <w:t>L</w:t>
        </w:r>
      </w:ins>
      <w:ins w:id="5488" w:author="Kate Boardman" w:date="2016-04-19T15:00:00Z">
        <w:r w:rsidR="004877F6">
          <w:rPr>
            <w:rFonts w:asciiTheme="majorHAnsi" w:hAnsiTheme="majorHAnsi"/>
            <w:sz w:val="22"/>
            <w:szCs w:val="22"/>
          </w:rPr>
          <w:t>ow Power</w:t>
        </w:r>
      </w:ins>
      <w:ins w:id="5489" w:author="Kate Boardman" w:date="2016-04-19T14:56:00Z">
        <w:r>
          <w:rPr>
            <w:rFonts w:asciiTheme="majorHAnsi" w:hAnsiTheme="majorHAnsi"/>
            <w:sz w:val="22"/>
            <w:szCs w:val="22"/>
          </w:rPr>
          <w:t xml:space="preserve"> </w:t>
        </w:r>
        <w:r w:rsidRPr="00080656">
          <w:rPr>
            <w:rFonts w:asciiTheme="majorHAnsi" w:hAnsiTheme="majorHAnsi"/>
            <w:sz w:val="22"/>
            <w:szCs w:val="22"/>
          </w:rPr>
          <w:t>NoC IP generation flow</w:t>
        </w:r>
        <w:bookmarkEnd w:id="5483"/>
        <w:bookmarkEnd w:id="5484"/>
        <w:r>
          <w:rPr>
            <w:rFonts w:asciiTheme="majorHAnsi" w:hAnsiTheme="majorHAnsi"/>
            <w:sz w:val="22"/>
            <w:szCs w:val="22"/>
          </w:rPr>
          <w:t xml:space="preserve"> </w:t>
        </w:r>
      </w:ins>
    </w:p>
    <w:p w14:paraId="648501CF" w14:textId="77777777" w:rsidR="008A4A3B" w:rsidRPr="00080656" w:rsidRDefault="008A4A3B" w:rsidP="008A4A3B">
      <w:pPr>
        <w:rPr>
          <w:ins w:id="5490" w:author="Kate Boardman" w:date="2016-04-19T14:56:00Z"/>
          <w:rFonts w:asciiTheme="majorHAnsi" w:hAnsiTheme="majorHAnsi"/>
          <w:color w:val="000000" w:themeColor="text1"/>
        </w:rPr>
      </w:pPr>
    </w:p>
    <w:p w14:paraId="5DA34939" w14:textId="77777777" w:rsidR="008A4A3B" w:rsidRPr="00080656" w:rsidRDefault="008A4A3B" w:rsidP="008A4A3B">
      <w:pPr>
        <w:pStyle w:val="Heading3"/>
        <w:rPr>
          <w:ins w:id="5491" w:author="Kate Boardman" w:date="2016-04-19T14:56:00Z"/>
          <w:sz w:val="22"/>
        </w:rPr>
      </w:pPr>
      <w:ins w:id="5492" w:author="Kate Boardman" w:date="2016-04-19T14:56:00Z">
        <w:r w:rsidRPr="00080656">
          <w:rPr>
            <w:sz w:val="22"/>
          </w:rPr>
          <w:t xml:space="preserve"> </w:t>
        </w:r>
        <w:bookmarkStart w:id="5493" w:name="_Toc427757893"/>
        <w:bookmarkStart w:id="5494" w:name="_Toc448857119"/>
        <w:r w:rsidRPr="00BB2FA9">
          <w:t xml:space="preserve">Generating RTL </w:t>
        </w:r>
        <w:r>
          <w:t xml:space="preserve">and CPFs </w:t>
        </w:r>
        <w:r w:rsidRPr="00BB2FA9">
          <w:t>from NocStudio</w:t>
        </w:r>
        <w:bookmarkEnd w:id="5493"/>
        <w:bookmarkEnd w:id="5494"/>
      </w:ins>
    </w:p>
    <w:p w14:paraId="2C30DF7C" w14:textId="413A2186" w:rsidR="008A4A3B" w:rsidRDefault="008A4A3B" w:rsidP="008A4A3B">
      <w:pPr>
        <w:pStyle w:val="Body"/>
        <w:rPr>
          <w:ins w:id="5495" w:author="Kate Boardman" w:date="2016-04-19T14:56:00Z"/>
          <w:rFonts w:asciiTheme="majorHAnsi" w:hAnsiTheme="majorHAnsi"/>
          <w:szCs w:val="22"/>
        </w:rPr>
      </w:pPr>
      <w:ins w:id="5496" w:author="Kate Boardman" w:date="2016-04-19T14:56:00Z">
        <w:r w:rsidRPr="00080656">
          <w:rPr>
            <w:rFonts w:asciiTheme="majorHAnsi" w:hAnsiTheme="majorHAnsi"/>
            <w:szCs w:val="22"/>
          </w:rPr>
          <w:t>To generate NoC RTL</w:t>
        </w:r>
        <w:r>
          <w:rPr>
            <w:rFonts w:asciiTheme="majorHAnsi" w:hAnsiTheme="majorHAnsi"/>
            <w:szCs w:val="22"/>
          </w:rPr>
          <w:t xml:space="preserve"> and CPF files</w:t>
        </w:r>
        <w:r w:rsidRPr="00080656">
          <w:rPr>
            <w:rFonts w:asciiTheme="majorHAnsi" w:hAnsiTheme="majorHAnsi"/>
            <w:szCs w:val="22"/>
          </w:rPr>
          <w:t xml:space="preserve">, include </w:t>
        </w:r>
        <w:r w:rsidRPr="00284A92">
          <w:rPr>
            <w:rStyle w:val="FilesandDirectories"/>
            <w:rPrChange w:id="5497" w:author="Kate Boardman" w:date="2016-04-19T17:49:00Z">
              <w:rPr>
                <w:rFonts w:asciiTheme="majorHAnsi" w:hAnsiTheme="majorHAnsi"/>
                <w:szCs w:val="22"/>
              </w:rPr>
            </w:rPrChange>
          </w:rPr>
          <w:t>gen_ip</w:t>
        </w:r>
        <w:r w:rsidRPr="00080656">
          <w:rPr>
            <w:rFonts w:asciiTheme="majorHAnsi" w:hAnsiTheme="majorHAnsi"/>
            <w:szCs w:val="22"/>
          </w:rPr>
          <w:t xml:space="preserve"> command at the end of the NocStudio command script, and then process the script with NocStudio.  Once the </w:t>
        </w:r>
        <w:r w:rsidRPr="00284A92">
          <w:rPr>
            <w:rStyle w:val="FilesandDirectories"/>
            <w:rPrChange w:id="5498" w:author="Kate Boardman" w:date="2016-04-19T17:50:00Z">
              <w:rPr>
                <w:rFonts w:asciiTheme="majorHAnsi" w:hAnsiTheme="majorHAnsi"/>
                <w:szCs w:val="22"/>
              </w:rPr>
            </w:rPrChange>
          </w:rPr>
          <w:t>gen_ip</w:t>
        </w:r>
        <w:r>
          <w:rPr>
            <w:rFonts w:asciiTheme="majorHAnsi" w:hAnsiTheme="majorHAnsi"/>
            <w:szCs w:val="22"/>
          </w:rPr>
          <w:t xml:space="preserve"> </w:t>
        </w:r>
        <w:r w:rsidRPr="00080656">
          <w:rPr>
            <w:rFonts w:asciiTheme="majorHAnsi" w:hAnsiTheme="majorHAnsi"/>
            <w:szCs w:val="22"/>
          </w:rPr>
          <w:t xml:space="preserve">command executes, a project directory </w:t>
        </w:r>
        <w:proofErr w:type="gramStart"/>
        <w:r w:rsidRPr="00080656">
          <w:rPr>
            <w:rFonts w:asciiTheme="majorHAnsi" w:hAnsiTheme="majorHAnsi"/>
            <w:szCs w:val="22"/>
          </w:rPr>
          <w:t>is created</w:t>
        </w:r>
        <w:proofErr w:type="gramEnd"/>
        <w:r w:rsidRPr="00080656">
          <w:rPr>
            <w:rFonts w:asciiTheme="majorHAnsi" w:hAnsiTheme="majorHAnsi"/>
            <w:szCs w:val="22"/>
          </w:rPr>
          <w:t xml:space="preserve"> which contains all the files and directories generated by </w:t>
        </w:r>
        <w:r w:rsidRPr="00080656">
          <w:rPr>
            <w:rFonts w:asciiTheme="majorHAnsi" w:hAnsiTheme="majorHAnsi"/>
            <w:szCs w:val="22"/>
          </w:rPr>
          <w:lastRenderedPageBreak/>
          <w:t xml:space="preserve">NocStudio.  Below is a list of </w:t>
        </w:r>
        <w:r>
          <w:rPr>
            <w:rFonts w:asciiTheme="majorHAnsi" w:hAnsiTheme="majorHAnsi"/>
            <w:szCs w:val="22"/>
          </w:rPr>
          <w:t xml:space="preserve">additional files (CPF and verification IP) that </w:t>
        </w:r>
        <w:proofErr w:type="gramStart"/>
        <w:r>
          <w:rPr>
            <w:rFonts w:asciiTheme="majorHAnsi" w:hAnsiTheme="majorHAnsi"/>
            <w:szCs w:val="22"/>
          </w:rPr>
          <w:t>are generated</w:t>
        </w:r>
        <w:proofErr w:type="gramEnd"/>
        <w:r>
          <w:rPr>
            <w:rFonts w:asciiTheme="majorHAnsi" w:hAnsiTheme="majorHAnsi"/>
            <w:szCs w:val="22"/>
          </w:rPr>
          <w:t xml:space="preserve"> for a low power enabled configuration. </w:t>
        </w:r>
        <w:r w:rsidRPr="00080656">
          <w:rPr>
            <w:rFonts w:asciiTheme="majorHAnsi" w:hAnsiTheme="majorHAnsi"/>
            <w:szCs w:val="22"/>
          </w:rPr>
          <w:t xml:space="preserve">For a complete list with detailed </w:t>
        </w:r>
        <w:proofErr w:type="gramStart"/>
        <w:r w:rsidRPr="00080656">
          <w:rPr>
            <w:rFonts w:asciiTheme="majorHAnsi" w:hAnsiTheme="majorHAnsi"/>
            <w:szCs w:val="22"/>
          </w:rPr>
          <w:t>descriptions</w:t>
        </w:r>
        <w:proofErr w:type="gramEnd"/>
        <w:r w:rsidRPr="00080656">
          <w:rPr>
            <w:rFonts w:asciiTheme="majorHAnsi" w:hAnsiTheme="majorHAnsi"/>
            <w:szCs w:val="22"/>
          </w:rPr>
          <w:t xml:space="preserve"> please refer to NetSpeed NocStudio Orion AMBA User Manual</w:t>
        </w:r>
        <w:r>
          <w:rPr>
            <w:rFonts w:asciiTheme="majorHAnsi" w:hAnsiTheme="majorHAnsi"/>
            <w:szCs w:val="22"/>
          </w:rPr>
          <w:t xml:space="preserve"> and </w:t>
        </w:r>
        <w:r w:rsidRPr="00080656">
          <w:rPr>
            <w:rFonts w:asciiTheme="majorHAnsi" w:hAnsiTheme="majorHAnsi"/>
            <w:szCs w:val="22"/>
          </w:rPr>
          <w:t xml:space="preserve">NetSpeed NocStudio Orion AMBA </w:t>
        </w:r>
        <w:r>
          <w:rPr>
            <w:rFonts w:asciiTheme="majorHAnsi" w:hAnsiTheme="majorHAnsi"/>
            <w:szCs w:val="22"/>
          </w:rPr>
          <w:t xml:space="preserve">Low Power </w:t>
        </w:r>
        <w:r w:rsidRPr="00080656">
          <w:rPr>
            <w:rFonts w:asciiTheme="majorHAnsi" w:hAnsiTheme="majorHAnsi"/>
            <w:szCs w:val="22"/>
          </w:rPr>
          <w:t>User Manual.</w:t>
        </w:r>
      </w:ins>
    </w:p>
    <w:p w14:paraId="69FA5B7B" w14:textId="77777777" w:rsidR="008A4A3B" w:rsidRPr="00080656" w:rsidRDefault="008A4A3B" w:rsidP="008A4A3B">
      <w:pPr>
        <w:pStyle w:val="Body"/>
        <w:rPr>
          <w:ins w:id="5499" w:author="Kate Boardman" w:date="2016-04-19T14:56:00Z"/>
          <w:rFonts w:asciiTheme="majorHAnsi" w:hAnsiTheme="majorHAnsi"/>
          <w:szCs w:val="22"/>
        </w:rPr>
      </w:pPr>
    </w:p>
    <w:p w14:paraId="449469CE" w14:textId="5DBCA127" w:rsidR="008A4A3B" w:rsidRPr="00080656" w:rsidRDefault="008A4A3B" w:rsidP="008A4A3B">
      <w:pPr>
        <w:pStyle w:val="Caption"/>
        <w:jc w:val="center"/>
        <w:rPr>
          <w:ins w:id="5500" w:author="Kate Boardman" w:date="2016-04-19T14:56:00Z"/>
          <w:rFonts w:asciiTheme="majorHAnsi" w:hAnsiTheme="majorHAnsi"/>
          <w:sz w:val="22"/>
          <w:szCs w:val="22"/>
        </w:rPr>
      </w:pPr>
      <w:bookmarkStart w:id="5501" w:name="_Toc427757919"/>
      <w:bookmarkStart w:id="5502" w:name="_Toc448857173"/>
      <w:ins w:id="5503" w:author="Kate Boardman" w:date="2016-04-19T14:56:00Z">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ins>
      <w:ins w:id="5504" w:author="Kate Boardman" w:date="2016-04-19T17:33:00Z">
        <w:r w:rsidR="00FA117A">
          <w:rPr>
            <w:rFonts w:asciiTheme="majorHAnsi" w:hAnsiTheme="majorHAnsi"/>
            <w:noProof/>
            <w:sz w:val="22"/>
            <w:szCs w:val="22"/>
          </w:rPr>
          <w:t>35</w:t>
        </w:r>
      </w:ins>
      <w:ins w:id="5505" w:author="Kate Boardman" w:date="2016-04-19T14:56:00Z">
        <w:r w:rsidRPr="00080656">
          <w:rPr>
            <w:rFonts w:asciiTheme="majorHAnsi" w:hAnsiTheme="majorHAnsi"/>
            <w:noProof/>
            <w:sz w:val="22"/>
            <w:szCs w:val="22"/>
          </w:rPr>
          <w:fldChar w:fldCharType="end"/>
        </w:r>
        <w:r w:rsidRPr="00080656">
          <w:rPr>
            <w:rFonts w:asciiTheme="majorHAnsi" w:hAnsiTheme="majorHAnsi"/>
            <w:sz w:val="22"/>
            <w:szCs w:val="22"/>
          </w:rPr>
          <w:t xml:space="preserve"> Key </w:t>
        </w:r>
      </w:ins>
      <w:ins w:id="5506" w:author="Kate Boardman" w:date="2016-04-19T16:08:00Z">
        <w:r w:rsidR="00185A7A">
          <w:rPr>
            <w:rFonts w:asciiTheme="majorHAnsi" w:hAnsiTheme="majorHAnsi"/>
            <w:sz w:val="22"/>
            <w:szCs w:val="22"/>
          </w:rPr>
          <w:t xml:space="preserve">low </w:t>
        </w:r>
        <w:proofErr w:type="gramStart"/>
        <w:r w:rsidR="00185A7A">
          <w:rPr>
            <w:rFonts w:asciiTheme="majorHAnsi" w:hAnsiTheme="majorHAnsi"/>
            <w:sz w:val="22"/>
            <w:szCs w:val="22"/>
          </w:rPr>
          <w:t xml:space="preserve">power sanity testbench </w:t>
        </w:r>
      </w:ins>
      <w:ins w:id="5507" w:author="Kate Boardman" w:date="2016-04-19T14:56:00Z">
        <w:r w:rsidRPr="00080656">
          <w:rPr>
            <w:rFonts w:asciiTheme="majorHAnsi" w:hAnsiTheme="majorHAnsi"/>
            <w:sz w:val="22"/>
            <w:szCs w:val="22"/>
          </w:rPr>
          <w:t>files</w:t>
        </w:r>
        <w:proofErr w:type="gramEnd"/>
        <w:r w:rsidRPr="00080656">
          <w:rPr>
            <w:rFonts w:asciiTheme="majorHAnsi" w:hAnsiTheme="majorHAnsi"/>
            <w:sz w:val="22"/>
            <w:szCs w:val="22"/>
          </w:rPr>
          <w:t xml:space="preserve"> generated by NocStudio in project directory</w:t>
        </w:r>
        <w:bookmarkEnd w:id="5501"/>
        <w:bookmarkEnd w:id="5502"/>
      </w:ins>
    </w:p>
    <w:tbl>
      <w:tblPr>
        <w:tblStyle w:val="TableGrid"/>
        <w:tblW w:w="5123" w:type="pct"/>
        <w:tblInd w:w="-72" w:type="dxa"/>
        <w:tblLayout w:type="fixed"/>
        <w:tblLook w:val="04A0" w:firstRow="1" w:lastRow="0" w:firstColumn="1" w:lastColumn="0" w:noHBand="0" w:noVBand="1"/>
      </w:tblPr>
      <w:tblGrid>
        <w:gridCol w:w="3019"/>
        <w:gridCol w:w="4886"/>
        <w:gridCol w:w="1907"/>
      </w:tblGrid>
      <w:tr w:rsidR="008A4A3B" w:rsidRPr="00080656" w14:paraId="61B3F321" w14:textId="77777777" w:rsidTr="00DA0F9E">
        <w:trPr>
          <w:trHeight w:val="240"/>
          <w:ins w:id="5508" w:author="Kate Boardman" w:date="2016-04-19T14:56:00Z"/>
        </w:trPr>
        <w:tc>
          <w:tcPr>
            <w:tcW w:w="1538" w:type="pct"/>
            <w:shd w:val="clear" w:color="auto" w:fill="95B3D7" w:themeFill="accent1" w:themeFillTint="99"/>
          </w:tcPr>
          <w:p w14:paraId="0CABE1CD" w14:textId="77777777" w:rsidR="008A4A3B" w:rsidRPr="00080656" w:rsidRDefault="008A4A3B" w:rsidP="00DA0F9E">
            <w:pPr>
              <w:pStyle w:val="Body"/>
              <w:jc w:val="center"/>
              <w:rPr>
                <w:ins w:id="5509" w:author="Kate Boardman" w:date="2016-04-19T14:56:00Z"/>
                <w:rFonts w:asciiTheme="majorHAnsi" w:hAnsiTheme="majorHAnsi"/>
                <w:b/>
                <w:szCs w:val="22"/>
              </w:rPr>
            </w:pPr>
            <w:ins w:id="5510" w:author="Kate Boardman" w:date="2016-04-19T14:56:00Z">
              <w:r w:rsidRPr="00080656">
                <w:rPr>
                  <w:rFonts w:asciiTheme="majorHAnsi" w:hAnsiTheme="majorHAnsi"/>
                  <w:b/>
                  <w:szCs w:val="22"/>
                </w:rPr>
                <w:t xml:space="preserve"> Name</w:t>
              </w:r>
            </w:ins>
          </w:p>
        </w:tc>
        <w:tc>
          <w:tcPr>
            <w:tcW w:w="2490" w:type="pct"/>
            <w:shd w:val="clear" w:color="auto" w:fill="95B3D7" w:themeFill="accent1" w:themeFillTint="99"/>
          </w:tcPr>
          <w:p w14:paraId="39022068" w14:textId="77777777" w:rsidR="008A4A3B" w:rsidRPr="00080656" w:rsidRDefault="008A4A3B" w:rsidP="00DA0F9E">
            <w:pPr>
              <w:pStyle w:val="Body"/>
              <w:jc w:val="center"/>
              <w:rPr>
                <w:ins w:id="5511" w:author="Kate Boardman" w:date="2016-04-19T14:56:00Z"/>
                <w:rFonts w:asciiTheme="majorHAnsi" w:hAnsiTheme="majorHAnsi"/>
                <w:b/>
                <w:szCs w:val="22"/>
              </w:rPr>
            </w:pPr>
            <w:ins w:id="5512" w:author="Kate Boardman" w:date="2016-04-19T14:56:00Z">
              <w:r w:rsidRPr="00080656">
                <w:rPr>
                  <w:rFonts w:asciiTheme="majorHAnsi" w:hAnsiTheme="majorHAnsi"/>
                  <w:b/>
                  <w:szCs w:val="22"/>
                </w:rPr>
                <w:t>Description</w:t>
              </w:r>
            </w:ins>
          </w:p>
        </w:tc>
        <w:tc>
          <w:tcPr>
            <w:tcW w:w="972" w:type="pct"/>
            <w:shd w:val="clear" w:color="auto" w:fill="95B3D7" w:themeFill="accent1" w:themeFillTint="99"/>
          </w:tcPr>
          <w:p w14:paraId="21A212B2" w14:textId="77777777" w:rsidR="008A4A3B" w:rsidRPr="00080656" w:rsidRDefault="008A4A3B" w:rsidP="00DA0F9E">
            <w:pPr>
              <w:pStyle w:val="Body"/>
              <w:jc w:val="center"/>
              <w:rPr>
                <w:ins w:id="5513" w:author="Kate Boardman" w:date="2016-04-19T14:56:00Z"/>
                <w:rFonts w:asciiTheme="majorHAnsi" w:hAnsiTheme="majorHAnsi"/>
                <w:b/>
                <w:szCs w:val="22"/>
              </w:rPr>
            </w:pPr>
            <w:ins w:id="5514" w:author="Kate Boardman" w:date="2016-04-19T14:56:00Z">
              <w:r w:rsidRPr="00080656">
                <w:rPr>
                  <w:rFonts w:asciiTheme="majorHAnsi" w:hAnsiTheme="majorHAnsi"/>
                  <w:b/>
                  <w:szCs w:val="22"/>
                </w:rPr>
                <w:t>Type</w:t>
              </w:r>
            </w:ins>
          </w:p>
        </w:tc>
      </w:tr>
      <w:tr w:rsidR="008A4A3B" w:rsidRPr="00080656" w14:paraId="5BCF1CCE" w14:textId="77777777" w:rsidTr="00DA0F9E">
        <w:trPr>
          <w:trHeight w:val="480"/>
          <w:ins w:id="5515" w:author="Kate Boardman" w:date="2016-04-19T14:56:00Z"/>
        </w:trPr>
        <w:tc>
          <w:tcPr>
            <w:tcW w:w="1538" w:type="pct"/>
          </w:tcPr>
          <w:p w14:paraId="2945851B" w14:textId="77777777" w:rsidR="008A4A3B" w:rsidRPr="00284A92" w:rsidRDefault="008A4A3B" w:rsidP="00DA0F9E">
            <w:pPr>
              <w:pStyle w:val="Body"/>
              <w:rPr>
                <w:ins w:id="5516" w:author="Kate Boardman" w:date="2016-04-19T14:56:00Z"/>
                <w:rStyle w:val="FilesandDirectories"/>
                <w:rPrChange w:id="5517" w:author="Kate Boardman" w:date="2016-04-19T17:48:00Z">
                  <w:rPr>
                    <w:ins w:id="5518" w:author="Kate Boardman" w:date="2016-04-19T14:56:00Z"/>
                    <w:rFonts w:asciiTheme="majorHAnsi" w:hAnsiTheme="majorHAnsi"/>
                    <w:szCs w:val="22"/>
                  </w:rPr>
                </w:rPrChange>
              </w:rPr>
            </w:pPr>
            <w:ins w:id="5519" w:author="Kate Boardman" w:date="2016-04-19T14:56:00Z">
              <w:r w:rsidRPr="00284A92">
                <w:rPr>
                  <w:rStyle w:val="FilesandDirectories"/>
                  <w:rPrChange w:id="5520" w:author="Kate Boardman" w:date="2016-04-19T17:48:00Z">
                    <w:rPr>
                      <w:rFonts w:asciiTheme="majorHAnsi" w:hAnsiTheme="majorHAnsi"/>
                      <w:szCs w:val="22"/>
                    </w:rPr>
                  </w:rPrChange>
                </w:rPr>
                <w:t>ns_power_map_table.sv</w:t>
              </w:r>
            </w:ins>
          </w:p>
        </w:tc>
        <w:tc>
          <w:tcPr>
            <w:tcW w:w="2490" w:type="pct"/>
          </w:tcPr>
          <w:p w14:paraId="6B10384B" w14:textId="77777777" w:rsidR="008A4A3B" w:rsidRPr="00080656" w:rsidRDefault="008A4A3B" w:rsidP="00DA0F9E">
            <w:pPr>
              <w:pStyle w:val="Body"/>
              <w:rPr>
                <w:ins w:id="5521" w:author="Kate Boardman" w:date="2016-04-19T14:56:00Z"/>
                <w:rFonts w:asciiTheme="majorHAnsi" w:hAnsiTheme="majorHAnsi"/>
                <w:szCs w:val="22"/>
              </w:rPr>
            </w:pPr>
            <w:ins w:id="5522" w:author="Kate Boardman" w:date="2016-04-19T14:56:00Z">
              <w:r w:rsidRPr="00080656">
                <w:rPr>
                  <w:rFonts w:asciiTheme="majorHAnsi" w:hAnsiTheme="majorHAnsi"/>
                  <w:szCs w:val="22"/>
                </w:rPr>
                <w:t xml:space="preserve">Support file for </w:t>
              </w:r>
              <w:r>
                <w:rPr>
                  <w:rFonts w:asciiTheme="majorHAnsi" w:hAnsiTheme="majorHAnsi"/>
                  <w:szCs w:val="22"/>
                </w:rPr>
                <w:t>AXI NoC LP functionality C</w:t>
              </w:r>
              <w:r w:rsidRPr="00080656">
                <w:rPr>
                  <w:rFonts w:asciiTheme="majorHAnsi" w:hAnsiTheme="majorHAnsi"/>
                  <w:szCs w:val="22"/>
                </w:rPr>
                <w:t>hecker generated for the NoC by NocStudio</w:t>
              </w:r>
              <w:r>
                <w:rPr>
                  <w:rFonts w:asciiTheme="majorHAnsi" w:hAnsiTheme="majorHAnsi"/>
                  <w:szCs w:val="22"/>
                </w:rPr>
                <w:t>.</w:t>
              </w:r>
            </w:ins>
          </w:p>
        </w:tc>
        <w:tc>
          <w:tcPr>
            <w:tcW w:w="972" w:type="pct"/>
          </w:tcPr>
          <w:p w14:paraId="684C8D21" w14:textId="77777777" w:rsidR="008A4A3B" w:rsidRPr="00080656" w:rsidRDefault="008A4A3B" w:rsidP="00DA0F9E">
            <w:pPr>
              <w:pStyle w:val="Body"/>
              <w:rPr>
                <w:ins w:id="5523" w:author="Kate Boardman" w:date="2016-04-19T14:56:00Z"/>
                <w:rFonts w:asciiTheme="majorHAnsi" w:hAnsiTheme="majorHAnsi"/>
                <w:szCs w:val="22"/>
              </w:rPr>
            </w:pPr>
            <w:ins w:id="5524" w:author="Kate Boardman" w:date="2016-04-19T14:56:00Z">
              <w:r w:rsidRPr="00080656">
                <w:rPr>
                  <w:rFonts w:asciiTheme="majorHAnsi" w:hAnsiTheme="majorHAnsi"/>
                  <w:szCs w:val="22"/>
                </w:rPr>
                <w:t>Verification</w:t>
              </w:r>
            </w:ins>
          </w:p>
        </w:tc>
      </w:tr>
      <w:tr w:rsidR="008A4A3B" w:rsidRPr="00080656" w14:paraId="0CD5C1DC" w14:textId="77777777" w:rsidTr="00DA0F9E">
        <w:trPr>
          <w:trHeight w:val="480"/>
          <w:ins w:id="5525" w:author="Kate Boardman" w:date="2016-04-19T14:56:00Z"/>
        </w:trPr>
        <w:tc>
          <w:tcPr>
            <w:tcW w:w="1538" w:type="pct"/>
          </w:tcPr>
          <w:p w14:paraId="3390E14E" w14:textId="77777777" w:rsidR="008A4A3B" w:rsidRPr="00284A92" w:rsidRDefault="008A4A3B" w:rsidP="00DA0F9E">
            <w:pPr>
              <w:pStyle w:val="Body"/>
              <w:rPr>
                <w:ins w:id="5526" w:author="Kate Boardman" w:date="2016-04-19T14:56:00Z"/>
                <w:rStyle w:val="FilesandDirectories"/>
                <w:rPrChange w:id="5527" w:author="Kate Boardman" w:date="2016-04-19T17:48:00Z">
                  <w:rPr>
                    <w:ins w:id="5528" w:author="Kate Boardman" w:date="2016-04-19T14:56:00Z"/>
                    <w:rFonts w:asciiTheme="majorHAnsi" w:hAnsiTheme="majorHAnsi"/>
                    <w:szCs w:val="22"/>
                  </w:rPr>
                </w:rPrChange>
              </w:rPr>
            </w:pPr>
            <w:ins w:id="5529" w:author="Kate Boardman" w:date="2016-04-19T14:56:00Z">
              <w:r w:rsidRPr="00284A92">
                <w:rPr>
                  <w:rStyle w:val="FilesandDirectories"/>
                  <w:rPrChange w:id="5530" w:author="Kate Boardman" w:date="2016-04-19T17:48:00Z">
                    <w:rPr>
                      <w:rFonts w:asciiTheme="majorHAnsi" w:hAnsiTheme="majorHAnsi"/>
                      <w:szCs w:val="22"/>
                    </w:rPr>
                  </w:rPrChange>
                </w:rPr>
                <w:t>run_test_lp_incisiv.sh</w:t>
              </w:r>
            </w:ins>
          </w:p>
        </w:tc>
        <w:tc>
          <w:tcPr>
            <w:tcW w:w="2490" w:type="pct"/>
          </w:tcPr>
          <w:p w14:paraId="58203857" w14:textId="77777777" w:rsidR="008A4A3B" w:rsidRPr="00080656" w:rsidRDefault="008A4A3B" w:rsidP="00DA0F9E">
            <w:pPr>
              <w:pStyle w:val="Body"/>
              <w:rPr>
                <w:ins w:id="5531" w:author="Kate Boardman" w:date="2016-04-19T14:56:00Z"/>
                <w:rFonts w:asciiTheme="majorHAnsi" w:hAnsiTheme="majorHAnsi"/>
                <w:szCs w:val="22"/>
              </w:rPr>
            </w:pPr>
            <w:ins w:id="5532" w:author="Kate Boardman" w:date="2016-04-19T14:56:00Z">
              <w:r w:rsidRPr="00080656">
                <w:rPr>
                  <w:rFonts w:asciiTheme="majorHAnsi" w:hAnsiTheme="majorHAnsi"/>
                  <w:szCs w:val="22"/>
                </w:rPr>
                <w:t xml:space="preserve">Run command to launch </w:t>
              </w:r>
              <w:r>
                <w:rPr>
                  <w:rFonts w:asciiTheme="majorHAnsi" w:hAnsiTheme="majorHAnsi"/>
                  <w:szCs w:val="22"/>
                </w:rPr>
                <w:t xml:space="preserve">LP </w:t>
              </w:r>
              <w:r w:rsidRPr="00080656">
                <w:rPr>
                  <w:rFonts w:asciiTheme="majorHAnsi" w:hAnsiTheme="majorHAnsi"/>
                  <w:szCs w:val="22"/>
                </w:rPr>
                <w:t>sanity bench for the generated NoC using Cadence Incisive simulator</w:t>
              </w:r>
              <w:r>
                <w:rPr>
                  <w:rFonts w:asciiTheme="majorHAnsi" w:hAnsiTheme="majorHAnsi"/>
                  <w:szCs w:val="22"/>
                </w:rPr>
                <w:t>.</w:t>
              </w:r>
            </w:ins>
          </w:p>
        </w:tc>
        <w:tc>
          <w:tcPr>
            <w:tcW w:w="972" w:type="pct"/>
          </w:tcPr>
          <w:p w14:paraId="671E34A0" w14:textId="77777777" w:rsidR="008A4A3B" w:rsidRPr="00080656" w:rsidRDefault="008A4A3B" w:rsidP="00DA0F9E">
            <w:pPr>
              <w:pStyle w:val="Body"/>
              <w:rPr>
                <w:ins w:id="5533" w:author="Kate Boardman" w:date="2016-04-19T14:56:00Z"/>
                <w:rFonts w:asciiTheme="majorHAnsi" w:hAnsiTheme="majorHAnsi"/>
                <w:szCs w:val="22"/>
              </w:rPr>
            </w:pPr>
            <w:ins w:id="5534" w:author="Kate Boardman" w:date="2016-04-19T14:56:00Z">
              <w:r w:rsidRPr="00080656">
                <w:rPr>
                  <w:rFonts w:asciiTheme="majorHAnsi" w:hAnsiTheme="majorHAnsi"/>
                  <w:szCs w:val="22"/>
                </w:rPr>
                <w:t>Sanity testbench</w:t>
              </w:r>
            </w:ins>
          </w:p>
        </w:tc>
      </w:tr>
      <w:tr w:rsidR="008A4A3B" w:rsidRPr="00080656" w14:paraId="2525CCEE" w14:textId="77777777" w:rsidTr="00DA0F9E">
        <w:trPr>
          <w:trHeight w:val="480"/>
          <w:ins w:id="5535" w:author="Kate Boardman" w:date="2016-04-19T14:56:00Z"/>
        </w:trPr>
        <w:tc>
          <w:tcPr>
            <w:tcW w:w="1538" w:type="pct"/>
          </w:tcPr>
          <w:p w14:paraId="7F7ABF54" w14:textId="77777777" w:rsidR="008A4A3B" w:rsidRPr="00284A92" w:rsidRDefault="008A4A3B" w:rsidP="00DA0F9E">
            <w:pPr>
              <w:pStyle w:val="Body"/>
              <w:rPr>
                <w:ins w:id="5536" w:author="Kate Boardman" w:date="2016-04-19T14:56:00Z"/>
                <w:rStyle w:val="FilesandDirectories"/>
                <w:rPrChange w:id="5537" w:author="Kate Boardman" w:date="2016-04-19T17:48:00Z">
                  <w:rPr>
                    <w:ins w:id="5538" w:author="Kate Boardman" w:date="2016-04-19T14:56:00Z"/>
                    <w:rFonts w:asciiTheme="majorHAnsi" w:hAnsiTheme="majorHAnsi"/>
                    <w:szCs w:val="22"/>
                  </w:rPr>
                </w:rPrChange>
              </w:rPr>
            </w:pPr>
            <w:ins w:id="5539" w:author="Kate Boardman" w:date="2016-04-19T14:56:00Z">
              <w:r w:rsidRPr="00284A92">
                <w:rPr>
                  <w:rStyle w:val="FilesandDirectories"/>
                  <w:rPrChange w:id="5540" w:author="Kate Boardman" w:date="2016-04-19T17:48:00Z">
                    <w:rPr>
                      <w:rFonts w:asciiTheme="majorHAnsi" w:hAnsiTheme="majorHAnsi"/>
                      <w:szCs w:val="22"/>
                    </w:rPr>
                  </w:rPrChange>
                </w:rPr>
                <w:t>run_regtest_lp_incisiv.sh</w:t>
              </w:r>
            </w:ins>
          </w:p>
        </w:tc>
        <w:tc>
          <w:tcPr>
            <w:tcW w:w="2490" w:type="pct"/>
          </w:tcPr>
          <w:p w14:paraId="230AF261" w14:textId="77777777" w:rsidR="008A4A3B" w:rsidRPr="00080656" w:rsidRDefault="008A4A3B" w:rsidP="00DA0F9E">
            <w:pPr>
              <w:pStyle w:val="Body"/>
              <w:rPr>
                <w:ins w:id="5541" w:author="Kate Boardman" w:date="2016-04-19T14:56:00Z"/>
                <w:rFonts w:asciiTheme="majorHAnsi" w:hAnsiTheme="majorHAnsi"/>
                <w:szCs w:val="22"/>
              </w:rPr>
            </w:pPr>
            <w:ins w:id="5542" w:author="Kate Boardman" w:date="2016-04-19T14:56:00Z">
              <w:r w:rsidRPr="00080656">
                <w:rPr>
                  <w:rFonts w:asciiTheme="majorHAnsi" w:hAnsiTheme="majorHAnsi"/>
                  <w:szCs w:val="22"/>
                </w:rPr>
                <w:t xml:space="preserve">Run command to launch </w:t>
              </w:r>
              <w:r>
                <w:rPr>
                  <w:rFonts w:asciiTheme="majorHAnsi" w:hAnsiTheme="majorHAnsi"/>
                  <w:szCs w:val="22"/>
                </w:rPr>
                <w:t xml:space="preserve">LP </w:t>
              </w:r>
              <w:r w:rsidRPr="00080656">
                <w:rPr>
                  <w:rFonts w:asciiTheme="majorHAnsi" w:hAnsiTheme="majorHAnsi"/>
                  <w:szCs w:val="22"/>
                </w:rPr>
                <w:t xml:space="preserve">sanity bench for the generated </w:t>
              </w:r>
              <w:r>
                <w:rPr>
                  <w:rFonts w:asciiTheme="majorHAnsi" w:hAnsiTheme="majorHAnsi"/>
                  <w:szCs w:val="22"/>
                </w:rPr>
                <w:t xml:space="preserve">Regbus layer </w:t>
              </w:r>
              <w:r w:rsidRPr="00080656">
                <w:rPr>
                  <w:rFonts w:asciiTheme="majorHAnsi" w:hAnsiTheme="majorHAnsi"/>
                  <w:szCs w:val="22"/>
                </w:rPr>
                <w:t>NoC using Cadence Incisive simulator</w:t>
              </w:r>
              <w:r>
                <w:rPr>
                  <w:rFonts w:asciiTheme="majorHAnsi" w:hAnsiTheme="majorHAnsi"/>
                  <w:szCs w:val="22"/>
                </w:rPr>
                <w:t>.</w:t>
              </w:r>
            </w:ins>
          </w:p>
        </w:tc>
        <w:tc>
          <w:tcPr>
            <w:tcW w:w="972" w:type="pct"/>
          </w:tcPr>
          <w:p w14:paraId="76012643" w14:textId="77777777" w:rsidR="008A4A3B" w:rsidRPr="00080656" w:rsidRDefault="008A4A3B" w:rsidP="00DA0F9E">
            <w:pPr>
              <w:pStyle w:val="Body"/>
              <w:rPr>
                <w:ins w:id="5543" w:author="Kate Boardman" w:date="2016-04-19T14:56:00Z"/>
                <w:rFonts w:asciiTheme="majorHAnsi" w:hAnsiTheme="majorHAnsi"/>
                <w:szCs w:val="22"/>
              </w:rPr>
            </w:pPr>
            <w:ins w:id="5544" w:author="Kate Boardman" w:date="2016-04-19T14:56:00Z">
              <w:r w:rsidRPr="00080656">
                <w:rPr>
                  <w:rFonts w:asciiTheme="majorHAnsi" w:hAnsiTheme="majorHAnsi"/>
                  <w:szCs w:val="22"/>
                </w:rPr>
                <w:t>Sanity testbench</w:t>
              </w:r>
            </w:ins>
          </w:p>
        </w:tc>
      </w:tr>
      <w:tr w:rsidR="008A4A3B" w:rsidRPr="00080656" w14:paraId="09D79F10" w14:textId="77777777" w:rsidTr="00DA0F9E">
        <w:trPr>
          <w:trHeight w:val="480"/>
          <w:ins w:id="5545" w:author="Kate Boardman" w:date="2016-04-19T14:56:00Z"/>
        </w:trPr>
        <w:tc>
          <w:tcPr>
            <w:tcW w:w="1538" w:type="pct"/>
          </w:tcPr>
          <w:p w14:paraId="36339237" w14:textId="77777777" w:rsidR="008A4A3B" w:rsidRPr="00284A92" w:rsidRDefault="008A4A3B" w:rsidP="00DA0F9E">
            <w:pPr>
              <w:pStyle w:val="Body"/>
              <w:rPr>
                <w:ins w:id="5546" w:author="Kate Boardman" w:date="2016-04-19T14:56:00Z"/>
                <w:rStyle w:val="FilesandDirectories"/>
                <w:rPrChange w:id="5547" w:author="Kate Boardman" w:date="2016-04-19T17:48:00Z">
                  <w:rPr>
                    <w:ins w:id="5548" w:author="Kate Boardman" w:date="2016-04-19T14:56:00Z"/>
                    <w:rFonts w:asciiTheme="majorHAnsi" w:hAnsiTheme="majorHAnsi"/>
                    <w:szCs w:val="22"/>
                  </w:rPr>
                </w:rPrChange>
              </w:rPr>
            </w:pPr>
            <w:ins w:id="5549" w:author="Kate Boardman" w:date="2016-04-19T14:56:00Z">
              <w:r w:rsidRPr="00284A92">
                <w:rPr>
                  <w:rStyle w:val="FilesandDirectories"/>
                  <w:rPrChange w:id="5550" w:author="Kate Boardman" w:date="2016-04-19T17:48:00Z">
                    <w:rPr>
                      <w:rFonts w:asciiTheme="majorHAnsi" w:hAnsiTheme="majorHAnsi"/>
                      <w:szCs w:val="22"/>
                    </w:rPr>
                  </w:rPrChange>
                </w:rPr>
                <w:t>cpfs/*</w:t>
              </w:r>
            </w:ins>
          </w:p>
        </w:tc>
        <w:tc>
          <w:tcPr>
            <w:tcW w:w="2490" w:type="pct"/>
          </w:tcPr>
          <w:p w14:paraId="737D13F4" w14:textId="77777777" w:rsidR="008A4A3B" w:rsidRPr="00080656" w:rsidRDefault="008A4A3B" w:rsidP="00DA0F9E">
            <w:pPr>
              <w:pStyle w:val="Body"/>
              <w:rPr>
                <w:ins w:id="5551" w:author="Kate Boardman" w:date="2016-04-19T14:56:00Z"/>
                <w:rFonts w:asciiTheme="majorHAnsi" w:hAnsiTheme="majorHAnsi"/>
                <w:szCs w:val="22"/>
              </w:rPr>
            </w:pPr>
            <w:ins w:id="5552" w:author="Kate Boardman" w:date="2016-04-19T14:56:00Z">
              <w:r>
                <w:rPr>
                  <w:rFonts w:asciiTheme="majorHAnsi" w:hAnsiTheme="majorHAnsi"/>
                  <w:szCs w:val="22"/>
                </w:rPr>
                <w:t>NoC hierarchical CPF files</w:t>
              </w:r>
            </w:ins>
          </w:p>
        </w:tc>
        <w:tc>
          <w:tcPr>
            <w:tcW w:w="972" w:type="pct"/>
          </w:tcPr>
          <w:p w14:paraId="20737EE3" w14:textId="77777777" w:rsidR="008A4A3B" w:rsidRPr="00080656" w:rsidRDefault="008A4A3B" w:rsidP="00DA0F9E">
            <w:pPr>
              <w:pStyle w:val="Body"/>
              <w:rPr>
                <w:ins w:id="5553" w:author="Kate Boardman" w:date="2016-04-19T14:56:00Z"/>
                <w:rFonts w:asciiTheme="majorHAnsi" w:hAnsiTheme="majorHAnsi"/>
                <w:szCs w:val="22"/>
              </w:rPr>
            </w:pPr>
            <w:ins w:id="5554" w:author="Kate Boardman" w:date="2016-04-19T14:56:00Z">
              <w:r>
                <w:rPr>
                  <w:rFonts w:asciiTheme="majorHAnsi" w:hAnsiTheme="majorHAnsi"/>
                  <w:szCs w:val="22"/>
                </w:rPr>
                <w:t>CPF</w:t>
              </w:r>
            </w:ins>
          </w:p>
        </w:tc>
      </w:tr>
      <w:tr w:rsidR="008A4A3B" w:rsidRPr="00080656" w14:paraId="1D41F08D" w14:textId="77777777" w:rsidTr="00DA0F9E">
        <w:trPr>
          <w:trHeight w:val="480"/>
          <w:ins w:id="5555" w:author="Kate Boardman" w:date="2016-04-19T14:56:00Z"/>
        </w:trPr>
        <w:tc>
          <w:tcPr>
            <w:tcW w:w="1538" w:type="pct"/>
          </w:tcPr>
          <w:p w14:paraId="2FFDDF10" w14:textId="77777777" w:rsidR="008A4A3B" w:rsidRPr="00284A92" w:rsidRDefault="008A4A3B" w:rsidP="00DA0F9E">
            <w:pPr>
              <w:pStyle w:val="Body"/>
              <w:rPr>
                <w:ins w:id="5556" w:author="Kate Boardman" w:date="2016-04-19T14:56:00Z"/>
                <w:rStyle w:val="FilesandDirectories"/>
                <w:rPrChange w:id="5557" w:author="Kate Boardman" w:date="2016-04-19T17:48:00Z">
                  <w:rPr>
                    <w:ins w:id="5558" w:author="Kate Boardman" w:date="2016-04-19T14:56:00Z"/>
                    <w:rFonts w:asciiTheme="majorHAnsi" w:hAnsiTheme="majorHAnsi"/>
                    <w:szCs w:val="22"/>
                  </w:rPr>
                </w:rPrChange>
              </w:rPr>
            </w:pPr>
            <w:ins w:id="5559" w:author="Kate Boardman" w:date="2016-04-19T14:56:00Z">
              <w:r w:rsidRPr="00284A92">
                <w:rPr>
                  <w:rStyle w:val="FilesandDirectories"/>
                  <w:rPrChange w:id="5560" w:author="Kate Boardman" w:date="2016-04-19T17:48:00Z">
                    <w:rPr>
                      <w:rFonts w:asciiTheme="majorHAnsi" w:hAnsiTheme="majorHAnsi"/>
                      <w:szCs w:val="22"/>
                    </w:rPr>
                  </w:rPrChange>
                </w:rPr>
                <w:t>cpfs/ns_soc_ip.cpf</w:t>
              </w:r>
            </w:ins>
          </w:p>
        </w:tc>
        <w:tc>
          <w:tcPr>
            <w:tcW w:w="2490" w:type="pct"/>
          </w:tcPr>
          <w:p w14:paraId="39632FC5" w14:textId="77777777" w:rsidR="008A4A3B" w:rsidRPr="00080656" w:rsidRDefault="008A4A3B" w:rsidP="00DA0F9E">
            <w:pPr>
              <w:pStyle w:val="Body"/>
              <w:rPr>
                <w:ins w:id="5561" w:author="Kate Boardman" w:date="2016-04-19T14:56:00Z"/>
                <w:rFonts w:asciiTheme="majorHAnsi" w:hAnsiTheme="majorHAnsi"/>
                <w:szCs w:val="22"/>
              </w:rPr>
            </w:pPr>
            <w:ins w:id="5562" w:author="Kate Boardman" w:date="2016-04-19T14:56:00Z">
              <w:r>
                <w:rPr>
                  <w:rFonts w:asciiTheme="majorHAnsi" w:hAnsiTheme="majorHAnsi"/>
                  <w:szCs w:val="22"/>
                </w:rPr>
                <w:t>NoC design top cpf file having isolation rules and power modes defined based on user power intent specification in command script file</w:t>
              </w:r>
            </w:ins>
          </w:p>
        </w:tc>
        <w:tc>
          <w:tcPr>
            <w:tcW w:w="972" w:type="pct"/>
          </w:tcPr>
          <w:p w14:paraId="2D2C72EE" w14:textId="77777777" w:rsidR="008A4A3B" w:rsidRPr="00080656" w:rsidRDefault="008A4A3B" w:rsidP="00DA0F9E">
            <w:pPr>
              <w:pStyle w:val="Body"/>
              <w:rPr>
                <w:ins w:id="5563" w:author="Kate Boardman" w:date="2016-04-19T14:56:00Z"/>
                <w:rFonts w:asciiTheme="majorHAnsi" w:hAnsiTheme="majorHAnsi"/>
                <w:szCs w:val="22"/>
              </w:rPr>
            </w:pPr>
            <w:ins w:id="5564" w:author="Kate Boardman" w:date="2016-04-19T14:56:00Z">
              <w:r>
                <w:rPr>
                  <w:rFonts w:asciiTheme="majorHAnsi" w:hAnsiTheme="majorHAnsi"/>
                  <w:szCs w:val="22"/>
                </w:rPr>
                <w:t>CPF</w:t>
              </w:r>
            </w:ins>
          </w:p>
        </w:tc>
      </w:tr>
      <w:tr w:rsidR="008A4A3B" w:rsidRPr="00080656" w14:paraId="790213A1" w14:textId="77777777" w:rsidTr="00DA0F9E">
        <w:trPr>
          <w:trHeight w:val="480"/>
          <w:ins w:id="5565" w:author="Kate Boardman" w:date="2016-04-19T14:56:00Z"/>
        </w:trPr>
        <w:tc>
          <w:tcPr>
            <w:tcW w:w="1538" w:type="pct"/>
          </w:tcPr>
          <w:p w14:paraId="05B60DC5" w14:textId="77777777" w:rsidR="008A4A3B" w:rsidRPr="00284A92" w:rsidRDefault="008A4A3B" w:rsidP="00DA0F9E">
            <w:pPr>
              <w:pStyle w:val="Body"/>
              <w:rPr>
                <w:ins w:id="5566" w:author="Kate Boardman" w:date="2016-04-19T14:56:00Z"/>
                <w:rStyle w:val="FilesandDirectories"/>
                <w:rPrChange w:id="5567" w:author="Kate Boardman" w:date="2016-04-19T17:48:00Z">
                  <w:rPr>
                    <w:ins w:id="5568" w:author="Kate Boardman" w:date="2016-04-19T14:56:00Z"/>
                    <w:rFonts w:asciiTheme="majorHAnsi" w:hAnsiTheme="majorHAnsi"/>
                    <w:szCs w:val="22"/>
                  </w:rPr>
                </w:rPrChange>
              </w:rPr>
            </w:pPr>
            <w:ins w:id="5569" w:author="Kate Boardman" w:date="2016-04-19T14:56:00Z">
              <w:r w:rsidRPr="00284A92">
                <w:rPr>
                  <w:rStyle w:val="FilesandDirectories"/>
                  <w:rPrChange w:id="5570" w:author="Kate Boardman" w:date="2016-04-19T17:48:00Z">
                    <w:rPr>
                      <w:rFonts w:asciiTheme="majorHAnsi" w:hAnsiTheme="majorHAnsi"/>
                      <w:szCs w:val="22"/>
                    </w:rPr>
                  </w:rPrChange>
                </w:rPr>
                <w:t>cpfs/top.cpf</w:t>
              </w:r>
            </w:ins>
          </w:p>
        </w:tc>
        <w:tc>
          <w:tcPr>
            <w:tcW w:w="2490" w:type="pct"/>
          </w:tcPr>
          <w:p w14:paraId="343AE90D" w14:textId="6FDA5A6A" w:rsidR="008A4A3B" w:rsidRPr="00080656" w:rsidRDefault="008A4A3B" w:rsidP="00DA0F9E">
            <w:pPr>
              <w:pStyle w:val="Body"/>
              <w:rPr>
                <w:ins w:id="5571" w:author="Kate Boardman" w:date="2016-04-19T14:56:00Z"/>
                <w:rFonts w:asciiTheme="majorHAnsi" w:hAnsiTheme="majorHAnsi"/>
                <w:szCs w:val="22"/>
              </w:rPr>
            </w:pPr>
            <w:ins w:id="5572" w:author="Kate Boardman" w:date="2016-04-19T14:56:00Z">
              <w:r>
                <w:rPr>
                  <w:rFonts w:asciiTheme="majorHAnsi" w:hAnsiTheme="majorHAnsi"/>
                  <w:szCs w:val="22"/>
                </w:rPr>
                <w:t>Testbench cpf for low power simulations which instantiates NoC design top</w:t>
              </w:r>
            </w:ins>
            <w:ins w:id="5573" w:author="Kate Boardman" w:date="2016-04-19T16:15:00Z">
              <w:r w:rsidR="001E1928">
                <w:rPr>
                  <w:rFonts w:asciiTheme="majorHAnsi" w:hAnsiTheme="majorHAnsi"/>
                  <w:szCs w:val="22"/>
                </w:rPr>
                <w:t xml:space="preserve"> CPF file</w:t>
              </w:r>
            </w:ins>
            <w:ins w:id="5574" w:author="Kate Boardman" w:date="2016-04-19T16:14:00Z">
              <w:r w:rsidR="001E1928">
                <w:rPr>
                  <w:rFonts w:asciiTheme="majorHAnsi" w:hAnsiTheme="majorHAnsi"/>
                  <w:szCs w:val="22"/>
                </w:rPr>
                <w:t xml:space="preserve">, </w:t>
              </w:r>
            </w:ins>
            <w:ins w:id="5575" w:author="Kate Boardman" w:date="2016-04-19T14:56:00Z">
              <w:r>
                <w:rPr>
                  <w:rFonts w:asciiTheme="majorHAnsi" w:hAnsiTheme="majorHAnsi"/>
                  <w:szCs w:val="22"/>
                </w:rPr>
                <w:t xml:space="preserve"> </w:t>
              </w:r>
              <w:r w:rsidRPr="00284A92">
                <w:rPr>
                  <w:rStyle w:val="FilesandDirectories"/>
                  <w:rPrChange w:id="5576" w:author="Kate Boardman" w:date="2016-04-19T17:48:00Z">
                    <w:rPr>
                      <w:rFonts w:asciiTheme="majorHAnsi" w:hAnsiTheme="majorHAnsi"/>
                      <w:szCs w:val="22"/>
                    </w:rPr>
                  </w:rPrChange>
                </w:rPr>
                <w:t>ns_soc_ip.cpf</w:t>
              </w:r>
            </w:ins>
          </w:p>
        </w:tc>
        <w:tc>
          <w:tcPr>
            <w:tcW w:w="972" w:type="pct"/>
          </w:tcPr>
          <w:p w14:paraId="530B7130" w14:textId="77777777" w:rsidR="008A4A3B" w:rsidRPr="00080656" w:rsidRDefault="008A4A3B" w:rsidP="00DA0F9E">
            <w:pPr>
              <w:pStyle w:val="Body"/>
              <w:rPr>
                <w:ins w:id="5577" w:author="Kate Boardman" w:date="2016-04-19T14:56:00Z"/>
                <w:rFonts w:asciiTheme="majorHAnsi" w:hAnsiTheme="majorHAnsi"/>
                <w:szCs w:val="22"/>
              </w:rPr>
            </w:pPr>
            <w:ins w:id="5578" w:author="Kate Boardman" w:date="2016-04-19T14:56:00Z">
              <w:r>
                <w:rPr>
                  <w:rFonts w:asciiTheme="majorHAnsi" w:hAnsiTheme="majorHAnsi"/>
                  <w:szCs w:val="22"/>
                </w:rPr>
                <w:t>CPF</w:t>
              </w:r>
            </w:ins>
          </w:p>
        </w:tc>
      </w:tr>
    </w:tbl>
    <w:p w14:paraId="5FB7F57B" w14:textId="77777777" w:rsidR="008A4A3B" w:rsidRPr="00080656" w:rsidRDefault="008A4A3B" w:rsidP="008A4A3B">
      <w:pPr>
        <w:pStyle w:val="Body"/>
        <w:rPr>
          <w:ins w:id="5579" w:author="Kate Boardman" w:date="2016-04-19T14:56:00Z"/>
          <w:rFonts w:asciiTheme="majorHAnsi" w:hAnsiTheme="majorHAnsi"/>
          <w:szCs w:val="22"/>
        </w:rPr>
      </w:pPr>
    </w:p>
    <w:p w14:paraId="2F516266" w14:textId="0256D67F" w:rsidR="008A4A3B" w:rsidRPr="00BB2FA9" w:rsidRDefault="008A4A3B" w:rsidP="008A4A3B">
      <w:pPr>
        <w:pStyle w:val="Heading3"/>
        <w:rPr>
          <w:ins w:id="5580" w:author="Kate Boardman" w:date="2016-04-19T14:56:00Z"/>
        </w:rPr>
      </w:pPr>
      <w:ins w:id="5581" w:author="Kate Boardman" w:date="2016-04-19T14:56:00Z">
        <w:r w:rsidRPr="00BB2FA9">
          <w:t xml:space="preserve"> </w:t>
        </w:r>
      </w:ins>
      <w:bookmarkStart w:id="5582" w:name="_Toc407201520"/>
      <w:bookmarkStart w:id="5583" w:name="_Toc427757894"/>
      <w:bookmarkStart w:id="5584" w:name="_Toc448857120"/>
      <w:ins w:id="5585" w:author="Kate Boardman" w:date="2016-04-19T15:00:00Z">
        <w:r w:rsidR="004877F6">
          <w:t xml:space="preserve">Low Power </w:t>
        </w:r>
      </w:ins>
      <w:ins w:id="5586" w:author="Kate Boardman" w:date="2016-04-19T17:37:00Z">
        <w:r w:rsidR="00E17D81">
          <w:t xml:space="preserve">NoC </w:t>
        </w:r>
      </w:ins>
      <w:ins w:id="5587" w:author="Kate Boardman" w:date="2016-04-19T14:56:00Z">
        <w:r w:rsidRPr="00BB2FA9">
          <w:t>Sanity Testbench</w:t>
        </w:r>
        <w:bookmarkEnd w:id="5582"/>
        <w:bookmarkEnd w:id="5583"/>
        <w:bookmarkEnd w:id="5584"/>
      </w:ins>
    </w:p>
    <w:p w14:paraId="6038C06A" w14:textId="5D7ADE44" w:rsidR="008A4A3B" w:rsidRDefault="004D0C6C" w:rsidP="008A4A3B">
      <w:pPr>
        <w:pStyle w:val="Body"/>
        <w:rPr>
          <w:ins w:id="5588" w:author="Kate Boardman" w:date="2016-04-19T14:56:00Z"/>
        </w:rPr>
      </w:pPr>
      <w:ins w:id="5589" w:author="Kate Boardman" w:date="2016-04-19T15:38:00Z">
        <w:r>
          <w:rPr>
            <w:rFonts w:asciiTheme="majorHAnsi" w:hAnsiTheme="majorHAnsi"/>
          </w:rPr>
          <w:t xml:space="preserve">NocStudio generates the following </w:t>
        </w:r>
        <w:r w:rsidR="004574AF">
          <w:rPr>
            <w:rFonts w:asciiTheme="majorHAnsi" w:hAnsiTheme="majorHAnsi"/>
          </w:rPr>
          <w:t>files</w:t>
        </w:r>
      </w:ins>
      <w:ins w:id="5590" w:author="Kate Boardman" w:date="2016-04-19T15:49:00Z">
        <w:r w:rsidR="004574AF">
          <w:rPr>
            <w:rFonts w:asciiTheme="majorHAnsi" w:hAnsiTheme="majorHAnsi"/>
          </w:rPr>
          <w:t xml:space="preserve"> in the cpfs/ directory</w:t>
        </w:r>
      </w:ins>
      <w:ins w:id="5591" w:author="Kate Boardman" w:date="2016-04-19T15:39:00Z">
        <w:r w:rsidR="004574AF">
          <w:rPr>
            <w:rFonts w:asciiTheme="majorHAnsi" w:hAnsiTheme="majorHAnsi"/>
          </w:rPr>
          <w:t xml:space="preserve"> </w:t>
        </w:r>
        <w:r>
          <w:rPr>
            <w:rFonts w:asciiTheme="majorHAnsi" w:hAnsiTheme="majorHAnsi"/>
          </w:rPr>
          <w:t>of</w:t>
        </w:r>
      </w:ins>
      <w:ins w:id="5592" w:author="Kate Boardman" w:date="2016-04-19T15:38:00Z">
        <w:r>
          <w:rPr>
            <w:rFonts w:asciiTheme="majorHAnsi" w:hAnsiTheme="majorHAnsi"/>
          </w:rPr>
          <w:t xml:space="preserve"> </w:t>
        </w:r>
      </w:ins>
      <w:ins w:id="5593" w:author="Kate Boardman" w:date="2016-04-19T14:56:00Z">
        <w:r w:rsidR="004574AF">
          <w:rPr>
            <w:rFonts w:asciiTheme="majorHAnsi" w:hAnsiTheme="majorHAnsi"/>
          </w:rPr>
          <w:t xml:space="preserve">a low </w:t>
        </w:r>
        <w:proofErr w:type="gramStart"/>
        <w:r w:rsidR="004574AF">
          <w:rPr>
            <w:rFonts w:asciiTheme="majorHAnsi" w:hAnsiTheme="majorHAnsi"/>
          </w:rPr>
          <w:t>power</w:t>
        </w:r>
      </w:ins>
      <w:ins w:id="5594" w:author="Kate Boardman" w:date="2016-04-19T15:51:00Z">
        <w:r w:rsidR="004574AF">
          <w:rPr>
            <w:rFonts w:asciiTheme="majorHAnsi" w:hAnsiTheme="majorHAnsi"/>
          </w:rPr>
          <w:t xml:space="preserve"> </w:t>
        </w:r>
      </w:ins>
      <w:ins w:id="5595" w:author="Kate Boardman" w:date="2016-04-19T14:56:00Z">
        <w:r w:rsidR="008A4A3B">
          <w:rPr>
            <w:rFonts w:asciiTheme="majorHAnsi" w:hAnsiTheme="majorHAnsi"/>
          </w:rPr>
          <w:t>configuration</w:t>
        </w:r>
      </w:ins>
      <w:ins w:id="5596" w:author="Kate Boardman" w:date="2016-04-19T15:49:00Z">
        <w:r w:rsidR="004574AF">
          <w:rPr>
            <w:rFonts w:asciiTheme="majorHAnsi" w:hAnsiTheme="majorHAnsi"/>
          </w:rPr>
          <w:t xml:space="preserve"> project directory</w:t>
        </w:r>
      </w:ins>
      <w:proofErr w:type="gramEnd"/>
      <w:ins w:id="5597" w:author="Kate Boardman" w:date="2016-04-19T14:56:00Z">
        <w:r w:rsidR="008A4A3B">
          <w:t>:</w:t>
        </w:r>
      </w:ins>
    </w:p>
    <w:p w14:paraId="4234819F" w14:textId="12314DEA" w:rsidR="004574AF" w:rsidRDefault="008A4A3B" w:rsidP="00284A92">
      <w:pPr>
        <w:pStyle w:val="Body"/>
        <w:rPr>
          <w:ins w:id="5598" w:author="Kate Boardman" w:date="2016-04-19T14:56:00Z"/>
        </w:rPr>
        <w:pPrChange w:id="5599" w:author="Kate Boardman" w:date="2016-04-19T17:47:00Z">
          <w:pPr>
            <w:pStyle w:val="ListParagraph"/>
            <w:numPr>
              <w:numId w:val="44"/>
            </w:numPr>
            <w:ind w:hanging="360"/>
          </w:pPr>
        </w:pPrChange>
      </w:pPr>
      <w:ins w:id="5600" w:author="Kate Boardman" w:date="2016-04-19T14:56:00Z">
        <w:r>
          <w:t>Common Power Fo</w:t>
        </w:r>
        <w:r w:rsidR="004D0C6C">
          <w:t>rmat (CPF) files</w:t>
        </w:r>
      </w:ins>
      <w:ins w:id="5601" w:author="Kate Boardman" w:date="2016-04-19T15:42:00Z">
        <w:r w:rsidR="004D0C6C">
          <w:t xml:space="preserve">. </w:t>
        </w:r>
      </w:ins>
      <w:ins w:id="5602" w:author="Kate Boardman" w:date="2016-04-19T15:49:00Z">
        <w:r w:rsidR="004574AF">
          <w:t xml:space="preserve"> </w:t>
        </w:r>
      </w:ins>
      <w:ins w:id="5603" w:author="Kate Boardman" w:date="2016-04-19T16:09:00Z">
        <w:r w:rsidR="001E1928">
          <w:t xml:space="preserve">These are located in the </w:t>
        </w:r>
      </w:ins>
      <w:ins w:id="5604" w:author="Kate Boardman" w:date="2016-04-19T16:10:00Z">
        <w:r w:rsidR="001E1928">
          <w:t xml:space="preserve">cpfs/ directory. </w:t>
        </w:r>
      </w:ins>
      <w:ins w:id="5605" w:author="Kate Boardman" w:date="2016-04-19T15:49:00Z">
        <w:r w:rsidR="004574AF">
          <w:t>The</w:t>
        </w:r>
      </w:ins>
      <w:ins w:id="5606" w:author="Kate Boardman" w:date="2016-04-19T16:10:00Z">
        <w:r w:rsidR="001E1928">
          <w:t>y</w:t>
        </w:r>
      </w:ins>
      <w:ins w:id="5607" w:author="Kate Boardman" w:date="2016-04-19T15:49:00Z">
        <w:r w:rsidR="004574AF">
          <w:t xml:space="preserve"> are </w:t>
        </w:r>
      </w:ins>
      <w:ins w:id="5608" w:author="Kate Boardman" w:date="2016-04-19T14:56:00Z">
        <w:r>
          <w:t>version 1.1 compatib</w:t>
        </w:r>
        <w:r w:rsidR="004574AF">
          <w:t xml:space="preserve">le and are </w:t>
        </w:r>
      </w:ins>
      <w:ins w:id="5609" w:author="Kate Boardman" w:date="2016-04-19T15:43:00Z">
        <w:r w:rsidR="004D0C6C">
          <w:t xml:space="preserve">generatated in a </w:t>
        </w:r>
      </w:ins>
      <w:ins w:id="5610" w:author="Kate Boardman" w:date="2016-04-19T14:56:00Z">
        <w:r>
          <w:t xml:space="preserve">hierarchical method from NoC element module level to power domain grouping and to NoC </w:t>
        </w:r>
        <w:proofErr w:type="gramStart"/>
        <w:r>
          <w:t>top</w:t>
        </w:r>
      </w:ins>
      <w:ins w:id="5611" w:author="Kate Boardman" w:date="2016-04-19T15:50:00Z">
        <w:r w:rsidR="004574AF">
          <w:t xml:space="preserve"> </w:t>
        </w:r>
      </w:ins>
      <w:ins w:id="5612" w:author="Kate Boardman" w:date="2016-04-19T14:56:00Z">
        <w:r>
          <w:t>.</w:t>
        </w:r>
        <w:proofErr w:type="gramEnd"/>
        <w:r>
          <w:t xml:space="preserve"> </w:t>
        </w:r>
      </w:ins>
      <w:ins w:id="5613" w:author="Kate Boardman" w:date="2016-04-19T15:50:00Z">
        <w:r w:rsidR="004574AF">
          <w:t xml:space="preserve"> </w:t>
        </w:r>
      </w:ins>
      <w:ins w:id="5614" w:author="Kate Boardman" w:date="2016-04-19T17:46:00Z">
        <w:r w:rsidR="00284A92">
          <w:t xml:space="preserve">The </w:t>
        </w:r>
      </w:ins>
      <w:ins w:id="5615" w:author="Kate Boardman" w:date="2016-04-19T17:47:00Z">
        <w:r w:rsidR="00284A92">
          <w:t xml:space="preserve">low power sanity testbench top </w:t>
        </w:r>
      </w:ins>
      <w:ins w:id="5616" w:author="Kate Boardman" w:date="2016-04-19T17:46:00Z">
        <w:r w:rsidR="00284A92">
          <w:t xml:space="preserve">file, </w:t>
        </w:r>
        <w:r w:rsidR="00284A92" w:rsidRPr="00284A92">
          <w:rPr>
            <w:rStyle w:val="FilesandDirectories"/>
            <w:rPrChange w:id="5617" w:author="Kate Boardman" w:date="2016-04-19T17:46:00Z">
              <w:rPr/>
            </w:rPrChange>
          </w:rPr>
          <w:t>t</w:t>
        </w:r>
      </w:ins>
      <w:ins w:id="5618" w:author="Kate Boardman" w:date="2016-04-19T15:54:00Z">
        <w:r w:rsidR="004574AF" w:rsidRPr="00284A92">
          <w:rPr>
            <w:rStyle w:val="FilesandDirectories"/>
            <w:rPrChange w:id="5619" w:author="Kate Boardman" w:date="2016-04-19T17:46:00Z">
              <w:rPr/>
            </w:rPrChange>
          </w:rPr>
          <w:t>op.cpf</w:t>
        </w:r>
      </w:ins>
      <w:proofErr w:type="gramStart"/>
      <w:ins w:id="5620" w:author="Kate Boardman" w:date="2016-04-19T17:47:00Z">
        <w:r w:rsidR="00284A92">
          <w:rPr>
            <w:rStyle w:val="FilesandDirectories"/>
          </w:rPr>
          <w:t xml:space="preserve">, </w:t>
        </w:r>
        <w:r w:rsidR="00284A92">
          <w:t xml:space="preserve"> </w:t>
        </w:r>
      </w:ins>
      <w:ins w:id="5621" w:author="Kate Boardman" w:date="2016-04-19T15:56:00Z">
        <w:r w:rsidR="001E1928">
          <w:t>in</w:t>
        </w:r>
      </w:ins>
      <w:ins w:id="5622" w:author="Kate Boardman" w:date="2016-04-19T16:15:00Z">
        <w:r w:rsidR="001E1928">
          <w:t>stantiates</w:t>
        </w:r>
      </w:ins>
      <w:proofErr w:type="gramEnd"/>
      <w:ins w:id="5623" w:author="Kate Boardman" w:date="2016-04-19T15:56:00Z">
        <w:r w:rsidR="004574AF">
          <w:t xml:space="preserve"> the NoC </w:t>
        </w:r>
      </w:ins>
      <w:ins w:id="5624" w:author="Kate Boardman" w:date="2016-04-19T16:15:00Z">
        <w:r w:rsidR="001E1928">
          <w:t xml:space="preserve">design </w:t>
        </w:r>
      </w:ins>
      <w:ins w:id="5625" w:author="Kate Boardman" w:date="2016-04-19T15:56:00Z">
        <w:r w:rsidR="00284A92">
          <w:t xml:space="preserve">top </w:t>
        </w:r>
        <w:r w:rsidR="004574AF">
          <w:t>file</w:t>
        </w:r>
      </w:ins>
      <w:ins w:id="5626" w:author="Kate Boardman" w:date="2016-04-19T16:15:00Z">
        <w:r w:rsidR="001E1928">
          <w:t xml:space="preserve">, </w:t>
        </w:r>
        <w:r w:rsidR="001E1928" w:rsidRPr="00284A92">
          <w:rPr>
            <w:rStyle w:val="FilesandDirectories"/>
            <w:rPrChange w:id="5627" w:author="Kate Boardman" w:date="2016-04-19T17:46:00Z">
              <w:rPr/>
            </w:rPrChange>
          </w:rPr>
          <w:t>ns_soc_ip.cpf</w:t>
        </w:r>
      </w:ins>
      <w:ins w:id="5628" w:author="Kate Boardman" w:date="2016-04-19T14:56:00Z">
        <w:r>
          <w:t xml:space="preserve">. </w:t>
        </w:r>
      </w:ins>
    </w:p>
    <w:p w14:paraId="6C9E5E89" w14:textId="2975F788" w:rsidR="008A4A3B" w:rsidRPr="000E0DB1" w:rsidRDefault="001E1928" w:rsidP="008A4A3B">
      <w:pPr>
        <w:pStyle w:val="ListParagraph"/>
        <w:numPr>
          <w:ilvl w:val="0"/>
          <w:numId w:val="44"/>
        </w:numPr>
        <w:rPr>
          <w:ins w:id="5629" w:author="Kate Boardman" w:date="2016-04-19T14:56:00Z"/>
        </w:rPr>
      </w:pPr>
      <w:ins w:id="5630" w:author="Kate Boardman" w:date="2016-04-19T14:56:00Z">
        <w:r>
          <w:lastRenderedPageBreak/>
          <w:t xml:space="preserve">Low </w:t>
        </w:r>
      </w:ins>
      <w:ins w:id="5631" w:author="Kate Boardman" w:date="2016-04-19T16:11:00Z">
        <w:r>
          <w:t>P</w:t>
        </w:r>
      </w:ins>
      <w:ins w:id="5632" w:author="Kate Boardman" w:date="2016-04-19T14:56:00Z">
        <w:r w:rsidR="00E17D81">
          <w:t xml:space="preserve">ower </w:t>
        </w:r>
      </w:ins>
      <w:ins w:id="5633" w:author="Kate Boardman" w:date="2016-04-19T17:37:00Z">
        <w:r w:rsidR="00E17D81">
          <w:t>V</w:t>
        </w:r>
      </w:ins>
      <w:ins w:id="5634" w:author="Kate Boardman" w:date="2016-04-19T14:56:00Z">
        <w:r w:rsidR="00E17D81">
          <w:t xml:space="preserve">erification </w:t>
        </w:r>
      </w:ins>
      <w:ins w:id="5635" w:author="Kate Boardman" w:date="2016-04-19T17:37:00Z">
        <w:r w:rsidR="00E17D81">
          <w:t>C</w:t>
        </w:r>
      </w:ins>
      <w:ins w:id="5636" w:author="Kate Boardman" w:date="2016-04-19T14:56:00Z">
        <w:r w:rsidR="00E17D81">
          <w:t>hecker</w:t>
        </w:r>
      </w:ins>
      <w:ins w:id="5637" w:author="Kate Boardman" w:date="2016-04-19T17:38:00Z">
        <w:r w:rsidR="00E17D81">
          <w:t xml:space="preserve"> files</w:t>
        </w:r>
      </w:ins>
      <w:ins w:id="5638" w:author="Kate Boardman" w:date="2016-04-19T15:58:00Z">
        <w:r w:rsidR="004574AF">
          <w:t xml:space="preserve">. </w:t>
        </w:r>
      </w:ins>
      <w:ins w:id="5639" w:author="Kate Boardman" w:date="2016-04-19T14:56:00Z">
        <w:r w:rsidR="004574AF">
          <w:t xml:space="preserve"> </w:t>
        </w:r>
      </w:ins>
      <w:ins w:id="5640" w:author="Kate Boardman" w:date="2016-04-19T16:09:00Z">
        <w:r>
          <w:t xml:space="preserve">These are located in the noc_verif_ip/ directory. </w:t>
        </w:r>
      </w:ins>
      <w:ins w:id="5641" w:author="Kate Boardman" w:date="2016-04-19T15:58:00Z">
        <w:r w:rsidR="00F82394">
          <w:t>Th</w:t>
        </w:r>
      </w:ins>
      <w:ins w:id="5642" w:author="Kate Boardman" w:date="2016-04-19T16:23:00Z">
        <w:r w:rsidR="00F82394">
          <w:t>ey</w:t>
        </w:r>
      </w:ins>
      <w:ins w:id="5643" w:author="Kate Boardman" w:date="2016-04-19T15:58:00Z">
        <w:r w:rsidR="004574AF">
          <w:t xml:space="preserve"> </w:t>
        </w:r>
      </w:ins>
      <w:ins w:id="5644" w:author="Kate Boardman" w:date="2016-04-19T14:56:00Z">
        <w:r w:rsidR="004574AF">
          <w:t>verify the</w:t>
        </w:r>
      </w:ins>
      <w:ins w:id="5645" w:author="Kate Boardman" w:date="2016-04-19T15:58:00Z">
        <w:r w:rsidR="004574AF">
          <w:t xml:space="preserve"> low power</w:t>
        </w:r>
      </w:ins>
      <w:ins w:id="5646" w:author="Kate Boardman" w:date="2016-04-19T14:56:00Z">
        <w:r w:rsidR="008A4A3B" w:rsidRPr="000E0DB1">
          <w:t xml:space="preserve"> functionality</w:t>
        </w:r>
        <w:r w:rsidR="008A4A3B">
          <w:t>.</w:t>
        </w:r>
        <w:r w:rsidR="008A4A3B" w:rsidRPr="000E0DB1">
          <w:t xml:space="preserve"> </w:t>
        </w:r>
      </w:ins>
    </w:p>
    <w:p w14:paraId="5E6AC5D9" w14:textId="33520B88" w:rsidR="00185A7A" w:rsidRPr="0039089B" w:rsidRDefault="00185A7A" w:rsidP="00185A7A">
      <w:pPr>
        <w:pStyle w:val="Body"/>
        <w:rPr>
          <w:ins w:id="5647" w:author="Kate Boardman" w:date="2016-04-19T16:01:00Z"/>
          <w:rFonts w:asciiTheme="majorHAnsi" w:hAnsiTheme="majorHAnsi"/>
        </w:rPr>
      </w:pPr>
      <w:ins w:id="5648" w:author="Kate Boardman" w:date="2016-04-19T16:01:00Z">
        <w:r w:rsidRPr="0039089B">
          <w:rPr>
            <w:rFonts w:asciiTheme="majorHAnsi" w:hAnsiTheme="majorHAnsi"/>
          </w:rPr>
          <w:t>To run</w:t>
        </w:r>
        <w:r w:rsidR="00E17D81">
          <w:rPr>
            <w:rFonts w:asciiTheme="majorHAnsi" w:hAnsiTheme="majorHAnsi"/>
          </w:rPr>
          <w:t xml:space="preserve"> the </w:t>
        </w:r>
      </w:ins>
      <w:ins w:id="5649" w:author="Kate Boardman" w:date="2016-04-19T17:37:00Z">
        <w:r w:rsidR="00E17D81">
          <w:rPr>
            <w:rFonts w:asciiTheme="majorHAnsi" w:hAnsiTheme="majorHAnsi"/>
          </w:rPr>
          <w:t>L</w:t>
        </w:r>
      </w:ins>
      <w:ins w:id="5650" w:author="Kate Boardman" w:date="2016-04-19T16:01:00Z">
        <w:r w:rsidR="00E17D81">
          <w:rPr>
            <w:rFonts w:asciiTheme="majorHAnsi" w:hAnsiTheme="majorHAnsi"/>
          </w:rPr>
          <w:t xml:space="preserve">ow </w:t>
        </w:r>
      </w:ins>
      <w:ins w:id="5651" w:author="Kate Boardman" w:date="2016-04-19T17:37:00Z">
        <w:r w:rsidR="00E17D81">
          <w:rPr>
            <w:rFonts w:asciiTheme="majorHAnsi" w:hAnsiTheme="majorHAnsi"/>
          </w:rPr>
          <w:t>P</w:t>
        </w:r>
      </w:ins>
      <w:ins w:id="5652" w:author="Kate Boardman" w:date="2016-04-19T16:01:00Z">
        <w:r>
          <w:rPr>
            <w:rFonts w:asciiTheme="majorHAnsi" w:hAnsiTheme="majorHAnsi"/>
          </w:rPr>
          <w:t>ower NoC sanity test</w:t>
        </w:r>
        <w:r w:rsidRPr="0039089B">
          <w:rPr>
            <w:rFonts w:asciiTheme="majorHAnsi" w:hAnsiTheme="majorHAnsi"/>
          </w:rPr>
          <w:t>, change to the project directory</w:t>
        </w:r>
        <w:r>
          <w:rPr>
            <w:rFonts w:asciiTheme="majorHAnsi" w:hAnsiTheme="majorHAnsi"/>
          </w:rPr>
          <w:t xml:space="preserve"> and invoke the following run script</w:t>
        </w:r>
      </w:ins>
      <w:ins w:id="5653" w:author="Kate Boardman" w:date="2016-04-19T16:11:00Z">
        <w:r w:rsidR="001E1928">
          <w:rPr>
            <w:rFonts w:asciiTheme="majorHAnsi" w:hAnsiTheme="majorHAnsi"/>
          </w:rPr>
          <w:t xml:space="preserve"> (only Cadence Incisive Simulator </w:t>
        </w:r>
        <w:proofErr w:type="gramStart"/>
        <w:r w:rsidR="001E1928">
          <w:rPr>
            <w:rFonts w:asciiTheme="majorHAnsi" w:hAnsiTheme="majorHAnsi"/>
          </w:rPr>
          <w:t>is supported</w:t>
        </w:r>
        <w:proofErr w:type="gramEnd"/>
        <w:r w:rsidR="001E1928">
          <w:rPr>
            <w:rFonts w:asciiTheme="majorHAnsi" w:hAnsiTheme="majorHAnsi"/>
          </w:rPr>
          <w:t>):</w:t>
        </w:r>
      </w:ins>
    </w:p>
    <w:p w14:paraId="7DA2F82B" w14:textId="77777777" w:rsidR="00185A7A" w:rsidRPr="0039089B" w:rsidRDefault="00185A7A" w:rsidP="00185A7A">
      <w:pPr>
        <w:pStyle w:val="Command"/>
        <w:rPr>
          <w:ins w:id="5654" w:author="Kate Boardman" w:date="2016-04-19T16:01:00Z"/>
        </w:rPr>
      </w:pPr>
      <w:ins w:id="5655" w:author="Kate Boardman" w:date="2016-04-19T16:01:00Z">
        <w:r w:rsidRPr="0039089B">
          <w:t>run_test_incisiv.sh</w:t>
        </w:r>
      </w:ins>
    </w:p>
    <w:p w14:paraId="7017882C" w14:textId="77777777" w:rsidR="00185A7A" w:rsidRDefault="00185A7A" w:rsidP="00185A7A">
      <w:pPr>
        <w:pStyle w:val="Body"/>
        <w:rPr>
          <w:ins w:id="5656" w:author="Kate Boardman" w:date="2016-04-19T16:01:00Z"/>
          <w:rFonts w:asciiTheme="majorHAnsi" w:hAnsiTheme="majorHAnsi"/>
        </w:rPr>
      </w:pPr>
      <w:ins w:id="5657" w:author="Kate Boardman" w:date="2016-04-19T16:01:00Z">
        <w:r w:rsidRPr="0039089B">
          <w:rPr>
            <w:rFonts w:asciiTheme="majorHAnsi" w:hAnsiTheme="majorHAnsi"/>
          </w:rPr>
          <w:t>Th</w:t>
        </w:r>
        <w:r>
          <w:rPr>
            <w:rFonts w:asciiTheme="majorHAnsi" w:hAnsiTheme="majorHAnsi"/>
          </w:rPr>
          <w:t>e run script</w:t>
        </w:r>
        <w:r w:rsidRPr="0039089B">
          <w:rPr>
            <w:rFonts w:asciiTheme="majorHAnsi" w:hAnsiTheme="majorHAnsi"/>
          </w:rPr>
          <w:t xml:space="preserve"> compiles the sanity testbench and launches the simulation.</w:t>
        </w:r>
        <w:r>
          <w:rPr>
            <w:rFonts w:asciiTheme="majorHAnsi" w:hAnsiTheme="majorHAnsi"/>
          </w:rPr>
          <w:t xml:space="preserve"> </w:t>
        </w:r>
      </w:ins>
    </w:p>
    <w:p w14:paraId="51CFF83E" w14:textId="60E2748A" w:rsidR="00185A7A" w:rsidRDefault="00185A7A" w:rsidP="00185A7A">
      <w:pPr>
        <w:pStyle w:val="Body"/>
        <w:rPr>
          <w:ins w:id="5658" w:author="Kate Boardman" w:date="2016-04-19T16:01:00Z"/>
          <w:rFonts w:asciiTheme="majorHAnsi" w:hAnsiTheme="majorHAnsi"/>
        </w:rPr>
      </w:pPr>
      <w:ins w:id="5659" w:author="Kate Boardman" w:date="2016-04-19T16:01:00Z">
        <w:r>
          <w:rPr>
            <w:rFonts w:asciiTheme="majorHAnsi" w:hAnsiTheme="majorHAnsi"/>
          </w:rPr>
          <w:t xml:space="preserve">To enable </w:t>
        </w:r>
        <w:proofErr w:type="gramStart"/>
        <w:r>
          <w:rPr>
            <w:rFonts w:asciiTheme="majorHAnsi" w:hAnsiTheme="majorHAnsi"/>
          </w:rPr>
          <w:t>waveform dumping</w:t>
        </w:r>
        <w:proofErr w:type="gramEnd"/>
        <w:r>
          <w:rPr>
            <w:rFonts w:asciiTheme="majorHAnsi" w:hAnsiTheme="majorHAnsi"/>
          </w:rPr>
          <w:t>, use the command l</w:t>
        </w:r>
        <w:r w:rsidR="001E1928">
          <w:rPr>
            <w:rFonts w:asciiTheme="majorHAnsi" w:hAnsiTheme="majorHAnsi"/>
          </w:rPr>
          <w:t>ine option -waves=1</w:t>
        </w:r>
        <w:r>
          <w:rPr>
            <w:rFonts w:asciiTheme="majorHAnsi" w:hAnsiTheme="majorHAnsi"/>
          </w:rPr>
          <w:t>:</w:t>
        </w:r>
      </w:ins>
    </w:p>
    <w:p w14:paraId="679FF0EF" w14:textId="77777777" w:rsidR="00185A7A" w:rsidRDefault="00185A7A" w:rsidP="00185A7A">
      <w:pPr>
        <w:pStyle w:val="Command"/>
        <w:rPr>
          <w:ins w:id="5660" w:author="Kate Boardman" w:date="2016-04-19T16:01:00Z"/>
        </w:rPr>
      </w:pPr>
      <w:ins w:id="5661" w:author="Kate Boardman" w:date="2016-04-19T16:01:00Z">
        <w:r>
          <w:t>run_test_incisiv</w:t>
        </w:r>
        <w:r w:rsidRPr="0039089B">
          <w:t>.sh</w:t>
        </w:r>
        <w:r>
          <w:t xml:space="preserve"> -waves=1</w:t>
        </w:r>
      </w:ins>
    </w:p>
    <w:p w14:paraId="7DEAE8F9" w14:textId="2F4D0677" w:rsidR="00185A7A" w:rsidRDefault="00185A7A" w:rsidP="00185A7A">
      <w:pPr>
        <w:pStyle w:val="Body"/>
        <w:rPr>
          <w:ins w:id="5662" w:author="Kate Boardman" w:date="2016-04-19T16:01:00Z"/>
          <w:rFonts w:asciiTheme="majorHAnsi" w:hAnsiTheme="majorHAnsi"/>
          <w:szCs w:val="22"/>
        </w:rPr>
      </w:pPr>
      <w:ins w:id="5663" w:author="Kate Boardman" w:date="2016-04-19T16:01:00Z">
        <w:r>
          <w:rPr>
            <w:rFonts w:asciiTheme="majorHAnsi" w:hAnsiTheme="majorHAnsi"/>
            <w:szCs w:val="22"/>
          </w:rPr>
          <w:t xml:space="preserve">The waveform database will be generated inside the simulation </w:t>
        </w:r>
        <w:r w:rsidRPr="00E17D81">
          <w:rPr>
            <w:rStyle w:val="FilesandDirectories"/>
            <w:rPrChange w:id="5664" w:author="Kate Boardman" w:date="2016-04-19T17:42:00Z">
              <w:rPr>
                <w:rFonts w:asciiTheme="majorHAnsi" w:hAnsiTheme="majorHAnsi"/>
                <w:szCs w:val="22"/>
              </w:rPr>
            </w:rPrChange>
          </w:rPr>
          <w:t>trace</w:t>
        </w:r>
      </w:ins>
      <w:ins w:id="5665" w:author="Kate Boardman" w:date="2016-04-19T16:12:00Z">
        <w:r w:rsidR="001E1928" w:rsidRPr="00E17D81">
          <w:rPr>
            <w:rStyle w:val="FilesandDirectories"/>
            <w:rPrChange w:id="5666" w:author="Kate Boardman" w:date="2016-04-19T17:42:00Z">
              <w:rPr>
                <w:rFonts w:asciiTheme="majorHAnsi" w:hAnsiTheme="majorHAnsi"/>
                <w:szCs w:val="22"/>
              </w:rPr>
            </w:rPrChange>
          </w:rPr>
          <w:t>/</w:t>
        </w:r>
      </w:ins>
      <w:ins w:id="5667" w:author="Kate Boardman" w:date="2016-04-19T16:01:00Z">
        <w:r>
          <w:rPr>
            <w:rFonts w:asciiTheme="majorHAnsi" w:hAnsiTheme="majorHAnsi"/>
            <w:szCs w:val="22"/>
          </w:rPr>
          <w:t xml:space="preserve"> </w:t>
        </w:r>
      </w:ins>
      <w:ins w:id="5668" w:author="Kate Boardman" w:date="2016-04-19T17:38:00Z">
        <w:r w:rsidR="00E17D81">
          <w:rPr>
            <w:rFonts w:asciiTheme="majorHAnsi" w:hAnsiTheme="majorHAnsi"/>
            <w:szCs w:val="22"/>
          </w:rPr>
          <w:t xml:space="preserve">or </w:t>
        </w:r>
        <w:r w:rsidR="00E17D81" w:rsidRPr="00E17D81">
          <w:rPr>
            <w:rStyle w:val="FilesandDirectories"/>
            <w:rPrChange w:id="5669" w:author="Kate Boardman" w:date="2016-04-19T17:42:00Z">
              <w:rPr>
                <w:rFonts w:asciiTheme="majorHAnsi" w:hAnsiTheme="majorHAnsi"/>
                <w:szCs w:val="22"/>
              </w:rPr>
            </w:rPrChange>
          </w:rPr>
          <w:t>trace_regbus/</w:t>
        </w:r>
        <w:r w:rsidR="00E17D81">
          <w:rPr>
            <w:rFonts w:asciiTheme="majorHAnsi" w:hAnsiTheme="majorHAnsi"/>
            <w:szCs w:val="22"/>
          </w:rPr>
          <w:t xml:space="preserve"> </w:t>
        </w:r>
      </w:ins>
      <w:ins w:id="5670" w:author="Kate Boardman" w:date="2016-04-19T16:01:00Z">
        <w:r>
          <w:rPr>
            <w:rFonts w:asciiTheme="majorHAnsi" w:hAnsiTheme="majorHAnsi"/>
            <w:szCs w:val="22"/>
          </w:rPr>
          <w:t xml:space="preserve">directory.  </w:t>
        </w:r>
        <w:r w:rsidRPr="00080656">
          <w:rPr>
            <w:rFonts w:asciiTheme="majorHAnsi" w:hAnsiTheme="majorHAnsi"/>
            <w:szCs w:val="22"/>
          </w:rPr>
          <w:t>On a successful compile and simulation, the fol</w:t>
        </w:r>
        <w:r w:rsidR="00E17D81">
          <w:rPr>
            <w:rFonts w:asciiTheme="majorHAnsi" w:hAnsiTheme="majorHAnsi"/>
            <w:szCs w:val="22"/>
          </w:rPr>
          <w:t xml:space="preserve">lowing will appear </w:t>
        </w:r>
      </w:ins>
      <w:ins w:id="5671" w:author="Kate Boardman" w:date="2016-04-19T17:46:00Z">
        <w:r w:rsidR="00E17D81">
          <w:rPr>
            <w:rFonts w:asciiTheme="majorHAnsi" w:hAnsiTheme="majorHAnsi"/>
            <w:szCs w:val="22"/>
          </w:rPr>
          <w:t>in the log file</w:t>
        </w:r>
      </w:ins>
      <w:ins w:id="5672" w:author="Kate Boardman" w:date="2016-04-19T16:01:00Z">
        <w:r w:rsidRPr="00080656">
          <w:rPr>
            <w:rFonts w:asciiTheme="majorHAnsi" w:hAnsiTheme="majorHAnsi"/>
            <w:szCs w:val="22"/>
          </w:rPr>
          <w:t>:</w:t>
        </w:r>
      </w:ins>
    </w:p>
    <w:p w14:paraId="6A2D726F" w14:textId="77777777" w:rsidR="00FA117A" w:rsidRPr="00FA117A" w:rsidRDefault="00FA117A" w:rsidP="00FA117A">
      <w:pPr>
        <w:pStyle w:val="Command"/>
        <w:rPr>
          <w:ins w:id="5673" w:author="Kate Boardman" w:date="2016-04-19T17:30:00Z"/>
        </w:rPr>
        <w:pPrChange w:id="5674" w:author="Kate Boardman" w:date="2016-04-19T17:30:00Z">
          <w:pPr>
            <w:pStyle w:val="Body"/>
          </w:pPr>
        </w:pPrChange>
      </w:pPr>
      <w:ins w:id="5675" w:author="Kate Boardman" w:date="2016-04-19T17:30:00Z">
        <w:r w:rsidRPr="00FA117A">
          <w:t xml:space="preserve">Passing to </w:t>
        </w:r>
        <w:proofErr w:type="gramStart"/>
        <w:r w:rsidRPr="00FA117A">
          <w:t>irun</w:t>
        </w:r>
        <w:proofErr w:type="gramEnd"/>
        <w:r w:rsidRPr="00FA117A">
          <w:t xml:space="preserve"> for build ns_soc_ip</w:t>
        </w:r>
      </w:ins>
    </w:p>
    <w:p w14:paraId="6C8BED0E" w14:textId="77777777" w:rsidR="00FA117A" w:rsidRPr="00FA117A" w:rsidRDefault="00FA117A" w:rsidP="00FA117A">
      <w:pPr>
        <w:pStyle w:val="Command"/>
        <w:rPr>
          <w:ins w:id="5676" w:author="Kate Boardman" w:date="2016-04-19T17:30:00Z"/>
        </w:rPr>
        <w:pPrChange w:id="5677" w:author="Kate Boardman" w:date="2016-04-19T17:30:00Z">
          <w:pPr>
            <w:pStyle w:val="Body"/>
          </w:pPr>
        </w:pPrChange>
      </w:pPr>
      <w:ins w:id="5678" w:author="Kate Boardman" w:date="2016-04-19T17:30:00Z">
        <w:r w:rsidRPr="00FA117A">
          <w:t>BUILD SOC SUCCESSFUL</w:t>
        </w:r>
      </w:ins>
    </w:p>
    <w:p w14:paraId="4F121F08" w14:textId="77777777" w:rsidR="00FA117A" w:rsidRPr="00FA117A" w:rsidRDefault="00FA117A" w:rsidP="00FA117A">
      <w:pPr>
        <w:pStyle w:val="Command"/>
        <w:rPr>
          <w:ins w:id="5679" w:author="Kate Boardman" w:date="2016-04-19T17:30:00Z"/>
        </w:rPr>
        <w:pPrChange w:id="5680" w:author="Kate Boardman" w:date="2016-04-19T17:30:00Z">
          <w:pPr>
            <w:pStyle w:val="Body"/>
          </w:pPr>
        </w:pPrChange>
      </w:pPr>
      <w:ins w:id="5681" w:author="Kate Boardman" w:date="2016-04-19T17:30:00Z">
        <w:r w:rsidRPr="00FA117A">
          <w:t xml:space="preserve">Passing to </w:t>
        </w:r>
        <w:proofErr w:type="gramStart"/>
        <w:r w:rsidRPr="00FA117A">
          <w:t>irun</w:t>
        </w:r>
        <w:proofErr w:type="gramEnd"/>
        <w:r w:rsidRPr="00FA117A">
          <w:t xml:space="preserve"> for build</w:t>
        </w:r>
      </w:ins>
    </w:p>
    <w:p w14:paraId="053D53F2" w14:textId="77777777" w:rsidR="00FA117A" w:rsidRPr="00FA117A" w:rsidRDefault="00FA117A" w:rsidP="00FA117A">
      <w:pPr>
        <w:pStyle w:val="Command"/>
        <w:rPr>
          <w:ins w:id="5682" w:author="Kate Boardman" w:date="2016-04-19T17:30:00Z"/>
        </w:rPr>
        <w:pPrChange w:id="5683" w:author="Kate Boardman" w:date="2016-04-19T17:30:00Z">
          <w:pPr>
            <w:pStyle w:val="Body"/>
          </w:pPr>
        </w:pPrChange>
      </w:pPr>
      <w:ins w:id="5684" w:author="Kate Boardman" w:date="2016-04-19T17:30:00Z">
        <w:r w:rsidRPr="00FA117A">
          <w:t>NON LOW POWER BUILD SUCCESSFUL</w:t>
        </w:r>
      </w:ins>
    </w:p>
    <w:p w14:paraId="1CCA1CD2" w14:textId="77777777" w:rsidR="00FA117A" w:rsidRPr="00FA117A" w:rsidRDefault="00FA117A" w:rsidP="00FA117A">
      <w:pPr>
        <w:pStyle w:val="Command"/>
        <w:rPr>
          <w:ins w:id="5685" w:author="Kate Boardman" w:date="2016-04-19T17:30:00Z"/>
        </w:rPr>
        <w:pPrChange w:id="5686" w:author="Kate Boardman" w:date="2016-04-19T17:30:00Z">
          <w:pPr>
            <w:pStyle w:val="Body"/>
          </w:pPr>
        </w:pPrChange>
      </w:pPr>
      <w:ins w:id="5687" w:author="Kate Boardman" w:date="2016-04-19T17:30:00Z">
        <w:r w:rsidRPr="00FA117A">
          <w:t xml:space="preserve">Passing to </w:t>
        </w:r>
        <w:proofErr w:type="gramStart"/>
        <w:r w:rsidRPr="00FA117A">
          <w:t>irun</w:t>
        </w:r>
        <w:proofErr w:type="gramEnd"/>
        <w:r w:rsidRPr="00FA117A">
          <w:t xml:space="preserve"> for build</w:t>
        </w:r>
      </w:ins>
    </w:p>
    <w:p w14:paraId="10C056B8" w14:textId="77777777" w:rsidR="00FA117A" w:rsidRPr="00FA117A" w:rsidRDefault="00FA117A" w:rsidP="00FA117A">
      <w:pPr>
        <w:pStyle w:val="Command"/>
        <w:rPr>
          <w:ins w:id="5688" w:author="Kate Boardman" w:date="2016-04-19T17:30:00Z"/>
        </w:rPr>
        <w:pPrChange w:id="5689" w:author="Kate Boardman" w:date="2016-04-19T17:30:00Z">
          <w:pPr>
            <w:pStyle w:val="Body"/>
          </w:pPr>
        </w:pPrChange>
      </w:pPr>
      <w:ins w:id="5690" w:author="Kate Boardman" w:date="2016-04-19T17:30:00Z">
        <w:r w:rsidRPr="00FA117A">
          <w:t>LOW POWER BUILD SUCCESSFUL</w:t>
        </w:r>
      </w:ins>
    </w:p>
    <w:p w14:paraId="3DCB8DB0" w14:textId="77777777" w:rsidR="00FA117A" w:rsidRPr="00FA117A" w:rsidRDefault="00FA117A" w:rsidP="00FA117A">
      <w:pPr>
        <w:pStyle w:val="Command"/>
        <w:rPr>
          <w:ins w:id="5691" w:author="Kate Boardman" w:date="2016-04-19T17:30:00Z"/>
        </w:rPr>
        <w:pPrChange w:id="5692" w:author="Kate Boardman" w:date="2016-04-19T17:30:00Z">
          <w:pPr>
            <w:pStyle w:val="Body"/>
          </w:pPr>
        </w:pPrChange>
      </w:pPr>
      <w:ins w:id="5693" w:author="Kate Boardman" w:date="2016-04-19T17:30:00Z">
        <w:r w:rsidRPr="00FA117A">
          <w:t xml:space="preserve">Passing to </w:t>
        </w:r>
        <w:proofErr w:type="gramStart"/>
        <w:r w:rsidRPr="00FA117A">
          <w:t>irun</w:t>
        </w:r>
        <w:proofErr w:type="gramEnd"/>
        <w:r w:rsidRPr="00FA117A">
          <w:t xml:space="preserve"> for simulation</w:t>
        </w:r>
      </w:ins>
    </w:p>
    <w:p w14:paraId="45075F4C" w14:textId="77777777" w:rsidR="00FA117A" w:rsidRPr="00FA117A" w:rsidRDefault="00FA117A" w:rsidP="00FA117A">
      <w:pPr>
        <w:pStyle w:val="Command"/>
        <w:rPr>
          <w:ins w:id="5694" w:author="Kate Boardman" w:date="2016-04-19T17:30:00Z"/>
        </w:rPr>
        <w:pPrChange w:id="5695" w:author="Kate Boardman" w:date="2016-04-19T17:30:00Z">
          <w:pPr>
            <w:pStyle w:val="Body"/>
          </w:pPr>
        </w:pPrChange>
      </w:pPr>
      <w:ins w:id="5696" w:author="Kate Boardman" w:date="2016-04-19T17:30:00Z">
        <w:r w:rsidRPr="00FA117A">
          <w:t>REGBUS SIMULATION PASSED</w:t>
        </w:r>
      </w:ins>
    </w:p>
    <w:p w14:paraId="46DFAF97" w14:textId="77777777" w:rsidR="00FA117A" w:rsidRPr="00FA117A" w:rsidRDefault="00FA117A" w:rsidP="00FA117A">
      <w:pPr>
        <w:pStyle w:val="Command"/>
        <w:rPr>
          <w:ins w:id="5697" w:author="Kate Boardman" w:date="2016-04-19T17:30:00Z"/>
        </w:rPr>
        <w:pPrChange w:id="5698" w:author="Kate Boardman" w:date="2016-04-19T17:30:00Z">
          <w:pPr>
            <w:pStyle w:val="Body"/>
          </w:pPr>
        </w:pPrChange>
      </w:pPr>
      <w:ins w:id="5699" w:author="Kate Boardman" w:date="2016-04-19T17:30:00Z">
        <w:r w:rsidRPr="00FA117A">
          <w:t xml:space="preserve">Passing to </w:t>
        </w:r>
        <w:proofErr w:type="gramStart"/>
        <w:r w:rsidRPr="00FA117A">
          <w:t>irun</w:t>
        </w:r>
        <w:proofErr w:type="gramEnd"/>
        <w:r w:rsidRPr="00FA117A">
          <w:t xml:space="preserve"> for simulation</w:t>
        </w:r>
      </w:ins>
    </w:p>
    <w:p w14:paraId="74CFC56B" w14:textId="0E600A8D" w:rsidR="008A4A3B" w:rsidRDefault="00FA117A" w:rsidP="00FA117A">
      <w:pPr>
        <w:pStyle w:val="Command"/>
        <w:rPr>
          <w:ins w:id="5700" w:author="Kate Boardman" w:date="2016-04-19T14:56:00Z"/>
          <w:rFonts w:asciiTheme="majorHAnsi" w:hAnsiTheme="majorHAnsi"/>
        </w:rPr>
        <w:pPrChange w:id="5701" w:author="Kate Boardman" w:date="2016-04-19T17:30:00Z">
          <w:pPr>
            <w:pStyle w:val="Body"/>
          </w:pPr>
        </w:pPrChange>
      </w:pPr>
      <w:ins w:id="5702" w:author="Kate Boardman" w:date="2016-04-19T17:30:00Z">
        <w:r w:rsidRPr="00FA117A">
          <w:t>SIMULATION FAILED</w:t>
        </w:r>
      </w:ins>
    </w:p>
    <w:p w14:paraId="7D81AAD2" w14:textId="31951735" w:rsidR="008A4A3B" w:rsidRDefault="008A4A3B" w:rsidP="008A4A3B">
      <w:pPr>
        <w:pStyle w:val="Body"/>
        <w:rPr>
          <w:ins w:id="5703" w:author="Kate Boardman" w:date="2016-04-19T16:30:00Z"/>
          <w:rFonts w:asciiTheme="majorHAnsi" w:hAnsiTheme="majorHAnsi"/>
          <w:szCs w:val="22"/>
        </w:rPr>
      </w:pPr>
      <w:ins w:id="5704" w:author="Kate Boardman" w:date="2016-04-19T14:56:00Z">
        <w:r w:rsidRPr="00080656">
          <w:rPr>
            <w:rFonts w:asciiTheme="majorHAnsi" w:hAnsiTheme="majorHAnsi"/>
            <w:szCs w:val="22"/>
          </w:rPr>
          <w:t>After the completion of simulation run, the presence of a file named SIM_FAILED indicates a failure in the simulation r</w:t>
        </w:r>
        <w:r>
          <w:rPr>
            <w:rFonts w:asciiTheme="majorHAnsi" w:hAnsiTheme="majorHAnsi"/>
            <w:szCs w:val="22"/>
          </w:rPr>
          <w:t xml:space="preserve">un. </w:t>
        </w:r>
      </w:ins>
      <w:ins w:id="5705" w:author="Kate Boardman" w:date="2016-04-19T16:24:00Z">
        <w:r w:rsidR="00F82394">
          <w:rPr>
            <w:rFonts w:asciiTheme="majorHAnsi" w:hAnsiTheme="majorHAnsi"/>
            <w:szCs w:val="22"/>
          </w:rPr>
          <w:t>The p</w:t>
        </w:r>
        <w:r w:rsidR="00F82394" w:rsidRPr="00080656">
          <w:rPr>
            <w:rFonts w:asciiTheme="majorHAnsi" w:hAnsiTheme="majorHAnsi"/>
            <w:szCs w:val="22"/>
          </w:rPr>
          <w:t>resence of SIM_PASSED in the project directory indicat</w:t>
        </w:r>
        <w:r w:rsidR="00F82394">
          <w:rPr>
            <w:rFonts w:asciiTheme="majorHAnsi" w:hAnsiTheme="majorHAnsi"/>
            <w:szCs w:val="22"/>
          </w:rPr>
          <w:t xml:space="preserve">es a successful simulation run. </w:t>
        </w:r>
      </w:ins>
      <w:ins w:id="5706" w:author="Kate Boardman" w:date="2016-04-19T14:56:00Z">
        <w:r>
          <w:rPr>
            <w:rFonts w:asciiTheme="majorHAnsi" w:hAnsiTheme="majorHAnsi"/>
            <w:szCs w:val="22"/>
          </w:rPr>
          <w:t>T</w:t>
        </w:r>
        <w:r w:rsidR="00E17D81">
          <w:rPr>
            <w:rFonts w:asciiTheme="majorHAnsi" w:hAnsiTheme="majorHAnsi"/>
            <w:szCs w:val="22"/>
          </w:rPr>
          <w:t xml:space="preserve">he log file </w:t>
        </w:r>
        <w:r w:rsidR="00E17D81" w:rsidRPr="00E17D81">
          <w:rPr>
            <w:rStyle w:val="FilesandDirectories"/>
            <w:rPrChange w:id="5707" w:author="Kate Boardman" w:date="2016-04-19T17:41:00Z">
              <w:rPr>
                <w:rFonts w:asciiTheme="majorHAnsi" w:hAnsiTheme="majorHAnsi"/>
                <w:szCs w:val="22"/>
              </w:rPr>
            </w:rPrChange>
          </w:rPr>
          <w:t>run_test</w:t>
        </w:r>
        <w:r w:rsidRPr="00E17D81">
          <w:rPr>
            <w:rStyle w:val="FilesandDirectories"/>
            <w:rPrChange w:id="5708" w:author="Kate Boardman" w:date="2016-04-19T17:41:00Z">
              <w:rPr>
                <w:rFonts w:asciiTheme="majorHAnsi" w:hAnsiTheme="majorHAnsi"/>
                <w:szCs w:val="22"/>
              </w:rPr>
            </w:rPrChange>
          </w:rPr>
          <w:t>_incisiv.log</w:t>
        </w:r>
        <w:r w:rsidRPr="00080656">
          <w:rPr>
            <w:rFonts w:asciiTheme="majorHAnsi" w:hAnsiTheme="majorHAnsi"/>
            <w:szCs w:val="22"/>
          </w:rPr>
          <w:t xml:space="preserve"> will </w:t>
        </w:r>
        <w:r>
          <w:rPr>
            <w:rFonts w:asciiTheme="majorHAnsi" w:hAnsiTheme="majorHAnsi"/>
            <w:szCs w:val="22"/>
          </w:rPr>
          <w:t>list</w:t>
        </w:r>
        <w:r w:rsidRPr="00080656">
          <w:rPr>
            <w:rFonts w:asciiTheme="majorHAnsi" w:hAnsiTheme="majorHAnsi"/>
            <w:szCs w:val="22"/>
          </w:rPr>
          <w:t xml:space="preserve"> any errors encountered during the build and simulation phase.</w:t>
        </w:r>
        <w:r>
          <w:rPr>
            <w:rFonts w:asciiTheme="majorHAnsi" w:hAnsiTheme="majorHAnsi"/>
            <w:szCs w:val="22"/>
          </w:rPr>
          <w:t xml:space="preserve">  Additional information</w:t>
        </w:r>
        <w:r w:rsidR="00F82394">
          <w:rPr>
            <w:rFonts w:asciiTheme="majorHAnsi" w:hAnsiTheme="majorHAnsi"/>
            <w:szCs w:val="22"/>
          </w:rPr>
          <w:t xml:space="preserve"> for the build</w:t>
        </w:r>
      </w:ins>
      <w:ins w:id="5709" w:author="Kate Boardman" w:date="2016-04-19T16:26:00Z">
        <w:r w:rsidR="00F82394">
          <w:rPr>
            <w:rFonts w:asciiTheme="majorHAnsi" w:hAnsiTheme="majorHAnsi"/>
            <w:szCs w:val="22"/>
          </w:rPr>
          <w:t xml:space="preserve"> </w:t>
        </w:r>
        <w:proofErr w:type="gramStart"/>
        <w:r w:rsidR="00F82394">
          <w:rPr>
            <w:rFonts w:asciiTheme="majorHAnsi" w:hAnsiTheme="majorHAnsi"/>
            <w:szCs w:val="22"/>
          </w:rPr>
          <w:t>is</w:t>
        </w:r>
      </w:ins>
      <w:ins w:id="5710" w:author="Kate Boardman" w:date="2016-04-19T14:56:00Z">
        <w:r>
          <w:rPr>
            <w:rFonts w:asciiTheme="majorHAnsi" w:hAnsiTheme="majorHAnsi"/>
            <w:szCs w:val="22"/>
          </w:rPr>
          <w:t xml:space="preserve"> recorded</w:t>
        </w:r>
        <w:proofErr w:type="gramEnd"/>
        <w:r>
          <w:rPr>
            <w:rFonts w:asciiTheme="majorHAnsi" w:hAnsiTheme="majorHAnsi"/>
            <w:szCs w:val="22"/>
          </w:rPr>
          <w:t xml:space="preserve"> in </w:t>
        </w:r>
        <w:r w:rsidRPr="00E17D81">
          <w:rPr>
            <w:rStyle w:val="FilesandDirectories"/>
            <w:rPrChange w:id="5711" w:author="Kate Boardman" w:date="2016-04-19T17:42:00Z">
              <w:rPr>
                <w:rFonts w:asciiTheme="majorHAnsi" w:hAnsiTheme="majorHAnsi"/>
                <w:szCs w:val="22"/>
              </w:rPr>
            </w:rPrChange>
          </w:rPr>
          <w:t>build.log</w:t>
        </w:r>
        <w:r>
          <w:rPr>
            <w:rFonts w:asciiTheme="majorHAnsi" w:hAnsiTheme="majorHAnsi"/>
            <w:szCs w:val="22"/>
          </w:rPr>
          <w:t>,</w:t>
        </w:r>
      </w:ins>
      <w:ins w:id="5712" w:author="Kate Boardman" w:date="2016-04-19T16:13:00Z">
        <w:r w:rsidR="001E1928">
          <w:rPr>
            <w:rFonts w:asciiTheme="majorHAnsi" w:hAnsiTheme="majorHAnsi"/>
            <w:szCs w:val="22"/>
          </w:rPr>
          <w:t xml:space="preserve"> located in the </w:t>
        </w:r>
        <w:r w:rsidR="001E1928" w:rsidRPr="00E17D81">
          <w:rPr>
            <w:rStyle w:val="FilesandDirectories"/>
            <w:rPrChange w:id="5713" w:author="Kate Boardman" w:date="2016-04-19T17:42:00Z">
              <w:rPr>
                <w:rFonts w:asciiTheme="majorHAnsi" w:hAnsiTheme="majorHAnsi"/>
                <w:szCs w:val="22"/>
              </w:rPr>
            </w:rPrChange>
          </w:rPr>
          <w:t>model/</w:t>
        </w:r>
        <w:r w:rsidR="001E1928">
          <w:rPr>
            <w:rFonts w:asciiTheme="majorHAnsi" w:hAnsiTheme="majorHAnsi"/>
            <w:szCs w:val="22"/>
          </w:rPr>
          <w:t xml:space="preserve"> directory</w:t>
        </w:r>
      </w:ins>
      <w:ins w:id="5714" w:author="Kate Boardman" w:date="2016-04-19T16:25:00Z">
        <w:r w:rsidR="00F82394">
          <w:rPr>
            <w:rFonts w:asciiTheme="majorHAnsi" w:hAnsiTheme="majorHAnsi"/>
            <w:szCs w:val="22"/>
          </w:rPr>
          <w:t xml:space="preserve">. Additional information for the simulation run </w:t>
        </w:r>
      </w:ins>
      <w:ins w:id="5715" w:author="Kate Boardman" w:date="2016-04-19T16:26:00Z">
        <w:r w:rsidR="00F82394">
          <w:rPr>
            <w:rFonts w:asciiTheme="majorHAnsi" w:hAnsiTheme="majorHAnsi"/>
            <w:szCs w:val="22"/>
          </w:rPr>
          <w:t xml:space="preserve">is </w:t>
        </w:r>
      </w:ins>
      <w:ins w:id="5716" w:author="Kate Boardman" w:date="2016-04-19T16:25:00Z">
        <w:r w:rsidR="00F82394">
          <w:rPr>
            <w:rFonts w:asciiTheme="majorHAnsi" w:hAnsiTheme="majorHAnsi"/>
            <w:szCs w:val="22"/>
          </w:rPr>
          <w:t>recorded</w:t>
        </w:r>
      </w:ins>
      <w:ins w:id="5717" w:author="Kate Boardman" w:date="2016-04-19T16:13:00Z">
        <w:r w:rsidR="00F82394">
          <w:rPr>
            <w:rFonts w:asciiTheme="majorHAnsi" w:hAnsiTheme="majorHAnsi"/>
            <w:szCs w:val="22"/>
          </w:rPr>
          <w:t xml:space="preserve"> </w:t>
        </w:r>
        <w:r w:rsidR="001E1928">
          <w:rPr>
            <w:rFonts w:asciiTheme="majorHAnsi" w:hAnsiTheme="majorHAnsi"/>
            <w:szCs w:val="22"/>
          </w:rPr>
          <w:t>in</w:t>
        </w:r>
      </w:ins>
      <w:ins w:id="5718" w:author="Kate Boardman" w:date="2016-04-19T14:56:00Z">
        <w:r w:rsidR="00F82394">
          <w:rPr>
            <w:rFonts w:asciiTheme="majorHAnsi" w:hAnsiTheme="majorHAnsi"/>
            <w:szCs w:val="22"/>
          </w:rPr>
          <w:t xml:space="preserve"> </w:t>
        </w:r>
        <w:r w:rsidR="00F82394" w:rsidRPr="00E17D81">
          <w:rPr>
            <w:rStyle w:val="FilesandDirectories"/>
            <w:rPrChange w:id="5719" w:author="Kate Boardman" w:date="2016-04-19T17:42:00Z">
              <w:rPr>
                <w:rFonts w:asciiTheme="majorHAnsi" w:hAnsiTheme="majorHAnsi"/>
                <w:szCs w:val="22"/>
              </w:rPr>
            </w:rPrChange>
          </w:rPr>
          <w:t>run.log</w:t>
        </w:r>
        <w:r w:rsidR="00F82394">
          <w:rPr>
            <w:rFonts w:asciiTheme="majorHAnsi" w:hAnsiTheme="majorHAnsi"/>
            <w:szCs w:val="22"/>
          </w:rPr>
          <w:t xml:space="preserve"> and</w:t>
        </w:r>
      </w:ins>
      <w:ins w:id="5720" w:author="Kate Boardman" w:date="2016-04-19T16:25:00Z">
        <w:r w:rsidR="00F82394">
          <w:rPr>
            <w:rFonts w:asciiTheme="majorHAnsi" w:hAnsiTheme="majorHAnsi"/>
            <w:szCs w:val="22"/>
          </w:rPr>
          <w:t xml:space="preserve">/or </w:t>
        </w:r>
      </w:ins>
      <w:ins w:id="5721" w:author="Kate Boardman" w:date="2016-04-19T14:56:00Z">
        <w:r w:rsidRPr="00E17D81">
          <w:rPr>
            <w:rStyle w:val="FilesandDirectories"/>
            <w:rPrChange w:id="5722" w:author="Kate Boardman" w:date="2016-04-19T17:42:00Z">
              <w:rPr>
                <w:rFonts w:asciiTheme="majorHAnsi" w:hAnsiTheme="majorHAnsi"/>
                <w:szCs w:val="22"/>
              </w:rPr>
            </w:rPrChange>
          </w:rPr>
          <w:t>regbus_run.log</w:t>
        </w:r>
        <w:r>
          <w:rPr>
            <w:rFonts w:asciiTheme="majorHAnsi" w:hAnsiTheme="majorHAnsi"/>
            <w:szCs w:val="22"/>
          </w:rPr>
          <w:t>,</w:t>
        </w:r>
      </w:ins>
      <w:ins w:id="5723" w:author="Kate Boardman" w:date="2016-04-19T16:13:00Z">
        <w:r w:rsidR="001E1928">
          <w:rPr>
            <w:rFonts w:asciiTheme="majorHAnsi" w:hAnsiTheme="majorHAnsi"/>
            <w:szCs w:val="22"/>
          </w:rPr>
          <w:t xml:space="preserve"> located in the </w:t>
        </w:r>
        <w:r w:rsidR="001E1928" w:rsidRPr="00E17D81">
          <w:rPr>
            <w:rStyle w:val="FilesandDirectories"/>
            <w:rPrChange w:id="5724" w:author="Kate Boardman" w:date="2016-04-19T17:41:00Z">
              <w:rPr>
                <w:rFonts w:asciiTheme="majorHAnsi" w:hAnsiTheme="majorHAnsi"/>
                <w:szCs w:val="22"/>
              </w:rPr>
            </w:rPrChange>
          </w:rPr>
          <w:t>trace/</w:t>
        </w:r>
        <w:r w:rsidR="00E17D81">
          <w:rPr>
            <w:rFonts w:asciiTheme="majorHAnsi" w:hAnsiTheme="majorHAnsi"/>
            <w:szCs w:val="22"/>
          </w:rPr>
          <w:t xml:space="preserve"> and </w:t>
        </w:r>
        <w:r w:rsidR="00E17D81" w:rsidRPr="00E17D81">
          <w:rPr>
            <w:rStyle w:val="FilesandDirectories"/>
            <w:rPrChange w:id="5725" w:author="Kate Boardman" w:date="2016-04-19T17:41:00Z">
              <w:rPr>
                <w:rFonts w:asciiTheme="majorHAnsi" w:hAnsiTheme="majorHAnsi"/>
                <w:szCs w:val="22"/>
              </w:rPr>
            </w:rPrChange>
          </w:rPr>
          <w:t>trace_regbus/</w:t>
        </w:r>
        <w:r w:rsidR="00E17D81">
          <w:rPr>
            <w:rFonts w:asciiTheme="majorHAnsi" w:hAnsiTheme="majorHAnsi"/>
            <w:szCs w:val="22"/>
          </w:rPr>
          <w:t xml:space="preserve"> directories,</w:t>
        </w:r>
      </w:ins>
      <w:ins w:id="5726" w:author="Kate Boardman" w:date="2016-04-19T17:41:00Z">
        <w:r w:rsidR="00E17D81">
          <w:rPr>
            <w:rFonts w:asciiTheme="majorHAnsi" w:hAnsiTheme="majorHAnsi"/>
            <w:szCs w:val="22"/>
          </w:rPr>
          <w:t xml:space="preserve"> </w:t>
        </w:r>
      </w:ins>
      <w:ins w:id="5727" w:author="Kate Boardman" w:date="2016-04-19T14:56:00Z">
        <w:r>
          <w:rPr>
            <w:rFonts w:asciiTheme="majorHAnsi" w:hAnsiTheme="majorHAnsi"/>
            <w:szCs w:val="22"/>
          </w:rPr>
          <w:t xml:space="preserve">respectively. </w:t>
        </w:r>
        <w:r w:rsidRPr="00080656">
          <w:rPr>
            <w:rFonts w:asciiTheme="majorHAnsi" w:hAnsiTheme="majorHAnsi"/>
            <w:szCs w:val="22"/>
          </w:rPr>
          <w:t>With a</w:t>
        </w:r>
        <w:r w:rsidR="001E1928">
          <w:rPr>
            <w:rFonts w:asciiTheme="majorHAnsi" w:hAnsiTheme="majorHAnsi"/>
            <w:szCs w:val="22"/>
          </w:rPr>
          <w:t xml:space="preserve"> successful simulation from the</w:t>
        </w:r>
      </w:ins>
      <w:ins w:id="5728" w:author="Kate Boardman" w:date="2016-04-19T16:13:00Z">
        <w:r w:rsidR="001E1928">
          <w:rPr>
            <w:rFonts w:asciiTheme="majorHAnsi" w:hAnsiTheme="majorHAnsi"/>
            <w:szCs w:val="22"/>
          </w:rPr>
          <w:t xml:space="preserve"> low power NoC </w:t>
        </w:r>
      </w:ins>
      <w:ins w:id="5729" w:author="Kate Boardman" w:date="2016-04-19T14:56:00Z">
        <w:r w:rsidRPr="00080656">
          <w:rPr>
            <w:rFonts w:asciiTheme="majorHAnsi" w:hAnsiTheme="majorHAnsi"/>
            <w:szCs w:val="22"/>
          </w:rPr>
          <w:t xml:space="preserve">sanity testbench, the generated NoC RTL and </w:t>
        </w:r>
      </w:ins>
      <w:ins w:id="5730" w:author="Kate Boardman" w:date="2016-04-19T16:14:00Z">
        <w:r w:rsidR="001E1928">
          <w:rPr>
            <w:rFonts w:asciiTheme="majorHAnsi" w:hAnsiTheme="majorHAnsi"/>
            <w:szCs w:val="22"/>
          </w:rPr>
          <w:t>Low Power</w:t>
        </w:r>
      </w:ins>
      <w:ins w:id="5731" w:author="Kate Boardman" w:date="2016-04-19T14:56:00Z">
        <w:r>
          <w:rPr>
            <w:rFonts w:asciiTheme="majorHAnsi" w:hAnsiTheme="majorHAnsi"/>
            <w:szCs w:val="22"/>
          </w:rPr>
          <w:t xml:space="preserve"> </w:t>
        </w:r>
      </w:ins>
      <w:ins w:id="5732" w:author="Kate Boardman" w:date="2016-04-19T16:26:00Z">
        <w:r w:rsidR="00F82394">
          <w:rPr>
            <w:rFonts w:asciiTheme="majorHAnsi" w:hAnsiTheme="majorHAnsi"/>
            <w:szCs w:val="22"/>
          </w:rPr>
          <w:t>V</w:t>
        </w:r>
      </w:ins>
      <w:ins w:id="5733" w:author="Kate Boardman" w:date="2016-04-19T14:56:00Z">
        <w:r w:rsidRPr="00080656">
          <w:rPr>
            <w:rFonts w:asciiTheme="majorHAnsi" w:hAnsiTheme="majorHAnsi"/>
            <w:szCs w:val="22"/>
          </w:rPr>
          <w:t>erification IP are ready to be integrated</w:t>
        </w:r>
      </w:ins>
      <w:ins w:id="5734" w:author="Kate Boardman" w:date="2016-04-19T16:26:00Z">
        <w:r w:rsidR="00F82394">
          <w:rPr>
            <w:rFonts w:asciiTheme="majorHAnsi" w:hAnsiTheme="majorHAnsi"/>
            <w:szCs w:val="22"/>
          </w:rPr>
          <w:t xml:space="preserve"> into the user’s </w:t>
        </w:r>
        <w:proofErr w:type="gramStart"/>
        <w:r w:rsidR="00F82394">
          <w:rPr>
            <w:rFonts w:asciiTheme="majorHAnsi" w:hAnsiTheme="majorHAnsi"/>
            <w:szCs w:val="22"/>
          </w:rPr>
          <w:t>verification  environment</w:t>
        </w:r>
        <w:proofErr w:type="gramEnd"/>
        <w:r w:rsidR="00F82394">
          <w:rPr>
            <w:rFonts w:asciiTheme="majorHAnsi" w:hAnsiTheme="majorHAnsi"/>
            <w:szCs w:val="22"/>
          </w:rPr>
          <w:t>.</w:t>
        </w:r>
      </w:ins>
    </w:p>
    <w:p w14:paraId="30D7C05D" w14:textId="77777777" w:rsidR="00F82394" w:rsidRDefault="00F82394" w:rsidP="00F82394">
      <w:pPr>
        <w:pStyle w:val="Body"/>
        <w:rPr>
          <w:ins w:id="5735" w:author="Kate Boardman" w:date="2016-04-19T16:30:00Z"/>
          <w:rFonts w:asciiTheme="majorHAnsi" w:hAnsiTheme="majorHAnsi"/>
          <w:szCs w:val="22"/>
        </w:rPr>
      </w:pPr>
      <w:ins w:id="5736" w:author="Kate Boardman" w:date="2016-04-19T16:30:00Z">
        <w:r>
          <w:rPr>
            <w:rFonts w:asciiTheme="majorHAnsi" w:hAnsiTheme="majorHAnsi"/>
            <w:szCs w:val="22"/>
          </w:rPr>
          <w:lastRenderedPageBreak/>
          <w:t xml:space="preserve">The </w:t>
        </w:r>
        <w:r w:rsidRPr="00080656">
          <w:rPr>
            <w:rFonts w:asciiTheme="majorHAnsi" w:hAnsiTheme="majorHAnsi"/>
          </w:rPr>
          <w:t>NetSpeed Orion</w:t>
        </w:r>
        <w:r>
          <w:rPr>
            <w:rFonts w:asciiTheme="majorHAnsi" w:hAnsiTheme="majorHAnsi"/>
          </w:rPr>
          <w:t xml:space="preserve"> AMBA IP Integration Specification</w:t>
        </w:r>
        <w:r>
          <w:rPr>
            <w:rFonts w:asciiTheme="majorHAnsi" w:hAnsiTheme="majorHAnsi"/>
            <w:szCs w:val="22"/>
          </w:rPr>
          <w:t xml:space="preserve"> describes the general Noc integration process.  This section highlights differences and additional considerations when integrating a low power enabled NoC.</w:t>
        </w:r>
      </w:ins>
    </w:p>
    <w:p w14:paraId="5FFB6E20" w14:textId="77777777" w:rsidR="00F82394" w:rsidRPr="00EA38F7" w:rsidRDefault="00F82394" w:rsidP="00F82394">
      <w:pPr>
        <w:pStyle w:val="Heading2"/>
        <w:rPr>
          <w:ins w:id="5737" w:author="Kate Boardman" w:date="2016-04-19T16:30:00Z"/>
          <w:szCs w:val="22"/>
        </w:rPr>
      </w:pPr>
      <w:bookmarkStart w:id="5738" w:name="_Toc427597484"/>
      <w:bookmarkStart w:id="5739" w:name="_Toc427757896"/>
      <w:bookmarkStart w:id="5740" w:name="_Toc448857121"/>
      <w:ins w:id="5741" w:author="Kate Boardman" w:date="2016-04-19T16:30:00Z">
        <w:r>
          <w:t>Integration of NoC RTL</w:t>
        </w:r>
        <w:bookmarkStart w:id="5742" w:name="_Toc427597485"/>
        <w:bookmarkEnd w:id="5738"/>
        <w:bookmarkEnd w:id="5739"/>
        <w:bookmarkEnd w:id="5740"/>
        <w:bookmarkEnd w:id="5742"/>
      </w:ins>
    </w:p>
    <w:p w14:paraId="4BBCA042" w14:textId="77777777" w:rsidR="00F82394" w:rsidRPr="00BB2FA9" w:rsidRDefault="00F82394" w:rsidP="00F82394">
      <w:pPr>
        <w:pStyle w:val="Heading3"/>
        <w:rPr>
          <w:ins w:id="5743" w:author="Kate Boardman" w:date="2016-04-19T16:30:00Z"/>
        </w:rPr>
      </w:pPr>
      <w:bookmarkStart w:id="5744" w:name="_Toc427597486"/>
      <w:bookmarkStart w:id="5745" w:name="_Toc427597487"/>
      <w:bookmarkStart w:id="5746" w:name="_Toc427597488"/>
      <w:bookmarkStart w:id="5747" w:name="_Toc427597489"/>
      <w:bookmarkStart w:id="5748" w:name="_Toc427597490"/>
      <w:bookmarkStart w:id="5749" w:name="_Toc427597491"/>
      <w:bookmarkStart w:id="5750" w:name="_Toc427597492"/>
      <w:bookmarkStart w:id="5751" w:name="_Toc427597493"/>
      <w:bookmarkStart w:id="5752" w:name="_Ref427662956"/>
      <w:bookmarkStart w:id="5753" w:name="_Ref427662990"/>
      <w:bookmarkStart w:id="5754" w:name="_Toc427757897"/>
      <w:bookmarkStart w:id="5755" w:name="_Toc448857122"/>
      <w:bookmarkEnd w:id="5744"/>
      <w:bookmarkEnd w:id="5745"/>
      <w:bookmarkEnd w:id="5746"/>
      <w:bookmarkEnd w:id="5747"/>
      <w:bookmarkEnd w:id="5748"/>
      <w:bookmarkEnd w:id="5749"/>
      <w:bookmarkEnd w:id="5750"/>
      <w:ins w:id="5756" w:author="Kate Boardman" w:date="2016-04-19T16:30:00Z">
        <w:r w:rsidRPr="00BB2FA9">
          <w:t>Hierarchical RTL generation</w:t>
        </w:r>
        <w:bookmarkEnd w:id="5751"/>
        <w:bookmarkEnd w:id="5752"/>
        <w:bookmarkEnd w:id="5753"/>
        <w:bookmarkEnd w:id="5754"/>
        <w:bookmarkEnd w:id="5755"/>
      </w:ins>
    </w:p>
    <w:p w14:paraId="1E5CEDA1" w14:textId="6CD8B6A1" w:rsidR="00F82394" w:rsidRPr="00080656" w:rsidRDefault="00F82394" w:rsidP="00F82394">
      <w:pPr>
        <w:pStyle w:val="Body"/>
        <w:rPr>
          <w:ins w:id="5757" w:author="Kate Boardman" w:date="2016-04-19T16:30:00Z"/>
          <w:rFonts w:asciiTheme="majorHAnsi" w:hAnsiTheme="majorHAnsi"/>
          <w:szCs w:val="22"/>
        </w:rPr>
      </w:pPr>
      <w:ins w:id="5758" w:author="Kate Boardman" w:date="2016-04-19T16:30:00Z">
        <w:r>
          <w:rPr>
            <w:rFonts w:asciiTheme="majorHAnsi" w:hAnsiTheme="majorHAnsi"/>
            <w:szCs w:val="22"/>
          </w:rPr>
          <w:t>For a low power enabled configuration, NocStudio creates a new layer of hierarchy in the RTL that groups elements by power domain.  Elements are placed inside a module that is named by the power dom</w:t>
        </w:r>
        <w:r w:rsidR="00474FDF">
          <w:rPr>
            <w:rFonts w:asciiTheme="majorHAnsi" w:hAnsiTheme="majorHAnsi"/>
            <w:szCs w:val="22"/>
          </w:rPr>
          <w:t>ain to which they belong (e.g.</w:t>
        </w:r>
      </w:ins>
      <w:ins w:id="5759" w:author="Kate Boardman" w:date="2016-04-19T19:00:00Z">
        <w:r w:rsidR="00474FDF">
          <w:rPr>
            <w:rFonts w:asciiTheme="majorHAnsi" w:hAnsiTheme="majorHAnsi"/>
            <w:szCs w:val="22"/>
          </w:rPr>
          <w:t xml:space="preserve"> </w:t>
        </w:r>
      </w:ins>
      <w:ins w:id="5760" w:author="Kate Boardman" w:date="2016-04-19T16:30:00Z">
        <w:r>
          <w:rPr>
            <w:rFonts w:asciiTheme="majorHAnsi" w:hAnsiTheme="majorHAnsi"/>
            <w:szCs w:val="22"/>
          </w:rPr>
          <w:t xml:space="preserve">elements belonging to the system power domain exist in the </w:t>
        </w:r>
        <w:proofErr w:type="gramStart"/>
        <w:r w:rsidRPr="00474FDF">
          <w:rPr>
            <w:rStyle w:val="FilesandDirectories"/>
            <w:rPrChange w:id="5761" w:author="Kate Boardman" w:date="2016-04-19T19:00:00Z">
              <w:rPr>
                <w:rFonts w:asciiTheme="majorHAnsi" w:hAnsiTheme="majorHAnsi"/>
                <w:szCs w:val="22"/>
              </w:rPr>
            </w:rPrChange>
          </w:rPr>
          <w:t>system</w:t>
        </w:r>
        <w:r w:rsidR="00474FDF">
          <w:rPr>
            <w:rStyle w:val="FilesandDirectories"/>
            <w:rPrChange w:id="5762" w:author="Kate Boardman" w:date="2016-04-19T19:00:00Z">
              <w:rPr>
                <w:rStyle w:val="FilesandDirectories"/>
              </w:rPr>
            </w:rPrChange>
          </w:rPr>
          <w:t xml:space="preserve"> </w:t>
        </w:r>
        <w:r>
          <w:rPr>
            <w:rFonts w:asciiTheme="majorHAnsi" w:hAnsiTheme="majorHAnsi"/>
            <w:szCs w:val="22"/>
          </w:rPr>
          <w:t xml:space="preserve"> module</w:t>
        </w:r>
        <w:proofErr w:type="gramEnd"/>
        <w:r>
          <w:rPr>
            <w:rFonts w:asciiTheme="majorHAnsi" w:hAnsiTheme="majorHAnsi"/>
            <w:szCs w:val="22"/>
          </w:rPr>
          <w:t xml:space="preserve">).  These power domain modules are instantiated as the first level of hierarchy inside ns_fabric.  Any optional user specified RTL grouping applies below the </w:t>
        </w:r>
        <w:proofErr w:type="gramStart"/>
        <w:r>
          <w:rPr>
            <w:rFonts w:asciiTheme="majorHAnsi" w:hAnsiTheme="majorHAnsi"/>
            <w:szCs w:val="22"/>
          </w:rPr>
          <w:t>power domain RTL module boundary</w:t>
        </w:r>
        <w:proofErr w:type="gramEnd"/>
        <w:r>
          <w:rPr>
            <w:rFonts w:asciiTheme="majorHAnsi" w:hAnsiTheme="majorHAnsi"/>
            <w:szCs w:val="22"/>
          </w:rPr>
          <w:t xml:space="preserve">.  Where user defined RTL groups cross power domain boundaries, the </w:t>
        </w:r>
        <w:proofErr w:type="gramStart"/>
        <w:r>
          <w:rPr>
            <w:rFonts w:asciiTheme="majorHAnsi" w:hAnsiTheme="majorHAnsi"/>
            <w:szCs w:val="22"/>
          </w:rPr>
          <w:t>user defined</w:t>
        </w:r>
        <w:proofErr w:type="gramEnd"/>
        <w:r>
          <w:rPr>
            <w:rFonts w:asciiTheme="majorHAnsi" w:hAnsiTheme="majorHAnsi"/>
            <w:szCs w:val="22"/>
          </w:rPr>
          <w:t xml:space="preserve"> group is implemented within each power domain module.</w:t>
        </w:r>
      </w:ins>
    </w:p>
    <w:p w14:paraId="6E14F14F" w14:textId="77777777" w:rsidR="00F82394" w:rsidRDefault="00F82394" w:rsidP="00F82394">
      <w:pPr>
        <w:pStyle w:val="Heading3"/>
        <w:rPr>
          <w:ins w:id="5763" w:author="Kate Boardman" w:date="2016-04-19T16:30:00Z"/>
          <w:sz w:val="22"/>
        </w:rPr>
      </w:pPr>
      <w:bookmarkStart w:id="5764" w:name="_Toc427757898"/>
      <w:bookmarkStart w:id="5765" w:name="_Toc448857123"/>
      <w:ins w:id="5766" w:author="Kate Boardman" w:date="2016-04-19T16:30:00Z">
        <w:r>
          <w:rPr>
            <w:sz w:val="22"/>
          </w:rPr>
          <w:t>Integration of Q-Channel interface</w:t>
        </w:r>
        <w:r w:rsidRPr="00080656">
          <w:rPr>
            <w:sz w:val="22"/>
          </w:rPr>
          <w:t xml:space="preserve"> </w:t>
        </w:r>
        <w:bookmarkStart w:id="5767" w:name="_Toc427597494"/>
        <w:r>
          <w:rPr>
            <w:sz w:val="22"/>
          </w:rPr>
          <w:t>ports</w:t>
        </w:r>
        <w:bookmarkEnd w:id="5764"/>
        <w:bookmarkEnd w:id="5765"/>
      </w:ins>
    </w:p>
    <w:p w14:paraId="347A49E7" w14:textId="3875E339" w:rsidR="00F82394" w:rsidRPr="007522D1" w:rsidRDefault="00F82394" w:rsidP="00F82394">
      <w:pPr>
        <w:rPr>
          <w:ins w:id="5768" w:author="Kate Boardman" w:date="2016-04-19T16:30:00Z"/>
        </w:rPr>
      </w:pPr>
      <w:ins w:id="5769" w:author="Kate Boardman" w:date="2016-04-19T16:30:00Z">
        <w:r>
          <w:t xml:space="preserve">The low power interface between NoC and PMU follows the ARM Q-Channel Low Power Interface Specification. </w:t>
        </w:r>
      </w:ins>
      <w:ins w:id="5770" w:author="Kate Boardman" w:date="2016-04-19T19:01:00Z">
        <w:r w:rsidR="00474FDF">
          <w:t xml:space="preserve"> The </w:t>
        </w:r>
      </w:ins>
      <w:ins w:id="5771" w:author="Kate Boardman" w:date="2016-04-19T16:30:00Z">
        <w:r w:rsidRPr="00474FDF">
          <w:rPr>
            <w:rStyle w:val="FilesandDirectories"/>
            <w:rPrChange w:id="5772" w:author="Kate Boardman" w:date="2016-04-19T19:00:00Z">
              <w:rPr/>
            </w:rPrChange>
          </w:rPr>
          <w:t>NetSpeed NocStudio Low Power User Manual</w:t>
        </w:r>
        <w:r>
          <w:t xml:space="preserve"> covers details of the ports generated at NoC RTL top ns_soc_ip.v per power domain present in the NoC.</w:t>
        </w:r>
      </w:ins>
    </w:p>
    <w:p w14:paraId="5271F377" w14:textId="77777777" w:rsidR="00F82394" w:rsidRDefault="00F82394" w:rsidP="00F82394">
      <w:pPr>
        <w:pStyle w:val="Heading3"/>
        <w:rPr>
          <w:ins w:id="5773" w:author="Kate Boardman" w:date="2016-04-19T16:30:00Z"/>
        </w:rPr>
      </w:pPr>
      <w:bookmarkStart w:id="5774" w:name="_Toc427757899"/>
      <w:bookmarkStart w:id="5775" w:name="_Toc448857124"/>
      <w:ins w:id="5776" w:author="Kate Boardman" w:date="2016-04-19T16:30:00Z">
        <w:r w:rsidRPr="00BB2FA9">
          <w:t>Reset</w:t>
        </w:r>
        <w:bookmarkEnd w:id="5767"/>
        <w:bookmarkEnd w:id="5774"/>
        <w:bookmarkEnd w:id="5775"/>
      </w:ins>
    </w:p>
    <w:p w14:paraId="7896002F" w14:textId="0891812E" w:rsidR="00F82394" w:rsidRPr="00EA38F7" w:rsidRDefault="00F82394" w:rsidP="00F82394">
      <w:pPr>
        <w:rPr>
          <w:ins w:id="5777" w:author="Kate Boardman" w:date="2016-04-19T16:30:00Z"/>
        </w:rPr>
      </w:pPr>
      <w:ins w:id="5778" w:author="Kate Boardman" w:date="2016-04-19T16:30:00Z">
        <w:r>
          <w:t xml:space="preserve">In a low power enabled configuration, </w:t>
        </w:r>
        <w:proofErr w:type="gramStart"/>
        <w:r>
          <w:t>a pair of reset signals are</w:t>
        </w:r>
        <w:proofErr w:type="gramEnd"/>
        <w:r>
          <w:t xml:space="preserve"> generated for each power domain in the design.  Details of the behavior of these reset signals and usage requireme</w:t>
        </w:r>
        <w:r w:rsidR="00474FDF">
          <w:t xml:space="preserve">nts </w:t>
        </w:r>
        <w:proofErr w:type="gramStart"/>
        <w:r w:rsidR="00474FDF">
          <w:t>are described</w:t>
        </w:r>
        <w:proofErr w:type="gramEnd"/>
        <w:r w:rsidR="00474FDF">
          <w:t xml:space="preserve"> further in </w:t>
        </w:r>
      </w:ins>
      <w:ins w:id="5779" w:author="Kate Boardman" w:date="2016-04-19T19:02:00Z">
        <w:r w:rsidR="00474FDF">
          <w:t>Section</w:t>
        </w:r>
      </w:ins>
      <w:ins w:id="5780" w:author="Kate Boardman" w:date="2016-04-19T19:01:00Z">
        <w:r w:rsidR="00474FDF">
          <w:rPr>
            <w:rFonts w:asciiTheme="majorHAnsi" w:hAnsiTheme="majorHAnsi"/>
          </w:rPr>
          <w:t xml:space="preserve"> </w:t>
        </w:r>
      </w:ins>
      <w:ins w:id="5781" w:author="Kate Boardman" w:date="2016-04-19T19:02:00Z">
        <w:r w:rsidR="00474FDF">
          <w:rPr>
            <w:rFonts w:asciiTheme="majorHAnsi" w:hAnsiTheme="majorHAnsi"/>
          </w:rPr>
          <w:fldChar w:fldCharType="begin"/>
        </w:r>
        <w:r w:rsidR="00474FDF">
          <w:rPr>
            <w:rFonts w:asciiTheme="majorHAnsi" w:hAnsiTheme="majorHAnsi"/>
          </w:rPr>
          <w:instrText xml:space="preserve"> REF _Ref448855901 \h </w:instrText>
        </w:r>
        <w:r w:rsidR="00474FDF">
          <w:rPr>
            <w:rFonts w:asciiTheme="majorHAnsi" w:hAnsiTheme="majorHAnsi"/>
          </w:rPr>
        </w:r>
      </w:ins>
      <w:r w:rsidR="00474FDF">
        <w:rPr>
          <w:rFonts w:asciiTheme="majorHAnsi" w:hAnsiTheme="majorHAnsi"/>
        </w:rPr>
        <w:fldChar w:fldCharType="separate"/>
      </w:r>
      <w:ins w:id="5782" w:author="Kate Boardman" w:date="2016-04-19T19:02:00Z">
        <w:r w:rsidR="00474FDF" w:rsidRPr="00BB2FA9">
          <w:t>Re</w:t>
        </w:r>
        <w:r w:rsidR="00474FDF" w:rsidRPr="00BB2FA9">
          <w:t>s</w:t>
        </w:r>
        <w:r w:rsidR="00474FDF" w:rsidRPr="00BB2FA9">
          <w:t>et</w:t>
        </w:r>
        <w:r w:rsidR="00474FDF">
          <w:rPr>
            <w:rFonts w:asciiTheme="majorHAnsi" w:hAnsiTheme="majorHAnsi"/>
          </w:rPr>
          <w:fldChar w:fldCharType="end"/>
        </w:r>
        <w:r w:rsidR="00474FDF">
          <w:rPr>
            <w:rFonts w:asciiTheme="majorHAnsi" w:hAnsiTheme="majorHAnsi"/>
          </w:rPr>
          <w:t xml:space="preserve"> </w:t>
        </w:r>
      </w:ins>
      <w:ins w:id="5783" w:author="Kate Boardman" w:date="2016-04-19T16:30:00Z">
        <w:r>
          <w:rPr>
            <w:rFonts w:asciiTheme="majorHAnsi" w:hAnsiTheme="majorHAnsi"/>
          </w:rPr>
          <w:t>.</w:t>
        </w:r>
      </w:ins>
    </w:p>
    <w:p w14:paraId="2D91F0C1" w14:textId="77777777" w:rsidR="00F82394" w:rsidRPr="00080656" w:rsidRDefault="00F82394" w:rsidP="00F82394">
      <w:pPr>
        <w:pStyle w:val="Caption"/>
        <w:jc w:val="center"/>
        <w:rPr>
          <w:ins w:id="5784" w:author="Kate Boardman" w:date="2016-04-19T16:30:00Z"/>
          <w:rFonts w:asciiTheme="majorHAnsi" w:hAnsiTheme="majorHAnsi"/>
          <w:sz w:val="22"/>
          <w:szCs w:val="22"/>
        </w:rPr>
      </w:pPr>
      <w:bookmarkStart w:id="5785" w:name="_Toc427597501"/>
      <w:bookmarkStart w:id="5786" w:name="_Toc427757920"/>
      <w:bookmarkStart w:id="5787" w:name="_Toc448857174"/>
      <w:ins w:id="5788" w:author="Kate Boardman" w:date="2016-04-19T16:30:00Z">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ins>
      <w:ins w:id="5789" w:author="Kate Boardman" w:date="2016-04-19T17:33:00Z">
        <w:r w:rsidR="00FA117A">
          <w:rPr>
            <w:rFonts w:asciiTheme="majorHAnsi" w:hAnsiTheme="majorHAnsi"/>
            <w:noProof/>
            <w:sz w:val="22"/>
            <w:szCs w:val="22"/>
          </w:rPr>
          <w:t>36</w:t>
        </w:r>
      </w:ins>
      <w:ins w:id="5790" w:author="Kate Boardman" w:date="2016-04-19T16:30:00Z">
        <w:r w:rsidRPr="00080656">
          <w:rPr>
            <w:rFonts w:asciiTheme="majorHAnsi" w:hAnsiTheme="majorHAnsi"/>
            <w:noProof/>
            <w:sz w:val="22"/>
            <w:szCs w:val="22"/>
          </w:rPr>
          <w:fldChar w:fldCharType="end"/>
        </w:r>
        <w:r w:rsidRPr="00080656">
          <w:rPr>
            <w:rFonts w:asciiTheme="majorHAnsi" w:hAnsiTheme="majorHAnsi"/>
            <w:sz w:val="22"/>
            <w:szCs w:val="22"/>
          </w:rPr>
          <w:t xml:space="preserve"> </w:t>
        </w:r>
        <w:r>
          <w:rPr>
            <w:rFonts w:asciiTheme="majorHAnsi" w:hAnsiTheme="majorHAnsi"/>
            <w:sz w:val="22"/>
            <w:szCs w:val="22"/>
          </w:rPr>
          <w:t xml:space="preserve">LP </w:t>
        </w:r>
        <w:r w:rsidRPr="00080656">
          <w:rPr>
            <w:rFonts w:asciiTheme="majorHAnsi" w:hAnsiTheme="majorHAnsi"/>
            <w:sz w:val="22"/>
            <w:szCs w:val="22"/>
          </w:rPr>
          <w:t>NoC reset signals</w:t>
        </w:r>
        <w:bookmarkEnd w:id="5785"/>
        <w:bookmarkEnd w:id="5786"/>
        <w:bookmarkEnd w:id="5787"/>
      </w:ins>
    </w:p>
    <w:tbl>
      <w:tblPr>
        <w:tblStyle w:val="TableGrid1"/>
        <w:tblW w:w="0" w:type="auto"/>
        <w:jc w:val="center"/>
        <w:tblLook w:val="04A0" w:firstRow="1" w:lastRow="0" w:firstColumn="1" w:lastColumn="0" w:noHBand="0" w:noVBand="1"/>
      </w:tblPr>
      <w:tblGrid>
        <w:gridCol w:w="3517"/>
        <w:gridCol w:w="6059"/>
      </w:tblGrid>
      <w:tr w:rsidR="00F82394" w:rsidRPr="00080656" w14:paraId="511B6E19" w14:textId="77777777" w:rsidTr="00DA0F9E">
        <w:trPr>
          <w:jc w:val="center"/>
          <w:ins w:id="5791" w:author="Kate Boardman" w:date="2016-04-19T16:30:00Z"/>
        </w:trPr>
        <w:tc>
          <w:tcPr>
            <w:tcW w:w="3454" w:type="dxa"/>
            <w:shd w:val="clear" w:color="auto" w:fill="95B3D7" w:themeFill="accent1" w:themeFillTint="99"/>
          </w:tcPr>
          <w:p w14:paraId="52CDE252" w14:textId="77777777" w:rsidR="00F82394" w:rsidRPr="00080656" w:rsidRDefault="00F82394" w:rsidP="00DA0F9E">
            <w:pPr>
              <w:tabs>
                <w:tab w:val="left" w:pos="2700"/>
              </w:tabs>
              <w:jc w:val="center"/>
              <w:rPr>
                <w:ins w:id="5792" w:author="Kate Boardman" w:date="2016-04-19T16:30:00Z"/>
                <w:rFonts w:asciiTheme="majorHAnsi" w:hAnsiTheme="majorHAnsi"/>
                <w:b/>
                <w:sz w:val="22"/>
                <w:szCs w:val="22"/>
              </w:rPr>
            </w:pPr>
            <w:ins w:id="5793" w:author="Kate Boardman" w:date="2016-04-19T16:30:00Z">
              <w:r w:rsidRPr="00080656">
                <w:rPr>
                  <w:rFonts w:asciiTheme="majorHAnsi" w:hAnsiTheme="majorHAnsi"/>
                  <w:b/>
                  <w:sz w:val="22"/>
                  <w:szCs w:val="22"/>
                </w:rPr>
                <w:t>Signal name</w:t>
              </w:r>
            </w:ins>
          </w:p>
        </w:tc>
        <w:tc>
          <w:tcPr>
            <w:tcW w:w="6097" w:type="dxa"/>
            <w:shd w:val="clear" w:color="auto" w:fill="95B3D7" w:themeFill="accent1" w:themeFillTint="99"/>
          </w:tcPr>
          <w:p w14:paraId="3F704532" w14:textId="77777777" w:rsidR="00F82394" w:rsidRPr="00080656" w:rsidRDefault="00F82394" w:rsidP="00DA0F9E">
            <w:pPr>
              <w:tabs>
                <w:tab w:val="left" w:pos="2700"/>
              </w:tabs>
              <w:jc w:val="center"/>
              <w:rPr>
                <w:ins w:id="5794" w:author="Kate Boardman" w:date="2016-04-19T16:30:00Z"/>
                <w:rFonts w:asciiTheme="majorHAnsi" w:hAnsiTheme="majorHAnsi"/>
                <w:b/>
                <w:sz w:val="22"/>
                <w:szCs w:val="22"/>
              </w:rPr>
            </w:pPr>
            <w:ins w:id="5795" w:author="Kate Boardman" w:date="2016-04-19T16:30:00Z">
              <w:r w:rsidRPr="00080656">
                <w:rPr>
                  <w:rFonts w:asciiTheme="majorHAnsi" w:hAnsiTheme="majorHAnsi"/>
                  <w:b/>
                  <w:sz w:val="22"/>
                  <w:szCs w:val="22"/>
                </w:rPr>
                <w:t>Description</w:t>
              </w:r>
            </w:ins>
          </w:p>
        </w:tc>
      </w:tr>
      <w:tr w:rsidR="00F82394" w:rsidRPr="00080656" w14:paraId="67D923D8" w14:textId="77777777" w:rsidTr="00DA0F9E">
        <w:trPr>
          <w:jc w:val="center"/>
          <w:ins w:id="5796" w:author="Kate Boardman" w:date="2016-04-19T16:30:00Z"/>
        </w:trPr>
        <w:tc>
          <w:tcPr>
            <w:tcW w:w="3454" w:type="dxa"/>
          </w:tcPr>
          <w:p w14:paraId="245B943E" w14:textId="77777777" w:rsidR="00F82394" w:rsidRPr="00474FDF" w:rsidRDefault="00F82394" w:rsidP="00DA0F9E">
            <w:pPr>
              <w:tabs>
                <w:tab w:val="left" w:pos="2700"/>
              </w:tabs>
              <w:rPr>
                <w:ins w:id="5797" w:author="Kate Boardman" w:date="2016-04-19T16:30:00Z"/>
                <w:rStyle w:val="FilesandDirectories"/>
                <w:rPrChange w:id="5798" w:author="Kate Boardman" w:date="2016-04-19T19:03:00Z">
                  <w:rPr>
                    <w:ins w:id="5799" w:author="Kate Boardman" w:date="2016-04-19T16:30:00Z"/>
                    <w:rFonts w:asciiTheme="majorHAnsi" w:hAnsiTheme="majorHAnsi"/>
                    <w:sz w:val="22"/>
                    <w:szCs w:val="22"/>
                  </w:rPr>
                </w:rPrChange>
              </w:rPr>
            </w:pPr>
            <w:ins w:id="5800" w:author="Kate Boardman" w:date="2016-04-19T16:30:00Z">
              <w:r w:rsidRPr="00474FDF">
                <w:rPr>
                  <w:rStyle w:val="FilesandDirectories"/>
                  <w:rPrChange w:id="5801" w:author="Kate Boardman" w:date="2016-04-19T19:03:00Z">
                    <w:rPr>
                      <w:rFonts w:asciiTheme="majorHAnsi" w:hAnsiTheme="majorHAnsi"/>
                      <w:sz w:val="22"/>
                      <w:szCs w:val="22"/>
                    </w:rPr>
                  </w:rPrChange>
                </w:rPr>
                <w:t>reset_n_&lt;power_domain&gt;</w:t>
              </w:r>
            </w:ins>
          </w:p>
          <w:p w14:paraId="6852DC39" w14:textId="77777777" w:rsidR="00F82394" w:rsidRPr="00474FDF" w:rsidRDefault="00F82394" w:rsidP="00DA0F9E">
            <w:pPr>
              <w:tabs>
                <w:tab w:val="left" w:pos="2700"/>
              </w:tabs>
              <w:rPr>
                <w:ins w:id="5802" w:author="Kate Boardman" w:date="2016-04-19T16:30:00Z"/>
                <w:rStyle w:val="FilesandDirectories"/>
                <w:rPrChange w:id="5803" w:author="Kate Boardman" w:date="2016-04-19T19:03:00Z">
                  <w:rPr>
                    <w:ins w:id="5804" w:author="Kate Boardman" w:date="2016-04-19T16:30:00Z"/>
                    <w:rFonts w:asciiTheme="majorHAnsi" w:hAnsiTheme="majorHAnsi"/>
                    <w:sz w:val="22"/>
                    <w:szCs w:val="22"/>
                  </w:rPr>
                </w:rPrChange>
              </w:rPr>
            </w:pPr>
          </w:p>
        </w:tc>
        <w:tc>
          <w:tcPr>
            <w:tcW w:w="6097" w:type="dxa"/>
          </w:tcPr>
          <w:p w14:paraId="4DD75E68" w14:textId="77777777" w:rsidR="00F82394" w:rsidRPr="00080656" w:rsidRDefault="00F82394" w:rsidP="00DA0F9E">
            <w:pPr>
              <w:tabs>
                <w:tab w:val="left" w:pos="2700"/>
              </w:tabs>
              <w:rPr>
                <w:ins w:id="5805" w:author="Kate Boardman" w:date="2016-04-19T16:30:00Z"/>
                <w:rFonts w:asciiTheme="majorHAnsi" w:hAnsiTheme="majorHAnsi"/>
                <w:sz w:val="22"/>
                <w:szCs w:val="22"/>
              </w:rPr>
            </w:pPr>
            <w:ins w:id="5806" w:author="Kate Boardman" w:date="2016-04-19T16:30:00Z">
              <w:r>
                <w:rPr>
                  <w:rFonts w:asciiTheme="majorHAnsi" w:hAnsiTheme="majorHAnsi"/>
                  <w:sz w:val="22"/>
                  <w:szCs w:val="22"/>
                </w:rPr>
                <w:t>Cold r</w:t>
              </w:r>
              <w:r w:rsidRPr="00080656">
                <w:rPr>
                  <w:rFonts w:asciiTheme="majorHAnsi" w:hAnsiTheme="majorHAnsi"/>
                  <w:sz w:val="22"/>
                  <w:szCs w:val="22"/>
                </w:rPr>
                <w:t xml:space="preserve">eset pins </w:t>
              </w:r>
              <w:proofErr w:type="gramStart"/>
              <w:r w:rsidRPr="00080656">
                <w:rPr>
                  <w:rFonts w:asciiTheme="majorHAnsi" w:hAnsiTheme="majorHAnsi"/>
                  <w:sz w:val="22"/>
                  <w:szCs w:val="22"/>
                </w:rPr>
                <w:t>are named</w:t>
              </w:r>
              <w:proofErr w:type="gramEnd"/>
              <w:r w:rsidRPr="00080656">
                <w:rPr>
                  <w:rFonts w:asciiTheme="majorHAnsi" w:hAnsiTheme="majorHAnsi"/>
                  <w:sz w:val="22"/>
                  <w:szCs w:val="22"/>
                </w:rPr>
                <w:t xml:space="preserve"> as per the </w:t>
              </w:r>
              <w:r>
                <w:rPr>
                  <w:rFonts w:asciiTheme="majorHAnsi" w:hAnsiTheme="majorHAnsi"/>
                  <w:sz w:val="22"/>
                  <w:szCs w:val="22"/>
                </w:rPr>
                <w:t>power</w:t>
              </w:r>
              <w:r w:rsidRPr="00080656">
                <w:rPr>
                  <w:rFonts w:asciiTheme="majorHAnsi" w:hAnsiTheme="majorHAnsi"/>
                  <w:sz w:val="22"/>
                  <w:szCs w:val="22"/>
                </w:rPr>
                <w:t xml:space="preserve"> domain they belong to. The reset pins are active low.</w:t>
              </w:r>
            </w:ins>
          </w:p>
          <w:p w14:paraId="5A4DA49B" w14:textId="345437B3" w:rsidR="00F82394" w:rsidRPr="00080656" w:rsidRDefault="00F82394" w:rsidP="00DA0F9E">
            <w:pPr>
              <w:numPr>
                <w:ilvl w:val="0"/>
                <w:numId w:val="28"/>
              </w:numPr>
              <w:tabs>
                <w:tab w:val="left" w:pos="2700"/>
              </w:tabs>
              <w:rPr>
                <w:ins w:id="5807" w:author="Kate Boardman" w:date="2016-04-19T16:30:00Z"/>
                <w:rFonts w:asciiTheme="majorHAnsi" w:hAnsiTheme="majorHAnsi"/>
                <w:sz w:val="22"/>
                <w:szCs w:val="22"/>
              </w:rPr>
            </w:pPr>
            <w:ins w:id="5808" w:author="Kate Boardman" w:date="2016-04-19T16:30:00Z">
              <w:r w:rsidRPr="00080656">
                <w:rPr>
                  <w:rFonts w:asciiTheme="majorHAnsi" w:hAnsiTheme="majorHAnsi"/>
                  <w:sz w:val="22"/>
                  <w:szCs w:val="22"/>
                </w:rPr>
                <w:t xml:space="preserve">Default </w:t>
              </w:r>
              <w:r>
                <w:rPr>
                  <w:rFonts w:asciiTheme="majorHAnsi" w:hAnsiTheme="majorHAnsi"/>
                  <w:sz w:val="22"/>
                  <w:szCs w:val="22"/>
                </w:rPr>
                <w:t>voltage</w:t>
              </w:r>
              <w:r w:rsidRPr="00080656">
                <w:rPr>
                  <w:rFonts w:asciiTheme="majorHAnsi" w:hAnsiTheme="majorHAnsi"/>
                  <w:sz w:val="22"/>
                  <w:szCs w:val="22"/>
                </w:rPr>
                <w:t xml:space="preserve"> domain is </w:t>
              </w:r>
              <w:r w:rsidRPr="00474FDF">
                <w:rPr>
                  <w:rStyle w:val="FilesandDirectories"/>
                  <w:rPrChange w:id="5809" w:author="Kate Boardman" w:date="2016-04-19T19:03:00Z">
                    <w:rPr>
                      <w:rFonts w:asciiTheme="majorHAnsi" w:hAnsiTheme="majorHAnsi"/>
                      <w:sz w:val="22"/>
                      <w:szCs w:val="22"/>
                    </w:rPr>
                  </w:rPrChange>
                </w:rPr>
                <w:t>system</w:t>
              </w:r>
              <w:r w:rsidRPr="00080656">
                <w:rPr>
                  <w:rFonts w:asciiTheme="majorHAnsi" w:hAnsiTheme="majorHAnsi"/>
                  <w:sz w:val="22"/>
                  <w:szCs w:val="22"/>
                </w:rPr>
                <w:t>,</w:t>
              </w:r>
              <w:r w:rsidR="00474FDF">
                <w:rPr>
                  <w:rFonts w:asciiTheme="majorHAnsi" w:hAnsiTheme="majorHAnsi"/>
                  <w:sz w:val="22"/>
                  <w:szCs w:val="22"/>
                </w:rPr>
                <w:t xml:space="preserve"> and hence default reset pin is </w:t>
              </w:r>
              <w:r w:rsidRPr="00474FDF">
                <w:rPr>
                  <w:rStyle w:val="FilesandDirectories"/>
                  <w:rPrChange w:id="5810" w:author="Kate Boardman" w:date="2016-04-19T19:03:00Z">
                    <w:rPr>
                      <w:rFonts w:asciiTheme="majorHAnsi" w:hAnsiTheme="majorHAnsi"/>
                      <w:sz w:val="22"/>
                      <w:szCs w:val="22"/>
                    </w:rPr>
                  </w:rPrChange>
                </w:rPr>
                <w:t>reset_n_system</w:t>
              </w:r>
            </w:ins>
          </w:p>
          <w:p w14:paraId="6FB0AC91" w14:textId="23BCD906" w:rsidR="00F82394" w:rsidRPr="00080656" w:rsidRDefault="00F82394" w:rsidP="00474FDF">
            <w:pPr>
              <w:numPr>
                <w:ilvl w:val="0"/>
                <w:numId w:val="28"/>
              </w:numPr>
              <w:tabs>
                <w:tab w:val="left" w:pos="2700"/>
              </w:tabs>
              <w:rPr>
                <w:ins w:id="5811" w:author="Kate Boardman" w:date="2016-04-19T16:30:00Z"/>
                <w:rFonts w:asciiTheme="majorHAnsi" w:hAnsiTheme="majorHAnsi"/>
                <w:sz w:val="22"/>
                <w:szCs w:val="22"/>
              </w:rPr>
              <w:pPrChange w:id="5812" w:author="Kate Boardman" w:date="2016-04-19T19:04:00Z">
                <w:pPr>
                  <w:numPr>
                    <w:numId w:val="28"/>
                  </w:numPr>
                  <w:tabs>
                    <w:tab w:val="left" w:pos="2700"/>
                  </w:tabs>
                  <w:ind w:left="720" w:hanging="360"/>
                </w:pPr>
              </w:pPrChange>
            </w:pPr>
            <w:ins w:id="5813" w:author="Kate Boardman" w:date="2016-04-19T16:30:00Z">
              <w:r w:rsidRPr="00080656">
                <w:rPr>
                  <w:rFonts w:asciiTheme="majorHAnsi" w:hAnsiTheme="majorHAnsi"/>
                  <w:sz w:val="22"/>
                  <w:szCs w:val="22"/>
                </w:rPr>
                <w:t xml:space="preserve">All other </w:t>
              </w:r>
              <w:r>
                <w:rPr>
                  <w:rFonts w:asciiTheme="majorHAnsi" w:hAnsiTheme="majorHAnsi"/>
                  <w:sz w:val="22"/>
                  <w:szCs w:val="22"/>
                </w:rPr>
                <w:t>voltage</w:t>
              </w:r>
              <w:r w:rsidRPr="00080656">
                <w:rPr>
                  <w:rFonts w:asciiTheme="majorHAnsi" w:hAnsiTheme="majorHAnsi"/>
                  <w:sz w:val="22"/>
                  <w:szCs w:val="22"/>
                </w:rPr>
                <w:t xml:space="preserve"> domains </w:t>
              </w:r>
              <w:proofErr w:type="gramStart"/>
              <w:r w:rsidRPr="00080656">
                <w:rPr>
                  <w:rFonts w:asciiTheme="majorHAnsi" w:hAnsiTheme="majorHAnsi"/>
                  <w:sz w:val="22"/>
                  <w:szCs w:val="22"/>
                </w:rPr>
                <w:t>are added</w:t>
              </w:r>
              <w:proofErr w:type="gramEnd"/>
              <w:r w:rsidRPr="00080656">
                <w:rPr>
                  <w:rFonts w:asciiTheme="majorHAnsi" w:hAnsiTheme="majorHAnsi"/>
                  <w:sz w:val="22"/>
                  <w:szCs w:val="22"/>
                </w:rPr>
                <w:t xml:space="preserve"> via</w:t>
              </w:r>
            </w:ins>
            <w:ins w:id="5814" w:author="Kate Boardman" w:date="2016-04-19T19:04:00Z">
              <w:r w:rsidR="00474FDF">
                <w:rPr>
                  <w:rFonts w:asciiTheme="majorHAnsi" w:hAnsiTheme="majorHAnsi"/>
                  <w:sz w:val="22"/>
                  <w:szCs w:val="22"/>
                </w:rPr>
                <w:t xml:space="preserve"> command </w:t>
              </w:r>
            </w:ins>
            <w:ins w:id="5815" w:author="Kate Boardman" w:date="2016-04-19T16:30:00Z">
              <w:r w:rsidRPr="00474FDF">
                <w:rPr>
                  <w:rStyle w:val="FilesandDirectories"/>
                  <w:rPrChange w:id="5816" w:author="Kate Boardman" w:date="2016-04-19T19:04:00Z">
                    <w:rPr>
                      <w:rFonts w:asciiTheme="majorHAnsi" w:hAnsiTheme="majorHAnsi"/>
                      <w:sz w:val="22"/>
                      <w:szCs w:val="22"/>
                    </w:rPr>
                  </w:rPrChange>
                </w:rPr>
                <w:t>add_power_domain</w:t>
              </w:r>
              <w:r w:rsidRPr="00080656">
                <w:rPr>
                  <w:rFonts w:asciiTheme="majorHAnsi" w:hAnsiTheme="majorHAnsi"/>
                  <w:sz w:val="22"/>
                  <w:szCs w:val="22"/>
                </w:rPr>
                <w:t>, and are named accordingly</w:t>
              </w:r>
              <w:r>
                <w:rPr>
                  <w:rFonts w:asciiTheme="majorHAnsi" w:hAnsiTheme="majorHAnsi"/>
                  <w:sz w:val="22"/>
                  <w:szCs w:val="22"/>
                </w:rPr>
                <w:t>.</w:t>
              </w:r>
            </w:ins>
          </w:p>
        </w:tc>
      </w:tr>
      <w:tr w:rsidR="00F82394" w:rsidRPr="00080656" w14:paraId="24D97471" w14:textId="77777777" w:rsidTr="00DA0F9E">
        <w:trPr>
          <w:trHeight w:val="593"/>
          <w:jc w:val="center"/>
          <w:ins w:id="5817" w:author="Kate Boardman" w:date="2016-04-19T16:30:00Z"/>
        </w:trPr>
        <w:tc>
          <w:tcPr>
            <w:tcW w:w="3454" w:type="dxa"/>
          </w:tcPr>
          <w:p w14:paraId="10410856" w14:textId="77777777" w:rsidR="00F82394" w:rsidRPr="00474FDF" w:rsidRDefault="00F82394" w:rsidP="00DA0F9E">
            <w:pPr>
              <w:tabs>
                <w:tab w:val="left" w:pos="2700"/>
              </w:tabs>
              <w:rPr>
                <w:ins w:id="5818" w:author="Kate Boardman" w:date="2016-04-19T16:30:00Z"/>
                <w:rStyle w:val="FilesandDirectories"/>
                <w:rPrChange w:id="5819" w:author="Kate Boardman" w:date="2016-04-19T19:03:00Z">
                  <w:rPr>
                    <w:ins w:id="5820" w:author="Kate Boardman" w:date="2016-04-19T16:30:00Z"/>
                    <w:rFonts w:asciiTheme="majorHAnsi" w:hAnsiTheme="majorHAnsi"/>
                  </w:rPr>
                </w:rPrChange>
              </w:rPr>
            </w:pPr>
            <w:ins w:id="5821" w:author="Kate Boardman" w:date="2016-04-19T16:30:00Z">
              <w:r w:rsidRPr="00474FDF">
                <w:rPr>
                  <w:rStyle w:val="FilesandDirectories"/>
                  <w:rPrChange w:id="5822" w:author="Kate Boardman" w:date="2016-04-19T19:03:00Z">
                    <w:rPr>
                      <w:rFonts w:asciiTheme="majorHAnsi" w:hAnsiTheme="majorHAnsi"/>
                      <w:sz w:val="22"/>
                      <w:szCs w:val="22"/>
                    </w:rPr>
                  </w:rPrChange>
                </w:rPr>
                <w:t>reset_pd_n_&lt;power_domain&gt;</w:t>
              </w:r>
            </w:ins>
          </w:p>
        </w:tc>
        <w:tc>
          <w:tcPr>
            <w:tcW w:w="6097" w:type="dxa"/>
          </w:tcPr>
          <w:p w14:paraId="29E9902E" w14:textId="77777777" w:rsidR="00F82394" w:rsidRPr="00080656" w:rsidRDefault="00F82394" w:rsidP="00DA0F9E">
            <w:pPr>
              <w:tabs>
                <w:tab w:val="left" w:pos="2700"/>
              </w:tabs>
              <w:rPr>
                <w:ins w:id="5823" w:author="Kate Boardman" w:date="2016-04-19T16:30:00Z"/>
                <w:rFonts w:asciiTheme="majorHAnsi" w:hAnsiTheme="majorHAnsi"/>
                <w:sz w:val="22"/>
                <w:szCs w:val="22"/>
              </w:rPr>
            </w:pPr>
            <w:ins w:id="5824" w:author="Kate Boardman" w:date="2016-04-19T16:30:00Z">
              <w:r>
                <w:rPr>
                  <w:rFonts w:asciiTheme="majorHAnsi" w:hAnsiTheme="majorHAnsi"/>
                  <w:sz w:val="22"/>
                  <w:szCs w:val="22"/>
                </w:rPr>
                <w:t>Warm r</w:t>
              </w:r>
              <w:r w:rsidRPr="00080656">
                <w:rPr>
                  <w:rFonts w:asciiTheme="majorHAnsi" w:hAnsiTheme="majorHAnsi"/>
                  <w:sz w:val="22"/>
                  <w:szCs w:val="22"/>
                </w:rPr>
                <w:t xml:space="preserve">eset pins </w:t>
              </w:r>
              <w:proofErr w:type="gramStart"/>
              <w:r w:rsidRPr="00080656">
                <w:rPr>
                  <w:rFonts w:asciiTheme="majorHAnsi" w:hAnsiTheme="majorHAnsi"/>
                  <w:sz w:val="22"/>
                  <w:szCs w:val="22"/>
                </w:rPr>
                <w:t>are named</w:t>
              </w:r>
              <w:proofErr w:type="gramEnd"/>
              <w:r w:rsidRPr="00080656">
                <w:rPr>
                  <w:rFonts w:asciiTheme="majorHAnsi" w:hAnsiTheme="majorHAnsi"/>
                  <w:sz w:val="22"/>
                  <w:szCs w:val="22"/>
                </w:rPr>
                <w:t xml:space="preserve"> as per the </w:t>
              </w:r>
              <w:r>
                <w:rPr>
                  <w:rFonts w:asciiTheme="majorHAnsi" w:hAnsiTheme="majorHAnsi"/>
                  <w:sz w:val="22"/>
                  <w:szCs w:val="22"/>
                </w:rPr>
                <w:t>power</w:t>
              </w:r>
              <w:r w:rsidRPr="00080656">
                <w:rPr>
                  <w:rFonts w:asciiTheme="majorHAnsi" w:hAnsiTheme="majorHAnsi"/>
                  <w:sz w:val="22"/>
                  <w:szCs w:val="22"/>
                </w:rPr>
                <w:t xml:space="preserve"> domain they belong to. The reset pins are active low.</w:t>
              </w:r>
            </w:ins>
          </w:p>
          <w:p w14:paraId="004CEC63" w14:textId="6035F1B8" w:rsidR="00F82394" w:rsidRDefault="00F82394" w:rsidP="00DA0F9E">
            <w:pPr>
              <w:numPr>
                <w:ilvl w:val="0"/>
                <w:numId w:val="28"/>
              </w:numPr>
              <w:tabs>
                <w:tab w:val="left" w:pos="2700"/>
              </w:tabs>
              <w:rPr>
                <w:ins w:id="5825" w:author="Kate Boardman" w:date="2016-04-19T16:30:00Z"/>
                <w:rFonts w:asciiTheme="majorHAnsi" w:hAnsiTheme="majorHAnsi"/>
                <w:sz w:val="22"/>
                <w:szCs w:val="22"/>
              </w:rPr>
            </w:pPr>
            <w:ins w:id="5826" w:author="Kate Boardman" w:date="2016-04-19T16:30:00Z">
              <w:r w:rsidRPr="00080656">
                <w:rPr>
                  <w:rFonts w:asciiTheme="majorHAnsi" w:hAnsiTheme="majorHAnsi"/>
                  <w:sz w:val="22"/>
                  <w:szCs w:val="22"/>
                </w:rPr>
                <w:t xml:space="preserve">Default </w:t>
              </w:r>
              <w:r>
                <w:rPr>
                  <w:rFonts w:asciiTheme="majorHAnsi" w:hAnsiTheme="majorHAnsi"/>
                  <w:sz w:val="22"/>
                  <w:szCs w:val="22"/>
                </w:rPr>
                <w:t>power</w:t>
              </w:r>
              <w:r w:rsidR="00474FDF">
                <w:rPr>
                  <w:rFonts w:asciiTheme="majorHAnsi" w:hAnsiTheme="majorHAnsi"/>
                  <w:sz w:val="22"/>
                  <w:szCs w:val="22"/>
                </w:rPr>
                <w:t xml:space="preserve"> domain is </w:t>
              </w:r>
              <w:r w:rsidR="00474FDF" w:rsidRPr="00474FDF">
                <w:rPr>
                  <w:rStyle w:val="FilesandDirectories"/>
                  <w:rPrChange w:id="5827" w:author="Kate Boardman" w:date="2016-04-19T19:04:00Z">
                    <w:rPr>
                      <w:rFonts w:asciiTheme="majorHAnsi" w:hAnsiTheme="majorHAnsi"/>
                      <w:sz w:val="22"/>
                      <w:szCs w:val="22"/>
                    </w:rPr>
                  </w:rPrChange>
                </w:rPr>
                <w:t>system</w:t>
              </w:r>
              <w:r w:rsidRPr="00080656">
                <w:rPr>
                  <w:rFonts w:asciiTheme="majorHAnsi" w:hAnsiTheme="majorHAnsi"/>
                  <w:sz w:val="22"/>
                  <w:szCs w:val="22"/>
                </w:rPr>
                <w:t xml:space="preserve">, and hence default reset pin is </w:t>
              </w:r>
              <w:r w:rsidRPr="00474FDF">
                <w:rPr>
                  <w:rStyle w:val="FilesandDirectories"/>
                  <w:rPrChange w:id="5828" w:author="Kate Boardman" w:date="2016-04-19T19:04:00Z">
                    <w:rPr>
                      <w:rFonts w:asciiTheme="majorHAnsi" w:hAnsiTheme="majorHAnsi"/>
                      <w:sz w:val="22"/>
                      <w:szCs w:val="22"/>
                    </w:rPr>
                  </w:rPrChange>
                </w:rPr>
                <w:t>reset_pd_n_system</w:t>
              </w:r>
            </w:ins>
          </w:p>
          <w:p w14:paraId="221543DF" w14:textId="001EB7EF" w:rsidR="00F82394" w:rsidRPr="00474FDF" w:rsidRDefault="00F82394" w:rsidP="00DA0F9E">
            <w:pPr>
              <w:numPr>
                <w:ilvl w:val="0"/>
                <w:numId w:val="28"/>
              </w:numPr>
              <w:tabs>
                <w:tab w:val="left" w:pos="2700"/>
              </w:tabs>
              <w:rPr>
                <w:ins w:id="5829" w:author="Kate Boardman" w:date="2016-04-19T16:30:00Z"/>
                <w:rFonts w:asciiTheme="majorHAnsi" w:hAnsiTheme="majorHAnsi"/>
                <w:sz w:val="22"/>
                <w:szCs w:val="22"/>
                <w:rPrChange w:id="5830" w:author="Kate Boardman" w:date="2016-04-19T19:04:00Z">
                  <w:rPr>
                    <w:ins w:id="5831" w:author="Kate Boardman" w:date="2016-04-19T16:30:00Z"/>
                    <w:rFonts w:asciiTheme="majorHAnsi" w:hAnsiTheme="majorHAnsi"/>
                    <w:sz w:val="22"/>
                    <w:szCs w:val="22"/>
                  </w:rPr>
                </w:rPrChange>
              </w:rPr>
            </w:pPr>
            <w:ins w:id="5832" w:author="Kate Boardman" w:date="2016-04-19T16:30:00Z">
              <w:r w:rsidRPr="00474FDF">
                <w:rPr>
                  <w:rFonts w:asciiTheme="majorHAnsi" w:hAnsiTheme="majorHAnsi"/>
                  <w:sz w:val="22"/>
                  <w:szCs w:val="22"/>
                  <w:rPrChange w:id="5833" w:author="Kate Boardman" w:date="2016-04-19T19:04:00Z">
                    <w:rPr>
                      <w:rFonts w:asciiTheme="majorHAnsi" w:hAnsiTheme="majorHAnsi"/>
                    </w:rPr>
                  </w:rPrChange>
                </w:rPr>
                <w:lastRenderedPageBreak/>
                <w:t xml:space="preserve">All other power domains </w:t>
              </w:r>
              <w:proofErr w:type="gramStart"/>
              <w:r w:rsidRPr="00474FDF">
                <w:rPr>
                  <w:rFonts w:asciiTheme="majorHAnsi" w:hAnsiTheme="majorHAnsi"/>
                  <w:sz w:val="22"/>
                  <w:szCs w:val="22"/>
                  <w:rPrChange w:id="5834" w:author="Kate Boardman" w:date="2016-04-19T19:04:00Z">
                    <w:rPr>
                      <w:rFonts w:asciiTheme="majorHAnsi" w:hAnsiTheme="majorHAnsi"/>
                    </w:rPr>
                  </w:rPrChange>
                </w:rPr>
                <w:t>are added</w:t>
              </w:r>
              <w:proofErr w:type="gramEnd"/>
              <w:r w:rsidRPr="00474FDF">
                <w:rPr>
                  <w:rFonts w:asciiTheme="majorHAnsi" w:hAnsiTheme="majorHAnsi"/>
                  <w:sz w:val="22"/>
                  <w:szCs w:val="22"/>
                  <w:rPrChange w:id="5835" w:author="Kate Boardman" w:date="2016-04-19T19:04:00Z">
                    <w:rPr>
                      <w:rFonts w:asciiTheme="majorHAnsi" w:hAnsiTheme="majorHAnsi"/>
                    </w:rPr>
                  </w:rPrChange>
                </w:rPr>
                <w:t xml:space="preserve"> via </w:t>
              </w:r>
            </w:ins>
            <w:ins w:id="5836" w:author="Kate Boardman" w:date="2016-04-19T19:04:00Z">
              <w:r w:rsidR="00474FDF" w:rsidRPr="00474FDF">
                <w:rPr>
                  <w:rFonts w:asciiTheme="majorHAnsi" w:hAnsiTheme="majorHAnsi"/>
                  <w:sz w:val="22"/>
                  <w:szCs w:val="22"/>
                  <w:rPrChange w:id="5837" w:author="Kate Boardman" w:date="2016-04-19T19:04:00Z">
                    <w:rPr>
                      <w:rFonts w:asciiTheme="majorHAnsi" w:hAnsiTheme="majorHAnsi"/>
                    </w:rPr>
                  </w:rPrChange>
                </w:rPr>
                <w:t>command</w:t>
              </w:r>
            </w:ins>
            <w:ins w:id="5838" w:author="Kate Boardman" w:date="2016-04-19T19:05:00Z">
              <w:r w:rsidR="00474FDF">
                <w:rPr>
                  <w:rFonts w:asciiTheme="majorHAnsi" w:hAnsiTheme="majorHAnsi"/>
                  <w:sz w:val="22"/>
                  <w:szCs w:val="22"/>
                </w:rPr>
                <w:t xml:space="preserve"> </w:t>
              </w:r>
            </w:ins>
            <w:ins w:id="5839" w:author="Kate Boardman" w:date="2016-04-19T16:30:00Z">
              <w:r w:rsidRPr="00474FDF">
                <w:rPr>
                  <w:rStyle w:val="FilesandDirectories"/>
                  <w:szCs w:val="22"/>
                  <w:rPrChange w:id="5840" w:author="Kate Boardman" w:date="2016-04-19T19:04:00Z">
                    <w:rPr>
                      <w:rFonts w:asciiTheme="majorHAnsi" w:hAnsiTheme="majorHAnsi"/>
                    </w:rPr>
                  </w:rPrChange>
                </w:rPr>
                <w:t>add_power_domain</w:t>
              </w:r>
              <w:r w:rsidRPr="00474FDF">
                <w:rPr>
                  <w:rFonts w:asciiTheme="majorHAnsi" w:hAnsiTheme="majorHAnsi"/>
                  <w:sz w:val="22"/>
                  <w:szCs w:val="22"/>
                  <w:rPrChange w:id="5841" w:author="Kate Boardman" w:date="2016-04-19T19:04:00Z">
                    <w:rPr>
                      <w:rFonts w:asciiTheme="majorHAnsi" w:hAnsiTheme="majorHAnsi"/>
                    </w:rPr>
                  </w:rPrChange>
                </w:rPr>
                <w:t>, and are named accordingly.</w:t>
              </w:r>
            </w:ins>
          </w:p>
        </w:tc>
      </w:tr>
    </w:tbl>
    <w:p w14:paraId="4554DE47" w14:textId="77777777" w:rsidR="00F82394" w:rsidRDefault="00F82394" w:rsidP="00F82394">
      <w:pPr>
        <w:pStyle w:val="Heading3"/>
        <w:rPr>
          <w:ins w:id="5842" w:author="Kate Boardman" w:date="2016-04-19T16:30:00Z"/>
        </w:rPr>
      </w:pPr>
      <w:bookmarkStart w:id="5843" w:name="_Toc448857125"/>
      <w:ins w:id="5844" w:author="Kate Boardman" w:date="2016-04-19T16:30:00Z">
        <w:r>
          <w:lastRenderedPageBreak/>
          <w:t>Clocks</w:t>
        </w:r>
        <w:bookmarkEnd w:id="5843"/>
      </w:ins>
    </w:p>
    <w:p w14:paraId="63E031B7" w14:textId="77777777" w:rsidR="00F82394" w:rsidRDefault="00F82394" w:rsidP="00F82394">
      <w:pPr>
        <w:rPr>
          <w:ins w:id="5845" w:author="Kate Boardman" w:date="2016-04-19T16:30:00Z"/>
        </w:rPr>
      </w:pPr>
      <w:ins w:id="5846" w:author="Kate Boardman" w:date="2016-04-19T16:30:00Z">
        <w:r>
          <w:t>For low-power enabled designs, the following table lists the clock signals in the generated RTL.</w:t>
        </w:r>
      </w:ins>
    </w:p>
    <w:p w14:paraId="2AE03736" w14:textId="77777777" w:rsidR="00F82394" w:rsidRPr="00080656" w:rsidRDefault="00F82394" w:rsidP="00F82394">
      <w:pPr>
        <w:pStyle w:val="Caption"/>
        <w:jc w:val="center"/>
        <w:rPr>
          <w:ins w:id="5847" w:author="Kate Boardman" w:date="2016-04-19T16:30:00Z"/>
          <w:rFonts w:asciiTheme="majorHAnsi" w:hAnsiTheme="majorHAnsi"/>
          <w:sz w:val="22"/>
          <w:szCs w:val="22"/>
        </w:rPr>
      </w:pPr>
      <w:bookmarkStart w:id="5848" w:name="_Toc429642526"/>
      <w:bookmarkStart w:id="5849" w:name="_Toc448857175"/>
      <w:ins w:id="5850" w:author="Kate Boardman" w:date="2016-04-19T16:30:00Z">
        <w:r w:rsidRPr="00080656">
          <w:rPr>
            <w:rFonts w:asciiTheme="majorHAnsi" w:hAnsiTheme="majorHAnsi"/>
            <w:sz w:val="22"/>
            <w:szCs w:val="22"/>
          </w:rPr>
          <w:t xml:space="preserve">Table </w:t>
        </w:r>
        <w:r w:rsidRPr="00080656">
          <w:rPr>
            <w:rFonts w:asciiTheme="majorHAnsi" w:hAnsiTheme="majorHAnsi"/>
            <w:sz w:val="22"/>
            <w:szCs w:val="22"/>
          </w:rPr>
          <w:fldChar w:fldCharType="begin"/>
        </w:r>
        <w:r w:rsidRPr="00080656">
          <w:rPr>
            <w:rFonts w:asciiTheme="majorHAnsi" w:hAnsiTheme="majorHAnsi"/>
            <w:sz w:val="22"/>
            <w:szCs w:val="22"/>
          </w:rPr>
          <w:instrText xml:space="preserve"> SEQ Table \* ARABIC </w:instrText>
        </w:r>
        <w:r w:rsidRPr="00080656">
          <w:rPr>
            <w:rFonts w:asciiTheme="majorHAnsi" w:hAnsiTheme="majorHAnsi"/>
            <w:sz w:val="22"/>
            <w:szCs w:val="22"/>
          </w:rPr>
          <w:fldChar w:fldCharType="separate"/>
        </w:r>
      </w:ins>
      <w:ins w:id="5851" w:author="Kate Boardman" w:date="2016-04-19T17:34:00Z">
        <w:r w:rsidR="00FA117A">
          <w:rPr>
            <w:rFonts w:asciiTheme="majorHAnsi" w:hAnsiTheme="majorHAnsi"/>
            <w:noProof/>
            <w:sz w:val="22"/>
            <w:szCs w:val="22"/>
          </w:rPr>
          <w:t>37</w:t>
        </w:r>
      </w:ins>
      <w:ins w:id="5852" w:author="Kate Boardman" w:date="2016-04-19T16:30:00Z">
        <w:r w:rsidRPr="00080656">
          <w:rPr>
            <w:rFonts w:asciiTheme="majorHAnsi" w:hAnsiTheme="majorHAnsi"/>
            <w:noProof/>
            <w:sz w:val="22"/>
            <w:szCs w:val="22"/>
          </w:rPr>
          <w:fldChar w:fldCharType="end"/>
        </w:r>
        <w:r w:rsidRPr="00080656">
          <w:rPr>
            <w:rFonts w:asciiTheme="majorHAnsi" w:hAnsiTheme="majorHAnsi"/>
            <w:sz w:val="22"/>
            <w:szCs w:val="22"/>
          </w:rPr>
          <w:t xml:space="preserve"> NoC clock signals</w:t>
        </w:r>
        <w:bookmarkEnd w:id="5848"/>
        <w:bookmarkEnd w:id="5849"/>
      </w:ins>
    </w:p>
    <w:tbl>
      <w:tblPr>
        <w:tblStyle w:val="TableGrid2"/>
        <w:tblW w:w="0" w:type="auto"/>
        <w:jc w:val="center"/>
        <w:tblLook w:val="04A0" w:firstRow="1" w:lastRow="0" w:firstColumn="1" w:lastColumn="0" w:noHBand="0" w:noVBand="1"/>
      </w:tblPr>
      <w:tblGrid>
        <w:gridCol w:w="4837"/>
        <w:gridCol w:w="4739"/>
      </w:tblGrid>
      <w:tr w:rsidR="00F82394" w:rsidRPr="00080656" w14:paraId="2C05BD54" w14:textId="77777777" w:rsidTr="00DA0F9E">
        <w:trPr>
          <w:jc w:val="center"/>
          <w:ins w:id="5853" w:author="Kate Boardman" w:date="2016-04-19T16:30:00Z"/>
        </w:trPr>
        <w:tc>
          <w:tcPr>
            <w:tcW w:w="2175" w:type="dxa"/>
            <w:shd w:val="clear" w:color="auto" w:fill="95B3D7" w:themeFill="accent1" w:themeFillTint="99"/>
          </w:tcPr>
          <w:p w14:paraId="76B2E483" w14:textId="77777777" w:rsidR="00F82394" w:rsidRPr="00080656" w:rsidRDefault="00F82394" w:rsidP="00DA0F9E">
            <w:pPr>
              <w:tabs>
                <w:tab w:val="left" w:pos="2700"/>
              </w:tabs>
              <w:jc w:val="center"/>
              <w:rPr>
                <w:ins w:id="5854" w:author="Kate Boardman" w:date="2016-04-19T16:30:00Z"/>
                <w:rFonts w:asciiTheme="majorHAnsi" w:hAnsiTheme="majorHAnsi"/>
                <w:b/>
                <w:sz w:val="22"/>
                <w:szCs w:val="22"/>
              </w:rPr>
            </w:pPr>
            <w:ins w:id="5855" w:author="Kate Boardman" w:date="2016-04-19T16:30:00Z">
              <w:r w:rsidRPr="00080656">
                <w:rPr>
                  <w:rFonts w:asciiTheme="majorHAnsi" w:hAnsiTheme="majorHAnsi"/>
                  <w:b/>
                  <w:sz w:val="22"/>
                  <w:szCs w:val="22"/>
                </w:rPr>
                <w:t>Signal name</w:t>
              </w:r>
            </w:ins>
          </w:p>
        </w:tc>
        <w:tc>
          <w:tcPr>
            <w:tcW w:w="7175" w:type="dxa"/>
            <w:shd w:val="clear" w:color="auto" w:fill="95B3D7" w:themeFill="accent1" w:themeFillTint="99"/>
          </w:tcPr>
          <w:p w14:paraId="47F563E2" w14:textId="77777777" w:rsidR="00F82394" w:rsidRPr="00080656" w:rsidRDefault="00F82394" w:rsidP="00DA0F9E">
            <w:pPr>
              <w:tabs>
                <w:tab w:val="left" w:pos="2700"/>
              </w:tabs>
              <w:jc w:val="center"/>
              <w:rPr>
                <w:ins w:id="5856" w:author="Kate Boardman" w:date="2016-04-19T16:30:00Z"/>
                <w:rFonts w:asciiTheme="majorHAnsi" w:hAnsiTheme="majorHAnsi"/>
                <w:b/>
                <w:sz w:val="22"/>
                <w:szCs w:val="22"/>
              </w:rPr>
            </w:pPr>
            <w:ins w:id="5857" w:author="Kate Boardman" w:date="2016-04-19T16:30:00Z">
              <w:r w:rsidRPr="00080656">
                <w:rPr>
                  <w:rFonts w:asciiTheme="majorHAnsi" w:hAnsiTheme="majorHAnsi"/>
                  <w:b/>
                  <w:sz w:val="22"/>
                  <w:szCs w:val="22"/>
                </w:rPr>
                <w:t>Description</w:t>
              </w:r>
            </w:ins>
          </w:p>
        </w:tc>
      </w:tr>
      <w:tr w:rsidR="00F82394" w:rsidRPr="00080656" w14:paraId="1EDE7E0C" w14:textId="77777777" w:rsidTr="00DA0F9E">
        <w:trPr>
          <w:jc w:val="center"/>
          <w:ins w:id="5858" w:author="Kate Boardman" w:date="2016-04-19T16:30:00Z"/>
        </w:trPr>
        <w:tc>
          <w:tcPr>
            <w:tcW w:w="2175" w:type="dxa"/>
          </w:tcPr>
          <w:p w14:paraId="733D0C64" w14:textId="77777777" w:rsidR="00F82394" w:rsidRPr="00474FDF" w:rsidRDefault="00F82394" w:rsidP="00DA0F9E">
            <w:pPr>
              <w:tabs>
                <w:tab w:val="left" w:pos="2700"/>
              </w:tabs>
              <w:rPr>
                <w:ins w:id="5859" w:author="Kate Boardman" w:date="2016-04-19T16:30:00Z"/>
                <w:rStyle w:val="FilesandDirectories"/>
                <w:rPrChange w:id="5860" w:author="Kate Boardman" w:date="2016-04-19T19:05:00Z">
                  <w:rPr>
                    <w:ins w:id="5861" w:author="Kate Boardman" w:date="2016-04-19T16:30:00Z"/>
                    <w:rFonts w:asciiTheme="majorHAnsi" w:hAnsiTheme="majorHAnsi"/>
                    <w:color w:val="FF0000"/>
                    <w:sz w:val="22"/>
                    <w:szCs w:val="22"/>
                  </w:rPr>
                </w:rPrChange>
              </w:rPr>
            </w:pPr>
            <w:ins w:id="5862" w:author="Kate Boardman" w:date="2016-04-19T16:30:00Z">
              <w:r w:rsidRPr="00474FDF">
                <w:rPr>
                  <w:rStyle w:val="FilesandDirectories"/>
                  <w:rPrChange w:id="5863" w:author="Kate Boardman" w:date="2016-04-19T19:05:00Z">
                    <w:rPr>
                      <w:rFonts w:asciiTheme="majorHAnsi" w:hAnsiTheme="majorHAnsi"/>
                      <w:color w:val="auto"/>
                      <w:sz w:val="22"/>
                      <w:szCs w:val="22"/>
                    </w:rPr>
                  </w:rPrChange>
                </w:rPr>
                <w:t>clk__&lt;power_domain&gt;__&lt;clock_domain&gt;</w:t>
              </w:r>
            </w:ins>
          </w:p>
        </w:tc>
        <w:tc>
          <w:tcPr>
            <w:tcW w:w="7175" w:type="dxa"/>
          </w:tcPr>
          <w:p w14:paraId="0811401C" w14:textId="77777777" w:rsidR="00F82394" w:rsidRPr="00080656" w:rsidRDefault="00F82394" w:rsidP="00DA0F9E">
            <w:pPr>
              <w:tabs>
                <w:tab w:val="left" w:pos="2700"/>
              </w:tabs>
              <w:rPr>
                <w:ins w:id="5864" w:author="Kate Boardman" w:date="2016-04-19T16:30:00Z"/>
                <w:rFonts w:asciiTheme="majorHAnsi" w:hAnsiTheme="majorHAnsi"/>
                <w:sz w:val="22"/>
                <w:szCs w:val="22"/>
              </w:rPr>
            </w:pPr>
            <w:ins w:id="5865" w:author="Kate Boardman" w:date="2016-04-19T16:30:00Z">
              <w:r w:rsidRPr="00080656">
                <w:rPr>
                  <w:rFonts w:asciiTheme="majorHAnsi" w:hAnsiTheme="majorHAnsi"/>
                  <w:sz w:val="22"/>
                  <w:szCs w:val="22"/>
                </w:rPr>
                <w:t xml:space="preserve">Clock pins </w:t>
              </w:r>
              <w:proofErr w:type="gramStart"/>
              <w:r w:rsidRPr="00080656">
                <w:rPr>
                  <w:rFonts w:asciiTheme="majorHAnsi" w:hAnsiTheme="majorHAnsi"/>
                  <w:sz w:val="22"/>
                  <w:szCs w:val="22"/>
                </w:rPr>
                <w:t>are named</w:t>
              </w:r>
              <w:proofErr w:type="gramEnd"/>
              <w:r w:rsidRPr="00080656">
                <w:rPr>
                  <w:rFonts w:asciiTheme="majorHAnsi" w:hAnsiTheme="majorHAnsi"/>
                  <w:sz w:val="22"/>
                  <w:szCs w:val="22"/>
                </w:rPr>
                <w:t xml:space="preserve"> </w:t>
              </w:r>
              <w:r>
                <w:rPr>
                  <w:rFonts w:asciiTheme="majorHAnsi" w:hAnsiTheme="majorHAnsi"/>
                  <w:sz w:val="22"/>
                  <w:szCs w:val="22"/>
                </w:rPr>
                <w:t>with the power domain and clock domain.</w:t>
              </w:r>
            </w:ins>
          </w:p>
          <w:p w14:paraId="18D51551" w14:textId="77777777" w:rsidR="00F82394" w:rsidRDefault="00F82394" w:rsidP="00DA0F9E">
            <w:pPr>
              <w:numPr>
                <w:ilvl w:val="0"/>
                <w:numId w:val="29"/>
              </w:numPr>
              <w:tabs>
                <w:tab w:val="left" w:pos="2700"/>
              </w:tabs>
              <w:rPr>
                <w:ins w:id="5866" w:author="Kate Boardman" w:date="2016-04-19T16:30:00Z"/>
                <w:rFonts w:asciiTheme="majorHAnsi" w:hAnsiTheme="majorHAnsi"/>
                <w:sz w:val="22"/>
                <w:szCs w:val="22"/>
              </w:rPr>
            </w:pPr>
            <w:ins w:id="5867" w:author="Kate Boardman" w:date="2016-04-19T16:30:00Z">
              <w:r>
                <w:rPr>
                  <w:rFonts w:asciiTheme="majorHAnsi" w:hAnsiTheme="majorHAnsi"/>
                  <w:sz w:val="22"/>
                  <w:szCs w:val="22"/>
                </w:rPr>
                <w:t xml:space="preserve">Each clock pin </w:t>
              </w:r>
              <w:proofErr w:type="gramStart"/>
              <w:r>
                <w:rPr>
                  <w:rFonts w:asciiTheme="majorHAnsi" w:hAnsiTheme="majorHAnsi"/>
                  <w:sz w:val="22"/>
                  <w:szCs w:val="22"/>
                </w:rPr>
                <w:t>is connected</w:t>
              </w:r>
              <w:proofErr w:type="gramEnd"/>
              <w:r>
                <w:rPr>
                  <w:rFonts w:asciiTheme="majorHAnsi" w:hAnsiTheme="majorHAnsi"/>
                  <w:sz w:val="22"/>
                  <w:szCs w:val="22"/>
                </w:rPr>
                <w:t xml:space="preserve"> to one power domain. </w:t>
              </w:r>
            </w:ins>
          </w:p>
          <w:p w14:paraId="419F7F2B" w14:textId="77777777" w:rsidR="00F82394" w:rsidRPr="00AD7040" w:rsidRDefault="00F82394" w:rsidP="00DA0F9E">
            <w:pPr>
              <w:numPr>
                <w:ilvl w:val="0"/>
                <w:numId w:val="29"/>
              </w:numPr>
              <w:tabs>
                <w:tab w:val="left" w:pos="2700"/>
              </w:tabs>
              <w:rPr>
                <w:ins w:id="5868" w:author="Kate Boardman" w:date="2016-04-19T16:30:00Z"/>
                <w:rFonts w:asciiTheme="majorHAnsi" w:hAnsiTheme="majorHAnsi"/>
                <w:sz w:val="22"/>
                <w:szCs w:val="22"/>
              </w:rPr>
            </w:pPr>
            <w:ins w:id="5869" w:author="Kate Boardman" w:date="2016-04-19T16:30:00Z">
              <w:r>
                <w:rPr>
                  <w:rFonts w:asciiTheme="majorHAnsi" w:hAnsiTheme="majorHAnsi"/>
                  <w:sz w:val="22"/>
                  <w:szCs w:val="22"/>
                </w:rPr>
                <w:t>If a clock domain spans multiple power domains, each power domain will have a separate clock pin for that clock domain</w:t>
              </w:r>
            </w:ins>
          </w:p>
        </w:tc>
      </w:tr>
    </w:tbl>
    <w:p w14:paraId="1B466EC8" w14:textId="77777777" w:rsidR="00F82394" w:rsidRPr="00080656" w:rsidRDefault="00F82394" w:rsidP="00F82394">
      <w:pPr>
        <w:pStyle w:val="Body"/>
        <w:rPr>
          <w:ins w:id="5870" w:author="Kate Boardman" w:date="2016-04-19T16:30:00Z"/>
          <w:rFonts w:asciiTheme="majorHAnsi" w:hAnsiTheme="majorHAnsi"/>
          <w:szCs w:val="22"/>
        </w:rPr>
      </w:pPr>
    </w:p>
    <w:p w14:paraId="7814BE14" w14:textId="77777777" w:rsidR="00F82394" w:rsidRDefault="00F82394" w:rsidP="00F82394">
      <w:pPr>
        <w:pStyle w:val="Heading2"/>
        <w:rPr>
          <w:ins w:id="5871" w:author="Kate Boardman" w:date="2016-04-19T16:30:00Z"/>
          <w:szCs w:val="22"/>
        </w:rPr>
      </w:pPr>
      <w:bookmarkStart w:id="5872" w:name="_Toc427597495"/>
      <w:bookmarkStart w:id="5873" w:name="_Toc427757900"/>
      <w:bookmarkStart w:id="5874" w:name="_Toc448857126"/>
      <w:ins w:id="5875" w:author="Kate Boardman" w:date="2016-04-19T16:30:00Z">
        <w:r>
          <w:rPr>
            <w:szCs w:val="22"/>
          </w:rPr>
          <w:t>Integration of CPF files</w:t>
        </w:r>
        <w:bookmarkEnd w:id="5872"/>
        <w:bookmarkEnd w:id="5873"/>
        <w:bookmarkEnd w:id="5874"/>
      </w:ins>
    </w:p>
    <w:p w14:paraId="4ECCF3C9" w14:textId="77777777" w:rsidR="00F82394" w:rsidRPr="00080656" w:rsidRDefault="00F82394" w:rsidP="00F82394">
      <w:pPr>
        <w:pStyle w:val="Body"/>
        <w:rPr>
          <w:ins w:id="5876" w:author="Kate Boardman" w:date="2016-04-19T16:30:00Z"/>
          <w:rFonts w:asciiTheme="majorHAnsi" w:hAnsiTheme="majorHAnsi"/>
          <w:szCs w:val="22"/>
        </w:rPr>
      </w:pPr>
      <w:ins w:id="5877" w:author="Kate Boardman" w:date="2016-04-19T16:30:00Z">
        <w:r>
          <w:rPr>
            <w:rFonts w:asciiTheme="majorHAnsi" w:hAnsiTheme="majorHAnsi"/>
            <w:szCs w:val="22"/>
          </w:rPr>
          <w:t>To instantiate NoC CPFs</w:t>
        </w:r>
        <w:r w:rsidRPr="00080656">
          <w:rPr>
            <w:rFonts w:asciiTheme="majorHAnsi" w:hAnsiTheme="majorHAnsi"/>
            <w:szCs w:val="22"/>
          </w:rPr>
          <w:t xml:space="preserve"> in </w:t>
        </w:r>
        <w:r>
          <w:rPr>
            <w:rFonts w:asciiTheme="majorHAnsi" w:hAnsiTheme="majorHAnsi"/>
            <w:szCs w:val="22"/>
          </w:rPr>
          <w:t>the user</w:t>
        </w:r>
        <w:r w:rsidRPr="00080656">
          <w:rPr>
            <w:rFonts w:asciiTheme="majorHAnsi" w:hAnsiTheme="majorHAnsi"/>
            <w:szCs w:val="22"/>
          </w:rPr>
          <w:t xml:space="preserve"> environment</w:t>
        </w:r>
        <w:r>
          <w:rPr>
            <w:rFonts w:asciiTheme="majorHAnsi" w:hAnsiTheme="majorHAnsi"/>
            <w:szCs w:val="22"/>
          </w:rPr>
          <w:t>:</w:t>
        </w:r>
      </w:ins>
    </w:p>
    <w:p w14:paraId="27B13CDD" w14:textId="690E77EC" w:rsidR="00F82394" w:rsidRPr="00080656" w:rsidRDefault="00F82394" w:rsidP="00F82394">
      <w:pPr>
        <w:pStyle w:val="Body"/>
        <w:numPr>
          <w:ilvl w:val="0"/>
          <w:numId w:val="39"/>
        </w:numPr>
        <w:rPr>
          <w:ins w:id="5878" w:author="Kate Boardman" w:date="2016-04-19T16:30:00Z"/>
          <w:rFonts w:asciiTheme="majorHAnsi" w:hAnsiTheme="majorHAnsi"/>
          <w:szCs w:val="22"/>
        </w:rPr>
      </w:pPr>
      <w:ins w:id="5879" w:author="Kate Boardman" w:date="2016-04-19T16:30:00Z">
        <w:r w:rsidRPr="00080656">
          <w:rPr>
            <w:rFonts w:asciiTheme="majorHAnsi" w:hAnsiTheme="majorHAnsi"/>
            <w:szCs w:val="22"/>
          </w:rPr>
          <w:t>Set the e</w:t>
        </w:r>
        <w:r>
          <w:rPr>
            <w:rFonts w:asciiTheme="majorHAnsi" w:hAnsiTheme="majorHAnsi"/>
            <w:szCs w:val="22"/>
          </w:rPr>
          <w:t xml:space="preserve">nvironment variable </w:t>
        </w:r>
      </w:ins>
      <w:ins w:id="5880" w:author="Kate Boardman" w:date="2016-04-19T19:07:00Z">
        <w:r w:rsidR="00474FDF">
          <w:rPr>
            <w:rFonts w:asciiTheme="majorHAnsi" w:hAnsiTheme="majorHAnsi"/>
            <w:szCs w:val="22"/>
          </w:rPr>
          <w:t>$</w:t>
        </w:r>
      </w:ins>
      <w:ins w:id="5881" w:author="Kate Boardman" w:date="2016-04-19T16:30:00Z">
        <w:r w:rsidRPr="00474FDF">
          <w:rPr>
            <w:rStyle w:val="FilesandDirectories"/>
            <w:rPrChange w:id="5882" w:author="Kate Boardman" w:date="2016-04-19T19:05:00Z">
              <w:rPr>
                <w:rFonts w:asciiTheme="majorHAnsi" w:hAnsiTheme="majorHAnsi"/>
                <w:szCs w:val="22"/>
              </w:rPr>
            </w:rPrChange>
          </w:rPr>
          <w:t>NS_CPF_DIR</w:t>
        </w:r>
        <w:r w:rsidRPr="00080656">
          <w:rPr>
            <w:rFonts w:asciiTheme="majorHAnsi" w:hAnsiTheme="majorHAnsi"/>
            <w:szCs w:val="22"/>
          </w:rPr>
          <w:t xml:space="preserve"> to point to the project directory that was created by NocStudio</w:t>
        </w:r>
      </w:ins>
      <w:ins w:id="5883" w:author="Kate Boardman" w:date="2016-04-19T19:05:00Z">
        <w:r w:rsidR="00474FDF">
          <w:rPr>
            <w:rFonts w:asciiTheme="majorHAnsi" w:hAnsiTheme="majorHAnsi"/>
            <w:szCs w:val="22"/>
          </w:rPr>
          <w:t>, for example:</w:t>
        </w:r>
      </w:ins>
    </w:p>
    <w:p w14:paraId="5578B1C4" w14:textId="6CF416F0" w:rsidR="00F82394" w:rsidRDefault="00474FDF" w:rsidP="00474FDF">
      <w:pPr>
        <w:pStyle w:val="Command"/>
        <w:rPr>
          <w:ins w:id="5884" w:author="Kate Boardman" w:date="2016-04-19T16:30:00Z"/>
        </w:rPr>
        <w:pPrChange w:id="5885" w:author="Kate Boardman" w:date="2016-04-19T19:05:00Z">
          <w:pPr>
            <w:pStyle w:val="Body"/>
            <w:ind w:left="720"/>
          </w:pPr>
        </w:pPrChange>
      </w:pPr>
      <w:proofErr w:type="gramStart"/>
      <w:ins w:id="5886" w:author="Kate Boardman" w:date="2016-04-19T19:06:00Z">
        <w:r>
          <w:t>setenv</w:t>
        </w:r>
        <w:proofErr w:type="gramEnd"/>
        <w:r>
          <w:t xml:space="preserve"> </w:t>
        </w:r>
      </w:ins>
      <w:ins w:id="5887" w:author="Kate Boardman" w:date="2016-04-19T16:30:00Z">
        <w:r w:rsidR="00F82394">
          <w:t>NS_CPF_DIR</w:t>
        </w:r>
        <w:r>
          <w:t xml:space="preserve"> </w:t>
        </w:r>
        <w:r w:rsidR="00F82394" w:rsidRPr="00080656">
          <w:t>/absolute/path/of/project/</w:t>
        </w:r>
        <w:r w:rsidR="00F82394">
          <w:t>cpfs/</w:t>
        </w:r>
        <w:r w:rsidR="00F82394" w:rsidRPr="00080656">
          <w:t>created/</w:t>
        </w:r>
      </w:ins>
    </w:p>
    <w:p w14:paraId="124890FC" w14:textId="462ED364" w:rsidR="00F82394" w:rsidRDefault="00F82394" w:rsidP="00F82394">
      <w:pPr>
        <w:pStyle w:val="Body"/>
        <w:numPr>
          <w:ilvl w:val="0"/>
          <w:numId w:val="39"/>
        </w:numPr>
        <w:rPr>
          <w:ins w:id="5888" w:author="Kate Boardman" w:date="2016-04-19T16:30:00Z"/>
          <w:rFonts w:asciiTheme="majorHAnsi" w:hAnsiTheme="majorHAnsi"/>
          <w:szCs w:val="22"/>
        </w:rPr>
      </w:pPr>
      <w:ins w:id="5889" w:author="Kate Boardman" w:date="2016-04-19T16:30:00Z">
        <w:r w:rsidRPr="009D01CE">
          <w:rPr>
            <w:rFonts w:asciiTheme="majorHAnsi" w:hAnsiTheme="majorHAnsi"/>
            <w:szCs w:val="22"/>
          </w:rPr>
          <w:t>Include the following line</w:t>
        </w:r>
        <w:r>
          <w:rPr>
            <w:rFonts w:asciiTheme="majorHAnsi" w:hAnsiTheme="majorHAnsi"/>
            <w:szCs w:val="22"/>
          </w:rPr>
          <w:t>s</w:t>
        </w:r>
        <w:r w:rsidRPr="009D01CE">
          <w:rPr>
            <w:rFonts w:asciiTheme="majorHAnsi" w:hAnsiTheme="majorHAnsi"/>
            <w:szCs w:val="22"/>
          </w:rPr>
          <w:t xml:space="preserve"> in the </w:t>
        </w:r>
        <w:proofErr w:type="gramStart"/>
        <w:r w:rsidRPr="00474FDF">
          <w:rPr>
            <w:rStyle w:val="FilesandDirectories"/>
            <w:rPrChange w:id="5890" w:author="Kate Boardman" w:date="2016-04-19T19:06:00Z">
              <w:rPr>
                <w:rFonts w:asciiTheme="majorHAnsi" w:hAnsiTheme="majorHAnsi"/>
                <w:szCs w:val="22"/>
              </w:rPr>
            </w:rPrChange>
          </w:rPr>
          <w:t>ns_soc_ip</w:t>
        </w:r>
        <w:r>
          <w:rPr>
            <w:rFonts w:asciiTheme="majorHAnsi" w:hAnsiTheme="majorHAnsi"/>
            <w:szCs w:val="22"/>
          </w:rPr>
          <w:t xml:space="preserve"> </w:t>
        </w:r>
        <w:r w:rsidR="00474FDF">
          <w:rPr>
            <w:rFonts w:asciiTheme="majorHAnsi" w:hAnsiTheme="majorHAnsi"/>
            <w:szCs w:val="22"/>
          </w:rPr>
          <w:t xml:space="preserve">parent hierarchy </w:t>
        </w:r>
      </w:ins>
      <w:ins w:id="5891" w:author="Kate Boardman" w:date="2016-04-19T19:06:00Z">
        <w:r w:rsidR="00474FDF">
          <w:rPr>
            <w:rFonts w:asciiTheme="majorHAnsi" w:hAnsiTheme="majorHAnsi"/>
            <w:szCs w:val="22"/>
          </w:rPr>
          <w:t>CPF</w:t>
        </w:r>
      </w:ins>
      <w:ins w:id="5892" w:author="Kate Boardman" w:date="2016-04-19T16:30:00Z">
        <w:r>
          <w:rPr>
            <w:rFonts w:asciiTheme="majorHAnsi" w:hAnsiTheme="majorHAnsi"/>
            <w:szCs w:val="22"/>
          </w:rPr>
          <w:t xml:space="preserve"> file</w:t>
        </w:r>
        <w:proofErr w:type="gramEnd"/>
        <w:r>
          <w:rPr>
            <w:rFonts w:asciiTheme="majorHAnsi" w:hAnsiTheme="majorHAnsi"/>
            <w:szCs w:val="22"/>
          </w:rPr>
          <w:t xml:space="preserve"> to instantiate</w:t>
        </w:r>
        <w:r w:rsidRPr="009D01CE">
          <w:rPr>
            <w:rFonts w:asciiTheme="majorHAnsi" w:hAnsiTheme="majorHAnsi"/>
            <w:szCs w:val="22"/>
          </w:rPr>
          <w:t xml:space="preserve"> NoC</w:t>
        </w:r>
        <w:r>
          <w:rPr>
            <w:rFonts w:asciiTheme="majorHAnsi" w:hAnsiTheme="majorHAnsi"/>
            <w:szCs w:val="22"/>
          </w:rPr>
          <w:t xml:space="preserve"> CPFs</w:t>
        </w:r>
        <w:r w:rsidRPr="009D01CE">
          <w:rPr>
            <w:rFonts w:asciiTheme="majorHAnsi" w:hAnsiTheme="majorHAnsi"/>
            <w:szCs w:val="22"/>
          </w:rPr>
          <w:t>.</w:t>
        </w:r>
        <w:r>
          <w:rPr>
            <w:rFonts w:asciiTheme="majorHAnsi" w:hAnsiTheme="majorHAnsi"/>
            <w:szCs w:val="22"/>
          </w:rPr>
          <w:t xml:space="preserve"> </w:t>
        </w:r>
        <w:r>
          <w:t>All the isolation and power switch control ports per power domain referred to are virtual and need to be mapped to real controls as described below:</w:t>
        </w:r>
      </w:ins>
    </w:p>
    <w:p w14:paraId="04EED2CA" w14:textId="77777777" w:rsidR="00F82394" w:rsidRDefault="00F82394" w:rsidP="00474FDF">
      <w:pPr>
        <w:pStyle w:val="Command"/>
        <w:rPr>
          <w:ins w:id="5893" w:author="Kate Boardman" w:date="2016-04-19T16:30:00Z"/>
        </w:rPr>
        <w:pPrChange w:id="5894" w:author="Kate Boardman" w:date="2016-04-19T19:07:00Z">
          <w:pPr>
            <w:pStyle w:val="Body"/>
            <w:ind w:left="720"/>
          </w:pPr>
        </w:pPrChange>
      </w:pPr>
      <w:ins w:id="5895" w:author="Kate Boardman" w:date="2016-04-19T16:30:00Z">
        <w:r>
          <w:lastRenderedPageBreak/>
          <w:t>set_instance ns_soc_ip0</w:t>
        </w:r>
        <w:r w:rsidRPr="009932F2">
          <w:t xml:space="preserve"> -port_mapping {</w:t>
        </w:r>
      </w:ins>
    </w:p>
    <w:p w14:paraId="59194E8C" w14:textId="77777777" w:rsidR="00F82394" w:rsidRDefault="00F82394" w:rsidP="00474FDF">
      <w:pPr>
        <w:pStyle w:val="Command"/>
        <w:rPr>
          <w:ins w:id="5896" w:author="Kate Boardman" w:date="2016-04-19T16:30:00Z"/>
        </w:rPr>
        <w:pPrChange w:id="5897" w:author="Kate Boardman" w:date="2016-04-19T19:07:00Z">
          <w:pPr>
            <w:pStyle w:val="Body"/>
            <w:ind w:left="720"/>
          </w:pPr>
        </w:pPrChange>
      </w:pPr>
      <w:ins w:id="5898" w:author="Kate Boardman" w:date="2016-04-19T16:30:00Z">
        <w:r>
          <w:tab/>
        </w:r>
        <w:r w:rsidRPr="009932F2">
          <w:t>{</w:t>
        </w:r>
        <w:r>
          <w:t>&lt;</w:t>
        </w:r>
        <w:proofErr w:type="gramStart"/>
        <w:r>
          <w:t>virtual</w:t>
        </w:r>
        <w:proofErr w:type="gramEnd"/>
        <w:r>
          <w:t xml:space="preserve"> port mapping of power domain (0) isolation control&gt;}</w:t>
        </w:r>
      </w:ins>
    </w:p>
    <w:p w14:paraId="3AE72F6B" w14:textId="77777777" w:rsidR="00F82394" w:rsidRDefault="00F82394" w:rsidP="00474FDF">
      <w:pPr>
        <w:pStyle w:val="Command"/>
        <w:rPr>
          <w:ins w:id="5899" w:author="Kate Boardman" w:date="2016-04-19T16:30:00Z"/>
        </w:rPr>
        <w:pPrChange w:id="5900" w:author="Kate Boardman" w:date="2016-04-19T19:07:00Z">
          <w:pPr>
            <w:pStyle w:val="Body"/>
            <w:ind w:left="720"/>
          </w:pPr>
        </w:pPrChange>
      </w:pPr>
      <w:ins w:id="5901" w:author="Kate Boardman" w:date="2016-04-19T16:30:00Z">
        <w:r>
          <w:tab/>
        </w:r>
        <w:r w:rsidRPr="009932F2">
          <w:t>{</w:t>
        </w:r>
        <w:r>
          <w:t>&lt;</w:t>
        </w:r>
        <w:r w:rsidRPr="009932F2">
          <w:t xml:space="preserve"> </w:t>
        </w:r>
        <w:proofErr w:type="gramStart"/>
        <w:r>
          <w:t>virtual</w:t>
        </w:r>
        <w:proofErr w:type="gramEnd"/>
        <w:r>
          <w:t xml:space="preserve"> port mapping of power domain (1) isolation control &gt;}</w:t>
        </w:r>
      </w:ins>
    </w:p>
    <w:p w14:paraId="5212FE8D" w14:textId="77777777" w:rsidR="00F82394" w:rsidRDefault="00F82394" w:rsidP="00474FDF">
      <w:pPr>
        <w:pStyle w:val="Command"/>
        <w:rPr>
          <w:ins w:id="5902" w:author="Kate Boardman" w:date="2016-04-19T16:30:00Z"/>
        </w:rPr>
        <w:pPrChange w:id="5903" w:author="Kate Boardman" w:date="2016-04-19T19:07:00Z">
          <w:pPr>
            <w:pStyle w:val="Body"/>
            <w:ind w:left="720"/>
          </w:pPr>
        </w:pPrChange>
      </w:pPr>
      <w:ins w:id="5904" w:author="Kate Boardman" w:date="2016-04-19T16:30:00Z">
        <w:r>
          <w:tab/>
        </w:r>
        <w:r w:rsidRPr="009932F2">
          <w:t>{</w:t>
        </w:r>
        <w:r>
          <w:t>&lt;</w:t>
        </w:r>
        <w:r w:rsidRPr="009932F2">
          <w:t xml:space="preserve"> </w:t>
        </w:r>
        <w:proofErr w:type="gramStart"/>
        <w:r>
          <w:t>virtual</w:t>
        </w:r>
        <w:proofErr w:type="gramEnd"/>
        <w:r>
          <w:t xml:space="preserve"> port mapping of power domain (n) isolation control &gt;}</w:t>
        </w:r>
      </w:ins>
    </w:p>
    <w:p w14:paraId="3DBC4987" w14:textId="77777777" w:rsidR="00F82394" w:rsidRDefault="00F82394" w:rsidP="00474FDF">
      <w:pPr>
        <w:pStyle w:val="Command"/>
        <w:rPr>
          <w:ins w:id="5905" w:author="Kate Boardman" w:date="2016-04-19T16:30:00Z"/>
        </w:rPr>
        <w:pPrChange w:id="5906" w:author="Kate Boardman" w:date="2016-04-19T19:07:00Z">
          <w:pPr>
            <w:pStyle w:val="Body"/>
            <w:ind w:left="720"/>
          </w:pPr>
        </w:pPrChange>
      </w:pPr>
    </w:p>
    <w:p w14:paraId="7B5DA5DE" w14:textId="77777777" w:rsidR="00F82394" w:rsidRDefault="00F82394" w:rsidP="00474FDF">
      <w:pPr>
        <w:pStyle w:val="Command"/>
        <w:rPr>
          <w:ins w:id="5907" w:author="Kate Boardman" w:date="2016-04-19T16:30:00Z"/>
        </w:rPr>
        <w:pPrChange w:id="5908" w:author="Kate Boardman" w:date="2016-04-19T19:07:00Z">
          <w:pPr>
            <w:pStyle w:val="Body"/>
            <w:ind w:left="720"/>
          </w:pPr>
        </w:pPrChange>
      </w:pPr>
      <w:ins w:id="5909" w:author="Kate Boardman" w:date="2016-04-19T16:30:00Z">
        <w:r>
          <w:tab/>
        </w:r>
        <w:r w:rsidRPr="009932F2">
          <w:t>{</w:t>
        </w:r>
        <w:r>
          <w:t>&lt;</w:t>
        </w:r>
        <w:proofErr w:type="gramStart"/>
        <w:r>
          <w:t>virtual</w:t>
        </w:r>
        <w:proofErr w:type="gramEnd"/>
        <w:r>
          <w:t xml:space="preserve"> port mapping of power domain (0) switch control&gt;}</w:t>
        </w:r>
      </w:ins>
    </w:p>
    <w:p w14:paraId="52B13015" w14:textId="77777777" w:rsidR="00F82394" w:rsidRDefault="00F82394" w:rsidP="00474FDF">
      <w:pPr>
        <w:pStyle w:val="Command"/>
        <w:rPr>
          <w:ins w:id="5910" w:author="Kate Boardman" w:date="2016-04-19T16:30:00Z"/>
        </w:rPr>
        <w:pPrChange w:id="5911" w:author="Kate Boardman" w:date="2016-04-19T19:07:00Z">
          <w:pPr>
            <w:pStyle w:val="Body"/>
            <w:ind w:left="720"/>
          </w:pPr>
        </w:pPrChange>
      </w:pPr>
      <w:ins w:id="5912" w:author="Kate Boardman" w:date="2016-04-19T16:30:00Z">
        <w:r>
          <w:tab/>
        </w:r>
        <w:r w:rsidRPr="009932F2">
          <w:t>{</w:t>
        </w:r>
        <w:r>
          <w:t>&lt;</w:t>
        </w:r>
        <w:proofErr w:type="gramStart"/>
        <w:r>
          <w:t>virtual</w:t>
        </w:r>
        <w:proofErr w:type="gramEnd"/>
        <w:r>
          <w:t xml:space="preserve"> port mapping of power domain (1) switch control &gt;}</w:t>
        </w:r>
      </w:ins>
    </w:p>
    <w:p w14:paraId="728E67F9" w14:textId="77777777" w:rsidR="00F82394" w:rsidRDefault="00F82394" w:rsidP="00474FDF">
      <w:pPr>
        <w:pStyle w:val="Command"/>
        <w:rPr>
          <w:ins w:id="5913" w:author="Kate Boardman" w:date="2016-04-19T16:30:00Z"/>
        </w:rPr>
        <w:pPrChange w:id="5914" w:author="Kate Boardman" w:date="2016-04-19T19:07:00Z">
          <w:pPr>
            <w:pStyle w:val="Body"/>
          </w:pPr>
        </w:pPrChange>
      </w:pPr>
      <w:ins w:id="5915" w:author="Kate Boardman" w:date="2016-04-19T16:30:00Z">
        <w:r>
          <w:tab/>
        </w:r>
        <w:r w:rsidRPr="009932F2">
          <w:t>{</w:t>
        </w:r>
        <w:r>
          <w:t>&lt;</w:t>
        </w:r>
        <w:proofErr w:type="gramStart"/>
        <w:r>
          <w:t>virtual</w:t>
        </w:r>
        <w:proofErr w:type="gramEnd"/>
        <w:r>
          <w:t xml:space="preserve"> port mapping of power domain (n) switch control &gt;}</w:t>
        </w:r>
      </w:ins>
    </w:p>
    <w:p w14:paraId="5C37AD32" w14:textId="77777777" w:rsidR="00F82394" w:rsidRDefault="00F82394" w:rsidP="00474FDF">
      <w:pPr>
        <w:pStyle w:val="Command"/>
        <w:rPr>
          <w:ins w:id="5916" w:author="Kate Boardman" w:date="2016-04-19T16:30:00Z"/>
        </w:rPr>
        <w:pPrChange w:id="5917" w:author="Kate Boardman" w:date="2016-04-19T19:07:00Z">
          <w:pPr>
            <w:pStyle w:val="Body"/>
            <w:ind w:left="720"/>
          </w:pPr>
        </w:pPrChange>
      </w:pPr>
      <w:ins w:id="5918" w:author="Kate Boardman" w:date="2016-04-19T16:30:00Z">
        <w:r w:rsidRPr="009932F2">
          <w:t xml:space="preserve">} </w:t>
        </w:r>
      </w:ins>
    </w:p>
    <w:p w14:paraId="5EFC4D2D" w14:textId="77777777" w:rsidR="00F82394" w:rsidRDefault="00F82394" w:rsidP="00474FDF">
      <w:pPr>
        <w:pStyle w:val="Command"/>
        <w:rPr>
          <w:ins w:id="5919" w:author="Kate Boardman" w:date="2016-04-19T16:30:00Z"/>
        </w:rPr>
        <w:pPrChange w:id="5920" w:author="Kate Boardman" w:date="2016-04-19T19:07:00Z">
          <w:pPr>
            <w:pStyle w:val="Body"/>
            <w:ind w:left="720"/>
          </w:pPr>
        </w:pPrChange>
      </w:pPr>
      <w:proofErr w:type="gramStart"/>
      <w:ins w:id="5921" w:author="Kate Boardman" w:date="2016-04-19T16:30:00Z">
        <w:r w:rsidRPr="009932F2">
          <w:t>source</w:t>
        </w:r>
        <w:proofErr w:type="gramEnd"/>
        <w:r w:rsidRPr="009932F2">
          <w:t xml:space="preserve"> $::env(</w:t>
        </w:r>
        <w:r>
          <w:t>NS_</w:t>
        </w:r>
        <w:r w:rsidRPr="009932F2">
          <w:t>CPF_DIR)/ns_soc_ip.cpf</w:t>
        </w:r>
      </w:ins>
    </w:p>
    <w:p w14:paraId="10299469" w14:textId="2D1A67D7" w:rsidR="00F82394" w:rsidRDefault="00F82394" w:rsidP="00F82394">
      <w:pPr>
        <w:pStyle w:val="Body"/>
        <w:rPr>
          <w:ins w:id="5922" w:author="Kate Boardman" w:date="2016-04-19T16:30:00Z"/>
          <w:rFonts w:asciiTheme="majorHAnsi" w:hAnsiTheme="majorHAnsi"/>
          <w:szCs w:val="22"/>
        </w:rPr>
      </w:pPr>
      <w:ins w:id="5923" w:author="Kate Boardman" w:date="2016-04-19T16:30:00Z">
        <w:r>
          <w:rPr>
            <w:rFonts w:asciiTheme="majorHAnsi" w:hAnsiTheme="majorHAnsi"/>
            <w:szCs w:val="22"/>
          </w:rPr>
          <w:t xml:space="preserve">             The top-level design</w:t>
        </w:r>
        <w:r w:rsidRPr="00080656">
          <w:rPr>
            <w:rFonts w:asciiTheme="majorHAnsi" w:hAnsiTheme="majorHAnsi"/>
            <w:szCs w:val="22"/>
          </w:rPr>
          <w:t xml:space="preserve"> is </w:t>
        </w:r>
        <w:r w:rsidRPr="00474FDF">
          <w:rPr>
            <w:rStyle w:val="FilesandDirectories"/>
            <w:rPrChange w:id="5924" w:author="Kate Boardman" w:date="2016-04-19T19:07:00Z">
              <w:rPr>
                <w:rFonts w:asciiTheme="majorHAnsi" w:hAnsiTheme="majorHAnsi"/>
                <w:szCs w:val="22"/>
              </w:rPr>
            </w:rPrChange>
          </w:rPr>
          <w:t>ns_soc_ip</w:t>
        </w:r>
        <w:r>
          <w:rPr>
            <w:rFonts w:asciiTheme="majorHAnsi" w:hAnsiTheme="majorHAnsi"/>
            <w:szCs w:val="22"/>
          </w:rPr>
          <w:t xml:space="preserve">, specified in </w:t>
        </w:r>
        <w:r w:rsidRPr="00474FDF">
          <w:rPr>
            <w:rStyle w:val="FilesandDirectories"/>
            <w:rPrChange w:id="5925" w:author="Kate Boardman" w:date="2016-04-19T19:07:00Z">
              <w:rPr>
                <w:rFonts w:asciiTheme="majorHAnsi" w:hAnsiTheme="majorHAnsi"/>
                <w:szCs w:val="22"/>
              </w:rPr>
            </w:rPrChange>
          </w:rPr>
          <w:t>ns_soc_ip.cpf</w:t>
        </w:r>
        <w:r w:rsidRPr="00080656">
          <w:rPr>
            <w:rFonts w:asciiTheme="majorHAnsi" w:hAnsiTheme="majorHAnsi"/>
            <w:szCs w:val="22"/>
          </w:rPr>
          <w:t>.</w:t>
        </w:r>
        <w:bookmarkStart w:id="5926" w:name="_Toc427692110"/>
        <w:bookmarkStart w:id="5927" w:name="_Toc427692561"/>
        <w:bookmarkStart w:id="5928" w:name="_Toc427692111"/>
        <w:bookmarkStart w:id="5929" w:name="_Toc427692562"/>
        <w:bookmarkStart w:id="5930" w:name="_Toc427692112"/>
        <w:bookmarkStart w:id="5931" w:name="_Toc427692563"/>
        <w:bookmarkStart w:id="5932" w:name="_Toc427692113"/>
        <w:bookmarkStart w:id="5933" w:name="_Toc427692564"/>
        <w:bookmarkStart w:id="5934" w:name="_Toc427692114"/>
        <w:bookmarkStart w:id="5935" w:name="_Toc427692565"/>
        <w:bookmarkStart w:id="5936" w:name="_Toc427692115"/>
        <w:bookmarkStart w:id="5937" w:name="_Toc427692566"/>
        <w:bookmarkStart w:id="5938" w:name="_Toc427692116"/>
        <w:bookmarkStart w:id="5939" w:name="_Toc427692567"/>
        <w:bookmarkStart w:id="5940" w:name="_Toc427692117"/>
        <w:bookmarkStart w:id="5941" w:name="_Toc427692568"/>
        <w:bookmarkStart w:id="5942" w:name="_Toc427692118"/>
        <w:bookmarkStart w:id="5943" w:name="_Toc427692569"/>
        <w:bookmarkStart w:id="5944" w:name="_Toc427692119"/>
        <w:bookmarkStart w:id="5945" w:name="_Toc427692570"/>
        <w:bookmarkStart w:id="5946" w:name="_Toc427692120"/>
        <w:bookmarkStart w:id="5947" w:name="_Toc427692571"/>
        <w:bookmarkStart w:id="5948" w:name="_Toc427692121"/>
        <w:bookmarkStart w:id="5949" w:name="_Toc427692572"/>
        <w:bookmarkStart w:id="5950" w:name="_Toc427692122"/>
        <w:bookmarkStart w:id="5951" w:name="_Toc427692573"/>
        <w:bookmarkStart w:id="5952" w:name="_Toc427692123"/>
        <w:bookmarkStart w:id="5953" w:name="_Toc427692574"/>
        <w:bookmarkStart w:id="5954" w:name="_Toc427692124"/>
        <w:bookmarkStart w:id="5955" w:name="_Toc427692575"/>
        <w:bookmarkStart w:id="5956" w:name="_Toc427692125"/>
        <w:bookmarkStart w:id="5957" w:name="_Toc427692576"/>
        <w:bookmarkStart w:id="5958" w:name="_Toc427692127"/>
        <w:bookmarkStart w:id="5959" w:name="_Toc427692578"/>
        <w:bookmarkStart w:id="5960" w:name="_Toc427692128"/>
        <w:bookmarkStart w:id="5961" w:name="_Toc427692579"/>
        <w:bookmarkStart w:id="5962" w:name="_Toc427692129"/>
        <w:bookmarkStart w:id="5963" w:name="_Toc427692580"/>
        <w:bookmarkStart w:id="5964" w:name="_Toc427692130"/>
        <w:bookmarkStart w:id="5965" w:name="_Toc427692581"/>
        <w:bookmarkStart w:id="5966" w:name="_Toc427692131"/>
        <w:bookmarkStart w:id="5967" w:name="_Toc427692582"/>
        <w:bookmarkStart w:id="5968" w:name="_Toc427692133"/>
        <w:bookmarkStart w:id="5969" w:name="_Toc427692584"/>
        <w:bookmarkStart w:id="5970" w:name="_Toc427692134"/>
        <w:bookmarkStart w:id="5971" w:name="_Toc427692585"/>
        <w:bookmarkStart w:id="5972" w:name="_Toc427692135"/>
        <w:bookmarkStart w:id="5973" w:name="_Toc427692586"/>
        <w:bookmarkStart w:id="5974" w:name="_Toc427692136"/>
        <w:bookmarkStart w:id="5975" w:name="_Toc427692587"/>
        <w:bookmarkStart w:id="5976" w:name="_Toc427692137"/>
        <w:bookmarkStart w:id="5977" w:name="_Toc427692588"/>
        <w:bookmarkStart w:id="5978" w:name="_Toc427692138"/>
        <w:bookmarkStart w:id="5979" w:name="_Toc427692589"/>
        <w:bookmarkStart w:id="5980" w:name="_Toc427692139"/>
        <w:bookmarkStart w:id="5981" w:name="_Toc427692590"/>
        <w:bookmarkStart w:id="5982" w:name="_Toc427692140"/>
        <w:bookmarkStart w:id="5983" w:name="_Toc427692591"/>
        <w:bookmarkStart w:id="5984" w:name="_Toc427692141"/>
        <w:bookmarkStart w:id="5985" w:name="_Toc427692592"/>
        <w:bookmarkStart w:id="5986" w:name="_Toc427692142"/>
        <w:bookmarkStart w:id="5987" w:name="_Toc427692593"/>
        <w:bookmarkStart w:id="5988" w:name="_Toc427692143"/>
        <w:bookmarkStart w:id="5989" w:name="_Toc427692594"/>
        <w:bookmarkStart w:id="5990" w:name="_Toc427692144"/>
        <w:bookmarkStart w:id="5991" w:name="_Toc427692595"/>
        <w:bookmarkStart w:id="5992" w:name="_Toc427692146"/>
        <w:bookmarkStart w:id="5993" w:name="_Toc427692597"/>
        <w:bookmarkStart w:id="5994" w:name="_Toc427692147"/>
        <w:bookmarkStart w:id="5995" w:name="_Toc427692598"/>
        <w:bookmarkStart w:id="5996" w:name="_Toc427692148"/>
        <w:bookmarkStart w:id="5997" w:name="_Toc427692599"/>
        <w:bookmarkStart w:id="5998" w:name="_Toc427692149"/>
        <w:bookmarkStart w:id="5999" w:name="_Toc427692600"/>
        <w:bookmarkStart w:id="6000" w:name="_Toc427692150"/>
        <w:bookmarkStart w:id="6001" w:name="_Toc427692601"/>
        <w:bookmarkStart w:id="6002" w:name="_Toc427692151"/>
        <w:bookmarkStart w:id="6003" w:name="_Toc427692602"/>
        <w:bookmarkStart w:id="6004" w:name="_Toc427692153"/>
        <w:bookmarkStart w:id="6005" w:name="_Toc427692604"/>
        <w:bookmarkStart w:id="6006" w:name="_Toc427692154"/>
        <w:bookmarkStart w:id="6007" w:name="_Toc427692605"/>
        <w:bookmarkStart w:id="6008" w:name="_Toc427692155"/>
        <w:bookmarkStart w:id="6009" w:name="_Toc427692606"/>
        <w:bookmarkStart w:id="6010" w:name="_Toc427692156"/>
        <w:bookmarkStart w:id="6011" w:name="_Toc427692607"/>
        <w:bookmarkStart w:id="6012" w:name="_Toc427692157"/>
        <w:bookmarkStart w:id="6013" w:name="_Toc427692608"/>
        <w:bookmarkStart w:id="6014" w:name="_Toc427692158"/>
        <w:bookmarkStart w:id="6015" w:name="_Toc427692609"/>
        <w:bookmarkStart w:id="6016" w:name="_Toc427692159"/>
        <w:bookmarkStart w:id="6017" w:name="_Toc427692610"/>
        <w:bookmarkStart w:id="6018" w:name="_Toc427692160"/>
        <w:bookmarkStart w:id="6019" w:name="_Toc427692611"/>
        <w:bookmarkStart w:id="6020" w:name="_Toc427692161"/>
        <w:bookmarkStart w:id="6021" w:name="_Toc427692612"/>
        <w:bookmarkStart w:id="6022" w:name="_Toc427692162"/>
        <w:bookmarkStart w:id="6023" w:name="_Toc427692613"/>
        <w:bookmarkStart w:id="6024" w:name="_Toc427692163"/>
        <w:bookmarkStart w:id="6025" w:name="_Toc427692614"/>
        <w:bookmarkStart w:id="6026" w:name="_Toc427692164"/>
        <w:bookmarkStart w:id="6027" w:name="_Toc427692615"/>
        <w:bookmarkStart w:id="6028" w:name="_Toc427692165"/>
        <w:bookmarkStart w:id="6029" w:name="_Toc427692616"/>
        <w:bookmarkStart w:id="6030" w:name="_Toc427692166"/>
        <w:bookmarkStart w:id="6031" w:name="_Toc427692617"/>
        <w:bookmarkStart w:id="6032" w:name="_Toc427692167"/>
        <w:bookmarkStart w:id="6033" w:name="_Toc427692618"/>
        <w:bookmarkStart w:id="6034" w:name="_Toc427692168"/>
        <w:bookmarkStart w:id="6035" w:name="_Toc427692619"/>
        <w:bookmarkStart w:id="6036" w:name="_Toc427692169"/>
        <w:bookmarkStart w:id="6037" w:name="_Toc427692620"/>
        <w:bookmarkStart w:id="6038" w:name="_Toc427692170"/>
        <w:bookmarkStart w:id="6039" w:name="_Toc427692621"/>
        <w:bookmarkStart w:id="6040" w:name="_Toc427692171"/>
        <w:bookmarkStart w:id="6041" w:name="_Toc427692622"/>
        <w:bookmarkStart w:id="6042" w:name="_Toc427692172"/>
        <w:bookmarkStart w:id="6043" w:name="_Toc427692623"/>
        <w:bookmarkStart w:id="6044" w:name="_Toc427692173"/>
        <w:bookmarkStart w:id="6045" w:name="_Toc427692624"/>
        <w:bookmarkStart w:id="6046" w:name="_Toc427692174"/>
        <w:bookmarkStart w:id="6047" w:name="_Toc427692625"/>
        <w:bookmarkStart w:id="6048" w:name="_Toc427692175"/>
        <w:bookmarkStart w:id="6049" w:name="_Toc427692626"/>
        <w:bookmarkStart w:id="6050" w:name="_Toc427692176"/>
        <w:bookmarkStart w:id="6051" w:name="_Toc427692627"/>
        <w:bookmarkStart w:id="6052" w:name="_Toc427692177"/>
        <w:bookmarkStart w:id="6053" w:name="_Toc427692628"/>
        <w:bookmarkStart w:id="6054" w:name="_Toc427692178"/>
        <w:bookmarkStart w:id="6055" w:name="_Toc427692629"/>
        <w:bookmarkStart w:id="6056" w:name="_Toc427692179"/>
        <w:bookmarkStart w:id="6057" w:name="_Toc427692630"/>
        <w:bookmarkStart w:id="6058" w:name="_Toc427692180"/>
        <w:bookmarkStart w:id="6059" w:name="_Toc427692631"/>
        <w:bookmarkStart w:id="6060" w:name="_Toc427692182"/>
        <w:bookmarkStart w:id="6061" w:name="_Toc427692633"/>
        <w:bookmarkStart w:id="6062" w:name="_Toc427692183"/>
        <w:bookmarkStart w:id="6063" w:name="_Toc427692634"/>
        <w:bookmarkStart w:id="6064" w:name="_Toc427692185"/>
        <w:bookmarkStart w:id="6065" w:name="_Toc427692636"/>
        <w:bookmarkStart w:id="6066" w:name="_Toc427692186"/>
        <w:bookmarkStart w:id="6067" w:name="_Toc427692637"/>
        <w:bookmarkStart w:id="6068" w:name="_Toc427692187"/>
        <w:bookmarkStart w:id="6069" w:name="_Toc427692638"/>
        <w:bookmarkStart w:id="6070" w:name="_Toc427692188"/>
        <w:bookmarkStart w:id="6071" w:name="_Toc427692639"/>
        <w:bookmarkStart w:id="6072" w:name="_Toc427692189"/>
        <w:bookmarkStart w:id="6073" w:name="_Toc427692640"/>
        <w:bookmarkStart w:id="6074" w:name="_Toc427692190"/>
        <w:bookmarkStart w:id="6075" w:name="_Toc427692641"/>
        <w:bookmarkStart w:id="6076" w:name="_Toc427692191"/>
        <w:bookmarkStart w:id="6077" w:name="_Toc427692642"/>
        <w:bookmarkStart w:id="6078" w:name="_Toc427692192"/>
        <w:bookmarkStart w:id="6079" w:name="_Toc427692643"/>
        <w:bookmarkStart w:id="6080" w:name="_Toc427692193"/>
        <w:bookmarkStart w:id="6081" w:name="_Toc427692644"/>
        <w:bookmarkStart w:id="6082" w:name="_Toc427692194"/>
        <w:bookmarkStart w:id="6083" w:name="_Toc427692645"/>
        <w:bookmarkStart w:id="6084" w:name="_Toc427692195"/>
        <w:bookmarkStart w:id="6085" w:name="_Toc427692646"/>
        <w:bookmarkStart w:id="6086" w:name="_Toc427692196"/>
        <w:bookmarkStart w:id="6087" w:name="_Toc427692647"/>
        <w:bookmarkStart w:id="6088" w:name="_Toc427692197"/>
        <w:bookmarkStart w:id="6089" w:name="_Toc427692648"/>
        <w:bookmarkStart w:id="6090" w:name="_Toc427692198"/>
        <w:bookmarkStart w:id="6091" w:name="_Toc427692649"/>
        <w:bookmarkStart w:id="6092" w:name="_Toc427692199"/>
        <w:bookmarkStart w:id="6093" w:name="_Toc427692650"/>
        <w:bookmarkStart w:id="6094" w:name="_Toc427692200"/>
        <w:bookmarkStart w:id="6095" w:name="_Toc427692651"/>
        <w:bookmarkStart w:id="6096" w:name="_Toc427692201"/>
        <w:bookmarkStart w:id="6097" w:name="_Toc427692652"/>
        <w:bookmarkStart w:id="6098" w:name="_Toc427692202"/>
        <w:bookmarkStart w:id="6099" w:name="_Toc427692653"/>
        <w:bookmarkStart w:id="6100" w:name="_Toc427692203"/>
        <w:bookmarkStart w:id="6101" w:name="_Toc427692654"/>
        <w:bookmarkStart w:id="6102" w:name="_Toc427692204"/>
        <w:bookmarkStart w:id="6103" w:name="_Toc427692655"/>
        <w:bookmarkStart w:id="6104" w:name="_Toc427692205"/>
        <w:bookmarkStart w:id="6105" w:name="_Toc427692656"/>
        <w:bookmarkStart w:id="6106" w:name="_Toc427692206"/>
        <w:bookmarkStart w:id="6107" w:name="_Toc427692657"/>
        <w:bookmarkStart w:id="6108" w:name="_Toc427692207"/>
        <w:bookmarkStart w:id="6109" w:name="_Toc427692658"/>
        <w:bookmarkStart w:id="6110" w:name="_Toc427692208"/>
        <w:bookmarkStart w:id="6111" w:name="_Toc427692659"/>
        <w:bookmarkStart w:id="6112" w:name="_Toc427692209"/>
        <w:bookmarkStart w:id="6113" w:name="_Toc427692660"/>
        <w:bookmarkStart w:id="6114" w:name="_Toc427692210"/>
        <w:bookmarkStart w:id="6115" w:name="_Toc427692661"/>
        <w:bookmarkStart w:id="6116" w:name="_Toc427692212"/>
        <w:bookmarkStart w:id="6117" w:name="_Toc427692663"/>
        <w:bookmarkStart w:id="6118" w:name="_Toc427692213"/>
        <w:bookmarkStart w:id="6119" w:name="_Toc427692664"/>
        <w:bookmarkStart w:id="6120" w:name="_Toc427692215"/>
        <w:bookmarkStart w:id="6121" w:name="_Toc427692666"/>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ins>
    </w:p>
    <w:p w14:paraId="262F4A8D" w14:textId="77777777" w:rsidR="00F82394" w:rsidRPr="00BB2FA9" w:rsidRDefault="00F82394" w:rsidP="00F82394">
      <w:pPr>
        <w:pStyle w:val="Heading3"/>
        <w:rPr>
          <w:ins w:id="6122" w:author="Kate Boardman" w:date="2016-04-19T16:30:00Z"/>
        </w:rPr>
      </w:pPr>
      <w:bookmarkStart w:id="6123" w:name="_Toc427757901"/>
      <w:bookmarkStart w:id="6124" w:name="_Toc448857127"/>
      <w:ins w:id="6125" w:author="Kate Boardman" w:date="2016-04-19T16:30:00Z">
        <w:r>
          <w:t>Hierarchical CPF</w:t>
        </w:r>
        <w:r w:rsidRPr="00BB2FA9">
          <w:t xml:space="preserve"> generation</w:t>
        </w:r>
        <w:bookmarkEnd w:id="6123"/>
        <w:bookmarkEnd w:id="6124"/>
      </w:ins>
    </w:p>
    <w:p w14:paraId="5412F51C" w14:textId="01CA16FF" w:rsidR="00DA0F9E" w:rsidRPr="00DA0F9E" w:rsidRDefault="00F82394" w:rsidP="00DA0F9E">
      <w:pPr>
        <w:pStyle w:val="Body"/>
        <w:rPr>
          <w:ins w:id="6126" w:author="Kate Boardman" w:date="2016-04-19T16:30:00Z"/>
          <w:rFonts w:asciiTheme="majorHAnsi" w:hAnsiTheme="majorHAnsi"/>
          <w:szCs w:val="22"/>
          <w:rPrChange w:id="6127" w:author="Kate Boardman" w:date="2016-04-19T16:34:00Z">
            <w:rPr>
              <w:ins w:id="6128" w:author="Kate Boardman" w:date="2016-04-19T16:30:00Z"/>
            </w:rPr>
          </w:rPrChange>
        </w:rPr>
        <w:pPrChange w:id="6129" w:author="Kate Boardman" w:date="2016-04-19T16:34:00Z">
          <w:pPr/>
        </w:pPrChange>
      </w:pPr>
      <w:bookmarkStart w:id="6130" w:name="_Toc427692216"/>
      <w:bookmarkStart w:id="6131" w:name="_Toc427692667"/>
      <w:bookmarkStart w:id="6132" w:name="_Toc427692217"/>
      <w:bookmarkStart w:id="6133" w:name="_Toc427692668"/>
      <w:bookmarkStart w:id="6134" w:name="_Toc427692218"/>
      <w:bookmarkStart w:id="6135" w:name="_Toc427692669"/>
      <w:bookmarkStart w:id="6136" w:name="_Toc427692219"/>
      <w:bookmarkStart w:id="6137" w:name="_Toc427692670"/>
      <w:bookmarkStart w:id="6138" w:name="_Toc427692220"/>
      <w:bookmarkStart w:id="6139" w:name="_Toc427692671"/>
      <w:bookmarkStart w:id="6140" w:name="_Toc427692221"/>
      <w:bookmarkStart w:id="6141" w:name="_Toc427692672"/>
      <w:bookmarkStart w:id="6142" w:name="_Toc427692222"/>
      <w:bookmarkStart w:id="6143" w:name="_Toc427692673"/>
      <w:bookmarkStart w:id="6144" w:name="_Toc427692223"/>
      <w:bookmarkStart w:id="6145" w:name="_Toc427692674"/>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ins w:id="6146" w:author="Kate Boardman" w:date="2016-04-19T16:30:00Z">
        <w:r w:rsidRPr="00080656">
          <w:rPr>
            <w:rFonts w:asciiTheme="majorHAnsi" w:hAnsiTheme="majorHAnsi"/>
            <w:szCs w:val="22"/>
          </w:rPr>
          <w:t>By de</w:t>
        </w:r>
        <w:r w:rsidR="00474FDF">
          <w:rPr>
            <w:rFonts w:asciiTheme="majorHAnsi" w:hAnsiTheme="majorHAnsi"/>
            <w:szCs w:val="22"/>
          </w:rPr>
          <w:t>fault,</w:t>
        </w:r>
      </w:ins>
      <w:ins w:id="6147" w:author="Kate Boardman" w:date="2016-04-19T19:09:00Z">
        <w:r w:rsidR="00474FDF">
          <w:rPr>
            <w:rFonts w:asciiTheme="majorHAnsi" w:hAnsiTheme="majorHAnsi"/>
            <w:szCs w:val="22"/>
          </w:rPr>
          <w:t xml:space="preserve"> </w:t>
        </w:r>
      </w:ins>
      <w:ins w:id="6148" w:author="Kate Boardman" w:date="2016-04-19T16:30:00Z">
        <w:r>
          <w:rPr>
            <w:rFonts w:asciiTheme="majorHAnsi" w:hAnsiTheme="majorHAnsi"/>
            <w:szCs w:val="22"/>
          </w:rPr>
          <w:t>NocStudio creates cpf</w:t>
        </w:r>
        <w:r w:rsidRPr="00080656">
          <w:rPr>
            <w:rFonts w:asciiTheme="majorHAnsi" w:hAnsiTheme="majorHAnsi"/>
            <w:szCs w:val="22"/>
          </w:rPr>
          <w:t xml:space="preserve"> for each NoC element</w:t>
        </w:r>
        <w:r>
          <w:rPr>
            <w:rFonts w:asciiTheme="majorHAnsi" w:hAnsiTheme="majorHAnsi"/>
            <w:szCs w:val="22"/>
          </w:rPr>
          <w:t>, RTL groups and power domain groups. A</w:t>
        </w:r>
        <w:r w:rsidRPr="00080656">
          <w:rPr>
            <w:rFonts w:asciiTheme="majorHAnsi" w:hAnsiTheme="majorHAnsi"/>
            <w:szCs w:val="22"/>
          </w:rPr>
          <w:t xml:space="preserve">nd </w:t>
        </w:r>
        <w:r>
          <w:rPr>
            <w:rFonts w:asciiTheme="majorHAnsi" w:hAnsiTheme="majorHAnsi"/>
            <w:szCs w:val="22"/>
          </w:rPr>
          <w:t>these modules are hierarchically</w:t>
        </w:r>
        <w:r w:rsidRPr="00080656">
          <w:rPr>
            <w:rFonts w:asciiTheme="majorHAnsi" w:hAnsiTheme="majorHAnsi"/>
            <w:szCs w:val="22"/>
          </w:rPr>
          <w:t xml:space="preserve"> </w:t>
        </w:r>
        <w:r>
          <w:rPr>
            <w:rFonts w:asciiTheme="majorHAnsi" w:hAnsiTheme="majorHAnsi"/>
            <w:szCs w:val="22"/>
          </w:rPr>
          <w:t xml:space="preserve">instantiated from NoC element level to NoC </w:t>
        </w:r>
        <w:proofErr w:type="gramStart"/>
        <w:r>
          <w:rPr>
            <w:rFonts w:asciiTheme="majorHAnsi" w:hAnsiTheme="majorHAnsi"/>
            <w:szCs w:val="22"/>
          </w:rPr>
          <w:t xml:space="preserve">top </w:t>
        </w:r>
      </w:ins>
      <w:ins w:id="6149" w:author="Kate Boardman" w:date="2016-04-19T19:08:00Z">
        <w:r w:rsidR="00474FDF">
          <w:rPr>
            <w:rFonts w:asciiTheme="majorHAnsi" w:hAnsiTheme="majorHAnsi"/>
            <w:szCs w:val="22"/>
          </w:rPr>
          <w:t>,</w:t>
        </w:r>
        <w:proofErr w:type="gramEnd"/>
        <w:r w:rsidR="00474FDF">
          <w:rPr>
            <w:rFonts w:asciiTheme="majorHAnsi" w:hAnsiTheme="majorHAnsi"/>
            <w:szCs w:val="22"/>
          </w:rPr>
          <w:t xml:space="preserve"> </w:t>
        </w:r>
      </w:ins>
      <w:ins w:id="6150" w:author="Kate Boardman" w:date="2016-04-19T16:30:00Z">
        <w:r w:rsidRPr="00474FDF">
          <w:rPr>
            <w:rStyle w:val="FilesandDirectories"/>
            <w:rPrChange w:id="6151" w:author="Kate Boardman" w:date="2016-04-19T19:08:00Z">
              <w:rPr>
                <w:rFonts w:asciiTheme="majorHAnsi" w:hAnsiTheme="majorHAnsi"/>
              </w:rPr>
            </w:rPrChange>
          </w:rPr>
          <w:t>ns_soc_ip</w:t>
        </w:r>
        <w:r>
          <w:rPr>
            <w:rFonts w:asciiTheme="majorHAnsi" w:hAnsiTheme="majorHAnsi"/>
            <w:szCs w:val="22"/>
          </w:rPr>
          <w:t>.</w:t>
        </w:r>
        <w:r w:rsidRPr="00080656">
          <w:rPr>
            <w:rFonts w:asciiTheme="majorHAnsi" w:hAnsiTheme="majorHAnsi"/>
            <w:szCs w:val="22"/>
          </w:rPr>
          <w:t xml:space="preserve"> </w:t>
        </w:r>
      </w:ins>
      <w:ins w:id="6152" w:author="Kate Boardman" w:date="2016-04-19T19:08:00Z">
        <w:r w:rsidR="00474FDF">
          <w:rPr>
            <w:rFonts w:asciiTheme="majorHAnsi" w:hAnsiTheme="majorHAnsi"/>
            <w:szCs w:val="22"/>
          </w:rPr>
          <w:t xml:space="preserve"> The </w:t>
        </w:r>
      </w:ins>
      <w:ins w:id="6153" w:author="Kate Boardman" w:date="2016-04-19T16:30:00Z">
        <w:r>
          <w:rPr>
            <w:rFonts w:asciiTheme="majorHAnsi" w:hAnsiTheme="majorHAnsi"/>
            <w:szCs w:val="22"/>
          </w:rPr>
          <w:t xml:space="preserve">RTL group </w:t>
        </w:r>
      </w:ins>
      <w:ins w:id="6154" w:author="Kate Boardman" w:date="2016-04-19T19:08:00Z">
        <w:r w:rsidR="00474FDF">
          <w:rPr>
            <w:rFonts w:asciiTheme="majorHAnsi" w:hAnsiTheme="majorHAnsi"/>
            <w:szCs w:val="22"/>
          </w:rPr>
          <w:t>CPF file</w:t>
        </w:r>
      </w:ins>
      <w:ins w:id="6155" w:author="Kate Boardman" w:date="2016-04-19T16:30:00Z">
        <w:r>
          <w:rPr>
            <w:rFonts w:asciiTheme="majorHAnsi" w:hAnsiTheme="majorHAnsi"/>
            <w:szCs w:val="22"/>
          </w:rPr>
          <w:t xml:space="preserve"> </w:t>
        </w:r>
        <w:proofErr w:type="gramStart"/>
        <w:r>
          <w:rPr>
            <w:rFonts w:asciiTheme="majorHAnsi" w:hAnsiTheme="majorHAnsi"/>
            <w:szCs w:val="22"/>
          </w:rPr>
          <w:t>is generated</w:t>
        </w:r>
        <w:proofErr w:type="gramEnd"/>
        <w:r>
          <w:rPr>
            <w:rFonts w:asciiTheme="majorHAnsi" w:hAnsiTheme="majorHAnsi"/>
            <w:szCs w:val="22"/>
          </w:rPr>
          <w:t xml:space="preserve"> only when a</w:t>
        </w:r>
        <w:r w:rsidRPr="00080656">
          <w:rPr>
            <w:rFonts w:asciiTheme="majorHAnsi" w:hAnsiTheme="majorHAnsi"/>
            <w:szCs w:val="22"/>
          </w:rPr>
          <w:t xml:space="preserve">n </w:t>
        </w:r>
        <w:r>
          <w:rPr>
            <w:rFonts w:asciiTheme="majorHAnsi" w:hAnsiTheme="majorHAnsi"/>
            <w:szCs w:val="22"/>
          </w:rPr>
          <w:t>additional level of hierarchy is specified</w:t>
        </w:r>
        <w:r w:rsidRPr="00080656">
          <w:rPr>
            <w:rFonts w:asciiTheme="majorHAnsi" w:hAnsiTheme="majorHAnsi"/>
            <w:szCs w:val="22"/>
          </w:rPr>
          <w:t xml:space="preserve"> </w:t>
        </w:r>
        <w:r>
          <w:rPr>
            <w:rFonts w:asciiTheme="majorHAnsi" w:hAnsiTheme="majorHAnsi"/>
            <w:szCs w:val="22"/>
          </w:rPr>
          <w:t xml:space="preserve">to </w:t>
        </w:r>
        <w:r w:rsidRPr="00080656">
          <w:rPr>
            <w:rFonts w:asciiTheme="majorHAnsi" w:hAnsiTheme="majorHAnsi"/>
            <w:szCs w:val="22"/>
          </w:rPr>
          <w:t>group certain NoC e</w:t>
        </w:r>
        <w:r>
          <w:rPr>
            <w:rFonts w:asciiTheme="majorHAnsi" w:hAnsiTheme="majorHAnsi"/>
            <w:szCs w:val="22"/>
          </w:rPr>
          <w:t>lements</w:t>
        </w:r>
        <w:r w:rsidRPr="00080656">
          <w:rPr>
            <w:rFonts w:asciiTheme="majorHAnsi" w:hAnsiTheme="majorHAnsi"/>
            <w:szCs w:val="22"/>
          </w:rPr>
          <w:t xml:space="preserve">. </w:t>
        </w:r>
      </w:ins>
      <w:ins w:id="6156" w:author="Kate Boardman" w:date="2016-04-19T19:08:00Z">
        <w:r w:rsidR="00474FDF">
          <w:rPr>
            <w:rFonts w:asciiTheme="majorHAnsi" w:hAnsiTheme="majorHAnsi"/>
            <w:szCs w:val="22"/>
          </w:rPr>
          <w:t>The g</w:t>
        </w:r>
      </w:ins>
      <w:ins w:id="6157" w:author="Kate Boardman" w:date="2016-04-19T16:30:00Z">
        <w:r w:rsidR="00474FDF">
          <w:rPr>
            <w:rFonts w:asciiTheme="majorHAnsi" w:hAnsiTheme="majorHAnsi"/>
            <w:szCs w:val="22"/>
          </w:rPr>
          <w:t xml:space="preserve">roup module </w:t>
        </w:r>
      </w:ins>
      <w:ins w:id="6158" w:author="Kate Boardman" w:date="2016-04-19T19:07:00Z">
        <w:r w:rsidR="00474FDF">
          <w:rPr>
            <w:rFonts w:asciiTheme="majorHAnsi" w:hAnsiTheme="majorHAnsi"/>
            <w:szCs w:val="22"/>
          </w:rPr>
          <w:t>CPF</w:t>
        </w:r>
      </w:ins>
      <w:ins w:id="6159" w:author="Kate Boardman" w:date="2016-04-19T16:30:00Z">
        <w:r w:rsidRPr="00080656">
          <w:rPr>
            <w:rFonts w:asciiTheme="majorHAnsi" w:hAnsiTheme="majorHAnsi"/>
            <w:szCs w:val="22"/>
          </w:rPr>
          <w:t xml:space="preserve"> </w:t>
        </w:r>
      </w:ins>
      <w:ins w:id="6160" w:author="Kate Boardman" w:date="2016-04-19T19:08:00Z">
        <w:r w:rsidR="00474FDF">
          <w:rPr>
            <w:rFonts w:asciiTheme="majorHAnsi" w:hAnsiTheme="majorHAnsi"/>
            <w:szCs w:val="22"/>
          </w:rPr>
          <w:t xml:space="preserve">file </w:t>
        </w:r>
      </w:ins>
      <w:ins w:id="6161" w:author="Kate Boardman" w:date="2016-04-19T16:30:00Z">
        <w:r>
          <w:rPr>
            <w:rFonts w:asciiTheme="majorHAnsi" w:hAnsiTheme="majorHAnsi"/>
            <w:szCs w:val="22"/>
          </w:rPr>
          <w:t>along with ungrouped NoC modu</w:t>
        </w:r>
        <w:r w:rsidR="00474FDF">
          <w:rPr>
            <w:rFonts w:asciiTheme="majorHAnsi" w:hAnsiTheme="majorHAnsi"/>
            <w:szCs w:val="22"/>
          </w:rPr>
          <w:t>le</w:t>
        </w:r>
      </w:ins>
      <w:ins w:id="6162" w:author="Kate Boardman" w:date="2016-04-19T19:07:00Z">
        <w:r w:rsidR="00474FDF">
          <w:rPr>
            <w:rFonts w:asciiTheme="majorHAnsi" w:hAnsiTheme="majorHAnsi"/>
            <w:szCs w:val="22"/>
          </w:rPr>
          <w:t xml:space="preserve"> CPF</w:t>
        </w:r>
      </w:ins>
      <w:ins w:id="6163" w:author="Kate Boardman" w:date="2016-04-19T16:30:00Z">
        <w:r w:rsidRPr="00080656">
          <w:rPr>
            <w:rFonts w:asciiTheme="majorHAnsi" w:hAnsiTheme="majorHAnsi"/>
            <w:szCs w:val="22"/>
          </w:rPr>
          <w:t xml:space="preserve"> </w:t>
        </w:r>
      </w:ins>
      <w:ins w:id="6164" w:author="Kate Boardman" w:date="2016-04-19T19:08:00Z">
        <w:r w:rsidR="00474FDF">
          <w:rPr>
            <w:rFonts w:asciiTheme="majorHAnsi" w:hAnsiTheme="majorHAnsi"/>
            <w:szCs w:val="22"/>
          </w:rPr>
          <w:t xml:space="preserve">files </w:t>
        </w:r>
      </w:ins>
      <w:ins w:id="6165" w:author="Kate Boardman" w:date="2016-04-19T16:30:00Z">
        <w:r w:rsidRPr="00080656">
          <w:rPr>
            <w:rFonts w:asciiTheme="majorHAnsi" w:hAnsiTheme="majorHAnsi"/>
            <w:szCs w:val="22"/>
          </w:rPr>
          <w:t>are in</w:t>
        </w:r>
        <w:r>
          <w:rPr>
            <w:rFonts w:asciiTheme="majorHAnsi" w:hAnsiTheme="majorHAnsi"/>
            <w:szCs w:val="22"/>
          </w:rPr>
          <w:t xml:space="preserve">terconnected at the power domain group </w:t>
        </w:r>
        <w:r w:rsidRPr="00080656">
          <w:rPr>
            <w:rFonts w:asciiTheme="majorHAnsi" w:hAnsiTheme="majorHAnsi"/>
            <w:szCs w:val="22"/>
          </w:rPr>
          <w:t>level to create the NoC</w:t>
        </w:r>
        <w:r>
          <w:rPr>
            <w:rFonts w:asciiTheme="majorHAnsi" w:hAnsiTheme="majorHAnsi"/>
            <w:szCs w:val="22"/>
          </w:rPr>
          <w:t xml:space="preserve"> to have identical equiv</w:t>
        </w:r>
        <w:r w:rsidR="00474FDF">
          <w:rPr>
            <w:rFonts w:asciiTheme="majorHAnsi" w:hAnsiTheme="majorHAnsi"/>
            <w:szCs w:val="22"/>
          </w:rPr>
          <w:t>alence with RTL</w:t>
        </w:r>
        <w:r w:rsidRPr="00080656">
          <w:rPr>
            <w:rFonts w:asciiTheme="majorHAnsi" w:hAnsiTheme="majorHAnsi"/>
            <w:szCs w:val="22"/>
          </w:rPr>
          <w:t>.</w:t>
        </w:r>
      </w:ins>
    </w:p>
    <w:p w14:paraId="66B253D3" w14:textId="4BFF9E4C" w:rsidR="00F82394" w:rsidRPr="00BB2FA9" w:rsidRDefault="00DA0F9E" w:rsidP="00F82394">
      <w:pPr>
        <w:pStyle w:val="Heading2"/>
        <w:rPr>
          <w:ins w:id="6166" w:author="Kate Boardman" w:date="2016-04-19T16:30:00Z"/>
          <w:szCs w:val="22"/>
        </w:rPr>
      </w:pPr>
      <w:bookmarkStart w:id="6167" w:name="_Toc427757902"/>
      <w:bookmarkStart w:id="6168" w:name="_Ref448847557"/>
      <w:bookmarkStart w:id="6169" w:name="_Ref448847558"/>
      <w:bookmarkStart w:id="6170" w:name="_Toc448857128"/>
      <w:ins w:id="6171" w:author="Kate Boardman" w:date="2016-04-19T16:30:00Z">
        <w:r>
          <w:rPr>
            <w:szCs w:val="22"/>
          </w:rPr>
          <w:t xml:space="preserve">Integration of </w:t>
        </w:r>
      </w:ins>
      <w:ins w:id="6172" w:author="Kate Boardman" w:date="2016-04-19T16:34:00Z">
        <w:r>
          <w:rPr>
            <w:szCs w:val="22"/>
          </w:rPr>
          <w:t xml:space="preserve">Low Power </w:t>
        </w:r>
      </w:ins>
      <w:ins w:id="6173" w:author="Kate Boardman" w:date="2016-04-19T16:30:00Z">
        <w:r w:rsidR="00F82394" w:rsidRPr="00BB2FA9">
          <w:rPr>
            <w:szCs w:val="22"/>
          </w:rPr>
          <w:t>Verification Checkers</w:t>
        </w:r>
        <w:bookmarkEnd w:id="6167"/>
        <w:bookmarkEnd w:id="6168"/>
        <w:bookmarkEnd w:id="6169"/>
        <w:bookmarkEnd w:id="6170"/>
      </w:ins>
    </w:p>
    <w:p w14:paraId="73534EEE" w14:textId="40E0E710" w:rsidR="00DA0F9E" w:rsidRPr="00080656" w:rsidRDefault="00E733C3" w:rsidP="00DA0F9E">
      <w:pPr>
        <w:pStyle w:val="Body"/>
        <w:rPr>
          <w:ins w:id="6174" w:author="Kate Boardman" w:date="2016-04-19T16:37:00Z"/>
          <w:rFonts w:asciiTheme="majorHAnsi" w:hAnsiTheme="majorHAnsi"/>
          <w:szCs w:val="22"/>
        </w:rPr>
      </w:pPr>
      <w:ins w:id="6175" w:author="Kate Boardman" w:date="2016-04-19T16:49:00Z">
        <w:r>
          <w:rPr>
            <w:rFonts w:asciiTheme="majorHAnsi" w:hAnsiTheme="majorHAnsi"/>
            <w:szCs w:val="22"/>
          </w:rPr>
          <w:t xml:space="preserve">The steps described in Section </w:t>
        </w:r>
      </w:ins>
      <w:ins w:id="6176" w:author="Kate Boardman" w:date="2016-04-19T16:50:00Z">
        <w:r>
          <w:rPr>
            <w:rFonts w:asciiTheme="majorHAnsi" w:hAnsiTheme="majorHAnsi"/>
            <w:szCs w:val="22"/>
          </w:rPr>
          <w:fldChar w:fldCharType="begin"/>
        </w:r>
        <w:r>
          <w:rPr>
            <w:rFonts w:asciiTheme="majorHAnsi" w:hAnsiTheme="majorHAnsi"/>
            <w:szCs w:val="22"/>
          </w:rPr>
          <w:instrText xml:space="preserve"> REF _Ref448847941 \h </w:instrText>
        </w:r>
        <w:r>
          <w:rPr>
            <w:rFonts w:asciiTheme="majorHAnsi" w:hAnsiTheme="majorHAnsi"/>
            <w:szCs w:val="22"/>
          </w:rPr>
        </w:r>
      </w:ins>
      <w:r>
        <w:rPr>
          <w:rFonts w:asciiTheme="majorHAnsi" w:hAnsiTheme="majorHAnsi"/>
          <w:szCs w:val="22"/>
        </w:rPr>
        <w:fldChar w:fldCharType="separate"/>
      </w:r>
      <w:ins w:id="6177" w:author="Kate Boardman" w:date="2016-04-19T16:50:00Z">
        <w:r>
          <w:rPr>
            <w:szCs w:val="22"/>
          </w:rPr>
          <w:t xml:space="preserve"> I</w:t>
        </w:r>
        <w:r w:rsidRPr="00BB2FA9">
          <w:rPr>
            <w:szCs w:val="22"/>
          </w:rPr>
          <w:t>ntegratio</w:t>
        </w:r>
        <w:r w:rsidRPr="00BB2FA9">
          <w:rPr>
            <w:szCs w:val="22"/>
          </w:rPr>
          <w:t>n</w:t>
        </w:r>
        <w:r w:rsidRPr="00BB2FA9">
          <w:rPr>
            <w:szCs w:val="22"/>
          </w:rPr>
          <w:t xml:space="preserve"> of NoC Verification Checkers</w:t>
        </w:r>
        <w:r>
          <w:rPr>
            <w:rFonts w:asciiTheme="majorHAnsi" w:hAnsiTheme="majorHAnsi"/>
            <w:szCs w:val="22"/>
          </w:rPr>
          <w:fldChar w:fldCharType="end"/>
        </w:r>
        <w:r>
          <w:rPr>
            <w:rFonts w:asciiTheme="majorHAnsi" w:hAnsiTheme="majorHAnsi"/>
            <w:szCs w:val="22"/>
          </w:rPr>
          <w:t xml:space="preserve"> </w:t>
        </w:r>
      </w:ins>
      <w:ins w:id="6178" w:author="Kate Boardman" w:date="2016-04-19T16:49:00Z">
        <w:r w:rsidRPr="00E733C3">
          <w:rPr>
            <w:rFonts w:asciiTheme="majorHAnsi" w:hAnsiTheme="majorHAnsi"/>
            <w:szCs w:val="22"/>
          </w:rPr>
          <w:t>will automatically</w:t>
        </w:r>
        <w:r>
          <w:rPr>
            <w:rFonts w:asciiTheme="majorHAnsi" w:hAnsiTheme="majorHAnsi"/>
            <w:szCs w:val="22"/>
          </w:rPr>
          <w:t xml:space="preserve"> bind low power checkers for </w:t>
        </w:r>
      </w:ins>
      <w:ins w:id="6179" w:author="Kate Boardman" w:date="2016-04-19T16:51:00Z">
        <w:r>
          <w:rPr>
            <w:rFonts w:asciiTheme="majorHAnsi" w:hAnsiTheme="majorHAnsi"/>
            <w:szCs w:val="22"/>
          </w:rPr>
          <w:t>a</w:t>
        </w:r>
      </w:ins>
      <w:ins w:id="6180" w:author="Kate Boardman" w:date="2016-04-19T16:49:00Z">
        <w:r w:rsidRPr="00E733C3">
          <w:rPr>
            <w:rFonts w:asciiTheme="majorHAnsi" w:hAnsiTheme="majorHAnsi"/>
            <w:szCs w:val="22"/>
          </w:rPr>
          <w:t xml:space="preserve"> low power</w:t>
        </w:r>
      </w:ins>
      <w:ins w:id="6181" w:author="Kate Boardman" w:date="2016-04-19T16:51:00Z">
        <w:r>
          <w:rPr>
            <w:rFonts w:asciiTheme="majorHAnsi" w:hAnsiTheme="majorHAnsi"/>
            <w:szCs w:val="22"/>
          </w:rPr>
          <w:t xml:space="preserve"> NoC configuration</w:t>
        </w:r>
      </w:ins>
      <w:ins w:id="6182" w:author="Kate Boardman" w:date="2016-04-19T16:37:00Z">
        <w:r w:rsidR="00DA0F9E">
          <w:rPr>
            <w:rFonts w:asciiTheme="majorHAnsi" w:hAnsiTheme="majorHAnsi"/>
            <w:szCs w:val="22"/>
          </w:rPr>
          <w:t>.</w:t>
        </w:r>
      </w:ins>
    </w:p>
    <w:p w14:paraId="32790182" w14:textId="77777777" w:rsidR="00DA0F9E" w:rsidRDefault="00DA0F9E" w:rsidP="00F82394">
      <w:pPr>
        <w:pStyle w:val="Body"/>
        <w:rPr>
          <w:ins w:id="6183" w:author="Kate Boardman" w:date="2016-04-19T16:30:00Z"/>
          <w:rFonts w:asciiTheme="majorHAnsi" w:hAnsiTheme="majorHAnsi"/>
          <w:szCs w:val="22"/>
        </w:rPr>
      </w:pPr>
    </w:p>
    <w:p w14:paraId="51CFF437" w14:textId="77777777" w:rsidR="00F82394" w:rsidRDefault="00F82394" w:rsidP="00F82394">
      <w:pPr>
        <w:pStyle w:val="Body"/>
        <w:rPr>
          <w:ins w:id="6184" w:author="Kate Boardman" w:date="2016-04-19T16:30:00Z"/>
          <w:rFonts w:asciiTheme="majorHAnsi" w:hAnsiTheme="majorHAnsi"/>
          <w:szCs w:val="22"/>
        </w:rPr>
      </w:pPr>
      <w:ins w:id="6185" w:author="Kate Boardman" w:date="2016-04-19T16:30:00Z">
        <w:r w:rsidRPr="00E45265">
          <w:rPr>
            <w:noProof/>
          </w:rPr>
          <mc:AlternateContent>
            <mc:Choice Requires="wpc">
              <w:drawing>
                <wp:anchor distT="0" distB="0" distL="114300" distR="114300" simplePos="0" relativeHeight="251659264" behindDoc="0" locked="0" layoutInCell="1" allowOverlap="1" wp14:anchorId="453B49F8" wp14:editId="0E918D82">
                  <wp:simplePos x="0" y="0"/>
                  <wp:positionH relativeFrom="margin">
                    <wp:posOffset>13335</wp:posOffset>
                  </wp:positionH>
                  <wp:positionV relativeFrom="paragraph">
                    <wp:posOffset>-84455</wp:posOffset>
                  </wp:positionV>
                  <wp:extent cx="6045200" cy="3581400"/>
                  <wp:effectExtent l="0" t="0" r="0" b="0"/>
                  <wp:wrapNone/>
                  <wp:docPr id="1043" name="Canvas 10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052" name="Group 1052"/>
                          <wpg:cNvGrpSpPr/>
                          <wpg:grpSpPr>
                            <a:xfrm>
                              <a:off x="13335" y="161290"/>
                              <a:ext cx="5917465" cy="3311525"/>
                              <a:chOff x="13335" y="412750"/>
                              <a:chExt cx="5917465" cy="3311525"/>
                            </a:xfrm>
                          </wpg:grpSpPr>
                          <wps:wsp>
                            <wps:cNvPr id="5" name="Rectangle 9"/>
                            <wps:cNvSpPr>
                              <a:spLocks noChangeArrowheads="1"/>
                            </wps:cNvSpPr>
                            <wps:spPr bwMode="auto">
                              <a:xfrm>
                                <a:off x="13335" y="800735"/>
                                <a:ext cx="3777615" cy="2923540"/>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11"/>
                            <wps:cNvSpPr>
                              <a:spLocks noChangeArrowheads="1"/>
                            </wps:cNvSpPr>
                            <wps:spPr bwMode="auto">
                              <a:xfrm>
                                <a:off x="114295" y="886459"/>
                                <a:ext cx="3562898" cy="2742565"/>
                              </a:xfrm>
                              <a:prstGeom prst="rect">
                                <a:avLst/>
                              </a:prstGeom>
                              <a:solidFill>
                                <a:schemeClr val="accent1">
                                  <a:lumMod val="20000"/>
                                  <a:lumOff val="80000"/>
                                </a:schemeClr>
                              </a:solidFill>
                              <a:ln w="2540" cap="rnd">
                                <a:solidFill>
                                  <a:srgbClr val="000000"/>
                                </a:solidFill>
                                <a:prstDash val="solid"/>
                                <a:round/>
                                <a:headEnd/>
                                <a:tailEnd/>
                              </a:ln>
                            </wps:spPr>
                            <wps:bodyPr rot="0" vert="horz" wrap="square" lIns="91440" tIns="45720" rIns="91440" bIns="45720" anchor="t" anchorCtr="0" upright="1">
                              <a:noAutofit/>
                            </wps:bodyPr>
                          </wps:wsp>
                          <wps:wsp>
                            <wps:cNvPr id="8" name="Rectangle 12"/>
                            <wps:cNvSpPr>
                              <a:spLocks noChangeArrowheads="1"/>
                            </wps:cNvSpPr>
                            <wps:spPr bwMode="auto">
                              <a:xfrm>
                                <a:off x="825500" y="886460"/>
                                <a:ext cx="471805" cy="257175"/>
                              </a:xfrm>
                              <a:prstGeom prst="rect">
                                <a:avLst/>
                              </a:prstGeom>
                              <a:solidFill>
                                <a:srgbClr val="FDEB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3"/>
                            <wps:cNvSpPr>
                              <a:spLocks noChangeArrowheads="1"/>
                            </wps:cNvSpPr>
                            <wps:spPr bwMode="auto">
                              <a:xfrm>
                                <a:off x="825500" y="886460"/>
                                <a:ext cx="471805" cy="25717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4"/>
                            <wps:cNvSpPr>
                              <a:spLocks noChangeArrowheads="1"/>
                            </wps:cNvSpPr>
                            <wps:spPr bwMode="auto">
                              <a:xfrm>
                                <a:off x="883920" y="929005"/>
                                <a:ext cx="36576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D5AD9" w14:textId="77777777" w:rsidR="00A53140" w:rsidRPr="006A5C80" w:rsidRDefault="00A53140" w:rsidP="00F82394">
                                  <w:r w:rsidRPr="00B90CC4">
                                    <w:rPr>
                                      <w:rFonts w:ascii="Calibri" w:hAnsi="Calibri" w:cs="Calibri"/>
                                    </w:rPr>
                                    <w:t>Bridge</w:t>
                                  </w:r>
                                </w:p>
                              </w:txbxContent>
                            </wps:txbx>
                            <wps:bodyPr rot="0" vert="horz" wrap="none" lIns="0" tIns="0" rIns="0" bIns="0" anchor="t" anchorCtr="0">
                              <a:spAutoFit/>
                            </wps:bodyPr>
                          </wps:wsp>
                          <wps:wsp>
                            <wps:cNvPr id="12" name="Rectangle 15"/>
                            <wps:cNvSpPr>
                              <a:spLocks noChangeArrowheads="1"/>
                            </wps:cNvSpPr>
                            <wps:spPr bwMode="auto">
                              <a:xfrm>
                                <a:off x="1619250" y="886460"/>
                                <a:ext cx="471805" cy="257175"/>
                              </a:xfrm>
                              <a:prstGeom prst="rect">
                                <a:avLst/>
                              </a:prstGeom>
                              <a:solidFill>
                                <a:srgbClr val="FDEB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6"/>
                            <wps:cNvSpPr>
                              <a:spLocks noChangeArrowheads="1"/>
                            </wps:cNvSpPr>
                            <wps:spPr bwMode="auto">
                              <a:xfrm>
                                <a:off x="1619250" y="886460"/>
                                <a:ext cx="471805" cy="25717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7"/>
                            <wps:cNvSpPr>
                              <a:spLocks noChangeArrowheads="1"/>
                            </wps:cNvSpPr>
                            <wps:spPr bwMode="auto">
                              <a:xfrm>
                                <a:off x="1677035" y="929005"/>
                                <a:ext cx="36576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BCBB5" w14:textId="77777777" w:rsidR="00A53140" w:rsidRPr="006A5C80" w:rsidRDefault="00A53140" w:rsidP="00F82394">
                                  <w:r w:rsidRPr="00B90CC4">
                                    <w:rPr>
                                      <w:rFonts w:ascii="Calibri" w:hAnsi="Calibri" w:cs="Calibri"/>
                                    </w:rPr>
                                    <w:t>Bridge</w:t>
                                  </w:r>
                                </w:p>
                              </w:txbxContent>
                            </wps:txbx>
                            <wps:bodyPr rot="0" vert="horz" wrap="none" lIns="0" tIns="0" rIns="0" bIns="0" anchor="t" anchorCtr="0">
                              <a:spAutoFit/>
                            </wps:bodyPr>
                          </wps:wsp>
                          <wps:wsp>
                            <wps:cNvPr id="15" name="Rectangle 18"/>
                            <wps:cNvSpPr>
                              <a:spLocks noChangeArrowheads="1"/>
                            </wps:cNvSpPr>
                            <wps:spPr bwMode="auto">
                              <a:xfrm>
                                <a:off x="114300" y="1529715"/>
                                <a:ext cx="471805" cy="257810"/>
                              </a:xfrm>
                              <a:prstGeom prst="rect">
                                <a:avLst/>
                              </a:prstGeom>
                              <a:solidFill>
                                <a:srgbClr val="FDEB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9"/>
                            <wps:cNvSpPr>
                              <a:spLocks noChangeArrowheads="1"/>
                            </wps:cNvSpPr>
                            <wps:spPr bwMode="auto">
                              <a:xfrm>
                                <a:off x="114300" y="1529715"/>
                                <a:ext cx="471805" cy="257810"/>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20"/>
                            <wps:cNvSpPr>
                              <a:spLocks noChangeArrowheads="1"/>
                            </wps:cNvSpPr>
                            <wps:spPr bwMode="auto">
                              <a:xfrm>
                                <a:off x="133350" y="1572260"/>
                                <a:ext cx="36576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BDB92" w14:textId="77777777" w:rsidR="00A53140" w:rsidRPr="006A5C80" w:rsidRDefault="00A53140" w:rsidP="00F82394">
                                  <w:r w:rsidRPr="00B90CC4">
                                    <w:rPr>
                                      <w:rFonts w:ascii="Calibri" w:hAnsi="Calibri" w:cs="Calibri"/>
                                    </w:rPr>
                                    <w:t>Bridge</w:t>
                                  </w:r>
                                </w:p>
                              </w:txbxContent>
                            </wps:txbx>
                            <wps:bodyPr rot="0" vert="horz" wrap="none" lIns="0" tIns="0" rIns="0" bIns="0" anchor="t" anchorCtr="0">
                              <a:spAutoFit/>
                            </wps:bodyPr>
                          </wps:wsp>
                          <wps:wsp>
                            <wps:cNvPr id="18" name="Rectangle 21"/>
                            <wps:cNvSpPr>
                              <a:spLocks noChangeArrowheads="1"/>
                            </wps:cNvSpPr>
                            <wps:spPr bwMode="auto">
                              <a:xfrm>
                                <a:off x="114300" y="2345055"/>
                                <a:ext cx="471805" cy="257175"/>
                              </a:xfrm>
                              <a:prstGeom prst="rect">
                                <a:avLst/>
                              </a:prstGeom>
                              <a:solidFill>
                                <a:srgbClr val="FDEB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22"/>
                            <wps:cNvSpPr>
                              <a:spLocks noChangeArrowheads="1"/>
                            </wps:cNvSpPr>
                            <wps:spPr bwMode="auto">
                              <a:xfrm>
                                <a:off x="114300" y="2345055"/>
                                <a:ext cx="471805" cy="25717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23"/>
                            <wps:cNvSpPr>
                              <a:spLocks noChangeArrowheads="1"/>
                            </wps:cNvSpPr>
                            <wps:spPr bwMode="auto">
                              <a:xfrm>
                                <a:off x="133350" y="2387600"/>
                                <a:ext cx="36576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A33A8" w14:textId="77777777" w:rsidR="00A53140" w:rsidRPr="006A5C80" w:rsidRDefault="00A53140" w:rsidP="00F82394">
                                  <w:r w:rsidRPr="00B90CC4">
                                    <w:rPr>
                                      <w:rFonts w:ascii="Calibri" w:hAnsi="Calibri" w:cs="Calibri"/>
                                    </w:rPr>
                                    <w:t>Bridge</w:t>
                                  </w:r>
                                </w:p>
                              </w:txbxContent>
                            </wps:txbx>
                            <wps:bodyPr rot="0" vert="horz" wrap="none" lIns="0" tIns="0" rIns="0" bIns="0" anchor="t" anchorCtr="0">
                              <a:spAutoFit/>
                            </wps:bodyPr>
                          </wps:wsp>
                          <wps:wsp>
                            <wps:cNvPr id="27" name="Rectangle 30"/>
                            <wps:cNvSpPr>
                              <a:spLocks noChangeArrowheads="1"/>
                            </wps:cNvSpPr>
                            <wps:spPr bwMode="auto">
                              <a:xfrm>
                                <a:off x="825500" y="1529715"/>
                                <a:ext cx="471805" cy="257810"/>
                              </a:xfrm>
                              <a:prstGeom prst="rect">
                                <a:avLst/>
                              </a:prstGeom>
                              <a:solidFill>
                                <a:srgbClr val="EBF1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31"/>
                            <wps:cNvSpPr>
                              <a:spLocks noChangeArrowheads="1"/>
                            </wps:cNvSpPr>
                            <wps:spPr bwMode="auto">
                              <a:xfrm>
                                <a:off x="825500" y="1529715"/>
                                <a:ext cx="471805" cy="257810"/>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32"/>
                            <wps:cNvSpPr>
                              <a:spLocks noChangeArrowheads="1"/>
                            </wps:cNvSpPr>
                            <wps:spPr bwMode="auto">
                              <a:xfrm>
                                <a:off x="876935" y="1572260"/>
                                <a:ext cx="38798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E3A9A" w14:textId="77777777" w:rsidR="00A53140" w:rsidRPr="006A5C80" w:rsidRDefault="00A53140" w:rsidP="00F82394">
                                  <w:r w:rsidRPr="00B90CC4">
                                    <w:rPr>
                                      <w:rFonts w:ascii="Calibri" w:hAnsi="Calibri" w:cs="Calibri"/>
                                    </w:rPr>
                                    <w:t>Router</w:t>
                                  </w:r>
                                </w:p>
                              </w:txbxContent>
                            </wps:txbx>
                            <wps:bodyPr rot="0" vert="horz" wrap="none" lIns="0" tIns="0" rIns="0" bIns="0" anchor="t" anchorCtr="0">
                              <a:spAutoFit/>
                            </wps:bodyPr>
                          </wps:wsp>
                          <wps:wsp>
                            <wps:cNvPr id="30" name="Rectangle 33"/>
                            <wps:cNvSpPr>
                              <a:spLocks noChangeArrowheads="1"/>
                            </wps:cNvSpPr>
                            <wps:spPr bwMode="auto">
                              <a:xfrm>
                                <a:off x="825500" y="2345055"/>
                                <a:ext cx="471805" cy="257175"/>
                              </a:xfrm>
                              <a:prstGeom prst="rect">
                                <a:avLst/>
                              </a:prstGeom>
                              <a:solidFill>
                                <a:srgbClr val="EBF1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4"/>
                            <wps:cNvSpPr>
                              <a:spLocks noChangeArrowheads="1"/>
                            </wps:cNvSpPr>
                            <wps:spPr bwMode="auto">
                              <a:xfrm>
                                <a:off x="825500" y="2345055"/>
                                <a:ext cx="471805" cy="25717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35"/>
                            <wps:cNvSpPr>
                              <a:spLocks noChangeArrowheads="1"/>
                            </wps:cNvSpPr>
                            <wps:spPr bwMode="auto">
                              <a:xfrm>
                                <a:off x="876935" y="2387600"/>
                                <a:ext cx="38798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B513F" w14:textId="77777777" w:rsidR="00A53140" w:rsidRPr="006A5C80" w:rsidRDefault="00A53140" w:rsidP="00F82394">
                                  <w:r w:rsidRPr="00B90CC4">
                                    <w:rPr>
                                      <w:rFonts w:ascii="Calibri" w:hAnsi="Calibri" w:cs="Calibri"/>
                                    </w:rPr>
                                    <w:t>Router</w:t>
                                  </w:r>
                                </w:p>
                              </w:txbxContent>
                            </wps:txbx>
                            <wps:bodyPr rot="0" vert="horz" wrap="none" lIns="0" tIns="0" rIns="0" bIns="0" anchor="t" anchorCtr="0">
                              <a:spAutoFit/>
                            </wps:bodyPr>
                          </wps:wsp>
                          <wps:wsp>
                            <wps:cNvPr id="33" name="Rectangle 36"/>
                            <wps:cNvSpPr>
                              <a:spLocks noChangeArrowheads="1"/>
                            </wps:cNvSpPr>
                            <wps:spPr bwMode="auto">
                              <a:xfrm>
                                <a:off x="1619250" y="1529715"/>
                                <a:ext cx="471805" cy="257810"/>
                              </a:xfrm>
                              <a:prstGeom prst="rect">
                                <a:avLst/>
                              </a:prstGeom>
                              <a:solidFill>
                                <a:srgbClr val="EBF1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7"/>
                            <wps:cNvSpPr>
                              <a:spLocks noChangeArrowheads="1"/>
                            </wps:cNvSpPr>
                            <wps:spPr bwMode="auto">
                              <a:xfrm>
                                <a:off x="1619250" y="1529715"/>
                                <a:ext cx="471805" cy="257810"/>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38"/>
                            <wps:cNvSpPr>
                              <a:spLocks noChangeArrowheads="1"/>
                            </wps:cNvSpPr>
                            <wps:spPr bwMode="auto">
                              <a:xfrm>
                                <a:off x="1670050" y="1572260"/>
                                <a:ext cx="38798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4E1D3" w14:textId="77777777" w:rsidR="00A53140" w:rsidRPr="006A5C80" w:rsidRDefault="00A53140" w:rsidP="00F82394">
                                  <w:r w:rsidRPr="00B90CC4">
                                    <w:rPr>
                                      <w:rFonts w:ascii="Calibri" w:hAnsi="Calibri" w:cs="Calibri"/>
                                    </w:rPr>
                                    <w:t>Router</w:t>
                                  </w:r>
                                </w:p>
                              </w:txbxContent>
                            </wps:txbx>
                            <wps:bodyPr rot="0" vert="horz" wrap="none" lIns="0" tIns="0" rIns="0" bIns="0" anchor="t" anchorCtr="0">
                              <a:spAutoFit/>
                            </wps:bodyPr>
                          </wps:wsp>
                          <wps:wsp>
                            <wps:cNvPr id="36" name="Rectangle 39"/>
                            <wps:cNvSpPr>
                              <a:spLocks noChangeArrowheads="1"/>
                            </wps:cNvSpPr>
                            <wps:spPr bwMode="auto">
                              <a:xfrm>
                                <a:off x="1619250" y="2345055"/>
                                <a:ext cx="471805" cy="257175"/>
                              </a:xfrm>
                              <a:prstGeom prst="rect">
                                <a:avLst/>
                              </a:prstGeom>
                              <a:solidFill>
                                <a:srgbClr val="EBF1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40"/>
                            <wps:cNvSpPr>
                              <a:spLocks noChangeArrowheads="1"/>
                            </wps:cNvSpPr>
                            <wps:spPr bwMode="auto">
                              <a:xfrm>
                                <a:off x="1619250" y="2345055"/>
                                <a:ext cx="471805" cy="25717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41"/>
                            <wps:cNvSpPr>
                              <a:spLocks noChangeArrowheads="1"/>
                            </wps:cNvSpPr>
                            <wps:spPr bwMode="auto">
                              <a:xfrm>
                                <a:off x="1670050" y="2387600"/>
                                <a:ext cx="38798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B0110" w14:textId="77777777" w:rsidR="00A53140" w:rsidRPr="006A5C80" w:rsidRDefault="00A53140" w:rsidP="00F82394">
                                  <w:r w:rsidRPr="00B90CC4">
                                    <w:rPr>
                                      <w:rFonts w:ascii="Calibri" w:hAnsi="Calibri" w:cs="Calibri"/>
                                    </w:rPr>
                                    <w:t>Router</w:t>
                                  </w:r>
                                </w:p>
                              </w:txbxContent>
                            </wps:txbx>
                            <wps:bodyPr rot="0" vert="horz" wrap="none" lIns="0" tIns="0" rIns="0" bIns="0" anchor="t" anchorCtr="0">
                              <a:spAutoFit/>
                            </wps:bodyPr>
                          </wps:wsp>
                          <wps:wsp>
                            <wps:cNvPr id="45" name="Line 48"/>
                            <wps:cNvCnPr>
                              <a:cxnSpLocks noChangeShapeType="1"/>
                            </wps:cNvCnPr>
                            <wps:spPr bwMode="auto">
                              <a:xfrm>
                                <a:off x="1061720" y="1859915"/>
                                <a:ext cx="0" cy="41275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Freeform 49"/>
                            <wps:cNvSpPr>
                              <a:spLocks/>
                            </wps:cNvSpPr>
                            <wps:spPr bwMode="auto">
                              <a:xfrm>
                                <a:off x="1035050" y="1787525"/>
                                <a:ext cx="52705" cy="78740"/>
                              </a:xfrm>
                              <a:custGeom>
                                <a:avLst/>
                                <a:gdLst>
                                  <a:gd name="T0" fmla="*/ 0 w 83"/>
                                  <a:gd name="T1" fmla="*/ 124 h 124"/>
                                  <a:gd name="T2" fmla="*/ 42 w 83"/>
                                  <a:gd name="T3" fmla="*/ 0 h 124"/>
                                  <a:gd name="T4" fmla="*/ 83 w 83"/>
                                  <a:gd name="T5" fmla="*/ 124 h 124"/>
                                  <a:gd name="T6" fmla="*/ 0 w 83"/>
                                  <a:gd name="T7" fmla="*/ 124 h 124"/>
                                </a:gdLst>
                                <a:ahLst/>
                                <a:cxnLst>
                                  <a:cxn ang="0">
                                    <a:pos x="T0" y="T1"/>
                                  </a:cxn>
                                  <a:cxn ang="0">
                                    <a:pos x="T2" y="T3"/>
                                  </a:cxn>
                                  <a:cxn ang="0">
                                    <a:pos x="T4" y="T5"/>
                                  </a:cxn>
                                  <a:cxn ang="0">
                                    <a:pos x="T6" y="T7"/>
                                  </a:cxn>
                                </a:cxnLst>
                                <a:rect l="0" t="0" r="r" b="b"/>
                                <a:pathLst>
                                  <a:path w="83" h="124">
                                    <a:moveTo>
                                      <a:pt x="0" y="124"/>
                                    </a:moveTo>
                                    <a:lnTo>
                                      <a:pt x="42" y="0"/>
                                    </a:lnTo>
                                    <a:lnTo>
                                      <a:pt x="83" y="124"/>
                                    </a:lnTo>
                                    <a:lnTo>
                                      <a:pt x="0"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50"/>
                            <wps:cNvSpPr>
                              <a:spLocks/>
                            </wps:cNvSpPr>
                            <wps:spPr bwMode="auto">
                              <a:xfrm>
                                <a:off x="1035050" y="2266315"/>
                                <a:ext cx="52705" cy="78740"/>
                              </a:xfrm>
                              <a:custGeom>
                                <a:avLst/>
                                <a:gdLst>
                                  <a:gd name="T0" fmla="*/ 83 w 83"/>
                                  <a:gd name="T1" fmla="*/ 0 h 124"/>
                                  <a:gd name="T2" fmla="*/ 42 w 83"/>
                                  <a:gd name="T3" fmla="*/ 124 h 124"/>
                                  <a:gd name="T4" fmla="*/ 0 w 83"/>
                                  <a:gd name="T5" fmla="*/ 0 h 124"/>
                                  <a:gd name="T6" fmla="*/ 83 w 83"/>
                                  <a:gd name="T7" fmla="*/ 0 h 124"/>
                                </a:gdLst>
                                <a:ahLst/>
                                <a:cxnLst>
                                  <a:cxn ang="0">
                                    <a:pos x="T0" y="T1"/>
                                  </a:cxn>
                                  <a:cxn ang="0">
                                    <a:pos x="T2" y="T3"/>
                                  </a:cxn>
                                  <a:cxn ang="0">
                                    <a:pos x="T4" y="T5"/>
                                  </a:cxn>
                                  <a:cxn ang="0">
                                    <a:pos x="T6" y="T7"/>
                                  </a:cxn>
                                </a:cxnLst>
                                <a:rect l="0" t="0" r="r" b="b"/>
                                <a:pathLst>
                                  <a:path w="83" h="124">
                                    <a:moveTo>
                                      <a:pt x="83" y="0"/>
                                    </a:moveTo>
                                    <a:lnTo>
                                      <a:pt x="42" y="124"/>
                                    </a:lnTo>
                                    <a:lnTo>
                                      <a:pt x="0" y="0"/>
                                    </a:lnTo>
                                    <a:lnTo>
                                      <a:pt x="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51"/>
                            <wps:cNvCnPr>
                              <a:cxnSpLocks noChangeShapeType="1"/>
                            </wps:cNvCnPr>
                            <wps:spPr bwMode="auto">
                              <a:xfrm>
                                <a:off x="1369695" y="2473325"/>
                                <a:ext cx="177165" cy="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Freeform 52"/>
                            <wps:cNvSpPr>
                              <a:spLocks/>
                            </wps:cNvSpPr>
                            <wps:spPr bwMode="auto">
                              <a:xfrm>
                                <a:off x="1297305" y="2447290"/>
                                <a:ext cx="78740" cy="52705"/>
                              </a:xfrm>
                              <a:custGeom>
                                <a:avLst/>
                                <a:gdLst>
                                  <a:gd name="T0" fmla="*/ 124 w 124"/>
                                  <a:gd name="T1" fmla="*/ 83 h 83"/>
                                  <a:gd name="T2" fmla="*/ 0 w 124"/>
                                  <a:gd name="T3" fmla="*/ 41 h 83"/>
                                  <a:gd name="T4" fmla="*/ 124 w 124"/>
                                  <a:gd name="T5" fmla="*/ 0 h 83"/>
                                  <a:gd name="T6" fmla="*/ 124 w 124"/>
                                  <a:gd name="T7" fmla="*/ 83 h 83"/>
                                </a:gdLst>
                                <a:ahLst/>
                                <a:cxnLst>
                                  <a:cxn ang="0">
                                    <a:pos x="T0" y="T1"/>
                                  </a:cxn>
                                  <a:cxn ang="0">
                                    <a:pos x="T2" y="T3"/>
                                  </a:cxn>
                                  <a:cxn ang="0">
                                    <a:pos x="T4" y="T5"/>
                                  </a:cxn>
                                  <a:cxn ang="0">
                                    <a:pos x="T6" y="T7"/>
                                  </a:cxn>
                                </a:cxnLst>
                                <a:rect l="0" t="0" r="r" b="b"/>
                                <a:pathLst>
                                  <a:path w="124" h="83">
                                    <a:moveTo>
                                      <a:pt x="124" y="83"/>
                                    </a:moveTo>
                                    <a:lnTo>
                                      <a:pt x="0" y="41"/>
                                    </a:lnTo>
                                    <a:lnTo>
                                      <a:pt x="124" y="0"/>
                                    </a:lnTo>
                                    <a:lnTo>
                                      <a:pt x="124" y="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3"/>
                            <wps:cNvSpPr>
                              <a:spLocks/>
                            </wps:cNvSpPr>
                            <wps:spPr bwMode="auto">
                              <a:xfrm>
                                <a:off x="1539875" y="2447290"/>
                                <a:ext cx="79375" cy="52705"/>
                              </a:xfrm>
                              <a:custGeom>
                                <a:avLst/>
                                <a:gdLst>
                                  <a:gd name="T0" fmla="*/ 0 w 125"/>
                                  <a:gd name="T1" fmla="*/ 0 h 83"/>
                                  <a:gd name="T2" fmla="*/ 125 w 125"/>
                                  <a:gd name="T3" fmla="*/ 41 h 83"/>
                                  <a:gd name="T4" fmla="*/ 0 w 125"/>
                                  <a:gd name="T5" fmla="*/ 83 h 83"/>
                                  <a:gd name="T6" fmla="*/ 0 w 125"/>
                                  <a:gd name="T7" fmla="*/ 0 h 83"/>
                                </a:gdLst>
                                <a:ahLst/>
                                <a:cxnLst>
                                  <a:cxn ang="0">
                                    <a:pos x="T0" y="T1"/>
                                  </a:cxn>
                                  <a:cxn ang="0">
                                    <a:pos x="T2" y="T3"/>
                                  </a:cxn>
                                  <a:cxn ang="0">
                                    <a:pos x="T4" y="T5"/>
                                  </a:cxn>
                                  <a:cxn ang="0">
                                    <a:pos x="T6" y="T7"/>
                                  </a:cxn>
                                </a:cxnLst>
                                <a:rect l="0" t="0" r="r" b="b"/>
                                <a:pathLst>
                                  <a:path w="125" h="83">
                                    <a:moveTo>
                                      <a:pt x="0" y="0"/>
                                    </a:moveTo>
                                    <a:lnTo>
                                      <a:pt x="125" y="41"/>
                                    </a:lnTo>
                                    <a:lnTo>
                                      <a:pt x="0" y="8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Line 54"/>
                            <wps:cNvCnPr>
                              <a:cxnSpLocks noChangeShapeType="1"/>
                            </wps:cNvCnPr>
                            <wps:spPr bwMode="auto">
                              <a:xfrm>
                                <a:off x="1854835" y="1859915"/>
                                <a:ext cx="0" cy="41275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Freeform 55"/>
                            <wps:cNvSpPr>
                              <a:spLocks/>
                            </wps:cNvSpPr>
                            <wps:spPr bwMode="auto">
                              <a:xfrm>
                                <a:off x="1828800" y="1787525"/>
                                <a:ext cx="52070" cy="78740"/>
                              </a:xfrm>
                              <a:custGeom>
                                <a:avLst/>
                                <a:gdLst>
                                  <a:gd name="T0" fmla="*/ 0 w 82"/>
                                  <a:gd name="T1" fmla="*/ 124 h 124"/>
                                  <a:gd name="T2" fmla="*/ 41 w 82"/>
                                  <a:gd name="T3" fmla="*/ 0 h 124"/>
                                  <a:gd name="T4" fmla="*/ 82 w 82"/>
                                  <a:gd name="T5" fmla="*/ 124 h 124"/>
                                  <a:gd name="T6" fmla="*/ 0 w 82"/>
                                  <a:gd name="T7" fmla="*/ 124 h 124"/>
                                </a:gdLst>
                                <a:ahLst/>
                                <a:cxnLst>
                                  <a:cxn ang="0">
                                    <a:pos x="T0" y="T1"/>
                                  </a:cxn>
                                  <a:cxn ang="0">
                                    <a:pos x="T2" y="T3"/>
                                  </a:cxn>
                                  <a:cxn ang="0">
                                    <a:pos x="T4" y="T5"/>
                                  </a:cxn>
                                  <a:cxn ang="0">
                                    <a:pos x="T6" y="T7"/>
                                  </a:cxn>
                                </a:cxnLst>
                                <a:rect l="0" t="0" r="r" b="b"/>
                                <a:pathLst>
                                  <a:path w="82" h="124">
                                    <a:moveTo>
                                      <a:pt x="0" y="124"/>
                                    </a:moveTo>
                                    <a:lnTo>
                                      <a:pt x="41" y="0"/>
                                    </a:lnTo>
                                    <a:lnTo>
                                      <a:pt x="82" y="124"/>
                                    </a:lnTo>
                                    <a:lnTo>
                                      <a:pt x="0"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1828800" y="2266315"/>
                                <a:ext cx="52070" cy="78740"/>
                              </a:xfrm>
                              <a:custGeom>
                                <a:avLst/>
                                <a:gdLst>
                                  <a:gd name="T0" fmla="*/ 82 w 82"/>
                                  <a:gd name="T1" fmla="*/ 0 h 124"/>
                                  <a:gd name="T2" fmla="*/ 41 w 82"/>
                                  <a:gd name="T3" fmla="*/ 124 h 124"/>
                                  <a:gd name="T4" fmla="*/ 0 w 82"/>
                                  <a:gd name="T5" fmla="*/ 0 h 124"/>
                                  <a:gd name="T6" fmla="*/ 82 w 82"/>
                                  <a:gd name="T7" fmla="*/ 0 h 124"/>
                                </a:gdLst>
                                <a:ahLst/>
                                <a:cxnLst>
                                  <a:cxn ang="0">
                                    <a:pos x="T0" y="T1"/>
                                  </a:cxn>
                                  <a:cxn ang="0">
                                    <a:pos x="T2" y="T3"/>
                                  </a:cxn>
                                  <a:cxn ang="0">
                                    <a:pos x="T4" y="T5"/>
                                  </a:cxn>
                                  <a:cxn ang="0">
                                    <a:pos x="T6" y="T7"/>
                                  </a:cxn>
                                </a:cxnLst>
                                <a:rect l="0" t="0" r="r" b="b"/>
                                <a:pathLst>
                                  <a:path w="82" h="124">
                                    <a:moveTo>
                                      <a:pt x="82" y="0"/>
                                    </a:moveTo>
                                    <a:lnTo>
                                      <a:pt x="41" y="124"/>
                                    </a:lnTo>
                                    <a:lnTo>
                                      <a:pt x="0" y="0"/>
                                    </a:lnTo>
                                    <a:lnTo>
                                      <a:pt x="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Line 57"/>
                            <wps:cNvCnPr>
                              <a:cxnSpLocks noChangeShapeType="1"/>
                            </wps:cNvCnPr>
                            <wps:spPr bwMode="auto">
                              <a:xfrm>
                                <a:off x="1369695" y="1658620"/>
                                <a:ext cx="177165" cy="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Freeform 58"/>
                            <wps:cNvSpPr>
                              <a:spLocks/>
                            </wps:cNvSpPr>
                            <wps:spPr bwMode="auto">
                              <a:xfrm>
                                <a:off x="1297305" y="1631950"/>
                                <a:ext cx="78740" cy="52705"/>
                              </a:xfrm>
                              <a:custGeom>
                                <a:avLst/>
                                <a:gdLst>
                                  <a:gd name="T0" fmla="*/ 124 w 124"/>
                                  <a:gd name="T1" fmla="*/ 83 h 83"/>
                                  <a:gd name="T2" fmla="*/ 0 w 124"/>
                                  <a:gd name="T3" fmla="*/ 42 h 83"/>
                                  <a:gd name="T4" fmla="*/ 124 w 124"/>
                                  <a:gd name="T5" fmla="*/ 0 h 83"/>
                                  <a:gd name="T6" fmla="*/ 124 w 124"/>
                                  <a:gd name="T7" fmla="*/ 83 h 83"/>
                                </a:gdLst>
                                <a:ahLst/>
                                <a:cxnLst>
                                  <a:cxn ang="0">
                                    <a:pos x="T0" y="T1"/>
                                  </a:cxn>
                                  <a:cxn ang="0">
                                    <a:pos x="T2" y="T3"/>
                                  </a:cxn>
                                  <a:cxn ang="0">
                                    <a:pos x="T4" y="T5"/>
                                  </a:cxn>
                                  <a:cxn ang="0">
                                    <a:pos x="T6" y="T7"/>
                                  </a:cxn>
                                </a:cxnLst>
                                <a:rect l="0" t="0" r="r" b="b"/>
                                <a:pathLst>
                                  <a:path w="124" h="83">
                                    <a:moveTo>
                                      <a:pt x="124" y="83"/>
                                    </a:moveTo>
                                    <a:lnTo>
                                      <a:pt x="0" y="42"/>
                                    </a:lnTo>
                                    <a:lnTo>
                                      <a:pt x="124" y="0"/>
                                    </a:lnTo>
                                    <a:lnTo>
                                      <a:pt x="124" y="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539875" y="1631950"/>
                                <a:ext cx="79375" cy="52705"/>
                              </a:xfrm>
                              <a:custGeom>
                                <a:avLst/>
                                <a:gdLst>
                                  <a:gd name="T0" fmla="*/ 0 w 125"/>
                                  <a:gd name="T1" fmla="*/ 0 h 83"/>
                                  <a:gd name="T2" fmla="*/ 125 w 125"/>
                                  <a:gd name="T3" fmla="*/ 42 h 83"/>
                                  <a:gd name="T4" fmla="*/ 0 w 125"/>
                                  <a:gd name="T5" fmla="*/ 83 h 83"/>
                                  <a:gd name="T6" fmla="*/ 0 w 125"/>
                                  <a:gd name="T7" fmla="*/ 0 h 83"/>
                                </a:gdLst>
                                <a:ahLst/>
                                <a:cxnLst>
                                  <a:cxn ang="0">
                                    <a:pos x="T0" y="T1"/>
                                  </a:cxn>
                                  <a:cxn ang="0">
                                    <a:pos x="T2" y="T3"/>
                                  </a:cxn>
                                  <a:cxn ang="0">
                                    <a:pos x="T4" y="T5"/>
                                  </a:cxn>
                                  <a:cxn ang="0">
                                    <a:pos x="T6" y="T7"/>
                                  </a:cxn>
                                </a:cxnLst>
                                <a:rect l="0" t="0" r="r" b="b"/>
                                <a:pathLst>
                                  <a:path w="125" h="83">
                                    <a:moveTo>
                                      <a:pt x="0" y="0"/>
                                    </a:moveTo>
                                    <a:lnTo>
                                      <a:pt x="125" y="42"/>
                                    </a:lnTo>
                                    <a:lnTo>
                                      <a:pt x="0" y="8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Line 60"/>
                            <wps:cNvCnPr>
                              <a:cxnSpLocks noChangeShapeType="1"/>
                            </wps:cNvCnPr>
                            <wps:spPr bwMode="auto">
                              <a:xfrm>
                                <a:off x="1854835" y="1216025"/>
                                <a:ext cx="0" cy="24130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Freeform 61"/>
                            <wps:cNvSpPr>
                              <a:spLocks/>
                            </wps:cNvSpPr>
                            <wps:spPr bwMode="auto">
                              <a:xfrm>
                                <a:off x="1828800" y="1143635"/>
                                <a:ext cx="52070" cy="79375"/>
                              </a:xfrm>
                              <a:custGeom>
                                <a:avLst/>
                                <a:gdLst>
                                  <a:gd name="T0" fmla="*/ 0 w 82"/>
                                  <a:gd name="T1" fmla="*/ 125 h 125"/>
                                  <a:gd name="T2" fmla="*/ 41 w 82"/>
                                  <a:gd name="T3" fmla="*/ 0 h 125"/>
                                  <a:gd name="T4" fmla="*/ 82 w 82"/>
                                  <a:gd name="T5" fmla="*/ 125 h 125"/>
                                  <a:gd name="T6" fmla="*/ 0 w 82"/>
                                  <a:gd name="T7" fmla="*/ 125 h 125"/>
                                </a:gdLst>
                                <a:ahLst/>
                                <a:cxnLst>
                                  <a:cxn ang="0">
                                    <a:pos x="T0" y="T1"/>
                                  </a:cxn>
                                  <a:cxn ang="0">
                                    <a:pos x="T2" y="T3"/>
                                  </a:cxn>
                                  <a:cxn ang="0">
                                    <a:pos x="T4" y="T5"/>
                                  </a:cxn>
                                  <a:cxn ang="0">
                                    <a:pos x="T6" y="T7"/>
                                  </a:cxn>
                                </a:cxnLst>
                                <a:rect l="0" t="0" r="r" b="b"/>
                                <a:pathLst>
                                  <a:path w="82" h="125">
                                    <a:moveTo>
                                      <a:pt x="0" y="125"/>
                                    </a:moveTo>
                                    <a:lnTo>
                                      <a:pt x="41" y="0"/>
                                    </a:lnTo>
                                    <a:lnTo>
                                      <a:pt x="82" y="125"/>
                                    </a:lnTo>
                                    <a:lnTo>
                                      <a:pt x="0" y="1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1828800" y="1450975"/>
                                <a:ext cx="52070" cy="78740"/>
                              </a:xfrm>
                              <a:custGeom>
                                <a:avLst/>
                                <a:gdLst>
                                  <a:gd name="T0" fmla="*/ 82 w 82"/>
                                  <a:gd name="T1" fmla="*/ 0 h 124"/>
                                  <a:gd name="T2" fmla="*/ 41 w 82"/>
                                  <a:gd name="T3" fmla="*/ 124 h 124"/>
                                  <a:gd name="T4" fmla="*/ 0 w 82"/>
                                  <a:gd name="T5" fmla="*/ 0 h 124"/>
                                  <a:gd name="T6" fmla="*/ 82 w 82"/>
                                  <a:gd name="T7" fmla="*/ 0 h 124"/>
                                </a:gdLst>
                                <a:ahLst/>
                                <a:cxnLst>
                                  <a:cxn ang="0">
                                    <a:pos x="T0" y="T1"/>
                                  </a:cxn>
                                  <a:cxn ang="0">
                                    <a:pos x="T2" y="T3"/>
                                  </a:cxn>
                                  <a:cxn ang="0">
                                    <a:pos x="T4" y="T5"/>
                                  </a:cxn>
                                  <a:cxn ang="0">
                                    <a:pos x="T6" y="T7"/>
                                  </a:cxn>
                                </a:cxnLst>
                                <a:rect l="0" t="0" r="r" b="b"/>
                                <a:pathLst>
                                  <a:path w="82" h="124">
                                    <a:moveTo>
                                      <a:pt x="82" y="0"/>
                                    </a:moveTo>
                                    <a:lnTo>
                                      <a:pt x="41" y="124"/>
                                    </a:lnTo>
                                    <a:lnTo>
                                      <a:pt x="0" y="0"/>
                                    </a:lnTo>
                                    <a:lnTo>
                                      <a:pt x="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Line 63"/>
                            <wps:cNvCnPr>
                              <a:cxnSpLocks noChangeShapeType="1"/>
                            </wps:cNvCnPr>
                            <wps:spPr bwMode="auto">
                              <a:xfrm>
                                <a:off x="1061720" y="1216025"/>
                                <a:ext cx="0" cy="24130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0" name="Freeform 64"/>
                            <wps:cNvSpPr>
                              <a:spLocks/>
                            </wps:cNvSpPr>
                            <wps:spPr bwMode="auto">
                              <a:xfrm>
                                <a:off x="1035050" y="1143635"/>
                                <a:ext cx="52705" cy="79375"/>
                              </a:xfrm>
                              <a:custGeom>
                                <a:avLst/>
                                <a:gdLst>
                                  <a:gd name="T0" fmla="*/ 0 w 83"/>
                                  <a:gd name="T1" fmla="*/ 125 h 125"/>
                                  <a:gd name="T2" fmla="*/ 42 w 83"/>
                                  <a:gd name="T3" fmla="*/ 0 h 125"/>
                                  <a:gd name="T4" fmla="*/ 83 w 83"/>
                                  <a:gd name="T5" fmla="*/ 125 h 125"/>
                                  <a:gd name="T6" fmla="*/ 0 w 83"/>
                                  <a:gd name="T7" fmla="*/ 125 h 125"/>
                                </a:gdLst>
                                <a:ahLst/>
                                <a:cxnLst>
                                  <a:cxn ang="0">
                                    <a:pos x="T0" y="T1"/>
                                  </a:cxn>
                                  <a:cxn ang="0">
                                    <a:pos x="T2" y="T3"/>
                                  </a:cxn>
                                  <a:cxn ang="0">
                                    <a:pos x="T4" y="T5"/>
                                  </a:cxn>
                                  <a:cxn ang="0">
                                    <a:pos x="T6" y="T7"/>
                                  </a:cxn>
                                </a:cxnLst>
                                <a:rect l="0" t="0" r="r" b="b"/>
                                <a:pathLst>
                                  <a:path w="83" h="125">
                                    <a:moveTo>
                                      <a:pt x="0" y="125"/>
                                    </a:moveTo>
                                    <a:lnTo>
                                      <a:pt x="42" y="0"/>
                                    </a:lnTo>
                                    <a:lnTo>
                                      <a:pt x="83" y="125"/>
                                    </a:lnTo>
                                    <a:lnTo>
                                      <a:pt x="0" y="1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1" name="Freeform 65"/>
                            <wps:cNvSpPr>
                              <a:spLocks/>
                            </wps:cNvSpPr>
                            <wps:spPr bwMode="auto">
                              <a:xfrm>
                                <a:off x="1035050" y="1450975"/>
                                <a:ext cx="52705" cy="78740"/>
                              </a:xfrm>
                              <a:custGeom>
                                <a:avLst/>
                                <a:gdLst>
                                  <a:gd name="T0" fmla="*/ 83 w 83"/>
                                  <a:gd name="T1" fmla="*/ 0 h 124"/>
                                  <a:gd name="T2" fmla="*/ 42 w 83"/>
                                  <a:gd name="T3" fmla="*/ 124 h 124"/>
                                  <a:gd name="T4" fmla="*/ 0 w 83"/>
                                  <a:gd name="T5" fmla="*/ 0 h 124"/>
                                  <a:gd name="T6" fmla="*/ 83 w 83"/>
                                  <a:gd name="T7" fmla="*/ 0 h 124"/>
                                </a:gdLst>
                                <a:ahLst/>
                                <a:cxnLst>
                                  <a:cxn ang="0">
                                    <a:pos x="T0" y="T1"/>
                                  </a:cxn>
                                  <a:cxn ang="0">
                                    <a:pos x="T2" y="T3"/>
                                  </a:cxn>
                                  <a:cxn ang="0">
                                    <a:pos x="T4" y="T5"/>
                                  </a:cxn>
                                  <a:cxn ang="0">
                                    <a:pos x="T6" y="T7"/>
                                  </a:cxn>
                                </a:cxnLst>
                                <a:rect l="0" t="0" r="r" b="b"/>
                                <a:pathLst>
                                  <a:path w="83" h="124">
                                    <a:moveTo>
                                      <a:pt x="83" y="0"/>
                                    </a:moveTo>
                                    <a:lnTo>
                                      <a:pt x="42" y="124"/>
                                    </a:lnTo>
                                    <a:lnTo>
                                      <a:pt x="0" y="0"/>
                                    </a:lnTo>
                                    <a:lnTo>
                                      <a:pt x="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2" name="Line 66"/>
                            <wps:cNvCnPr>
                              <a:cxnSpLocks noChangeShapeType="1"/>
                            </wps:cNvCnPr>
                            <wps:spPr bwMode="auto">
                              <a:xfrm>
                                <a:off x="619125" y="1658620"/>
                                <a:ext cx="133985" cy="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3" name="Freeform 67"/>
                            <wps:cNvSpPr>
                              <a:spLocks/>
                            </wps:cNvSpPr>
                            <wps:spPr bwMode="auto">
                              <a:xfrm>
                                <a:off x="547370" y="1631950"/>
                                <a:ext cx="78105" cy="52705"/>
                              </a:xfrm>
                              <a:custGeom>
                                <a:avLst/>
                                <a:gdLst>
                                  <a:gd name="T0" fmla="*/ 123 w 123"/>
                                  <a:gd name="T1" fmla="*/ 83 h 83"/>
                                  <a:gd name="T2" fmla="*/ 0 w 123"/>
                                  <a:gd name="T3" fmla="*/ 42 h 83"/>
                                  <a:gd name="T4" fmla="*/ 123 w 123"/>
                                  <a:gd name="T5" fmla="*/ 0 h 83"/>
                                  <a:gd name="T6" fmla="*/ 123 w 123"/>
                                  <a:gd name="T7" fmla="*/ 83 h 83"/>
                                </a:gdLst>
                                <a:ahLst/>
                                <a:cxnLst>
                                  <a:cxn ang="0">
                                    <a:pos x="T0" y="T1"/>
                                  </a:cxn>
                                  <a:cxn ang="0">
                                    <a:pos x="T2" y="T3"/>
                                  </a:cxn>
                                  <a:cxn ang="0">
                                    <a:pos x="T4" y="T5"/>
                                  </a:cxn>
                                  <a:cxn ang="0">
                                    <a:pos x="T6" y="T7"/>
                                  </a:cxn>
                                </a:cxnLst>
                                <a:rect l="0" t="0" r="r" b="b"/>
                                <a:pathLst>
                                  <a:path w="123" h="83">
                                    <a:moveTo>
                                      <a:pt x="123" y="83"/>
                                    </a:moveTo>
                                    <a:lnTo>
                                      <a:pt x="0" y="42"/>
                                    </a:lnTo>
                                    <a:lnTo>
                                      <a:pt x="123" y="0"/>
                                    </a:lnTo>
                                    <a:lnTo>
                                      <a:pt x="123" y="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4" name="Freeform 68"/>
                            <wps:cNvSpPr>
                              <a:spLocks/>
                            </wps:cNvSpPr>
                            <wps:spPr bwMode="auto">
                              <a:xfrm>
                                <a:off x="746760" y="1631950"/>
                                <a:ext cx="78740" cy="52705"/>
                              </a:xfrm>
                              <a:custGeom>
                                <a:avLst/>
                                <a:gdLst>
                                  <a:gd name="T0" fmla="*/ 0 w 124"/>
                                  <a:gd name="T1" fmla="*/ 0 h 83"/>
                                  <a:gd name="T2" fmla="*/ 124 w 124"/>
                                  <a:gd name="T3" fmla="*/ 42 h 83"/>
                                  <a:gd name="T4" fmla="*/ 0 w 124"/>
                                  <a:gd name="T5" fmla="*/ 83 h 83"/>
                                  <a:gd name="T6" fmla="*/ 0 w 124"/>
                                  <a:gd name="T7" fmla="*/ 0 h 83"/>
                                </a:gdLst>
                                <a:ahLst/>
                                <a:cxnLst>
                                  <a:cxn ang="0">
                                    <a:pos x="T0" y="T1"/>
                                  </a:cxn>
                                  <a:cxn ang="0">
                                    <a:pos x="T2" y="T3"/>
                                  </a:cxn>
                                  <a:cxn ang="0">
                                    <a:pos x="T4" y="T5"/>
                                  </a:cxn>
                                  <a:cxn ang="0">
                                    <a:pos x="T6" y="T7"/>
                                  </a:cxn>
                                </a:cxnLst>
                                <a:rect l="0" t="0" r="r" b="b"/>
                                <a:pathLst>
                                  <a:path w="124" h="83">
                                    <a:moveTo>
                                      <a:pt x="0" y="0"/>
                                    </a:moveTo>
                                    <a:lnTo>
                                      <a:pt x="124" y="42"/>
                                    </a:lnTo>
                                    <a:lnTo>
                                      <a:pt x="0" y="8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5" name="Line 69"/>
                            <wps:cNvCnPr>
                              <a:cxnSpLocks noChangeShapeType="1"/>
                            </wps:cNvCnPr>
                            <wps:spPr bwMode="auto">
                              <a:xfrm>
                                <a:off x="619125" y="2473325"/>
                                <a:ext cx="133985" cy="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6" name="Freeform 70"/>
                            <wps:cNvSpPr>
                              <a:spLocks/>
                            </wps:cNvSpPr>
                            <wps:spPr bwMode="auto">
                              <a:xfrm>
                                <a:off x="547370" y="2447290"/>
                                <a:ext cx="78105" cy="52705"/>
                              </a:xfrm>
                              <a:custGeom>
                                <a:avLst/>
                                <a:gdLst>
                                  <a:gd name="T0" fmla="*/ 123 w 123"/>
                                  <a:gd name="T1" fmla="*/ 83 h 83"/>
                                  <a:gd name="T2" fmla="*/ 0 w 123"/>
                                  <a:gd name="T3" fmla="*/ 41 h 83"/>
                                  <a:gd name="T4" fmla="*/ 123 w 123"/>
                                  <a:gd name="T5" fmla="*/ 0 h 83"/>
                                  <a:gd name="T6" fmla="*/ 123 w 123"/>
                                  <a:gd name="T7" fmla="*/ 83 h 83"/>
                                </a:gdLst>
                                <a:ahLst/>
                                <a:cxnLst>
                                  <a:cxn ang="0">
                                    <a:pos x="T0" y="T1"/>
                                  </a:cxn>
                                  <a:cxn ang="0">
                                    <a:pos x="T2" y="T3"/>
                                  </a:cxn>
                                  <a:cxn ang="0">
                                    <a:pos x="T4" y="T5"/>
                                  </a:cxn>
                                  <a:cxn ang="0">
                                    <a:pos x="T6" y="T7"/>
                                  </a:cxn>
                                </a:cxnLst>
                                <a:rect l="0" t="0" r="r" b="b"/>
                                <a:pathLst>
                                  <a:path w="123" h="83">
                                    <a:moveTo>
                                      <a:pt x="123" y="83"/>
                                    </a:moveTo>
                                    <a:lnTo>
                                      <a:pt x="0" y="41"/>
                                    </a:lnTo>
                                    <a:lnTo>
                                      <a:pt x="123" y="0"/>
                                    </a:lnTo>
                                    <a:lnTo>
                                      <a:pt x="123" y="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7" name="Freeform 71"/>
                            <wps:cNvSpPr>
                              <a:spLocks/>
                            </wps:cNvSpPr>
                            <wps:spPr bwMode="auto">
                              <a:xfrm>
                                <a:off x="746760" y="2447290"/>
                                <a:ext cx="78740" cy="52705"/>
                              </a:xfrm>
                              <a:custGeom>
                                <a:avLst/>
                                <a:gdLst>
                                  <a:gd name="T0" fmla="*/ 0 w 124"/>
                                  <a:gd name="T1" fmla="*/ 0 h 83"/>
                                  <a:gd name="T2" fmla="*/ 124 w 124"/>
                                  <a:gd name="T3" fmla="*/ 41 h 83"/>
                                  <a:gd name="T4" fmla="*/ 0 w 124"/>
                                  <a:gd name="T5" fmla="*/ 83 h 83"/>
                                  <a:gd name="T6" fmla="*/ 0 w 124"/>
                                  <a:gd name="T7" fmla="*/ 0 h 83"/>
                                </a:gdLst>
                                <a:ahLst/>
                                <a:cxnLst>
                                  <a:cxn ang="0">
                                    <a:pos x="T0" y="T1"/>
                                  </a:cxn>
                                  <a:cxn ang="0">
                                    <a:pos x="T2" y="T3"/>
                                  </a:cxn>
                                  <a:cxn ang="0">
                                    <a:pos x="T4" y="T5"/>
                                  </a:cxn>
                                  <a:cxn ang="0">
                                    <a:pos x="T6" y="T7"/>
                                  </a:cxn>
                                </a:cxnLst>
                                <a:rect l="0" t="0" r="r" b="b"/>
                                <a:pathLst>
                                  <a:path w="124" h="83">
                                    <a:moveTo>
                                      <a:pt x="0" y="0"/>
                                    </a:moveTo>
                                    <a:lnTo>
                                      <a:pt x="124" y="41"/>
                                    </a:lnTo>
                                    <a:lnTo>
                                      <a:pt x="0" y="8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9" name="Rectangle 73"/>
                            <wps:cNvSpPr>
                              <a:spLocks noChangeArrowheads="1"/>
                            </wps:cNvSpPr>
                            <wps:spPr bwMode="auto">
                              <a:xfrm>
                                <a:off x="3965475" y="810259"/>
                                <a:ext cx="1965325" cy="2894966"/>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1" name="Rectangle 75"/>
                            <wps:cNvSpPr>
                              <a:spLocks noChangeArrowheads="1"/>
                            </wps:cNvSpPr>
                            <wps:spPr bwMode="auto">
                              <a:xfrm>
                                <a:off x="4030345" y="861695"/>
                                <a:ext cx="1843405" cy="429260"/>
                              </a:xfrm>
                              <a:prstGeom prst="rect">
                                <a:avLst/>
                              </a:prstGeom>
                              <a:solidFill>
                                <a:schemeClr val="accent6">
                                  <a:lumMod val="20000"/>
                                  <a:lumOff val="80000"/>
                                </a:schemeClr>
                              </a:solidFill>
                              <a:ln w="2540" cap="rnd">
                                <a:solidFill>
                                  <a:srgbClr val="000000"/>
                                </a:solidFill>
                                <a:prstDash val="solid"/>
                                <a:round/>
                                <a:headEnd/>
                                <a:tailEnd/>
                              </a:ln>
                            </wps:spPr>
                            <wps:txbx>
                              <w:txbxContent>
                                <w:p w14:paraId="380AD99C" w14:textId="77777777" w:rsidR="00A53140" w:rsidRPr="006A5C80" w:rsidRDefault="00A53140" w:rsidP="00F82394">
                                  <w:pPr>
                                    <w:spacing w:after="0" w:line="240" w:lineRule="auto"/>
                                    <w:jc w:val="center"/>
                                    <w:rPr>
                                      <w:rFonts w:ascii="Calibri" w:hAnsi="Calibri"/>
                                    </w:rPr>
                                  </w:pPr>
                                  <w:r w:rsidRPr="00B90CC4">
                                    <w:rPr>
                                      <w:rFonts w:ascii="Calibri" w:hAnsi="Calibri"/>
                                    </w:rPr>
                                    <w:t>AMBA Bridge L</w:t>
                                  </w:r>
                                  <w:r w:rsidRPr="006A5C80">
                                    <w:rPr>
                                      <w:rFonts w:ascii="Calibri" w:hAnsi="Calibri"/>
                                    </w:rPr>
                                    <w:t xml:space="preserve">P </w:t>
                                  </w:r>
                                </w:p>
                                <w:p w14:paraId="134B1570" w14:textId="77777777" w:rsidR="00A53140" w:rsidRPr="00B90CC4" w:rsidRDefault="00A53140" w:rsidP="00F82394">
                                  <w:pPr>
                                    <w:spacing w:after="0" w:line="240" w:lineRule="auto"/>
                                    <w:jc w:val="center"/>
                                    <w:rPr>
                                      <w:rFonts w:ascii="Calibri" w:hAnsi="Calibri"/>
                                    </w:rPr>
                                  </w:pPr>
                                  <w:proofErr w:type="gramStart"/>
                                  <w:r w:rsidRPr="00B90CC4">
                                    <w:rPr>
                                      <w:rFonts w:ascii="Calibri" w:hAnsi="Calibri"/>
                                    </w:rPr>
                                    <w:t>functional</w:t>
                                  </w:r>
                                  <w:proofErr w:type="gramEnd"/>
                                  <w:r w:rsidRPr="00B90CC4">
                                    <w:rPr>
                                      <w:rFonts w:ascii="Calibri" w:hAnsi="Calibri"/>
                                    </w:rPr>
                                    <w:t xml:space="preserve"> checker</w:t>
                                  </w:r>
                                </w:p>
                              </w:txbxContent>
                            </wps:txbx>
                            <wps:bodyPr rot="0" vert="horz" wrap="square" lIns="91440" tIns="45720" rIns="91440" bIns="45720" anchor="t" anchorCtr="0" upright="1">
                              <a:noAutofit/>
                            </wps:bodyPr>
                          </wps:wsp>
                          <wps:wsp>
                            <wps:cNvPr id="995" name="Rectangle 94"/>
                            <wps:cNvSpPr>
                              <a:spLocks noChangeArrowheads="1"/>
                            </wps:cNvSpPr>
                            <wps:spPr bwMode="auto">
                              <a:xfrm>
                                <a:off x="2412365" y="886460"/>
                                <a:ext cx="471805" cy="257175"/>
                              </a:xfrm>
                              <a:prstGeom prst="rect">
                                <a:avLst/>
                              </a:prstGeom>
                              <a:solidFill>
                                <a:srgbClr val="FDEB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6" name="Rectangle 95"/>
                            <wps:cNvSpPr>
                              <a:spLocks noChangeArrowheads="1"/>
                            </wps:cNvSpPr>
                            <wps:spPr bwMode="auto">
                              <a:xfrm>
                                <a:off x="2412365" y="886460"/>
                                <a:ext cx="471805" cy="25717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7" name="Rectangle 96"/>
                            <wps:cNvSpPr>
                              <a:spLocks noChangeArrowheads="1"/>
                            </wps:cNvSpPr>
                            <wps:spPr bwMode="auto">
                              <a:xfrm>
                                <a:off x="2470150" y="929005"/>
                                <a:ext cx="36576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19764" w14:textId="77777777" w:rsidR="00A53140" w:rsidRPr="006A5C80" w:rsidRDefault="00A53140" w:rsidP="00F82394">
                                  <w:r w:rsidRPr="00B90CC4">
                                    <w:rPr>
                                      <w:rFonts w:ascii="Calibri" w:hAnsi="Calibri" w:cs="Calibri"/>
                                    </w:rPr>
                                    <w:t>Bridge</w:t>
                                  </w:r>
                                </w:p>
                              </w:txbxContent>
                            </wps:txbx>
                            <wps:bodyPr rot="0" vert="horz" wrap="none" lIns="0" tIns="0" rIns="0" bIns="0" anchor="t" anchorCtr="0">
                              <a:spAutoFit/>
                            </wps:bodyPr>
                          </wps:wsp>
                          <wps:wsp>
                            <wps:cNvPr id="998" name="Rectangle 97"/>
                            <wps:cNvSpPr>
                              <a:spLocks noChangeArrowheads="1"/>
                            </wps:cNvSpPr>
                            <wps:spPr bwMode="auto">
                              <a:xfrm>
                                <a:off x="3205480" y="2345055"/>
                                <a:ext cx="471805" cy="257175"/>
                              </a:xfrm>
                              <a:prstGeom prst="rect">
                                <a:avLst/>
                              </a:prstGeom>
                              <a:solidFill>
                                <a:srgbClr val="FDEB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 name="Rectangle 98"/>
                            <wps:cNvSpPr>
                              <a:spLocks noChangeArrowheads="1"/>
                            </wps:cNvSpPr>
                            <wps:spPr bwMode="auto">
                              <a:xfrm>
                                <a:off x="3205480" y="2345055"/>
                                <a:ext cx="471805" cy="25717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0" name="Rectangle 99"/>
                            <wps:cNvSpPr>
                              <a:spLocks noChangeArrowheads="1"/>
                            </wps:cNvSpPr>
                            <wps:spPr bwMode="auto">
                              <a:xfrm>
                                <a:off x="3263900" y="2387600"/>
                                <a:ext cx="36576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0520D" w14:textId="77777777" w:rsidR="00A53140" w:rsidRPr="006A5C80" w:rsidRDefault="00A53140" w:rsidP="00F82394">
                                  <w:r w:rsidRPr="00B90CC4">
                                    <w:rPr>
                                      <w:rFonts w:ascii="Calibri" w:hAnsi="Calibri" w:cs="Calibri"/>
                                    </w:rPr>
                                    <w:t>Bridge</w:t>
                                  </w:r>
                                </w:p>
                              </w:txbxContent>
                            </wps:txbx>
                            <wps:bodyPr rot="0" vert="horz" wrap="none" lIns="0" tIns="0" rIns="0" bIns="0" anchor="t" anchorCtr="0">
                              <a:spAutoFit/>
                            </wps:bodyPr>
                          </wps:wsp>
                          <wps:wsp>
                            <wps:cNvPr id="1001" name="Rectangle 100"/>
                            <wps:cNvSpPr>
                              <a:spLocks noChangeArrowheads="1"/>
                            </wps:cNvSpPr>
                            <wps:spPr bwMode="auto">
                              <a:xfrm>
                                <a:off x="2412365" y="1529715"/>
                                <a:ext cx="471805" cy="257810"/>
                              </a:xfrm>
                              <a:prstGeom prst="rect">
                                <a:avLst/>
                              </a:prstGeom>
                              <a:solidFill>
                                <a:srgbClr val="EBF1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 name="Rectangle 101"/>
                            <wps:cNvSpPr>
                              <a:spLocks noChangeArrowheads="1"/>
                            </wps:cNvSpPr>
                            <wps:spPr bwMode="auto">
                              <a:xfrm>
                                <a:off x="2412365" y="1529715"/>
                                <a:ext cx="471805" cy="257810"/>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3" name="Rectangle 102"/>
                            <wps:cNvSpPr>
                              <a:spLocks noChangeArrowheads="1"/>
                            </wps:cNvSpPr>
                            <wps:spPr bwMode="auto">
                              <a:xfrm>
                                <a:off x="2463165" y="1572260"/>
                                <a:ext cx="38798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A8484" w14:textId="77777777" w:rsidR="00A53140" w:rsidRPr="006A5C80" w:rsidRDefault="00A53140" w:rsidP="00F82394">
                                  <w:r w:rsidRPr="00B90CC4">
                                    <w:rPr>
                                      <w:rFonts w:ascii="Calibri" w:hAnsi="Calibri" w:cs="Calibri"/>
                                    </w:rPr>
                                    <w:t>Router</w:t>
                                  </w:r>
                                </w:p>
                              </w:txbxContent>
                            </wps:txbx>
                            <wps:bodyPr rot="0" vert="horz" wrap="none" lIns="0" tIns="0" rIns="0" bIns="0" anchor="t" anchorCtr="0">
                              <a:spAutoFit/>
                            </wps:bodyPr>
                          </wps:wsp>
                          <wps:wsp>
                            <wps:cNvPr id="1004" name="Rectangle 103"/>
                            <wps:cNvSpPr>
                              <a:spLocks noChangeArrowheads="1"/>
                            </wps:cNvSpPr>
                            <wps:spPr bwMode="auto">
                              <a:xfrm>
                                <a:off x="2412365" y="2345055"/>
                                <a:ext cx="471805" cy="257175"/>
                              </a:xfrm>
                              <a:prstGeom prst="rect">
                                <a:avLst/>
                              </a:prstGeom>
                              <a:solidFill>
                                <a:srgbClr val="EBF1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5" name="Rectangle 104"/>
                            <wps:cNvSpPr>
                              <a:spLocks noChangeArrowheads="1"/>
                            </wps:cNvSpPr>
                            <wps:spPr bwMode="auto">
                              <a:xfrm>
                                <a:off x="2412365" y="2345055"/>
                                <a:ext cx="471805" cy="257175"/>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6" name="Rectangle 105"/>
                            <wps:cNvSpPr>
                              <a:spLocks noChangeArrowheads="1"/>
                            </wps:cNvSpPr>
                            <wps:spPr bwMode="auto">
                              <a:xfrm>
                                <a:off x="2463165" y="2387600"/>
                                <a:ext cx="38798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B371B" w14:textId="77777777" w:rsidR="00A53140" w:rsidRPr="006A5C80" w:rsidRDefault="00A53140" w:rsidP="00F82394">
                                  <w:r w:rsidRPr="00B90CC4">
                                    <w:rPr>
                                      <w:rFonts w:ascii="Calibri" w:hAnsi="Calibri" w:cs="Calibri"/>
                                    </w:rPr>
                                    <w:t>Router</w:t>
                                  </w:r>
                                </w:p>
                              </w:txbxContent>
                            </wps:txbx>
                            <wps:bodyPr rot="0" vert="horz" wrap="none" lIns="0" tIns="0" rIns="0" bIns="0" anchor="t" anchorCtr="0">
                              <a:spAutoFit/>
                            </wps:bodyPr>
                          </wps:wsp>
                          <wps:wsp>
                            <wps:cNvPr id="1010" name="Line 109"/>
                            <wps:cNvCnPr>
                              <a:cxnSpLocks noChangeShapeType="1"/>
                            </wps:cNvCnPr>
                            <wps:spPr bwMode="auto">
                              <a:xfrm>
                                <a:off x="2163445" y="1658620"/>
                                <a:ext cx="176530" cy="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1" name="Freeform 110"/>
                            <wps:cNvSpPr>
                              <a:spLocks/>
                            </wps:cNvSpPr>
                            <wps:spPr bwMode="auto">
                              <a:xfrm>
                                <a:off x="2091055" y="1631950"/>
                                <a:ext cx="78105" cy="52705"/>
                              </a:xfrm>
                              <a:custGeom>
                                <a:avLst/>
                                <a:gdLst>
                                  <a:gd name="T0" fmla="*/ 123 w 123"/>
                                  <a:gd name="T1" fmla="*/ 83 h 83"/>
                                  <a:gd name="T2" fmla="*/ 0 w 123"/>
                                  <a:gd name="T3" fmla="*/ 42 h 83"/>
                                  <a:gd name="T4" fmla="*/ 123 w 123"/>
                                  <a:gd name="T5" fmla="*/ 0 h 83"/>
                                  <a:gd name="T6" fmla="*/ 123 w 123"/>
                                  <a:gd name="T7" fmla="*/ 83 h 83"/>
                                </a:gdLst>
                                <a:ahLst/>
                                <a:cxnLst>
                                  <a:cxn ang="0">
                                    <a:pos x="T0" y="T1"/>
                                  </a:cxn>
                                  <a:cxn ang="0">
                                    <a:pos x="T2" y="T3"/>
                                  </a:cxn>
                                  <a:cxn ang="0">
                                    <a:pos x="T4" y="T5"/>
                                  </a:cxn>
                                  <a:cxn ang="0">
                                    <a:pos x="T6" y="T7"/>
                                  </a:cxn>
                                </a:cxnLst>
                                <a:rect l="0" t="0" r="r" b="b"/>
                                <a:pathLst>
                                  <a:path w="123" h="83">
                                    <a:moveTo>
                                      <a:pt x="123" y="83"/>
                                    </a:moveTo>
                                    <a:lnTo>
                                      <a:pt x="0" y="42"/>
                                    </a:lnTo>
                                    <a:lnTo>
                                      <a:pt x="123" y="0"/>
                                    </a:lnTo>
                                    <a:lnTo>
                                      <a:pt x="123" y="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2" name="Freeform 111"/>
                            <wps:cNvSpPr>
                              <a:spLocks/>
                            </wps:cNvSpPr>
                            <wps:spPr bwMode="auto">
                              <a:xfrm>
                                <a:off x="2333625" y="1631950"/>
                                <a:ext cx="78740" cy="52705"/>
                              </a:xfrm>
                              <a:custGeom>
                                <a:avLst/>
                                <a:gdLst>
                                  <a:gd name="T0" fmla="*/ 0 w 124"/>
                                  <a:gd name="T1" fmla="*/ 0 h 83"/>
                                  <a:gd name="T2" fmla="*/ 124 w 124"/>
                                  <a:gd name="T3" fmla="*/ 42 h 83"/>
                                  <a:gd name="T4" fmla="*/ 0 w 124"/>
                                  <a:gd name="T5" fmla="*/ 83 h 83"/>
                                  <a:gd name="T6" fmla="*/ 0 w 124"/>
                                  <a:gd name="T7" fmla="*/ 0 h 83"/>
                                </a:gdLst>
                                <a:ahLst/>
                                <a:cxnLst>
                                  <a:cxn ang="0">
                                    <a:pos x="T0" y="T1"/>
                                  </a:cxn>
                                  <a:cxn ang="0">
                                    <a:pos x="T2" y="T3"/>
                                  </a:cxn>
                                  <a:cxn ang="0">
                                    <a:pos x="T4" y="T5"/>
                                  </a:cxn>
                                  <a:cxn ang="0">
                                    <a:pos x="T6" y="T7"/>
                                  </a:cxn>
                                </a:cxnLst>
                                <a:rect l="0" t="0" r="r" b="b"/>
                                <a:pathLst>
                                  <a:path w="124" h="83">
                                    <a:moveTo>
                                      <a:pt x="0" y="0"/>
                                    </a:moveTo>
                                    <a:lnTo>
                                      <a:pt x="124" y="42"/>
                                    </a:lnTo>
                                    <a:lnTo>
                                      <a:pt x="0" y="8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3" name="Line 112"/>
                            <wps:cNvCnPr>
                              <a:cxnSpLocks noChangeShapeType="1"/>
                            </wps:cNvCnPr>
                            <wps:spPr bwMode="auto">
                              <a:xfrm>
                                <a:off x="2163445" y="2473325"/>
                                <a:ext cx="176530" cy="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4" name="Freeform 113"/>
                            <wps:cNvSpPr>
                              <a:spLocks/>
                            </wps:cNvSpPr>
                            <wps:spPr bwMode="auto">
                              <a:xfrm>
                                <a:off x="2091055" y="2447290"/>
                                <a:ext cx="78105" cy="52705"/>
                              </a:xfrm>
                              <a:custGeom>
                                <a:avLst/>
                                <a:gdLst>
                                  <a:gd name="T0" fmla="*/ 123 w 123"/>
                                  <a:gd name="T1" fmla="*/ 83 h 83"/>
                                  <a:gd name="T2" fmla="*/ 0 w 123"/>
                                  <a:gd name="T3" fmla="*/ 41 h 83"/>
                                  <a:gd name="T4" fmla="*/ 123 w 123"/>
                                  <a:gd name="T5" fmla="*/ 0 h 83"/>
                                  <a:gd name="T6" fmla="*/ 123 w 123"/>
                                  <a:gd name="T7" fmla="*/ 83 h 83"/>
                                </a:gdLst>
                                <a:ahLst/>
                                <a:cxnLst>
                                  <a:cxn ang="0">
                                    <a:pos x="T0" y="T1"/>
                                  </a:cxn>
                                  <a:cxn ang="0">
                                    <a:pos x="T2" y="T3"/>
                                  </a:cxn>
                                  <a:cxn ang="0">
                                    <a:pos x="T4" y="T5"/>
                                  </a:cxn>
                                  <a:cxn ang="0">
                                    <a:pos x="T6" y="T7"/>
                                  </a:cxn>
                                </a:cxnLst>
                                <a:rect l="0" t="0" r="r" b="b"/>
                                <a:pathLst>
                                  <a:path w="123" h="83">
                                    <a:moveTo>
                                      <a:pt x="123" y="83"/>
                                    </a:moveTo>
                                    <a:lnTo>
                                      <a:pt x="0" y="41"/>
                                    </a:lnTo>
                                    <a:lnTo>
                                      <a:pt x="123" y="0"/>
                                    </a:lnTo>
                                    <a:lnTo>
                                      <a:pt x="123" y="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5" name="Freeform 114"/>
                            <wps:cNvSpPr>
                              <a:spLocks/>
                            </wps:cNvSpPr>
                            <wps:spPr bwMode="auto">
                              <a:xfrm>
                                <a:off x="2333625" y="2447290"/>
                                <a:ext cx="78740" cy="52705"/>
                              </a:xfrm>
                              <a:custGeom>
                                <a:avLst/>
                                <a:gdLst>
                                  <a:gd name="T0" fmla="*/ 0 w 124"/>
                                  <a:gd name="T1" fmla="*/ 0 h 83"/>
                                  <a:gd name="T2" fmla="*/ 124 w 124"/>
                                  <a:gd name="T3" fmla="*/ 41 h 83"/>
                                  <a:gd name="T4" fmla="*/ 0 w 124"/>
                                  <a:gd name="T5" fmla="*/ 83 h 83"/>
                                  <a:gd name="T6" fmla="*/ 0 w 124"/>
                                  <a:gd name="T7" fmla="*/ 0 h 83"/>
                                </a:gdLst>
                                <a:ahLst/>
                                <a:cxnLst>
                                  <a:cxn ang="0">
                                    <a:pos x="T0" y="T1"/>
                                  </a:cxn>
                                  <a:cxn ang="0">
                                    <a:pos x="T2" y="T3"/>
                                  </a:cxn>
                                  <a:cxn ang="0">
                                    <a:pos x="T4" y="T5"/>
                                  </a:cxn>
                                  <a:cxn ang="0">
                                    <a:pos x="T6" y="T7"/>
                                  </a:cxn>
                                </a:cxnLst>
                                <a:rect l="0" t="0" r="r" b="b"/>
                                <a:pathLst>
                                  <a:path w="124" h="83">
                                    <a:moveTo>
                                      <a:pt x="0" y="0"/>
                                    </a:moveTo>
                                    <a:lnTo>
                                      <a:pt x="124" y="41"/>
                                    </a:lnTo>
                                    <a:lnTo>
                                      <a:pt x="0" y="8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6" name="Line 115"/>
                            <wps:cNvCnPr>
                              <a:cxnSpLocks noChangeShapeType="1"/>
                            </wps:cNvCnPr>
                            <wps:spPr bwMode="auto">
                              <a:xfrm>
                                <a:off x="2647950" y="1216025"/>
                                <a:ext cx="0" cy="24130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7" name="Freeform 116"/>
                            <wps:cNvSpPr>
                              <a:spLocks/>
                            </wps:cNvSpPr>
                            <wps:spPr bwMode="auto">
                              <a:xfrm>
                                <a:off x="2621915" y="1143635"/>
                                <a:ext cx="52070" cy="79375"/>
                              </a:xfrm>
                              <a:custGeom>
                                <a:avLst/>
                                <a:gdLst>
                                  <a:gd name="T0" fmla="*/ 0 w 82"/>
                                  <a:gd name="T1" fmla="*/ 125 h 125"/>
                                  <a:gd name="T2" fmla="*/ 41 w 82"/>
                                  <a:gd name="T3" fmla="*/ 0 h 125"/>
                                  <a:gd name="T4" fmla="*/ 82 w 82"/>
                                  <a:gd name="T5" fmla="*/ 125 h 125"/>
                                  <a:gd name="T6" fmla="*/ 0 w 82"/>
                                  <a:gd name="T7" fmla="*/ 125 h 125"/>
                                </a:gdLst>
                                <a:ahLst/>
                                <a:cxnLst>
                                  <a:cxn ang="0">
                                    <a:pos x="T0" y="T1"/>
                                  </a:cxn>
                                  <a:cxn ang="0">
                                    <a:pos x="T2" y="T3"/>
                                  </a:cxn>
                                  <a:cxn ang="0">
                                    <a:pos x="T4" y="T5"/>
                                  </a:cxn>
                                  <a:cxn ang="0">
                                    <a:pos x="T6" y="T7"/>
                                  </a:cxn>
                                </a:cxnLst>
                                <a:rect l="0" t="0" r="r" b="b"/>
                                <a:pathLst>
                                  <a:path w="82" h="125">
                                    <a:moveTo>
                                      <a:pt x="0" y="125"/>
                                    </a:moveTo>
                                    <a:lnTo>
                                      <a:pt x="41" y="0"/>
                                    </a:lnTo>
                                    <a:lnTo>
                                      <a:pt x="82" y="125"/>
                                    </a:lnTo>
                                    <a:lnTo>
                                      <a:pt x="0" y="1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8" name="Freeform 117"/>
                            <wps:cNvSpPr>
                              <a:spLocks/>
                            </wps:cNvSpPr>
                            <wps:spPr bwMode="auto">
                              <a:xfrm>
                                <a:off x="2621915" y="1450975"/>
                                <a:ext cx="52070" cy="78740"/>
                              </a:xfrm>
                              <a:custGeom>
                                <a:avLst/>
                                <a:gdLst>
                                  <a:gd name="T0" fmla="*/ 82 w 82"/>
                                  <a:gd name="T1" fmla="*/ 0 h 124"/>
                                  <a:gd name="T2" fmla="*/ 41 w 82"/>
                                  <a:gd name="T3" fmla="*/ 124 h 124"/>
                                  <a:gd name="T4" fmla="*/ 0 w 82"/>
                                  <a:gd name="T5" fmla="*/ 0 h 124"/>
                                  <a:gd name="T6" fmla="*/ 82 w 82"/>
                                  <a:gd name="T7" fmla="*/ 0 h 124"/>
                                </a:gdLst>
                                <a:ahLst/>
                                <a:cxnLst>
                                  <a:cxn ang="0">
                                    <a:pos x="T0" y="T1"/>
                                  </a:cxn>
                                  <a:cxn ang="0">
                                    <a:pos x="T2" y="T3"/>
                                  </a:cxn>
                                  <a:cxn ang="0">
                                    <a:pos x="T4" y="T5"/>
                                  </a:cxn>
                                  <a:cxn ang="0">
                                    <a:pos x="T6" y="T7"/>
                                  </a:cxn>
                                </a:cxnLst>
                                <a:rect l="0" t="0" r="r" b="b"/>
                                <a:pathLst>
                                  <a:path w="82" h="124">
                                    <a:moveTo>
                                      <a:pt x="82" y="0"/>
                                    </a:moveTo>
                                    <a:lnTo>
                                      <a:pt x="41" y="124"/>
                                    </a:lnTo>
                                    <a:lnTo>
                                      <a:pt x="0" y="0"/>
                                    </a:lnTo>
                                    <a:lnTo>
                                      <a:pt x="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9" name="Rectangle 118"/>
                            <wps:cNvSpPr>
                              <a:spLocks noChangeArrowheads="1"/>
                            </wps:cNvSpPr>
                            <wps:spPr bwMode="auto">
                              <a:xfrm>
                                <a:off x="3205480" y="1529715"/>
                                <a:ext cx="471805" cy="257810"/>
                              </a:xfrm>
                              <a:prstGeom prst="rect">
                                <a:avLst/>
                              </a:prstGeom>
                              <a:solidFill>
                                <a:srgbClr val="FDEB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0" name="Rectangle 119"/>
                            <wps:cNvSpPr>
                              <a:spLocks noChangeArrowheads="1"/>
                            </wps:cNvSpPr>
                            <wps:spPr bwMode="auto">
                              <a:xfrm>
                                <a:off x="3205480" y="1529715"/>
                                <a:ext cx="471805" cy="257810"/>
                              </a:xfrm>
                              <a:prstGeom prst="rect">
                                <a:avLst/>
                              </a:prstGeom>
                              <a:noFill/>
                              <a:ln w="254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1" name="Rectangle 120"/>
                            <wps:cNvSpPr>
                              <a:spLocks noChangeArrowheads="1"/>
                            </wps:cNvSpPr>
                            <wps:spPr bwMode="auto">
                              <a:xfrm>
                                <a:off x="3263900" y="1572260"/>
                                <a:ext cx="36576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8FE34" w14:textId="77777777" w:rsidR="00A53140" w:rsidRPr="006A5C80" w:rsidRDefault="00A53140" w:rsidP="00F82394">
                                  <w:r w:rsidRPr="00B90CC4">
                                    <w:rPr>
                                      <w:rFonts w:ascii="Calibri" w:hAnsi="Calibri" w:cs="Calibri"/>
                                    </w:rPr>
                                    <w:t>Bridge</w:t>
                                  </w:r>
                                </w:p>
                              </w:txbxContent>
                            </wps:txbx>
                            <wps:bodyPr rot="0" vert="horz" wrap="none" lIns="0" tIns="0" rIns="0" bIns="0" anchor="t" anchorCtr="0">
                              <a:spAutoFit/>
                            </wps:bodyPr>
                          </wps:wsp>
                          <wps:wsp>
                            <wps:cNvPr id="1022" name="Line 121"/>
                            <wps:cNvCnPr>
                              <a:cxnSpLocks noChangeShapeType="1"/>
                            </wps:cNvCnPr>
                            <wps:spPr bwMode="auto">
                              <a:xfrm>
                                <a:off x="2956560" y="1658620"/>
                                <a:ext cx="176530" cy="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3" name="Freeform 122"/>
                            <wps:cNvSpPr>
                              <a:spLocks/>
                            </wps:cNvSpPr>
                            <wps:spPr bwMode="auto">
                              <a:xfrm>
                                <a:off x="2884170" y="1631950"/>
                                <a:ext cx="78740" cy="52705"/>
                              </a:xfrm>
                              <a:custGeom>
                                <a:avLst/>
                                <a:gdLst>
                                  <a:gd name="T0" fmla="*/ 124 w 124"/>
                                  <a:gd name="T1" fmla="*/ 83 h 83"/>
                                  <a:gd name="T2" fmla="*/ 0 w 124"/>
                                  <a:gd name="T3" fmla="*/ 42 h 83"/>
                                  <a:gd name="T4" fmla="*/ 124 w 124"/>
                                  <a:gd name="T5" fmla="*/ 0 h 83"/>
                                  <a:gd name="T6" fmla="*/ 124 w 124"/>
                                  <a:gd name="T7" fmla="*/ 83 h 83"/>
                                </a:gdLst>
                                <a:ahLst/>
                                <a:cxnLst>
                                  <a:cxn ang="0">
                                    <a:pos x="T0" y="T1"/>
                                  </a:cxn>
                                  <a:cxn ang="0">
                                    <a:pos x="T2" y="T3"/>
                                  </a:cxn>
                                  <a:cxn ang="0">
                                    <a:pos x="T4" y="T5"/>
                                  </a:cxn>
                                  <a:cxn ang="0">
                                    <a:pos x="T6" y="T7"/>
                                  </a:cxn>
                                </a:cxnLst>
                                <a:rect l="0" t="0" r="r" b="b"/>
                                <a:pathLst>
                                  <a:path w="124" h="83">
                                    <a:moveTo>
                                      <a:pt x="124" y="83"/>
                                    </a:moveTo>
                                    <a:lnTo>
                                      <a:pt x="0" y="42"/>
                                    </a:lnTo>
                                    <a:lnTo>
                                      <a:pt x="124" y="0"/>
                                    </a:lnTo>
                                    <a:lnTo>
                                      <a:pt x="124" y="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4" name="Freeform 123"/>
                            <wps:cNvSpPr>
                              <a:spLocks/>
                            </wps:cNvSpPr>
                            <wps:spPr bwMode="auto">
                              <a:xfrm>
                                <a:off x="3126740" y="1631950"/>
                                <a:ext cx="78740" cy="52705"/>
                              </a:xfrm>
                              <a:custGeom>
                                <a:avLst/>
                                <a:gdLst>
                                  <a:gd name="T0" fmla="*/ 0 w 124"/>
                                  <a:gd name="T1" fmla="*/ 0 h 83"/>
                                  <a:gd name="T2" fmla="*/ 124 w 124"/>
                                  <a:gd name="T3" fmla="*/ 42 h 83"/>
                                  <a:gd name="T4" fmla="*/ 0 w 124"/>
                                  <a:gd name="T5" fmla="*/ 83 h 83"/>
                                  <a:gd name="T6" fmla="*/ 0 w 124"/>
                                  <a:gd name="T7" fmla="*/ 0 h 83"/>
                                </a:gdLst>
                                <a:ahLst/>
                                <a:cxnLst>
                                  <a:cxn ang="0">
                                    <a:pos x="T0" y="T1"/>
                                  </a:cxn>
                                  <a:cxn ang="0">
                                    <a:pos x="T2" y="T3"/>
                                  </a:cxn>
                                  <a:cxn ang="0">
                                    <a:pos x="T4" y="T5"/>
                                  </a:cxn>
                                  <a:cxn ang="0">
                                    <a:pos x="T6" y="T7"/>
                                  </a:cxn>
                                </a:cxnLst>
                                <a:rect l="0" t="0" r="r" b="b"/>
                                <a:pathLst>
                                  <a:path w="124" h="83">
                                    <a:moveTo>
                                      <a:pt x="0" y="0"/>
                                    </a:moveTo>
                                    <a:lnTo>
                                      <a:pt x="124" y="42"/>
                                    </a:lnTo>
                                    <a:lnTo>
                                      <a:pt x="0" y="8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5" name="Line 124"/>
                            <wps:cNvCnPr>
                              <a:cxnSpLocks noChangeShapeType="1"/>
                            </wps:cNvCnPr>
                            <wps:spPr bwMode="auto">
                              <a:xfrm>
                                <a:off x="2956560" y="2473325"/>
                                <a:ext cx="176530" cy="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6" name="Freeform 125"/>
                            <wps:cNvSpPr>
                              <a:spLocks/>
                            </wps:cNvSpPr>
                            <wps:spPr bwMode="auto">
                              <a:xfrm>
                                <a:off x="2884170" y="2447290"/>
                                <a:ext cx="78740" cy="52705"/>
                              </a:xfrm>
                              <a:custGeom>
                                <a:avLst/>
                                <a:gdLst>
                                  <a:gd name="T0" fmla="*/ 124 w 124"/>
                                  <a:gd name="T1" fmla="*/ 83 h 83"/>
                                  <a:gd name="T2" fmla="*/ 0 w 124"/>
                                  <a:gd name="T3" fmla="*/ 41 h 83"/>
                                  <a:gd name="T4" fmla="*/ 124 w 124"/>
                                  <a:gd name="T5" fmla="*/ 0 h 83"/>
                                  <a:gd name="T6" fmla="*/ 124 w 124"/>
                                  <a:gd name="T7" fmla="*/ 83 h 83"/>
                                </a:gdLst>
                                <a:ahLst/>
                                <a:cxnLst>
                                  <a:cxn ang="0">
                                    <a:pos x="T0" y="T1"/>
                                  </a:cxn>
                                  <a:cxn ang="0">
                                    <a:pos x="T2" y="T3"/>
                                  </a:cxn>
                                  <a:cxn ang="0">
                                    <a:pos x="T4" y="T5"/>
                                  </a:cxn>
                                  <a:cxn ang="0">
                                    <a:pos x="T6" y="T7"/>
                                  </a:cxn>
                                </a:cxnLst>
                                <a:rect l="0" t="0" r="r" b="b"/>
                                <a:pathLst>
                                  <a:path w="124" h="83">
                                    <a:moveTo>
                                      <a:pt x="124" y="83"/>
                                    </a:moveTo>
                                    <a:lnTo>
                                      <a:pt x="0" y="41"/>
                                    </a:lnTo>
                                    <a:lnTo>
                                      <a:pt x="124" y="0"/>
                                    </a:lnTo>
                                    <a:lnTo>
                                      <a:pt x="124" y="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7" name="Freeform 126"/>
                            <wps:cNvSpPr>
                              <a:spLocks/>
                            </wps:cNvSpPr>
                            <wps:spPr bwMode="auto">
                              <a:xfrm>
                                <a:off x="3126740" y="2447290"/>
                                <a:ext cx="78740" cy="52705"/>
                              </a:xfrm>
                              <a:custGeom>
                                <a:avLst/>
                                <a:gdLst>
                                  <a:gd name="T0" fmla="*/ 0 w 124"/>
                                  <a:gd name="T1" fmla="*/ 0 h 83"/>
                                  <a:gd name="T2" fmla="*/ 124 w 124"/>
                                  <a:gd name="T3" fmla="*/ 41 h 83"/>
                                  <a:gd name="T4" fmla="*/ 0 w 124"/>
                                  <a:gd name="T5" fmla="*/ 83 h 83"/>
                                  <a:gd name="T6" fmla="*/ 0 w 124"/>
                                  <a:gd name="T7" fmla="*/ 0 h 83"/>
                                </a:gdLst>
                                <a:ahLst/>
                                <a:cxnLst>
                                  <a:cxn ang="0">
                                    <a:pos x="T0" y="T1"/>
                                  </a:cxn>
                                  <a:cxn ang="0">
                                    <a:pos x="T2" y="T3"/>
                                  </a:cxn>
                                  <a:cxn ang="0">
                                    <a:pos x="T4" y="T5"/>
                                  </a:cxn>
                                  <a:cxn ang="0">
                                    <a:pos x="T6" y="T7"/>
                                  </a:cxn>
                                </a:cxnLst>
                                <a:rect l="0" t="0" r="r" b="b"/>
                                <a:pathLst>
                                  <a:path w="124" h="83">
                                    <a:moveTo>
                                      <a:pt x="0" y="0"/>
                                    </a:moveTo>
                                    <a:lnTo>
                                      <a:pt x="124" y="41"/>
                                    </a:lnTo>
                                    <a:lnTo>
                                      <a:pt x="0" y="8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8" name="Line 127"/>
                            <wps:cNvCnPr>
                              <a:cxnSpLocks noChangeShapeType="1"/>
                            </wps:cNvCnPr>
                            <wps:spPr bwMode="auto">
                              <a:xfrm>
                                <a:off x="2647950" y="1859915"/>
                                <a:ext cx="0" cy="412750"/>
                              </a:xfrm>
                              <a:prstGeom prst="line">
                                <a:avLst/>
                              </a:prstGeom>
                              <a:noFill/>
                              <a:ln w="254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9" name="Freeform 128"/>
                            <wps:cNvSpPr>
                              <a:spLocks/>
                            </wps:cNvSpPr>
                            <wps:spPr bwMode="auto">
                              <a:xfrm>
                                <a:off x="2621915" y="1787525"/>
                                <a:ext cx="52070" cy="78740"/>
                              </a:xfrm>
                              <a:custGeom>
                                <a:avLst/>
                                <a:gdLst>
                                  <a:gd name="T0" fmla="*/ 0 w 82"/>
                                  <a:gd name="T1" fmla="*/ 124 h 124"/>
                                  <a:gd name="T2" fmla="*/ 41 w 82"/>
                                  <a:gd name="T3" fmla="*/ 0 h 124"/>
                                  <a:gd name="T4" fmla="*/ 82 w 82"/>
                                  <a:gd name="T5" fmla="*/ 124 h 124"/>
                                  <a:gd name="T6" fmla="*/ 0 w 82"/>
                                  <a:gd name="T7" fmla="*/ 124 h 124"/>
                                </a:gdLst>
                                <a:ahLst/>
                                <a:cxnLst>
                                  <a:cxn ang="0">
                                    <a:pos x="T0" y="T1"/>
                                  </a:cxn>
                                  <a:cxn ang="0">
                                    <a:pos x="T2" y="T3"/>
                                  </a:cxn>
                                  <a:cxn ang="0">
                                    <a:pos x="T4" y="T5"/>
                                  </a:cxn>
                                  <a:cxn ang="0">
                                    <a:pos x="T6" y="T7"/>
                                  </a:cxn>
                                </a:cxnLst>
                                <a:rect l="0" t="0" r="r" b="b"/>
                                <a:pathLst>
                                  <a:path w="82" h="124">
                                    <a:moveTo>
                                      <a:pt x="0" y="124"/>
                                    </a:moveTo>
                                    <a:lnTo>
                                      <a:pt x="41" y="0"/>
                                    </a:lnTo>
                                    <a:lnTo>
                                      <a:pt x="82" y="124"/>
                                    </a:lnTo>
                                    <a:lnTo>
                                      <a:pt x="0"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0" name="Freeform 129"/>
                            <wps:cNvSpPr>
                              <a:spLocks/>
                            </wps:cNvSpPr>
                            <wps:spPr bwMode="auto">
                              <a:xfrm>
                                <a:off x="2621915" y="2266315"/>
                                <a:ext cx="52070" cy="78740"/>
                              </a:xfrm>
                              <a:custGeom>
                                <a:avLst/>
                                <a:gdLst>
                                  <a:gd name="T0" fmla="*/ 82 w 82"/>
                                  <a:gd name="T1" fmla="*/ 0 h 124"/>
                                  <a:gd name="T2" fmla="*/ 41 w 82"/>
                                  <a:gd name="T3" fmla="*/ 124 h 124"/>
                                  <a:gd name="T4" fmla="*/ 0 w 82"/>
                                  <a:gd name="T5" fmla="*/ 0 h 124"/>
                                  <a:gd name="T6" fmla="*/ 82 w 82"/>
                                  <a:gd name="T7" fmla="*/ 0 h 124"/>
                                </a:gdLst>
                                <a:ahLst/>
                                <a:cxnLst>
                                  <a:cxn ang="0">
                                    <a:pos x="T0" y="T1"/>
                                  </a:cxn>
                                  <a:cxn ang="0">
                                    <a:pos x="T2" y="T3"/>
                                  </a:cxn>
                                  <a:cxn ang="0">
                                    <a:pos x="T4" y="T5"/>
                                  </a:cxn>
                                  <a:cxn ang="0">
                                    <a:pos x="T6" y="T7"/>
                                  </a:cxn>
                                </a:cxnLst>
                                <a:rect l="0" t="0" r="r" b="b"/>
                                <a:pathLst>
                                  <a:path w="82" h="124">
                                    <a:moveTo>
                                      <a:pt x="82" y="0"/>
                                    </a:moveTo>
                                    <a:lnTo>
                                      <a:pt x="41" y="124"/>
                                    </a:lnTo>
                                    <a:lnTo>
                                      <a:pt x="0" y="0"/>
                                    </a:lnTo>
                                    <a:lnTo>
                                      <a:pt x="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2" name="Group 152"/>
                            <wpg:cNvGrpSpPr/>
                            <wpg:grpSpPr>
                              <a:xfrm>
                                <a:off x="837225" y="3075600"/>
                                <a:ext cx="471805" cy="315595"/>
                                <a:chOff x="0" y="0"/>
                                <a:chExt cx="471805" cy="315595"/>
                              </a:xfrm>
                            </wpg:grpSpPr>
                            <wps:wsp>
                              <wps:cNvPr id="153" name="Rectangle 153"/>
                              <wps:cNvSpPr>
                                <a:spLocks noChangeArrowheads="1"/>
                              </wps:cNvSpPr>
                              <wps:spPr bwMode="auto">
                                <a:xfrm>
                                  <a:off x="0" y="0"/>
                                  <a:ext cx="471805" cy="257810"/>
                                </a:xfrm>
                                <a:prstGeom prst="rect">
                                  <a:avLst/>
                                </a:prstGeom>
                                <a:solidFill>
                                  <a:srgbClr val="FDEB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54"/>
                              <wps:cNvSpPr>
                                <a:spLocks noChangeArrowheads="1"/>
                              </wps:cNvSpPr>
                              <wps:spPr bwMode="auto">
                                <a:xfrm>
                                  <a:off x="0" y="0"/>
                                  <a:ext cx="471805" cy="257810"/>
                                </a:xfrm>
                                <a:prstGeom prst="rect">
                                  <a:avLst/>
                                </a:prstGeom>
                                <a:solidFill>
                                  <a:schemeClr val="accent5">
                                    <a:lumMod val="40000"/>
                                    <a:lumOff val="60000"/>
                                  </a:schemeClr>
                                </a:solidFill>
                                <a:ln w="2540" cap="rnd">
                                  <a:solidFill>
                                    <a:srgbClr val="000000"/>
                                  </a:solidFill>
                                  <a:prstDash val="solid"/>
                                  <a:round/>
                                  <a:headEnd/>
                                  <a:tailEnd/>
                                </a:ln>
                              </wps:spPr>
                              <wps:bodyPr rot="0" vert="horz" wrap="square" lIns="91440" tIns="45720" rIns="91440" bIns="45720" anchor="t" anchorCtr="0" upright="1">
                                <a:noAutofit/>
                              </wps:bodyPr>
                            </wps:wsp>
                            <wps:wsp>
                              <wps:cNvPr id="155" name="Rectangle 155"/>
                              <wps:cNvSpPr>
                                <a:spLocks noChangeArrowheads="1"/>
                              </wps:cNvSpPr>
                              <wps:spPr bwMode="auto">
                                <a:xfrm>
                                  <a:off x="95885" y="43180"/>
                                  <a:ext cx="36576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32991" w14:textId="77777777" w:rsidR="00A53140" w:rsidRPr="006A5C80" w:rsidRDefault="00A53140" w:rsidP="00F82394">
                                    <w:pPr>
                                      <w:pStyle w:val="NormalWeb"/>
                                      <w:spacing w:before="0" w:beforeAutospacing="0" w:after="120" w:afterAutospacing="0" w:line="276" w:lineRule="auto"/>
                                    </w:pPr>
                                    <w:r w:rsidRPr="00B90CC4">
                                      <w:rPr>
                                        <w:rFonts w:ascii="Calibri" w:eastAsia="Times New Roman" w:hAnsi="Calibri" w:cs="Calibri"/>
                                        <w:sz w:val="22"/>
                                        <w:szCs w:val="22"/>
                                      </w:rPr>
                                      <w:t>NSPS</w:t>
                                    </w:r>
                                  </w:p>
                                </w:txbxContent>
                              </wps:txbx>
                              <wps:bodyPr rot="0" vert="horz" wrap="square" lIns="0" tIns="0" rIns="0" bIns="0" anchor="t" anchorCtr="0">
                                <a:spAutoFit/>
                              </wps:bodyPr>
                            </wps:wsp>
                          </wpg:grpSp>
                          <wps:wsp>
                            <wps:cNvPr id="164" name="Rectangle 164"/>
                            <wps:cNvSpPr>
                              <a:spLocks noChangeArrowheads="1"/>
                            </wps:cNvSpPr>
                            <wps:spPr bwMode="auto">
                              <a:xfrm>
                                <a:off x="4030345" y="1332230"/>
                                <a:ext cx="1843405" cy="429260"/>
                              </a:xfrm>
                              <a:prstGeom prst="rect">
                                <a:avLst/>
                              </a:prstGeom>
                              <a:solidFill>
                                <a:schemeClr val="accent6">
                                  <a:lumMod val="20000"/>
                                  <a:lumOff val="80000"/>
                                </a:schemeClr>
                              </a:solidFill>
                              <a:ln w="2540" cap="rnd">
                                <a:solidFill>
                                  <a:srgbClr val="000000"/>
                                </a:solidFill>
                                <a:prstDash val="solid"/>
                                <a:round/>
                                <a:headEnd/>
                                <a:tailEnd/>
                              </a:ln>
                            </wps:spPr>
                            <wps:txbx>
                              <w:txbxContent>
                                <w:p w14:paraId="16BBDEBA" w14:textId="77777777" w:rsidR="00A53140" w:rsidRPr="006A5C80" w:rsidRDefault="00A53140" w:rsidP="00F82394">
                                  <w:pPr>
                                    <w:pStyle w:val="NormalWeb"/>
                                    <w:spacing w:before="0" w:beforeAutospacing="0" w:after="0" w:afterAutospacing="0" w:line="276" w:lineRule="auto"/>
                                    <w:jc w:val="center"/>
                                  </w:pPr>
                                  <w:r w:rsidRPr="00B90CC4">
                                    <w:rPr>
                                      <w:rFonts w:ascii="Calibri" w:eastAsia="Times New Roman" w:hAnsi="Calibri"/>
                                      <w:sz w:val="22"/>
                                      <w:szCs w:val="22"/>
                                    </w:rPr>
                                    <w:t xml:space="preserve">AMBA Bridge LP </w:t>
                                  </w:r>
                                </w:p>
                                <w:p w14:paraId="405C33A7" w14:textId="77777777" w:rsidR="00A53140" w:rsidRPr="006A5C80" w:rsidRDefault="00A53140" w:rsidP="00F82394">
                                  <w:pPr>
                                    <w:pStyle w:val="NormalWeb"/>
                                    <w:spacing w:before="0" w:beforeAutospacing="0" w:after="0" w:afterAutospacing="0" w:line="276" w:lineRule="auto"/>
                                    <w:jc w:val="center"/>
                                  </w:pPr>
                                  <w:proofErr w:type="gramStart"/>
                                  <w:r w:rsidRPr="006A5C80">
                                    <w:rPr>
                                      <w:rFonts w:ascii="Calibri" w:eastAsia="Times New Roman" w:hAnsi="Calibri"/>
                                      <w:sz w:val="22"/>
                                      <w:szCs w:val="22"/>
                                    </w:rPr>
                                    <w:t>i</w:t>
                                  </w:r>
                                  <w:r w:rsidRPr="00B90CC4">
                                    <w:rPr>
                                      <w:rFonts w:ascii="Calibri" w:eastAsia="Times New Roman" w:hAnsi="Calibri"/>
                                      <w:sz w:val="22"/>
                                      <w:szCs w:val="22"/>
                                    </w:rPr>
                                    <w:t>solation</w:t>
                                  </w:r>
                                  <w:proofErr w:type="gramEnd"/>
                                  <w:r w:rsidRPr="00B90CC4">
                                    <w:rPr>
                                      <w:rFonts w:ascii="Calibri" w:eastAsia="Times New Roman" w:hAnsi="Calibri"/>
                                      <w:sz w:val="22"/>
                                      <w:szCs w:val="22"/>
                                    </w:rPr>
                                    <w:t xml:space="preserve"> checker</w:t>
                                  </w:r>
                                </w:p>
                              </w:txbxContent>
                            </wps:txbx>
                            <wps:bodyPr rot="0" vert="horz" wrap="square" lIns="91440" tIns="45720" rIns="91440" bIns="45720" anchor="t" anchorCtr="0" upright="1">
                              <a:noAutofit/>
                            </wps:bodyPr>
                          </wps:wsp>
                          <wps:wsp>
                            <wps:cNvPr id="165" name="Rectangle 165"/>
                            <wps:cNvSpPr>
                              <a:spLocks noChangeArrowheads="1"/>
                            </wps:cNvSpPr>
                            <wps:spPr bwMode="auto">
                              <a:xfrm>
                                <a:off x="4036695" y="1805940"/>
                                <a:ext cx="1843405" cy="429260"/>
                              </a:xfrm>
                              <a:prstGeom prst="rect">
                                <a:avLst/>
                              </a:prstGeom>
                              <a:solidFill>
                                <a:schemeClr val="accent3">
                                  <a:lumMod val="20000"/>
                                  <a:lumOff val="80000"/>
                                </a:schemeClr>
                              </a:solidFill>
                              <a:ln w="2540" cap="rnd">
                                <a:solidFill>
                                  <a:srgbClr val="000000"/>
                                </a:solidFill>
                                <a:prstDash val="solid"/>
                                <a:round/>
                                <a:headEnd/>
                                <a:tailEnd/>
                              </a:ln>
                            </wps:spPr>
                            <wps:txbx>
                              <w:txbxContent>
                                <w:p w14:paraId="3C816B2B" w14:textId="77777777" w:rsidR="00A53140" w:rsidRPr="00332E91" w:rsidRDefault="00A53140" w:rsidP="00F82394">
                                  <w:pPr>
                                    <w:pStyle w:val="NormalWeb"/>
                                    <w:spacing w:before="0" w:beforeAutospacing="0" w:after="0" w:afterAutospacing="0" w:line="276" w:lineRule="auto"/>
                                    <w:jc w:val="center"/>
                                  </w:pPr>
                                  <w:r w:rsidRPr="00B90CC4">
                                    <w:rPr>
                                      <w:rFonts w:ascii="Calibri" w:eastAsia="Times New Roman" w:hAnsi="Calibri"/>
                                      <w:sz w:val="22"/>
                                      <w:szCs w:val="22"/>
                                    </w:rPr>
                                    <w:t xml:space="preserve">Router LP </w:t>
                                  </w:r>
                                </w:p>
                                <w:p w14:paraId="4BF92A3C" w14:textId="77777777" w:rsidR="00A53140" w:rsidRPr="006A5C80" w:rsidRDefault="00A53140" w:rsidP="00F82394">
                                  <w:pPr>
                                    <w:pStyle w:val="NormalWeb"/>
                                    <w:spacing w:before="0" w:beforeAutospacing="0" w:after="0" w:afterAutospacing="0" w:line="276" w:lineRule="auto"/>
                                    <w:jc w:val="center"/>
                                  </w:pPr>
                                  <w:proofErr w:type="gramStart"/>
                                  <w:r w:rsidRPr="00B90CC4">
                                    <w:rPr>
                                      <w:rFonts w:ascii="Calibri" w:eastAsia="Times New Roman" w:hAnsi="Calibri"/>
                                      <w:sz w:val="22"/>
                                      <w:szCs w:val="22"/>
                                      <w:u w:val="single"/>
                                    </w:rPr>
                                    <w:t>functional</w:t>
                                  </w:r>
                                  <w:proofErr w:type="gramEnd"/>
                                  <w:r w:rsidRPr="00B90CC4">
                                    <w:rPr>
                                      <w:rFonts w:ascii="Calibri" w:eastAsia="Times New Roman" w:hAnsi="Calibri"/>
                                      <w:sz w:val="22"/>
                                      <w:szCs w:val="22"/>
                                      <w:u w:val="single"/>
                                    </w:rPr>
                                    <w:t xml:space="preserve"> checker</w:t>
                                  </w:r>
                                </w:p>
                              </w:txbxContent>
                            </wps:txbx>
                            <wps:bodyPr rot="0" vert="horz" wrap="square" lIns="91440" tIns="45720" rIns="91440" bIns="45720" anchor="t" anchorCtr="0" upright="1">
                              <a:noAutofit/>
                            </wps:bodyPr>
                          </wps:wsp>
                          <wps:wsp>
                            <wps:cNvPr id="167" name="Rectangle 167"/>
                            <wps:cNvSpPr>
                              <a:spLocks noChangeArrowheads="1"/>
                            </wps:cNvSpPr>
                            <wps:spPr bwMode="auto">
                              <a:xfrm>
                                <a:off x="4036695" y="2285025"/>
                                <a:ext cx="1843405" cy="429260"/>
                              </a:xfrm>
                              <a:prstGeom prst="rect">
                                <a:avLst/>
                              </a:prstGeom>
                              <a:solidFill>
                                <a:schemeClr val="accent3">
                                  <a:lumMod val="20000"/>
                                  <a:lumOff val="80000"/>
                                </a:schemeClr>
                              </a:solidFill>
                              <a:ln w="2540" cap="rnd">
                                <a:solidFill>
                                  <a:srgbClr val="000000"/>
                                </a:solidFill>
                                <a:prstDash val="solid"/>
                                <a:round/>
                                <a:headEnd/>
                                <a:tailEnd/>
                              </a:ln>
                            </wps:spPr>
                            <wps:txbx>
                              <w:txbxContent>
                                <w:p w14:paraId="2206C3DA" w14:textId="77777777" w:rsidR="00A53140" w:rsidRPr="00332E91" w:rsidRDefault="00A53140" w:rsidP="00F82394">
                                  <w:pPr>
                                    <w:pStyle w:val="NormalWeb"/>
                                    <w:spacing w:before="0" w:beforeAutospacing="0" w:after="0" w:afterAutospacing="0" w:line="276" w:lineRule="auto"/>
                                    <w:jc w:val="center"/>
                                  </w:pPr>
                                  <w:r w:rsidRPr="00B90CC4">
                                    <w:rPr>
                                      <w:rFonts w:ascii="Calibri" w:eastAsia="Times New Roman" w:hAnsi="Calibri"/>
                                      <w:sz w:val="22"/>
                                      <w:szCs w:val="22"/>
                                    </w:rPr>
                                    <w:t xml:space="preserve">Router LP </w:t>
                                  </w:r>
                                </w:p>
                                <w:p w14:paraId="78944F4B" w14:textId="77777777" w:rsidR="00A53140" w:rsidRPr="006A5C80" w:rsidRDefault="00A53140" w:rsidP="00F82394">
                                  <w:pPr>
                                    <w:pStyle w:val="NormalWeb"/>
                                    <w:spacing w:before="0" w:beforeAutospacing="0" w:after="0" w:afterAutospacing="0" w:line="276" w:lineRule="auto"/>
                                    <w:jc w:val="center"/>
                                  </w:pPr>
                                  <w:proofErr w:type="gramStart"/>
                                  <w:r w:rsidRPr="00B90CC4">
                                    <w:rPr>
                                      <w:rFonts w:ascii="Calibri" w:eastAsia="Times New Roman" w:hAnsi="Calibri"/>
                                      <w:sz w:val="22"/>
                                      <w:szCs w:val="22"/>
                                      <w:u w:val="single"/>
                                    </w:rPr>
                                    <w:t>isolation</w:t>
                                  </w:r>
                                  <w:proofErr w:type="gramEnd"/>
                                  <w:r w:rsidRPr="00B90CC4">
                                    <w:rPr>
                                      <w:rFonts w:ascii="Calibri" w:eastAsia="Times New Roman" w:hAnsi="Calibri"/>
                                      <w:sz w:val="22"/>
                                      <w:szCs w:val="22"/>
                                      <w:u w:val="single"/>
                                    </w:rPr>
                                    <w:t xml:space="preserve"> checker</w:t>
                                  </w:r>
                                </w:p>
                              </w:txbxContent>
                            </wps:txbx>
                            <wps:bodyPr rot="0" vert="horz" wrap="square" lIns="91440" tIns="45720" rIns="91440" bIns="45720" anchor="t" anchorCtr="0" upright="1">
                              <a:noAutofit/>
                            </wps:bodyPr>
                          </wps:wsp>
                          <wps:wsp>
                            <wps:cNvPr id="1047" name="Arc 1047"/>
                            <wps:cNvSpPr/>
                            <wps:spPr>
                              <a:xfrm>
                                <a:off x="1921527" y="412750"/>
                                <a:ext cx="3047859" cy="810260"/>
                              </a:xfrm>
                              <a:prstGeom prst="arc">
                                <a:avLst>
                                  <a:gd name="adj1" fmla="val 10853036"/>
                                  <a:gd name="adj2" fmla="val 21598637"/>
                                </a:avLst>
                              </a:prstGeom>
                              <a:ln w="22225">
                                <a:headEnd type="stealth"/>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a:spLocks noChangeArrowheads="1"/>
                            </wps:cNvSpPr>
                            <wps:spPr bwMode="auto">
                              <a:xfrm>
                                <a:off x="4039106" y="2751750"/>
                                <a:ext cx="1842770" cy="429260"/>
                              </a:xfrm>
                              <a:prstGeom prst="rect">
                                <a:avLst/>
                              </a:prstGeom>
                              <a:solidFill>
                                <a:schemeClr val="accent5">
                                  <a:lumMod val="40000"/>
                                  <a:lumOff val="60000"/>
                                </a:schemeClr>
                              </a:solidFill>
                              <a:ln w="2540" cap="rnd">
                                <a:solidFill>
                                  <a:srgbClr val="000000"/>
                                </a:solidFill>
                                <a:prstDash val="solid"/>
                                <a:round/>
                                <a:headEnd/>
                                <a:tailEnd/>
                              </a:ln>
                            </wps:spPr>
                            <wps:txbx>
                              <w:txbxContent>
                                <w:p w14:paraId="27382388" w14:textId="77777777" w:rsidR="00A53140" w:rsidRPr="00B90CC4" w:rsidRDefault="00A53140" w:rsidP="00F82394">
                                  <w:pPr>
                                    <w:pStyle w:val="NormalWeb"/>
                                    <w:spacing w:before="0" w:beforeAutospacing="0" w:after="0" w:afterAutospacing="0" w:line="276" w:lineRule="auto"/>
                                    <w:jc w:val="center"/>
                                    <w:rPr>
                                      <w:rFonts w:ascii="Calibri" w:eastAsia="Times New Roman" w:hAnsi="Calibri"/>
                                      <w:sz w:val="22"/>
                                      <w:szCs w:val="22"/>
                                    </w:rPr>
                                  </w:pPr>
                                  <w:r w:rsidRPr="00B90CC4">
                                    <w:rPr>
                                      <w:rFonts w:ascii="Calibri" w:eastAsia="Times New Roman" w:hAnsi="Calibri"/>
                                      <w:sz w:val="22"/>
                                      <w:szCs w:val="22"/>
                                    </w:rPr>
                                    <w:t>NSPS LP</w:t>
                                  </w:r>
                                </w:p>
                                <w:p w14:paraId="2FB7CD62" w14:textId="77777777" w:rsidR="00A53140" w:rsidRPr="006A5C80" w:rsidRDefault="00A53140" w:rsidP="00F82394">
                                  <w:pPr>
                                    <w:pStyle w:val="NormalWeb"/>
                                    <w:spacing w:before="0" w:beforeAutospacing="0" w:after="0" w:afterAutospacing="0" w:line="276" w:lineRule="auto"/>
                                    <w:jc w:val="center"/>
                                  </w:pPr>
                                  <w:r w:rsidRPr="00B90CC4">
                                    <w:rPr>
                                      <w:rFonts w:ascii="Calibri" w:eastAsia="Times New Roman" w:hAnsi="Calibri"/>
                                      <w:u w:val="single"/>
                                    </w:rPr>
                                    <w:t>Functional checker</w:t>
                                  </w:r>
                                </w:p>
                              </w:txbxContent>
                            </wps:txbx>
                            <wps:bodyPr rot="0" vert="horz" wrap="square" lIns="91440" tIns="45720" rIns="91440" bIns="45720" anchor="t" anchorCtr="0" upright="1">
                              <a:noAutofit/>
                            </wps:bodyPr>
                          </wps:wsp>
                          <wps:wsp>
                            <wps:cNvPr id="172" name="Rectangle 172"/>
                            <wps:cNvSpPr>
                              <a:spLocks noChangeArrowheads="1"/>
                            </wps:cNvSpPr>
                            <wps:spPr bwMode="auto">
                              <a:xfrm>
                                <a:off x="4037869" y="3236889"/>
                                <a:ext cx="1842135" cy="429260"/>
                              </a:xfrm>
                              <a:prstGeom prst="rect">
                                <a:avLst/>
                              </a:prstGeom>
                              <a:solidFill>
                                <a:schemeClr val="accent5">
                                  <a:lumMod val="40000"/>
                                  <a:lumOff val="60000"/>
                                </a:schemeClr>
                              </a:solidFill>
                              <a:ln w="2540" cap="rnd">
                                <a:solidFill>
                                  <a:srgbClr val="000000"/>
                                </a:solidFill>
                                <a:prstDash val="solid"/>
                                <a:round/>
                                <a:headEnd/>
                                <a:tailEnd/>
                              </a:ln>
                            </wps:spPr>
                            <wps:txbx>
                              <w:txbxContent>
                                <w:p w14:paraId="23C7C122" w14:textId="77777777" w:rsidR="00A53140" w:rsidRPr="00B90CC4" w:rsidRDefault="00A53140" w:rsidP="00F82394">
                                  <w:pPr>
                                    <w:pStyle w:val="NormalWeb"/>
                                    <w:spacing w:before="0" w:beforeAutospacing="0" w:after="0" w:afterAutospacing="0" w:line="276" w:lineRule="auto"/>
                                    <w:jc w:val="center"/>
                                    <w:rPr>
                                      <w:rFonts w:ascii="Calibri" w:eastAsia="Times New Roman" w:hAnsi="Calibri"/>
                                      <w:sz w:val="22"/>
                                      <w:szCs w:val="22"/>
                                    </w:rPr>
                                  </w:pPr>
                                  <w:r w:rsidRPr="00B90CC4">
                                    <w:rPr>
                                      <w:rFonts w:ascii="Calibri" w:eastAsia="Times New Roman" w:hAnsi="Calibri"/>
                                      <w:sz w:val="22"/>
                                      <w:szCs w:val="22"/>
                                    </w:rPr>
                                    <w:t>Q-Channel LP</w:t>
                                  </w:r>
                                </w:p>
                                <w:p w14:paraId="41490B12" w14:textId="77777777" w:rsidR="00A53140" w:rsidRPr="006A5C80" w:rsidRDefault="00A53140" w:rsidP="00F82394">
                                  <w:pPr>
                                    <w:pStyle w:val="NormalWeb"/>
                                    <w:spacing w:before="0" w:beforeAutospacing="0" w:after="0" w:afterAutospacing="0" w:line="276" w:lineRule="auto"/>
                                    <w:jc w:val="center"/>
                                  </w:pPr>
                                  <w:r w:rsidRPr="00B90CC4">
                                    <w:rPr>
                                      <w:rFonts w:ascii="Calibri" w:eastAsia="Times New Roman" w:hAnsi="Calibri"/>
                                      <w:u w:val="single"/>
                                    </w:rPr>
                                    <w:t xml:space="preserve">Functional </w:t>
                                  </w:r>
                                  <w:r w:rsidRPr="00B90CC4">
                                    <w:rPr>
                                      <w:rFonts w:ascii="Calibri" w:eastAsia="Times New Roman" w:hAnsi="Calibri"/>
                                      <w:sz w:val="22"/>
                                      <w:szCs w:val="22"/>
                                    </w:rPr>
                                    <w:t>checker</w:t>
                                  </w:r>
                                </w:p>
                                <w:p w14:paraId="2A3A8396" w14:textId="77777777" w:rsidR="00A53140" w:rsidRPr="006A5C80" w:rsidRDefault="00A53140" w:rsidP="00F82394">
                                  <w:pPr>
                                    <w:pStyle w:val="NormalWeb"/>
                                    <w:spacing w:before="0" w:beforeAutospacing="0" w:after="0" w:afterAutospacing="0" w:line="276" w:lineRule="auto"/>
                                    <w:jc w:val="center"/>
                                  </w:pPr>
                                  <w:proofErr w:type="gramStart"/>
                                  <w:r w:rsidRPr="00B90CC4">
                                    <w:rPr>
                                      <w:rFonts w:ascii="Calibri" w:eastAsia="Times New Roman" w:hAnsi="Calibri"/>
                                      <w:sz w:val="22"/>
                                      <w:szCs w:val="22"/>
                                      <w:u w:val="single"/>
                                    </w:rPr>
                                    <w:t>isolationfunctional</w:t>
                                  </w:r>
                                  <w:proofErr w:type="gramEnd"/>
                                  <w:r w:rsidRPr="00B90CC4">
                                    <w:rPr>
                                      <w:rFonts w:ascii="Calibri" w:eastAsia="Times New Roman" w:hAnsi="Calibri"/>
                                      <w:sz w:val="22"/>
                                      <w:szCs w:val="22"/>
                                      <w:u w:val="single"/>
                                    </w:rPr>
                                    <w:t xml:space="preserve"> checker</w:t>
                                  </w:r>
                                </w:p>
                              </w:txbxContent>
                            </wps:txbx>
                            <wps:bodyPr rot="0" vert="horz" wrap="square" lIns="91440" tIns="45720" rIns="91440" bIns="45720" anchor="t" anchorCtr="0" upright="1">
                              <a:noAutofit/>
                            </wps:bodyPr>
                          </wps:wsp>
                          <wps:wsp>
                            <wps:cNvPr id="1048" name="Straight Arrow Connector 1048"/>
                            <wps:cNvCnPr/>
                            <wps:spPr>
                              <a:xfrm>
                                <a:off x="1087728" y="3333750"/>
                                <a:ext cx="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9" name="Straight Arrow Connector 1049"/>
                            <wps:cNvCnPr/>
                            <wps:spPr>
                              <a:xfrm flipV="1">
                                <a:off x="1082626" y="2771775"/>
                                <a:ext cx="3224" cy="30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51" name="Group 1051"/>
                            <wpg:cNvGrpSpPr/>
                            <wpg:grpSpPr>
                              <a:xfrm>
                                <a:off x="1676998" y="2781300"/>
                                <a:ext cx="471170" cy="857250"/>
                                <a:chOff x="180000" y="180000"/>
                                <a:chExt cx="471170" cy="857250"/>
                              </a:xfrm>
                            </wpg:grpSpPr>
                            <wpg:grpSp>
                              <wpg:cNvPr id="177" name="Group 177"/>
                              <wpg:cNvGrpSpPr/>
                              <wpg:grpSpPr>
                                <a:xfrm>
                                  <a:off x="180000" y="483530"/>
                                  <a:ext cx="471170" cy="315595"/>
                                  <a:chOff x="0" y="303530"/>
                                  <a:chExt cx="471805" cy="315595"/>
                                </a:xfrm>
                              </wpg:grpSpPr>
                              <wps:wsp>
                                <wps:cNvPr id="180" name="Rectangle 180"/>
                                <wps:cNvSpPr>
                                  <a:spLocks noChangeArrowheads="1"/>
                                </wps:cNvSpPr>
                                <wps:spPr bwMode="auto">
                                  <a:xfrm>
                                    <a:off x="0" y="303530"/>
                                    <a:ext cx="471805" cy="257810"/>
                                  </a:xfrm>
                                  <a:prstGeom prst="rect">
                                    <a:avLst/>
                                  </a:prstGeom>
                                  <a:solidFill>
                                    <a:srgbClr val="FDEB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181"/>
                                <wps:cNvSpPr>
                                  <a:spLocks noChangeArrowheads="1"/>
                                </wps:cNvSpPr>
                                <wps:spPr bwMode="auto">
                                  <a:xfrm>
                                    <a:off x="0" y="303530"/>
                                    <a:ext cx="471805" cy="257810"/>
                                  </a:xfrm>
                                  <a:prstGeom prst="rect">
                                    <a:avLst/>
                                  </a:prstGeom>
                                  <a:solidFill>
                                    <a:schemeClr val="accent5">
                                      <a:lumMod val="40000"/>
                                      <a:lumOff val="60000"/>
                                    </a:schemeClr>
                                  </a:solidFill>
                                  <a:ln w="2540" cap="rnd">
                                    <a:solidFill>
                                      <a:srgbClr val="000000"/>
                                    </a:solidFill>
                                    <a:prstDash val="solid"/>
                                    <a:round/>
                                    <a:headEnd/>
                                    <a:tailEnd/>
                                  </a:ln>
                                </wps:spPr>
                                <wps:bodyPr rot="0" vert="horz" wrap="square" lIns="91440" tIns="45720" rIns="91440" bIns="45720" anchor="t" anchorCtr="0" upright="1">
                                  <a:noAutofit/>
                                </wps:bodyPr>
                              </wps:wsp>
                              <wps:wsp>
                                <wps:cNvPr id="182" name="Rectangle 182"/>
                                <wps:cNvSpPr>
                                  <a:spLocks noChangeArrowheads="1"/>
                                </wps:cNvSpPr>
                                <wps:spPr bwMode="auto">
                                  <a:xfrm>
                                    <a:off x="95885" y="346710"/>
                                    <a:ext cx="36576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69468" w14:textId="77777777" w:rsidR="00A53140" w:rsidRPr="006A5C80" w:rsidRDefault="00A53140" w:rsidP="00F82394">
                                      <w:pPr>
                                        <w:pStyle w:val="NormalWeb"/>
                                        <w:spacing w:before="0" w:beforeAutospacing="0" w:after="120" w:afterAutospacing="0" w:line="276" w:lineRule="auto"/>
                                      </w:pPr>
                                      <w:r w:rsidRPr="00B90CC4">
                                        <w:rPr>
                                          <w:rFonts w:ascii="Calibri" w:eastAsia="Times New Roman" w:hAnsi="Calibri" w:cs="Calibri"/>
                                          <w:sz w:val="22"/>
                                          <w:szCs w:val="22"/>
                                        </w:rPr>
                                        <w:t>NSPS</w:t>
                                      </w:r>
                                    </w:p>
                                  </w:txbxContent>
                                </wps:txbx>
                                <wps:bodyPr rot="0" vert="horz" wrap="square" lIns="0" tIns="0" rIns="0" bIns="0" anchor="t" anchorCtr="0">
                                  <a:spAutoFit/>
                                </wps:bodyPr>
                              </wps:wsp>
                            </wpg:grpSp>
                            <wps:wsp>
                              <wps:cNvPr id="178" name="Straight Arrow Connector 178"/>
                              <wps:cNvCnPr/>
                              <wps:spPr>
                                <a:xfrm>
                                  <a:off x="430190" y="741975"/>
                                  <a:ext cx="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wps:spPr>
                                <a:xfrm flipV="1">
                                  <a:off x="425110" y="180000"/>
                                  <a:ext cx="3175" cy="3035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4" name="Group 184"/>
                            <wpg:cNvGrpSpPr/>
                            <wpg:grpSpPr>
                              <a:xfrm>
                                <a:off x="2494222" y="2781300"/>
                                <a:ext cx="470535" cy="857250"/>
                                <a:chOff x="0" y="0"/>
                                <a:chExt cx="471170" cy="857250"/>
                              </a:xfrm>
                            </wpg:grpSpPr>
                            <wpg:grpSp>
                              <wpg:cNvPr id="185" name="Group 185"/>
                              <wpg:cNvGrpSpPr/>
                              <wpg:grpSpPr>
                                <a:xfrm>
                                  <a:off x="0" y="303530"/>
                                  <a:ext cx="471170" cy="315595"/>
                                  <a:chOff x="0" y="303530"/>
                                  <a:chExt cx="471805" cy="315595"/>
                                </a:xfrm>
                              </wpg:grpSpPr>
                              <wps:wsp>
                                <wps:cNvPr id="188" name="Rectangle 188"/>
                                <wps:cNvSpPr>
                                  <a:spLocks noChangeArrowheads="1"/>
                                </wps:cNvSpPr>
                                <wps:spPr bwMode="auto">
                                  <a:xfrm>
                                    <a:off x="0" y="303530"/>
                                    <a:ext cx="471805" cy="257810"/>
                                  </a:xfrm>
                                  <a:prstGeom prst="rect">
                                    <a:avLst/>
                                  </a:prstGeom>
                                  <a:solidFill>
                                    <a:srgbClr val="FDEB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189"/>
                                <wps:cNvSpPr>
                                  <a:spLocks noChangeArrowheads="1"/>
                                </wps:cNvSpPr>
                                <wps:spPr bwMode="auto">
                                  <a:xfrm>
                                    <a:off x="0" y="303530"/>
                                    <a:ext cx="471805" cy="257810"/>
                                  </a:xfrm>
                                  <a:prstGeom prst="rect">
                                    <a:avLst/>
                                  </a:prstGeom>
                                  <a:solidFill>
                                    <a:schemeClr val="accent5">
                                      <a:lumMod val="40000"/>
                                      <a:lumOff val="60000"/>
                                    </a:schemeClr>
                                  </a:solidFill>
                                  <a:ln w="2540" cap="rnd">
                                    <a:solidFill>
                                      <a:srgbClr val="000000"/>
                                    </a:solidFill>
                                    <a:prstDash val="solid"/>
                                    <a:round/>
                                    <a:headEnd/>
                                    <a:tailEnd/>
                                  </a:ln>
                                </wps:spPr>
                                <wps:bodyPr rot="0" vert="horz" wrap="square" lIns="91440" tIns="45720" rIns="91440" bIns="45720" anchor="t" anchorCtr="0" upright="1">
                                  <a:noAutofit/>
                                </wps:bodyPr>
                              </wps:wsp>
                              <wps:wsp>
                                <wps:cNvPr id="190" name="Rectangle 190"/>
                                <wps:cNvSpPr>
                                  <a:spLocks noChangeArrowheads="1"/>
                                </wps:cNvSpPr>
                                <wps:spPr bwMode="auto">
                                  <a:xfrm>
                                    <a:off x="95885" y="346710"/>
                                    <a:ext cx="36576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CA184" w14:textId="77777777" w:rsidR="00A53140" w:rsidRPr="006A5C80" w:rsidRDefault="00A53140" w:rsidP="00F82394">
                                      <w:pPr>
                                        <w:pStyle w:val="NormalWeb"/>
                                        <w:spacing w:before="0" w:beforeAutospacing="0" w:after="120" w:afterAutospacing="0" w:line="276" w:lineRule="auto"/>
                                      </w:pPr>
                                      <w:r w:rsidRPr="00B90CC4">
                                        <w:rPr>
                                          <w:rFonts w:ascii="Calibri" w:eastAsia="Times New Roman" w:hAnsi="Calibri" w:cs="Calibri"/>
                                          <w:sz w:val="22"/>
                                          <w:szCs w:val="22"/>
                                        </w:rPr>
                                        <w:t>NSPS</w:t>
                                      </w:r>
                                    </w:p>
                                  </w:txbxContent>
                                </wps:txbx>
                                <wps:bodyPr rot="0" vert="horz" wrap="square" lIns="0" tIns="0" rIns="0" bIns="0" anchor="t" anchorCtr="0">
                                  <a:spAutoFit/>
                                </wps:bodyPr>
                              </wps:wsp>
                            </wpg:grpSp>
                            <wps:wsp>
                              <wps:cNvPr id="186" name="Straight Arrow Connector 186"/>
                              <wps:cNvCnPr/>
                              <wps:spPr>
                                <a:xfrm>
                                  <a:off x="250190" y="561975"/>
                                  <a:ext cx="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wps:spPr>
                                <a:xfrm flipV="1">
                                  <a:off x="245110" y="0"/>
                                  <a:ext cx="3175" cy="3035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wps:wsp>
                          <wps:cNvPr id="1053" name="Rounded Rectangle 1053"/>
                          <wps:cNvSpPr/>
                          <wps:spPr>
                            <a:xfrm>
                              <a:off x="114300" y="635000"/>
                              <a:ext cx="1323975" cy="109474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Rounded Rectangle 1054"/>
                          <wps:cNvSpPr/>
                          <wps:spPr>
                            <a:xfrm>
                              <a:off x="114297" y="1844040"/>
                              <a:ext cx="3562800" cy="600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5" name="Rounded Rectangle 1055"/>
                          <wps:cNvSpPr/>
                          <wps:spPr>
                            <a:xfrm>
                              <a:off x="1485900" y="639445"/>
                              <a:ext cx="2181131" cy="109982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285730" y="786765"/>
                              <a:ext cx="41912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34487" w14:textId="77777777" w:rsidR="00A53140" w:rsidRPr="00B90CC4" w:rsidRDefault="00A53140" w:rsidP="00F82394">
                                <w:pPr>
                                  <w:rPr>
                                    <w:rFonts w:ascii="Calibri" w:hAnsi="Calibri"/>
                                  </w:rPr>
                                </w:pPr>
                                <w:r w:rsidRPr="00B90CC4">
                                  <w:rPr>
                                    <w:rFonts w:ascii="Calibri" w:hAnsi="Calibri"/>
                                  </w:rPr>
                                  <w:t>PD0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28"/>
                          <wps:cNvSpPr txBox="1"/>
                          <wps:spPr>
                            <a:xfrm>
                              <a:off x="3162225" y="728640"/>
                              <a:ext cx="4191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E39A8" w14:textId="77777777" w:rsidR="00A53140" w:rsidRPr="006A5C80" w:rsidRDefault="00A53140" w:rsidP="00F82394">
                                <w:pPr>
                                  <w:pStyle w:val="NormalWeb"/>
                                  <w:spacing w:before="0" w:beforeAutospacing="0" w:after="120" w:afterAutospacing="0" w:line="276" w:lineRule="auto"/>
                                </w:pPr>
                                <w:r w:rsidRPr="00B90CC4">
                                  <w:rPr>
                                    <w:rFonts w:ascii="Calibri" w:eastAsia="Times New Roman" w:hAnsi="Calibri"/>
                                    <w:sz w:val="22"/>
                                    <w:szCs w:val="22"/>
                                  </w:rPr>
                                  <w:t>PD1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Text Box 128"/>
                          <wps:cNvSpPr txBox="1"/>
                          <wps:spPr>
                            <a:xfrm>
                              <a:off x="2904150" y="1817370"/>
                              <a:ext cx="41846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5A2E4" w14:textId="77777777" w:rsidR="00A53140" w:rsidRPr="006A5C80" w:rsidRDefault="00A53140" w:rsidP="00F82394">
                                <w:pPr>
                                  <w:pStyle w:val="NormalWeb"/>
                                  <w:spacing w:before="0" w:beforeAutospacing="0" w:after="120" w:afterAutospacing="0" w:line="276" w:lineRule="auto"/>
                                </w:pPr>
                                <w:r w:rsidRPr="00B90CC4">
                                  <w:rPr>
                                    <w:rFonts w:ascii="Calibri" w:eastAsia="Times New Roman" w:hAnsi="Calibri"/>
                                    <w:sz w:val="22"/>
                                    <w:szCs w:val="22"/>
                                  </w:rPr>
                                  <w:t>PD2</w:t>
                                </w:r>
                                <w:r w:rsidRPr="00B90CC4">
                                  <w:rPr>
                                    <w:rFonts w:ascii="Calibri" w:eastAsia="Times New Roman" w:hAnsi="Calibri"/>
                                    <w:sz w:val="22"/>
                                    <w:szCs w:val="22"/>
                                    <w:u w:val="single"/>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Rounded Rectangle 129"/>
                          <wps:cNvSpPr/>
                          <wps:spPr>
                            <a:xfrm>
                              <a:off x="381000" y="2682240"/>
                              <a:ext cx="3086100" cy="552450"/>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128"/>
                          <wps:cNvSpPr txBox="1"/>
                          <wps:spPr>
                            <a:xfrm>
                              <a:off x="2913665" y="2671740"/>
                              <a:ext cx="59153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76CBE" w14:textId="77777777" w:rsidR="00A53140" w:rsidRPr="006A5C80" w:rsidRDefault="00A53140" w:rsidP="00F82394">
                                <w:pPr>
                                  <w:pStyle w:val="NormalWeb"/>
                                  <w:spacing w:before="0" w:beforeAutospacing="0" w:after="120" w:afterAutospacing="0" w:line="276" w:lineRule="auto"/>
                                </w:pPr>
                                <w:proofErr w:type="gramStart"/>
                                <w:r w:rsidRPr="006A5C80">
                                  <w:rPr>
                                    <w:rFonts w:ascii="Calibri" w:eastAsia="Times New Roman" w:hAnsi="Calibri"/>
                                    <w:sz w:val="22"/>
                                    <w:szCs w:val="22"/>
                                  </w:rPr>
                                  <w:t>system</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2407858" y="167640"/>
                              <a:ext cx="222504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3B6C2B" w14:textId="77777777" w:rsidR="00A53140" w:rsidRPr="00B90CC4" w:rsidRDefault="00A53140" w:rsidP="00F82394">
                                <w:pPr>
                                  <w:jc w:val="center"/>
                                  <w:rPr>
                                    <w:rFonts w:ascii="Calibri" w:hAnsi="Calibri"/>
                                    <w:b/>
                                    <w:sz w:val="28"/>
                                    <w:szCs w:val="28"/>
                                  </w:rPr>
                                </w:pPr>
                                <w:r>
                                  <w:rPr>
                                    <w:rFonts w:ascii="Calibri" w:hAnsi="Calibri"/>
                                    <w:b/>
                                    <w:sz w:val="28"/>
                                    <w:szCs w:val="28"/>
                                  </w:rPr>
                                  <w:t>n</w:t>
                                </w:r>
                                <w:r w:rsidRPr="00B90CC4">
                                  <w:rPr>
                                    <w:rFonts w:ascii="Calibri" w:hAnsi="Calibri"/>
                                    <w:b/>
                                    <w:sz w:val="28"/>
                                    <w:szCs w:val="28"/>
                                  </w:rPr>
                                  <w:t>s_bind_checkers.svh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1043" o:spid="_x0000_s1026" editas="canvas" style="position:absolute;left:0;text-align:left;margin-left:1.05pt;margin-top:-6.65pt;width:476pt;height:282pt;z-index:251659264;mso-position-horizontal-relative:margin" coordsize="60452,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">
                  <v:shape id="_x0000_s1027" type="#_x0000_t75" style="position:absolute;width:60452;height:35814;visibility:visible;mso-wrap-style:square">
                    <v:fill o:detectmouseclick="t"/>
                    <v:path o:connecttype="none"/>
                  </v:shape>
                  <v:group id="Group 1052" o:spid="_x0000_s1028" style="position:absolute;left:133;top:1612;width:59175;height:33116" coordorigin="133,4127" coordsize="59174,3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7d9ksMAAADdAAAADwAAAGRycy9kb3ducmV2LnhtbERPTYvCMBC9C/6HMII3&#10;TasoUo0isrt4kAXrwuJtaMa22ExKk23rvzcLgrd5vM/Z7HpTiZYaV1pWEE8jEMSZ1SXnCn4un5MV&#10;COeRNVaWScGDHOy2w8EGE207PlOb+lyEEHYJKii8rxMpXVaQQTe1NXHgbrYx6ANscqkb7EK4qeQs&#10;ipbSYMmhocCaDgVl9/TPKPjqsNvP44/2dL8dHtfL4vv3FJNS41G/X4Pw1Pu3+OU+6jA/Wsz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32SwwAAAN0AAAAP&#10;AAAAAAAAAAAAAAAAAKoCAABkcnMvZG93bnJldi54bWxQSwUGAAAAAAQABAD6AAAAmgMAAAAA&#10;">
                    <v:rect id="Rectangle 9" o:spid="_x0000_s1029" style="position:absolute;left:133;top:8007;width:37776;height:29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gtMUA&#10;AADaAAAADwAAAGRycy9kb3ducmV2LnhtbESPQWvCQBSE70L/w/IKvYhubLGUNBupgiD0pDbU3h7Z&#10;1yRt9m3Mrib6611B8DjMzDdMMutNLY7Uusqygsk4AkGcW11xoeBruxy9gXAeWWNtmRScyMEsfRgk&#10;GGvb8ZqOG1+IAGEXo4LS+yaW0uUlGXRj2xAH79e2Bn2QbSF1i12Am1o+R9GrNFhxWCixoUVJ+f/m&#10;YBR8/1E233er3efL9OdcDYfZ4lBnSj099h/vIDz1/h6+tVdawRSuV8INkO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KiC0xQAAANoAAAAPAAAAAAAAAAAAAAAAAJgCAABkcnMv&#10;ZG93bnJldi54bWxQSwUGAAAAAAQABAD1AAAAigMAAAAA&#10;" filled="f" strokeweight=".2pt">
                      <v:stroke joinstyle="round" endcap="round"/>
                    </v:rect>
                    <v:rect id="Rectangle 11" o:spid="_x0000_s1030" style="position:absolute;left:1142;top:8864;width:35629;height:27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rq8MA&#10;AADaAAAADwAAAGRycy9kb3ducmV2LnhtbESPW4vCMBSE3xf8D+EI+yKaemFXqlFUWBARwQs+H5qz&#10;TdnmpDZR6783grCPw8x8w0znjS3FjWpfOFbQ7yUgiDOnC84VnI4/3TEIH5A1lo5JwYM8zGetjymm&#10;2t15T7dDyEWEsE9RgQmhSqX0mSGLvucq4uj9utpiiLLOpa7xHuG2lIMk+ZIWC44LBitaGcr+Dler&#10;ILmYrVt2jpfOdTM8h9151K/8SKnPdrOYgAjUhP/wu73WCr7hdSXe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Xrq8MAAADaAAAADwAAAAAAAAAAAAAAAACYAgAAZHJzL2Rv&#10;d25yZXYueG1sUEsFBgAAAAAEAAQA9QAAAIgDAAAAAA==&#10;" fillcolor="#dbe5f1 [660]" strokeweight=".2pt">
                      <v:stroke joinstyle="round" endcap="round"/>
                    </v:rect>
                    <v:rect id="Rectangle 12" o:spid="_x0000_s1031" style="position:absolute;left:8255;top:8864;width:471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itrcAA&#10;AADaAAAADwAAAGRycy9kb3ducmV2LnhtbERPy4rCMBTdD/gP4QruxtRZqHSMpQiCjIj46MLdpbnT&#10;dia5KU3U+vdmIbg8nPci660RN+p841jBZJyAIC6dbrhScD6tP+cgfEDWaByTggd5yJaDjwWm2t35&#10;QLdjqEQMYZ+igjqENpXSlzVZ9GPXEkfu13UWQ4RdJXWH9xhujfxKkqm02HBsqLGlVU3l//FqFZy2&#10;+/3sJy8OpjCXzd9sV0ivJ0qNhn3+DSJQH97il3ujFcSt8Uq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6itrcAAAADaAAAADwAAAAAAAAAAAAAAAACYAgAAZHJzL2Rvd25y&#10;ZXYueG1sUEsFBgAAAAAEAAQA9QAAAIUDAAAAAA==&#10;" fillcolor="#fdebdd" stroked="f"/>
                    <v:rect id="Rectangle 13" o:spid="_x0000_s1032" style="position:absolute;left:8255;top:8864;width:471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cqscYA&#10;AADaAAAADwAAAGRycy9kb3ducmV2LnhtbESPQWvCQBSE70L/w/IKXsRsrFhq6ipVEARP2gbt7ZF9&#10;TdJm36bZ1aT99a4geBxm5htmtuhMJc7UuNKyglEUgyDOrC45V/Dxvh6+gHAeWWNlmRT8kYPF/KE3&#10;w0Tblnd03vtcBAi7BBUU3teJlC4ryKCLbE0cvC/bGPRBNrnUDbYBbir5FMfP0mDJYaHAmlYFZT/7&#10;k1Fw+KZ0+dtujtvx5PO/HAzS1alKleo/dm+vIDx1/h6+tTdawRSuV8IN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cqscYAAADaAAAADwAAAAAAAAAAAAAAAACYAgAAZHJz&#10;L2Rvd25yZXYueG1sUEsFBgAAAAAEAAQA9QAAAIsDAAAAAA==&#10;" filled="f" strokeweight=".2pt">
                      <v:stroke joinstyle="round" endcap="round"/>
                    </v:rect>
                    <v:rect id="Rectangle 14" o:spid="_x0000_s1033" style="position:absolute;left:8839;top:9290;width:3657;height:27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14:paraId="42FD5AD9" w14:textId="77777777" w:rsidR="00A53140" w:rsidRPr="006A5C80" w:rsidRDefault="00A53140" w:rsidP="00F82394">
                            <w:r w:rsidRPr="00B90CC4">
                              <w:rPr>
                                <w:rFonts w:ascii="Calibri" w:hAnsi="Calibri" w:cs="Calibri"/>
                              </w:rPr>
                              <w:t>Bridge</w:t>
                            </w:r>
                          </w:p>
                        </w:txbxContent>
                      </v:textbox>
                    </v:rect>
                    <v:rect id="Rectangle 15" o:spid="_x0000_s1034" style="position:absolute;left:16192;top:8864;width:471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Rcd8EA&#10;AADbAAAADwAAAGRycy9kb3ducmV2LnhtbERPS4vCMBC+C/6HMMLeNNWDLtUoIgiysoiPHrwNzdhW&#10;k0lpslr/vRGEvc3H95zZorVG3KnxlWMFw0ECgjh3uuJCwem47n+D8AFZo3FMCp7kYTHvdmaYavfg&#10;Pd0PoRAxhH2KCsoQ6lRKn5dk0Q9cTRy5i2sshgibQuoGHzHcGjlKkrG0WHFsKLGmVUn57fBnFRy3&#10;u93kZ5ntTWbOm+vkN5NeD5X66rXLKYhAbfgXf9wbHeeP4P1LP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0XHfBAAAA2wAAAA8AAAAAAAAAAAAAAAAAmAIAAGRycy9kb3du&#10;cmV2LnhtbFBLBQYAAAAABAAEAPUAAACGAwAAAAA=&#10;" fillcolor="#fdebdd" stroked="f"/>
                    <v:rect id="Rectangle 16" o:spid="_x0000_s1035" style="position:absolute;left:16192;top:8864;width:471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oNcMA&#10;AADbAAAADwAAAGRycy9kb3ducmV2LnhtbERPTWvCQBC9C/6HZQQvopsqFYmuYoWC0FPVoN6G7JhE&#10;s7NpdjVpf323UPA2j/c5i1VrSvGg2hWWFbyMIhDEqdUFZwoO+/fhDITzyBpLy6Tgmxyslt3OAmNt&#10;G/6kx85nIoSwi1FB7n0VS+nSnAy6ka2IA3extUEfYJ1JXWMTwk0px1E0lQYLDg05VrTJKb3t7kbB&#10;8UrJ21ezPX1MXs8/xWCQbO5lolS/167nIDy1/in+d291mD+Bv1/C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oNcMAAADbAAAADwAAAAAAAAAAAAAAAACYAgAAZHJzL2Rv&#10;d25yZXYueG1sUEsFBgAAAAAEAAQA9QAAAIgDAAAAAA==&#10;" filled="f" strokeweight=".2pt">
                      <v:stroke joinstyle="round" endcap="round"/>
                    </v:rect>
                    <v:rect id="Rectangle 17" o:spid="_x0000_s1036" style="position:absolute;left:16770;top:9290;width:3657;height:27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14:paraId="036BCBB5" w14:textId="77777777" w:rsidR="00A53140" w:rsidRPr="006A5C80" w:rsidRDefault="00A53140" w:rsidP="00F82394">
                            <w:r w:rsidRPr="00B90CC4">
                              <w:rPr>
                                <w:rFonts w:ascii="Calibri" w:hAnsi="Calibri" w:cs="Calibri"/>
                              </w:rPr>
                              <w:t>Bridge</w:t>
                            </w:r>
                          </w:p>
                        </w:txbxContent>
                      </v:textbox>
                    </v:rect>
                    <v:rect id="Rectangle 18" o:spid="_x0000_s1037" style="position:absolute;left:1143;top:15297;width:471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3EA8EA&#10;AADbAAAADwAAAGRycy9kb3ducmV2LnhtbERPS4vCMBC+C/6HMII3TV3YVapRRBBkZREfPXgbmrGt&#10;JpPSZLX77zeC4G0+vufMFq014k6NrxwrGA0TEMS50xUXCk7H9WACwgdkjcYxKfgjD4t5tzPDVLsH&#10;7+l+CIWIIexTVFCGUKdS+rwki37oauLIXVxjMUTYFFI3+Ijh1siPJPmSFiuODSXWtCopvx1+rYLj&#10;drcbfy+zvcnMeXMd/2TS65FS/V67nIII1Ia3+OXe6Dj/E56/x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dxAPBAAAA2wAAAA8AAAAAAAAAAAAAAAAAmAIAAGRycy9kb3du&#10;cmV2LnhtbFBLBQYAAAAABAAEAPUAAACGAwAAAAA=&#10;" fillcolor="#fdebdd" stroked="f"/>
                    <v:rect id="Rectangle 19" o:spid="_x0000_s1038" style="position:absolute;left:1143;top:15297;width:471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cLrcMA&#10;AADbAAAADwAAAGRycy9kb3ducmV2LnhtbERPTWvCQBC9C/6HZQQvoptaFImuYoWC0FPVoN6G7JhE&#10;s7NpdjVpf323UPA2j/c5i1VrSvGg2hWWFbyMIhDEqdUFZwoO+/fhDITzyBpLy6Tgmxyslt3OAmNt&#10;G/6kx85nIoSwi1FB7n0VS+nSnAy6ka2IA3extUEfYJ1JXWMTwk0px1E0lQYLDg05VrTJKb3t7kbB&#10;8UrJ21ezPX28Ts4/xWCQbO5lolS/167nIDy1/in+d291mD+Fv1/C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3cLrcMAAADbAAAADwAAAAAAAAAAAAAAAACYAgAAZHJzL2Rv&#10;d25yZXYueG1sUEsFBgAAAAAEAAQA9QAAAIgDAAAAAA==&#10;" filled="f" strokeweight=".2pt">
                      <v:stroke joinstyle="round" endcap="round"/>
                    </v:rect>
                    <v:rect id="Rectangle 20" o:spid="_x0000_s1039" style="position:absolute;left:1333;top:15722;width:3658;height:27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14:paraId="1D6BDB92" w14:textId="77777777" w:rsidR="00A53140" w:rsidRPr="006A5C80" w:rsidRDefault="00A53140" w:rsidP="00F82394">
                            <w:r w:rsidRPr="00B90CC4">
                              <w:rPr>
                                <w:rFonts w:ascii="Calibri" w:hAnsi="Calibri" w:cs="Calibri"/>
                              </w:rPr>
                              <w:t>Bridge</w:t>
                            </w:r>
                          </w:p>
                        </w:txbxContent>
                      </v:textbox>
                    </v:rect>
                    <v:rect id="Rectangle 21" o:spid="_x0000_s1040" style="position:absolute;left:1143;top:23450;width:471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xrncUA&#10;AADbAAAADwAAAGRycy9kb3ducmV2LnhtbESPT2vCQBDF7wW/wzJCb3VjD7WkriKCIBUR/+TgbchO&#10;k7S7syG7avz2zkHobYb35r3fTOe9d+pKXWwCGxiPMlDEZbANVwZOx9XbJ6iYkC26wGTgThHms8HL&#10;FHMbbryn6yFVSkI45migTqnNtY5lTR7jKLTEov2EzmOStau07fAm4d7p9yz70B4bloYaW1rWVP4d&#10;Lt7AcbPbTb4Xxd4V7rz+nWwLHe3YmNdhv/gClahP/+bn9doKvsDKLzKAnj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3GudxQAAANsAAAAPAAAAAAAAAAAAAAAAAJgCAABkcnMv&#10;ZG93bnJldi54bWxQSwUGAAAAAAQABAD1AAAAigMAAAAA&#10;" fillcolor="#fdebdd" stroked="f"/>
                    <v:rect id="Rectangle 22" o:spid="_x0000_s1041" style="position:absolute;left:1143;top:23450;width:471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if38QA&#10;AADbAAAADwAAAGRycy9kb3ducmV2LnhtbERPTWvCQBC9F/wPywi9iG5qqdjoKlYoCD1VDdbbkB2T&#10;aHY2ZlcT/fVuodDbPN7nTOetKcWValdYVvAyiEAQp1YXnCnYbj77YxDOI2ssLZOCGzmYzzpPU4y1&#10;bfibrmufiRDCLkYFufdVLKVLczLoBrYiDtzB1gZ9gHUmdY1NCDelHEbRSBosODTkWNEyp/S0vhgF&#10;uyMlH+dm9fP1+ra/F71esryUiVLP3XYxAeGp9f/iP/dKh/nv8PtLOE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on9/EAAAA2wAAAA8AAAAAAAAAAAAAAAAAmAIAAGRycy9k&#10;b3ducmV2LnhtbFBLBQYAAAAABAAEAPUAAACJAwAAAAA=&#10;" filled="f" strokeweight=".2pt">
                      <v:stroke joinstyle="round" endcap="round"/>
                    </v:rect>
                    <v:rect id="Rectangle 23" o:spid="_x0000_s1042" style="position:absolute;left:1333;top:23876;width:3658;height:27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14:paraId="3A8A33A8" w14:textId="77777777" w:rsidR="00A53140" w:rsidRPr="006A5C80" w:rsidRDefault="00A53140" w:rsidP="00F82394">
                            <w:r w:rsidRPr="00B90CC4">
                              <w:rPr>
                                <w:rFonts w:ascii="Calibri" w:hAnsi="Calibri" w:cs="Calibri"/>
                              </w:rPr>
                              <w:t>Bridge</w:t>
                            </w:r>
                          </w:p>
                        </w:txbxContent>
                      </v:textbox>
                    </v:rect>
                    <v:rect id="Rectangle 30" o:spid="_x0000_s1043" style="position:absolute;left:8255;top:15297;width:471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4bcUA&#10;AADbAAAADwAAAGRycy9kb3ducmV2LnhtbESPQWvCQBSE74X+h+UVeim60UqV1FWkIPSQIiZ6f2Zf&#10;k2D2bbq7NfHfuwWhx2FmvmGW68G04kLON5YVTMYJCOLS6oYrBYdiO1qA8AFZY2uZFFzJw3r1+LDE&#10;VNue93TJQyUihH2KCuoQulRKX9Zk0I9tRxy9b+sMhihdJbXDPsJNK6dJ8iYNNhwXauzoo6bynP8a&#10;BU22nYXX7uc0y867F+eKlvZfR6Wen4bNO4hAQ/gP39ufWsF0D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ZDhtxQAAANsAAAAPAAAAAAAAAAAAAAAAAJgCAABkcnMv&#10;ZG93bnJldi54bWxQSwUGAAAAAAQABAD1AAAAigMAAAAA&#10;" fillcolor="#ebf1df" stroked="f"/>
                    <v:rect id="Rectangle 31" o:spid="_x0000_s1044" style="position:absolute;left:8255;top:15297;width:471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jw+cMA&#10;AADbAAAADwAAAGRycy9kb3ducmV2LnhtbERPTWvCQBC9C/6HZQQvUjdaKiVmIyoIQk+1Dba3ITsm&#10;0exszK4m7a/vHgoeH+87WfWmFndqXWVZwWwagSDOra64UPD5sXt6BeE8ssbaMin4IQerdDhIMNa2&#10;43e6H3whQgi7GBWU3jexlC4vyaCb2oY4cCfbGvQBtoXULXYh3NRyHkULabDi0FBiQ9uS8svhZhQc&#10;z5Rtrt3+6+355fu3mkyy7a3OlBqP+vUShKfeP8T/7r1WMA9jw5fwA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jw+cMAAADbAAAADwAAAAAAAAAAAAAAAACYAgAAZHJzL2Rv&#10;d25yZXYueG1sUEsFBgAAAAAEAAQA9QAAAIgDAAAAAA==&#10;" filled="f" strokeweight=".2pt">
                      <v:stroke joinstyle="round" endcap="round"/>
                    </v:rect>
                    <v:rect id="Rectangle 32" o:spid="_x0000_s1045" style="position:absolute;left:8769;top:15722;width:3880;height:27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14:paraId="279E3A9A" w14:textId="77777777" w:rsidR="00A53140" w:rsidRPr="006A5C80" w:rsidRDefault="00A53140" w:rsidP="00F82394">
                            <w:r w:rsidRPr="00B90CC4">
                              <w:rPr>
                                <w:rFonts w:ascii="Calibri" w:hAnsi="Calibri" w:cs="Calibri"/>
                              </w:rPr>
                              <w:t>Router</w:t>
                            </w:r>
                          </w:p>
                        </w:txbxContent>
                      </v:textbox>
                    </v:rect>
                    <v:rect id="Rectangle 33" o:spid="_x0000_s1046" style="position:absolute;left:8255;top:23450;width:471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2xMAA&#10;AADbAAAADwAAAGRycy9kb3ducmV2LnhtbERPy4rCMBTdC/MP4Q7MRjR1FJGOqYggzEIRX/trc6ct&#10;bW5qktH692YhuDyc93zRmUbcyPnKsoLRMAFBnFtdcaHgdFwPZiB8QNbYWCYFD/KwyD56c0y1vfOe&#10;bodQiBjCPkUFZQhtKqXPSzLoh7YljtyfdQZDhK6Q2uE9hptGfifJVBqsODaU2NKqpLw+/BsF1WY9&#10;CeP2epls6l3fuWND++1Zqa/PbvkDIlAX3uKX+1crGMf18Uv8ATJ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FQ2xMAAAADbAAAADwAAAAAAAAAAAAAAAACYAgAAZHJzL2Rvd25y&#10;ZXYueG1sUEsFBgAAAAAEAAQA9QAAAIUDAAAAAA==&#10;" fillcolor="#ebf1df" stroked="f"/>
                    <v:rect id="Rectangle 34" o:spid="_x0000_s1047" style="position:absolute;left:8255;top:23450;width:471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vPucYA&#10;AADbAAAADwAAAGRycy9kb3ducmV2LnhtbESPQWvCQBSE7wX/w/IEL6IblYpEV1GhIHiqbVBvj+wz&#10;iWbfptnVxP76bqHQ4zAz3zCLVWtK8aDaFZYVjIYRCOLU6oIzBZ8fb4MZCOeRNZaWScGTHKyWnZcF&#10;xto2/E6Pg89EgLCLUUHufRVL6dKcDLqhrYiDd7G1QR9knUldYxPgppTjKJpKgwWHhRwr2uaU3g53&#10;o+B4pWTz1exO+8nr+bvo95PtvUyU6nXb9RyEp9b/h//aO61gMoLfL+EH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vPucYAAADbAAAADwAAAAAAAAAAAAAAAACYAgAAZHJz&#10;L2Rvd25yZXYueG1sUEsFBgAAAAAEAAQA9QAAAIsDAAAAAA==&#10;" filled="f" strokeweight=".2pt">
                      <v:stroke joinstyle="round" endcap="round"/>
                    </v:rect>
                    <v:rect id="Rectangle 35" o:spid="_x0000_s1048" style="position:absolute;left:8769;top:23876;width:3880;height:27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14:paraId="791B513F" w14:textId="77777777" w:rsidR="00A53140" w:rsidRPr="006A5C80" w:rsidRDefault="00A53140" w:rsidP="00F82394">
                            <w:r w:rsidRPr="00B90CC4">
                              <w:rPr>
                                <w:rFonts w:ascii="Calibri" w:hAnsi="Calibri" w:cs="Calibri"/>
                              </w:rPr>
                              <w:t>Router</w:t>
                            </w:r>
                          </w:p>
                        </w:txbxContent>
                      </v:textbox>
                    </v:rect>
                    <v:rect id="Rectangle 36" o:spid="_x0000_s1049" style="position:absolute;left:16192;top:15297;width:471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os8MA&#10;AADbAAAADwAAAGRycy9kb3ducmV2LnhtbESPQYvCMBSE78L+h/AWvIimWlmkGmURhD0ooq73Z/Ns&#10;i81LN8lq/fdGEDwOM/MNM1u0phZXcr6yrGA4SEAQ51ZXXCj4Paz6ExA+IGusLZOCO3lYzD86M8y0&#10;vfGOrvtQiAhhn6GCMoQmk9LnJRn0A9sQR+9sncEQpSukdniLcFPLUZJ8SYMVx4USG1qWlF/2/0ZB&#10;tV6NQ9r8ncbry7bn3KGm3eaoVPez/Z6CCNSGd/jV/tEK0hSeX+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aos8MAAADbAAAADwAAAAAAAAAAAAAAAACYAgAAZHJzL2Rv&#10;d25yZXYueG1sUEsFBgAAAAAEAAQA9QAAAIgDAAAAAA==&#10;" fillcolor="#ebf1df" stroked="f"/>
                    <v:rect id="Rectangle 37" o:spid="_x0000_s1050" style="position:absolute;left:16192;top:15297;width:471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xsIcYA&#10;AADbAAAADwAAAGRycy9kb3ducmV2LnhtbESPQWvCQBSE7wX/w/IKXqTZqLWU6CpWEARPtQbt7ZF9&#10;JqnZt2l2NdFf3y0Uehxm5htmtuhMJa7UuNKygmEUgyDOrC45V7D/WD+9gnAeWWNlmRTcyMFi3nuY&#10;YaJty+903flcBAi7BBUU3teJlC4ryKCLbE0cvJNtDPogm1zqBtsAN5UcxfGLNFhyWCiwplVB2Xl3&#10;MQoOX5S+fbeb43Y8+byXg0G6ulSpUv3HbjkF4anz/+G/9kYrGD/D75fwA+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xsIcYAAADbAAAADwAAAAAAAAAAAAAAAACYAgAAZHJz&#10;L2Rvd25yZXYueG1sUEsFBgAAAAAEAAQA9QAAAIsDAAAAAA==&#10;" filled="f" strokeweight=".2pt">
                      <v:stroke joinstyle="round" endcap="round"/>
                    </v:rect>
                    <v:rect id="Rectangle 38" o:spid="_x0000_s1051" style="position:absolute;left:16700;top:15722;width:3880;height:27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14:paraId="77F4E1D3" w14:textId="77777777" w:rsidR="00A53140" w:rsidRPr="006A5C80" w:rsidRDefault="00A53140" w:rsidP="00F82394">
                            <w:r w:rsidRPr="00B90CC4">
                              <w:rPr>
                                <w:rFonts w:ascii="Calibri" w:hAnsi="Calibri" w:cs="Calibri"/>
                              </w:rPr>
                              <w:t>Router</w:t>
                            </w:r>
                          </w:p>
                        </w:txbxContent>
                      </v:textbox>
                    </v:rect>
                    <v:rect id="Rectangle 39" o:spid="_x0000_s1052" style="position:absolute;left:16192;top:23450;width:471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ELK8QA&#10;AADbAAAADwAAAGRycy9kb3ducmV2LnhtbESPT2sCMRTE70K/Q3gFL1KzdUXK1ihSEDxsKf7p/XXz&#10;ulncvKxJ1O23bwTB4zAzv2Hmy9624kI+NI4VvI4zEMSV0w3XCg779csbiBCRNbaOScEfBVgungZz&#10;LLS78pYuu1iLBOFQoAITY1dIGSpDFsPYdcTJ+3XeYkzS11J7vCa4beUky2bSYsNpwWBHH4aq4+5s&#10;FTTlehrz7vQzLY9fI+/3LW0/v5UaPverdxCR+vgI39sbrSCfwe1L+g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xCyvEAAAA2wAAAA8AAAAAAAAAAAAAAAAAmAIAAGRycy9k&#10;b3ducmV2LnhtbFBLBQYAAAAABAAEAPUAAACJAwAAAAA=&#10;" fillcolor="#ebf1df" stroked="f"/>
                    <v:rect id="Rectangle 40" o:spid="_x0000_s1053" style="position:absolute;left:16192;top:23450;width:471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7yVsYA&#10;AADbAAAADwAAAGRycy9kb3ducmV2LnhtbESPQWvCQBSE7wX/w/IKXqTZqNSW6CpWEARPtQbt7ZF9&#10;JqnZt2l2NdFf3y0Uehxm5htmtuhMJa7UuNKygmEUgyDOrC45V7D/WD+9gnAeWWNlmRTcyMFi3nuY&#10;YaJty+903flcBAi7BBUU3teJlC4ryKCLbE0cvJNtDPogm1zqBtsAN5UcxfFEGiw5LBRY06qg7Ly7&#10;GAWHL0rfvtvNcTt+/ryXg0G6ulSpUv3HbjkF4anz/+G/9kYrGL/A75fwA+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47yVsYAAADbAAAADwAAAAAAAAAAAAAAAACYAgAAZHJz&#10;L2Rvd25yZXYueG1sUEsFBgAAAAAEAAQA9QAAAIsDAAAAAA==&#10;" filled="f" strokeweight=".2pt">
                      <v:stroke joinstyle="round" endcap="round"/>
                    </v:rect>
                    <v:rect id="Rectangle 41" o:spid="_x0000_s1054" style="position:absolute;left:16700;top:23876;width:3880;height:27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14:paraId="6E2B0110" w14:textId="77777777" w:rsidR="00A53140" w:rsidRPr="006A5C80" w:rsidRDefault="00A53140" w:rsidP="00F82394">
                            <w:r w:rsidRPr="00B90CC4">
                              <w:rPr>
                                <w:rFonts w:ascii="Calibri" w:hAnsi="Calibri" w:cs="Calibri"/>
                              </w:rPr>
                              <w:t>Router</w:t>
                            </w:r>
                          </w:p>
                        </w:txbxContent>
                      </v:textbox>
                    </v:rect>
                    <v:line id="Line 48" o:spid="_x0000_s1055" style="position:absolute;visibility:visible;mso-wrap-style:square" from="10617,18599" to="10617,22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d64sMAAADbAAAADwAAAGRycy9kb3ducmV2LnhtbESPQWsCMRSE74L/ITzBm2aVVXRrFBWk&#10;4k3bosfH5nWzuHlZN6lu/30jCD0OM/MNs1i1thJ3anzpWMFomIAgzp0uuVDw+bEbzED4gKyxckwK&#10;fsnDatntLDDT7sFHup9CISKEfYYKTAh1JqXPDVn0Q1cTR+/bNRZDlE0hdYOPCLeVHCfJVFosOS4Y&#10;rGlrKL+efqyCA183Y9bn2Tydv6ft4fJl/G2kVL/Xrt9ABGrDf/jV3msF6QSeX+IP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neuLDAAAA2wAAAA8AAAAAAAAAAAAA&#10;AAAAoQIAAGRycy9kb3ducmV2LnhtbFBLBQYAAAAABAAEAPkAAACRAwAAAAA=&#10;" strokeweight=".2pt">
                      <v:stroke endcap="round"/>
                    </v:line>
                    <v:shape id="Freeform 49" o:spid="_x0000_s1056" style="position:absolute;left:10350;top:17875;width:527;height:787;visibility:visible;mso-wrap-style:square;v-text-anchor:top" coordsize="83,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2igsUA&#10;AADbAAAADwAAAGRycy9kb3ducmV2LnhtbESPT2sCMRTE7wW/Q3iCl6KJf5CyNYqohZae1CI9Pjav&#10;2a2bl2UT3fXbNwXB4zAzv2EWq85V4kpNKD1rGI8UCOLcm5Kthq/j2/AFRIjIBivPpOFGAVbL3tMC&#10;M+Nb3tP1EK1IEA4ZaihirDMpQ16QwzDyNXHyfnzjMCbZWGkabBPcVXKi1Fw6LDktFFjTpqD8fLg4&#10;Dc/lZGrH+++t6tRHe/o9zz531ms96HfrVxCRuvgI39vvRsNsDv9f0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aKCxQAAANsAAAAPAAAAAAAAAAAAAAAAAJgCAABkcnMv&#10;ZG93bnJldi54bWxQSwUGAAAAAAQABAD1AAAAigMAAAAA&#10;" path="m,124l42,,83,124,,124xe" fillcolor="black" stroked="f">
                      <v:path arrowok="t" o:connecttype="custom" o:connectlocs="0,78740;26670,0;52705,78740;0,78740" o:connectangles="0,0,0,0"/>
                    </v:shape>
                    <v:shape id="Freeform 50" o:spid="_x0000_s1057" style="position:absolute;left:10350;top:22663;width:527;height:787;visibility:visible;mso-wrap-style:square;v-text-anchor:top" coordsize="83,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EHGcUA&#10;AADbAAAADwAAAGRycy9kb3ducmV2LnhtbESPT2sCMRTE74V+h/AKXoom/qEtq1FKVah40krx+Ng8&#10;s6ubl2UT3e23bwpCj8PM/IaZLTpXiRs1ofSsYThQIIhzb0q2Gg5f6/4biBCRDVaeScMPBVjMHx9m&#10;mBnf8o5u+2hFgnDIUEMRY51JGfKCHIaBr4mTd/KNw5hkY6VpsE1wV8mRUi/SYclpocCaPgrKL/ur&#10;0/BcjsZ2uDsuVac27ff5MtmurNe699S9T0FE6uJ/+N7+NBomr/D3Jf0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QcZxQAAANsAAAAPAAAAAAAAAAAAAAAAAJgCAABkcnMv&#10;ZG93bnJldi54bWxQSwUGAAAAAAQABAD1AAAAigMAAAAA&#10;" path="m83,l42,124,,,83,xe" fillcolor="black" stroked="f">
                      <v:path arrowok="t" o:connecttype="custom" o:connectlocs="52705,0;26670,78740;0,0;52705,0" o:connectangles="0,0,0,0"/>
                    </v:shape>
                    <v:line id="Line 51" o:spid="_x0000_s1058" style="position:absolute;visibility:visible;mso-wrap-style:square" from="13696,24733" to="15468,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bVfMEAAADbAAAADwAAAGRycy9kb3ducmV2LnhtbERPz2vCMBS+C/sfwhvsZlOlDO0aZQri&#10;6M1uYzs+mrem2LzUJmr335uD4PHj+12sR9uJCw2+daxglqQgiGunW24UfH3upgsQPiBr7ByTgn/y&#10;sF49TQrMtbvygS5VaEQMYZ+jAhNCn0vpa0MWfeJ64sj9ucFiiHBopB7wGsNtJ+dp+iotthwbDPa0&#10;NVQfq7NVUPJxM2f9s1hmy302lr/fxp9mSr08j+9vIAKN4SG+uz+0giyOjV/iD5Cr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JtV8wQAAANsAAAAPAAAAAAAAAAAAAAAA&#10;AKECAABkcnMvZG93bnJldi54bWxQSwUGAAAAAAQABAD5AAAAjwMAAAAA&#10;" strokeweight=".2pt">
                      <v:stroke endcap="round"/>
                    </v:line>
                    <v:shape id="Freeform 52" o:spid="_x0000_s1059" style="position:absolute;left:12973;top:24472;width:787;height:527;visibility:visible;mso-wrap-style:square;v-text-anchor:top" coordsize="1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c0sQA&#10;AADbAAAADwAAAGRycy9kb3ducmV2LnhtbESPQWsCMRSE74X+h/CEXopmK1V0NUopSD116W69PzbP&#10;zeLmZUlS3frrm4LgcZiZb5j1drCdOJMPrWMFL5MMBHHtdMuNgu9qN16ACBFZY+eYFPxSgO3m8WGN&#10;uXYX/qJzGRuRIBxyVGBi7HMpQ23IYpi4njh5R+ctxiR9I7XHS4LbTk6zbC4ttpwWDPb0bqg+lT9W&#10;wfyzL45FWVUz/3wtTFweuunHTqmn0fC2AhFpiPfwrb3XCl6X8P8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HHNLEAAAA2wAAAA8AAAAAAAAAAAAAAAAAmAIAAGRycy9k&#10;b3ducmV2LnhtbFBLBQYAAAAABAAEAPUAAACJAwAAAAA=&#10;" path="m124,83l,41,124,r,83xe" fillcolor="black" stroked="f">
                      <v:path arrowok="t" o:connecttype="custom" o:connectlocs="78740,52705;0,26035;78740,0;78740,52705" o:connectangles="0,0,0,0"/>
                    </v:shape>
                    <v:shape id="Freeform 53" o:spid="_x0000_s1060" style="position:absolute;left:15398;top:24472;width:794;height:527;visibility:visible;mso-wrap-style:square;v-text-anchor:top" coordsize="1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y2AcIA&#10;AADbAAAADwAAAGRycy9kb3ducmV2LnhtbERPTWvCQBC9F/wPywi91U1LTWt0lSIY9NRGpechO02C&#10;2dkkuybRX989FHp8vO/VZjS16KlzlWUFz7MIBHFudcWFgvNp9/QOwnlkjbVlUnAjB5v15GGFibYD&#10;Z9QffSFCCLsEFZTeN4mULi/JoJvZhjhwP7Yz6APsCqk7HEK4qeVLFMXSYMWhocSGtiXll+PVKLh/&#10;5qb9Si9vfG6z73RRt4fTa6zU43T8WILwNPp/8Z97rxXMw/rwJfw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LLYBwgAAANsAAAAPAAAAAAAAAAAAAAAAAJgCAABkcnMvZG93&#10;bnJldi54bWxQSwUGAAAAAAQABAD1AAAAhwMAAAAA&#10;" path="m,l125,41,,83,,xe" fillcolor="black" stroked="f">
                      <v:path arrowok="t" o:connecttype="custom" o:connectlocs="0,0;79375,26035;0,52705;0,0" o:connectangles="0,0,0,0"/>
                    </v:shape>
                    <v:line id="Line 54" o:spid="_x0000_s1061" style="position:absolute;visibility:visible;mso-wrap-style:square" from="18548,18599" to="18548,22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JJpMMAAADbAAAADwAAAGRycy9kb3ducmV2LnhtbESPQWsCMRSE74L/ITzBm2aVVXRrFBWk&#10;4k3bosfH5nWzuHlZN6lu/30jCD0OM/MNs1i1thJ3anzpWMFomIAgzp0uuVDw+bEbzED4gKyxckwK&#10;fsnDatntLDDT7sFHup9CISKEfYYKTAh1JqXPDVn0Q1cTR+/bNRZDlE0hdYOPCLeVHCfJVFosOS4Y&#10;rGlrKL+efqyCA183Y9bn2Tydv6ft4fJl/G2kVL/Xrt9ABGrDf/jV3msFkxSeX+IP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ySaTDAAAA2wAAAA8AAAAAAAAAAAAA&#10;AAAAoQIAAGRycy9kb3ducmV2LnhtbFBLBQYAAAAABAAEAPkAAACRAwAAAAA=&#10;" strokeweight=".2pt">
                      <v:stroke endcap="round"/>
                    </v:line>
                    <v:shape id="Freeform 55" o:spid="_x0000_s1062" style="position:absolute;left:18288;top:17875;width:520;height:787;visibility:visible;mso-wrap-style:square;v-text-anchor:top" coordsize="82,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ylsIA&#10;AADbAAAADwAAAGRycy9kb3ducmV2LnhtbESP0WoCMRRE3wX/IVyhb5pVUGRrlKoEpOBDbT/gsrlu&#10;tt3crElct3/fFAp9HGbmDLPZDa4VPYXYeFYwnxUgiCtvGq4VfLzr6RpETMgGW8+k4Jsi7Lbj0QZL&#10;4x/8Rv0l1SJDOJaowKbUlVLGypLDOPMdcfauPjhMWYZamoCPDHetXBTFSjpsOC9Y7Ohgqfq63J2C&#10;eKbwiutzr7VuV+FT29v1uFfqaTK8PININKT/8F/7ZBQsl/D7Jf8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2jKWwgAAANsAAAAPAAAAAAAAAAAAAAAAAJgCAABkcnMvZG93&#10;bnJldi54bWxQSwUGAAAAAAQABAD1AAAAhwMAAAAA&#10;" path="m,124l41,,82,124,,124xe" fillcolor="black" stroked="f">
                      <v:path arrowok="t" o:connecttype="custom" o:connectlocs="0,78740;26035,0;52070,78740;0,78740" o:connectangles="0,0,0,0"/>
                    </v:shape>
                    <v:shape id="Freeform 56" o:spid="_x0000_s1063" style="position:absolute;left:18288;top:22663;width:520;height:787;visibility:visible;mso-wrap-style:square;v-text-anchor:top" coordsize="82,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s4cMA&#10;AADbAAAADwAAAGRycy9kb3ducmV2LnhtbESP0WoCMRRE3wv9h3ALvtVshS6yNUqrBErBh2o/4LK5&#10;blY3N9skruvfN4LQx2FmzjCL1eg6MVCIrWcFL9MCBHHtTcuNgp+9fp6DiAnZYOeZFFwpwmr5+LDA&#10;yvgLf9OwS43IEI4VKrAp9ZWUsbbkME59T5y9gw8OU5ahkSbgJcNdJ2dFUUqHLecFiz2tLdWn3dkp&#10;iFsKXzjfDlrrrgxHbX8Pmw+lJk/j+xuIRGP6D9/bn0bBawm3L/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is4cMAAADbAAAADwAAAAAAAAAAAAAAAACYAgAAZHJzL2Rv&#10;d25yZXYueG1sUEsFBgAAAAAEAAQA9QAAAIgDAAAAAA==&#10;" path="m82,l41,124,,,82,xe" fillcolor="black" stroked="f">
                      <v:path arrowok="t" o:connecttype="custom" o:connectlocs="52070,0;26035,78740;0,0;52070,0" o:connectangles="0,0,0,0"/>
                    </v:shape>
                    <v:line id="Line 57" o:spid="_x0000_s1064" style="position:absolute;visibility:visible;mso-wrap-style:square" from="13696,16586" to="15468,16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DX08QAAADbAAAADwAAAGRycy9kb3ducmV2LnhtbESPT2vCQBTE74V+h+UVvDUbxbYas0oV&#10;pMWb/9DjI/uaDcm+jdlV02/fLRR6HGbmN0y+6G0jbtT5yrGCYZKCIC6crrhUcNivnycgfEDW2Dgm&#10;Bd/kYTF/fMgx0+7OW7rtQikihH2GCkwIbSalLwxZ9IlriaP35TqLIcqulLrDe4TbRo7S9FVarDgu&#10;GGxpZaiod1erYMP1csT6NJmOpx/jfnM+Gn8ZKjV46t9nIAL14T/81/7UCl7e4PdL/AF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YNfTxAAAANsAAAAPAAAAAAAAAAAA&#10;AAAAAKECAABkcnMvZG93bnJldi54bWxQSwUGAAAAAAQABAD5AAAAkgMAAAAA&#10;" strokeweight=".2pt">
                      <v:stroke endcap="round"/>
                    </v:line>
                    <v:shape id="Freeform 58" o:spid="_x0000_s1065" style="position:absolute;left:12973;top:16319;width:787;height:527;visibility:visible;mso-wrap-style:square;v-text-anchor:top" coordsize="1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IvlMAA&#10;AADbAAAADwAAAGRycy9kb3ducmV2LnhtbERPz2vCMBS+D/Y/hDfwMjRVULQzigjiTpa1en80z6as&#10;eSlJ1G5//XIQdvz4fq+3g+3EnXxoHSuYTjIQxLXTLTcKztVhvAQRIrLGzjEp+KEA283ryxpz7R78&#10;RfcyNiKFcMhRgYmxz6UMtSGLYeJ64sRdnbcYE/SN1B4fKdx2cpZlC2mx5dRgsKe9ofq7vFkFi1Nf&#10;XIuyqub+/bcwcXXpZseDUqO3YfcBItIQ/8VP96dWME9j05f0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IvlMAAAADbAAAADwAAAAAAAAAAAAAAAACYAgAAZHJzL2Rvd25y&#10;ZXYueG1sUEsFBgAAAAAEAAQA9QAAAIUDAAAAAA==&#10;" path="m124,83l,42,124,r,83xe" fillcolor="black" stroked="f">
                      <v:path arrowok="t" o:connecttype="custom" o:connectlocs="78740,52705;0,26670;78740,0;78740,52705" o:connectangles="0,0,0,0"/>
                    </v:shape>
                    <v:shape id="Freeform 59" o:spid="_x0000_s1066" style="position:absolute;left:15398;top:16319;width:794;height:527;visibility:visible;mso-wrap-style:square;v-text-anchor:top" coordsize="1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YfnMMA&#10;AADbAAAADwAAAGRycy9kb3ducmV2LnhtbESPS4vCQBCE74L/YWjBm05WfGYdRQRlPa0v9txkepNg&#10;pifJzGr01zvCgseiqr6i5svGFOJKtcstK/joRyCIE6tzThWcT5veFITzyBoLy6TgTg6Wi3ZrjrG2&#10;Nz7Q9ehTESDsYlSQeV/GUrokI4Oub0vi4P3a2qAPsk6lrvEW4KaQgygaS4M5h4UMS1pnlFyOf0bB&#10;4zsx1X57mfC5OvxsZ0W1Ow3HSnU7zeoThKfGv8P/7S+tYDSD15fw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YfnMMAAADbAAAADwAAAAAAAAAAAAAAAACYAgAAZHJzL2Rv&#10;d25yZXYueG1sUEsFBgAAAAAEAAQA9QAAAIgDAAAAAA==&#10;" path="m,l125,42,,83,,xe" fillcolor="black" stroked="f">
                      <v:path arrowok="t" o:connecttype="custom" o:connectlocs="0,0;79375,26670;0,52705;0,0" o:connectangles="0,0,0,0"/>
                    </v:shape>
                    <v:line id="Line 60" o:spid="_x0000_s1067" style="position:absolute;visibility:visible;mso-wrap-style:square" from="18548,12160" to="18548,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WFGsAAAADbAAAADwAAAGRycy9kb3ducmV2LnhtbERPy4rCMBTdC/5DuII7TRURrcaiA+Lg&#10;bnygy0tzbUqbm04TtfP3k8XALA/nvc46W4sXtb50rGAyTkAQ506XXCi4nPejBQgfkDXWjknBD3nI&#10;Nv3eGlPt3vxFr1MoRAxhn6ICE0KTSulzQxb92DXEkXu41mKIsC2kbvEdw20tp0kylxZLjg0GG/ow&#10;lFenp1Vw5Go3ZX1bLGfLw6w73q/Gf0+UGg667QpEoC78i//cn1rBPK6PX+IPkJ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lhRrAAAAA2wAAAA8AAAAAAAAAAAAAAAAA&#10;oQIAAGRycy9kb3ducmV2LnhtbFBLBQYAAAAABAAEAPkAAACOAwAAAAA=&#10;" strokeweight=".2pt">
                      <v:stroke endcap="round"/>
                    </v:line>
                    <v:shape id="Freeform 61" o:spid="_x0000_s1068" style="position:absolute;left:18288;top:11436;width:520;height:794;visibility:visible;mso-wrap-style:square;v-text-anchor:top" coordsize="82,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eqcYA&#10;AADbAAAADwAAAGRycy9kb3ducmV2LnhtbESPT2sCMRTE7wW/Q3hCL0WztmXV1ShtaYuXHvwDXp+b&#10;52Zx87Ikcd1++6ZQ6HGYmd8wy3VvG9GRD7VjBZNxBoK4dLrmSsFh/zGagQgRWWPjmBR8U4D1anC3&#10;xEK7G2+p28VKJAiHAhWYGNtCylAashjGriVO3tl5izFJX0nt8ZbgtpGPWZZLizWnBYMtvRkqL7ur&#10;VTDPr15Pp89fZv76eTrK7vBweXpX6n7YvyxAROrjf/ivvdEK8gn8fkk/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ReqcYAAADbAAAADwAAAAAAAAAAAAAAAACYAgAAZHJz&#10;L2Rvd25yZXYueG1sUEsFBgAAAAAEAAQA9QAAAIsDAAAAAA==&#10;" path="m,125l41,,82,125,,125xe" fillcolor="black" stroked="f">
                      <v:path arrowok="t" o:connecttype="custom" o:connectlocs="0,79375;26035,0;52070,79375;0,79375" o:connectangles="0,0,0,0"/>
                    </v:shape>
                    <v:shape id="Freeform 62" o:spid="_x0000_s1069" style="position:absolute;left:18288;top:14509;width:520;height:788;visibility:visible;mso-wrap-style:square;v-text-anchor:top" coordsize="82,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gX8MA&#10;AADbAAAADwAAAGRycy9kb3ducmV2LnhtbESPzWrDMBCE74W+g9hAb42cHExwo4T8ICiFHJLmARZr&#10;Y7mxVq6kOO7bV4VAj8PMfMMs16PrxEAhtp4VzKYFCOLam5YbBedP/boAEROywc4zKfihCOvV89MS&#10;K+PvfKThlBqRIRwrVGBT6ispY23JYZz6njh7Fx8cpixDI03Ae4a7Ts6LopQOW84LFnvaWaqvp5tT&#10;EA8UPnBxGLTWXRm+tP2+7LdKvUzGzRuIRGP6Dz/a70ZBOYe/L/k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gX8MAAADbAAAADwAAAAAAAAAAAAAAAACYAgAAZHJzL2Rv&#10;d25yZXYueG1sUEsFBgAAAAAEAAQA9QAAAIgDAAAAAA==&#10;" path="m82,l41,124,,,82,xe" fillcolor="black" stroked="f">
                      <v:path arrowok="t" o:connecttype="custom" o:connectlocs="52070,0;26035,78740;0,0;52070,0" o:connectangles="0,0,0,0"/>
                    </v:shape>
                    <v:line id="Line 63" o:spid="_x0000_s1070" style="position:absolute;visibility:visible;mso-wrap-style:square" from="10617,12160" to="10617,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cbbcMAAADbAAAADwAAAGRycy9kb3ducmV2LnhtbESPT4vCMBTE74LfITxhb5rqimg1iivI&#10;irf1D3p8NM+m2Lx0m6zWb2+EBY/DzPyGmS0aW4ob1b5wrKDfS0AQZ04XnCs47NfdMQgfkDWWjknB&#10;gzws5u3WDFPt7vxDt13IRYSwT1GBCaFKpfSZIYu+5yri6F1cbTFEWedS13iPcFvKQZKMpMWC44LB&#10;ilaGsuvuzyrY8vVrwPo0ngwn38Nmez4a/9tX6qPTLKcgAjXhHf5vb7SC0Se8vsQf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3G23DAAAA2wAAAA8AAAAAAAAAAAAA&#10;AAAAoQIAAGRycy9kb3ducmV2LnhtbFBLBQYAAAAABAAEAPkAAACRAwAAAAA=&#10;" strokeweight=".2pt">
                      <v:stroke endcap="round"/>
                    </v:line>
                    <v:shape id="Freeform 64" o:spid="_x0000_s1071" style="position:absolute;left:10350;top:11436;width:527;height:794;visibility:visible;mso-wrap-style:square;v-text-anchor:top" coordsize="83,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y2cAA&#10;AADcAAAADwAAAGRycy9kb3ducmV2LnhtbERPy4rCMBTdC/5DuMLsNFVEtBpFfICbMkztxt2lubbF&#10;5qY00Xb+3iwEl4fz3ux6U4sXta6yrGA6iUAQ51ZXXCjIrufxEoTzyBpry6TgnxzstsPBBmNtO/6j&#10;V+oLEULYxaig9L6JpXR5SQbdxDbEgbvb1qAPsC2kbrEL4aaWsyhaSIMVh4YSGzqUlD/Sp1FwmRe5&#10;OTzd6ZYkv1nWyeR4NFqpn1G/X4Pw1Puv+OO+aAWrRZgfzoQjIL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8y2cAAAADcAAAADwAAAAAAAAAAAAAAAACYAgAAZHJzL2Rvd25y&#10;ZXYueG1sUEsFBgAAAAAEAAQA9QAAAIUDAAAAAA==&#10;" path="m,125l42,,83,125,,125xe" fillcolor="black" stroked="f">
                      <v:path arrowok="t" o:connecttype="custom" o:connectlocs="0,79375;26670,0;52705,79375;0,79375" o:connectangles="0,0,0,0"/>
                    </v:shape>
                    <v:shape id="Freeform 65" o:spid="_x0000_s1072" style="position:absolute;left:10350;top:14509;width:527;height:788;visibility:visible;mso-wrap-style:square;v-text-anchor:top" coordsize="83,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2COsYA&#10;AADcAAAADwAAAGRycy9kb3ducmV2LnhtbESPT2sCMRTE7wW/Q3iFXkpNVou0W6OIf8DiSS2lx8fm&#10;Nbt187JsUnf99qZQ8DjMzG+Y6bx3tThTGyrPGrKhAkFceFOx1fBx3Dy9gAgR2WDtmTRcKMB8Nrib&#10;Ym58x3s6H6IVCcIhRw1ljE0uZShKchiGviFO3rdvHcYkWytNi12Cu1qOlJpIhxWnhRIbWpZUnA6/&#10;TsNjNRrbbP+1Ur167z5/Ts+7tfVaP9z3izcQkfp4C/+3t0bD6ySDvzPpCM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2COsYAAADcAAAADwAAAAAAAAAAAAAAAACYAgAAZHJz&#10;L2Rvd25yZXYueG1sUEsFBgAAAAAEAAQA9QAAAIsDAAAAAA==&#10;" path="m83,l42,124,,,83,xe" fillcolor="black" stroked="f">
                      <v:path arrowok="t" o:connecttype="custom" o:connectlocs="52705,0;26670,78740;0,0;52705,0" o:connectangles="0,0,0,0"/>
                    </v:shape>
                    <v:line id="Line 66" o:spid="_x0000_s1073" style="position:absolute;visibility:visible;mso-wrap-style:square" from="6191,16586" to="7531,16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C7KMUAAADcAAAADwAAAGRycy9kb3ducmV2LnhtbESPzWrDMBCE74G+g9hCb7EcE0LsRglt&#10;oaTklp/SHhdraxlbK9dSHPftq0Agx2FmvmFWm9G2YqDe144VzJIUBHHpdM2VgtPxfboE4QOyxtYx&#10;KfgjD5v1w2SFhXYX3tNwCJWIEPYFKjAhdIWUvjRk0SeuI47ej+sthij7SuoeLxFuW5ml6UJarDku&#10;GOzozVDZHM5WwY6b14z11zKf59v5uPv+NP53ptTT4/jyDCLQGO7hW/tDK8gXGVzPxCM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C7KMUAAADcAAAADwAAAAAAAAAA&#10;AAAAAAChAgAAZHJzL2Rvd25yZXYueG1sUEsFBgAAAAAEAAQA+QAAAJMDAAAAAA==&#10;" strokeweight=".2pt">
                      <v:stroke endcap="round"/>
                    </v:line>
                    <v:shape id="Freeform 67" o:spid="_x0000_s1074" style="position:absolute;left:5473;top:16319;width:781;height:527;visibility:visible;mso-wrap-style:square;v-text-anchor:top" coordsize="1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WasQA&#10;AADcAAAADwAAAGRycy9kb3ducmV2LnhtbESPQWvCQBSE7wX/w/KE3upGxaDRVaRQ7EGQxh56fGSf&#10;SUj2bdzdaPrvu4LQ4zAz3zCb3WBacSPna8sKppMEBHFhdc2lgu/zx9sShA/IGlvLpOCXPOy2o5cN&#10;Ztre+YtueShFhLDPUEEVQpdJ6YuKDPqJ7Yijd7HOYIjSlVI7vEe4aeUsSVJpsOa4UGFH7xUVTd4b&#10;BX1/Cs1h2dirrnN3XhzlTzo7KfU6HvZrEIGG8B9+tj+1glU6h8eZe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91mrEAAAA3AAAAA8AAAAAAAAAAAAAAAAAmAIAAGRycy9k&#10;b3ducmV2LnhtbFBLBQYAAAAABAAEAPUAAACJAwAAAAA=&#10;" path="m123,83l,42,123,r,83xe" fillcolor="black" stroked="f">
                      <v:path arrowok="t" o:connecttype="custom" o:connectlocs="78105,52705;0,26670;78105,0;78105,52705" o:connectangles="0,0,0,0"/>
                    </v:shape>
                    <v:shape id="Freeform 68" o:spid="_x0000_s1075" style="position:absolute;left:7467;top:16319;width:788;height:527;visibility:visible;mso-wrap-style:square;v-text-anchor:top" coordsize="1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cIGcUA&#10;AADcAAAADwAAAGRycy9kb3ducmV2LnhtbESPQWvCQBSE74X+h+UVeim6qbRBU1cpBakng4m9P7LP&#10;bGj2bdjdauqv7woFj8PMfMMs16PtxYl86BwreJ5mIIgbpztuFRzqzWQOIkRkjb1jUvBLAdar+7sl&#10;FtqdeU+nKrYiQTgUqMDEOBRShsaQxTB1A3Hyjs5bjEn6VmqP5wS3vZxlWS4tdpwWDA70Yaj5rn6s&#10;gnw3lMeyqutX/3QpTVx89bPPjVKPD+P7G4hIY7yF/9tbrWCRv8D1TDo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JwgZxQAAANwAAAAPAAAAAAAAAAAAAAAAAJgCAABkcnMv&#10;ZG93bnJldi54bWxQSwUGAAAAAAQABAD1AAAAigMAAAAA&#10;" path="m,l124,42,,83,,xe" fillcolor="black" stroked="f">
                      <v:path arrowok="t" o:connecttype="custom" o:connectlocs="0,0;78740,26670;0,52705;0,0" o:connectangles="0,0,0,0"/>
                    </v:shape>
                    <v:line id="Line 69" o:spid="_x0000_s1076" style="position:absolute;visibility:visible;mso-wrap-style:square" from="6191,24733" to="7531,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kjXMQAAADcAAAADwAAAGRycy9kb3ducmV2LnhtbESPQWsCMRSE74L/ITzBm2YVFXdrFCtI&#10;i7eqpT0+Ns/N4uZlu4m6/nsjFDwOM/MNs1i1thJXanzpWMFomIAgzp0uuVBwPGwHcxA+IGusHJOC&#10;O3lYLbudBWba3fiLrvtQiAhhn6ECE0KdSelzQxb90NXE0Tu5xmKIsimkbvAW4baS4ySZSYslxwWD&#10;NW0M5ef9xSrY8fl9zPpnnk7Sj0m7+/02/m+kVL/Xrt9ABGrDK/zf/tQK0tkUnmfi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mSNcxAAAANwAAAAPAAAAAAAAAAAA&#10;AAAAAKECAABkcnMvZG93bnJldi54bWxQSwUGAAAAAAQABAD5AAAAkgMAAAAA&#10;" strokeweight=".2pt">
                      <v:stroke endcap="round"/>
                    </v:line>
                    <v:shape id="Freeform 70" o:spid="_x0000_s1077" style="position:absolute;left:5473;top:24472;width:781;height:527;visibility:visible;mso-wrap-style:square;v-text-anchor:top" coordsize="1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18sQA&#10;AADcAAAADwAAAGRycy9kb3ducmV2LnhtbESPQWvCQBSE7wX/w/IEb3WjYNDoKiKUeihIowePj+wz&#10;Ccm+jbsbjf++Wyj0OMzMN8xmN5hWPMj52rKC2TQBQVxYXXOp4HL+eF+C8AFZY2uZFLzIw247ettg&#10;pu2Tv+mRh1JECPsMFVQhdJmUvqjIoJ/ajjh6N+sMhihdKbXDZ4SbVs6TJJUGa44LFXZ0qKho8t4o&#10;6PtTaD6Xjb3rOnfnxZe8pvOTUpPxsF+DCDSE//Bf+6gVrNIUfs/EI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KdfLEAAAA3AAAAA8AAAAAAAAAAAAAAAAAmAIAAGRycy9k&#10;b3ducmV2LnhtbFBLBQYAAAAABAAEAPUAAACJAwAAAAA=&#10;" path="m123,83l,41,123,r,83xe" fillcolor="black" stroked="f">
                      <v:path arrowok="t" o:connecttype="custom" o:connectlocs="78105,52705;0,26035;78105,0;78105,52705" o:connectangles="0,0,0,0"/>
                    </v:shape>
                    <v:shape id="Freeform 71" o:spid="_x0000_s1078" style="position:absolute;left:7467;top:24472;width:788;height:527;visibility:visible;mso-wrap-style:square;v-text-anchor:top" coordsize="1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WWbsUA&#10;AADcAAAADwAAAGRycy9kb3ducmV2LnhtbESPQUvDQBSE74L/YXkFL2I3LRhN2m2RQtGToYm9P7Kv&#10;2dDs27C7ttFf7wqCx2FmvmHW28kO4kI+9I4VLOYZCOLW6Z47BR/N/uEZRIjIGgfHpOCLAmw3tzdr&#10;LLW78oEudexEgnAoUYGJcSylDK0hi2HuRuLknZy3GJP0ndQerwluB7nMslxa7DktGBxpZ6g9159W&#10;Qf4+VqeqbppHf/9dmVgch+XrXqm72fSyAhFpiv/hv/abVlDkT/B7Jh0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9ZZuxQAAANwAAAAPAAAAAAAAAAAAAAAAAJgCAABkcnMv&#10;ZG93bnJldi54bWxQSwUGAAAAAAQABAD1AAAAigMAAAAA&#10;" path="m,l124,41,,83,,xe" fillcolor="black" stroked="f">
                      <v:path arrowok="t" o:connecttype="custom" o:connectlocs="0,0;78740,26035;0,52705;0,0" o:connectangles="0,0,0,0"/>
                    </v:shape>
                    <v:rect id="Rectangle 73" o:spid="_x0000_s1079" style="position:absolute;left:39654;top:8102;width:19654;height:28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jTHMcA&#10;AADcAAAADwAAAGRycy9kb3ducmV2LnhtbESPQWvCQBSE7wX/w/IKvYhubKmY6CpWKAg9VQ3q7ZF9&#10;JqnZt2l2NWl/vVsQehxm5htmtuhMJa7UuNKygtEwAkGcWV1yrmC3fR9MQDiPrLGyTAp+yMFi3nuY&#10;YaJty5903fhcBAi7BBUU3teJlC4ryKAb2po4eCfbGPRBNrnUDbYBbir5HEVjabDksFBgTauCsvPm&#10;YhTsvyh9+27Xh4+X1+Nv2e+nq0uVKvX02C2nIDx1/j98b6+1gngcw9+ZcAT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I0xzHAAAA3AAAAA8AAAAAAAAAAAAAAAAAmAIAAGRy&#10;cy9kb3ducmV2LnhtbFBLBQYAAAAABAAEAPUAAACMAwAAAAA=&#10;" filled="f" strokeweight=".2pt">
                      <v:stroke joinstyle="round" endcap="round"/>
                    </v:rect>
                    <v:rect id="Rectangle 75" o:spid="_x0000_s1080" style="position:absolute;left:40303;top:8616;width:18434;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7TjcUA&#10;AADcAAAADwAAAGRycy9kb3ducmV2LnhtbESP3WrCQBSE74W+w3KE3kjdRKq2aVYRocWrlsY8wCF7&#10;8oPZs2l21e3bd4WCl8PMfMPk22B6caHRdZYVpPMEBHFldceNgvL4/vQCwnlkjb1lUvBLDrabh0mO&#10;mbZX/qZL4RsRIewyVNB6P2RSuqolg25uB+Lo1XY06KMcG6lHvEa46eUiSVbSYMdxocWB9i1Vp+Js&#10;FPjz7LlfrswX/hTpR12W4XNYBKUep2H3BsJT8Pfwf/ugFbyuU7id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jtONxQAAANwAAAAPAAAAAAAAAAAAAAAAAJgCAABkcnMv&#10;ZG93bnJldi54bWxQSwUGAAAAAAQABAD1AAAAigMAAAAA&#10;" fillcolor="#fde9d9 [665]" strokeweight=".2pt">
                      <v:stroke joinstyle="round" endcap="round"/>
                      <v:textbox>
                        <w:txbxContent>
                          <w:p w14:paraId="380AD99C" w14:textId="77777777" w:rsidR="00A53140" w:rsidRPr="006A5C80" w:rsidRDefault="00A53140" w:rsidP="00F82394">
                            <w:pPr>
                              <w:spacing w:after="0" w:line="240" w:lineRule="auto"/>
                              <w:jc w:val="center"/>
                              <w:rPr>
                                <w:rFonts w:ascii="Calibri" w:hAnsi="Calibri"/>
                              </w:rPr>
                            </w:pPr>
                            <w:r w:rsidRPr="00B90CC4">
                              <w:rPr>
                                <w:rFonts w:ascii="Calibri" w:hAnsi="Calibri"/>
                              </w:rPr>
                              <w:t>AMBA Bridge L</w:t>
                            </w:r>
                            <w:r w:rsidRPr="006A5C80">
                              <w:rPr>
                                <w:rFonts w:ascii="Calibri" w:hAnsi="Calibri"/>
                              </w:rPr>
                              <w:t xml:space="preserve">P </w:t>
                            </w:r>
                          </w:p>
                          <w:p w14:paraId="134B1570" w14:textId="77777777" w:rsidR="00A53140" w:rsidRPr="00B90CC4" w:rsidRDefault="00A53140" w:rsidP="00F82394">
                            <w:pPr>
                              <w:spacing w:after="0" w:line="240" w:lineRule="auto"/>
                              <w:jc w:val="center"/>
                              <w:rPr>
                                <w:rFonts w:ascii="Calibri" w:hAnsi="Calibri"/>
                              </w:rPr>
                            </w:pPr>
                            <w:proofErr w:type="gramStart"/>
                            <w:r w:rsidRPr="00B90CC4">
                              <w:rPr>
                                <w:rFonts w:ascii="Calibri" w:hAnsi="Calibri"/>
                              </w:rPr>
                              <w:t>functional</w:t>
                            </w:r>
                            <w:proofErr w:type="gramEnd"/>
                            <w:r w:rsidRPr="00B90CC4">
                              <w:rPr>
                                <w:rFonts w:ascii="Calibri" w:hAnsi="Calibri"/>
                              </w:rPr>
                              <w:t xml:space="preserve"> checker</w:t>
                            </w:r>
                          </w:p>
                        </w:txbxContent>
                      </v:textbox>
                    </v:rect>
                    <v:rect id="Rectangle 94" o:spid="_x0000_s1081" style="position:absolute;left:24123;top:8864;width:471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2kxcYA&#10;AADcAAAADwAAAGRycy9kb3ducmV2LnhtbESPQWvCQBSE70L/w/IK3nSTglVTNyIFQZQixubQ2yP7&#10;mqTdfRuyq6b/vlsoeBxm5htmtR6sEVfqfetYQTpNQBBXTrdcK3g/bycLED4gazSOScEPeVjnD6MV&#10;Ztrd+ETXItQiQthnqKAJocuk9FVDFv3UdcTR+3S9xRBlX0vd4y3CrZFPSfIsLbYcFxrs6LWh6ru4&#10;WAXnw/E432/KkynNx+5r/lZKr1Olxo/D5gVEoCHcw//tnVawXM7g70w8A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2kxcYAAADcAAAADwAAAAAAAAAAAAAAAACYAgAAZHJz&#10;L2Rvd25yZXYueG1sUEsFBgAAAAAEAAQA9QAAAIsDAAAAAA==&#10;" fillcolor="#fdebdd" stroked="f"/>
                    <v:rect id="Rectangle 95" o:spid="_x0000_s1082" style="position:absolute;left:24123;top:8864;width:471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3SccA&#10;AADcAAAADwAAAGRycy9kb3ducmV2LnhtbESPQWvCQBSE7wX/w/IKvYhubKmY6CpWKAg9VQ3q7ZF9&#10;JqnZt2l2NWl/vVsQehxm5htmtuhMJa7UuNKygtEwAkGcWV1yrmC3fR9MQDiPrLGyTAp+yMFi3nuY&#10;YaJty5903fhcBAi7BBUU3teJlC4ryKAb2po4eCfbGPRBNrnUDbYBbir5HEVjabDksFBgTauCsvPm&#10;YhTsvyh9+27Xh4+X1+Nv2e+nq0uVKvX02C2nIDx1/j98b6+1gjgew9+ZcAT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CN0nHAAAA3AAAAA8AAAAAAAAAAAAAAAAAmAIAAGRy&#10;cy9kb3ducmV2LnhtbFBLBQYAAAAABAAEAPUAAACMAwAAAAA=&#10;" filled="f" strokeweight=".2pt">
                      <v:stroke joinstyle="round" endcap="round"/>
                    </v:rect>
                    <v:rect id="Rectangle 96" o:spid="_x0000_s1083" style="position:absolute;left:24701;top:9290;width:3658;height:27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rLsIA&#10;AADcAAAADwAAAGRycy9kb3ducmV2LnhtbESPzYoCMRCE74LvEFrwphk9uDprFBEEXbw47gM0k54f&#10;TDpDknVm394sCHssquorarsfrBFP8qF1rGAxz0AQl063XCv4vp9maxAhIms0jknBLwXY78ajLeba&#10;9XyjZxFrkSAcclTQxNjlUoayIYth7jri5FXOW4xJ+lpqj32CWyOXWbaSFltOCw12dGyofBQ/VoG8&#10;F6d+XRifua9ldTWX860ip9R0Mhw+QUQa4n/43T5rBZvNB/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5usuwgAAANwAAAAPAAAAAAAAAAAAAAAAAJgCAABkcnMvZG93&#10;bnJldi54bWxQSwUGAAAAAAQABAD1AAAAhwMAAAAA&#10;" filled="f" stroked="f">
                      <v:textbox style="mso-fit-shape-to-text:t" inset="0,0,0,0">
                        <w:txbxContent>
                          <w:p w14:paraId="13219764" w14:textId="77777777" w:rsidR="00A53140" w:rsidRPr="006A5C80" w:rsidRDefault="00A53140" w:rsidP="00F82394">
                            <w:r w:rsidRPr="00B90CC4">
                              <w:rPr>
                                <w:rFonts w:ascii="Calibri" w:hAnsi="Calibri" w:cs="Calibri"/>
                              </w:rPr>
                              <w:t>Bridge</w:t>
                            </w:r>
                          </w:p>
                        </w:txbxContent>
                      </v:textbox>
                    </v:rect>
                    <v:rect id="Rectangle 97" o:spid="_x0000_s1084" style="position:absolute;left:32054;top:23450;width:471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wLW8EA&#10;AADcAAAADwAAAGRycy9kb3ducmV2LnhtbERPy4rCMBTdD/gP4QruxlQXPqpRRBBEEVGni9ldmmtb&#10;TW5KE7X+/WQx4PJw3vNla414UuMrxwoG/QQEce50xYWCn8vmewLCB2SNxjEpeJOH5aLzNcdUuxef&#10;6HkOhYgh7FNUUIZQp1L6vCSLvu9q4shdXWMxRNgUUjf4iuHWyGGSjKTFimNDiTWtS8rv54dVcNkf&#10;j+PdKjuZzPxub+NDJr0eKNXrtqsZiEBt+Ij/3VutYDqNa+OZeAT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MC1vBAAAA3AAAAA8AAAAAAAAAAAAAAAAAmAIAAGRycy9kb3du&#10;cmV2LnhtbFBLBQYAAAAABAAEAPUAAACGAwAAAAA=&#10;" fillcolor="#fdebdd" stroked="f"/>
                    <v:rect id="Rectangle 98" o:spid="_x0000_s1085" style="position:absolute;left:32054;top:23450;width:471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2jO8cA&#10;AADcAAAADwAAAGRycy9kb3ducmV2LnhtbESPQWvCQBSE74X+h+UVepG6UbE00VVUKAie1IbW2yP7&#10;mqRm38bsatL+elcQehxm5htmOu9MJS7UuNKygkE/AkGcWV1yruBj//7yBsJ5ZI2VZVLwSw7ms8eH&#10;KSbatryly87nIkDYJaig8L5OpHRZQQZd39bEwfu2jUEfZJNL3WAb4KaSwyh6lQZLDgsF1rQqKDvu&#10;zkbB5w+ly1O7/tqMxoe/stdLV+cqVer5qVtMQHjq/H/43l5rBXEcw+1MOAJ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ozvHAAAA3AAAAA8AAAAAAAAAAAAAAAAAmAIAAGRy&#10;cy9kb3ducmV2LnhtbFBLBQYAAAAABAAEAPUAAACMAwAAAAA=&#10;" filled="f" strokeweight=".2pt">
                      <v:stroke joinstyle="round" endcap="round"/>
                    </v:rect>
                    <v:rect id="Rectangle 99" o:spid="_x0000_s1086" style="position:absolute;left:32639;top:23876;width:3657;height:27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68wcMA&#10;AADdAAAADwAAAGRycy9kb3ducmV2LnhtbESPzWoDMQyE74W8g1Ggt8ZODiVs44QQCKSll2z6AGKt&#10;/aG2vNhOdvv21aHQm8SMZj7tDnPw6kEpD5EtrFcGFHET3cCdha/b+WULKhdkhz4yWfihDIf94mmH&#10;lYsTX+lRl05JCOcKLfSljJXWuekpYF7FkVi0NqaARdbUaZdwkvDg9caYVx1wYGnocaRTT813fQ8W&#10;9K0+T9vaJxM/Nu2nf79cW4rWPi/n4xuoQnP5N/9dX5zgGyP88o2Mo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68wcMAAADdAAAADwAAAAAAAAAAAAAAAACYAgAAZHJzL2Rv&#10;d25yZXYueG1sUEsFBgAAAAAEAAQA9QAAAIgDAAAAAA==&#10;" filled="f" stroked="f">
                      <v:textbox style="mso-fit-shape-to-text:t" inset="0,0,0,0">
                        <w:txbxContent>
                          <w:p w14:paraId="0DE0520D" w14:textId="77777777" w:rsidR="00A53140" w:rsidRPr="006A5C80" w:rsidRDefault="00A53140" w:rsidP="00F82394">
                            <w:r w:rsidRPr="00B90CC4">
                              <w:rPr>
                                <w:rFonts w:ascii="Calibri" w:hAnsi="Calibri" w:cs="Calibri"/>
                              </w:rPr>
                              <w:t>Bridge</w:t>
                            </w:r>
                          </w:p>
                        </w:txbxContent>
                      </v:textbox>
                    </v:rect>
                    <v:rect id="Rectangle 100" o:spid="_x0000_s1087" style="position:absolute;left:24123;top:15297;width:471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FrmMMA&#10;AADdAAAADwAAAGRycy9kb3ducmV2LnhtbERPTWsCMRC9F/ofwhR6KZpYpchqVoog9KAUtd7Hzbi7&#10;7GayTaJu/30jCN7m8T5nvuhtKy7kQ+1Yw2ioQBAXztRcavjZrwZTECEiG2wdk4Y/CrDIn5/mmBl3&#10;5S1ddrEUKYRDhhqqGLtMylBUZDEMXUecuJPzFmOCvpTG4zWF21a+K/UhLdacGirsaFlR0ezOVkO9&#10;Xk3iuPs9TtbN95v3+5a2m4PWry/95wxEpD4+xHf3l0nzlRrB7Zt0gs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FrmMMAAADdAAAADwAAAAAAAAAAAAAAAACYAgAAZHJzL2Rv&#10;d25yZXYueG1sUEsFBgAAAAAEAAQA9QAAAIgDAAAAAA==&#10;" fillcolor="#ebf1df" stroked="f"/>
                    <v:rect id="Rectangle 101" o:spid="_x0000_s1088" style="position:absolute;left:24123;top:15297;width:471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v08YA&#10;AADdAAAADwAAAGRycy9kb3ducmV2LnhtbERPS2vCQBC+C/6HZQpeRHdrUUrqKlYoCJ58hNrbkJ0m&#10;abOzaXY1qb++WxC8zcf3nPmys5W4UONLxxoexwoEceZMybmG4+Ft9AzCB2SDlWPS8Eselot+b46J&#10;cS3v6LIPuYgh7BPUUIRQJ1L6rCCLfuxq4sh9usZiiLDJpWmwjeG2khOlZtJiybGhwJrWBWXf+7PV&#10;8P5F6etPuzltn6Yf13I4TNfnKtV68NCtXkAE6sJdfHNvTJyv1AT+v4kn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Kv08YAAADdAAAADwAAAAAAAAAAAAAAAACYAgAAZHJz&#10;L2Rvd25yZXYueG1sUEsFBgAAAAAEAAQA9QAAAIsDAAAAAA==&#10;" filled="f" strokeweight=".2pt">
                      <v:stroke joinstyle="round" endcap="round"/>
                    </v:rect>
                    <v:rect id="Rectangle 102" o:spid="_x0000_s1089" style="position:absolute;left:24631;top:15722;width:3880;height:27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witsAA&#10;AADdAAAADwAAAGRycy9kb3ducmV2LnhtbERP22oCMRB9F/oPYQp9cxMtiKxGKYKgpS+ufsCwmb3Q&#10;ZLIk0d3+fVMo+DaHc53tfnJWPCjE3rOGRaFAENfe9NxquF2P8zWImJANWs+k4Yci7Hcvsy2Wxo98&#10;oUeVWpFDOJaooUtpKKWMdUcOY+EH4sw1PjhMGYZWmoBjDndWLpVaSYc954YOBzp0VH9Xd6dBXqvj&#10;uK5sUP5z2XzZ8+nSkNf67XX62IBINKWn+N99Mnm+Uu/w900+Qe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hwitsAAAADdAAAADwAAAAAAAAAAAAAAAACYAgAAZHJzL2Rvd25y&#10;ZXYueG1sUEsFBgAAAAAEAAQA9QAAAIUDAAAAAA==&#10;" filled="f" stroked="f">
                      <v:textbox style="mso-fit-shape-to-text:t" inset="0,0,0,0">
                        <w:txbxContent>
                          <w:p w14:paraId="4BDA8484" w14:textId="77777777" w:rsidR="00A53140" w:rsidRPr="006A5C80" w:rsidRDefault="00A53140" w:rsidP="00F82394">
                            <w:r w:rsidRPr="00B90CC4">
                              <w:rPr>
                                <w:rFonts w:ascii="Calibri" w:hAnsi="Calibri" w:cs="Calibri"/>
                              </w:rPr>
                              <w:t>Router</w:t>
                            </w:r>
                          </w:p>
                        </w:txbxContent>
                      </v:textbox>
                    </v:rect>
                    <v:rect id="Rectangle 103" o:spid="_x0000_s1090" style="position:absolute;left:24123;top:23450;width:471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bIAMMA&#10;AADdAAAADwAAAGRycy9kb3ducmV2LnhtbERP32vCMBB+F/Y/hBN8EU3cypCuUYYg7MEx1O391pxt&#10;sbnUJNb63y+Dwd7u4/t5xXqwrejJh8axhsVcgSAunWm40vB53M6WIEJENtg6Jg13CrBePYwKzI27&#10;8Z76Q6xECuGQo4Y6xi6XMpQ1WQxz1xEn7uS8xZigr6TxeEvhtpWPSj1Liw2nhho72tRUng9Xq6HZ&#10;bbP41F2+s935Y+r9saX9+5fWk/Hw+gIi0hD/xX/uN5PmK5XB7zfp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bIAMMAAADdAAAADwAAAAAAAAAAAAAAAACYAgAAZHJzL2Rv&#10;d25yZXYueG1sUEsFBgAAAAAEAAQA9QAAAIgDAAAAAA==&#10;" fillcolor="#ebf1df" stroked="f"/>
                    <v:rect id="Rectangle 104" o:spid="_x0000_s1091" style="position:absolute;left:24123;top:23450;width:471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s3p8UA&#10;AADdAAAADwAAAGRycy9kb3ducmV2LnhtbERPTWvCQBC9F/wPywheRHdrUUrqKlYoCD1VDbW3ITtN&#10;UrOzaXY1qb/eFYTe5vE+Z77sbCXO1PjSsYbHsQJBnDlTcq5hv3sbPYPwAdlg5Zg0/JGH5aL3MMfE&#10;uJY/6LwNuYgh7BPUUIRQJ1L6rCCLfuxq4sh9u8ZiiLDJpWmwjeG2khOlZtJiybGhwJrWBWXH7clq&#10;+Pyh9PW33Rzen6Zfl3I4TNenKtV60O9WLyACdeFffHdvTJyv1BRu38QT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2zenxQAAAN0AAAAPAAAAAAAAAAAAAAAAAJgCAABkcnMv&#10;ZG93bnJldi54bWxQSwUGAAAAAAQABAD1AAAAigMAAAAA&#10;" filled="f" strokeweight=".2pt">
                      <v:stroke joinstyle="round" endcap="round"/>
                    </v:rect>
                    <v:rect id="Rectangle 105" o:spid="_x0000_s1092" style="position:absolute;left:24631;top:23876;width:3880;height:27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uBLsIA&#10;AADdAAAADwAAAGRycy9kb3ducmV2LnhtbESP3YrCMBCF7wXfIYzgnabrhUg1yrJQ6C7eWH2AoZn+&#10;sMmkJFnbfXsjCN7NcM755szhNFkj7uRD71jBxzoDQVw73XOr4HYtVjsQISJrNI5JwT8FOB3nswPm&#10;2o18oXsVW5EgHHJU0MU45FKGuiOLYe0G4qQ1zluMafWt1B7HBLdGbrJsKy32nC50ONBXR/Vv9WcV&#10;yGtVjLvK+Mz9bJqz+S4vDTmllovpcw8i0hTf5le61Kl+IsLzmzSCP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a4EuwgAAAN0AAAAPAAAAAAAAAAAAAAAAAJgCAABkcnMvZG93&#10;bnJldi54bWxQSwUGAAAAAAQABAD1AAAAhwMAAAAA&#10;" filled="f" stroked="f">
                      <v:textbox style="mso-fit-shape-to-text:t" inset="0,0,0,0">
                        <w:txbxContent>
                          <w:p w14:paraId="2F5B371B" w14:textId="77777777" w:rsidR="00A53140" w:rsidRPr="006A5C80" w:rsidRDefault="00A53140" w:rsidP="00F82394">
                            <w:r w:rsidRPr="00B90CC4">
                              <w:rPr>
                                <w:rFonts w:ascii="Calibri" w:hAnsi="Calibri" w:cs="Calibri"/>
                              </w:rPr>
                              <w:t>Router</w:t>
                            </w:r>
                          </w:p>
                        </w:txbxContent>
                      </v:textbox>
                    </v:rect>
                    <v:line id="Line 109" o:spid="_x0000_s1093" style="position:absolute;visibility:visible;mso-wrap-style:square" from="21634,16586" to="23399,16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r2k8UAAADdAAAADwAAAGRycy9kb3ducmV2LnhtbESPQWvCQBCF74L/YRnBm24iUjR1lSpI&#10;xZu2pT0O2Wk2mJ2N2a2m/945FHqb4b1575vVpveNulEX68AG8mkGirgMtubKwPvbfrIAFROyxSYw&#10;GfilCJv1cLDCwoY7n+h2TpWSEI4FGnAptYXWsXTkMU5DSyzad+g8Jlm7StsO7xLuGz3LsiftsWZp&#10;cNjSzlF5Of94A0e+bGdsPxfL+fJ13h+/Ply85saMR/3LM6hEffo3/10frOBnufDLNzKCX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r2k8UAAADdAAAADwAAAAAAAAAA&#10;AAAAAAChAgAAZHJzL2Rvd25yZXYueG1sUEsFBgAAAAAEAAQA+QAAAJMDAAAAAA==&#10;" strokeweight=".2pt">
                      <v:stroke endcap="round"/>
                    </v:line>
                    <v:shape id="Freeform 110" o:spid="_x0000_s1094" style="position:absolute;left:20910;top:16319;width:781;height:527;visibility:visible;mso-wrap-style:square;v-text-anchor:top" coordsize="1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qOQ8IA&#10;AADdAAAADwAAAGRycy9kb3ducmV2LnhtbERPTYvCMBC9L/gfwgje1rSCIl2jLILoQRCrhz0OzWxb&#10;2kxqkmr990ZY2Ns83uesNoNpxZ2cry0rSKcJCOLC6ppLBdfL7nMJwgdkja1lUvAkD5v16GOFmbYP&#10;PtM9D6WIIewzVFCF0GVS+qIig35qO+LI/VpnMEToSqkdPmK4aeUsSRbSYM2xocKOthUVTd4bBX1/&#10;Cs1+2dibrnN3mR/lz2J2UmoyHr6/QAQawr/4z33QcX6SpvD+Jp4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Wo5DwgAAAN0AAAAPAAAAAAAAAAAAAAAAAJgCAABkcnMvZG93&#10;bnJldi54bWxQSwUGAAAAAAQABAD1AAAAhwMAAAAA&#10;" path="m123,83l,42,123,r,83xe" fillcolor="black" stroked="f">
                      <v:path arrowok="t" o:connecttype="custom" o:connectlocs="78105,52705;0,26670;78105,0;78105,52705" o:connectangles="0,0,0,0"/>
                    </v:shape>
                    <v:shape id="Freeform 111" o:spid="_x0000_s1095" style="position:absolute;left:23336;top:16319;width:787;height:527;visibility:visible;mso-wrap-style:square;v-text-anchor:top" coordsize="1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DC0cMA&#10;AADdAAAADwAAAGRycy9kb3ducmV2LnhtbERP32vCMBB+H+x/CDfYy9DUguKqUcZA5pNlrXs/mrMp&#10;ay4lybTur18EYW/38f289Xa0vTiTD51jBbNpBoK4cbrjVsGx3k2WIEJE1tg7JgVXCrDdPD6ssdDu&#10;wp90rmIrUgiHAhWYGIdCytAYshimbiBO3Ml5izFB30rt8ZLCbS/zLFtIix2nBoMDvRtqvqsfq2Bx&#10;GMpTWdX13L/8lia+fvX5x06p56fxbQUi0hj/xXf3Xqf52SyH2zfpB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DC0cMAAADdAAAADwAAAAAAAAAAAAAAAACYAgAAZHJzL2Rv&#10;d25yZXYueG1sUEsFBgAAAAAEAAQA9QAAAIgDAAAAAA==&#10;" path="m,l124,42,,83,,xe" fillcolor="black" stroked="f">
                      <v:path arrowok="t" o:connecttype="custom" o:connectlocs="0,0;78740,26670;0,52705;0,0" o:connectangles="0,0,0,0"/>
                    </v:shape>
                    <v:line id="Line 112" o:spid="_x0000_s1096" style="position:absolute;visibility:visible;mso-wrap-style:square" from="21634,24733" to="23399,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ho5MMAAADdAAAADwAAAGRycy9kb3ducmV2LnhtbERPTWvCQBC9C/0PyxS86SapSExdpRVK&#10;izdtix6H7DQbzM7G7BrTf98VhN7m8T5nuR5sI3rqfO1YQTpNQBCXTtdcKfj6fJvkIHxA1tg4JgW/&#10;5GG9ehgtsdDuyjvq96ESMYR9gQpMCG0hpS8NWfRT1xJH7sd1FkOEXSV1h9cYbhuZJclcWqw5Nhhs&#10;aWOoPO0vVsGWT68Z60O+mC3eZ8P2+G38OVVq/Di8PIMINIR/8d39oeP8JH2C2zfxB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YaOTDAAAA3QAAAA8AAAAAAAAAAAAA&#10;AAAAoQIAAGRycy9kb3ducmV2LnhtbFBLBQYAAAAABAAEAPkAAACRAwAAAAA=&#10;" strokeweight=".2pt">
                      <v:stroke endcap="round"/>
                    </v:line>
                    <v:shape id="Freeform 113" o:spid="_x0000_s1097" style="position:absolute;left:20910;top:24472;width:781;height:527;visibility:visible;mso-wrap-style:square;v-text-anchor:top" coordsize="1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0t28QA&#10;AADdAAAADwAAAGRycy9kb3ducmV2LnhtbERPPWvDMBDdC/kP4grZGtkmNcGNEkqhtEPBxOnQ8bCu&#10;trF1ciQ5cf99FQhku8f7vO1+NoM4k/OdZQXpKgFBXFvdcaPg+/j+tAHhA7LGwTIp+CMP+93iYYuF&#10;thc+0LkKjYgh7AtU0IYwFlL6uiWDfmVH4sj9WmcwROgaqR1eYrgZZJYkuTTYcWxocaS3luq+moyC&#10;aSpD/7Hp7Ul3lTs+f8mfPCuVWj7Ory8gAs3hLr65P3Wcn6RruH4TT5C7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tLdvEAAAA3QAAAA8AAAAAAAAAAAAAAAAAmAIAAGRycy9k&#10;b3ducmV2LnhtbFBLBQYAAAAABAAEAPUAAACJAwAAAAA=&#10;" path="m123,83l,41,123,r,83xe" fillcolor="black" stroked="f">
                      <v:path arrowok="t" o:connecttype="custom" o:connectlocs="78105,52705;0,26035;78105,0;78105,52705" o:connectangles="0,0,0,0"/>
                    </v:shape>
                    <v:shape id="Freeform 114" o:spid="_x0000_s1098" style="position:absolute;left:23336;top:24472;width:787;height:527;visibility:visible;mso-wrap-style:square;v-text-anchor:top" coordsize="1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lapcMA&#10;AADdAAAADwAAAGRycy9kb3ducmV2LnhtbERP32vCMBB+F/Y/hBvsRdZUQXGdUcZA5pNl7fZ+NGdT&#10;1lxKkmnnX28EYW/38f289Xa0vTiRD51jBbMsB0HcON1xq+Cr3j2vQISIrLF3TAr+KMB28zBZY6Hd&#10;mT/pVMVWpBAOBSowMQ6FlKExZDFkbiBO3NF5izFB30rt8ZzCbS/neb6UFjtODQYHejfU/FS/VsHy&#10;MJTHsqrrhZ9eShNfvvv5x06pp8fx7RVEpDH+i+/uvU7z89kCbt+kE+Tm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lapcMAAADdAAAADwAAAAAAAAAAAAAAAACYAgAAZHJzL2Rv&#10;d25yZXYueG1sUEsFBgAAAAAEAAQA9QAAAIgDAAAAAA==&#10;" path="m,l124,41,,83,,xe" fillcolor="black" stroked="f">
                      <v:path arrowok="t" o:connecttype="custom" o:connectlocs="0,0;78740,26035;0,52705;0,0" o:connectangles="0,0,0,0"/>
                    </v:shape>
                    <v:line id="Line 115" o:spid="_x0000_s1099" style="position:absolute;visibility:visible;mso-wrap-style:square" from="26479,12160" to="26479,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LfMIAAADdAAAADwAAAGRycy9kb3ducmV2LnhtbERPS4vCMBC+C/sfwix407QiotUoriAr&#10;3nws63FoxqbYTLpNVuu/N4LgbT6+58wWra3ElRpfOlaQ9hMQxLnTJRcKjod1bwzCB2SNlWNScCcP&#10;i/lHZ4aZdjfe0XUfChFD2GeowIRQZ1L63JBF33c1ceTOrrEYImwKqRu8xXBbyUGSjKTFkmODwZpW&#10;hvLL/t8q2PLla8D6dzwZTr6H7fb0Y/xfqlT3s11OQQRqw1v8cm90nJ+kI3h+E0+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K/LfMIAAADdAAAADwAAAAAAAAAAAAAA&#10;AAChAgAAZHJzL2Rvd25yZXYueG1sUEsFBgAAAAAEAAQA+QAAAJADAAAAAA==&#10;" strokeweight=".2pt">
                      <v:stroke endcap="round"/>
                    </v:line>
                    <v:shape id="Freeform 116" o:spid="_x0000_s1100" style="position:absolute;left:26219;top:11436;width:520;height:794;visibility:visible;mso-wrap-style:square;v-text-anchor:top" coordsize="82,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OGnMUA&#10;AADdAAAADwAAAGRycy9kb3ducmV2LnhtbERPTU8CMRC9m/gfmjHxYqSLEBZWClGjhIsHFxKv43bc&#10;bthON21Zln9vSUi8zcv7nOV6sK3oyYfGsYLxKANBXDndcK1gv/t4nIMIEVlj65gUnCnAenV7s8RC&#10;uxN/UV/GWqQQDgUqMDF2hZShMmQxjFxHnLhf5y3GBH0ttcdTCretfMqymbTYcGow2NGboepQHq2C&#10;xezodZ5PP83idfPzLfv9w2HyrtT93fDyDCLSEP/FV/dWp/nZOIfLN+kE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U4acxQAAAN0AAAAPAAAAAAAAAAAAAAAAAJgCAABkcnMv&#10;ZG93bnJldi54bWxQSwUGAAAAAAQABAD1AAAAigMAAAAA&#10;" path="m,125l41,,82,125,,125xe" fillcolor="black" stroked="f">
                      <v:path arrowok="t" o:connecttype="custom" o:connectlocs="0,79375;26035,0;52070,79375;0,79375" o:connectangles="0,0,0,0"/>
                    </v:shape>
                    <v:shape id="Freeform 117" o:spid="_x0000_s1101" style="position:absolute;left:26219;top:14509;width:520;height:788;visibility:visible;mso-wrap-style:square;v-text-anchor:top" coordsize="82,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niK8UA&#10;AADdAAAADwAAAGRycy9kb3ducmV2LnhtbESPzWoDMQyE74W+g1Eht8abHkLYxgn9wRACOTTtA4i1&#10;st5kLW9tZ7N9++pQ6E1iRjOf1tsp9GqklLvIBhbzChRxE13HrYGvT/u4ApULssM+Mhn4oQzbzf3d&#10;GmsXb/xB47G0SkI412jAlzLUWufGU8A8jwOxaKeYAhZZU6tdwpuEh14/VdVSB+xYGjwO9OapuRyv&#10;wUA+UNrj6jBaa/tlOlv/fXp/NWb2ML08gyo0lX/z3/XOCX61EFz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eIrxQAAAN0AAAAPAAAAAAAAAAAAAAAAAJgCAABkcnMv&#10;ZG93bnJldi54bWxQSwUGAAAAAAQABAD1AAAAigMAAAAA&#10;" path="m82,l41,124,,,82,xe" fillcolor="black" stroked="f">
                      <v:path arrowok="t" o:connecttype="custom" o:connectlocs="52070,0;26035,78740;0,0;52070,0" o:connectangles="0,0,0,0"/>
                    </v:shape>
                    <v:rect id="Rectangle 118" o:spid="_x0000_s1102" style="position:absolute;left:32054;top:15297;width:471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5WHMQA&#10;AADdAAAADwAAAGRycy9kb3ducmV2LnhtbERPTWvCQBC9C/0PyxS86SYeao2uIoWCVIpomkNvQ3ZM&#10;oruzIbtq+u9doeBtHu9zFqveGnGlzjeOFaTjBARx6XTDlYKf/HP0DsIHZI3GMSn4Iw+r5ctggZl2&#10;N97T9RAqEUPYZ6igDqHNpPRlTRb92LXEkTu6zmKIsKuk7vAWw62RkyR5kxYbjg01tvRRU3k+XKyC&#10;fLvbTb/Wxd4U5ndzmn4X0utUqeFrv56DCNSHp/jfvdFxfpLO4PFNPEE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uVhzEAAAA3QAAAA8AAAAAAAAAAAAAAAAAmAIAAGRycy9k&#10;b3ducmV2LnhtbFBLBQYAAAAABAAEAPUAAACJAwAAAAA=&#10;" fillcolor="#fdebdd" stroked="f"/>
                    <v:rect id="Rectangle 119" o:spid="_x0000_s1103" style="position:absolute;left:32054;top:15297;width:471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nIX8gA&#10;AADdAAAADwAAAGRycy9kb3ducmV2LnhtbESPQWvCQBCF7wX/wzKCF6mbWioluooKgtBTbYPtbciO&#10;STQ7m2ZXk/bXdw6F3mZ4b977ZrHqXa1u1IbKs4GHSQKKOPe24sLA+9vu/hlUiMgWa89k4JsCrJaD&#10;uwWm1nf8SrdDLJSEcEjRQBljk2od8pIcholviEU7+dZhlLUttG2xk3BX62mSzLTDiqWhxIa2JeWX&#10;w9UZOJ4p23x1+4+Xx6fPn2o8zrbXOjNmNOzXc1CR+vhv/rveW8FPpsIv38gI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GchfyAAAAN0AAAAPAAAAAAAAAAAAAAAAAJgCAABk&#10;cnMvZG93bnJldi54bWxQSwUGAAAAAAQABAD1AAAAjQMAAAAA&#10;" filled="f" strokeweight=".2pt">
                      <v:stroke joinstyle="round" endcap="round"/>
                    </v:rect>
                    <v:rect id="Rectangle 120" o:spid="_x0000_s1104" style="position:absolute;left:32639;top:15722;width:3657;height:27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dFOsAA&#10;AADdAAAADwAAAGRycy9kb3ducmV2LnhtbERPzWoCMRC+F3yHMEJvNXEPRbZGEUFQ8eLaBxg2sz80&#10;mSxJdNe3N4VCb/Px/c56OzkrHhRi71nDcqFAENfe9Nxq+L4dPlYgYkI2aD2ThidF2G5mb2ssjR/5&#10;So8qtSKHcCxRQ5fSUEoZ644cxoUfiDPX+OAwZRhaaQKOOdxZWSj1KR32nBs6HGjfUf1T3Z0GeasO&#10;46qyQflz0Vzs6XhtyGv9Pp92XyASTelf/Oc+mjxfFUv4/SafID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jdFOsAAAADdAAAADwAAAAAAAAAAAAAAAACYAgAAZHJzL2Rvd25y&#10;ZXYueG1sUEsFBgAAAAAEAAQA9QAAAIUDAAAAAA==&#10;" filled="f" stroked="f">
                      <v:textbox style="mso-fit-shape-to-text:t" inset="0,0,0,0">
                        <w:txbxContent>
                          <w:p w14:paraId="7DA8FE34" w14:textId="77777777" w:rsidR="00A53140" w:rsidRPr="006A5C80" w:rsidRDefault="00A53140" w:rsidP="00F82394">
                            <w:r w:rsidRPr="00B90CC4">
                              <w:rPr>
                                <w:rFonts w:ascii="Calibri" w:hAnsi="Calibri" w:cs="Calibri"/>
                              </w:rPr>
                              <w:t>Bridge</w:t>
                            </w:r>
                          </w:p>
                        </w:txbxContent>
                      </v:textbox>
                    </v:rect>
                    <v:line id="Line 121" o:spid="_x0000_s1105" style="position:absolute;visibility:visible;mso-wrap-style:square" from="29565,16586" to="31330,16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gHwsEAAADdAAAADwAAAGRycy9kb3ducmV2LnhtbERPTYvCMBC9C/sfwgh709QiotUorrCs&#10;eFN30ePQjE2xmdQmq/XfG0HwNo/3ObNFaytxpcaXjhUM+gkI4tzpkgsFv/vv3hiED8gaK8ek4E4e&#10;FvOPzgwz7W68pesuFCKGsM9QgQmhzqT0uSGLvu9q4sidXGMxRNgUUjd4i+G2kmmSjKTFkmODwZpW&#10;hvLz7t8q2PD5K2V9GE+Gk59huzn+GX8ZKPXZbZdTEIHa8Ba/3Gsd5ydpCs9v4gl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AfCwQAAAN0AAAAPAAAAAAAAAAAAAAAA&#10;AKECAABkcnMvZG93bnJldi54bWxQSwUGAAAAAAQABAD5AAAAjwMAAAAA&#10;" strokeweight=".2pt">
                      <v:stroke endcap="round"/>
                    </v:line>
                    <v:shape id="Freeform 122" o:spid="_x0000_s1106" style="position:absolute;left:28841;top:16319;width:788;height:527;visibility:visible;mso-wrap-style:square;v-text-anchor:top" coordsize="1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Ct98QA&#10;AADdAAAADwAAAGRycy9kb3ducmV2LnhtbERP32vCMBB+F/Y/hBvsRTS1Q9k6owxB5tPK2vl+NGdT&#10;1lxKkmnnX78MhL3dx/fz1tvR9uJMPnSOFSzmGQjixumOWwWf9X72BCJEZI29Y1LwQwG2m7vJGgvt&#10;LvxB5yq2IoVwKFCBiXEopAyNIYth7gbixJ2ctxgT9K3UHi8p3PYyz7KVtNhxajA40M5Q81V9WwWr&#10;96E8lVVdL/30Wpr4fOzzt71SD/fj6wuISGP8F9/cB53mZ/kj/H2TTp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QrffEAAAA3QAAAA8AAAAAAAAAAAAAAAAAmAIAAGRycy9k&#10;b3ducmV2LnhtbFBLBQYAAAAABAAEAPUAAACJAwAAAAA=&#10;" path="m124,83l,42,124,r,83xe" fillcolor="black" stroked="f">
                      <v:path arrowok="t" o:connecttype="custom" o:connectlocs="78740,52705;0,26670;78740,0;78740,52705" o:connectangles="0,0,0,0"/>
                    </v:shape>
                    <v:shape id="Freeform 123" o:spid="_x0000_s1107" style="position:absolute;left:31267;top:16319;width:787;height:527;visibility:visible;mso-wrap-style:square;v-text-anchor:top" coordsize="1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1g8QA&#10;AADdAAAADwAAAGRycy9kb3ducmV2LnhtbERP32vCMBB+F/Y/hBvsRTS1TNk6owxB5tPK2vl+NGdT&#10;1lxKkmnnX78MhL3dx/fz1tvR9uJMPnSOFSzmGQjixumOWwWf9X72BCJEZI29Y1LwQwG2m7vJGgvt&#10;LvxB5yq2IoVwKFCBiXEopAyNIYth7gbixJ2ctxgT9K3UHi8p3PYyz7KVtNhxajA40M5Q81V9WwWr&#10;96E8lVVdL/30Wpr4fOzzt71SD/fj6wuISGP8F9/cB53mZ/kj/H2TTp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5NYPEAAAA3QAAAA8AAAAAAAAAAAAAAAAAmAIAAGRycy9k&#10;b3ducmV2LnhtbFBLBQYAAAAABAAEAPUAAACJAwAAAAA=&#10;" path="m,l124,42,,83,,xe" fillcolor="black" stroked="f">
                      <v:path arrowok="t" o:connecttype="custom" o:connectlocs="0,0;78740,26670;0,52705;0,0" o:connectangles="0,0,0,0"/>
                    </v:shape>
                    <v:line id="Line 124" o:spid="_x0000_s1108" style="position:absolute;visibility:visible;mso-wrap-style:square" from="29565,24733" to="31330,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GftsMAAADdAAAADwAAAGRycy9kb3ducmV2LnhtbERPS2vCQBC+F/oflin0VjcGlRhdpRVK&#10;xVt9oMchO2aD2dmY3Wr8925B8DYf33Om887W4kKtrxwr6PcSEMSF0xWXCrab748MhA/IGmvHpOBG&#10;Huaz15cp5tpd+Zcu61CKGMI+RwUmhCaX0heGLPqea4gjd3StxRBhW0rd4jWG21qmSTKSFiuODQYb&#10;WhgqTus/q2DFp6+U9T4bD8Y/g2512Bl/7iv1/tZ9TkAE6sJT/HAvdZyfpEP4/yaeIG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Rn7bDAAAA3QAAAA8AAAAAAAAAAAAA&#10;AAAAoQIAAGRycy9kb3ducmV2LnhtbFBLBQYAAAAABAAEAPkAAACRAwAAAAA=&#10;" strokeweight=".2pt">
                      <v:stroke endcap="round"/>
                    </v:line>
                    <v:shape id="Freeform 125" o:spid="_x0000_s1109" style="position:absolute;left:28841;top:24472;width:788;height:527;visibility:visible;mso-wrap-style:square;v-text-anchor:top" coordsize="1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Ob8MA&#10;AADdAAAADwAAAGRycy9kb3ducmV2LnhtbERP30vDMBB+H/g/hBN8GTa1YJl12RBh6JNlrb4fza0p&#10;NpeSxK3ur18EYW/38f289Xa2oziSD4NjBQ9ZDoK4c3rgXsFnu7tfgQgRWePomBT8UoDt5maxxkq7&#10;E+/p2MRepBAOFSowMU6VlKEzZDFkbiJO3MF5izFB30vt8ZTC7SiLPC+lxYFTg8GJXg11382PVVB+&#10;TPWhbtr20S/PtYlPX2PxtlPq7nZ+eQYRaY5X8b/7Xaf5eVHC3zfpB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cOb8MAAADdAAAADwAAAAAAAAAAAAAAAACYAgAAZHJzL2Rv&#10;d25yZXYueG1sUEsFBgAAAAAEAAQA9QAAAIgDAAAAAA==&#10;" path="m124,83l,41,124,r,83xe" fillcolor="black" stroked="f">
                      <v:path arrowok="t" o:connecttype="custom" o:connectlocs="78740,52705;0,26035;78740,0;78740,52705" o:connectangles="0,0,0,0"/>
                    </v:shape>
                    <v:shape id="Freeform 126" o:spid="_x0000_s1110" style="position:absolute;left:31267;top:24472;width:787;height:527;visibility:visible;mso-wrap-style:square;v-text-anchor:top" coordsize="1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r9MQA&#10;AADdAAAADwAAAGRycy9kb3ducmV2LnhtbERP32vCMBB+F/Y/hBvsRTS1MLd1RhmCzKeVtfP9aM6m&#10;rLmUJNPOv34ZCL7dx/fzVpvR9uJEPnSOFSzmGQjixumOWwVf9W72DCJEZI29Y1LwSwE267vJCgvt&#10;zvxJpyq2IoVwKFCBiXEopAyNIYth7gbixB2dtxgT9K3UHs8p3PYyz7KltNhxajA40NZQ8139WAXL&#10;j6E8llVdP/rppTTx5dDn7zulHu7Ht1cQkcZ4E1/de53mZ/kT/H+TTp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rq/TEAAAA3QAAAA8AAAAAAAAAAAAAAAAAmAIAAGRycy9k&#10;b3ducmV2LnhtbFBLBQYAAAAABAAEAPUAAACJAwAAAAA=&#10;" path="m,l124,41,,83,,xe" fillcolor="black" stroked="f">
                      <v:path arrowok="t" o:connecttype="custom" o:connectlocs="0,0;78740,26035;0,52705;0,0" o:connectangles="0,0,0,0"/>
                    </v:shape>
                    <v:line id="Line 127" o:spid="_x0000_s1111" style="position:absolute;visibility:visible;mso-wrap-style:square" from="26479,18599" to="26479,22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AwKMUAAADdAAAADwAAAGRycy9kb3ducmV2LnhtbESPQWvCQBCF74L/YRnBm24MUjR1lSpI&#10;xZu2pT0O2Wk2mJ2N2a2m/945FHqb4b1575vVpveNulEX68AGZtMMFHEZbM2Vgfe3/WQBKiZki01g&#10;MvBLETbr4WCFhQ13PtHtnColIRwLNOBSagutY+nIY5yGlli079B5TLJ2lbYd3iXcNzrPsiftsWZp&#10;cNjSzlF5Of94A0e+bHO2n4vlfPk6749fHy5eZ8aMR/3LM6hEffo3/10frOBnueDKNzKCX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AwKMUAAADdAAAADwAAAAAAAAAA&#10;AAAAAAChAgAAZHJzL2Rvd25yZXYueG1sUEsFBgAAAAAEAAQA+QAAAJMDAAAAAA==&#10;" strokeweight=".2pt">
                      <v:stroke endcap="round"/>
                    </v:line>
                    <v:shape id="Freeform 128" o:spid="_x0000_s1112" style="position:absolute;left:26219;top:17875;width:520;height:787;visibility:visible;mso-wrap-style:square;v-text-anchor:top" coordsize="82,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mNDcIA&#10;AADdAAAADwAAAGRycy9kb3ducmV2LnhtbERPzWoCMRC+C32HMIXe3KweRLdGqZZAKXio7QMMm3Gz&#10;7WayJum6fXsjFLzNx/c76+3oOjFQiK1nBbOiBEFce9Nyo+DrU0+XIGJCNth5JgV/FGG7eZissTL+&#10;wh80HFMjcgjHChXYlPpKylhbchgL3xNn7uSDw5RhaKQJeMnhrpPzslxIhy3nBos97S3VP8dfpyAe&#10;KLzj8jBorbtF+Nb2fHrdKfX0OL48g0g0prv43/1m8vxyvoLbN/kEub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Y0NwgAAAN0AAAAPAAAAAAAAAAAAAAAAAJgCAABkcnMvZG93&#10;bnJldi54bWxQSwUGAAAAAAQABAD1AAAAhwMAAAAA&#10;" path="m,124l41,,82,124,,124xe" fillcolor="black" stroked="f">
                      <v:path arrowok="t" o:connecttype="custom" o:connectlocs="0,78740;26035,0;52070,78740;0,78740" o:connectangles="0,0,0,0"/>
                    </v:shape>
                    <v:shape id="Freeform 129" o:spid="_x0000_s1113" style="position:absolute;left:26219;top:22663;width:520;height:787;visibility:visible;mso-wrap-style:square;v-text-anchor:top" coordsize="82,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yTcUA&#10;AADdAAAADwAAAGRycy9kb3ducmV2LnhtbESPQUsDMRCF70L/Q5iCN5tVoZS1aamVgAg9WP0Bw2a6&#10;WbuZbJO4Xf+9cxC8zfDevPfNejuFXo2UchfZwP2iAkXcRNdxa+Dzw96tQOWC7LCPTAZ+KMN2M7tZ&#10;Y+3ild9pPJZWSQjnGg34UoZa69x4CpgXcSAW7RRTwCJrarVLeJXw0OuHqlrqgB1Lg8eB9p6a8/E7&#10;GMgHSm+4OozW2n6Zvqy/nF6ejbmdT7snUIWm8m/+u351gl89Cr98Iy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arJNxQAAAN0AAAAPAAAAAAAAAAAAAAAAAJgCAABkcnMv&#10;ZG93bnJldi54bWxQSwUGAAAAAAQABAD1AAAAigMAAAAA&#10;" path="m82,l41,124,,,82,xe" fillcolor="black" stroked="f">
                      <v:path arrowok="t" o:connecttype="custom" o:connectlocs="52070,0;26035,78740;0,0;52070,0" o:connectangles="0,0,0,0"/>
                    </v:shape>
                    <v:group id="Group 152" o:spid="_x0000_s1114" style="position:absolute;left:8372;top:30756;width:4718;height:3155" coordsize="471805,315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rect id="Rectangle 153" o:spid="_x0000_s1115" style="position:absolute;width:471805;height:257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96g8QA&#10;AADcAAAADwAAAGRycy9kb3ducmV2LnhtbERPS2vCQBC+C/6HZYTedKOltaSuEoRCUIr4yKG3ITtN&#10;oruzIbvV9N93C4K3+fies1j11ogrdb5xrGA6SUAQl043XCk4HT/GbyB8QNZoHJOCX/KwWg4HC0y1&#10;u/GerodQiRjCPkUFdQhtKqUva7LoJ64ljty36yyGCLtK6g5vMdwaOUuSV2mx4dhQY0vrmsrL4ccq&#10;OG53u/kmK/amMF/5ef5ZSK+nSj2N+uwdRKA+PMR3d67j/Jdn+H8mX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PeoPEAAAA3AAAAA8AAAAAAAAAAAAAAAAAmAIAAGRycy9k&#10;b3ducmV2LnhtbFBLBQYAAAAABAAEAPUAAACJAwAAAAA=&#10;" fillcolor="#fdebdd" stroked="f"/>
                      <v:rect id="Rectangle 154" o:spid="_x0000_s1116" style="position:absolute;width:471805;height:257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RzBcEA&#10;AADcAAAADwAAAGRycy9kb3ducmV2LnhtbERPS4vCMBC+C/sfwgh709TXItUosiCInqzCXodmbIrN&#10;pDRprfvrzcKCt/n4nrPe9rYSHTW+dKxgMk5AEOdOl1wouF72oyUIH5A1Vo5JwZM8bDcfgzWm2j34&#10;TF0WChFD2KeowIRQp1L63JBFP3Y1ceRurrEYImwKqRt8xHBbyWmSfEmLJccGgzV9G8rvWWsV+OOk&#10;M/edxvNve3r+JP0saw8zpT6H/W4FIlAf3uJ/90HH+Ys5/D0TL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kcwXBAAAA3AAAAA8AAAAAAAAAAAAAAAAAmAIAAGRycy9kb3du&#10;cmV2LnhtbFBLBQYAAAAABAAEAPUAAACGAwAAAAA=&#10;" fillcolor="#b6dde8 [1304]" strokeweight=".2pt">
                        <v:stroke joinstyle="round" endcap="round"/>
                      </v:rect>
                      <v:rect id="Rectangle 155" o:spid="_x0000_s1117" style="position:absolute;left:95885;top:43180;width:365760;height:27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9+HMMA&#10;AADcAAAADwAAAGRycy9kb3ducmV2LnhtbERPTYvCMBC9L+x/CLPgRTRVULQaZREED4JY97DehmZs&#10;6jaT0kRb/fVmYWFv83ifs1x3thJ3anzpWMFomIAgzp0uuVDwddoOZiB8QNZYOSYFD/KwXr2/LTHV&#10;ruUj3bNQiBjCPkUFJoQ6ldLnhiz6oauJI3dxjcUQYVNI3WAbw20lx0kylRZLjg0Ga9oYyn+ym1Ww&#10;PXyXxE957M9nrbvm43Nm9rVSvY/ucwEiUBf+xX/unY7zJxP4fSZe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9+HMMAAADcAAAADwAAAAAAAAAAAAAAAACYAgAAZHJzL2Rv&#10;d25yZXYueG1sUEsFBgAAAAAEAAQA9QAAAIgDAAAAAA==&#10;" filled="f" stroked="f">
                        <v:textbox style="mso-fit-shape-to-text:t" inset="0,0,0,0">
                          <w:txbxContent>
                            <w:p w14:paraId="75632991" w14:textId="77777777" w:rsidR="00A53140" w:rsidRPr="006A5C80" w:rsidRDefault="00A53140" w:rsidP="00F82394">
                              <w:pPr>
                                <w:pStyle w:val="NormalWeb"/>
                                <w:spacing w:before="0" w:beforeAutospacing="0" w:after="120" w:afterAutospacing="0" w:line="276" w:lineRule="auto"/>
                              </w:pPr>
                              <w:r w:rsidRPr="00B90CC4">
                                <w:rPr>
                                  <w:rFonts w:ascii="Calibri" w:eastAsia="Times New Roman" w:hAnsi="Calibri" w:cs="Calibri"/>
                                  <w:sz w:val="22"/>
                                  <w:szCs w:val="22"/>
                                </w:rPr>
                                <w:t>NSPS</w:t>
                              </w:r>
                            </w:p>
                          </w:txbxContent>
                        </v:textbox>
                      </v:rect>
                    </v:group>
                    <v:rect id="Rectangle 164" o:spid="_x0000_s1118" style="position:absolute;left:40303;top:13322;width:18434;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6/+8IA&#10;AADcAAAADwAAAGRycy9kb3ducmV2LnhtbERPS2rDMBDdF3IHMYFuSiLHpCY4UUIotHTVUscHGKyJ&#10;bWKNHEu21dtXhUJ383jfOZyC6cREg2stK9isExDEldUt1wrKy+tqB8J5ZI2dZVLwTQ5Ox8XDAXNt&#10;Z/6iqfC1iCHsclTQeN/nUrqqIYNubXviyF3tYNBHONRSDzjHcNPJNEkyabDl2NBgTy8NVbdiNAr8&#10;+LTtnjPzifdi83Yty/DRp0Gpx2U470F4Cv5f/Od+13F+toXfZ+IF8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Pr/7wgAAANwAAAAPAAAAAAAAAAAAAAAAAJgCAABkcnMvZG93&#10;bnJldi54bWxQSwUGAAAAAAQABAD1AAAAhwMAAAAA&#10;" fillcolor="#fde9d9 [665]" strokeweight=".2pt">
                      <v:stroke joinstyle="round" endcap="round"/>
                      <v:textbox>
                        <w:txbxContent>
                          <w:p w14:paraId="16BBDEBA" w14:textId="77777777" w:rsidR="00A53140" w:rsidRPr="006A5C80" w:rsidRDefault="00A53140" w:rsidP="00F82394">
                            <w:pPr>
                              <w:pStyle w:val="NormalWeb"/>
                              <w:spacing w:before="0" w:beforeAutospacing="0" w:after="0" w:afterAutospacing="0" w:line="276" w:lineRule="auto"/>
                              <w:jc w:val="center"/>
                            </w:pPr>
                            <w:r w:rsidRPr="00B90CC4">
                              <w:rPr>
                                <w:rFonts w:ascii="Calibri" w:eastAsia="Times New Roman" w:hAnsi="Calibri"/>
                                <w:sz w:val="22"/>
                                <w:szCs w:val="22"/>
                              </w:rPr>
                              <w:t xml:space="preserve">AMBA Bridge LP </w:t>
                            </w:r>
                          </w:p>
                          <w:p w14:paraId="405C33A7" w14:textId="77777777" w:rsidR="00A53140" w:rsidRPr="006A5C80" w:rsidRDefault="00A53140" w:rsidP="00F82394">
                            <w:pPr>
                              <w:pStyle w:val="NormalWeb"/>
                              <w:spacing w:before="0" w:beforeAutospacing="0" w:after="0" w:afterAutospacing="0" w:line="276" w:lineRule="auto"/>
                              <w:jc w:val="center"/>
                            </w:pPr>
                            <w:proofErr w:type="gramStart"/>
                            <w:r w:rsidRPr="006A5C80">
                              <w:rPr>
                                <w:rFonts w:ascii="Calibri" w:eastAsia="Times New Roman" w:hAnsi="Calibri"/>
                                <w:sz w:val="22"/>
                                <w:szCs w:val="22"/>
                              </w:rPr>
                              <w:t>i</w:t>
                            </w:r>
                            <w:r w:rsidRPr="00B90CC4">
                              <w:rPr>
                                <w:rFonts w:ascii="Calibri" w:eastAsia="Times New Roman" w:hAnsi="Calibri"/>
                                <w:sz w:val="22"/>
                                <w:szCs w:val="22"/>
                              </w:rPr>
                              <w:t>solation</w:t>
                            </w:r>
                            <w:proofErr w:type="gramEnd"/>
                            <w:r w:rsidRPr="00B90CC4">
                              <w:rPr>
                                <w:rFonts w:ascii="Calibri" w:eastAsia="Times New Roman" w:hAnsi="Calibri"/>
                                <w:sz w:val="22"/>
                                <w:szCs w:val="22"/>
                              </w:rPr>
                              <w:t xml:space="preserve"> checker</w:t>
                            </w:r>
                          </w:p>
                        </w:txbxContent>
                      </v:textbox>
                    </v:rect>
                    <v:rect id="Rectangle 165" o:spid="_x0000_s1119" style="position:absolute;left:40366;top:18059;width:18435;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13MIA&#10;AADcAAAADwAAAGRycy9kb3ducmV2LnhtbERPTWvCQBC9F/wPywjedKNgsKmrBIlYL6U1gvQ2ZKdJ&#10;aHY2ZNck/fduodDbPN7nbPejaURPnastK1guIhDEhdU1lwqu+XG+AeE8ssbGMin4IQf73eRpi4m2&#10;A39Qf/GlCCHsElRQed8mUrqiIoNuYVviwH3ZzqAPsCul7nAI4aaRqyiKpcGaQ0OFLR0qKr4vd6PA&#10;Zbc3zM/5s3v3Q6bT6MSfDSs1m47pCwhPo/8X/7lfdZgfr+H3mXCB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QfXcwgAAANwAAAAPAAAAAAAAAAAAAAAAAJgCAABkcnMvZG93&#10;bnJldi54bWxQSwUGAAAAAAQABAD1AAAAhwMAAAAA&#10;" fillcolor="#eaf1dd [662]" strokeweight=".2pt">
                      <v:stroke joinstyle="round" endcap="round"/>
                      <v:textbox>
                        <w:txbxContent>
                          <w:p w14:paraId="3C816B2B" w14:textId="77777777" w:rsidR="00A53140" w:rsidRPr="00332E91" w:rsidRDefault="00A53140" w:rsidP="00F82394">
                            <w:pPr>
                              <w:pStyle w:val="NormalWeb"/>
                              <w:spacing w:before="0" w:beforeAutospacing="0" w:after="0" w:afterAutospacing="0" w:line="276" w:lineRule="auto"/>
                              <w:jc w:val="center"/>
                            </w:pPr>
                            <w:r w:rsidRPr="00B90CC4">
                              <w:rPr>
                                <w:rFonts w:ascii="Calibri" w:eastAsia="Times New Roman" w:hAnsi="Calibri"/>
                                <w:sz w:val="22"/>
                                <w:szCs w:val="22"/>
                              </w:rPr>
                              <w:t xml:space="preserve">Router LP </w:t>
                            </w:r>
                          </w:p>
                          <w:p w14:paraId="4BF92A3C" w14:textId="77777777" w:rsidR="00A53140" w:rsidRPr="006A5C80" w:rsidRDefault="00A53140" w:rsidP="00F82394">
                            <w:pPr>
                              <w:pStyle w:val="NormalWeb"/>
                              <w:spacing w:before="0" w:beforeAutospacing="0" w:after="0" w:afterAutospacing="0" w:line="276" w:lineRule="auto"/>
                              <w:jc w:val="center"/>
                            </w:pPr>
                            <w:proofErr w:type="gramStart"/>
                            <w:r w:rsidRPr="00B90CC4">
                              <w:rPr>
                                <w:rFonts w:ascii="Calibri" w:eastAsia="Times New Roman" w:hAnsi="Calibri"/>
                                <w:sz w:val="22"/>
                                <w:szCs w:val="22"/>
                                <w:u w:val="single"/>
                              </w:rPr>
                              <w:t>functional</w:t>
                            </w:r>
                            <w:proofErr w:type="gramEnd"/>
                            <w:r w:rsidRPr="00B90CC4">
                              <w:rPr>
                                <w:rFonts w:ascii="Calibri" w:eastAsia="Times New Roman" w:hAnsi="Calibri"/>
                                <w:sz w:val="22"/>
                                <w:szCs w:val="22"/>
                                <w:u w:val="single"/>
                              </w:rPr>
                              <w:t xml:space="preserve"> checker</w:t>
                            </w:r>
                          </w:p>
                        </w:txbxContent>
                      </v:textbox>
                    </v:rect>
                    <v:rect id="Rectangle 167" o:spid="_x0000_s1120" style="position:absolute;left:40366;top:22850;width:18435;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OMMIA&#10;AADcAAAADwAAAGRycy9kb3ducmV2LnhtbERPTWvCQBC9F/wPywjedGMP0aauEiRFe5HWCNLbkJ0m&#10;odnZkF2T9N+7QqG3ebzP2exG04ieOldbVrBcRCCIC6trLhVc8rf5GoTzyBoby6TglxzstpOnDSba&#10;DvxJ/dmXIoSwS1BB5X2bSOmKigy6hW2JA/dtO4M+wK6UusMhhJtGPkdRLA3WHBoqbGlfUfFzvhkF&#10;LrueMH/PX9yHHzKdRgf+alip2XRMX0F4Gv2/+M991GF+vILHM+EC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384wwgAAANwAAAAPAAAAAAAAAAAAAAAAAJgCAABkcnMvZG93&#10;bnJldi54bWxQSwUGAAAAAAQABAD1AAAAhwMAAAAA&#10;" fillcolor="#eaf1dd [662]" strokeweight=".2pt">
                      <v:stroke joinstyle="round" endcap="round"/>
                      <v:textbox>
                        <w:txbxContent>
                          <w:p w14:paraId="2206C3DA" w14:textId="77777777" w:rsidR="00A53140" w:rsidRPr="00332E91" w:rsidRDefault="00A53140" w:rsidP="00F82394">
                            <w:pPr>
                              <w:pStyle w:val="NormalWeb"/>
                              <w:spacing w:before="0" w:beforeAutospacing="0" w:after="0" w:afterAutospacing="0" w:line="276" w:lineRule="auto"/>
                              <w:jc w:val="center"/>
                            </w:pPr>
                            <w:r w:rsidRPr="00B90CC4">
                              <w:rPr>
                                <w:rFonts w:ascii="Calibri" w:eastAsia="Times New Roman" w:hAnsi="Calibri"/>
                                <w:sz w:val="22"/>
                                <w:szCs w:val="22"/>
                              </w:rPr>
                              <w:t xml:space="preserve">Router LP </w:t>
                            </w:r>
                          </w:p>
                          <w:p w14:paraId="78944F4B" w14:textId="77777777" w:rsidR="00A53140" w:rsidRPr="006A5C80" w:rsidRDefault="00A53140" w:rsidP="00F82394">
                            <w:pPr>
                              <w:pStyle w:val="NormalWeb"/>
                              <w:spacing w:before="0" w:beforeAutospacing="0" w:after="0" w:afterAutospacing="0" w:line="276" w:lineRule="auto"/>
                              <w:jc w:val="center"/>
                            </w:pPr>
                            <w:proofErr w:type="gramStart"/>
                            <w:r w:rsidRPr="00B90CC4">
                              <w:rPr>
                                <w:rFonts w:ascii="Calibri" w:eastAsia="Times New Roman" w:hAnsi="Calibri"/>
                                <w:sz w:val="22"/>
                                <w:szCs w:val="22"/>
                                <w:u w:val="single"/>
                              </w:rPr>
                              <w:t>isolation</w:t>
                            </w:r>
                            <w:proofErr w:type="gramEnd"/>
                            <w:r w:rsidRPr="00B90CC4">
                              <w:rPr>
                                <w:rFonts w:ascii="Calibri" w:eastAsia="Times New Roman" w:hAnsi="Calibri"/>
                                <w:sz w:val="22"/>
                                <w:szCs w:val="22"/>
                                <w:u w:val="single"/>
                              </w:rPr>
                              <w:t xml:space="preserve"> checker</w:t>
                            </w:r>
                          </w:p>
                        </w:txbxContent>
                      </v:textbox>
                    </v:rect>
                    <v:shape id="Arc 1047" o:spid="_x0000_s1121" style="position:absolute;left:19215;top:4127;width:30478;height:8103;visibility:visible;mso-wrap-style:square;v-text-anchor:middle" coordsize="3047859,81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w8MA&#10;AADdAAAADwAAAGRycy9kb3ducmV2LnhtbERPS2sCMRC+F/ofwhR6KZrtg6qrUYrQYnvzAXocknF3&#10;MZksSbqu/94Ihd7m43vObNE7KzoKsfGs4HlYgCDW3jRcKdhtPwdjEDEhG7SeScGFIizm93czLI0/&#10;85q6TapEDuFYooI6pbaUMuqaHMahb4kzd/TBYcowVNIEPOdwZ+VLUbxLhw3nhhpbWtakT5tfpyA+&#10;jX6C3Xf6dbn+skF/G39IE6UeH/qPKYhEffoX/7lXJs8v3kZw+yafIO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xw8MAAADdAAAADwAAAAAAAAAAAAAAAACYAgAAZHJzL2Rv&#10;d25yZXYueG1sUEsFBgAAAAAEAAQA9QAAAIgDAAAAAA==&#10;" path="m2560,381657nsc49405,167076,718455,-429,1526975,1v839566,446,1519632,181330,1520883,404525l1523930,405130,2560,381657xem2560,381657nfc49405,167076,718455,-429,1526975,1v839566,446,1519632,181330,1520883,404525e" filled="f" strokecolor="black [3040]" strokeweight="1.75pt">
                      <v:stroke startarrow="classic"/>
                      <v:path arrowok="t" o:connecttype="custom" o:connectlocs="2560,381657;1526975,1;3047858,404526" o:connectangles="0,0,0"/>
                    </v:shape>
                    <v:rect id="Rectangle 171" o:spid="_x0000_s1122" style="position:absolute;left:40391;top:27517;width:18427;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M/cAA&#10;AADcAAAADwAAAGRycy9kb3ducmV2LnhtbERPTYvCMBC9L/gfwgje1rQKq1SjiCCIe7IKXodmbIrN&#10;pDRprf76zcLC3ubxPme9HWwtemp95VhBOk1AEBdOV1wquF4On0sQPiBrrB2Tghd52G5GH2vMtHvy&#10;mfo8lCKGsM9QgQmhyaT0hSGLfuoa4sjdXWsxRNiWUrf4jOG2lrMk+ZIWK44NBhvaGyoeeWcV+FPa&#10;m8dO4/ndfb9uyTDPu+Ncqcl42K1ABBrCv/jPfdRx/iKF32fiBX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M/cAAAADcAAAADwAAAAAAAAAAAAAAAACYAgAAZHJzL2Rvd25y&#10;ZXYueG1sUEsFBgAAAAAEAAQA9QAAAIUDAAAAAA==&#10;" fillcolor="#b6dde8 [1304]" strokeweight=".2pt">
                      <v:stroke joinstyle="round" endcap="round"/>
                      <v:textbox>
                        <w:txbxContent>
                          <w:p w14:paraId="27382388" w14:textId="77777777" w:rsidR="00A53140" w:rsidRPr="00B90CC4" w:rsidRDefault="00A53140" w:rsidP="00F82394">
                            <w:pPr>
                              <w:pStyle w:val="NormalWeb"/>
                              <w:spacing w:before="0" w:beforeAutospacing="0" w:after="0" w:afterAutospacing="0" w:line="276" w:lineRule="auto"/>
                              <w:jc w:val="center"/>
                              <w:rPr>
                                <w:rFonts w:ascii="Calibri" w:eastAsia="Times New Roman" w:hAnsi="Calibri"/>
                                <w:sz w:val="22"/>
                                <w:szCs w:val="22"/>
                              </w:rPr>
                            </w:pPr>
                            <w:r w:rsidRPr="00B90CC4">
                              <w:rPr>
                                <w:rFonts w:ascii="Calibri" w:eastAsia="Times New Roman" w:hAnsi="Calibri"/>
                                <w:sz w:val="22"/>
                                <w:szCs w:val="22"/>
                              </w:rPr>
                              <w:t>NSPS LP</w:t>
                            </w:r>
                          </w:p>
                          <w:p w14:paraId="2FB7CD62" w14:textId="77777777" w:rsidR="00A53140" w:rsidRPr="006A5C80" w:rsidRDefault="00A53140" w:rsidP="00F82394">
                            <w:pPr>
                              <w:pStyle w:val="NormalWeb"/>
                              <w:spacing w:before="0" w:beforeAutospacing="0" w:after="0" w:afterAutospacing="0" w:line="276" w:lineRule="auto"/>
                              <w:jc w:val="center"/>
                            </w:pPr>
                            <w:r w:rsidRPr="00B90CC4">
                              <w:rPr>
                                <w:rFonts w:ascii="Calibri" w:eastAsia="Times New Roman" w:hAnsi="Calibri"/>
                                <w:u w:val="single"/>
                              </w:rPr>
                              <w:t>Functional checker</w:t>
                            </w:r>
                          </w:p>
                        </w:txbxContent>
                      </v:textbox>
                    </v:rect>
                    <v:rect id="Rectangle 172" o:spid="_x0000_s1123" style="position:absolute;left:40378;top:32368;width:18422;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QSisIA&#10;AADcAAAADwAAAGRycy9kb3ducmV2LnhtbERPTWvCQBC9F/oflin0VjcaqBJdQygUpJ4SC70O2Wk2&#10;mJ0N2U2M/fVuQfA2j/c5u3y2nZho8K1jBctFAoK4drrlRsH36fNtA8IHZI2dY1JwJQ/5/vlph5l2&#10;Fy5pqkIjYgj7DBWYEPpMSl8bsugXrieO3K8bLIYIh0bqAS8x3HZylSTv0mLLscFgTx+G6nM1WgX+&#10;azmZc6Gx/BuP159kTqvxkCr1+jIXWxCB5vAQ390HHeevV/D/TLx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BKKwgAAANwAAAAPAAAAAAAAAAAAAAAAAJgCAABkcnMvZG93&#10;bnJldi54bWxQSwUGAAAAAAQABAD1AAAAhwMAAAAA&#10;" fillcolor="#b6dde8 [1304]" strokeweight=".2pt">
                      <v:stroke joinstyle="round" endcap="round"/>
                      <v:textbox>
                        <w:txbxContent>
                          <w:p w14:paraId="23C7C122" w14:textId="77777777" w:rsidR="00A53140" w:rsidRPr="00B90CC4" w:rsidRDefault="00A53140" w:rsidP="00F82394">
                            <w:pPr>
                              <w:pStyle w:val="NormalWeb"/>
                              <w:spacing w:before="0" w:beforeAutospacing="0" w:after="0" w:afterAutospacing="0" w:line="276" w:lineRule="auto"/>
                              <w:jc w:val="center"/>
                              <w:rPr>
                                <w:rFonts w:ascii="Calibri" w:eastAsia="Times New Roman" w:hAnsi="Calibri"/>
                                <w:sz w:val="22"/>
                                <w:szCs w:val="22"/>
                              </w:rPr>
                            </w:pPr>
                            <w:r w:rsidRPr="00B90CC4">
                              <w:rPr>
                                <w:rFonts w:ascii="Calibri" w:eastAsia="Times New Roman" w:hAnsi="Calibri"/>
                                <w:sz w:val="22"/>
                                <w:szCs w:val="22"/>
                              </w:rPr>
                              <w:t>Q-Channel LP</w:t>
                            </w:r>
                          </w:p>
                          <w:p w14:paraId="41490B12" w14:textId="77777777" w:rsidR="00A53140" w:rsidRPr="006A5C80" w:rsidRDefault="00A53140" w:rsidP="00F82394">
                            <w:pPr>
                              <w:pStyle w:val="NormalWeb"/>
                              <w:spacing w:before="0" w:beforeAutospacing="0" w:after="0" w:afterAutospacing="0" w:line="276" w:lineRule="auto"/>
                              <w:jc w:val="center"/>
                            </w:pPr>
                            <w:r w:rsidRPr="00B90CC4">
                              <w:rPr>
                                <w:rFonts w:ascii="Calibri" w:eastAsia="Times New Roman" w:hAnsi="Calibri"/>
                                <w:u w:val="single"/>
                              </w:rPr>
                              <w:t xml:space="preserve">Functional </w:t>
                            </w:r>
                            <w:r w:rsidRPr="00B90CC4">
                              <w:rPr>
                                <w:rFonts w:ascii="Calibri" w:eastAsia="Times New Roman" w:hAnsi="Calibri"/>
                                <w:sz w:val="22"/>
                                <w:szCs w:val="22"/>
                              </w:rPr>
                              <w:t>checker</w:t>
                            </w:r>
                          </w:p>
                          <w:p w14:paraId="2A3A8396" w14:textId="77777777" w:rsidR="00A53140" w:rsidRPr="006A5C80" w:rsidRDefault="00A53140" w:rsidP="00F82394">
                            <w:pPr>
                              <w:pStyle w:val="NormalWeb"/>
                              <w:spacing w:before="0" w:beforeAutospacing="0" w:after="0" w:afterAutospacing="0" w:line="276" w:lineRule="auto"/>
                              <w:jc w:val="center"/>
                            </w:pPr>
                            <w:proofErr w:type="gramStart"/>
                            <w:r w:rsidRPr="00B90CC4">
                              <w:rPr>
                                <w:rFonts w:ascii="Calibri" w:eastAsia="Times New Roman" w:hAnsi="Calibri"/>
                                <w:sz w:val="22"/>
                                <w:szCs w:val="22"/>
                                <w:u w:val="single"/>
                              </w:rPr>
                              <w:t>isolationfunctional</w:t>
                            </w:r>
                            <w:proofErr w:type="gramEnd"/>
                            <w:r w:rsidRPr="00B90CC4">
                              <w:rPr>
                                <w:rFonts w:ascii="Calibri" w:eastAsia="Times New Roman" w:hAnsi="Calibri"/>
                                <w:sz w:val="22"/>
                                <w:szCs w:val="22"/>
                                <w:u w:val="single"/>
                              </w:rPr>
                              <w:t xml:space="preserve"> checker</w:t>
                            </w:r>
                          </w:p>
                        </w:txbxContent>
                      </v:textbox>
                    </v:rect>
                    <v:shapetype id="_x0000_t32" coordsize="21600,21600" o:spt="32" o:oned="t" path="m,l21600,21600e" filled="f">
                      <v:path arrowok="t" fillok="f" o:connecttype="none"/>
                      <o:lock v:ext="edit" shapetype="t"/>
                    </v:shapetype>
                    <v:shape id="Straight Arrow Connector 1048" o:spid="_x0000_s1124" type="#_x0000_t32" style="position:absolute;left:10877;top:3333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pu8YAAADdAAAADwAAAGRycy9kb3ducmV2LnhtbESPQUvDQBCF70L/wzIFb3ajiEjabakV&#10;QTxpqkhvQ3bMxmZn091tEv+9cxC8zfDevPfNajP5Tg0UUxvYwPWiAEVcB9tyY+B9/3R1DyplZItd&#10;YDLwQwk269nFCksbRn6jocqNkhBOJRpwOfel1ql25DEtQk8s2leIHrOssdE24ijhvtM3RXGnPbYs&#10;DQ572jmqj9XZG+iGl/H0cf4+ucfXYV/tPg/uIfbGXM6n7RJUpin/m/+un63gF7eCK9/ICHr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yabvGAAAA3QAAAA8AAAAAAAAA&#10;AAAAAAAAoQIAAGRycy9kb3ducmV2LnhtbFBLBQYAAAAABAAEAPkAAACUAwAAAAA=&#10;" strokecolor="black [3213]">
                      <v:stroke endarrow="block"/>
                    </v:shape>
                    <v:shape id="Straight Arrow Connector 1049" o:spid="_x0000_s1125" type="#_x0000_t32" style="position:absolute;left:10826;top:27717;width:32;height:30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LT1sMAAADdAAAADwAAAGRycy9kb3ducmV2LnhtbERPTWsCMRC9F/wPYYTeaqKWqqtRRLBV&#10;b66Cehs24+7iZrJsUt3+e1Mo9DaP9zmzRWsrcafGl4419HsKBHHmTMm5huNh/TYG4QOywcoxafgh&#10;D4t552WGiXEP3tM9DbmIIewT1FCEUCdS+qwgi77nauLIXV1jMUTY5NI0+IjhtpIDpT6kxZJjQ4E1&#10;rQrKbum31TCSpy81zjaD/mR4PF9WqdvuPp3Wr912OQURqA3/4j/3xsT56n0Cv9/EE+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C09bDAAAA3QAAAA8AAAAAAAAAAAAA&#10;AAAAoQIAAGRycy9kb3ducmV2LnhtbFBLBQYAAAAABAAEAPkAAACRAwAAAAA=&#10;" strokecolor="black [3213]">
                      <v:stroke endarrow="block"/>
                    </v:shape>
                    <v:group id="Group 1051" o:spid="_x0000_s1126" style="position:absolute;left:16769;top:27813;width:4712;height:8572" coordorigin="1800,1800" coordsize="4711,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2Xj5cMAAADdAAAADwAAAGRycy9kb3ducmV2LnhtbERPTYvCMBC9C/sfwgje&#10;NK2iSDWKyLp4kAWrsOxtaMa22ExKk23rvzcLgrd5vM9Zb3tTiZYaV1pWEE8iEMSZ1SXnCq6Xw3gJ&#10;wnlkjZVlUvAgB9vNx2CNibYdn6lNfS5CCLsEFRTe14mULivIoJvYmjhwN9sY9AE2udQNdiHcVHIa&#10;RQtpsOTQUGBN+4Kye/pnFHx12O1m8Wd7ut/2j9/L/PvnFJNSo2G/W4Hw1Pu3+OU+6jA/msf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TZePlwwAAAN0AAAAP&#10;AAAAAAAAAAAAAAAAAKoCAABkcnMvZG93bnJldi54bWxQSwUGAAAAAAQABAD6AAAAmgMAAAAA&#10;">
                      <v:group id="Group 177" o:spid="_x0000_s1127" style="position:absolute;left:1800;top:4835;width:4711;height:3156" coordorigin=",3035" coordsize="4718,3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rect id="Rectangle 180" o:spid="_x0000_s1128" style="position:absolute;top:3035;width:471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3Is8YA&#10;AADcAAAADwAAAGRycy9kb3ducmV2LnhtbESPT2vCQBDF74V+h2UK3upGDyrRVaQgSEXEPzl4G7Jj&#10;Ers7G7JbTb9951DobYb35r3fLFa9d+pBXWwCGxgNM1DEZbANVwYu5837DFRMyBZdYDLwQxFWy9eX&#10;BeY2PPlIj1OqlIRwzNFAnVKbax3LmjzGYWiJRbuFzmOStau07fAp4d7pcZZNtMeGpaHGlj5qKr9O&#10;397AeXc4TD/XxdEV7rq9T/eFjnZkzOCtX89BJerTv/nvemsFfyb48ox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3Is8YAAADcAAAADwAAAAAAAAAAAAAAAACYAgAAZHJz&#10;L2Rvd25yZXYueG1sUEsFBgAAAAAEAAQA9QAAAIsDAAAAAA==&#10;" fillcolor="#fdebdd" stroked="f"/>
                        <v:rect id="Rectangle 181" o:spid="_x0000_s1129" style="position:absolute;top:3035;width:471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82sAA&#10;AADcAAAADwAAAGRycy9kb3ducmV2LnhtbERPTYvCMBC9L/gfwgh7W9MqLFKNIoIgerIKXodmbIrN&#10;pDRprf76jSDsbR7vc5brwdaip9ZXjhWkkwQEceF0xaWCy3n3MwfhA7LG2jEpeJKH9Wr0tcRMuwef&#10;qM9DKWII+wwVmBCaTEpfGLLoJ64hjtzNtRZDhG0pdYuPGG5rOU2SX2mx4thgsKGtoeKed1aBP6S9&#10;uW80nl7d8XlNhlne7WdKfY+HzQJEoCH8iz/uvY7z5ym8n4kX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P82sAAAADcAAAADwAAAAAAAAAAAAAAAACYAgAAZHJzL2Rvd25y&#10;ZXYueG1sUEsFBgAAAAAEAAQA9QAAAIUDAAAAAA==&#10;" fillcolor="#b6dde8 [1304]" strokeweight=".2pt">
                          <v:stroke joinstyle="round" endcap="round"/>
                        </v:rect>
                        <v:rect id="Rectangle 182" o:spid="_x0000_s1130" style="position:absolute;left:958;top:3467;width:3658;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bKL8QA&#10;AADcAAAADwAAAGRycy9kb3ducmV2LnhtbERPTWvCQBC9F/wPywi9FN00hxKjmyCC0EOhmHrQ25Ad&#10;s9HsbMhuTdpf3y0UepvH+5xNOdlO3GnwrWMFz8sEBHHtdMuNguPHfpGB8AFZY+eYFHyRh7KYPWww&#10;127kA92r0IgYwj5HBSaEPpfS14Ys+qXriSN3cYPFEOHQSD3gGMNtJ9MkeZEWW44NBnvaGapv1adV&#10;sH8/tcTf8vC0ykZ3rdNzZd56pR7n03YNItAU/sV/7lcd52cp/D4TL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Wyi/EAAAA3AAAAA8AAAAAAAAAAAAAAAAAmAIAAGRycy9k&#10;b3ducmV2LnhtbFBLBQYAAAAABAAEAPUAAACJAwAAAAA=&#10;" filled="f" stroked="f">
                          <v:textbox style="mso-fit-shape-to-text:t" inset="0,0,0,0">
                            <w:txbxContent>
                              <w:p w14:paraId="4C769468" w14:textId="77777777" w:rsidR="00A53140" w:rsidRPr="006A5C80" w:rsidRDefault="00A53140" w:rsidP="00F82394">
                                <w:pPr>
                                  <w:pStyle w:val="NormalWeb"/>
                                  <w:spacing w:before="0" w:beforeAutospacing="0" w:after="120" w:afterAutospacing="0" w:line="276" w:lineRule="auto"/>
                                </w:pPr>
                                <w:r w:rsidRPr="00B90CC4">
                                  <w:rPr>
                                    <w:rFonts w:ascii="Calibri" w:eastAsia="Times New Roman" w:hAnsi="Calibri" w:cs="Calibri"/>
                                    <w:sz w:val="22"/>
                                    <w:szCs w:val="22"/>
                                  </w:rPr>
                                  <w:t>NSPS</w:t>
                                </w:r>
                              </w:p>
                            </w:txbxContent>
                          </v:textbox>
                        </v:rect>
                      </v:group>
                      <v:shape id="Straight Arrow Connector 178" o:spid="_x0000_s1131" type="#_x0000_t32" style="position:absolute;left:4301;top:7419;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Bjk8UAAADcAAAADwAAAGRycy9kb3ducmV2LnhtbESPQU/DMAyF70j7D5EncWMpHAB1y6Yx&#10;hIQ4QQdCu1mNacoap0uytvx7fEDiZus9v/d5tZl8pwaKqQ1s4HpRgCKug225MfC+f7q6B5UyssUu&#10;MBn4oQSb9exihaUNI7/RUOVGSQinEg24nPtS61Q78pgWoScW7StEj1nW2GgbcZRw3+mborjVHluW&#10;Boc97RzVx+rsDXTDy3j6OH+f3OPrsK92nwf3EHtjLufTdgkq05T/zX/Xz1bw74RWnpEJ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1Bjk8UAAADcAAAADwAAAAAAAAAA&#10;AAAAAAChAgAAZHJzL2Rvd25yZXYueG1sUEsFBgAAAAAEAAQA+QAAAJMDAAAAAA==&#10;" strokecolor="black [3213]">
                        <v:stroke endarrow="block"/>
                      </v:shape>
                      <v:shape id="Straight Arrow Connector 179" o:spid="_x0000_s1132" type="#_x0000_t32" style="position:absolute;left:4251;top:1800;width:31;height:30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KcrsMAAADcAAAADwAAAGRycy9kb3ducmV2LnhtbERPTWvCQBC9C/0PyxR6000sqEldgwhW&#10;25tRaHsbstMkNDsbstsk/nu3UPA2j/c562w0jeipc7VlBfEsAkFcWF1zqeBy3k9XIJxH1thYJgVX&#10;cpBtHiZrTLUd+ER97ksRQtilqKDyvk2ldEVFBt3MtsSB+7adQR9gV0rd4RDCTSPnUbSQBmsODRW2&#10;tKuo+Ml/jYKl/DhEq+I4j5Pny+fXLrdv769WqafHcfsCwtPo7+J/91GH+csE/p4JF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SnK7DAAAA3AAAAA8AAAAAAAAAAAAA&#10;AAAAoQIAAGRycy9kb3ducmV2LnhtbFBLBQYAAAAABAAEAPkAAACRAwAAAAA=&#10;" strokecolor="black [3213]">
                        <v:stroke endarrow="block"/>
                      </v:shape>
                    </v:group>
                    <v:group id="Group 184" o:spid="_x0000_s1133" style="position:absolute;left:24942;top:27813;width:4705;height:8572" coordsize="4711,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group id="Group 185" o:spid="_x0000_s1134" style="position:absolute;top:3035;width:4711;height:3156" coordorigin=",3035" coordsize="4718,3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rect id="Rectangle 188" o:spid="_x0000_s1135" style="position:absolute;top:3035;width:471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vEtcYA&#10;AADcAAAADwAAAGRycy9kb3ducmV2LnhtbESPT2vCQBDF74V+h2UK3upGDyrRVaQgSEXEPzl4G7Jj&#10;Ers7G7JbTb9951DobYb35r3fLFa9d+pBXWwCGxgNM1DEZbANVwYu5837DFRMyBZdYDLwQxFWy9eX&#10;BeY2PPlIj1OqlIRwzNFAnVKbax3LmjzGYWiJRbuFzmOStau07fAp4d7pcZZNtMeGpaHGlj5qKr9O&#10;397AeXc4TD/XxdEV7rq9T/eFjnZkzOCtX89BJerTv/nvemsFfya08ox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vEtcYAAADcAAAADwAAAAAAAAAAAAAAAACYAgAAZHJz&#10;L2Rvd25yZXYueG1sUEsFBgAAAAAEAAQA9QAAAIsDAAAAAA==&#10;" fillcolor="#fdebdd" stroked="f"/>
                        <v:rect id="Rectangle 189" o:spid="_x0000_s1136" style="position:absolute;top:3035;width:471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Xw3MIA&#10;AADcAAAADwAAAGRycy9kb3ducmV2LnhtbERPTWvCQBC9F/oflin0VjcxIBpdRQpCaE+mhV6H7DQb&#10;zM6G7CYm/nq3IPQ2j/c5u8NkWzFS7xvHCtJFAoK4crrhWsH31+ltDcIHZI2tY1Iwk4fD/vlph7l2&#10;Vz7TWIZaxBD2OSowIXS5lL4yZNEvXEccuV/XWwwR9rXUPV5juG3lMklW0mLDscFgR++Gqks5WAX+&#10;Ix3N5ajxfBs+559kysqhyJR6fZmOWxCBpvAvfrgLHeevN/D3TLxA7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fDcwgAAANwAAAAPAAAAAAAAAAAAAAAAAJgCAABkcnMvZG93&#10;bnJldi54bWxQSwUGAAAAAAQABAD1AAAAhwMAAAAA&#10;" fillcolor="#b6dde8 [1304]" strokeweight=".2pt">
                          <v:stroke joinstyle="round" endcap="round"/>
                        </v:rect>
                        <v:rect id="Rectangle 190" o:spid="_x0000_s1137" style="position:absolute;left:958;top:3467;width:3658;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FnHsYA&#10;AADcAAAADwAAAGRycy9kb3ducmV2LnhtbESPQWvCQBCF70L/wzKFXqRu9CCaukoRBA+FYvSgtyE7&#10;zabNzobsatL++s5B8DbDe/PeN6vN4Bt1oy7WgQ1MJxko4jLYmisDp+PudQEqJmSLTWAy8EsRNuun&#10;0QpzG3o+0K1IlZIQjjkacCm1udaxdOQxTkJLLNpX6DwmWbtK2w57CfeNnmXZXHusWRoctrR1VP4U&#10;V29g93muif/0Ybxc9OG7nF0K99Ea8/I8vL+BSjSkh/l+vbeCvxR8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FnHsYAAADcAAAADwAAAAAAAAAAAAAAAACYAgAAZHJz&#10;L2Rvd25yZXYueG1sUEsFBgAAAAAEAAQA9QAAAIsDAAAAAA==&#10;" filled="f" stroked="f">
                          <v:textbox style="mso-fit-shape-to-text:t" inset="0,0,0,0">
                            <w:txbxContent>
                              <w:p w14:paraId="2B7CA184" w14:textId="77777777" w:rsidR="00A53140" w:rsidRPr="006A5C80" w:rsidRDefault="00A53140" w:rsidP="00F82394">
                                <w:pPr>
                                  <w:pStyle w:val="NormalWeb"/>
                                  <w:spacing w:before="0" w:beforeAutospacing="0" w:after="120" w:afterAutospacing="0" w:line="276" w:lineRule="auto"/>
                                </w:pPr>
                                <w:r w:rsidRPr="00B90CC4">
                                  <w:rPr>
                                    <w:rFonts w:ascii="Calibri" w:eastAsia="Times New Roman" w:hAnsi="Calibri" w:cs="Calibri"/>
                                    <w:sz w:val="22"/>
                                    <w:szCs w:val="22"/>
                                  </w:rPr>
                                  <w:t>NSPS</w:t>
                                </w:r>
                              </w:p>
                            </w:txbxContent>
                          </v:textbox>
                        </v:rect>
                      </v:group>
                      <v:shape id="Straight Arrow Connector 186" o:spid="_x0000_s1138" type="#_x0000_t32" style="position:absolute;left:2501;top:5619;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YiXcMAAADcAAAADwAAAGRycy9kb3ducmV2LnhtbERPTWsCMRC9F/wPYQRvmrUHkdUoVSmU&#10;nuzaIr0Nm+lm62ayJnF3+++bgtDbPN7nrLeDbURHPtSOFcxnGQji0umaKwXvp+fpEkSIyBobx6Tg&#10;hwJsN6OHNeba9fxGXRErkUI45KjAxNjmUobSkMUwcy1x4r6ctxgT9JXUHvsUbhv5mGULabHm1GCw&#10;pb2h8lLcrIKme+2vH7fvqzkcu1OxP3+anW+VmoyHpxWISEP8F9/dLzrNXy7g75l0gd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WIl3DAAAA3AAAAA8AAAAAAAAAAAAA&#10;AAAAoQIAAGRycy9kb3ducmV2LnhtbFBLBQYAAAAABAAEAPkAAACRAwAAAAA=&#10;" strokecolor="black [3213]">
                        <v:stroke endarrow="block"/>
                      </v:shape>
                      <v:shape id="Straight Arrow Connector 187" o:spid="_x0000_s1139" type="#_x0000_t32" style="position:absolute;left:2451;width:31;height:30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TdYMIAAADcAAAADwAAAGRycy9kb3ducmV2LnhtbERPTYvCMBC9C/6HMMLeNFVhrdUoIuiq&#10;t62CehuasS02k9JktfvvN4Kwt3m8z5kvW1OJBzWutKxgOIhAEGdWl5wrOB03/RiE88gaK8uk4Jcc&#10;LBfdzhwTbZ/8TY/U5yKEsEtQQeF9nUjpsoIMuoGtiQN3s41BH2CTS93gM4SbSo6i6FMaLDk0FFjT&#10;uqDsnv4YBRN5/oribDcaTseny3Wd2v1ha5X66LWrGQhPrf8Xv907HebHE3g9Ey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TdYMIAAADcAAAADwAAAAAAAAAAAAAA&#10;AAChAgAAZHJzL2Rvd25yZXYueG1sUEsFBgAAAAAEAAQA+QAAAJADAAAAAA==&#10;" strokecolor="black [3213]">
                        <v:stroke endarrow="block"/>
                      </v:shape>
                    </v:group>
                  </v:group>
                  <v:roundrect id="Rounded Rectangle 1053" o:spid="_x0000_s1140" style="position:absolute;left:1143;top:6350;width:13239;height:109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rIi8IA&#10;AADdAAAADwAAAGRycy9kb3ducmV2LnhtbERPTYvCMBC9C/sfwizsTdNVFK1GWQVZ9+BBLZ6HZmyL&#10;zSQ00dZ/bxYEb/N4n7NYdaYWd2p8ZVnB9yABQZxbXXGhIDtt+1MQPiBrrC2Tggd5WC0/egtMtW35&#10;QPdjKEQMYZ+igjIEl0rp85IM+oF1xJG72MZgiLAppG6wjeGmlsMkmUiDFceGEh1tSsqvx5tRYNth&#10;t3V/9eV0+1277JHNzuvdXqmvz+5nDiJQF97il3un4/xkPIL/b+IJ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siLwgAAAN0AAAAPAAAAAAAAAAAAAAAAAJgCAABkcnMvZG93&#10;bnJldi54bWxQSwUGAAAAAAQABAD1AAAAhwMAAAAA&#10;" filled="f" strokecolor="red" strokeweight="2pt"/>
                  <v:roundrect id="Rounded Rectangle 1054" o:spid="_x0000_s1141" style="position:absolute;left:1142;top:18440;width:35628;height:6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lW88MA&#10;AADdAAAADwAAAGRycy9kb3ducmV2LnhtbERPzWrCQBC+F3yHZQq9FN3EJtKmrqEVCvZWow8wZMck&#10;mJ2Nu1uNb+8Khd7m4/udZTmaXpzJ+c6ygnSWgCCure64UbDffU1fQfiArLG3TAqu5KFcTR6WWGh7&#10;4S2dq9CIGMK+QAVtCEMhpa9bMuhndiCO3ME6gyFC10jt8BLDTS/nSbKQBjuODS0OtG6pPla/RoFL&#10;N4eXE2fubf6Ty+O32T7r6lOpp8fx4x1EoDH8i//cGx3nJ3kG92/iC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lW88MAAADdAAAADwAAAAAAAAAAAAAAAACYAgAAZHJzL2Rv&#10;d25yZXYueG1sUEsFBgAAAAAEAAQA9QAAAIgDAAAAAA==&#10;" filled="f" strokecolor="#243f60 [1604]" strokeweight="2pt"/>
                  <v:roundrect id="Rounded Rectangle 1055" o:spid="_x0000_s1142" style="position:absolute;left:14859;top:6394;width:21811;height:10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f188QA&#10;AADdAAAADwAAAGRycy9kb3ducmV2LnhtbERP22rCQBB9L/gPywi+iG4itUp0FVuISC2Clw8YsmMS&#10;zM6G3VXTv+8WCn2bw7nOct2ZRjzI+dqygnScgCAurK65VHA556M5CB+QNTaWScE3eVivei9LzLR9&#10;8pEep1CKGMI+QwVVCG0mpS8qMujHtiWO3NU6gyFCV0rt8BnDTSMnSfImDdYcGyps6aOi4na6GwXb&#10;oX7dfw3by+3TndPd+yHNZzZXatDvNgsQgbrwL/5z73Scn0yn8PtNPE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H9fPEAAAA3QAAAA8AAAAAAAAAAAAAAAAAmAIAAGRycy9k&#10;b3ducmV2LnhtbFBLBQYAAAAABAAEAPUAAACJAwAAAAA=&#10;" filled="f" strokecolor="#00b050" strokeweight="2pt"/>
                  <v:shapetype id="_x0000_t202" coordsize="21600,21600" o:spt="202" path="m,l,21600r21600,l21600,xe">
                    <v:stroke joinstyle="miter"/>
                    <v:path gradientshapeok="t" o:connecttype="rect"/>
                  </v:shapetype>
                  <v:shape id="Text Box 128" o:spid="_x0000_s1143" type="#_x0000_t202" style="position:absolute;left:2857;top:7867;width:419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14:paraId="11C34487" w14:textId="77777777" w:rsidR="00A53140" w:rsidRPr="00B90CC4" w:rsidRDefault="00A53140" w:rsidP="00F82394">
                          <w:pPr>
                            <w:rPr>
                              <w:rFonts w:ascii="Calibri" w:hAnsi="Calibri"/>
                            </w:rPr>
                          </w:pPr>
                          <w:r w:rsidRPr="00B90CC4">
                            <w:rPr>
                              <w:rFonts w:ascii="Calibri" w:hAnsi="Calibri"/>
                            </w:rPr>
                            <w:t>PD0</w:t>
                          </w:r>
                        </w:p>
                      </w:txbxContent>
                    </v:textbox>
                  </v:shape>
                  <v:shape id="Text Box 128" o:spid="_x0000_s1144" type="#_x0000_t202" style="position:absolute;left:31622;top:7286;width:419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33BE39A8" w14:textId="77777777" w:rsidR="00A53140" w:rsidRPr="006A5C80" w:rsidRDefault="00A53140" w:rsidP="00F82394">
                          <w:pPr>
                            <w:pStyle w:val="NormalWeb"/>
                            <w:spacing w:before="0" w:beforeAutospacing="0" w:after="120" w:afterAutospacing="0" w:line="276" w:lineRule="auto"/>
                          </w:pPr>
                          <w:r w:rsidRPr="00B90CC4">
                            <w:rPr>
                              <w:rFonts w:ascii="Calibri" w:eastAsia="Times New Roman" w:hAnsi="Calibri"/>
                              <w:sz w:val="22"/>
                              <w:szCs w:val="22"/>
                            </w:rPr>
                            <w:t>PD1</w:t>
                          </w:r>
                        </w:p>
                      </w:txbxContent>
                    </v:textbox>
                  </v:shape>
                  <v:shape id="Text Box 128" o:spid="_x0000_s1145" type="#_x0000_t202" style="position:absolute;left:29041;top:18173;width:418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14:paraId="3515A2E4" w14:textId="77777777" w:rsidR="00A53140" w:rsidRPr="006A5C80" w:rsidRDefault="00A53140" w:rsidP="00F82394">
                          <w:pPr>
                            <w:pStyle w:val="NormalWeb"/>
                            <w:spacing w:before="0" w:beforeAutospacing="0" w:after="120" w:afterAutospacing="0" w:line="276" w:lineRule="auto"/>
                          </w:pPr>
                          <w:r w:rsidRPr="00B90CC4">
                            <w:rPr>
                              <w:rFonts w:ascii="Calibri" w:eastAsia="Times New Roman" w:hAnsi="Calibri"/>
                              <w:sz w:val="22"/>
                              <w:szCs w:val="22"/>
                            </w:rPr>
                            <w:t>PD2</w:t>
                          </w:r>
                          <w:r w:rsidRPr="00B90CC4">
                            <w:rPr>
                              <w:rFonts w:ascii="Calibri" w:eastAsia="Times New Roman" w:hAnsi="Calibri"/>
                              <w:sz w:val="22"/>
                              <w:szCs w:val="22"/>
                              <w:u w:val="single"/>
                            </w:rPr>
                            <w:t>0</w:t>
                          </w:r>
                        </w:p>
                      </w:txbxContent>
                    </v:textbox>
                  </v:shape>
                  <v:roundrect id="Rounded Rectangle 129" o:spid="_x0000_s1146" style="position:absolute;left:3810;top:26822;width:3086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5+IcIA&#10;AADcAAAADwAAAGRycy9kb3ducmV2LnhtbERPS4vCMBC+L/gfwgje1tQiq1ajiOiusF58gcexGdti&#10;MylNVuu/N8KCt/n4njOZNaYUN6pdYVlBrxuBIE6tLjhTcNivPocgnEfWWFomBQ9yMJu2PiaYaHvn&#10;Ld12PhMhhF2CCnLvq0RKl+Zk0HVtRRy4i60N+gDrTOoa7yHclDKOoi9psODQkGNFi5zS6+7PKOin&#10;51PvOz6yKzY/+rrFwWC5/1Wq027mYxCeGv8W/7vXOsyPR/B6Jlw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n4hwgAAANwAAAAPAAAAAAAAAAAAAAAAAJgCAABkcnMvZG93&#10;bnJldi54bWxQSwUGAAAAAAQABAD1AAAAhwMAAAAA&#10;" filled="f" strokecolor="#7030a0" strokeweight="2pt"/>
                  <v:shape id="Text Box 128" o:spid="_x0000_s1147" type="#_x0000_t202" style="position:absolute;left:29136;top:26717;width:591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2GcUA&#10;AADcAAAADwAAAGRycy9kb3ducmV2LnhtbERPS2vCQBC+F/wPyxR6q5sGKiZ1FQmIpdSDj0tv0+yY&#10;hO7OxuwaU3+9Wyh4m4/vObPFYI3oqfONYwUv4wQEcel0w5WCw371PAXhA7JG45gU/JKHxXz0MMNc&#10;uwtvqd+FSsQQ9jkqqENocyl9WZNFP3YtceSOrrMYIuwqqTu8xHBrZJokE2mx4dhQY0tFTeXP7mwV&#10;fBSrDW6/Uzu9mmL9eVy2p8PXq1JPj8PyDUSgIdzF/+53HednG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DYZxQAAANwAAAAPAAAAAAAAAAAAAAAAAJgCAABkcnMv&#10;ZG93bnJldi54bWxQSwUGAAAAAAQABAD1AAAAigMAAAAA&#10;" filled="f" stroked="f" strokeweight=".5pt">
                    <v:textbox>
                      <w:txbxContent>
                        <w:p w14:paraId="78976CBE" w14:textId="77777777" w:rsidR="00A53140" w:rsidRPr="006A5C80" w:rsidRDefault="00A53140" w:rsidP="00F82394">
                          <w:pPr>
                            <w:pStyle w:val="NormalWeb"/>
                            <w:spacing w:before="0" w:beforeAutospacing="0" w:after="120" w:afterAutospacing="0" w:line="276" w:lineRule="auto"/>
                          </w:pPr>
                          <w:proofErr w:type="gramStart"/>
                          <w:r w:rsidRPr="006A5C80">
                            <w:rPr>
                              <w:rFonts w:ascii="Calibri" w:eastAsia="Times New Roman" w:hAnsi="Calibri"/>
                              <w:sz w:val="22"/>
                              <w:szCs w:val="22"/>
                            </w:rPr>
                            <w:t>system</w:t>
                          </w:r>
                          <w:proofErr w:type="gramEnd"/>
                        </w:p>
                      </w:txbxContent>
                    </v:textbox>
                  </v:shape>
                  <v:shape id="Text Box 1" o:spid="_x0000_s1148" type="#_x0000_t202" style="position:absolute;left:24078;top:1676;width:22250;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2B3B6C2B" w14:textId="77777777" w:rsidR="00A53140" w:rsidRPr="00B90CC4" w:rsidRDefault="00A53140" w:rsidP="00F82394">
                          <w:pPr>
                            <w:jc w:val="center"/>
                            <w:rPr>
                              <w:rFonts w:ascii="Calibri" w:hAnsi="Calibri"/>
                              <w:b/>
                              <w:sz w:val="28"/>
                              <w:szCs w:val="28"/>
                            </w:rPr>
                          </w:pPr>
                          <w:r>
                            <w:rPr>
                              <w:rFonts w:ascii="Calibri" w:hAnsi="Calibri"/>
                              <w:b/>
                              <w:sz w:val="28"/>
                              <w:szCs w:val="28"/>
                            </w:rPr>
                            <w:t>n</w:t>
                          </w:r>
                          <w:r w:rsidRPr="00B90CC4">
                            <w:rPr>
                              <w:rFonts w:ascii="Calibri" w:hAnsi="Calibri"/>
                              <w:b/>
                              <w:sz w:val="28"/>
                              <w:szCs w:val="28"/>
                            </w:rPr>
                            <w:t>s_bind_checkers.svh</w:t>
                          </w:r>
                        </w:p>
                      </w:txbxContent>
                    </v:textbox>
                  </v:shape>
                  <w10:wrap anchorx="margin"/>
                </v:group>
              </w:pict>
            </mc:Fallback>
          </mc:AlternateContent>
        </w:r>
      </w:ins>
    </w:p>
    <w:p w14:paraId="31D8CC74" w14:textId="77777777" w:rsidR="00F82394" w:rsidRDefault="00F82394" w:rsidP="00F82394">
      <w:pPr>
        <w:pStyle w:val="Body"/>
        <w:rPr>
          <w:ins w:id="6186" w:author="Kate Boardman" w:date="2016-04-19T16:30:00Z"/>
          <w:rFonts w:asciiTheme="majorHAnsi" w:hAnsiTheme="majorHAnsi"/>
          <w:szCs w:val="22"/>
        </w:rPr>
      </w:pPr>
    </w:p>
    <w:p w14:paraId="65285C40" w14:textId="77777777" w:rsidR="00F82394" w:rsidRDefault="00F82394" w:rsidP="00F82394">
      <w:pPr>
        <w:pStyle w:val="Body"/>
        <w:rPr>
          <w:ins w:id="6187" w:author="Kate Boardman" w:date="2016-04-19T16:30:00Z"/>
          <w:rFonts w:asciiTheme="majorHAnsi" w:hAnsiTheme="majorHAnsi"/>
          <w:szCs w:val="22"/>
        </w:rPr>
      </w:pPr>
    </w:p>
    <w:p w14:paraId="5867E27C" w14:textId="77777777" w:rsidR="00F82394" w:rsidRDefault="00F82394" w:rsidP="00F82394">
      <w:pPr>
        <w:pStyle w:val="Body"/>
        <w:rPr>
          <w:ins w:id="6188" w:author="Kate Boardman" w:date="2016-04-19T16:30:00Z"/>
          <w:rFonts w:asciiTheme="majorHAnsi" w:hAnsiTheme="majorHAnsi"/>
          <w:szCs w:val="22"/>
        </w:rPr>
      </w:pPr>
    </w:p>
    <w:p w14:paraId="246883B8" w14:textId="77777777" w:rsidR="00F82394" w:rsidRDefault="00F82394" w:rsidP="00F82394">
      <w:pPr>
        <w:pStyle w:val="Body"/>
        <w:rPr>
          <w:ins w:id="6189" w:author="Kate Boardman" w:date="2016-04-19T16:30:00Z"/>
          <w:rFonts w:asciiTheme="majorHAnsi" w:hAnsiTheme="majorHAnsi"/>
          <w:szCs w:val="22"/>
        </w:rPr>
      </w:pPr>
    </w:p>
    <w:p w14:paraId="5891E70F" w14:textId="77777777" w:rsidR="00F82394" w:rsidRPr="00080656" w:rsidRDefault="00F82394" w:rsidP="00F82394">
      <w:pPr>
        <w:pStyle w:val="Body"/>
        <w:rPr>
          <w:ins w:id="6190" w:author="Kate Boardman" w:date="2016-04-19T16:30:00Z"/>
          <w:rFonts w:asciiTheme="majorHAnsi" w:hAnsiTheme="majorHAnsi"/>
          <w:szCs w:val="22"/>
        </w:rPr>
      </w:pPr>
    </w:p>
    <w:p w14:paraId="705A13A5" w14:textId="77777777" w:rsidR="00F82394" w:rsidRDefault="00F82394" w:rsidP="00F82394">
      <w:pPr>
        <w:pStyle w:val="Caption"/>
        <w:jc w:val="center"/>
        <w:rPr>
          <w:ins w:id="6191" w:author="Kate Boardman" w:date="2016-04-19T16:30:00Z"/>
          <w:rFonts w:asciiTheme="majorHAnsi" w:hAnsiTheme="majorHAnsi"/>
          <w:sz w:val="22"/>
          <w:szCs w:val="22"/>
        </w:rPr>
      </w:pPr>
      <w:bookmarkStart w:id="6192" w:name="_Ref427676617"/>
      <w:bookmarkStart w:id="6193" w:name="_Toc427757916"/>
    </w:p>
    <w:p w14:paraId="4AB0A20B" w14:textId="77777777" w:rsidR="00F82394" w:rsidRDefault="00F82394" w:rsidP="00F82394">
      <w:pPr>
        <w:pStyle w:val="Caption"/>
        <w:jc w:val="center"/>
        <w:rPr>
          <w:ins w:id="6194" w:author="Kate Boardman" w:date="2016-04-19T16:30:00Z"/>
          <w:rFonts w:asciiTheme="majorHAnsi" w:hAnsiTheme="majorHAnsi"/>
          <w:sz w:val="22"/>
          <w:szCs w:val="22"/>
        </w:rPr>
      </w:pPr>
    </w:p>
    <w:p w14:paraId="754558A2" w14:textId="77777777" w:rsidR="00F82394" w:rsidRDefault="00F82394" w:rsidP="00F82394">
      <w:pPr>
        <w:pStyle w:val="Caption"/>
        <w:jc w:val="center"/>
        <w:rPr>
          <w:ins w:id="6195" w:author="Kate Boardman" w:date="2016-04-19T16:30:00Z"/>
          <w:rFonts w:asciiTheme="majorHAnsi" w:hAnsiTheme="majorHAnsi"/>
          <w:sz w:val="22"/>
          <w:szCs w:val="22"/>
        </w:rPr>
      </w:pPr>
    </w:p>
    <w:p w14:paraId="00663A7D" w14:textId="77777777" w:rsidR="00F82394" w:rsidRDefault="00F82394" w:rsidP="00F82394">
      <w:pPr>
        <w:pStyle w:val="Caption"/>
        <w:jc w:val="center"/>
        <w:rPr>
          <w:ins w:id="6196" w:author="Kate Boardman" w:date="2016-04-19T16:30:00Z"/>
          <w:rFonts w:asciiTheme="majorHAnsi" w:hAnsiTheme="majorHAnsi"/>
          <w:sz w:val="22"/>
          <w:szCs w:val="22"/>
        </w:rPr>
      </w:pPr>
    </w:p>
    <w:p w14:paraId="6CDE75CB" w14:textId="77777777" w:rsidR="00F82394" w:rsidRDefault="00F82394" w:rsidP="00F82394">
      <w:pPr>
        <w:pStyle w:val="Caption"/>
        <w:jc w:val="center"/>
        <w:rPr>
          <w:ins w:id="6197" w:author="Kate Boardman" w:date="2016-04-19T16:30:00Z"/>
          <w:rFonts w:asciiTheme="majorHAnsi" w:hAnsiTheme="majorHAnsi"/>
          <w:sz w:val="22"/>
          <w:szCs w:val="22"/>
        </w:rPr>
      </w:pPr>
    </w:p>
    <w:p w14:paraId="2D59E948" w14:textId="77777777" w:rsidR="00F82394" w:rsidRDefault="00F82394" w:rsidP="00F82394">
      <w:pPr>
        <w:pStyle w:val="Caption"/>
        <w:jc w:val="center"/>
        <w:rPr>
          <w:ins w:id="6198" w:author="Kate Boardman" w:date="2016-04-19T16:30:00Z"/>
          <w:rFonts w:asciiTheme="majorHAnsi" w:hAnsiTheme="majorHAnsi"/>
          <w:sz w:val="22"/>
          <w:szCs w:val="22"/>
        </w:rPr>
      </w:pPr>
    </w:p>
    <w:p w14:paraId="6D572CAC" w14:textId="2601A2A0" w:rsidR="00F82394" w:rsidRPr="00E45265" w:rsidRDefault="00F82394" w:rsidP="00F82394">
      <w:pPr>
        <w:pStyle w:val="Caption"/>
        <w:jc w:val="center"/>
        <w:rPr>
          <w:ins w:id="6199" w:author="Kate Boardman" w:date="2016-04-19T16:30:00Z"/>
          <w:rFonts w:asciiTheme="majorHAnsi" w:hAnsiTheme="majorHAnsi"/>
          <w:szCs w:val="22"/>
        </w:rPr>
      </w:pPr>
      <w:bookmarkStart w:id="6200" w:name="_Ref448847556"/>
      <w:bookmarkStart w:id="6201" w:name="_Toc448857138"/>
      <w:ins w:id="6202" w:author="Kate Boardman" w:date="2016-04-19T16:30:00Z">
        <w:r w:rsidRPr="00B90CC4">
          <w:rPr>
            <w:rFonts w:asciiTheme="majorHAnsi" w:hAnsiTheme="majorHAnsi"/>
            <w:sz w:val="22"/>
            <w:szCs w:val="22"/>
          </w:rPr>
          <w:t xml:space="preserve">Figure </w:t>
        </w:r>
        <w:r w:rsidRPr="00B90CC4">
          <w:rPr>
            <w:rFonts w:asciiTheme="majorHAnsi" w:hAnsiTheme="majorHAnsi"/>
            <w:sz w:val="22"/>
            <w:szCs w:val="22"/>
          </w:rPr>
          <w:fldChar w:fldCharType="begin"/>
        </w:r>
        <w:r w:rsidRPr="00B90CC4">
          <w:rPr>
            <w:rFonts w:asciiTheme="majorHAnsi" w:hAnsiTheme="majorHAnsi"/>
            <w:sz w:val="22"/>
            <w:szCs w:val="22"/>
          </w:rPr>
          <w:instrText xml:space="preserve"> SEQ Figure \* ARABIC </w:instrText>
        </w:r>
        <w:r w:rsidRPr="00B90CC4">
          <w:rPr>
            <w:rFonts w:asciiTheme="majorHAnsi" w:hAnsiTheme="majorHAnsi"/>
            <w:sz w:val="22"/>
            <w:szCs w:val="22"/>
          </w:rPr>
          <w:fldChar w:fldCharType="separate"/>
        </w:r>
      </w:ins>
      <w:ins w:id="6203" w:author="Kate Boardman" w:date="2016-04-19T16:38:00Z">
        <w:r w:rsidR="00DA0F9E">
          <w:rPr>
            <w:rFonts w:asciiTheme="majorHAnsi" w:hAnsiTheme="majorHAnsi"/>
            <w:noProof/>
            <w:sz w:val="22"/>
            <w:szCs w:val="22"/>
          </w:rPr>
          <w:t>7</w:t>
        </w:r>
      </w:ins>
      <w:ins w:id="6204" w:author="Kate Boardman" w:date="2016-04-19T16:30:00Z">
        <w:r w:rsidRPr="00B90CC4">
          <w:rPr>
            <w:rFonts w:asciiTheme="majorHAnsi" w:hAnsiTheme="majorHAnsi"/>
            <w:sz w:val="22"/>
            <w:szCs w:val="22"/>
          </w:rPr>
          <w:fldChar w:fldCharType="end"/>
        </w:r>
        <w:bookmarkEnd w:id="6192"/>
        <w:r w:rsidR="00DA0F9E">
          <w:rPr>
            <w:rFonts w:asciiTheme="majorHAnsi" w:hAnsiTheme="majorHAnsi"/>
            <w:sz w:val="22"/>
            <w:szCs w:val="22"/>
          </w:rPr>
          <w:t xml:space="preserve"> NoC </w:t>
        </w:r>
      </w:ins>
      <w:ins w:id="6205" w:author="Kate Boardman" w:date="2016-04-19T16:39:00Z">
        <w:r w:rsidR="00DA0F9E">
          <w:rPr>
            <w:rFonts w:asciiTheme="majorHAnsi" w:hAnsiTheme="majorHAnsi"/>
            <w:sz w:val="22"/>
            <w:szCs w:val="22"/>
          </w:rPr>
          <w:t xml:space="preserve">low power </w:t>
        </w:r>
      </w:ins>
      <w:ins w:id="6206" w:author="Kate Boardman" w:date="2016-04-19T16:30:00Z">
        <w:r w:rsidRPr="00B90CC4">
          <w:rPr>
            <w:rFonts w:asciiTheme="majorHAnsi" w:hAnsiTheme="majorHAnsi"/>
            <w:sz w:val="22"/>
            <w:szCs w:val="22"/>
          </w:rPr>
          <w:t>checkers binding to RTL</w:t>
        </w:r>
        <w:bookmarkEnd w:id="6193"/>
        <w:bookmarkEnd w:id="6200"/>
        <w:bookmarkEnd w:id="6201"/>
      </w:ins>
    </w:p>
    <w:p w14:paraId="4459A132" w14:textId="77777777" w:rsidR="00F82394" w:rsidRPr="00BB2FA9" w:rsidRDefault="00F82394" w:rsidP="00F82394">
      <w:pPr>
        <w:pStyle w:val="Heading2"/>
        <w:rPr>
          <w:ins w:id="6207" w:author="Kate Boardman" w:date="2016-04-19T16:30:00Z"/>
          <w:szCs w:val="22"/>
        </w:rPr>
      </w:pPr>
      <w:bookmarkStart w:id="6208" w:name="_Toc427757903"/>
      <w:bookmarkStart w:id="6209" w:name="_Toc448857129"/>
      <w:ins w:id="6210" w:author="Kate Boardman" w:date="2016-04-19T16:30:00Z">
        <w:r w:rsidRPr="00BB2FA9">
          <w:rPr>
            <w:szCs w:val="22"/>
          </w:rPr>
          <w:t>Synthesis</w:t>
        </w:r>
        <w:bookmarkEnd w:id="6208"/>
        <w:bookmarkEnd w:id="6209"/>
      </w:ins>
    </w:p>
    <w:p w14:paraId="3D89C56B" w14:textId="77777777" w:rsidR="00F82394" w:rsidRPr="00080656" w:rsidRDefault="00F82394" w:rsidP="00F82394">
      <w:pPr>
        <w:pStyle w:val="Body"/>
        <w:rPr>
          <w:ins w:id="6211" w:author="Kate Boardman" w:date="2016-04-19T16:30:00Z"/>
          <w:rFonts w:asciiTheme="majorHAnsi" w:hAnsiTheme="majorHAnsi"/>
          <w:szCs w:val="22"/>
        </w:rPr>
      </w:pPr>
      <w:ins w:id="6212" w:author="Kate Boardman" w:date="2016-04-19T16:30:00Z">
        <w:r>
          <w:rPr>
            <w:rFonts w:asciiTheme="majorHAnsi" w:hAnsiTheme="majorHAnsi"/>
            <w:szCs w:val="22"/>
          </w:rPr>
          <w:t xml:space="preserve">Please refer to </w:t>
        </w:r>
        <w:r w:rsidRPr="00080656">
          <w:rPr>
            <w:rFonts w:asciiTheme="majorHAnsi" w:hAnsiTheme="majorHAnsi"/>
            <w:szCs w:val="22"/>
          </w:rPr>
          <w:t xml:space="preserve">NetSpeed Orion </w:t>
        </w:r>
        <w:r>
          <w:rPr>
            <w:rFonts w:asciiTheme="majorHAnsi" w:hAnsiTheme="majorHAnsi"/>
            <w:szCs w:val="22"/>
          </w:rPr>
          <w:t>AMBA Physical Design Guidelines</w:t>
        </w:r>
        <w:r w:rsidRPr="00080656">
          <w:rPr>
            <w:rFonts w:asciiTheme="majorHAnsi" w:hAnsiTheme="majorHAnsi"/>
            <w:szCs w:val="22"/>
          </w:rPr>
          <w:t>.</w:t>
        </w:r>
      </w:ins>
    </w:p>
    <w:p w14:paraId="696773EF" w14:textId="77777777" w:rsidR="00F82394" w:rsidRPr="00080656" w:rsidRDefault="00F82394" w:rsidP="00F82394">
      <w:pPr>
        <w:pStyle w:val="Body"/>
        <w:rPr>
          <w:ins w:id="6213" w:author="Kate Boardman" w:date="2016-04-19T16:30:00Z"/>
          <w:rFonts w:asciiTheme="majorHAnsi" w:hAnsiTheme="majorHAnsi"/>
          <w:szCs w:val="22"/>
        </w:rPr>
      </w:pPr>
    </w:p>
    <w:p w14:paraId="40D77E67" w14:textId="77777777" w:rsidR="00F82394" w:rsidRPr="00BB2FA9" w:rsidRDefault="00F82394" w:rsidP="00F82394">
      <w:pPr>
        <w:pStyle w:val="Heading2"/>
        <w:rPr>
          <w:ins w:id="6214" w:author="Kate Boardman" w:date="2016-04-19T16:30:00Z"/>
          <w:szCs w:val="22"/>
        </w:rPr>
      </w:pPr>
      <w:bookmarkStart w:id="6215" w:name="_Toc427757904"/>
      <w:bookmarkStart w:id="6216" w:name="_Toc448857130"/>
      <w:ins w:id="6217" w:author="Kate Boardman" w:date="2016-04-19T16:30:00Z">
        <w:r w:rsidRPr="00BB2FA9">
          <w:rPr>
            <w:szCs w:val="22"/>
          </w:rPr>
          <w:t>Supported Tools</w:t>
        </w:r>
        <w:bookmarkEnd w:id="6215"/>
        <w:bookmarkEnd w:id="6216"/>
      </w:ins>
    </w:p>
    <w:p w14:paraId="26190272" w14:textId="77777777" w:rsidR="00F82394" w:rsidRPr="00080656" w:rsidRDefault="00F82394" w:rsidP="00F82394">
      <w:pPr>
        <w:pStyle w:val="Body"/>
        <w:rPr>
          <w:ins w:id="6218" w:author="Kate Boardman" w:date="2016-04-19T16:30:00Z"/>
          <w:rFonts w:asciiTheme="majorHAnsi" w:hAnsiTheme="majorHAnsi"/>
          <w:szCs w:val="22"/>
        </w:rPr>
      </w:pPr>
      <w:ins w:id="6219" w:author="Kate Boardman" w:date="2016-04-19T16:30:00Z">
        <w:r w:rsidRPr="00080656">
          <w:rPr>
            <w:rFonts w:asciiTheme="majorHAnsi" w:hAnsiTheme="majorHAnsi"/>
            <w:szCs w:val="22"/>
          </w:rPr>
          <w:t>Supported versions of tools and languages:</w:t>
        </w:r>
      </w:ins>
    </w:p>
    <w:p w14:paraId="287F9EC4" w14:textId="77777777" w:rsidR="00F82394" w:rsidRPr="0039089B" w:rsidRDefault="00F82394" w:rsidP="00F82394">
      <w:pPr>
        <w:pStyle w:val="Body"/>
        <w:numPr>
          <w:ilvl w:val="0"/>
          <w:numId w:val="22"/>
        </w:numPr>
        <w:spacing w:after="0" w:line="240" w:lineRule="auto"/>
        <w:jc w:val="left"/>
        <w:rPr>
          <w:ins w:id="6220" w:author="Kate Boardman" w:date="2016-04-19T16:30:00Z"/>
          <w:rFonts w:asciiTheme="majorHAnsi" w:hAnsiTheme="majorHAnsi"/>
        </w:rPr>
      </w:pPr>
      <w:ins w:id="6221" w:author="Kate Boardman" w:date="2016-04-19T16:30:00Z">
        <w:r>
          <w:rPr>
            <w:rFonts w:asciiTheme="majorHAnsi" w:hAnsiTheme="majorHAnsi"/>
          </w:rPr>
          <w:t xml:space="preserve">NoC RTL uses Verilog-2001 (IEEE </w:t>
        </w:r>
        <w:proofErr w:type="gramStart"/>
        <w:r>
          <w:rPr>
            <w:rFonts w:asciiTheme="majorHAnsi" w:hAnsiTheme="majorHAnsi"/>
          </w:rPr>
          <w:t>Std</w:t>
        </w:r>
        <w:proofErr w:type="gramEnd"/>
        <w:r>
          <w:rPr>
            <w:rFonts w:asciiTheme="majorHAnsi" w:hAnsiTheme="majorHAnsi"/>
          </w:rPr>
          <w:t xml:space="preserve"> 1364™-2001</w:t>
        </w:r>
        <w:r w:rsidRPr="0039089B">
          <w:rPr>
            <w:rFonts w:asciiTheme="majorHAnsi" w:hAnsiTheme="majorHAnsi"/>
          </w:rPr>
          <w:t>) syntax and its support must be enabled in the tool flow.</w:t>
        </w:r>
      </w:ins>
    </w:p>
    <w:p w14:paraId="42FA8664" w14:textId="77777777" w:rsidR="00F82394" w:rsidRPr="0039089B" w:rsidRDefault="00F82394" w:rsidP="00F82394">
      <w:pPr>
        <w:pStyle w:val="Body"/>
        <w:numPr>
          <w:ilvl w:val="0"/>
          <w:numId w:val="22"/>
        </w:numPr>
        <w:spacing w:after="0" w:line="240" w:lineRule="auto"/>
        <w:jc w:val="left"/>
        <w:rPr>
          <w:ins w:id="6222" w:author="Kate Boardman" w:date="2016-04-19T16:30:00Z"/>
          <w:rFonts w:asciiTheme="majorHAnsi" w:hAnsiTheme="majorHAnsi"/>
        </w:rPr>
      </w:pPr>
      <w:ins w:id="6223" w:author="Kate Boardman" w:date="2016-04-19T16:30:00Z">
        <w:r w:rsidRPr="0039089B">
          <w:rPr>
            <w:rFonts w:asciiTheme="majorHAnsi" w:hAnsiTheme="majorHAnsi"/>
          </w:rPr>
          <w:t>NoC simulation environment uses SystemVerilog IEEE Std 1800-2009</w:t>
        </w:r>
      </w:ins>
    </w:p>
    <w:p w14:paraId="20028538" w14:textId="77777777" w:rsidR="00F82394" w:rsidRDefault="00F82394" w:rsidP="00F82394">
      <w:pPr>
        <w:pStyle w:val="Body"/>
        <w:numPr>
          <w:ilvl w:val="0"/>
          <w:numId w:val="21"/>
        </w:numPr>
        <w:spacing w:after="0" w:line="240" w:lineRule="auto"/>
        <w:jc w:val="left"/>
        <w:rPr>
          <w:ins w:id="6224" w:author="Kate Boardman" w:date="2016-04-19T16:30:00Z"/>
          <w:rFonts w:asciiTheme="majorHAnsi" w:hAnsiTheme="majorHAnsi"/>
        </w:rPr>
      </w:pPr>
      <w:ins w:id="6225" w:author="Kate Boardman" w:date="2016-04-19T16:30:00Z">
        <w:r>
          <w:rPr>
            <w:rFonts w:asciiTheme="majorHAnsi" w:hAnsiTheme="majorHAnsi"/>
          </w:rPr>
          <w:t>Simulator: Cadence Incisiv 13.20.036</w:t>
        </w:r>
      </w:ins>
    </w:p>
    <w:p w14:paraId="1BBD757C" w14:textId="77777777" w:rsidR="00F82394" w:rsidRPr="0039089B" w:rsidRDefault="00F82394" w:rsidP="00F82394">
      <w:pPr>
        <w:pStyle w:val="Body"/>
        <w:numPr>
          <w:ilvl w:val="0"/>
          <w:numId w:val="21"/>
        </w:numPr>
        <w:spacing w:after="0" w:line="240" w:lineRule="auto"/>
        <w:jc w:val="left"/>
        <w:rPr>
          <w:ins w:id="6226" w:author="Kate Boardman" w:date="2016-04-19T16:30:00Z"/>
          <w:rFonts w:asciiTheme="majorHAnsi" w:hAnsiTheme="majorHAnsi"/>
        </w:rPr>
      </w:pPr>
      <w:ins w:id="6227" w:author="Kate Boardman" w:date="2016-04-19T16:30:00Z">
        <w:r>
          <w:rPr>
            <w:rFonts w:asciiTheme="majorHAnsi" w:hAnsiTheme="majorHAnsi"/>
          </w:rPr>
          <w:t>Synthesis: Cadence Genus 15.12 – 15.10-s019_1</w:t>
        </w:r>
      </w:ins>
    </w:p>
    <w:p w14:paraId="4E50DC1B" w14:textId="77777777" w:rsidR="00F82394" w:rsidRDefault="00F82394" w:rsidP="00F82394">
      <w:pPr>
        <w:pStyle w:val="Body"/>
        <w:rPr>
          <w:ins w:id="6228" w:author="Kate Boardman" w:date="2016-04-19T16:30:00Z"/>
          <w:rFonts w:asciiTheme="majorHAnsi" w:hAnsiTheme="majorHAnsi"/>
          <w:szCs w:val="22"/>
        </w:rPr>
      </w:pPr>
    </w:p>
    <w:p w14:paraId="0F18CB48" w14:textId="77777777" w:rsidR="00F82394" w:rsidRPr="00080656" w:rsidRDefault="00F82394" w:rsidP="00F82394">
      <w:pPr>
        <w:pStyle w:val="Body"/>
        <w:rPr>
          <w:ins w:id="6229" w:author="Kate Boardman" w:date="2016-04-19T16:30:00Z"/>
          <w:rFonts w:asciiTheme="majorHAnsi" w:hAnsiTheme="majorHAnsi"/>
          <w:szCs w:val="22"/>
        </w:rPr>
      </w:pPr>
      <w:ins w:id="6230" w:author="Kate Boardman" w:date="2016-04-19T16:30:00Z">
        <w:r>
          <w:rPr>
            <w:rFonts w:asciiTheme="majorHAnsi" w:hAnsiTheme="majorHAnsi"/>
            <w:szCs w:val="22"/>
          </w:rPr>
          <w:t>The current release does not support low power simulations using Synopsys VCS, nor does it support low power synthesis using Synopsys DC.</w:t>
        </w:r>
      </w:ins>
    </w:p>
    <w:p w14:paraId="3EFD304D" w14:textId="77777777" w:rsidR="00F82394" w:rsidRPr="00F82394" w:rsidRDefault="00F82394" w:rsidP="008A4A3B">
      <w:pPr>
        <w:pStyle w:val="Body"/>
        <w:rPr>
          <w:ins w:id="6231" w:author="Kate Boardman" w:date="2016-04-19T14:56:00Z"/>
          <w:rFonts w:asciiTheme="majorHAnsi" w:hAnsiTheme="majorHAnsi"/>
          <w:szCs w:val="22"/>
          <w:rPrChange w:id="6232" w:author="Kate Boardman" w:date="2016-04-19T16:26:00Z">
            <w:rPr>
              <w:ins w:id="6233" w:author="Kate Boardman" w:date="2016-04-19T14:56:00Z"/>
              <w:rFonts w:asciiTheme="majorHAnsi" w:hAnsiTheme="majorHAnsi"/>
            </w:rPr>
          </w:rPrChange>
        </w:rPr>
      </w:pPr>
    </w:p>
    <w:p w14:paraId="31E5EA9C" w14:textId="2BCE292F" w:rsidR="008A4A3B" w:rsidRPr="008072D1" w:rsidRDefault="002270B7" w:rsidP="008A4A3B">
      <w:pPr>
        <w:pStyle w:val="Heading1"/>
        <w:rPr>
          <w:ins w:id="6234" w:author="Kate Boardman" w:date="2016-04-19T14:55:00Z"/>
        </w:rPr>
      </w:pPr>
      <w:del w:id="6235" w:author="Kate Boardman" w:date="2016-04-19T14:56:00Z">
        <w:r w:rsidDel="008A4A3B">
          <w:rPr>
            <w:i/>
          </w:rPr>
          <w:lastRenderedPageBreak/>
          <w:delText>Documentation Changes</w:delText>
        </w:r>
        <w:r w:rsidDel="008A4A3B">
          <w:delText xml:space="preserve"> include additions, deletions, and modifications made to this document. This section identifies the changes made in each release of the document.</w:delText>
        </w:r>
      </w:del>
      <w:bookmarkStart w:id="6236" w:name="_Toc448857131"/>
      <w:ins w:id="6237" w:author="Kate Boardman" w:date="2016-04-19T14:55:00Z">
        <w:r w:rsidR="008A4A3B" w:rsidRPr="008072D1">
          <w:t>Document Changes/Revisions</w:t>
        </w:r>
        <w:bookmarkEnd w:id="6236"/>
      </w:ins>
    </w:p>
    <w:p w14:paraId="5C662CA0" w14:textId="77777777" w:rsidR="008A4A3B" w:rsidRDefault="008A4A3B" w:rsidP="008A4A3B">
      <w:pPr>
        <w:pStyle w:val="Body"/>
        <w:spacing w:after="100" w:afterAutospacing="1"/>
        <w:rPr>
          <w:ins w:id="6238" w:author="Kate Boardman" w:date="2016-04-19T14:55:00Z"/>
        </w:rPr>
      </w:pPr>
      <w:ins w:id="6239" w:author="Kate Boardman" w:date="2016-04-19T14:55:00Z">
        <w:r>
          <w:rPr>
            <w:i/>
          </w:rPr>
          <w:t>Documentation Changes</w:t>
        </w:r>
        <w:r>
          <w:t xml:space="preserve"> include additions, deletions, and modifications made to this document. This section identifies the changes made in each release of the document.</w:t>
        </w:r>
      </w:ins>
    </w:p>
    <w:p w14:paraId="3098C593" w14:textId="77777777" w:rsidR="008A4A3B" w:rsidRDefault="008A4A3B" w:rsidP="002270B7">
      <w:pPr>
        <w:pStyle w:val="Body"/>
        <w:spacing w:after="100" w:afterAutospacing="1"/>
      </w:pPr>
    </w:p>
    <w:bookmarkEnd w:id="424"/>
    <w:bookmarkEnd w:id="5365"/>
    <w:p w14:paraId="0DB5CB7C" w14:textId="77777777" w:rsidR="002270B7" w:rsidRDefault="002270B7" w:rsidP="00101BE7">
      <w:pPr>
        <w:pStyle w:val="Body"/>
        <w:spacing w:after="0" w:line="240" w:lineRule="auto"/>
        <w:ind w:left="720"/>
        <w:jc w:val="left"/>
        <w:rPr>
          <w:rFonts w:asciiTheme="majorHAnsi" w:hAnsiTheme="majorHAnsi"/>
          <w:szCs w:val="22"/>
        </w:rPr>
      </w:pPr>
    </w:p>
    <w:p w14:paraId="3110EBA1" w14:textId="77777777" w:rsidR="00CD170A" w:rsidRDefault="00CD170A" w:rsidP="00101BE7">
      <w:pPr>
        <w:pStyle w:val="Body"/>
        <w:spacing w:after="0" w:line="240" w:lineRule="auto"/>
        <w:ind w:left="720"/>
        <w:jc w:val="left"/>
        <w:rPr>
          <w:rFonts w:asciiTheme="majorHAnsi" w:hAnsiTheme="majorHAnsi"/>
          <w:szCs w:val="22"/>
        </w:rPr>
        <w:sectPr w:rsidR="00CD170A" w:rsidSect="0057075C">
          <w:headerReference w:type="even" r:id="rId21"/>
          <w:headerReference w:type="default" r:id="rId22"/>
          <w:footerReference w:type="even" r:id="rId23"/>
          <w:footerReference w:type="default" r:id="rId24"/>
          <w:headerReference w:type="first" r:id="rId25"/>
          <w:pgSz w:w="12240" w:h="15840" w:code="1"/>
          <w:pgMar w:top="1440" w:right="1440" w:bottom="1440" w:left="1440" w:header="720" w:footer="432" w:gutter="0"/>
          <w:cols w:space="720"/>
          <w:noEndnote/>
        </w:sectPr>
      </w:pPr>
    </w:p>
    <w:p w14:paraId="7F8D42AF" w14:textId="77777777" w:rsidR="00994B17" w:rsidRDefault="00994B17" w:rsidP="00101BE7">
      <w:pPr>
        <w:pStyle w:val="Body"/>
        <w:jc w:val="center"/>
        <w:rPr>
          <w:rFonts w:asciiTheme="majorHAnsi" w:hAnsiTheme="majorHAnsi"/>
          <w:szCs w:val="22"/>
        </w:rPr>
      </w:pPr>
    </w:p>
    <w:p w14:paraId="6944357F" w14:textId="77777777" w:rsidR="00994B17" w:rsidRDefault="00994B17" w:rsidP="00101BE7">
      <w:pPr>
        <w:pStyle w:val="Body"/>
        <w:jc w:val="center"/>
        <w:rPr>
          <w:rFonts w:asciiTheme="majorHAnsi" w:hAnsiTheme="majorHAnsi"/>
          <w:szCs w:val="22"/>
        </w:rPr>
      </w:pPr>
    </w:p>
    <w:p w14:paraId="78C54823" w14:textId="77777777" w:rsidR="00994B17" w:rsidRDefault="00994B17" w:rsidP="00101BE7">
      <w:pPr>
        <w:pStyle w:val="Body"/>
        <w:jc w:val="center"/>
        <w:rPr>
          <w:rFonts w:asciiTheme="majorHAnsi" w:hAnsiTheme="majorHAnsi"/>
          <w:szCs w:val="22"/>
        </w:rPr>
      </w:pPr>
    </w:p>
    <w:p w14:paraId="436D6259" w14:textId="77777777" w:rsidR="00994B17" w:rsidRDefault="00994B17" w:rsidP="00101BE7">
      <w:pPr>
        <w:pStyle w:val="Body"/>
        <w:jc w:val="center"/>
        <w:rPr>
          <w:rFonts w:asciiTheme="majorHAnsi" w:hAnsiTheme="majorHAnsi"/>
          <w:szCs w:val="22"/>
        </w:rPr>
      </w:pPr>
    </w:p>
    <w:p w14:paraId="5662BF15" w14:textId="77777777" w:rsidR="00994B17" w:rsidRDefault="00994B17" w:rsidP="00101BE7">
      <w:pPr>
        <w:pStyle w:val="Body"/>
        <w:jc w:val="center"/>
        <w:rPr>
          <w:rFonts w:asciiTheme="majorHAnsi" w:hAnsiTheme="majorHAnsi"/>
          <w:szCs w:val="22"/>
        </w:rPr>
      </w:pPr>
    </w:p>
    <w:p w14:paraId="25495ECC" w14:textId="77777777" w:rsidR="00994B17" w:rsidRDefault="00994B17" w:rsidP="00101BE7">
      <w:pPr>
        <w:pStyle w:val="Body"/>
        <w:jc w:val="center"/>
        <w:rPr>
          <w:rFonts w:asciiTheme="majorHAnsi" w:hAnsiTheme="majorHAnsi"/>
          <w:szCs w:val="22"/>
        </w:rPr>
      </w:pPr>
    </w:p>
    <w:p w14:paraId="0AC68D9B" w14:textId="77777777" w:rsidR="00994B17" w:rsidRDefault="00994B17" w:rsidP="00101BE7">
      <w:pPr>
        <w:pStyle w:val="Body"/>
        <w:jc w:val="center"/>
        <w:rPr>
          <w:rFonts w:asciiTheme="majorHAnsi" w:hAnsiTheme="majorHAnsi"/>
          <w:szCs w:val="22"/>
        </w:rPr>
      </w:pPr>
    </w:p>
    <w:p w14:paraId="7E333072" w14:textId="77777777" w:rsidR="00994B17" w:rsidRDefault="00994B17" w:rsidP="00101BE7">
      <w:pPr>
        <w:pStyle w:val="Body"/>
        <w:jc w:val="center"/>
        <w:rPr>
          <w:rFonts w:asciiTheme="majorHAnsi" w:hAnsiTheme="majorHAnsi"/>
          <w:szCs w:val="22"/>
        </w:rPr>
      </w:pPr>
    </w:p>
    <w:p w14:paraId="0CD68E03" w14:textId="77777777" w:rsidR="00994B17" w:rsidRDefault="00994B17" w:rsidP="00101BE7">
      <w:pPr>
        <w:pStyle w:val="Body"/>
        <w:jc w:val="center"/>
        <w:rPr>
          <w:rFonts w:asciiTheme="majorHAnsi" w:hAnsiTheme="majorHAnsi"/>
          <w:szCs w:val="22"/>
        </w:rPr>
      </w:pPr>
    </w:p>
    <w:p w14:paraId="1E12C1AA" w14:textId="77777777" w:rsidR="00994B17" w:rsidRDefault="00994B17" w:rsidP="00101BE7">
      <w:pPr>
        <w:pStyle w:val="Body"/>
        <w:jc w:val="center"/>
        <w:rPr>
          <w:rFonts w:asciiTheme="majorHAnsi" w:hAnsiTheme="majorHAnsi"/>
          <w:szCs w:val="22"/>
        </w:rPr>
      </w:pPr>
    </w:p>
    <w:p w14:paraId="509C4F8E" w14:textId="77777777" w:rsidR="00994B17" w:rsidRPr="00080656" w:rsidRDefault="00994B17" w:rsidP="00101BE7">
      <w:pPr>
        <w:pStyle w:val="Body"/>
        <w:jc w:val="center"/>
        <w:rPr>
          <w:rFonts w:asciiTheme="majorHAnsi" w:hAnsiTheme="majorHAnsi"/>
          <w:szCs w:val="22"/>
        </w:rPr>
      </w:pPr>
    </w:p>
    <w:p w14:paraId="39E7D73C" w14:textId="77777777" w:rsidR="00B433E0" w:rsidRPr="00080656" w:rsidRDefault="00B433E0" w:rsidP="00101BE7">
      <w:pPr>
        <w:pStyle w:val="Body"/>
        <w:spacing w:after="0" w:line="240" w:lineRule="auto"/>
        <w:jc w:val="center"/>
        <w:rPr>
          <w:rFonts w:asciiTheme="majorHAnsi" w:hAnsiTheme="majorHAnsi"/>
          <w:szCs w:val="22"/>
        </w:rPr>
      </w:pPr>
      <w:r w:rsidRPr="00080656">
        <w:rPr>
          <w:rFonts w:asciiTheme="majorHAnsi" w:hAnsiTheme="majorHAnsi"/>
          <w:szCs w:val="22"/>
        </w:rPr>
        <w:t>2670 Seely Avenue</w:t>
      </w:r>
    </w:p>
    <w:p w14:paraId="0E38EBAC" w14:textId="77777777" w:rsidR="00B433E0" w:rsidRPr="00080656" w:rsidRDefault="00B433E0" w:rsidP="00101BE7">
      <w:pPr>
        <w:pStyle w:val="Body"/>
        <w:spacing w:after="0" w:line="240" w:lineRule="auto"/>
        <w:jc w:val="center"/>
        <w:rPr>
          <w:rFonts w:asciiTheme="majorHAnsi" w:hAnsiTheme="majorHAnsi"/>
          <w:szCs w:val="22"/>
        </w:rPr>
      </w:pPr>
      <w:r w:rsidRPr="00080656">
        <w:rPr>
          <w:rFonts w:asciiTheme="majorHAnsi" w:hAnsiTheme="majorHAnsi"/>
          <w:szCs w:val="22"/>
        </w:rPr>
        <w:t>Building 11</w:t>
      </w:r>
    </w:p>
    <w:p w14:paraId="38B5D4EA" w14:textId="77777777" w:rsidR="00B433E0" w:rsidRPr="00080656" w:rsidRDefault="00B433E0" w:rsidP="00101BE7">
      <w:pPr>
        <w:pStyle w:val="Body"/>
        <w:spacing w:after="0" w:line="240" w:lineRule="auto"/>
        <w:jc w:val="center"/>
        <w:rPr>
          <w:rFonts w:asciiTheme="majorHAnsi" w:hAnsiTheme="majorHAnsi"/>
          <w:szCs w:val="22"/>
        </w:rPr>
      </w:pPr>
      <w:r w:rsidRPr="00080656">
        <w:rPr>
          <w:rFonts w:asciiTheme="majorHAnsi" w:hAnsiTheme="majorHAnsi"/>
          <w:szCs w:val="22"/>
        </w:rPr>
        <w:t>San Jose CA 95134</w:t>
      </w:r>
    </w:p>
    <w:p w14:paraId="32B5EE06" w14:textId="4BCB6837" w:rsidR="00B433E0" w:rsidRPr="00080656" w:rsidRDefault="00441175" w:rsidP="00101BE7">
      <w:pPr>
        <w:pStyle w:val="Body"/>
        <w:spacing w:after="0" w:line="240" w:lineRule="auto"/>
        <w:jc w:val="center"/>
        <w:rPr>
          <w:rFonts w:asciiTheme="majorHAnsi" w:hAnsiTheme="majorHAnsi"/>
          <w:szCs w:val="22"/>
        </w:rPr>
      </w:pPr>
      <w:hyperlink r:id="rId26" w:history="1">
        <w:r w:rsidR="00B433E0" w:rsidRPr="00D1194A">
          <w:rPr>
            <w:rStyle w:val="Hyperlink"/>
            <w:rFonts w:asciiTheme="majorHAnsi" w:hAnsiTheme="majorHAnsi"/>
            <w:szCs w:val="22"/>
          </w:rPr>
          <w:t>www.netspeedsytems.com</w:t>
        </w:r>
      </w:hyperlink>
    </w:p>
    <w:p w14:paraId="09BF8C70" w14:textId="77777777" w:rsidR="00D80F5D" w:rsidRPr="00080656" w:rsidRDefault="00D80F5D" w:rsidP="0011273D">
      <w:pPr>
        <w:rPr>
          <w:rFonts w:asciiTheme="majorHAnsi" w:hAnsiTheme="majorHAnsi"/>
        </w:rPr>
      </w:pPr>
    </w:p>
    <w:sectPr w:rsidR="00D80F5D" w:rsidRPr="00080656" w:rsidSect="00D1194A">
      <w:headerReference w:type="even" r:id="rId27"/>
      <w:headerReference w:type="default" r:id="rId28"/>
      <w:footerReference w:type="default" r:id="rId29"/>
      <w:headerReference w:type="first" r:id="rId30"/>
      <w:footerReference w:type="first" r:id="rId31"/>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9829A" w14:textId="77777777" w:rsidR="00A06B71" w:rsidRDefault="00A06B71">
      <w:r>
        <w:separator/>
      </w:r>
    </w:p>
    <w:p w14:paraId="72A432DF" w14:textId="77777777" w:rsidR="00A06B71" w:rsidRDefault="00A06B71"/>
  </w:endnote>
  <w:endnote w:type="continuationSeparator" w:id="0">
    <w:p w14:paraId="66C366A8" w14:textId="77777777" w:rsidR="00A06B71" w:rsidRDefault="00A06B71">
      <w:r>
        <w:continuationSeparator/>
      </w:r>
    </w:p>
    <w:p w14:paraId="71462846" w14:textId="77777777" w:rsidR="00A06B71" w:rsidRDefault="00A06B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BA06E" w14:textId="0490EFAB" w:rsidR="00A53140" w:rsidRDefault="00A53140" w:rsidP="00D1194A">
    <w:pPr>
      <w:pStyle w:val="FooterCentered"/>
      <w:jc w:val="left"/>
    </w:pPr>
    <w:r>
      <w:rPr>
        <w:noProof/>
      </w:rPr>
      <mc:AlternateContent>
        <mc:Choice Requires="wps">
          <w:drawing>
            <wp:anchor distT="4294967293" distB="4294967293" distL="114300" distR="114300" simplePos="0" relativeHeight="251660288" behindDoc="0" locked="0" layoutInCell="1" allowOverlap="1" wp14:anchorId="32CF3D48" wp14:editId="20E70442">
              <wp:simplePos x="0" y="0"/>
              <wp:positionH relativeFrom="column">
                <wp:posOffset>-27940</wp:posOffset>
              </wp:positionH>
              <wp:positionV relativeFrom="paragraph">
                <wp:posOffset>-1271</wp:posOffset>
              </wp:positionV>
              <wp:extent cx="6000750" cy="0"/>
              <wp:effectExtent l="0" t="0" r="19050" b="19050"/>
              <wp:wrapNone/>
              <wp:docPr id="988" name="Line 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13CAA32" id="Line 1032"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2pt,-.1pt" to="470.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" strokecolor="#b8b308"/>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4A8F5" w14:textId="78160DE4" w:rsidR="00A53140" w:rsidRDefault="00A53140" w:rsidP="00AB5621">
    <w:pPr>
      <w:pStyle w:val="FooterCentered"/>
      <w:spacing w:after="0"/>
    </w:pPr>
    <w:r>
      <w:rPr>
        <w:noProof/>
      </w:rPr>
      <mc:AlternateContent>
        <mc:Choice Requires="wps">
          <w:drawing>
            <wp:anchor distT="4294967293" distB="4294967293" distL="114300" distR="114300" simplePos="0" relativeHeight="251656192" behindDoc="0" locked="0" layoutInCell="1" allowOverlap="1" wp14:anchorId="536EC49A" wp14:editId="599B1C63">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0D8680" id="Line 1100" o:spid="_x0000_s1026" style="position:absolute;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del w:id="6240" w:author="Anush Mohandass" w:date="2016-04-16T10:40:00Z">
      <w:r w:rsidRPr="004B28E9" w:rsidDel="00E51954">
        <w:delText>Copyright © 201</w:delText>
      </w:r>
      <w:r w:rsidDel="00E51954">
        <w:delText>5</w:delText>
      </w:r>
      <w:r w:rsidRPr="004B28E9" w:rsidDel="00E51954">
        <w:delText xml:space="preserve"> Net</w:delText>
      </w:r>
      <w:r w:rsidDel="00E51954">
        <w:delText>S</w:delText>
      </w:r>
      <w:r w:rsidRPr="004B28E9" w:rsidDel="00E51954">
        <w:delText>peed Systems</w:delText>
      </w:r>
    </w:del>
    <w:ins w:id="6241" w:author="Anush Mohandass" w:date="2016-04-16T10:40:00Z">
      <w:r>
        <w:t>Copyright © 2016 NetSpeed Systems</w:t>
      </w:r>
    </w:ins>
  </w:p>
  <w:p w14:paraId="11FD3E03" w14:textId="796D443B" w:rsidR="00A53140" w:rsidRDefault="00A53140" w:rsidP="00AB5621">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F11E4C">
      <w:rPr>
        <w:rStyle w:val="PageNumber"/>
        <w:noProof/>
      </w:rPr>
      <w:t>54</w:t>
    </w:r>
    <w:r>
      <w:rPr>
        <w:rStyle w:val="PageNumber"/>
      </w:rPr>
      <w:fldChar w:fldCharType="end"/>
    </w:r>
  </w:p>
  <w:p w14:paraId="3B40BFAC" w14:textId="090CDC4E" w:rsidR="00A53140" w:rsidRPr="00BA15C2" w:rsidRDefault="00A53140" w:rsidP="00AB5621">
    <w:pPr>
      <w:pStyle w:val="Exar"/>
      <w:tabs>
        <w:tab w:val="clear" w:pos="8640"/>
        <w:tab w:val="right" w:pos="9360"/>
      </w:tabs>
      <w:spacing w:after="0"/>
      <w:jc w:val="center"/>
    </w:pPr>
    <w:r>
      <w:t>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FAEA2" w14:textId="77777777" w:rsidR="00A53140" w:rsidRDefault="00A53140" w:rsidP="00572DD3">
    <w:pPr>
      <w:pStyle w:val="Header"/>
    </w:pPr>
  </w:p>
  <w:p w14:paraId="44747A58" w14:textId="77777777" w:rsidR="00A53140" w:rsidRDefault="00A53140" w:rsidP="00572DD3">
    <w:pPr>
      <w:pStyle w:val="FooterCentered"/>
      <w:spacing w:after="0"/>
    </w:pPr>
    <w:r>
      <w:rPr>
        <w:noProof/>
      </w:rPr>
      <mc:AlternateContent>
        <mc:Choice Requires="wps">
          <w:drawing>
            <wp:anchor distT="4294967293" distB="4294967293" distL="114300" distR="114300" simplePos="0" relativeHeight="251658240" behindDoc="0" locked="0" layoutInCell="1" allowOverlap="1" wp14:anchorId="2F4815CB" wp14:editId="7B78C923">
              <wp:simplePos x="0" y="0"/>
              <wp:positionH relativeFrom="column">
                <wp:posOffset>9525</wp:posOffset>
              </wp:positionH>
              <wp:positionV relativeFrom="paragraph">
                <wp:posOffset>-72391</wp:posOffset>
              </wp:positionV>
              <wp:extent cx="5962650" cy="0"/>
              <wp:effectExtent l="0" t="0" r="19050" b="19050"/>
              <wp:wrapNone/>
              <wp:docPr id="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2241214" id="Line 1100"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CuGQIAACs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fVJArhkCAAArBAAADgAAAAAAAAAAAAAAAAAuAgAAZHJzL2Uyb0RvYy54bWxQSwECLQAUAAYACAAA&#10;ACEA1xX/JNkAAAAJAQAADwAAAAAAAAAAAAAAAABzBAAAZHJzL2Rvd25yZXYueG1sUEsFBgAAAAAE&#10;AAQA8wAAAHkFAAAAAA==&#10;" strokecolor="#adafb2"/>
          </w:pict>
        </mc:Fallback>
      </mc:AlternateContent>
    </w:r>
    <w:r w:rsidRPr="004B28E9">
      <w:t>Copyright © 2014 Net</w:t>
    </w:r>
    <w:r>
      <w:t>S</w:t>
    </w:r>
    <w:r w:rsidRPr="004B28E9">
      <w:t>peed Systems</w:t>
    </w:r>
  </w:p>
  <w:p w14:paraId="43865A9C" w14:textId="77777777" w:rsidR="00A53140" w:rsidRDefault="00A53140" w:rsidP="00572DD3">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F11E4C">
      <w:rPr>
        <w:rStyle w:val="PageNumber"/>
        <w:noProof/>
      </w:rPr>
      <w:t>75</w:t>
    </w:r>
    <w:r>
      <w:rPr>
        <w:rStyle w:val="PageNumber"/>
      </w:rPr>
      <w:fldChar w:fldCharType="end"/>
    </w:r>
  </w:p>
  <w:p w14:paraId="144EE7F1" w14:textId="77777777" w:rsidR="00A53140" w:rsidRPr="00BA15C2" w:rsidRDefault="00A53140" w:rsidP="00572DD3">
    <w:pPr>
      <w:pStyle w:val="Exar"/>
      <w:tabs>
        <w:tab w:val="clear" w:pos="8640"/>
        <w:tab w:val="right" w:pos="9360"/>
      </w:tabs>
      <w:spacing w:after="0"/>
      <w:jc w:val="center"/>
    </w:pPr>
    <w:r>
      <w:t>Confidential</w:t>
    </w:r>
  </w:p>
  <w:p w14:paraId="373B1D9E" w14:textId="4BA4DA83" w:rsidR="00A53140" w:rsidRPr="00572DD3" w:rsidRDefault="00A53140" w:rsidP="00572DD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70CDE" w14:textId="77777777" w:rsidR="00A53140" w:rsidRDefault="00A531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CDE87" w14:textId="77777777" w:rsidR="00A06B71" w:rsidRDefault="00A06B71">
      <w:r>
        <w:separator/>
      </w:r>
    </w:p>
    <w:p w14:paraId="42F1A0F5" w14:textId="77777777" w:rsidR="00A06B71" w:rsidRDefault="00A06B71"/>
  </w:footnote>
  <w:footnote w:type="continuationSeparator" w:id="0">
    <w:p w14:paraId="2A0C0427" w14:textId="77777777" w:rsidR="00A06B71" w:rsidRDefault="00A06B71">
      <w:r>
        <w:continuationSeparator/>
      </w:r>
    </w:p>
    <w:p w14:paraId="2A080BDC" w14:textId="77777777" w:rsidR="00A06B71" w:rsidRDefault="00A06B7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DB932" w14:textId="77777777" w:rsidR="00A53140" w:rsidRDefault="00A53140" w:rsidP="00831C54">
    <w:pPr>
      <w:pStyle w:val="Header"/>
      <w:jc w:val="right"/>
    </w:pPr>
    <w:r>
      <w:drawing>
        <wp:inline distT="0" distB="0" distL="0" distR="0" wp14:anchorId="78344EC5" wp14:editId="7C005631">
          <wp:extent cx="1019175" cy="228600"/>
          <wp:effectExtent l="19050" t="0" r="9525" b="0"/>
          <wp:docPr id="51" name="Picture 51" descr="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small"/>
                  <pic:cNvPicPr>
                    <a:picLocks noChangeAspect="1" noChangeArrowheads="1"/>
                  </pic:cNvPicPr>
                </pic:nvPicPr>
                <pic:blipFill>
                  <a:blip r:embed="rId1"/>
                  <a:srcRect/>
                  <a:stretch>
                    <a:fillRect/>
                  </a:stretch>
                </pic:blipFill>
                <pic:spPr bwMode="auto">
                  <a:xfrm>
                    <a:off x="0" y="0"/>
                    <a:ext cx="1019175" cy="228600"/>
                  </a:xfrm>
                  <a:prstGeom prst="rect">
                    <a:avLst/>
                  </a:prstGeom>
                  <a:noFill/>
                  <a:ln w="9525">
                    <a:noFill/>
                    <a:miter lim="800000"/>
                    <a:headEnd/>
                    <a:tailEnd/>
                  </a:ln>
                </pic:spPr>
              </pic:pic>
            </a:graphicData>
          </a:graphic>
        </wp:inline>
      </w:drawing>
    </w:r>
  </w:p>
  <w:p w14:paraId="45468E80" w14:textId="502752BB" w:rsidR="00A53140" w:rsidRDefault="00A53140">
    <w:pPr>
      <w:pStyle w:val="Header"/>
    </w:pPr>
    <w:r>
      <mc:AlternateContent>
        <mc:Choice Requires="wps">
          <w:drawing>
            <wp:anchor distT="4294967293" distB="4294967293" distL="114300" distR="114300" simplePos="0" relativeHeight="251659264" behindDoc="0" locked="0" layoutInCell="1" allowOverlap="1" wp14:anchorId="76309248" wp14:editId="33F796FA">
              <wp:simplePos x="0" y="0"/>
              <wp:positionH relativeFrom="column">
                <wp:posOffset>-18415</wp:posOffset>
              </wp:positionH>
              <wp:positionV relativeFrom="paragraph">
                <wp:posOffset>48894</wp:posOffset>
              </wp:positionV>
              <wp:extent cx="5962650" cy="0"/>
              <wp:effectExtent l="0" t="0" r="19050" b="19050"/>
              <wp:wrapNone/>
              <wp:docPr id="990" name="Line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9D72E1" id="Line 1076"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45pt,3.85pt" to="468.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" strokecolor="#b8b308"/>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24579" w14:textId="396E801B" w:rsidR="00A53140" w:rsidRDefault="00A53140">
    <w:pPr>
      <w:pStyle w:val="Header"/>
    </w:pPr>
    <w:sdt>
      <w:sdtPr>
        <w:id w:val="99236044"/>
        <w:docPartObj>
          <w:docPartGallery w:val="Watermarks"/>
          <w:docPartUnique/>
        </w:docPartObj>
      </w:sdtPr>
      <w:sdtContent>
        <w:r>
          <w:rPr>
            <w:lang w:eastAsia="zh-TW"/>
          </w:rPr>
          <w:pict w14:anchorId="4068C8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188" type="#_x0000_t136" style="position:absolute;margin-left:0;margin-top:0;width:527.85pt;height:131.95pt;rotation:315;z-index:-25165516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drawing>
        <wp:inline distT="0" distB="0" distL="0" distR="0" wp14:anchorId="0EE4538D" wp14:editId="2C99823D">
          <wp:extent cx="2098700" cy="457200"/>
          <wp:effectExtent l="0" t="0" r="0"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r>
      <w:t xml:space="preserve">  </w:t>
    </w:r>
    <w:r>
      <w:tab/>
    </w:r>
  </w:p>
  <w:p w14:paraId="548008AD" w14:textId="7433BDFD" w:rsidR="00A53140" w:rsidRDefault="00A53140">
    <w:pPr>
      <w:pStyle w:val="Header"/>
    </w:pPr>
    <w:r>
      <mc:AlternateContent>
        <mc:Choice Requires="wps">
          <w:drawing>
            <wp:anchor distT="4294967293" distB="4294967293" distL="114300" distR="114300" simplePos="0" relativeHeight="251655168" behindDoc="0" locked="0" layoutInCell="1" allowOverlap="1" wp14:anchorId="2CB4E558" wp14:editId="764A713C">
              <wp:simplePos x="0" y="0"/>
              <wp:positionH relativeFrom="column">
                <wp:posOffset>76200</wp:posOffset>
              </wp:positionH>
              <wp:positionV relativeFrom="paragraph">
                <wp:posOffset>12064</wp:posOffset>
              </wp:positionV>
              <wp:extent cx="5962650" cy="0"/>
              <wp:effectExtent l="0" t="0" r="19050" b="19050"/>
              <wp:wrapNone/>
              <wp:docPr id="989" name="Line 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517C583" id="Line 1099" o:spid="_x0000_s1026" style="position:absolute;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pt,.95pt" to="47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" strokecolor="#adafb2"/>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591D8" w14:textId="77777777" w:rsidR="00A53140" w:rsidRDefault="00A53140">
    <w:pPr>
      <w:pStyle w:val="Header"/>
    </w:pPr>
    <w:r>
      <w:drawing>
        <wp:anchor distT="0" distB="0" distL="114300" distR="114300" simplePos="0" relativeHeight="251654144" behindDoc="1" locked="1" layoutInCell="1" allowOverlap="1" wp14:anchorId="5B7932CB" wp14:editId="2E9CD596">
          <wp:simplePos x="0" y="0"/>
          <wp:positionH relativeFrom="column">
            <wp:posOffset>13335</wp:posOffset>
          </wp:positionH>
          <wp:positionV relativeFrom="page">
            <wp:posOffset>421640</wp:posOffset>
          </wp:positionV>
          <wp:extent cx="5943600" cy="333375"/>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1"/>
                  <a:srcRect/>
                  <a:stretch>
                    <a:fillRect/>
                  </a:stretch>
                </pic:blipFill>
                <pic:spPr bwMode="auto">
                  <a:xfrm>
                    <a:off x="0" y="0"/>
                    <a:ext cx="5943600" cy="333375"/>
                  </a:xfrm>
                  <a:prstGeom prst="rect">
                    <a:avLst/>
                  </a:prstGeom>
                  <a:noFill/>
                  <a:ln w="9525">
                    <a:noFill/>
                    <a:miter lim="800000"/>
                    <a:headEnd/>
                    <a:tailEnd/>
                  </a:ln>
                </pic:spPr>
              </pic:pic>
            </a:graphicData>
          </a:graphic>
        </wp:anchor>
      </w:drawing>
    </w:r>
  </w:p>
  <w:p w14:paraId="55C8C623" w14:textId="77777777" w:rsidR="00A53140" w:rsidRDefault="00A5314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0D862" w14:textId="77777777" w:rsidR="00A53140" w:rsidRDefault="00A5314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C53B0" w14:textId="77777777" w:rsidR="00A53140" w:rsidRDefault="00A53140" w:rsidP="00A51C97">
    <w:pPr>
      <w:pStyle w:val="Header"/>
      <w:jc w:val="both"/>
    </w:pPr>
    <w:r>
      <mc:AlternateContent>
        <mc:Choice Requires="wps">
          <w:drawing>
            <wp:anchor distT="4294967294" distB="4294967294" distL="114300" distR="114300" simplePos="0" relativeHeight="251657216" behindDoc="0" locked="0" layoutInCell="1" allowOverlap="1" wp14:anchorId="610FBB8F" wp14:editId="6650C3F4">
              <wp:simplePos x="0" y="0"/>
              <wp:positionH relativeFrom="column">
                <wp:posOffset>-8890</wp:posOffset>
              </wp:positionH>
              <wp:positionV relativeFrom="paragraph">
                <wp:posOffset>427858</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6D46165" id="Line 1101"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33.7pt" to="468.8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" strokecolor="#adafb2"/>
          </w:pict>
        </mc:Fallback>
      </mc:AlternateContent>
    </w:r>
    <w:r>
      <w:drawing>
        <wp:inline distT="0" distB="0" distL="0" distR="0" wp14:anchorId="00485DE0" wp14:editId="2FCF3A24">
          <wp:extent cx="957532" cy="38552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8557" cy="402037"/>
                  </a:xfrm>
                  <a:prstGeom prst="rect">
                    <a:avLst/>
                  </a:prstGeom>
                  <a:noFill/>
                  <a:ln>
                    <a:noFill/>
                  </a:ln>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E8EE3" w14:textId="77777777" w:rsidR="00A53140" w:rsidRDefault="00A53140">
    <w:pPr>
      <w:pStyle w:val="Header"/>
    </w:pPr>
  </w:p>
  <w:p w14:paraId="376C616C" w14:textId="77777777" w:rsidR="00A53140" w:rsidRDefault="00A53140">
    <w:pPr>
      <w:pStyle w:val="Header"/>
    </w:pPr>
  </w:p>
  <w:p w14:paraId="53E24699" w14:textId="77777777" w:rsidR="00A53140" w:rsidRDefault="00A53140">
    <w:pPr>
      <w:pStyle w:val="Header"/>
    </w:pPr>
  </w:p>
  <w:p w14:paraId="2ABB37AC" w14:textId="77777777" w:rsidR="00A53140" w:rsidRDefault="00A53140">
    <w:pPr>
      <w:pStyle w:val="Header"/>
    </w:pPr>
  </w:p>
  <w:p w14:paraId="6B537E06" w14:textId="77777777" w:rsidR="00A53140" w:rsidRDefault="00A531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B51"/>
    <w:multiLevelType w:val="hybridMultilevel"/>
    <w:tmpl w:val="28EA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F922E5"/>
    <w:multiLevelType w:val="hybridMultilevel"/>
    <w:tmpl w:val="DEB0B49E"/>
    <w:lvl w:ilvl="0" w:tplc="A93C112C">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4758C5"/>
    <w:multiLevelType w:val="hybridMultilevel"/>
    <w:tmpl w:val="674C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FE7C18"/>
    <w:multiLevelType w:val="hybridMultilevel"/>
    <w:tmpl w:val="4E48A626"/>
    <w:lvl w:ilvl="0" w:tplc="993E8588">
      <w:start w:val="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357387"/>
    <w:multiLevelType w:val="multilevel"/>
    <w:tmpl w:val="E9AAA5B0"/>
    <w:lvl w:ilvl="0">
      <w:start w:val="1"/>
      <w:numFmt w:val="decimal"/>
      <w:pStyle w:val="Heading1"/>
      <w:lvlText w:val="%1"/>
      <w:lvlJc w:val="left"/>
      <w:pPr>
        <w:tabs>
          <w:tab w:val="num" w:pos="720"/>
        </w:tabs>
        <w:ind w:left="432" w:hanging="432"/>
      </w:pPr>
      <w:rPr>
        <w:rFonts w:asciiTheme="majorHAnsi" w:hAnsiTheme="majorHAnsi" w:hint="default"/>
        <w:b/>
        <w:i w:val="0"/>
        <w:color w:val="000000" w:themeColor="text1"/>
        <w:sz w:val="36"/>
        <w:szCs w:val="36"/>
      </w:rPr>
    </w:lvl>
    <w:lvl w:ilvl="1">
      <w:start w:val="1"/>
      <w:numFmt w:val="decimal"/>
      <w:pStyle w:val="Heading2"/>
      <w:lvlText w:val="%1.%2"/>
      <w:lvlJc w:val="left"/>
      <w:pPr>
        <w:tabs>
          <w:tab w:val="num" w:pos="864"/>
        </w:tabs>
        <w:ind w:left="576" w:hanging="576"/>
      </w:pPr>
      <w:rPr>
        <w:rFonts w:asciiTheme="majorHAnsi" w:hAnsiTheme="majorHAnsi" w:hint="default"/>
        <w:b/>
        <w:i w:val="0"/>
        <w:color w:val="000000" w:themeColor="text1"/>
        <w:sz w:val="28"/>
        <w:szCs w:val="28"/>
      </w:rPr>
    </w:lvl>
    <w:lvl w:ilvl="2">
      <w:start w:val="1"/>
      <w:numFmt w:val="decimal"/>
      <w:pStyle w:val="Heading3"/>
      <w:lvlText w:val="%1.%2.%3"/>
      <w:lvlJc w:val="left"/>
      <w:pPr>
        <w:tabs>
          <w:tab w:val="num" w:pos="6948"/>
        </w:tabs>
        <w:ind w:left="6660" w:hanging="720"/>
      </w:pPr>
      <w:rPr>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11193280"/>
    <w:multiLevelType w:val="hybridMultilevel"/>
    <w:tmpl w:val="D054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5228FD"/>
    <w:multiLevelType w:val="hybridMultilevel"/>
    <w:tmpl w:val="A09AE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F434E"/>
    <w:multiLevelType w:val="hybridMultilevel"/>
    <w:tmpl w:val="C2C0B17C"/>
    <w:lvl w:ilvl="0" w:tplc="75BAC580">
      <w:start w:val="1"/>
      <w:numFmt w:val="decimal"/>
      <w:lvlText w:val="%1."/>
      <w:lvlJc w:val="left"/>
      <w:pPr>
        <w:ind w:left="72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FC063F"/>
    <w:multiLevelType w:val="hybridMultilevel"/>
    <w:tmpl w:val="A9022ABC"/>
    <w:lvl w:ilvl="0" w:tplc="1FC4029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3">
    <w:nsid w:val="13B07EFD"/>
    <w:multiLevelType w:val="hybridMultilevel"/>
    <w:tmpl w:val="1FFC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82775B"/>
    <w:multiLevelType w:val="multilevel"/>
    <w:tmpl w:val="0EBA3C40"/>
    <w:lvl w:ilvl="0">
      <w:start w:val="1"/>
      <w:numFmt w:val="decimal"/>
      <w:lvlText w:val="%1"/>
      <w:lvlJc w:val="left"/>
      <w:pPr>
        <w:ind w:left="151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063346A"/>
    <w:multiLevelType w:val="hybridMultilevel"/>
    <w:tmpl w:val="33D6D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4A13C1"/>
    <w:multiLevelType w:val="hybridMultilevel"/>
    <w:tmpl w:val="2BC45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6860D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B191B42"/>
    <w:multiLevelType w:val="hybridMultilevel"/>
    <w:tmpl w:val="EEE0A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8F5C18"/>
    <w:multiLevelType w:val="multilevel"/>
    <w:tmpl w:val="CF92A7D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1">
    <w:nsid w:val="3ED35B35"/>
    <w:multiLevelType w:val="hybridMultilevel"/>
    <w:tmpl w:val="04824A38"/>
    <w:lvl w:ilvl="0" w:tplc="B540C69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4119DC"/>
    <w:multiLevelType w:val="hybridMultilevel"/>
    <w:tmpl w:val="97B4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5B4BBC"/>
    <w:multiLevelType w:val="hybridMultilevel"/>
    <w:tmpl w:val="7ED89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053B74"/>
    <w:multiLevelType w:val="hybridMultilevel"/>
    <w:tmpl w:val="3AF6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5441EA"/>
    <w:multiLevelType w:val="hybridMultilevel"/>
    <w:tmpl w:val="144298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045D96"/>
    <w:multiLevelType w:val="hybridMultilevel"/>
    <w:tmpl w:val="C3F65EDA"/>
    <w:lvl w:ilvl="0" w:tplc="A93C112C">
      <w:numFmt w:val="bullet"/>
      <w:lvlText w:val="-"/>
      <w:lvlJc w:val="left"/>
      <w:pPr>
        <w:ind w:left="720" w:hanging="360"/>
      </w:pPr>
      <w:rPr>
        <w:rFonts w:ascii="Verdana" w:eastAsia="Times New Roman" w:hAnsi="Verdana"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F157D3"/>
    <w:multiLevelType w:val="multilevel"/>
    <w:tmpl w:val="124AFFFA"/>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E62176"/>
    <w:multiLevelType w:val="hybridMultilevel"/>
    <w:tmpl w:val="230865A8"/>
    <w:lvl w:ilvl="0" w:tplc="128CD6AC">
      <w:start w:val="4"/>
      <w:numFmt w:val="bullet"/>
      <w:lvlText w:val="-"/>
      <w:lvlJc w:val="left"/>
      <w:pPr>
        <w:ind w:left="420" w:hanging="360"/>
      </w:pPr>
      <w:rPr>
        <w:rFonts w:ascii="Verdana" w:eastAsia="Times New Roman" w:hAnsi="Verdana"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04E51B5"/>
    <w:multiLevelType w:val="hybridMultilevel"/>
    <w:tmpl w:val="A00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4761AF"/>
    <w:multiLevelType w:val="hybridMultilevel"/>
    <w:tmpl w:val="A5B2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DF23B3"/>
    <w:multiLevelType w:val="multilevel"/>
    <w:tmpl w:val="124AFFFA"/>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B5865B2"/>
    <w:multiLevelType w:val="hybridMultilevel"/>
    <w:tmpl w:val="73806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A74315"/>
    <w:multiLevelType w:val="hybridMultilevel"/>
    <w:tmpl w:val="A260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4F7320"/>
    <w:multiLevelType w:val="hybridMultilevel"/>
    <w:tmpl w:val="ACFA75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F3F67F1"/>
    <w:multiLevelType w:val="multilevel"/>
    <w:tmpl w:val="CF92A7D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4">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2"/>
  </w:num>
  <w:num w:numId="3">
    <w:abstractNumId w:val="35"/>
  </w:num>
  <w:num w:numId="4">
    <w:abstractNumId w:val="2"/>
  </w:num>
  <w:num w:numId="5">
    <w:abstractNumId w:val="30"/>
  </w:num>
  <w:num w:numId="6">
    <w:abstractNumId w:val="34"/>
  </w:num>
  <w:num w:numId="7">
    <w:abstractNumId w:val="36"/>
  </w:num>
  <w:num w:numId="8">
    <w:abstractNumId w:val="41"/>
  </w:num>
  <w:num w:numId="9">
    <w:abstractNumId w:val="44"/>
  </w:num>
  <w:num w:numId="10">
    <w:abstractNumId w:val="20"/>
  </w:num>
  <w:num w:numId="11">
    <w:abstractNumId w:val="6"/>
  </w:num>
  <w:num w:numId="12">
    <w:abstractNumId w:val="38"/>
  </w:num>
  <w:num w:numId="13">
    <w:abstractNumId w:val="42"/>
  </w:num>
  <w:num w:numId="14">
    <w:abstractNumId w:val="26"/>
  </w:num>
  <w:num w:numId="15">
    <w:abstractNumId w:val="14"/>
  </w:num>
  <w:num w:numId="16">
    <w:abstractNumId w:val="7"/>
  </w:num>
  <w:num w:numId="17">
    <w:abstractNumId w:val="13"/>
  </w:num>
  <w:num w:numId="18">
    <w:abstractNumId w:val="23"/>
  </w:num>
  <w:num w:numId="19">
    <w:abstractNumId w:val="31"/>
  </w:num>
  <w:num w:numId="20">
    <w:abstractNumId w:val="22"/>
  </w:num>
  <w:num w:numId="21">
    <w:abstractNumId w:val="8"/>
  </w:num>
  <w:num w:numId="22">
    <w:abstractNumId w:val="4"/>
  </w:num>
  <w:num w:numId="23">
    <w:abstractNumId w:val="32"/>
  </w:num>
  <w:num w:numId="24">
    <w:abstractNumId w:val="10"/>
  </w:num>
  <w:num w:numId="25">
    <w:abstractNumId w:val="17"/>
  </w:num>
  <w:num w:numId="26">
    <w:abstractNumId w:val="39"/>
  </w:num>
  <w:num w:numId="27">
    <w:abstractNumId w:val="27"/>
  </w:num>
  <w:num w:numId="28">
    <w:abstractNumId w:val="5"/>
  </w:num>
  <w:num w:numId="29">
    <w:abstractNumId w:val="29"/>
  </w:num>
  <w:num w:numId="30">
    <w:abstractNumId w:val="33"/>
  </w:num>
  <w:num w:numId="31">
    <w:abstractNumId w:val="37"/>
  </w:num>
  <w:num w:numId="32">
    <w:abstractNumId w:val="40"/>
  </w:num>
  <w:num w:numId="33">
    <w:abstractNumId w:val="43"/>
  </w:num>
  <w:num w:numId="34">
    <w:abstractNumId w:val="19"/>
  </w:num>
  <w:num w:numId="35">
    <w:abstractNumId w:val="28"/>
  </w:num>
  <w:num w:numId="36">
    <w:abstractNumId w:val="15"/>
  </w:num>
  <w:num w:numId="37">
    <w:abstractNumId w:val="18"/>
  </w:num>
  <w:num w:numId="38">
    <w:abstractNumId w:val="3"/>
  </w:num>
  <w:num w:numId="39">
    <w:abstractNumId w:val="25"/>
  </w:num>
  <w:num w:numId="40">
    <w:abstractNumId w:val="11"/>
  </w:num>
  <w:num w:numId="41">
    <w:abstractNumId w:val="9"/>
  </w:num>
  <w:num w:numId="42">
    <w:abstractNumId w:val="16"/>
  </w:num>
  <w:num w:numId="43">
    <w:abstractNumId w:val="24"/>
  </w:num>
  <w:num w:numId="44">
    <w:abstractNumId w:val="21"/>
  </w:num>
  <w:num w:numId="45">
    <w:abstractNumId w:val="0"/>
  </w:num>
  <w:numIdMacAtCleanup w:val="3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ush Mohandass">
    <w15:presenceInfo w15:providerId="Windows Live" w15:userId="9262ca3c29d6ce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hideSpellingErrors/>
  <w:activeWritingStyle w:appName="MSWord" w:lang="en-US" w:vendorID="64" w:dllVersion="131077" w:nlCheck="1" w:checkStyle="1"/>
  <w:activeWritingStyle w:appName="MSWord" w:lang="en-US" w:vendorID="64" w:dllVersion="131078" w:nlCheck="1" w:checkStyle="0"/>
  <w:activeWritingStyle w:appName="MSWord" w:lang="en-IN" w:vendorID="64" w:dllVersion="131078" w:nlCheck="1" w:checkStyle="1"/>
  <w:proofState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189">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7BC"/>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6E6"/>
    <w:rsid w:val="00013D2D"/>
    <w:rsid w:val="0001484A"/>
    <w:rsid w:val="00014BDE"/>
    <w:rsid w:val="000151FC"/>
    <w:rsid w:val="000156B5"/>
    <w:rsid w:val="000157E2"/>
    <w:rsid w:val="0001597E"/>
    <w:rsid w:val="00015AB9"/>
    <w:rsid w:val="000161A6"/>
    <w:rsid w:val="0001628A"/>
    <w:rsid w:val="000167F4"/>
    <w:rsid w:val="000168BD"/>
    <w:rsid w:val="000168D7"/>
    <w:rsid w:val="000168EA"/>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64"/>
    <w:rsid w:val="000235BB"/>
    <w:rsid w:val="00023E7B"/>
    <w:rsid w:val="0002441E"/>
    <w:rsid w:val="000244C0"/>
    <w:rsid w:val="00024704"/>
    <w:rsid w:val="0002525E"/>
    <w:rsid w:val="000258DF"/>
    <w:rsid w:val="0002592F"/>
    <w:rsid w:val="00025CD2"/>
    <w:rsid w:val="00025DAF"/>
    <w:rsid w:val="000260B9"/>
    <w:rsid w:val="00026395"/>
    <w:rsid w:val="000267A2"/>
    <w:rsid w:val="00026CC7"/>
    <w:rsid w:val="000272CA"/>
    <w:rsid w:val="00027351"/>
    <w:rsid w:val="000275C9"/>
    <w:rsid w:val="000276D2"/>
    <w:rsid w:val="00027BF1"/>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45EB"/>
    <w:rsid w:val="00035324"/>
    <w:rsid w:val="0003546D"/>
    <w:rsid w:val="0003555C"/>
    <w:rsid w:val="000364D1"/>
    <w:rsid w:val="00036896"/>
    <w:rsid w:val="00036E99"/>
    <w:rsid w:val="00037102"/>
    <w:rsid w:val="000371FE"/>
    <w:rsid w:val="0003754A"/>
    <w:rsid w:val="00037A5C"/>
    <w:rsid w:val="00037B9A"/>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CC3"/>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4AC"/>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0D54"/>
    <w:rsid w:val="000616FE"/>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47F"/>
    <w:rsid w:val="000766C4"/>
    <w:rsid w:val="00076AE7"/>
    <w:rsid w:val="00076D0F"/>
    <w:rsid w:val="00076DB2"/>
    <w:rsid w:val="0007714C"/>
    <w:rsid w:val="0007760E"/>
    <w:rsid w:val="000800AD"/>
    <w:rsid w:val="00080656"/>
    <w:rsid w:val="00080CA0"/>
    <w:rsid w:val="00080D9B"/>
    <w:rsid w:val="000813A9"/>
    <w:rsid w:val="00081B2A"/>
    <w:rsid w:val="00081E96"/>
    <w:rsid w:val="00081ED1"/>
    <w:rsid w:val="000825A1"/>
    <w:rsid w:val="00082E19"/>
    <w:rsid w:val="00082E6E"/>
    <w:rsid w:val="00083593"/>
    <w:rsid w:val="000841A2"/>
    <w:rsid w:val="00085417"/>
    <w:rsid w:val="000855CF"/>
    <w:rsid w:val="00085AB6"/>
    <w:rsid w:val="00085C80"/>
    <w:rsid w:val="00085D28"/>
    <w:rsid w:val="00086767"/>
    <w:rsid w:val="000868A1"/>
    <w:rsid w:val="0008699E"/>
    <w:rsid w:val="00086D09"/>
    <w:rsid w:val="00086E89"/>
    <w:rsid w:val="0008700B"/>
    <w:rsid w:val="00087705"/>
    <w:rsid w:val="00087B8C"/>
    <w:rsid w:val="000900A7"/>
    <w:rsid w:val="00090127"/>
    <w:rsid w:val="000903EA"/>
    <w:rsid w:val="00090424"/>
    <w:rsid w:val="00090725"/>
    <w:rsid w:val="00090B55"/>
    <w:rsid w:val="00090E59"/>
    <w:rsid w:val="00090EB7"/>
    <w:rsid w:val="0009105D"/>
    <w:rsid w:val="00091085"/>
    <w:rsid w:val="0009121B"/>
    <w:rsid w:val="0009153A"/>
    <w:rsid w:val="000915E6"/>
    <w:rsid w:val="0009174E"/>
    <w:rsid w:val="000917C3"/>
    <w:rsid w:val="000919B9"/>
    <w:rsid w:val="00091D13"/>
    <w:rsid w:val="00092C10"/>
    <w:rsid w:val="00092D24"/>
    <w:rsid w:val="00093005"/>
    <w:rsid w:val="000935A4"/>
    <w:rsid w:val="0009370A"/>
    <w:rsid w:val="000937B3"/>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29C"/>
    <w:rsid w:val="000A05DD"/>
    <w:rsid w:val="000A079C"/>
    <w:rsid w:val="000A0802"/>
    <w:rsid w:val="000A104C"/>
    <w:rsid w:val="000A1263"/>
    <w:rsid w:val="000A14D0"/>
    <w:rsid w:val="000A1674"/>
    <w:rsid w:val="000A168F"/>
    <w:rsid w:val="000A18F4"/>
    <w:rsid w:val="000A198D"/>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E55"/>
    <w:rsid w:val="000B4012"/>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0C13"/>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94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6E"/>
    <w:rsid w:val="000E283C"/>
    <w:rsid w:val="000E28E5"/>
    <w:rsid w:val="000E3583"/>
    <w:rsid w:val="000E35D5"/>
    <w:rsid w:val="000E360E"/>
    <w:rsid w:val="000E3C0B"/>
    <w:rsid w:val="000E4038"/>
    <w:rsid w:val="000E4833"/>
    <w:rsid w:val="000E4917"/>
    <w:rsid w:val="000E4A33"/>
    <w:rsid w:val="000E5133"/>
    <w:rsid w:val="000E5F14"/>
    <w:rsid w:val="000E694E"/>
    <w:rsid w:val="000E6D46"/>
    <w:rsid w:val="000E6F2F"/>
    <w:rsid w:val="000E74FF"/>
    <w:rsid w:val="000F01F8"/>
    <w:rsid w:val="000F03B6"/>
    <w:rsid w:val="000F0406"/>
    <w:rsid w:val="000F17B1"/>
    <w:rsid w:val="000F1835"/>
    <w:rsid w:val="000F1B47"/>
    <w:rsid w:val="000F1F73"/>
    <w:rsid w:val="000F22E6"/>
    <w:rsid w:val="000F2891"/>
    <w:rsid w:val="000F2B93"/>
    <w:rsid w:val="000F2FCA"/>
    <w:rsid w:val="000F311B"/>
    <w:rsid w:val="000F3768"/>
    <w:rsid w:val="000F3BF9"/>
    <w:rsid w:val="000F3BFB"/>
    <w:rsid w:val="000F3D06"/>
    <w:rsid w:val="000F454F"/>
    <w:rsid w:val="000F4577"/>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3ED"/>
    <w:rsid w:val="0010142C"/>
    <w:rsid w:val="00101851"/>
    <w:rsid w:val="00101BE7"/>
    <w:rsid w:val="00101F05"/>
    <w:rsid w:val="00102130"/>
    <w:rsid w:val="0010217D"/>
    <w:rsid w:val="00102A54"/>
    <w:rsid w:val="00103A22"/>
    <w:rsid w:val="00103BA1"/>
    <w:rsid w:val="001047F9"/>
    <w:rsid w:val="00104A13"/>
    <w:rsid w:val="00105128"/>
    <w:rsid w:val="00105478"/>
    <w:rsid w:val="00105646"/>
    <w:rsid w:val="00105E32"/>
    <w:rsid w:val="0010665E"/>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71C"/>
    <w:rsid w:val="00123B2C"/>
    <w:rsid w:val="00123C2A"/>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B1F"/>
    <w:rsid w:val="00135F30"/>
    <w:rsid w:val="00136A6E"/>
    <w:rsid w:val="00136C3E"/>
    <w:rsid w:val="00136FF1"/>
    <w:rsid w:val="0013720A"/>
    <w:rsid w:val="001373F7"/>
    <w:rsid w:val="00137761"/>
    <w:rsid w:val="00137D38"/>
    <w:rsid w:val="00140755"/>
    <w:rsid w:val="00140C05"/>
    <w:rsid w:val="001416D6"/>
    <w:rsid w:val="00141722"/>
    <w:rsid w:val="00141B66"/>
    <w:rsid w:val="00141E39"/>
    <w:rsid w:val="00141FAA"/>
    <w:rsid w:val="00142449"/>
    <w:rsid w:val="00143B8E"/>
    <w:rsid w:val="00143C8C"/>
    <w:rsid w:val="00143EB4"/>
    <w:rsid w:val="00144CA9"/>
    <w:rsid w:val="00144F9D"/>
    <w:rsid w:val="001453BE"/>
    <w:rsid w:val="0014552E"/>
    <w:rsid w:val="00145724"/>
    <w:rsid w:val="001467B5"/>
    <w:rsid w:val="00146870"/>
    <w:rsid w:val="001468AC"/>
    <w:rsid w:val="00146BCB"/>
    <w:rsid w:val="00146E56"/>
    <w:rsid w:val="00146F39"/>
    <w:rsid w:val="00147304"/>
    <w:rsid w:val="00147761"/>
    <w:rsid w:val="001477D1"/>
    <w:rsid w:val="00147889"/>
    <w:rsid w:val="0015012F"/>
    <w:rsid w:val="00150BE7"/>
    <w:rsid w:val="00150BF5"/>
    <w:rsid w:val="0015148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50A1"/>
    <w:rsid w:val="001755A8"/>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A7A"/>
    <w:rsid w:val="00185C35"/>
    <w:rsid w:val="00185EF7"/>
    <w:rsid w:val="00186031"/>
    <w:rsid w:val="0018618B"/>
    <w:rsid w:val="001867C5"/>
    <w:rsid w:val="00187153"/>
    <w:rsid w:val="00187452"/>
    <w:rsid w:val="00187841"/>
    <w:rsid w:val="00187AEE"/>
    <w:rsid w:val="00187DD9"/>
    <w:rsid w:val="00187E7C"/>
    <w:rsid w:val="0019013C"/>
    <w:rsid w:val="001908CF"/>
    <w:rsid w:val="00190967"/>
    <w:rsid w:val="00190E10"/>
    <w:rsid w:val="0019109C"/>
    <w:rsid w:val="00191C1C"/>
    <w:rsid w:val="0019201C"/>
    <w:rsid w:val="00192C9A"/>
    <w:rsid w:val="00192D00"/>
    <w:rsid w:val="00192DC3"/>
    <w:rsid w:val="00193029"/>
    <w:rsid w:val="001930A3"/>
    <w:rsid w:val="0019328B"/>
    <w:rsid w:val="001937DD"/>
    <w:rsid w:val="0019464F"/>
    <w:rsid w:val="001947F5"/>
    <w:rsid w:val="00194AD5"/>
    <w:rsid w:val="00194E0D"/>
    <w:rsid w:val="001953EF"/>
    <w:rsid w:val="0019607F"/>
    <w:rsid w:val="001962DB"/>
    <w:rsid w:val="0019684D"/>
    <w:rsid w:val="00196B85"/>
    <w:rsid w:val="00196C10"/>
    <w:rsid w:val="0019704A"/>
    <w:rsid w:val="00197816"/>
    <w:rsid w:val="00197CC9"/>
    <w:rsid w:val="00197FB5"/>
    <w:rsid w:val="00197FFB"/>
    <w:rsid w:val="001A11C1"/>
    <w:rsid w:val="001A1332"/>
    <w:rsid w:val="001A13F6"/>
    <w:rsid w:val="001A1DB6"/>
    <w:rsid w:val="001A1E2F"/>
    <w:rsid w:val="001A1E7C"/>
    <w:rsid w:val="001A2312"/>
    <w:rsid w:val="001A2364"/>
    <w:rsid w:val="001A2443"/>
    <w:rsid w:val="001A2D16"/>
    <w:rsid w:val="001A34D7"/>
    <w:rsid w:val="001A3654"/>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2E9"/>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B7AAA"/>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2391"/>
    <w:rsid w:val="001D2445"/>
    <w:rsid w:val="001D250A"/>
    <w:rsid w:val="001D2756"/>
    <w:rsid w:val="001D29D0"/>
    <w:rsid w:val="001D2BD9"/>
    <w:rsid w:val="001D30D9"/>
    <w:rsid w:val="001D30ED"/>
    <w:rsid w:val="001D3536"/>
    <w:rsid w:val="001D35B7"/>
    <w:rsid w:val="001D3AAD"/>
    <w:rsid w:val="001D3CD6"/>
    <w:rsid w:val="001D42A5"/>
    <w:rsid w:val="001D461D"/>
    <w:rsid w:val="001D48FE"/>
    <w:rsid w:val="001D5B6C"/>
    <w:rsid w:val="001D6134"/>
    <w:rsid w:val="001D6710"/>
    <w:rsid w:val="001D673C"/>
    <w:rsid w:val="001D69E8"/>
    <w:rsid w:val="001D779C"/>
    <w:rsid w:val="001E0032"/>
    <w:rsid w:val="001E0D71"/>
    <w:rsid w:val="001E0E8D"/>
    <w:rsid w:val="001E1074"/>
    <w:rsid w:val="001E12F1"/>
    <w:rsid w:val="001E155A"/>
    <w:rsid w:val="001E1928"/>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66"/>
    <w:rsid w:val="001E76AB"/>
    <w:rsid w:val="001E776E"/>
    <w:rsid w:val="001E794A"/>
    <w:rsid w:val="001E7AA8"/>
    <w:rsid w:val="001F0822"/>
    <w:rsid w:val="001F0D65"/>
    <w:rsid w:val="001F12F8"/>
    <w:rsid w:val="001F189B"/>
    <w:rsid w:val="001F1C9D"/>
    <w:rsid w:val="001F1F9F"/>
    <w:rsid w:val="001F2019"/>
    <w:rsid w:val="001F2153"/>
    <w:rsid w:val="001F2312"/>
    <w:rsid w:val="001F249D"/>
    <w:rsid w:val="001F267F"/>
    <w:rsid w:val="001F2F0F"/>
    <w:rsid w:val="001F2F67"/>
    <w:rsid w:val="001F323B"/>
    <w:rsid w:val="001F34BA"/>
    <w:rsid w:val="001F355C"/>
    <w:rsid w:val="001F363D"/>
    <w:rsid w:val="001F3864"/>
    <w:rsid w:val="001F3868"/>
    <w:rsid w:val="001F41A8"/>
    <w:rsid w:val="001F4347"/>
    <w:rsid w:val="001F438A"/>
    <w:rsid w:val="001F4935"/>
    <w:rsid w:val="001F49BE"/>
    <w:rsid w:val="001F4B4B"/>
    <w:rsid w:val="001F4FA1"/>
    <w:rsid w:val="001F5484"/>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3385"/>
    <w:rsid w:val="0020391A"/>
    <w:rsid w:val="0020397E"/>
    <w:rsid w:val="00203AE6"/>
    <w:rsid w:val="00204673"/>
    <w:rsid w:val="00204711"/>
    <w:rsid w:val="00204908"/>
    <w:rsid w:val="00204E4C"/>
    <w:rsid w:val="00204EC5"/>
    <w:rsid w:val="00204F9E"/>
    <w:rsid w:val="00205329"/>
    <w:rsid w:val="0020549B"/>
    <w:rsid w:val="002055EC"/>
    <w:rsid w:val="0020562C"/>
    <w:rsid w:val="00205B43"/>
    <w:rsid w:val="00205DF9"/>
    <w:rsid w:val="00206493"/>
    <w:rsid w:val="0020655D"/>
    <w:rsid w:val="002065BE"/>
    <w:rsid w:val="00206F85"/>
    <w:rsid w:val="00206FF5"/>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874"/>
    <w:rsid w:val="00213912"/>
    <w:rsid w:val="00213A9B"/>
    <w:rsid w:val="00213D1A"/>
    <w:rsid w:val="00213EE3"/>
    <w:rsid w:val="0021402B"/>
    <w:rsid w:val="002143B2"/>
    <w:rsid w:val="00214568"/>
    <w:rsid w:val="00214C13"/>
    <w:rsid w:val="00214D1D"/>
    <w:rsid w:val="00214D81"/>
    <w:rsid w:val="00214FD2"/>
    <w:rsid w:val="002150E4"/>
    <w:rsid w:val="002156BC"/>
    <w:rsid w:val="00215A18"/>
    <w:rsid w:val="00215AE1"/>
    <w:rsid w:val="00215C87"/>
    <w:rsid w:val="002161D0"/>
    <w:rsid w:val="00216919"/>
    <w:rsid w:val="0021730E"/>
    <w:rsid w:val="0021773E"/>
    <w:rsid w:val="00217994"/>
    <w:rsid w:val="00217EFB"/>
    <w:rsid w:val="00220089"/>
    <w:rsid w:val="0022033E"/>
    <w:rsid w:val="0022048E"/>
    <w:rsid w:val="0022048F"/>
    <w:rsid w:val="00220494"/>
    <w:rsid w:val="002207AF"/>
    <w:rsid w:val="00220AFA"/>
    <w:rsid w:val="002211A9"/>
    <w:rsid w:val="002215FD"/>
    <w:rsid w:val="00221A25"/>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8D"/>
    <w:rsid w:val="00226BC4"/>
    <w:rsid w:val="00226E0B"/>
    <w:rsid w:val="0022700E"/>
    <w:rsid w:val="002270B7"/>
    <w:rsid w:val="00227280"/>
    <w:rsid w:val="0022751C"/>
    <w:rsid w:val="002276B1"/>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59E"/>
    <w:rsid w:val="00236684"/>
    <w:rsid w:val="002367C9"/>
    <w:rsid w:val="002367FB"/>
    <w:rsid w:val="00236B91"/>
    <w:rsid w:val="002370DD"/>
    <w:rsid w:val="00237230"/>
    <w:rsid w:val="002372CC"/>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A57"/>
    <w:rsid w:val="00246DD9"/>
    <w:rsid w:val="002474CD"/>
    <w:rsid w:val="0024766B"/>
    <w:rsid w:val="002476E3"/>
    <w:rsid w:val="00247D89"/>
    <w:rsid w:val="00247E2E"/>
    <w:rsid w:val="00250A33"/>
    <w:rsid w:val="00250BAB"/>
    <w:rsid w:val="00251268"/>
    <w:rsid w:val="00251464"/>
    <w:rsid w:val="00251551"/>
    <w:rsid w:val="00251866"/>
    <w:rsid w:val="002519A7"/>
    <w:rsid w:val="00251B04"/>
    <w:rsid w:val="002522D6"/>
    <w:rsid w:val="00252584"/>
    <w:rsid w:val="002529C3"/>
    <w:rsid w:val="00252B5B"/>
    <w:rsid w:val="00252BE1"/>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FBA"/>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666"/>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4A92"/>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D29"/>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8C5"/>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A7"/>
    <w:rsid w:val="002C29B6"/>
    <w:rsid w:val="002C2BDA"/>
    <w:rsid w:val="002C2C7D"/>
    <w:rsid w:val="002C3562"/>
    <w:rsid w:val="002C39F0"/>
    <w:rsid w:val="002C3E0B"/>
    <w:rsid w:val="002C42B5"/>
    <w:rsid w:val="002C46D4"/>
    <w:rsid w:val="002C4B58"/>
    <w:rsid w:val="002C4B74"/>
    <w:rsid w:val="002C4BB2"/>
    <w:rsid w:val="002C4D0E"/>
    <w:rsid w:val="002C4F6F"/>
    <w:rsid w:val="002C55F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2E30"/>
    <w:rsid w:val="002D34CD"/>
    <w:rsid w:val="002D3BA7"/>
    <w:rsid w:val="002D3BF3"/>
    <w:rsid w:val="002D3E26"/>
    <w:rsid w:val="002D542A"/>
    <w:rsid w:val="002D5B00"/>
    <w:rsid w:val="002D62E7"/>
    <w:rsid w:val="002D68C9"/>
    <w:rsid w:val="002D6942"/>
    <w:rsid w:val="002D6A42"/>
    <w:rsid w:val="002D6EEC"/>
    <w:rsid w:val="002D7581"/>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5DC"/>
    <w:rsid w:val="002E7895"/>
    <w:rsid w:val="002E7F60"/>
    <w:rsid w:val="002F0271"/>
    <w:rsid w:val="002F0574"/>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59"/>
    <w:rsid w:val="003011E0"/>
    <w:rsid w:val="0030132A"/>
    <w:rsid w:val="003016FC"/>
    <w:rsid w:val="0030174E"/>
    <w:rsid w:val="003017DC"/>
    <w:rsid w:val="00301933"/>
    <w:rsid w:val="00301A92"/>
    <w:rsid w:val="00301B9A"/>
    <w:rsid w:val="00302308"/>
    <w:rsid w:val="0030242D"/>
    <w:rsid w:val="003027B2"/>
    <w:rsid w:val="0030284C"/>
    <w:rsid w:val="00302C1D"/>
    <w:rsid w:val="00302E33"/>
    <w:rsid w:val="00303381"/>
    <w:rsid w:val="00303447"/>
    <w:rsid w:val="003037F0"/>
    <w:rsid w:val="0030391C"/>
    <w:rsid w:val="0030425B"/>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A8B"/>
    <w:rsid w:val="00312A8E"/>
    <w:rsid w:val="00312BFE"/>
    <w:rsid w:val="00312C38"/>
    <w:rsid w:val="00313095"/>
    <w:rsid w:val="00313342"/>
    <w:rsid w:val="003133D5"/>
    <w:rsid w:val="00313771"/>
    <w:rsid w:val="0031388D"/>
    <w:rsid w:val="00314D4A"/>
    <w:rsid w:val="0031507B"/>
    <w:rsid w:val="00315089"/>
    <w:rsid w:val="00315753"/>
    <w:rsid w:val="0031577C"/>
    <w:rsid w:val="003159A0"/>
    <w:rsid w:val="003159DB"/>
    <w:rsid w:val="003159EF"/>
    <w:rsid w:val="00315C37"/>
    <w:rsid w:val="00315C61"/>
    <w:rsid w:val="00315DC7"/>
    <w:rsid w:val="00315F18"/>
    <w:rsid w:val="00316665"/>
    <w:rsid w:val="00316BCE"/>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76F"/>
    <w:rsid w:val="00326979"/>
    <w:rsid w:val="00326F3D"/>
    <w:rsid w:val="00327223"/>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20C"/>
    <w:rsid w:val="00351338"/>
    <w:rsid w:val="00351521"/>
    <w:rsid w:val="00351580"/>
    <w:rsid w:val="0035179A"/>
    <w:rsid w:val="00351A4C"/>
    <w:rsid w:val="00353399"/>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57630"/>
    <w:rsid w:val="0036035A"/>
    <w:rsid w:val="0036052D"/>
    <w:rsid w:val="003605F4"/>
    <w:rsid w:val="0036061C"/>
    <w:rsid w:val="003609EE"/>
    <w:rsid w:val="00360DB2"/>
    <w:rsid w:val="003617CC"/>
    <w:rsid w:val="00361C6C"/>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43"/>
    <w:rsid w:val="003700CA"/>
    <w:rsid w:val="003703A2"/>
    <w:rsid w:val="00370413"/>
    <w:rsid w:val="00370A8B"/>
    <w:rsid w:val="00370C5E"/>
    <w:rsid w:val="00370CAB"/>
    <w:rsid w:val="00370EA3"/>
    <w:rsid w:val="003713AC"/>
    <w:rsid w:val="00372055"/>
    <w:rsid w:val="00372F09"/>
    <w:rsid w:val="00372F78"/>
    <w:rsid w:val="003733C5"/>
    <w:rsid w:val="00373716"/>
    <w:rsid w:val="00374337"/>
    <w:rsid w:val="003744DD"/>
    <w:rsid w:val="00374693"/>
    <w:rsid w:val="003746AB"/>
    <w:rsid w:val="003748CB"/>
    <w:rsid w:val="00374A8A"/>
    <w:rsid w:val="00374F3E"/>
    <w:rsid w:val="00374F5B"/>
    <w:rsid w:val="0037509A"/>
    <w:rsid w:val="003750B8"/>
    <w:rsid w:val="003751E9"/>
    <w:rsid w:val="003753BB"/>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D6D"/>
    <w:rsid w:val="0038538C"/>
    <w:rsid w:val="00385503"/>
    <w:rsid w:val="00385770"/>
    <w:rsid w:val="00385908"/>
    <w:rsid w:val="00385FC6"/>
    <w:rsid w:val="00386238"/>
    <w:rsid w:val="00390257"/>
    <w:rsid w:val="00390371"/>
    <w:rsid w:val="00390C36"/>
    <w:rsid w:val="00390C62"/>
    <w:rsid w:val="00391801"/>
    <w:rsid w:val="00392383"/>
    <w:rsid w:val="00392402"/>
    <w:rsid w:val="003932F4"/>
    <w:rsid w:val="00393488"/>
    <w:rsid w:val="003936BD"/>
    <w:rsid w:val="00393760"/>
    <w:rsid w:val="003937C2"/>
    <w:rsid w:val="003938DB"/>
    <w:rsid w:val="003939C9"/>
    <w:rsid w:val="003939CD"/>
    <w:rsid w:val="00393AD6"/>
    <w:rsid w:val="00393D11"/>
    <w:rsid w:val="0039438B"/>
    <w:rsid w:val="00394E06"/>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262"/>
    <w:rsid w:val="003A14DD"/>
    <w:rsid w:val="003A1511"/>
    <w:rsid w:val="003A16B1"/>
    <w:rsid w:val="003A1895"/>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03F"/>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733"/>
    <w:rsid w:val="003B2A6E"/>
    <w:rsid w:val="003B2ABD"/>
    <w:rsid w:val="003B2D10"/>
    <w:rsid w:val="003B347F"/>
    <w:rsid w:val="003B3D06"/>
    <w:rsid w:val="003B3FDE"/>
    <w:rsid w:val="003B438F"/>
    <w:rsid w:val="003B4806"/>
    <w:rsid w:val="003B5D30"/>
    <w:rsid w:val="003B66CF"/>
    <w:rsid w:val="003B6AB2"/>
    <w:rsid w:val="003B75A8"/>
    <w:rsid w:val="003B7608"/>
    <w:rsid w:val="003B7FAD"/>
    <w:rsid w:val="003C0201"/>
    <w:rsid w:val="003C0433"/>
    <w:rsid w:val="003C055E"/>
    <w:rsid w:val="003C0886"/>
    <w:rsid w:val="003C0C2A"/>
    <w:rsid w:val="003C0C2F"/>
    <w:rsid w:val="003C0C40"/>
    <w:rsid w:val="003C256B"/>
    <w:rsid w:val="003C27DA"/>
    <w:rsid w:val="003C2C47"/>
    <w:rsid w:val="003C3330"/>
    <w:rsid w:val="003C33BF"/>
    <w:rsid w:val="003C3494"/>
    <w:rsid w:val="003C362D"/>
    <w:rsid w:val="003C3A53"/>
    <w:rsid w:val="003C3E49"/>
    <w:rsid w:val="003C414C"/>
    <w:rsid w:val="003C4702"/>
    <w:rsid w:val="003C47D3"/>
    <w:rsid w:val="003C4D1A"/>
    <w:rsid w:val="003C4DB6"/>
    <w:rsid w:val="003C5095"/>
    <w:rsid w:val="003C5108"/>
    <w:rsid w:val="003C521F"/>
    <w:rsid w:val="003C529D"/>
    <w:rsid w:val="003C58AB"/>
    <w:rsid w:val="003C6B47"/>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5E7"/>
    <w:rsid w:val="003D38A5"/>
    <w:rsid w:val="003D3BDE"/>
    <w:rsid w:val="003D3FAC"/>
    <w:rsid w:val="003D40B6"/>
    <w:rsid w:val="003D5808"/>
    <w:rsid w:val="003D5A23"/>
    <w:rsid w:val="003D5A96"/>
    <w:rsid w:val="003D5D67"/>
    <w:rsid w:val="003D5F81"/>
    <w:rsid w:val="003D631A"/>
    <w:rsid w:val="003D6CF2"/>
    <w:rsid w:val="003D7800"/>
    <w:rsid w:val="003D79B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216"/>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AFB"/>
    <w:rsid w:val="00427F8C"/>
    <w:rsid w:val="004300E6"/>
    <w:rsid w:val="0043044A"/>
    <w:rsid w:val="004306C8"/>
    <w:rsid w:val="00430AB5"/>
    <w:rsid w:val="00430E04"/>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5FD6"/>
    <w:rsid w:val="0043651E"/>
    <w:rsid w:val="00436BA9"/>
    <w:rsid w:val="00437096"/>
    <w:rsid w:val="00437DED"/>
    <w:rsid w:val="0044083B"/>
    <w:rsid w:val="00440853"/>
    <w:rsid w:val="00440979"/>
    <w:rsid w:val="00440DD3"/>
    <w:rsid w:val="00441175"/>
    <w:rsid w:val="0044127D"/>
    <w:rsid w:val="004412FA"/>
    <w:rsid w:val="004414CA"/>
    <w:rsid w:val="00441800"/>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33F"/>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43B"/>
    <w:rsid w:val="004556A6"/>
    <w:rsid w:val="00455E28"/>
    <w:rsid w:val="004560D0"/>
    <w:rsid w:val="00456C50"/>
    <w:rsid w:val="004572FC"/>
    <w:rsid w:val="004574AF"/>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15A"/>
    <w:rsid w:val="00473645"/>
    <w:rsid w:val="0047365A"/>
    <w:rsid w:val="00473856"/>
    <w:rsid w:val="00473984"/>
    <w:rsid w:val="00473AD9"/>
    <w:rsid w:val="00473D95"/>
    <w:rsid w:val="00474B1E"/>
    <w:rsid w:val="00474FDF"/>
    <w:rsid w:val="00475ACE"/>
    <w:rsid w:val="00475AD1"/>
    <w:rsid w:val="00475C36"/>
    <w:rsid w:val="0047615D"/>
    <w:rsid w:val="00476963"/>
    <w:rsid w:val="00476B6A"/>
    <w:rsid w:val="00476BAD"/>
    <w:rsid w:val="00476BDA"/>
    <w:rsid w:val="00477A0F"/>
    <w:rsid w:val="00477E82"/>
    <w:rsid w:val="004802BE"/>
    <w:rsid w:val="00480969"/>
    <w:rsid w:val="00480EE4"/>
    <w:rsid w:val="00481214"/>
    <w:rsid w:val="00481DF5"/>
    <w:rsid w:val="004821C7"/>
    <w:rsid w:val="004822AC"/>
    <w:rsid w:val="00482B04"/>
    <w:rsid w:val="00482E5F"/>
    <w:rsid w:val="0048320B"/>
    <w:rsid w:val="00483854"/>
    <w:rsid w:val="004838AB"/>
    <w:rsid w:val="0048476A"/>
    <w:rsid w:val="00484B25"/>
    <w:rsid w:val="00484CC1"/>
    <w:rsid w:val="0048512E"/>
    <w:rsid w:val="004851B5"/>
    <w:rsid w:val="004852C2"/>
    <w:rsid w:val="00485AEC"/>
    <w:rsid w:val="004865A6"/>
    <w:rsid w:val="0048710F"/>
    <w:rsid w:val="00487243"/>
    <w:rsid w:val="004877F6"/>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7A9"/>
    <w:rsid w:val="00494AA2"/>
    <w:rsid w:val="00494CFB"/>
    <w:rsid w:val="00494FF0"/>
    <w:rsid w:val="00495432"/>
    <w:rsid w:val="0049607B"/>
    <w:rsid w:val="00496555"/>
    <w:rsid w:val="0049676E"/>
    <w:rsid w:val="004974A1"/>
    <w:rsid w:val="004977C1"/>
    <w:rsid w:val="004979F6"/>
    <w:rsid w:val="00497D47"/>
    <w:rsid w:val="00497D71"/>
    <w:rsid w:val="004A0822"/>
    <w:rsid w:val="004A0A0E"/>
    <w:rsid w:val="004A0C15"/>
    <w:rsid w:val="004A113D"/>
    <w:rsid w:val="004A1371"/>
    <w:rsid w:val="004A14E0"/>
    <w:rsid w:val="004A1695"/>
    <w:rsid w:val="004A1B09"/>
    <w:rsid w:val="004A235A"/>
    <w:rsid w:val="004A2D42"/>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C74"/>
    <w:rsid w:val="004B0E4A"/>
    <w:rsid w:val="004B138F"/>
    <w:rsid w:val="004B1406"/>
    <w:rsid w:val="004B1C2A"/>
    <w:rsid w:val="004B1EF2"/>
    <w:rsid w:val="004B1FC8"/>
    <w:rsid w:val="004B2359"/>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761"/>
    <w:rsid w:val="004C29D9"/>
    <w:rsid w:val="004C2F54"/>
    <w:rsid w:val="004C2F5D"/>
    <w:rsid w:val="004C383A"/>
    <w:rsid w:val="004C41FD"/>
    <w:rsid w:val="004C43A3"/>
    <w:rsid w:val="004C4A58"/>
    <w:rsid w:val="004C4E9A"/>
    <w:rsid w:val="004C5091"/>
    <w:rsid w:val="004C52CC"/>
    <w:rsid w:val="004C5545"/>
    <w:rsid w:val="004C594B"/>
    <w:rsid w:val="004C5BE2"/>
    <w:rsid w:val="004C5CEF"/>
    <w:rsid w:val="004C63E3"/>
    <w:rsid w:val="004C668C"/>
    <w:rsid w:val="004C6E90"/>
    <w:rsid w:val="004C6F00"/>
    <w:rsid w:val="004C75FF"/>
    <w:rsid w:val="004C7C4D"/>
    <w:rsid w:val="004C7E53"/>
    <w:rsid w:val="004C7E8F"/>
    <w:rsid w:val="004D02CC"/>
    <w:rsid w:val="004D03E8"/>
    <w:rsid w:val="004D05F8"/>
    <w:rsid w:val="004D0C6C"/>
    <w:rsid w:val="004D14D7"/>
    <w:rsid w:val="004D179B"/>
    <w:rsid w:val="004D1ABD"/>
    <w:rsid w:val="004D21B7"/>
    <w:rsid w:val="004D221D"/>
    <w:rsid w:val="004D2920"/>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6E"/>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8F4"/>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BB8"/>
    <w:rsid w:val="004F6C0F"/>
    <w:rsid w:val="004F7220"/>
    <w:rsid w:val="004F754A"/>
    <w:rsid w:val="004F75BE"/>
    <w:rsid w:val="004F7782"/>
    <w:rsid w:val="004F7A12"/>
    <w:rsid w:val="004F7A8B"/>
    <w:rsid w:val="00500311"/>
    <w:rsid w:val="0050091A"/>
    <w:rsid w:val="00500D92"/>
    <w:rsid w:val="00500F21"/>
    <w:rsid w:val="00501157"/>
    <w:rsid w:val="0050181B"/>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D33"/>
    <w:rsid w:val="00510D4B"/>
    <w:rsid w:val="00511660"/>
    <w:rsid w:val="00511DF9"/>
    <w:rsid w:val="00512178"/>
    <w:rsid w:val="0051235D"/>
    <w:rsid w:val="0051327D"/>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427"/>
    <w:rsid w:val="0053068B"/>
    <w:rsid w:val="005322A7"/>
    <w:rsid w:val="005328DA"/>
    <w:rsid w:val="00532E93"/>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5CD"/>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9E4"/>
    <w:rsid w:val="00550CE0"/>
    <w:rsid w:val="00550EEA"/>
    <w:rsid w:val="00551581"/>
    <w:rsid w:val="00551667"/>
    <w:rsid w:val="00551CD5"/>
    <w:rsid w:val="00551FF9"/>
    <w:rsid w:val="005522DA"/>
    <w:rsid w:val="005529F8"/>
    <w:rsid w:val="00552FAC"/>
    <w:rsid w:val="0055363D"/>
    <w:rsid w:val="00553660"/>
    <w:rsid w:val="00553DD9"/>
    <w:rsid w:val="00553EF5"/>
    <w:rsid w:val="00553FAA"/>
    <w:rsid w:val="00553FFB"/>
    <w:rsid w:val="005540DE"/>
    <w:rsid w:val="005545A3"/>
    <w:rsid w:val="00554A75"/>
    <w:rsid w:val="00554B53"/>
    <w:rsid w:val="00554CF8"/>
    <w:rsid w:val="005551D0"/>
    <w:rsid w:val="00556339"/>
    <w:rsid w:val="005565A6"/>
    <w:rsid w:val="00556B3C"/>
    <w:rsid w:val="00556E11"/>
    <w:rsid w:val="00557A7D"/>
    <w:rsid w:val="00557C22"/>
    <w:rsid w:val="00557EB1"/>
    <w:rsid w:val="00557F24"/>
    <w:rsid w:val="00560734"/>
    <w:rsid w:val="005608BC"/>
    <w:rsid w:val="0056094A"/>
    <w:rsid w:val="00560BA3"/>
    <w:rsid w:val="00560DBA"/>
    <w:rsid w:val="00561808"/>
    <w:rsid w:val="00561927"/>
    <w:rsid w:val="00561976"/>
    <w:rsid w:val="00561AD8"/>
    <w:rsid w:val="00561B2C"/>
    <w:rsid w:val="00561B69"/>
    <w:rsid w:val="00562A98"/>
    <w:rsid w:val="00562AC1"/>
    <w:rsid w:val="00562D68"/>
    <w:rsid w:val="00562FF3"/>
    <w:rsid w:val="0056301E"/>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A70"/>
    <w:rsid w:val="00566B63"/>
    <w:rsid w:val="00566F75"/>
    <w:rsid w:val="00567273"/>
    <w:rsid w:val="005675FE"/>
    <w:rsid w:val="00567D94"/>
    <w:rsid w:val="0057075C"/>
    <w:rsid w:val="00570C74"/>
    <w:rsid w:val="00570EB2"/>
    <w:rsid w:val="00571055"/>
    <w:rsid w:val="0057188D"/>
    <w:rsid w:val="00572887"/>
    <w:rsid w:val="00572DD3"/>
    <w:rsid w:val="005731D9"/>
    <w:rsid w:val="00573264"/>
    <w:rsid w:val="00573512"/>
    <w:rsid w:val="00573638"/>
    <w:rsid w:val="00573652"/>
    <w:rsid w:val="00573E4F"/>
    <w:rsid w:val="00573FCB"/>
    <w:rsid w:val="00574295"/>
    <w:rsid w:val="00574C04"/>
    <w:rsid w:val="00574E91"/>
    <w:rsid w:val="005753E0"/>
    <w:rsid w:val="0057614D"/>
    <w:rsid w:val="00576740"/>
    <w:rsid w:val="00576C56"/>
    <w:rsid w:val="00576C64"/>
    <w:rsid w:val="00576E4C"/>
    <w:rsid w:val="005804CB"/>
    <w:rsid w:val="00580568"/>
    <w:rsid w:val="00580586"/>
    <w:rsid w:val="0058073F"/>
    <w:rsid w:val="00580772"/>
    <w:rsid w:val="00580D41"/>
    <w:rsid w:val="0058128C"/>
    <w:rsid w:val="00581339"/>
    <w:rsid w:val="00581446"/>
    <w:rsid w:val="00581496"/>
    <w:rsid w:val="005816D9"/>
    <w:rsid w:val="00581C20"/>
    <w:rsid w:val="00581C8B"/>
    <w:rsid w:val="00581ED4"/>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9EB"/>
    <w:rsid w:val="00586AA3"/>
    <w:rsid w:val="00586AA9"/>
    <w:rsid w:val="0058739C"/>
    <w:rsid w:val="005875FD"/>
    <w:rsid w:val="00587624"/>
    <w:rsid w:val="00587766"/>
    <w:rsid w:val="0058784D"/>
    <w:rsid w:val="005878E0"/>
    <w:rsid w:val="00587C0D"/>
    <w:rsid w:val="00587C0F"/>
    <w:rsid w:val="005900F9"/>
    <w:rsid w:val="005902DA"/>
    <w:rsid w:val="005903F2"/>
    <w:rsid w:val="00590744"/>
    <w:rsid w:val="00590BB7"/>
    <w:rsid w:val="00590DFC"/>
    <w:rsid w:val="00591C31"/>
    <w:rsid w:val="00591E5F"/>
    <w:rsid w:val="00591E8F"/>
    <w:rsid w:val="00591EB8"/>
    <w:rsid w:val="00591ED1"/>
    <w:rsid w:val="005920D7"/>
    <w:rsid w:val="005922D9"/>
    <w:rsid w:val="00593171"/>
    <w:rsid w:val="005933C4"/>
    <w:rsid w:val="00593503"/>
    <w:rsid w:val="00593BC4"/>
    <w:rsid w:val="00593D11"/>
    <w:rsid w:val="00593D60"/>
    <w:rsid w:val="0059420E"/>
    <w:rsid w:val="00594379"/>
    <w:rsid w:val="00594441"/>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6F3B"/>
    <w:rsid w:val="005A704C"/>
    <w:rsid w:val="005A74EC"/>
    <w:rsid w:val="005A785C"/>
    <w:rsid w:val="005A7BBC"/>
    <w:rsid w:val="005B043F"/>
    <w:rsid w:val="005B0742"/>
    <w:rsid w:val="005B0842"/>
    <w:rsid w:val="005B13AA"/>
    <w:rsid w:val="005B1B31"/>
    <w:rsid w:val="005B1B47"/>
    <w:rsid w:val="005B1BA9"/>
    <w:rsid w:val="005B20DE"/>
    <w:rsid w:val="005B2181"/>
    <w:rsid w:val="005B2301"/>
    <w:rsid w:val="005B2534"/>
    <w:rsid w:val="005B2C9D"/>
    <w:rsid w:val="005B33D7"/>
    <w:rsid w:val="005B359C"/>
    <w:rsid w:val="005B425E"/>
    <w:rsid w:val="005B444F"/>
    <w:rsid w:val="005B4606"/>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42F"/>
    <w:rsid w:val="005D3635"/>
    <w:rsid w:val="005D381C"/>
    <w:rsid w:val="005D3BEE"/>
    <w:rsid w:val="005D3F43"/>
    <w:rsid w:val="005D4953"/>
    <w:rsid w:val="005D49FD"/>
    <w:rsid w:val="005D4BA4"/>
    <w:rsid w:val="005D5AE9"/>
    <w:rsid w:val="005D7165"/>
    <w:rsid w:val="005D7572"/>
    <w:rsid w:val="005D7614"/>
    <w:rsid w:val="005E03B2"/>
    <w:rsid w:val="005E0611"/>
    <w:rsid w:val="005E0CEC"/>
    <w:rsid w:val="005E0E82"/>
    <w:rsid w:val="005E1198"/>
    <w:rsid w:val="005E18AE"/>
    <w:rsid w:val="005E1D4D"/>
    <w:rsid w:val="005E1E16"/>
    <w:rsid w:val="005E21DD"/>
    <w:rsid w:val="005E3050"/>
    <w:rsid w:val="005E306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5C7"/>
    <w:rsid w:val="005F15D1"/>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984"/>
    <w:rsid w:val="005F5BFA"/>
    <w:rsid w:val="005F5E1B"/>
    <w:rsid w:val="005F6050"/>
    <w:rsid w:val="005F60BD"/>
    <w:rsid w:val="005F6C7F"/>
    <w:rsid w:val="005F6CD0"/>
    <w:rsid w:val="005F6DC5"/>
    <w:rsid w:val="005F71AC"/>
    <w:rsid w:val="005F74AB"/>
    <w:rsid w:val="005F7861"/>
    <w:rsid w:val="005F7B11"/>
    <w:rsid w:val="00600223"/>
    <w:rsid w:val="0060054F"/>
    <w:rsid w:val="00600A14"/>
    <w:rsid w:val="00600B89"/>
    <w:rsid w:val="00600CD0"/>
    <w:rsid w:val="00600ECF"/>
    <w:rsid w:val="00600FBC"/>
    <w:rsid w:val="00601112"/>
    <w:rsid w:val="006013B5"/>
    <w:rsid w:val="00601494"/>
    <w:rsid w:val="00601C8E"/>
    <w:rsid w:val="006022D4"/>
    <w:rsid w:val="006027CE"/>
    <w:rsid w:val="00602842"/>
    <w:rsid w:val="00602900"/>
    <w:rsid w:val="00602BC3"/>
    <w:rsid w:val="00602BDE"/>
    <w:rsid w:val="00602E69"/>
    <w:rsid w:val="006034BA"/>
    <w:rsid w:val="0060361F"/>
    <w:rsid w:val="006038AE"/>
    <w:rsid w:val="00603C98"/>
    <w:rsid w:val="0060432A"/>
    <w:rsid w:val="00604624"/>
    <w:rsid w:val="0060466D"/>
    <w:rsid w:val="0060490E"/>
    <w:rsid w:val="00604995"/>
    <w:rsid w:val="00604A73"/>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168"/>
    <w:rsid w:val="0062439E"/>
    <w:rsid w:val="006245B9"/>
    <w:rsid w:val="006261DE"/>
    <w:rsid w:val="00626331"/>
    <w:rsid w:val="00626CC7"/>
    <w:rsid w:val="00626E86"/>
    <w:rsid w:val="006270B2"/>
    <w:rsid w:val="0062752A"/>
    <w:rsid w:val="00627575"/>
    <w:rsid w:val="006275FB"/>
    <w:rsid w:val="00627BEC"/>
    <w:rsid w:val="00627F05"/>
    <w:rsid w:val="00627FA3"/>
    <w:rsid w:val="006302AD"/>
    <w:rsid w:val="006303B7"/>
    <w:rsid w:val="0063045F"/>
    <w:rsid w:val="00630621"/>
    <w:rsid w:val="00631180"/>
    <w:rsid w:val="006311CE"/>
    <w:rsid w:val="00631335"/>
    <w:rsid w:val="00631B74"/>
    <w:rsid w:val="0063229E"/>
    <w:rsid w:val="00632A09"/>
    <w:rsid w:val="00632B5C"/>
    <w:rsid w:val="00632D54"/>
    <w:rsid w:val="006335D2"/>
    <w:rsid w:val="00633B7A"/>
    <w:rsid w:val="00633C97"/>
    <w:rsid w:val="00633DBC"/>
    <w:rsid w:val="00633DD8"/>
    <w:rsid w:val="0063429D"/>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8F5"/>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53"/>
    <w:rsid w:val="006512E6"/>
    <w:rsid w:val="006514D2"/>
    <w:rsid w:val="00651816"/>
    <w:rsid w:val="00651C27"/>
    <w:rsid w:val="00651E86"/>
    <w:rsid w:val="00651EE5"/>
    <w:rsid w:val="00652522"/>
    <w:rsid w:val="0065261B"/>
    <w:rsid w:val="00652D83"/>
    <w:rsid w:val="00653489"/>
    <w:rsid w:val="006536AF"/>
    <w:rsid w:val="006537E7"/>
    <w:rsid w:val="00653C4E"/>
    <w:rsid w:val="006541CD"/>
    <w:rsid w:val="00654625"/>
    <w:rsid w:val="00654C7F"/>
    <w:rsid w:val="00654E74"/>
    <w:rsid w:val="00654EBF"/>
    <w:rsid w:val="006554EE"/>
    <w:rsid w:val="00655A5D"/>
    <w:rsid w:val="00655B51"/>
    <w:rsid w:val="00655DF1"/>
    <w:rsid w:val="00655E93"/>
    <w:rsid w:val="0065682D"/>
    <w:rsid w:val="00656B7A"/>
    <w:rsid w:val="00657283"/>
    <w:rsid w:val="0065733C"/>
    <w:rsid w:val="00657AD4"/>
    <w:rsid w:val="0066001F"/>
    <w:rsid w:val="006601D0"/>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9E"/>
    <w:rsid w:val="006727D1"/>
    <w:rsid w:val="00672E2D"/>
    <w:rsid w:val="00673850"/>
    <w:rsid w:val="0067410B"/>
    <w:rsid w:val="006749C2"/>
    <w:rsid w:val="00674C9C"/>
    <w:rsid w:val="0067537D"/>
    <w:rsid w:val="00675AAC"/>
    <w:rsid w:val="00675B41"/>
    <w:rsid w:val="00675D62"/>
    <w:rsid w:val="00675E02"/>
    <w:rsid w:val="00675F04"/>
    <w:rsid w:val="0067626C"/>
    <w:rsid w:val="006764FE"/>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E5E"/>
    <w:rsid w:val="00685272"/>
    <w:rsid w:val="006856E1"/>
    <w:rsid w:val="0068590A"/>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7B7"/>
    <w:rsid w:val="006917C2"/>
    <w:rsid w:val="00691826"/>
    <w:rsid w:val="00691C47"/>
    <w:rsid w:val="00691F32"/>
    <w:rsid w:val="006921C4"/>
    <w:rsid w:val="006925CF"/>
    <w:rsid w:val="006928C0"/>
    <w:rsid w:val="00692A84"/>
    <w:rsid w:val="00692EFE"/>
    <w:rsid w:val="00693064"/>
    <w:rsid w:val="0069345A"/>
    <w:rsid w:val="00694220"/>
    <w:rsid w:val="006944C3"/>
    <w:rsid w:val="00694A8A"/>
    <w:rsid w:val="00694D69"/>
    <w:rsid w:val="006951F8"/>
    <w:rsid w:val="00695557"/>
    <w:rsid w:val="006955B8"/>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7CD"/>
    <w:rsid w:val="006A5BF9"/>
    <w:rsid w:val="006A5E4C"/>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5F"/>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A1F"/>
    <w:rsid w:val="006B7B4E"/>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15"/>
    <w:rsid w:val="006D5DE1"/>
    <w:rsid w:val="006D6093"/>
    <w:rsid w:val="006D669B"/>
    <w:rsid w:val="006D67C5"/>
    <w:rsid w:val="006D6D75"/>
    <w:rsid w:val="006D6F1B"/>
    <w:rsid w:val="006D701A"/>
    <w:rsid w:val="006D7351"/>
    <w:rsid w:val="006D7B69"/>
    <w:rsid w:val="006D7E17"/>
    <w:rsid w:val="006E06D9"/>
    <w:rsid w:val="006E08C4"/>
    <w:rsid w:val="006E0A85"/>
    <w:rsid w:val="006E0D66"/>
    <w:rsid w:val="006E0F66"/>
    <w:rsid w:val="006E108F"/>
    <w:rsid w:val="006E1620"/>
    <w:rsid w:val="006E17B5"/>
    <w:rsid w:val="006E1AA5"/>
    <w:rsid w:val="006E21A2"/>
    <w:rsid w:val="006E25F8"/>
    <w:rsid w:val="006E2926"/>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3924"/>
    <w:rsid w:val="006F399C"/>
    <w:rsid w:val="006F3DBC"/>
    <w:rsid w:val="006F3DBE"/>
    <w:rsid w:val="006F4280"/>
    <w:rsid w:val="006F4996"/>
    <w:rsid w:val="006F4A63"/>
    <w:rsid w:val="006F5409"/>
    <w:rsid w:val="006F5519"/>
    <w:rsid w:val="006F5867"/>
    <w:rsid w:val="006F58FB"/>
    <w:rsid w:val="006F62D0"/>
    <w:rsid w:val="006F653B"/>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266"/>
    <w:rsid w:val="007079C4"/>
    <w:rsid w:val="00707B8A"/>
    <w:rsid w:val="00707C29"/>
    <w:rsid w:val="00710163"/>
    <w:rsid w:val="00710E14"/>
    <w:rsid w:val="00710F7A"/>
    <w:rsid w:val="0071157F"/>
    <w:rsid w:val="007116C0"/>
    <w:rsid w:val="007117BA"/>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3A7"/>
    <w:rsid w:val="007258F7"/>
    <w:rsid w:val="007260A3"/>
    <w:rsid w:val="007268CF"/>
    <w:rsid w:val="007268D1"/>
    <w:rsid w:val="00726BB5"/>
    <w:rsid w:val="00726C54"/>
    <w:rsid w:val="00726D6D"/>
    <w:rsid w:val="007276A6"/>
    <w:rsid w:val="00727754"/>
    <w:rsid w:val="00727D24"/>
    <w:rsid w:val="00730504"/>
    <w:rsid w:val="007307BC"/>
    <w:rsid w:val="00730ACF"/>
    <w:rsid w:val="00730AF1"/>
    <w:rsid w:val="007312F5"/>
    <w:rsid w:val="00731940"/>
    <w:rsid w:val="00732402"/>
    <w:rsid w:val="00732440"/>
    <w:rsid w:val="00732D1B"/>
    <w:rsid w:val="00732F0B"/>
    <w:rsid w:val="00732FC8"/>
    <w:rsid w:val="00733E7F"/>
    <w:rsid w:val="0073420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402"/>
    <w:rsid w:val="0075084D"/>
    <w:rsid w:val="00750A79"/>
    <w:rsid w:val="00750BE3"/>
    <w:rsid w:val="007510A7"/>
    <w:rsid w:val="00751100"/>
    <w:rsid w:val="007517C2"/>
    <w:rsid w:val="007517EC"/>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29D"/>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002"/>
    <w:rsid w:val="00771745"/>
    <w:rsid w:val="00771D79"/>
    <w:rsid w:val="00771DBB"/>
    <w:rsid w:val="00772315"/>
    <w:rsid w:val="007726AB"/>
    <w:rsid w:val="00772C4B"/>
    <w:rsid w:val="007736E8"/>
    <w:rsid w:val="007738EE"/>
    <w:rsid w:val="00774380"/>
    <w:rsid w:val="00774A03"/>
    <w:rsid w:val="00774A7D"/>
    <w:rsid w:val="00774B1E"/>
    <w:rsid w:val="007750BD"/>
    <w:rsid w:val="00775519"/>
    <w:rsid w:val="007755A1"/>
    <w:rsid w:val="007755FE"/>
    <w:rsid w:val="00775B23"/>
    <w:rsid w:val="0077661D"/>
    <w:rsid w:val="00776765"/>
    <w:rsid w:val="00776D01"/>
    <w:rsid w:val="00777F45"/>
    <w:rsid w:val="007804E4"/>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4D26"/>
    <w:rsid w:val="00785116"/>
    <w:rsid w:val="00785412"/>
    <w:rsid w:val="00785B64"/>
    <w:rsid w:val="00785F3F"/>
    <w:rsid w:val="007860B0"/>
    <w:rsid w:val="00786214"/>
    <w:rsid w:val="007867FD"/>
    <w:rsid w:val="0078734B"/>
    <w:rsid w:val="00787861"/>
    <w:rsid w:val="00787880"/>
    <w:rsid w:val="00787957"/>
    <w:rsid w:val="0079044B"/>
    <w:rsid w:val="007906FA"/>
    <w:rsid w:val="007907D6"/>
    <w:rsid w:val="007917D5"/>
    <w:rsid w:val="00792E11"/>
    <w:rsid w:val="00792E9C"/>
    <w:rsid w:val="00793494"/>
    <w:rsid w:val="007935BB"/>
    <w:rsid w:val="00794115"/>
    <w:rsid w:val="007941B2"/>
    <w:rsid w:val="0079423D"/>
    <w:rsid w:val="00794249"/>
    <w:rsid w:val="00794B0A"/>
    <w:rsid w:val="0079523D"/>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2DCE"/>
    <w:rsid w:val="007A2E29"/>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385F"/>
    <w:rsid w:val="007B4CA5"/>
    <w:rsid w:val="007B4D81"/>
    <w:rsid w:val="007B4EE7"/>
    <w:rsid w:val="007B53A8"/>
    <w:rsid w:val="007B5543"/>
    <w:rsid w:val="007B5BDD"/>
    <w:rsid w:val="007B615C"/>
    <w:rsid w:val="007B6408"/>
    <w:rsid w:val="007B76B6"/>
    <w:rsid w:val="007B7EAD"/>
    <w:rsid w:val="007B7F51"/>
    <w:rsid w:val="007C01C8"/>
    <w:rsid w:val="007C05C1"/>
    <w:rsid w:val="007C0610"/>
    <w:rsid w:val="007C0647"/>
    <w:rsid w:val="007C09DB"/>
    <w:rsid w:val="007C0ACE"/>
    <w:rsid w:val="007C0E1C"/>
    <w:rsid w:val="007C15BE"/>
    <w:rsid w:val="007C2687"/>
    <w:rsid w:val="007C2FE9"/>
    <w:rsid w:val="007C3B86"/>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70B"/>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841"/>
    <w:rsid w:val="007E4A9E"/>
    <w:rsid w:val="007E5113"/>
    <w:rsid w:val="007E52E9"/>
    <w:rsid w:val="007E59C2"/>
    <w:rsid w:val="007E61D9"/>
    <w:rsid w:val="007E6308"/>
    <w:rsid w:val="007E6702"/>
    <w:rsid w:val="007E6C36"/>
    <w:rsid w:val="007E6C60"/>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31"/>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B93"/>
    <w:rsid w:val="00804C0F"/>
    <w:rsid w:val="00804C8F"/>
    <w:rsid w:val="00805366"/>
    <w:rsid w:val="00805683"/>
    <w:rsid w:val="00805937"/>
    <w:rsid w:val="00805949"/>
    <w:rsid w:val="00805A28"/>
    <w:rsid w:val="00805F57"/>
    <w:rsid w:val="008072D1"/>
    <w:rsid w:val="0080755C"/>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802"/>
    <w:rsid w:val="00823A2D"/>
    <w:rsid w:val="00823D38"/>
    <w:rsid w:val="0082423F"/>
    <w:rsid w:val="008244F7"/>
    <w:rsid w:val="0082476D"/>
    <w:rsid w:val="008247BF"/>
    <w:rsid w:val="00824DB6"/>
    <w:rsid w:val="0082514B"/>
    <w:rsid w:val="00825207"/>
    <w:rsid w:val="00825695"/>
    <w:rsid w:val="00825C9D"/>
    <w:rsid w:val="0082639D"/>
    <w:rsid w:val="00826448"/>
    <w:rsid w:val="00826549"/>
    <w:rsid w:val="008266C9"/>
    <w:rsid w:val="00826733"/>
    <w:rsid w:val="008268F2"/>
    <w:rsid w:val="00826A34"/>
    <w:rsid w:val="00826E0D"/>
    <w:rsid w:val="008270A0"/>
    <w:rsid w:val="008270CB"/>
    <w:rsid w:val="00827172"/>
    <w:rsid w:val="008274EF"/>
    <w:rsid w:val="00827AAF"/>
    <w:rsid w:val="00827C1B"/>
    <w:rsid w:val="00827ED2"/>
    <w:rsid w:val="008306FD"/>
    <w:rsid w:val="0083089C"/>
    <w:rsid w:val="008308A3"/>
    <w:rsid w:val="008308CA"/>
    <w:rsid w:val="00831158"/>
    <w:rsid w:val="00831305"/>
    <w:rsid w:val="00831517"/>
    <w:rsid w:val="00831762"/>
    <w:rsid w:val="00831AF7"/>
    <w:rsid w:val="00831B75"/>
    <w:rsid w:val="00831C54"/>
    <w:rsid w:val="008322CD"/>
    <w:rsid w:val="00832A8E"/>
    <w:rsid w:val="00832AA5"/>
    <w:rsid w:val="00832DF8"/>
    <w:rsid w:val="00833352"/>
    <w:rsid w:val="00833756"/>
    <w:rsid w:val="00833DCF"/>
    <w:rsid w:val="00833EF5"/>
    <w:rsid w:val="00834647"/>
    <w:rsid w:val="00834EF6"/>
    <w:rsid w:val="008355ED"/>
    <w:rsid w:val="00835759"/>
    <w:rsid w:val="00835B7E"/>
    <w:rsid w:val="00835CA4"/>
    <w:rsid w:val="008363D7"/>
    <w:rsid w:val="008365A7"/>
    <w:rsid w:val="008366EA"/>
    <w:rsid w:val="008369FB"/>
    <w:rsid w:val="008370A4"/>
    <w:rsid w:val="00837277"/>
    <w:rsid w:val="008372BC"/>
    <w:rsid w:val="008375DC"/>
    <w:rsid w:val="00837868"/>
    <w:rsid w:val="00837C8F"/>
    <w:rsid w:val="0084046C"/>
    <w:rsid w:val="008407A7"/>
    <w:rsid w:val="008408C1"/>
    <w:rsid w:val="0084090E"/>
    <w:rsid w:val="00840C8D"/>
    <w:rsid w:val="00840F43"/>
    <w:rsid w:val="00840F55"/>
    <w:rsid w:val="00841A74"/>
    <w:rsid w:val="008422F8"/>
    <w:rsid w:val="008427D3"/>
    <w:rsid w:val="00842880"/>
    <w:rsid w:val="00842E02"/>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2F99"/>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D34"/>
    <w:rsid w:val="00872EC5"/>
    <w:rsid w:val="0087346D"/>
    <w:rsid w:val="0087356F"/>
    <w:rsid w:val="008735CC"/>
    <w:rsid w:val="00873726"/>
    <w:rsid w:val="0087398F"/>
    <w:rsid w:val="00874426"/>
    <w:rsid w:val="008749F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8B9"/>
    <w:rsid w:val="008A4A3B"/>
    <w:rsid w:val="008A4AC5"/>
    <w:rsid w:val="008A4DDA"/>
    <w:rsid w:val="008A547F"/>
    <w:rsid w:val="008A5616"/>
    <w:rsid w:val="008A5703"/>
    <w:rsid w:val="008A5B18"/>
    <w:rsid w:val="008A60E6"/>
    <w:rsid w:val="008A61A9"/>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8B1"/>
    <w:rsid w:val="008B4D3D"/>
    <w:rsid w:val="008B51EF"/>
    <w:rsid w:val="008B56EA"/>
    <w:rsid w:val="008B57C6"/>
    <w:rsid w:val="008B6427"/>
    <w:rsid w:val="008B69B5"/>
    <w:rsid w:val="008B7228"/>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5BEE"/>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1AA5"/>
    <w:rsid w:val="008D263B"/>
    <w:rsid w:val="008D2793"/>
    <w:rsid w:val="008D2DBB"/>
    <w:rsid w:val="008D2E4A"/>
    <w:rsid w:val="008D3BCF"/>
    <w:rsid w:val="008D3F72"/>
    <w:rsid w:val="008D4082"/>
    <w:rsid w:val="008D44AC"/>
    <w:rsid w:val="008D45F0"/>
    <w:rsid w:val="008D4889"/>
    <w:rsid w:val="008D4AC4"/>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27F6"/>
    <w:rsid w:val="008E31F9"/>
    <w:rsid w:val="008E391A"/>
    <w:rsid w:val="008E3E0F"/>
    <w:rsid w:val="008E452A"/>
    <w:rsid w:val="008E457A"/>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B29"/>
    <w:rsid w:val="008F25B1"/>
    <w:rsid w:val="008F298B"/>
    <w:rsid w:val="008F360F"/>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5D05"/>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78F"/>
    <w:rsid w:val="00903D90"/>
    <w:rsid w:val="009043EE"/>
    <w:rsid w:val="00904959"/>
    <w:rsid w:val="0090499E"/>
    <w:rsid w:val="009049D2"/>
    <w:rsid w:val="00904A91"/>
    <w:rsid w:val="00904DEA"/>
    <w:rsid w:val="0090536A"/>
    <w:rsid w:val="00905592"/>
    <w:rsid w:val="0090570D"/>
    <w:rsid w:val="00905D04"/>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BC2"/>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DA7"/>
    <w:rsid w:val="00927E02"/>
    <w:rsid w:val="00927F24"/>
    <w:rsid w:val="009303DA"/>
    <w:rsid w:val="00930428"/>
    <w:rsid w:val="0093049B"/>
    <w:rsid w:val="009304D0"/>
    <w:rsid w:val="009306AB"/>
    <w:rsid w:val="009306DE"/>
    <w:rsid w:val="0093089D"/>
    <w:rsid w:val="00931083"/>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7C5"/>
    <w:rsid w:val="00935B8B"/>
    <w:rsid w:val="00935D8C"/>
    <w:rsid w:val="00935F21"/>
    <w:rsid w:val="00936118"/>
    <w:rsid w:val="00936B2D"/>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5E0"/>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033"/>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76E"/>
    <w:rsid w:val="009509DD"/>
    <w:rsid w:val="00950F28"/>
    <w:rsid w:val="009512C1"/>
    <w:rsid w:val="00951417"/>
    <w:rsid w:val="009519B3"/>
    <w:rsid w:val="00952200"/>
    <w:rsid w:val="009522D0"/>
    <w:rsid w:val="00952626"/>
    <w:rsid w:val="00952645"/>
    <w:rsid w:val="00952C12"/>
    <w:rsid w:val="00952C49"/>
    <w:rsid w:val="00952D98"/>
    <w:rsid w:val="00952F8B"/>
    <w:rsid w:val="0095369D"/>
    <w:rsid w:val="009538A7"/>
    <w:rsid w:val="00953D14"/>
    <w:rsid w:val="0095404B"/>
    <w:rsid w:val="0095445C"/>
    <w:rsid w:val="00954A0A"/>
    <w:rsid w:val="00954AA2"/>
    <w:rsid w:val="00955479"/>
    <w:rsid w:val="00955851"/>
    <w:rsid w:val="00955BB6"/>
    <w:rsid w:val="00955D73"/>
    <w:rsid w:val="00956421"/>
    <w:rsid w:val="009565BA"/>
    <w:rsid w:val="00956938"/>
    <w:rsid w:val="00956DEC"/>
    <w:rsid w:val="00956F0D"/>
    <w:rsid w:val="00956F53"/>
    <w:rsid w:val="00956FA9"/>
    <w:rsid w:val="009575C8"/>
    <w:rsid w:val="009575E5"/>
    <w:rsid w:val="009575F1"/>
    <w:rsid w:val="009577BC"/>
    <w:rsid w:val="00957A5F"/>
    <w:rsid w:val="009600F5"/>
    <w:rsid w:val="00960B3D"/>
    <w:rsid w:val="009613CF"/>
    <w:rsid w:val="0096157D"/>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5AA4"/>
    <w:rsid w:val="009663EC"/>
    <w:rsid w:val="0096644D"/>
    <w:rsid w:val="0096652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810"/>
    <w:rsid w:val="00973830"/>
    <w:rsid w:val="0097389E"/>
    <w:rsid w:val="00973917"/>
    <w:rsid w:val="00973AD9"/>
    <w:rsid w:val="00973BBD"/>
    <w:rsid w:val="00973EF8"/>
    <w:rsid w:val="00974480"/>
    <w:rsid w:val="00974831"/>
    <w:rsid w:val="009760BA"/>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8BB"/>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B17"/>
    <w:rsid w:val="00994C35"/>
    <w:rsid w:val="00994E3A"/>
    <w:rsid w:val="009950BF"/>
    <w:rsid w:val="0099535C"/>
    <w:rsid w:val="00995456"/>
    <w:rsid w:val="009959D4"/>
    <w:rsid w:val="00996005"/>
    <w:rsid w:val="00996241"/>
    <w:rsid w:val="009962CE"/>
    <w:rsid w:val="009967D6"/>
    <w:rsid w:val="00996953"/>
    <w:rsid w:val="00996DF5"/>
    <w:rsid w:val="0099708A"/>
    <w:rsid w:val="00997114"/>
    <w:rsid w:val="009973E6"/>
    <w:rsid w:val="00997B01"/>
    <w:rsid w:val="00997D49"/>
    <w:rsid w:val="009A050B"/>
    <w:rsid w:val="009A054B"/>
    <w:rsid w:val="009A0681"/>
    <w:rsid w:val="009A0721"/>
    <w:rsid w:val="009A0730"/>
    <w:rsid w:val="009A0862"/>
    <w:rsid w:val="009A0D72"/>
    <w:rsid w:val="009A10FF"/>
    <w:rsid w:val="009A1A85"/>
    <w:rsid w:val="009A1BB8"/>
    <w:rsid w:val="009A1CB1"/>
    <w:rsid w:val="009A1E01"/>
    <w:rsid w:val="009A24EC"/>
    <w:rsid w:val="009A3204"/>
    <w:rsid w:val="009A3757"/>
    <w:rsid w:val="009A3843"/>
    <w:rsid w:val="009A3E18"/>
    <w:rsid w:val="009A401C"/>
    <w:rsid w:val="009A4351"/>
    <w:rsid w:val="009A44A8"/>
    <w:rsid w:val="009A5022"/>
    <w:rsid w:val="009A56FE"/>
    <w:rsid w:val="009A57D5"/>
    <w:rsid w:val="009A59B4"/>
    <w:rsid w:val="009A668C"/>
    <w:rsid w:val="009A6BFA"/>
    <w:rsid w:val="009A731F"/>
    <w:rsid w:val="009B0034"/>
    <w:rsid w:val="009B060D"/>
    <w:rsid w:val="009B07B1"/>
    <w:rsid w:val="009B0D8A"/>
    <w:rsid w:val="009B0F5C"/>
    <w:rsid w:val="009B0FF8"/>
    <w:rsid w:val="009B101C"/>
    <w:rsid w:val="009B1403"/>
    <w:rsid w:val="009B14CC"/>
    <w:rsid w:val="009B172B"/>
    <w:rsid w:val="009B1781"/>
    <w:rsid w:val="009B1ECC"/>
    <w:rsid w:val="009B2424"/>
    <w:rsid w:val="009B2431"/>
    <w:rsid w:val="009B2681"/>
    <w:rsid w:val="009B2684"/>
    <w:rsid w:val="009B2A0B"/>
    <w:rsid w:val="009B2C01"/>
    <w:rsid w:val="009B35B7"/>
    <w:rsid w:val="009B35FA"/>
    <w:rsid w:val="009B3E04"/>
    <w:rsid w:val="009B3F2F"/>
    <w:rsid w:val="009B4045"/>
    <w:rsid w:val="009B40A7"/>
    <w:rsid w:val="009B40C7"/>
    <w:rsid w:val="009B4ECF"/>
    <w:rsid w:val="009B53A4"/>
    <w:rsid w:val="009B54B8"/>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1CE"/>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F9B"/>
    <w:rsid w:val="009D7FAB"/>
    <w:rsid w:val="009E045F"/>
    <w:rsid w:val="009E0796"/>
    <w:rsid w:val="009E07A8"/>
    <w:rsid w:val="009E08C1"/>
    <w:rsid w:val="009E0D04"/>
    <w:rsid w:val="009E0D07"/>
    <w:rsid w:val="009E0D38"/>
    <w:rsid w:val="009E0F54"/>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62"/>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6D1"/>
    <w:rsid w:val="00A00B4D"/>
    <w:rsid w:val="00A00BBB"/>
    <w:rsid w:val="00A00D5B"/>
    <w:rsid w:val="00A00DDD"/>
    <w:rsid w:val="00A00EA1"/>
    <w:rsid w:val="00A018F9"/>
    <w:rsid w:val="00A01AF7"/>
    <w:rsid w:val="00A01B37"/>
    <w:rsid w:val="00A02074"/>
    <w:rsid w:val="00A02412"/>
    <w:rsid w:val="00A026C3"/>
    <w:rsid w:val="00A027E8"/>
    <w:rsid w:val="00A02BE3"/>
    <w:rsid w:val="00A02FA1"/>
    <w:rsid w:val="00A03929"/>
    <w:rsid w:val="00A03CF5"/>
    <w:rsid w:val="00A03D2F"/>
    <w:rsid w:val="00A03E8C"/>
    <w:rsid w:val="00A049A2"/>
    <w:rsid w:val="00A04D7B"/>
    <w:rsid w:val="00A05D10"/>
    <w:rsid w:val="00A06B71"/>
    <w:rsid w:val="00A06D30"/>
    <w:rsid w:val="00A06EDF"/>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3902"/>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6F0"/>
    <w:rsid w:val="00A27D4B"/>
    <w:rsid w:val="00A30680"/>
    <w:rsid w:val="00A30C0D"/>
    <w:rsid w:val="00A30DEB"/>
    <w:rsid w:val="00A31030"/>
    <w:rsid w:val="00A311FB"/>
    <w:rsid w:val="00A31518"/>
    <w:rsid w:val="00A319A0"/>
    <w:rsid w:val="00A31A67"/>
    <w:rsid w:val="00A3224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2EB8"/>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3C"/>
    <w:rsid w:val="00A47051"/>
    <w:rsid w:val="00A4789F"/>
    <w:rsid w:val="00A5039C"/>
    <w:rsid w:val="00A504C2"/>
    <w:rsid w:val="00A50770"/>
    <w:rsid w:val="00A51C97"/>
    <w:rsid w:val="00A5203D"/>
    <w:rsid w:val="00A52859"/>
    <w:rsid w:val="00A52B25"/>
    <w:rsid w:val="00A53073"/>
    <w:rsid w:val="00A53140"/>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6F0F"/>
    <w:rsid w:val="00A67022"/>
    <w:rsid w:val="00A67ABA"/>
    <w:rsid w:val="00A67B3C"/>
    <w:rsid w:val="00A67DA3"/>
    <w:rsid w:val="00A7046D"/>
    <w:rsid w:val="00A71179"/>
    <w:rsid w:val="00A711FC"/>
    <w:rsid w:val="00A7166F"/>
    <w:rsid w:val="00A7246F"/>
    <w:rsid w:val="00A72814"/>
    <w:rsid w:val="00A72E7E"/>
    <w:rsid w:val="00A735C1"/>
    <w:rsid w:val="00A738CF"/>
    <w:rsid w:val="00A73F29"/>
    <w:rsid w:val="00A74612"/>
    <w:rsid w:val="00A74770"/>
    <w:rsid w:val="00A74B23"/>
    <w:rsid w:val="00A74B5D"/>
    <w:rsid w:val="00A74EFD"/>
    <w:rsid w:val="00A75904"/>
    <w:rsid w:val="00A76104"/>
    <w:rsid w:val="00A7645E"/>
    <w:rsid w:val="00A76711"/>
    <w:rsid w:val="00A7682A"/>
    <w:rsid w:val="00A76C42"/>
    <w:rsid w:val="00A76F8D"/>
    <w:rsid w:val="00A77279"/>
    <w:rsid w:val="00A77CA2"/>
    <w:rsid w:val="00A77DC1"/>
    <w:rsid w:val="00A80515"/>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85F"/>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26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1F07"/>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21"/>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143"/>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4534"/>
    <w:rsid w:val="00AD4A36"/>
    <w:rsid w:val="00AD4CC5"/>
    <w:rsid w:val="00AD4FBF"/>
    <w:rsid w:val="00AD544E"/>
    <w:rsid w:val="00AD613A"/>
    <w:rsid w:val="00AD62FA"/>
    <w:rsid w:val="00AD63D9"/>
    <w:rsid w:val="00AD6697"/>
    <w:rsid w:val="00AD680C"/>
    <w:rsid w:val="00AD69A4"/>
    <w:rsid w:val="00AD71F0"/>
    <w:rsid w:val="00AD72F5"/>
    <w:rsid w:val="00AD7AF9"/>
    <w:rsid w:val="00AD7B98"/>
    <w:rsid w:val="00AD7B9E"/>
    <w:rsid w:val="00AE04CC"/>
    <w:rsid w:val="00AE061A"/>
    <w:rsid w:val="00AE0ACD"/>
    <w:rsid w:val="00AE0DA6"/>
    <w:rsid w:val="00AE155D"/>
    <w:rsid w:val="00AE1E6E"/>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61C"/>
    <w:rsid w:val="00AF0B65"/>
    <w:rsid w:val="00AF0C64"/>
    <w:rsid w:val="00AF0C7A"/>
    <w:rsid w:val="00AF1182"/>
    <w:rsid w:val="00AF171B"/>
    <w:rsid w:val="00AF1CC2"/>
    <w:rsid w:val="00AF28B2"/>
    <w:rsid w:val="00AF28FD"/>
    <w:rsid w:val="00AF2BFC"/>
    <w:rsid w:val="00AF2C5E"/>
    <w:rsid w:val="00AF2F07"/>
    <w:rsid w:val="00AF32FD"/>
    <w:rsid w:val="00AF3D1B"/>
    <w:rsid w:val="00AF4390"/>
    <w:rsid w:val="00AF46E1"/>
    <w:rsid w:val="00AF4894"/>
    <w:rsid w:val="00AF4CBA"/>
    <w:rsid w:val="00AF5210"/>
    <w:rsid w:val="00AF52AD"/>
    <w:rsid w:val="00AF5FEB"/>
    <w:rsid w:val="00AF62CB"/>
    <w:rsid w:val="00AF652A"/>
    <w:rsid w:val="00AF686A"/>
    <w:rsid w:val="00AF6C6A"/>
    <w:rsid w:val="00AF6C7F"/>
    <w:rsid w:val="00AF6EBD"/>
    <w:rsid w:val="00AF747E"/>
    <w:rsid w:val="00AF794B"/>
    <w:rsid w:val="00AF7A84"/>
    <w:rsid w:val="00AF7BD8"/>
    <w:rsid w:val="00AF7DF3"/>
    <w:rsid w:val="00B002C4"/>
    <w:rsid w:val="00B007E5"/>
    <w:rsid w:val="00B0126E"/>
    <w:rsid w:val="00B012BC"/>
    <w:rsid w:val="00B0175F"/>
    <w:rsid w:val="00B01C9B"/>
    <w:rsid w:val="00B01CB8"/>
    <w:rsid w:val="00B01E03"/>
    <w:rsid w:val="00B01F46"/>
    <w:rsid w:val="00B0229E"/>
    <w:rsid w:val="00B02BAE"/>
    <w:rsid w:val="00B02D91"/>
    <w:rsid w:val="00B02DDF"/>
    <w:rsid w:val="00B03134"/>
    <w:rsid w:val="00B0457C"/>
    <w:rsid w:val="00B04785"/>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C"/>
    <w:rsid w:val="00B150CC"/>
    <w:rsid w:val="00B150FD"/>
    <w:rsid w:val="00B15574"/>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75C"/>
    <w:rsid w:val="00B23D83"/>
    <w:rsid w:val="00B243A2"/>
    <w:rsid w:val="00B2462B"/>
    <w:rsid w:val="00B24904"/>
    <w:rsid w:val="00B25153"/>
    <w:rsid w:val="00B25A60"/>
    <w:rsid w:val="00B25BED"/>
    <w:rsid w:val="00B25CCD"/>
    <w:rsid w:val="00B26016"/>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86B"/>
    <w:rsid w:val="00B31D5F"/>
    <w:rsid w:val="00B31EE3"/>
    <w:rsid w:val="00B32748"/>
    <w:rsid w:val="00B32FA2"/>
    <w:rsid w:val="00B32FD5"/>
    <w:rsid w:val="00B33270"/>
    <w:rsid w:val="00B334F4"/>
    <w:rsid w:val="00B336DD"/>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3E0"/>
    <w:rsid w:val="00B434A5"/>
    <w:rsid w:val="00B4374F"/>
    <w:rsid w:val="00B43935"/>
    <w:rsid w:val="00B43C88"/>
    <w:rsid w:val="00B44157"/>
    <w:rsid w:val="00B447BB"/>
    <w:rsid w:val="00B44A04"/>
    <w:rsid w:val="00B44CD4"/>
    <w:rsid w:val="00B45B5F"/>
    <w:rsid w:val="00B45D35"/>
    <w:rsid w:val="00B45E9D"/>
    <w:rsid w:val="00B46281"/>
    <w:rsid w:val="00B4682C"/>
    <w:rsid w:val="00B4686C"/>
    <w:rsid w:val="00B46880"/>
    <w:rsid w:val="00B46C43"/>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2C89"/>
    <w:rsid w:val="00B63448"/>
    <w:rsid w:val="00B635E6"/>
    <w:rsid w:val="00B6363B"/>
    <w:rsid w:val="00B63D62"/>
    <w:rsid w:val="00B63D92"/>
    <w:rsid w:val="00B63DCC"/>
    <w:rsid w:val="00B64499"/>
    <w:rsid w:val="00B64987"/>
    <w:rsid w:val="00B649C4"/>
    <w:rsid w:val="00B64CF9"/>
    <w:rsid w:val="00B654CE"/>
    <w:rsid w:val="00B65E49"/>
    <w:rsid w:val="00B65F41"/>
    <w:rsid w:val="00B66BA0"/>
    <w:rsid w:val="00B6718E"/>
    <w:rsid w:val="00B6729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40F"/>
    <w:rsid w:val="00B82A85"/>
    <w:rsid w:val="00B82D74"/>
    <w:rsid w:val="00B82F3C"/>
    <w:rsid w:val="00B8326D"/>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326"/>
    <w:rsid w:val="00B864DF"/>
    <w:rsid w:val="00B86BC3"/>
    <w:rsid w:val="00B86D67"/>
    <w:rsid w:val="00B86EE0"/>
    <w:rsid w:val="00B87160"/>
    <w:rsid w:val="00B871E3"/>
    <w:rsid w:val="00B879E1"/>
    <w:rsid w:val="00B87B2E"/>
    <w:rsid w:val="00B90198"/>
    <w:rsid w:val="00B904CD"/>
    <w:rsid w:val="00B90540"/>
    <w:rsid w:val="00B905AF"/>
    <w:rsid w:val="00B90D50"/>
    <w:rsid w:val="00B90F9C"/>
    <w:rsid w:val="00B9151F"/>
    <w:rsid w:val="00B91BD4"/>
    <w:rsid w:val="00B91D65"/>
    <w:rsid w:val="00B91DC3"/>
    <w:rsid w:val="00B91F39"/>
    <w:rsid w:val="00B91FB3"/>
    <w:rsid w:val="00B9205E"/>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21C"/>
    <w:rsid w:val="00B95A06"/>
    <w:rsid w:val="00B95C84"/>
    <w:rsid w:val="00B95C91"/>
    <w:rsid w:val="00B95DB8"/>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2FA9"/>
    <w:rsid w:val="00BB3740"/>
    <w:rsid w:val="00BB3E20"/>
    <w:rsid w:val="00BB4000"/>
    <w:rsid w:val="00BB42AA"/>
    <w:rsid w:val="00BB439E"/>
    <w:rsid w:val="00BB4851"/>
    <w:rsid w:val="00BB4FD0"/>
    <w:rsid w:val="00BB5406"/>
    <w:rsid w:val="00BB56C9"/>
    <w:rsid w:val="00BB56DD"/>
    <w:rsid w:val="00BB58E2"/>
    <w:rsid w:val="00BB5C49"/>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5354"/>
    <w:rsid w:val="00BC5B07"/>
    <w:rsid w:val="00BC6228"/>
    <w:rsid w:val="00BC6506"/>
    <w:rsid w:val="00BC67EA"/>
    <w:rsid w:val="00BC689D"/>
    <w:rsid w:val="00BC694A"/>
    <w:rsid w:val="00BC69EA"/>
    <w:rsid w:val="00BC78EB"/>
    <w:rsid w:val="00BC7FA3"/>
    <w:rsid w:val="00BD0128"/>
    <w:rsid w:val="00BD0155"/>
    <w:rsid w:val="00BD027A"/>
    <w:rsid w:val="00BD05AC"/>
    <w:rsid w:val="00BD096A"/>
    <w:rsid w:val="00BD0A31"/>
    <w:rsid w:val="00BD1058"/>
    <w:rsid w:val="00BD1A82"/>
    <w:rsid w:val="00BD1E48"/>
    <w:rsid w:val="00BD2384"/>
    <w:rsid w:val="00BD23E3"/>
    <w:rsid w:val="00BD2787"/>
    <w:rsid w:val="00BD28CA"/>
    <w:rsid w:val="00BD3032"/>
    <w:rsid w:val="00BD3423"/>
    <w:rsid w:val="00BD345E"/>
    <w:rsid w:val="00BD4160"/>
    <w:rsid w:val="00BD4618"/>
    <w:rsid w:val="00BD462F"/>
    <w:rsid w:val="00BD4C1A"/>
    <w:rsid w:val="00BD4EBC"/>
    <w:rsid w:val="00BD4F1B"/>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5BA"/>
    <w:rsid w:val="00BE261E"/>
    <w:rsid w:val="00BE275E"/>
    <w:rsid w:val="00BE2AAB"/>
    <w:rsid w:val="00BE2E03"/>
    <w:rsid w:val="00BE2F5C"/>
    <w:rsid w:val="00BE3B85"/>
    <w:rsid w:val="00BE4C32"/>
    <w:rsid w:val="00BE50A4"/>
    <w:rsid w:val="00BE511E"/>
    <w:rsid w:val="00BE51C2"/>
    <w:rsid w:val="00BE5470"/>
    <w:rsid w:val="00BE557D"/>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9E"/>
    <w:rsid w:val="00C04BEF"/>
    <w:rsid w:val="00C04E4D"/>
    <w:rsid w:val="00C05D4E"/>
    <w:rsid w:val="00C06343"/>
    <w:rsid w:val="00C068E4"/>
    <w:rsid w:val="00C06977"/>
    <w:rsid w:val="00C06CBF"/>
    <w:rsid w:val="00C06D7A"/>
    <w:rsid w:val="00C06E45"/>
    <w:rsid w:val="00C072F0"/>
    <w:rsid w:val="00C073BE"/>
    <w:rsid w:val="00C10828"/>
    <w:rsid w:val="00C108F7"/>
    <w:rsid w:val="00C10961"/>
    <w:rsid w:val="00C112F6"/>
    <w:rsid w:val="00C1200D"/>
    <w:rsid w:val="00C123A7"/>
    <w:rsid w:val="00C12482"/>
    <w:rsid w:val="00C1266A"/>
    <w:rsid w:val="00C126B7"/>
    <w:rsid w:val="00C1296B"/>
    <w:rsid w:val="00C12FBB"/>
    <w:rsid w:val="00C130A5"/>
    <w:rsid w:val="00C14B73"/>
    <w:rsid w:val="00C1542F"/>
    <w:rsid w:val="00C1547C"/>
    <w:rsid w:val="00C15C01"/>
    <w:rsid w:val="00C16221"/>
    <w:rsid w:val="00C162EB"/>
    <w:rsid w:val="00C1642B"/>
    <w:rsid w:val="00C16722"/>
    <w:rsid w:val="00C1672E"/>
    <w:rsid w:val="00C1695E"/>
    <w:rsid w:val="00C1696C"/>
    <w:rsid w:val="00C16C3B"/>
    <w:rsid w:val="00C16DB9"/>
    <w:rsid w:val="00C16F35"/>
    <w:rsid w:val="00C17429"/>
    <w:rsid w:val="00C1780C"/>
    <w:rsid w:val="00C17A94"/>
    <w:rsid w:val="00C17BCD"/>
    <w:rsid w:val="00C203D7"/>
    <w:rsid w:val="00C203E9"/>
    <w:rsid w:val="00C20960"/>
    <w:rsid w:val="00C20B4A"/>
    <w:rsid w:val="00C20B77"/>
    <w:rsid w:val="00C20C55"/>
    <w:rsid w:val="00C213D7"/>
    <w:rsid w:val="00C22311"/>
    <w:rsid w:val="00C22581"/>
    <w:rsid w:val="00C22662"/>
    <w:rsid w:val="00C22F97"/>
    <w:rsid w:val="00C230EB"/>
    <w:rsid w:val="00C23220"/>
    <w:rsid w:val="00C23237"/>
    <w:rsid w:val="00C23283"/>
    <w:rsid w:val="00C23326"/>
    <w:rsid w:val="00C2338B"/>
    <w:rsid w:val="00C238B6"/>
    <w:rsid w:val="00C24014"/>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235"/>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2D6"/>
    <w:rsid w:val="00C37913"/>
    <w:rsid w:val="00C37AB0"/>
    <w:rsid w:val="00C37B86"/>
    <w:rsid w:val="00C40074"/>
    <w:rsid w:val="00C402CB"/>
    <w:rsid w:val="00C40CFE"/>
    <w:rsid w:val="00C40D62"/>
    <w:rsid w:val="00C40D98"/>
    <w:rsid w:val="00C40EFD"/>
    <w:rsid w:val="00C40F3E"/>
    <w:rsid w:val="00C40F68"/>
    <w:rsid w:val="00C40F73"/>
    <w:rsid w:val="00C416FD"/>
    <w:rsid w:val="00C419F0"/>
    <w:rsid w:val="00C41B9B"/>
    <w:rsid w:val="00C41DD3"/>
    <w:rsid w:val="00C42340"/>
    <w:rsid w:val="00C4348C"/>
    <w:rsid w:val="00C43A94"/>
    <w:rsid w:val="00C43D0B"/>
    <w:rsid w:val="00C43E79"/>
    <w:rsid w:val="00C445E5"/>
    <w:rsid w:val="00C44C73"/>
    <w:rsid w:val="00C44ED5"/>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8C7"/>
    <w:rsid w:val="00C55E6F"/>
    <w:rsid w:val="00C56027"/>
    <w:rsid w:val="00C5603C"/>
    <w:rsid w:val="00C5632A"/>
    <w:rsid w:val="00C57670"/>
    <w:rsid w:val="00C57E23"/>
    <w:rsid w:val="00C60978"/>
    <w:rsid w:val="00C60A1D"/>
    <w:rsid w:val="00C616FE"/>
    <w:rsid w:val="00C6191E"/>
    <w:rsid w:val="00C61F30"/>
    <w:rsid w:val="00C6208A"/>
    <w:rsid w:val="00C6262A"/>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66F"/>
    <w:rsid w:val="00C777F2"/>
    <w:rsid w:val="00C77B4A"/>
    <w:rsid w:val="00C77BD7"/>
    <w:rsid w:val="00C800F1"/>
    <w:rsid w:val="00C808D4"/>
    <w:rsid w:val="00C80CE5"/>
    <w:rsid w:val="00C80E30"/>
    <w:rsid w:val="00C811E4"/>
    <w:rsid w:val="00C81304"/>
    <w:rsid w:val="00C81A6B"/>
    <w:rsid w:val="00C8214E"/>
    <w:rsid w:val="00C8264B"/>
    <w:rsid w:val="00C82CC7"/>
    <w:rsid w:val="00C835FC"/>
    <w:rsid w:val="00C8427D"/>
    <w:rsid w:val="00C84A93"/>
    <w:rsid w:val="00C84DA6"/>
    <w:rsid w:val="00C84EE7"/>
    <w:rsid w:val="00C85307"/>
    <w:rsid w:val="00C8638C"/>
    <w:rsid w:val="00C86BE9"/>
    <w:rsid w:val="00C86F95"/>
    <w:rsid w:val="00C871EB"/>
    <w:rsid w:val="00C8774E"/>
    <w:rsid w:val="00C87BFE"/>
    <w:rsid w:val="00C87C1B"/>
    <w:rsid w:val="00C9083E"/>
    <w:rsid w:val="00C90FFB"/>
    <w:rsid w:val="00C91000"/>
    <w:rsid w:val="00C91291"/>
    <w:rsid w:val="00C91331"/>
    <w:rsid w:val="00C924F6"/>
    <w:rsid w:val="00C93029"/>
    <w:rsid w:val="00C93375"/>
    <w:rsid w:val="00C93E39"/>
    <w:rsid w:val="00C93F69"/>
    <w:rsid w:val="00C93FB8"/>
    <w:rsid w:val="00C9416A"/>
    <w:rsid w:val="00C94726"/>
    <w:rsid w:val="00C94729"/>
    <w:rsid w:val="00C94BCE"/>
    <w:rsid w:val="00C95128"/>
    <w:rsid w:val="00C95242"/>
    <w:rsid w:val="00C95502"/>
    <w:rsid w:val="00C95C9B"/>
    <w:rsid w:val="00C96085"/>
    <w:rsid w:val="00C960D0"/>
    <w:rsid w:val="00C9666A"/>
    <w:rsid w:val="00C96A7E"/>
    <w:rsid w:val="00C96A86"/>
    <w:rsid w:val="00C96D99"/>
    <w:rsid w:val="00C96EC6"/>
    <w:rsid w:val="00C97029"/>
    <w:rsid w:val="00C971E1"/>
    <w:rsid w:val="00C97C52"/>
    <w:rsid w:val="00CA04FD"/>
    <w:rsid w:val="00CA0C71"/>
    <w:rsid w:val="00CA0EA7"/>
    <w:rsid w:val="00CA0F06"/>
    <w:rsid w:val="00CA119E"/>
    <w:rsid w:val="00CA1271"/>
    <w:rsid w:val="00CA1DD4"/>
    <w:rsid w:val="00CA2044"/>
    <w:rsid w:val="00CA21EB"/>
    <w:rsid w:val="00CA29BA"/>
    <w:rsid w:val="00CA2C8D"/>
    <w:rsid w:val="00CA3012"/>
    <w:rsid w:val="00CA33DF"/>
    <w:rsid w:val="00CA3FED"/>
    <w:rsid w:val="00CA4026"/>
    <w:rsid w:val="00CA488C"/>
    <w:rsid w:val="00CA4A65"/>
    <w:rsid w:val="00CA511D"/>
    <w:rsid w:val="00CA5670"/>
    <w:rsid w:val="00CA59F8"/>
    <w:rsid w:val="00CA5BC3"/>
    <w:rsid w:val="00CA5C6C"/>
    <w:rsid w:val="00CA65AD"/>
    <w:rsid w:val="00CA6686"/>
    <w:rsid w:val="00CA6B6C"/>
    <w:rsid w:val="00CA6B81"/>
    <w:rsid w:val="00CA6D3A"/>
    <w:rsid w:val="00CA752A"/>
    <w:rsid w:val="00CA7607"/>
    <w:rsid w:val="00CB03B7"/>
    <w:rsid w:val="00CB054A"/>
    <w:rsid w:val="00CB06A7"/>
    <w:rsid w:val="00CB06AF"/>
    <w:rsid w:val="00CB1125"/>
    <w:rsid w:val="00CB23D9"/>
    <w:rsid w:val="00CB274B"/>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F3B"/>
    <w:rsid w:val="00CC009C"/>
    <w:rsid w:val="00CC0195"/>
    <w:rsid w:val="00CC02CD"/>
    <w:rsid w:val="00CC03FF"/>
    <w:rsid w:val="00CC049A"/>
    <w:rsid w:val="00CC0666"/>
    <w:rsid w:val="00CC0958"/>
    <w:rsid w:val="00CC0B6D"/>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321"/>
    <w:rsid w:val="00CC58AA"/>
    <w:rsid w:val="00CC5B73"/>
    <w:rsid w:val="00CC6AA6"/>
    <w:rsid w:val="00CC7150"/>
    <w:rsid w:val="00CC761C"/>
    <w:rsid w:val="00CC79C3"/>
    <w:rsid w:val="00CC7D91"/>
    <w:rsid w:val="00CC7E2A"/>
    <w:rsid w:val="00CC7E2E"/>
    <w:rsid w:val="00CD0296"/>
    <w:rsid w:val="00CD041C"/>
    <w:rsid w:val="00CD0865"/>
    <w:rsid w:val="00CD09AF"/>
    <w:rsid w:val="00CD0EB6"/>
    <w:rsid w:val="00CD0F95"/>
    <w:rsid w:val="00CD102D"/>
    <w:rsid w:val="00CD1361"/>
    <w:rsid w:val="00CD148E"/>
    <w:rsid w:val="00CD1557"/>
    <w:rsid w:val="00CD170A"/>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6B49"/>
    <w:rsid w:val="00CD74DD"/>
    <w:rsid w:val="00CD7C11"/>
    <w:rsid w:val="00CD7CFB"/>
    <w:rsid w:val="00CD7D52"/>
    <w:rsid w:val="00CD7D75"/>
    <w:rsid w:val="00CD7F07"/>
    <w:rsid w:val="00CD7F56"/>
    <w:rsid w:val="00CE0A57"/>
    <w:rsid w:val="00CE0A9A"/>
    <w:rsid w:val="00CE0B49"/>
    <w:rsid w:val="00CE0F63"/>
    <w:rsid w:val="00CE100A"/>
    <w:rsid w:val="00CE1925"/>
    <w:rsid w:val="00CE1A20"/>
    <w:rsid w:val="00CE1BF3"/>
    <w:rsid w:val="00CE1BFC"/>
    <w:rsid w:val="00CE2683"/>
    <w:rsid w:val="00CE2831"/>
    <w:rsid w:val="00CE2F0C"/>
    <w:rsid w:val="00CE33CF"/>
    <w:rsid w:val="00CE3496"/>
    <w:rsid w:val="00CE3B39"/>
    <w:rsid w:val="00CE409D"/>
    <w:rsid w:val="00CE4539"/>
    <w:rsid w:val="00CE4BC3"/>
    <w:rsid w:val="00CE4C89"/>
    <w:rsid w:val="00CE4F5B"/>
    <w:rsid w:val="00CE4FA3"/>
    <w:rsid w:val="00CE50A9"/>
    <w:rsid w:val="00CE53FF"/>
    <w:rsid w:val="00CE5854"/>
    <w:rsid w:val="00CE5CB3"/>
    <w:rsid w:val="00CE600D"/>
    <w:rsid w:val="00CE62AF"/>
    <w:rsid w:val="00CE63B0"/>
    <w:rsid w:val="00CE6487"/>
    <w:rsid w:val="00CE6EA5"/>
    <w:rsid w:val="00CE6EE5"/>
    <w:rsid w:val="00CE6F78"/>
    <w:rsid w:val="00CE72FC"/>
    <w:rsid w:val="00CE730B"/>
    <w:rsid w:val="00CE7D31"/>
    <w:rsid w:val="00CF00BF"/>
    <w:rsid w:val="00CF05C5"/>
    <w:rsid w:val="00CF0834"/>
    <w:rsid w:val="00CF08F5"/>
    <w:rsid w:val="00CF0A3A"/>
    <w:rsid w:val="00CF1790"/>
    <w:rsid w:val="00CF1F7B"/>
    <w:rsid w:val="00CF22D2"/>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6064"/>
    <w:rsid w:val="00D0641A"/>
    <w:rsid w:val="00D0650E"/>
    <w:rsid w:val="00D0653F"/>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633"/>
    <w:rsid w:val="00D117E8"/>
    <w:rsid w:val="00D11816"/>
    <w:rsid w:val="00D1194A"/>
    <w:rsid w:val="00D11A50"/>
    <w:rsid w:val="00D11EBF"/>
    <w:rsid w:val="00D12128"/>
    <w:rsid w:val="00D12373"/>
    <w:rsid w:val="00D123F0"/>
    <w:rsid w:val="00D12867"/>
    <w:rsid w:val="00D12AF4"/>
    <w:rsid w:val="00D12E99"/>
    <w:rsid w:val="00D13740"/>
    <w:rsid w:val="00D137A4"/>
    <w:rsid w:val="00D13EF7"/>
    <w:rsid w:val="00D13FE0"/>
    <w:rsid w:val="00D1411E"/>
    <w:rsid w:val="00D143DA"/>
    <w:rsid w:val="00D1445D"/>
    <w:rsid w:val="00D14494"/>
    <w:rsid w:val="00D14610"/>
    <w:rsid w:val="00D146E9"/>
    <w:rsid w:val="00D14724"/>
    <w:rsid w:val="00D1480E"/>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9D3"/>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4FC"/>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84E"/>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E42"/>
    <w:rsid w:val="00D46F7D"/>
    <w:rsid w:val="00D47174"/>
    <w:rsid w:val="00D473F2"/>
    <w:rsid w:val="00D47F3D"/>
    <w:rsid w:val="00D5088D"/>
    <w:rsid w:val="00D50D42"/>
    <w:rsid w:val="00D5126E"/>
    <w:rsid w:val="00D512FA"/>
    <w:rsid w:val="00D51B1E"/>
    <w:rsid w:val="00D522F9"/>
    <w:rsid w:val="00D52581"/>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6EA4"/>
    <w:rsid w:val="00D572EB"/>
    <w:rsid w:val="00D6045A"/>
    <w:rsid w:val="00D60666"/>
    <w:rsid w:val="00D60C92"/>
    <w:rsid w:val="00D612F3"/>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4E9"/>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1F6"/>
    <w:rsid w:val="00D8032A"/>
    <w:rsid w:val="00D80A1B"/>
    <w:rsid w:val="00D80F5D"/>
    <w:rsid w:val="00D8134A"/>
    <w:rsid w:val="00D818C2"/>
    <w:rsid w:val="00D81B2B"/>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0F9E"/>
    <w:rsid w:val="00DA1605"/>
    <w:rsid w:val="00DA189B"/>
    <w:rsid w:val="00DA1A7D"/>
    <w:rsid w:val="00DA1F9D"/>
    <w:rsid w:val="00DA2847"/>
    <w:rsid w:val="00DA2ACC"/>
    <w:rsid w:val="00DA2B56"/>
    <w:rsid w:val="00DA2F21"/>
    <w:rsid w:val="00DA3640"/>
    <w:rsid w:val="00DA3B3F"/>
    <w:rsid w:val="00DA3CA3"/>
    <w:rsid w:val="00DA3CD9"/>
    <w:rsid w:val="00DA41B1"/>
    <w:rsid w:val="00DA4A6E"/>
    <w:rsid w:val="00DA4F43"/>
    <w:rsid w:val="00DA51FD"/>
    <w:rsid w:val="00DA5725"/>
    <w:rsid w:val="00DA5ED5"/>
    <w:rsid w:val="00DA5FA4"/>
    <w:rsid w:val="00DA6251"/>
    <w:rsid w:val="00DA66FE"/>
    <w:rsid w:val="00DA6883"/>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6C"/>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BC4"/>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4C4"/>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E4"/>
    <w:rsid w:val="00DE31FD"/>
    <w:rsid w:val="00DE34C1"/>
    <w:rsid w:val="00DE35B9"/>
    <w:rsid w:val="00DE40FA"/>
    <w:rsid w:val="00DE5340"/>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B67"/>
    <w:rsid w:val="00DF2D1B"/>
    <w:rsid w:val="00DF2D65"/>
    <w:rsid w:val="00DF2F97"/>
    <w:rsid w:val="00DF37DB"/>
    <w:rsid w:val="00DF3C9A"/>
    <w:rsid w:val="00DF3F2C"/>
    <w:rsid w:val="00DF453B"/>
    <w:rsid w:val="00DF47A2"/>
    <w:rsid w:val="00DF480B"/>
    <w:rsid w:val="00DF48CE"/>
    <w:rsid w:val="00DF49E5"/>
    <w:rsid w:val="00DF4B1E"/>
    <w:rsid w:val="00DF4F9C"/>
    <w:rsid w:val="00DF5375"/>
    <w:rsid w:val="00DF550C"/>
    <w:rsid w:val="00DF555D"/>
    <w:rsid w:val="00DF5FE1"/>
    <w:rsid w:val="00DF6164"/>
    <w:rsid w:val="00DF6520"/>
    <w:rsid w:val="00DF77E2"/>
    <w:rsid w:val="00DF78E7"/>
    <w:rsid w:val="00DF790D"/>
    <w:rsid w:val="00DF7ACF"/>
    <w:rsid w:val="00DF7DE7"/>
    <w:rsid w:val="00DF7E82"/>
    <w:rsid w:val="00DF7FFD"/>
    <w:rsid w:val="00E0002A"/>
    <w:rsid w:val="00E002DB"/>
    <w:rsid w:val="00E00B73"/>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68E"/>
    <w:rsid w:val="00E038FB"/>
    <w:rsid w:val="00E03AC4"/>
    <w:rsid w:val="00E03C5E"/>
    <w:rsid w:val="00E041C4"/>
    <w:rsid w:val="00E041CD"/>
    <w:rsid w:val="00E04DE0"/>
    <w:rsid w:val="00E0539B"/>
    <w:rsid w:val="00E057C8"/>
    <w:rsid w:val="00E05CF9"/>
    <w:rsid w:val="00E05D63"/>
    <w:rsid w:val="00E05E4F"/>
    <w:rsid w:val="00E062AC"/>
    <w:rsid w:val="00E06B31"/>
    <w:rsid w:val="00E06FB7"/>
    <w:rsid w:val="00E075C5"/>
    <w:rsid w:val="00E077B5"/>
    <w:rsid w:val="00E079D2"/>
    <w:rsid w:val="00E07A80"/>
    <w:rsid w:val="00E07ABC"/>
    <w:rsid w:val="00E07DDA"/>
    <w:rsid w:val="00E10016"/>
    <w:rsid w:val="00E1084F"/>
    <w:rsid w:val="00E108E8"/>
    <w:rsid w:val="00E10C67"/>
    <w:rsid w:val="00E1188B"/>
    <w:rsid w:val="00E1240F"/>
    <w:rsid w:val="00E13813"/>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17D81"/>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581"/>
    <w:rsid w:val="00E34F3B"/>
    <w:rsid w:val="00E359BE"/>
    <w:rsid w:val="00E362A0"/>
    <w:rsid w:val="00E36849"/>
    <w:rsid w:val="00E36893"/>
    <w:rsid w:val="00E3697D"/>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89B"/>
    <w:rsid w:val="00E4396A"/>
    <w:rsid w:val="00E43CDA"/>
    <w:rsid w:val="00E43E27"/>
    <w:rsid w:val="00E440B5"/>
    <w:rsid w:val="00E44327"/>
    <w:rsid w:val="00E44D06"/>
    <w:rsid w:val="00E4521D"/>
    <w:rsid w:val="00E454AF"/>
    <w:rsid w:val="00E454FF"/>
    <w:rsid w:val="00E4561C"/>
    <w:rsid w:val="00E4565D"/>
    <w:rsid w:val="00E456B8"/>
    <w:rsid w:val="00E46978"/>
    <w:rsid w:val="00E474D0"/>
    <w:rsid w:val="00E479A2"/>
    <w:rsid w:val="00E47F62"/>
    <w:rsid w:val="00E50776"/>
    <w:rsid w:val="00E509D2"/>
    <w:rsid w:val="00E50B3F"/>
    <w:rsid w:val="00E50D5F"/>
    <w:rsid w:val="00E515B8"/>
    <w:rsid w:val="00E51954"/>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6A7"/>
    <w:rsid w:val="00E5797A"/>
    <w:rsid w:val="00E57AED"/>
    <w:rsid w:val="00E57DD1"/>
    <w:rsid w:val="00E604B4"/>
    <w:rsid w:val="00E60503"/>
    <w:rsid w:val="00E6060C"/>
    <w:rsid w:val="00E60CA4"/>
    <w:rsid w:val="00E60DED"/>
    <w:rsid w:val="00E61937"/>
    <w:rsid w:val="00E61C3C"/>
    <w:rsid w:val="00E61E98"/>
    <w:rsid w:val="00E624C1"/>
    <w:rsid w:val="00E62609"/>
    <w:rsid w:val="00E62AED"/>
    <w:rsid w:val="00E62D17"/>
    <w:rsid w:val="00E6334B"/>
    <w:rsid w:val="00E63619"/>
    <w:rsid w:val="00E636BD"/>
    <w:rsid w:val="00E63A46"/>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71"/>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3C3"/>
    <w:rsid w:val="00E738C0"/>
    <w:rsid w:val="00E73C92"/>
    <w:rsid w:val="00E73DD8"/>
    <w:rsid w:val="00E74237"/>
    <w:rsid w:val="00E74AC5"/>
    <w:rsid w:val="00E74BAF"/>
    <w:rsid w:val="00E7534F"/>
    <w:rsid w:val="00E75559"/>
    <w:rsid w:val="00E755C3"/>
    <w:rsid w:val="00E75987"/>
    <w:rsid w:val="00E761E0"/>
    <w:rsid w:val="00E7676A"/>
    <w:rsid w:val="00E7748E"/>
    <w:rsid w:val="00E77950"/>
    <w:rsid w:val="00E77D34"/>
    <w:rsid w:val="00E77F80"/>
    <w:rsid w:val="00E8028B"/>
    <w:rsid w:val="00E80350"/>
    <w:rsid w:val="00E80DD9"/>
    <w:rsid w:val="00E81298"/>
    <w:rsid w:val="00E81540"/>
    <w:rsid w:val="00E815B1"/>
    <w:rsid w:val="00E823DB"/>
    <w:rsid w:val="00E824C7"/>
    <w:rsid w:val="00E82C96"/>
    <w:rsid w:val="00E82CC9"/>
    <w:rsid w:val="00E82DB2"/>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4F2"/>
    <w:rsid w:val="00E91A7E"/>
    <w:rsid w:val="00E91CC9"/>
    <w:rsid w:val="00E926B6"/>
    <w:rsid w:val="00E926B9"/>
    <w:rsid w:val="00E9284D"/>
    <w:rsid w:val="00E9385E"/>
    <w:rsid w:val="00E938ED"/>
    <w:rsid w:val="00E93908"/>
    <w:rsid w:val="00E93C57"/>
    <w:rsid w:val="00E94BBE"/>
    <w:rsid w:val="00E94DE4"/>
    <w:rsid w:val="00E94E02"/>
    <w:rsid w:val="00E95AD5"/>
    <w:rsid w:val="00E966D7"/>
    <w:rsid w:val="00E967B6"/>
    <w:rsid w:val="00E96A63"/>
    <w:rsid w:val="00E9701F"/>
    <w:rsid w:val="00E97143"/>
    <w:rsid w:val="00E97535"/>
    <w:rsid w:val="00E97582"/>
    <w:rsid w:val="00E976F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2F9B"/>
    <w:rsid w:val="00EA3159"/>
    <w:rsid w:val="00EA376D"/>
    <w:rsid w:val="00EA389D"/>
    <w:rsid w:val="00EA39FD"/>
    <w:rsid w:val="00EA3A58"/>
    <w:rsid w:val="00EA3A80"/>
    <w:rsid w:val="00EA3E00"/>
    <w:rsid w:val="00EA3EFF"/>
    <w:rsid w:val="00EA3F2A"/>
    <w:rsid w:val="00EA4486"/>
    <w:rsid w:val="00EA4B7E"/>
    <w:rsid w:val="00EA4D73"/>
    <w:rsid w:val="00EA5370"/>
    <w:rsid w:val="00EA60F7"/>
    <w:rsid w:val="00EA6263"/>
    <w:rsid w:val="00EA69AF"/>
    <w:rsid w:val="00EA7509"/>
    <w:rsid w:val="00EA7847"/>
    <w:rsid w:val="00EB0209"/>
    <w:rsid w:val="00EB02AB"/>
    <w:rsid w:val="00EB055F"/>
    <w:rsid w:val="00EB06B8"/>
    <w:rsid w:val="00EB09A0"/>
    <w:rsid w:val="00EB09A3"/>
    <w:rsid w:val="00EB0B4C"/>
    <w:rsid w:val="00EB0DB4"/>
    <w:rsid w:val="00EB1111"/>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6A88"/>
    <w:rsid w:val="00EB6B26"/>
    <w:rsid w:val="00EB710C"/>
    <w:rsid w:val="00EB715A"/>
    <w:rsid w:val="00EB755B"/>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C6D"/>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D53"/>
    <w:rsid w:val="00ED2F6C"/>
    <w:rsid w:val="00ED37CB"/>
    <w:rsid w:val="00ED3AD1"/>
    <w:rsid w:val="00ED3B26"/>
    <w:rsid w:val="00ED3C54"/>
    <w:rsid w:val="00ED414A"/>
    <w:rsid w:val="00ED453A"/>
    <w:rsid w:val="00ED4ABF"/>
    <w:rsid w:val="00ED4E11"/>
    <w:rsid w:val="00ED4EDB"/>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66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0F69"/>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6F41"/>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1E4C"/>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14F7"/>
    <w:rsid w:val="00F21673"/>
    <w:rsid w:val="00F218DA"/>
    <w:rsid w:val="00F21900"/>
    <w:rsid w:val="00F21D1A"/>
    <w:rsid w:val="00F22338"/>
    <w:rsid w:val="00F228A6"/>
    <w:rsid w:val="00F22E3A"/>
    <w:rsid w:val="00F231E4"/>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AB0"/>
    <w:rsid w:val="00F35BA4"/>
    <w:rsid w:val="00F35D25"/>
    <w:rsid w:val="00F3696E"/>
    <w:rsid w:val="00F36B57"/>
    <w:rsid w:val="00F36F1D"/>
    <w:rsid w:val="00F371E3"/>
    <w:rsid w:val="00F3727F"/>
    <w:rsid w:val="00F37656"/>
    <w:rsid w:val="00F377D9"/>
    <w:rsid w:val="00F3792A"/>
    <w:rsid w:val="00F379A1"/>
    <w:rsid w:val="00F37CF5"/>
    <w:rsid w:val="00F401D0"/>
    <w:rsid w:val="00F408FE"/>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42B"/>
    <w:rsid w:val="00F46F53"/>
    <w:rsid w:val="00F47173"/>
    <w:rsid w:val="00F47D37"/>
    <w:rsid w:val="00F50265"/>
    <w:rsid w:val="00F50362"/>
    <w:rsid w:val="00F50688"/>
    <w:rsid w:val="00F506B4"/>
    <w:rsid w:val="00F51760"/>
    <w:rsid w:val="00F51E7B"/>
    <w:rsid w:val="00F5209C"/>
    <w:rsid w:val="00F52D33"/>
    <w:rsid w:val="00F5353F"/>
    <w:rsid w:val="00F536BF"/>
    <w:rsid w:val="00F53F40"/>
    <w:rsid w:val="00F540E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98B"/>
    <w:rsid w:val="00F61431"/>
    <w:rsid w:val="00F614F2"/>
    <w:rsid w:val="00F61BB9"/>
    <w:rsid w:val="00F624E9"/>
    <w:rsid w:val="00F628E0"/>
    <w:rsid w:val="00F6356B"/>
    <w:rsid w:val="00F63731"/>
    <w:rsid w:val="00F63A65"/>
    <w:rsid w:val="00F63D6F"/>
    <w:rsid w:val="00F643EB"/>
    <w:rsid w:val="00F64444"/>
    <w:rsid w:val="00F64D46"/>
    <w:rsid w:val="00F64ED5"/>
    <w:rsid w:val="00F65D1A"/>
    <w:rsid w:val="00F66054"/>
    <w:rsid w:val="00F66383"/>
    <w:rsid w:val="00F667AA"/>
    <w:rsid w:val="00F66D0F"/>
    <w:rsid w:val="00F66E64"/>
    <w:rsid w:val="00F66E98"/>
    <w:rsid w:val="00F67292"/>
    <w:rsid w:val="00F672C1"/>
    <w:rsid w:val="00F67548"/>
    <w:rsid w:val="00F6765C"/>
    <w:rsid w:val="00F67FFA"/>
    <w:rsid w:val="00F70092"/>
    <w:rsid w:val="00F70823"/>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67D3"/>
    <w:rsid w:val="00F773E8"/>
    <w:rsid w:val="00F7748E"/>
    <w:rsid w:val="00F77AAB"/>
    <w:rsid w:val="00F80AF4"/>
    <w:rsid w:val="00F80B75"/>
    <w:rsid w:val="00F81104"/>
    <w:rsid w:val="00F81A24"/>
    <w:rsid w:val="00F81E50"/>
    <w:rsid w:val="00F82394"/>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93A"/>
    <w:rsid w:val="00F90C84"/>
    <w:rsid w:val="00F90E02"/>
    <w:rsid w:val="00F911DF"/>
    <w:rsid w:val="00F9124C"/>
    <w:rsid w:val="00F9128D"/>
    <w:rsid w:val="00F916DD"/>
    <w:rsid w:val="00F91FCA"/>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17A"/>
    <w:rsid w:val="00FA16CB"/>
    <w:rsid w:val="00FA18A6"/>
    <w:rsid w:val="00FA1FA7"/>
    <w:rsid w:val="00FA24B9"/>
    <w:rsid w:val="00FA24CF"/>
    <w:rsid w:val="00FA2591"/>
    <w:rsid w:val="00FA27A4"/>
    <w:rsid w:val="00FA2858"/>
    <w:rsid w:val="00FA33F9"/>
    <w:rsid w:val="00FA34B8"/>
    <w:rsid w:val="00FA449E"/>
    <w:rsid w:val="00FA4777"/>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5931"/>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70DA"/>
    <w:rsid w:val="00FC73AC"/>
    <w:rsid w:val="00FC73F0"/>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5F64"/>
    <w:rsid w:val="00FD5FD4"/>
    <w:rsid w:val="00FD6618"/>
    <w:rsid w:val="00FD6728"/>
    <w:rsid w:val="00FD6866"/>
    <w:rsid w:val="00FD6C1F"/>
    <w:rsid w:val="00FD713C"/>
    <w:rsid w:val="00FD71F8"/>
    <w:rsid w:val="00FD76B8"/>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262"/>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071"/>
    <w:rsid w:val="00FF443E"/>
    <w:rsid w:val="00FF46A0"/>
    <w:rsid w:val="00FF4E34"/>
    <w:rsid w:val="00FF5690"/>
    <w:rsid w:val="00FF5A5D"/>
    <w:rsid w:val="00FF5E51"/>
    <w:rsid w:val="00FF5E56"/>
    <w:rsid w:val="00FF5F29"/>
    <w:rsid w:val="00FF6327"/>
    <w:rsid w:val="00FF6F90"/>
    <w:rsid w:val="00FF7000"/>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3189">
      <o:colormru v:ext="edit" colors="#b8b308,#002b5c"/>
    </o:shapedefaults>
    <o:shapelayout v:ext="edit">
      <o:idmap v:ext="edit" data="1"/>
    </o:shapelayout>
  </w:shapeDefaults>
  <w:decimalSymbol w:val="."/>
  <w:listSeparator w:val=","/>
  <w14:docId w14:val="2754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99"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DBC"/>
  </w:style>
  <w:style w:type="paragraph" w:styleId="Heading1">
    <w:name w:val="heading 1"/>
    <w:basedOn w:val="Normal"/>
    <w:next w:val="Normal"/>
    <w:link w:val="Heading1Char"/>
    <w:qFormat/>
    <w:rsid w:val="000A029C"/>
    <w:pPr>
      <w:pageBreakBefore/>
      <w:numPr>
        <w:numId w:val="16"/>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0A029C"/>
    <w:pPr>
      <w:keepNext/>
      <w:numPr>
        <w:ilvl w:val="1"/>
        <w:numId w:val="16"/>
      </w:numPr>
      <w:tabs>
        <w:tab w:val="left" w:pos="1008"/>
      </w:tabs>
      <w:spacing w:before="120" w:line="240" w:lineRule="auto"/>
      <w:ind w:left="720" w:hanging="72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0A029C"/>
    <w:pPr>
      <w:keepNext/>
      <w:numPr>
        <w:ilvl w:val="2"/>
        <w:numId w:val="16"/>
      </w:numPr>
      <w:tabs>
        <w:tab w:val="clear" w:pos="6948"/>
        <w:tab w:val="num" w:pos="1008"/>
      </w:tabs>
      <w:spacing w:before="240" w:after="240" w:line="240" w:lineRule="auto"/>
      <w:ind w:left="7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rsid w:val="00EE60CC"/>
    <w:pPr>
      <w:tabs>
        <w:tab w:val="right" w:pos="9360"/>
      </w:tabs>
    </w:pPr>
    <w:rPr>
      <w:rFonts w:ascii="Arial" w:hAnsi="Arial"/>
      <w:sz w:val="16"/>
      <w:szCs w:val="16"/>
    </w:rPr>
  </w:style>
  <w:style w:type="character" w:customStyle="1" w:styleId="FooterChar">
    <w:name w:val="Footer Char"/>
    <w:basedOn w:val="DefaultParagraphFont"/>
    <w:link w:val="Footer"/>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rsid w:val="008F6A85"/>
    <w:pPr>
      <w:ind w:left="1000"/>
    </w:pPr>
  </w:style>
  <w:style w:type="paragraph" w:styleId="TOC7">
    <w:name w:val="toc 7"/>
    <w:basedOn w:val="Normal"/>
    <w:next w:val="Normal"/>
    <w:rsid w:val="008F6A85"/>
    <w:pPr>
      <w:ind w:left="1200"/>
    </w:pPr>
  </w:style>
  <w:style w:type="paragraph" w:styleId="TOC8">
    <w:name w:val="toc 8"/>
    <w:basedOn w:val="Normal"/>
    <w:next w:val="Normal"/>
    <w:rsid w:val="008F6A85"/>
    <w:pPr>
      <w:ind w:left="1400"/>
    </w:pPr>
  </w:style>
  <w:style w:type="paragraph" w:styleId="TOC9">
    <w:name w:val="toc 9"/>
    <w:basedOn w:val="Normal"/>
    <w:next w:val="Normal"/>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uiPriority w:val="99"/>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pPr>
  </w:style>
  <w:style w:type="paragraph" w:customStyle="1" w:styleId="Appendix2">
    <w:name w:val="Appendix 2"/>
    <w:basedOn w:val="Appendix1"/>
    <w:next w:val="Body"/>
    <w:rsid w:val="001D6134"/>
    <w:pPr>
      <w:numPr>
        <w:numId w:val="0"/>
      </w:numPr>
      <w:tabs>
        <w:tab w:val="num" w:pos="864"/>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rsid w:val="000A029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rsid w:val="000A029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rsid w:val="000A029C"/>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Revision">
    <w:name w:val="Document Revision"/>
    <w:basedOn w:val="Body"/>
    <w:qFormat/>
    <w:rsid w:val="00B433E0"/>
    <w:pPr>
      <w:tabs>
        <w:tab w:val="clear" w:pos="2700"/>
        <w:tab w:val="left" w:pos="1440"/>
        <w:tab w:val="left" w:pos="2160"/>
      </w:tabs>
    </w:pPr>
    <w:rPr>
      <w:b/>
      <w:sz w:val="24"/>
    </w:rPr>
  </w:style>
  <w:style w:type="paragraph" w:customStyle="1" w:styleId="DocumentTitle">
    <w:name w:val="Document Title"/>
    <w:next w:val="Body"/>
    <w:rsid w:val="00B433E0"/>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433E0"/>
    <w:pPr>
      <w:spacing w:before="360"/>
    </w:pPr>
    <w:rPr>
      <w:i/>
      <w:sz w:val="36"/>
    </w:rPr>
  </w:style>
  <w:style w:type="paragraph" w:customStyle="1" w:styleId="Heading2nonumber">
    <w:name w:val="Heading 2 no number"/>
    <w:basedOn w:val="Heading2"/>
    <w:next w:val="Normal"/>
    <w:rsid w:val="000057BC"/>
    <w:pPr>
      <w:numPr>
        <w:ilvl w:val="0"/>
        <w:numId w:val="0"/>
      </w:numPr>
      <w:suppressLineNumbers/>
      <w:outlineLvl w:val="9"/>
    </w:pPr>
  </w:style>
  <w:style w:type="paragraph" w:customStyle="1" w:styleId="xl65">
    <w:name w:val="xl65"/>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3">
    <w:name w:val="xl63"/>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Caption"/>
    <w:next w:val="Normal"/>
    <w:rsid w:val="000A029C"/>
    <w:pPr>
      <w:spacing w:before="120" w:after="240"/>
      <w:jc w:val="center"/>
    </w:pPr>
    <w:rPr>
      <w:rFonts w:ascii="Arial" w:eastAsia="Times New Roman" w:hAnsi="Arial" w:cs="Times New Roman"/>
      <w:b/>
      <w:i w:val="0"/>
      <w:iCs w:val="0"/>
      <w:color w:val="2F4D87"/>
      <w:sz w:val="20"/>
      <w:szCs w:val="20"/>
    </w:rPr>
  </w:style>
  <w:style w:type="paragraph" w:customStyle="1" w:styleId="TableTitle0">
    <w:name w:val="Table Title"/>
    <w:basedOn w:val="Caption"/>
    <w:qFormat/>
    <w:rsid w:val="00AF52AD"/>
    <w:pPr>
      <w:keepNext/>
      <w:spacing w:before="240" w:after="120"/>
      <w:jc w:val="center"/>
    </w:pPr>
    <w:rPr>
      <w:rFonts w:ascii="Arial" w:hAnsi="Arial"/>
      <w:b/>
      <w:i w:val="0"/>
      <w:sz w:val="20"/>
    </w:rPr>
  </w:style>
  <w:style w:type="character" w:customStyle="1" w:styleId="FilesandDirectories">
    <w:name w:val="Files and Directories"/>
    <w:basedOn w:val="DefaultParagraphFont"/>
    <w:qFormat/>
    <w:rsid w:val="00A42EB8"/>
    <w:rPr>
      <w:rFonts w:ascii="Courier New" w:hAnsi="Courier New" w:cs="Courier New"/>
      <w:b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99"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DBC"/>
  </w:style>
  <w:style w:type="paragraph" w:styleId="Heading1">
    <w:name w:val="heading 1"/>
    <w:basedOn w:val="Normal"/>
    <w:next w:val="Normal"/>
    <w:link w:val="Heading1Char"/>
    <w:qFormat/>
    <w:rsid w:val="000A029C"/>
    <w:pPr>
      <w:pageBreakBefore/>
      <w:numPr>
        <w:numId w:val="16"/>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0A029C"/>
    <w:pPr>
      <w:keepNext/>
      <w:numPr>
        <w:ilvl w:val="1"/>
        <w:numId w:val="16"/>
      </w:numPr>
      <w:tabs>
        <w:tab w:val="left" w:pos="1008"/>
      </w:tabs>
      <w:spacing w:before="120" w:line="240" w:lineRule="auto"/>
      <w:ind w:left="720" w:hanging="72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0A029C"/>
    <w:pPr>
      <w:keepNext/>
      <w:numPr>
        <w:ilvl w:val="2"/>
        <w:numId w:val="16"/>
      </w:numPr>
      <w:tabs>
        <w:tab w:val="clear" w:pos="6948"/>
        <w:tab w:val="num" w:pos="1008"/>
      </w:tabs>
      <w:spacing w:before="240" w:after="240" w:line="240" w:lineRule="auto"/>
      <w:ind w:left="7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rsid w:val="00EE60CC"/>
    <w:pPr>
      <w:tabs>
        <w:tab w:val="right" w:pos="9360"/>
      </w:tabs>
    </w:pPr>
    <w:rPr>
      <w:rFonts w:ascii="Arial" w:hAnsi="Arial"/>
      <w:sz w:val="16"/>
      <w:szCs w:val="16"/>
    </w:rPr>
  </w:style>
  <w:style w:type="character" w:customStyle="1" w:styleId="FooterChar">
    <w:name w:val="Footer Char"/>
    <w:basedOn w:val="DefaultParagraphFont"/>
    <w:link w:val="Footer"/>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rsid w:val="008F6A85"/>
    <w:pPr>
      <w:ind w:left="1000"/>
    </w:pPr>
  </w:style>
  <w:style w:type="paragraph" w:styleId="TOC7">
    <w:name w:val="toc 7"/>
    <w:basedOn w:val="Normal"/>
    <w:next w:val="Normal"/>
    <w:rsid w:val="008F6A85"/>
    <w:pPr>
      <w:ind w:left="1200"/>
    </w:pPr>
  </w:style>
  <w:style w:type="paragraph" w:styleId="TOC8">
    <w:name w:val="toc 8"/>
    <w:basedOn w:val="Normal"/>
    <w:next w:val="Normal"/>
    <w:rsid w:val="008F6A85"/>
    <w:pPr>
      <w:ind w:left="1400"/>
    </w:pPr>
  </w:style>
  <w:style w:type="paragraph" w:styleId="TOC9">
    <w:name w:val="toc 9"/>
    <w:basedOn w:val="Normal"/>
    <w:next w:val="Normal"/>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uiPriority w:val="99"/>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pPr>
  </w:style>
  <w:style w:type="paragraph" w:customStyle="1" w:styleId="Appendix2">
    <w:name w:val="Appendix 2"/>
    <w:basedOn w:val="Appendix1"/>
    <w:next w:val="Body"/>
    <w:rsid w:val="001D6134"/>
    <w:pPr>
      <w:numPr>
        <w:numId w:val="0"/>
      </w:numPr>
      <w:tabs>
        <w:tab w:val="num" w:pos="864"/>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rsid w:val="000A029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rsid w:val="000A029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rsid w:val="000A029C"/>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Revision">
    <w:name w:val="Document Revision"/>
    <w:basedOn w:val="Body"/>
    <w:qFormat/>
    <w:rsid w:val="00B433E0"/>
    <w:pPr>
      <w:tabs>
        <w:tab w:val="clear" w:pos="2700"/>
        <w:tab w:val="left" w:pos="1440"/>
        <w:tab w:val="left" w:pos="2160"/>
      </w:tabs>
    </w:pPr>
    <w:rPr>
      <w:b/>
      <w:sz w:val="24"/>
    </w:rPr>
  </w:style>
  <w:style w:type="paragraph" w:customStyle="1" w:styleId="DocumentTitle">
    <w:name w:val="Document Title"/>
    <w:next w:val="Body"/>
    <w:rsid w:val="00B433E0"/>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433E0"/>
    <w:pPr>
      <w:spacing w:before="360"/>
    </w:pPr>
    <w:rPr>
      <w:i/>
      <w:sz w:val="36"/>
    </w:rPr>
  </w:style>
  <w:style w:type="paragraph" w:customStyle="1" w:styleId="Heading2nonumber">
    <w:name w:val="Heading 2 no number"/>
    <w:basedOn w:val="Heading2"/>
    <w:next w:val="Normal"/>
    <w:rsid w:val="000057BC"/>
    <w:pPr>
      <w:numPr>
        <w:ilvl w:val="0"/>
        <w:numId w:val="0"/>
      </w:numPr>
      <w:suppressLineNumbers/>
      <w:outlineLvl w:val="9"/>
    </w:pPr>
  </w:style>
  <w:style w:type="paragraph" w:customStyle="1" w:styleId="xl65">
    <w:name w:val="xl65"/>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3">
    <w:name w:val="xl63"/>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Caption"/>
    <w:next w:val="Normal"/>
    <w:rsid w:val="000A029C"/>
    <w:pPr>
      <w:spacing w:before="120" w:after="240"/>
      <w:jc w:val="center"/>
    </w:pPr>
    <w:rPr>
      <w:rFonts w:ascii="Arial" w:eastAsia="Times New Roman" w:hAnsi="Arial" w:cs="Times New Roman"/>
      <w:b/>
      <w:i w:val="0"/>
      <w:iCs w:val="0"/>
      <w:color w:val="2F4D87"/>
      <w:sz w:val="20"/>
      <w:szCs w:val="20"/>
    </w:rPr>
  </w:style>
  <w:style w:type="paragraph" w:customStyle="1" w:styleId="TableTitle0">
    <w:name w:val="Table Title"/>
    <w:basedOn w:val="Caption"/>
    <w:qFormat/>
    <w:rsid w:val="00AF52AD"/>
    <w:pPr>
      <w:keepNext/>
      <w:spacing w:before="240" w:after="120"/>
      <w:jc w:val="center"/>
    </w:pPr>
    <w:rPr>
      <w:rFonts w:ascii="Arial" w:hAnsi="Arial"/>
      <w:b/>
      <w:i w:val="0"/>
      <w:sz w:val="20"/>
    </w:rPr>
  </w:style>
  <w:style w:type="character" w:customStyle="1" w:styleId="FilesandDirectories">
    <w:name w:val="Files and Directories"/>
    <w:basedOn w:val="DefaultParagraphFont"/>
    <w:qFormat/>
    <w:rsid w:val="00A42EB8"/>
    <w:rPr>
      <w:rFonts w:ascii="Courier New" w:hAnsi="Courier New" w:cs="Courier New"/>
      <w:b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54002">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1685109">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041278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47735455">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7632744">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5277559">
      <w:bodyDiv w:val="1"/>
      <w:marLeft w:val="0"/>
      <w:marRight w:val="0"/>
      <w:marTop w:val="0"/>
      <w:marBottom w:val="0"/>
      <w:divBdr>
        <w:top w:val="none" w:sz="0" w:space="0" w:color="auto"/>
        <w:left w:val="none" w:sz="0" w:space="0" w:color="auto"/>
        <w:bottom w:val="none" w:sz="0" w:space="0" w:color="auto"/>
        <w:right w:val="none" w:sz="0" w:space="0" w:color="auto"/>
      </w:divBdr>
    </w:div>
    <w:div w:id="1076854414">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9179348">
      <w:bodyDiv w:val="1"/>
      <w:marLeft w:val="0"/>
      <w:marRight w:val="0"/>
      <w:marTop w:val="0"/>
      <w:marBottom w:val="0"/>
      <w:divBdr>
        <w:top w:val="none" w:sz="0" w:space="0" w:color="auto"/>
        <w:left w:val="none" w:sz="0" w:space="0" w:color="auto"/>
        <w:bottom w:val="none" w:sz="0" w:space="0" w:color="auto"/>
        <w:right w:val="none" w:sz="0" w:space="0" w:color="auto"/>
      </w:divBdr>
    </w:div>
    <w:div w:id="1153640350">
      <w:bodyDiv w:val="1"/>
      <w:marLeft w:val="0"/>
      <w:marRight w:val="0"/>
      <w:marTop w:val="0"/>
      <w:marBottom w:val="0"/>
      <w:divBdr>
        <w:top w:val="none" w:sz="0" w:space="0" w:color="auto"/>
        <w:left w:val="none" w:sz="0" w:space="0" w:color="auto"/>
        <w:bottom w:val="none" w:sz="0" w:space="0" w:color="auto"/>
        <w:right w:val="none" w:sz="0" w:space="0" w:color="auto"/>
      </w:divBdr>
    </w:div>
    <w:div w:id="1211921886">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7142963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6646449">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07128791">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29747988">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hyperlink" Target="file:///C:\Users\Ranjeet\Documents\Netspeed\NocStudio\netspeed_noc\trunk\doc\release_docs\www.netspeedsytems.com" TargetMode="External"/><Relationship Id="rId3" Type="http://schemas.openxmlformats.org/officeDocument/2006/relationships/styles" Target="styles.xml"/><Relationship Id="rId21" Type="http://schemas.openxmlformats.org/officeDocument/2006/relationships/header" Target="header1.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oleObject" Target="embeddings/Microsoft_Visio_2003-2010_Drawing1.vsd"/><Relationship Id="rId17" Type="http://schemas.openxmlformats.org/officeDocument/2006/relationships/image" Target="media/image4.emf"/><Relationship Id="rId25" Type="http://schemas.openxmlformats.org/officeDocument/2006/relationships/header" Target="head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Microsoft_Visio_2003-2010_Drawing3.vsd"/><Relationship Id="rId20" Type="http://schemas.openxmlformats.org/officeDocument/2006/relationships/oleObject" Target="embeddings/Microsoft_Visio_2003-2010_Drawing4.vsd"/><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oter" Target="footer2.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oter" Target="footer1.xml"/><Relationship Id="rId28" Type="http://schemas.openxmlformats.org/officeDocument/2006/relationships/header" Target="header5.xml"/><Relationship Id="rId10" Type="http://schemas.openxmlformats.org/officeDocument/2006/relationships/hyperlink" Target="http://www.netspeedsystems.com" TargetMode="External"/><Relationship Id="rId19" Type="http://schemas.openxmlformats.org/officeDocument/2006/relationships/image" Target="media/image6.emf"/><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mailto:support@netspeedsystems.com" TargetMode="External"/><Relationship Id="rId14" Type="http://schemas.openxmlformats.org/officeDocument/2006/relationships/oleObject" Target="embeddings/Microsoft_Visio_2003-2010_Drawing2.vsd"/><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5.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C5CAA-FDC3-4740-9B6A-CF583A02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4</TotalTime>
  <Pages>75</Pages>
  <Words>16628</Words>
  <Characters>94780</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111186</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creator>Kate Boardman</dc:creator>
  <cp:lastModifiedBy>Kate Boardman</cp:lastModifiedBy>
  <cp:revision>3</cp:revision>
  <cp:lastPrinted>2015-11-06T21:57:00Z</cp:lastPrinted>
  <dcterms:created xsi:type="dcterms:W3CDTF">2016-04-20T02:20:00Z</dcterms:created>
  <dcterms:modified xsi:type="dcterms:W3CDTF">2016-04-20T02:36:00Z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