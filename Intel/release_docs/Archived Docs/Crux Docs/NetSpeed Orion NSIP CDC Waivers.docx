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C8064" w14:textId="77777777" w:rsidR="0011273D" w:rsidRPr="00B67533" w:rsidRDefault="0011273D" w:rsidP="0011273D">
      <w:pPr>
        <w:pStyle w:val="Preliminary"/>
        <w:rPr>
          <w:rFonts w:asciiTheme="majorHAnsi" w:hAnsiTheme="majorHAnsi"/>
        </w:rPr>
      </w:pPr>
    </w:p>
    <w:p w14:paraId="6A86751C" w14:textId="77777777" w:rsidR="0011273D" w:rsidRPr="00B67533" w:rsidRDefault="0011273D" w:rsidP="0011273D">
      <w:pPr>
        <w:pStyle w:val="Body"/>
        <w:rPr>
          <w:rFonts w:asciiTheme="majorHAnsi" w:hAnsiTheme="majorHAnsi"/>
        </w:rPr>
      </w:pPr>
    </w:p>
    <w:tbl>
      <w:tblPr>
        <w:tblpPr w:leftFromText="180" w:rightFromText="180" w:vertAnchor="page" w:horzAnchor="margin" w:tblpX="108" w:tblpY="2105"/>
        <w:tblW w:w="9378" w:type="dxa"/>
        <w:tblLook w:val="0000" w:firstRow="0" w:lastRow="0" w:firstColumn="0" w:lastColumn="0" w:noHBand="0" w:noVBand="0"/>
      </w:tblPr>
      <w:tblGrid>
        <w:gridCol w:w="9378"/>
      </w:tblGrid>
      <w:tr w:rsidR="0011273D" w:rsidRPr="00B67533" w14:paraId="51C5623C" w14:textId="77777777" w:rsidTr="00E172BE">
        <w:trPr>
          <w:trHeight w:val="9360"/>
        </w:trPr>
        <w:tc>
          <w:tcPr>
            <w:tcW w:w="9378" w:type="dxa"/>
          </w:tcPr>
          <w:p w14:paraId="4347ABE2" w14:textId="77777777" w:rsidR="0011273D" w:rsidRPr="00B67533" w:rsidRDefault="0011273D" w:rsidP="00E172BE">
            <w:pPr>
              <w:pStyle w:val="BookTitle1"/>
              <w:tabs>
                <w:tab w:val="left" w:pos="936"/>
                <w:tab w:val="left" w:pos="2700"/>
              </w:tabs>
              <w:ind w:left="0" w:right="864"/>
              <w:jc w:val="both"/>
              <w:rPr>
                <w:rFonts w:asciiTheme="majorHAnsi" w:hAnsiTheme="majorHAnsi"/>
                <w:sz w:val="48"/>
              </w:rPr>
            </w:pPr>
          </w:p>
          <w:p w14:paraId="365BEBC6" w14:textId="1A89A9AB" w:rsidR="00B67533" w:rsidRPr="00316E41" w:rsidRDefault="00B67533" w:rsidP="00B67533">
            <w:pPr>
              <w:pStyle w:val="DocumentTitle"/>
              <w:rPr>
                <w:szCs w:val="48"/>
              </w:rPr>
            </w:pPr>
            <w:r w:rsidRPr="00316E41">
              <w:rPr>
                <w:szCs w:val="48"/>
              </w:rPr>
              <w:t xml:space="preserve">NetSpeed </w:t>
            </w:r>
            <w:r w:rsidR="009531E5">
              <w:rPr>
                <w:szCs w:val="48"/>
              </w:rPr>
              <w:t>Orion</w:t>
            </w:r>
            <w:r w:rsidRPr="00316E41">
              <w:rPr>
                <w:szCs w:val="48"/>
              </w:rPr>
              <w:t xml:space="preserve"> </w:t>
            </w:r>
            <w:ins w:id="0" w:author="Anush Mohandass" w:date="2016-04-16T15:21:00Z">
              <w:r w:rsidR="00EF56FB">
                <w:rPr>
                  <w:szCs w:val="48"/>
                </w:rPr>
                <w:t xml:space="preserve">NSIP </w:t>
              </w:r>
            </w:ins>
            <w:r w:rsidR="00362E8B">
              <w:rPr>
                <w:szCs w:val="48"/>
              </w:rPr>
              <w:t>CDC</w:t>
            </w:r>
            <w:r w:rsidRPr="00316E41">
              <w:rPr>
                <w:szCs w:val="48"/>
              </w:rPr>
              <w:t xml:space="preserve"> Waivers</w:t>
            </w:r>
          </w:p>
          <w:p w14:paraId="6BCB0533" w14:textId="21496E76" w:rsidR="009531E5" w:rsidRDefault="009531E5" w:rsidP="009531E5">
            <w:pPr>
              <w:pStyle w:val="DocumentRevision"/>
              <w:rPr>
                <w:rFonts w:asciiTheme="majorHAnsi" w:hAnsiTheme="majorHAnsi"/>
              </w:rPr>
            </w:pPr>
            <w:r w:rsidRPr="00EE31F6">
              <w:rPr>
                <w:rFonts w:asciiTheme="majorHAnsi" w:hAnsiTheme="majorHAnsi"/>
              </w:rPr>
              <w:t>Version:  ORION-</w:t>
            </w:r>
            <w:del w:id="1" w:author="Anush Mohandass" w:date="2016-04-16T15:21:00Z">
              <w:r w:rsidDel="00EF56FB">
                <w:rPr>
                  <w:rFonts w:asciiTheme="majorHAnsi" w:hAnsiTheme="majorHAnsi"/>
                </w:rPr>
                <w:delText>AMBA</w:delText>
              </w:r>
              <w:r w:rsidRPr="00EE31F6" w:rsidDel="00EF56FB">
                <w:rPr>
                  <w:rFonts w:asciiTheme="majorHAnsi" w:hAnsiTheme="majorHAnsi"/>
                </w:rPr>
                <w:delText>-15.</w:delText>
              </w:r>
              <w:r w:rsidDel="00EF56FB">
                <w:rPr>
                  <w:rFonts w:asciiTheme="majorHAnsi" w:hAnsiTheme="majorHAnsi"/>
                </w:rPr>
                <w:delText>12</w:delText>
              </w:r>
            </w:del>
            <w:ins w:id="2" w:author="Anush Mohandass" w:date="2016-04-16T15:21:00Z">
              <w:r w:rsidR="00EF56FB">
                <w:rPr>
                  <w:rFonts w:asciiTheme="majorHAnsi" w:hAnsiTheme="majorHAnsi"/>
                </w:rPr>
                <w:t>NSIP-16.04</w:t>
              </w:r>
            </w:ins>
          </w:p>
          <w:p w14:paraId="66936BD6" w14:textId="6DEC3703" w:rsidR="009531E5" w:rsidRPr="00080656" w:rsidRDefault="009531E5" w:rsidP="009531E5">
            <w:pPr>
              <w:pStyle w:val="DocumentRevision"/>
              <w:rPr>
                <w:rFonts w:asciiTheme="majorHAnsi" w:hAnsiTheme="majorHAnsi"/>
                <w:b w:val="0"/>
                <w:sz w:val="22"/>
                <w:szCs w:val="22"/>
              </w:rPr>
            </w:pPr>
            <w:del w:id="3" w:author="Anush Mohandass" w:date="2016-04-16T15:21:00Z">
              <w:r w:rsidDel="00EF56FB">
                <w:rPr>
                  <w:rFonts w:asciiTheme="majorHAnsi" w:hAnsiTheme="majorHAnsi"/>
                  <w:b w:val="0"/>
                  <w:sz w:val="22"/>
                  <w:szCs w:val="22"/>
                </w:rPr>
                <w:delText>Dec 30</w:delText>
              </w:r>
            </w:del>
            <w:ins w:id="4" w:author="Anush Mohandass" w:date="2016-04-16T15:21:00Z">
              <w:r w:rsidR="00EF56FB">
                <w:rPr>
                  <w:rFonts w:asciiTheme="majorHAnsi" w:hAnsiTheme="majorHAnsi"/>
                  <w:b w:val="0"/>
                  <w:sz w:val="22"/>
                  <w:szCs w:val="22"/>
                </w:rPr>
                <w:t>April 15</w:t>
              </w:r>
            </w:ins>
            <w:r>
              <w:rPr>
                <w:rFonts w:asciiTheme="majorHAnsi" w:hAnsiTheme="majorHAnsi"/>
                <w:b w:val="0"/>
                <w:sz w:val="22"/>
                <w:szCs w:val="22"/>
              </w:rPr>
              <w:t>, 201</w:t>
            </w:r>
            <w:ins w:id="5" w:author="Anush Mohandass" w:date="2016-04-16T15:21:00Z">
              <w:r w:rsidR="00EF56FB">
                <w:rPr>
                  <w:rFonts w:asciiTheme="majorHAnsi" w:hAnsiTheme="majorHAnsi"/>
                  <w:b w:val="0"/>
                  <w:sz w:val="22"/>
                  <w:szCs w:val="22"/>
                </w:rPr>
                <w:t>6</w:t>
              </w:r>
            </w:ins>
            <w:del w:id="6" w:author="Anush Mohandass" w:date="2016-04-16T15:21:00Z">
              <w:r w:rsidDel="00EF56FB">
                <w:rPr>
                  <w:rFonts w:asciiTheme="majorHAnsi" w:hAnsiTheme="majorHAnsi"/>
                  <w:b w:val="0"/>
                  <w:sz w:val="22"/>
                  <w:szCs w:val="22"/>
                </w:rPr>
                <w:delText>5</w:delText>
              </w:r>
            </w:del>
          </w:p>
          <w:p w14:paraId="6C353F2C" w14:textId="68329693" w:rsidR="0011273D" w:rsidRPr="00B67533" w:rsidRDefault="0011273D" w:rsidP="00E172BE">
            <w:pPr>
              <w:pStyle w:val="Exar"/>
              <w:rPr>
                <w:rFonts w:asciiTheme="majorHAnsi" w:hAnsiTheme="majorHAnsi"/>
              </w:rPr>
            </w:pPr>
          </w:p>
        </w:tc>
      </w:tr>
    </w:tbl>
    <w:p w14:paraId="1C567D54" w14:textId="77777777" w:rsidR="0011273D" w:rsidRPr="00B67533" w:rsidRDefault="0011273D" w:rsidP="0011273D">
      <w:pPr>
        <w:pStyle w:val="Body"/>
        <w:rPr>
          <w:rFonts w:asciiTheme="majorHAnsi" w:hAnsiTheme="majorHAnsi"/>
        </w:rPr>
      </w:pPr>
    </w:p>
    <w:p w14:paraId="3D12B7B6" w14:textId="77777777" w:rsidR="0011273D" w:rsidRPr="00B67533" w:rsidRDefault="0011273D" w:rsidP="0011273D">
      <w:pPr>
        <w:pStyle w:val="Body"/>
        <w:rPr>
          <w:rFonts w:asciiTheme="majorHAnsi" w:hAnsiTheme="majorHAnsi"/>
        </w:rPr>
      </w:pPr>
    </w:p>
    <w:p w14:paraId="121EA3CD" w14:textId="77777777" w:rsidR="0011273D" w:rsidRPr="00B67533" w:rsidRDefault="0011273D" w:rsidP="0011273D">
      <w:pPr>
        <w:pStyle w:val="Body"/>
        <w:tabs>
          <w:tab w:val="clear" w:pos="2700"/>
          <w:tab w:val="left" w:pos="1310"/>
        </w:tabs>
        <w:rPr>
          <w:rFonts w:asciiTheme="majorHAnsi" w:hAnsiTheme="majorHAnsi"/>
        </w:rPr>
      </w:pPr>
      <w:r w:rsidRPr="00B67533">
        <w:rPr>
          <w:rFonts w:asciiTheme="majorHAnsi" w:hAnsiTheme="majorHAnsi"/>
        </w:rPr>
        <w:tab/>
      </w:r>
    </w:p>
    <w:p w14:paraId="3C7EAB6A" w14:textId="77777777" w:rsidR="0011273D" w:rsidRPr="00B67533" w:rsidRDefault="0011273D" w:rsidP="0011273D">
      <w:pPr>
        <w:pStyle w:val="Body"/>
        <w:rPr>
          <w:rFonts w:asciiTheme="majorHAnsi" w:hAnsiTheme="majorHAnsi"/>
        </w:rPr>
      </w:pPr>
    </w:p>
    <w:p w14:paraId="1AECA943" w14:textId="77777777" w:rsidR="0011273D" w:rsidRPr="00B67533" w:rsidRDefault="0011273D" w:rsidP="0011273D">
      <w:pPr>
        <w:pStyle w:val="Body"/>
        <w:rPr>
          <w:rFonts w:asciiTheme="majorHAnsi" w:hAnsiTheme="majorHAnsi"/>
        </w:rPr>
      </w:pPr>
    </w:p>
    <w:p w14:paraId="6B47A8FA" w14:textId="5EC05200" w:rsidR="00316E41" w:rsidRPr="00BB2FA9" w:rsidRDefault="00316E41" w:rsidP="00316E41">
      <w:pPr>
        <w:pStyle w:val="Title"/>
        <w:rPr>
          <w:sz w:val="40"/>
          <w:szCs w:val="22"/>
        </w:rPr>
      </w:pPr>
      <w:bookmarkStart w:id="7" w:name="_Toc395866855"/>
      <w:bookmarkStart w:id="8" w:name="_Toc373931284"/>
      <w:r w:rsidRPr="00BB2FA9">
        <w:rPr>
          <w:sz w:val="40"/>
          <w:szCs w:val="22"/>
        </w:rPr>
        <w:lastRenderedPageBreak/>
        <w:t xml:space="preserve">NetSpeed </w:t>
      </w:r>
      <w:r w:rsidR="009531E5">
        <w:rPr>
          <w:sz w:val="40"/>
          <w:szCs w:val="22"/>
        </w:rPr>
        <w:t>Orion</w:t>
      </w:r>
      <w:r w:rsidRPr="00BB2FA9">
        <w:rPr>
          <w:sz w:val="40"/>
          <w:szCs w:val="22"/>
        </w:rPr>
        <w:t xml:space="preserve"> AMBA </w:t>
      </w:r>
      <w:r w:rsidR="00E25E0D">
        <w:rPr>
          <w:sz w:val="40"/>
          <w:szCs w:val="22"/>
        </w:rPr>
        <w:t>CDC</w:t>
      </w:r>
      <w:r>
        <w:rPr>
          <w:sz w:val="40"/>
          <w:szCs w:val="22"/>
        </w:rPr>
        <w:t xml:space="preserve"> Waivers</w:t>
      </w:r>
    </w:p>
    <w:p w14:paraId="16D56286" w14:textId="77777777" w:rsidR="00316E41" w:rsidRPr="00BB2FA9" w:rsidRDefault="00316E41" w:rsidP="00316E41">
      <w:pPr>
        <w:pStyle w:val="HeadingPreface"/>
        <w:rPr>
          <w:rFonts w:asciiTheme="majorHAnsi" w:hAnsiTheme="majorHAnsi"/>
          <w:sz w:val="26"/>
        </w:rPr>
      </w:pPr>
      <w:bookmarkStart w:id="9" w:name="_Toc427326884"/>
      <w:bookmarkStart w:id="10" w:name="_Toc427492531"/>
      <w:bookmarkEnd w:id="7"/>
      <w:r w:rsidRPr="00BB2FA9">
        <w:rPr>
          <w:rFonts w:asciiTheme="majorHAnsi" w:hAnsiTheme="majorHAnsi"/>
          <w:sz w:val="26"/>
        </w:rPr>
        <w:t>About This Document</w:t>
      </w:r>
      <w:bookmarkEnd w:id="9"/>
      <w:bookmarkEnd w:id="10"/>
    </w:p>
    <w:p w14:paraId="13317A6F" w14:textId="6B592FE5" w:rsidR="00316E41" w:rsidRPr="00080656" w:rsidRDefault="00316E41" w:rsidP="00316E41">
      <w:pPr>
        <w:pStyle w:val="Body"/>
        <w:rPr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 xml:space="preserve">This document describes </w:t>
      </w:r>
      <w:r w:rsidR="00E25E0D">
        <w:rPr>
          <w:rFonts w:asciiTheme="majorHAnsi" w:hAnsiTheme="majorHAnsi"/>
          <w:szCs w:val="22"/>
        </w:rPr>
        <w:t>CDC</w:t>
      </w:r>
      <w:r>
        <w:rPr>
          <w:rFonts w:asciiTheme="majorHAnsi" w:hAnsiTheme="majorHAnsi"/>
          <w:szCs w:val="22"/>
        </w:rPr>
        <w:t xml:space="preserve"> waivers for NetSpeed </w:t>
      </w:r>
      <w:r w:rsidR="009531E5">
        <w:rPr>
          <w:rFonts w:asciiTheme="majorHAnsi" w:hAnsiTheme="majorHAnsi"/>
          <w:szCs w:val="22"/>
        </w:rPr>
        <w:t>Orion</w:t>
      </w:r>
      <w:r w:rsidRPr="00080656">
        <w:rPr>
          <w:rFonts w:asciiTheme="majorHAnsi" w:hAnsiTheme="majorHAnsi"/>
          <w:szCs w:val="22"/>
        </w:rPr>
        <w:t>.</w:t>
      </w:r>
    </w:p>
    <w:p w14:paraId="6C32C04D" w14:textId="77777777" w:rsidR="00316E41" w:rsidRPr="00BB2FA9" w:rsidRDefault="00316E41" w:rsidP="00316E41">
      <w:pPr>
        <w:pStyle w:val="HeadingPreface"/>
        <w:rPr>
          <w:rFonts w:asciiTheme="majorHAnsi" w:hAnsiTheme="majorHAnsi"/>
          <w:sz w:val="26"/>
        </w:rPr>
      </w:pPr>
      <w:bookmarkStart w:id="11" w:name="_Toc427326885"/>
      <w:bookmarkStart w:id="12" w:name="_Toc427492532"/>
      <w:r w:rsidRPr="00BB2FA9">
        <w:rPr>
          <w:rFonts w:asciiTheme="majorHAnsi" w:hAnsiTheme="majorHAnsi"/>
          <w:sz w:val="26"/>
        </w:rPr>
        <w:t>Audience</w:t>
      </w:r>
      <w:bookmarkEnd w:id="11"/>
      <w:bookmarkEnd w:id="12"/>
      <w:r w:rsidRPr="00BB2FA9">
        <w:rPr>
          <w:rFonts w:asciiTheme="majorHAnsi" w:hAnsiTheme="majorHAnsi"/>
          <w:sz w:val="26"/>
        </w:rPr>
        <w:t xml:space="preserve"> </w:t>
      </w:r>
    </w:p>
    <w:p w14:paraId="72082ADA" w14:textId="77777777" w:rsidR="00316E41" w:rsidRPr="00080656" w:rsidRDefault="00316E41" w:rsidP="00316E41">
      <w:pPr>
        <w:pStyle w:val="Body"/>
        <w:rPr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 xml:space="preserve">This document is intended for users of </w:t>
      </w:r>
      <w:proofErr w:type="spellStart"/>
      <w:r w:rsidRPr="00080656">
        <w:rPr>
          <w:rFonts w:asciiTheme="majorHAnsi" w:hAnsiTheme="majorHAnsi"/>
          <w:szCs w:val="22"/>
        </w:rPr>
        <w:t>NocStudio</w:t>
      </w:r>
      <w:proofErr w:type="spellEnd"/>
      <w:r w:rsidRPr="00080656">
        <w:rPr>
          <w:rFonts w:asciiTheme="majorHAnsi" w:hAnsiTheme="majorHAnsi"/>
          <w:szCs w:val="22"/>
        </w:rPr>
        <w:t xml:space="preserve">: </w:t>
      </w:r>
    </w:p>
    <w:p w14:paraId="26B6FCDB" w14:textId="77777777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>NoC Designers</w:t>
      </w:r>
    </w:p>
    <w:p w14:paraId="550F2B7C" w14:textId="77777777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>NoC Verification Engineers</w:t>
      </w:r>
    </w:p>
    <w:p w14:paraId="300B9558" w14:textId="77777777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>SoC Designers</w:t>
      </w:r>
    </w:p>
    <w:p w14:paraId="476D305A" w14:textId="77777777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>SoC Verification Engineers</w:t>
      </w:r>
    </w:p>
    <w:p w14:paraId="42E4CF4D" w14:textId="77777777" w:rsidR="00316E41" w:rsidRPr="00BB2FA9" w:rsidRDefault="00316E41" w:rsidP="00316E41">
      <w:pPr>
        <w:pStyle w:val="HeadingPreface"/>
        <w:rPr>
          <w:rFonts w:asciiTheme="majorHAnsi" w:hAnsiTheme="majorHAnsi"/>
          <w:sz w:val="26"/>
        </w:rPr>
      </w:pPr>
      <w:bookmarkStart w:id="13" w:name="_Toc378951146"/>
      <w:bookmarkStart w:id="14" w:name="_Toc407201510"/>
      <w:bookmarkStart w:id="15" w:name="_Toc427326886"/>
      <w:bookmarkStart w:id="16" w:name="_Toc427492533"/>
      <w:r w:rsidRPr="00BB2FA9">
        <w:rPr>
          <w:rFonts w:asciiTheme="majorHAnsi" w:hAnsiTheme="majorHAnsi"/>
          <w:sz w:val="26"/>
        </w:rPr>
        <w:t>Prerequisite</w:t>
      </w:r>
      <w:bookmarkEnd w:id="13"/>
      <w:bookmarkEnd w:id="14"/>
      <w:bookmarkEnd w:id="15"/>
      <w:bookmarkEnd w:id="16"/>
    </w:p>
    <w:p w14:paraId="5EF1984F" w14:textId="77777777" w:rsidR="00316E41" w:rsidRPr="00080656" w:rsidRDefault="00316E41" w:rsidP="00316E41">
      <w:pPr>
        <w:pStyle w:val="Body"/>
        <w:rPr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>Before proceeding, you should generally understand:</w:t>
      </w:r>
    </w:p>
    <w:p w14:paraId="756CF8A5" w14:textId="06A559C8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 xml:space="preserve">Basics of </w:t>
      </w:r>
      <w:r w:rsidR="00E25E0D">
        <w:rPr>
          <w:rFonts w:asciiTheme="majorHAnsi" w:hAnsiTheme="majorHAnsi"/>
        </w:rPr>
        <w:t>Clock Domain Crossings</w:t>
      </w:r>
    </w:p>
    <w:p w14:paraId="3E1DF1CB" w14:textId="77777777" w:rsidR="00316E41" w:rsidRPr="00BB2FA9" w:rsidRDefault="00316E41" w:rsidP="00316E41">
      <w:pPr>
        <w:pStyle w:val="HeadingPreface"/>
        <w:rPr>
          <w:rFonts w:asciiTheme="majorHAnsi" w:hAnsiTheme="majorHAnsi"/>
          <w:sz w:val="26"/>
        </w:rPr>
      </w:pPr>
      <w:bookmarkStart w:id="17" w:name="_Toc427326887"/>
      <w:bookmarkStart w:id="18" w:name="_Toc427492534"/>
      <w:r w:rsidRPr="00BB2FA9">
        <w:rPr>
          <w:rFonts w:asciiTheme="majorHAnsi" w:hAnsiTheme="majorHAnsi"/>
          <w:sz w:val="26"/>
        </w:rPr>
        <w:t>Related Documents</w:t>
      </w:r>
      <w:bookmarkEnd w:id="17"/>
      <w:bookmarkEnd w:id="18"/>
      <w:r w:rsidRPr="00BB2FA9">
        <w:rPr>
          <w:rFonts w:asciiTheme="majorHAnsi" w:hAnsiTheme="majorHAnsi"/>
          <w:sz w:val="26"/>
        </w:rPr>
        <w:t xml:space="preserve"> </w:t>
      </w:r>
    </w:p>
    <w:p w14:paraId="1DD1D1D7" w14:textId="77777777" w:rsidR="00316E41" w:rsidRPr="00080656" w:rsidRDefault="00316E41" w:rsidP="00316E41">
      <w:pPr>
        <w:pStyle w:val="Body"/>
        <w:rPr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>The following documents can be used as a reference to this document.</w:t>
      </w:r>
    </w:p>
    <w:p w14:paraId="156BD776" w14:textId="3372C3C9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 xml:space="preserve">NetSpeed </w:t>
      </w:r>
      <w:proofErr w:type="spellStart"/>
      <w:r w:rsidRPr="00080656">
        <w:rPr>
          <w:rFonts w:asciiTheme="majorHAnsi" w:hAnsiTheme="majorHAnsi"/>
        </w:rPr>
        <w:t>NocStudio</w:t>
      </w:r>
      <w:proofErr w:type="spellEnd"/>
      <w:r w:rsidRPr="00080656">
        <w:rPr>
          <w:rFonts w:asciiTheme="majorHAnsi" w:hAnsiTheme="majorHAnsi"/>
        </w:rPr>
        <w:t xml:space="preserve"> </w:t>
      </w:r>
      <w:r w:rsidR="009531E5">
        <w:rPr>
          <w:rFonts w:asciiTheme="majorHAnsi" w:hAnsiTheme="majorHAnsi"/>
        </w:rPr>
        <w:t>Orion</w:t>
      </w:r>
      <w:r w:rsidRPr="00080656">
        <w:rPr>
          <w:rFonts w:asciiTheme="majorHAnsi" w:hAnsiTheme="majorHAnsi"/>
        </w:rPr>
        <w:t xml:space="preserve"> User Manual </w:t>
      </w:r>
    </w:p>
    <w:p w14:paraId="65357FBD" w14:textId="72A9CAC3" w:rsidR="00316E41" w:rsidRPr="00080656" w:rsidRDefault="00316E41" w:rsidP="00316E41">
      <w:pPr>
        <w:pStyle w:val="Bullet1"/>
        <w:spacing w:after="0"/>
        <w:rPr>
          <w:rFonts w:asciiTheme="majorHAnsi" w:hAnsiTheme="majorHAnsi"/>
        </w:rPr>
      </w:pPr>
      <w:r w:rsidRPr="00080656">
        <w:rPr>
          <w:rFonts w:asciiTheme="majorHAnsi" w:hAnsiTheme="majorHAnsi"/>
        </w:rPr>
        <w:t xml:space="preserve">NetSpeed </w:t>
      </w:r>
      <w:r w:rsidR="009531E5">
        <w:rPr>
          <w:rFonts w:asciiTheme="majorHAnsi" w:hAnsiTheme="majorHAnsi"/>
        </w:rPr>
        <w:t>Orion</w:t>
      </w:r>
      <w:r w:rsidRPr="00080656">
        <w:rPr>
          <w:rFonts w:asciiTheme="majorHAnsi" w:hAnsiTheme="majorHAnsi"/>
        </w:rPr>
        <w:t xml:space="preserve"> Physical Design Guidelines</w:t>
      </w:r>
    </w:p>
    <w:p w14:paraId="50726680" w14:textId="517E5282" w:rsidR="00316E41" w:rsidRDefault="00316E41" w:rsidP="00316E41">
      <w:pPr>
        <w:pStyle w:val="Bullet1"/>
        <w:rPr>
          <w:rFonts w:asciiTheme="majorHAnsi" w:hAnsiTheme="majorHAnsi"/>
        </w:rPr>
      </w:pPr>
      <w:r w:rsidRPr="00316E41">
        <w:rPr>
          <w:rFonts w:asciiTheme="majorHAnsi" w:hAnsiTheme="majorHAnsi"/>
        </w:rPr>
        <w:t xml:space="preserve">NetSpeed </w:t>
      </w:r>
      <w:r w:rsidR="009531E5">
        <w:rPr>
          <w:rFonts w:asciiTheme="majorHAnsi" w:hAnsiTheme="majorHAnsi"/>
        </w:rPr>
        <w:t>Orion</w:t>
      </w:r>
      <w:r w:rsidRPr="00316E41">
        <w:rPr>
          <w:rFonts w:asciiTheme="majorHAnsi" w:hAnsiTheme="majorHAnsi"/>
        </w:rPr>
        <w:t xml:space="preserve"> IP Integration Spec</w:t>
      </w:r>
    </w:p>
    <w:p w14:paraId="733774CE" w14:textId="77777777" w:rsidR="00316E41" w:rsidRPr="00BB2FA9" w:rsidRDefault="00316E41" w:rsidP="00316E41">
      <w:pPr>
        <w:pStyle w:val="HeadingPreface"/>
        <w:rPr>
          <w:rFonts w:asciiTheme="majorHAnsi" w:hAnsiTheme="majorHAnsi"/>
          <w:sz w:val="26"/>
        </w:rPr>
      </w:pPr>
      <w:bookmarkStart w:id="19" w:name="_Toc427326888"/>
      <w:bookmarkStart w:id="20" w:name="_Toc427492535"/>
      <w:r w:rsidRPr="00BB2FA9">
        <w:rPr>
          <w:rFonts w:asciiTheme="majorHAnsi" w:hAnsiTheme="majorHAnsi"/>
          <w:sz w:val="26"/>
        </w:rPr>
        <w:t>Customer Support</w:t>
      </w:r>
      <w:bookmarkEnd w:id="19"/>
      <w:bookmarkEnd w:id="20"/>
    </w:p>
    <w:p w14:paraId="3188F75A" w14:textId="77777777" w:rsidR="00316E41" w:rsidRPr="00080656" w:rsidRDefault="00316E41" w:rsidP="00316E41">
      <w:pPr>
        <w:pStyle w:val="Body"/>
        <w:rPr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 xml:space="preserve">For technical support about this product, please contact </w:t>
      </w:r>
      <w:hyperlink r:id="rId8" w:history="1">
        <w:r w:rsidRPr="00080656">
          <w:rPr>
            <w:rStyle w:val="Hyperlink"/>
            <w:rFonts w:asciiTheme="majorHAnsi" w:hAnsiTheme="majorHAnsi"/>
            <w:szCs w:val="22"/>
          </w:rPr>
          <w:t>support@netspeedsystems.com</w:t>
        </w:r>
      </w:hyperlink>
    </w:p>
    <w:p w14:paraId="6E85FC8D" w14:textId="77777777" w:rsidR="00316E41" w:rsidRPr="00080656" w:rsidRDefault="00316E41" w:rsidP="00316E41">
      <w:pPr>
        <w:pStyle w:val="Body"/>
        <w:rPr>
          <w:rStyle w:val="Hyperlink"/>
          <w:rFonts w:asciiTheme="majorHAnsi" w:hAnsiTheme="majorHAnsi"/>
          <w:szCs w:val="22"/>
        </w:rPr>
      </w:pPr>
      <w:r w:rsidRPr="00080656">
        <w:rPr>
          <w:rFonts w:asciiTheme="majorHAnsi" w:hAnsiTheme="majorHAnsi"/>
          <w:szCs w:val="22"/>
        </w:rPr>
        <w:t xml:space="preserve">For general information about NetSpeed products refer to: </w:t>
      </w:r>
      <w:hyperlink r:id="rId9" w:history="1">
        <w:r w:rsidRPr="00080656">
          <w:rPr>
            <w:rStyle w:val="Hyperlink"/>
            <w:rFonts w:asciiTheme="majorHAnsi" w:hAnsiTheme="majorHAnsi"/>
            <w:szCs w:val="22"/>
          </w:rPr>
          <w:t>www.netspeedsystems.com</w:t>
        </w:r>
      </w:hyperlink>
    </w:p>
    <w:p w14:paraId="708EEA02" w14:textId="77777777" w:rsidR="00B67533" w:rsidRPr="00B67533" w:rsidRDefault="00B67533" w:rsidP="0067672D">
      <w:pPr>
        <w:pStyle w:val="Body"/>
        <w:rPr>
          <w:rFonts w:asciiTheme="majorHAnsi" w:hAnsiTheme="majorHAnsi"/>
        </w:rPr>
      </w:pPr>
    </w:p>
    <w:p w14:paraId="01605E76" w14:textId="77777777" w:rsidR="00B67533" w:rsidRDefault="00B67533" w:rsidP="0067672D">
      <w:pPr>
        <w:pStyle w:val="Body"/>
        <w:rPr>
          <w:ins w:id="21" w:author="Anush Mohandass" w:date="2016-04-16T15:21:00Z"/>
          <w:rFonts w:asciiTheme="majorHAnsi" w:hAnsiTheme="majorHAnsi"/>
        </w:rPr>
      </w:pPr>
    </w:p>
    <w:p w14:paraId="61FF9617" w14:textId="77777777" w:rsidR="00EF56FB" w:rsidRPr="00B67533" w:rsidRDefault="00EF56FB" w:rsidP="0067672D">
      <w:pPr>
        <w:pStyle w:val="Body"/>
        <w:rPr>
          <w:rFonts w:asciiTheme="majorHAnsi" w:hAnsiTheme="majorHAnsi"/>
        </w:rPr>
      </w:pPr>
    </w:p>
    <w:p w14:paraId="2E6A4756" w14:textId="77777777" w:rsidR="00B67533" w:rsidRPr="00316E41" w:rsidRDefault="00B67533" w:rsidP="00316E41">
      <w:pPr>
        <w:pStyle w:val="Contents"/>
        <w:rPr>
          <w:b/>
          <w:sz w:val="32"/>
          <w:szCs w:val="22"/>
        </w:rPr>
      </w:pPr>
    </w:p>
    <w:sdt>
      <w:sdtPr>
        <w:rPr>
          <w:rFonts w:ascii="Arial" w:eastAsiaTheme="minorEastAsia" w:hAnsi="Arial" w:cstheme="minorBidi"/>
          <w:b/>
          <w:noProof/>
          <w:color w:val="002B5C"/>
          <w:sz w:val="32"/>
          <w:szCs w:val="22"/>
        </w:rPr>
        <w:id w:val="1825471290"/>
        <w:docPartObj>
          <w:docPartGallery w:val="Table of Contents"/>
          <w:docPartUnique/>
        </w:docPartObj>
      </w:sdtPr>
      <w:sdtEndPr>
        <w:rPr>
          <w:rStyle w:val="Hyperlink"/>
          <w:color w:val="0000FF"/>
          <w:sz w:val="22"/>
          <w:szCs w:val="44"/>
          <w:u w:val="single"/>
        </w:rPr>
      </w:sdtEndPr>
      <w:sdtContent>
        <w:p w14:paraId="057389FB" w14:textId="620B14AB" w:rsidR="0067672D" w:rsidRPr="00316E41" w:rsidRDefault="0067672D" w:rsidP="00316E41">
          <w:pPr>
            <w:pStyle w:val="Contents"/>
            <w:rPr>
              <w:b/>
              <w:sz w:val="32"/>
              <w:szCs w:val="22"/>
            </w:rPr>
          </w:pPr>
          <w:r w:rsidRPr="00316E41">
            <w:rPr>
              <w:b/>
              <w:sz w:val="32"/>
              <w:szCs w:val="22"/>
            </w:rPr>
            <w:t>Contents</w:t>
          </w:r>
        </w:p>
        <w:p w14:paraId="62E0ECDA" w14:textId="77777777" w:rsidR="005F4CD3" w:rsidRDefault="0067672D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r w:rsidRPr="00316E41">
            <w:rPr>
              <w:rStyle w:val="Hyperlink"/>
            </w:rPr>
            <w:fldChar w:fldCharType="begin"/>
          </w:r>
          <w:r w:rsidRPr="00316E41">
            <w:rPr>
              <w:rStyle w:val="Hyperlink"/>
            </w:rPr>
            <w:instrText xml:space="preserve"> TOC \o "1-3" \h \z \u </w:instrText>
          </w:r>
          <w:r w:rsidRPr="00316E41">
            <w:rPr>
              <w:rStyle w:val="Hyperlink"/>
            </w:rPr>
            <w:fldChar w:fldCharType="separate"/>
          </w:r>
          <w:hyperlink w:anchor="_Toc427492531" w:history="1">
            <w:r w:rsidR="005F4CD3" w:rsidRPr="00FF6BF2">
              <w:rPr>
                <w:rStyle w:val="Hyperlink"/>
                <w:rFonts w:asciiTheme="majorHAnsi" w:hAnsiTheme="majorHAnsi"/>
              </w:rPr>
              <w:t>About This Document</w:t>
            </w:r>
            <w:r w:rsidR="005F4CD3">
              <w:rPr>
                <w:webHidden/>
              </w:rPr>
              <w:tab/>
            </w:r>
            <w:r w:rsidR="005F4CD3">
              <w:rPr>
                <w:webHidden/>
              </w:rPr>
              <w:fldChar w:fldCharType="begin"/>
            </w:r>
            <w:r w:rsidR="005F4CD3">
              <w:rPr>
                <w:webHidden/>
              </w:rPr>
              <w:instrText xml:space="preserve"> PAGEREF _Toc427492531 \h </w:instrText>
            </w:r>
            <w:r w:rsidR="005F4CD3">
              <w:rPr>
                <w:webHidden/>
              </w:rPr>
            </w:r>
            <w:r w:rsidR="005F4CD3">
              <w:rPr>
                <w:webHidden/>
              </w:rPr>
              <w:fldChar w:fldCharType="separate"/>
            </w:r>
            <w:r w:rsidR="000F6870">
              <w:rPr>
                <w:webHidden/>
              </w:rPr>
              <w:t>2</w:t>
            </w:r>
            <w:r w:rsidR="005F4CD3">
              <w:rPr>
                <w:webHidden/>
              </w:rPr>
              <w:fldChar w:fldCharType="end"/>
            </w:r>
          </w:hyperlink>
        </w:p>
        <w:p w14:paraId="69EB5E8E" w14:textId="77777777" w:rsidR="005F4CD3" w:rsidRDefault="00DD0C54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27492532" w:history="1">
            <w:r w:rsidR="005F4CD3" w:rsidRPr="00FF6BF2">
              <w:rPr>
                <w:rStyle w:val="Hyperlink"/>
                <w:rFonts w:asciiTheme="majorHAnsi" w:hAnsiTheme="majorHAnsi"/>
              </w:rPr>
              <w:t>Audience</w:t>
            </w:r>
            <w:r w:rsidR="005F4CD3">
              <w:rPr>
                <w:webHidden/>
              </w:rPr>
              <w:tab/>
            </w:r>
            <w:r w:rsidR="005F4CD3">
              <w:rPr>
                <w:webHidden/>
              </w:rPr>
              <w:fldChar w:fldCharType="begin"/>
            </w:r>
            <w:r w:rsidR="005F4CD3">
              <w:rPr>
                <w:webHidden/>
              </w:rPr>
              <w:instrText xml:space="preserve"> PAGEREF _Toc427492532 \h </w:instrText>
            </w:r>
            <w:r w:rsidR="005F4CD3">
              <w:rPr>
                <w:webHidden/>
              </w:rPr>
            </w:r>
            <w:r w:rsidR="005F4CD3">
              <w:rPr>
                <w:webHidden/>
              </w:rPr>
              <w:fldChar w:fldCharType="separate"/>
            </w:r>
            <w:r w:rsidR="000F6870">
              <w:rPr>
                <w:webHidden/>
              </w:rPr>
              <w:t>2</w:t>
            </w:r>
            <w:r w:rsidR="005F4CD3">
              <w:rPr>
                <w:webHidden/>
              </w:rPr>
              <w:fldChar w:fldCharType="end"/>
            </w:r>
          </w:hyperlink>
        </w:p>
        <w:p w14:paraId="059754FE" w14:textId="77777777" w:rsidR="005F4CD3" w:rsidRDefault="00DD0C54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27492533" w:history="1">
            <w:r w:rsidR="005F4CD3" w:rsidRPr="00FF6BF2">
              <w:rPr>
                <w:rStyle w:val="Hyperlink"/>
                <w:rFonts w:asciiTheme="majorHAnsi" w:hAnsiTheme="majorHAnsi"/>
              </w:rPr>
              <w:t>Prerequisite</w:t>
            </w:r>
            <w:r w:rsidR="005F4CD3">
              <w:rPr>
                <w:webHidden/>
              </w:rPr>
              <w:tab/>
            </w:r>
            <w:r w:rsidR="005F4CD3">
              <w:rPr>
                <w:webHidden/>
              </w:rPr>
              <w:fldChar w:fldCharType="begin"/>
            </w:r>
            <w:r w:rsidR="005F4CD3">
              <w:rPr>
                <w:webHidden/>
              </w:rPr>
              <w:instrText xml:space="preserve"> PAGEREF _Toc427492533 \h </w:instrText>
            </w:r>
            <w:r w:rsidR="005F4CD3">
              <w:rPr>
                <w:webHidden/>
              </w:rPr>
            </w:r>
            <w:r w:rsidR="005F4CD3">
              <w:rPr>
                <w:webHidden/>
              </w:rPr>
              <w:fldChar w:fldCharType="separate"/>
            </w:r>
            <w:r w:rsidR="000F6870">
              <w:rPr>
                <w:webHidden/>
              </w:rPr>
              <w:t>2</w:t>
            </w:r>
            <w:r w:rsidR="005F4CD3">
              <w:rPr>
                <w:webHidden/>
              </w:rPr>
              <w:fldChar w:fldCharType="end"/>
            </w:r>
          </w:hyperlink>
        </w:p>
        <w:p w14:paraId="19A43ADD" w14:textId="77777777" w:rsidR="005F4CD3" w:rsidRDefault="00DD0C54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27492534" w:history="1">
            <w:r w:rsidR="005F4CD3" w:rsidRPr="00FF6BF2">
              <w:rPr>
                <w:rStyle w:val="Hyperlink"/>
                <w:rFonts w:asciiTheme="majorHAnsi" w:hAnsiTheme="majorHAnsi"/>
              </w:rPr>
              <w:t>Related Documents</w:t>
            </w:r>
            <w:r w:rsidR="005F4CD3">
              <w:rPr>
                <w:webHidden/>
              </w:rPr>
              <w:tab/>
            </w:r>
            <w:r w:rsidR="005F4CD3">
              <w:rPr>
                <w:webHidden/>
              </w:rPr>
              <w:fldChar w:fldCharType="begin"/>
            </w:r>
            <w:r w:rsidR="005F4CD3">
              <w:rPr>
                <w:webHidden/>
              </w:rPr>
              <w:instrText xml:space="preserve"> PAGEREF _Toc427492534 \h </w:instrText>
            </w:r>
            <w:r w:rsidR="005F4CD3">
              <w:rPr>
                <w:webHidden/>
              </w:rPr>
            </w:r>
            <w:r w:rsidR="005F4CD3">
              <w:rPr>
                <w:webHidden/>
              </w:rPr>
              <w:fldChar w:fldCharType="separate"/>
            </w:r>
            <w:r w:rsidR="000F6870">
              <w:rPr>
                <w:webHidden/>
              </w:rPr>
              <w:t>2</w:t>
            </w:r>
            <w:r w:rsidR="005F4CD3">
              <w:rPr>
                <w:webHidden/>
              </w:rPr>
              <w:fldChar w:fldCharType="end"/>
            </w:r>
          </w:hyperlink>
        </w:p>
        <w:p w14:paraId="4C72F8AA" w14:textId="77777777" w:rsidR="005F4CD3" w:rsidRDefault="00DD0C54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27492535" w:history="1">
            <w:r w:rsidR="005F4CD3" w:rsidRPr="00FF6BF2">
              <w:rPr>
                <w:rStyle w:val="Hyperlink"/>
                <w:rFonts w:asciiTheme="majorHAnsi" w:hAnsiTheme="majorHAnsi"/>
              </w:rPr>
              <w:t>Customer Support</w:t>
            </w:r>
            <w:r w:rsidR="005F4CD3">
              <w:rPr>
                <w:webHidden/>
              </w:rPr>
              <w:tab/>
            </w:r>
            <w:r w:rsidR="005F4CD3">
              <w:rPr>
                <w:webHidden/>
              </w:rPr>
              <w:fldChar w:fldCharType="begin"/>
            </w:r>
            <w:r w:rsidR="005F4CD3">
              <w:rPr>
                <w:webHidden/>
              </w:rPr>
              <w:instrText xml:space="preserve"> PAGEREF _Toc427492535 \h </w:instrText>
            </w:r>
            <w:r w:rsidR="005F4CD3">
              <w:rPr>
                <w:webHidden/>
              </w:rPr>
            </w:r>
            <w:r w:rsidR="005F4CD3">
              <w:rPr>
                <w:webHidden/>
              </w:rPr>
              <w:fldChar w:fldCharType="separate"/>
            </w:r>
            <w:r w:rsidR="000F6870">
              <w:rPr>
                <w:webHidden/>
              </w:rPr>
              <w:t>2</w:t>
            </w:r>
            <w:r w:rsidR="005F4CD3">
              <w:rPr>
                <w:webHidden/>
              </w:rPr>
              <w:fldChar w:fldCharType="end"/>
            </w:r>
          </w:hyperlink>
        </w:p>
        <w:p w14:paraId="71BA7D6D" w14:textId="77777777" w:rsidR="005F4CD3" w:rsidRDefault="00DD0C54">
          <w:pPr>
            <w:pStyle w:val="TOC1"/>
            <w:rPr>
              <w:rFonts w:asciiTheme="minorHAnsi" w:hAnsiTheme="minorHAnsi"/>
              <w:b w:val="0"/>
              <w:color w:val="auto"/>
              <w:szCs w:val="22"/>
            </w:rPr>
          </w:pPr>
          <w:hyperlink w:anchor="_Toc427492536" w:history="1">
            <w:r w:rsidR="005F4CD3" w:rsidRPr="00FF6BF2">
              <w:rPr>
                <w:rStyle w:val="Hyperlink"/>
              </w:rPr>
              <w:t>1</w:t>
            </w:r>
            <w:r w:rsidR="005F4CD3">
              <w:rPr>
                <w:rFonts w:asciiTheme="minorHAnsi" w:hAnsiTheme="minorHAnsi"/>
                <w:b w:val="0"/>
                <w:color w:val="auto"/>
                <w:szCs w:val="22"/>
              </w:rPr>
              <w:tab/>
            </w:r>
            <w:r w:rsidR="005F4CD3" w:rsidRPr="00FF6BF2">
              <w:rPr>
                <w:rStyle w:val="Hyperlink"/>
              </w:rPr>
              <w:t>Waivers for Cadence CDC Tool</w:t>
            </w:r>
            <w:r w:rsidR="005F4CD3">
              <w:rPr>
                <w:webHidden/>
              </w:rPr>
              <w:tab/>
            </w:r>
            <w:r w:rsidR="005F4CD3">
              <w:rPr>
                <w:webHidden/>
              </w:rPr>
              <w:fldChar w:fldCharType="begin"/>
            </w:r>
            <w:r w:rsidR="005F4CD3">
              <w:rPr>
                <w:webHidden/>
              </w:rPr>
              <w:instrText xml:space="preserve"> PAGEREF _Toc427492536 \h </w:instrText>
            </w:r>
            <w:r w:rsidR="005F4CD3">
              <w:rPr>
                <w:webHidden/>
              </w:rPr>
            </w:r>
            <w:r w:rsidR="005F4CD3">
              <w:rPr>
                <w:webHidden/>
              </w:rPr>
              <w:fldChar w:fldCharType="separate"/>
            </w:r>
            <w:r w:rsidR="000F6870">
              <w:rPr>
                <w:webHidden/>
              </w:rPr>
              <w:t>4</w:t>
            </w:r>
            <w:r w:rsidR="005F4CD3">
              <w:rPr>
                <w:webHidden/>
              </w:rPr>
              <w:fldChar w:fldCharType="end"/>
            </w:r>
          </w:hyperlink>
        </w:p>
        <w:p w14:paraId="1A6ABF7A" w14:textId="77777777" w:rsidR="005F4CD3" w:rsidRDefault="00DD0C54">
          <w:pPr>
            <w:pStyle w:val="TOC2"/>
            <w:tabs>
              <w:tab w:val="left" w:pos="800"/>
            </w:tabs>
            <w:rPr>
              <w:noProof/>
              <w:szCs w:val="22"/>
            </w:rPr>
          </w:pPr>
          <w:hyperlink w:anchor="_Toc427492537" w:history="1">
            <w:r w:rsidR="005F4CD3" w:rsidRPr="00FF6BF2">
              <w:rPr>
                <w:rStyle w:val="Hyperlink"/>
                <w:noProof/>
              </w:rPr>
              <w:t>1.1</w:t>
            </w:r>
            <w:r w:rsidR="005F4CD3">
              <w:rPr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Tool Details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_Toc427492537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0F6870">
              <w:rPr>
                <w:noProof/>
                <w:webHidden/>
              </w:rPr>
              <w:t>4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0C406EFC" w14:textId="77777777" w:rsidR="005F4CD3" w:rsidRDefault="00DD0C54">
          <w:pPr>
            <w:pStyle w:val="TOC2"/>
            <w:tabs>
              <w:tab w:val="left" w:pos="800"/>
            </w:tabs>
            <w:rPr>
              <w:noProof/>
              <w:szCs w:val="22"/>
            </w:rPr>
          </w:pPr>
          <w:hyperlink w:anchor="_Toc427492538" w:history="1">
            <w:r w:rsidR="005F4CD3" w:rsidRPr="00FF6BF2">
              <w:rPr>
                <w:rStyle w:val="Hyperlink"/>
                <w:noProof/>
              </w:rPr>
              <w:t>1.2</w:t>
            </w:r>
            <w:r w:rsidR="005F4CD3">
              <w:rPr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False CDC Violations – Design Intent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_Toc427492538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0F6870">
              <w:rPr>
                <w:noProof/>
                <w:webHidden/>
              </w:rPr>
              <w:t>4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1EEE6DD9" w14:textId="77777777" w:rsidR="005F4CD3" w:rsidRDefault="00DD0C54">
          <w:pPr>
            <w:pStyle w:val="TOC3"/>
            <w:rPr>
              <w:iCs w:val="0"/>
              <w:noProof/>
              <w:szCs w:val="22"/>
            </w:rPr>
          </w:pPr>
          <w:hyperlink w:anchor="_Toc427492539" w:history="1">
            <w:r w:rsidR="005F4CD3" w:rsidRPr="00FF6BF2">
              <w:rPr>
                <w:rStyle w:val="Hyperlink"/>
                <w:noProof/>
              </w:rPr>
              <w:t>1.2.1</w:t>
            </w:r>
            <w:r w:rsidR="005F4CD3">
              <w:rPr>
                <w:iCs w:val="0"/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False Violation #1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_Toc427492539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0F6870">
              <w:rPr>
                <w:noProof/>
                <w:webHidden/>
              </w:rPr>
              <w:t>4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3BF8EF6E" w14:textId="77777777" w:rsidR="005F4CD3" w:rsidRDefault="00DD0C54">
          <w:pPr>
            <w:pStyle w:val="TOC3"/>
            <w:rPr>
              <w:iCs w:val="0"/>
              <w:noProof/>
              <w:szCs w:val="22"/>
            </w:rPr>
          </w:pPr>
          <w:hyperlink w:anchor="_Toc427492540" w:history="1">
            <w:r w:rsidR="005F4CD3" w:rsidRPr="00FF6BF2">
              <w:rPr>
                <w:rStyle w:val="Hyperlink"/>
                <w:noProof/>
              </w:rPr>
              <w:t>1.2.2</w:t>
            </w:r>
            <w:r w:rsidR="005F4CD3">
              <w:rPr>
                <w:iCs w:val="0"/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False Violation #2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_Toc427492540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0F6870">
              <w:rPr>
                <w:noProof/>
                <w:webHidden/>
              </w:rPr>
              <w:t>4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58062162" w14:textId="77777777" w:rsidR="005F4CD3" w:rsidRDefault="00DD0C54">
          <w:pPr>
            <w:pStyle w:val="TOC3"/>
            <w:rPr>
              <w:iCs w:val="0"/>
              <w:noProof/>
              <w:szCs w:val="22"/>
            </w:rPr>
          </w:pPr>
          <w:hyperlink w:anchor="_Toc427492541" w:history="1">
            <w:r w:rsidR="005F4CD3" w:rsidRPr="00FF6BF2">
              <w:rPr>
                <w:rStyle w:val="Hyperlink"/>
                <w:noProof/>
              </w:rPr>
              <w:t>1.2.3</w:t>
            </w:r>
            <w:r w:rsidR="005F4CD3">
              <w:rPr>
                <w:iCs w:val="0"/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False Violation #3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_Toc427492541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0F6870">
              <w:rPr>
                <w:noProof/>
                <w:webHidden/>
              </w:rPr>
              <w:t>5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7E3B7EF2" w14:textId="77777777" w:rsidR="005F4CD3" w:rsidRDefault="00DD0C54">
          <w:pPr>
            <w:pStyle w:val="TOC3"/>
            <w:rPr>
              <w:iCs w:val="0"/>
              <w:noProof/>
              <w:szCs w:val="22"/>
            </w:rPr>
          </w:pPr>
          <w:hyperlink w:anchor="_Toc427492542" w:history="1">
            <w:r w:rsidR="005F4CD3" w:rsidRPr="00FF6BF2">
              <w:rPr>
                <w:rStyle w:val="Hyperlink"/>
                <w:noProof/>
              </w:rPr>
              <w:t>1.2.4</w:t>
            </w:r>
            <w:r w:rsidR="005F4CD3">
              <w:rPr>
                <w:iCs w:val="0"/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False Violation #4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_Toc427492542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0F6870">
              <w:rPr>
                <w:noProof/>
                <w:webHidden/>
              </w:rPr>
              <w:t>5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4B81FBA8" w14:textId="77777777" w:rsidR="005F4CD3" w:rsidRDefault="00DD0C54">
          <w:pPr>
            <w:pStyle w:val="TOC3"/>
            <w:rPr>
              <w:iCs w:val="0"/>
              <w:noProof/>
              <w:szCs w:val="22"/>
            </w:rPr>
          </w:pPr>
          <w:hyperlink w:anchor="_Toc427492543" w:history="1">
            <w:r w:rsidR="005F4CD3" w:rsidRPr="00FF6BF2">
              <w:rPr>
                <w:rStyle w:val="Hyperlink"/>
                <w:noProof/>
              </w:rPr>
              <w:t>1.2.5</w:t>
            </w:r>
            <w:r w:rsidR="005F4CD3">
              <w:rPr>
                <w:iCs w:val="0"/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False Violation #5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_Toc427492543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0F6870">
              <w:rPr>
                <w:noProof/>
                <w:webHidden/>
              </w:rPr>
              <w:t>6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54A02BAE" w14:textId="77777777" w:rsidR="005F4CD3" w:rsidRDefault="00DD0C54">
          <w:pPr>
            <w:pStyle w:val="TOC2"/>
            <w:tabs>
              <w:tab w:val="left" w:pos="800"/>
            </w:tabs>
            <w:rPr>
              <w:noProof/>
              <w:szCs w:val="22"/>
            </w:rPr>
          </w:pPr>
          <w:hyperlink w:anchor="_Toc427492544" w:history="1">
            <w:r w:rsidR="005F4CD3" w:rsidRPr="00FF6BF2">
              <w:rPr>
                <w:rStyle w:val="Hyperlink"/>
                <w:noProof/>
              </w:rPr>
              <w:t>1.3</w:t>
            </w:r>
            <w:r w:rsidR="005F4CD3">
              <w:rPr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False CDC Violations – Tool Issues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_Toc427492544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0F6870">
              <w:rPr>
                <w:noProof/>
                <w:webHidden/>
              </w:rPr>
              <w:t>6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1FB88F46" w14:textId="77777777" w:rsidR="005F4CD3" w:rsidRDefault="00DD0C54">
          <w:pPr>
            <w:pStyle w:val="TOC3"/>
            <w:rPr>
              <w:iCs w:val="0"/>
              <w:noProof/>
              <w:szCs w:val="22"/>
            </w:rPr>
          </w:pPr>
          <w:hyperlink w:anchor="_Toc427492545" w:history="1">
            <w:r w:rsidR="005F4CD3" w:rsidRPr="00FF6BF2">
              <w:rPr>
                <w:rStyle w:val="Hyperlink"/>
                <w:noProof/>
              </w:rPr>
              <w:t>1.3.1</w:t>
            </w:r>
            <w:r w:rsidR="005F4CD3">
              <w:rPr>
                <w:iCs w:val="0"/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False Violation #1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_Toc427492545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0F6870">
              <w:rPr>
                <w:noProof/>
                <w:webHidden/>
              </w:rPr>
              <w:t>6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065D3AD6" w14:textId="77777777" w:rsidR="005F4CD3" w:rsidRDefault="00DD0C54">
          <w:pPr>
            <w:pStyle w:val="TOC2"/>
            <w:tabs>
              <w:tab w:val="left" w:pos="800"/>
            </w:tabs>
            <w:rPr>
              <w:noProof/>
              <w:szCs w:val="22"/>
            </w:rPr>
          </w:pPr>
          <w:hyperlink w:anchor="_Toc427492546" w:history="1">
            <w:r w:rsidR="005F4CD3" w:rsidRPr="00FF6BF2">
              <w:rPr>
                <w:rStyle w:val="Hyperlink"/>
                <w:noProof/>
              </w:rPr>
              <w:t>1.4</w:t>
            </w:r>
            <w:r w:rsidR="005F4CD3">
              <w:rPr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Known CDC Violations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_Toc427492546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0F6870">
              <w:rPr>
                <w:noProof/>
                <w:webHidden/>
              </w:rPr>
              <w:t>7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41A6E561" w14:textId="77777777" w:rsidR="005F4CD3" w:rsidRDefault="00DD0C54">
          <w:pPr>
            <w:pStyle w:val="TOC3"/>
            <w:rPr>
              <w:iCs w:val="0"/>
              <w:noProof/>
              <w:szCs w:val="22"/>
            </w:rPr>
          </w:pPr>
          <w:hyperlink w:anchor="_Toc427492547" w:history="1">
            <w:r w:rsidR="005F4CD3" w:rsidRPr="00FF6BF2">
              <w:rPr>
                <w:rStyle w:val="Hyperlink"/>
                <w:noProof/>
              </w:rPr>
              <w:t>1.4.1</w:t>
            </w:r>
            <w:r w:rsidR="005F4CD3">
              <w:rPr>
                <w:iCs w:val="0"/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Violation #1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_Toc427492547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0F6870">
              <w:rPr>
                <w:noProof/>
                <w:webHidden/>
              </w:rPr>
              <w:t>7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3ABA9893" w14:textId="77777777" w:rsidR="005F4CD3" w:rsidRDefault="00DD0C54">
          <w:pPr>
            <w:pStyle w:val="TOC3"/>
            <w:rPr>
              <w:iCs w:val="0"/>
              <w:noProof/>
              <w:szCs w:val="22"/>
            </w:rPr>
          </w:pPr>
          <w:hyperlink w:anchor="_Toc427492548" w:history="1">
            <w:r w:rsidR="005F4CD3" w:rsidRPr="00FF6BF2">
              <w:rPr>
                <w:rStyle w:val="Hyperlink"/>
                <w:noProof/>
              </w:rPr>
              <w:t>1.4.2</w:t>
            </w:r>
            <w:r w:rsidR="005F4CD3">
              <w:rPr>
                <w:iCs w:val="0"/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Violation #2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_Toc427492548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0F6870">
              <w:rPr>
                <w:noProof/>
                <w:webHidden/>
              </w:rPr>
              <w:t>7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237C0D2E" w14:textId="77777777" w:rsidR="005F4CD3" w:rsidRDefault="00DD0C54">
          <w:pPr>
            <w:pStyle w:val="TOC3"/>
            <w:rPr>
              <w:iCs w:val="0"/>
              <w:noProof/>
              <w:szCs w:val="22"/>
            </w:rPr>
          </w:pPr>
          <w:hyperlink w:anchor="_Toc427492549" w:history="1">
            <w:r w:rsidR="005F4CD3" w:rsidRPr="00FF6BF2">
              <w:rPr>
                <w:rStyle w:val="Hyperlink"/>
                <w:noProof/>
              </w:rPr>
              <w:t>1.4.3</w:t>
            </w:r>
            <w:r w:rsidR="005F4CD3">
              <w:rPr>
                <w:iCs w:val="0"/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</w:rPr>
              <w:t>Violation #3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_Toc427492549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0F6870">
              <w:rPr>
                <w:noProof/>
                <w:webHidden/>
              </w:rPr>
              <w:t>7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69126604" w14:textId="77777777" w:rsidR="005F4CD3" w:rsidRDefault="00DD0C54">
          <w:pPr>
            <w:pStyle w:val="TOC3"/>
            <w:rPr>
              <w:iCs w:val="0"/>
              <w:noProof/>
              <w:szCs w:val="22"/>
            </w:rPr>
          </w:pPr>
          <w:hyperlink w:anchor="_Toc427492550" w:history="1">
            <w:r w:rsidR="005F4CD3" w:rsidRPr="00FF6BF2">
              <w:rPr>
                <w:rStyle w:val="Hyperlink"/>
                <w:noProof/>
              </w:rPr>
              <w:t>1.4.4</w:t>
            </w:r>
            <w:r w:rsidR="005F4CD3">
              <w:rPr>
                <w:iCs w:val="0"/>
                <w:noProof/>
                <w:szCs w:val="22"/>
              </w:rPr>
              <w:tab/>
            </w:r>
            <w:r w:rsidR="005F4CD3" w:rsidRPr="00FF6BF2">
              <w:rPr>
                <w:rStyle w:val="Hyperlink"/>
                <w:noProof/>
                <w:shd w:val="clear" w:color="auto" w:fill="FFFFFF"/>
              </w:rPr>
              <w:t>Violation #4</w:t>
            </w:r>
            <w:r w:rsidR="005F4CD3">
              <w:rPr>
                <w:noProof/>
                <w:webHidden/>
              </w:rPr>
              <w:tab/>
            </w:r>
            <w:r w:rsidR="005F4CD3">
              <w:rPr>
                <w:noProof/>
                <w:webHidden/>
              </w:rPr>
              <w:fldChar w:fldCharType="begin"/>
            </w:r>
            <w:r w:rsidR="005F4CD3">
              <w:rPr>
                <w:noProof/>
                <w:webHidden/>
              </w:rPr>
              <w:instrText xml:space="preserve"> PAGEREF _Toc427492550 \h </w:instrText>
            </w:r>
            <w:r w:rsidR="005F4CD3">
              <w:rPr>
                <w:noProof/>
                <w:webHidden/>
              </w:rPr>
            </w:r>
            <w:r w:rsidR="005F4CD3">
              <w:rPr>
                <w:noProof/>
                <w:webHidden/>
              </w:rPr>
              <w:fldChar w:fldCharType="separate"/>
            </w:r>
            <w:r w:rsidR="000F6870">
              <w:rPr>
                <w:noProof/>
                <w:webHidden/>
              </w:rPr>
              <w:t>7</w:t>
            </w:r>
            <w:r w:rsidR="005F4CD3">
              <w:rPr>
                <w:noProof/>
                <w:webHidden/>
              </w:rPr>
              <w:fldChar w:fldCharType="end"/>
            </w:r>
          </w:hyperlink>
        </w:p>
        <w:p w14:paraId="3C810C38" w14:textId="171B1668" w:rsidR="0067672D" w:rsidRPr="00316E41" w:rsidRDefault="0067672D" w:rsidP="00316E41">
          <w:pPr>
            <w:pStyle w:val="TOC1"/>
            <w:rPr>
              <w:rStyle w:val="Hyperlink"/>
            </w:rPr>
          </w:pPr>
          <w:r w:rsidRPr="00316E41">
            <w:rPr>
              <w:rStyle w:val="Hyperlink"/>
            </w:rPr>
            <w:fldChar w:fldCharType="end"/>
          </w:r>
        </w:p>
      </w:sdtContent>
    </w:sdt>
    <w:p w14:paraId="2102DA0B" w14:textId="77777777" w:rsidR="0067672D" w:rsidRPr="00316E41" w:rsidRDefault="0067672D" w:rsidP="00316E41">
      <w:pPr>
        <w:pStyle w:val="TOC1"/>
        <w:rPr>
          <w:rStyle w:val="Hyperlink"/>
        </w:rPr>
      </w:pPr>
    </w:p>
    <w:p w14:paraId="1116C688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0AA11A50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617B3498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4E9D9AA3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0F423CE1" w14:textId="77777777" w:rsidR="00C11143" w:rsidRPr="00B67533" w:rsidRDefault="00C11143" w:rsidP="0067672D">
      <w:pPr>
        <w:pStyle w:val="Body"/>
        <w:rPr>
          <w:rFonts w:asciiTheme="majorHAnsi" w:hAnsiTheme="majorHAnsi"/>
        </w:rPr>
      </w:pPr>
    </w:p>
    <w:p w14:paraId="5706BC5B" w14:textId="6E62969A" w:rsidR="00C11143" w:rsidRPr="00B67533" w:rsidRDefault="00C11143" w:rsidP="00C11143">
      <w:pPr>
        <w:pStyle w:val="Heading1"/>
      </w:pPr>
      <w:bookmarkStart w:id="22" w:name="_Toc427492536"/>
      <w:bookmarkStart w:id="23" w:name="_Ref38774764"/>
      <w:bookmarkStart w:id="24" w:name="_Toc38782205"/>
      <w:bookmarkEnd w:id="8"/>
      <w:r w:rsidRPr="00B67533">
        <w:lastRenderedPageBreak/>
        <w:t xml:space="preserve">Waivers for Cadence </w:t>
      </w:r>
      <w:r w:rsidR="00E25E0D">
        <w:t>CDC Tool</w:t>
      </w:r>
      <w:bookmarkEnd w:id="22"/>
    </w:p>
    <w:p w14:paraId="7448E5D8" w14:textId="7DFE336D" w:rsidR="00C11143" w:rsidRDefault="00E25E0D" w:rsidP="00E25E0D">
      <w:pPr>
        <w:pStyle w:val="Heading2"/>
      </w:pPr>
      <w:bookmarkStart w:id="25" w:name="_Toc427492537"/>
      <w:r>
        <w:t>Tool Details</w:t>
      </w:r>
      <w:bookmarkEnd w:id="25"/>
    </w:p>
    <w:p w14:paraId="28224686" w14:textId="77777777" w:rsidR="00E25E0D" w:rsidRPr="00E25E0D" w:rsidRDefault="00E25E0D" w:rsidP="001B40B7">
      <w:pPr>
        <w:pStyle w:val="ListParagraph"/>
        <w:numPr>
          <w:ilvl w:val="0"/>
          <w:numId w:val="16"/>
        </w:numPr>
        <w:rPr>
          <w:rFonts w:asciiTheme="majorHAnsi" w:hAnsiTheme="majorHAnsi" w:cs="Courier New"/>
        </w:rPr>
      </w:pPr>
      <w:r w:rsidRPr="00E25E0D">
        <w:rPr>
          <w:rFonts w:asciiTheme="majorHAnsi" w:hAnsiTheme="majorHAnsi" w:cs="Courier New"/>
        </w:rPr>
        <w:t>Tool: Cadence Conformal Constraint Designer CDC</w:t>
      </w:r>
    </w:p>
    <w:p w14:paraId="57388389" w14:textId="45F857B9" w:rsidR="00E25E0D" w:rsidRPr="00E25E0D" w:rsidRDefault="00E25E0D" w:rsidP="001B40B7">
      <w:pPr>
        <w:pStyle w:val="ListParagraph"/>
        <w:numPr>
          <w:ilvl w:val="0"/>
          <w:numId w:val="16"/>
        </w:numPr>
        <w:rPr>
          <w:rFonts w:asciiTheme="majorHAnsi" w:hAnsiTheme="majorHAnsi" w:cs="Courier New"/>
        </w:rPr>
      </w:pPr>
      <w:r w:rsidRPr="00E25E0D">
        <w:rPr>
          <w:rFonts w:asciiTheme="majorHAnsi" w:hAnsiTheme="majorHAnsi" w:cs="Courier New"/>
        </w:rPr>
        <w:t>Version: Ver15.10-D182</w:t>
      </w:r>
    </w:p>
    <w:p w14:paraId="3619C127" w14:textId="71048284" w:rsidR="00E25E0D" w:rsidRDefault="00E25E0D" w:rsidP="00E25E0D">
      <w:pPr>
        <w:pStyle w:val="Heading2"/>
      </w:pPr>
      <w:bookmarkStart w:id="26" w:name="_Toc427492538"/>
      <w:r>
        <w:t xml:space="preserve">False CDC Violations </w:t>
      </w:r>
      <w:r w:rsidR="001632D9">
        <w:t xml:space="preserve">– </w:t>
      </w:r>
      <w:r>
        <w:t xml:space="preserve">Design </w:t>
      </w:r>
      <w:r w:rsidR="001632D9">
        <w:t>Intent</w:t>
      </w:r>
      <w:bookmarkEnd w:id="26"/>
    </w:p>
    <w:p w14:paraId="00D3AAFB" w14:textId="079B3BF6" w:rsidR="00E25E0D" w:rsidRDefault="00E25E0D" w:rsidP="00E25E0D">
      <w:pPr>
        <w:pStyle w:val="Heading3"/>
      </w:pPr>
      <w:bookmarkStart w:id="27" w:name="_Toc427492539"/>
      <w:r>
        <w:t>False Violation #1</w:t>
      </w:r>
      <w:bookmarkEnd w:id="27"/>
    </w:p>
    <w:p w14:paraId="52D60177" w14:textId="0501A1B5" w:rsidR="00E25E0D" w:rsidRDefault="00E25E0D" w:rsidP="00E25E0D">
      <w:pPr>
        <w:pStyle w:val="Body"/>
      </w:pPr>
      <w:r>
        <w:t xml:space="preserve">The tool reports false CDC violations on following clock cross modules, when </w:t>
      </w:r>
      <w:proofErr w:type="spellStart"/>
      <w:r w:rsidRPr="00292261">
        <w:rPr>
          <w:i/>
        </w:rPr>
        <w:t>fast_clk</w:t>
      </w:r>
      <w:proofErr w:type="spellEnd"/>
      <w:r>
        <w:t xml:space="preserve"> and </w:t>
      </w:r>
      <w:proofErr w:type="spellStart"/>
      <w:r w:rsidRPr="00292261">
        <w:rPr>
          <w:i/>
        </w:rPr>
        <w:t>slow_clk</w:t>
      </w:r>
      <w:proofErr w:type="spellEnd"/>
      <w:r>
        <w:t xml:space="preserve"> signals are specified in different clock domains by </w:t>
      </w:r>
      <w:r w:rsidRPr="00604EE7">
        <w:t>NetSpeed auto-</w:t>
      </w:r>
      <w:r w:rsidRPr="00A46455">
        <w:t>generated</w:t>
      </w:r>
      <w:r w:rsidRPr="00604EE7">
        <w:t xml:space="preserve"> SDC files</w:t>
      </w:r>
      <w:r>
        <w:t xml:space="preserve">. The leaf level module is </w:t>
      </w:r>
      <w:proofErr w:type="spellStart"/>
      <w:r>
        <w:t>ns_clkcross_buffer</w:t>
      </w:r>
      <w:proofErr w:type="spellEnd"/>
      <w:r>
        <w:t xml:space="preserve">, </w:t>
      </w:r>
      <w:r w:rsidRPr="00A1297A">
        <w:t>instance</w:t>
      </w:r>
      <w:r>
        <w:t>d in all four of these modules where the false CDC violations are reported</w:t>
      </w:r>
    </w:p>
    <w:p w14:paraId="77031D13" w14:textId="77777777" w:rsidR="00E25E0D" w:rsidRDefault="00E25E0D" w:rsidP="001B40B7">
      <w:pPr>
        <w:pStyle w:val="Body"/>
        <w:numPr>
          <w:ilvl w:val="0"/>
          <w:numId w:val="17"/>
        </w:numPr>
      </w:pPr>
      <w:proofErr w:type="spellStart"/>
      <w:r>
        <w:t>ns_clkcross_fast_to_slow</w:t>
      </w:r>
      <w:proofErr w:type="spellEnd"/>
    </w:p>
    <w:p w14:paraId="4D7F62DA" w14:textId="77777777" w:rsidR="00E25E0D" w:rsidRDefault="00E25E0D" w:rsidP="001B40B7">
      <w:pPr>
        <w:pStyle w:val="Body"/>
        <w:numPr>
          <w:ilvl w:val="0"/>
          <w:numId w:val="17"/>
        </w:numPr>
      </w:pPr>
      <w:proofErr w:type="spellStart"/>
      <w:r>
        <w:t>ns_clkcross_slow_to_fast</w:t>
      </w:r>
      <w:proofErr w:type="spellEnd"/>
    </w:p>
    <w:p w14:paraId="2B003644" w14:textId="77777777" w:rsidR="00E25E0D" w:rsidRDefault="00E25E0D" w:rsidP="001B40B7">
      <w:pPr>
        <w:pStyle w:val="Body"/>
        <w:numPr>
          <w:ilvl w:val="0"/>
          <w:numId w:val="17"/>
        </w:numPr>
      </w:pPr>
      <w:proofErr w:type="spellStart"/>
      <w:r w:rsidRPr="00292261">
        <w:t>ns_clkcross_rwack_slow_to_fast.v</w:t>
      </w:r>
      <w:proofErr w:type="spellEnd"/>
    </w:p>
    <w:p w14:paraId="422E85DA" w14:textId="19281FF7" w:rsidR="00E25E0D" w:rsidRDefault="00E25E0D" w:rsidP="001B40B7">
      <w:pPr>
        <w:pStyle w:val="Body"/>
        <w:numPr>
          <w:ilvl w:val="0"/>
          <w:numId w:val="17"/>
        </w:numPr>
      </w:pPr>
      <w:proofErr w:type="spellStart"/>
      <w:r w:rsidRPr="00292261">
        <w:t>ns_clkcross_rwack_fast_to_slow.v</w:t>
      </w:r>
      <w:proofErr w:type="spellEnd"/>
    </w:p>
    <w:p w14:paraId="0DD1CA0D" w14:textId="77777777" w:rsidR="00E25E0D" w:rsidRDefault="00E25E0D" w:rsidP="00E25E0D">
      <w:pPr>
        <w:pStyle w:val="Body"/>
      </w:pPr>
      <w:r w:rsidRPr="00CF5CA5">
        <w:rPr>
          <w:rStyle w:val="Heading4Char"/>
        </w:rPr>
        <w:t>Resolution</w:t>
      </w:r>
      <w:r>
        <w:rPr>
          <w:b/>
        </w:rPr>
        <w:t xml:space="preserve">: </w:t>
      </w:r>
      <w:proofErr w:type="spellStart"/>
      <w:r w:rsidRPr="00292261">
        <w:rPr>
          <w:i/>
        </w:rPr>
        <w:t>fast_clk</w:t>
      </w:r>
      <w:proofErr w:type="spellEnd"/>
      <w:r>
        <w:t xml:space="preserve"> and </w:t>
      </w:r>
      <w:proofErr w:type="spellStart"/>
      <w:r w:rsidRPr="00292261">
        <w:rPr>
          <w:i/>
        </w:rPr>
        <w:t>slow_clk</w:t>
      </w:r>
      <w:proofErr w:type="spellEnd"/>
      <w:r>
        <w:rPr>
          <w:i/>
        </w:rPr>
        <w:t xml:space="preserve"> </w:t>
      </w:r>
      <w:r>
        <w:t xml:space="preserve">clocks need to be specified to be in the same clock domain manually in the </w:t>
      </w:r>
      <w:proofErr w:type="spellStart"/>
      <w:r>
        <w:t>sdc</w:t>
      </w:r>
      <w:proofErr w:type="spellEnd"/>
      <w:r>
        <w:t xml:space="preserve"> constraint file</w:t>
      </w:r>
      <w:r>
        <w:rPr>
          <w:b/>
        </w:rPr>
        <w:t xml:space="preserve">. </w:t>
      </w:r>
      <w:r>
        <w:t>The clock cross modules are phase-aligned synchronous clock crossers with an N</w:t>
      </w:r>
      <w:proofErr w:type="gramStart"/>
      <w:r>
        <w:t>:1</w:t>
      </w:r>
      <w:proofErr w:type="gramEnd"/>
      <w:r>
        <w:t xml:space="preserve"> or 1:N ratio</w:t>
      </w:r>
    </w:p>
    <w:p w14:paraId="335F0A18" w14:textId="77777777" w:rsidR="00E25E0D" w:rsidRDefault="00E25E0D" w:rsidP="00E25E0D">
      <w:pPr>
        <w:pStyle w:val="Body"/>
      </w:pPr>
      <w:r w:rsidRPr="00CF5CA5">
        <w:rPr>
          <w:rStyle w:val="Heading4Char"/>
        </w:rPr>
        <w:t>Work around</w:t>
      </w:r>
      <w:r>
        <w:rPr>
          <w:b/>
        </w:rPr>
        <w:t xml:space="preserve">: </w:t>
      </w:r>
      <w:r w:rsidRPr="00022B4B">
        <w:t>The customer can post-edit the auto-generated SDC files</w:t>
      </w:r>
      <w:r>
        <w:t xml:space="preserve"> to specify </w:t>
      </w:r>
      <w:proofErr w:type="spellStart"/>
      <w:r w:rsidRPr="00292261">
        <w:rPr>
          <w:i/>
        </w:rPr>
        <w:t>fast_clk</w:t>
      </w:r>
      <w:proofErr w:type="spellEnd"/>
      <w:r>
        <w:t xml:space="preserve"> and </w:t>
      </w:r>
      <w:proofErr w:type="spellStart"/>
      <w:r w:rsidRPr="00292261">
        <w:rPr>
          <w:i/>
        </w:rPr>
        <w:t>slow_clk</w:t>
      </w:r>
      <w:proofErr w:type="spellEnd"/>
      <w:r>
        <w:rPr>
          <w:i/>
        </w:rPr>
        <w:t xml:space="preserve"> </w:t>
      </w:r>
      <w:r>
        <w:t>clocks in the same clock domain</w:t>
      </w:r>
      <w:r w:rsidRPr="003F3E68">
        <w:t>.</w:t>
      </w:r>
      <w:r>
        <w:t xml:space="preserve"> </w:t>
      </w:r>
    </w:p>
    <w:p w14:paraId="4440FDA2" w14:textId="2D13EE68" w:rsidR="00E25E0D" w:rsidRDefault="00E25E0D" w:rsidP="00E25E0D">
      <w:pPr>
        <w:pStyle w:val="Body"/>
      </w:pPr>
      <w:r>
        <w:t>Example:</w:t>
      </w:r>
    </w:p>
    <w:p w14:paraId="0C4F1070" w14:textId="5A57760B" w:rsidR="00E25E0D" w:rsidRPr="00F73EBD" w:rsidRDefault="00E25E0D" w:rsidP="00E25E0D">
      <w:pPr>
        <w:pStyle w:val="Body"/>
        <w:rPr>
          <w:rFonts w:ascii="Arial" w:hAnsi="Arial" w:cs="Arial"/>
          <w:sz w:val="20"/>
          <w:szCs w:val="20"/>
        </w:rPr>
      </w:pPr>
      <w:proofErr w:type="gramStart"/>
      <w:r w:rsidRPr="00F73EBD">
        <w:rPr>
          <w:rFonts w:ascii="Courier New" w:hAnsi="Courier New" w:cs="Courier New"/>
          <w:sz w:val="20"/>
          <w:szCs w:val="20"/>
        </w:rPr>
        <w:t>set</w:t>
      </w:r>
      <w:proofErr w:type="gramEnd"/>
      <w:r w:rsidRPr="00F73E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3EBD">
        <w:rPr>
          <w:rFonts w:ascii="Courier New" w:hAnsi="Courier New" w:cs="Courier New"/>
          <w:sz w:val="20"/>
          <w:szCs w:val="20"/>
        </w:rPr>
        <w:t>clock_clk_A_sync_group</w:t>
      </w:r>
      <w:proofErr w:type="spellEnd"/>
      <w:r w:rsidRPr="00F73EBD">
        <w:rPr>
          <w:rFonts w:ascii="Courier New" w:hAnsi="Courier New" w:cs="Courier New"/>
          <w:sz w:val="20"/>
          <w:szCs w:val="20"/>
        </w:rPr>
        <w:t xml:space="preserve"> [</w:t>
      </w:r>
      <w:proofErr w:type="spellStart"/>
      <w:r w:rsidRPr="00F73EBD">
        <w:rPr>
          <w:rFonts w:ascii="Courier New" w:hAnsi="Courier New" w:cs="Courier New"/>
          <w:sz w:val="20"/>
          <w:szCs w:val="20"/>
        </w:rPr>
        <w:t>get_clocks</w:t>
      </w:r>
      <w:proofErr w:type="spellEnd"/>
      <w:r w:rsidRPr="00F73EBD">
        <w:rPr>
          <w:rFonts w:ascii="Courier New" w:hAnsi="Courier New" w:cs="Courier New"/>
          <w:sz w:val="20"/>
          <w:szCs w:val="20"/>
        </w:rPr>
        <w:t xml:space="preserve"> [list  </w:t>
      </w:r>
      <w:proofErr w:type="spellStart"/>
      <w:r w:rsidRPr="00F73EBD">
        <w:rPr>
          <w:rFonts w:ascii="Courier New" w:hAnsi="Courier New" w:cs="Courier New"/>
          <w:sz w:val="20"/>
          <w:szCs w:val="20"/>
        </w:rPr>
        <w:t>fast_clk</w:t>
      </w:r>
      <w:proofErr w:type="spellEnd"/>
      <w:r w:rsidRPr="00F73EB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3EBD">
        <w:rPr>
          <w:rFonts w:ascii="Courier New" w:hAnsi="Courier New" w:cs="Courier New"/>
          <w:sz w:val="20"/>
          <w:szCs w:val="20"/>
        </w:rPr>
        <w:t>slow_clk</w:t>
      </w:r>
      <w:proofErr w:type="spellEnd"/>
      <w:r w:rsidRPr="00F73EBD">
        <w:rPr>
          <w:rFonts w:ascii="Courier New" w:hAnsi="Courier New" w:cs="Courier New"/>
          <w:sz w:val="20"/>
          <w:szCs w:val="20"/>
        </w:rPr>
        <w:t xml:space="preserve"> ]]</w:t>
      </w:r>
    </w:p>
    <w:p w14:paraId="50365155" w14:textId="77777777" w:rsidR="00E25E0D" w:rsidRPr="00F73EBD" w:rsidRDefault="00E25E0D" w:rsidP="00E25E0D">
      <w:pPr>
        <w:pStyle w:val="Body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73EBD">
        <w:rPr>
          <w:b/>
          <w:sz w:val="20"/>
          <w:szCs w:val="20"/>
        </w:rPr>
        <w:t xml:space="preserve">                       </w:t>
      </w:r>
      <w:proofErr w:type="spellStart"/>
      <w:r w:rsidRPr="00F73E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set_clock_groups</w:t>
      </w:r>
      <w:proofErr w:type="spellEnd"/>
      <w:r w:rsidRPr="00F73E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-name </w:t>
      </w:r>
      <w:proofErr w:type="spellStart"/>
      <w:r w:rsidRPr="00F73E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async_clock_group</w:t>
      </w:r>
      <w:proofErr w:type="spellEnd"/>
      <w:r w:rsidRPr="00F73E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-asynchronous \</w:t>
      </w:r>
    </w:p>
    <w:p w14:paraId="4EDB1001" w14:textId="77777777" w:rsidR="00E25E0D" w:rsidRPr="00F73EBD" w:rsidRDefault="00E25E0D" w:rsidP="00E25E0D">
      <w:pPr>
        <w:pStyle w:val="Body"/>
        <w:rPr>
          <w:rFonts w:ascii="Courier New" w:hAnsi="Courier New" w:cs="Courier New"/>
          <w:sz w:val="20"/>
          <w:szCs w:val="20"/>
        </w:rPr>
      </w:pPr>
      <w:r w:rsidRPr="00F73E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-group </w:t>
      </w:r>
      <w:proofErr w:type="spellStart"/>
      <w:r w:rsidRPr="00F73EBD">
        <w:rPr>
          <w:rFonts w:ascii="Courier New" w:hAnsi="Courier New" w:cs="Courier New"/>
          <w:sz w:val="20"/>
          <w:szCs w:val="20"/>
        </w:rPr>
        <w:t>clock_clk_A_sync_</w:t>
      </w:r>
      <w:proofErr w:type="gramStart"/>
      <w:r w:rsidRPr="00F73EBD">
        <w:rPr>
          <w:rFonts w:ascii="Courier New" w:hAnsi="Courier New" w:cs="Courier New"/>
          <w:sz w:val="20"/>
          <w:szCs w:val="20"/>
        </w:rPr>
        <w:t>group</w:t>
      </w:r>
      <w:proofErr w:type="spellEnd"/>
      <w:r w:rsidRPr="00F73EBD">
        <w:rPr>
          <w:rFonts w:ascii="Courier New" w:hAnsi="Courier New" w:cs="Courier New"/>
          <w:sz w:val="20"/>
          <w:szCs w:val="20"/>
        </w:rPr>
        <w:t xml:space="preserve">  \</w:t>
      </w:r>
      <w:proofErr w:type="gramEnd"/>
    </w:p>
    <w:p w14:paraId="68587775" w14:textId="77777777" w:rsidR="00E25E0D" w:rsidRDefault="00E25E0D" w:rsidP="00E25E0D">
      <w:pPr>
        <w:pStyle w:val="Body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F73EBD">
        <w:rPr>
          <w:rFonts w:ascii="Courier New" w:hAnsi="Courier New" w:cs="Courier New"/>
          <w:sz w:val="20"/>
          <w:szCs w:val="20"/>
        </w:rPr>
        <w:t xml:space="preserve">                    </w:t>
      </w:r>
      <w:r w:rsidRPr="00F73E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–group [</w:t>
      </w:r>
      <w:proofErr w:type="spellStart"/>
      <w:r w:rsidRPr="00F73E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get_clocks</w:t>
      </w:r>
      <w:proofErr w:type="spellEnd"/>
      <w:r w:rsidRPr="00F73E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73E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clk_C</w:t>
      </w:r>
      <w:proofErr w:type="spellEnd"/>
      <w:r w:rsidRPr="00F73EB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</w:t>
      </w:r>
    </w:p>
    <w:p w14:paraId="3CE835ED" w14:textId="77777777" w:rsidR="00E25E0D" w:rsidRDefault="00E25E0D" w:rsidP="00E25E0D">
      <w:pPr>
        <w:pStyle w:val="Heading3"/>
      </w:pPr>
      <w:bookmarkStart w:id="28" w:name="_Toc427492540"/>
      <w:r>
        <w:t>False Violation #2</w:t>
      </w:r>
      <w:bookmarkEnd w:id="28"/>
    </w:p>
    <w:p w14:paraId="74ED2669" w14:textId="33699319" w:rsidR="00E25E0D" w:rsidRDefault="00E25E0D" w:rsidP="00E25E0D">
      <w:pPr>
        <w:pStyle w:val="Body"/>
      </w:pPr>
      <w:r>
        <w:t xml:space="preserve">There are </w:t>
      </w:r>
      <w:r w:rsidRPr="00D06525">
        <w:t>CDC violations on input signa</w:t>
      </w:r>
      <w:r>
        <w:t xml:space="preserve">ls to </w:t>
      </w:r>
      <w:proofErr w:type="spellStart"/>
      <w:r>
        <w:t>ns_pwrsup</w:t>
      </w:r>
      <w:proofErr w:type="spellEnd"/>
      <w:r>
        <w:t>.</w:t>
      </w:r>
    </w:p>
    <w:p w14:paraId="48E76F73" w14:textId="743D034A" w:rsidR="00E25E0D" w:rsidRDefault="00E25E0D" w:rsidP="001B40B7">
      <w:pPr>
        <w:pStyle w:val="Body"/>
        <w:numPr>
          <w:ilvl w:val="0"/>
          <w:numId w:val="18"/>
        </w:numPr>
      </w:pPr>
      <w:proofErr w:type="spellStart"/>
      <w:r>
        <w:t>sleep_ack_asserted_n</w:t>
      </w:r>
      <w:proofErr w:type="spellEnd"/>
    </w:p>
    <w:p w14:paraId="71AB586E" w14:textId="573F9434" w:rsidR="00E25E0D" w:rsidRDefault="00E25E0D" w:rsidP="001B40B7">
      <w:pPr>
        <w:pStyle w:val="Body"/>
        <w:numPr>
          <w:ilvl w:val="0"/>
          <w:numId w:val="18"/>
        </w:numPr>
      </w:pPr>
      <w:proofErr w:type="spellStart"/>
      <w:r>
        <w:t>sleep_ack_deasserted</w:t>
      </w:r>
      <w:proofErr w:type="spellEnd"/>
      <w:r>
        <w:t xml:space="preserve"> </w:t>
      </w:r>
    </w:p>
    <w:p w14:paraId="556C6301" w14:textId="449A649D" w:rsidR="00E25E0D" w:rsidRDefault="00E25E0D" w:rsidP="001B40B7">
      <w:pPr>
        <w:pStyle w:val="Body"/>
        <w:numPr>
          <w:ilvl w:val="0"/>
          <w:numId w:val="18"/>
        </w:numPr>
      </w:pPr>
      <w:proofErr w:type="spellStart"/>
      <w:r>
        <w:t>fence_ack_asserted_n</w:t>
      </w:r>
      <w:proofErr w:type="spellEnd"/>
      <w:r>
        <w:t xml:space="preserve"> </w:t>
      </w:r>
    </w:p>
    <w:p w14:paraId="3A1EFEB2" w14:textId="7212A835" w:rsidR="00E25E0D" w:rsidRDefault="00E25E0D" w:rsidP="001B40B7">
      <w:pPr>
        <w:pStyle w:val="Body"/>
        <w:numPr>
          <w:ilvl w:val="0"/>
          <w:numId w:val="18"/>
        </w:numPr>
      </w:pPr>
      <w:proofErr w:type="spellStart"/>
      <w:r>
        <w:lastRenderedPageBreak/>
        <w:t>fence_ack_deasserted_n</w:t>
      </w:r>
      <w:proofErr w:type="spellEnd"/>
    </w:p>
    <w:p w14:paraId="521DCAA1" w14:textId="50CBFCE7" w:rsidR="00E25E0D" w:rsidRDefault="00E25E0D" w:rsidP="001B40B7">
      <w:pPr>
        <w:pStyle w:val="Body"/>
        <w:numPr>
          <w:ilvl w:val="0"/>
          <w:numId w:val="18"/>
        </w:numPr>
      </w:pPr>
      <w:proofErr w:type="spellStart"/>
      <w:r>
        <w:t>wake_req_asserted</w:t>
      </w:r>
      <w:proofErr w:type="spellEnd"/>
    </w:p>
    <w:p w14:paraId="239403E5" w14:textId="77777777" w:rsidR="00E25E0D" w:rsidRPr="009A2515" w:rsidRDefault="00E25E0D" w:rsidP="00E25E0D">
      <w:pPr>
        <w:pStyle w:val="Body"/>
      </w:pPr>
      <w:r w:rsidRPr="00CF5CA5">
        <w:rPr>
          <w:rStyle w:val="Heading4Char"/>
        </w:rPr>
        <w:t>Resolution</w:t>
      </w:r>
      <w:r>
        <w:rPr>
          <w:b/>
        </w:rPr>
        <w:t xml:space="preserve">: </w:t>
      </w:r>
      <w:r>
        <w:t xml:space="preserve">These CDC violations should be waived. </w:t>
      </w:r>
      <w:r w:rsidRPr="00F5176E">
        <w:t>These signals by protocol definition ensure that the convergence issue is      not seen and these should be waived. These are defined as level signals which transition to same value over a period of time. There is no chance of stray glitches being captured as valid signal transition on these signals</w:t>
      </w:r>
      <w:r w:rsidRPr="009A2515">
        <w:rPr>
          <w:color w:val="1F497D"/>
        </w:rPr>
        <w:t xml:space="preserve">. </w:t>
      </w:r>
      <w:r>
        <w:t xml:space="preserve">Please refer to NetSpeed </w:t>
      </w:r>
      <w:proofErr w:type="spellStart"/>
      <w:r>
        <w:t>NocStudio</w:t>
      </w:r>
      <w:proofErr w:type="spellEnd"/>
      <w:r>
        <w:t xml:space="preserve"> Low Power User Manual for further explanation.</w:t>
      </w:r>
    </w:p>
    <w:p w14:paraId="00662D0E" w14:textId="77777777" w:rsidR="00E25E0D" w:rsidRDefault="00E25E0D" w:rsidP="00E25E0D">
      <w:pPr>
        <w:pStyle w:val="Body"/>
      </w:pPr>
      <w:r w:rsidRPr="00CF5CA5">
        <w:rPr>
          <w:rStyle w:val="Heading4Char"/>
        </w:rPr>
        <w:t>Work around</w:t>
      </w:r>
      <w:r>
        <w:rPr>
          <w:b/>
        </w:rPr>
        <w:t xml:space="preserve">: </w:t>
      </w:r>
      <w:r>
        <w:t>Not applicable</w:t>
      </w:r>
    </w:p>
    <w:p w14:paraId="0DA47596" w14:textId="793FB5DC" w:rsidR="00E25E0D" w:rsidRDefault="00E25E0D" w:rsidP="00E25E0D">
      <w:pPr>
        <w:pStyle w:val="Heading3"/>
      </w:pPr>
      <w:bookmarkStart w:id="29" w:name="_Toc427492541"/>
      <w:r>
        <w:t>False Violation #3</w:t>
      </w:r>
      <w:bookmarkEnd w:id="29"/>
    </w:p>
    <w:p w14:paraId="5C0C919F" w14:textId="77777777" w:rsidR="00E25E0D" w:rsidRDefault="00E25E0D" w:rsidP="00E25E0D">
      <w:pPr>
        <w:pStyle w:val="Body"/>
      </w:pPr>
      <w:r>
        <w:t>The tool reports CDC violation for reset paths from</w:t>
      </w:r>
      <w:r w:rsidRPr="008F11DC">
        <w:t xml:space="preserve"> </w:t>
      </w:r>
      <w:proofErr w:type="spellStart"/>
      <w:r w:rsidRPr="008F11DC">
        <w:t>ns_aceslvbrdg</w:t>
      </w:r>
      <w:proofErr w:type="spellEnd"/>
      <w:r>
        <w:t>, for asynchronous interface with the NoC, with following end point destination registers.</w:t>
      </w:r>
    </w:p>
    <w:p w14:paraId="73D27BC5" w14:textId="1C30A5DF" w:rsidR="00E25E0D" w:rsidRPr="00E25E0D" w:rsidRDefault="00E25E0D" w:rsidP="00E25E0D">
      <w:pPr>
        <w:pStyle w:val="Body"/>
        <w:rPr>
          <w:rFonts w:ascii="Courier New" w:hAnsi="Courier New" w:cs="Courier New"/>
          <w:sz w:val="20"/>
          <w:szCs w:val="20"/>
        </w:rPr>
      </w:pPr>
      <w:proofErr w:type="spellStart"/>
      <w:r w:rsidRPr="00E25E0D">
        <w:rPr>
          <w:rFonts w:ascii="Courier New" w:hAnsi="Courier New" w:cs="Courier New"/>
          <w:sz w:val="20"/>
          <w:szCs w:val="20"/>
        </w:rPr>
        <w:t>from_instance</w:t>
      </w:r>
      <w:proofErr w:type="spellEnd"/>
      <w:r w:rsidRPr="00E25E0D">
        <w:rPr>
          <w:rFonts w:ascii="Courier New" w:hAnsi="Courier New" w:cs="Courier New"/>
          <w:sz w:val="20"/>
          <w:szCs w:val="20"/>
        </w:rPr>
        <w:t xml:space="preserve">       : u_ns_fabric/*/u_ns_axiliteslvbrdg_*/u_ns_axiliteslvbrdg/u_axislv_inst/u_ns_aceslvbrdg/*_clk_rstsync/u_ns_demet/demet_stage_q_reg*</w:t>
      </w:r>
    </w:p>
    <w:p w14:paraId="6CE31B71" w14:textId="77777777" w:rsidR="00E25E0D" w:rsidRPr="00E25E0D" w:rsidRDefault="00E25E0D" w:rsidP="00E25E0D">
      <w:pPr>
        <w:pStyle w:val="Body"/>
        <w:rPr>
          <w:rFonts w:ascii="Courier New" w:hAnsi="Courier New" w:cs="Courier New"/>
          <w:sz w:val="20"/>
          <w:szCs w:val="20"/>
        </w:rPr>
      </w:pPr>
      <w:proofErr w:type="spellStart"/>
      <w:r w:rsidRPr="00E25E0D">
        <w:rPr>
          <w:rFonts w:ascii="Courier New" w:hAnsi="Courier New" w:cs="Courier New"/>
          <w:sz w:val="20"/>
          <w:szCs w:val="20"/>
        </w:rPr>
        <w:t>to_instance</w:t>
      </w:r>
      <w:proofErr w:type="spellEnd"/>
      <w:r w:rsidRPr="00E25E0D">
        <w:rPr>
          <w:rFonts w:ascii="Courier New" w:hAnsi="Courier New" w:cs="Courier New"/>
          <w:sz w:val="20"/>
          <w:szCs w:val="20"/>
        </w:rPr>
        <w:t xml:space="preserve">         : u_ns_fabric/*/u_ns_c_ppln__*/u_ns_noc_credit_ppln/G_CREDIT_PPLN[1].u_ns_credit_ppln_stage/credit_q_reg*</w:t>
      </w:r>
    </w:p>
    <w:p w14:paraId="385343A5" w14:textId="347C5470" w:rsidR="00E25E0D" w:rsidRDefault="00E25E0D" w:rsidP="00CF5CA5">
      <w:pPr>
        <w:pStyle w:val="Body"/>
        <w:jc w:val="left"/>
      </w:pPr>
      <w:r w:rsidRPr="00CF5CA5">
        <w:rPr>
          <w:rStyle w:val="Heading4Char"/>
        </w:rPr>
        <w:t>Resolution</w:t>
      </w:r>
      <w:r>
        <w:rPr>
          <w:b/>
        </w:rPr>
        <w:t xml:space="preserve">: </w:t>
      </w:r>
      <w:r>
        <w:t xml:space="preserve">This violation should be waived. </w:t>
      </w:r>
      <w:r w:rsidR="00CF5CA5">
        <w:t xml:space="preserve">Reset is synchronized in </w:t>
      </w:r>
      <w:proofErr w:type="spellStart"/>
      <w:r w:rsidRPr="004C429E">
        <w:rPr>
          <w:i/>
        </w:rPr>
        <w:t>noc_clk_rstsync</w:t>
      </w:r>
      <w:proofErr w:type="spellEnd"/>
      <w:r>
        <w:rPr>
          <w:i/>
        </w:rPr>
        <w:t>/</w:t>
      </w:r>
      <w:r w:rsidRPr="00AE7A8A">
        <w:t xml:space="preserve"> </w:t>
      </w:r>
      <w:proofErr w:type="spellStart"/>
      <w:r w:rsidRPr="00AE7A8A">
        <w:rPr>
          <w:i/>
        </w:rPr>
        <w:t>pdr_noc_clk_rstsync</w:t>
      </w:r>
      <w:proofErr w:type="spellEnd"/>
      <w:r>
        <w:t xml:space="preserve"> using </w:t>
      </w:r>
      <w:proofErr w:type="spellStart"/>
      <w:r w:rsidRPr="004C429E">
        <w:rPr>
          <w:i/>
        </w:rPr>
        <w:t>noc_clk</w:t>
      </w:r>
      <w:proofErr w:type="spellEnd"/>
      <w:r>
        <w:t xml:space="preserve"> and further synchronized in </w:t>
      </w:r>
      <w:r>
        <w:br/>
      </w:r>
      <w:proofErr w:type="spellStart"/>
      <w:r w:rsidRPr="004C429E">
        <w:rPr>
          <w:i/>
        </w:rPr>
        <w:t>asclk_rstsync</w:t>
      </w:r>
      <w:proofErr w:type="spellEnd"/>
      <w:r w:rsidRPr="004C429E">
        <w:t xml:space="preserve"> </w:t>
      </w:r>
      <w:r>
        <w:t>using</w:t>
      </w:r>
      <w:r w:rsidRPr="004C429E">
        <w:rPr>
          <w:i/>
        </w:rPr>
        <w:t xml:space="preserve"> </w:t>
      </w:r>
      <w:proofErr w:type="spellStart"/>
      <w:r w:rsidRPr="004C429E">
        <w:rPr>
          <w:i/>
        </w:rPr>
        <w:t>rx_fifo_async_clk</w:t>
      </w:r>
      <w:proofErr w:type="spellEnd"/>
      <w:r>
        <w:rPr>
          <w:i/>
        </w:rPr>
        <w:t xml:space="preserve">. </w:t>
      </w:r>
      <w:r w:rsidRPr="004C429E">
        <w:t xml:space="preserve">So the </w:t>
      </w:r>
      <w:proofErr w:type="spellStart"/>
      <w:r w:rsidRPr="004C429E">
        <w:t>async</w:t>
      </w:r>
      <w:proofErr w:type="spellEnd"/>
      <w:r w:rsidRPr="004C429E">
        <w:t xml:space="preserve"> path is only on reset assertion. The </w:t>
      </w:r>
      <w:r>
        <w:br/>
      </w:r>
      <w:r w:rsidRPr="004C429E">
        <w:t>reset synchronizer is synchronizing this path anyway, so this is not a concern</w:t>
      </w:r>
      <w:r>
        <w:t>.</w:t>
      </w:r>
    </w:p>
    <w:p w14:paraId="3C7150D3" w14:textId="159856E9" w:rsidR="001632D9" w:rsidRDefault="001632D9" w:rsidP="001632D9">
      <w:pPr>
        <w:pStyle w:val="Heading3"/>
      </w:pPr>
      <w:bookmarkStart w:id="30" w:name="_Toc427492542"/>
      <w:r>
        <w:t>False Violation #4</w:t>
      </w:r>
      <w:bookmarkEnd w:id="30"/>
    </w:p>
    <w:p w14:paraId="104AD647" w14:textId="77777777" w:rsidR="001632D9" w:rsidRDefault="001632D9" w:rsidP="001632D9">
      <w:pPr>
        <w:pStyle w:val="Body"/>
      </w:pPr>
      <w:r>
        <w:t>The tool reports CDC violation for reset paths from</w:t>
      </w:r>
      <w:r w:rsidRPr="008F11DC">
        <w:t xml:space="preserve"> </w:t>
      </w:r>
      <w:proofErr w:type="spellStart"/>
      <w:r w:rsidRPr="008F11DC">
        <w:t>ns_aceslvbrdg</w:t>
      </w:r>
      <w:proofErr w:type="spellEnd"/>
      <w:r>
        <w:t xml:space="preserve">, </w:t>
      </w:r>
      <w:r w:rsidRPr="005E2CB1">
        <w:t>for asynchronous interface with the NoC</w:t>
      </w:r>
      <w:r>
        <w:t>, with the following end point destination registers.</w:t>
      </w:r>
    </w:p>
    <w:p w14:paraId="3B2EE01C" w14:textId="03E85065" w:rsidR="001632D9" w:rsidRDefault="001632D9" w:rsidP="001632D9">
      <w:pPr>
        <w:pStyle w:val="Body"/>
      </w:pPr>
      <w:proofErr w:type="spellStart"/>
      <w:r w:rsidRPr="001632D9">
        <w:rPr>
          <w:rFonts w:ascii="Courier New" w:hAnsi="Courier New" w:cs="Courier New"/>
          <w:sz w:val="20"/>
          <w:szCs w:val="20"/>
        </w:rPr>
        <w:t>from_instance</w:t>
      </w:r>
      <w:proofErr w:type="spellEnd"/>
      <w:r w:rsidRPr="001632D9">
        <w:rPr>
          <w:rFonts w:ascii="Courier New" w:hAnsi="Courier New" w:cs="Courier New"/>
          <w:sz w:val="20"/>
          <w:szCs w:val="20"/>
        </w:rPr>
        <w:t xml:space="preserve">       :</w:t>
      </w:r>
      <w:r w:rsidRPr="001632D9">
        <w:rPr>
          <w:rFonts w:ascii="Courier New" w:hAnsi="Courier New" w:cs="Courier New"/>
          <w:sz w:val="20"/>
          <w:szCs w:val="20"/>
        </w:rPr>
        <w:br/>
        <w:t>u_ns_fabric/*/u_ns_axiliteslvbrdg_*/u_ns_axiliteslvbrdg/u_axislv_inst/u_ns_aceslvbrdg/*_clk_rstsync/u_ns_demet/demet_stage_q_reg*</w:t>
      </w:r>
      <w:r w:rsidRPr="001632D9">
        <w:rPr>
          <w:rFonts w:ascii="Courier New" w:hAnsi="Courier New" w:cs="Courier New"/>
          <w:sz w:val="20"/>
          <w:szCs w:val="20"/>
        </w:rPr>
        <w:br/>
      </w:r>
      <w:r w:rsidRPr="001632D9">
        <w:rPr>
          <w:rFonts w:ascii="Courier New" w:hAnsi="Courier New" w:cs="Courier New"/>
          <w:sz w:val="20"/>
          <w:szCs w:val="20"/>
        </w:rPr>
        <w:br/>
      </w:r>
      <w:proofErr w:type="spellStart"/>
      <w:r w:rsidRPr="001632D9">
        <w:rPr>
          <w:rFonts w:ascii="Courier New" w:hAnsi="Courier New" w:cs="Courier New"/>
          <w:sz w:val="20"/>
          <w:szCs w:val="20"/>
        </w:rPr>
        <w:t>to_instance</w:t>
      </w:r>
      <w:proofErr w:type="spellEnd"/>
      <w:r w:rsidRPr="001632D9">
        <w:rPr>
          <w:rFonts w:ascii="Courier New" w:hAnsi="Courier New" w:cs="Courier New"/>
          <w:sz w:val="20"/>
          <w:szCs w:val="20"/>
        </w:rPr>
        <w:t xml:space="preserve">      :</w:t>
      </w:r>
      <w:r w:rsidRPr="001632D9">
        <w:rPr>
          <w:rFonts w:ascii="Courier New" w:hAnsi="Courier New" w:cs="Courier New"/>
          <w:sz w:val="20"/>
          <w:szCs w:val="20"/>
        </w:rPr>
        <w:br/>
        <w:t>u_ns_fabric/*/u_ns_axiliteslvbrdg_largehost_*/u_ns_axiliteslvbrdg/u_axislv_inst/u_ns_aceslvbrdg/u_ns_strrxswitch/ns_strrxbrdg_layeriflogic0/strrxbrdg_lay[*].strrxfifologicvc*.IVCFIFO_ASYNC_*.vc*_fifo_async/*</w:t>
      </w:r>
      <w:r w:rsidRPr="001632D9">
        <w:rPr>
          <w:rFonts w:ascii="Courier New" w:hAnsi="Courier New" w:cs="Courier New"/>
          <w:sz w:val="20"/>
          <w:szCs w:val="20"/>
        </w:rPr>
        <w:br/>
      </w:r>
      <w:r>
        <w:br/>
      </w:r>
    </w:p>
    <w:p w14:paraId="1058632C" w14:textId="3B1FAF05" w:rsidR="001632D9" w:rsidRDefault="001632D9" w:rsidP="001632D9">
      <w:pPr>
        <w:pStyle w:val="Body"/>
      </w:pPr>
      <w:r w:rsidRPr="001632D9">
        <w:rPr>
          <w:rStyle w:val="Heading4Char"/>
        </w:rPr>
        <w:t>Resolution</w:t>
      </w:r>
      <w:r>
        <w:rPr>
          <w:b/>
        </w:rPr>
        <w:t xml:space="preserve">: </w:t>
      </w:r>
      <w:r>
        <w:t xml:space="preserve">This violation should be waived. Reset is synchronized in </w:t>
      </w:r>
      <w:r>
        <w:br/>
      </w:r>
      <w:proofErr w:type="spellStart"/>
      <w:r w:rsidRPr="004C429E">
        <w:rPr>
          <w:i/>
        </w:rPr>
        <w:t>noc_clk_rstsync</w:t>
      </w:r>
      <w:proofErr w:type="spellEnd"/>
      <w:r>
        <w:rPr>
          <w:i/>
        </w:rPr>
        <w:t>/</w:t>
      </w:r>
      <w:r w:rsidRPr="00AE7A8A">
        <w:t xml:space="preserve"> </w:t>
      </w:r>
      <w:proofErr w:type="spellStart"/>
      <w:r w:rsidRPr="00AE7A8A">
        <w:rPr>
          <w:i/>
        </w:rPr>
        <w:t>pdr_noc_clk_rstsync</w:t>
      </w:r>
      <w:proofErr w:type="spellEnd"/>
      <w:r>
        <w:t xml:space="preserve"> using </w:t>
      </w:r>
      <w:proofErr w:type="spellStart"/>
      <w:r w:rsidRPr="004C429E">
        <w:rPr>
          <w:i/>
        </w:rPr>
        <w:t>noc_clk</w:t>
      </w:r>
      <w:proofErr w:type="spellEnd"/>
      <w:r>
        <w:t xml:space="preserve"> and further synchronized in </w:t>
      </w:r>
      <w:r>
        <w:br/>
      </w:r>
      <w:proofErr w:type="spellStart"/>
      <w:r w:rsidRPr="004C429E">
        <w:rPr>
          <w:i/>
        </w:rPr>
        <w:lastRenderedPageBreak/>
        <w:t>asclk_rstsync</w:t>
      </w:r>
      <w:proofErr w:type="spellEnd"/>
      <w:r w:rsidRPr="004C429E">
        <w:t xml:space="preserve"> </w:t>
      </w:r>
      <w:r>
        <w:t>using</w:t>
      </w:r>
      <w:r w:rsidRPr="004C429E">
        <w:rPr>
          <w:i/>
        </w:rPr>
        <w:t xml:space="preserve"> </w:t>
      </w:r>
      <w:proofErr w:type="spellStart"/>
      <w:r w:rsidRPr="004C429E">
        <w:rPr>
          <w:i/>
        </w:rPr>
        <w:t>rx_fifo_async_clk</w:t>
      </w:r>
      <w:proofErr w:type="spellEnd"/>
      <w:r>
        <w:rPr>
          <w:i/>
        </w:rPr>
        <w:t xml:space="preserve">. </w:t>
      </w:r>
      <w:r w:rsidRPr="004C429E">
        <w:t xml:space="preserve">So the </w:t>
      </w:r>
      <w:proofErr w:type="spellStart"/>
      <w:r w:rsidRPr="004C429E">
        <w:t>async</w:t>
      </w:r>
      <w:proofErr w:type="spellEnd"/>
      <w:r w:rsidRPr="004C429E">
        <w:t xml:space="preserve"> path is only on reset assertion. The </w:t>
      </w:r>
      <w:r>
        <w:br/>
      </w:r>
      <w:r w:rsidRPr="004C429E">
        <w:t>reset synchronizer is synchronizing this path anyway, so this is not a concern</w:t>
      </w:r>
      <w:r>
        <w:t>.</w:t>
      </w:r>
    </w:p>
    <w:p w14:paraId="29E15006" w14:textId="1477710D" w:rsidR="001632D9" w:rsidRDefault="001632D9" w:rsidP="001632D9">
      <w:pPr>
        <w:pStyle w:val="Heading3"/>
      </w:pPr>
      <w:bookmarkStart w:id="31" w:name="_Toc427492543"/>
      <w:r>
        <w:t>False Violation #5</w:t>
      </w:r>
      <w:bookmarkEnd w:id="31"/>
    </w:p>
    <w:p w14:paraId="5B3F83A9" w14:textId="77777777" w:rsidR="001632D9" w:rsidRDefault="001632D9" w:rsidP="001632D9">
      <w:pPr>
        <w:pStyle w:val="Body"/>
      </w:pPr>
      <w:r>
        <w:t xml:space="preserve">The tool reports CDC violation for reset paths from </w:t>
      </w:r>
      <w:proofErr w:type="spellStart"/>
      <w:r w:rsidRPr="008F11DC">
        <w:t>ns_acemstrbrdg_core</w:t>
      </w:r>
      <w:proofErr w:type="spellEnd"/>
      <w:r>
        <w:t>, for asynchronous interface with the NoC, with various end points destination registers.</w:t>
      </w:r>
    </w:p>
    <w:p w14:paraId="6195B7BB" w14:textId="691B11C2" w:rsidR="001632D9" w:rsidRDefault="001632D9" w:rsidP="001632D9">
      <w:pPr>
        <w:pStyle w:val="Body"/>
      </w:pPr>
      <w:r>
        <w:br/>
      </w:r>
      <w:proofErr w:type="spellStart"/>
      <w:r w:rsidRPr="001632D9">
        <w:rPr>
          <w:rFonts w:ascii="Courier New" w:hAnsi="Courier New" w:cs="Courier New"/>
          <w:sz w:val="20"/>
          <w:szCs w:val="20"/>
        </w:rPr>
        <w:t>from_instance</w:t>
      </w:r>
      <w:proofErr w:type="spellEnd"/>
      <w:r w:rsidRPr="001632D9">
        <w:rPr>
          <w:rFonts w:ascii="Courier New" w:hAnsi="Courier New" w:cs="Courier New"/>
          <w:sz w:val="20"/>
          <w:szCs w:val="20"/>
        </w:rPr>
        <w:t xml:space="preserve">       : u_ns_fabric/*/*/u_ns_acemstrbrdg_core/noc_clk_rstsync/u_ns_demet/demet_stage_q_reg*</w:t>
      </w:r>
      <w:r w:rsidRPr="001632D9">
        <w:rPr>
          <w:rFonts w:ascii="Courier New" w:hAnsi="Courier New" w:cs="Courier New"/>
          <w:sz w:val="20"/>
          <w:szCs w:val="20"/>
        </w:rPr>
        <w:br/>
      </w:r>
      <w:r>
        <w:br/>
      </w:r>
      <w:r w:rsidRPr="001632D9">
        <w:rPr>
          <w:rStyle w:val="Heading4Char"/>
        </w:rPr>
        <w:t>Resolution</w:t>
      </w:r>
      <w:r>
        <w:rPr>
          <w:b/>
        </w:rPr>
        <w:t xml:space="preserve">: </w:t>
      </w:r>
      <w:r>
        <w:t xml:space="preserve">This violation should be waived. Reset is synchronized in </w:t>
      </w:r>
      <w:r>
        <w:br/>
      </w:r>
      <w:proofErr w:type="spellStart"/>
      <w:r w:rsidRPr="004C429E">
        <w:rPr>
          <w:i/>
        </w:rPr>
        <w:t>noc_clk_rstsync</w:t>
      </w:r>
      <w:proofErr w:type="spellEnd"/>
      <w:r>
        <w:rPr>
          <w:i/>
        </w:rPr>
        <w:t>/</w:t>
      </w:r>
      <w:r w:rsidRPr="00AE7A8A">
        <w:t xml:space="preserve"> </w:t>
      </w:r>
      <w:proofErr w:type="spellStart"/>
      <w:r w:rsidRPr="00AE7A8A">
        <w:rPr>
          <w:i/>
        </w:rPr>
        <w:t>pdr_noc_clk_rstsync</w:t>
      </w:r>
      <w:proofErr w:type="spellEnd"/>
      <w:r>
        <w:t xml:space="preserve"> using </w:t>
      </w:r>
      <w:proofErr w:type="spellStart"/>
      <w:r w:rsidRPr="004C429E">
        <w:rPr>
          <w:i/>
        </w:rPr>
        <w:t>noc_clk</w:t>
      </w:r>
      <w:proofErr w:type="spellEnd"/>
      <w:r>
        <w:t xml:space="preserve"> and further synchronized in </w:t>
      </w:r>
      <w:r>
        <w:br/>
      </w:r>
      <w:proofErr w:type="spellStart"/>
      <w:r w:rsidRPr="004C429E">
        <w:rPr>
          <w:i/>
        </w:rPr>
        <w:t>asclk_rstsync</w:t>
      </w:r>
      <w:proofErr w:type="spellEnd"/>
      <w:r w:rsidRPr="004C429E">
        <w:t xml:space="preserve"> </w:t>
      </w:r>
      <w:r>
        <w:t>using</w:t>
      </w:r>
      <w:r w:rsidRPr="004C429E">
        <w:rPr>
          <w:i/>
        </w:rPr>
        <w:t xml:space="preserve"> </w:t>
      </w:r>
      <w:proofErr w:type="spellStart"/>
      <w:r w:rsidRPr="004C429E">
        <w:rPr>
          <w:i/>
        </w:rPr>
        <w:t>rx_fifo_async_clk</w:t>
      </w:r>
      <w:proofErr w:type="spellEnd"/>
      <w:r>
        <w:rPr>
          <w:i/>
        </w:rPr>
        <w:t xml:space="preserve">. </w:t>
      </w:r>
      <w:r w:rsidRPr="004C429E">
        <w:t xml:space="preserve">So the </w:t>
      </w:r>
      <w:proofErr w:type="spellStart"/>
      <w:r w:rsidRPr="004C429E">
        <w:t>async</w:t>
      </w:r>
      <w:proofErr w:type="spellEnd"/>
      <w:r w:rsidRPr="004C429E">
        <w:t xml:space="preserve"> path is only on reset assertion. The </w:t>
      </w:r>
      <w:r>
        <w:br/>
      </w:r>
      <w:r w:rsidRPr="004C429E">
        <w:t>reset synchronizer is synchronizing this path anyway, so this is not a concern</w:t>
      </w:r>
      <w:r>
        <w:t>.</w:t>
      </w:r>
    </w:p>
    <w:p w14:paraId="0EC01F28" w14:textId="50039A1D" w:rsidR="001632D9" w:rsidRDefault="001632D9" w:rsidP="001632D9">
      <w:pPr>
        <w:pStyle w:val="Heading2"/>
      </w:pPr>
      <w:bookmarkStart w:id="32" w:name="_Toc427492544"/>
      <w:r>
        <w:t>False CDC Violations – Tool Issues</w:t>
      </w:r>
      <w:bookmarkEnd w:id="32"/>
    </w:p>
    <w:p w14:paraId="2F85A6ED" w14:textId="35619FA6" w:rsidR="001632D9" w:rsidRDefault="001632D9" w:rsidP="001632D9">
      <w:pPr>
        <w:pStyle w:val="Heading3"/>
      </w:pPr>
      <w:bookmarkStart w:id="33" w:name="_Toc427492545"/>
      <w:bookmarkStart w:id="34" w:name="_Toc427474981"/>
      <w:r>
        <w:t>False Violation #1</w:t>
      </w:r>
      <w:bookmarkEnd w:id="33"/>
    </w:p>
    <w:p w14:paraId="41B14975" w14:textId="180F7EBB" w:rsidR="001632D9" w:rsidRDefault="001632D9" w:rsidP="001632D9">
      <w:pPr>
        <w:pStyle w:val="Body"/>
      </w:pPr>
      <w:r>
        <w:t xml:space="preserve">False </w:t>
      </w:r>
      <w:r w:rsidR="005F4CD3">
        <w:t>v</w:t>
      </w:r>
      <w:r>
        <w:t>iolatio</w:t>
      </w:r>
      <w:r w:rsidR="005F4CD3">
        <w:t>n</w:t>
      </w:r>
      <w:r>
        <w:t xml:space="preserve"> </w:t>
      </w:r>
      <w:r w:rsidR="005F4CD3">
        <w:t>p</w:t>
      </w:r>
      <w:r>
        <w:t xml:space="preserve">aths due to tool not being able to identify asynchronous FIFOs across two clock domains </w:t>
      </w:r>
      <w:bookmarkEnd w:id="34"/>
    </w:p>
    <w:p w14:paraId="65D82BDD" w14:textId="77777777" w:rsidR="001632D9" w:rsidRPr="001632D9" w:rsidRDefault="001632D9" w:rsidP="001632D9">
      <w:pPr>
        <w:pStyle w:val="Body"/>
        <w:rPr>
          <w:rFonts w:ascii="Courier New" w:hAnsi="Courier New" w:cs="Courier New"/>
          <w:sz w:val="20"/>
          <w:szCs w:val="20"/>
        </w:rPr>
      </w:pPr>
      <w:proofErr w:type="spellStart"/>
      <w:r w:rsidRPr="001632D9">
        <w:rPr>
          <w:rFonts w:ascii="Courier New" w:hAnsi="Courier New" w:cs="Courier New"/>
          <w:sz w:val="20"/>
          <w:szCs w:val="20"/>
        </w:rPr>
        <w:t>from_instance</w:t>
      </w:r>
      <w:proofErr w:type="spellEnd"/>
      <w:r w:rsidRPr="001632D9">
        <w:rPr>
          <w:rFonts w:ascii="Courier New" w:hAnsi="Courier New" w:cs="Courier New"/>
          <w:sz w:val="20"/>
          <w:szCs w:val="20"/>
        </w:rPr>
        <w:t xml:space="preserve">   : u_ns_fabric/*/u_ns_router_*/u_ns_router/G_*_INBLK_ENB.u_*_inblk/G_IVCBUF_IVCCTRL[*].G_IVC_ENB.G_IVCBUF_ASYNC.u_ivcbuf_async/reg_array_reg*</w:t>
      </w:r>
    </w:p>
    <w:p w14:paraId="73076188" w14:textId="77777777" w:rsidR="001632D9" w:rsidRDefault="001632D9" w:rsidP="001632D9">
      <w:pPr>
        <w:pStyle w:val="Body"/>
      </w:pPr>
      <w:r w:rsidRPr="001632D9">
        <w:rPr>
          <w:rStyle w:val="Heading4Char"/>
        </w:rPr>
        <w:t>Resolution</w:t>
      </w:r>
      <w:r>
        <w:t xml:space="preserve">: CDC violations from above starting path should be waived.  The CDC tool fails to identify </w:t>
      </w:r>
      <w:r w:rsidRPr="00C77401">
        <w:rPr>
          <w:i/>
        </w:rPr>
        <w:t xml:space="preserve">ns_ivcbuf_1rp_a_c </w:t>
      </w:r>
      <w:r>
        <w:t xml:space="preserve">module inside </w:t>
      </w:r>
      <w:proofErr w:type="spellStart"/>
      <w:r>
        <w:t>ns_router</w:t>
      </w:r>
      <w:proofErr w:type="spellEnd"/>
      <w:r>
        <w:t xml:space="preserve"> as asynchronous FIFO. The </w:t>
      </w:r>
      <w:proofErr w:type="spellStart"/>
      <w:r w:rsidRPr="00FF348D">
        <w:rPr>
          <w:i/>
        </w:rPr>
        <w:t>to_instance</w:t>
      </w:r>
      <w:proofErr w:type="spellEnd"/>
      <w:r>
        <w:t xml:space="preserve"> of these paths are various destination registers in the design.</w:t>
      </w:r>
    </w:p>
    <w:p w14:paraId="0D8B52FE" w14:textId="77777777" w:rsidR="001632D9" w:rsidRDefault="001632D9" w:rsidP="001632D9">
      <w:pPr>
        <w:pStyle w:val="Body"/>
      </w:pPr>
      <w:proofErr w:type="spellStart"/>
      <w:r w:rsidRPr="001632D9">
        <w:rPr>
          <w:rFonts w:ascii="Courier New" w:hAnsi="Courier New" w:cs="Courier New"/>
          <w:sz w:val="20"/>
          <w:szCs w:val="20"/>
        </w:rPr>
        <w:t>from_instance</w:t>
      </w:r>
      <w:proofErr w:type="spellEnd"/>
      <w:r w:rsidRPr="001632D9">
        <w:rPr>
          <w:rFonts w:ascii="Courier New" w:hAnsi="Courier New" w:cs="Courier New"/>
          <w:sz w:val="20"/>
          <w:szCs w:val="20"/>
        </w:rPr>
        <w:t xml:space="preserve">       : u_ns_fabric/*/*/*/*/*/u_ns_strrxswitch/ns_strrxbrdg_layeriflogic0/strrxbrdg_lay[*].strrxfifologicvc*.IVCFIFO_ASYNC_*.vc*_fifo_async/reg_array_reg*</w:t>
      </w:r>
      <w:r w:rsidRPr="001632D9">
        <w:rPr>
          <w:rFonts w:ascii="Courier New" w:hAnsi="Courier New" w:cs="Courier New"/>
          <w:sz w:val="20"/>
          <w:szCs w:val="20"/>
        </w:rPr>
        <w:br/>
      </w:r>
      <w:r>
        <w:br/>
      </w:r>
      <w:r w:rsidRPr="001632D9">
        <w:rPr>
          <w:rStyle w:val="Heading4Char"/>
        </w:rPr>
        <w:t>Resolution</w:t>
      </w:r>
      <w:r w:rsidRPr="00B3434A">
        <w:t xml:space="preserve">: CDC violations from above starting path should be waived.  The CDC tool fails to identify </w:t>
      </w:r>
      <w:r w:rsidRPr="00B3434A">
        <w:rPr>
          <w:i/>
        </w:rPr>
        <w:t xml:space="preserve">ns_ivcbuf_1rp_a_c </w:t>
      </w:r>
      <w:r w:rsidRPr="00B3434A">
        <w:t xml:space="preserve">module inside </w:t>
      </w:r>
      <w:proofErr w:type="spellStart"/>
      <w:r w:rsidRPr="00B3434A">
        <w:t>ns_</w:t>
      </w:r>
      <w:proofErr w:type="gramStart"/>
      <w:r w:rsidRPr="00B3434A">
        <w:t>strrxswitch</w:t>
      </w:r>
      <w:proofErr w:type="spellEnd"/>
      <w:r>
        <w:t xml:space="preserve"> </w:t>
      </w:r>
      <w:r w:rsidRPr="00B3434A">
        <w:t xml:space="preserve"> as</w:t>
      </w:r>
      <w:proofErr w:type="gramEnd"/>
      <w:r w:rsidRPr="00B3434A">
        <w:t xml:space="preserve"> asynchronous FIFO. The </w:t>
      </w:r>
      <w:proofErr w:type="spellStart"/>
      <w:r w:rsidRPr="00B3434A">
        <w:rPr>
          <w:i/>
        </w:rPr>
        <w:t>to_instance</w:t>
      </w:r>
      <w:proofErr w:type="spellEnd"/>
      <w:r w:rsidRPr="00B3434A">
        <w:t xml:space="preserve"> o</w:t>
      </w:r>
      <w:r>
        <w:t>f these paths are various destination registers in the design.</w:t>
      </w:r>
    </w:p>
    <w:p w14:paraId="1869A6F2" w14:textId="55F90EAF" w:rsidR="003C14A2" w:rsidRPr="00B67533" w:rsidRDefault="00E25E0D" w:rsidP="00E25E0D">
      <w:pPr>
        <w:pStyle w:val="Heading2"/>
      </w:pPr>
      <w:bookmarkStart w:id="35" w:name="_Toc427492546"/>
      <w:r>
        <w:lastRenderedPageBreak/>
        <w:t>Known CDC Violations</w:t>
      </w:r>
      <w:bookmarkEnd w:id="35"/>
    </w:p>
    <w:p w14:paraId="6FE10B0E" w14:textId="15A7F6F3" w:rsidR="00E25E0D" w:rsidRDefault="00E25E0D" w:rsidP="00E25E0D">
      <w:pPr>
        <w:pStyle w:val="Heading3"/>
      </w:pPr>
      <w:bookmarkStart w:id="36" w:name="_Toc427492547"/>
      <w:r>
        <w:t>Violation #1</w:t>
      </w:r>
      <w:bookmarkEnd w:id="36"/>
      <w:r>
        <w:t xml:space="preserve"> </w:t>
      </w:r>
    </w:p>
    <w:p w14:paraId="413D8DC6" w14:textId="277216CB" w:rsidR="00E25E0D" w:rsidRDefault="00E25E0D" w:rsidP="00E25E0D">
      <w:pPr>
        <w:pStyle w:val="Body"/>
      </w:pPr>
      <w:proofErr w:type="spellStart"/>
      <w:proofErr w:type="gramStart"/>
      <w:r>
        <w:t>ns_aceslvbrdg</w:t>
      </w:r>
      <w:proofErr w:type="spellEnd"/>
      <w:proofErr w:type="gramEnd"/>
      <w:r>
        <w:t xml:space="preserve"> module does not have a synchronizer on input </w:t>
      </w:r>
      <w:proofErr w:type="spellStart"/>
      <w:r w:rsidRPr="00637581">
        <w:rPr>
          <w:i/>
        </w:rPr>
        <w:t>noc_acsb_cg_busy</w:t>
      </w:r>
      <w:proofErr w:type="spellEnd"/>
      <w:r>
        <w:t xml:space="preserve"> signal, when it has an ASYNC interface with the NoC layer. This is applicable</w:t>
      </w:r>
      <w:r>
        <w:br/>
        <w:t xml:space="preserve">when </w:t>
      </w:r>
      <w:r w:rsidRPr="00637581">
        <w:t>P_NOC_RX_ASYNC_MODE</w:t>
      </w:r>
      <w:r>
        <w:t xml:space="preserve"> for the layer is set to 1</w:t>
      </w:r>
    </w:p>
    <w:p w14:paraId="288AA8F0" w14:textId="4F36E374" w:rsidR="00E25E0D" w:rsidRDefault="00E25E0D" w:rsidP="00E25E0D">
      <w:pPr>
        <w:pStyle w:val="Body"/>
      </w:pPr>
      <w:r>
        <w:rPr>
          <w:b/>
        </w:rPr>
        <w:t xml:space="preserve">Resolution: </w:t>
      </w:r>
      <w:r>
        <w:t>To be fixed in future release</w:t>
      </w:r>
    </w:p>
    <w:p w14:paraId="6A7FB775" w14:textId="77777777" w:rsidR="00E25E0D" w:rsidRDefault="00E25E0D" w:rsidP="00E25E0D">
      <w:pPr>
        <w:pStyle w:val="Body"/>
      </w:pPr>
      <w:r>
        <w:rPr>
          <w:b/>
        </w:rPr>
        <w:t>Work around:</w:t>
      </w:r>
      <w:r>
        <w:t xml:space="preserve"> To bypass this CDC violation, </w:t>
      </w:r>
      <w:r w:rsidRPr="00AD29F0">
        <w:t xml:space="preserve">coarse grained clock gating feature </w:t>
      </w:r>
      <w:r>
        <w:t xml:space="preserve">for the design has to be statically turned off. This is done </w:t>
      </w:r>
      <w:r w:rsidRPr="00AD29F0">
        <w:t xml:space="preserve">by </w:t>
      </w:r>
      <w:r>
        <w:t xml:space="preserve">specifying </w:t>
      </w:r>
      <w:r w:rsidRPr="00142F28">
        <w:rPr>
          <w:b/>
        </w:rPr>
        <w:t>“</w:t>
      </w:r>
      <w:proofErr w:type="spellStart"/>
      <w:r w:rsidRPr="00142F28">
        <w:rPr>
          <w:b/>
        </w:rPr>
        <w:t>mesh_prop</w:t>
      </w:r>
      <w:proofErr w:type="spellEnd"/>
      <w:r w:rsidRPr="00142F28">
        <w:rPr>
          <w:b/>
        </w:rPr>
        <w:t xml:space="preserve"> </w:t>
      </w:r>
      <w:proofErr w:type="spellStart"/>
      <w:r w:rsidRPr="00142F28">
        <w:rPr>
          <w:b/>
        </w:rPr>
        <w:t>coarse_clock_gating_enabled</w:t>
      </w:r>
      <w:proofErr w:type="spellEnd"/>
      <w:r w:rsidRPr="00142F28">
        <w:rPr>
          <w:b/>
        </w:rPr>
        <w:t xml:space="preserve"> no”</w:t>
      </w:r>
      <w:r w:rsidRPr="00AD29F0">
        <w:t xml:space="preserve"> in the NS </w:t>
      </w:r>
      <w:proofErr w:type="spellStart"/>
      <w:r w:rsidRPr="00AD29F0">
        <w:t>config</w:t>
      </w:r>
      <w:proofErr w:type="spellEnd"/>
      <w:r w:rsidRPr="00AD29F0">
        <w:t xml:space="preserve"> file</w:t>
      </w:r>
    </w:p>
    <w:p w14:paraId="40ADED27" w14:textId="6DFCD060" w:rsidR="00E25E0D" w:rsidRDefault="00E25E0D" w:rsidP="00E25E0D">
      <w:pPr>
        <w:pStyle w:val="Heading3"/>
      </w:pPr>
      <w:bookmarkStart w:id="37" w:name="_Toc427492548"/>
      <w:r>
        <w:t>Violation #2</w:t>
      </w:r>
      <w:bookmarkEnd w:id="37"/>
    </w:p>
    <w:p w14:paraId="6B6FCF5A" w14:textId="77777777" w:rsidR="00E25E0D" w:rsidRDefault="00E25E0D" w:rsidP="00E25E0D">
      <w:pPr>
        <w:pStyle w:val="Body"/>
      </w:pPr>
      <w:proofErr w:type="spellStart"/>
      <w:proofErr w:type="gramStart"/>
      <w:r>
        <w:t>ns_acemstrbrdg_core</w:t>
      </w:r>
      <w:proofErr w:type="spellEnd"/>
      <w:proofErr w:type="gramEnd"/>
      <w:r>
        <w:t xml:space="preserve"> module does not have a synchronizer on input </w:t>
      </w:r>
      <w:proofErr w:type="spellStart"/>
      <w:r w:rsidRPr="005A433E">
        <w:rPr>
          <w:i/>
        </w:rPr>
        <w:t>noc_acmb_cg_busy</w:t>
      </w:r>
      <w:proofErr w:type="spellEnd"/>
      <w:r>
        <w:t xml:space="preserve"> signal, when it has an ASYNC interface with the NoC layer. This is applicable when </w:t>
      </w:r>
      <w:r w:rsidRPr="00637581">
        <w:t>P_NOC_RX_ASYNC_MODE</w:t>
      </w:r>
      <w:r>
        <w:t xml:space="preserve"> for the layer is set to 1</w:t>
      </w:r>
    </w:p>
    <w:p w14:paraId="35ED691B" w14:textId="77777777" w:rsidR="00E25E0D" w:rsidRDefault="00E25E0D" w:rsidP="00E25E0D">
      <w:pPr>
        <w:pStyle w:val="Body"/>
      </w:pPr>
      <w:r>
        <w:rPr>
          <w:b/>
        </w:rPr>
        <w:t xml:space="preserve">Resolution: </w:t>
      </w:r>
      <w:r>
        <w:t>To be fixed in future release</w:t>
      </w:r>
    </w:p>
    <w:p w14:paraId="6FE5EE66" w14:textId="77777777" w:rsidR="00E25E0D" w:rsidRDefault="00E25E0D" w:rsidP="00E25E0D">
      <w:pPr>
        <w:pStyle w:val="Body"/>
      </w:pPr>
      <w:r>
        <w:rPr>
          <w:b/>
        </w:rPr>
        <w:t>Work around:</w:t>
      </w:r>
      <w:r>
        <w:t xml:space="preserve"> To bypass this CDC violation, </w:t>
      </w:r>
      <w:r w:rsidRPr="00AD29F0">
        <w:t xml:space="preserve">coarse grained clock gating feature </w:t>
      </w:r>
      <w:r>
        <w:t xml:space="preserve">for the design has to be statically turned off. This is done </w:t>
      </w:r>
      <w:r w:rsidRPr="00AD29F0">
        <w:t xml:space="preserve">by </w:t>
      </w:r>
      <w:r>
        <w:t xml:space="preserve">specifying </w:t>
      </w:r>
      <w:r w:rsidRPr="00142F28">
        <w:rPr>
          <w:b/>
        </w:rPr>
        <w:t>“</w:t>
      </w:r>
      <w:proofErr w:type="spellStart"/>
      <w:r w:rsidRPr="00142F28">
        <w:rPr>
          <w:b/>
        </w:rPr>
        <w:t>mesh_prop</w:t>
      </w:r>
      <w:proofErr w:type="spellEnd"/>
      <w:r w:rsidRPr="00142F28">
        <w:rPr>
          <w:b/>
        </w:rPr>
        <w:t xml:space="preserve"> </w:t>
      </w:r>
      <w:proofErr w:type="spellStart"/>
      <w:r w:rsidRPr="00142F28">
        <w:rPr>
          <w:b/>
        </w:rPr>
        <w:t>coarse_clock_gating_enabled</w:t>
      </w:r>
      <w:proofErr w:type="spellEnd"/>
      <w:r w:rsidRPr="00142F28">
        <w:rPr>
          <w:b/>
        </w:rPr>
        <w:t xml:space="preserve"> no”</w:t>
      </w:r>
      <w:r w:rsidRPr="00AD29F0">
        <w:t xml:space="preserve"> in the NS </w:t>
      </w:r>
      <w:proofErr w:type="spellStart"/>
      <w:r w:rsidRPr="00AD29F0">
        <w:t>config</w:t>
      </w:r>
      <w:proofErr w:type="spellEnd"/>
      <w:r w:rsidRPr="00AD29F0">
        <w:t xml:space="preserve"> file</w:t>
      </w:r>
    </w:p>
    <w:p w14:paraId="62F7A4BB" w14:textId="16D2F1CE" w:rsidR="00E25E0D" w:rsidRDefault="00E25E0D" w:rsidP="00E25E0D">
      <w:pPr>
        <w:pStyle w:val="Heading3"/>
      </w:pPr>
      <w:bookmarkStart w:id="38" w:name="_Toc427492549"/>
      <w:r>
        <w:t>Violation #3</w:t>
      </w:r>
      <w:bookmarkEnd w:id="38"/>
    </w:p>
    <w:p w14:paraId="51778681" w14:textId="77777777" w:rsidR="00E25E0D" w:rsidRPr="00020966" w:rsidRDefault="00E25E0D" w:rsidP="00E25E0D">
      <w:pPr>
        <w:pStyle w:val="Body"/>
      </w:pPr>
      <w:proofErr w:type="spellStart"/>
      <w:proofErr w:type="gramStart"/>
      <w:r w:rsidRPr="00D55293">
        <w:t>ns_strrxbrdg_layeriflogic</w:t>
      </w:r>
      <w:proofErr w:type="spellEnd"/>
      <w:proofErr w:type="gramEnd"/>
      <w:r>
        <w:t xml:space="preserve"> module has  incorrect clock connections in synchronizer instances vc0</w:t>
      </w:r>
      <w:r w:rsidRPr="00D55293">
        <w:t>_full_sync</w:t>
      </w:r>
      <w:r>
        <w:t>, vc1</w:t>
      </w:r>
      <w:r w:rsidRPr="00D55293">
        <w:t>_full_sync</w:t>
      </w:r>
      <w:r>
        <w:t>, vc2</w:t>
      </w:r>
      <w:r w:rsidRPr="00D55293">
        <w:t>_full_sync</w:t>
      </w:r>
      <w:r>
        <w:t>, vc3</w:t>
      </w:r>
      <w:r w:rsidRPr="00D55293">
        <w:t>_full_sync</w:t>
      </w:r>
      <w:r>
        <w:t>. The “</w:t>
      </w:r>
      <w:proofErr w:type="spellStart"/>
      <w:r w:rsidRPr="00020966">
        <w:rPr>
          <w:i/>
        </w:rPr>
        <w:t>clk</w:t>
      </w:r>
      <w:proofErr w:type="spellEnd"/>
      <w:r>
        <w:t xml:space="preserve">” pin of these instances should be connected to </w:t>
      </w:r>
      <w:proofErr w:type="spellStart"/>
      <w:r w:rsidRPr="00020966">
        <w:rPr>
          <w:i/>
        </w:rPr>
        <w:t>fifo_clk</w:t>
      </w:r>
      <w:proofErr w:type="spellEnd"/>
      <w:r>
        <w:t xml:space="preserve"> signal instead of </w:t>
      </w:r>
      <w:proofErr w:type="spellStart"/>
      <w:r w:rsidRPr="00020966">
        <w:rPr>
          <w:i/>
        </w:rPr>
        <w:t>fifo_async_clk</w:t>
      </w:r>
      <w:proofErr w:type="spellEnd"/>
      <w:r w:rsidRPr="00020966">
        <w:rPr>
          <w:i/>
        </w:rPr>
        <w:t xml:space="preserve">. </w:t>
      </w:r>
      <w:r>
        <w:t>This CDC violation shows up</w:t>
      </w:r>
      <w:r w:rsidRPr="00020966">
        <w:t xml:space="preserve"> when P_NOC_RX_ASYNC_MODE for the layer is set to 1</w:t>
      </w:r>
      <w:r>
        <w:t xml:space="preserve">, </w:t>
      </w:r>
      <w:proofErr w:type="spellStart"/>
      <w:proofErr w:type="gramStart"/>
      <w:r>
        <w:t>ie</w:t>
      </w:r>
      <w:proofErr w:type="spellEnd"/>
      <w:r>
        <w:t xml:space="preserve">  </w:t>
      </w:r>
      <w:proofErr w:type="spellStart"/>
      <w:r w:rsidRPr="00F27149">
        <w:t>ns</w:t>
      </w:r>
      <w:proofErr w:type="gramEnd"/>
      <w:r w:rsidRPr="00F27149">
        <w:t>_strrxswitch</w:t>
      </w:r>
      <w:proofErr w:type="spellEnd"/>
      <w:r w:rsidRPr="00F27149">
        <w:t xml:space="preserve"> </w:t>
      </w:r>
      <w:r>
        <w:t>has ASYNC interface with the NoC layer.</w:t>
      </w:r>
    </w:p>
    <w:p w14:paraId="2CAD813C" w14:textId="77777777" w:rsidR="00E25E0D" w:rsidRDefault="00E25E0D" w:rsidP="00E25E0D">
      <w:pPr>
        <w:pStyle w:val="Body"/>
      </w:pPr>
      <w:r>
        <w:rPr>
          <w:b/>
        </w:rPr>
        <w:t xml:space="preserve">Resolution: </w:t>
      </w:r>
      <w:r>
        <w:t>To be fixed in future release</w:t>
      </w:r>
    </w:p>
    <w:p w14:paraId="1743AF8B" w14:textId="57471880" w:rsidR="00E25E0D" w:rsidRPr="00DD29BB" w:rsidRDefault="00E25E0D" w:rsidP="00E25E0D">
      <w:pPr>
        <w:pStyle w:val="Body"/>
      </w:pPr>
      <w:r w:rsidRPr="00F27149">
        <w:rPr>
          <w:b/>
        </w:rPr>
        <w:t>Work around:</w:t>
      </w:r>
      <w:r>
        <w:rPr>
          <w:b/>
        </w:rPr>
        <w:t xml:space="preserve"> </w:t>
      </w:r>
      <w:r w:rsidR="00664F5F">
        <w:t xml:space="preserve">Set the router clock domain the same as their attached bridge, where this </w:t>
      </w:r>
      <w:proofErr w:type="spellStart"/>
      <w:r w:rsidR="00664F5F">
        <w:t>violaton</w:t>
      </w:r>
      <w:proofErr w:type="spellEnd"/>
      <w:r w:rsidR="00664F5F">
        <w:t xml:space="preserve"> is taking place.</w:t>
      </w:r>
    </w:p>
    <w:p w14:paraId="0633FEFD" w14:textId="40761D8C" w:rsidR="00CF5CA5" w:rsidRDefault="00CF5CA5" w:rsidP="00CF5CA5">
      <w:pPr>
        <w:pStyle w:val="Heading3"/>
        <w:rPr>
          <w:shd w:val="clear" w:color="auto" w:fill="FFFFFF"/>
        </w:rPr>
      </w:pPr>
      <w:bookmarkStart w:id="39" w:name="_Toc427492550"/>
      <w:r>
        <w:rPr>
          <w:shd w:val="clear" w:color="auto" w:fill="FFFFFF"/>
        </w:rPr>
        <w:t>Violation #4</w:t>
      </w:r>
      <w:bookmarkEnd w:id="39"/>
    </w:p>
    <w:p w14:paraId="4042974A" w14:textId="77777777" w:rsidR="00E25E0D" w:rsidRDefault="00E25E0D" w:rsidP="00E25E0D">
      <w:pPr>
        <w:pStyle w:val="Body"/>
        <w:rPr>
          <w:rFonts w:cs="Courier New"/>
          <w:color w:val="000000"/>
          <w:shd w:val="clear" w:color="auto" w:fill="FFFFFF"/>
        </w:rPr>
      </w:pPr>
      <w:proofErr w:type="spellStart"/>
      <w:proofErr w:type="gramStart"/>
      <w:r>
        <w:rPr>
          <w:rFonts w:cs="Courier New"/>
          <w:color w:val="000000"/>
          <w:shd w:val="clear" w:color="auto" w:fill="FFFFFF"/>
        </w:rPr>
        <w:t>ns_rbm_tunnel</w:t>
      </w:r>
      <w:proofErr w:type="spellEnd"/>
      <w:proofErr w:type="gramEnd"/>
      <w:r>
        <w:rPr>
          <w:rFonts w:cs="Courier New"/>
          <w:color w:val="000000"/>
          <w:shd w:val="clear" w:color="auto" w:fill="FFFFFF"/>
        </w:rPr>
        <w:t xml:space="preserve"> module does not have synchronizer on its input signal </w:t>
      </w:r>
      <w:proofErr w:type="spellStart"/>
      <w:r w:rsidRPr="00B978BB">
        <w:rPr>
          <w:rFonts w:cs="Courier New"/>
          <w:i/>
          <w:color w:val="000000"/>
          <w:shd w:val="clear" w:color="auto" w:fill="FFFFFF"/>
        </w:rPr>
        <w:t>pd_active_bridge</w:t>
      </w:r>
      <w:proofErr w:type="spellEnd"/>
      <w:r>
        <w:rPr>
          <w:rFonts w:cs="Courier New"/>
          <w:color w:val="000000"/>
          <w:shd w:val="clear" w:color="auto" w:fill="FFFFFF"/>
        </w:rPr>
        <w:t>. The CDC tool will report violation when low power mode is enabled.</w:t>
      </w:r>
    </w:p>
    <w:p w14:paraId="35933A49" w14:textId="77777777" w:rsidR="00E25E0D" w:rsidRDefault="00E25E0D" w:rsidP="00E25E0D">
      <w:pPr>
        <w:pStyle w:val="Body"/>
        <w:rPr>
          <w:rFonts w:cs="Courier New"/>
          <w:color w:val="000000"/>
          <w:shd w:val="clear" w:color="auto" w:fill="FFFFFF"/>
        </w:rPr>
      </w:pPr>
      <w:r>
        <w:rPr>
          <w:rFonts w:cs="Courier New"/>
          <w:b/>
          <w:color w:val="000000"/>
          <w:shd w:val="clear" w:color="auto" w:fill="FFFFFF"/>
        </w:rPr>
        <w:t xml:space="preserve">Resolution: </w:t>
      </w:r>
      <w:r>
        <w:rPr>
          <w:rFonts w:cs="Courier New"/>
          <w:color w:val="000000"/>
          <w:shd w:val="clear" w:color="auto" w:fill="FFFFFF"/>
        </w:rPr>
        <w:t>To be fixed in future release</w:t>
      </w:r>
    </w:p>
    <w:p w14:paraId="4394DF0B" w14:textId="4E1CC9C0" w:rsidR="00E25E0D" w:rsidRDefault="00E25E0D" w:rsidP="00E25E0D">
      <w:pPr>
        <w:pStyle w:val="Body"/>
        <w:rPr>
          <w:rFonts w:cs="Courier New"/>
          <w:color w:val="000000"/>
          <w:shd w:val="clear" w:color="auto" w:fill="FFFFFF"/>
        </w:rPr>
      </w:pPr>
      <w:r w:rsidRPr="00B978BB">
        <w:rPr>
          <w:rFonts w:cs="Courier New"/>
          <w:b/>
          <w:color w:val="000000"/>
          <w:shd w:val="clear" w:color="auto" w:fill="FFFFFF"/>
        </w:rPr>
        <w:t>Work around</w:t>
      </w:r>
      <w:r>
        <w:rPr>
          <w:rFonts w:cs="Courier New"/>
          <w:color w:val="000000"/>
          <w:shd w:val="clear" w:color="auto" w:fill="FFFFFF"/>
        </w:rPr>
        <w:t xml:space="preserve">: To bypass this CDC violation, disable Low power mode in </w:t>
      </w:r>
      <w:proofErr w:type="spellStart"/>
      <w:r>
        <w:rPr>
          <w:rFonts w:cs="Courier New"/>
          <w:color w:val="000000"/>
          <w:shd w:val="clear" w:color="auto" w:fill="FFFFFF"/>
        </w:rPr>
        <w:t>NocStudio</w:t>
      </w:r>
      <w:proofErr w:type="spellEnd"/>
    </w:p>
    <w:p w14:paraId="4174BA3E" w14:textId="77777777" w:rsidR="00E25E0D" w:rsidRPr="00B67533" w:rsidRDefault="00E25E0D" w:rsidP="00E25E0D">
      <w:pPr>
        <w:pStyle w:val="Body"/>
        <w:rPr>
          <w:rFonts w:asciiTheme="majorHAnsi" w:hAnsiTheme="majorHAnsi" w:cs="Courier New"/>
        </w:rPr>
      </w:pPr>
    </w:p>
    <w:bookmarkEnd w:id="23"/>
    <w:bookmarkEnd w:id="24"/>
    <w:p w14:paraId="7C687269" w14:textId="77777777" w:rsidR="00B67533" w:rsidRDefault="00B67533" w:rsidP="00B67533">
      <w:pPr>
        <w:spacing w:after="0"/>
        <w:jc w:val="both"/>
        <w:rPr>
          <w:rFonts w:asciiTheme="majorHAnsi" w:hAnsiTheme="majorHAnsi" w:cs="Courier New"/>
        </w:rPr>
      </w:pPr>
    </w:p>
    <w:p w14:paraId="10F7E32C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4B995D65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55A0B74B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20135CC3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21DA7577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54D91ACA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27E598F1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2E291C0F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7A26425D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28CCDE9A" w14:textId="77777777" w:rsidR="00B67533" w:rsidRDefault="00B67533" w:rsidP="00B67533">
      <w:pPr>
        <w:spacing w:after="0"/>
        <w:jc w:val="center"/>
        <w:rPr>
          <w:rFonts w:asciiTheme="majorHAnsi" w:hAnsiTheme="majorHAnsi"/>
        </w:rPr>
      </w:pPr>
    </w:p>
    <w:p w14:paraId="4BBD0D10" w14:textId="77777777" w:rsidR="000F45AD" w:rsidRDefault="000F45AD" w:rsidP="00B67533">
      <w:pPr>
        <w:spacing w:after="0"/>
        <w:jc w:val="center"/>
        <w:rPr>
          <w:rFonts w:asciiTheme="majorHAnsi" w:hAnsiTheme="majorHAnsi"/>
        </w:rPr>
      </w:pPr>
    </w:p>
    <w:p w14:paraId="2EAB03BF" w14:textId="77777777" w:rsidR="000F45AD" w:rsidRDefault="000F45AD" w:rsidP="00B67533">
      <w:pPr>
        <w:spacing w:after="0"/>
        <w:jc w:val="center"/>
        <w:rPr>
          <w:rFonts w:asciiTheme="majorHAnsi" w:hAnsiTheme="majorHAnsi"/>
        </w:rPr>
      </w:pPr>
    </w:p>
    <w:p w14:paraId="71BB7433" w14:textId="77777777" w:rsidR="000F45AD" w:rsidRDefault="000F45AD" w:rsidP="00B67533">
      <w:pPr>
        <w:spacing w:after="0"/>
        <w:jc w:val="center"/>
        <w:rPr>
          <w:rFonts w:asciiTheme="majorHAnsi" w:hAnsiTheme="majorHAnsi"/>
        </w:rPr>
      </w:pPr>
    </w:p>
    <w:p w14:paraId="3F65C31C" w14:textId="77777777" w:rsidR="000F45AD" w:rsidRDefault="000F45AD" w:rsidP="00B67533">
      <w:pPr>
        <w:spacing w:after="0"/>
        <w:jc w:val="center"/>
        <w:rPr>
          <w:rFonts w:asciiTheme="majorHAnsi" w:hAnsiTheme="majorHAnsi"/>
        </w:rPr>
      </w:pPr>
    </w:p>
    <w:p w14:paraId="3F8D2C8E" w14:textId="77777777" w:rsidR="000F45AD" w:rsidRPr="00C7536B" w:rsidRDefault="000F45AD" w:rsidP="00B67533">
      <w:pPr>
        <w:spacing w:after="0"/>
        <w:jc w:val="center"/>
        <w:rPr>
          <w:rFonts w:asciiTheme="majorHAnsi" w:hAnsiTheme="majorHAnsi"/>
        </w:rPr>
      </w:pPr>
    </w:p>
    <w:p w14:paraId="10D2C409" w14:textId="77777777" w:rsidR="00B67533" w:rsidRPr="00C7536B" w:rsidRDefault="00B67533" w:rsidP="00B67533">
      <w:pPr>
        <w:spacing w:after="0" w:line="240" w:lineRule="auto"/>
        <w:jc w:val="center"/>
        <w:rPr>
          <w:rFonts w:asciiTheme="majorHAnsi" w:hAnsiTheme="majorHAnsi"/>
        </w:rPr>
      </w:pPr>
      <w:r w:rsidRPr="00C7536B">
        <w:rPr>
          <w:rFonts w:asciiTheme="majorHAnsi" w:hAnsiTheme="majorHAnsi"/>
        </w:rPr>
        <w:t xml:space="preserve">2670 </w:t>
      </w:r>
      <w:proofErr w:type="spellStart"/>
      <w:r w:rsidRPr="00C7536B">
        <w:rPr>
          <w:rFonts w:asciiTheme="majorHAnsi" w:hAnsiTheme="majorHAnsi"/>
        </w:rPr>
        <w:t>Seely</w:t>
      </w:r>
      <w:proofErr w:type="spellEnd"/>
      <w:r w:rsidRPr="00C7536B">
        <w:rPr>
          <w:rFonts w:asciiTheme="majorHAnsi" w:hAnsiTheme="majorHAnsi"/>
        </w:rPr>
        <w:t xml:space="preserve"> Ave</w:t>
      </w:r>
    </w:p>
    <w:p w14:paraId="00B757D4" w14:textId="77777777" w:rsidR="00B67533" w:rsidRPr="00C7536B" w:rsidRDefault="00B67533" w:rsidP="00B67533">
      <w:pPr>
        <w:spacing w:after="0" w:line="240" w:lineRule="auto"/>
        <w:jc w:val="center"/>
        <w:rPr>
          <w:rFonts w:asciiTheme="majorHAnsi" w:hAnsiTheme="majorHAnsi"/>
        </w:rPr>
      </w:pPr>
      <w:r w:rsidRPr="00C7536B">
        <w:rPr>
          <w:rFonts w:asciiTheme="majorHAnsi" w:hAnsiTheme="majorHAnsi"/>
        </w:rPr>
        <w:t>Building 11</w:t>
      </w:r>
    </w:p>
    <w:p w14:paraId="14B1093B" w14:textId="77777777" w:rsidR="00B67533" w:rsidRPr="00C7536B" w:rsidRDefault="00B67533" w:rsidP="00B67533">
      <w:pPr>
        <w:spacing w:after="0" w:line="240" w:lineRule="auto"/>
        <w:jc w:val="center"/>
        <w:rPr>
          <w:rFonts w:asciiTheme="majorHAnsi" w:hAnsiTheme="majorHAnsi"/>
        </w:rPr>
      </w:pPr>
      <w:r w:rsidRPr="00C7536B">
        <w:rPr>
          <w:rFonts w:asciiTheme="majorHAnsi" w:hAnsiTheme="majorHAnsi"/>
        </w:rPr>
        <w:t>San Jose, CA 95134</w:t>
      </w:r>
    </w:p>
    <w:p w14:paraId="66BBCC29" w14:textId="77777777" w:rsidR="00B67533" w:rsidRPr="00C7536B" w:rsidRDefault="00B67533" w:rsidP="00B67533">
      <w:pPr>
        <w:spacing w:after="0" w:line="240" w:lineRule="auto"/>
        <w:jc w:val="center"/>
        <w:rPr>
          <w:rFonts w:asciiTheme="majorHAnsi" w:hAnsiTheme="majorHAnsi"/>
        </w:rPr>
      </w:pPr>
      <w:r w:rsidRPr="00C7536B">
        <w:rPr>
          <w:rFonts w:asciiTheme="majorHAnsi" w:hAnsiTheme="majorHAnsi"/>
        </w:rPr>
        <w:t>(408) 914-6962</w:t>
      </w:r>
    </w:p>
    <w:p w14:paraId="4D944149" w14:textId="77777777" w:rsidR="00B67533" w:rsidRDefault="00DD0C54" w:rsidP="00B67533">
      <w:pPr>
        <w:spacing w:after="0" w:line="240" w:lineRule="auto"/>
        <w:jc w:val="center"/>
      </w:pPr>
      <w:hyperlink r:id="rId10" w:history="1">
        <w:r w:rsidR="00B67533" w:rsidRPr="00702603">
          <w:rPr>
            <w:rStyle w:val="Hyperlink"/>
          </w:rPr>
          <w:t>http://www.netspeedsystems.com</w:t>
        </w:r>
      </w:hyperlink>
    </w:p>
    <w:p w14:paraId="2CBDD5CB" w14:textId="77777777" w:rsidR="0011273D" w:rsidRPr="00B67533" w:rsidRDefault="0011273D" w:rsidP="00B67533">
      <w:pPr>
        <w:pStyle w:val="Body"/>
        <w:rPr>
          <w:rFonts w:asciiTheme="majorHAnsi" w:hAnsiTheme="majorHAnsi"/>
        </w:rPr>
      </w:pPr>
      <w:bookmarkStart w:id="40" w:name="_GoBack"/>
      <w:bookmarkEnd w:id="40"/>
    </w:p>
    <w:sectPr w:rsidR="0011273D" w:rsidRPr="00B67533" w:rsidSect="00CC3D06">
      <w:headerReference w:type="default" r:id="rId11"/>
      <w:footerReference w:type="default" r:id="rId12"/>
      <w:headerReference w:type="first" r:id="rId13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4EDBCE" w14:textId="77777777" w:rsidR="00DD0C54" w:rsidRDefault="00DD0C54">
      <w:r>
        <w:separator/>
      </w:r>
    </w:p>
    <w:p w14:paraId="4F535310" w14:textId="77777777" w:rsidR="00DD0C54" w:rsidRDefault="00DD0C54"/>
  </w:endnote>
  <w:endnote w:type="continuationSeparator" w:id="0">
    <w:p w14:paraId="6F046C16" w14:textId="77777777" w:rsidR="00DD0C54" w:rsidRDefault="00DD0C54">
      <w:r>
        <w:continuationSeparator/>
      </w:r>
    </w:p>
    <w:p w14:paraId="17B368CD" w14:textId="77777777" w:rsidR="00DD0C54" w:rsidRDefault="00DD0C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4395AA" w14:textId="2CFCF7D4" w:rsidR="00195E40" w:rsidRDefault="00195E40" w:rsidP="00195E40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7728" behindDoc="0" locked="0" layoutInCell="1" allowOverlap="1" wp14:anchorId="26BF758E" wp14:editId="1A0D868E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8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0862BB" id="Line 1100" o:spid="_x0000_s1026" style="position:absolute;z-index:2516577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BvXH8ZGwIAAC0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ins w:id="41" w:author="Anush Mohandass" w:date="2016-04-16T15:21:00Z">
      <w:r w:rsidR="00EF56FB">
        <w:t>6</w:t>
      </w:r>
    </w:ins>
    <w:del w:id="42" w:author="Anush Mohandass" w:date="2016-04-16T15:21:00Z">
      <w:r w:rsidDel="00EF56FB">
        <w:delText>5</w:delText>
      </w:r>
    </w:del>
    <w:r w:rsidRPr="004B28E9">
      <w:t xml:space="preserve"> Net</w:t>
    </w:r>
    <w:r>
      <w:t>S</w:t>
    </w:r>
    <w:r w:rsidRPr="004B28E9">
      <w:t>peed Systems</w:t>
    </w:r>
  </w:p>
  <w:p w14:paraId="04D17906" w14:textId="77777777" w:rsidR="00195E40" w:rsidRDefault="00195E40" w:rsidP="00195E40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F56FB">
      <w:rPr>
        <w:rStyle w:val="PageNumber"/>
        <w:noProof/>
      </w:rPr>
      <w:t>7</w:t>
    </w:r>
    <w:r>
      <w:rPr>
        <w:rStyle w:val="PageNumber"/>
      </w:rPr>
      <w:fldChar w:fldCharType="end"/>
    </w:r>
  </w:p>
  <w:p w14:paraId="373B1D9E" w14:textId="13EFB162" w:rsidR="00ED0F3F" w:rsidRPr="00195E40" w:rsidRDefault="00195E40" w:rsidP="00195E40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2F60F3" w14:textId="77777777" w:rsidR="00DD0C54" w:rsidRDefault="00DD0C54">
      <w:r>
        <w:separator/>
      </w:r>
    </w:p>
    <w:p w14:paraId="53A7167B" w14:textId="77777777" w:rsidR="00DD0C54" w:rsidRDefault="00DD0C54"/>
  </w:footnote>
  <w:footnote w:type="continuationSeparator" w:id="0">
    <w:p w14:paraId="0C0CC655" w14:textId="77777777" w:rsidR="00DD0C54" w:rsidRDefault="00DD0C54">
      <w:r>
        <w:continuationSeparator/>
      </w:r>
    </w:p>
    <w:p w14:paraId="61215B48" w14:textId="77777777" w:rsidR="00DD0C54" w:rsidRDefault="00DD0C5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9C53B0" w14:textId="0265D03F" w:rsidR="00ED0F3F" w:rsidRDefault="00DD0C54" w:rsidP="00A51C97">
    <w:pPr>
      <w:pStyle w:val="Header"/>
      <w:jc w:val="both"/>
    </w:pPr>
    <w:sdt>
      <w:sdtPr>
        <w:id w:val="770044985"/>
        <w:docPartObj>
          <w:docPartGallery w:val="Watermarks"/>
          <w:docPartUnique/>
        </w:docPartObj>
      </w:sdtPr>
      <w:sdtEndPr/>
      <w:sdtContent>
        <w:r>
          <w:pict w14:anchorId="5C6F04B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3193" type="#_x0000_t136" style="position:absolute;left:0;text-align:left;margin-left:0;margin-top:0;width:527.85pt;height:131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B67533"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610FBB8F" wp14:editId="23FD85E4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98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D233B2" id="Line 1101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Ujz73GwIAAC0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 w:rsidR="00ED0F3F">
      <w:drawing>
        <wp:inline distT="0" distB="0" distL="0" distR="0" wp14:anchorId="00485DE0" wp14:editId="6D1F39F6">
          <wp:extent cx="2098700" cy="457200"/>
          <wp:effectExtent l="0" t="0" r="0" b="0"/>
          <wp:docPr id="1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E8EE3" w14:textId="77777777" w:rsidR="00ED0F3F" w:rsidRDefault="00ED0F3F">
    <w:pPr>
      <w:pStyle w:val="Header"/>
    </w:pPr>
  </w:p>
  <w:p w14:paraId="376C616C" w14:textId="77777777" w:rsidR="00ED0F3F" w:rsidRDefault="00ED0F3F">
    <w:pPr>
      <w:pStyle w:val="Header"/>
    </w:pPr>
  </w:p>
  <w:p w14:paraId="53E24699" w14:textId="77777777" w:rsidR="00ED0F3F" w:rsidRDefault="00ED0F3F">
    <w:pPr>
      <w:pStyle w:val="Header"/>
    </w:pPr>
  </w:p>
  <w:p w14:paraId="2ABB37AC" w14:textId="77777777" w:rsidR="00ED0F3F" w:rsidRDefault="00ED0F3F">
    <w:pPr>
      <w:pStyle w:val="Header"/>
    </w:pPr>
  </w:p>
  <w:p w14:paraId="6B537E06" w14:textId="77777777" w:rsidR="00ED0F3F" w:rsidRDefault="00ED0F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FD3092E"/>
    <w:multiLevelType w:val="hybridMultilevel"/>
    <w:tmpl w:val="BE160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1151B"/>
    <w:multiLevelType w:val="hybridMultilevel"/>
    <w:tmpl w:val="C4EE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8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930C3"/>
    <w:multiLevelType w:val="hybridMultilevel"/>
    <w:tmpl w:val="CDB2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"/>
  </w:num>
  <w:num w:numId="5">
    <w:abstractNumId w:val="9"/>
  </w:num>
  <w:num w:numId="6">
    <w:abstractNumId w:val="11"/>
  </w:num>
  <w:num w:numId="7">
    <w:abstractNumId w:val="13"/>
  </w:num>
  <w:num w:numId="8">
    <w:abstractNumId w:val="15"/>
  </w:num>
  <w:num w:numId="9">
    <w:abstractNumId w:val="17"/>
  </w:num>
  <w:num w:numId="10">
    <w:abstractNumId w:val="7"/>
  </w:num>
  <w:num w:numId="11">
    <w:abstractNumId w:val="2"/>
  </w:num>
  <w:num w:numId="12">
    <w:abstractNumId w:val="14"/>
  </w:num>
  <w:num w:numId="13">
    <w:abstractNumId w:val="16"/>
  </w:num>
  <w:num w:numId="14">
    <w:abstractNumId w:val="8"/>
  </w:num>
  <w:num w:numId="15">
    <w:abstractNumId w:val="4"/>
  </w:num>
  <w:num w:numId="16">
    <w:abstractNumId w:val="10"/>
  </w:num>
  <w:num w:numId="17">
    <w:abstractNumId w:val="5"/>
  </w:num>
  <w:num w:numId="18">
    <w:abstractNumId w:val="6"/>
  </w:num>
  <w:numIdMacAtCleanup w:val="1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ush Mohandass">
    <w15:presenceInfo w15:providerId="Windows Live" w15:userId="9262ca3c29d6ce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IN" w:vendorID="64" w:dllVersion="131078" w:nlCheck="1" w:checkStyle="1"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trackRevisions/>
  <w:defaultTabStop w:val="720"/>
  <w:hyphenationZone w:val="283"/>
  <w:doNotHyphenateCaps/>
  <w:clickAndTypeStyle w:val="Body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3194">
      <o:colormru v:ext="edit" colors="#b8b308,#002b5c"/>
    </o:shapedefaults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1B"/>
    <w:rsid w:val="0000049C"/>
    <w:rsid w:val="0000056D"/>
    <w:rsid w:val="00000836"/>
    <w:rsid w:val="00000AB8"/>
    <w:rsid w:val="00000B98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96F"/>
    <w:rsid w:val="00004E3D"/>
    <w:rsid w:val="000050CE"/>
    <w:rsid w:val="000052AB"/>
    <w:rsid w:val="00005455"/>
    <w:rsid w:val="00005E00"/>
    <w:rsid w:val="000060C5"/>
    <w:rsid w:val="000062BC"/>
    <w:rsid w:val="00006DDD"/>
    <w:rsid w:val="00006F3F"/>
    <w:rsid w:val="00007A75"/>
    <w:rsid w:val="00007B9B"/>
    <w:rsid w:val="0001008D"/>
    <w:rsid w:val="0001051B"/>
    <w:rsid w:val="0001051F"/>
    <w:rsid w:val="00010749"/>
    <w:rsid w:val="00010FB7"/>
    <w:rsid w:val="00011065"/>
    <w:rsid w:val="0001116A"/>
    <w:rsid w:val="000116DC"/>
    <w:rsid w:val="00011D7E"/>
    <w:rsid w:val="00011EAB"/>
    <w:rsid w:val="00012158"/>
    <w:rsid w:val="0001321B"/>
    <w:rsid w:val="000136DF"/>
    <w:rsid w:val="00013D2D"/>
    <w:rsid w:val="0001484A"/>
    <w:rsid w:val="00014BDE"/>
    <w:rsid w:val="000151FC"/>
    <w:rsid w:val="000156B5"/>
    <w:rsid w:val="000157E2"/>
    <w:rsid w:val="0001597E"/>
    <w:rsid w:val="00015AB9"/>
    <w:rsid w:val="000161A6"/>
    <w:rsid w:val="0001628A"/>
    <w:rsid w:val="000167F4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FA"/>
    <w:rsid w:val="00052220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A68"/>
    <w:rsid w:val="00056D3F"/>
    <w:rsid w:val="00056DC1"/>
    <w:rsid w:val="000570A0"/>
    <w:rsid w:val="000573B0"/>
    <w:rsid w:val="000577B6"/>
    <w:rsid w:val="00057DF7"/>
    <w:rsid w:val="00057F50"/>
    <w:rsid w:val="000616FE"/>
    <w:rsid w:val="00061B6F"/>
    <w:rsid w:val="00061C16"/>
    <w:rsid w:val="0006212E"/>
    <w:rsid w:val="00062AD2"/>
    <w:rsid w:val="00062EBD"/>
    <w:rsid w:val="00063457"/>
    <w:rsid w:val="00063561"/>
    <w:rsid w:val="00063685"/>
    <w:rsid w:val="00063832"/>
    <w:rsid w:val="00064663"/>
    <w:rsid w:val="000646CF"/>
    <w:rsid w:val="000648C2"/>
    <w:rsid w:val="00064D37"/>
    <w:rsid w:val="00064DE7"/>
    <w:rsid w:val="00064FA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5AB"/>
    <w:rsid w:val="0007261A"/>
    <w:rsid w:val="00072793"/>
    <w:rsid w:val="00072B9E"/>
    <w:rsid w:val="00072E92"/>
    <w:rsid w:val="000734CB"/>
    <w:rsid w:val="0007358A"/>
    <w:rsid w:val="00073703"/>
    <w:rsid w:val="000743DF"/>
    <w:rsid w:val="000744D1"/>
    <w:rsid w:val="000754CE"/>
    <w:rsid w:val="000754E3"/>
    <w:rsid w:val="000755C8"/>
    <w:rsid w:val="0007564C"/>
    <w:rsid w:val="000758BF"/>
    <w:rsid w:val="0007619B"/>
    <w:rsid w:val="000766C4"/>
    <w:rsid w:val="00076AE7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91"/>
    <w:rsid w:val="000841A2"/>
    <w:rsid w:val="00085417"/>
    <w:rsid w:val="000855CF"/>
    <w:rsid w:val="00085C80"/>
    <w:rsid w:val="00085D28"/>
    <w:rsid w:val="00086767"/>
    <w:rsid w:val="000868A1"/>
    <w:rsid w:val="0008699E"/>
    <w:rsid w:val="00086D09"/>
    <w:rsid w:val="00086E89"/>
    <w:rsid w:val="0008700B"/>
    <w:rsid w:val="00087705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53A"/>
    <w:rsid w:val="000915E6"/>
    <w:rsid w:val="0009174E"/>
    <w:rsid w:val="000919B9"/>
    <w:rsid w:val="00091D13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4F8"/>
    <w:rsid w:val="00095988"/>
    <w:rsid w:val="0009602F"/>
    <w:rsid w:val="00096A71"/>
    <w:rsid w:val="00096B82"/>
    <w:rsid w:val="00096CB1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F4"/>
    <w:rsid w:val="000A198D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B12"/>
    <w:rsid w:val="000A7B1E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123"/>
    <w:rsid w:val="000C242C"/>
    <w:rsid w:val="000C25D3"/>
    <w:rsid w:val="000C2DE2"/>
    <w:rsid w:val="000C2E0D"/>
    <w:rsid w:val="000C318D"/>
    <w:rsid w:val="000C365B"/>
    <w:rsid w:val="000C3889"/>
    <w:rsid w:val="000C3939"/>
    <w:rsid w:val="000C42C8"/>
    <w:rsid w:val="000C486C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2117"/>
    <w:rsid w:val="000D22E5"/>
    <w:rsid w:val="000D2748"/>
    <w:rsid w:val="000D27B4"/>
    <w:rsid w:val="000D2AF9"/>
    <w:rsid w:val="000D2C01"/>
    <w:rsid w:val="000D2D66"/>
    <w:rsid w:val="000D2F02"/>
    <w:rsid w:val="000D3558"/>
    <w:rsid w:val="000D3725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C09"/>
    <w:rsid w:val="000E246E"/>
    <w:rsid w:val="000E283C"/>
    <w:rsid w:val="000E28E5"/>
    <w:rsid w:val="000E35D5"/>
    <w:rsid w:val="000E360E"/>
    <w:rsid w:val="000E3C0B"/>
    <w:rsid w:val="000E4038"/>
    <w:rsid w:val="000E4833"/>
    <w:rsid w:val="000E4917"/>
    <w:rsid w:val="000E4A33"/>
    <w:rsid w:val="000E5133"/>
    <w:rsid w:val="000E5F14"/>
    <w:rsid w:val="000E694E"/>
    <w:rsid w:val="000E6D46"/>
    <w:rsid w:val="000E74FF"/>
    <w:rsid w:val="000F01F8"/>
    <w:rsid w:val="000F03B6"/>
    <w:rsid w:val="000F0406"/>
    <w:rsid w:val="000F17B1"/>
    <w:rsid w:val="000F1835"/>
    <w:rsid w:val="000F1B47"/>
    <w:rsid w:val="000F1F73"/>
    <w:rsid w:val="000F22E6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F4"/>
    <w:rsid w:val="000F598E"/>
    <w:rsid w:val="000F5B2E"/>
    <w:rsid w:val="000F5C19"/>
    <w:rsid w:val="000F5FD8"/>
    <w:rsid w:val="000F606A"/>
    <w:rsid w:val="000F62CA"/>
    <w:rsid w:val="000F6870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851"/>
    <w:rsid w:val="00101F05"/>
    <w:rsid w:val="00102130"/>
    <w:rsid w:val="0010217D"/>
    <w:rsid w:val="00102A54"/>
    <w:rsid w:val="00103A22"/>
    <w:rsid w:val="00103BA1"/>
    <w:rsid w:val="001047F9"/>
    <w:rsid w:val="00104A13"/>
    <w:rsid w:val="00105128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87F"/>
    <w:rsid w:val="00112B0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BC3"/>
    <w:rsid w:val="00114D19"/>
    <w:rsid w:val="001155A0"/>
    <w:rsid w:val="00115BC7"/>
    <w:rsid w:val="00115C02"/>
    <w:rsid w:val="001162A0"/>
    <w:rsid w:val="0011647A"/>
    <w:rsid w:val="0011671F"/>
    <w:rsid w:val="001168F9"/>
    <w:rsid w:val="00116DC6"/>
    <w:rsid w:val="00117160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3B2C"/>
    <w:rsid w:val="00123C2A"/>
    <w:rsid w:val="00125876"/>
    <w:rsid w:val="00125C1C"/>
    <w:rsid w:val="00126169"/>
    <w:rsid w:val="00126592"/>
    <w:rsid w:val="00126692"/>
    <w:rsid w:val="00126A37"/>
    <w:rsid w:val="001271C5"/>
    <w:rsid w:val="001271F1"/>
    <w:rsid w:val="0012768B"/>
    <w:rsid w:val="00127702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65C"/>
    <w:rsid w:val="00132F01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F30"/>
    <w:rsid w:val="00136A6E"/>
    <w:rsid w:val="00136C3E"/>
    <w:rsid w:val="00136FF1"/>
    <w:rsid w:val="0013720A"/>
    <w:rsid w:val="001373F7"/>
    <w:rsid w:val="00137761"/>
    <w:rsid w:val="00137D38"/>
    <w:rsid w:val="00140755"/>
    <w:rsid w:val="00140C05"/>
    <w:rsid w:val="001416D6"/>
    <w:rsid w:val="00141722"/>
    <w:rsid w:val="00141B66"/>
    <w:rsid w:val="00141E39"/>
    <w:rsid w:val="00141FAA"/>
    <w:rsid w:val="00142449"/>
    <w:rsid w:val="00143C8C"/>
    <w:rsid w:val="00143EB4"/>
    <w:rsid w:val="00144CA9"/>
    <w:rsid w:val="00144F9D"/>
    <w:rsid w:val="001453BE"/>
    <w:rsid w:val="0014552E"/>
    <w:rsid w:val="00145724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2D9"/>
    <w:rsid w:val="0016336A"/>
    <w:rsid w:val="0016391C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3126"/>
    <w:rsid w:val="00173523"/>
    <w:rsid w:val="001741BC"/>
    <w:rsid w:val="00174571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F42"/>
    <w:rsid w:val="001820B3"/>
    <w:rsid w:val="0018233D"/>
    <w:rsid w:val="001830E8"/>
    <w:rsid w:val="0018349F"/>
    <w:rsid w:val="0018393A"/>
    <w:rsid w:val="00183B35"/>
    <w:rsid w:val="001841B6"/>
    <w:rsid w:val="00184578"/>
    <w:rsid w:val="00184E0F"/>
    <w:rsid w:val="0018558A"/>
    <w:rsid w:val="001858D0"/>
    <w:rsid w:val="00185C35"/>
    <w:rsid w:val="00185EF7"/>
    <w:rsid w:val="00186031"/>
    <w:rsid w:val="0018618B"/>
    <w:rsid w:val="001867C5"/>
    <w:rsid w:val="00187153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A3"/>
    <w:rsid w:val="0019328B"/>
    <w:rsid w:val="001937DD"/>
    <w:rsid w:val="0019464F"/>
    <w:rsid w:val="001947F5"/>
    <w:rsid w:val="00194AD5"/>
    <w:rsid w:val="00194E0D"/>
    <w:rsid w:val="00195E40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C1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67B"/>
    <w:rsid w:val="001A7987"/>
    <w:rsid w:val="001A7AE2"/>
    <w:rsid w:val="001A7EE2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89"/>
    <w:rsid w:val="001B2B5C"/>
    <w:rsid w:val="001B30AC"/>
    <w:rsid w:val="001B30D1"/>
    <w:rsid w:val="001B34C1"/>
    <w:rsid w:val="001B3662"/>
    <w:rsid w:val="001B3E9C"/>
    <w:rsid w:val="001B3FC4"/>
    <w:rsid w:val="001B40B7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ABC"/>
    <w:rsid w:val="001C51CC"/>
    <w:rsid w:val="001C52EE"/>
    <w:rsid w:val="001C5CEE"/>
    <w:rsid w:val="001C5FEA"/>
    <w:rsid w:val="001C605F"/>
    <w:rsid w:val="001C60D5"/>
    <w:rsid w:val="001C6895"/>
    <w:rsid w:val="001C7A0A"/>
    <w:rsid w:val="001D0514"/>
    <w:rsid w:val="001D0B97"/>
    <w:rsid w:val="001D0D99"/>
    <w:rsid w:val="001D12A1"/>
    <w:rsid w:val="001D185E"/>
    <w:rsid w:val="001D1A8A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D6"/>
    <w:rsid w:val="001D42A5"/>
    <w:rsid w:val="001D461D"/>
    <w:rsid w:val="001D48FE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DB6"/>
    <w:rsid w:val="001E76AB"/>
    <w:rsid w:val="001E776E"/>
    <w:rsid w:val="001E794A"/>
    <w:rsid w:val="001E7AA8"/>
    <w:rsid w:val="001F0822"/>
    <w:rsid w:val="001F0F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23B"/>
    <w:rsid w:val="001F34BA"/>
    <w:rsid w:val="001F355C"/>
    <w:rsid w:val="001F363D"/>
    <w:rsid w:val="001F3864"/>
    <w:rsid w:val="001F3868"/>
    <w:rsid w:val="001F41A8"/>
    <w:rsid w:val="001F4347"/>
    <w:rsid w:val="001F438A"/>
    <w:rsid w:val="001F49BE"/>
    <w:rsid w:val="001F4B4B"/>
    <w:rsid w:val="001F4FA1"/>
    <w:rsid w:val="001F596C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2342"/>
    <w:rsid w:val="0020248F"/>
    <w:rsid w:val="0020298E"/>
    <w:rsid w:val="00202B59"/>
    <w:rsid w:val="00203385"/>
    <w:rsid w:val="0020391A"/>
    <w:rsid w:val="0020397E"/>
    <w:rsid w:val="00203AE6"/>
    <w:rsid w:val="00204673"/>
    <w:rsid w:val="00204711"/>
    <w:rsid w:val="00204908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B17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DF0"/>
    <w:rsid w:val="00235267"/>
    <w:rsid w:val="002352B3"/>
    <w:rsid w:val="002355ED"/>
    <w:rsid w:val="002356AC"/>
    <w:rsid w:val="002357FE"/>
    <w:rsid w:val="00235AA0"/>
    <w:rsid w:val="00236684"/>
    <w:rsid w:val="002367C9"/>
    <w:rsid w:val="00236B91"/>
    <w:rsid w:val="002370DD"/>
    <w:rsid w:val="00237230"/>
    <w:rsid w:val="00237655"/>
    <w:rsid w:val="00237B4E"/>
    <w:rsid w:val="00237E50"/>
    <w:rsid w:val="00240364"/>
    <w:rsid w:val="00240548"/>
    <w:rsid w:val="0024092A"/>
    <w:rsid w:val="0024099A"/>
    <w:rsid w:val="00240A28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4F0"/>
    <w:rsid w:val="002439C7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BAB"/>
    <w:rsid w:val="00251464"/>
    <w:rsid w:val="00251551"/>
    <w:rsid w:val="00251866"/>
    <w:rsid w:val="002519A7"/>
    <w:rsid w:val="00251B04"/>
    <w:rsid w:val="002522D6"/>
    <w:rsid w:val="00252584"/>
    <w:rsid w:val="002529C3"/>
    <w:rsid w:val="00252B5B"/>
    <w:rsid w:val="00253604"/>
    <w:rsid w:val="002536E8"/>
    <w:rsid w:val="00253B8A"/>
    <w:rsid w:val="002543B6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FBA"/>
    <w:rsid w:val="002634DB"/>
    <w:rsid w:val="00263605"/>
    <w:rsid w:val="002637B0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6170"/>
    <w:rsid w:val="00266817"/>
    <w:rsid w:val="002670B0"/>
    <w:rsid w:val="00267964"/>
    <w:rsid w:val="00267AA0"/>
    <w:rsid w:val="00267ACE"/>
    <w:rsid w:val="00270167"/>
    <w:rsid w:val="002705ED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88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2DB"/>
    <w:rsid w:val="002855E7"/>
    <w:rsid w:val="002855E9"/>
    <w:rsid w:val="002858A2"/>
    <w:rsid w:val="002858CE"/>
    <w:rsid w:val="0028593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530"/>
    <w:rsid w:val="0029484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A7D"/>
    <w:rsid w:val="002A3FDE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6FC"/>
    <w:rsid w:val="002B280D"/>
    <w:rsid w:val="002B29C5"/>
    <w:rsid w:val="002B2A15"/>
    <w:rsid w:val="002B2E21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BA7"/>
    <w:rsid w:val="002D3BF3"/>
    <w:rsid w:val="002D3E26"/>
    <w:rsid w:val="002D542A"/>
    <w:rsid w:val="002D5B00"/>
    <w:rsid w:val="002D62E7"/>
    <w:rsid w:val="002D68C9"/>
    <w:rsid w:val="002D6942"/>
    <w:rsid w:val="002D6A42"/>
    <w:rsid w:val="002D6EEC"/>
    <w:rsid w:val="002D792E"/>
    <w:rsid w:val="002D7F53"/>
    <w:rsid w:val="002E00B9"/>
    <w:rsid w:val="002E0105"/>
    <w:rsid w:val="002E0A54"/>
    <w:rsid w:val="002E0EA2"/>
    <w:rsid w:val="002E14E6"/>
    <w:rsid w:val="002E1560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A3"/>
    <w:rsid w:val="002E5E65"/>
    <w:rsid w:val="002E6C7A"/>
    <w:rsid w:val="002E71BE"/>
    <w:rsid w:val="002E7895"/>
    <w:rsid w:val="002E7F60"/>
    <w:rsid w:val="002F0271"/>
    <w:rsid w:val="002F0574"/>
    <w:rsid w:val="002F08D2"/>
    <w:rsid w:val="002F11F7"/>
    <w:rsid w:val="002F1677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7427"/>
    <w:rsid w:val="00307C31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C7"/>
    <w:rsid w:val="00315F18"/>
    <w:rsid w:val="00316665"/>
    <w:rsid w:val="00316BCE"/>
    <w:rsid w:val="00316E41"/>
    <w:rsid w:val="00317101"/>
    <w:rsid w:val="003178B2"/>
    <w:rsid w:val="00317BB9"/>
    <w:rsid w:val="0032044E"/>
    <w:rsid w:val="003208C4"/>
    <w:rsid w:val="003208FB"/>
    <w:rsid w:val="00320A5C"/>
    <w:rsid w:val="00320EDC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3CE"/>
    <w:rsid w:val="0032472A"/>
    <w:rsid w:val="0032491B"/>
    <w:rsid w:val="00324C90"/>
    <w:rsid w:val="00324DB8"/>
    <w:rsid w:val="00325B5B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B9F"/>
    <w:rsid w:val="003306AE"/>
    <w:rsid w:val="00330D8B"/>
    <w:rsid w:val="00330DA2"/>
    <w:rsid w:val="00331546"/>
    <w:rsid w:val="003317C4"/>
    <w:rsid w:val="00331AA1"/>
    <w:rsid w:val="00331E7E"/>
    <w:rsid w:val="003321CF"/>
    <w:rsid w:val="0033221C"/>
    <w:rsid w:val="00332262"/>
    <w:rsid w:val="00333026"/>
    <w:rsid w:val="003332AF"/>
    <w:rsid w:val="00333F30"/>
    <w:rsid w:val="003348FD"/>
    <w:rsid w:val="00334B88"/>
    <w:rsid w:val="003350AF"/>
    <w:rsid w:val="00335209"/>
    <w:rsid w:val="00336169"/>
    <w:rsid w:val="003363F8"/>
    <w:rsid w:val="00336997"/>
    <w:rsid w:val="003378C7"/>
    <w:rsid w:val="00337D82"/>
    <w:rsid w:val="00337FC8"/>
    <w:rsid w:val="0034135F"/>
    <w:rsid w:val="00341530"/>
    <w:rsid w:val="00341BC6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37EB"/>
    <w:rsid w:val="00353867"/>
    <w:rsid w:val="0035393A"/>
    <w:rsid w:val="00354528"/>
    <w:rsid w:val="00354781"/>
    <w:rsid w:val="003548D9"/>
    <w:rsid w:val="00354E55"/>
    <w:rsid w:val="0035595A"/>
    <w:rsid w:val="00355BFC"/>
    <w:rsid w:val="00356170"/>
    <w:rsid w:val="0035623F"/>
    <w:rsid w:val="00356259"/>
    <w:rsid w:val="0035630B"/>
    <w:rsid w:val="00356318"/>
    <w:rsid w:val="00356894"/>
    <w:rsid w:val="00356EED"/>
    <w:rsid w:val="00356F2C"/>
    <w:rsid w:val="00357599"/>
    <w:rsid w:val="003575E1"/>
    <w:rsid w:val="0036035A"/>
    <w:rsid w:val="0036052D"/>
    <w:rsid w:val="003605F4"/>
    <w:rsid w:val="0036061C"/>
    <w:rsid w:val="00360DB2"/>
    <w:rsid w:val="003617CC"/>
    <w:rsid w:val="00361C6C"/>
    <w:rsid w:val="0036278F"/>
    <w:rsid w:val="00362CAF"/>
    <w:rsid w:val="00362E8B"/>
    <w:rsid w:val="0036330C"/>
    <w:rsid w:val="003633CD"/>
    <w:rsid w:val="00363A38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61CD"/>
    <w:rsid w:val="003763DC"/>
    <w:rsid w:val="00376408"/>
    <w:rsid w:val="0037678A"/>
    <w:rsid w:val="00376A4B"/>
    <w:rsid w:val="00376F4B"/>
    <w:rsid w:val="00377787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F4"/>
    <w:rsid w:val="00383208"/>
    <w:rsid w:val="0038352C"/>
    <w:rsid w:val="00383588"/>
    <w:rsid w:val="00383CA3"/>
    <w:rsid w:val="003848BB"/>
    <w:rsid w:val="00384D6D"/>
    <w:rsid w:val="0038538C"/>
    <w:rsid w:val="00385503"/>
    <w:rsid w:val="00385770"/>
    <w:rsid w:val="00385908"/>
    <w:rsid w:val="00385FC6"/>
    <w:rsid w:val="00386238"/>
    <w:rsid w:val="00390257"/>
    <w:rsid w:val="00390371"/>
    <w:rsid w:val="00390C62"/>
    <w:rsid w:val="00391801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B15"/>
    <w:rsid w:val="003A0553"/>
    <w:rsid w:val="003A05F6"/>
    <w:rsid w:val="003A0653"/>
    <w:rsid w:val="003A0C12"/>
    <w:rsid w:val="003A0F58"/>
    <w:rsid w:val="003A1258"/>
    <w:rsid w:val="003A14DD"/>
    <w:rsid w:val="003A1511"/>
    <w:rsid w:val="003A16B1"/>
    <w:rsid w:val="003A1895"/>
    <w:rsid w:val="003A1C66"/>
    <w:rsid w:val="003A1CC4"/>
    <w:rsid w:val="003A1CFA"/>
    <w:rsid w:val="003A1F70"/>
    <w:rsid w:val="003A310E"/>
    <w:rsid w:val="003A3834"/>
    <w:rsid w:val="003A3880"/>
    <w:rsid w:val="003A4280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153F"/>
    <w:rsid w:val="003B1671"/>
    <w:rsid w:val="003B1781"/>
    <w:rsid w:val="003B1C67"/>
    <w:rsid w:val="003B1D47"/>
    <w:rsid w:val="003B1D95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232C"/>
    <w:rsid w:val="003D248B"/>
    <w:rsid w:val="003D255A"/>
    <w:rsid w:val="003D258C"/>
    <w:rsid w:val="003D2A49"/>
    <w:rsid w:val="003D34BC"/>
    <w:rsid w:val="003D38A5"/>
    <w:rsid w:val="003D3BDE"/>
    <w:rsid w:val="003D3FAC"/>
    <w:rsid w:val="003D40B6"/>
    <w:rsid w:val="003D5808"/>
    <w:rsid w:val="003D5A23"/>
    <w:rsid w:val="003D5A96"/>
    <w:rsid w:val="003D5D67"/>
    <w:rsid w:val="003D5F81"/>
    <w:rsid w:val="003D631A"/>
    <w:rsid w:val="003D6CF2"/>
    <w:rsid w:val="003D780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290"/>
    <w:rsid w:val="003F2654"/>
    <w:rsid w:val="003F2960"/>
    <w:rsid w:val="003F2B5A"/>
    <w:rsid w:val="003F3085"/>
    <w:rsid w:val="003F30D6"/>
    <w:rsid w:val="003F3E8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40005C"/>
    <w:rsid w:val="00400ADB"/>
    <w:rsid w:val="00400F09"/>
    <w:rsid w:val="004014E9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F39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103A5"/>
    <w:rsid w:val="004105F0"/>
    <w:rsid w:val="00410965"/>
    <w:rsid w:val="00410D30"/>
    <w:rsid w:val="00412553"/>
    <w:rsid w:val="00412649"/>
    <w:rsid w:val="00413ED6"/>
    <w:rsid w:val="00413F25"/>
    <w:rsid w:val="00414DD5"/>
    <w:rsid w:val="0041513E"/>
    <w:rsid w:val="004158A4"/>
    <w:rsid w:val="00415907"/>
    <w:rsid w:val="00415919"/>
    <w:rsid w:val="00415AF7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F08"/>
    <w:rsid w:val="00430F30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F54"/>
    <w:rsid w:val="00442531"/>
    <w:rsid w:val="00442672"/>
    <w:rsid w:val="00443001"/>
    <w:rsid w:val="004430C3"/>
    <w:rsid w:val="004433E6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D7B"/>
    <w:rsid w:val="00450FCF"/>
    <w:rsid w:val="0045126B"/>
    <w:rsid w:val="004512F7"/>
    <w:rsid w:val="00451572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615D"/>
    <w:rsid w:val="00476963"/>
    <w:rsid w:val="00476B6A"/>
    <w:rsid w:val="00476BAD"/>
    <w:rsid w:val="00476BDA"/>
    <w:rsid w:val="00477A0F"/>
    <w:rsid w:val="00477E82"/>
    <w:rsid w:val="004802BE"/>
    <w:rsid w:val="00480969"/>
    <w:rsid w:val="00480EE4"/>
    <w:rsid w:val="00481214"/>
    <w:rsid w:val="00481DF5"/>
    <w:rsid w:val="004821C7"/>
    <w:rsid w:val="004822AC"/>
    <w:rsid w:val="00482B04"/>
    <w:rsid w:val="00482E5F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B87"/>
    <w:rsid w:val="004922CA"/>
    <w:rsid w:val="0049294D"/>
    <w:rsid w:val="00492A26"/>
    <w:rsid w:val="00492C9C"/>
    <w:rsid w:val="00492D5D"/>
    <w:rsid w:val="004935A9"/>
    <w:rsid w:val="00494164"/>
    <w:rsid w:val="00494AA2"/>
    <w:rsid w:val="00494CFB"/>
    <w:rsid w:val="00494FF0"/>
    <w:rsid w:val="00495432"/>
    <w:rsid w:val="0049607B"/>
    <w:rsid w:val="00496555"/>
    <w:rsid w:val="0049676E"/>
    <w:rsid w:val="004974A1"/>
    <w:rsid w:val="004977C1"/>
    <w:rsid w:val="00497D47"/>
    <w:rsid w:val="00497D71"/>
    <w:rsid w:val="004A0822"/>
    <w:rsid w:val="004A0A0E"/>
    <w:rsid w:val="004A0C15"/>
    <w:rsid w:val="004A113D"/>
    <w:rsid w:val="004A1371"/>
    <w:rsid w:val="004A14E0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E8"/>
    <w:rsid w:val="004A7A3F"/>
    <w:rsid w:val="004A7D08"/>
    <w:rsid w:val="004A7D30"/>
    <w:rsid w:val="004A7F81"/>
    <w:rsid w:val="004B009F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74B"/>
    <w:rsid w:val="004C0F82"/>
    <w:rsid w:val="004C157C"/>
    <w:rsid w:val="004C1795"/>
    <w:rsid w:val="004C207E"/>
    <w:rsid w:val="004C227E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79B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552"/>
    <w:rsid w:val="004E76A9"/>
    <w:rsid w:val="004E7739"/>
    <w:rsid w:val="004E7B54"/>
    <w:rsid w:val="004E7BE1"/>
    <w:rsid w:val="004E7F7E"/>
    <w:rsid w:val="004F00C2"/>
    <w:rsid w:val="004F010B"/>
    <w:rsid w:val="004F1101"/>
    <w:rsid w:val="004F13D9"/>
    <w:rsid w:val="004F1407"/>
    <w:rsid w:val="004F14CC"/>
    <w:rsid w:val="004F14F2"/>
    <w:rsid w:val="004F19DE"/>
    <w:rsid w:val="004F1D0E"/>
    <w:rsid w:val="004F1E32"/>
    <w:rsid w:val="004F283C"/>
    <w:rsid w:val="004F28C9"/>
    <w:rsid w:val="004F292F"/>
    <w:rsid w:val="004F2E21"/>
    <w:rsid w:val="004F42B6"/>
    <w:rsid w:val="004F433B"/>
    <w:rsid w:val="004F43F1"/>
    <w:rsid w:val="004F48DC"/>
    <w:rsid w:val="004F4B09"/>
    <w:rsid w:val="004F5579"/>
    <w:rsid w:val="004F5F4D"/>
    <w:rsid w:val="004F60B2"/>
    <w:rsid w:val="004F6214"/>
    <w:rsid w:val="004F65C1"/>
    <w:rsid w:val="004F6A4B"/>
    <w:rsid w:val="004F6C0F"/>
    <w:rsid w:val="004F7220"/>
    <w:rsid w:val="004F754A"/>
    <w:rsid w:val="004F75BE"/>
    <w:rsid w:val="004F7782"/>
    <w:rsid w:val="004F7A12"/>
    <w:rsid w:val="00500311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92A"/>
    <w:rsid w:val="00505A4F"/>
    <w:rsid w:val="00505B47"/>
    <w:rsid w:val="00506043"/>
    <w:rsid w:val="005064FB"/>
    <w:rsid w:val="00507339"/>
    <w:rsid w:val="00510D33"/>
    <w:rsid w:val="00510D4B"/>
    <w:rsid w:val="00511660"/>
    <w:rsid w:val="00511DF9"/>
    <w:rsid w:val="00512178"/>
    <w:rsid w:val="0051235D"/>
    <w:rsid w:val="0051327D"/>
    <w:rsid w:val="00513362"/>
    <w:rsid w:val="005133ED"/>
    <w:rsid w:val="0051340A"/>
    <w:rsid w:val="005134A4"/>
    <w:rsid w:val="00513778"/>
    <w:rsid w:val="005139C0"/>
    <w:rsid w:val="00513C9C"/>
    <w:rsid w:val="00514163"/>
    <w:rsid w:val="00514588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4CB"/>
    <w:rsid w:val="0052075C"/>
    <w:rsid w:val="00520A89"/>
    <w:rsid w:val="00520A98"/>
    <w:rsid w:val="00520B3B"/>
    <w:rsid w:val="005210EF"/>
    <w:rsid w:val="00521115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6832"/>
    <w:rsid w:val="00526A93"/>
    <w:rsid w:val="00527588"/>
    <w:rsid w:val="005278A0"/>
    <w:rsid w:val="005279C0"/>
    <w:rsid w:val="0053031C"/>
    <w:rsid w:val="0053068B"/>
    <w:rsid w:val="005322A7"/>
    <w:rsid w:val="005328DA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F34"/>
    <w:rsid w:val="00537385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581"/>
    <w:rsid w:val="00551667"/>
    <w:rsid w:val="00551FF9"/>
    <w:rsid w:val="005522DA"/>
    <w:rsid w:val="005529F8"/>
    <w:rsid w:val="00552FAC"/>
    <w:rsid w:val="0055363D"/>
    <w:rsid w:val="00553660"/>
    <w:rsid w:val="00553DD9"/>
    <w:rsid w:val="00553FAA"/>
    <w:rsid w:val="00553FFB"/>
    <w:rsid w:val="005545A3"/>
    <w:rsid w:val="00554A75"/>
    <w:rsid w:val="00554B53"/>
    <w:rsid w:val="00554CF8"/>
    <w:rsid w:val="005551D0"/>
    <w:rsid w:val="00556339"/>
    <w:rsid w:val="005565A6"/>
    <w:rsid w:val="00556B3C"/>
    <w:rsid w:val="00556E11"/>
    <w:rsid w:val="00557A7D"/>
    <w:rsid w:val="00557C22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364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46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3C4"/>
    <w:rsid w:val="00593503"/>
    <w:rsid w:val="00593D60"/>
    <w:rsid w:val="00594379"/>
    <w:rsid w:val="00594441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6F8"/>
    <w:rsid w:val="00597819"/>
    <w:rsid w:val="005978AD"/>
    <w:rsid w:val="00597AB0"/>
    <w:rsid w:val="005A0579"/>
    <w:rsid w:val="005A0C1E"/>
    <w:rsid w:val="005A0D92"/>
    <w:rsid w:val="005A1171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85C"/>
    <w:rsid w:val="005A7BBC"/>
    <w:rsid w:val="005B043F"/>
    <w:rsid w:val="005B0742"/>
    <w:rsid w:val="005B0842"/>
    <w:rsid w:val="005B13AA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213B"/>
    <w:rsid w:val="005C3001"/>
    <w:rsid w:val="005C32FA"/>
    <w:rsid w:val="005C3476"/>
    <w:rsid w:val="005C38E9"/>
    <w:rsid w:val="005C398C"/>
    <w:rsid w:val="005C39B5"/>
    <w:rsid w:val="005C3AC5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64"/>
    <w:rsid w:val="005D0783"/>
    <w:rsid w:val="005D0A29"/>
    <w:rsid w:val="005D0A81"/>
    <w:rsid w:val="005D1267"/>
    <w:rsid w:val="005D12BE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5AE9"/>
    <w:rsid w:val="005D7165"/>
    <w:rsid w:val="005D7572"/>
    <w:rsid w:val="005D7614"/>
    <w:rsid w:val="005E03B2"/>
    <w:rsid w:val="005E0611"/>
    <w:rsid w:val="005E0CEC"/>
    <w:rsid w:val="005E0E82"/>
    <w:rsid w:val="005E1198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B3A"/>
    <w:rsid w:val="005E6CEF"/>
    <w:rsid w:val="005E6F10"/>
    <w:rsid w:val="005E703F"/>
    <w:rsid w:val="005E70FE"/>
    <w:rsid w:val="005F0C7D"/>
    <w:rsid w:val="005F0D82"/>
    <w:rsid w:val="005F0E01"/>
    <w:rsid w:val="005F15C7"/>
    <w:rsid w:val="005F15D1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CD3"/>
    <w:rsid w:val="005F4E71"/>
    <w:rsid w:val="005F4FA8"/>
    <w:rsid w:val="005F509D"/>
    <w:rsid w:val="005F5438"/>
    <w:rsid w:val="005F5767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B74"/>
    <w:rsid w:val="0063229E"/>
    <w:rsid w:val="00632A09"/>
    <w:rsid w:val="00632B5C"/>
    <w:rsid w:val="00632D54"/>
    <w:rsid w:val="006335D2"/>
    <w:rsid w:val="00633B7A"/>
    <w:rsid w:val="00633C97"/>
    <w:rsid w:val="00633DBC"/>
    <w:rsid w:val="00633DD8"/>
    <w:rsid w:val="0063429D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4006F"/>
    <w:rsid w:val="006407F1"/>
    <w:rsid w:val="00640CDE"/>
    <w:rsid w:val="00640FF8"/>
    <w:rsid w:val="006413C7"/>
    <w:rsid w:val="00641475"/>
    <w:rsid w:val="00641673"/>
    <w:rsid w:val="00641D13"/>
    <w:rsid w:val="006421DF"/>
    <w:rsid w:val="00642DAE"/>
    <w:rsid w:val="00642EFE"/>
    <w:rsid w:val="00642F45"/>
    <w:rsid w:val="00643231"/>
    <w:rsid w:val="00643291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7426"/>
    <w:rsid w:val="00647572"/>
    <w:rsid w:val="00647612"/>
    <w:rsid w:val="00647FD8"/>
    <w:rsid w:val="0065036E"/>
    <w:rsid w:val="00651253"/>
    <w:rsid w:val="006512E6"/>
    <w:rsid w:val="006514D2"/>
    <w:rsid w:val="00651816"/>
    <w:rsid w:val="00651C27"/>
    <w:rsid w:val="00651E86"/>
    <w:rsid w:val="00651EE5"/>
    <w:rsid w:val="00652522"/>
    <w:rsid w:val="0065261B"/>
    <w:rsid w:val="00652D83"/>
    <w:rsid w:val="00653489"/>
    <w:rsid w:val="006536AF"/>
    <w:rsid w:val="006537E7"/>
    <w:rsid w:val="00653C4E"/>
    <w:rsid w:val="006541CD"/>
    <w:rsid w:val="00654625"/>
    <w:rsid w:val="00654C7F"/>
    <w:rsid w:val="00654E74"/>
    <w:rsid w:val="00654EBF"/>
    <w:rsid w:val="006554EE"/>
    <w:rsid w:val="00655A5D"/>
    <w:rsid w:val="00655B51"/>
    <w:rsid w:val="00655DF1"/>
    <w:rsid w:val="00655E93"/>
    <w:rsid w:val="0065682D"/>
    <w:rsid w:val="00656B7A"/>
    <w:rsid w:val="00657283"/>
    <w:rsid w:val="0065733C"/>
    <w:rsid w:val="00657AD4"/>
    <w:rsid w:val="0066001F"/>
    <w:rsid w:val="006606E8"/>
    <w:rsid w:val="00660CF5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EAF"/>
    <w:rsid w:val="00664F07"/>
    <w:rsid w:val="00664F5F"/>
    <w:rsid w:val="006651B9"/>
    <w:rsid w:val="00665410"/>
    <w:rsid w:val="0066548F"/>
    <w:rsid w:val="00665AA2"/>
    <w:rsid w:val="00665DB4"/>
    <w:rsid w:val="0066675E"/>
    <w:rsid w:val="00666A8A"/>
    <w:rsid w:val="006671AA"/>
    <w:rsid w:val="006672B6"/>
    <w:rsid w:val="006676ED"/>
    <w:rsid w:val="00667A4B"/>
    <w:rsid w:val="00670049"/>
    <w:rsid w:val="0067017E"/>
    <w:rsid w:val="00670536"/>
    <w:rsid w:val="00670594"/>
    <w:rsid w:val="006706EE"/>
    <w:rsid w:val="00670B28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9C2"/>
    <w:rsid w:val="00674C9C"/>
    <w:rsid w:val="0067537D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F6"/>
    <w:rsid w:val="00682BA8"/>
    <w:rsid w:val="006839FF"/>
    <w:rsid w:val="00683ED8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E28"/>
    <w:rsid w:val="00691327"/>
    <w:rsid w:val="00691341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51F8"/>
    <w:rsid w:val="00695557"/>
    <w:rsid w:val="006955B8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BE4"/>
    <w:rsid w:val="006A3F5A"/>
    <w:rsid w:val="006A41D3"/>
    <w:rsid w:val="006A4520"/>
    <w:rsid w:val="006A4544"/>
    <w:rsid w:val="006A4967"/>
    <w:rsid w:val="006A4CE0"/>
    <w:rsid w:val="006A4D23"/>
    <w:rsid w:val="006A4E1F"/>
    <w:rsid w:val="006A4F56"/>
    <w:rsid w:val="006A4FD2"/>
    <w:rsid w:val="006A5BF9"/>
    <w:rsid w:val="006A5E4C"/>
    <w:rsid w:val="006A6263"/>
    <w:rsid w:val="006A641E"/>
    <w:rsid w:val="006A67BE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E00"/>
    <w:rsid w:val="006B3194"/>
    <w:rsid w:val="006B3808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FA"/>
    <w:rsid w:val="006C2E53"/>
    <w:rsid w:val="006C3428"/>
    <w:rsid w:val="006C37B0"/>
    <w:rsid w:val="006C3AA4"/>
    <w:rsid w:val="006C3E6B"/>
    <w:rsid w:val="006C3FB5"/>
    <w:rsid w:val="006C4E91"/>
    <w:rsid w:val="006C5467"/>
    <w:rsid w:val="006C5476"/>
    <w:rsid w:val="006C6711"/>
    <w:rsid w:val="006C6828"/>
    <w:rsid w:val="006C6AB9"/>
    <w:rsid w:val="006C6B87"/>
    <w:rsid w:val="006C6B96"/>
    <w:rsid w:val="006C7818"/>
    <w:rsid w:val="006C78F9"/>
    <w:rsid w:val="006C7F60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BD3"/>
    <w:rsid w:val="006E62E4"/>
    <w:rsid w:val="006E677A"/>
    <w:rsid w:val="006E678E"/>
    <w:rsid w:val="006E709F"/>
    <w:rsid w:val="006E7395"/>
    <w:rsid w:val="006E7645"/>
    <w:rsid w:val="006E77AD"/>
    <w:rsid w:val="006E780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3924"/>
    <w:rsid w:val="006F3DBC"/>
    <w:rsid w:val="006F3DBE"/>
    <w:rsid w:val="006F4280"/>
    <w:rsid w:val="006F4996"/>
    <w:rsid w:val="006F4A6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8A0"/>
    <w:rsid w:val="006F7A79"/>
    <w:rsid w:val="006F7B22"/>
    <w:rsid w:val="007002D9"/>
    <w:rsid w:val="0070040E"/>
    <w:rsid w:val="00700EB0"/>
    <w:rsid w:val="00701594"/>
    <w:rsid w:val="00701633"/>
    <w:rsid w:val="00701D1A"/>
    <w:rsid w:val="007022F8"/>
    <w:rsid w:val="00702AD8"/>
    <w:rsid w:val="00702CE0"/>
    <w:rsid w:val="00702EB6"/>
    <w:rsid w:val="0070313F"/>
    <w:rsid w:val="007039C8"/>
    <w:rsid w:val="00703CB2"/>
    <w:rsid w:val="00704862"/>
    <w:rsid w:val="007052F8"/>
    <w:rsid w:val="0070530E"/>
    <w:rsid w:val="00705737"/>
    <w:rsid w:val="00705A83"/>
    <w:rsid w:val="00705BE2"/>
    <w:rsid w:val="007062C1"/>
    <w:rsid w:val="00706643"/>
    <w:rsid w:val="007067D4"/>
    <w:rsid w:val="00707046"/>
    <w:rsid w:val="007079C4"/>
    <w:rsid w:val="00707B8A"/>
    <w:rsid w:val="00707C29"/>
    <w:rsid w:val="00710163"/>
    <w:rsid w:val="00710E14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6005"/>
    <w:rsid w:val="00716463"/>
    <w:rsid w:val="00717202"/>
    <w:rsid w:val="00717214"/>
    <w:rsid w:val="0071761A"/>
    <w:rsid w:val="00720E25"/>
    <w:rsid w:val="007218A5"/>
    <w:rsid w:val="00721BF1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3A7"/>
    <w:rsid w:val="007258F7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2F5"/>
    <w:rsid w:val="00731940"/>
    <w:rsid w:val="00732402"/>
    <w:rsid w:val="00732440"/>
    <w:rsid w:val="00732D1B"/>
    <w:rsid w:val="00732F0B"/>
    <w:rsid w:val="00732FC8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5C3"/>
    <w:rsid w:val="00737ED5"/>
    <w:rsid w:val="00740379"/>
    <w:rsid w:val="007403B4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F50"/>
    <w:rsid w:val="00741FA4"/>
    <w:rsid w:val="007422DD"/>
    <w:rsid w:val="0074292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4F8"/>
    <w:rsid w:val="007525B8"/>
    <w:rsid w:val="007526E3"/>
    <w:rsid w:val="00752715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E6F"/>
    <w:rsid w:val="00757126"/>
    <w:rsid w:val="007576EB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923"/>
    <w:rsid w:val="00761E3C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D79"/>
    <w:rsid w:val="00771DBB"/>
    <w:rsid w:val="00772315"/>
    <w:rsid w:val="007726AB"/>
    <w:rsid w:val="00772C4B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661D"/>
    <w:rsid w:val="00776D01"/>
    <w:rsid w:val="00777F45"/>
    <w:rsid w:val="007806F1"/>
    <w:rsid w:val="00780C66"/>
    <w:rsid w:val="00780DCD"/>
    <w:rsid w:val="00781512"/>
    <w:rsid w:val="0078209C"/>
    <w:rsid w:val="0078257D"/>
    <w:rsid w:val="00782C65"/>
    <w:rsid w:val="00782F3F"/>
    <w:rsid w:val="00783521"/>
    <w:rsid w:val="00783E4E"/>
    <w:rsid w:val="00783F02"/>
    <w:rsid w:val="00784244"/>
    <w:rsid w:val="007845D7"/>
    <w:rsid w:val="00784A6A"/>
    <w:rsid w:val="00785116"/>
    <w:rsid w:val="00785412"/>
    <w:rsid w:val="00785B64"/>
    <w:rsid w:val="00785F3F"/>
    <w:rsid w:val="007860B0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5524"/>
    <w:rsid w:val="00795D20"/>
    <w:rsid w:val="007963BC"/>
    <w:rsid w:val="00796A09"/>
    <w:rsid w:val="00796BC7"/>
    <w:rsid w:val="00796F80"/>
    <w:rsid w:val="007975B5"/>
    <w:rsid w:val="007A0372"/>
    <w:rsid w:val="007A0919"/>
    <w:rsid w:val="007A0A6E"/>
    <w:rsid w:val="007A140A"/>
    <w:rsid w:val="007A14B3"/>
    <w:rsid w:val="007A1800"/>
    <w:rsid w:val="007A186F"/>
    <w:rsid w:val="007A209B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A78"/>
    <w:rsid w:val="007A6F82"/>
    <w:rsid w:val="007A7587"/>
    <w:rsid w:val="007B0118"/>
    <w:rsid w:val="007B0347"/>
    <w:rsid w:val="007B0366"/>
    <w:rsid w:val="007B0CC2"/>
    <w:rsid w:val="007B0F3B"/>
    <w:rsid w:val="007B153C"/>
    <w:rsid w:val="007B1602"/>
    <w:rsid w:val="007B1F53"/>
    <w:rsid w:val="007B2711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2687"/>
    <w:rsid w:val="007C2FE9"/>
    <w:rsid w:val="007C3B86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26B"/>
    <w:rsid w:val="007D2BE6"/>
    <w:rsid w:val="007D33F2"/>
    <w:rsid w:val="007D392B"/>
    <w:rsid w:val="007D394B"/>
    <w:rsid w:val="007D3DAA"/>
    <w:rsid w:val="007D4712"/>
    <w:rsid w:val="007D49C3"/>
    <w:rsid w:val="007D4EBD"/>
    <w:rsid w:val="007D52E4"/>
    <w:rsid w:val="007D5657"/>
    <w:rsid w:val="007D6194"/>
    <w:rsid w:val="007D6780"/>
    <w:rsid w:val="007D69C1"/>
    <w:rsid w:val="007D796C"/>
    <w:rsid w:val="007D79FD"/>
    <w:rsid w:val="007D7A43"/>
    <w:rsid w:val="007E0091"/>
    <w:rsid w:val="007E047F"/>
    <w:rsid w:val="007E049B"/>
    <w:rsid w:val="007E055A"/>
    <w:rsid w:val="007E0CF5"/>
    <w:rsid w:val="007E0EB2"/>
    <w:rsid w:val="007E12B5"/>
    <w:rsid w:val="007E15C5"/>
    <w:rsid w:val="007E1797"/>
    <w:rsid w:val="007E1885"/>
    <w:rsid w:val="007E1982"/>
    <w:rsid w:val="007E22B0"/>
    <w:rsid w:val="007E318C"/>
    <w:rsid w:val="007E3729"/>
    <w:rsid w:val="007E3841"/>
    <w:rsid w:val="007E3FB7"/>
    <w:rsid w:val="007E47A2"/>
    <w:rsid w:val="007E4A9E"/>
    <w:rsid w:val="007E5113"/>
    <w:rsid w:val="007E52E9"/>
    <w:rsid w:val="007E59C2"/>
    <w:rsid w:val="007E61D9"/>
    <w:rsid w:val="007E6308"/>
    <w:rsid w:val="007E6702"/>
    <w:rsid w:val="007E6C36"/>
    <w:rsid w:val="007E6FFD"/>
    <w:rsid w:val="007E717B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3C8"/>
    <w:rsid w:val="007F15AC"/>
    <w:rsid w:val="007F1700"/>
    <w:rsid w:val="007F1A0D"/>
    <w:rsid w:val="007F1E45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25A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D0C"/>
    <w:rsid w:val="00814D87"/>
    <w:rsid w:val="00815035"/>
    <w:rsid w:val="008150B0"/>
    <w:rsid w:val="00815D19"/>
    <w:rsid w:val="00816390"/>
    <w:rsid w:val="00816998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D05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A4"/>
    <w:rsid w:val="008363D7"/>
    <w:rsid w:val="008365A7"/>
    <w:rsid w:val="008366EA"/>
    <w:rsid w:val="008369FB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9F"/>
    <w:rsid w:val="00847CF7"/>
    <w:rsid w:val="00850875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2E7"/>
    <w:rsid w:val="00855C62"/>
    <w:rsid w:val="0085605A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5C8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FF5"/>
    <w:rsid w:val="008911AF"/>
    <w:rsid w:val="00891420"/>
    <w:rsid w:val="00891A2B"/>
    <w:rsid w:val="008928C1"/>
    <w:rsid w:val="00892AFE"/>
    <w:rsid w:val="00892BA3"/>
    <w:rsid w:val="00892C3E"/>
    <w:rsid w:val="00892CB3"/>
    <w:rsid w:val="00893186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DD"/>
    <w:rsid w:val="008B2051"/>
    <w:rsid w:val="008B2271"/>
    <w:rsid w:val="008B2396"/>
    <w:rsid w:val="008B23F2"/>
    <w:rsid w:val="008B343C"/>
    <w:rsid w:val="008B3BE3"/>
    <w:rsid w:val="008B3EAD"/>
    <w:rsid w:val="008B461F"/>
    <w:rsid w:val="008B4D3D"/>
    <w:rsid w:val="008B51EF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4A"/>
    <w:rsid w:val="008D3BCF"/>
    <w:rsid w:val="008D3F72"/>
    <w:rsid w:val="008D44AC"/>
    <w:rsid w:val="008D45F0"/>
    <w:rsid w:val="008D4889"/>
    <w:rsid w:val="008D4AC4"/>
    <w:rsid w:val="008D4E78"/>
    <w:rsid w:val="008D53F7"/>
    <w:rsid w:val="008D5CB1"/>
    <w:rsid w:val="008D5D9A"/>
    <w:rsid w:val="008D5DED"/>
    <w:rsid w:val="008D6331"/>
    <w:rsid w:val="008D6550"/>
    <w:rsid w:val="008D6D24"/>
    <w:rsid w:val="008D7395"/>
    <w:rsid w:val="008D73CF"/>
    <w:rsid w:val="008D7FE8"/>
    <w:rsid w:val="008E00D6"/>
    <w:rsid w:val="008E0920"/>
    <w:rsid w:val="008E0CCA"/>
    <w:rsid w:val="008E0F2A"/>
    <w:rsid w:val="008E10CD"/>
    <w:rsid w:val="008E27F6"/>
    <w:rsid w:val="008E31F9"/>
    <w:rsid w:val="008E391A"/>
    <w:rsid w:val="008E3E0F"/>
    <w:rsid w:val="008E4B91"/>
    <w:rsid w:val="008E4E6C"/>
    <w:rsid w:val="008E5BF0"/>
    <w:rsid w:val="008E5E08"/>
    <w:rsid w:val="008E6473"/>
    <w:rsid w:val="008E652D"/>
    <w:rsid w:val="008E65BA"/>
    <w:rsid w:val="008E6F17"/>
    <w:rsid w:val="008E7019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A46"/>
    <w:rsid w:val="008F5BEB"/>
    <w:rsid w:val="008F62E6"/>
    <w:rsid w:val="008F6414"/>
    <w:rsid w:val="008F642B"/>
    <w:rsid w:val="008F642C"/>
    <w:rsid w:val="008F6876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247C"/>
    <w:rsid w:val="00902490"/>
    <w:rsid w:val="00903D90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F17"/>
    <w:rsid w:val="00905FFF"/>
    <w:rsid w:val="0090696F"/>
    <w:rsid w:val="00906982"/>
    <w:rsid w:val="009072D1"/>
    <w:rsid w:val="00910187"/>
    <w:rsid w:val="0091047F"/>
    <w:rsid w:val="00910F89"/>
    <w:rsid w:val="00911548"/>
    <w:rsid w:val="009115F7"/>
    <w:rsid w:val="009119C6"/>
    <w:rsid w:val="00911B94"/>
    <w:rsid w:val="00911DF3"/>
    <w:rsid w:val="00912495"/>
    <w:rsid w:val="00912B07"/>
    <w:rsid w:val="00912D3B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858"/>
    <w:rsid w:val="00920CA6"/>
    <w:rsid w:val="00920F0E"/>
    <w:rsid w:val="00921474"/>
    <w:rsid w:val="009215EF"/>
    <w:rsid w:val="00921891"/>
    <w:rsid w:val="00921A03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40189"/>
    <w:rsid w:val="00940371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74B"/>
    <w:rsid w:val="00943996"/>
    <w:rsid w:val="00944254"/>
    <w:rsid w:val="00944504"/>
    <w:rsid w:val="009445A9"/>
    <w:rsid w:val="00944902"/>
    <w:rsid w:val="00944DB6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1E5"/>
    <w:rsid w:val="0095369D"/>
    <w:rsid w:val="009538A7"/>
    <w:rsid w:val="00953D14"/>
    <w:rsid w:val="0095404B"/>
    <w:rsid w:val="0095445C"/>
    <w:rsid w:val="00954A0A"/>
    <w:rsid w:val="00955479"/>
    <w:rsid w:val="00955851"/>
    <w:rsid w:val="00955BB6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8B5"/>
    <w:rsid w:val="00961C3D"/>
    <w:rsid w:val="00961ED9"/>
    <w:rsid w:val="009623E0"/>
    <w:rsid w:val="0096242E"/>
    <w:rsid w:val="0096269C"/>
    <w:rsid w:val="0096278C"/>
    <w:rsid w:val="009628EF"/>
    <w:rsid w:val="00962A6E"/>
    <w:rsid w:val="009630FE"/>
    <w:rsid w:val="00963392"/>
    <w:rsid w:val="009633E1"/>
    <w:rsid w:val="009636EA"/>
    <w:rsid w:val="0096435D"/>
    <w:rsid w:val="00964494"/>
    <w:rsid w:val="009655DB"/>
    <w:rsid w:val="009663EC"/>
    <w:rsid w:val="0096644D"/>
    <w:rsid w:val="00966526"/>
    <w:rsid w:val="0096658D"/>
    <w:rsid w:val="009666DE"/>
    <w:rsid w:val="00966876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3032"/>
    <w:rsid w:val="00973810"/>
    <w:rsid w:val="00973830"/>
    <w:rsid w:val="00973917"/>
    <w:rsid w:val="00973AD9"/>
    <w:rsid w:val="00973BBD"/>
    <w:rsid w:val="00973EF8"/>
    <w:rsid w:val="00974480"/>
    <w:rsid w:val="00974831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74E"/>
    <w:rsid w:val="0098083F"/>
    <w:rsid w:val="00980A1B"/>
    <w:rsid w:val="00981138"/>
    <w:rsid w:val="0098145B"/>
    <w:rsid w:val="00981AC1"/>
    <w:rsid w:val="00982035"/>
    <w:rsid w:val="009822F2"/>
    <w:rsid w:val="009829D4"/>
    <w:rsid w:val="00983098"/>
    <w:rsid w:val="009837B5"/>
    <w:rsid w:val="00983973"/>
    <w:rsid w:val="00983B7F"/>
    <w:rsid w:val="009844F6"/>
    <w:rsid w:val="009846A3"/>
    <w:rsid w:val="00984817"/>
    <w:rsid w:val="00984867"/>
    <w:rsid w:val="0098493F"/>
    <w:rsid w:val="00984E7F"/>
    <w:rsid w:val="00985A64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EAD"/>
    <w:rsid w:val="00994187"/>
    <w:rsid w:val="009945F4"/>
    <w:rsid w:val="009946E1"/>
    <w:rsid w:val="00994C35"/>
    <w:rsid w:val="00994E3A"/>
    <w:rsid w:val="009950BF"/>
    <w:rsid w:val="0099535C"/>
    <w:rsid w:val="00995456"/>
    <w:rsid w:val="009959D4"/>
    <w:rsid w:val="00996005"/>
    <w:rsid w:val="00996241"/>
    <w:rsid w:val="009962CE"/>
    <w:rsid w:val="009967D6"/>
    <w:rsid w:val="00996953"/>
    <w:rsid w:val="00996DF5"/>
    <w:rsid w:val="00997114"/>
    <w:rsid w:val="009973E6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A85"/>
    <w:rsid w:val="009A1BB8"/>
    <w:rsid w:val="009A1CB1"/>
    <w:rsid w:val="009A1E01"/>
    <w:rsid w:val="009A24EC"/>
    <w:rsid w:val="009A3204"/>
    <w:rsid w:val="009A3757"/>
    <w:rsid w:val="009A3843"/>
    <w:rsid w:val="009A3E18"/>
    <w:rsid w:val="009A401C"/>
    <w:rsid w:val="009A4351"/>
    <w:rsid w:val="009A44A8"/>
    <w:rsid w:val="009A5022"/>
    <w:rsid w:val="009A56FE"/>
    <w:rsid w:val="009A57D5"/>
    <w:rsid w:val="009A59B4"/>
    <w:rsid w:val="009A6908"/>
    <w:rsid w:val="009A6BFA"/>
    <w:rsid w:val="009A731F"/>
    <w:rsid w:val="009B0034"/>
    <w:rsid w:val="009B060D"/>
    <w:rsid w:val="009B07B1"/>
    <w:rsid w:val="009B0D8A"/>
    <w:rsid w:val="009B0F5C"/>
    <w:rsid w:val="009B0FF8"/>
    <w:rsid w:val="009B1403"/>
    <w:rsid w:val="009B14CC"/>
    <w:rsid w:val="009B172B"/>
    <w:rsid w:val="009B1781"/>
    <w:rsid w:val="009B1ECC"/>
    <w:rsid w:val="009B2424"/>
    <w:rsid w:val="009B2681"/>
    <w:rsid w:val="009B2684"/>
    <w:rsid w:val="009B2A0B"/>
    <w:rsid w:val="009B2C01"/>
    <w:rsid w:val="009B35B7"/>
    <w:rsid w:val="009B35FA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A1C"/>
    <w:rsid w:val="009D2C56"/>
    <w:rsid w:val="009D3326"/>
    <w:rsid w:val="009D353A"/>
    <w:rsid w:val="009D3B55"/>
    <w:rsid w:val="009D3EB5"/>
    <w:rsid w:val="009D44C5"/>
    <w:rsid w:val="009D4CE2"/>
    <w:rsid w:val="009D502E"/>
    <w:rsid w:val="009D586F"/>
    <w:rsid w:val="009D5A67"/>
    <w:rsid w:val="009D5DDB"/>
    <w:rsid w:val="009D6696"/>
    <w:rsid w:val="009D697E"/>
    <w:rsid w:val="009D6DF7"/>
    <w:rsid w:val="009D75E9"/>
    <w:rsid w:val="009D7653"/>
    <w:rsid w:val="009D7A42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9A0"/>
    <w:rsid w:val="009F6C01"/>
    <w:rsid w:val="009F6C81"/>
    <w:rsid w:val="009F6D22"/>
    <w:rsid w:val="009F7309"/>
    <w:rsid w:val="009F76B7"/>
    <w:rsid w:val="009F77CB"/>
    <w:rsid w:val="009F7FD8"/>
    <w:rsid w:val="00A006D1"/>
    <w:rsid w:val="00A00BBB"/>
    <w:rsid w:val="00A00D5B"/>
    <w:rsid w:val="00A00DDD"/>
    <w:rsid w:val="00A00EA1"/>
    <w:rsid w:val="00A016BA"/>
    <w:rsid w:val="00A018F9"/>
    <w:rsid w:val="00A01AF7"/>
    <w:rsid w:val="00A01B37"/>
    <w:rsid w:val="00A02074"/>
    <w:rsid w:val="00A02412"/>
    <w:rsid w:val="00A026C3"/>
    <w:rsid w:val="00A027E8"/>
    <w:rsid w:val="00A02BE3"/>
    <w:rsid w:val="00A02FA1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4B0"/>
    <w:rsid w:val="00A2762D"/>
    <w:rsid w:val="00A27D4B"/>
    <w:rsid w:val="00A30680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BB7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68E3"/>
    <w:rsid w:val="00A36966"/>
    <w:rsid w:val="00A36CC5"/>
    <w:rsid w:val="00A37668"/>
    <w:rsid w:val="00A404B0"/>
    <w:rsid w:val="00A40E0E"/>
    <w:rsid w:val="00A40E7C"/>
    <w:rsid w:val="00A416A6"/>
    <w:rsid w:val="00A41734"/>
    <w:rsid w:val="00A419E4"/>
    <w:rsid w:val="00A41C8B"/>
    <w:rsid w:val="00A41C9B"/>
    <w:rsid w:val="00A41D74"/>
    <w:rsid w:val="00A429C1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5039C"/>
    <w:rsid w:val="00A504C2"/>
    <w:rsid w:val="00A50770"/>
    <w:rsid w:val="00A51C97"/>
    <w:rsid w:val="00A5203D"/>
    <w:rsid w:val="00A52859"/>
    <w:rsid w:val="00A52B25"/>
    <w:rsid w:val="00A53073"/>
    <w:rsid w:val="00A535F9"/>
    <w:rsid w:val="00A5381B"/>
    <w:rsid w:val="00A54109"/>
    <w:rsid w:val="00A5434B"/>
    <w:rsid w:val="00A545C0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1263"/>
    <w:rsid w:val="00A61E2A"/>
    <w:rsid w:val="00A621D8"/>
    <w:rsid w:val="00A62AAC"/>
    <w:rsid w:val="00A62BBB"/>
    <w:rsid w:val="00A62EAC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ABA"/>
    <w:rsid w:val="00A67B3C"/>
    <w:rsid w:val="00A67DA3"/>
    <w:rsid w:val="00A7046D"/>
    <w:rsid w:val="00A71179"/>
    <w:rsid w:val="00A711FC"/>
    <w:rsid w:val="00A7166F"/>
    <w:rsid w:val="00A7246F"/>
    <w:rsid w:val="00A72814"/>
    <w:rsid w:val="00A72E7E"/>
    <w:rsid w:val="00A735C1"/>
    <w:rsid w:val="00A73F29"/>
    <w:rsid w:val="00A74612"/>
    <w:rsid w:val="00A74770"/>
    <w:rsid w:val="00A74B23"/>
    <w:rsid w:val="00A74B5D"/>
    <w:rsid w:val="00A74EFD"/>
    <w:rsid w:val="00A75904"/>
    <w:rsid w:val="00A76104"/>
    <w:rsid w:val="00A7645E"/>
    <w:rsid w:val="00A76711"/>
    <w:rsid w:val="00A76C42"/>
    <w:rsid w:val="00A76F8D"/>
    <w:rsid w:val="00A77279"/>
    <w:rsid w:val="00A77CA2"/>
    <w:rsid w:val="00A77DC1"/>
    <w:rsid w:val="00A8065A"/>
    <w:rsid w:val="00A808B0"/>
    <w:rsid w:val="00A80C68"/>
    <w:rsid w:val="00A80C81"/>
    <w:rsid w:val="00A80C8C"/>
    <w:rsid w:val="00A810B9"/>
    <w:rsid w:val="00A816DA"/>
    <w:rsid w:val="00A81CD6"/>
    <w:rsid w:val="00A81F56"/>
    <w:rsid w:val="00A8251C"/>
    <w:rsid w:val="00A826E9"/>
    <w:rsid w:val="00A82843"/>
    <w:rsid w:val="00A83970"/>
    <w:rsid w:val="00A83D30"/>
    <w:rsid w:val="00A840BC"/>
    <w:rsid w:val="00A84238"/>
    <w:rsid w:val="00A84427"/>
    <w:rsid w:val="00A8475F"/>
    <w:rsid w:val="00A8492A"/>
    <w:rsid w:val="00A849D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DDB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E29"/>
    <w:rsid w:val="00AA405A"/>
    <w:rsid w:val="00AA430F"/>
    <w:rsid w:val="00AA4445"/>
    <w:rsid w:val="00AA4617"/>
    <w:rsid w:val="00AA4885"/>
    <w:rsid w:val="00AA49FD"/>
    <w:rsid w:val="00AA50D2"/>
    <w:rsid w:val="00AA5250"/>
    <w:rsid w:val="00AA5418"/>
    <w:rsid w:val="00AA5500"/>
    <w:rsid w:val="00AA5780"/>
    <w:rsid w:val="00AA5CAF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533"/>
    <w:rsid w:val="00AB6549"/>
    <w:rsid w:val="00AB69FC"/>
    <w:rsid w:val="00AB73C0"/>
    <w:rsid w:val="00AB7991"/>
    <w:rsid w:val="00AB79E1"/>
    <w:rsid w:val="00AB7B6F"/>
    <w:rsid w:val="00AC01A3"/>
    <w:rsid w:val="00AC0532"/>
    <w:rsid w:val="00AC05C2"/>
    <w:rsid w:val="00AC0E78"/>
    <w:rsid w:val="00AC102A"/>
    <w:rsid w:val="00AC1422"/>
    <w:rsid w:val="00AC159D"/>
    <w:rsid w:val="00AC172B"/>
    <w:rsid w:val="00AC1B02"/>
    <w:rsid w:val="00AC2682"/>
    <w:rsid w:val="00AC27CF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4534"/>
    <w:rsid w:val="00AD4A36"/>
    <w:rsid w:val="00AD4CC5"/>
    <w:rsid w:val="00AD4FBF"/>
    <w:rsid w:val="00AD544E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E04CC"/>
    <w:rsid w:val="00AE061A"/>
    <w:rsid w:val="00AE0ACD"/>
    <w:rsid w:val="00AE0DA6"/>
    <w:rsid w:val="00AE155D"/>
    <w:rsid w:val="00AE2CC4"/>
    <w:rsid w:val="00AE3112"/>
    <w:rsid w:val="00AE3B79"/>
    <w:rsid w:val="00AE3E27"/>
    <w:rsid w:val="00AE50EB"/>
    <w:rsid w:val="00AE5131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744"/>
    <w:rsid w:val="00AE7A1A"/>
    <w:rsid w:val="00AE7CB6"/>
    <w:rsid w:val="00AF061C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894"/>
    <w:rsid w:val="00AF4CBA"/>
    <w:rsid w:val="00AF5210"/>
    <w:rsid w:val="00AF5FEB"/>
    <w:rsid w:val="00AF62CB"/>
    <w:rsid w:val="00AF686A"/>
    <w:rsid w:val="00AF6C6A"/>
    <w:rsid w:val="00AF6C7F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1092B"/>
    <w:rsid w:val="00B1112B"/>
    <w:rsid w:val="00B11145"/>
    <w:rsid w:val="00B11CAE"/>
    <w:rsid w:val="00B11EB2"/>
    <w:rsid w:val="00B12007"/>
    <w:rsid w:val="00B125F9"/>
    <w:rsid w:val="00B126CF"/>
    <w:rsid w:val="00B1292C"/>
    <w:rsid w:val="00B12CA4"/>
    <w:rsid w:val="00B131FA"/>
    <w:rsid w:val="00B13318"/>
    <w:rsid w:val="00B13A67"/>
    <w:rsid w:val="00B141AC"/>
    <w:rsid w:val="00B145AD"/>
    <w:rsid w:val="00B149C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20C2"/>
    <w:rsid w:val="00B22A76"/>
    <w:rsid w:val="00B23157"/>
    <w:rsid w:val="00B2375C"/>
    <w:rsid w:val="00B23D83"/>
    <w:rsid w:val="00B2462B"/>
    <w:rsid w:val="00B25153"/>
    <w:rsid w:val="00B25A60"/>
    <w:rsid w:val="00B25BED"/>
    <w:rsid w:val="00B25CCD"/>
    <w:rsid w:val="00B26016"/>
    <w:rsid w:val="00B2758A"/>
    <w:rsid w:val="00B27BC9"/>
    <w:rsid w:val="00B30078"/>
    <w:rsid w:val="00B300B3"/>
    <w:rsid w:val="00B30429"/>
    <w:rsid w:val="00B3063F"/>
    <w:rsid w:val="00B30B6E"/>
    <w:rsid w:val="00B30C1E"/>
    <w:rsid w:val="00B3102E"/>
    <w:rsid w:val="00B310E2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F8F"/>
    <w:rsid w:val="00B43017"/>
    <w:rsid w:val="00B434A5"/>
    <w:rsid w:val="00B4374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F01"/>
    <w:rsid w:val="00B52566"/>
    <w:rsid w:val="00B527F9"/>
    <w:rsid w:val="00B52AA6"/>
    <w:rsid w:val="00B5301A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9C"/>
    <w:rsid w:val="00B57076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B80"/>
    <w:rsid w:val="00B61D4E"/>
    <w:rsid w:val="00B62022"/>
    <w:rsid w:val="00B62267"/>
    <w:rsid w:val="00B6261B"/>
    <w:rsid w:val="00B63448"/>
    <w:rsid w:val="00B635E6"/>
    <w:rsid w:val="00B6363B"/>
    <w:rsid w:val="00B63D62"/>
    <w:rsid w:val="00B63D92"/>
    <w:rsid w:val="00B63DCC"/>
    <w:rsid w:val="00B64499"/>
    <w:rsid w:val="00B64987"/>
    <w:rsid w:val="00B649C4"/>
    <w:rsid w:val="00B64CF9"/>
    <w:rsid w:val="00B65E49"/>
    <w:rsid w:val="00B65F41"/>
    <w:rsid w:val="00B66BA0"/>
    <w:rsid w:val="00B6718E"/>
    <w:rsid w:val="00B67293"/>
    <w:rsid w:val="00B67533"/>
    <w:rsid w:val="00B676AA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686"/>
    <w:rsid w:val="00B73C0D"/>
    <w:rsid w:val="00B740EC"/>
    <w:rsid w:val="00B74541"/>
    <w:rsid w:val="00B745A9"/>
    <w:rsid w:val="00B74FC6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D56"/>
    <w:rsid w:val="00B83E63"/>
    <w:rsid w:val="00B83F66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4D1"/>
    <w:rsid w:val="00B944D4"/>
    <w:rsid w:val="00B949A0"/>
    <w:rsid w:val="00B94A4B"/>
    <w:rsid w:val="00B94ADA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5C2"/>
    <w:rsid w:val="00BA1789"/>
    <w:rsid w:val="00BA198B"/>
    <w:rsid w:val="00BA1E5E"/>
    <w:rsid w:val="00BA21F0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62F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5354"/>
    <w:rsid w:val="00BC5B07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3FC"/>
    <w:rsid w:val="00BD76E9"/>
    <w:rsid w:val="00BD778E"/>
    <w:rsid w:val="00BD7F8E"/>
    <w:rsid w:val="00BE0594"/>
    <w:rsid w:val="00BE0AD0"/>
    <w:rsid w:val="00BE0C6E"/>
    <w:rsid w:val="00BE0D3F"/>
    <w:rsid w:val="00BE0E6D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BA7"/>
    <w:rsid w:val="00BF1D4F"/>
    <w:rsid w:val="00BF21BC"/>
    <w:rsid w:val="00BF21DD"/>
    <w:rsid w:val="00BF26BF"/>
    <w:rsid w:val="00BF2A73"/>
    <w:rsid w:val="00BF2DD5"/>
    <w:rsid w:val="00BF2F7B"/>
    <w:rsid w:val="00BF367A"/>
    <w:rsid w:val="00BF3724"/>
    <w:rsid w:val="00BF37AD"/>
    <w:rsid w:val="00BF3853"/>
    <w:rsid w:val="00BF45F2"/>
    <w:rsid w:val="00BF484B"/>
    <w:rsid w:val="00BF5817"/>
    <w:rsid w:val="00BF582A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41F6"/>
    <w:rsid w:val="00C04440"/>
    <w:rsid w:val="00C045DF"/>
    <w:rsid w:val="00C04B9E"/>
    <w:rsid w:val="00C04BEF"/>
    <w:rsid w:val="00C04E4D"/>
    <w:rsid w:val="00C05D4E"/>
    <w:rsid w:val="00C06343"/>
    <w:rsid w:val="00C068E4"/>
    <w:rsid w:val="00C06977"/>
    <w:rsid w:val="00C06CBF"/>
    <w:rsid w:val="00C06D7A"/>
    <w:rsid w:val="00C06E45"/>
    <w:rsid w:val="00C072F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96B"/>
    <w:rsid w:val="00C12FBB"/>
    <w:rsid w:val="00C130A5"/>
    <w:rsid w:val="00C14B73"/>
    <w:rsid w:val="00C1542F"/>
    <w:rsid w:val="00C1547C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4014"/>
    <w:rsid w:val="00C24A2A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BA5"/>
    <w:rsid w:val="00C27BCA"/>
    <w:rsid w:val="00C301D4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348C"/>
    <w:rsid w:val="00C43A94"/>
    <w:rsid w:val="00C43D0B"/>
    <w:rsid w:val="00C445E5"/>
    <w:rsid w:val="00C44C73"/>
    <w:rsid w:val="00C44ED5"/>
    <w:rsid w:val="00C45D81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4240"/>
    <w:rsid w:val="00C542B8"/>
    <w:rsid w:val="00C55344"/>
    <w:rsid w:val="00C55367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16FE"/>
    <w:rsid w:val="00C6191E"/>
    <w:rsid w:val="00C61F30"/>
    <w:rsid w:val="00C6208A"/>
    <w:rsid w:val="00C62E27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304"/>
    <w:rsid w:val="00C8214E"/>
    <w:rsid w:val="00C8264B"/>
    <w:rsid w:val="00C82CC7"/>
    <w:rsid w:val="00C83217"/>
    <w:rsid w:val="00C835FC"/>
    <w:rsid w:val="00C8427D"/>
    <w:rsid w:val="00C84A93"/>
    <w:rsid w:val="00C84DA6"/>
    <w:rsid w:val="00C84EE7"/>
    <w:rsid w:val="00C85307"/>
    <w:rsid w:val="00C8638C"/>
    <w:rsid w:val="00C86BE9"/>
    <w:rsid w:val="00C86F95"/>
    <w:rsid w:val="00C871EB"/>
    <w:rsid w:val="00C8774E"/>
    <w:rsid w:val="00C87BFE"/>
    <w:rsid w:val="00C87C1B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A"/>
    <w:rsid w:val="00C96A7E"/>
    <w:rsid w:val="00C96A86"/>
    <w:rsid w:val="00C96D99"/>
    <w:rsid w:val="00C96EC6"/>
    <w:rsid w:val="00C97029"/>
    <w:rsid w:val="00C971E1"/>
    <w:rsid w:val="00C97C52"/>
    <w:rsid w:val="00CA04FD"/>
    <w:rsid w:val="00CA0C71"/>
    <w:rsid w:val="00CA0EA7"/>
    <w:rsid w:val="00CA0F06"/>
    <w:rsid w:val="00CA1271"/>
    <w:rsid w:val="00CA1DD4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511D"/>
    <w:rsid w:val="00CA5670"/>
    <w:rsid w:val="00CA59F8"/>
    <w:rsid w:val="00CA5BC3"/>
    <w:rsid w:val="00CA65AD"/>
    <w:rsid w:val="00CA6686"/>
    <w:rsid w:val="00CA6B6C"/>
    <w:rsid w:val="00CA6B81"/>
    <w:rsid w:val="00CA752A"/>
    <w:rsid w:val="00CA7607"/>
    <w:rsid w:val="00CB054A"/>
    <w:rsid w:val="00CB06A7"/>
    <w:rsid w:val="00CB06AF"/>
    <w:rsid w:val="00CB1125"/>
    <w:rsid w:val="00CB23D9"/>
    <w:rsid w:val="00CB2848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A1D"/>
    <w:rsid w:val="00CB7A7B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65A"/>
    <w:rsid w:val="00CC18C9"/>
    <w:rsid w:val="00CC19FE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58AA"/>
    <w:rsid w:val="00CC6AA6"/>
    <w:rsid w:val="00CC7150"/>
    <w:rsid w:val="00CC761C"/>
    <w:rsid w:val="00CC79C3"/>
    <w:rsid w:val="00CC7D91"/>
    <w:rsid w:val="00CC7E2A"/>
    <w:rsid w:val="00CC7E2E"/>
    <w:rsid w:val="00CD0296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82"/>
    <w:rsid w:val="00CD1EE6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CA5"/>
    <w:rsid w:val="00CF5E9A"/>
    <w:rsid w:val="00CF5EA5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307D"/>
    <w:rsid w:val="00D0391F"/>
    <w:rsid w:val="00D044B9"/>
    <w:rsid w:val="00D0553C"/>
    <w:rsid w:val="00D06064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5141"/>
    <w:rsid w:val="00D152CB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ED1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267"/>
    <w:rsid w:val="00D37724"/>
    <w:rsid w:val="00D379E9"/>
    <w:rsid w:val="00D37B99"/>
    <w:rsid w:val="00D37C5B"/>
    <w:rsid w:val="00D37DF5"/>
    <w:rsid w:val="00D37F99"/>
    <w:rsid w:val="00D4041E"/>
    <w:rsid w:val="00D40DC4"/>
    <w:rsid w:val="00D40E7E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32D5"/>
    <w:rsid w:val="00D53CEF"/>
    <w:rsid w:val="00D53EB6"/>
    <w:rsid w:val="00D5488C"/>
    <w:rsid w:val="00D54CDE"/>
    <w:rsid w:val="00D54D19"/>
    <w:rsid w:val="00D5514A"/>
    <w:rsid w:val="00D553AB"/>
    <w:rsid w:val="00D55BC4"/>
    <w:rsid w:val="00D55E43"/>
    <w:rsid w:val="00D56131"/>
    <w:rsid w:val="00D5635E"/>
    <w:rsid w:val="00D5656C"/>
    <w:rsid w:val="00D56709"/>
    <w:rsid w:val="00D56833"/>
    <w:rsid w:val="00D56DAB"/>
    <w:rsid w:val="00D572EB"/>
    <w:rsid w:val="00D6045A"/>
    <w:rsid w:val="00D60666"/>
    <w:rsid w:val="00D60C92"/>
    <w:rsid w:val="00D6153A"/>
    <w:rsid w:val="00D623DC"/>
    <w:rsid w:val="00D62B54"/>
    <w:rsid w:val="00D62C7B"/>
    <w:rsid w:val="00D63555"/>
    <w:rsid w:val="00D637BF"/>
    <w:rsid w:val="00D6384D"/>
    <w:rsid w:val="00D63873"/>
    <w:rsid w:val="00D63949"/>
    <w:rsid w:val="00D6395D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C6"/>
    <w:rsid w:val="00D73CCC"/>
    <w:rsid w:val="00D73FEB"/>
    <w:rsid w:val="00D74045"/>
    <w:rsid w:val="00D74BFA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906"/>
    <w:rsid w:val="00D84E03"/>
    <w:rsid w:val="00D85056"/>
    <w:rsid w:val="00D8562D"/>
    <w:rsid w:val="00D860D7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A6E"/>
    <w:rsid w:val="00DA4F43"/>
    <w:rsid w:val="00DA5725"/>
    <w:rsid w:val="00DA5ED5"/>
    <w:rsid w:val="00DA5FA4"/>
    <w:rsid w:val="00DA6251"/>
    <w:rsid w:val="00DA66FE"/>
    <w:rsid w:val="00DA6883"/>
    <w:rsid w:val="00DA703E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EEF"/>
    <w:rsid w:val="00DC02A7"/>
    <w:rsid w:val="00DC036C"/>
    <w:rsid w:val="00DC05AF"/>
    <w:rsid w:val="00DC06DB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E0A"/>
    <w:rsid w:val="00DC4FD3"/>
    <w:rsid w:val="00DC5351"/>
    <w:rsid w:val="00DC5696"/>
    <w:rsid w:val="00DC5BB7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0C54"/>
    <w:rsid w:val="00DD1759"/>
    <w:rsid w:val="00DD1ADD"/>
    <w:rsid w:val="00DD2179"/>
    <w:rsid w:val="00DD228D"/>
    <w:rsid w:val="00DD23EC"/>
    <w:rsid w:val="00DD2930"/>
    <w:rsid w:val="00DD2A08"/>
    <w:rsid w:val="00DD2AB5"/>
    <w:rsid w:val="00DD2B98"/>
    <w:rsid w:val="00DD33A0"/>
    <w:rsid w:val="00DD3B32"/>
    <w:rsid w:val="00DD3C91"/>
    <w:rsid w:val="00DD3E22"/>
    <w:rsid w:val="00DD4440"/>
    <w:rsid w:val="00DD47B5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79"/>
    <w:rsid w:val="00DE29A4"/>
    <w:rsid w:val="00DE2EB3"/>
    <w:rsid w:val="00DE31FD"/>
    <w:rsid w:val="00DE34C1"/>
    <w:rsid w:val="00DE35B9"/>
    <w:rsid w:val="00DE40FA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591"/>
    <w:rsid w:val="00DE778A"/>
    <w:rsid w:val="00DE7BE7"/>
    <w:rsid w:val="00DE7D43"/>
    <w:rsid w:val="00DE7EB4"/>
    <w:rsid w:val="00DF009F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994"/>
    <w:rsid w:val="00DF1C3D"/>
    <w:rsid w:val="00DF1F27"/>
    <w:rsid w:val="00DF2976"/>
    <w:rsid w:val="00DF2D1B"/>
    <w:rsid w:val="00DF2D65"/>
    <w:rsid w:val="00DF2F97"/>
    <w:rsid w:val="00DF37DB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08"/>
    <w:rsid w:val="00E077B5"/>
    <w:rsid w:val="00E079D2"/>
    <w:rsid w:val="00E07A80"/>
    <w:rsid w:val="00E07ABC"/>
    <w:rsid w:val="00E07DDA"/>
    <w:rsid w:val="00E10016"/>
    <w:rsid w:val="00E1084F"/>
    <w:rsid w:val="00E108E8"/>
    <w:rsid w:val="00E10C67"/>
    <w:rsid w:val="00E1240F"/>
    <w:rsid w:val="00E13AA6"/>
    <w:rsid w:val="00E13D1D"/>
    <w:rsid w:val="00E14B36"/>
    <w:rsid w:val="00E1515B"/>
    <w:rsid w:val="00E15592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763"/>
    <w:rsid w:val="00E244F7"/>
    <w:rsid w:val="00E245B9"/>
    <w:rsid w:val="00E2494E"/>
    <w:rsid w:val="00E25061"/>
    <w:rsid w:val="00E25564"/>
    <w:rsid w:val="00E25CC2"/>
    <w:rsid w:val="00E25E0D"/>
    <w:rsid w:val="00E261BD"/>
    <w:rsid w:val="00E261F3"/>
    <w:rsid w:val="00E266B3"/>
    <w:rsid w:val="00E26BDE"/>
    <w:rsid w:val="00E270B1"/>
    <w:rsid w:val="00E270E1"/>
    <w:rsid w:val="00E279B8"/>
    <w:rsid w:val="00E300BE"/>
    <w:rsid w:val="00E3076B"/>
    <w:rsid w:val="00E30C48"/>
    <w:rsid w:val="00E30CEB"/>
    <w:rsid w:val="00E30EBD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70B2"/>
    <w:rsid w:val="00E37404"/>
    <w:rsid w:val="00E375B1"/>
    <w:rsid w:val="00E3778C"/>
    <w:rsid w:val="00E377BD"/>
    <w:rsid w:val="00E377E3"/>
    <w:rsid w:val="00E4002B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34E1"/>
    <w:rsid w:val="00E4389B"/>
    <w:rsid w:val="00E4396A"/>
    <w:rsid w:val="00E43CDA"/>
    <w:rsid w:val="00E43E27"/>
    <w:rsid w:val="00E440B5"/>
    <w:rsid w:val="00E44327"/>
    <w:rsid w:val="00E44D06"/>
    <w:rsid w:val="00E4521D"/>
    <w:rsid w:val="00E454AF"/>
    <w:rsid w:val="00E454FF"/>
    <w:rsid w:val="00E4561C"/>
    <w:rsid w:val="00E4565D"/>
    <w:rsid w:val="00E456B8"/>
    <w:rsid w:val="00E46978"/>
    <w:rsid w:val="00E474D0"/>
    <w:rsid w:val="00E479A2"/>
    <w:rsid w:val="00E50776"/>
    <w:rsid w:val="00E509D2"/>
    <w:rsid w:val="00E50B3F"/>
    <w:rsid w:val="00E50D5F"/>
    <w:rsid w:val="00E515B8"/>
    <w:rsid w:val="00E51B3B"/>
    <w:rsid w:val="00E525C5"/>
    <w:rsid w:val="00E52BDC"/>
    <w:rsid w:val="00E52EFA"/>
    <w:rsid w:val="00E53818"/>
    <w:rsid w:val="00E539D4"/>
    <w:rsid w:val="00E53BBF"/>
    <w:rsid w:val="00E541FD"/>
    <w:rsid w:val="00E5428E"/>
    <w:rsid w:val="00E5433C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A10"/>
    <w:rsid w:val="00E65AC4"/>
    <w:rsid w:val="00E65B4A"/>
    <w:rsid w:val="00E662A3"/>
    <w:rsid w:val="00E66B32"/>
    <w:rsid w:val="00E67114"/>
    <w:rsid w:val="00E6712A"/>
    <w:rsid w:val="00E671E8"/>
    <w:rsid w:val="00E6726D"/>
    <w:rsid w:val="00E67BE2"/>
    <w:rsid w:val="00E67BF4"/>
    <w:rsid w:val="00E67E10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B8"/>
    <w:rsid w:val="00E7331A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5250"/>
    <w:rsid w:val="00E8548E"/>
    <w:rsid w:val="00E85960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C87"/>
    <w:rsid w:val="00E90D8C"/>
    <w:rsid w:val="00E90EC4"/>
    <w:rsid w:val="00E9143A"/>
    <w:rsid w:val="00E91486"/>
    <w:rsid w:val="00E91A7E"/>
    <w:rsid w:val="00E91CC9"/>
    <w:rsid w:val="00E926B6"/>
    <w:rsid w:val="00E926B9"/>
    <w:rsid w:val="00E9284D"/>
    <w:rsid w:val="00E9385E"/>
    <w:rsid w:val="00E938ED"/>
    <w:rsid w:val="00E93908"/>
    <w:rsid w:val="00E93C57"/>
    <w:rsid w:val="00E94BBE"/>
    <w:rsid w:val="00E94DE4"/>
    <w:rsid w:val="00E94E02"/>
    <w:rsid w:val="00E95AD5"/>
    <w:rsid w:val="00E966D7"/>
    <w:rsid w:val="00E967B6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10C"/>
    <w:rsid w:val="00EB715A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609"/>
    <w:rsid w:val="00ED1804"/>
    <w:rsid w:val="00ED19CD"/>
    <w:rsid w:val="00ED1C58"/>
    <w:rsid w:val="00ED2971"/>
    <w:rsid w:val="00ED2B17"/>
    <w:rsid w:val="00ED2F6C"/>
    <w:rsid w:val="00ED37CB"/>
    <w:rsid w:val="00ED3AD1"/>
    <w:rsid w:val="00ED3B26"/>
    <w:rsid w:val="00ED3C54"/>
    <w:rsid w:val="00ED414A"/>
    <w:rsid w:val="00ED453A"/>
    <w:rsid w:val="00ED4ABF"/>
    <w:rsid w:val="00ED4E11"/>
    <w:rsid w:val="00ED4EDB"/>
    <w:rsid w:val="00ED590B"/>
    <w:rsid w:val="00ED6E42"/>
    <w:rsid w:val="00ED6F08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AA4"/>
    <w:rsid w:val="00EE2AB9"/>
    <w:rsid w:val="00EE2E5F"/>
    <w:rsid w:val="00EE2FF7"/>
    <w:rsid w:val="00EE34BC"/>
    <w:rsid w:val="00EE34ED"/>
    <w:rsid w:val="00EE3AD8"/>
    <w:rsid w:val="00EE3B9E"/>
    <w:rsid w:val="00EE3C35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947"/>
    <w:rsid w:val="00EF1B47"/>
    <w:rsid w:val="00EF1C4F"/>
    <w:rsid w:val="00EF1F3A"/>
    <w:rsid w:val="00EF3024"/>
    <w:rsid w:val="00EF32CC"/>
    <w:rsid w:val="00EF342E"/>
    <w:rsid w:val="00EF369B"/>
    <w:rsid w:val="00EF403D"/>
    <w:rsid w:val="00EF5161"/>
    <w:rsid w:val="00EF5636"/>
    <w:rsid w:val="00EF56FB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3744"/>
    <w:rsid w:val="00F14134"/>
    <w:rsid w:val="00F1469F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91E"/>
    <w:rsid w:val="00F179C5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EDB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5EE"/>
    <w:rsid w:val="00F276F1"/>
    <w:rsid w:val="00F27ACF"/>
    <w:rsid w:val="00F27EAD"/>
    <w:rsid w:val="00F30D92"/>
    <w:rsid w:val="00F30DE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E41"/>
    <w:rsid w:val="00F353A6"/>
    <w:rsid w:val="00F356BF"/>
    <w:rsid w:val="00F35BA4"/>
    <w:rsid w:val="00F35D25"/>
    <w:rsid w:val="00F3696E"/>
    <w:rsid w:val="00F36B57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9E7"/>
    <w:rsid w:val="00F41E4B"/>
    <w:rsid w:val="00F42529"/>
    <w:rsid w:val="00F428BF"/>
    <w:rsid w:val="00F42C8C"/>
    <w:rsid w:val="00F42EA0"/>
    <w:rsid w:val="00F4320A"/>
    <w:rsid w:val="00F438CD"/>
    <w:rsid w:val="00F443AA"/>
    <w:rsid w:val="00F44DB1"/>
    <w:rsid w:val="00F451B7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74E"/>
    <w:rsid w:val="00F54ED7"/>
    <w:rsid w:val="00F55405"/>
    <w:rsid w:val="00F55483"/>
    <w:rsid w:val="00F55521"/>
    <w:rsid w:val="00F55612"/>
    <w:rsid w:val="00F55732"/>
    <w:rsid w:val="00F55BAF"/>
    <w:rsid w:val="00F55E2B"/>
    <w:rsid w:val="00F561B3"/>
    <w:rsid w:val="00F56208"/>
    <w:rsid w:val="00F56E3E"/>
    <w:rsid w:val="00F56E70"/>
    <w:rsid w:val="00F577DD"/>
    <w:rsid w:val="00F57DDD"/>
    <w:rsid w:val="00F60066"/>
    <w:rsid w:val="00F6016F"/>
    <w:rsid w:val="00F6098B"/>
    <w:rsid w:val="00F61431"/>
    <w:rsid w:val="00F614F2"/>
    <w:rsid w:val="00F61BB9"/>
    <w:rsid w:val="00F624E9"/>
    <w:rsid w:val="00F628E0"/>
    <w:rsid w:val="00F6356B"/>
    <w:rsid w:val="00F63731"/>
    <w:rsid w:val="00F63A65"/>
    <w:rsid w:val="00F63D6F"/>
    <w:rsid w:val="00F643EB"/>
    <w:rsid w:val="00F64444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915"/>
    <w:rsid w:val="00F70953"/>
    <w:rsid w:val="00F71939"/>
    <w:rsid w:val="00F71B0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B77"/>
    <w:rsid w:val="00F72B81"/>
    <w:rsid w:val="00F72E73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3F9"/>
    <w:rsid w:val="00FA34B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2CF"/>
    <w:rsid w:val="00FB7CD9"/>
    <w:rsid w:val="00FC166C"/>
    <w:rsid w:val="00FC17A7"/>
    <w:rsid w:val="00FC193E"/>
    <w:rsid w:val="00FC2EE8"/>
    <w:rsid w:val="00FC35F9"/>
    <w:rsid w:val="00FC3877"/>
    <w:rsid w:val="00FC3B5A"/>
    <w:rsid w:val="00FC3B7E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CE6"/>
    <w:rsid w:val="00FD0157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ABB"/>
    <w:rsid w:val="00FD7BD3"/>
    <w:rsid w:val="00FD7D73"/>
    <w:rsid w:val="00FE0217"/>
    <w:rsid w:val="00FE05C6"/>
    <w:rsid w:val="00FE0956"/>
    <w:rsid w:val="00FE1177"/>
    <w:rsid w:val="00FE188E"/>
    <w:rsid w:val="00FE1984"/>
    <w:rsid w:val="00FE1EC8"/>
    <w:rsid w:val="00FE24A3"/>
    <w:rsid w:val="00FE27A2"/>
    <w:rsid w:val="00FE29FB"/>
    <w:rsid w:val="00FE3056"/>
    <w:rsid w:val="00FE312A"/>
    <w:rsid w:val="00FE3501"/>
    <w:rsid w:val="00FE3B47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D5"/>
    <w:rsid w:val="00FF17DB"/>
    <w:rsid w:val="00FF1C0C"/>
    <w:rsid w:val="00FF2061"/>
    <w:rsid w:val="00FF20AE"/>
    <w:rsid w:val="00FF22D1"/>
    <w:rsid w:val="00FF2E1B"/>
    <w:rsid w:val="00FF36AB"/>
    <w:rsid w:val="00FF377D"/>
    <w:rsid w:val="00FF3966"/>
    <w:rsid w:val="00FF3A04"/>
    <w:rsid w:val="00FF46A0"/>
    <w:rsid w:val="00FF4E34"/>
    <w:rsid w:val="00FF5690"/>
    <w:rsid w:val="00FF5E51"/>
    <w:rsid w:val="00FF5E56"/>
    <w:rsid w:val="00FF5F29"/>
    <w:rsid w:val="00FF6327"/>
    <w:rsid w:val="00FF6F90"/>
    <w:rsid w:val="00FF7000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94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6EA12C7D-EFCD-4F82-BD14-88AE023D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DBC"/>
  </w:style>
  <w:style w:type="paragraph" w:styleId="Heading1">
    <w:name w:val="heading 1"/>
    <w:basedOn w:val="Normal"/>
    <w:next w:val="Normal"/>
    <w:link w:val="Heading1Char"/>
    <w:uiPriority w:val="9"/>
    <w:qFormat/>
    <w:rsid w:val="004E17A8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semiHidden/>
    <w:rsid w:val="00707B8A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99"/>
    <w:unhideWhenUsed/>
    <w:qFormat/>
    <w:rsid w:val="004E17A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semiHidden/>
    <w:rsid w:val="00707B8A"/>
  </w:style>
  <w:style w:type="paragraph" w:styleId="CommentSubject">
    <w:name w:val="annotation subject"/>
    <w:basedOn w:val="CommentText"/>
    <w:next w:val="CommentText"/>
    <w:semiHidden/>
    <w:rsid w:val="00707B8A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character" w:customStyle="1" w:styleId="Heading1Char">
    <w:name w:val="Heading 1 Char"/>
    <w:basedOn w:val="DefaultParagraphFont"/>
    <w:link w:val="Heading1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netspeedsystems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://www.netspeedsystem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etspeedsystems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AFF18-AF73-4467-9119-3F83E25BC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</Template>
  <TotalTime>2</TotalTime>
  <Pages>8</Pages>
  <Words>1467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9816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/>
  <dc:description/>
  <cp:lastModifiedBy>Anush Mohandass</cp:lastModifiedBy>
  <cp:revision>3</cp:revision>
  <cp:lastPrinted>2015-12-30T23:57:00Z</cp:lastPrinted>
  <dcterms:created xsi:type="dcterms:W3CDTF">2016-04-16T22:20:00Z</dcterms:created>
  <dcterms:modified xsi:type="dcterms:W3CDTF">2016-04-16T22:22:00Z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</Properties>
</file>