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9E89C" w14:textId="77777777" w:rsidR="00793FD7" w:rsidRDefault="00793FD7" w:rsidP="00793FD7">
      <w:pPr>
        <w:pStyle w:val="Preliminary"/>
      </w:pPr>
      <w:bookmarkStart w:id="0" w:name="_Toc347088143"/>
    </w:p>
    <w:p w14:paraId="358D9E03" w14:textId="77777777" w:rsidR="00793FD7" w:rsidRDefault="00793FD7" w:rsidP="00793FD7">
      <w:pPr>
        <w:pStyle w:val="Body"/>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793FD7" w14:paraId="164A358A" w14:textId="77777777" w:rsidTr="009F6591">
        <w:trPr>
          <w:trHeight w:val="9360"/>
        </w:trPr>
        <w:tc>
          <w:tcPr>
            <w:tcW w:w="9378" w:type="dxa"/>
          </w:tcPr>
          <w:p w14:paraId="14F39DF4" w14:textId="77777777" w:rsidR="00793FD7" w:rsidRPr="004D221D" w:rsidRDefault="00793FD7" w:rsidP="009F6591">
            <w:pPr>
              <w:pStyle w:val="BookTitle1"/>
              <w:tabs>
                <w:tab w:val="left" w:pos="936"/>
                <w:tab w:val="left" w:pos="2700"/>
              </w:tabs>
              <w:ind w:left="0" w:right="864"/>
              <w:jc w:val="both"/>
              <w:rPr>
                <w:rFonts w:asciiTheme="majorHAnsi" w:hAnsiTheme="majorHAnsi"/>
                <w:sz w:val="48"/>
              </w:rPr>
            </w:pPr>
          </w:p>
          <w:p w14:paraId="60FF4A58" w14:textId="368E7EB1" w:rsidR="00793FD7" w:rsidRPr="00BF2D35" w:rsidRDefault="009C4F22" w:rsidP="009F6591">
            <w:pPr>
              <w:pStyle w:val="DocumentTitle"/>
            </w:pPr>
            <w:ins w:id="1" w:author="Anush Mohandass" w:date="2016-04-16T15:47:00Z">
              <w:r>
                <w:t xml:space="preserve">NetSpeed Orion NSIP </w:t>
              </w:r>
            </w:ins>
            <w:r w:rsidR="00793FD7" w:rsidRPr="00BF2D35">
              <w:t>NoC C++ Model Specification and Integration Guideline</w:t>
            </w:r>
          </w:p>
          <w:p w14:paraId="6DBCD4B0" w14:textId="218682BB" w:rsidR="00983EE4" w:rsidRPr="009A0B7E" w:rsidRDefault="00983EE4" w:rsidP="00983EE4">
            <w:pPr>
              <w:pStyle w:val="DocumentRevision"/>
              <w:rPr>
                <w:rFonts w:asciiTheme="majorHAnsi" w:hAnsiTheme="majorHAnsi"/>
                <w:sz w:val="44"/>
              </w:rPr>
            </w:pPr>
            <w:r w:rsidRPr="009A0B7E">
              <w:rPr>
                <w:rFonts w:asciiTheme="majorHAnsi" w:hAnsiTheme="majorHAnsi"/>
                <w:sz w:val="28"/>
              </w:rPr>
              <w:t>Version:  ORION-</w:t>
            </w:r>
            <w:r w:rsidR="00233870" w:rsidRPr="009A0B7E">
              <w:rPr>
                <w:rFonts w:asciiTheme="majorHAnsi" w:hAnsiTheme="majorHAnsi"/>
                <w:sz w:val="28"/>
              </w:rPr>
              <w:t>NSIP</w:t>
            </w:r>
            <w:r w:rsidRPr="009A0B7E">
              <w:rPr>
                <w:rFonts w:asciiTheme="majorHAnsi" w:hAnsiTheme="majorHAnsi"/>
                <w:sz w:val="28"/>
              </w:rPr>
              <w:t>-1</w:t>
            </w:r>
            <w:del w:id="2" w:author="Anush Mohandass" w:date="2016-04-16T15:47:00Z">
              <w:r w:rsidRPr="009A0B7E" w:rsidDel="009C4F22">
                <w:rPr>
                  <w:rFonts w:asciiTheme="majorHAnsi" w:hAnsiTheme="majorHAnsi"/>
                  <w:sz w:val="28"/>
                </w:rPr>
                <w:delText>5.0</w:delText>
              </w:r>
              <w:r w:rsidR="006D472D" w:rsidDel="009C4F22">
                <w:rPr>
                  <w:rFonts w:asciiTheme="majorHAnsi" w:hAnsiTheme="majorHAnsi"/>
                  <w:sz w:val="28"/>
                </w:rPr>
                <w:delText>9</w:delText>
              </w:r>
            </w:del>
            <w:ins w:id="3" w:author="Anush Mohandass" w:date="2016-04-16T15:47:00Z">
              <w:r w:rsidR="009C4F22">
                <w:rPr>
                  <w:rFonts w:asciiTheme="majorHAnsi" w:hAnsiTheme="majorHAnsi"/>
                  <w:sz w:val="28"/>
                </w:rPr>
                <w:t>6.04</w:t>
              </w:r>
            </w:ins>
          </w:p>
          <w:p w14:paraId="296BF17A" w14:textId="4DB0606F" w:rsidR="00793FD7" w:rsidRPr="00043CC3" w:rsidRDefault="006D472D" w:rsidP="009F6591">
            <w:pPr>
              <w:pStyle w:val="DocumentRevision"/>
              <w:rPr>
                <w:rFonts w:asciiTheme="majorHAnsi" w:hAnsiTheme="majorHAnsi"/>
                <w:b w:val="0"/>
                <w:sz w:val="26"/>
              </w:rPr>
            </w:pPr>
            <w:del w:id="4" w:author="Anush Mohandass" w:date="2016-04-16T15:47:00Z">
              <w:r w:rsidDel="009C4F22">
                <w:rPr>
                  <w:b w:val="0"/>
                  <w:sz w:val="22"/>
                </w:rPr>
                <w:delText>September</w:delText>
              </w:r>
              <w:r w:rsidR="00983EE4" w:rsidDel="009C4F22">
                <w:rPr>
                  <w:b w:val="0"/>
                  <w:sz w:val="22"/>
                </w:rPr>
                <w:delText xml:space="preserve"> </w:delText>
              </w:r>
              <w:r w:rsidDel="009C4F22">
                <w:rPr>
                  <w:b w:val="0"/>
                  <w:sz w:val="22"/>
                </w:rPr>
                <w:delText>10</w:delText>
              </w:r>
              <w:r w:rsidR="00983EE4" w:rsidDel="009C4F22">
                <w:rPr>
                  <w:b w:val="0"/>
                  <w:sz w:val="22"/>
                  <w:vertAlign w:val="superscript"/>
                </w:rPr>
                <w:delText>t</w:delText>
              </w:r>
            </w:del>
            <w:ins w:id="5" w:author="Anush Mohandass" w:date="2016-04-16T15:47:00Z">
              <w:r w:rsidR="009C4F22">
                <w:rPr>
                  <w:b w:val="0"/>
                  <w:sz w:val="22"/>
                </w:rPr>
                <w:t>April 15</w:t>
              </w:r>
            </w:ins>
            <w:r w:rsidR="00793FD7" w:rsidRPr="00043CC3">
              <w:rPr>
                <w:b w:val="0"/>
                <w:sz w:val="22"/>
              </w:rPr>
              <w:t>, 201</w:t>
            </w:r>
            <w:ins w:id="6" w:author="Anush Mohandass" w:date="2016-04-16T15:47:00Z">
              <w:r w:rsidR="009C4F22">
                <w:rPr>
                  <w:b w:val="0"/>
                  <w:sz w:val="22"/>
                </w:rPr>
                <w:t>6</w:t>
              </w:r>
            </w:ins>
            <w:del w:id="7" w:author="Anush Mohandass" w:date="2016-04-16T15:47:00Z">
              <w:r w:rsidR="0023182B" w:rsidDel="009C4F22">
                <w:rPr>
                  <w:b w:val="0"/>
                  <w:sz w:val="22"/>
                </w:rPr>
                <w:delText>5</w:delText>
              </w:r>
            </w:del>
          </w:p>
          <w:p w14:paraId="2D1B95AF" w14:textId="77777777" w:rsidR="00793FD7" w:rsidRDefault="00793FD7" w:rsidP="009F6591">
            <w:pPr>
              <w:pStyle w:val="Exar"/>
            </w:pPr>
          </w:p>
        </w:tc>
      </w:tr>
    </w:tbl>
    <w:p w14:paraId="37F4B63E" w14:textId="77777777" w:rsidR="00793FD7" w:rsidRDefault="00793FD7" w:rsidP="00793FD7">
      <w:pPr>
        <w:pStyle w:val="Body"/>
      </w:pPr>
    </w:p>
    <w:p w14:paraId="42002A76" w14:textId="77777777" w:rsidR="00793FD7" w:rsidRDefault="00793FD7" w:rsidP="00793FD7">
      <w:pPr>
        <w:pStyle w:val="Body"/>
      </w:pPr>
    </w:p>
    <w:p w14:paraId="1B69C4B7" w14:textId="77777777" w:rsidR="00793FD7" w:rsidRDefault="00793FD7" w:rsidP="00793FD7">
      <w:pPr>
        <w:pStyle w:val="Body"/>
        <w:tabs>
          <w:tab w:val="clear" w:pos="2700"/>
          <w:tab w:val="left" w:pos="1310"/>
        </w:tabs>
      </w:pPr>
      <w:r>
        <w:tab/>
      </w:r>
    </w:p>
    <w:p w14:paraId="43AC5DC6" w14:textId="77777777" w:rsidR="00793FD7" w:rsidRDefault="00793FD7" w:rsidP="00793FD7">
      <w:pPr>
        <w:pStyle w:val="Body"/>
      </w:pPr>
    </w:p>
    <w:p w14:paraId="46963EBC" w14:textId="77777777" w:rsidR="00793FD7" w:rsidRDefault="00793FD7" w:rsidP="00793FD7">
      <w:pPr>
        <w:pStyle w:val="Body"/>
      </w:pPr>
    </w:p>
    <w:p w14:paraId="0CF188EB" w14:textId="77777777" w:rsidR="00793FD7" w:rsidRPr="00C721F7" w:rsidRDefault="00793FD7" w:rsidP="00793FD7">
      <w:pPr>
        <w:pStyle w:val="Body"/>
        <w:sectPr w:rsidR="00793FD7" w:rsidRPr="00C721F7">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432" w:gutter="0"/>
          <w:pgNumType w:start="1"/>
          <w:cols w:space="720"/>
          <w:noEndnote/>
          <w:titlePg/>
        </w:sectPr>
      </w:pPr>
    </w:p>
    <w:p w14:paraId="291E51F3" w14:textId="00F79A70" w:rsidR="00793FD7" w:rsidRDefault="00793FD7" w:rsidP="00793FD7">
      <w:pPr>
        <w:pStyle w:val="Title"/>
      </w:pPr>
      <w:r>
        <w:lastRenderedPageBreak/>
        <w:t>NoC C++ Model Specification and Integration Guideline</w:t>
      </w:r>
    </w:p>
    <w:p w14:paraId="04DD6D96" w14:textId="77777777" w:rsidR="00793FD7" w:rsidRDefault="00793FD7" w:rsidP="00793FD7">
      <w:pPr>
        <w:pStyle w:val="HeadingPreface"/>
      </w:pPr>
      <w:bookmarkStart w:id="8" w:name="_Toc416271095"/>
      <w:r>
        <w:t>About This Document</w:t>
      </w:r>
      <w:bookmarkEnd w:id="8"/>
    </w:p>
    <w:p w14:paraId="3DC1D521" w14:textId="40F7E421" w:rsidR="00793FD7" w:rsidRDefault="00793FD7" w:rsidP="00793FD7">
      <w:pPr>
        <w:pStyle w:val="Body"/>
      </w:pPr>
      <w:r>
        <w:t>This document describes the C++ NoC model of Orion and how to use it and integrate it in the customer system.</w:t>
      </w:r>
    </w:p>
    <w:p w14:paraId="501A3153" w14:textId="77777777" w:rsidR="00793FD7" w:rsidRDefault="00793FD7" w:rsidP="00793FD7">
      <w:pPr>
        <w:pStyle w:val="HeadingPreface"/>
      </w:pPr>
      <w:bookmarkStart w:id="9" w:name="_Toc416271096"/>
      <w:r>
        <w:t>Audience</w:t>
      </w:r>
      <w:bookmarkEnd w:id="9"/>
      <w:r>
        <w:t xml:space="preserve"> </w:t>
      </w:r>
    </w:p>
    <w:p w14:paraId="17E30AEE" w14:textId="77777777" w:rsidR="00793FD7" w:rsidRDefault="00793FD7" w:rsidP="00793FD7">
      <w:pPr>
        <w:pStyle w:val="Body"/>
      </w:pPr>
      <w:r>
        <w:t xml:space="preserve">This document is intended for users of NocStudio: </w:t>
      </w:r>
    </w:p>
    <w:p w14:paraId="7C2714C3" w14:textId="77777777" w:rsidR="00793FD7" w:rsidRDefault="00793FD7" w:rsidP="00793FD7">
      <w:pPr>
        <w:pStyle w:val="Bullet1"/>
        <w:spacing w:after="0"/>
      </w:pPr>
      <w:r>
        <w:t>NoC Architects</w:t>
      </w:r>
    </w:p>
    <w:p w14:paraId="025487E9" w14:textId="77777777" w:rsidR="00793FD7" w:rsidRDefault="00793FD7" w:rsidP="00793FD7">
      <w:pPr>
        <w:pStyle w:val="Bullet1"/>
        <w:spacing w:after="0"/>
      </w:pPr>
      <w:r>
        <w:t>NoC Designers</w:t>
      </w:r>
    </w:p>
    <w:p w14:paraId="7FEEADE9" w14:textId="77777777" w:rsidR="00793FD7" w:rsidRDefault="00793FD7" w:rsidP="00793FD7">
      <w:pPr>
        <w:pStyle w:val="Bullet1"/>
        <w:spacing w:after="0"/>
      </w:pPr>
      <w:r>
        <w:t>SoC Architects</w:t>
      </w:r>
    </w:p>
    <w:p w14:paraId="0292D3AA" w14:textId="77777777" w:rsidR="00793FD7" w:rsidRDefault="00793FD7" w:rsidP="00793FD7">
      <w:pPr>
        <w:pStyle w:val="HeadingPreface"/>
      </w:pPr>
      <w:bookmarkStart w:id="10" w:name="_Toc416271097"/>
      <w:r>
        <w:t>Prerequisite</w:t>
      </w:r>
      <w:bookmarkEnd w:id="10"/>
    </w:p>
    <w:p w14:paraId="55CEC94B" w14:textId="77777777" w:rsidR="00793FD7" w:rsidRDefault="00793FD7" w:rsidP="00793FD7">
      <w:pPr>
        <w:pStyle w:val="Body"/>
      </w:pPr>
      <w:r>
        <w:t>Before proceeding, you should generally understand:</w:t>
      </w:r>
    </w:p>
    <w:p w14:paraId="790D2659" w14:textId="77777777" w:rsidR="00793FD7" w:rsidRDefault="00793FD7" w:rsidP="00793FD7">
      <w:pPr>
        <w:pStyle w:val="Bullet1"/>
        <w:spacing w:after="0"/>
      </w:pPr>
      <w:r>
        <w:t>Basics of Network on Chip technology</w:t>
      </w:r>
    </w:p>
    <w:p w14:paraId="08852EF4" w14:textId="77777777" w:rsidR="00793FD7" w:rsidRDefault="00793FD7" w:rsidP="00793FD7">
      <w:pPr>
        <w:pStyle w:val="Bullet1"/>
        <w:spacing w:after="0"/>
      </w:pPr>
      <w:r>
        <w:t>NetSpeed Streaming Protocol</w:t>
      </w:r>
    </w:p>
    <w:p w14:paraId="21CF9FFC" w14:textId="77777777" w:rsidR="00793FD7" w:rsidRDefault="00793FD7" w:rsidP="00793FD7">
      <w:pPr>
        <w:pStyle w:val="HeadingPreface"/>
      </w:pPr>
      <w:bookmarkStart w:id="11" w:name="_Toc416271098"/>
      <w:r>
        <w:t>Related Documents</w:t>
      </w:r>
      <w:bookmarkEnd w:id="11"/>
      <w:r>
        <w:t xml:space="preserve"> </w:t>
      </w:r>
    </w:p>
    <w:p w14:paraId="35395A65" w14:textId="77777777" w:rsidR="00793FD7" w:rsidRDefault="00793FD7" w:rsidP="00793FD7">
      <w:pPr>
        <w:pStyle w:val="Body"/>
      </w:pPr>
      <w:r>
        <w:t>The following documents can be used as a reference to this document.</w:t>
      </w:r>
    </w:p>
    <w:p w14:paraId="744D91FB" w14:textId="77777777" w:rsidR="00793FD7" w:rsidRDefault="00793FD7" w:rsidP="00A03059">
      <w:pPr>
        <w:pStyle w:val="Bullet1"/>
        <w:numPr>
          <w:ilvl w:val="0"/>
          <w:numId w:val="15"/>
        </w:numPr>
        <w:spacing w:after="0"/>
      </w:pPr>
      <w:r w:rsidRPr="00406802">
        <w:t>NetSpeed NocStudio User Manual</w:t>
      </w:r>
    </w:p>
    <w:p w14:paraId="5EE63A5A" w14:textId="77777777" w:rsidR="00793FD7" w:rsidRDefault="00793FD7" w:rsidP="00A03059">
      <w:pPr>
        <w:pStyle w:val="Bullet1"/>
        <w:numPr>
          <w:ilvl w:val="0"/>
          <w:numId w:val="15"/>
        </w:numPr>
        <w:spacing w:after="0"/>
      </w:pPr>
      <w:r w:rsidRPr="00DC5E42">
        <w:t>NetSpeed Streaming Interface Protocol and Bridge Spec</w:t>
      </w:r>
    </w:p>
    <w:p w14:paraId="41596563" w14:textId="77777777" w:rsidR="00793FD7" w:rsidRDefault="00793FD7" w:rsidP="00793FD7">
      <w:pPr>
        <w:pStyle w:val="HeadingPreface"/>
      </w:pPr>
      <w:bookmarkStart w:id="12" w:name="_Toc416271099"/>
      <w:r>
        <w:t>Customer Support</w:t>
      </w:r>
      <w:bookmarkEnd w:id="12"/>
    </w:p>
    <w:p w14:paraId="21C562E5" w14:textId="77777777" w:rsidR="00DE626B" w:rsidRDefault="00DE626B" w:rsidP="00DE626B">
      <w:pPr>
        <w:pStyle w:val="Body"/>
      </w:pPr>
      <w:r>
        <w:t xml:space="preserve">For technical support about this product, please contact </w:t>
      </w:r>
      <w:hyperlink r:id="rId14" w:history="1">
        <w:r w:rsidRPr="00E277F7">
          <w:rPr>
            <w:rStyle w:val="Hyperlink"/>
          </w:rPr>
          <w:t>support@netspeedsystems.com</w:t>
        </w:r>
      </w:hyperlink>
    </w:p>
    <w:p w14:paraId="2C6FAA95" w14:textId="77777777" w:rsidR="00DE626B" w:rsidRDefault="00DE626B" w:rsidP="00DE626B">
      <w:pPr>
        <w:pStyle w:val="Body"/>
        <w:rPr>
          <w:rStyle w:val="Hyperlink"/>
        </w:rPr>
      </w:pPr>
      <w:r>
        <w:t xml:space="preserve">For general information about NetSpeed products refer to: </w:t>
      </w:r>
      <w:hyperlink r:id="rId15" w:history="1">
        <w:r w:rsidRPr="000B7762">
          <w:rPr>
            <w:rStyle w:val="Hyperlink"/>
          </w:rPr>
          <w:t>www.netspeedsystems.com</w:t>
        </w:r>
      </w:hyperlink>
    </w:p>
    <w:p w14:paraId="489EC633" w14:textId="77777777" w:rsidR="009A0B7E" w:rsidRDefault="009A0B7E" w:rsidP="00793FD7">
      <w:pPr>
        <w:pStyle w:val="Contents"/>
      </w:pPr>
    </w:p>
    <w:p w14:paraId="0AD52513" w14:textId="77777777" w:rsidR="00793FD7" w:rsidRPr="00600CD0" w:rsidRDefault="00793FD7" w:rsidP="00793FD7">
      <w:pPr>
        <w:pStyle w:val="Contents"/>
      </w:pPr>
      <w:r w:rsidRPr="00600CD0">
        <w:lastRenderedPageBreak/>
        <w:t>Contents</w:t>
      </w:r>
    </w:p>
    <w:p w14:paraId="15DC873C" w14:textId="77777777" w:rsidR="009A0B7E" w:rsidRDefault="00793FD7">
      <w:pPr>
        <w:pStyle w:val="TOC1"/>
        <w:rPr>
          <w:rFonts w:asciiTheme="minorHAnsi" w:hAnsiTheme="minorHAnsi"/>
          <w:b w:val="0"/>
          <w:color w:val="auto"/>
          <w:szCs w:val="22"/>
        </w:rPr>
      </w:pPr>
      <w:r>
        <w:rPr>
          <w:bCs/>
        </w:rPr>
        <w:fldChar w:fldCharType="begin"/>
      </w:r>
      <w:r>
        <w:instrText xml:space="preserve"> TOC \o "1-3" \h \z \t "Appendix,1" </w:instrText>
      </w:r>
      <w:r>
        <w:rPr>
          <w:bCs/>
        </w:rPr>
        <w:fldChar w:fldCharType="separate"/>
      </w:r>
      <w:hyperlink w:anchor="_Toc416271095" w:history="1">
        <w:r w:rsidR="009A0B7E" w:rsidRPr="009B11F1">
          <w:rPr>
            <w:rStyle w:val="Hyperlink"/>
          </w:rPr>
          <w:t>About This Document</w:t>
        </w:r>
        <w:r w:rsidR="009A0B7E">
          <w:rPr>
            <w:webHidden/>
          </w:rPr>
          <w:tab/>
        </w:r>
        <w:r w:rsidR="009A0B7E">
          <w:rPr>
            <w:webHidden/>
          </w:rPr>
          <w:fldChar w:fldCharType="begin"/>
        </w:r>
        <w:r w:rsidR="009A0B7E">
          <w:rPr>
            <w:webHidden/>
          </w:rPr>
          <w:instrText xml:space="preserve"> PAGEREF _Toc416271095 \h </w:instrText>
        </w:r>
        <w:r w:rsidR="009A0B7E">
          <w:rPr>
            <w:webHidden/>
          </w:rPr>
        </w:r>
        <w:r w:rsidR="009A0B7E">
          <w:rPr>
            <w:webHidden/>
          </w:rPr>
          <w:fldChar w:fldCharType="separate"/>
        </w:r>
        <w:r w:rsidR="007838D0">
          <w:rPr>
            <w:webHidden/>
          </w:rPr>
          <w:t>2</w:t>
        </w:r>
        <w:r w:rsidR="009A0B7E">
          <w:rPr>
            <w:webHidden/>
          </w:rPr>
          <w:fldChar w:fldCharType="end"/>
        </w:r>
      </w:hyperlink>
    </w:p>
    <w:p w14:paraId="483CB681" w14:textId="77777777" w:rsidR="009A0B7E" w:rsidRDefault="00130CCF">
      <w:pPr>
        <w:pStyle w:val="TOC1"/>
        <w:rPr>
          <w:rFonts w:asciiTheme="minorHAnsi" w:hAnsiTheme="minorHAnsi"/>
          <w:b w:val="0"/>
          <w:color w:val="auto"/>
          <w:szCs w:val="22"/>
        </w:rPr>
      </w:pPr>
      <w:hyperlink w:anchor="_Toc416271096" w:history="1">
        <w:r w:rsidR="009A0B7E" w:rsidRPr="009B11F1">
          <w:rPr>
            <w:rStyle w:val="Hyperlink"/>
          </w:rPr>
          <w:t>Audience</w:t>
        </w:r>
        <w:r w:rsidR="009A0B7E">
          <w:rPr>
            <w:webHidden/>
          </w:rPr>
          <w:tab/>
        </w:r>
        <w:r w:rsidR="009A0B7E">
          <w:rPr>
            <w:webHidden/>
          </w:rPr>
          <w:fldChar w:fldCharType="begin"/>
        </w:r>
        <w:r w:rsidR="009A0B7E">
          <w:rPr>
            <w:webHidden/>
          </w:rPr>
          <w:instrText xml:space="preserve"> PAGEREF _Toc416271096 \h </w:instrText>
        </w:r>
        <w:r w:rsidR="009A0B7E">
          <w:rPr>
            <w:webHidden/>
          </w:rPr>
        </w:r>
        <w:r w:rsidR="009A0B7E">
          <w:rPr>
            <w:webHidden/>
          </w:rPr>
          <w:fldChar w:fldCharType="separate"/>
        </w:r>
        <w:r w:rsidR="007838D0">
          <w:rPr>
            <w:webHidden/>
          </w:rPr>
          <w:t>2</w:t>
        </w:r>
        <w:r w:rsidR="009A0B7E">
          <w:rPr>
            <w:webHidden/>
          </w:rPr>
          <w:fldChar w:fldCharType="end"/>
        </w:r>
      </w:hyperlink>
    </w:p>
    <w:p w14:paraId="5C32450F" w14:textId="77777777" w:rsidR="009A0B7E" w:rsidRDefault="00130CCF">
      <w:pPr>
        <w:pStyle w:val="TOC1"/>
        <w:rPr>
          <w:rFonts w:asciiTheme="minorHAnsi" w:hAnsiTheme="minorHAnsi"/>
          <w:b w:val="0"/>
          <w:color w:val="auto"/>
          <w:szCs w:val="22"/>
        </w:rPr>
      </w:pPr>
      <w:hyperlink w:anchor="_Toc416271097" w:history="1">
        <w:r w:rsidR="009A0B7E" w:rsidRPr="009B11F1">
          <w:rPr>
            <w:rStyle w:val="Hyperlink"/>
          </w:rPr>
          <w:t>Prerequisite</w:t>
        </w:r>
        <w:r w:rsidR="009A0B7E">
          <w:rPr>
            <w:webHidden/>
          </w:rPr>
          <w:tab/>
        </w:r>
        <w:r w:rsidR="009A0B7E">
          <w:rPr>
            <w:webHidden/>
          </w:rPr>
          <w:fldChar w:fldCharType="begin"/>
        </w:r>
        <w:r w:rsidR="009A0B7E">
          <w:rPr>
            <w:webHidden/>
          </w:rPr>
          <w:instrText xml:space="preserve"> PAGEREF _Toc416271097 \h </w:instrText>
        </w:r>
        <w:r w:rsidR="009A0B7E">
          <w:rPr>
            <w:webHidden/>
          </w:rPr>
        </w:r>
        <w:r w:rsidR="009A0B7E">
          <w:rPr>
            <w:webHidden/>
          </w:rPr>
          <w:fldChar w:fldCharType="separate"/>
        </w:r>
        <w:r w:rsidR="007838D0">
          <w:rPr>
            <w:webHidden/>
          </w:rPr>
          <w:t>2</w:t>
        </w:r>
        <w:r w:rsidR="009A0B7E">
          <w:rPr>
            <w:webHidden/>
          </w:rPr>
          <w:fldChar w:fldCharType="end"/>
        </w:r>
      </w:hyperlink>
    </w:p>
    <w:p w14:paraId="0F903442" w14:textId="77777777" w:rsidR="009A0B7E" w:rsidRDefault="00130CCF">
      <w:pPr>
        <w:pStyle w:val="TOC1"/>
        <w:rPr>
          <w:rFonts w:asciiTheme="minorHAnsi" w:hAnsiTheme="minorHAnsi"/>
          <w:b w:val="0"/>
          <w:color w:val="auto"/>
          <w:szCs w:val="22"/>
        </w:rPr>
      </w:pPr>
      <w:hyperlink w:anchor="_Toc416271098" w:history="1">
        <w:r w:rsidR="009A0B7E" w:rsidRPr="009B11F1">
          <w:rPr>
            <w:rStyle w:val="Hyperlink"/>
          </w:rPr>
          <w:t>Related Documents</w:t>
        </w:r>
        <w:r w:rsidR="009A0B7E">
          <w:rPr>
            <w:webHidden/>
          </w:rPr>
          <w:tab/>
        </w:r>
        <w:r w:rsidR="009A0B7E">
          <w:rPr>
            <w:webHidden/>
          </w:rPr>
          <w:fldChar w:fldCharType="begin"/>
        </w:r>
        <w:r w:rsidR="009A0B7E">
          <w:rPr>
            <w:webHidden/>
          </w:rPr>
          <w:instrText xml:space="preserve"> PAGEREF _Toc416271098 \h </w:instrText>
        </w:r>
        <w:r w:rsidR="009A0B7E">
          <w:rPr>
            <w:webHidden/>
          </w:rPr>
        </w:r>
        <w:r w:rsidR="009A0B7E">
          <w:rPr>
            <w:webHidden/>
          </w:rPr>
          <w:fldChar w:fldCharType="separate"/>
        </w:r>
        <w:r w:rsidR="007838D0">
          <w:rPr>
            <w:webHidden/>
          </w:rPr>
          <w:t>2</w:t>
        </w:r>
        <w:r w:rsidR="009A0B7E">
          <w:rPr>
            <w:webHidden/>
          </w:rPr>
          <w:fldChar w:fldCharType="end"/>
        </w:r>
      </w:hyperlink>
    </w:p>
    <w:p w14:paraId="2A31795B" w14:textId="77777777" w:rsidR="009A0B7E" w:rsidRDefault="00130CCF">
      <w:pPr>
        <w:pStyle w:val="TOC1"/>
        <w:rPr>
          <w:rFonts w:asciiTheme="minorHAnsi" w:hAnsiTheme="minorHAnsi"/>
          <w:b w:val="0"/>
          <w:color w:val="auto"/>
          <w:szCs w:val="22"/>
        </w:rPr>
      </w:pPr>
      <w:hyperlink w:anchor="_Toc416271099" w:history="1">
        <w:r w:rsidR="009A0B7E" w:rsidRPr="009B11F1">
          <w:rPr>
            <w:rStyle w:val="Hyperlink"/>
          </w:rPr>
          <w:t>Customer Support</w:t>
        </w:r>
        <w:r w:rsidR="009A0B7E">
          <w:rPr>
            <w:webHidden/>
          </w:rPr>
          <w:tab/>
        </w:r>
        <w:r w:rsidR="009A0B7E">
          <w:rPr>
            <w:webHidden/>
          </w:rPr>
          <w:fldChar w:fldCharType="begin"/>
        </w:r>
        <w:r w:rsidR="009A0B7E">
          <w:rPr>
            <w:webHidden/>
          </w:rPr>
          <w:instrText xml:space="preserve"> PAGEREF _Toc416271099 \h </w:instrText>
        </w:r>
        <w:r w:rsidR="009A0B7E">
          <w:rPr>
            <w:webHidden/>
          </w:rPr>
        </w:r>
        <w:r w:rsidR="009A0B7E">
          <w:rPr>
            <w:webHidden/>
          </w:rPr>
          <w:fldChar w:fldCharType="separate"/>
        </w:r>
        <w:r w:rsidR="007838D0">
          <w:rPr>
            <w:webHidden/>
          </w:rPr>
          <w:t>2</w:t>
        </w:r>
        <w:r w:rsidR="009A0B7E">
          <w:rPr>
            <w:webHidden/>
          </w:rPr>
          <w:fldChar w:fldCharType="end"/>
        </w:r>
      </w:hyperlink>
    </w:p>
    <w:p w14:paraId="4709666F" w14:textId="77777777" w:rsidR="009A0B7E" w:rsidRDefault="00130CCF">
      <w:pPr>
        <w:pStyle w:val="TOC1"/>
        <w:rPr>
          <w:rFonts w:asciiTheme="minorHAnsi" w:hAnsiTheme="minorHAnsi"/>
          <w:b w:val="0"/>
          <w:color w:val="auto"/>
          <w:szCs w:val="22"/>
        </w:rPr>
      </w:pPr>
      <w:hyperlink w:anchor="_Toc416271100" w:history="1">
        <w:r w:rsidR="009A0B7E" w:rsidRPr="009B11F1">
          <w:rPr>
            <w:rStyle w:val="Hyperlink"/>
          </w:rPr>
          <w:t>1</w:t>
        </w:r>
        <w:r w:rsidR="009A0B7E">
          <w:rPr>
            <w:rFonts w:asciiTheme="minorHAnsi" w:hAnsiTheme="minorHAnsi"/>
            <w:b w:val="0"/>
            <w:color w:val="auto"/>
            <w:szCs w:val="22"/>
          </w:rPr>
          <w:tab/>
        </w:r>
        <w:r w:rsidR="009A0B7E" w:rsidRPr="009B11F1">
          <w:rPr>
            <w:rStyle w:val="Hyperlink"/>
          </w:rPr>
          <w:t>C++ NoC Model Overview</w:t>
        </w:r>
        <w:r w:rsidR="009A0B7E">
          <w:rPr>
            <w:webHidden/>
          </w:rPr>
          <w:tab/>
        </w:r>
        <w:r w:rsidR="009A0B7E">
          <w:rPr>
            <w:webHidden/>
          </w:rPr>
          <w:fldChar w:fldCharType="begin"/>
        </w:r>
        <w:r w:rsidR="009A0B7E">
          <w:rPr>
            <w:webHidden/>
          </w:rPr>
          <w:instrText xml:space="preserve"> PAGEREF _Toc416271100 \h </w:instrText>
        </w:r>
        <w:r w:rsidR="009A0B7E">
          <w:rPr>
            <w:webHidden/>
          </w:rPr>
        </w:r>
        <w:r w:rsidR="009A0B7E">
          <w:rPr>
            <w:webHidden/>
          </w:rPr>
          <w:fldChar w:fldCharType="separate"/>
        </w:r>
        <w:r w:rsidR="007838D0">
          <w:rPr>
            <w:webHidden/>
          </w:rPr>
          <w:t>5</w:t>
        </w:r>
        <w:r w:rsidR="009A0B7E">
          <w:rPr>
            <w:webHidden/>
          </w:rPr>
          <w:fldChar w:fldCharType="end"/>
        </w:r>
      </w:hyperlink>
    </w:p>
    <w:p w14:paraId="4EAB8A03" w14:textId="77777777" w:rsidR="009A0B7E" w:rsidRDefault="00130CCF">
      <w:pPr>
        <w:pStyle w:val="TOC2"/>
        <w:tabs>
          <w:tab w:val="left" w:pos="800"/>
        </w:tabs>
        <w:rPr>
          <w:noProof/>
          <w:szCs w:val="22"/>
        </w:rPr>
      </w:pPr>
      <w:hyperlink w:anchor="_Toc416271101" w:history="1">
        <w:r w:rsidR="009A0B7E" w:rsidRPr="009B11F1">
          <w:rPr>
            <w:rStyle w:val="Hyperlink"/>
            <w:noProof/>
          </w:rPr>
          <w:t>1.1</w:t>
        </w:r>
        <w:r w:rsidR="009A0B7E">
          <w:rPr>
            <w:noProof/>
            <w:szCs w:val="22"/>
          </w:rPr>
          <w:tab/>
        </w:r>
        <w:r w:rsidR="009A0B7E" w:rsidRPr="009B11F1">
          <w:rPr>
            <w:rStyle w:val="Hyperlink"/>
            <w:noProof/>
          </w:rPr>
          <w:t>How to Include Model</w:t>
        </w:r>
        <w:r w:rsidR="009A0B7E">
          <w:rPr>
            <w:noProof/>
            <w:webHidden/>
          </w:rPr>
          <w:tab/>
        </w:r>
        <w:r w:rsidR="009A0B7E">
          <w:rPr>
            <w:noProof/>
            <w:webHidden/>
          </w:rPr>
          <w:fldChar w:fldCharType="begin"/>
        </w:r>
        <w:r w:rsidR="009A0B7E">
          <w:rPr>
            <w:noProof/>
            <w:webHidden/>
          </w:rPr>
          <w:instrText xml:space="preserve"> PAGEREF _Toc416271101 \h </w:instrText>
        </w:r>
        <w:r w:rsidR="009A0B7E">
          <w:rPr>
            <w:noProof/>
            <w:webHidden/>
          </w:rPr>
        </w:r>
        <w:r w:rsidR="009A0B7E">
          <w:rPr>
            <w:noProof/>
            <w:webHidden/>
          </w:rPr>
          <w:fldChar w:fldCharType="separate"/>
        </w:r>
        <w:r w:rsidR="007838D0">
          <w:rPr>
            <w:noProof/>
            <w:webHidden/>
          </w:rPr>
          <w:t>5</w:t>
        </w:r>
        <w:r w:rsidR="009A0B7E">
          <w:rPr>
            <w:noProof/>
            <w:webHidden/>
          </w:rPr>
          <w:fldChar w:fldCharType="end"/>
        </w:r>
      </w:hyperlink>
    </w:p>
    <w:p w14:paraId="25DA7F31" w14:textId="77777777" w:rsidR="009A0B7E" w:rsidRDefault="00130CCF">
      <w:pPr>
        <w:pStyle w:val="TOC2"/>
        <w:tabs>
          <w:tab w:val="left" w:pos="800"/>
        </w:tabs>
        <w:rPr>
          <w:noProof/>
          <w:szCs w:val="22"/>
        </w:rPr>
      </w:pPr>
      <w:hyperlink w:anchor="_Toc416271102" w:history="1">
        <w:r w:rsidR="009A0B7E" w:rsidRPr="009B11F1">
          <w:rPr>
            <w:rStyle w:val="Hyperlink"/>
            <w:noProof/>
          </w:rPr>
          <w:t>1.2</w:t>
        </w:r>
        <w:r w:rsidR="009A0B7E">
          <w:rPr>
            <w:noProof/>
            <w:szCs w:val="22"/>
          </w:rPr>
          <w:tab/>
        </w:r>
        <w:r w:rsidR="009A0B7E" w:rsidRPr="009B11F1">
          <w:rPr>
            <w:rStyle w:val="Hyperlink"/>
            <w:noProof/>
          </w:rPr>
          <w:t>How to Configure Model</w:t>
        </w:r>
        <w:r w:rsidR="009A0B7E">
          <w:rPr>
            <w:noProof/>
            <w:webHidden/>
          </w:rPr>
          <w:tab/>
        </w:r>
        <w:r w:rsidR="009A0B7E">
          <w:rPr>
            <w:noProof/>
            <w:webHidden/>
          </w:rPr>
          <w:fldChar w:fldCharType="begin"/>
        </w:r>
        <w:r w:rsidR="009A0B7E">
          <w:rPr>
            <w:noProof/>
            <w:webHidden/>
          </w:rPr>
          <w:instrText xml:space="preserve"> PAGEREF _Toc416271102 \h </w:instrText>
        </w:r>
        <w:r w:rsidR="009A0B7E">
          <w:rPr>
            <w:noProof/>
            <w:webHidden/>
          </w:rPr>
        </w:r>
        <w:r w:rsidR="009A0B7E">
          <w:rPr>
            <w:noProof/>
            <w:webHidden/>
          </w:rPr>
          <w:fldChar w:fldCharType="separate"/>
        </w:r>
        <w:r w:rsidR="007838D0">
          <w:rPr>
            <w:noProof/>
            <w:webHidden/>
          </w:rPr>
          <w:t>5</w:t>
        </w:r>
        <w:r w:rsidR="009A0B7E">
          <w:rPr>
            <w:noProof/>
            <w:webHidden/>
          </w:rPr>
          <w:fldChar w:fldCharType="end"/>
        </w:r>
      </w:hyperlink>
    </w:p>
    <w:p w14:paraId="4A4E3612" w14:textId="77777777" w:rsidR="009A0B7E" w:rsidRDefault="00130CCF">
      <w:pPr>
        <w:pStyle w:val="TOC2"/>
        <w:tabs>
          <w:tab w:val="left" w:pos="800"/>
        </w:tabs>
        <w:rPr>
          <w:noProof/>
          <w:szCs w:val="22"/>
        </w:rPr>
      </w:pPr>
      <w:hyperlink w:anchor="_Toc416271103" w:history="1">
        <w:r w:rsidR="009A0B7E" w:rsidRPr="009B11F1">
          <w:rPr>
            <w:rStyle w:val="Hyperlink"/>
            <w:noProof/>
          </w:rPr>
          <w:t>1.3</w:t>
        </w:r>
        <w:r w:rsidR="009A0B7E">
          <w:rPr>
            <w:noProof/>
            <w:szCs w:val="22"/>
          </w:rPr>
          <w:tab/>
        </w:r>
        <w:r w:rsidR="009A0B7E" w:rsidRPr="009B11F1">
          <w:rPr>
            <w:rStyle w:val="Hyperlink"/>
            <w:noProof/>
          </w:rPr>
          <w:t>How to Simulate Model</w:t>
        </w:r>
        <w:r w:rsidR="009A0B7E">
          <w:rPr>
            <w:noProof/>
            <w:webHidden/>
          </w:rPr>
          <w:tab/>
        </w:r>
        <w:r w:rsidR="009A0B7E">
          <w:rPr>
            <w:noProof/>
            <w:webHidden/>
          </w:rPr>
          <w:fldChar w:fldCharType="begin"/>
        </w:r>
        <w:r w:rsidR="009A0B7E">
          <w:rPr>
            <w:noProof/>
            <w:webHidden/>
          </w:rPr>
          <w:instrText xml:space="preserve"> PAGEREF _Toc416271103 \h </w:instrText>
        </w:r>
        <w:r w:rsidR="009A0B7E">
          <w:rPr>
            <w:noProof/>
            <w:webHidden/>
          </w:rPr>
        </w:r>
        <w:r w:rsidR="009A0B7E">
          <w:rPr>
            <w:noProof/>
            <w:webHidden/>
          </w:rPr>
          <w:fldChar w:fldCharType="separate"/>
        </w:r>
        <w:r w:rsidR="007838D0">
          <w:rPr>
            <w:noProof/>
            <w:webHidden/>
          </w:rPr>
          <w:t>6</w:t>
        </w:r>
        <w:r w:rsidR="009A0B7E">
          <w:rPr>
            <w:noProof/>
            <w:webHidden/>
          </w:rPr>
          <w:fldChar w:fldCharType="end"/>
        </w:r>
      </w:hyperlink>
    </w:p>
    <w:p w14:paraId="357D1E04" w14:textId="77777777" w:rsidR="009A0B7E" w:rsidRDefault="00130CCF">
      <w:pPr>
        <w:pStyle w:val="TOC3"/>
        <w:rPr>
          <w:iCs w:val="0"/>
          <w:noProof/>
          <w:szCs w:val="22"/>
        </w:rPr>
      </w:pPr>
      <w:hyperlink w:anchor="_Toc416271104" w:history="1">
        <w:r w:rsidR="009A0B7E" w:rsidRPr="009B11F1">
          <w:rPr>
            <w:rStyle w:val="Hyperlink"/>
            <w:noProof/>
          </w:rPr>
          <w:t>Flit Construction for Injection</w:t>
        </w:r>
        <w:r w:rsidR="009A0B7E">
          <w:rPr>
            <w:noProof/>
            <w:webHidden/>
          </w:rPr>
          <w:tab/>
        </w:r>
        <w:r w:rsidR="009A0B7E">
          <w:rPr>
            <w:noProof/>
            <w:webHidden/>
          </w:rPr>
          <w:fldChar w:fldCharType="begin"/>
        </w:r>
        <w:r w:rsidR="009A0B7E">
          <w:rPr>
            <w:noProof/>
            <w:webHidden/>
          </w:rPr>
          <w:instrText xml:space="preserve"> PAGEREF _Toc416271104 \h </w:instrText>
        </w:r>
        <w:r w:rsidR="009A0B7E">
          <w:rPr>
            <w:noProof/>
            <w:webHidden/>
          </w:rPr>
        </w:r>
        <w:r w:rsidR="009A0B7E">
          <w:rPr>
            <w:noProof/>
            <w:webHidden/>
          </w:rPr>
          <w:fldChar w:fldCharType="separate"/>
        </w:r>
        <w:r w:rsidR="007838D0">
          <w:rPr>
            <w:noProof/>
            <w:webHidden/>
          </w:rPr>
          <w:t>6</w:t>
        </w:r>
        <w:r w:rsidR="009A0B7E">
          <w:rPr>
            <w:noProof/>
            <w:webHidden/>
          </w:rPr>
          <w:fldChar w:fldCharType="end"/>
        </w:r>
      </w:hyperlink>
    </w:p>
    <w:p w14:paraId="1BF55240" w14:textId="77777777" w:rsidR="009A0B7E" w:rsidRDefault="00130CCF">
      <w:pPr>
        <w:pStyle w:val="TOC3"/>
        <w:rPr>
          <w:iCs w:val="0"/>
          <w:noProof/>
          <w:szCs w:val="22"/>
        </w:rPr>
      </w:pPr>
      <w:hyperlink w:anchor="_Toc416271105" w:history="1">
        <w:r w:rsidR="009A0B7E" w:rsidRPr="009B11F1">
          <w:rPr>
            <w:rStyle w:val="Hyperlink"/>
            <w:noProof/>
          </w:rPr>
          <w:t>1.3.1</w:t>
        </w:r>
        <w:r w:rsidR="009A0B7E">
          <w:rPr>
            <w:iCs w:val="0"/>
            <w:noProof/>
            <w:szCs w:val="22"/>
          </w:rPr>
          <w:tab/>
        </w:r>
        <w:r w:rsidR="009A0B7E" w:rsidRPr="009B11F1">
          <w:rPr>
            <w:rStyle w:val="Hyperlink"/>
            <w:noProof/>
          </w:rPr>
          <w:t>Flit Injection</w:t>
        </w:r>
        <w:r w:rsidR="009A0B7E">
          <w:rPr>
            <w:noProof/>
            <w:webHidden/>
          </w:rPr>
          <w:tab/>
        </w:r>
        <w:r w:rsidR="009A0B7E">
          <w:rPr>
            <w:noProof/>
            <w:webHidden/>
          </w:rPr>
          <w:fldChar w:fldCharType="begin"/>
        </w:r>
        <w:r w:rsidR="009A0B7E">
          <w:rPr>
            <w:noProof/>
            <w:webHidden/>
          </w:rPr>
          <w:instrText xml:space="preserve"> PAGEREF _Toc416271105 \h </w:instrText>
        </w:r>
        <w:r w:rsidR="009A0B7E">
          <w:rPr>
            <w:noProof/>
            <w:webHidden/>
          </w:rPr>
        </w:r>
        <w:r w:rsidR="009A0B7E">
          <w:rPr>
            <w:noProof/>
            <w:webHidden/>
          </w:rPr>
          <w:fldChar w:fldCharType="separate"/>
        </w:r>
        <w:r w:rsidR="007838D0">
          <w:rPr>
            <w:noProof/>
            <w:webHidden/>
          </w:rPr>
          <w:t>7</w:t>
        </w:r>
        <w:r w:rsidR="009A0B7E">
          <w:rPr>
            <w:noProof/>
            <w:webHidden/>
          </w:rPr>
          <w:fldChar w:fldCharType="end"/>
        </w:r>
      </w:hyperlink>
    </w:p>
    <w:p w14:paraId="2D613013" w14:textId="77777777" w:rsidR="009A0B7E" w:rsidRDefault="00130CCF">
      <w:pPr>
        <w:pStyle w:val="TOC3"/>
        <w:rPr>
          <w:iCs w:val="0"/>
          <w:noProof/>
          <w:szCs w:val="22"/>
        </w:rPr>
      </w:pPr>
      <w:hyperlink w:anchor="_Toc416271106" w:history="1">
        <w:r w:rsidR="009A0B7E" w:rsidRPr="009B11F1">
          <w:rPr>
            <w:rStyle w:val="Hyperlink"/>
            <w:noProof/>
          </w:rPr>
          <w:t>1.3.2</w:t>
        </w:r>
        <w:r w:rsidR="009A0B7E">
          <w:rPr>
            <w:iCs w:val="0"/>
            <w:noProof/>
            <w:szCs w:val="22"/>
          </w:rPr>
          <w:tab/>
        </w:r>
        <w:r w:rsidR="009A0B7E" w:rsidRPr="009B11F1">
          <w:rPr>
            <w:rStyle w:val="Hyperlink"/>
            <w:noProof/>
          </w:rPr>
          <w:t>Flit Ejection</w:t>
        </w:r>
        <w:r w:rsidR="009A0B7E">
          <w:rPr>
            <w:noProof/>
            <w:webHidden/>
          </w:rPr>
          <w:tab/>
        </w:r>
        <w:r w:rsidR="009A0B7E">
          <w:rPr>
            <w:noProof/>
            <w:webHidden/>
          </w:rPr>
          <w:fldChar w:fldCharType="begin"/>
        </w:r>
        <w:r w:rsidR="009A0B7E">
          <w:rPr>
            <w:noProof/>
            <w:webHidden/>
          </w:rPr>
          <w:instrText xml:space="preserve"> PAGEREF _Toc416271106 \h </w:instrText>
        </w:r>
        <w:r w:rsidR="009A0B7E">
          <w:rPr>
            <w:noProof/>
            <w:webHidden/>
          </w:rPr>
        </w:r>
        <w:r w:rsidR="009A0B7E">
          <w:rPr>
            <w:noProof/>
            <w:webHidden/>
          </w:rPr>
          <w:fldChar w:fldCharType="separate"/>
        </w:r>
        <w:r w:rsidR="007838D0">
          <w:rPr>
            <w:noProof/>
            <w:webHidden/>
          </w:rPr>
          <w:t>9</w:t>
        </w:r>
        <w:r w:rsidR="009A0B7E">
          <w:rPr>
            <w:noProof/>
            <w:webHidden/>
          </w:rPr>
          <w:fldChar w:fldCharType="end"/>
        </w:r>
      </w:hyperlink>
    </w:p>
    <w:p w14:paraId="047E260B" w14:textId="77777777" w:rsidR="009A0B7E" w:rsidRDefault="00130CCF">
      <w:pPr>
        <w:pStyle w:val="TOC3"/>
        <w:rPr>
          <w:iCs w:val="0"/>
          <w:noProof/>
          <w:szCs w:val="22"/>
        </w:rPr>
      </w:pPr>
      <w:hyperlink w:anchor="_Toc416271107" w:history="1">
        <w:r w:rsidR="009A0B7E" w:rsidRPr="009B11F1">
          <w:rPr>
            <w:rStyle w:val="Hyperlink"/>
            <w:noProof/>
          </w:rPr>
          <w:t>1.3.3</w:t>
        </w:r>
        <w:r w:rsidR="009A0B7E">
          <w:rPr>
            <w:iCs w:val="0"/>
            <w:noProof/>
            <w:szCs w:val="22"/>
          </w:rPr>
          <w:tab/>
        </w:r>
        <w:r w:rsidR="009A0B7E" w:rsidRPr="009B11F1">
          <w:rPr>
            <w:rStyle w:val="Hyperlink"/>
            <w:noProof/>
          </w:rPr>
          <w:t>Advance Clock</w:t>
        </w:r>
        <w:r w:rsidR="009A0B7E">
          <w:rPr>
            <w:noProof/>
            <w:webHidden/>
          </w:rPr>
          <w:tab/>
        </w:r>
        <w:r w:rsidR="009A0B7E">
          <w:rPr>
            <w:noProof/>
            <w:webHidden/>
          </w:rPr>
          <w:fldChar w:fldCharType="begin"/>
        </w:r>
        <w:r w:rsidR="009A0B7E">
          <w:rPr>
            <w:noProof/>
            <w:webHidden/>
          </w:rPr>
          <w:instrText xml:space="preserve"> PAGEREF _Toc416271107 \h </w:instrText>
        </w:r>
        <w:r w:rsidR="009A0B7E">
          <w:rPr>
            <w:noProof/>
            <w:webHidden/>
          </w:rPr>
        </w:r>
        <w:r w:rsidR="009A0B7E">
          <w:rPr>
            <w:noProof/>
            <w:webHidden/>
          </w:rPr>
          <w:fldChar w:fldCharType="separate"/>
        </w:r>
        <w:r w:rsidR="007838D0">
          <w:rPr>
            <w:noProof/>
            <w:webHidden/>
          </w:rPr>
          <w:t>9</w:t>
        </w:r>
        <w:r w:rsidR="009A0B7E">
          <w:rPr>
            <w:noProof/>
            <w:webHidden/>
          </w:rPr>
          <w:fldChar w:fldCharType="end"/>
        </w:r>
      </w:hyperlink>
    </w:p>
    <w:p w14:paraId="76861F00" w14:textId="77777777" w:rsidR="009A0B7E" w:rsidRDefault="00130CCF">
      <w:pPr>
        <w:pStyle w:val="TOC2"/>
        <w:tabs>
          <w:tab w:val="left" w:pos="800"/>
        </w:tabs>
        <w:rPr>
          <w:noProof/>
          <w:szCs w:val="22"/>
        </w:rPr>
      </w:pPr>
      <w:hyperlink w:anchor="_Toc416271108" w:history="1">
        <w:r w:rsidR="009A0B7E" w:rsidRPr="009B11F1">
          <w:rPr>
            <w:rStyle w:val="Hyperlink"/>
            <w:noProof/>
          </w:rPr>
          <w:t>1.4</w:t>
        </w:r>
        <w:r w:rsidR="009A0B7E">
          <w:rPr>
            <w:noProof/>
            <w:szCs w:val="22"/>
          </w:rPr>
          <w:tab/>
        </w:r>
        <w:r w:rsidR="009A0B7E" w:rsidRPr="009B11F1">
          <w:rPr>
            <w:rStyle w:val="Hyperlink"/>
            <w:noProof/>
          </w:rPr>
          <w:t>Summary of NoC Model APIs</w:t>
        </w:r>
        <w:r w:rsidR="009A0B7E">
          <w:rPr>
            <w:noProof/>
            <w:webHidden/>
          </w:rPr>
          <w:tab/>
        </w:r>
        <w:r w:rsidR="009A0B7E">
          <w:rPr>
            <w:noProof/>
            <w:webHidden/>
          </w:rPr>
          <w:fldChar w:fldCharType="begin"/>
        </w:r>
        <w:r w:rsidR="009A0B7E">
          <w:rPr>
            <w:noProof/>
            <w:webHidden/>
          </w:rPr>
          <w:instrText xml:space="preserve"> PAGEREF _Toc416271108 \h </w:instrText>
        </w:r>
        <w:r w:rsidR="009A0B7E">
          <w:rPr>
            <w:noProof/>
            <w:webHidden/>
          </w:rPr>
        </w:r>
        <w:r w:rsidR="009A0B7E">
          <w:rPr>
            <w:noProof/>
            <w:webHidden/>
          </w:rPr>
          <w:fldChar w:fldCharType="separate"/>
        </w:r>
        <w:r w:rsidR="007838D0">
          <w:rPr>
            <w:noProof/>
            <w:webHidden/>
          </w:rPr>
          <w:t>10</w:t>
        </w:r>
        <w:r w:rsidR="009A0B7E">
          <w:rPr>
            <w:noProof/>
            <w:webHidden/>
          </w:rPr>
          <w:fldChar w:fldCharType="end"/>
        </w:r>
      </w:hyperlink>
    </w:p>
    <w:p w14:paraId="12604D3F" w14:textId="77777777" w:rsidR="009A0B7E" w:rsidRDefault="00130CCF">
      <w:pPr>
        <w:pStyle w:val="TOC2"/>
        <w:tabs>
          <w:tab w:val="left" w:pos="800"/>
        </w:tabs>
        <w:rPr>
          <w:noProof/>
          <w:szCs w:val="22"/>
        </w:rPr>
      </w:pPr>
      <w:hyperlink w:anchor="_Toc416271109" w:history="1">
        <w:r w:rsidR="009A0B7E" w:rsidRPr="009B11F1">
          <w:rPr>
            <w:rStyle w:val="Hyperlink"/>
            <w:noProof/>
          </w:rPr>
          <w:t>1.5</w:t>
        </w:r>
        <w:r w:rsidR="009A0B7E">
          <w:rPr>
            <w:noProof/>
            <w:szCs w:val="22"/>
          </w:rPr>
          <w:tab/>
        </w:r>
        <w:r w:rsidR="009A0B7E" w:rsidRPr="009B11F1">
          <w:rPr>
            <w:rStyle w:val="Hyperlink"/>
            <w:noProof/>
          </w:rPr>
          <w:t>Restictions in using the C++ Models</w:t>
        </w:r>
        <w:r w:rsidR="009A0B7E">
          <w:rPr>
            <w:noProof/>
            <w:webHidden/>
          </w:rPr>
          <w:tab/>
        </w:r>
        <w:r w:rsidR="009A0B7E">
          <w:rPr>
            <w:noProof/>
            <w:webHidden/>
          </w:rPr>
          <w:fldChar w:fldCharType="begin"/>
        </w:r>
        <w:r w:rsidR="009A0B7E">
          <w:rPr>
            <w:noProof/>
            <w:webHidden/>
          </w:rPr>
          <w:instrText xml:space="preserve"> PAGEREF _Toc416271109 \h </w:instrText>
        </w:r>
        <w:r w:rsidR="009A0B7E">
          <w:rPr>
            <w:noProof/>
            <w:webHidden/>
          </w:rPr>
        </w:r>
        <w:r w:rsidR="009A0B7E">
          <w:rPr>
            <w:noProof/>
            <w:webHidden/>
          </w:rPr>
          <w:fldChar w:fldCharType="separate"/>
        </w:r>
        <w:r w:rsidR="007838D0">
          <w:rPr>
            <w:noProof/>
            <w:webHidden/>
          </w:rPr>
          <w:t>10</w:t>
        </w:r>
        <w:r w:rsidR="009A0B7E">
          <w:rPr>
            <w:noProof/>
            <w:webHidden/>
          </w:rPr>
          <w:fldChar w:fldCharType="end"/>
        </w:r>
      </w:hyperlink>
    </w:p>
    <w:p w14:paraId="182B0B46" w14:textId="77777777" w:rsidR="00793FD7" w:rsidRPr="001A42FB" w:rsidRDefault="00793FD7" w:rsidP="00793FD7">
      <w:pPr>
        <w:pStyle w:val="TOC2"/>
      </w:pPr>
      <w:r>
        <w:rPr>
          <w:rFonts w:ascii="Helvetica" w:hAnsi="Helvetica"/>
          <w:bCs/>
          <w:noProof/>
          <w:color w:val="002B5C"/>
          <w:szCs w:val="44"/>
        </w:rPr>
        <w:fldChar w:fldCharType="end"/>
      </w:r>
    </w:p>
    <w:p w14:paraId="465C4B67" w14:textId="77777777" w:rsidR="00793FD7" w:rsidRDefault="00793FD7" w:rsidP="00793FD7">
      <w:pPr>
        <w:pStyle w:val="Body"/>
      </w:pPr>
    </w:p>
    <w:p w14:paraId="5DC5997D" w14:textId="77777777" w:rsidR="00793FD7" w:rsidRDefault="00793FD7" w:rsidP="00793FD7">
      <w:pPr>
        <w:pStyle w:val="Body"/>
      </w:pPr>
    </w:p>
    <w:p w14:paraId="009E3FE8" w14:textId="77777777" w:rsidR="00793FD7" w:rsidRDefault="00793FD7" w:rsidP="00793FD7"/>
    <w:p w14:paraId="5206658C" w14:textId="77777777" w:rsidR="00793FD7" w:rsidRDefault="00793FD7" w:rsidP="00793FD7"/>
    <w:p w14:paraId="5A728386" w14:textId="77777777" w:rsidR="00793FD7" w:rsidRDefault="00793FD7" w:rsidP="00793FD7"/>
    <w:p w14:paraId="762CA4E9" w14:textId="77777777" w:rsidR="00793FD7" w:rsidRDefault="00793FD7" w:rsidP="00793FD7"/>
    <w:p w14:paraId="29BF7ACD" w14:textId="77777777" w:rsidR="00793FD7" w:rsidRDefault="00793FD7" w:rsidP="00793FD7"/>
    <w:p w14:paraId="31D6E390" w14:textId="77777777" w:rsidR="00793FD7" w:rsidRDefault="00793FD7" w:rsidP="00793FD7"/>
    <w:p w14:paraId="1BE4E408" w14:textId="77777777" w:rsidR="00793FD7" w:rsidRDefault="00793FD7" w:rsidP="00793FD7"/>
    <w:p w14:paraId="370CBCC8" w14:textId="77777777" w:rsidR="00793FD7" w:rsidRDefault="00793FD7" w:rsidP="00793FD7"/>
    <w:p w14:paraId="7EB30F22" w14:textId="77777777" w:rsidR="00793FD7" w:rsidRDefault="00793FD7" w:rsidP="00793FD7">
      <w:pPr>
        <w:pStyle w:val="Title"/>
      </w:pPr>
      <w:bookmarkStart w:id="13" w:name="_Ref33721164"/>
      <w:r>
        <w:lastRenderedPageBreak/>
        <w:t>List of Table</w:t>
      </w:r>
      <w:bookmarkEnd w:id="13"/>
      <w:r>
        <w:t>s</w:t>
      </w:r>
    </w:p>
    <w:p w14:paraId="6A0CDDF5" w14:textId="77777777" w:rsidR="009A0B7E" w:rsidRDefault="00793FD7">
      <w:pPr>
        <w:pStyle w:val="TableofFigures"/>
        <w:tabs>
          <w:tab w:val="right" w:leader="dot" w:pos="9350"/>
        </w:tabs>
        <w:rPr>
          <w:noProof/>
        </w:rPr>
      </w:pPr>
      <w:r>
        <w:rPr>
          <w:rFonts w:ascii="Verdana" w:hAnsi="Verdana"/>
          <w:b/>
          <w:bCs/>
          <w:caps/>
          <w:sz w:val="20"/>
          <w:szCs w:val="36"/>
        </w:rPr>
        <w:fldChar w:fldCharType="begin"/>
      </w:r>
      <w:r>
        <w:rPr>
          <w:b/>
          <w:caps/>
          <w:szCs w:val="36"/>
        </w:rPr>
        <w:instrText xml:space="preserve"> TOC \f c \h \z \t "TableTitle,2" \c "Table" </w:instrText>
      </w:r>
      <w:r>
        <w:rPr>
          <w:rFonts w:ascii="Verdana" w:hAnsi="Verdana"/>
          <w:b/>
          <w:bCs/>
          <w:caps/>
          <w:sz w:val="20"/>
          <w:szCs w:val="36"/>
        </w:rPr>
        <w:fldChar w:fldCharType="separate"/>
      </w:r>
      <w:hyperlink w:anchor="_Toc416271110" w:history="1">
        <w:r w:rsidR="009A0B7E" w:rsidRPr="00A237F1">
          <w:rPr>
            <w:rStyle w:val="Hyperlink"/>
            <w:rFonts w:asciiTheme="majorHAnsi" w:hAnsiTheme="majorHAnsi"/>
            <w:noProof/>
          </w:rPr>
          <w:t>Table 1 NoC model configuration error causes and string values</w:t>
        </w:r>
        <w:r w:rsidR="009A0B7E">
          <w:rPr>
            <w:noProof/>
            <w:webHidden/>
          </w:rPr>
          <w:tab/>
        </w:r>
        <w:r w:rsidR="009A0B7E">
          <w:rPr>
            <w:noProof/>
            <w:webHidden/>
          </w:rPr>
          <w:fldChar w:fldCharType="begin"/>
        </w:r>
        <w:r w:rsidR="009A0B7E">
          <w:rPr>
            <w:noProof/>
            <w:webHidden/>
          </w:rPr>
          <w:instrText xml:space="preserve"> PAGEREF _Toc416271110 \h </w:instrText>
        </w:r>
        <w:r w:rsidR="009A0B7E">
          <w:rPr>
            <w:noProof/>
            <w:webHidden/>
          </w:rPr>
        </w:r>
        <w:r w:rsidR="009A0B7E">
          <w:rPr>
            <w:noProof/>
            <w:webHidden/>
          </w:rPr>
          <w:fldChar w:fldCharType="separate"/>
        </w:r>
        <w:r w:rsidR="007838D0">
          <w:rPr>
            <w:noProof/>
            <w:webHidden/>
          </w:rPr>
          <w:t>6</w:t>
        </w:r>
        <w:r w:rsidR="009A0B7E">
          <w:rPr>
            <w:noProof/>
            <w:webHidden/>
          </w:rPr>
          <w:fldChar w:fldCharType="end"/>
        </w:r>
      </w:hyperlink>
    </w:p>
    <w:p w14:paraId="0AABF293" w14:textId="77777777" w:rsidR="009A0B7E" w:rsidRDefault="00130CCF">
      <w:pPr>
        <w:pStyle w:val="TableofFigures"/>
        <w:tabs>
          <w:tab w:val="right" w:leader="dot" w:pos="9350"/>
        </w:tabs>
        <w:rPr>
          <w:noProof/>
        </w:rPr>
      </w:pPr>
      <w:hyperlink w:anchor="_Toc416271111" w:history="1">
        <w:r w:rsidR="009A0B7E" w:rsidRPr="00A237F1">
          <w:rPr>
            <w:rStyle w:val="Hyperlink"/>
            <w:rFonts w:asciiTheme="majorHAnsi" w:hAnsiTheme="majorHAnsi"/>
            <w:noProof/>
          </w:rPr>
          <w:t>Table 2 Injection error cause and string values</w:t>
        </w:r>
        <w:r w:rsidR="009A0B7E">
          <w:rPr>
            <w:noProof/>
            <w:webHidden/>
          </w:rPr>
          <w:tab/>
        </w:r>
        <w:r w:rsidR="009A0B7E">
          <w:rPr>
            <w:noProof/>
            <w:webHidden/>
          </w:rPr>
          <w:fldChar w:fldCharType="begin"/>
        </w:r>
        <w:r w:rsidR="009A0B7E">
          <w:rPr>
            <w:noProof/>
            <w:webHidden/>
          </w:rPr>
          <w:instrText xml:space="preserve"> PAGEREF _Toc416271111 \h </w:instrText>
        </w:r>
        <w:r w:rsidR="009A0B7E">
          <w:rPr>
            <w:noProof/>
            <w:webHidden/>
          </w:rPr>
        </w:r>
        <w:r w:rsidR="009A0B7E">
          <w:rPr>
            <w:noProof/>
            <w:webHidden/>
          </w:rPr>
          <w:fldChar w:fldCharType="separate"/>
        </w:r>
        <w:r w:rsidR="007838D0">
          <w:rPr>
            <w:noProof/>
            <w:webHidden/>
          </w:rPr>
          <w:t>8</w:t>
        </w:r>
        <w:r w:rsidR="009A0B7E">
          <w:rPr>
            <w:noProof/>
            <w:webHidden/>
          </w:rPr>
          <w:fldChar w:fldCharType="end"/>
        </w:r>
      </w:hyperlink>
    </w:p>
    <w:p w14:paraId="01859A78" w14:textId="77777777" w:rsidR="009A0B7E" w:rsidRDefault="00130CCF">
      <w:pPr>
        <w:pStyle w:val="TableofFigures"/>
        <w:tabs>
          <w:tab w:val="right" w:leader="dot" w:pos="9350"/>
        </w:tabs>
        <w:rPr>
          <w:noProof/>
        </w:rPr>
      </w:pPr>
      <w:hyperlink w:anchor="_Toc416271112" w:history="1">
        <w:r w:rsidR="009A0B7E" w:rsidRPr="00A237F1">
          <w:rPr>
            <w:rStyle w:val="Hyperlink"/>
            <w:rFonts w:asciiTheme="majorHAnsi" w:hAnsiTheme="majorHAnsi"/>
            <w:noProof/>
          </w:rPr>
          <w:t>Table 3 Ejection error cause and string values</w:t>
        </w:r>
        <w:r w:rsidR="009A0B7E">
          <w:rPr>
            <w:noProof/>
            <w:webHidden/>
          </w:rPr>
          <w:tab/>
        </w:r>
        <w:r w:rsidR="009A0B7E">
          <w:rPr>
            <w:noProof/>
            <w:webHidden/>
          </w:rPr>
          <w:fldChar w:fldCharType="begin"/>
        </w:r>
        <w:r w:rsidR="009A0B7E">
          <w:rPr>
            <w:noProof/>
            <w:webHidden/>
          </w:rPr>
          <w:instrText xml:space="preserve"> PAGEREF _Toc416271112 \h </w:instrText>
        </w:r>
        <w:r w:rsidR="009A0B7E">
          <w:rPr>
            <w:noProof/>
            <w:webHidden/>
          </w:rPr>
        </w:r>
        <w:r w:rsidR="009A0B7E">
          <w:rPr>
            <w:noProof/>
            <w:webHidden/>
          </w:rPr>
          <w:fldChar w:fldCharType="separate"/>
        </w:r>
        <w:r w:rsidR="007838D0">
          <w:rPr>
            <w:noProof/>
            <w:webHidden/>
          </w:rPr>
          <w:t>9</w:t>
        </w:r>
        <w:r w:rsidR="009A0B7E">
          <w:rPr>
            <w:noProof/>
            <w:webHidden/>
          </w:rPr>
          <w:fldChar w:fldCharType="end"/>
        </w:r>
      </w:hyperlink>
    </w:p>
    <w:p w14:paraId="38AF40A1" w14:textId="77777777" w:rsidR="00793FD7" w:rsidRDefault="00793FD7" w:rsidP="00793FD7">
      <w:pPr>
        <w:pStyle w:val="TOC1"/>
        <w:tabs>
          <w:tab w:val="left" w:pos="1000"/>
        </w:tabs>
        <w:rPr>
          <w:b w:val="0"/>
          <w:bCs/>
          <w:caps/>
          <w:noProof w:val="0"/>
          <w:color w:val="000000"/>
          <w:szCs w:val="36"/>
        </w:rPr>
      </w:pPr>
      <w:r>
        <w:rPr>
          <w:b w:val="0"/>
          <w:bCs/>
          <w:caps/>
          <w:noProof w:val="0"/>
          <w:color w:val="000000"/>
          <w:szCs w:val="36"/>
        </w:rPr>
        <w:fldChar w:fldCharType="end"/>
      </w:r>
    </w:p>
    <w:p w14:paraId="364F30F6" w14:textId="77777777" w:rsidR="00793FD7" w:rsidRDefault="00793FD7" w:rsidP="00793FD7">
      <w:pPr>
        <w:pStyle w:val="Body"/>
      </w:pPr>
    </w:p>
    <w:p w14:paraId="17162A5B" w14:textId="77777777" w:rsidR="00793FD7" w:rsidRDefault="00793FD7" w:rsidP="00793FD7">
      <w:pPr>
        <w:pStyle w:val="Body"/>
      </w:pPr>
    </w:p>
    <w:p w14:paraId="4863A87E" w14:textId="77777777" w:rsidR="00793FD7" w:rsidRDefault="00793FD7" w:rsidP="00793FD7">
      <w:pPr>
        <w:pStyle w:val="Body"/>
      </w:pPr>
    </w:p>
    <w:p w14:paraId="3243D5E5" w14:textId="77777777" w:rsidR="00793FD7" w:rsidRDefault="00793FD7" w:rsidP="00793FD7">
      <w:pPr>
        <w:pStyle w:val="Body"/>
      </w:pPr>
    </w:p>
    <w:p w14:paraId="6F719026" w14:textId="77777777" w:rsidR="00793FD7" w:rsidRDefault="00793FD7" w:rsidP="00793FD7">
      <w:pPr>
        <w:pStyle w:val="Body"/>
      </w:pPr>
    </w:p>
    <w:p w14:paraId="72B3F976" w14:textId="77777777" w:rsidR="00793FD7" w:rsidRDefault="00793FD7" w:rsidP="00793FD7">
      <w:pPr>
        <w:pStyle w:val="Body"/>
      </w:pPr>
    </w:p>
    <w:p w14:paraId="7D762737" w14:textId="77777777" w:rsidR="00793FD7" w:rsidRDefault="00793FD7" w:rsidP="00793FD7">
      <w:pPr>
        <w:pStyle w:val="Body"/>
      </w:pPr>
    </w:p>
    <w:p w14:paraId="38CB52DB" w14:textId="77777777" w:rsidR="00793FD7" w:rsidRDefault="00793FD7" w:rsidP="00793FD7">
      <w:pPr>
        <w:pStyle w:val="Body"/>
      </w:pPr>
    </w:p>
    <w:p w14:paraId="6B36685C" w14:textId="77777777" w:rsidR="00793FD7" w:rsidRDefault="00793FD7" w:rsidP="00793FD7">
      <w:pPr>
        <w:pStyle w:val="Body"/>
      </w:pPr>
    </w:p>
    <w:p w14:paraId="214E723B" w14:textId="77777777" w:rsidR="00793FD7" w:rsidRDefault="00793FD7" w:rsidP="00793FD7">
      <w:pPr>
        <w:pStyle w:val="Body"/>
      </w:pPr>
    </w:p>
    <w:p w14:paraId="59810EFC" w14:textId="77777777" w:rsidR="00793FD7" w:rsidRDefault="00793FD7" w:rsidP="00793FD7">
      <w:pPr>
        <w:pStyle w:val="Body"/>
      </w:pPr>
    </w:p>
    <w:p w14:paraId="4728B350" w14:textId="77777777" w:rsidR="00793FD7" w:rsidRDefault="00793FD7" w:rsidP="00793FD7">
      <w:pPr>
        <w:pStyle w:val="Body"/>
      </w:pPr>
    </w:p>
    <w:p w14:paraId="7F73CEC3" w14:textId="77777777" w:rsidR="00793FD7" w:rsidRDefault="00793FD7" w:rsidP="00793FD7">
      <w:pPr>
        <w:pStyle w:val="Body"/>
      </w:pPr>
    </w:p>
    <w:p w14:paraId="18D012B7" w14:textId="77777777" w:rsidR="00793FD7" w:rsidRDefault="00793FD7" w:rsidP="00793FD7">
      <w:pPr>
        <w:pStyle w:val="Body"/>
      </w:pPr>
    </w:p>
    <w:p w14:paraId="016AC456" w14:textId="77777777" w:rsidR="00793FD7" w:rsidRDefault="00793FD7" w:rsidP="00793FD7">
      <w:pPr>
        <w:pStyle w:val="Body"/>
      </w:pPr>
    </w:p>
    <w:p w14:paraId="77FAC026" w14:textId="77777777" w:rsidR="00793FD7" w:rsidRDefault="00793FD7" w:rsidP="00793FD7">
      <w:pPr>
        <w:pStyle w:val="Body"/>
      </w:pPr>
    </w:p>
    <w:p w14:paraId="69AA78C0" w14:textId="77777777" w:rsidR="00793FD7" w:rsidRDefault="00793FD7" w:rsidP="00793FD7">
      <w:pPr>
        <w:pStyle w:val="Body"/>
      </w:pPr>
    </w:p>
    <w:p w14:paraId="4BE7485F" w14:textId="77777777" w:rsidR="00793FD7" w:rsidRDefault="00793FD7" w:rsidP="00793FD7">
      <w:pPr>
        <w:pStyle w:val="Body"/>
      </w:pPr>
    </w:p>
    <w:p w14:paraId="02D05090" w14:textId="77777777" w:rsidR="00793FD7" w:rsidRDefault="00793FD7" w:rsidP="00793FD7">
      <w:pPr>
        <w:pStyle w:val="Body"/>
      </w:pPr>
    </w:p>
    <w:p w14:paraId="0CAF54F2" w14:textId="77777777" w:rsidR="00793FD7" w:rsidRPr="00F179C5" w:rsidRDefault="00793FD7" w:rsidP="00793FD7">
      <w:pPr>
        <w:pStyle w:val="Body"/>
      </w:pPr>
    </w:p>
    <w:p w14:paraId="3D5A76F9" w14:textId="18FCEF34" w:rsidR="00793FD7" w:rsidRPr="0023182B" w:rsidRDefault="00793FD7" w:rsidP="00793FD7">
      <w:pPr>
        <w:pStyle w:val="Heading1"/>
      </w:pPr>
      <w:bookmarkStart w:id="14" w:name="_Toc416271100"/>
      <w:r w:rsidRPr="0023182B">
        <w:lastRenderedPageBreak/>
        <w:t>C++ NoC Model Overview</w:t>
      </w:r>
      <w:bookmarkEnd w:id="14"/>
    </w:p>
    <w:p w14:paraId="5292FB9F" w14:textId="3A716BBE" w:rsidR="00793FD7" w:rsidRPr="0023182B" w:rsidRDefault="00C61D6E" w:rsidP="00793FD7">
      <w:pPr>
        <w:pStyle w:val="Body"/>
        <w:rPr>
          <w:rFonts w:asciiTheme="majorHAnsi" w:hAnsiTheme="majorHAnsi"/>
        </w:rPr>
      </w:pPr>
      <w:r>
        <w:rPr>
          <w:rFonts w:asciiTheme="majorHAnsi" w:hAnsiTheme="majorHAnsi"/>
        </w:rPr>
        <w:t xml:space="preserve">The </w:t>
      </w:r>
      <w:r w:rsidR="00793FD7" w:rsidRPr="0023182B">
        <w:rPr>
          <w:rFonts w:asciiTheme="majorHAnsi" w:hAnsiTheme="majorHAnsi"/>
        </w:rPr>
        <w:t>C++ NoC model consists of a statically linked library containing all functions of the model, and a header file containing the APIs that are used to run the model.  C++ model is named nocstudio.a for Linux and nocstudio.lib for Windows.  The C++ header files are named nocstudio.h.</w:t>
      </w:r>
    </w:p>
    <w:p w14:paraId="6BCBF71F" w14:textId="77777777" w:rsidR="00793FD7" w:rsidRPr="0023182B" w:rsidRDefault="00793FD7" w:rsidP="00793FD7">
      <w:pPr>
        <w:pStyle w:val="Heading2"/>
      </w:pPr>
      <w:bookmarkStart w:id="15" w:name="_Toc416271101"/>
      <w:r w:rsidRPr="0023182B">
        <w:t>How to Include Model</w:t>
      </w:r>
      <w:bookmarkEnd w:id="15"/>
    </w:p>
    <w:p w14:paraId="0AD463D7" w14:textId="77777777" w:rsidR="00793FD7" w:rsidRPr="0023182B" w:rsidRDefault="00793FD7" w:rsidP="00793FD7">
      <w:pPr>
        <w:pStyle w:val="Body"/>
        <w:rPr>
          <w:rFonts w:asciiTheme="majorHAnsi" w:hAnsiTheme="majorHAnsi"/>
        </w:rPr>
      </w:pPr>
      <w:r w:rsidRPr="0023182B">
        <w:rPr>
          <w:rFonts w:asciiTheme="majorHAnsi" w:hAnsiTheme="majorHAnsi"/>
        </w:rPr>
        <w:t>To use the NoC model, users must include the .h header file and link the static library in the project.  Then the model must be configured with the same command script file that was used to generate the NoC IP in NocStudio.  Once model is configured, the model can be simulated by using the flit injection and flit ejection APIs defined in the header files.  The Flit data structure is also defined in the same library.  The model is clock cycle aware, therefore the clock must be advanced in the model cycle by cycle by calling the advance clock API.</w:t>
      </w:r>
    </w:p>
    <w:p w14:paraId="1106E116" w14:textId="77777777" w:rsidR="00793FD7" w:rsidRPr="0023182B" w:rsidRDefault="00793FD7" w:rsidP="00793FD7">
      <w:pPr>
        <w:pStyle w:val="Body"/>
        <w:rPr>
          <w:rFonts w:asciiTheme="majorHAnsi" w:hAnsiTheme="majorHAnsi"/>
        </w:rPr>
      </w:pPr>
    </w:p>
    <w:p w14:paraId="4FF5C263" w14:textId="77777777" w:rsidR="00793FD7" w:rsidRPr="0023182B" w:rsidRDefault="00793FD7" w:rsidP="00793FD7">
      <w:pPr>
        <w:pStyle w:val="Body"/>
        <w:rPr>
          <w:rFonts w:asciiTheme="majorHAnsi" w:hAnsiTheme="majorHAnsi"/>
        </w:rPr>
      </w:pPr>
      <w:r w:rsidRPr="0023182B">
        <w:rPr>
          <w:rFonts w:asciiTheme="majorHAnsi" w:hAnsiTheme="majorHAnsi"/>
        </w:rPr>
        <w:t>An example of how to include various model files and use the NoC model APIs is provided in APITest.cpp in the NocStudio release package.</w:t>
      </w:r>
    </w:p>
    <w:p w14:paraId="222F2F0D" w14:textId="77777777" w:rsidR="00793FD7" w:rsidRPr="0023182B" w:rsidRDefault="00793FD7" w:rsidP="00793FD7">
      <w:pPr>
        <w:pStyle w:val="Heading2"/>
      </w:pPr>
      <w:bookmarkStart w:id="16" w:name="_Toc416271102"/>
      <w:r w:rsidRPr="0023182B">
        <w:t>How to Configure Model</w:t>
      </w:r>
      <w:bookmarkEnd w:id="16"/>
    </w:p>
    <w:p w14:paraId="072CCC75" w14:textId="77777777" w:rsidR="00793FD7" w:rsidRPr="009A0B7E" w:rsidRDefault="00793FD7" w:rsidP="00793FD7">
      <w:pPr>
        <w:pStyle w:val="Body"/>
        <w:rPr>
          <w:rFonts w:asciiTheme="majorHAnsi" w:hAnsiTheme="majorHAnsi"/>
          <w:szCs w:val="22"/>
        </w:rPr>
      </w:pPr>
      <w:r w:rsidRPr="009A0B7E">
        <w:rPr>
          <w:rFonts w:asciiTheme="majorHAnsi" w:hAnsiTheme="majorHAnsi"/>
          <w:szCs w:val="22"/>
        </w:rPr>
        <w:t>To configure the model a command script file must be created.  This file must contain the same set of commands that were used to generate the NoC IP.  Alternatively the command log file generated in NocStudio can be used.</w:t>
      </w:r>
    </w:p>
    <w:p w14:paraId="5CAC69F6" w14:textId="77777777" w:rsidR="00793FD7" w:rsidRPr="009A0B7E" w:rsidRDefault="00793FD7" w:rsidP="00793FD7">
      <w:pPr>
        <w:pStyle w:val="Body"/>
        <w:rPr>
          <w:rFonts w:asciiTheme="majorHAnsi" w:hAnsiTheme="majorHAnsi"/>
          <w:szCs w:val="22"/>
        </w:rPr>
      </w:pPr>
    </w:p>
    <w:p w14:paraId="5D69EAD1" w14:textId="77777777" w:rsidR="00793FD7" w:rsidRPr="009A0B7E" w:rsidRDefault="00793FD7" w:rsidP="00793FD7">
      <w:pPr>
        <w:pStyle w:val="Body"/>
        <w:rPr>
          <w:rFonts w:asciiTheme="majorHAnsi" w:hAnsiTheme="majorHAnsi"/>
          <w:szCs w:val="22"/>
        </w:rPr>
      </w:pPr>
      <w:r w:rsidRPr="009A0B7E">
        <w:rPr>
          <w:rFonts w:asciiTheme="majorHAnsi" w:hAnsiTheme="majorHAnsi"/>
          <w:szCs w:val="22"/>
        </w:rPr>
        <w:t>The command script must be cleaned up a bit as NoC model does not allow standard NocStudio simulator commands such as run, cont, etc.  Therefore all such command should be removed from the command script.  If not removed, these commands will be ignored while configuring the NoC model.</w:t>
      </w:r>
    </w:p>
    <w:p w14:paraId="436235B5" w14:textId="77777777" w:rsidR="00793FD7" w:rsidRPr="009A0B7E" w:rsidRDefault="00793FD7" w:rsidP="00793FD7">
      <w:pPr>
        <w:pStyle w:val="Body"/>
        <w:rPr>
          <w:rFonts w:asciiTheme="majorHAnsi" w:hAnsiTheme="majorHAnsi"/>
          <w:szCs w:val="22"/>
        </w:rPr>
      </w:pPr>
    </w:p>
    <w:p w14:paraId="29B33C2B" w14:textId="77777777" w:rsidR="00793FD7" w:rsidRPr="009A0B7E" w:rsidRDefault="00793FD7" w:rsidP="00793FD7">
      <w:pPr>
        <w:pStyle w:val="Body"/>
        <w:rPr>
          <w:rFonts w:asciiTheme="majorHAnsi" w:hAnsiTheme="majorHAnsi"/>
          <w:szCs w:val="22"/>
        </w:rPr>
      </w:pPr>
      <w:r w:rsidRPr="009A0B7E">
        <w:rPr>
          <w:rFonts w:asciiTheme="majorHAnsi" w:hAnsiTheme="majorHAnsi"/>
          <w:szCs w:val="22"/>
        </w:rPr>
        <w:t>Also the command that generate NoC IP, gen_rtl, is ignored, as the model library is disabled to generate the RTL and verification files.  Currently all commands that write on the disk are disabled, including sim_stats, gen_image, create_trace_files, etc. and are ignored during the model configuration.</w:t>
      </w:r>
    </w:p>
    <w:p w14:paraId="5C18082C" w14:textId="77777777" w:rsidR="00793FD7" w:rsidRPr="009A0B7E" w:rsidRDefault="00793FD7" w:rsidP="00793FD7">
      <w:pPr>
        <w:pStyle w:val="Body"/>
        <w:rPr>
          <w:rFonts w:asciiTheme="majorHAnsi" w:hAnsiTheme="majorHAnsi"/>
          <w:szCs w:val="22"/>
        </w:rPr>
      </w:pPr>
    </w:p>
    <w:p w14:paraId="5CFEB4D3" w14:textId="2995B4C1" w:rsidR="00793FD7" w:rsidRPr="009A0B7E" w:rsidRDefault="00793FD7" w:rsidP="00793FD7">
      <w:pPr>
        <w:pStyle w:val="Body"/>
        <w:rPr>
          <w:rFonts w:asciiTheme="majorHAnsi" w:hAnsiTheme="majorHAnsi"/>
          <w:szCs w:val="22"/>
        </w:rPr>
      </w:pPr>
      <w:r w:rsidRPr="009A0B7E">
        <w:rPr>
          <w:rFonts w:asciiTheme="majorHAnsi" w:hAnsiTheme="majorHAnsi"/>
          <w:szCs w:val="22"/>
        </w:rPr>
        <w:lastRenderedPageBreak/>
        <w:t>Once the script file is ready, the following API is used to configure the model.</w:t>
      </w:r>
    </w:p>
    <w:p w14:paraId="730450C1" w14:textId="6F440DDA" w:rsidR="00793FD7" w:rsidRPr="009A0B7E" w:rsidRDefault="00793FD7" w:rsidP="00793FD7">
      <w:pPr>
        <w:pStyle w:val="Body"/>
        <w:rPr>
          <w:rFonts w:asciiTheme="majorHAnsi" w:hAnsiTheme="majorHAnsi" w:cs="Consolas"/>
          <w:szCs w:val="22"/>
        </w:rPr>
      </w:pPr>
      <w:r w:rsidRPr="009A0B7E">
        <w:rPr>
          <w:rFonts w:asciiTheme="majorHAnsi" w:hAnsiTheme="majorHAnsi" w:cs="Consolas"/>
          <w:color w:val="2B91AF"/>
          <w:szCs w:val="22"/>
          <w:highlight w:val="white"/>
        </w:rPr>
        <w:t>Sim</w:t>
      </w:r>
      <w:r w:rsidRPr="009A0B7E">
        <w:rPr>
          <w:rFonts w:asciiTheme="majorHAnsi" w:hAnsiTheme="majorHAnsi" w:cs="Consolas"/>
          <w:szCs w:val="22"/>
          <w:highlight w:val="white"/>
        </w:rPr>
        <w:t>* create_sim(</w:t>
      </w:r>
      <w:r w:rsidRPr="009A0B7E">
        <w:rPr>
          <w:rFonts w:asciiTheme="majorHAnsi" w:hAnsiTheme="majorHAnsi" w:cs="Consolas"/>
          <w:color w:val="2B91AF"/>
          <w:szCs w:val="22"/>
          <w:highlight w:val="white"/>
        </w:rPr>
        <w:t>string</w:t>
      </w:r>
      <w:r w:rsidRPr="009A0B7E">
        <w:rPr>
          <w:rFonts w:asciiTheme="majorHAnsi" w:hAnsiTheme="majorHAnsi" w:cs="Consolas"/>
          <w:szCs w:val="22"/>
          <w:highlight w:val="white"/>
        </w:rPr>
        <w:t xml:space="preserve"> filename, </w:t>
      </w:r>
      <w:r w:rsidRPr="009A0B7E">
        <w:rPr>
          <w:rFonts w:asciiTheme="majorHAnsi" w:hAnsiTheme="majorHAnsi" w:cs="Consolas"/>
          <w:color w:val="2B91AF"/>
          <w:szCs w:val="22"/>
          <w:highlight w:val="white"/>
        </w:rPr>
        <w:t>string</w:t>
      </w:r>
      <w:r w:rsidRPr="009A0B7E">
        <w:rPr>
          <w:rFonts w:asciiTheme="majorHAnsi" w:hAnsiTheme="majorHAnsi" w:cs="Consolas"/>
          <w:szCs w:val="22"/>
          <w:highlight w:val="white"/>
        </w:rPr>
        <w:t xml:space="preserve"> *error_string = </w:t>
      </w:r>
      <w:r w:rsidRPr="009A0B7E">
        <w:rPr>
          <w:rFonts w:asciiTheme="majorHAnsi" w:hAnsiTheme="majorHAnsi" w:cs="Consolas"/>
          <w:color w:val="6F008A"/>
          <w:szCs w:val="22"/>
          <w:highlight w:val="white"/>
        </w:rPr>
        <w:t>NULL</w:t>
      </w:r>
      <w:r w:rsidRPr="009A0B7E">
        <w:rPr>
          <w:rFonts w:asciiTheme="majorHAnsi" w:hAnsiTheme="majorHAnsi" w:cs="Consolas"/>
          <w:szCs w:val="22"/>
          <w:highlight w:val="white"/>
        </w:rPr>
        <w:t>);</w:t>
      </w:r>
    </w:p>
    <w:p w14:paraId="079B0456" w14:textId="77777777" w:rsidR="00793FD7" w:rsidRPr="009A0B7E" w:rsidRDefault="00793FD7" w:rsidP="00793FD7">
      <w:pPr>
        <w:pStyle w:val="Body"/>
        <w:rPr>
          <w:rFonts w:asciiTheme="majorHAnsi" w:hAnsiTheme="majorHAnsi"/>
          <w:szCs w:val="22"/>
        </w:rPr>
      </w:pPr>
      <w:r w:rsidRPr="009A0B7E">
        <w:rPr>
          <w:rFonts w:asciiTheme="majorHAnsi" w:hAnsiTheme="majorHAnsi"/>
          <w:szCs w:val="22"/>
        </w:rPr>
        <w:t>The function returns NULL pointer in case of error in script processing, mapping of the NoC, or Sim creation, and writes a description of the error in error_string if it is not NULL.</w:t>
      </w:r>
    </w:p>
    <w:p w14:paraId="61021368" w14:textId="77777777" w:rsidR="00793FD7" w:rsidRPr="0023182B" w:rsidRDefault="00793FD7" w:rsidP="00793FD7">
      <w:pPr>
        <w:pStyle w:val="Body"/>
        <w:rPr>
          <w:rFonts w:asciiTheme="majorHAnsi" w:hAnsiTheme="majorHAnsi"/>
        </w:rPr>
      </w:pPr>
    </w:p>
    <w:p w14:paraId="27AF7784" w14:textId="77777777" w:rsidR="00793FD7" w:rsidRPr="009A0B7E" w:rsidRDefault="00793FD7" w:rsidP="00983EE4">
      <w:pPr>
        <w:pStyle w:val="Caption"/>
        <w:keepNext/>
        <w:jc w:val="center"/>
        <w:rPr>
          <w:rFonts w:asciiTheme="majorHAnsi" w:hAnsiTheme="majorHAnsi"/>
          <w:sz w:val="22"/>
          <w:szCs w:val="22"/>
        </w:rPr>
      </w:pPr>
      <w:bookmarkStart w:id="17" w:name="_Toc416271110"/>
      <w:r w:rsidRPr="009A0B7E">
        <w:rPr>
          <w:rFonts w:asciiTheme="majorHAnsi" w:hAnsiTheme="majorHAnsi"/>
          <w:sz w:val="22"/>
          <w:szCs w:val="22"/>
        </w:rPr>
        <w:t xml:space="preserve">Table </w:t>
      </w:r>
      <w:r w:rsidRPr="009A0B7E">
        <w:rPr>
          <w:rFonts w:asciiTheme="majorHAnsi" w:hAnsiTheme="majorHAnsi"/>
          <w:sz w:val="22"/>
          <w:szCs w:val="22"/>
        </w:rPr>
        <w:fldChar w:fldCharType="begin"/>
      </w:r>
      <w:r w:rsidRPr="009A0B7E">
        <w:rPr>
          <w:rFonts w:asciiTheme="majorHAnsi" w:hAnsiTheme="majorHAnsi"/>
          <w:sz w:val="22"/>
          <w:szCs w:val="22"/>
        </w:rPr>
        <w:instrText xml:space="preserve"> SEQ Table \* ARABIC </w:instrText>
      </w:r>
      <w:r w:rsidRPr="009A0B7E">
        <w:rPr>
          <w:rFonts w:asciiTheme="majorHAnsi" w:hAnsiTheme="majorHAnsi"/>
          <w:sz w:val="22"/>
          <w:szCs w:val="22"/>
        </w:rPr>
        <w:fldChar w:fldCharType="separate"/>
      </w:r>
      <w:r w:rsidR="007838D0">
        <w:rPr>
          <w:rFonts w:asciiTheme="majorHAnsi" w:hAnsiTheme="majorHAnsi"/>
          <w:noProof/>
          <w:sz w:val="22"/>
          <w:szCs w:val="22"/>
        </w:rPr>
        <w:t>1</w:t>
      </w:r>
      <w:r w:rsidRPr="009A0B7E">
        <w:rPr>
          <w:rFonts w:asciiTheme="majorHAnsi" w:hAnsiTheme="majorHAnsi"/>
          <w:noProof/>
          <w:sz w:val="22"/>
          <w:szCs w:val="22"/>
        </w:rPr>
        <w:fldChar w:fldCharType="end"/>
      </w:r>
      <w:r w:rsidRPr="009A0B7E">
        <w:rPr>
          <w:rFonts w:asciiTheme="majorHAnsi" w:hAnsiTheme="majorHAnsi"/>
          <w:sz w:val="22"/>
          <w:szCs w:val="22"/>
        </w:rPr>
        <w:t xml:space="preserve"> NoC model configuration error causes and string values</w:t>
      </w:r>
      <w:bookmarkEnd w:id="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58"/>
        <w:gridCol w:w="7218"/>
      </w:tblGrid>
      <w:tr w:rsidR="00793FD7" w:rsidRPr="0023182B" w14:paraId="1930ADB9" w14:textId="77777777" w:rsidTr="009F6591">
        <w:tc>
          <w:tcPr>
            <w:tcW w:w="2358" w:type="dxa"/>
          </w:tcPr>
          <w:p w14:paraId="1188CAAA" w14:textId="77777777" w:rsidR="00793FD7" w:rsidRPr="0023182B" w:rsidRDefault="00793FD7" w:rsidP="009F6591">
            <w:pPr>
              <w:jc w:val="center"/>
              <w:rPr>
                <w:rFonts w:asciiTheme="majorHAnsi" w:hAnsiTheme="majorHAnsi"/>
                <w:b/>
                <w:sz w:val="20"/>
              </w:rPr>
            </w:pPr>
            <w:r w:rsidRPr="0023182B">
              <w:rPr>
                <w:rFonts w:asciiTheme="majorHAnsi" w:hAnsiTheme="majorHAnsi"/>
                <w:b/>
                <w:sz w:val="20"/>
              </w:rPr>
              <w:t>Cause</w:t>
            </w:r>
          </w:p>
        </w:tc>
        <w:tc>
          <w:tcPr>
            <w:tcW w:w="7218" w:type="dxa"/>
          </w:tcPr>
          <w:p w14:paraId="47D388B7" w14:textId="77777777" w:rsidR="00793FD7" w:rsidRPr="0023182B" w:rsidRDefault="00793FD7" w:rsidP="009F6591">
            <w:pPr>
              <w:jc w:val="center"/>
              <w:rPr>
                <w:rFonts w:asciiTheme="majorHAnsi" w:hAnsiTheme="majorHAnsi"/>
                <w:b/>
                <w:sz w:val="20"/>
              </w:rPr>
            </w:pPr>
            <w:r w:rsidRPr="0023182B">
              <w:rPr>
                <w:rFonts w:asciiTheme="majorHAnsi" w:hAnsiTheme="majorHAnsi"/>
                <w:b/>
                <w:sz w:val="20"/>
              </w:rPr>
              <w:t>Error message</w:t>
            </w:r>
          </w:p>
        </w:tc>
      </w:tr>
      <w:tr w:rsidR="00793FD7" w:rsidRPr="0023182B" w14:paraId="478431A8" w14:textId="77777777" w:rsidTr="009F6591">
        <w:tc>
          <w:tcPr>
            <w:tcW w:w="2358" w:type="dxa"/>
          </w:tcPr>
          <w:p w14:paraId="7B85527E" w14:textId="77777777" w:rsidR="00793FD7" w:rsidRPr="009A0B7E" w:rsidRDefault="00793FD7" w:rsidP="009F6591">
            <w:pPr>
              <w:pStyle w:val="CellBody"/>
              <w:rPr>
                <w:rFonts w:asciiTheme="majorHAnsi" w:hAnsiTheme="majorHAnsi" w:cs="Helvetica"/>
                <w:sz w:val="22"/>
              </w:rPr>
            </w:pPr>
            <w:r w:rsidRPr="009A0B7E">
              <w:rPr>
                <w:rFonts w:asciiTheme="majorHAnsi" w:hAnsiTheme="majorHAnsi"/>
                <w:sz w:val="22"/>
              </w:rPr>
              <w:t>Invalid commands in script</w:t>
            </w:r>
          </w:p>
        </w:tc>
        <w:tc>
          <w:tcPr>
            <w:tcW w:w="7218" w:type="dxa"/>
          </w:tcPr>
          <w:p w14:paraId="44BAA622" w14:textId="77777777" w:rsidR="00793FD7" w:rsidRPr="009A0B7E" w:rsidRDefault="00793FD7" w:rsidP="009F6591">
            <w:pPr>
              <w:pStyle w:val="CellBody"/>
              <w:rPr>
                <w:rFonts w:asciiTheme="majorHAnsi" w:hAnsiTheme="majorHAnsi" w:cs="Helvetica"/>
                <w:sz w:val="22"/>
              </w:rPr>
            </w:pPr>
            <w:r w:rsidRPr="009A0B7E">
              <w:rPr>
                <w:rFonts w:asciiTheme="majorHAnsi" w:hAnsiTheme="majorHAnsi"/>
                <w:sz w:val="22"/>
              </w:rPr>
              <w:t>Error: Failed processing commands from script file filename</w:t>
            </w:r>
          </w:p>
        </w:tc>
      </w:tr>
      <w:tr w:rsidR="00793FD7" w:rsidRPr="0023182B" w14:paraId="4276FD38" w14:textId="77777777" w:rsidTr="009F6591">
        <w:tc>
          <w:tcPr>
            <w:tcW w:w="2358" w:type="dxa"/>
          </w:tcPr>
          <w:p w14:paraId="3571C290" w14:textId="77777777" w:rsidR="00793FD7" w:rsidRPr="009A0B7E" w:rsidRDefault="00793FD7" w:rsidP="009F6591">
            <w:pPr>
              <w:pStyle w:val="CellBody"/>
              <w:rPr>
                <w:rFonts w:asciiTheme="majorHAnsi" w:hAnsiTheme="majorHAnsi" w:cs="Helvetica"/>
                <w:sz w:val="22"/>
              </w:rPr>
            </w:pPr>
            <w:r w:rsidRPr="009A0B7E">
              <w:rPr>
                <w:rFonts w:asciiTheme="majorHAnsi" w:hAnsiTheme="majorHAnsi"/>
                <w:sz w:val="22"/>
              </w:rPr>
              <w:t>Mesh cannot be created</w:t>
            </w:r>
          </w:p>
        </w:tc>
        <w:tc>
          <w:tcPr>
            <w:tcW w:w="7218" w:type="dxa"/>
          </w:tcPr>
          <w:p w14:paraId="6841E18E" w14:textId="77777777" w:rsidR="00793FD7" w:rsidRPr="009A0B7E" w:rsidRDefault="00793FD7" w:rsidP="009F6591">
            <w:pPr>
              <w:pStyle w:val="CellBody"/>
              <w:rPr>
                <w:rFonts w:asciiTheme="majorHAnsi" w:hAnsiTheme="majorHAnsi" w:cs="Helvetica"/>
                <w:sz w:val="22"/>
              </w:rPr>
            </w:pPr>
            <w:r w:rsidRPr="009A0B7E">
              <w:rPr>
                <w:rFonts w:asciiTheme="majorHAnsi" w:hAnsiTheme="majorHAnsi"/>
                <w:sz w:val="22"/>
              </w:rPr>
              <w:t>Error: Cannot extract a NocStudio grid from console; new_mesh not called?</w:t>
            </w:r>
          </w:p>
        </w:tc>
      </w:tr>
      <w:tr w:rsidR="00793FD7" w:rsidRPr="0023182B" w14:paraId="3BA07F11" w14:textId="77777777" w:rsidTr="009F6591">
        <w:tc>
          <w:tcPr>
            <w:tcW w:w="2358" w:type="dxa"/>
          </w:tcPr>
          <w:p w14:paraId="69DD381D" w14:textId="77777777" w:rsidR="00793FD7" w:rsidRPr="009A0B7E" w:rsidRDefault="00793FD7" w:rsidP="009F6591">
            <w:pPr>
              <w:pStyle w:val="CellBody"/>
              <w:rPr>
                <w:rFonts w:asciiTheme="majorHAnsi" w:hAnsiTheme="majorHAnsi" w:cs="Helvetica"/>
                <w:sz w:val="22"/>
              </w:rPr>
            </w:pPr>
            <w:r w:rsidRPr="009A0B7E">
              <w:rPr>
                <w:rFonts w:asciiTheme="majorHAnsi" w:hAnsiTheme="majorHAnsi"/>
                <w:sz w:val="22"/>
              </w:rPr>
              <w:t>Traffic is not mapped</w:t>
            </w:r>
          </w:p>
        </w:tc>
        <w:tc>
          <w:tcPr>
            <w:tcW w:w="7218" w:type="dxa"/>
          </w:tcPr>
          <w:p w14:paraId="66BEAA84" w14:textId="77777777" w:rsidR="00793FD7" w:rsidRPr="009A0B7E" w:rsidRDefault="00793FD7" w:rsidP="009F6591">
            <w:pPr>
              <w:pStyle w:val="CellBody"/>
              <w:rPr>
                <w:rFonts w:asciiTheme="majorHAnsi" w:hAnsiTheme="majorHAnsi" w:cs="Helvetica"/>
                <w:sz w:val="22"/>
              </w:rPr>
            </w:pPr>
            <w:r w:rsidRPr="009A0B7E">
              <w:rPr>
                <w:rFonts w:asciiTheme="majorHAnsi" w:hAnsiTheme="majorHAnsi"/>
                <w:sz w:val="22"/>
              </w:rPr>
              <w:t>Error: Cannot run sim unless traffic is mapped.</w:t>
            </w:r>
          </w:p>
        </w:tc>
      </w:tr>
    </w:tbl>
    <w:p w14:paraId="17378559" w14:textId="77777777" w:rsidR="00793FD7" w:rsidRPr="0023182B" w:rsidRDefault="00793FD7" w:rsidP="00793FD7">
      <w:pPr>
        <w:pStyle w:val="Body"/>
        <w:rPr>
          <w:rFonts w:asciiTheme="majorHAnsi" w:hAnsiTheme="majorHAnsi"/>
        </w:rPr>
      </w:pPr>
    </w:p>
    <w:p w14:paraId="48035676" w14:textId="77777777" w:rsidR="00793FD7" w:rsidRPr="0023182B" w:rsidRDefault="00793FD7" w:rsidP="00793FD7">
      <w:pPr>
        <w:pStyle w:val="Heading2"/>
      </w:pPr>
      <w:bookmarkStart w:id="18" w:name="_Toc416271103"/>
      <w:r w:rsidRPr="0023182B">
        <w:t>How to Simulate Model</w:t>
      </w:r>
      <w:bookmarkEnd w:id="18"/>
    </w:p>
    <w:p w14:paraId="4318D05F" w14:textId="77777777" w:rsidR="00793FD7" w:rsidRPr="0023182B" w:rsidRDefault="00793FD7" w:rsidP="00793FD7">
      <w:pPr>
        <w:pStyle w:val="Body"/>
        <w:rPr>
          <w:rFonts w:asciiTheme="majorHAnsi" w:hAnsiTheme="majorHAnsi"/>
        </w:rPr>
      </w:pPr>
      <w:r w:rsidRPr="0023182B">
        <w:rPr>
          <w:rFonts w:asciiTheme="majorHAnsi" w:hAnsiTheme="majorHAnsi"/>
        </w:rPr>
        <w:t xml:space="preserve">A number of APIs are defined in nocstudio.h file.  These APIs are used to simulate the model.  During simulation, flits are injected into the model and ejected from the model at various bridge interfaces. </w:t>
      </w:r>
    </w:p>
    <w:p w14:paraId="29FEAEBF" w14:textId="77777777" w:rsidR="00793FD7" w:rsidRPr="0023182B" w:rsidRDefault="00793FD7" w:rsidP="00793FD7">
      <w:pPr>
        <w:pStyle w:val="Heading3"/>
        <w:keepLines w:val="0"/>
        <w:numPr>
          <w:ilvl w:val="2"/>
          <w:numId w:val="0"/>
        </w:numPr>
        <w:tabs>
          <w:tab w:val="num" w:pos="1008"/>
        </w:tabs>
        <w:spacing w:before="240" w:after="240" w:line="240" w:lineRule="auto"/>
        <w:ind w:left="864" w:hanging="864"/>
      </w:pPr>
      <w:bookmarkStart w:id="19" w:name="_Toc416271104"/>
      <w:r w:rsidRPr="0023182B">
        <w:t>Flit Construction for Injection</w:t>
      </w:r>
      <w:bookmarkEnd w:id="19"/>
    </w:p>
    <w:p w14:paraId="2A828DE2" w14:textId="77777777" w:rsidR="00793FD7" w:rsidRPr="0023182B" w:rsidRDefault="00793FD7" w:rsidP="00793FD7">
      <w:pPr>
        <w:rPr>
          <w:rFonts w:asciiTheme="majorHAnsi" w:hAnsiTheme="majorHAnsi"/>
        </w:rPr>
      </w:pPr>
      <w:r w:rsidRPr="0023182B">
        <w:rPr>
          <w:rFonts w:asciiTheme="majorHAnsi" w:hAnsiTheme="majorHAnsi"/>
        </w:rPr>
        <w:t>A base NocFlit header class will be provided in the nocstudio.h file. Its attributes are as follows:</w:t>
      </w:r>
    </w:p>
    <w:p w14:paraId="5FADE211" w14:textId="77777777" w:rsidR="00793FD7" w:rsidRPr="0023182B" w:rsidRDefault="00793FD7" w:rsidP="00603B55">
      <w:pPr>
        <w:spacing w:after="0"/>
        <w:rPr>
          <w:rFonts w:asciiTheme="majorHAnsi" w:hAnsiTheme="majorHAnsi" w:cs="Consolas"/>
          <w:highlight w:val="white"/>
        </w:rPr>
      </w:pPr>
      <w:r w:rsidRPr="0023182B">
        <w:rPr>
          <w:rFonts w:asciiTheme="majorHAnsi" w:hAnsiTheme="majorHAnsi" w:cs="Consolas"/>
          <w:color w:val="0000FF"/>
          <w:highlight w:val="white"/>
        </w:rPr>
        <w:t>struct</w:t>
      </w:r>
      <w:r w:rsidRPr="0023182B">
        <w:rPr>
          <w:rFonts w:asciiTheme="majorHAnsi" w:hAnsiTheme="majorHAnsi" w:cs="Consolas"/>
          <w:highlight w:val="white"/>
        </w:rPr>
        <w:t xml:space="preserve"> </w:t>
      </w:r>
      <w:r w:rsidRPr="0023182B">
        <w:rPr>
          <w:rFonts w:asciiTheme="majorHAnsi" w:hAnsiTheme="majorHAnsi" w:cs="Consolas"/>
          <w:color w:val="2B91AF"/>
          <w:highlight w:val="white"/>
        </w:rPr>
        <w:t>NocFlit</w:t>
      </w:r>
      <w:r w:rsidRPr="0023182B">
        <w:rPr>
          <w:rFonts w:asciiTheme="majorHAnsi" w:hAnsiTheme="majorHAnsi" w:cs="Consolas"/>
          <w:highlight w:val="white"/>
        </w:rPr>
        <w:t xml:space="preserve"> { </w:t>
      </w:r>
    </w:p>
    <w:p w14:paraId="2CC68D81" w14:textId="77777777" w:rsidR="00793FD7" w:rsidRPr="0023182B" w:rsidRDefault="00793FD7" w:rsidP="00603B55">
      <w:pPr>
        <w:spacing w:after="0"/>
        <w:rPr>
          <w:rFonts w:asciiTheme="majorHAnsi" w:hAnsiTheme="majorHAnsi" w:cs="Consolas"/>
          <w:highlight w:val="white"/>
        </w:rPr>
      </w:pPr>
      <w:r w:rsidRPr="0023182B">
        <w:rPr>
          <w:rFonts w:asciiTheme="majorHAnsi" w:hAnsiTheme="majorHAnsi" w:cs="Consolas"/>
          <w:highlight w:val="white"/>
        </w:rPr>
        <w:t xml:space="preserve">    </w:t>
      </w:r>
      <w:r w:rsidRPr="0023182B">
        <w:rPr>
          <w:rFonts w:asciiTheme="majorHAnsi" w:hAnsiTheme="majorHAnsi" w:cs="Consolas"/>
          <w:color w:val="0000FF"/>
          <w:highlight w:val="white"/>
        </w:rPr>
        <w:t>int</w:t>
      </w:r>
      <w:r w:rsidRPr="0023182B">
        <w:rPr>
          <w:rFonts w:asciiTheme="majorHAnsi" w:hAnsiTheme="majorHAnsi" w:cs="Consolas"/>
          <w:highlight w:val="white"/>
        </w:rPr>
        <w:t xml:space="preserve"> src_bridge_id;   </w:t>
      </w:r>
      <w:r w:rsidRPr="0023182B">
        <w:rPr>
          <w:rFonts w:asciiTheme="majorHAnsi" w:hAnsiTheme="majorHAnsi" w:cs="Consolas"/>
          <w:color w:val="008000"/>
          <w:highlight w:val="white"/>
        </w:rPr>
        <w:t>//source bridge id</w:t>
      </w:r>
    </w:p>
    <w:p w14:paraId="582F53D8" w14:textId="77777777" w:rsidR="00793FD7" w:rsidRPr="0023182B" w:rsidRDefault="00793FD7" w:rsidP="00603B55">
      <w:pPr>
        <w:spacing w:after="0"/>
        <w:rPr>
          <w:rFonts w:asciiTheme="majorHAnsi" w:hAnsiTheme="majorHAnsi" w:cs="Consolas"/>
          <w:highlight w:val="white"/>
        </w:rPr>
      </w:pPr>
      <w:r w:rsidRPr="0023182B">
        <w:rPr>
          <w:rFonts w:asciiTheme="majorHAnsi" w:hAnsiTheme="majorHAnsi" w:cs="Consolas"/>
          <w:highlight w:val="white"/>
        </w:rPr>
        <w:t xml:space="preserve">    </w:t>
      </w:r>
      <w:r w:rsidRPr="0023182B">
        <w:rPr>
          <w:rFonts w:asciiTheme="majorHAnsi" w:hAnsiTheme="majorHAnsi" w:cs="Consolas"/>
          <w:color w:val="0000FF"/>
          <w:highlight w:val="white"/>
        </w:rPr>
        <w:t>int</w:t>
      </w:r>
      <w:r w:rsidRPr="0023182B">
        <w:rPr>
          <w:rFonts w:asciiTheme="majorHAnsi" w:hAnsiTheme="majorHAnsi" w:cs="Consolas"/>
          <w:highlight w:val="white"/>
        </w:rPr>
        <w:t xml:space="preserve"> src_ifce;        </w:t>
      </w:r>
      <w:r w:rsidRPr="0023182B">
        <w:rPr>
          <w:rFonts w:asciiTheme="majorHAnsi" w:hAnsiTheme="majorHAnsi" w:cs="Consolas"/>
          <w:color w:val="008000"/>
          <w:highlight w:val="white"/>
        </w:rPr>
        <w:t>//source interface id</w:t>
      </w:r>
    </w:p>
    <w:p w14:paraId="2AB07856" w14:textId="77777777" w:rsidR="00793FD7" w:rsidRPr="0023182B" w:rsidRDefault="00793FD7" w:rsidP="00603B55">
      <w:pPr>
        <w:spacing w:after="0"/>
        <w:rPr>
          <w:rFonts w:asciiTheme="majorHAnsi" w:hAnsiTheme="majorHAnsi" w:cs="Consolas"/>
          <w:highlight w:val="white"/>
        </w:rPr>
      </w:pPr>
      <w:r w:rsidRPr="0023182B">
        <w:rPr>
          <w:rFonts w:asciiTheme="majorHAnsi" w:hAnsiTheme="majorHAnsi" w:cs="Consolas"/>
          <w:highlight w:val="white"/>
        </w:rPr>
        <w:t xml:space="preserve">    </w:t>
      </w:r>
      <w:r w:rsidRPr="0023182B">
        <w:rPr>
          <w:rFonts w:asciiTheme="majorHAnsi" w:hAnsiTheme="majorHAnsi" w:cs="Consolas"/>
          <w:color w:val="0000FF"/>
          <w:highlight w:val="white"/>
        </w:rPr>
        <w:t>int</w:t>
      </w:r>
      <w:r w:rsidRPr="0023182B">
        <w:rPr>
          <w:rFonts w:asciiTheme="majorHAnsi" w:hAnsiTheme="majorHAnsi" w:cs="Consolas"/>
          <w:highlight w:val="white"/>
        </w:rPr>
        <w:t xml:space="preserve"> dest_bridge_id;  </w:t>
      </w:r>
      <w:r w:rsidRPr="0023182B">
        <w:rPr>
          <w:rFonts w:asciiTheme="majorHAnsi" w:hAnsiTheme="majorHAnsi" w:cs="Consolas"/>
          <w:color w:val="008000"/>
          <w:highlight w:val="white"/>
        </w:rPr>
        <w:t>//destination bridge id</w:t>
      </w:r>
    </w:p>
    <w:p w14:paraId="4F05402D" w14:textId="77777777" w:rsidR="00793FD7" w:rsidRPr="0023182B" w:rsidRDefault="00793FD7" w:rsidP="00603B55">
      <w:pPr>
        <w:spacing w:after="0"/>
        <w:rPr>
          <w:rFonts w:asciiTheme="majorHAnsi" w:hAnsiTheme="majorHAnsi" w:cs="Consolas"/>
          <w:highlight w:val="white"/>
        </w:rPr>
      </w:pPr>
      <w:r w:rsidRPr="0023182B">
        <w:rPr>
          <w:rFonts w:asciiTheme="majorHAnsi" w:hAnsiTheme="majorHAnsi" w:cs="Consolas"/>
          <w:highlight w:val="white"/>
        </w:rPr>
        <w:t xml:space="preserve">    </w:t>
      </w:r>
      <w:r w:rsidRPr="0023182B">
        <w:rPr>
          <w:rFonts w:asciiTheme="majorHAnsi" w:hAnsiTheme="majorHAnsi" w:cs="Consolas"/>
          <w:color w:val="0000FF"/>
          <w:highlight w:val="white"/>
        </w:rPr>
        <w:t>int</w:t>
      </w:r>
      <w:r w:rsidRPr="0023182B">
        <w:rPr>
          <w:rFonts w:asciiTheme="majorHAnsi" w:hAnsiTheme="majorHAnsi" w:cs="Consolas"/>
          <w:highlight w:val="white"/>
        </w:rPr>
        <w:t xml:space="preserve"> dest_ifce;       </w:t>
      </w:r>
      <w:r w:rsidRPr="0023182B">
        <w:rPr>
          <w:rFonts w:asciiTheme="majorHAnsi" w:hAnsiTheme="majorHAnsi" w:cs="Consolas"/>
          <w:color w:val="008000"/>
          <w:highlight w:val="white"/>
        </w:rPr>
        <w:t>//destination interface id</w:t>
      </w:r>
    </w:p>
    <w:p w14:paraId="177BDC63" w14:textId="77777777" w:rsidR="00793FD7" w:rsidRPr="0023182B" w:rsidRDefault="00793FD7" w:rsidP="00603B55">
      <w:pPr>
        <w:spacing w:after="0"/>
        <w:rPr>
          <w:rFonts w:asciiTheme="majorHAnsi" w:hAnsiTheme="majorHAnsi" w:cs="Consolas"/>
          <w:highlight w:val="white"/>
        </w:rPr>
      </w:pPr>
      <w:r w:rsidRPr="0023182B">
        <w:rPr>
          <w:rFonts w:asciiTheme="majorHAnsi" w:hAnsiTheme="majorHAnsi" w:cs="Consolas"/>
          <w:highlight w:val="white"/>
        </w:rPr>
        <w:t xml:space="preserve">    </w:t>
      </w:r>
      <w:r w:rsidRPr="0023182B">
        <w:rPr>
          <w:rFonts w:asciiTheme="majorHAnsi" w:hAnsiTheme="majorHAnsi" w:cs="Consolas"/>
          <w:color w:val="0000FF"/>
          <w:highlight w:val="white"/>
        </w:rPr>
        <w:t>int</w:t>
      </w:r>
      <w:r w:rsidRPr="0023182B">
        <w:rPr>
          <w:rFonts w:asciiTheme="majorHAnsi" w:hAnsiTheme="majorHAnsi" w:cs="Consolas"/>
          <w:highlight w:val="white"/>
        </w:rPr>
        <w:t xml:space="preserve"> qos;             </w:t>
      </w:r>
      <w:r w:rsidRPr="0023182B">
        <w:rPr>
          <w:rFonts w:asciiTheme="majorHAnsi" w:hAnsiTheme="majorHAnsi" w:cs="Consolas"/>
          <w:color w:val="008000"/>
          <w:highlight w:val="white"/>
        </w:rPr>
        <w:t>//QoS</w:t>
      </w:r>
    </w:p>
    <w:p w14:paraId="05C273DF" w14:textId="77777777" w:rsidR="00793FD7" w:rsidRPr="0023182B" w:rsidRDefault="00793FD7" w:rsidP="00603B55">
      <w:pPr>
        <w:spacing w:after="0"/>
        <w:rPr>
          <w:rFonts w:asciiTheme="majorHAnsi" w:hAnsiTheme="majorHAnsi" w:cs="Consolas"/>
          <w:highlight w:val="white"/>
        </w:rPr>
      </w:pPr>
      <w:r w:rsidRPr="0023182B">
        <w:rPr>
          <w:rFonts w:asciiTheme="majorHAnsi" w:hAnsiTheme="majorHAnsi" w:cs="Consolas"/>
          <w:highlight w:val="white"/>
        </w:rPr>
        <w:t xml:space="preserve">    </w:t>
      </w:r>
      <w:r w:rsidRPr="0023182B">
        <w:rPr>
          <w:rFonts w:asciiTheme="majorHAnsi" w:hAnsiTheme="majorHAnsi" w:cs="Consolas"/>
          <w:color w:val="0000FF"/>
          <w:highlight w:val="white"/>
        </w:rPr>
        <w:t>bool</w:t>
      </w:r>
      <w:r w:rsidRPr="0023182B">
        <w:rPr>
          <w:rFonts w:asciiTheme="majorHAnsi" w:hAnsiTheme="majorHAnsi" w:cs="Consolas"/>
          <w:highlight w:val="white"/>
        </w:rPr>
        <w:t xml:space="preserve"> sop;            </w:t>
      </w:r>
      <w:r w:rsidRPr="0023182B">
        <w:rPr>
          <w:rFonts w:asciiTheme="majorHAnsi" w:hAnsiTheme="majorHAnsi" w:cs="Consolas"/>
          <w:color w:val="008000"/>
          <w:highlight w:val="white"/>
        </w:rPr>
        <w:t>//is start of packet</w:t>
      </w:r>
    </w:p>
    <w:p w14:paraId="0FE3E471" w14:textId="77777777" w:rsidR="00793FD7" w:rsidRPr="0023182B" w:rsidRDefault="00793FD7" w:rsidP="00603B55">
      <w:pPr>
        <w:spacing w:after="0"/>
        <w:rPr>
          <w:rFonts w:asciiTheme="majorHAnsi" w:hAnsiTheme="majorHAnsi" w:cs="Consolas"/>
          <w:highlight w:val="white"/>
        </w:rPr>
      </w:pPr>
      <w:r w:rsidRPr="0023182B">
        <w:rPr>
          <w:rFonts w:asciiTheme="majorHAnsi" w:hAnsiTheme="majorHAnsi" w:cs="Consolas"/>
          <w:highlight w:val="white"/>
        </w:rPr>
        <w:t xml:space="preserve">    </w:t>
      </w:r>
      <w:r w:rsidRPr="0023182B">
        <w:rPr>
          <w:rFonts w:asciiTheme="majorHAnsi" w:hAnsiTheme="majorHAnsi" w:cs="Consolas"/>
          <w:color w:val="0000FF"/>
          <w:highlight w:val="white"/>
        </w:rPr>
        <w:t>bool</w:t>
      </w:r>
      <w:r w:rsidRPr="0023182B">
        <w:rPr>
          <w:rFonts w:asciiTheme="majorHAnsi" w:hAnsiTheme="majorHAnsi" w:cs="Consolas"/>
          <w:highlight w:val="white"/>
        </w:rPr>
        <w:t xml:space="preserve"> eop;            </w:t>
      </w:r>
      <w:r w:rsidRPr="0023182B">
        <w:rPr>
          <w:rFonts w:asciiTheme="majorHAnsi" w:hAnsiTheme="majorHAnsi" w:cs="Consolas"/>
          <w:color w:val="008000"/>
          <w:highlight w:val="white"/>
        </w:rPr>
        <w:t>//is end of packet</w:t>
      </w:r>
    </w:p>
    <w:p w14:paraId="34BF7FE5" w14:textId="77777777" w:rsidR="00793FD7" w:rsidRPr="0023182B" w:rsidRDefault="00793FD7" w:rsidP="00603B55">
      <w:pPr>
        <w:spacing w:after="0"/>
        <w:rPr>
          <w:rFonts w:asciiTheme="majorHAnsi" w:hAnsiTheme="majorHAnsi" w:cs="Consolas"/>
          <w:highlight w:val="white"/>
        </w:rPr>
      </w:pPr>
      <w:r w:rsidRPr="0023182B">
        <w:rPr>
          <w:rFonts w:asciiTheme="majorHAnsi" w:hAnsiTheme="majorHAnsi" w:cs="Consolas"/>
          <w:highlight w:val="white"/>
        </w:rPr>
        <w:t xml:space="preserve">    </w:t>
      </w:r>
      <w:r w:rsidRPr="0023182B">
        <w:rPr>
          <w:rFonts w:asciiTheme="majorHAnsi" w:hAnsiTheme="majorHAnsi" w:cs="Consolas"/>
          <w:color w:val="2B91AF"/>
          <w:highlight w:val="white"/>
        </w:rPr>
        <w:t>string</w:t>
      </w:r>
      <w:r w:rsidRPr="0023182B">
        <w:rPr>
          <w:rFonts w:asciiTheme="majorHAnsi" w:hAnsiTheme="majorHAnsi" w:cs="Consolas"/>
          <w:highlight w:val="white"/>
        </w:rPr>
        <w:t xml:space="preserve"> payload;      </w:t>
      </w:r>
      <w:r w:rsidRPr="0023182B">
        <w:rPr>
          <w:rFonts w:asciiTheme="majorHAnsi" w:hAnsiTheme="majorHAnsi" w:cs="Consolas"/>
          <w:color w:val="008000"/>
          <w:highlight w:val="white"/>
        </w:rPr>
        <w:t>//payload</w:t>
      </w:r>
    </w:p>
    <w:p w14:paraId="319A3A8D" w14:textId="77777777" w:rsidR="00793FD7" w:rsidRPr="0023182B" w:rsidRDefault="00793FD7" w:rsidP="00603B55">
      <w:pPr>
        <w:pStyle w:val="Body"/>
        <w:spacing w:after="0"/>
        <w:rPr>
          <w:rFonts w:asciiTheme="majorHAnsi" w:hAnsiTheme="majorHAnsi"/>
          <w:szCs w:val="22"/>
        </w:rPr>
      </w:pPr>
      <w:r w:rsidRPr="0023182B">
        <w:rPr>
          <w:rFonts w:asciiTheme="majorHAnsi" w:hAnsiTheme="majorHAnsi" w:cs="Consolas"/>
          <w:szCs w:val="22"/>
          <w:highlight w:val="white"/>
        </w:rPr>
        <w:t>};</w:t>
      </w:r>
    </w:p>
    <w:p w14:paraId="140C2D96" w14:textId="77777777" w:rsidR="00793FD7" w:rsidRPr="0023182B" w:rsidRDefault="00793FD7" w:rsidP="00793FD7">
      <w:pPr>
        <w:pStyle w:val="Body"/>
        <w:rPr>
          <w:rFonts w:asciiTheme="majorHAnsi" w:hAnsiTheme="majorHAnsi"/>
        </w:rPr>
      </w:pPr>
      <w:r w:rsidRPr="0023182B">
        <w:rPr>
          <w:rFonts w:asciiTheme="majorHAnsi" w:hAnsiTheme="majorHAnsi"/>
        </w:rPr>
        <w:t xml:space="preserve">A flit object of the above struct type must be constructed for injection into the NoC.  Flit injection process must adhere to the protocol requirements of the interface. The payload length must match </w:t>
      </w:r>
      <w:r w:rsidRPr="0023182B">
        <w:rPr>
          <w:rFonts w:asciiTheme="majorHAnsi" w:hAnsiTheme="majorHAnsi"/>
        </w:rPr>
        <w:lastRenderedPageBreak/>
        <w:t>the interface width.  Each character of the string indicates 8 bits of the interface.  If interface width is not a multiple of 8, then the string length must be equal to the interface width rounded to upper multiple of 8 bits.</w:t>
      </w:r>
    </w:p>
    <w:p w14:paraId="7E587F49" w14:textId="77777777" w:rsidR="00793FD7" w:rsidRPr="0023182B" w:rsidRDefault="00793FD7" w:rsidP="00793FD7">
      <w:pPr>
        <w:pStyle w:val="Body"/>
        <w:rPr>
          <w:rFonts w:asciiTheme="majorHAnsi" w:hAnsiTheme="majorHAnsi"/>
        </w:rPr>
      </w:pPr>
      <w:r w:rsidRPr="0023182B">
        <w:rPr>
          <w:rFonts w:asciiTheme="majorHAnsi" w:hAnsiTheme="majorHAnsi"/>
        </w:rPr>
        <w:t>Streaming bridge interfaces a, b, c, d are mapped to integers 0, 1, 2, 3, respectively.</w:t>
      </w:r>
    </w:p>
    <w:p w14:paraId="4C5FFF04" w14:textId="77777777" w:rsidR="00793FD7" w:rsidRPr="0023182B" w:rsidRDefault="00793FD7" w:rsidP="00793FD7">
      <w:pPr>
        <w:pStyle w:val="Body"/>
        <w:rPr>
          <w:rFonts w:asciiTheme="majorHAnsi" w:hAnsiTheme="majorHAnsi"/>
        </w:rPr>
      </w:pPr>
      <w:r w:rsidRPr="0023182B">
        <w:rPr>
          <w:rFonts w:asciiTheme="majorHAnsi" w:hAnsiTheme="majorHAnsi"/>
        </w:rPr>
        <w:t>If payload string is not empty but does not match the interface width, then the payload is either truncated (if it is longer than ceil(interface width / 8)) or padded (if it is shorter than ceil(interface width / 8)) to match the flit size with the interface width.</w:t>
      </w:r>
    </w:p>
    <w:p w14:paraId="08E807CE" w14:textId="77777777" w:rsidR="00793FD7" w:rsidRPr="0023182B" w:rsidRDefault="00793FD7" w:rsidP="00793FD7">
      <w:pPr>
        <w:pStyle w:val="Body"/>
        <w:rPr>
          <w:rFonts w:asciiTheme="majorHAnsi" w:hAnsiTheme="majorHAnsi"/>
        </w:rPr>
      </w:pPr>
      <w:r w:rsidRPr="0023182B">
        <w:rPr>
          <w:rFonts w:asciiTheme="majorHAnsi" w:hAnsiTheme="majorHAnsi"/>
        </w:rPr>
        <w:t>If payload string is empty then only performance simulation is performed and no payloads are carried.  This may be used to speed up the simulation when only performance modeling (not functional modeling) is being performed.</w:t>
      </w:r>
    </w:p>
    <w:p w14:paraId="48802361" w14:textId="77777777" w:rsidR="00793FD7" w:rsidRPr="0023182B" w:rsidRDefault="00793FD7" w:rsidP="00793FD7">
      <w:pPr>
        <w:pStyle w:val="Heading3"/>
      </w:pPr>
      <w:bookmarkStart w:id="20" w:name="_Toc416271105"/>
      <w:r w:rsidRPr="0023182B">
        <w:t>Flit Injection</w:t>
      </w:r>
      <w:bookmarkEnd w:id="20"/>
    </w:p>
    <w:p w14:paraId="76DA2D42" w14:textId="77777777" w:rsidR="00793FD7" w:rsidRPr="009A0B7E" w:rsidRDefault="00793FD7" w:rsidP="00793FD7">
      <w:pPr>
        <w:jc w:val="both"/>
        <w:rPr>
          <w:rFonts w:asciiTheme="majorHAnsi" w:hAnsiTheme="majorHAnsi"/>
        </w:rPr>
      </w:pPr>
      <w:r w:rsidRPr="009A0B7E">
        <w:rPr>
          <w:rFonts w:asciiTheme="majorHAnsi" w:hAnsiTheme="majorHAnsi"/>
        </w:rPr>
        <w:t>Following API is used for flit injection.</w:t>
      </w:r>
    </w:p>
    <w:p w14:paraId="4BA9AEBC" w14:textId="77777777" w:rsidR="00793FD7" w:rsidRPr="009A0B7E" w:rsidRDefault="00793FD7" w:rsidP="00603B55">
      <w:pPr>
        <w:spacing w:after="0"/>
        <w:jc w:val="both"/>
        <w:rPr>
          <w:rFonts w:asciiTheme="majorHAnsi" w:hAnsiTheme="majorHAnsi"/>
        </w:rPr>
      </w:pPr>
      <w:r w:rsidRPr="009A0B7E">
        <w:rPr>
          <w:rFonts w:asciiTheme="majorHAnsi" w:hAnsiTheme="majorHAnsi" w:cs="Consolas"/>
          <w:color w:val="0000FF"/>
          <w:highlight w:val="white"/>
        </w:rPr>
        <w:t>bool</w:t>
      </w:r>
      <w:r w:rsidRPr="009A0B7E">
        <w:rPr>
          <w:rFonts w:asciiTheme="majorHAnsi" w:hAnsiTheme="majorHAnsi" w:cs="Consolas"/>
          <w:highlight w:val="white"/>
        </w:rPr>
        <w:t xml:space="preserve"> inject_flit(</w:t>
      </w:r>
      <w:r w:rsidRPr="009A0B7E">
        <w:rPr>
          <w:rFonts w:asciiTheme="majorHAnsi" w:hAnsiTheme="majorHAnsi" w:cs="Consolas"/>
          <w:color w:val="2B91AF"/>
          <w:highlight w:val="white"/>
        </w:rPr>
        <w:t>Sim</w:t>
      </w:r>
      <w:r w:rsidRPr="009A0B7E">
        <w:rPr>
          <w:rFonts w:asciiTheme="majorHAnsi" w:hAnsiTheme="majorHAnsi" w:cs="Consolas"/>
          <w:highlight w:val="white"/>
        </w:rPr>
        <w:t xml:space="preserve">* s, </w:t>
      </w:r>
      <w:r w:rsidRPr="009A0B7E">
        <w:rPr>
          <w:rFonts w:asciiTheme="majorHAnsi" w:hAnsiTheme="majorHAnsi" w:cs="Consolas"/>
          <w:color w:val="0000FF"/>
          <w:highlight w:val="white"/>
        </w:rPr>
        <w:t>const</w:t>
      </w:r>
      <w:r w:rsidRPr="009A0B7E">
        <w:rPr>
          <w:rFonts w:asciiTheme="majorHAnsi" w:hAnsiTheme="majorHAnsi" w:cs="Consolas"/>
          <w:highlight w:val="white"/>
        </w:rPr>
        <w:t xml:space="preserve"> </w:t>
      </w:r>
      <w:r w:rsidRPr="009A0B7E">
        <w:rPr>
          <w:rFonts w:asciiTheme="majorHAnsi" w:hAnsiTheme="majorHAnsi" w:cs="Consolas"/>
          <w:color w:val="2B91AF"/>
          <w:highlight w:val="white"/>
        </w:rPr>
        <w:t>NocFlit</w:t>
      </w:r>
      <w:r w:rsidRPr="009A0B7E">
        <w:rPr>
          <w:rFonts w:asciiTheme="majorHAnsi" w:hAnsiTheme="majorHAnsi" w:cs="Consolas"/>
          <w:highlight w:val="white"/>
        </w:rPr>
        <w:t xml:space="preserve">&amp; flit, </w:t>
      </w:r>
      <w:r w:rsidRPr="009A0B7E">
        <w:rPr>
          <w:rFonts w:asciiTheme="majorHAnsi" w:hAnsiTheme="majorHAnsi" w:cs="Consolas"/>
          <w:color w:val="2B91AF"/>
          <w:highlight w:val="white"/>
        </w:rPr>
        <w:t>string</w:t>
      </w:r>
      <w:r w:rsidRPr="009A0B7E">
        <w:rPr>
          <w:rFonts w:asciiTheme="majorHAnsi" w:hAnsiTheme="majorHAnsi" w:cs="Consolas"/>
          <w:highlight w:val="white"/>
        </w:rPr>
        <w:t xml:space="preserve">* error_string = </w:t>
      </w:r>
      <w:r w:rsidRPr="009A0B7E">
        <w:rPr>
          <w:rFonts w:asciiTheme="majorHAnsi" w:hAnsiTheme="majorHAnsi" w:cs="Consolas"/>
          <w:color w:val="6F008A"/>
          <w:highlight w:val="white"/>
        </w:rPr>
        <w:t>NULL</w:t>
      </w:r>
      <w:r w:rsidRPr="009A0B7E">
        <w:rPr>
          <w:rFonts w:asciiTheme="majorHAnsi" w:hAnsiTheme="majorHAnsi" w:cs="Consolas"/>
          <w:highlight w:val="white"/>
        </w:rPr>
        <w:t>);</w:t>
      </w:r>
      <w:r w:rsidRPr="009A0B7E">
        <w:rPr>
          <w:rFonts w:asciiTheme="majorHAnsi" w:hAnsiTheme="majorHAnsi"/>
        </w:rPr>
        <w:t xml:space="preserve"> </w:t>
      </w:r>
    </w:p>
    <w:p w14:paraId="47A151A4" w14:textId="77777777" w:rsidR="00793FD7" w:rsidRPr="009A0B7E" w:rsidRDefault="00793FD7" w:rsidP="00603B55">
      <w:pPr>
        <w:spacing w:after="0"/>
        <w:rPr>
          <w:rFonts w:asciiTheme="majorHAnsi" w:hAnsiTheme="majorHAnsi" w:cs="Consolas"/>
          <w:highlight w:val="white"/>
        </w:rPr>
      </w:pPr>
      <w:r w:rsidRPr="009A0B7E">
        <w:rPr>
          <w:rFonts w:asciiTheme="majorHAnsi" w:hAnsiTheme="majorHAnsi" w:cs="Consolas"/>
          <w:color w:val="0000FF"/>
          <w:highlight w:val="white"/>
        </w:rPr>
        <w:t>bool</w:t>
      </w:r>
      <w:r w:rsidRPr="009A0B7E">
        <w:rPr>
          <w:rFonts w:asciiTheme="majorHAnsi" w:hAnsiTheme="majorHAnsi" w:cs="Consolas"/>
          <w:highlight w:val="white"/>
        </w:rPr>
        <w:t xml:space="preserve"> can_inject_flit(</w:t>
      </w:r>
      <w:r w:rsidRPr="009A0B7E">
        <w:rPr>
          <w:rFonts w:asciiTheme="majorHAnsi" w:hAnsiTheme="majorHAnsi" w:cs="Consolas"/>
          <w:color w:val="2B91AF"/>
          <w:highlight w:val="white"/>
        </w:rPr>
        <w:t>Sim</w:t>
      </w:r>
      <w:r w:rsidRPr="009A0B7E">
        <w:rPr>
          <w:rFonts w:asciiTheme="majorHAnsi" w:hAnsiTheme="majorHAnsi" w:cs="Consolas"/>
          <w:highlight w:val="white"/>
        </w:rPr>
        <w:t xml:space="preserve">* s, </w:t>
      </w:r>
      <w:r w:rsidRPr="009A0B7E">
        <w:rPr>
          <w:rFonts w:asciiTheme="majorHAnsi" w:hAnsiTheme="majorHAnsi" w:cs="Consolas"/>
          <w:color w:val="0000FF"/>
          <w:highlight w:val="white"/>
        </w:rPr>
        <w:t>const</w:t>
      </w:r>
      <w:r w:rsidRPr="009A0B7E">
        <w:rPr>
          <w:rFonts w:asciiTheme="majorHAnsi" w:hAnsiTheme="majorHAnsi" w:cs="Consolas"/>
          <w:highlight w:val="white"/>
        </w:rPr>
        <w:t xml:space="preserve"> </w:t>
      </w:r>
      <w:r w:rsidRPr="009A0B7E">
        <w:rPr>
          <w:rFonts w:asciiTheme="majorHAnsi" w:hAnsiTheme="majorHAnsi" w:cs="Consolas"/>
          <w:color w:val="2B91AF"/>
          <w:highlight w:val="white"/>
        </w:rPr>
        <w:t>NocFlit</w:t>
      </w:r>
      <w:r w:rsidRPr="009A0B7E">
        <w:rPr>
          <w:rFonts w:asciiTheme="majorHAnsi" w:hAnsiTheme="majorHAnsi" w:cs="Consolas"/>
          <w:highlight w:val="white"/>
        </w:rPr>
        <w:t xml:space="preserve">&amp; flit, </w:t>
      </w:r>
      <w:r w:rsidRPr="009A0B7E">
        <w:rPr>
          <w:rFonts w:asciiTheme="majorHAnsi" w:hAnsiTheme="majorHAnsi" w:cs="Consolas"/>
          <w:color w:val="2B91AF"/>
          <w:highlight w:val="white"/>
        </w:rPr>
        <w:t>string</w:t>
      </w:r>
      <w:r w:rsidRPr="009A0B7E">
        <w:rPr>
          <w:rFonts w:asciiTheme="majorHAnsi" w:hAnsiTheme="majorHAnsi" w:cs="Consolas"/>
          <w:highlight w:val="white"/>
        </w:rPr>
        <w:t xml:space="preserve">* error_string = </w:t>
      </w:r>
      <w:r w:rsidRPr="009A0B7E">
        <w:rPr>
          <w:rFonts w:asciiTheme="majorHAnsi" w:hAnsiTheme="majorHAnsi" w:cs="Consolas"/>
          <w:color w:val="6F008A"/>
          <w:highlight w:val="white"/>
        </w:rPr>
        <w:t>NULL</w:t>
      </w:r>
      <w:r w:rsidRPr="009A0B7E">
        <w:rPr>
          <w:rFonts w:asciiTheme="majorHAnsi" w:hAnsiTheme="majorHAnsi" w:cs="Consolas"/>
          <w:highlight w:val="white"/>
        </w:rPr>
        <w:t>);</w:t>
      </w:r>
    </w:p>
    <w:p w14:paraId="53927AEF" w14:textId="77777777" w:rsidR="00EA4EE1" w:rsidRPr="009A0B7E" w:rsidRDefault="00EA4EE1" w:rsidP="00793FD7">
      <w:pPr>
        <w:jc w:val="both"/>
        <w:rPr>
          <w:rFonts w:asciiTheme="majorHAnsi" w:hAnsiTheme="majorHAnsi"/>
        </w:rPr>
      </w:pPr>
    </w:p>
    <w:p w14:paraId="4AE051F9" w14:textId="77777777" w:rsidR="00793FD7" w:rsidRPr="009A0B7E" w:rsidRDefault="00793FD7" w:rsidP="00793FD7">
      <w:pPr>
        <w:jc w:val="both"/>
        <w:rPr>
          <w:rFonts w:asciiTheme="majorHAnsi" w:hAnsiTheme="majorHAnsi"/>
        </w:rPr>
      </w:pPr>
      <w:r w:rsidRPr="009A0B7E">
        <w:rPr>
          <w:rFonts w:asciiTheme="majorHAnsi" w:hAnsiTheme="majorHAnsi"/>
        </w:rPr>
        <w:t>For an injection to be successful, the flit provided must match a valid traffic hop specified in the imported script file with which the model is configured.  Flit injections must adhere to following protocol.</w:t>
      </w:r>
    </w:p>
    <w:p w14:paraId="1AB5AA7B" w14:textId="77777777" w:rsidR="00793FD7" w:rsidRPr="009A0B7E" w:rsidRDefault="00793FD7" w:rsidP="00A03059">
      <w:pPr>
        <w:pStyle w:val="ListParagraph"/>
        <w:numPr>
          <w:ilvl w:val="0"/>
          <w:numId w:val="17"/>
        </w:numPr>
        <w:spacing w:after="0" w:line="240" w:lineRule="auto"/>
        <w:rPr>
          <w:rFonts w:asciiTheme="majorHAnsi" w:hAnsiTheme="majorHAnsi"/>
        </w:rPr>
      </w:pPr>
      <w:r w:rsidRPr="009A0B7E">
        <w:rPr>
          <w:rFonts w:asciiTheme="majorHAnsi" w:hAnsiTheme="majorHAnsi"/>
        </w:rPr>
        <w:t>SOP/EOP Logic</w:t>
      </w:r>
    </w:p>
    <w:p w14:paraId="4659EF2C" w14:textId="77777777" w:rsidR="00793FD7" w:rsidRPr="009A0B7E" w:rsidRDefault="00793FD7" w:rsidP="00A03059">
      <w:pPr>
        <w:pStyle w:val="ListParagraph"/>
        <w:numPr>
          <w:ilvl w:val="1"/>
          <w:numId w:val="17"/>
        </w:numPr>
        <w:spacing w:after="0" w:line="240" w:lineRule="auto"/>
        <w:rPr>
          <w:rFonts w:asciiTheme="majorHAnsi" w:hAnsiTheme="majorHAnsi"/>
        </w:rPr>
      </w:pPr>
      <w:r w:rsidRPr="009A0B7E">
        <w:rPr>
          <w:rFonts w:asciiTheme="majorHAnsi" w:hAnsiTheme="majorHAnsi"/>
        </w:rPr>
        <w:t>A series of flits must be started with an SOP flit</w:t>
      </w:r>
    </w:p>
    <w:p w14:paraId="0339578F" w14:textId="77777777" w:rsidR="00793FD7" w:rsidRPr="009A0B7E" w:rsidRDefault="00793FD7" w:rsidP="00A03059">
      <w:pPr>
        <w:pStyle w:val="ListParagraph"/>
        <w:numPr>
          <w:ilvl w:val="1"/>
          <w:numId w:val="17"/>
        </w:numPr>
        <w:spacing w:after="0" w:line="240" w:lineRule="auto"/>
        <w:rPr>
          <w:rFonts w:asciiTheme="majorHAnsi" w:hAnsiTheme="majorHAnsi"/>
        </w:rPr>
      </w:pPr>
      <w:r w:rsidRPr="009A0B7E">
        <w:rPr>
          <w:rFonts w:asciiTheme="majorHAnsi" w:hAnsiTheme="majorHAnsi"/>
        </w:rPr>
        <w:t>An EOP flit must come at some point after an SOP to complete the series</w:t>
      </w:r>
    </w:p>
    <w:p w14:paraId="49E0C3FE" w14:textId="77777777" w:rsidR="00793FD7" w:rsidRPr="009A0B7E" w:rsidRDefault="00793FD7" w:rsidP="00A03059">
      <w:pPr>
        <w:pStyle w:val="ListParagraph"/>
        <w:numPr>
          <w:ilvl w:val="1"/>
          <w:numId w:val="17"/>
        </w:numPr>
        <w:spacing w:after="0" w:line="240" w:lineRule="auto"/>
        <w:rPr>
          <w:rFonts w:asciiTheme="majorHAnsi" w:hAnsiTheme="majorHAnsi"/>
        </w:rPr>
      </w:pPr>
      <w:r w:rsidRPr="009A0B7E">
        <w:rPr>
          <w:rFonts w:asciiTheme="majorHAnsi" w:hAnsiTheme="majorHAnsi"/>
        </w:rPr>
        <w:t>The first injection from any interface must always be an SOP flit</w:t>
      </w:r>
    </w:p>
    <w:p w14:paraId="4ECBC636" w14:textId="77777777" w:rsidR="00793FD7" w:rsidRPr="009A0B7E" w:rsidRDefault="00793FD7" w:rsidP="00A03059">
      <w:pPr>
        <w:pStyle w:val="ListParagraph"/>
        <w:numPr>
          <w:ilvl w:val="0"/>
          <w:numId w:val="17"/>
        </w:numPr>
        <w:spacing w:after="0" w:line="240" w:lineRule="auto"/>
        <w:rPr>
          <w:rFonts w:asciiTheme="majorHAnsi" w:hAnsiTheme="majorHAnsi"/>
        </w:rPr>
      </w:pPr>
      <w:r w:rsidRPr="009A0B7E">
        <w:rPr>
          <w:rFonts w:asciiTheme="majorHAnsi" w:hAnsiTheme="majorHAnsi"/>
        </w:rPr>
        <w:t>Flits for different traffic flows cannot be interleaved when injecting into the same interface</w:t>
      </w:r>
    </w:p>
    <w:p w14:paraId="7A7FD56A" w14:textId="77777777" w:rsidR="00793FD7" w:rsidRPr="009A0B7E" w:rsidRDefault="00793FD7" w:rsidP="00A03059">
      <w:pPr>
        <w:pStyle w:val="ListParagraph"/>
        <w:numPr>
          <w:ilvl w:val="0"/>
          <w:numId w:val="17"/>
        </w:numPr>
        <w:spacing w:after="0" w:line="240" w:lineRule="auto"/>
        <w:rPr>
          <w:rFonts w:asciiTheme="majorHAnsi" w:hAnsiTheme="majorHAnsi"/>
        </w:rPr>
      </w:pPr>
      <w:r w:rsidRPr="009A0B7E">
        <w:rPr>
          <w:rFonts w:asciiTheme="majorHAnsi" w:hAnsiTheme="majorHAnsi"/>
        </w:rPr>
        <w:t>Only one flit may be injected per interface per cycle</w:t>
      </w:r>
    </w:p>
    <w:p w14:paraId="152B2E82" w14:textId="77777777" w:rsidR="00793FD7" w:rsidRPr="009A0B7E" w:rsidRDefault="00793FD7" w:rsidP="00793FD7">
      <w:pPr>
        <w:rPr>
          <w:rFonts w:asciiTheme="majorHAnsi" w:hAnsiTheme="majorHAnsi"/>
        </w:rPr>
      </w:pPr>
    </w:p>
    <w:p w14:paraId="34A3F364" w14:textId="77777777" w:rsidR="00793FD7" w:rsidRPr="009A0B7E" w:rsidRDefault="00793FD7" w:rsidP="00793FD7">
      <w:pPr>
        <w:jc w:val="both"/>
        <w:rPr>
          <w:rFonts w:asciiTheme="majorHAnsi" w:hAnsiTheme="majorHAnsi"/>
        </w:rPr>
      </w:pPr>
      <w:r w:rsidRPr="009A0B7E">
        <w:rPr>
          <w:rFonts w:asciiTheme="majorHAnsi" w:hAnsiTheme="majorHAnsi"/>
        </w:rPr>
        <w:t xml:space="preserve">During each cycle, a flit may be injected at every input interface of all bridges of the NoC by calling the inject_flit API. The injection API returns true if flit injection is successful and false if injection fails.  Injection may fail because of protocol errors, or invalid message, or invalid fields in the flow.  It may also fail if there is flow control </w:t>
      </w:r>
      <w:bookmarkStart w:id="21" w:name="_GoBack"/>
      <w:r w:rsidRPr="009A0B7E">
        <w:rPr>
          <w:rFonts w:asciiTheme="majorHAnsi" w:hAnsiTheme="majorHAnsi"/>
        </w:rPr>
        <w:t xml:space="preserve">asserted </w:t>
      </w:r>
      <w:bookmarkEnd w:id="21"/>
      <w:r w:rsidRPr="009A0B7E">
        <w:rPr>
          <w:rFonts w:asciiTheme="majorHAnsi" w:hAnsiTheme="majorHAnsi"/>
        </w:rPr>
        <w:t>at the injection interface.  In this case the same flit may be injected again in the next cycle.</w:t>
      </w:r>
    </w:p>
    <w:p w14:paraId="10BD05B8" w14:textId="77777777" w:rsidR="00793FD7" w:rsidRPr="009A0B7E" w:rsidRDefault="00793FD7" w:rsidP="00793FD7">
      <w:pPr>
        <w:jc w:val="both"/>
        <w:rPr>
          <w:rFonts w:asciiTheme="majorHAnsi" w:hAnsiTheme="majorHAnsi"/>
        </w:rPr>
      </w:pPr>
      <w:r w:rsidRPr="009A0B7E">
        <w:rPr>
          <w:rFonts w:asciiTheme="majorHAnsi" w:hAnsiTheme="majorHAnsi"/>
          <w:i/>
        </w:rPr>
        <w:t>can_inject_flit</w:t>
      </w:r>
      <w:r w:rsidRPr="009A0B7E">
        <w:rPr>
          <w:rFonts w:asciiTheme="majorHAnsi" w:hAnsiTheme="majorHAnsi"/>
        </w:rPr>
        <w:t xml:space="preserve"> API is to peek an interface to determine if a flit can be injected there. An error_string may be provided for logging of errors.  If error_string argument is not NULL then error messages are logged in the string.</w:t>
      </w:r>
    </w:p>
    <w:p w14:paraId="3E9114C6" w14:textId="77777777" w:rsidR="00793FD7" w:rsidRPr="009A0B7E" w:rsidRDefault="00793FD7" w:rsidP="00793FD7">
      <w:pPr>
        <w:jc w:val="both"/>
        <w:rPr>
          <w:rFonts w:asciiTheme="majorHAnsi" w:hAnsiTheme="majorHAnsi"/>
        </w:rPr>
      </w:pPr>
    </w:p>
    <w:p w14:paraId="5ED6BADB" w14:textId="77777777" w:rsidR="00793FD7" w:rsidRPr="009A0B7E" w:rsidRDefault="00793FD7" w:rsidP="00793FD7">
      <w:pPr>
        <w:pStyle w:val="Caption"/>
        <w:keepNext/>
        <w:jc w:val="center"/>
        <w:rPr>
          <w:rFonts w:asciiTheme="majorHAnsi" w:hAnsiTheme="majorHAnsi"/>
          <w:sz w:val="22"/>
          <w:szCs w:val="22"/>
        </w:rPr>
      </w:pPr>
      <w:bookmarkStart w:id="22" w:name="_Toc366604106"/>
      <w:bookmarkStart w:id="23" w:name="_Toc416271111"/>
      <w:r w:rsidRPr="009A0B7E">
        <w:rPr>
          <w:rFonts w:asciiTheme="majorHAnsi" w:hAnsiTheme="majorHAnsi"/>
          <w:sz w:val="22"/>
          <w:szCs w:val="22"/>
        </w:rPr>
        <w:t xml:space="preserve">Table </w:t>
      </w:r>
      <w:r w:rsidRPr="009A0B7E">
        <w:rPr>
          <w:rFonts w:asciiTheme="majorHAnsi" w:hAnsiTheme="majorHAnsi"/>
          <w:sz w:val="22"/>
          <w:szCs w:val="22"/>
        </w:rPr>
        <w:fldChar w:fldCharType="begin"/>
      </w:r>
      <w:r w:rsidRPr="009A0B7E">
        <w:rPr>
          <w:rFonts w:asciiTheme="majorHAnsi" w:hAnsiTheme="majorHAnsi"/>
          <w:sz w:val="22"/>
          <w:szCs w:val="22"/>
        </w:rPr>
        <w:instrText xml:space="preserve"> SEQ Table \* ARABIC </w:instrText>
      </w:r>
      <w:r w:rsidRPr="009A0B7E">
        <w:rPr>
          <w:rFonts w:asciiTheme="majorHAnsi" w:hAnsiTheme="majorHAnsi"/>
          <w:sz w:val="22"/>
          <w:szCs w:val="22"/>
        </w:rPr>
        <w:fldChar w:fldCharType="separate"/>
      </w:r>
      <w:r w:rsidR="007838D0">
        <w:rPr>
          <w:rFonts w:asciiTheme="majorHAnsi" w:hAnsiTheme="majorHAnsi"/>
          <w:noProof/>
          <w:sz w:val="22"/>
          <w:szCs w:val="22"/>
        </w:rPr>
        <w:t>2</w:t>
      </w:r>
      <w:r w:rsidRPr="009A0B7E">
        <w:rPr>
          <w:rFonts w:asciiTheme="majorHAnsi" w:hAnsiTheme="majorHAnsi"/>
          <w:noProof/>
          <w:sz w:val="22"/>
          <w:szCs w:val="22"/>
        </w:rPr>
        <w:fldChar w:fldCharType="end"/>
      </w:r>
      <w:r w:rsidRPr="009A0B7E">
        <w:rPr>
          <w:rFonts w:asciiTheme="majorHAnsi" w:hAnsiTheme="majorHAnsi"/>
          <w:sz w:val="22"/>
          <w:szCs w:val="22"/>
        </w:rPr>
        <w:t xml:space="preserve"> </w:t>
      </w:r>
      <w:bookmarkEnd w:id="22"/>
      <w:r w:rsidRPr="009A0B7E">
        <w:rPr>
          <w:rFonts w:asciiTheme="majorHAnsi" w:hAnsiTheme="majorHAnsi"/>
          <w:sz w:val="22"/>
          <w:szCs w:val="22"/>
        </w:rPr>
        <w:t>Injection error cause and string values</w:t>
      </w:r>
      <w:bookmarkEnd w:id="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38"/>
        <w:gridCol w:w="7038"/>
      </w:tblGrid>
      <w:tr w:rsidR="00793FD7" w:rsidRPr="009A0B7E" w14:paraId="770DBC3E" w14:textId="77777777" w:rsidTr="009F6591">
        <w:tc>
          <w:tcPr>
            <w:tcW w:w="2538" w:type="dxa"/>
          </w:tcPr>
          <w:p w14:paraId="6ECB55F9" w14:textId="77777777" w:rsidR="00793FD7" w:rsidRPr="009A0B7E" w:rsidRDefault="00793FD7" w:rsidP="009F6591">
            <w:pPr>
              <w:jc w:val="center"/>
              <w:rPr>
                <w:rFonts w:asciiTheme="majorHAnsi" w:hAnsiTheme="majorHAnsi"/>
                <w:b/>
              </w:rPr>
            </w:pPr>
            <w:r w:rsidRPr="009A0B7E">
              <w:rPr>
                <w:rFonts w:asciiTheme="majorHAnsi" w:hAnsiTheme="majorHAnsi"/>
                <w:b/>
              </w:rPr>
              <w:t>Cause</w:t>
            </w:r>
          </w:p>
        </w:tc>
        <w:tc>
          <w:tcPr>
            <w:tcW w:w="7038" w:type="dxa"/>
          </w:tcPr>
          <w:p w14:paraId="09AE1950" w14:textId="77777777" w:rsidR="00793FD7" w:rsidRPr="009A0B7E" w:rsidRDefault="00793FD7" w:rsidP="009F6591">
            <w:pPr>
              <w:jc w:val="center"/>
              <w:rPr>
                <w:rFonts w:asciiTheme="majorHAnsi" w:hAnsiTheme="majorHAnsi"/>
                <w:b/>
              </w:rPr>
            </w:pPr>
            <w:r w:rsidRPr="009A0B7E">
              <w:rPr>
                <w:rFonts w:asciiTheme="majorHAnsi" w:hAnsiTheme="majorHAnsi"/>
                <w:b/>
              </w:rPr>
              <w:t>Error message</w:t>
            </w:r>
          </w:p>
        </w:tc>
      </w:tr>
      <w:tr w:rsidR="00793FD7" w:rsidRPr="009A0B7E" w14:paraId="1B92CDE5" w14:textId="77777777" w:rsidTr="009F6591">
        <w:tc>
          <w:tcPr>
            <w:tcW w:w="2538" w:type="dxa"/>
          </w:tcPr>
          <w:p w14:paraId="64FBA0D7"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src_h</w:t>
            </w:r>
          </w:p>
        </w:tc>
        <w:tc>
          <w:tcPr>
            <w:tcW w:w="7038" w:type="dxa"/>
          </w:tcPr>
          <w:p w14:paraId="24563DEF"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Source bridge id not valid.</w:t>
            </w:r>
          </w:p>
        </w:tc>
      </w:tr>
      <w:tr w:rsidR="00793FD7" w:rsidRPr="009A0B7E" w14:paraId="04920E50" w14:textId="77777777" w:rsidTr="009F6591">
        <w:tc>
          <w:tcPr>
            <w:tcW w:w="2538" w:type="dxa"/>
          </w:tcPr>
          <w:p w14:paraId="69F19C63"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 xml:space="preserve">Invalid dest_h </w:t>
            </w:r>
          </w:p>
        </w:tc>
        <w:tc>
          <w:tcPr>
            <w:tcW w:w="7038" w:type="dxa"/>
          </w:tcPr>
          <w:p w14:paraId="750965C4"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Destination bridge id not valid.</w:t>
            </w:r>
          </w:p>
        </w:tc>
      </w:tr>
      <w:tr w:rsidR="00793FD7" w:rsidRPr="009A0B7E" w14:paraId="017E7200" w14:textId="77777777" w:rsidTr="009F6591">
        <w:tc>
          <w:tcPr>
            <w:tcW w:w="2538" w:type="dxa"/>
          </w:tcPr>
          <w:p w14:paraId="723BBB25"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src_i</w:t>
            </w:r>
          </w:p>
        </w:tc>
        <w:tc>
          <w:tcPr>
            <w:tcW w:w="7038" w:type="dxa"/>
          </w:tcPr>
          <w:p w14:paraId="78878176"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Source interface id must be in range 0...3.</w:t>
            </w:r>
          </w:p>
        </w:tc>
      </w:tr>
      <w:tr w:rsidR="00793FD7" w:rsidRPr="009A0B7E" w14:paraId="787376D1" w14:textId="77777777" w:rsidTr="009F6591">
        <w:tc>
          <w:tcPr>
            <w:tcW w:w="2538" w:type="dxa"/>
          </w:tcPr>
          <w:p w14:paraId="6AE80D4A"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dest_i</w:t>
            </w:r>
          </w:p>
        </w:tc>
        <w:tc>
          <w:tcPr>
            <w:tcW w:w="7038" w:type="dxa"/>
          </w:tcPr>
          <w:p w14:paraId="6352BEED"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Destination interface id must be in range 0...3.</w:t>
            </w:r>
          </w:p>
        </w:tc>
      </w:tr>
      <w:tr w:rsidR="00793FD7" w:rsidRPr="009A0B7E" w14:paraId="34766221" w14:textId="77777777" w:rsidTr="009F6591">
        <w:tc>
          <w:tcPr>
            <w:tcW w:w="2538" w:type="dxa"/>
          </w:tcPr>
          <w:p w14:paraId="00A21F46"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src_br</w:t>
            </w:r>
          </w:p>
        </w:tc>
        <w:tc>
          <w:tcPr>
            <w:tcW w:w="7038" w:type="dxa"/>
          </w:tcPr>
          <w:p w14:paraId="669670E8"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get a valid bridge from source bridge id.</w:t>
            </w:r>
          </w:p>
        </w:tc>
      </w:tr>
      <w:tr w:rsidR="00793FD7" w:rsidRPr="009A0B7E" w14:paraId="79BEE99D" w14:textId="77777777" w:rsidTr="009F6591">
        <w:tc>
          <w:tcPr>
            <w:tcW w:w="2538" w:type="dxa"/>
          </w:tcPr>
          <w:p w14:paraId="3C9F55DE"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dest_br</w:t>
            </w:r>
          </w:p>
        </w:tc>
        <w:tc>
          <w:tcPr>
            <w:tcW w:w="7038" w:type="dxa"/>
          </w:tcPr>
          <w:p w14:paraId="47AE033C"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get a valid bridge from destination bridge id.</w:t>
            </w:r>
          </w:p>
        </w:tc>
      </w:tr>
      <w:tr w:rsidR="00793FD7" w:rsidRPr="009A0B7E" w14:paraId="58BA1F11" w14:textId="77777777" w:rsidTr="009F6591">
        <w:tc>
          <w:tcPr>
            <w:tcW w:w="2538" w:type="dxa"/>
          </w:tcPr>
          <w:p w14:paraId="2C151D8E"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src_ifce</w:t>
            </w:r>
          </w:p>
        </w:tc>
        <w:tc>
          <w:tcPr>
            <w:tcW w:w="7038" w:type="dxa"/>
          </w:tcPr>
          <w:p w14:paraId="411B8B41"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get a valid transmitting interface.</w:t>
            </w:r>
          </w:p>
        </w:tc>
      </w:tr>
      <w:tr w:rsidR="00793FD7" w:rsidRPr="009A0B7E" w14:paraId="603E532F" w14:textId="77777777" w:rsidTr="009F6591">
        <w:tc>
          <w:tcPr>
            <w:tcW w:w="2538" w:type="dxa"/>
          </w:tcPr>
          <w:p w14:paraId="7746C2F0"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dest_ifce</w:t>
            </w:r>
          </w:p>
        </w:tc>
        <w:tc>
          <w:tcPr>
            <w:tcW w:w="7038" w:type="dxa"/>
          </w:tcPr>
          <w:p w14:paraId="70B16360"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get a valid receiving interface.</w:t>
            </w:r>
          </w:p>
        </w:tc>
      </w:tr>
      <w:tr w:rsidR="00793FD7" w:rsidRPr="009A0B7E" w14:paraId="5B1A353A" w14:textId="77777777" w:rsidTr="009F6591">
        <w:tc>
          <w:tcPr>
            <w:tcW w:w="2538" w:type="dxa"/>
          </w:tcPr>
          <w:p w14:paraId="520A0EE9"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src_br (regbus)</w:t>
            </w:r>
          </w:p>
        </w:tc>
        <w:tc>
          <w:tcPr>
            <w:tcW w:w="7038" w:type="dxa"/>
          </w:tcPr>
          <w:p w14:paraId="66EADC81"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Source bridge is Regbus Master. Currently not supported.</w:t>
            </w:r>
          </w:p>
        </w:tc>
      </w:tr>
      <w:tr w:rsidR="00793FD7" w:rsidRPr="009A0B7E" w14:paraId="046F48E6" w14:textId="77777777" w:rsidTr="009F6591">
        <w:tc>
          <w:tcPr>
            <w:tcW w:w="2538" w:type="dxa"/>
          </w:tcPr>
          <w:p w14:paraId="1778CF49"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dest_br</w:t>
            </w:r>
          </w:p>
        </w:tc>
        <w:tc>
          <w:tcPr>
            <w:tcW w:w="7038" w:type="dxa"/>
          </w:tcPr>
          <w:p w14:paraId="10B4D580"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get a valid bridge from destination bridge id.</w:t>
            </w:r>
          </w:p>
        </w:tc>
      </w:tr>
      <w:tr w:rsidR="00793FD7" w:rsidRPr="009A0B7E" w14:paraId="49479A80" w14:textId="77777777" w:rsidTr="009F6591">
        <w:tc>
          <w:tcPr>
            <w:tcW w:w="2538" w:type="dxa"/>
          </w:tcPr>
          <w:p w14:paraId="3C4C5847"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dest_br (regbus)</w:t>
            </w:r>
          </w:p>
        </w:tc>
        <w:tc>
          <w:tcPr>
            <w:tcW w:w="7038" w:type="dxa"/>
          </w:tcPr>
          <w:p w14:paraId="57E36286"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Destination bridge is Regbus Master. Currently not supported.</w:t>
            </w:r>
          </w:p>
        </w:tc>
      </w:tr>
      <w:tr w:rsidR="00793FD7" w:rsidRPr="009A0B7E" w14:paraId="0064FEDE" w14:textId="77777777" w:rsidTr="009F6591">
        <w:tc>
          <w:tcPr>
            <w:tcW w:w="2538" w:type="dxa"/>
          </w:tcPr>
          <w:p w14:paraId="5AFF08F3"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tx</w:t>
            </w:r>
          </w:p>
        </w:tc>
        <w:tc>
          <w:tcPr>
            <w:tcW w:w="7038" w:type="dxa"/>
          </w:tcPr>
          <w:p w14:paraId="05073410"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get a valid transmitting interface.</w:t>
            </w:r>
          </w:p>
        </w:tc>
      </w:tr>
      <w:tr w:rsidR="00793FD7" w:rsidRPr="009A0B7E" w14:paraId="3F48A0B1" w14:textId="77777777" w:rsidTr="009F6591">
        <w:tc>
          <w:tcPr>
            <w:tcW w:w="2538" w:type="dxa"/>
          </w:tcPr>
          <w:p w14:paraId="3D922ED7"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rx</w:t>
            </w:r>
          </w:p>
        </w:tc>
        <w:tc>
          <w:tcPr>
            <w:tcW w:w="7038" w:type="dxa"/>
          </w:tcPr>
          <w:p w14:paraId="2C1BBDAF"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get a valid receiving interface.</w:t>
            </w:r>
          </w:p>
        </w:tc>
      </w:tr>
      <w:tr w:rsidR="00793FD7" w:rsidRPr="009A0B7E" w14:paraId="64DDCEA5" w14:textId="77777777" w:rsidTr="009F6591">
        <w:tc>
          <w:tcPr>
            <w:tcW w:w="2538" w:type="dxa"/>
          </w:tcPr>
          <w:p w14:paraId="60497007"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message</w:t>
            </w:r>
          </w:p>
        </w:tc>
        <w:tc>
          <w:tcPr>
            <w:tcW w:w="7038" w:type="dxa"/>
          </w:tcPr>
          <w:p w14:paraId="7C5BB28D"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create a valid packet. No traffic flows match flit attributes.</w:t>
            </w:r>
          </w:p>
        </w:tc>
      </w:tr>
      <w:tr w:rsidR="00793FD7" w:rsidRPr="009A0B7E" w14:paraId="46A4A93B" w14:textId="77777777" w:rsidTr="009F6591">
        <w:tc>
          <w:tcPr>
            <w:tcW w:w="2538" w:type="dxa"/>
          </w:tcPr>
          <w:p w14:paraId="2C4D80DC"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message</w:t>
            </w:r>
          </w:p>
        </w:tc>
        <w:tc>
          <w:tcPr>
            <w:tcW w:w="7038" w:type="dxa"/>
          </w:tcPr>
          <w:p w14:paraId="3455477F"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No packet is being sent; need sop to start a new packet.</w:t>
            </w:r>
          </w:p>
        </w:tc>
      </w:tr>
      <w:tr w:rsidR="00793FD7" w:rsidRPr="009A0B7E" w14:paraId="03AE4259" w14:textId="77777777" w:rsidTr="009F6591">
        <w:tc>
          <w:tcPr>
            <w:tcW w:w="2538" w:type="dxa"/>
          </w:tcPr>
          <w:p w14:paraId="35FD0AF6"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message</w:t>
            </w:r>
          </w:p>
        </w:tc>
        <w:tc>
          <w:tcPr>
            <w:tcW w:w="7038" w:type="dxa"/>
          </w:tcPr>
          <w:p w14:paraId="479A40A1"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Current packet is still transmitting; need eop to complete.</w:t>
            </w:r>
          </w:p>
        </w:tc>
      </w:tr>
      <w:tr w:rsidR="00793FD7" w:rsidRPr="009A0B7E" w14:paraId="6A4784EF" w14:textId="77777777" w:rsidTr="009F6591">
        <w:tc>
          <w:tcPr>
            <w:tcW w:w="2538" w:type="dxa"/>
          </w:tcPr>
          <w:p w14:paraId="4F340C59"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message</w:t>
            </w:r>
          </w:p>
        </w:tc>
        <w:tc>
          <w:tcPr>
            <w:tcW w:w="7038" w:type="dxa"/>
          </w:tcPr>
          <w:p w14:paraId="1ACA9F21"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Flits are being interleaved. QoS and destination of flits from same packet must match.</w:t>
            </w:r>
          </w:p>
        </w:tc>
      </w:tr>
      <w:tr w:rsidR="00793FD7" w:rsidRPr="009A0B7E" w14:paraId="468B4AFA" w14:textId="77777777" w:rsidTr="009F6591">
        <w:tc>
          <w:tcPr>
            <w:tcW w:w="2538" w:type="dxa"/>
          </w:tcPr>
          <w:p w14:paraId="54C3BDC2"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message</w:t>
            </w:r>
          </w:p>
        </w:tc>
        <w:tc>
          <w:tcPr>
            <w:tcW w:w="7038" w:type="dxa"/>
          </w:tcPr>
          <w:p w14:paraId="74539BC2"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Flit offset mismatch.</w:t>
            </w:r>
          </w:p>
        </w:tc>
      </w:tr>
      <w:tr w:rsidR="00793FD7" w:rsidRPr="009A0B7E" w14:paraId="5E4D268F" w14:textId="77777777" w:rsidTr="009F6591">
        <w:tc>
          <w:tcPr>
            <w:tcW w:w="2538" w:type="dxa"/>
          </w:tcPr>
          <w:p w14:paraId="68C82911"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Flow control</w:t>
            </w:r>
          </w:p>
        </w:tc>
        <w:tc>
          <w:tcPr>
            <w:tcW w:w="7038" w:type="dxa"/>
          </w:tcPr>
          <w:p w14:paraId="61DC5F9E"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 only inject one flit per interface every cycle.</w:t>
            </w:r>
          </w:p>
        </w:tc>
      </w:tr>
      <w:tr w:rsidR="00793FD7" w:rsidRPr="009A0B7E" w14:paraId="08A38371" w14:textId="77777777" w:rsidTr="009F6591">
        <w:tc>
          <w:tcPr>
            <w:tcW w:w="2538" w:type="dxa"/>
          </w:tcPr>
          <w:p w14:paraId="50CD26F2"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Flow control</w:t>
            </w:r>
          </w:p>
        </w:tc>
        <w:tc>
          <w:tcPr>
            <w:tcW w:w="7038" w:type="dxa"/>
          </w:tcPr>
          <w:p w14:paraId="695BFA70"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cs="Helvetica"/>
                <w:sz w:val="22"/>
                <w:szCs w:val="22"/>
              </w:rPr>
              <w:t>Cannot inject; rate limit exceeded.</w:t>
            </w:r>
          </w:p>
        </w:tc>
      </w:tr>
      <w:tr w:rsidR="00793FD7" w:rsidRPr="009A0B7E" w14:paraId="23FF5297" w14:textId="77777777" w:rsidTr="009F6591">
        <w:tc>
          <w:tcPr>
            <w:tcW w:w="2538" w:type="dxa"/>
          </w:tcPr>
          <w:p w14:paraId="03F636FC"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Flow control</w:t>
            </w:r>
          </w:p>
        </w:tc>
        <w:tc>
          <w:tcPr>
            <w:tcW w:w="7038" w:type="dxa"/>
          </w:tcPr>
          <w:p w14:paraId="17A8061D"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cs="Helvetica"/>
                <w:sz w:val="22"/>
                <w:szCs w:val="22"/>
              </w:rPr>
              <w:t>Cannot inject; fifo full.</w:t>
            </w:r>
          </w:p>
        </w:tc>
      </w:tr>
      <w:tr w:rsidR="00793FD7" w:rsidRPr="009A0B7E" w14:paraId="1DBB782B" w14:textId="77777777" w:rsidTr="009F6591">
        <w:tc>
          <w:tcPr>
            <w:tcW w:w="2538" w:type="dxa"/>
          </w:tcPr>
          <w:p w14:paraId="15102C59"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Flow control</w:t>
            </w:r>
          </w:p>
        </w:tc>
        <w:tc>
          <w:tcPr>
            <w:tcW w:w="7038" w:type="dxa"/>
          </w:tcPr>
          <w:p w14:paraId="2881FC5E"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Flow Control.</w:t>
            </w:r>
          </w:p>
        </w:tc>
      </w:tr>
      <w:tr w:rsidR="00793FD7" w:rsidRPr="009A0B7E" w14:paraId="49075533" w14:textId="77777777" w:rsidTr="009F6591">
        <w:tc>
          <w:tcPr>
            <w:tcW w:w="2538" w:type="dxa"/>
          </w:tcPr>
          <w:p w14:paraId="3BFDD12E"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lastRenderedPageBreak/>
              <w:t>Other reasons</w:t>
            </w:r>
          </w:p>
        </w:tc>
        <w:tc>
          <w:tcPr>
            <w:tcW w:w="7038" w:type="dxa"/>
          </w:tcPr>
          <w:p w14:paraId="134E9719"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Failed to inject flit in the NoC. / Cannot inject flit in the NoC.</w:t>
            </w:r>
          </w:p>
        </w:tc>
      </w:tr>
    </w:tbl>
    <w:p w14:paraId="395C6B6E" w14:textId="77777777" w:rsidR="00793FD7" w:rsidRPr="0023182B" w:rsidRDefault="00793FD7" w:rsidP="00793FD7">
      <w:pPr>
        <w:jc w:val="both"/>
        <w:rPr>
          <w:rFonts w:asciiTheme="majorHAnsi" w:hAnsiTheme="majorHAnsi"/>
        </w:rPr>
      </w:pPr>
    </w:p>
    <w:p w14:paraId="29923600" w14:textId="77777777" w:rsidR="00793FD7" w:rsidRPr="0023182B" w:rsidRDefault="00793FD7" w:rsidP="00793FD7">
      <w:pPr>
        <w:pStyle w:val="Heading3"/>
      </w:pPr>
      <w:bookmarkStart w:id="24" w:name="_Toc416271106"/>
      <w:r w:rsidRPr="0023182B">
        <w:t>Flit Ejection</w:t>
      </w:r>
      <w:bookmarkEnd w:id="24"/>
    </w:p>
    <w:p w14:paraId="692E6C13" w14:textId="77777777" w:rsidR="00793FD7" w:rsidRPr="009A0B7E" w:rsidRDefault="00793FD7" w:rsidP="00793FD7">
      <w:pPr>
        <w:jc w:val="both"/>
        <w:rPr>
          <w:rFonts w:asciiTheme="majorHAnsi" w:hAnsiTheme="majorHAnsi"/>
        </w:rPr>
      </w:pPr>
      <w:r w:rsidRPr="009A0B7E">
        <w:rPr>
          <w:rFonts w:asciiTheme="majorHAnsi" w:hAnsiTheme="majorHAnsi"/>
        </w:rPr>
        <w:t>Following API is used for flit ejection.</w:t>
      </w:r>
    </w:p>
    <w:p w14:paraId="35046ED9" w14:textId="77777777" w:rsidR="00793FD7" w:rsidRPr="009A0B7E" w:rsidRDefault="00793FD7" w:rsidP="00793FD7">
      <w:pPr>
        <w:jc w:val="both"/>
        <w:rPr>
          <w:rFonts w:asciiTheme="majorHAnsi" w:hAnsiTheme="majorHAnsi"/>
        </w:rPr>
      </w:pPr>
      <w:r w:rsidRPr="009A0B7E">
        <w:rPr>
          <w:rFonts w:asciiTheme="majorHAnsi" w:hAnsiTheme="majorHAnsi" w:cs="Consolas"/>
          <w:color w:val="2B91AF"/>
          <w:highlight w:val="white"/>
        </w:rPr>
        <w:t>shared_ptr&lt;NocFlit</w:t>
      </w:r>
      <w:r w:rsidRPr="009A0B7E">
        <w:rPr>
          <w:rFonts w:asciiTheme="majorHAnsi" w:hAnsiTheme="majorHAnsi" w:cs="Consolas"/>
          <w:highlight w:val="white"/>
        </w:rPr>
        <w:t>&gt; eject_flit(</w:t>
      </w:r>
      <w:r w:rsidRPr="009A0B7E">
        <w:rPr>
          <w:rFonts w:asciiTheme="majorHAnsi" w:hAnsiTheme="majorHAnsi" w:cs="Consolas"/>
          <w:color w:val="2B91AF"/>
          <w:highlight w:val="white"/>
        </w:rPr>
        <w:t>Sim</w:t>
      </w:r>
      <w:r w:rsidRPr="009A0B7E">
        <w:rPr>
          <w:rFonts w:asciiTheme="majorHAnsi" w:hAnsiTheme="majorHAnsi" w:cs="Consolas"/>
          <w:highlight w:val="white"/>
        </w:rPr>
        <w:t xml:space="preserve">* s, </w:t>
      </w:r>
      <w:r w:rsidRPr="009A0B7E">
        <w:rPr>
          <w:rFonts w:asciiTheme="majorHAnsi" w:hAnsiTheme="majorHAnsi" w:cs="Consolas"/>
          <w:color w:val="0000FF"/>
          <w:highlight w:val="white"/>
        </w:rPr>
        <w:t>const</w:t>
      </w:r>
      <w:r w:rsidRPr="009A0B7E">
        <w:rPr>
          <w:rFonts w:asciiTheme="majorHAnsi" w:hAnsiTheme="majorHAnsi" w:cs="Consolas"/>
          <w:highlight w:val="white"/>
        </w:rPr>
        <w:t xml:space="preserve"> </w:t>
      </w:r>
      <w:r w:rsidRPr="009A0B7E">
        <w:rPr>
          <w:rFonts w:asciiTheme="majorHAnsi" w:hAnsiTheme="majorHAnsi" w:cs="Consolas"/>
          <w:color w:val="0000FF"/>
          <w:highlight w:val="white"/>
        </w:rPr>
        <w:t>int</w:t>
      </w:r>
      <w:r w:rsidRPr="009A0B7E">
        <w:rPr>
          <w:rFonts w:asciiTheme="majorHAnsi" w:hAnsiTheme="majorHAnsi" w:cs="Consolas"/>
          <w:highlight w:val="white"/>
        </w:rPr>
        <w:t xml:space="preserve"> dhport, </w:t>
      </w:r>
      <w:r w:rsidRPr="009A0B7E">
        <w:rPr>
          <w:rFonts w:asciiTheme="majorHAnsi" w:hAnsiTheme="majorHAnsi" w:cs="Consolas"/>
          <w:color w:val="0000FF"/>
          <w:highlight w:val="white"/>
        </w:rPr>
        <w:t>const</w:t>
      </w:r>
      <w:r w:rsidRPr="009A0B7E">
        <w:rPr>
          <w:rFonts w:asciiTheme="majorHAnsi" w:hAnsiTheme="majorHAnsi" w:cs="Consolas"/>
          <w:highlight w:val="white"/>
        </w:rPr>
        <w:t xml:space="preserve"> </w:t>
      </w:r>
      <w:r w:rsidRPr="009A0B7E">
        <w:rPr>
          <w:rFonts w:asciiTheme="majorHAnsi" w:hAnsiTheme="majorHAnsi" w:cs="Consolas"/>
          <w:color w:val="0000FF"/>
          <w:highlight w:val="white"/>
        </w:rPr>
        <w:t>int</w:t>
      </w:r>
      <w:r w:rsidRPr="009A0B7E">
        <w:rPr>
          <w:rFonts w:asciiTheme="majorHAnsi" w:hAnsiTheme="majorHAnsi" w:cs="Consolas"/>
          <w:highlight w:val="white"/>
        </w:rPr>
        <w:t xml:space="preserve"> difce, </w:t>
      </w:r>
      <w:r w:rsidRPr="009A0B7E">
        <w:rPr>
          <w:rFonts w:asciiTheme="majorHAnsi" w:hAnsiTheme="majorHAnsi" w:cs="Consolas"/>
          <w:color w:val="2B91AF"/>
          <w:highlight w:val="white"/>
        </w:rPr>
        <w:t>string</w:t>
      </w:r>
      <w:r w:rsidRPr="009A0B7E">
        <w:rPr>
          <w:rFonts w:asciiTheme="majorHAnsi" w:hAnsiTheme="majorHAnsi" w:cs="Consolas"/>
          <w:highlight w:val="white"/>
        </w:rPr>
        <w:t xml:space="preserve">* error_string = </w:t>
      </w:r>
      <w:r w:rsidRPr="009A0B7E">
        <w:rPr>
          <w:rFonts w:asciiTheme="majorHAnsi" w:hAnsiTheme="majorHAnsi" w:cs="Consolas"/>
          <w:color w:val="6F008A"/>
          <w:highlight w:val="white"/>
        </w:rPr>
        <w:t>NULL</w:t>
      </w:r>
      <w:r w:rsidRPr="009A0B7E">
        <w:rPr>
          <w:rFonts w:asciiTheme="majorHAnsi" w:hAnsiTheme="majorHAnsi" w:cs="Consolas"/>
          <w:highlight w:val="white"/>
        </w:rPr>
        <w:t>);</w:t>
      </w:r>
    </w:p>
    <w:p w14:paraId="061D5AF8" w14:textId="77777777" w:rsidR="00793FD7" w:rsidRPr="009A0B7E" w:rsidRDefault="00793FD7" w:rsidP="00793FD7">
      <w:pPr>
        <w:rPr>
          <w:rFonts w:asciiTheme="majorHAnsi" w:hAnsiTheme="majorHAnsi" w:cs="Consolas"/>
          <w:highlight w:val="white"/>
        </w:rPr>
      </w:pPr>
      <w:r w:rsidRPr="009A0B7E">
        <w:rPr>
          <w:rFonts w:asciiTheme="majorHAnsi" w:hAnsiTheme="majorHAnsi" w:cs="Consolas"/>
          <w:color w:val="0000FF"/>
          <w:highlight w:val="white"/>
        </w:rPr>
        <w:t>bool</w:t>
      </w:r>
      <w:r w:rsidRPr="009A0B7E">
        <w:rPr>
          <w:rFonts w:asciiTheme="majorHAnsi" w:hAnsiTheme="majorHAnsi" w:cs="Consolas"/>
          <w:highlight w:val="white"/>
        </w:rPr>
        <w:t xml:space="preserve"> can_eject_flit(</w:t>
      </w:r>
      <w:r w:rsidRPr="009A0B7E">
        <w:rPr>
          <w:rFonts w:asciiTheme="majorHAnsi" w:hAnsiTheme="majorHAnsi" w:cs="Consolas"/>
          <w:color w:val="2B91AF"/>
          <w:highlight w:val="white"/>
        </w:rPr>
        <w:t>Sim</w:t>
      </w:r>
      <w:r w:rsidRPr="009A0B7E">
        <w:rPr>
          <w:rFonts w:asciiTheme="majorHAnsi" w:hAnsiTheme="majorHAnsi" w:cs="Consolas"/>
          <w:highlight w:val="white"/>
        </w:rPr>
        <w:t xml:space="preserve">* s, </w:t>
      </w:r>
      <w:r w:rsidRPr="009A0B7E">
        <w:rPr>
          <w:rFonts w:asciiTheme="majorHAnsi" w:hAnsiTheme="majorHAnsi" w:cs="Consolas"/>
          <w:color w:val="0000FF"/>
          <w:highlight w:val="white"/>
        </w:rPr>
        <w:t>const</w:t>
      </w:r>
      <w:r w:rsidRPr="009A0B7E">
        <w:rPr>
          <w:rFonts w:asciiTheme="majorHAnsi" w:hAnsiTheme="majorHAnsi" w:cs="Consolas"/>
          <w:highlight w:val="white"/>
        </w:rPr>
        <w:t xml:space="preserve"> </w:t>
      </w:r>
      <w:r w:rsidRPr="009A0B7E">
        <w:rPr>
          <w:rFonts w:asciiTheme="majorHAnsi" w:hAnsiTheme="majorHAnsi" w:cs="Consolas"/>
          <w:color w:val="0000FF"/>
          <w:highlight w:val="white"/>
        </w:rPr>
        <w:t>int</w:t>
      </w:r>
      <w:r w:rsidRPr="009A0B7E">
        <w:rPr>
          <w:rFonts w:asciiTheme="majorHAnsi" w:hAnsiTheme="majorHAnsi" w:cs="Consolas"/>
          <w:highlight w:val="white"/>
        </w:rPr>
        <w:t xml:space="preserve"> dhport, </w:t>
      </w:r>
      <w:r w:rsidRPr="009A0B7E">
        <w:rPr>
          <w:rFonts w:asciiTheme="majorHAnsi" w:hAnsiTheme="majorHAnsi" w:cs="Consolas"/>
          <w:color w:val="0000FF"/>
          <w:highlight w:val="white"/>
        </w:rPr>
        <w:t>const</w:t>
      </w:r>
      <w:r w:rsidRPr="009A0B7E">
        <w:rPr>
          <w:rFonts w:asciiTheme="majorHAnsi" w:hAnsiTheme="majorHAnsi" w:cs="Consolas"/>
          <w:highlight w:val="white"/>
        </w:rPr>
        <w:t xml:space="preserve"> </w:t>
      </w:r>
      <w:r w:rsidRPr="009A0B7E">
        <w:rPr>
          <w:rFonts w:asciiTheme="majorHAnsi" w:hAnsiTheme="majorHAnsi" w:cs="Consolas"/>
          <w:color w:val="0000FF"/>
          <w:highlight w:val="white"/>
        </w:rPr>
        <w:t>int</w:t>
      </w:r>
      <w:r w:rsidRPr="009A0B7E">
        <w:rPr>
          <w:rFonts w:asciiTheme="majorHAnsi" w:hAnsiTheme="majorHAnsi" w:cs="Consolas"/>
          <w:highlight w:val="white"/>
        </w:rPr>
        <w:t xml:space="preserve"> difce, </w:t>
      </w:r>
      <w:r w:rsidRPr="009A0B7E">
        <w:rPr>
          <w:rFonts w:asciiTheme="majorHAnsi" w:hAnsiTheme="majorHAnsi" w:cs="Consolas"/>
          <w:color w:val="2B91AF"/>
          <w:highlight w:val="white"/>
        </w:rPr>
        <w:t>string</w:t>
      </w:r>
      <w:r w:rsidRPr="009A0B7E">
        <w:rPr>
          <w:rFonts w:asciiTheme="majorHAnsi" w:hAnsiTheme="majorHAnsi" w:cs="Consolas"/>
          <w:highlight w:val="white"/>
        </w:rPr>
        <w:t xml:space="preserve">* error_string = </w:t>
      </w:r>
      <w:r w:rsidRPr="009A0B7E">
        <w:rPr>
          <w:rFonts w:asciiTheme="majorHAnsi" w:hAnsiTheme="majorHAnsi" w:cs="Consolas"/>
          <w:color w:val="6F008A"/>
          <w:highlight w:val="white"/>
        </w:rPr>
        <w:t>NULL</w:t>
      </w:r>
      <w:r w:rsidRPr="009A0B7E">
        <w:rPr>
          <w:rFonts w:asciiTheme="majorHAnsi" w:hAnsiTheme="majorHAnsi" w:cs="Consolas"/>
          <w:highlight w:val="white"/>
        </w:rPr>
        <w:t>);</w:t>
      </w:r>
    </w:p>
    <w:p w14:paraId="2F37914B" w14:textId="77777777" w:rsidR="00793FD7" w:rsidRPr="009A0B7E" w:rsidRDefault="00793FD7" w:rsidP="00793FD7">
      <w:pPr>
        <w:jc w:val="both"/>
        <w:rPr>
          <w:rFonts w:asciiTheme="majorHAnsi" w:hAnsiTheme="majorHAnsi"/>
        </w:rPr>
      </w:pPr>
    </w:p>
    <w:p w14:paraId="01CDC2BE" w14:textId="77777777" w:rsidR="00793FD7" w:rsidRPr="009A0B7E" w:rsidRDefault="00793FD7" w:rsidP="00793FD7">
      <w:pPr>
        <w:jc w:val="both"/>
        <w:rPr>
          <w:rFonts w:asciiTheme="majorHAnsi" w:hAnsiTheme="majorHAnsi"/>
        </w:rPr>
      </w:pPr>
      <w:r w:rsidRPr="009A0B7E">
        <w:rPr>
          <w:rFonts w:asciiTheme="majorHAnsi" w:hAnsiTheme="majorHAnsi"/>
        </w:rPr>
        <w:t>During each cycle, a flit may be ejected at every input interface of all bridges of the NoC by calling the eject_flit API.  If a flit is inside the destination interface fifo, it is ejected and pointer to the flit returned. If there is no flit stored, eject_flit will return NULL.  If invalid arguments are provided then and error_string is not NULL then error messages are logged in the string.  error_string also logs additional messages in  case of abnormal events.</w:t>
      </w:r>
    </w:p>
    <w:p w14:paraId="4DB493FE" w14:textId="77777777" w:rsidR="00793FD7" w:rsidRPr="009A0B7E" w:rsidRDefault="00793FD7" w:rsidP="00793FD7">
      <w:pPr>
        <w:jc w:val="both"/>
        <w:rPr>
          <w:rFonts w:asciiTheme="majorHAnsi" w:hAnsiTheme="majorHAnsi"/>
        </w:rPr>
      </w:pPr>
    </w:p>
    <w:p w14:paraId="239E4E1F" w14:textId="77777777" w:rsidR="00793FD7" w:rsidRPr="009A0B7E" w:rsidRDefault="00793FD7" w:rsidP="00793FD7">
      <w:pPr>
        <w:jc w:val="both"/>
        <w:rPr>
          <w:rFonts w:asciiTheme="majorHAnsi" w:hAnsiTheme="majorHAnsi"/>
        </w:rPr>
      </w:pPr>
      <w:r w:rsidRPr="009A0B7E">
        <w:rPr>
          <w:rFonts w:asciiTheme="majorHAnsi" w:hAnsiTheme="majorHAnsi"/>
          <w:i/>
        </w:rPr>
        <w:t>can_eject_flit</w:t>
      </w:r>
      <w:r w:rsidRPr="009A0B7E">
        <w:rPr>
          <w:rFonts w:asciiTheme="majorHAnsi" w:hAnsiTheme="majorHAnsi"/>
        </w:rPr>
        <w:t xml:space="preserve"> API is to peek an interface to determine if a flit can be ejected from there.</w:t>
      </w:r>
    </w:p>
    <w:p w14:paraId="0B27B363" w14:textId="77777777" w:rsidR="00793FD7" w:rsidRPr="009A0B7E" w:rsidRDefault="00793FD7" w:rsidP="00793FD7">
      <w:pPr>
        <w:jc w:val="both"/>
        <w:rPr>
          <w:rFonts w:asciiTheme="majorHAnsi" w:hAnsiTheme="majorHAnsi"/>
        </w:rPr>
      </w:pPr>
    </w:p>
    <w:p w14:paraId="0D199251" w14:textId="77777777" w:rsidR="00793FD7" w:rsidRPr="009A0B7E" w:rsidRDefault="00793FD7" w:rsidP="00793FD7">
      <w:pPr>
        <w:pStyle w:val="Caption"/>
        <w:keepNext/>
        <w:jc w:val="center"/>
        <w:rPr>
          <w:rFonts w:asciiTheme="majorHAnsi" w:hAnsiTheme="majorHAnsi"/>
          <w:sz w:val="22"/>
          <w:szCs w:val="22"/>
        </w:rPr>
      </w:pPr>
      <w:bookmarkStart w:id="25" w:name="_Toc416271112"/>
      <w:r w:rsidRPr="009A0B7E">
        <w:rPr>
          <w:rFonts w:asciiTheme="majorHAnsi" w:hAnsiTheme="majorHAnsi"/>
          <w:sz w:val="22"/>
          <w:szCs w:val="22"/>
        </w:rPr>
        <w:t xml:space="preserve">Table </w:t>
      </w:r>
      <w:r w:rsidRPr="009A0B7E">
        <w:rPr>
          <w:rFonts w:asciiTheme="majorHAnsi" w:hAnsiTheme="majorHAnsi"/>
          <w:sz w:val="22"/>
          <w:szCs w:val="22"/>
        </w:rPr>
        <w:fldChar w:fldCharType="begin"/>
      </w:r>
      <w:r w:rsidRPr="009A0B7E">
        <w:rPr>
          <w:rFonts w:asciiTheme="majorHAnsi" w:hAnsiTheme="majorHAnsi"/>
          <w:sz w:val="22"/>
          <w:szCs w:val="22"/>
        </w:rPr>
        <w:instrText xml:space="preserve"> SEQ Table \* ARABIC </w:instrText>
      </w:r>
      <w:r w:rsidRPr="009A0B7E">
        <w:rPr>
          <w:rFonts w:asciiTheme="majorHAnsi" w:hAnsiTheme="majorHAnsi"/>
          <w:sz w:val="22"/>
          <w:szCs w:val="22"/>
        </w:rPr>
        <w:fldChar w:fldCharType="separate"/>
      </w:r>
      <w:r w:rsidR="007838D0">
        <w:rPr>
          <w:rFonts w:asciiTheme="majorHAnsi" w:hAnsiTheme="majorHAnsi"/>
          <w:noProof/>
          <w:sz w:val="22"/>
          <w:szCs w:val="22"/>
        </w:rPr>
        <w:t>3</w:t>
      </w:r>
      <w:r w:rsidRPr="009A0B7E">
        <w:rPr>
          <w:rFonts w:asciiTheme="majorHAnsi" w:hAnsiTheme="majorHAnsi"/>
          <w:noProof/>
          <w:sz w:val="22"/>
          <w:szCs w:val="22"/>
        </w:rPr>
        <w:fldChar w:fldCharType="end"/>
      </w:r>
      <w:r w:rsidRPr="009A0B7E">
        <w:rPr>
          <w:rFonts w:asciiTheme="majorHAnsi" w:hAnsiTheme="majorHAnsi"/>
          <w:sz w:val="22"/>
          <w:szCs w:val="22"/>
        </w:rPr>
        <w:t xml:space="preserve"> Ejection error cause and string values</w:t>
      </w:r>
      <w:bookmarkEnd w:id="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38"/>
        <w:gridCol w:w="7038"/>
      </w:tblGrid>
      <w:tr w:rsidR="00793FD7" w:rsidRPr="009A0B7E" w14:paraId="3C1C2AE0" w14:textId="77777777" w:rsidTr="009F6591">
        <w:tc>
          <w:tcPr>
            <w:tcW w:w="2538" w:type="dxa"/>
          </w:tcPr>
          <w:p w14:paraId="290EED7E" w14:textId="77777777" w:rsidR="00793FD7" w:rsidRPr="009A0B7E" w:rsidRDefault="00793FD7" w:rsidP="009F6591">
            <w:pPr>
              <w:jc w:val="center"/>
              <w:rPr>
                <w:rFonts w:asciiTheme="majorHAnsi" w:hAnsiTheme="majorHAnsi"/>
                <w:b/>
              </w:rPr>
            </w:pPr>
            <w:r w:rsidRPr="009A0B7E">
              <w:rPr>
                <w:rFonts w:asciiTheme="majorHAnsi" w:hAnsiTheme="majorHAnsi"/>
                <w:b/>
              </w:rPr>
              <w:t>Cause</w:t>
            </w:r>
          </w:p>
        </w:tc>
        <w:tc>
          <w:tcPr>
            <w:tcW w:w="7038" w:type="dxa"/>
          </w:tcPr>
          <w:p w14:paraId="3CB9B9DD" w14:textId="77777777" w:rsidR="00793FD7" w:rsidRPr="009A0B7E" w:rsidRDefault="00793FD7" w:rsidP="009F6591">
            <w:pPr>
              <w:jc w:val="center"/>
              <w:rPr>
                <w:rFonts w:asciiTheme="majorHAnsi" w:hAnsiTheme="majorHAnsi"/>
                <w:b/>
              </w:rPr>
            </w:pPr>
            <w:r w:rsidRPr="009A0B7E">
              <w:rPr>
                <w:rFonts w:asciiTheme="majorHAnsi" w:hAnsiTheme="majorHAnsi"/>
                <w:b/>
              </w:rPr>
              <w:t>Error message</w:t>
            </w:r>
          </w:p>
        </w:tc>
      </w:tr>
      <w:tr w:rsidR="00793FD7" w:rsidRPr="009A0B7E" w14:paraId="5469B724" w14:textId="77777777" w:rsidTr="009F6591">
        <w:tc>
          <w:tcPr>
            <w:tcW w:w="2538" w:type="dxa"/>
          </w:tcPr>
          <w:p w14:paraId="1FA5BA2E"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dhport</w:t>
            </w:r>
          </w:p>
        </w:tc>
        <w:tc>
          <w:tcPr>
            <w:tcW w:w="7038" w:type="dxa"/>
          </w:tcPr>
          <w:p w14:paraId="33E43248"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Destination bridge id not valid.</w:t>
            </w:r>
          </w:p>
        </w:tc>
      </w:tr>
      <w:tr w:rsidR="00793FD7" w:rsidRPr="009A0B7E" w14:paraId="746EEBBC" w14:textId="77777777" w:rsidTr="009F6591">
        <w:tc>
          <w:tcPr>
            <w:tcW w:w="2538" w:type="dxa"/>
          </w:tcPr>
          <w:p w14:paraId="76A3C8C0"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difce</w:t>
            </w:r>
          </w:p>
        </w:tc>
        <w:tc>
          <w:tcPr>
            <w:tcW w:w="7038" w:type="dxa"/>
          </w:tcPr>
          <w:p w14:paraId="04596471"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Destination interface id must be in range 0...3.</w:t>
            </w:r>
          </w:p>
        </w:tc>
      </w:tr>
      <w:tr w:rsidR="00793FD7" w:rsidRPr="009A0B7E" w14:paraId="774F26C7" w14:textId="77777777" w:rsidTr="009F6591">
        <w:tc>
          <w:tcPr>
            <w:tcW w:w="2538" w:type="dxa"/>
          </w:tcPr>
          <w:p w14:paraId="5E567D56"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dest_br</w:t>
            </w:r>
          </w:p>
        </w:tc>
        <w:tc>
          <w:tcPr>
            <w:tcW w:w="7038" w:type="dxa"/>
          </w:tcPr>
          <w:p w14:paraId="371337C4"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get a valid bridge from destination bridge id.</w:t>
            </w:r>
          </w:p>
        </w:tc>
      </w:tr>
      <w:tr w:rsidR="00793FD7" w:rsidRPr="009A0B7E" w14:paraId="2CB243CC" w14:textId="77777777" w:rsidTr="009F6591">
        <w:tc>
          <w:tcPr>
            <w:tcW w:w="2538" w:type="dxa"/>
          </w:tcPr>
          <w:p w14:paraId="328F928F"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Invalid dest_ifce</w:t>
            </w:r>
          </w:p>
        </w:tc>
        <w:tc>
          <w:tcPr>
            <w:tcW w:w="7038" w:type="dxa"/>
          </w:tcPr>
          <w:p w14:paraId="48F651F0"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Cannot get a valid receiving interface.</w:t>
            </w:r>
          </w:p>
        </w:tc>
      </w:tr>
      <w:tr w:rsidR="00793FD7" w:rsidRPr="009A0B7E" w14:paraId="67D70959" w14:textId="77777777" w:rsidTr="009F6591">
        <w:tc>
          <w:tcPr>
            <w:tcW w:w="2538" w:type="dxa"/>
          </w:tcPr>
          <w:p w14:paraId="4DDFBA42"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Flow control</w:t>
            </w:r>
          </w:p>
        </w:tc>
        <w:tc>
          <w:tcPr>
            <w:tcW w:w="7038" w:type="dxa"/>
          </w:tcPr>
          <w:p w14:paraId="1AF944F4"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cs="Helvetica"/>
                <w:sz w:val="22"/>
                <w:szCs w:val="22"/>
              </w:rPr>
              <w:t>Cannot eject; rate limit exceeded.</w:t>
            </w:r>
          </w:p>
        </w:tc>
      </w:tr>
      <w:tr w:rsidR="00793FD7" w:rsidRPr="009A0B7E" w14:paraId="2E8192D3" w14:textId="77777777" w:rsidTr="009F6591">
        <w:tc>
          <w:tcPr>
            <w:tcW w:w="2538" w:type="dxa"/>
          </w:tcPr>
          <w:p w14:paraId="3F8E8AD3"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sz w:val="22"/>
                <w:szCs w:val="22"/>
              </w:rPr>
              <w:t>Flow control</w:t>
            </w:r>
          </w:p>
        </w:tc>
        <w:tc>
          <w:tcPr>
            <w:tcW w:w="7038" w:type="dxa"/>
          </w:tcPr>
          <w:p w14:paraId="5A70A548" w14:textId="77777777" w:rsidR="00793FD7" w:rsidRPr="009A0B7E" w:rsidRDefault="00793FD7" w:rsidP="009F6591">
            <w:pPr>
              <w:pStyle w:val="CellBody"/>
              <w:rPr>
                <w:rFonts w:asciiTheme="majorHAnsi" w:hAnsiTheme="majorHAnsi" w:cs="Helvetica"/>
                <w:sz w:val="22"/>
                <w:szCs w:val="22"/>
              </w:rPr>
            </w:pPr>
            <w:r w:rsidRPr="009A0B7E">
              <w:rPr>
                <w:rFonts w:asciiTheme="majorHAnsi" w:hAnsiTheme="majorHAnsi" w:cs="Helvetica"/>
                <w:sz w:val="22"/>
                <w:szCs w:val="22"/>
              </w:rPr>
              <w:t>Cannot eject; fifo empty.</w:t>
            </w:r>
          </w:p>
        </w:tc>
      </w:tr>
      <w:tr w:rsidR="00793FD7" w:rsidRPr="009A0B7E" w14:paraId="5DA446B3" w14:textId="77777777" w:rsidTr="009F6591">
        <w:tc>
          <w:tcPr>
            <w:tcW w:w="2538" w:type="dxa"/>
          </w:tcPr>
          <w:p w14:paraId="3BEA700F" w14:textId="77777777" w:rsidR="00793FD7" w:rsidRPr="009A0B7E" w:rsidRDefault="00793FD7" w:rsidP="009F6591">
            <w:pPr>
              <w:pStyle w:val="CellBody"/>
              <w:rPr>
                <w:rFonts w:asciiTheme="majorHAnsi" w:hAnsiTheme="majorHAnsi"/>
                <w:sz w:val="22"/>
                <w:szCs w:val="22"/>
              </w:rPr>
            </w:pPr>
            <w:r w:rsidRPr="009A0B7E">
              <w:rPr>
                <w:rFonts w:asciiTheme="majorHAnsi" w:hAnsiTheme="majorHAnsi"/>
                <w:sz w:val="22"/>
                <w:szCs w:val="22"/>
              </w:rPr>
              <w:t>Invalid flit received</w:t>
            </w:r>
          </w:p>
        </w:tc>
        <w:tc>
          <w:tcPr>
            <w:tcW w:w="7038" w:type="dxa"/>
          </w:tcPr>
          <w:p w14:paraId="2BD9CD43" w14:textId="77777777" w:rsidR="00793FD7" w:rsidRPr="009A0B7E" w:rsidRDefault="00793FD7" w:rsidP="009F6591">
            <w:pPr>
              <w:pStyle w:val="CellBody"/>
              <w:rPr>
                <w:rFonts w:asciiTheme="majorHAnsi" w:hAnsiTheme="majorHAnsi"/>
                <w:sz w:val="22"/>
                <w:szCs w:val="22"/>
              </w:rPr>
            </w:pPr>
            <w:r w:rsidRPr="009A0B7E">
              <w:rPr>
                <w:rFonts w:asciiTheme="majorHAnsi" w:hAnsiTheme="majorHAnsi"/>
                <w:sz w:val="22"/>
                <w:szCs w:val="22"/>
              </w:rPr>
              <w:t>Destination hostport in NocFlit does not match with parameter dhport.</w:t>
            </w:r>
          </w:p>
        </w:tc>
      </w:tr>
      <w:tr w:rsidR="00793FD7" w:rsidRPr="009A0B7E" w14:paraId="2AAB00AC" w14:textId="77777777" w:rsidTr="009F6591">
        <w:tc>
          <w:tcPr>
            <w:tcW w:w="2538" w:type="dxa"/>
          </w:tcPr>
          <w:p w14:paraId="0239262F" w14:textId="77777777" w:rsidR="00793FD7" w:rsidRPr="009A0B7E" w:rsidRDefault="00793FD7" w:rsidP="009F6591">
            <w:pPr>
              <w:pStyle w:val="CellBody"/>
              <w:rPr>
                <w:rFonts w:asciiTheme="majorHAnsi" w:hAnsiTheme="majorHAnsi"/>
                <w:sz w:val="22"/>
                <w:szCs w:val="22"/>
              </w:rPr>
            </w:pPr>
            <w:r w:rsidRPr="009A0B7E">
              <w:rPr>
                <w:rFonts w:asciiTheme="majorHAnsi" w:hAnsiTheme="majorHAnsi"/>
                <w:sz w:val="22"/>
                <w:szCs w:val="22"/>
              </w:rPr>
              <w:t>Invalid flit received</w:t>
            </w:r>
          </w:p>
        </w:tc>
        <w:tc>
          <w:tcPr>
            <w:tcW w:w="7038" w:type="dxa"/>
          </w:tcPr>
          <w:p w14:paraId="657A94CA" w14:textId="77777777" w:rsidR="00793FD7" w:rsidRPr="009A0B7E" w:rsidRDefault="00793FD7" w:rsidP="009F6591">
            <w:pPr>
              <w:pStyle w:val="CellBody"/>
              <w:rPr>
                <w:rFonts w:asciiTheme="majorHAnsi" w:hAnsiTheme="majorHAnsi"/>
                <w:sz w:val="22"/>
                <w:szCs w:val="22"/>
              </w:rPr>
            </w:pPr>
            <w:r w:rsidRPr="009A0B7E">
              <w:rPr>
                <w:rFonts w:asciiTheme="majorHAnsi" w:hAnsiTheme="majorHAnsi"/>
                <w:sz w:val="22"/>
                <w:szCs w:val="22"/>
              </w:rPr>
              <w:t>Destination interface in NocFlit does not match with parameter difce.</w:t>
            </w:r>
          </w:p>
        </w:tc>
      </w:tr>
    </w:tbl>
    <w:p w14:paraId="71D410F4" w14:textId="77777777" w:rsidR="00793FD7" w:rsidRPr="009A0B7E" w:rsidRDefault="00793FD7" w:rsidP="00793FD7">
      <w:pPr>
        <w:pStyle w:val="Heading3"/>
      </w:pPr>
      <w:r w:rsidRPr="009A0B7E">
        <w:t xml:space="preserve"> </w:t>
      </w:r>
      <w:bookmarkStart w:id="26" w:name="_Toc416271107"/>
      <w:r w:rsidRPr="009A0B7E">
        <w:t>Advance Clock</w:t>
      </w:r>
      <w:bookmarkEnd w:id="26"/>
    </w:p>
    <w:p w14:paraId="6F9B4FE8" w14:textId="77777777" w:rsidR="00793FD7" w:rsidRPr="009A0B7E" w:rsidRDefault="00793FD7" w:rsidP="00793FD7">
      <w:pPr>
        <w:jc w:val="both"/>
        <w:rPr>
          <w:rFonts w:asciiTheme="majorHAnsi" w:hAnsiTheme="majorHAnsi"/>
        </w:rPr>
      </w:pPr>
      <w:r w:rsidRPr="009A0B7E">
        <w:rPr>
          <w:rFonts w:asciiTheme="majorHAnsi" w:hAnsiTheme="majorHAnsi"/>
        </w:rPr>
        <w:t>Following API is used to advance the internal clock of the NoC model.</w:t>
      </w:r>
    </w:p>
    <w:p w14:paraId="4C54731F" w14:textId="77777777" w:rsidR="00793FD7" w:rsidRPr="009A0B7E" w:rsidRDefault="00793FD7" w:rsidP="00793FD7">
      <w:pPr>
        <w:jc w:val="both"/>
        <w:rPr>
          <w:rFonts w:asciiTheme="majorHAnsi" w:hAnsiTheme="majorHAnsi"/>
        </w:rPr>
      </w:pPr>
      <w:r w:rsidRPr="009A0B7E">
        <w:rPr>
          <w:rFonts w:asciiTheme="majorHAnsi" w:hAnsiTheme="majorHAnsi" w:cs="Consolas"/>
          <w:color w:val="0000FF"/>
          <w:highlight w:val="white"/>
        </w:rPr>
        <w:lastRenderedPageBreak/>
        <w:t>void</w:t>
      </w:r>
      <w:r w:rsidRPr="009A0B7E">
        <w:rPr>
          <w:rFonts w:asciiTheme="majorHAnsi" w:hAnsiTheme="majorHAnsi" w:cs="Consolas"/>
          <w:highlight w:val="white"/>
        </w:rPr>
        <w:t xml:space="preserve"> advance_time(</w:t>
      </w:r>
      <w:r w:rsidRPr="009A0B7E">
        <w:rPr>
          <w:rFonts w:asciiTheme="majorHAnsi" w:hAnsiTheme="majorHAnsi" w:cs="Consolas"/>
          <w:color w:val="2B91AF"/>
          <w:highlight w:val="white"/>
        </w:rPr>
        <w:t>Sim</w:t>
      </w:r>
      <w:r w:rsidRPr="009A0B7E">
        <w:rPr>
          <w:rFonts w:asciiTheme="majorHAnsi" w:hAnsiTheme="majorHAnsi" w:cs="Consolas"/>
          <w:highlight w:val="white"/>
        </w:rPr>
        <w:t>* s);</w:t>
      </w:r>
    </w:p>
    <w:p w14:paraId="20B9DFBF" w14:textId="77777777" w:rsidR="00793FD7" w:rsidRPr="009A0B7E" w:rsidRDefault="00793FD7" w:rsidP="00793FD7">
      <w:pPr>
        <w:jc w:val="both"/>
        <w:rPr>
          <w:rFonts w:asciiTheme="majorHAnsi" w:hAnsiTheme="majorHAnsi"/>
        </w:rPr>
      </w:pPr>
      <w:r w:rsidRPr="009A0B7E">
        <w:rPr>
          <w:rFonts w:asciiTheme="majorHAnsi" w:hAnsiTheme="majorHAnsi"/>
        </w:rPr>
        <w:t>advance_time advances the simulation time by one clock cycle, consuming all inputs of all blocks and producing outputs during that clock.</w:t>
      </w:r>
    </w:p>
    <w:p w14:paraId="15C953B1" w14:textId="77777777" w:rsidR="00793FD7" w:rsidRPr="0023182B" w:rsidRDefault="00793FD7" w:rsidP="00793FD7">
      <w:pPr>
        <w:jc w:val="both"/>
        <w:rPr>
          <w:rFonts w:asciiTheme="majorHAnsi" w:hAnsiTheme="majorHAnsi"/>
        </w:rPr>
      </w:pPr>
    </w:p>
    <w:p w14:paraId="679C74B5" w14:textId="77777777" w:rsidR="00793FD7" w:rsidRPr="0023182B" w:rsidRDefault="00793FD7" w:rsidP="00793FD7">
      <w:pPr>
        <w:pStyle w:val="Heading2"/>
      </w:pPr>
      <w:bookmarkStart w:id="27" w:name="_Toc416271108"/>
      <w:r w:rsidRPr="0023182B">
        <w:t>Summary of NoC Model APIs</w:t>
      </w:r>
      <w:bookmarkEnd w:id="27"/>
    </w:p>
    <w:p w14:paraId="78362190" w14:textId="77777777" w:rsidR="00793FD7" w:rsidRPr="0023182B" w:rsidRDefault="00793FD7" w:rsidP="00793FD7">
      <w:pPr>
        <w:rPr>
          <w:rFonts w:asciiTheme="majorHAnsi" w:hAnsiTheme="majorHAnsi"/>
        </w:rPr>
      </w:pPr>
      <w:r w:rsidRPr="0023182B">
        <w:rPr>
          <w:rFonts w:asciiTheme="majorHAnsi" w:hAnsiTheme="majorHAnsi"/>
        </w:rPr>
        <w:t>The NoC model uses four commands, which are summarized below:</w:t>
      </w:r>
    </w:p>
    <w:p w14:paraId="4FB27B09" w14:textId="77777777" w:rsidR="00793FD7" w:rsidRPr="0023182B" w:rsidRDefault="00793FD7" w:rsidP="00A03059">
      <w:pPr>
        <w:pStyle w:val="ListParagraph"/>
        <w:numPr>
          <w:ilvl w:val="0"/>
          <w:numId w:val="18"/>
        </w:numPr>
        <w:spacing w:after="0" w:line="240" w:lineRule="auto"/>
        <w:rPr>
          <w:rFonts w:asciiTheme="majorHAnsi" w:hAnsiTheme="majorHAnsi"/>
          <w:b/>
        </w:rPr>
      </w:pPr>
      <w:r w:rsidRPr="0023182B">
        <w:rPr>
          <w:rFonts w:asciiTheme="majorHAnsi" w:hAnsiTheme="majorHAnsi"/>
          <w:b/>
        </w:rPr>
        <w:t>create_sim</w:t>
      </w:r>
    </w:p>
    <w:p w14:paraId="0D26ED80"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input:</w:t>
      </w:r>
      <w:r w:rsidRPr="0023182B">
        <w:rPr>
          <w:rFonts w:asciiTheme="majorHAnsi" w:hAnsiTheme="majorHAnsi"/>
        </w:rPr>
        <w:t xml:space="preserve"> filename, length of file</w:t>
      </w:r>
    </w:p>
    <w:p w14:paraId="29720A30"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output:</w:t>
      </w:r>
      <w:r w:rsidRPr="0023182B">
        <w:rPr>
          <w:rFonts w:asciiTheme="majorHAnsi" w:hAnsiTheme="majorHAnsi"/>
        </w:rPr>
        <w:t xml:space="preserve"> pointer to model simulator</w:t>
      </w:r>
    </w:p>
    <w:p w14:paraId="16FDA03E"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about:</w:t>
      </w:r>
      <w:r w:rsidRPr="0023182B">
        <w:rPr>
          <w:rFonts w:asciiTheme="majorHAnsi" w:hAnsiTheme="majorHAnsi"/>
        </w:rPr>
        <w:t xml:space="preserve"> creates the sim pointer from a script</w:t>
      </w:r>
    </w:p>
    <w:p w14:paraId="1AF924F8" w14:textId="77777777" w:rsidR="00793FD7" w:rsidRPr="0023182B" w:rsidRDefault="00793FD7" w:rsidP="00A03059">
      <w:pPr>
        <w:pStyle w:val="ListParagraph"/>
        <w:numPr>
          <w:ilvl w:val="0"/>
          <w:numId w:val="18"/>
        </w:numPr>
        <w:spacing w:after="0" w:line="240" w:lineRule="auto"/>
        <w:rPr>
          <w:rFonts w:asciiTheme="majorHAnsi" w:hAnsiTheme="majorHAnsi"/>
          <w:b/>
        </w:rPr>
      </w:pPr>
      <w:r w:rsidRPr="0023182B">
        <w:rPr>
          <w:rFonts w:asciiTheme="majorHAnsi" w:hAnsiTheme="majorHAnsi"/>
          <w:b/>
        </w:rPr>
        <w:t>advance_time</w:t>
      </w:r>
    </w:p>
    <w:p w14:paraId="630C0BA5"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input:</w:t>
      </w:r>
      <w:r w:rsidRPr="0023182B">
        <w:rPr>
          <w:rFonts w:asciiTheme="majorHAnsi" w:hAnsiTheme="majorHAnsi"/>
        </w:rPr>
        <w:t xml:space="preserve"> simulator pointer</w:t>
      </w:r>
    </w:p>
    <w:p w14:paraId="602792B4"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about:</w:t>
      </w:r>
      <w:r w:rsidRPr="0023182B">
        <w:rPr>
          <w:rFonts w:asciiTheme="majorHAnsi" w:hAnsiTheme="majorHAnsi"/>
        </w:rPr>
        <w:t xml:space="preserve"> runs the simulator for one clock cycle</w:t>
      </w:r>
    </w:p>
    <w:p w14:paraId="6933F475" w14:textId="77777777" w:rsidR="00793FD7" w:rsidRPr="0023182B" w:rsidRDefault="00793FD7" w:rsidP="00A03059">
      <w:pPr>
        <w:pStyle w:val="ListParagraph"/>
        <w:numPr>
          <w:ilvl w:val="0"/>
          <w:numId w:val="18"/>
        </w:numPr>
        <w:spacing w:after="0" w:line="240" w:lineRule="auto"/>
        <w:rPr>
          <w:rFonts w:asciiTheme="majorHAnsi" w:hAnsiTheme="majorHAnsi"/>
          <w:b/>
        </w:rPr>
      </w:pPr>
      <w:r w:rsidRPr="0023182B">
        <w:rPr>
          <w:rFonts w:asciiTheme="majorHAnsi" w:hAnsiTheme="majorHAnsi"/>
          <w:b/>
        </w:rPr>
        <w:t>inject_flit and can_inject_flit</w:t>
      </w:r>
    </w:p>
    <w:p w14:paraId="09360A05"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input:</w:t>
      </w:r>
      <w:r w:rsidRPr="0023182B">
        <w:rPr>
          <w:rFonts w:asciiTheme="majorHAnsi" w:hAnsiTheme="majorHAnsi"/>
        </w:rPr>
        <w:t xml:space="preserve"> simulator pointer, NocFlit pointer, payload string, payload size</w:t>
      </w:r>
    </w:p>
    <w:p w14:paraId="792B094D"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output:</w:t>
      </w:r>
      <w:r w:rsidRPr="0023182B">
        <w:rPr>
          <w:rFonts w:asciiTheme="majorHAnsi" w:hAnsiTheme="majorHAnsi"/>
        </w:rPr>
        <w:t xml:space="preserve"> bool value of successful injection</w:t>
      </w:r>
    </w:p>
    <w:p w14:paraId="0310C49D"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about:</w:t>
      </w:r>
      <w:r w:rsidRPr="0023182B">
        <w:rPr>
          <w:rFonts w:asciiTheme="majorHAnsi" w:hAnsiTheme="majorHAnsi"/>
        </w:rPr>
        <w:t xml:space="preserve"> injects a flit</w:t>
      </w:r>
    </w:p>
    <w:p w14:paraId="35537568" w14:textId="77777777" w:rsidR="00793FD7" w:rsidRPr="0023182B" w:rsidRDefault="00793FD7" w:rsidP="00A03059">
      <w:pPr>
        <w:pStyle w:val="ListParagraph"/>
        <w:numPr>
          <w:ilvl w:val="0"/>
          <w:numId w:val="18"/>
        </w:numPr>
        <w:spacing w:after="0" w:line="240" w:lineRule="auto"/>
        <w:rPr>
          <w:rFonts w:asciiTheme="majorHAnsi" w:hAnsiTheme="majorHAnsi"/>
          <w:b/>
        </w:rPr>
      </w:pPr>
      <w:r w:rsidRPr="0023182B">
        <w:rPr>
          <w:rFonts w:asciiTheme="majorHAnsi" w:hAnsiTheme="majorHAnsi"/>
          <w:b/>
        </w:rPr>
        <w:t>eject_flit and can_eject_flit</w:t>
      </w:r>
    </w:p>
    <w:p w14:paraId="5DCBDD5D"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input:</w:t>
      </w:r>
      <w:r w:rsidRPr="0023182B">
        <w:rPr>
          <w:rFonts w:asciiTheme="majorHAnsi" w:hAnsiTheme="majorHAnsi"/>
        </w:rPr>
        <w:t xml:space="preserve"> simulator pointer, NocFlit pointer, int destination hostport ID, int destination interface ID, payload buffer</w:t>
      </w:r>
    </w:p>
    <w:p w14:paraId="70F82DAC" w14:textId="77777777" w:rsidR="00793FD7" w:rsidRPr="0023182B" w:rsidRDefault="00793FD7" w:rsidP="00A03059">
      <w:pPr>
        <w:pStyle w:val="ListParagraph"/>
        <w:numPr>
          <w:ilvl w:val="1"/>
          <w:numId w:val="18"/>
        </w:numPr>
        <w:spacing w:after="0" w:line="240" w:lineRule="auto"/>
        <w:rPr>
          <w:rFonts w:asciiTheme="majorHAnsi" w:hAnsiTheme="majorHAnsi"/>
        </w:rPr>
      </w:pPr>
      <w:r w:rsidRPr="0023182B">
        <w:rPr>
          <w:rFonts w:asciiTheme="majorHAnsi" w:hAnsiTheme="majorHAnsi"/>
          <w:i/>
        </w:rPr>
        <w:t>output:</w:t>
      </w:r>
      <w:r w:rsidRPr="0023182B">
        <w:rPr>
          <w:rFonts w:asciiTheme="majorHAnsi" w:hAnsiTheme="majorHAnsi"/>
        </w:rPr>
        <w:t xml:space="preserve"> NocFlit pointer</w:t>
      </w:r>
    </w:p>
    <w:p w14:paraId="6BE892C2" w14:textId="77777777" w:rsidR="00B40A74" w:rsidRDefault="00B40A74" w:rsidP="00FB280E">
      <w:pPr>
        <w:pStyle w:val="Body"/>
        <w:rPr>
          <w:rFonts w:asciiTheme="majorHAnsi" w:hAnsiTheme="majorHAnsi"/>
          <w:sz w:val="24"/>
        </w:rPr>
      </w:pPr>
    </w:p>
    <w:p w14:paraId="7D82648C" w14:textId="77777777" w:rsidR="00B40A74" w:rsidRDefault="00B40A74" w:rsidP="00B40A74">
      <w:pPr>
        <w:pStyle w:val="Heading2"/>
      </w:pPr>
      <w:bookmarkStart w:id="28" w:name="_Toc416271109"/>
      <w:r>
        <w:t>Restictions in using the C++ Models</w:t>
      </w:r>
      <w:bookmarkEnd w:id="28"/>
    </w:p>
    <w:p w14:paraId="6C42B18A" w14:textId="659B2D09" w:rsidR="00B40A74" w:rsidRDefault="00B40A74" w:rsidP="00B40A74"/>
    <w:p w14:paraId="1CEEB435" w14:textId="2B968AD3" w:rsidR="00B40A74" w:rsidRDefault="00B40A74" w:rsidP="00B40A74">
      <w:pPr>
        <w:pStyle w:val="ListParagraph"/>
        <w:numPr>
          <w:ilvl w:val="0"/>
          <w:numId w:val="20"/>
        </w:numPr>
      </w:pPr>
      <w:r>
        <w:t>Multi-noc is currently un</w:t>
      </w:r>
      <w:r w:rsidR="0049791D">
        <w:t>-</w:t>
      </w:r>
      <w:r>
        <w:t>tested and might break the models</w:t>
      </w:r>
    </w:p>
    <w:p w14:paraId="7DCD3054" w14:textId="0E584B05" w:rsidR="00240A28" w:rsidRDefault="00240A28" w:rsidP="00B40A74">
      <w:pPr>
        <w:pStyle w:val="Heading2"/>
      </w:pPr>
      <w:r w:rsidRPr="0023182B">
        <w:br w:type="page"/>
      </w:r>
    </w:p>
    <w:p w14:paraId="79EB63AE" w14:textId="77777777" w:rsidR="00B40A74" w:rsidRDefault="00B40A74" w:rsidP="00FB280E">
      <w:pPr>
        <w:pStyle w:val="Body"/>
        <w:rPr>
          <w:rFonts w:asciiTheme="majorHAnsi" w:hAnsiTheme="majorHAnsi"/>
          <w:sz w:val="24"/>
        </w:rPr>
      </w:pPr>
    </w:p>
    <w:p w14:paraId="346398C5" w14:textId="77777777" w:rsidR="00B40A74" w:rsidRPr="0023182B" w:rsidRDefault="00B40A74" w:rsidP="00FB280E">
      <w:pPr>
        <w:pStyle w:val="Body"/>
        <w:rPr>
          <w:rFonts w:asciiTheme="majorHAnsi" w:hAnsiTheme="majorHAnsi"/>
          <w:sz w:val="24"/>
        </w:rPr>
      </w:pPr>
    </w:p>
    <w:bookmarkEnd w:id="0"/>
    <w:p w14:paraId="2BE3BD75" w14:textId="77777777" w:rsidR="00B433E0" w:rsidRDefault="00B433E0" w:rsidP="00B433E0">
      <w:pPr>
        <w:pStyle w:val="Body"/>
        <w:spacing w:after="0"/>
        <w:jc w:val="center"/>
      </w:pPr>
    </w:p>
    <w:p w14:paraId="5AE7FB9B" w14:textId="77777777" w:rsidR="00B433E0" w:rsidRDefault="00B433E0" w:rsidP="00B433E0">
      <w:pPr>
        <w:pStyle w:val="Body"/>
        <w:spacing w:after="0"/>
        <w:jc w:val="center"/>
      </w:pPr>
    </w:p>
    <w:p w14:paraId="10AC5BCD" w14:textId="77777777" w:rsidR="00B433E0" w:rsidRDefault="00B433E0" w:rsidP="00B433E0">
      <w:pPr>
        <w:pStyle w:val="Body"/>
        <w:spacing w:after="0"/>
        <w:jc w:val="center"/>
      </w:pPr>
    </w:p>
    <w:p w14:paraId="3F4A8FEE" w14:textId="77777777" w:rsidR="00B433E0" w:rsidRDefault="00B433E0" w:rsidP="00B433E0">
      <w:pPr>
        <w:pStyle w:val="Body"/>
        <w:spacing w:after="0"/>
        <w:jc w:val="center"/>
      </w:pPr>
    </w:p>
    <w:p w14:paraId="2A8069BD" w14:textId="77777777" w:rsidR="00B433E0" w:rsidRDefault="00B433E0" w:rsidP="00B433E0">
      <w:pPr>
        <w:pStyle w:val="Body"/>
        <w:spacing w:after="0"/>
        <w:jc w:val="center"/>
      </w:pPr>
    </w:p>
    <w:p w14:paraId="1B654E0E" w14:textId="77777777" w:rsidR="00B433E0" w:rsidRDefault="00B433E0" w:rsidP="00B433E0">
      <w:pPr>
        <w:pStyle w:val="Body"/>
        <w:spacing w:after="0"/>
        <w:jc w:val="center"/>
      </w:pPr>
    </w:p>
    <w:p w14:paraId="18703320" w14:textId="77777777" w:rsidR="00B433E0" w:rsidRDefault="00B433E0" w:rsidP="00B433E0">
      <w:pPr>
        <w:pStyle w:val="Body"/>
        <w:spacing w:after="0"/>
        <w:jc w:val="center"/>
      </w:pPr>
    </w:p>
    <w:p w14:paraId="23660368" w14:textId="77777777" w:rsidR="00B433E0" w:rsidRDefault="00B433E0" w:rsidP="00B433E0">
      <w:pPr>
        <w:pStyle w:val="Body"/>
        <w:spacing w:after="0"/>
        <w:jc w:val="center"/>
      </w:pPr>
    </w:p>
    <w:p w14:paraId="1B9D69C7" w14:textId="77777777" w:rsidR="00B433E0" w:rsidRDefault="00B433E0" w:rsidP="00B433E0">
      <w:pPr>
        <w:pStyle w:val="Body"/>
        <w:spacing w:after="0"/>
        <w:jc w:val="center"/>
      </w:pPr>
    </w:p>
    <w:p w14:paraId="00EFA53A" w14:textId="77777777" w:rsidR="00B433E0" w:rsidRDefault="00B433E0" w:rsidP="00B433E0">
      <w:pPr>
        <w:pStyle w:val="Body"/>
        <w:spacing w:after="0"/>
        <w:jc w:val="center"/>
      </w:pPr>
    </w:p>
    <w:p w14:paraId="04A262D0" w14:textId="77777777" w:rsidR="00B433E0" w:rsidRDefault="00B433E0" w:rsidP="00B433E0">
      <w:pPr>
        <w:pStyle w:val="Body"/>
        <w:spacing w:after="0"/>
        <w:jc w:val="center"/>
      </w:pPr>
    </w:p>
    <w:p w14:paraId="39E7D73C" w14:textId="77777777" w:rsidR="00B433E0" w:rsidRPr="008A5805" w:rsidRDefault="00B433E0" w:rsidP="00B433E0">
      <w:pPr>
        <w:pStyle w:val="Body"/>
        <w:spacing w:after="0"/>
        <w:jc w:val="center"/>
      </w:pPr>
      <w:r w:rsidRPr="008A5805">
        <w:t>2670 Seely Avenue</w:t>
      </w:r>
    </w:p>
    <w:p w14:paraId="0E38EBAC" w14:textId="77777777" w:rsidR="00B433E0" w:rsidRPr="008A5805" w:rsidRDefault="00B433E0" w:rsidP="00B433E0">
      <w:pPr>
        <w:pStyle w:val="Body"/>
        <w:spacing w:after="0"/>
        <w:jc w:val="center"/>
      </w:pPr>
      <w:r w:rsidRPr="008A5805">
        <w:t>Building 11</w:t>
      </w:r>
    </w:p>
    <w:p w14:paraId="38B5D4EA" w14:textId="77777777" w:rsidR="00B433E0" w:rsidRPr="008A5805" w:rsidRDefault="00B433E0" w:rsidP="00B433E0">
      <w:pPr>
        <w:pStyle w:val="Body"/>
        <w:spacing w:after="0"/>
        <w:jc w:val="center"/>
      </w:pPr>
      <w:r w:rsidRPr="008A5805">
        <w:t>San Jose CA 95134</w:t>
      </w:r>
    </w:p>
    <w:p w14:paraId="32B5EE06" w14:textId="410ECA3C" w:rsidR="00B433E0" w:rsidRPr="008A5805" w:rsidRDefault="00130CCF" w:rsidP="00B433E0">
      <w:pPr>
        <w:pStyle w:val="Body"/>
        <w:spacing w:after="0"/>
        <w:jc w:val="center"/>
      </w:pPr>
      <w:hyperlink r:id="rId16" w:history="1">
        <w:r w:rsidR="00B433E0" w:rsidRPr="0055453E">
          <w:rPr>
            <w:rStyle w:val="Hyperlink"/>
          </w:rPr>
          <w:t>www.netspeedsytems.com</w:t>
        </w:r>
      </w:hyperlink>
    </w:p>
    <w:p w14:paraId="09BF8C70" w14:textId="77777777" w:rsidR="00D80F5D" w:rsidRPr="0011273D" w:rsidRDefault="00D80F5D" w:rsidP="0011273D"/>
    <w:sectPr w:rsidR="00D80F5D" w:rsidRPr="0011273D" w:rsidSect="00CC3D06">
      <w:headerReference w:type="even" r:id="rId17"/>
      <w:headerReference w:type="default" r:id="rId18"/>
      <w:footerReference w:type="default" r:id="rId19"/>
      <w:headerReference w:type="first" r:id="rId20"/>
      <w:footerReference w:type="first" r:id="rId21"/>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56D9B" w14:textId="77777777" w:rsidR="00130CCF" w:rsidRDefault="00130CCF">
      <w:r>
        <w:separator/>
      </w:r>
    </w:p>
    <w:p w14:paraId="339AAD4C" w14:textId="77777777" w:rsidR="00130CCF" w:rsidRDefault="00130CCF"/>
  </w:endnote>
  <w:endnote w:type="continuationSeparator" w:id="0">
    <w:p w14:paraId="5602617D" w14:textId="77777777" w:rsidR="00130CCF" w:rsidRDefault="00130CCF">
      <w:r>
        <w:continuationSeparator/>
      </w:r>
    </w:p>
    <w:p w14:paraId="3462EDC0" w14:textId="77777777" w:rsidR="00130CCF" w:rsidRDefault="00130C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6F99B" w14:textId="77777777" w:rsidR="00793FD7" w:rsidRDefault="00793FD7">
    <w:pPr>
      <w:pStyle w:val="Footer"/>
      <w:rPr>
        <w:rStyle w:val="PageNumber"/>
        <w:szCs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4B27046" w14:textId="77777777" w:rsidR="00793FD7" w:rsidRDefault="00793FD7">
    <w:r>
      <w:t>xxxxxxxx</w:t>
    </w:r>
  </w:p>
  <w:p w14:paraId="1C89F36A" w14:textId="77777777" w:rsidR="00793FD7" w:rsidRDefault="00793FD7">
    <w:pPr>
      <w:pStyle w:val="Footer"/>
    </w:pPr>
    <w:r>
      <w:rPr>
        <w:rStyle w:val="PageNumber"/>
      </w:rPr>
      <w:t xml:space="preserve">   </w:t>
    </w:r>
    <w:r>
      <w:rPr>
        <w:rStyle w:val="PageNumber"/>
        <w:b/>
      </w:rPr>
      <w:tab/>
    </w:r>
    <w:r>
      <w:rPr>
        <w:rStyle w:val="PageNumbe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99606" w14:textId="77777777" w:rsidR="00793FD7" w:rsidRDefault="00793FD7">
    <w:pPr>
      <w:pStyle w:val="CONFIDENTIAL"/>
    </w:pPr>
    <w:r>
      <w:t>Hifn Confidential</w:t>
    </w:r>
  </w:p>
  <w:p w14:paraId="0A6D4238" w14:textId="77777777" w:rsidR="00793FD7" w:rsidRDefault="00793F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1072" w14:textId="77777777" w:rsidR="00793FD7" w:rsidRDefault="00793FD7" w:rsidP="00DC1906">
    <w:pPr>
      <w:pStyle w:val="Body"/>
    </w:pPr>
    <w:r>
      <w:rPr>
        <w:noProof/>
      </w:rPr>
      <mc:AlternateContent>
        <mc:Choice Requires="wps">
          <w:drawing>
            <wp:anchor distT="4294967293" distB="4294967293" distL="114300" distR="114300" simplePos="0" relativeHeight="251667456" behindDoc="0" locked="0" layoutInCell="1" allowOverlap="1" wp14:anchorId="1EEDBADC" wp14:editId="21265467">
              <wp:simplePos x="0" y="0"/>
              <wp:positionH relativeFrom="column">
                <wp:posOffset>57150</wp:posOffset>
              </wp:positionH>
              <wp:positionV relativeFrom="paragraph">
                <wp:posOffset>54609</wp:posOffset>
              </wp:positionV>
              <wp:extent cx="5962650" cy="0"/>
              <wp:effectExtent l="0" t="0" r="19050" b="19050"/>
              <wp:wrapNone/>
              <wp:docPr id="991"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F9E4C" id="Line 1094"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5pt,4.3pt" to="47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Mr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" strokecolor="#adafb2"/>
          </w:pict>
        </mc:Fallback>
      </mc:AlternateContent>
    </w:r>
  </w:p>
  <w:p w14:paraId="00CEAE79" w14:textId="77777777" w:rsidR="00793FD7" w:rsidRDefault="00793FD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57B4F" w14:textId="77777777" w:rsidR="00A616D0" w:rsidRDefault="00A616D0" w:rsidP="00A616D0"/>
  <w:p w14:paraId="17185739" w14:textId="4C0352DB" w:rsidR="00A616D0" w:rsidRDefault="00A616D0" w:rsidP="00A616D0">
    <w:pPr>
      <w:pStyle w:val="FooterCentered"/>
      <w:spacing w:after="0"/>
    </w:pPr>
    <w:r>
      <w:rPr>
        <w:noProof/>
      </w:rPr>
      <mc:AlternateContent>
        <mc:Choice Requires="wps">
          <w:drawing>
            <wp:anchor distT="4294967293" distB="4294967293" distL="114300" distR="114300" simplePos="0" relativeHeight="251670528" behindDoc="0" locked="0" layoutInCell="1" allowOverlap="1" wp14:anchorId="3A8ABD26" wp14:editId="77872B93">
              <wp:simplePos x="0" y="0"/>
              <wp:positionH relativeFrom="column">
                <wp:posOffset>9525</wp:posOffset>
              </wp:positionH>
              <wp:positionV relativeFrom="paragraph">
                <wp:posOffset>-72391</wp:posOffset>
              </wp:positionV>
              <wp:extent cx="5962650" cy="0"/>
              <wp:effectExtent l="0" t="0" r="19050" b="19050"/>
              <wp:wrapNone/>
              <wp:docPr id="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78E96" id="Line 1100" o:spid="_x0000_s1026" style="position:absolute;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KGQIAACsEAAAOAAAAZHJzL2Uyb0RvYy54bWysU02P2jAQvVfqf7B8hyRso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zub2ShkCAAArBAAADgAAAAAAAAAAAAAAAAAuAgAAZHJzL2Uyb0RvYy54bWxQSwECLQAUAAYACAAA&#10;ACEA1xX/JNkAAAAJAQAADwAAAAAAAAAAAAAAAABzBAAAZHJzL2Rvd25yZXYueG1sUEsFBgAAAAAE&#10;AAQA8wAAAHkFAAAAAA==&#10;" strokecolor="#adafb2"/>
          </w:pict>
        </mc:Fallback>
      </mc:AlternateContent>
    </w:r>
    <w:r>
      <w:t>Copyright © 201</w:t>
    </w:r>
    <w:del w:id="29" w:author="Anush Mohandass" w:date="2016-04-16T15:47:00Z">
      <w:r w:rsidDel="009C4F22">
        <w:delText>5</w:delText>
      </w:r>
    </w:del>
    <w:ins w:id="30" w:author="Anush Mohandass" w:date="2016-04-16T15:47:00Z">
      <w:r w:rsidR="009C4F22">
        <w:t>6</w:t>
      </w:r>
    </w:ins>
    <w:r w:rsidRPr="004B28E9">
      <w:t xml:space="preserve"> Net</w:t>
    </w:r>
    <w:r>
      <w:t>S</w:t>
    </w:r>
    <w:r w:rsidRPr="004B28E9">
      <w:t>peed Systems</w:t>
    </w:r>
  </w:p>
  <w:p w14:paraId="1BD6F12A" w14:textId="77777777" w:rsidR="00A616D0" w:rsidRDefault="00A616D0" w:rsidP="00A616D0">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9C4F22">
      <w:rPr>
        <w:rStyle w:val="PageNumber"/>
        <w:noProof/>
      </w:rPr>
      <w:t>10</w:t>
    </w:r>
    <w:r>
      <w:rPr>
        <w:rStyle w:val="PageNumber"/>
      </w:rPr>
      <w:fldChar w:fldCharType="end"/>
    </w:r>
  </w:p>
  <w:p w14:paraId="1FEE885D" w14:textId="77777777" w:rsidR="00A616D0" w:rsidRPr="00BA15C2" w:rsidRDefault="00A616D0" w:rsidP="00A616D0">
    <w:pPr>
      <w:pStyle w:val="Exar"/>
      <w:tabs>
        <w:tab w:val="clear" w:pos="8640"/>
        <w:tab w:val="right" w:pos="9360"/>
      </w:tabs>
      <w:spacing w:after="0"/>
      <w:jc w:val="center"/>
    </w:pPr>
    <w:r>
      <w:t>Confidential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70CDE" w14:textId="77777777" w:rsidR="00B433E0" w:rsidRDefault="00B43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A61B8" w14:textId="77777777" w:rsidR="00130CCF" w:rsidRDefault="00130CCF">
      <w:r>
        <w:separator/>
      </w:r>
    </w:p>
    <w:p w14:paraId="17E39B99" w14:textId="77777777" w:rsidR="00130CCF" w:rsidRDefault="00130CCF"/>
  </w:footnote>
  <w:footnote w:type="continuationSeparator" w:id="0">
    <w:p w14:paraId="34B636D5" w14:textId="77777777" w:rsidR="00130CCF" w:rsidRDefault="00130CCF">
      <w:r>
        <w:continuationSeparator/>
      </w:r>
    </w:p>
    <w:p w14:paraId="4D625DE6" w14:textId="77777777" w:rsidR="00130CCF" w:rsidRDefault="00130C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44321" w14:textId="77777777" w:rsidR="00793FD7" w:rsidRDefault="00130CCF">
    <w:pPr>
      <w:pStyle w:val="Header"/>
    </w:pPr>
    <w:r>
      <w:object w:dxaOrig="1440" w:dyaOrig="1440" w14:anchorId="760369E2">
        <v:group id="_x0000_s3194" style="position:absolute;margin-left:1.05pt;margin-top:-2.8pt;width:451.2pt;height:24pt;z-index:251668480" coordorigin="1344,688" coordsize="8784,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95" type="#_x0000_t75" style="position:absolute;left:9192;top:688;width:936;height:419;mso-position-vertical-relative:line" o:allowoverlap="f" fillcolor="window">
            <v:imagedata r:id="rId1" o:title=""/>
          </v:shape>
          <v:shape id="_x0000_s3196" type="#_x0000_t75" style="position:absolute;left:1344;top:688;width:7704;height:480">
            <v:imagedata r:id="rId2" o:title=""/>
          </v:shape>
          <w10:wrap type="topAndBottom"/>
        </v:group>
        <o:OLEObject Type="Embed" ProgID="Word.Picture.8" ShapeID="_x0000_s3195" DrawAspect="Content" ObjectID="_1522327035" r:id="rId3"/>
        <o:OLEObject Type="Embed" ProgID="Visio.Drawing.11" ShapeID="_x0000_s3196" DrawAspect="Content" ObjectID="_1522327036" r:id="rId4"/>
      </w:object>
    </w:r>
  </w:p>
  <w:p w14:paraId="50201D22" w14:textId="77777777" w:rsidR="00793FD7" w:rsidRDefault="00793F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AF9A3" w14:textId="77777777" w:rsidR="00793FD7" w:rsidRDefault="00793FD7">
    <w:pPr>
      <w:pStyle w:val="Header"/>
    </w:pPr>
    <w:r>
      <mc:AlternateContent>
        <mc:Choice Requires="wps">
          <w:drawing>
            <wp:anchor distT="0" distB="0" distL="114300" distR="114300" simplePos="0" relativeHeight="251665408" behindDoc="1" locked="0" layoutInCell="1" allowOverlap="1" wp14:anchorId="143E0C68" wp14:editId="2B6E9DF4">
              <wp:simplePos x="0" y="0"/>
              <wp:positionH relativeFrom="column">
                <wp:posOffset>462280</wp:posOffset>
              </wp:positionH>
              <wp:positionV relativeFrom="paragraph">
                <wp:posOffset>3889375</wp:posOffset>
              </wp:positionV>
              <wp:extent cx="6870065" cy="1824355"/>
              <wp:effectExtent l="1346835" t="0" r="1181735" b="0"/>
              <wp:wrapNone/>
              <wp:docPr id="32" name="WordArt 1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7668564">
                        <a:off x="0" y="0"/>
                        <a:ext cx="6870065" cy="182435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42EB4A0" w14:textId="77777777" w:rsidR="00793FD7" w:rsidRDefault="00793FD7" w:rsidP="002228F9">
                          <w:pPr>
                            <w:pStyle w:val="NormalWeb"/>
                            <w:spacing w:before="0" w:beforeAutospacing="0" w:after="0" w:afterAutospacing="0"/>
                            <w:jc w:val="center"/>
                          </w:pPr>
                          <w:r>
                            <w:rPr>
                              <w:rFonts w:ascii="Arial Black" w:hAnsi="Arial Black"/>
                              <w:b/>
                              <w:bCs/>
                              <w:color w:val="EAEAEA"/>
                              <w:sz w:val="144"/>
                              <w:szCs w:val="144"/>
                            </w:rPr>
                            <w:t>Preliminary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43E0C68" id="_x0000_t202" coordsize="21600,21600" o:spt="202" path="m,l,21600r21600,l21600,xe">
              <v:stroke joinstyle="miter"/>
              <v:path gradientshapeok="t" o:connecttype="rect"/>
            </v:shapetype>
            <v:shape id="WordArt 1139" o:spid="_x0000_s1026" type="#_x0000_t202" style="position:absolute;margin-left:36.4pt;margin-top:306.25pt;width:540.95pt;height:143.65pt;rotation:-4294176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" filled="f" stroked="f">
              <v:stroke joinstyle="round"/>
              <o:lock v:ext="edit" shapetype="t"/>
              <v:textbox style="mso-fit-shape-to-text:t">
                <w:txbxContent>
                  <w:p w14:paraId="542EB4A0" w14:textId="77777777" w:rsidR="00793FD7" w:rsidRDefault="00793FD7" w:rsidP="002228F9">
                    <w:pPr>
                      <w:pStyle w:val="NormalWeb"/>
                      <w:spacing w:before="0" w:beforeAutospacing="0" w:after="0" w:afterAutospacing="0"/>
                      <w:jc w:val="center"/>
                    </w:pPr>
                    <w:r>
                      <w:rPr>
                        <w:rFonts w:ascii="Arial Black" w:hAnsi="Arial Black"/>
                        <w:b/>
                        <w:bCs/>
                        <w:color w:val="EAEAEA"/>
                        <w:sz w:val="144"/>
                        <w:szCs w:val="144"/>
                      </w:rPr>
                      <w:t>Preliminary</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619AE" w14:textId="77777777" w:rsidR="00793FD7" w:rsidRPr="00264B71" w:rsidRDefault="00793FD7">
    <w:pPr>
      <w:pStyle w:val="Header"/>
    </w:pPr>
    <w:r>
      <w:drawing>
        <wp:inline distT="0" distB="0" distL="0" distR="0" wp14:anchorId="4DAE6342" wp14:editId="14DF4552">
          <wp:extent cx="4197393" cy="914400"/>
          <wp:effectExtent l="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197393" cy="914400"/>
                  </a:xfrm>
                  <a:prstGeom prst="rect">
                    <a:avLst/>
                  </a:prstGeom>
                  <a:noFill/>
                  <a:ln>
                    <a:noFill/>
                  </a:ln>
                </pic:spPr>
              </pic:pic>
            </a:graphicData>
          </a:graphic>
        </wp:inline>
      </w:drawing>
    </w:r>
    <w:r>
      <mc:AlternateContent>
        <mc:Choice Requires="wps">
          <w:drawing>
            <wp:anchor distT="4294967293" distB="4294967293" distL="114300" distR="114300" simplePos="0" relativeHeight="251666432" behindDoc="0" locked="0" layoutInCell="1" allowOverlap="1" wp14:anchorId="6C477A14" wp14:editId="0D23512C">
              <wp:simplePos x="0" y="0"/>
              <wp:positionH relativeFrom="column">
                <wp:posOffset>9525</wp:posOffset>
              </wp:positionH>
              <wp:positionV relativeFrom="paragraph">
                <wp:posOffset>1082674</wp:posOffset>
              </wp:positionV>
              <wp:extent cx="5962650" cy="0"/>
              <wp:effectExtent l="0" t="0" r="19050" b="19050"/>
              <wp:wrapNone/>
              <wp:docPr id="128" name="Line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EFE34" id="Line 1085"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85.25pt" to="470.2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4IGQIAAC0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" strokecolor="#adafb2"/>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D862" w14:textId="77777777" w:rsidR="00B433E0" w:rsidRDefault="00B433E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1D95C7BA" w:rsidR="00B433E0" w:rsidRDefault="0023182B" w:rsidP="00A51C97">
    <w:pPr>
      <w:pStyle w:val="Header"/>
      <w:jc w:val="both"/>
    </w:pPr>
    <w:r>
      <mc:AlternateContent>
        <mc:Choice Requires="wps">
          <w:drawing>
            <wp:anchor distT="4294967294" distB="4294967294" distL="114300" distR="114300" simplePos="0" relativeHeight="251656192" behindDoc="0" locked="0" layoutInCell="1" allowOverlap="1" wp14:anchorId="610FBB8F" wp14:editId="4446BD74">
              <wp:simplePos x="0" y="0"/>
              <wp:positionH relativeFrom="column">
                <wp:posOffset>-75565</wp:posOffset>
              </wp:positionH>
              <wp:positionV relativeFrom="paragraph">
                <wp:posOffset>456565</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0DA39" id="Line 1101"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95pt,35.95pt" to="463.5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" strokecolor="#adafb2"/>
          </w:pict>
        </mc:Fallback>
      </mc:AlternateContent>
    </w:r>
    <w:r>
      <w:drawing>
        <wp:inline distT="0" distB="0" distL="0" distR="0" wp14:anchorId="11D4204A" wp14:editId="479C237F">
          <wp:extent cx="2098700" cy="4572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r>
      <w:t xml:space="preserve">  </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B433E0" w:rsidRDefault="00B433E0">
    <w:pPr>
      <w:pStyle w:val="Header"/>
    </w:pPr>
  </w:p>
  <w:p w14:paraId="376C616C" w14:textId="77777777" w:rsidR="00B433E0" w:rsidRDefault="00B433E0">
    <w:pPr>
      <w:pStyle w:val="Header"/>
    </w:pPr>
  </w:p>
  <w:p w14:paraId="53E24699" w14:textId="77777777" w:rsidR="00B433E0" w:rsidRDefault="00B433E0">
    <w:pPr>
      <w:pStyle w:val="Header"/>
    </w:pPr>
  </w:p>
  <w:p w14:paraId="2ABB37AC" w14:textId="77777777" w:rsidR="00B433E0" w:rsidRDefault="00B433E0">
    <w:pPr>
      <w:pStyle w:val="Header"/>
    </w:pPr>
  </w:p>
  <w:p w14:paraId="6B537E06" w14:textId="77777777" w:rsidR="00B433E0" w:rsidRDefault="00B433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B7804"/>
    <w:multiLevelType w:val="hybridMultilevel"/>
    <w:tmpl w:val="101C5AA8"/>
    <w:lvl w:ilvl="0" w:tplc="CFC081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15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8C66C8"/>
    <w:multiLevelType w:val="hybridMultilevel"/>
    <w:tmpl w:val="B35E9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2482"/>
    <w:multiLevelType w:val="hybridMultilevel"/>
    <w:tmpl w:val="9946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9"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7AE877DB"/>
    <w:multiLevelType w:val="hybridMultilevel"/>
    <w:tmpl w:val="A0EE6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2"/>
  </w:num>
  <w:num w:numId="4">
    <w:abstractNumId w:val="1"/>
  </w:num>
  <w:num w:numId="5">
    <w:abstractNumId w:val="10"/>
  </w:num>
  <w:num w:numId="6">
    <w:abstractNumId w:val="11"/>
  </w:num>
  <w:num w:numId="7">
    <w:abstractNumId w:val="13"/>
  </w:num>
  <w:num w:numId="8">
    <w:abstractNumId w:val="15"/>
  </w:num>
  <w:num w:numId="9">
    <w:abstractNumId w:val="19"/>
  </w:num>
  <w:num w:numId="10">
    <w:abstractNumId w:val="8"/>
  </w:num>
  <w:num w:numId="11">
    <w:abstractNumId w:val="2"/>
  </w:num>
  <w:num w:numId="12">
    <w:abstractNumId w:val="14"/>
  </w:num>
  <w:num w:numId="13">
    <w:abstractNumId w:val="16"/>
  </w:num>
  <w:num w:numId="14">
    <w:abstractNumId w:val="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 w:numId="18">
    <w:abstractNumId w:val="18"/>
  </w:num>
  <w:num w:numId="19">
    <w:abstractNumId w:val="3"/>
  </w:num>
  <w:num w:numId="20">
    <w:abstractNumId w:val="7"/>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sh Mohandass">
    <w15:presenceInfo w15:providerId="Windows Live" w15:userId="9262ca3c29d6c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97">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667"/>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0CCF"/>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0D86"/>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1A"/>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82B"/>
    <w:rsid w:val="00231C09"/>
    <w:rsid w:val="00231C44"/>
    <w:rsid w:val="00231CEE"/>
    <w:rsid w:val="00231FEE"/>
    <w:rsid w:val="00232017"/>
    <w:rsid w:val="002321F4"/>
    <w:rsid w:val="002321FA"/>
    <w:rsid w:val="002325C2"/>
    <w:rsid w:val="00232A07"/>
    <w:rsid w:val="00232C4F"/>
    <w:rsid w:val="0023303A"/>
    <w:rsid w:val="002336A5"/>
    <w:rsid w:val="00233870"/>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0E7"/>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5B2"/>
    <w:rsid w:val="00383CA3"/>
    <w:rsid w:val="003848BB"/>
    <w:rsid w:val="00384D6D"/>
    <w:rsid w:val="0038538C"/>
    <w:rsid w:val="00385503"/>
    <w:rsid w:val="00385770"/>
    <w:rsid w:val="00385908"/>
    <w:rsid w:val="00385FC6"/>
    <w:rsid w:val="00386238"/>
    <w:rsid w:val="00390257"/>
    <w:rsid w:val="00390371"/>
    <w:rsid w:val="00390C36"/>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E0CAE"/>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402"/>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860"/>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91D"/>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C3C"/>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0A"/>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CD5"/>
    <w:rsid w:val="00551FF9"/>
    <w:rsid w:val="005522DA"/>
    <w:rsid w:val="005529F8"/>
    <w:rsid w:val="00552FAC"/>
    <w:rsid w:val="0055363D"/>
    <w:rsid w:val="00553660"/>
    <w:rsid w:val="00553DD9"/>
    <w:rsid w:val="00553FAA"/>
    <w:rsid w:val="00553FFB"/>
    <w:rsid w:val="0055453E"/>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B55"/>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72D"/>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8D0"/>
    <w:rsid w:val="00783E4E"/>
    <w:rsid w:val="00783F02"/>
    <w:rsid w:val="00784244"/>
    <w:rsid w:val="007845D7"/>
    <w:rsid w:val="00784A6A"/>
    <w:rsid w:val="00785116"/>
    <w:rsid w:val="00785412"/>
    <w:rsid w:val="00785B64"/>
    <w:rsid w:val="00785F3F"/>
    <w:rsid w:val="007860B0"/>
    <w:rsid w:val="00786214"/>
    <w:rsid w:val="00786539"/>
    <w:rsid w:val="007867FD"/>
    <w:rsid w:val="0078734B"/>
    <w:rsid w:val="00787861"/>
    <w:rsid w:val="00787880"/>
    <w:rsid w:val="00787957"/>
    <w:rsid w:val="0079044B"/>
    <w:rsid w:val="007907D6"/>
    <w:rsid w:val="007917D5"/>
    <w:rsid w:val="00792E11"/>
    <w:rsid w:val="00792E9C"/>
    <w:rsid w:val="00793494"/>
    <w:rsid w:val="007935BB"/>
    <w:rsid w:val="00793FD7"/>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6E78"/>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D2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3EE4"/>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0B7E"/>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4F22"/>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059"/>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6D0"/>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0FE"/>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A74"/>
    <w:rsid w:val="00B40D07"/>
    <w:rsid w:val="00B4100A"/>
    <w:rsid w:val="00B410F0"/>
    <w:rsid w:val="00B413BE"/>
    <w:rsid w:val="00B41FF5"/>
    <w:rsid w:val="00B420FF"/>
    <w:rsid w:val="00B422BE"/>
    <w:rsid w:val="00B425F1"/>
    <w:rsid w:val="00B4263B"/>
    <w:rsid w:val="00B42F8F"/>
    <w:rsid w:val="00B43017"/>
    <w:rsid w:val="00B433E0"/>
    <w:rsid w:val="00B434A5"/>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03"/>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2C0B"/>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1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40"/>
    <w:rsid w:val="00C4348C"/>
    <w:rsid w:val="00C43A94"/>
    <w:rsid w:val="00C43D0B"/>
    <w:rsid w:val="00C43E79"/>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D6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52A"/>
    <w:rsid w:val="00CA7607"/>
    <w:rsid w:val="00CA788F"/>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26B"/>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F9C"/>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6B4"/>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BBE"/>
    <w:rsid w:val="00E94DE4"/>
    <w:rsid w:val="00E94E02"/>
    <w:rsid w:val="00E95AD5"/>
    <w:rsid w:val="00E966D7"/>
    <w:rsid w:val="00E967B6"/>
    <w:rsid w:val="00E96A63"/>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58C"/>
    <w:rsid w:val="00EA376D"/>
    <w:rsid w:val="00EA389D"/>
    <w:rsid w:val="00EA39FD"/>
    <w:rsid w:val="00EA3A58"/>
    <w:rsid w:val="00EA3A80"/>
    <w:rsid w:val="00EA3E00"/>
    <w:rsid w:val="00EA3EFF"/>
    <w:rsid w:val="00EA3F2A"/>
    <w:rsid w:val="00EA4B7E"/>
    <w:rsid w:val="00EA4D73"/>
    <w:rsid w:val="00EA4EE1"/>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CC5"/>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DEB"/>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6EC4"/>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AC5"/>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197">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uiPriority w:val="9"/>
    <w:qFormat/>
    <w:rsid w:val="004E17A8"/>
    <w:pPr>
      <w:keepNext/>
      <w:keepLines/>
      <w:numPr>
        <w:numId w:val="16"/>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1"/>
    <w:unhideWhenUsed/>
    <w:qFormat/>
    <w:rsid w:val="004E17A8"/>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1"/>
    <w:unhideWhenUsed/>
    <w:qFormat/>
    <w:rsid w:val="004E17A8"/>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1"/>
    <w:unhideWhenUsed/>
    <w:qFormat/>
    <w:rsid w:val="004E17A8"/>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1"/>
    <w:unhideWhenUsed/>
    <w:qFormat/>
    <w:rsid w:val="004E17A8"/>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004E17A8"/>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004E17A8"/>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uiPriority w:val="99"/>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uiPriority w:val="99"/>
    <w:semiHidden/>
    <w:rsid w:val="00707B8A"/>
  </w:style>
  <w:style w:type="paragraph" w:styleId="CommentSubject">
    <w:name w:val="annotation subject"/>
    <w:basedOn w:val="CommentText"/>
    <w:next w:val="CommentText"/>
    <w:link w:val="CommentSubjectChar"/>
    <w:uiPriority w:val="99"/>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uiPriority w:val="99"/>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4E17A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1"/>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1"/>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1"/>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1"/>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character" w:customStyle="1" w:styleId="BalloonTextChar">
    <w:name w:val="Balloon Text Char"/>
    <w:basedOn w:val="DefaultParagraphFont"/>
    <w:link w:val="BalloonText"/>
    <w:uiPriority w:val="99"/>
    <w:semiHidden/>
    <w:rsid w:val="00786539"/>
    <w:rPr>
      <w:rFonts w:ascii="Tahoma" w:hAnsi="Tahoma" w:cs="Tahoma"/>
      <w:sz w:val="16"/>
      <w:szCs w:val="16"/>
    </w:rPr>
  </w:style>
  <w:style w:type="paragraph" w:customStyle="1" w:styleId="2909F619802848F09E01365C32F34654">
    <w:name w:val="2909F619802848F09E01365C32F34654"/>
    <w:rsid w:val="00786539"/>
    <w:pPr>
      <w:spacing w:after="200"/>
    </w:pPr>
    <w:rPr>
      <w:lang w:eastAsia="ja-JP"/>
    </w:rPr>
  </w:style>
  <w:style w:type="table" w:styleId="TableGrid3">
    <w:name w:val="Table Grid 3"/>
    <w:basedOn w:val="TableNormal"/>
    <w:uiPriority w:val="99"/>
    <w:semiHidden/>
    <w:unhideWhenUsed/>
    <w:rsid w:val="0078653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mmentTextChar">
    <w:name w:val="Comment Text Char"/>
    <w:basedOn w:val="DefaultParagraphFont"/>
    <w:link w:val="CommentText"/>
    <w:uiPriority w:val="99"/>
    <w:semiHidden/>
    <w:rsid w:val="00786539"/>
  </w:style>
  <w:style w:type="character" w:customStyle="1" w:styleId="CommentSubjectChar">
    <w:name w:val="Comment Subject Char"/>
    <w:basedOn w:val="CommentTextChar"/>
    <w:link w:val="CommentSubject"/>
    <w:uiPriority w:val="99"/>
    <w:semiHidden/>
    <w:rsid w:val="00786539"/>
    <w:rPr>
      <w:b/>
    </w:rPr>
  </w:style>
  <w:style w:type="paragraph" w:styleId="BodyText">
    <w:name w:val="Body Text"/>
    <w:basedOn w:val="Normal"/>
    <w:link w:val="BodyTextChar"/>
    <w:uiPriority w:val="1"/>
    <w:qFormat/>
    <w:rsid w:val="00786539"/>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uiPriority w:val="1"/>
    <w:rsid w:val="00786539"/>
    <w:rPr>
      <w:rFonts w:ascii="Palatino Linotype" w:eastAsia="Palatino Linotype" w:hAnsi="Palatino Linotype"/>
      <w:sz w:val="20"/>
      <w:szCs w:val="20"/>
    </w:rPr>
  </w:style>
  <w:style w:type="paragraph" w:customStyle="1" w:styleId="TableParagraph">
    <w:name w:val="Table Paragraph"/>
    <w:basedOn w:val="Normal"/>
    <w:uiPriority w:val="1"/>
    <w:qFormat/>
    <w:rsid w:val="00786539"/>
    <w:pPr>
      <w:widowControl w:val="0"/>
      <w:spacing w:after="0" w:line="240" w:lineRule="auto"/>
    </w:pPr>
    <w:rPr>
      <w:rFonts w:eastAsiaTheme="minorHAnsi"/>
    </w:rPr>
  </w:style>
  <w:style w:type="table" w:styleId="LightShading-Accent1">
    <w:name w:val="Light Shading Accent 1"/>
    <w:basedOn w:val="TableNormal"/>
    <w:uiPriority w:val="60"/>
    <w:rsid w:val="00786539"/>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786539"/>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786539"/>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86539"/>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file:///C:\Users\Ranjeet\Documents\Netspeed\NocStudio\netspeed_noc\trunk\doc\release_docs\www.netspeedsytems.com"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tspeedsystems.com"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upport@netspeedsystem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wmf"/><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5FD85-DBAB-43EB-BE05-ACEAB516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0</TotalTime>
  <Pages>11</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12770</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Anush Mohandass</cp:lastModifiedBy>
  <cp:revision>2</cp:revision>
  <cp:lastPrinted>2015-09-12T18:57:00Z</cp:lastPrinted>
  <dcterms:created xsi:type="dcterms:W3CDTF">2016-04-16T22:47:00Z</dcterms:created>
  <dcterms:modified xsi:type="dcterms:W3CDTF">2016-04-16T22:47:00Z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