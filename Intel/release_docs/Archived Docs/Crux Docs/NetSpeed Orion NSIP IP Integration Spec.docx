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Default="0011273D" w:rsidP="0011273D">
      <w:pPr>
        <w:pStyle w:val="Preliminary"/>
      </w:pPr>
    </w:p>
    <w:p w14:paraId="6A86751C" w14:textId="77777777" w:rsidR="0011273D" w:rsidRDefault="0011273D" w:rsidP="0011273D">
      <w:pPr>
        <w:pStyle w:val="Body"/>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11273D" w14:paraId="51C5623C" w14:textId="77777777" w:rsidTr="00E172BE">
        <w:trPr>
          <w:trHeight w:val="9360"/>
        </w:trPr>
        <w:tc>
          <w:tcPr>
            <w:tcW w:w="9378" w:type="dxa"/>
          </w:tcPr>
          <w:p w14:paraId="4347ABE2" w14:textId="77777777" w:rsidR="0011273D" w:rsidRPr="004D221D" w:rsidRDefault="0011273D" w:rsidP="00E172BE">
            <w:pPr>
              <w:pStyle w:val="BookTitle1"/>
              <w:tabs>
                <w:tab w:val="left" w:pos="936"/>
                <w:tab w:val="left" w:pos="2700"/>
              </w:tabs>
              <w:ind w:left="0" w:right="864"/>
              <w:jc w:val="both"/>
              <w:rPr>
                <w:rFonts w:asciiTheme="majorHAnsi" w:hAnsiTheme="majorHAnsi"/>
                <w:sz w:val="48"/>
              </w:rPr>
            </w:pPr>
          </w:p>
          <w:p w14:paraId="12D78D43" w14:textId="60D09613" w:rsidR="00B433E0" w:rsidRDefault="000A029C" w:rsidP="00B433E0">
            <w:pPr>
              <w:pStyle w:val="DocumentTitle"/>
            </w:pPr>
            <w:r>
              <w:t xml:space="preserve">NetSpeed Orion </w:t>
            </w:r>
            <w:r w:rsidR="00B4466D">
              <w:t>NSIP</w:t>
            </w:r>
            <w:r>
              <w:t xml:space="preserve"> IP Integration Specification</w:t>
            </w:r>
          </w:p>
          <w:p w14:paraId="22ECBA56" w14:textId="13FC8534" w:rsidR="00772970" w:rsidRPr="009801EF" w:rsidRDefault="00772970" w:rsidP="00772970">
            <w:pPr>
              <w:pStyle w:val="DocumentRevision"/>
              <w:rPr>
                <w:rFonts w:asciiTheme="majorHAnsi" w:hAnsiTheme="majorHAnsi"/>
                <w:sz w:val="44"/>
              </w:rPr>
            </w:pPr>
            <w:r w:rsidRPr="009801EF">
              <w:rPr>
                <w:rFonts w:asciiTheme="majorHAnsi" w:hAnsiTheme="majorHAnsi"/>
                <w:sz w:val="28"/>
              </w:rPr>
              <w:t>Version:  ORION-</w:t>
            </w:r>
            <w:r w:rsidR="004E3643" w:rsidRPr="009801EF">
              <w:rPr>
                <w:rFonts w:asciiTheme="majorHAnsi" w:hAnsiTheme="majorHAnsi"/>
                <w:sz w:val="28"/>
              </w:rPr>
              <w:t>NSIP</w:t>
            </w:r>
            <w:r w:rsidRPr="009801EF">
              <w:rPr>
                <w:rFonts w:asciiTheme="majorHAnsi" w:hAnsiTheme="majorHAnsi"/>
                <w:sz w:val="28"/>
              </w:rPr>
              <w:t>-15.0</w:t>
            </w:r>
            <w:r w:rsidR="00144D0B">
              <w:rPr>
                <w:rFonts w:asciiTheme="majorHAnsi" w:hAnsiTheme="majorHAnsi"/>
                <w:sz w:val="28"/>
              </w:rPr>
              <w:t>9</w:t>
            </w:r>
          </w:p>
          <w:p w14:paraId="6C353F2C" w14:textId="3AD1C2ED" w:rsidR="0011273D" w:rsidRDefault="00144D0B" w:rsidP="00144D0B">
            <w:pPr>
              <w:pStyle w:val="DocumentRevision"/>
            </w:pPr>
            <w:r>
              <w:rPr>
                <w:b w:val="0"/>
                <w:sz w:val="22"/>
              </w:rPr>
              <w:fldChar w:fldCharType="begin"/>
            </w:r>
            <w:r>
              <w:rPr>
                <w:b w:val="0"/>
                <w:sz w:val="22"/>
              </w:rPr>
              <w:instrText xml:space="preserve"> DATE \@ "MMMM d, yyyy" </w:instrText>
            </w:r>
            <w:r>
              <w:rPr>
                <w:b w:val="0"/>
                <w:sz w:val="22"/>
              </w:rPr>
              <w:fldChar w:fldCharType="separate"/>
            </w:r>
            <w:r w:rsidR="00FF436A">
              <w:rPr>
                <w:b w:val="0"/>
                <w:noProof/>
                <w:sz w:val="22"/>
              </w:rPr>
              <w:t>April 16, 2016</w:t>
            </w:r>
            <w:r>
              <w:rPr>
                <w:b w:val="0"/>
                <w:sz w:val="22"/>
              </w:rPr>
              <w:fldChar w:fldCharType="end"/>
            </w:r>
          </w:p>
        </w:tc>
      </w:tr>
    </w:tbl>
    <w:p w14:paraId="1C567D54" w14:textId="77777777" w:rsidR="0011273D" w:rsidRDefault="0011273D" w:rsidP="0011273D">
      <w:pPr>
        <w:pStyle w:val="Body"/>
      </w:pPr>
    </w:p>
    <w:p w14:paraId="3D12B7B6" w14:textId="77777777" w:rsidR="0011273D" w:rsidRDefault="0011273D" w:rsidP="0011273D">
      <w:pPr>
        <w:pStyle w:val="Body"/>
      </w:pPr>
    </w:p>
    <w:p w14:paraId="121EA3CD" w14:textId="77777777" w:rsidR="0011273D" w:rsidRDefault="0011273D" w:rsidP="0011273D">
      <w:pPr>
        <w:pStyle w:val="Body"/>
        <w:tabs>
          <w:tab w:val="clear" w:pos="2700"/>
          <w:tab w:val="left" w:pos="1310"/>
        </w:tabs>
      </w:pPr>
      <w:r>
        <w:tab/>
      </w:r>
    </w:p>
    <w:p w14:paraId="3C7EAB6A" w14:textId="77777777" w:rsidR="0011273D" w:rsidRDefault="0011273D" w:rsidP="0011273D">
      <w:pPr>
        <w:pStyle w:val="Body"/>
      </w:pPr>
    </w:p>
    <w:p w14:paraId="1AECA943" w14:textId="77777777" w:rsidR="0011273D" w:rsidRDefault="0011273D" w:rsidP="0011273D">
      <w:pPr>
        <w:pStyle w:val="Body"/>
      </w:pPr>
    </w:p>
    <w:p w14:paraId="04262CC9" w14:textId="77777777" w:rsidR="0011273D" w:rsidRPr="00C721F7" w:rsidRDefault="0011273D" w:rsidP="00C721F7">
      <w:pPr>
        <w:pStyle w:val="Body"/>
        <w:sectPr w:rsidR="0011273D" w:rsidRPr="00C721F7">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432" w:gutter="0"/>
          <w:pgNumType w:start="1"/>
          <w:cols w:space="720"/>
          <w:noEndnote/>
          <w:titlePg/>
        </w:sectPr>
      </w:pPr>
    </w:p>
    <w:p w14:paraId="4790CC66" w14:textId="0B72C8E1" w:rsidR="0011273D" w:rsidRDefault="000A029C" w:rsidP="0011273D">
      <w:pPr>
        <w:pStyle w:val="Title"/>
      </w:pPr>
      <w:r>
        <w:lastRenderedPageBreak/>
        <w:t xml:space="preserve">NetSpeed Orion </w:t>
      </w:r>
      <w:r w:rsidR="00B4466D">
        <w:t>NSIP</w:t>
      </w:r>
      <w:r>
        <w:t xml:space="preserve"> IP Integration Specification</w:t>
      </w:r>
    </w:p>
    <w:p w14:paraId="18FE336F" w14:textId="77777777" w:rsidR="0011273D" w:rsidRDefault="0011273D" w:rsidP="0011273D">
      <w:pPr>
        <w:pStyle w:val="HeadingPreface"/>
      </w:pPr>
      <w:bookmarkStart w:id="0" w:name="_Toc429642464"/>
      <w:r>
        <w:t>About This Document</w:t>
      </w:r>
      <w:bookmarkEnd w:id="0"/>
    </w:p>
    <w:p w14:paraId="6B07DCA6" w14:textId="7E3A0511" w:rsidR="0011273D" w:rsidRDefault="000A029C" w:rsidP="0011273D">
      <w:pPr>
        <w:pStyle w:val="Body"/>
      </w:pPr>
      <w:r>
        <w:t xml:space="preserve">This document describes the guidelines for seamless integration of NetSpeed Orion </w:t>
      </w:r>
      <w:r w:rsidR="00B4466D">
        <w:t>NSIP</w:t>
      </w:r>
      <w:r>
        <w:t xml:space="preserve"> IP.  This includes details of the IP components and instructions on how to integrate them into customer SoC.  The registers in NoC RTL can be accessed via the NetSpeed configuration bus which is described in the HTML documentation generated by NocStudio for each user input configuration.</w:t>
      </w:r>
    </w:p>
    <w:p w14:paraId="0E6A6F0E" w14:textId="77777777" w:rsidR="0011273D" w:rsidRDefault="0011273D" w:rsidP="0011273D">
      <w:pPr>
        <w:pStyle w:val="HeadingPreface"/>
      </w:pPr>
      <w:bookmarkStart w:id="1" w:name="_Toc429642465"/>
      <w:r>
        <w:t>Audience</w:t>
      </w:r>
      <w:bookmarkEnd w:id="1"/>
      <w:r>
        <w:t xml:space="preserve"> </w:t>
      </w:r>
    </w:p>
    <w:p w14:paraId="24331333" w14:textId="77777777" w:rsidR="0011273D" w:rsidRDefault="0011273D" w:rsidP="0011273D">
      <w:pPr>
        <w:pStyle w:val="Body"/>
      </w:pPr>
      <w:r>
        <w:t xml:space="preserve">This document is intended for users of NocStudio: </w:t>
      </w:r>
    </w:p>
    <w:p w14:paraId="44CB6B55" w14:textId="77777777" w:rsidR="000A029C" w:rsidRDefault="000A029C" w:rsidP="000A029C">
      <w:pPr>
        <w:pStyle w:val="Bullet1"/>
        <w:spacing w:after="0"/>
      </w:pPr>
      <w:r>
        <w:t>NoC Architects</w:t>
      </w:r>
    </w:p>
    <w:p w14:paraId="4AE16828" w14:textId="77777777" w:rsidR="000A029C" w:rsidRDefault="000A029C" w:rsidP="000A029C">
      <w:pPr>
        <w:pStyle w:val="Bullet1"/>
        <w:spacing w:after="0"/>
      </w:pPr>
      <w:r>
        <w:t>NoC Designers</w:t>
      </w:r>
    </w:p>
    <w:p w14:paraId="44659CEC" w14:textId="77777777" w:rsidR="000A029C" w:rsidRDefault="000A029C" w:rsidP="000A029C">
      <w:pPr>
        <w:pStyle w:val="Bullet1"/>
        <w:spacing w:after="0"/>
      </w:pPr>
      <w:r>
        <w:t>NoC Verification Engineers</w:t>
      </w:r>
    </w:p>
    <w:p w14:paraId="0941F423" w14:textId="77777777" w:rsidR="000A029C" w:rsidRDefault="000A029C" w:rsidP="000A029C">
      <w:pPr>
        <w:pStyle w:val="Bullet1"/>
        <w:spacing w:after="0"/>
      </w:pPr>
      <w:r>
        <w:t>SoC Architects</w:t>
      </w:r>
    </w:p>
    <w:p w14:paraId="423F937E" w14:textId="77777777" w:rsidR="000A029C" w:rsidRDefault="000A029C" w:rsidP="000A029C">
      <w:pPr>
        <w:pStyle w:val="Bullet1"/>
        <w:spacing w:after="0"/>
      </w:pPr>
      <w:r>
        <w:t>SoC Designers</w:t>
      </w:r>
    </w:p>
    <w:p w14:paraId="1C0A2C22" w14:textId="77777777" w:rsidR="000A029C" w:rsidRDefault="000A029C" w:rsidP="000A029C">
      <w:pPr>
        <w:pStyle w:val="Bullet1"/>
        <w:spacing w:after="0"/>
      </w:pPr>
      <w:bookmarkStart w:id="2" w:name="_GoBack"/>
      <w:bookmarkEnd w:id="2"/>
      <w:r>
        <w:t>SoC Verification Engineers</w:t>
      </w:r>
    </w:p>
    <w:p w14:paraId="129D5D58" w14:textId="77777777" w:rsidR="000A029C" w:rsidRDefault="000A029C" w:rsidP="000A029C">
      <w:pPr>
        <w:pStyle w:val="HeadingPreface"/>
      </w:pPr>
      <w:bookmarkStart w:id="3" w:name="_Toc378951146"/>
      <w:bookmarkStart w:id="4" w:name="_Toc407201510"/>
      <w:bookmarkStart w:id="5" w:name="_Toc429642466"/>
      <w:r>
        <w:t>Prerequisite</w:t>
      </w:r>
      <w:bookmarkEnd w:id="3"/>
      <w:bookmarkEnd w:id="4"/>
      <w:bookmarkEnd w:id="5"/>
    </w:p>
    <w:p w14:paraId="3A12B716" w14:textId="77777777" w:rsidR="000A029C" w:rsidRDefault="000A029C" w:rsidP="000A029C">
      <w:pPr>
        <w:pStyle w:val="Body"/>
      </w:pPr>
      <w:r>
        <w:t>Before proceeding, you should generally understand:</w:t>
      </w:r>
    </w:p>
    <w:p w14:paraId="7B0690B8" w14:textId="77777777" w:rsidR="000A029C" w:rsidRDefault="000A029C" w:rsidP="000A029C">
      <w:pPr>
        <w:pStyle w:val="Bullet1"/>
        <w:spacing w:after="0"/>
      </w:pPr>
      <w:r>
        <w:t>Basics of Network on Chip technology</w:t>
      </w:r>
    </w:p>
    <w:p w14:paraId="5E3FC1D1" w14:textId="77777777" w:rsidR="00B4466D" w:rsidRDefault="00B4466D" w:rsidP="00B4466D">
      <w:pPr>
        <w:pStyle w:val="Bullet1"/>
        <w:spacing w:after="0"/>
      </w:pPr>
      <w:r w:rsidRPr="004F4553">
        <w:t>NetSpeed Streaming Interf</w:t>
      </w:r>
      <w:r>
        <w:t xml:space="preserve">ace Protocol and Bridge Spec </w:t>
      </w:r>
    </w:p>
    <w:p w14:paraId="1AF14413" w14:textId="77777777" w:rsidR="0011273D" w:rsidRDefault="0011273D" w:rsidP="0011273D">
      <w:pPr>
        <w:pStyle w:val="HeadingPreface"/>
      </w:pPr>
      <w:bookmarkStart w:id="6" w:name="_Toc429642467"/>
      <w:r>
        <w:t>Related Documents</w:t>
      </w:r>
      <w:bookmarkEnd w:id="6"/>
      <w:r>
        <w:t xml:space="preserve"> </w:t>
      </w:r>
    </w:p>
    <w:p w14:paraId="34CD49EF" w14:textId="77777777" w:rsidR="0011273D" w:rsidRDefault="0011273D" w:rsidP="0011273D">
      <w:pPr>
        <w:pStyle w:val="Body"/>
      </w:pPr>
      <w:r>
        <w:t>The following documents can be used as a reference to this document.</w:t>
      </w:r>
    </w:p>
    <w:p w14:paraId="3BCB6584" w14:textId="1C035528" w:rsidR="000A029C" w:rsidRDefault="000A029C" w:rsidP="000A029C">
      <w:pPr>
        <w:pStyle w:val="Bullet1"/>
        <w:spacing w:after="0"/>
      </w:pPr>
      <w:r w:rsidRPr="000C338A">
        <w:t xml:space="preserve">NetSpeed NocStudio </w:t>
      </w:r>
      <w:r>
        <w:t xml:space="preserve">Orion </w:t>
      </w:r>
      <w:r w:rsidR="00F1221D">
        <w:t>NSIP</w:t>
      </w:r>
      <w:r>
        <w:t xml:space="preserve"> U</w:t>
      </w:r>
      <w:r w:rsidRPr="000C338A">
        <w:t>ser Manual</w:t>
      </w:r>
      <w:r w:rsidRPr="0095087B">
        <w:t xml:space="preserve"> </w:t>
      </w:r>
    </w:p>
    <w:p w14:paraId="05024336" w14:textId="1A9657E1" w:rsidR="000A029C" w:rsidRDefault="000A029C" w:rsidP="000A029C">
      <w:pPr>
        <w:pStyle w:val="Bullet1"/>
        <w:spacing w:after="0"/>
      </w:pPr>
      <w:r w:rsidRPr="00CC53DC">
        <w:t xml:space="preserve">NetSpeed </w:t>
      </w:r>
      <w:r>
        <w:t xml:space="preserve">Orion </w:t>
      </w:r>
      <w:r w:rsidR="00F1221D">
        <w:t>NSIP</w:t>
      </w:r>
      <w:r>
        <w:t xml:space="preserve"> Physical Design Guideline</w:t>
      </w:r>
      <w:r w:rsidRPr="0095087B">
        <w:t>s</w:t>
      </w:r>
    </w:p>
    <w:p w14:paraId="42D92251" w14:textId="77777777" w:rsidR="000A029C" w:rsidRDefault="000A029C" w:rsidP="000A029C">
      <w:pPr>
        <w:pStyle w:val="Bullet1"/>
        <w:spacing w:after="0"/>
      </w:pPr>
      <w:r>
        <w:lastRenderedPageBreak/>
        <w:t xml:space="preserve">NetSpeed Register Bus Protocol </w:t>
      </w:r>
    </w:p>
    <w:p w14:paraId="7289985E" w14:textId="77777777" w:rsidR="0011273D" w:rsidRDefault="0011273D" w:rsidP="0011273D">
      <w:pPr>
        <w:pStyle w:val="HeadingPreface"/>
      </w:pPr>
      <w:bookmarkStart w:id="7" w:name="_Toc429642468"/>
      <w:r>
        <w:t>Customer Support</w:t>
      </w:r>
      <w:bookmarkEnd w:id="7"/>
    </w:p>
    <w:p w14:paraId="23A75253" w14:textId="736706DC" w:rsidR="0011273D" w:rsidRDefault="0011273D" w:rsidP="0011273D">
      <w:pPr>
        <w:pStyle w:val="Body"/>
      </w:pPr>
      <w:r>
        <w:t xml:space="preserve">For technical support about this product, please contact </w:t>
      </w:r>
      <w:hyperlink r:id="rId14" w:history="1">
        <w:r w:rsidR="00F83F19" w:rsidRPr="00E277F7">
          <w:rPr>
            <w:rStyle w:val="Hyperlink"/>
          </w:rPr>
          <w:t>support@netspeedsystems.com</w:t>
        </w:r>
      </w:hyperlink>
    </w:p>
    <w:p w14:paraId="64C36FBE" w14:textId="297E05B4" w:rsidR="005D7614" w:rsidRDefault="0011273D" w:rsidP="0011273D">
      <w:pPr>
        <w:pStyle w:val="Body"/>
        <w:rPr>
          <w:rStyle w:val="Hyperlink"/>
        </w:rPr>
      </w:pPr>
      <w:r>
        <w:t xml:space="preserve">For general information about NetSpeed products refer to: </w:t>
      </w:r>
      <w:hyperlink r:id="rId15" w:history="1">
        <w:r w:rsidRPr="000B7762">
          <w:rPr>
            <w:rStyle w:val="Hyperlink"/>
          </w:rPr>
          <w:t>www.netspeedsystems.com</w:t>
        </w:r>
      </w:hyperlink>
    </w:p>
    <w:p w14:paraId="62AD86DB" w14:textId="77777777" w:rsidR="005D7614" w:rsidRDefault="005D7614">
      <w:pPr>
        <w:rPr>
          <w:rStyle w:val="Hyperlink"/>
          <w:szCs w:val="24"/>
        </w:rPr>
      </w:pPr>
      <w:r>
        <w:rPr>
          <w:rStyle w:val="Hyperlink"/>
        </w:rPr>
        <w:br w:type="page"/>
      </w:r>
    </w:p>
    <w:p w14:paraId="38A2AE1B" w14:textId="77777777" w:rsidR="0011273D" w:rsidRPr="00600CD0" w:rsidRDefault="0011273D" w:rsidP="0011273D">
      <w:pPr>
        <w:pStyle w:val="Contents"/>
      </w:pPr>
      <w:r w:rsidRPr="00600CD0">
        <w:lastRenderedPageBreak/>
        <w:t>Contents</w:t>
      </w:r>
    </w:p>
    <w:p w14:paraId="10756252" w14:textId="77777777" w:rsidR="00B95204" w:rsidRDefault="0011273D">
      <w:pPr>
        <w:pStyle w:val="TOC1"/>
        <w:rPr>
          <w:rFonts w:asciiTheme="minorHAnsi" w:hAnsiTheme="minorHAnsi"/>
          <w:b w:val="0"/>
          <w:color w:val="auto"/>
          <w:szCs w:val="22"/>
        </w:rPr>
      </w:pPr>
      <w:r>
        <w:rPr>
          <w:bCs/>
        </w:rPr>
        <w:fldChar w:fldCharType="begin"/>
      </w:r>
      <w:r>
        <w:instrText xml:space="preserve"> TOC \o "1-3" \h \z \t "Appendix,1" </w:instrText>
      </w:r>
      <w:r>
        <w:rPr>
          <w:bCs/>
        </w:rPr>
        <w:fldChar w:fldCharType="separate"/>
      </w:r>
      <w:hyperlink w:anchor="_Toc429642464" w:history="1">
        <w:r w:rsidR="00B95204" w:rsidRPr="00571C1D">
          <w:rPr>
            <w:rStyle w:val="Hyperlink"/>
          </w:rPr>
          <w:t>About This Document</w:t>
        </w:r>
        <w:r w:rsidR="00B95204">
          <w:rPr>
            <w:webHidden/>
          </w:rPr>
          <w:tab/>
        </w:r>
        <w:r w:rsidR="00B95204">
          <w:rPr>
            <w:webHidden/>
          </w:rPr>
          <w:fldChar w:fldCharType="begin"/>
        </w:r>
        <w:r w:rsidR="00B95204">
          <w:rPr>
            <w:webHidden/>
          </w:rPr>
          <w:instrText xml:space="preserve"> PAGEREF _Toc429642464 \h </w:instrText>
        </w:r>
        <w:r w:rsidR="00B95204">
          <w:rPr>
            <w:webHidden/>
          </w:rPr>
        </w:r>
        <w:r w:rsidR="00B95204">
          <w:rPr>
            <w:webHidden/>
          </w:rPr>
          <w:fldChar w:fldCharType="separate"/>
        </w:r>
        <w:r w:rsidR="004523D9">
          <w:rPr>
            <w:webHidden/>
          </w:rPr>
          <w:t>2</w:t>
        </w:r>
        <w:r w:rsidR="00B95204">
          <w:rPr>
            <w:webHidden/>
          </w:rPr>
          <w:fldChar w:fldCharType="end"/>
        </w:r>
      </w:hyperlink>
    </w:p>
    <w:p w14:paraId="02498B6E" w14:textId="77777777" w:rsidR="00B95204" w:rsidRDefault="00B560C4">
      <w:pPr>
        <w:pStyle w:val="TOC1"/>
        <w:rPr>
          <w:rFonts w:asciiTheme="minorHAnsi" w:hAnsiTheme="minorHAnsi"/>
          <w:b w:val="0"/>
          <w:color w:val="auto"/>
          <w:szCs w:val="22"/>
        </w:rPr>
      </w:pPr>
      <w:hyperlink w:anchor="_Toc429642465" w:history="1">
        <w:r w:rsidR="00B95204" w:rsidRPr="00571C1D">
          <w:rPr>
            <w:rStyle w:val="Hyperlink"/>
          </w:rPr>
          <w:t>Audience</w:t>
        </w:r>
        <w:r w:rsidR="00B95204">
          <w:rPr>
            <w:webHidden/>
          </w:rPr>
          <w:tab/>
        </w:r>
        <w:r w:rsidR="00B95204">
          <w:rPr>
            <w:webHidden/>
          </w:rPr>
          <w:fldChar w:fldCharType="begin"/>
        </w:r>
        <w:r w:rsidR="00B95204">
          <w:rPr>
            <w:webHidden/>
          </w:rPr>
          <w:instrText xml:space="preserve"> PAGEREF _Toc429642465 \h </w:instrText>
        </w:r>
        <w:r w:rsidR="00B95204">
          <w:rPr>
            <w:webHidden/>
          </w:rPr>
        </w:r>
        <w:r w:rsidR="00B95204">
          <w:rPr>
            <w:webHidden/>
          </w:rPr>
          <w:fldChar w:fldCharType="separate"/>
        </w:r>
        <w:r w:rsidR="004523D9">
          <w:rPr>
            <w:webHidden/>
          </w:rPr>
          <w:t>2</w:t>
        </w:r>
        <w:r w:rsidR="00B95204">
          <w:rPr>
            <w:webHidden/>
          </w:rPr>
          <w:fldChar w:fldCharType="end"/>
        </w:r>
      </w:hyperlink>
    </w:p>
    <w:p w14:paraId="5A76B1CF" w14:textId="77777777" w:rsidR="00B95204" w:rsidRDefault="00B560C4">
      <w:pPr>
        <w:pStyle w:val="TOC1"/>
        <w:rPr>
          <w:rFonts w:asciiTheme="minorHAnsi" w:hAnsiTheme="minorHAnsi"/>
          <w:b w:val="0"/>
          <w:color w:val="auto"/>
          <w:szCs w:val="22"/>
        </w:rPr>
      </w:pPr>
      <w:hyperlink w:anchor="_Toc429642466" w:history="1">
        <w:r w:rsidR="00B95204" w:rsidRPr="00571C1D">
          <w:rPr>
            <w:rStyle w:val="Hyperlink"/>
          </w:rPr>
          <w:t>Prerequisite</w:t>
        </w:r>
        <w:r w:rsidR="00B95204">
          <w:rPr>
            <w:webHidden/>
          </w:rPr>
          <w:tab/>
        </w:r>
        <w:r w:rsidR="00B95204">
          <w:rPr>
            <w:webHidden/>
          </w:rPr>
          <w:fldChar w:fldCharType="begin"/>
        </w:r>
        <w:r w:rsidR="00B95204">
          <w:rPr>
            <w:webHidden/>
          </w:rPr>
          <w:instrText xml:space="preserve"> PAGEREF _Toc429642466 \h </w:instrText>
        </w:r>
        <w:r w:rsidR="00B95204">
          <w:rPr>
            <w:webHidden/>
          </w:rPr>
        </w:r>
        <w:r w:rsidR="00B95204">
          <w:rPr>
            <w:webHidden/>
          </w:rPr>
          <w:fldChar w:fldCharType="separate"/>
        </w:r>
        <w:r w:rsidR="004523D9">
          <w:rPr>
            <w:webHidden/>
          </w:rPr>
          <w:t>2</w:t>
        </w:r>
        <w:r w:rsidR="00B95204">
          <w:rPr>
            <w:webHidden/>
          </w:rPr>
          <w:fldChar w:fldCharType="end"/>
        </w:r>
      </w:hyperlink>
    </w:p>
    <w:p w14:paraId="16902A8B" w14:textId="77777777" w:rsidR="00B95204" w:rsidRDefault="00B560C4">
      <w:pPr>
        <w:pStyle w:val="TOC1"/>
        <w:rPr>
          <w:rFonts w:asciiTheme="minorHAnsi" w:hAnsiTheme="minorHAnsi"/>
          <w:b w:val="0"/>
          <w:color w:val="auto"/>
          <w:szCs w:val="22"/>
        </w:rPr>
      </w:pPr>
      <w:hyperlink w:anchor="_Toc429642467" w:history="1">
        <w:r w:rsidR="00B95204" w:rsidRPr="00571C1D">
          <w:rPr>
            <w:rStyle w:val="Hyperlink"/>
          </w:rPr>
          <w:t>Related Documents</w:t>
        </w:r>
        <w:r w:rsidR="00B95204">
          <w:rPr>
            <w:webHidden/>
          </w:rPr>
          <w:tab/>
        </w:r>
        <w:r w:rsidR="00B95204">
          <w:rPr>
            <w:webHidden/>
          </w:rPr>
          <w:fldChar w:fldCharType="begin"/>
        </w:r>
        <w:r w:rsidR="00B95204">
          <w:rPr>
            <w:webHidden/>
          </w:rPr>
          <w:instrText xml:space="preserve"> PAGEREF _Toc429642467 \h </w:instrText>
        </w:r>
        <w:r w:rsidR="00B95204">
          <w:rPr>
            <w:webHidden/>
          </w:rPr>
        </w:r>
        <w:r w:rsidR="00B95204">
          <w:rPr>
            <w:webHidden/>
          </w:rPr>
          <w:fldChar w:fldCharType="separate"/>
        </w:r>
        <w:r w:rsidR="004523D9">
          <w:rPr>
            <w:webHidden/>
          </w:rPr>
          <w:t>2</w:t>
        </w:r>
        <w:r w:rsidR="00B95204">
          <w:rPr>
            <w:webHidden/>
          </w:rPr>
          <w:fldChar w:fldCharType="end"/>
        </w:r>
      </w:hyperlink>
    </w:p>
    <w:p w14:paraId="33BCE6E5" w14:textId="77777777" w:rsidR="00B95204" w:rsidRDefault="00B560C4">
      <w:pPr>
        <w:pStyle w:val="TOC1"/>
        <w:rPr>
          <w:rFonts w:asciiTheme="minorHAnsi" w:hAnsiTheme="minorHAnsi"/>
          <w:b w:val="0"/>
          <w:color w:val="auto"/>
          <w:szCs w:val="22"/>
        </w:rPr>
      </w:pPr>
      <w:hyperlink w:anchor="_Toc429642468" w:history="1">
        <w:r w:rsidR="00B95204" w:rsidRPr="00571C1D">
          <w:rPr>
            <w:rStyle w:val="Hyperlink"/>
          </w:rPr>
          <w:t>Customer Support</w:t>
        </w:r>
        <w:r w:rsidR="00B95204">
          <w:rPr>
            <w:webHidden/>
          </w:rPr>
          <w:tab/>
        </w:r>
        <w:r w:rsidR="00B95204">
          <w:rPr>
            <w:webHidden/>
          </w:rPr>
          <w:fldChar w:fldCharType="begin"/>
        </w:r>
        <w:r w:rsidR="00B95204">
          <w:rPr>
            <w:webHidden/>
          </w:rPr>
          <w:instrText xml:space="preserve"> PAGEREF _Toc429642468 \h </w:instrText>
        </w:r>
        <w:r w:rsidR="00B95204">
          <w:rPr>
            <w:webHidden/>
          </w:rPr>
        </w:r>
        <w:r w:rsidR="00B95204">
          <w:rPr>
            <w:webHidden/>
          </w:rPr>
          <w:fldChar w:fldCharType="separate"/>
        </w:r>
        <w:r w:rsidR="004523D9">
          <w:rPr>
            <w:webHidden/>
          </w:rPr>
          <w:t>3</w:t>
        </w:r>
        <w:r w:rsidR="00B95204">
          <w:rPr>
            <w:webHidden/>
          </w:rPr>
          <w:fldChar w:fldCharType="end"/>
        </w:r>
      </w:hyperlink>
    </w:p>
    <w:p w14:paraId="70F2B535" w14:textId="77777777" w:rsidR="00B95204" w:rsidRDefault="00B560C4">
      <w:pPr>
        <w:pStyle w:val="TOC1"/>
        <w:rPr>
          <w:rFonts w:asciiTheme="minorHAnsi" w:hAnsiTheme="minorHAnsi"/>
          <w:b w:val="0"/>
          <w:color w:val="auto"/>
          <w:szCs w:val="22"/>
        </w:rPr>
      </w:pPr>
      <w:hyperlink w:anchor="_Toc429642469" w:history="1">
        <w:r w:rsidR="00B95204" w:rsidRPr="00571C1D">
          <w:rPr>
            <w:rStyle w:val="Hyperlink"/>
          </w:rPr>
          <w:t>1</w:t>
        </w:r>
        <w:r w:rsidR="00B95204">
          <w:rPr>
            <w:rFonts w:asciiTheme="minorHAnsi" w:hAnsiTheme="minorHAnsi"/>
            <w:b w:val="0"/>
            <w:color w:val="auto"/>
            <w:szCs w:val="22"/>
          </w:rPr>
          <w:tab/>
        </w:r>
        <w:r w:rsidR="00B95204" w:rsidRPr="00571C1D">
          <w:rPr>
            <w:rStyle w:val="Hyperlink"/>
          </w:rPr>
          <w:t>NoC IP Overview</w:t>
        </w:r>
        <w:r w:rsidR="00B95204">
          <w:rPr>
            <w:webHidden/>
          </w:rPr>
          <w:tab/>
        </w:r>
        <w:r w:rsidR="00B95204">
          <w:rPr>
            <w:webHidden/>
          </w:rPr>
          <w:fldChar w:fldCharType="begin"/>
        </w:r>
        <w:r w:rsidR="00B95204">
          <w:rPr>
            <w:webHidden/>
          </w:rPr>
          <w:instrText xml:space="preserve"> PAGEREF _Toc429642469 \h </w:instrText>
        </w:r>
        <w:r w:rsidR="00B95204">
          <w:rPr>
            <w:webHidden/>
          </w:rPr>
        </w:r>
        <w:r w:rsidR="00B95204">
          <w:rPr>
            <w:webHidden/>
          </w:rPr>
          <w:fldChar w:fldCharType="separate"/>
        </w:r>
        <w:r w:rsidR="004523D9">
          <w:rPr>
            <w:webHidden/>
          </w:rPr>
          <w:t>8</w:t>
        </w:r>
        <w:r w:rsidR="00B95204">
          <w:rPr>
            <w:webHidden/>
          </w:rPr>
          <w:fldChar w:fldCharType="end"/>
        </w:r>
      </w:hyperlink>
    </w:p>
    <w:p w14:paraId="2A1EA02D" w14:textId="77777777" w:rsidR="00B95204" w:rsidRDefault="00B560C4">
      <w:pPr>
        <w:pStyle w:val="TOC2"/>
        <w:tabs>
          <w:tab w:val="left" w:pos="800"/>
        </w:tabs>
        <w:rPr>
          <w:noProof/>
          <w:szCs w:val="22"/>
        </w:rPr>
      </w:pPr>
      <w:hyperlink w:anchor="_Toc429642470" w:history="1">
        <w:r w:rsidR="00B95204" w:rsidRPr="00571C1D">
          <w:rPr>
            <w:rStyle w:val="Hyperlink"/>
            <w:noProof/>
          </w:rPr>
          <w:t>1.1</w:t>
        </w:r>
        <w:r w:rsidR="00B95204">
          <w:rPr>
            <w:noProof/>
            <w:szCs w:val="22"/>
          </w:rPr>
          <w:tab/>
        </w:r>
        <w:r w:rsidR="00B95204" w:rsidRPr="00571C1D">
          <w:rPr>
            <w:rStyle w:val="Hyperlink"/>
            <w:noProof/>
          </w:rPr>
          <w:t>NoC IP Components</w:t>
        </w:r>
        <w:r w:rsidR="00B95204">
          <w:rPr>
            <w:noProof/>
            <w:webHidden/>
          </w:rPr>
          <w:tab/>
        </w:r>
        <w:r w:rsidR="00B95204">
          <w:rPr>
            <w:noProof/>
            <w:webHidden/>
          </w:rPr>
          <w:fldChar w:fldCharType="begin"/>
        </w:r>
        <w:r w:rsidR="00B95204">
          <w:rPr>
            <w:noProof/>
            <w:webHidden/>
          </w:rPr>
          <w:instrText xml:space="preserve"> PAGEREF _Toc429642470 \h </w:instrText>
        </w:r>
        <w:r w:rsidR="00B95204">
          <w:rPr>
            <w:noProof/>
            <w:webHidden/>
          </w:rPr>
        </w:r>
        <w:r w:rsidR="00B95204">
          <w:rPr>
            <w:noProof/>
            <w:webHidden/>
          </w:rPr>
          <w:fldChar w:fldCharType="separate"/>
        </w:r>
        <w:r w:rsidR="004523D9">
          <w:rPr>
            <w:noProof/>
            <w:webHidden/>
          </w:rPr>
          <w:t>8</w:t>
        </w:r>
        <w:r w:rsidR="00B95204">
          <w:rPr>
            <w:noProof/>
            <w:webHidden/>
          </w:rPr>
          <w:fldChar w:fldCharType="end"/>
        </w:r>
      </w:hyperlink>
    </w:p>
    <w:p w14:paraId="73F3A3CE" w14:textId="77777777" w:rsidR="00B95204" w:rsidRDefault="00B560C4">
      <w:pPr>
        <w:pStyle w:val="TOC2"/>
        <w:tabs>
          <w:tab w:val="left" w:pos="800"/>
        </w:tabs>
        <w:rPr>
          <w:noProof/>
          <w:szCs w:val="22"/>
        </w:rPr>
      </w:pPr>
      <w:hyperlink w:anchor="_Toc429642471" w:history="1">
        <w:r w:rsidR="00B95204" w:rsidRPr="00571C1D">
          <w:rPr>
            <w:rStyle w:val="Hyperlink"/>
            <w:noProof/>
          </w:rPr>
          <w:t>1.2</w:t>
        </w:r>
        <w:r w:rsidR="00B95204">
          <w:rPr>
            <w:noProof/>
            <w:szCs w:val="22"/>
          </w:rPr>
          <w:tab/>
        </w:r>
        <w:r w:rsidR="00B95204" w:rsidRPr="00571C1D">
          <w:rPr>
            <w:rStyle w:val="Hyperlink"/>
            <w:noProof/>
          </w:rPr>
          <w:t>Directory Structure</w:t>
        </w:r>
        <w:r w:rsidR="00B95204">
          <w:rPr>
            <w:noProof/>
            <w:webHidden/>
          </w:rPr>
          <w:tab/>
        </w:r>
        <w:r w:rsidR="00B95204">
          <w:rPr>
            <w:noProof/>
            <w:webHidden/>
          </w:rPr>
          <w:fldChar w:fldCharType="begin"/>
        </w:r>
        <w:r w:rsidR="00B95204">
          <w:rPr>
            <w:noProof/>
            <w:webHidden/>
          </w:rPr>
          <w:instrText xml:space="preserve"> PAGEREF _Toc429642471 \h </w:instrText>
        </w:r>
        <w:r w:rsidR="00B95204">
          <w:rPr>
            <w:noProof/>
            <w:webHidden/>
          </w:rPr>
        </w:r>
        <w:r w:rsidR="00B95204">
          <w:rPr>
            <w:noProof/>
            <w:webHidden/>
          </w:rPr>
          <w:fldChar w:fldCharType="separate"/>
        </w:r>
        <w:r w:rsidR="004523D9">
          <w:rPr>
            <w:noProof/>
            <w:webHidden/>
          </w:rPr>
          <w:t>8</w:t>
        </w:r>
        <w:r w:rsidR="00B95204">
          <w:rPr>
            <w:noProof/>
            <w:webHidden/>
          </w:rPr>
          <w:fldChar w:fldCharType="end"/>
        </w:r>
      </w:hyperlink>
    </w:p>
    <w:p w14:paraId="64DFFE49" w14:textId="77777777" w:rsidR="00B95204" w:rsidRDefault="00B560C4">
      <w:pPr>
        <w:pStyle w:val="TOC2"/>
        <w:tabs>
          <w:tab w:val="left" w:pos="800"/>
        </w:tabs>
        <w:rPr>
          <w:noProof/>
          <w:szCs w:val="22"/>
        </w:rPr>
      </w:pPr>
      <w:hyperlink w:anchor="_Toc429642472" w:history="1">
        <w:r w:rsidR="00B95204" w:rsidRPr="00571C1D">
          <w:rPr>
            <w:rStyle w:val="Hyperlink"/>
            <w:noProof/>
          </w:rPr>
          <w:t>1.3</w:t>
        </w:r>
        <w:r w:rsidR="00B95204">
          <w:rPr>
            <w:noProof/>
            <w:szCs w:val="22"/>
          </w:rPr>
          <w:tab/>
        </w:r>
        <w:r w:rsidR="00B95204" w:rsidRPr="00571C1D">
          <w:rPr>
            <w:rStyle w:val="Hyperlink"/>
            <w:noProof/>
          </w:rPr>
          <w:t>Documentation</w:t>
        </w:r>
        <w:r w:rsidR="00B95204">
          <w:rPr>
            <w:noProof/>
            <w:webHidden/>
          </w:rPr>
          <w:tab/>
        </w:r>
        <w:r w:rsidR="00B95204">
          <w:rPr>
            <w:noProof/>
            <w:webHidden/>
          </w:rPr>
          <w:fldChar w:fldCharType="begin"/>
        </w:r>
        <w:r w:rsidR="00B95204">
          <w:rPr>
            <w:noProof/>
            <w:webHidden/>
          </w:rPr>
          <w:instrText xml:space="preserve"> PAGEREF _Toc429642472 \h </w:instrText>
        </w:r>
        <w:r w:rsidR="00B95204">
          <w:rPr>
            <w:noProof/>
            <w:webHidden/>
          </w:rPr>
        </w:r>
        <w:r w:rsidR="00B95204">
          <w:rPr>
            <w:noProof/>
            <w:webHidden/>
          </w:rPr>
          <w:fldChar w:fldCharType="separate"/>
        </w:r>
        <w:r w:rsidR="004523D9">
          <w:rPr>
            <w:noProof/>
            <w:webHidden/>
          </w:rPr>
          <w:t>9</w:t>
        </w:r>
        <w:r w:rsidR="00B95204">
          <w:rPr>
            <w:noProof/>
            <w:webHidden/>
          </w:rPr>
          <w:fldChar w:fldCharType="end"/>
        </w:r>
      </w:hyperlink>
    </w:p>
    <w:p w14:paraId="002B184E" w14:textId="77777777" w:rsidR="00B95204" w:rsidRDefault="00B560C4">
      <w:pPr>
        <w:pStyle w:val="TOC2"/>
        <w:tabs>
          <w:tab w:val="left" w:pos="800"/>
        </w:tabs>
        <w:rPr>
          <w:noProof/>
          <w:szCs w:val="22"/>
        </w:rPr>
      </w:pPr>
      <w:hyperlink w:anchor="_Toc429642473" w:history="1">
        <w:r w:rsidR="00B95204" w:rsidRPr="00571C1D">
          <w:rPr>
            <w:rStyle w:val="Hyperlink"/>
            <w:noProof/>
          </w:rPr>
          <w:t>1.4</w:t>
        </w:r>
        <w:r w:rsidR="00B95204">
          <w:rPr>
            <w:noProof/>
            <w:szCs w:val="22"/>
          </w:rPr>
          <w:tab/>
        </w:r>
        <w:r w:rsidR="00B95204" w:rsidRPr="00571C1D">
          <w:rPr>
            <w:rStyle w:val="Hyperlink"/>
            <w:noProof/>
          </w:rPr>
          <w:t>NocStudio Flow to Generate NoC IP</w:t>
        </w:r>
        <w:r w:rsidR="00B95204">
          <w:rPr>
            <w:noProof/>
            <w:webHidden/>
          </w:rPr>
          <w:tab/>
        </w:r>
        <w:r w:rsidR="00B95204">
          <w:rPr>
            <w:noProof/>
            <w:webHidden/>
          </w:rPr>
          <w:fldChar w:fldCharType="begin"/>
        </w:r>
        <w:r w:rsidR="00B95204">
          <w:rPr>
            <w:noProof/>
            <w:webHidden/>
          </w:rPr>
          <w:instrText xml:space="preserve"> PAGEREF _Toc429642473 \h </w:instrText>
        </w:r>
        <w:r w:rsidR="00B95204">
          <w:rPr>
            <w:noProof/>
            <w:webHidden/>
          </w:rPr>
        </w:r>
        <w:r w:rsidR="00B95204">
          <w:rPr>
            <w:noProof/>
            <w:webHidden/>
          </w:rPr>
          <w:fldChar w:fldCharType="separate"/>
        </w:r>
        <w:r w:rsidR="004523D9">
          <w:rPr>
            <w:noProof/>
            <w:webHidden/>
          </w:rPr>
          <w:t>10</w:t>
        </w:r>
        <w:r w:rsidR="00B95204">
          <w:rPr>
            <w:noProof/>
            <w:webHidden/>
          </w:rPr>
          <w:fldChar w:fldCharType="end"/>
        </w:r>
      </w:hyperlink>
    </w:p>
    <w:p w14:paraId="10501D63" w14:textId="77777777" w:rsidR="00B95204" w:rsidRDefault="00B560C4">
      <w:pPr>
        <w:pStyle w:val="TOC3"/>
        <w:rPr>
          <w:iCs w:val="0"/>
          <w:noProof/>
          <w:szCs w:val="22"/>
        </w:rPr>
      </w:pPr>
      <w:hyperlink w:anchor="_Toc429642474" w:history="1">
        <w:r w:rsidR="00B95204" w:rsidRPr="00571C1D">
          <w:rPr>
            <w:rStyle w:val="Hyperlink"/>
            <w:noProof/>
            <w14:scene3d>
              <w14:camera w14:prst="orthographicFront"/>
              <w14:lightRig w14:rig="threePt" w14:dir="t">
                <w14:rot w14:lat="0" w14:lon="0" w14:rev="0"/>
              </w14:lightRig>
            </w14:scene3d>
          </w:rPr>
          <w:t>1.4.1</w:t>
        </w:r>
        <w:r w:rsidR="00B95204">
          <w:rPr>
            <w:iCs w:val="0"/>
            <w:noProof/>
            <w:szCs w:val="22"/>
          </w:rPr>
          <w:tab/>
        </w:r>
        <w:r w:rsidR="00B95204" w:rsidRPr="00571C1D">
          <w:rPr>
            <w:rStyle w:val="Hyperlink"/>
            <w:noProof/>
          </w:rPr>
          <w:t>Generating RTL from NocStudio</w:t>
        </w:r>
        <w:r w:rsidR="00B95204">
          <w:rPr>
            <w:noProof/>
            <w:webHidden/>
          </w:rPr>
          <w:tab/>
        </w:r>
        <w:r w:rsidR="00B95204">
          <w:rPr>
            <w:noProof/>
            <w:webHidden/>
          </w:rPr>
          <w:fldChar w:fldCharType="begin"/>
        </w:r>
        <w:r w:rsidR="00B95204">
          <w:rPr>
            <w:noProof/>
            <w:webHidden/>
          </w:rPr>
          <w:instrText xml:space="preserve"> PAGEREF _Toc429642474 \h </w:instrText>
        </w:r>
        <w:r w:rsidR="00B95204">
          <w:rPr>
            <w:noProof/>
            <w:webHidden/>
          </w:rPr>
        </w:r>
        <w:r w:rsidR="00B95204">
          <w:rPr>
            <w:noProof/>
            <w:webHidden/>
          </w:rPr>
          <w:fldChar w:fldCharType="separate"/>
        </w:r>
        <w:r w:rsidR="004523D9">
          <w:rPr>
            <w:noProof/>
            <w:webHidden/>
          </w:rPr>
          <w:t>11</w:t>
        </w:r>
        <w:r w:rsidR="00B95204">
          <w:rPr>
            <w:noProof/>
            <w:webHidden/>
          </w:rPr>
          <w:fldChar w:fldCharType="end"/>
        </w:r>
      </w:hyperlink>
    </w:p>
    <w:p w14:paraId="6C842984" w14:textId="77777777" w:rsidR="00B95204" w:rsidRDefault="00B560C4">
      <w:pPr>
        <w:pStyle w:val="TOC3"/>
        <w:rPr>
          <w:iCs w:val="0"/>
          <w:noProof/>
          <w:szCs w:val="22"/>
        </w:rPr>
      </w:pPr>
      <w:hyperlink w:anchor="_Toc429642475" w:history="1">
        <w:r w:rsidR="00B95204" w:rsidRPr="00571C1D">
          <w:rPr>
            <w:rStyle w:val="Hyperlink"/>
            <w:noProof/>
            <w14:scene3d>
              <w14:camera w14:prst="orthographicFront"/>
              <w14:lightRig w14:rig="threePt" w14:dir="t">
                <w14:rot w14:lat="0" w14:lon="0" w14:rev="0"/>
              </w14:lightRig>
            </w14:scene3d>
          </w:rPr>
          <w:t>1.4.2</w:t>
        </w:r>
        <w:r w:rsidR="00B95204">
          <w:rPr>
            <w:iCs w:val="0"/>
            <w:noProof/>
            <w:szCs w:val="22"/>
          </w:rPr>
          <w:tab/>
        </w:r>
        <w:r w:rsidR="00B95204" w:rsidRPr="00571C1D">
          <w:rPr>
            <w:rStyle w:val="Hyperlink"/>
            <w:noProof/>
          </w:rPr>
          <w:t>Sanity Testbench</w:t>
        </w:r>
        <w:r w:rsidR="00B95204">
          <w:rPr>
            <w:noProof/>
            <w:webHidden/>
          </w:rPr>
          <w:tab/>
        </w:r>
        <w:r w:rsidR="00B95204">
          <w:rPr>
            <w:noProof/>
            <w:webHidden/>
          </w:rPr>
          <w:fldChar w:fldCharType="begin"/>
        </w:r>
        <w:r w:rsidR="00B95204">
          <w:rPr>
            <w:noProof/>
            <w:webHidden/>
          </w:rPr>
          <w:instrText xml:space="preserve"> PAGEREF _Toc429642475 \h </w:instrText>
        </w:r>
        <w:r w:rsidR="00B95204">
          <w:rPr>
            <w:noProof/>
            <w:webHidden/>
          </w:rPr>
        </w:r>
        <w:r w:rsidR="00B95204">
          <w:rPr>
            <w:noProof/>
            <w:webHidden/>
          </w:rPr>
          <w:fldChar w:fldCharType="separate"/>
        </w:r>
        <w:r w:rsidR="004523D9">
          <w:rPr>
            <w:noProof/>
            <w:webHidden/>
          </w:rPr>
          <w:t>14</w:t>
        </w:r>
        <w:r w:rsidR="00B95204">
          <w:rPr>
            <w:noProof/>
            <w:webHidden/>
          </w:rPr>
          <w:fldChar w:fldCharType="end"/>
        </w:r>
      </w:hyperlink>
    </w:p>
    <w:p w14:paraId="2539B142" w14:textId="77777777" w:rsidR="00B95204" w:rsidRDefault="00B560C4">
      <w:pPr>
        <w:pStyle w:val="TOC1"/>
        <w:rPr>
          <w:rFonts w:asciiTheme="minorHAnsi" w:hAnsiTheme="minorHAnsi"/>
          <w:b w:val="0"/>
          <w:color w:val="auto"/>
          <w:szCs w:val="22"/>
        </w:rPr>
      </w:pPr>
      <w:hyperlink w:anchor="_Toc429642476" w:history="1">
        <w:r w:rsidR="00B95204" w:rsidRPr="00571C1D">
          <w:rPr>
            <w:rStyle w:val="Hyperlink"/>
          </w:rPr>
          <w:t>2</w:t>
        </w:r>
        <w:r w:rsidR="00B95204">
          <w:rPr>
            <w:rFonts w:asciiTheme="minorHAnsi" w:hAnsiTheme="minorHAnsi"/>
            <w:b w:val="0"/>
            <w:color w:val="auto"/>
            <w:szCs w:val="22"/>
          </w:rPr>
          <w:tab/>
        </w:r>
        <w:r w:rsidR="00B95204" w:rsidRPr="00571C1D">
          <w:rPr>
            <w:rStyle w:val="Hyperlink"/>
          </w:rPr>
          <w:t>Integration of NoC</w:t>
        </w:r>
        <w:r w:rsidR="00B95204">
          <w:rPr>
            <w:webHidden/>
          </w:rPr>
          <w:tab/>
        </w:r>
        <w:r w:rsidR="00B95204">
          <w:rPr>
            <w:webHidden/>
          </w:rPr>
          <w:fldChar w:fldCharType="begin"/>
        </w:r>
        <w:r w:rsidR="00B95204">
          <w:rPr>
            <w:webHidden/>
          </w:rPr>
          <w:instrText xml:space="preserve"> PAGEREF _Toc429642476 \h </w:instrText>
        </w:r>
        <w:r w:rsidR="00B95204">
          <w:rPr>
            <w:webHidden/>
          </w:rPr>
        </w:r>
        <w:r w:rsidR="00B95204">
          <w:rPr>
            <w:webHidden/>
          </w:rPr>
          <w:fldChar w:fldCharType="separate"/>
        </w:r>
        <w:r w:rsidR="004523D9">
          <w:rPr>
            <w:webHidden/>
          </w:rPr>
          <w:t>16</w:t>
        </w:r>
        <w:r w:rsidR="00B95204">
          <w:rPr>
            <w:webHidden/>
          </w:rPr>
          <w:fldChar w:fldCharType="end"/>
        </w:r>
      </w:hyperlink>
    </w:p>
    <w:p w14:paraId="31520A11" w14:textId="77777777" w:rsidR="00B95204" w:rsidRDefault="00B560C4">
      <w:pPr>
        <w:pStyle w:val="TOC2"/>
        <w:tabs>
          <w:tab w:val="left" w:pos="800"/>
        </w:tabs>
        <w:rPr>
          <w:noProof/>
          <w:szCs w:val="22"/>
        </w:rPr>
      </w:pPr>
      <w:hyperlink w:anchor="_Toc429642477" w:history="1">
        <w:r w:rsidR="00B95204" w:rsidRPr="00571C1D">
          <w:rPr>
            <w:rStyle w:val="Hyperlink"/>
            <w:noProof/>
          </w:rPr>
          <w:t>2.1</w:t>
        </w:r>
        <w:r w:rsidR="00B95204">
          <w:rPr>
            <w:noProof/>
            <w:szCs w:val="22"/>
          </w:rPr>
          <w:tab/>
        </w:r>
        <w:r w:rsidR="00B95204" w:rsidRPr="00571C1D">
          <w:rPr>
            <w:rStyle w:val="Hyperlink"/>
            <w:noProof/>
          </w:rPr>
          <w:t>Integration of NoC RTL</w:t>
        </w:r>
        <w:r w:rsidR="00B95204">
          <w:rPr>
            <w:noProof/>
            <w:webHidden/>
          </w:rPr>
          <w:tab/>
        </w:r>
        <w:r w:rsidR="00B95204">
          <w:rPr>
            <w:noProof/>
            <w:webHidden/>
          </w:rPr>
          <w:fldChar w:fldCharType="begin"/>
        </w:r>
        <w:r w:rsidR="00B95204">
          <w:rPr>
            <w:noProof/>
            <w:webHidden/>
          </w:rPr>
          <w:instrText xml:space="preserve"> PAGEREF _Toc429642477 \h </w:instrText>
        </w:r>
        <w:r w:rsidR="00B95204">
          <w:rPr>
            <w:noProof/>
            <w:webHidden/>
          </w:rPr>
        </w:r>
        <w:r w:rsidR="00B95204">
          <w:rPr>
            <w:noProof/>
            <w:webHidden/>
          </w:rPr>
          <w:fldChar w:fldCharType="separate"/>
        </w:r>
        <w:r w:rsidR="004523D9">
          <w:rPr>
            <w:noProof/>
            <w:webHidden/>
          </w:rPr>
          <w:t>16</w:t>
        </w:r>
        <w:r w:rsidR="00B95204">
          <w:rPr>
            <w:noProof/>
            <w:webHidden/>
          </w:rPr>
          <w:fldChar w:fldCharType="end"/>
        </w:r>
      </w:hyperlink>
    </w:p>
    <w:p w14:paraId="335906E4" w14:textId="77777777" w:rsidR="00B95204" w:rsidRDefault="00B560C4">
      <w:pPr>
        <w:pStyle w:val="TOC3"/>
        <w:rPr>
          <w:iCs w:val="0"/>
          <w:noProof/>
          <w:szCs w:val="22"/>
        </w:rPr>
      </w:pPr>
      <w:hyperlink w:anchor="_Toc429642478" w:history="1">
        <w:r w:rsidR="00B95204" w:rsidRPr="00571C1D">
          <w:rPr>
            <w:rStyle w:val="Hyperlink"/>
            <w:noProof/>
            <w14:scene3d>
              <w14:camera w14:prst="orthographicFront"/>
              <w14:lightRig w14:rig="threePt" w14:dir="t">
                <w14:rot w14:lat="0" w14:lon="0" w14:rev="0"/>
              </w14:lightRig>
            </w14:scene3d>
          </w:rPr>
          <w:t>2.1.1</w:t>
        </w:r>
        <w:r w:rsidR="00B95204">
          <w:rPr>
            <w:iCs w:val="0"/>
            <w:noProof/>
            <w:szCs w:val="22"/>
          </w:rPr>
          <w:tab/>
        </w:r>
        <w:r w:rsidR="00B95204" w:rsidRPr="00571C1D">
          <w:rPr>
            <w:rStyle w:val="Hyperlink"/>
            <w:noProof/>
          </w:rPr>
          <w:t>Reset</w:t>
        </w:r>
        <w:r w:rsidR="00B95204">
          <w:rPr>
            <w:noProof/>
            <w:webHidden/>
          </w:rPr>
          <w:tab/>
        </w:r>
        <w:r w:rsidR="00B95204">
          <w:rPr>
            <w:noProof/>
            <w:webHidden/>
          </w:rPr>
          <w:fldChar w:fldCharType="begin"/>
        </w:r>
        <w:r w:rsidR="00B95204">
          <w:rPr>
            <w:noProof/>
            <w:webHidden/>
          </w:rPr>
          <w:instrText xml:space="preserve"> PAGEREF _Toc429642478 \h </w:instrText>
        </w:r>
        <w:r w:rsidR="00B95204">
          <w:rPr>
            <w:noProof/>
            <w:webHidden/>
          </w:rPr>
        </w:r>
        <w:r w:rsidR="00B95204">
          <w:rPr>
            <w:noProof/>
            <w:webHidden/>
          </w:rPr>
          <w:fldChar w:fldCharType="separate"/>
        </w:r>
        <w:r w:rsidR="004523D9">
          <w:rPr>
            <w:noProof/>
            <w:webHidden/>
          </w:rPr>
          <w:t>16</w:t>
        </w:r>
        <w:r w:rsidR="00B95204">
          <w:rPr>
            <w:noProof/>
            <w:webHidden/>
          </w:rPr>
          <w:fldChar w:fldCharType="end"/>
        </w:r>
      </w:hyperlink>
    </w:p>
    <w:p w14:paraId="796A3510" w14:textId="77777777" w:rsidR="00B95204" w:rsidRDefault="00B560C4">
      <w:pPr>
        <w:pStyle w:val="TOC3"/>
        <w:rPr>
          <w:iCs w:val="0"/>
          <w:noProof/>
          <w:szCs w:val="22"/>
        </w:rPr>
      </w:pPr>
      <w:hyperlink w:anchor="_Toc429642479" w:history="1">
        <w:r w:rsidR="00B95204" w:rsidRPr="00571C1D">
          <w:rPr>
            <w:rStyle w:val="Hyperlink"/>
            <w:noProof/>
            <w14:scene3d>
              <w14:camera w14:prst="orthographicFront"/>
              <w14:lightRig w14:rig="threePt" w14:dir="t">
                <w14:rot w14:lat="0" w14:lon="0" w14:rev="0"/>
              </w14:lightRig>
            </w14:scene3d>
          </w:rPr>
          <w:t>2.1.2</w:t>
        </w:r>
        <w:r w:rsidR="00B95204">
          <w:rPr>
            <w:iCs w:val="0"/>
            <w:noProof/>
            <w:szCs w:val="22"/>
          </w:rPr>
          <w:tab/>
        </w:r>
        <w:r w:rsidR="00B95204" w:rsidRPr="00571C1D">
          <w:rPr>
            <w:rStyle w:val="Hyperlink"/>
            <w:noProof/>
          </w:rPr>
          <w:t>Clock</w:t>
        </w:r>
        <w:r w:rsidR="00B95204">
          <w:rPr>
            <w:noProof/>
            <w:webHidden/>
          </w:rPr>
          <w:tab/>
        </w:r>
        <w:r w:rsidR="00B95204">
          <w:rPr>
            <w:noProof/>
            <w:webHidden/>
          </w:rPr>
          <w:fldChar w:fldCharType="begin"/>
        </w:r>
        <w:r w:rsidR="00B95204">
          <w:rPr>
            <w:noProof/>
            <w:webHidden/>
          </w:rPr>
          <w:instrText xml:space="preserve"> PAGEREF _Toc429642479 \h </w:instrText>
        </w:r>
        <w:r w:rsidR="00B95204">
          <w:rPr>
            <w:noProof/>
            <w:webHidden/>
          </w:rPr>
        </w:r>
        <w:r w:rsidR="00B95204">
          <w:rPr>
            <w:noProof/>
            <w:webHidden/>
          </w:rPr>
          <w:fldChar w:fldCharType="separate"/>
        </w:r>
        <w:r w:rsidR="004523D9">
          <w:rPr>
            <w:noProof/>
            <w:webHidden/>
          </w:rPr>
          <w:t>17</w:t>
        </w:r>
        <w:r w:rsidR="00B95204">
          <w:rPr>
            <w:noProof/>
            <w:webHidden/>
          </w:rPr>
          <w:fldChar w:fldCharType="end"/>
        </w:r>
      </w:hyperlink>
    </w:p>
    <w:p w14:paraId="7A8297A7" w14:textId="77777777" w:rsidR="00B95204" w:rsidRDefault="00B560C4">
      <w:pPr>
        <w:pStyle w:val="TOC3"/>
        <w:rPr>
          <w:iCs w:val="0"/>
          <w:noProof/>
          <w:szCs w:val="22"/>
        </w:rPr>
      </w:pPr>
      <w:hyperlink w:anchor="_Toc429642480" w:history="1">
        <w:r w:rsidR="00B95204" w:rsidRPr="00571C1D">
          <w:rPr>
            <w:rStyle w:val="Hyperlink"/>
            <w:noProof/>
            <w14:scene3d>
              <w14:camera w14:prst="orthographicFront"/>
              <w14:lightRig w14:rig="threePt" w14:dir="t">
                <w14:rot w14:lat="0" w14:lon="0" w14:rev="0"/>
              </w14:lightRig>
            </w14:scene3d>
          </w:rPr>
          <w:t>2.1.3</w:t>
        </w:r>
        <w:r w:rsidR="00B95204">
          <w:rPr>
            <w:iCs w:val="0"/>
            <w:noProof/>
            <w:szCs w:val="22"/>
          </w:rPr>
          <w:tab/>
        </w:r>
        <w:r w:rsidR="00B95204" w:rsidRPr="00571C1D">
          <w:rPr>
            <w:rStyle w:val="Hyperlink"/>
            <w:noProof/>
          </w:rPr>
          <w:t>Clock Gating</w:t>
        </w:r>
        <w:r w:rsidR="00B95204">
          <w:rPr>
            <w:noProof/>
            <w:webHidden/>
          </w:rPr>
          <w:tab/>
        </w:r>
        <w:r w:rsidR="00B95204">
          <w:rPr>
            <w:noProof/>
            <w:webHidden/>
          </w:rPr>
          <w:fldChar w:fldCharType="begin"/>
        </w:r>
        <w:r w:rsidR="00B95204">
          <w:rPr>
            <w:noProof/>
            <w:webHidden/>
          </w:rPr>
          <w:instrText xml:space="preserve"> PAGEREF _Toc429642480 \h </w:instrText>
        </w:r>
        <w:r w:rsidR="00B95204">
          <w:rPr>
            <w:noProof/>
            <w:webHidden/>
          </w:rPr>
        </w:r>
        <w:r w:rsidR="00B95204">
          <w:rPr>
            <w:noProof/>
            <w:webHidden/>
          </w:rPr>
          <w:fldChar w:fldCharType="separate"/>
        </w:r>
        <w:r w:rsidR="004523D9">
          <w:rPr>
            <w:noProof/>
            <w:webHidden/>
          </w:rPr>
          <w:t>17</w:t>
        </w:r>
        <w:r w:rsidR="00B95204">
          <w:rPr>
            <w:noProof/>
            <w:webHidden/>
          </w:rPr>
          <w:fldChar w:fldCharType="end"/>
        </w:r>
      </w:hyperlink>
    </w:p>
    <w:p w14:paraId="7F00D0A2" w14:textId="77777777" w:rsidR="00B95204" w:rsidRDefault="00B560C4">
      <w:pPr>
        <w:pStyle w:val="TOC3"/>
        <w:rPr>
          <w:iCs w:val="0"/>
          <w:noProof/>
          <w:szCs w:val="22"/>
        </w:rPr>
      </w:pPr>
      <w:hyperlink w:anchor="_Toc429642481" w:history="1">
        <w:r w:rsidR="00B95204" w:rsidRPr="00571C1D">
          <w:rPr>
            <w:rStyle w:val="Hyperlink"/>
            <w:noProof/>
            <w14:scene3d>
              <w14:camera w14:prst="orthographicFront"/>
              <w14:lightRig w14:rig="threePt" w14:dir="t">
                <w14:rot w14:lat="0" w14:lon="0" w14:rev="0"/>
              </w14:lightRig>
            </w14:scene3d>
          </w:rPr>
          <w:t>2.1.4</w:t>
        </w:r>
        <w:r w:rsidR="00B95204">
          <w:rPr>
            <w:iCs w:val="0"/>
            <w:noProof/>
            <w:szCs w:val="22"/>
          </w:rPr>
          <w:tab/>
        </w:r>
        <w:r w:rsidR="00B95204" w:rsidRPr="00571C1D">
          <w:rPr>
            <w:rStyle w:val="Hyperlink"/>
            <w:noProof/>
          </w:rPr>
          <w:t>Register Bus</w:t>
        </w:r>
        <w:r w:rsidR="00B95204">
          <w:rPr>
            <w:noProof/>
            <w:webHidden/>
          </w:rPr>
          <w:tab/>
        </w:r>
        <w:r w:rsidR="00B95204">
          <w:rPr>
            <w:noProof/>
            <w:webHidden/>
          </w:rPr>
          <w:fldChar w:fldCharType="begin"/>
        </w:r>
        <w:r w:rsidR="00B95204">
          <w:rPr>
            <w:noProof/>
            <w:webHidden/>
          </w:rPr>
          <w:instrText xml:space="preserve"> PAGEREF _Toc429642481 \h </w:instrText>
        </w:r>
        <w:r w:rsidR="00B95204">
          <w:rPr>
            <w:noProof/>
            <w:webHidden/>
          </w:rPr>
        </w:r>
        <w:r w:rsidR="00B95204">
          <w:rPr>
            <w:noProof/>
            <w:webHidden/>
          </w:rPr>
          <w:fldChar w:fldCharType="separate"/>
        </w:r>
        <w:r w:rsidR="004523D9">
          <w:rPr>
            <w:noProof/>
            <w:webHidden/>
          </w:rPr>
          <w:t>19</w:t>
        </w:r>
        <w:r w:rsidR="00B95204">
          <w:rPr>
            <w:noProof/>
            <w:webHidden/>
          </w:rPr>
          <w:fldChar w:fldCharType="end"/>
        </w:r>
      </w:hyperlink>
    </w:p>
    <w:p w14:paraId="5D50D781" w14:textId="77777777" w:rsidR="00B95204" w:rsidRDefault="00B560C4">
      <w:pPr>
        <w:pStyle w:val="TOC3"/>
        <w:rPr>
          <w:iCs w:val="0"/>
          <w:noProof/>
          <w:szCs w:val="22"/>
        </w:rPr>
      </w:pPr>
      <w:hyperlink w:anchor="_Toc429642482" w:history="1">
        <w:r w:rsidR="00B95204" w:rsidRPr="00571C1D">
          <w:rPr>
            <w:rStyle w:val="Hyperlink"/>
            <w:noProof/>
            <w14:scene3d>
              <w14:camera w14:prst="orthographicFront"/>
              <w14:lightRig w14:rig="threePt" w14:dir="t">
                <w14:rot w14:lat="0" w14:lon="0" w14:rev="0"/>
              </w14:lightRig>
            </w14:scene3d>
          </w:rPr>
          <w:t>2.1.5</w:t>
        </w:r>
        <w:r w:rsidR="00B95204">
          <w:rPr>
            <w:iCs w:val="0"/>
            <w:noProof/>
            <w:szCs w:val="22"/>
          </w:rPr>
          <w:tab/>
        </w:r>
        <w:r w:rsidR="00B95204" w:rsidRPr="00571C1D">
          <w:rPr>
            <w:rStyle w:val="Hyperlink"/>
            <w:noProof/>
          </w:rPr>
          <w:t>Interrupts</w:t>
        </w:r>
        <w:r w:rsidR="00B95204">
          <w:rPr>
            <w:noProof/>
            <w:webHidden/>
          </w:rPr>
          <w:tab/>
        </w:r>
        <w:r w:rsidR="00B95204">
          <w:rPr>
            <w:noProof/>
            <w:webHidden/>
          </w:rPr>
          <w:fldChar w:fldCharType="begin"/>
        </w:r>
        <w:r w:rsidR="00B95204">
          <w:rPr>
            <w:noProof/>
            <w:webHidden/>
          </w:rPr>
          <w:instrText xml:space="preserve"> PAGEREF _Toc429642482 \h </w:instrText>
        </w:r>
        <w:r w:rsidR="00B95204">
          <w:rPr>
            <w:noProof/>
            <w:webHidden/>
          </w:rPr>
        </w:r>
        <w:r w:rsidR="00B95204">
          <w:rPr>
            <w:noProof/>
            <w:webHidden/>
          </w:rPr>
          <w:fldChar w:fldCharType="separate"/>
        </w:r>
        <w:r w:rsidR="004523D9">
          <w:rPr>
            <w:noProof/>
            <w:webHidden/>
          </w:rPr>
          <w:t>19</w:t>
        </w:r>
        <w:r w:rsidR="00B95204">
          <w:rPr>
            <w:noProof/>
            <w:webHidden/>
          </w:rPr>
          <w:fldChar w:fldCharType="end"/>
        </w:r>
      </w:hyperlink>
    </w:p>
    <w:p w14:paraId="01684510" w14:textId="77777777" w:rsidR="00B95204" w:rsidRDefault="00B560C4">
      <w:pPr>
        <w:pStyle w:val="TOC3"/>
        <w:rPr>
          <w:iCs w:val="0"/>
          <w:noProof/>
          <w:szCs w:val="22"/>
        </w:rPr>
      </w:pPr>
      <w:hyperlink w:anchor="_Toc429642483" w:history="1">
        <w:r w:rsidR="00B95204" w:rsidRPr="00571C1D">
          <w:rPr>
            <w:rStyle w:val="Hyperlink"/>
            <w:noProof/>
            <w14:scene3d>
              <w14:camera w14:prst="orthographicFront"/>
              <w14:lightRig w14:rig="threePt" w14:dir="t">
                <w14:rot w14:lat="0" w14:lon="0" w14:rev="0"/>
              </w14:lightRig>
            </w14:scene3d>
          </w:rPr>
          <w:t>2.1.6</w:t>
        </w:r>
        <w:r w:rsidR="00B95204">
          <w:rPr>
            <w:iCs w:val="0"/>
            <w:noProof/>
            <w:szCs w:val="22"/>
          </w:rPr>
          <w:tab/>
        </w:r>
        <w:r w:rsidR="00B95204" w:rsidRPr="00571C1D">
          <w:rPr>
            <w:rStyle w:val="Hyperlink"/>
            <w:noProof/>
          </w:rPr>
          <w:t>Event Counters</w:t>
        </w:r>
        <w:r w:rsidR="00B95204">
          <w:rPr>
            <w:noProof/>
            <w:webHidden/>
          </w:rPr>
          <w:tab/>
        </w:r>
        <w:r w:rsidR="00B95204">
          <w:rPr>
            <w:noProof/>
            <w:webHidden/>
          </w:rPr>
          <w:fldChar w:fldCharType="begin"/>
        </w:r>
        <w:r w:rsidR="00B95204">
          <w:rPr>
            <w:noProof/>
            <w:webHidden/>
          </w:rPr>
          <w:instrText xml:space="preserve"> PAGEREF _Toc429642483 \h </w:instrText>
        </w:r>
        <w:r w:rsidR="00B95204">
          <w:rPr>
            <w:noProof/>
            <w:webHidden/>
          </w:rPr>
        </w:r>
        <w:r w:rsidR="00B95204">
          <w:rPr>
            <w:noProof/>
            <w:webHidden/>
          </w:rPr>
          <w:fldChar w:fldCharType="separate"/>
        </w:r>
        <w:r w:rsidR="004523D9">
          <w:rPr>
            <w:noProof/>
            <w:webHidden/>
          </w:rPr>
          <w:t>20</w:t>
        </w:r>
        <w:r w:rsidR="00B95204">
          <w:rPr>
            <w:noProof/>
            <w:webHidden/>
          </w:rPr>
          <w:fldChar w:fldCharType="end"/>
        </w:r>
      </w:hyperlink>
    </w:p>
    <w:p w14:paraId="182E1815" w14:textId="77777777" w:rsidR="00B95204" w:rsidRDefault="00B560C4">
      <w:pPr>
        <w:pStyle w:val="TOC2"/>
        <w:tabs>
          <w:tab w:val="left" w:pos="800"/>
        </w:tabs>
        <w:rPr>
          <w:noProof/>
          <w:szCs w:val="22"/>
        </w:rPr>
      </w:pPr>
      <w:hyperlink w:anchor="_Toc429642484" w:history="1">
        <w:r w:rsidR="00B95204" w:rsidRPr="00571C1D">
          <w:rPr>
            <w:rStyle w:val="Hyperlink"/>
            <w:noProof/>
          </w:rPr>
          <w:t>2.2</w:t>
        </w:r>
        <w:r w:rsidR="00B95204">
          <w:rPr>
            <w:noProof/>
            <w:szCs w:val="22"/>
          </w:rPr>
          <w:tab/>
        </w:r>
        <w:r w:rsidR="00B95204" w:rsidRPr="00571C1D">
          <w:rPr>
            <w:rStyle w:val="Hyperlink"/>
            <w:noProof/>
          </w:rPr>
          <w:t>Integration of NoC Verification Checkers</w:t>
        </w:r>
        <w:r w:rsidR="00B95204">
          <w:rPr>
            <w:noProof/>
            <w:webHidden/>
          </w:rPr>
          <w:tab/>
        </w:r>
        <w:r w:rsidR="00B95204">
          <w:rPr>
            <w:noProof/>
            <w:webHidden/>
          </w:rPr>
          <w:fldChar w:fldCharType="begin"/>
        </w:r>
        <w:r w:rsidR="00B95204">
          <w:rPr>
            <w:noProof/>
            <w:webHidden/>
          </w:rPr>
          <w:instrText xml:space="preserve"> PAGEREF _Toc429642484 \h </w:instrText>
        </w:r>
        <w:r w:rsidR="00B95204">
          <w:rPr>
            <w:noProof/>
            <w:webHidden/>
          </w:rPr>
        </w:r>
        <w:r w:rsidR="00B95204">
          <w:rPr>
            <w:noProof/>
            <w:webHidden/>
          </w:rPr>
          <w:fldChar w:fldCharType="separate"/>
        </w:r>
        <w:r w:rsidR="004523D9">
          <w:rPr>
            <w:noProof/>
            <w:webHidden/>
          </w:rPr>
          <w:t>21</w:t>
        </w:r>
        <w:r w:rsidR="00B95204">
          <w:rPr>
            <w:noProof/>
            <w:webHidden/>
          </w:rPr>
          <w:fldChar w:fldCharType="end"/>
        </w:r>
      </w:hyperlink>
    </w:p>
    <w:p w14:paraId="3B5EA9FC" w14:textId="77777777" w:rsidR="00B95204" w:rsidRDefault="00B560C4">
      <w:pPr>
        <w:pStyle w:val="TOC2"/>
        <w:tabs>
          <w:tab w:val="left" w:pos="800"/>
        </w:tabs>
        <w:rPr>
          <w:noProof/>
          <w:szCs w:val="22"/>
        </w:rPr>
      </w:pPr>
      <w:hyperlink w:anchor="_Toc429642485" w:history="1">
        <w:r w:rsidR="00B95204" w:rsidRPr="00571C1D">
          <w:rPr>
            <w:rStyle w:val="Hyperlink"/>
            <w:noProof/>
          </w:rPr>
          <w:t>2.3</w:t>
        </w:r>
        <w:r w:rsidR="00B95204">
          <w:rPr>
            <w:noProof/>
            <w:szCs w:val="22"/>
          </w:rPr>
          <w:tab/>
        </w:r>
        <w:r w:rsidR="00B95204" w:rsidRPr="00571C1D">
          <w:rPr>
            <w:rStyle w:val="Hyperlink"/>
            <w:noProof/>
          </w:rPr>
          <w:t>Integration of multiple NoCs</w:t>
        </w:r>
        <w:r w:rsidR="00B95204">
          <w:rPr>
            <w:noProof/>
            <w:webHidden/>
          </w:rPr>
          <w:tab/>
        </w:r>
        <w:r w:rsidR="00B95204">
          <w:rPr>
            <w:noProof/>
            <w:webHidden/>
          </w:rPr>
          <w:fldChar w:fldCharType="begin"/>
        </w:r>
        <w:r w:rsidR="00B95204">
          <w:rPr>
            <w:noProof/>
            <w:webHidden/>
          </w:rPr>
          <w:instrText xml:space="preserve"> PAGEREF _Toc429642485 \h </w:instrText>
        </w:r>
        <w:r w:rsidR="00B95204">
          <w:rPr>
            <w:noProof/>
            <w:webHidden/>
          </w:rPr>
        </w:r>
        <w:r w:rsidR="00B95204">
          <w:rPr>
            <w:noProof/>
            <w:webHidden/>
          </w:rPr>
          <w:fldChar w:fldCharType="separate"/>
        </w:r>
        <w:r w:rsidR="004523D9">
          <w:rPr>
            <w:noProof/>
            <w:webHidden/>
          </w:rPr>
          <w:t>22</w:t>
        </w:r>
        <w:r w:rsidR="00B95204">
          <w:rPr>
            <w:noProof/>
            <w:webHidden/>
          </w:rPr>
          <w:fldChar w:fldCharType="end"/>
        </w:r>
      </w:hyperlink>
    </w:p>
    <w:p w14:paraId="39ABEB0C" w14:textId="77777777" w:rsidR="00B95204" w:rsidRDefault="00B560C4">
      <w:pPr>
        <w:pStyle w:val="TOC2"/>
        <w:tabs>
          <w:tab w:val="left" w:pos="800"/>
        </w:tabs>
        <w:rPr>
          <w:noProof/>
          <w:szCs w:val="22"/>
        </w:rPr>
      </w:pPr>
      <w:hyperlink w:anchor="_Toc429642486" w:history="1">
        <w:r w:rsidR="00B95204" w:rsidRPr="00571C1D">
          <w:rPr>
            <w:rStyle w:val="Hyperlink"/>
            <w:noProof/>
          </w:rPr>
          <w:t>2.4</w:t>
        </w:r>
        <w:r w:rsidR="00B95204">
          <w:rPr>
            <w:noProof/>
            <w:szCs w:val="22"/>
          </w:rPr>
          <w:tab/>
        </w:r>
        <w:r w:rsidR="00B95204" w:rsidRPr="00571C1D">
          <w:rPr>
            <w:rStyle w:val="Hyperlink"/>
            <w:noProof/>
          </w:rPr>
          <w:t>Synthesis</w:t>
        </w:r>
        <w:r w:rsidR="00B95204">
          <w:rPr>
            <w:noProof/>
            <w:webHidden/>
          </w:rPr>
          <w:tab/>
        </w:r>
        <w:r w:rsidR="00B95204">
          <w:rPr>
            <w:noProof/>
            <w:webHidden/>
          </w:rPr>
          <w:fldChar w:fldCharType="begin"/>
        </w:r>
        <w:r w:rsidR="00B95204">
          <w:rPr>
            <w:noProof/>
            <w:webHidden/>
          </w:rPr>
          <w:instrText xml:space="preserve"> PAGEREF _Toc429642486 \h </w:instrText>
        </w:r>
        <w:r w:rsidR="00B95204">
          <w:rPr>
            <w:noProof/>
            <w:webHidden/>
          </w:rPr>
        </w:r>
        <w:r w:rsidR="00B95204">
          <w:rPr>
            <w:noProof/>
            <w:webHidden/>
          </w:rPr>
          <w:fldChar w:fldCharType="separate"/>
        </w:r>
        <w:r w:rsidR="004523D9">
          <w:rPr>
            <w:noProof/>
            <w:webHidden/>
          </w:rPr>
          <w:t>25</w:t>
        </w:r>
        <w:r w:rsidR="00B95204">
          <w:rPr>
            <w:noProof/>
            <w:webHidden/>
          </w:rPr>
          <w:fldChar w:fldCharType="end"/>
        </w:r>
      </w:hyperlink>
    </w:p>
    <w:p w14:paraId="1364F9F6" w14:textId="77777777" w:rsidR="00B95204" w:rsidRDefault="00B560C4">
      <w:pPr>
        <w:pStyle w:val="TOC2"/>
        <w:tabs>
          <w:tab w:val="left" w:pos="800"/>
        </w:tabs>
        <w:rPr>
          <w:noProof/>
          <w:szCs w:val="22"/>
        </w:rPr>
      </w:pPr>
      <w:hyperlink w:anchor="_Toc429642487" w:history="1">
        <w:r w:rsidR="00B95204" w:rsidRPr="00571C1D">
          <w:rPr>
            <w:rStyle w:val="Hyperlink"/>
            <w:noProof/>
          </w:rPr>
          <w:t>2.5</w:t>
        </w:r>
        <w:r w:rsidR="00B95204">
          <w:rPr>
            <w:noProof/>
            <w:szCs w:val="22"/>
          </w:rPr>
          <w:tab/>
        </w:r>
        <w:r w:rsidR="00B95204" w:rsidRPr="00571C1D">
          <w:rPr>
            <w:rStyle w:val="Hyperlink"/>
            <w:noProof/>
          </w:rPr>
          <w:t>C++ Performance Model</w:t>
        </w:r>
        <w:r w:rsidR="00B95204">
          <w:rPr>
            <w:noProof/>
            <w:webHidden/>
          </w:rPr>
          <w:tab/>
        </w:r>
        <w:r w:rsidR="00B95204">
          <w:rPr>
            <w:noProof/>
            <w:webHidden/>
          </w:rPr>
          <w:fldChar w:fldCharType="begin"/>
        </w:r>
        <w:r w:rsidR="00B95204">
          <w:rPr>
            <w:noProof/>
            <w:webHidden/>
          </w:rPr>
          <w:instrText xml:space="preserve"> PAGEREF _Toc429642487 \h </w:instrText>
        </w:r>
        <w:r w:rsidR="00B95204">
          <w:rPr>
            <w:noProof/>
            <w:webHidden/>
          </w:rPr>
        </w:r>
        <w:r w:rsidR="00B95204">
          <w:rPr>
            <w:noProof/>
            <w:webHidden/>
          </w:rPr>
          <w:fldChar w:fldCharType="separate"/>
        </w:r>
        <w:r w:rsidR="004523D9">
          <w:rPr>
            <w:noProof/>
            <w:webHidden/>
          </w:rPr>
          <w:t>25</w:t>
        </w:r>
        <w:r w:rsidR="00B95204">
          <w:rPr>
            <w:noProof/>
            <w:webHidden/>
          </w:rPr>
          <w:fldChar w:fldCharType="end"/>
        </w:r>
      </w:hyperlink>
    </w:p>
    <w:p w14:paraId="23D61A9A" w14:textId="77777777" w:rsidR="00B95204" w:rsidRDefault="00B560C4">
      <w:pPr>
        <w:pStyle w:val="TOC2"/>
        <w:tabs>
          <w:tab w:val="left" w:pos="800"/>
        </w:tabs>
        <w:rPr>
          <w:noProof/>
          <w:szCs w:val="22"/>
        </w:rPr>
      </w:pPr>
      <w:hyperlink w:anchor="_Toc429642488" w:history="1">
        <w:r w:rsidR="00B95204" w:rsidRPr="00571C1D">
          <w:rPr>
            <w:rStyle w:val="Hyperlink"/>
            <w:noProof/>
          </w:rPr>
          <w:t>2.6</w:t>
        </w:r>
        <w:r w:rsidR="00B95204">
          <w:rPr>
            <w:noProof/>
            <w:szCs w:val="22"/>
          </w:rPr>
          <w:tab/>
        </w:r>
        <w:r w:rsidR="00B95204" w:rsidRPr="00571C1D">
          <w:rPr>
            <w:rStyle w:val="Hyperlink"/>
            <w:noProof/>
          </w:rPr>
          <w:t>Supported Tools</w:t>
        </w:r>
        <w:r w:rsidR="00B95204">
          <w:rPr>
            <w:noProof/>
            <w:webHidden/>
          </w:rPr>
          <w:tab/>
        </w:r>
        <w:r w:rsidR="00B95204">
          <w:rPr>
            <w:noProof/>
            <w:webHidden/>
          </w:rPr>
          <w:fldChar w:fldCharType="begin"/>
        </w:r>
        <w:r w:rsidR="00B95204">
          <w:rPr>
            <w:noProof/>
            <w:webHidden/>
          </w:rPr>
          <w:instrText xml:space="preserve"> PAGEREF _Toc429642488 \h </w:instrText>
        </w:r>
        <w:r w:rsidR="00B95204">
          <w:rPr>
            <w:noProof/>
            <w:webHidden/>
          </w:rPr>
        </w:r>
        <w:r w:rsidR="00B95204">
          <w:rPr>
            <w:noProof/>
            <w:webHidden/>
          </w:rPr>
          <w:fldChar w:fldCharType="separate"/>
        </w:r>
        <w:r w:rsidR="004523D9">
          <w:rPr>
            <w:noProof/>
            <w:webHidden/>
          </w:rPr>
          <w:t>25</w:t>
        </w:r>
        <w:r w:rsidR="00B95204">
          <w:rPr>
            <w:noProof/>
            <w:webHidden/>
          </w:rPr>
          <w:fldChar w:fldCharType="end"/>
        </w:r>
      </w:hyperlink>
    </w:p>
    <w:p w14:paraId="67C73D51" w14:textId="77777777" w:rsidR="00B95204" w:rsidRDefault="00B560C4">
      <w:pPr>
        <w:pStyle w:val="TOC1"/>
        <w:rPr>
          <w:rFonts w:asciiTheme="minorHAnsi" w:hAnsiTheme="minorHAnsi"/>
          <w:b w:val="0"/>
          <w:color w:val="auto"/>
          <w:szCs w:val="22"/>
        </w:rPr>
      </w:pPr>
      <w:hyperlink w:anchor="_Toc429642489" w:history="1">
        <w:r w:rsidR="00B95204" w:rsidRPr="00571C1D">
          <w:rPr>
            <w:rStyle w:val="Hyperlink"/>
          </w:rPr>
          <w:t>3</w:t>
        </w:r>
        <w:r w:rsidR="00B95204">
          <w:rPr>
            <w:rFonts w:asciiTheme="minorHAnsi" w:hAnsiTheme="minorHAnsi"/>
            <w:b w:val="0"/>
            <w:color w:val="auto"/>
            <w:szCs w:val="22"/>
          </w:rPr>
          <w:tab/>
        </w:r>
        <w:r w:rsidR="00B95204" w:rsidRPr="00571C1D">
          <w:rPr>
            <w:rStyle w:val="Hyperlink"/>
          </w:rPr>
          <w:t>NoC Verification Components</w:t>
        </w:r>
        <w:r w:rsidR="00B95204">
          <w:rPr>
            <w:webHidden/>
          </w:rPr>
          <w:tab/>
        </w:r>
        <w:r w:rsidR="00B95204">
          <w:rPr>
            <w:webHidden/>
          </w:rPr>
          <w:fldChar w:fldCharType="begin"/>
        </w:r>
        <w:r w:rsidR="00B95204">
          <w:rPr>
            <w:webHidden/>
          </w:rPr>
          <w:instrText xml:space="preserve"> PAGEREF _Toc429642489 \h </w:instrText>
        </w:r>
        <w:r w:rsidR="00B95204">
          <w:rPr>
            <w:webHidden/>
          </w:rPr>
        </w:r>
        <w:r w:rsidR="00B95204">
          <w:rPr>
            <w:webHidden/>
          </w:rPr>
          <w:fldChar w:fldCharType="separate"/>
        </w:r>
        <w:r w:rsidR="004523D9">
          <w:rPr>
            <w:webHidden/>
          </w:rPr>
          <w:t>26</w:t>
        </w:r>
        <w:r w:rsidR="00B95204">
          <w:rPr>
            <w:webHidden/>
          </w:rPr>
          <w:fldChar w:fldCharType="end"/>
        </w:r>
      </w:hyperlink>
    </w:p>
    <w:p w14:paraId="61882F2E" w14:textId="77777777" w:rsidR="00B95204" w:rsidRDefault="00B560C4">
      <w:pPr>
        <w:pStyle w:val="TOC2"/>
        <w:tabs>
          <w:tab w:val="left" w:pos="800"/>
        </w:tabs>
        <w:rPr>
          <w:noProof/>
          <w:szCs w:val="22"/>
        </w:rPr>
      </w:pPr>
      <w:hyperlink w:anchor="_Toc429642490" w:history="1">
        <w:r w:rsidR="00B95204" w:rsidRPr="00571C1D">
          <w:rPr>
            <w:rStyle w:val="Hyperlink"/>
            <w:noProof/>
          </w:rPr>
          <w:t>3.1</w:t>
        </w:r>
        <w:r w:rsidR="00B95204">
          <w:rPr>
            <w:noProof/>
            <w:szCs w:val="22"/>
          </w:rPr>
          <w:tab/>
        </w:r>
        <w:r w:rsidR="00B95204" w:rsidRPr="00571C1D">
          <w:rPr>
            <w:rStyle w:val="Hyperlink"/>
            <w:noProof/>
          </w:rPr>
          <w:t>Overview of Checkers</w:t>
        </w:r>
        <w:r w:rsidR="00B95204">
          <w:rPr>
            <w:noProof/>
            <w:webHidden/>
          </w:rPr>
          <w:tab/>
        </w:r>
        <w:r w:rsidR="00B95204">
          <w:rPr>
            <w:noProof/>
            <w:webHidden/>
          </w:rPr>
          <w:fldChar w:fldCharType="begin"/>
        </w:r>
        <w:r w:rsidR="00B95204">
          <w:rPr>
            <w:noProof/>
            <w:webHidden/>
          </w:rPr>
          <w:instrText xml:space="preserve"> PAGEREF _Toc429642490 \h </w:instrText>
        </w:r>
        <w:r w:rsidR="00B95204">
          <w:rPr>
            <w:noProof/>
            <w:webHidden/>
          </w:rPr>
        </w:r>
        <w:r w:rsidR="00B95204">
          <w:rPr>
            <w:noProof/>
            <w:webHidden/>
          </w:rPr>
          <w:fldChar w:fldCharType="separate"/>
        </w:r>
        <w:r w:rsidR="004523D9">
          <w:rPr>
            <w:noProof/>
            <w:webHidden/>
          </w:rPr>
          <w:t>26</w:t>
        </w:r>
        <w:r w:rsidR="00B95204">
          <w:rPr>
            <w:noProof/>
            <w:webHidden/>
          </w:rPr>
          <w:fldChar w:fldCharType="end"/>
        </w:r>
      </w:hyperlink>
    </w:p>
    <w:p w14:paraId="4086E0FC" w14:textId="77777777" w:rsidR="00B95204" w:rsidRDefault="00B560C4">
      <w:pPr>
        <w:pStyle w:val="TOC2"/>
        <w:tabs>
          <w:tab w:val="left" w:pos="800"/>
        </w:tabs>
        <w:rPr>
          <w:noProof/>
          <w:szCs w:val="22"/>
        </w:rPr>
      </w:pPr>
      <w:hyperlink w:anchor="_Toc429642491" w:history="1">
        <w:r w:rsidR="00B95204" w:rsidRPr="00571C1D">
          <w:rPr>
            <w:rStyle w:val="Hyperlink"/>
            <w:noProof/>
          </w:rPr>
          <w:t>3.2</w:t>
        </w:r>
        <w:r w:rsidR="00B95204">
          <w:rPr>
            <w:noProof/>
            <w:szCs w:val="22"/>
          </w:rPr>
          <w:tab/>
        </w:r>
        <w:r w:rsidR="00B95204" w:rsidRPr="00571C1D">
          <w:rPr>
            <w:rStyle w:val="Hyperlink"/>
            <w:noProof/>
          </w:rPr>
          <w:t>Environment Setup for Integration</w:t>
        </w:r>
        <w:r w:rsidR="00B95204">
          <w:rPr>
            <w:noProof/>
            <w:webHidden/>
          </w:rPr>
          <w:tab/>
        </w:r>
        <w:r w:rsidR="00B95204">
          <w:rPr>
            <w:noProof/>
            <w:webHidden/>
          </w:rPr>
          <w:fldChar w:fldCharType="begin"/>
        </w:r>
        <w:r w:rsidR="00B95204">
          <w:rPr>
            <w:noProof/>
            <w:webHidden/>
          </w:rPr>
          <w:instrText xml:space="preserve"> PAGEREF _Toc429642491 \h </w:instrText>
        </w:r>
        <w:r w:rsidR="00B95204">
          <w:rPr>
            <w:noProof/>
            <w:webHidden/>
          </w:rPr>
        </w:r>
        <w:r w:rsidR="00B95204">
          <w:rPr>
            <w:noProof/>
            <w:webHidden/>
          </w:rPr>
          <w:fldChar w:fldCharType="separate"/>
        </w:r>
        <w:r w:rsidR="004523D9">
          <w:rPr>
            <w:noProof/>
            <w:webHidden/>
          </w:rPr>
          <w:t>26</w:t>
        </w:r>
        <w:r w:rsidR="00B95204">
          <w:rPr>
            <w:noProof/>
            <w:webHidden/>
          </w:rPr>
          <w:fldChar w:fldCharType="end"/>
        </w:r>
      </w:hyperlink>
    </w:p>
    <w:p w14:paraId="11720542" w14:textId="77777777" w:rsidR="00B95204" w:rsidRDefault="00B560C4">
      <w:pPr>
        <w:pStyle w:val="TOC2"/>
        <w:tabs>
          <w:tab w:val="left" w:pos="800"/>
        </w:tabs>
        <w:rPr>
          <w:noProof/>
          <w:szCs w:val="22"/>
        </w:rPr>
      </w:pPr>
      <w:hyperlink w:anchor="_Toc429642492" w:history="1">
        <w:r w:rsidR="00B95204" w:rsidRPr="00571C1D">
          <w:rPr>
            <w:rStyle w:val="Hyperlink"/>
            <w:noProof/>
          </w:rPr>
          <w:t>3.3</w:t>
        </w:r>
        <w:r w:rsidR="00B95204">
          <w:rPr>
            <w:noProof/>
            <w:szCs w:val="22"/>
          </w:rPr>
          <w:tab/>
        </w:r>
        <w:r w:rsidR="00B95204" w:rsidRPr="00571C1D">
          <w:rPr>
            <w:rStyle w:val="Hyperlink"/>
            <w:noProof/>
          </w:rPr>
          <w:t>Usage Modes</w:t>
        </w:r>
        <w:r w:rsidR="00B95204">
          <w:rPr>
            <w:noProof/>
            <w:webHidden/>
          </w:rPr>
          <w:tab/>
        </w:r>
        <w:r w:rsidR="00B95204">
          <w:rPr>
            <w:noProof/>
            <w:webHidden/>
          </w:rPr>
          <w:fldChar w:fldCharType="begin"/>
        </w:r>
        <w:r w:rsidR="00B95204">
          <w:rPr>
            <w:noProof/>
            <w:webHidden/>
          </w:rPr>
          <w:instrText xml:space="preserve"> PAGEREF _Toc429642492 \h </w:instrText>
        </w:r>
        <w:r w:rsidR="00B95204">
          <w:rPr>
            <w:noProof/>
            <w:webHidden/>
          </w:rPr>
        </w:r>
        <w:r w:rsidR="00B95204">
          <w:rPr>
            <w:noProof/>
            <w:webHidden/>
          </w:rPr>
          <w:fldChar w:fldCharType="separate"/>
        </w:r>
        <w:r w:rsidR="004523D9">
          <w:rPr>
            <w:noProof/>
            <w:webHidden/>
          </w:rPr>
          <w:t>27</w:t>
        </w:r>
        <w:r w:rsidR="00B95204">
          <w:rPr>
            <w:noProof/>
            <w:webHidden/>
          </w:rPr>
          <w:fldChar w:fldCharType="end"/>
        </w:r>
      </w:hyperlink>
    </w:p>
    <w:p w14:paraId="5E40630E" w14:textId="77777777" w:rsidR="00B95204" w:rsidRDefault="00B560C4">
      <w:pPr>
        <w:pStyle w:val="TOC2"/>
        <w:tabs>
          <w:tab w:val="left" w:pos="800"/>
        </w:tabs>
        <w:rPr>
          <w:noProof/>
          <w:szCs w:val="22"/>
        </w:rPr>
      </w:pPr>
      <w:hyperlink w:anchor="_Toc429642493" w:history="1">
        <w:r w:rsidR="00B95204" w:rsidRPr="00571C1D">
          <w:rPr>
            <w:rStyle w:val="Hyperlink"/>
            <w:noProof/>
          </w:rPr>
          <w:t>3.4</w:t>
        </w:r>
        <w:r w:rsidR="00B95204">
          <w:rPr>
            <w:noProof/>
            <w:szCs w:val="22"/>
          </w:rPr>
          <w:tab/>
        </w:r>
        <w:r w:rsidR="00B95204" w:rsidRPr="00571C1D">
          <w:rPr>
            <w:rStyle w:val="Hyperlink"/>
            <w:noProof/>
          </w:rPr>
          <w:t>Checkers</w:t>
        </w:r>
        <w:r w:rsidR="00B95204">
          <w:rPr>
            <w:noProof/>
            <w:webHidden/>
          </w:rPr>
          <w:tab/>
        </w:r>
        <w:r w:rsidR="00B95204">
          <w:rPr>
            <w:noProof/>
            <w:webHidden/>
          </w:rPr>
          <w:fldChar w:fldCharType="begin"/>
        </w:r>
        <w:r w:rsidR="00B95204">
          <w:rPr>
            <w:noProof/>
            <w:webHidden/>
          </w:rPr>
          <w:instrText xml:space="preserve"> PAGEREF _Toc429642493 \h </w:instrText>
        </w:r>
        <w:r w:rsidR="00B95204">
          <w:rPr>
            <w:noProof/>
            <w:webHidden/>
          </w:rPr>
        </w:r>
        <w:r w:rsidR="00B95204">
          <w:rPr>
            <w:noProof/>
            <w:webHidden/>
          </w:rPr>
          <w:fldChar w:fldCharType="separate"/>
        </w:r>
        <w:r w:rsidR="004523D9">
          <w:rPr>
            <w:noProof/>
            <w:webHidden/>
          </w:rPr>
          <w:t>28</w:t>
        </w:r>
        <w:r w:rsidR="00B95204">
          <w:rPr>
            <w:noProof/>
            <w:webHidden/>
          </w:rPr>
          <w:fldChar w:fldCharType="end"/>
        </w:r>
      </w:hyperlink>
    </w:p>
    <w:p w14:paraId="6725051F" w14:textId="77777777" w:rsidR="00B95204" w:rsidRDefault="00B560C4">
      <w:pPr>
        <w:pStyle w:val="TOC3"/>
        <w:rPr>
          <w:iCs w:val="0"/>
          <w:noProof/>
          <w:szCs w:val="22"/>
        </w:rPr>
      </w:pPr>
      <w:hyperlink w:anchor="_Toc429642494" w:history="1">
        <w:r w:rsidR="00B95204" w:rsidRPr="00571C1D">
          <w:rPr>
            <w:rStyle w:val="Hyperlink"/>
            <w:noProof/>
            <w14:scene3d>
              <w14:camera w14:prst="orthographicFront"/>
              <w14:lightRig w14:rig="threePt" w14:dir="t">
                <w14:rot w14:lat="0" w14:lon="0" w14:rev="0"/>
              </w14:lightRig>
            </w14:scene3d>
          </w:rPr>
          <w:t>3.4.1</w:t>
        </w:r>
        <w:r w:rsidR="00B95204">
          <w:rPr>
            <w:iCs w:val="0"/>
            <w:noProof/>
            <w:szCs w:val="22"/>
          </w:rPr>
          <w:tab/>
        </w:r>
        <w:r w:rsidR="00B95204" w:rsidRPr="00571C1D">
          <w:rPr>
            <w:rStyle w:val="Hyperlink"/>
            <w:noProof/>
          </w:rPr>
          <w:t>Terminology</w:t>
        </w:r>
        <w:r w:rsidR="00B95204">
          <w:rPr>
            <w:noProof/>
            <w:webHidden/>
          </w:rPr>
          <w:tab/>
        </w:r>
        <w:r w:rsidR="00B95204">
          <w:rPr>
            <w:noProof/>
            <w:webHidden/>
          </w:rPr>
          <w:fldChar w:fldCharType="begin"/>
        </w:r>
        <w:r w:rsidR="00B95204">
          <w:rPr>
            <w:noProof/>
            <w:webHidden/>
          </w:rPr>
          <w:instrText xml:space="preserve"> PAGEREF _Toc429642494 \h </w:instrText>
        </w:r>
        <w:r w:rsidR="00B95204">
          <w:rPr>
            <w:noProof/>
            <w:webHidden/>
          </w:rPr>
        </w:r>
        <w:r w:rsidR="00B95204">
          <w:rPr>
            <w:noProof/>
            <w:webHidden/>
          </w:rPr>
          <w:fldChar w:fldCharType="separate"/>
        </w:r>
        <w:r w:rsidR="004523D9">
          <w:rPr>
            <w:noProof/>
            <w:webHidden/>
          </w:rPr>
          <w:t>28</w:t>
        </w:r>
        <w:r w:rsidR="00B95204">
          <w:rPr>
            <w:noProof/>
            <w:webHidden/>
          </w:rPr>
          <w:fldChar w:fldCharType="end"/>
        </w:r>
      </w:hyperlink>
    </w:p>
    <w:p w14:paraId="12426BD4" w14:textId="77777777" w:rsidR="00B95204" w:rsidRDefault="00B560C4">
      <w:pPr>
        <w:pStyle w:val="TOC3"/>
        <w:rPr>
          <w:iCs w:val="0"/>
          <w:noProof/>
          <w:szCs w:val="22"/>
        </w:rPr>
      </w:pPr>
      <w:hyperlink w:anchor="_Toc429642495" w:history="1">
        <w:r w:rsidR="00B95204" w:rsidRPr="00571C1D">
          <w:rPr>
            <w:rStyle w:val="Hyperlink"/>
            <w:noProof/>
            <w14:scene3d>
              <w14:camera w14:prst="orthographicFront"/>
              <w14:lightRig w14:rig="threePt" w14:dir="t">
                <w14:rot w14:lat="0" w14:lon="0" w14:rev="0"/>
              </w14:lightRig>
            </w14:scene3d>
          </w:rPr>
          <w:t>3.4.2</w:t>
        </w:r>
        <w:r w:rsidR="00B95204">
          <w:rPr>
            <w:iCs w:val="0"/>
            <w:noProof/>
            <w:szCs w:val="22"/>
          </w:rPr>
          <w:tab/>
        </w:r>
        <w:r w:rsidR="00B95204" w:rsidRPr="00571C1D">
          <w:rPr>
            <w:rStyle w:val="Hyperlink"/>
            <w:noProof/>
          </w:rPr>
          <w:t>Streaming Bridge Checkers</w:t>
        </w:r>
        <w:r w:rsidR="00B95204">
          <w:rPr>
            <w:noProof/>
            <w:webHidden/>
          </w:rPr>
          <w:tab/>
        </w:r>
        <w:r w:rsidR="00B95204">
          <w:rPr>
            <w:noProof/>
            <w:webHidden/>
          </w:rPr>
          <w:fldChar w:fldCharType="begin"/>
        </w:r>
        <w:r w:rsidR="00B95204">
          <w:rPr>
            <w:noProof/>
            <w:webHidden/>
          </w:rPr>
          <w:instrText xml:space="preserve"> PAGEREF _Toc429642495 \h </w:instrText>
        </w:r>
        <w:r w:rsidR="00B95204">
          <w:rPr>
            <w:noProof/>
            <w:webHidden/>
          </w:rPr>
        </w:r>
        <w:r w:rsidR="00B95204">
          <w:rPr>
            <w:noProof/>
            <w:webHidden/>
          </w:rPr>
          <w:fldChar w:fldCharType="separate"/>
        </w:r>
        <w:r w:rsidR="004523D9">
          <w:rPr>
            <w:noProof/>
            <w:webHidden/>
          </w:rPr>
          <w:t>28</w:t>
        </w:r>
        <w:r w:rsidR="00B95204">
          <w:rPr>
            <w:noProof/>
            <w:webHidden/>
          </w:rPr>
          <w:fldChar w:fldCharType="end"/>
        </w:r>
      </w:hyperlink>
    </w:p>
    <w:p w14:paraId="192F5745" w14:textId="77777777" w:rsidR="00B95204" w:rsidRDefault="00B560C4">
      <w:pPr>
        <w:pStyle w:val="TOC3"/>
        <w:rPr>
          <w:iCs w:val="0"/>
          <w:noProof/>
          <w:szCs w:val="22"/>
        </w:rPr>
      </w:pPr>
      <w:hyperlink w:anchor="_Toc429642496" w:history="1">
        <w:r w:rsidR="00B95204" w:rsidRPr="00571C1D">
          <w:rPr>
            <w:rStyle w:val="Hyperlink"/>
            <w:noProof/>
            <w14:scene3d>
              <w14:camera w14:prst="orthographicFront"/>
              <w14:lightRig w14:rig="threePt" w14:dir="t">
                <w14:rot w14:lat="0" w14:lon="0" w14:rev="0"/>
              </w14:lightRig>
            </w14:scene3d>
          </w:rPr>
          <w:t>3.4.3</w:t>
        </w:r>
        <w:r w:rsidR="00B95204">
          <w:rPr>
            <w:iCs w:val="0"/>
            <w:noProof/>
            <w:szCs w:val="22"/>
          </w:rPr>
          <w:tab/>
        </w:r>
        <w:r w:rsidR="00B95204" w:rsidRPr="00571C1D">
          <w:rPr>
            <w:rStyle w:val="Hyperlink"/>
            <w:noProof/>
          </w:rPr>
          <w:t>Router Checkers</w:t>
        </w:r>
        <w:r w:rsidR="00B95204">
          <w:rPr>
            <w:noProof/>
            <w:webHidden/>
          </w:rPr>
          <w:tab/>
        </w:r>
        <w:r w:rsidR="00B95204">
          <w:rPr>
            <w:noProof/>
            <w:webHidden/>
          </w:rPr>
          <w:fldChar w:fldCharType="begin"/>
        </w:r>
        <w:r w:rsidR="00B95204">
          <w:rPr>
            <w:noProof/>
            <w:webHidden/>
          </w:rPr>
          <w:instrText xml:space="preserve"> PAGEREF _Toc429642496 \h </w:instrText>
        </w:r>
        <w:r w:rsidR="00B95204">
          <w:rPr>
            <w:noProof/>
            <w:webHidden/>
          </w:rPr>
        </w:r>
        <w:r w:rsidR="00B95204">
          <w:rPr>
            <w:noProof/>
            <w:webHidden/>
          </w:rPr>
          <w:fldChar w:fldCharType="separate"/>
        </w:r>
        <w:r w:rsidR="004523D9">
          <w:rPr>
            <w:noProof/>
            <w:webHidden/>
          </w:rPr>
          <w:t>31</w:t>
        </w:r>
        <w:r w:rsidR="00B95204">
          <w:rPr>
            <w:noProof/>
            <w:webHidden/>
          </w:rPr>
          <w:fldChar w:fldCharType="end"/>
        </w:r>
      </w:hyperlink>
    </w:p>
    <w:p w14:paraId="4833AED5" w14:textId="77777777" w:rsidR="00B95204" w:rsidRDefault="00B560C4">
      <w:pPr>
        <w:pStyle w:val="TOC3"/>
        <w:rPr>
          <w:iCs w:val="0"/>
          <w:noProof/>
          <w:szCs w:val="22"/>
        </w:rPr>
      </w:pPr>
      <w:hyperlink w:anchor="_Toc429642497" w:history="1">
        <w:r w:rsidR="00B95204" w:rsidRPr="00571C1D">
          <w:rPr>
            <w:rStyle w:val="Hyperlink"/>
            <w:noProof/>
            <w14:scene3d>
              <w14:camera w14:prst="orthographicFront"/>
              <w14:lightRig w14:rig="threePt" w14:dir="t">
                <w14:rot w14:lat="0" w14:lon="0" w14:rev="0"/>
              </w14:lightRig>
            </w14:scene3d>
          </w:rPr>
          <w:t>3.4.4</w:t>
        </w:r>
        <w:r w:rsidR="00B95204">
          <w:rPr>
            <w:iCs w:val="0"/>
            <w:noProof/>
            <w:szCs w:val="22"/>
          </w:rPr>
          <w:tab/>
        </w:r>
        <w:r w:rsidR="00B95204" w:rsidRPr="00571C1D">
          <w:rPr>
            <w:rStyle w:val="Hyperlink"/>
            <w:noProof/>
          </w:rPr>
          <w:t>Register Bus End-to-End Checker</w:t>
        </w:r>
        <w:r w:rsidR="00B95204">
          <w:rPr>
            <w:noProof/>
            <w:webHidden/>
          </w:rPr>
          <w:tab/>
        </w:r>
        <w:r w:rsidR="00B95204">
          <w:rPr>
            <w:noProof/>
            <w:webHidden/>
          </w:rPr>
          <w:fldChar w:fldCharType="begin"/>
        </w:r>
        <w:r w:rsidR="00B95204">
          <w:rPr>
            <w:noProof/>
            <w:webHidden/>
          </w:rPr>
          <w:instrText xml:space="preserve"> PAGEREF _Toc429642497 \h </w:instrText>
        </w:r>
        <w:r w:rsidR="00B95204">
          <w:rPr>
            <w:noProof/>
            <w:webHidden/>
          </w:rPr>
        </w:r>
        <w:r w:rsidR="00B95204">
          <w:rPr>
            <w:noProof/>
            <w:webHidden/>
          </w:rPr>
          <w:fldChar w:fldCharType="separate"/>
        </w:r>
        <w:r w:rsidR="004523D9">
          <w:rPr>
            <w:noProof/>
            <w:webHidden/>
          </w:rPr>
          <w:t>32</w:t>
        </w:r>
        <w:r w:rsidR="00B95204">
          <w:rPr>
            <w:noProof/>
            <w:webHidden/>
          </w:rPr>
          <w:fldChar w:fldCharType="end"/>
        </w:r>
      </w:hyperlink>
    </w:p>
    <w:p w14:paraId="01C70723" w14:textId="77777777" w:rsidR="00B95204" w:rsidRDefault="00B560C4">
      <w:pPr>
        <w:pStyle w:val="TOC3"/>
        <w:rPr>
          <w:iCs w:val="0"/>
          <w:noProof/>
          <w:szCs w:val="22"/>
        </w:rPr>
      </w:pPr>
      <w:hyperlink w:anchor="_Toc429642498" w:history="1">
        <w:r w:rsidR="00B95204" w:rsidRPr="00571C1D">
          <w:rPr>
            <w:rStyle w:val="Hyperlink"/>
            <w:noProof/>
            <w14:scene3d>
              <w14:camera w14:prst="orthographicFront"/>
              <w14:lightRig w14:rig="threePt" w14:dir="t">
                <w14:rot w14:lat="0" w14:lon="0" w14:rev="0"/>
              </w14:lightRig>
            </w14:scene3d>
          </w:rPr>
          <w:t>3.4.5</w:t>
        </w:r>
        <w:r w:rsidR="00B95204">
          <w:rPr>
            <w:iCs w:val="0"/>
            <w:noProof/>
            <w:szCs w:val="22"/>
          </w:rPr>
          <w:tab/>
        </w:r>
        <w:r w:rsidR="00B95204" w:rsidRPr="00571C1D">
          <w:rPr>
            <w:rStyle w:val="Hyperlink"/>
            <w:noProof/>
          </w:rPr>
          <w:t>Clock Control Signal Checks</w:t>
        </w:r>
        <w:r w:rsidR="00B95204">
          <w:rPr>
            <w:noProof/>
            <w:webHidden/>
          </w:rPr>
          <w:tab/>
        </w:r>
        <w:r w:rsidR="00B95204">
          <w:rPr>
            <w:noProof/>
            <w:webHidden/>
          </w:rPr>
          <w:fldChar w:fldCharType="begin"/>
        </w:r>
        <w:r w:rsidR="00B95204">
          <w:rPr>
            <w:noProof/>
            <w:webHidden/>
          </w:rPr>
          <w:instrText xml:space="preserve"> PAGEREF _Toc429642498 \h </w:instrText>
        </w:r>
        <w:r w:rsidR="00B95204">
          <w:rPr>
            <w:noProof/>
            <w:webHidden/>
          </w:rPr>
        </w:r>
        <w:r w:rsidR="00B95204">
          <w:rPr>
            <w:noProof/>
            <w:webHidden/>
          </w:rPr>
          <w:fldChar w:fldCharType="separate"/>
        </w:r>
        <w:r w:rsidR="004523D9">
          <w:rPr>
            <w:noProof/>
            <w:webHidden/>
          </w:rPr>
          <w:t>35</w:t>
        </w:r>
        <w:r w:rsidR="00B95204">
          <w:rPr>
            <w:noProof/>
            <w:webHidden/>
          </w:rPr>
          <w:fldChar w:fldCharType="end"/>
        </w:r>
      </w:hyperlink>
    </w:p>
    <w:p w14:paraId="4B697074" w14:textId="77777777" w:rsidR="00B95204" w:rsidRDefault="00B560C4">
      <w:pPr>
        <w:pStyle w:val="TOC3"/>
        <w:rPr>
          <w:iCs w:val="0"/>
          <w:noProof/>
          <w:szCs w:val="22"/>
        </w:rPr>
      </w:pPr>
      <w:hyperlink w:anchor="_Toc429642499" w:history="1">
        <w:r w:rsidR="00B95204" w:rsidRPr="00571C1D">
          <w:rPr>
            <w:rStyle w:val="Hyperlink"/>
            <w:noProof/>
            <w14:scene3d>
              <w14:camera w14:prst="orthographicFront"/>
              <w14:lightRig w14:rig="threePt" w14:dir="t">
                <w14:rot w14:lat="0" w14:lon="0" w14:rev="0"/>
              </w14:lightRig>
            </w14:scene3d>
          </w:rPr>
          <w:t>3.4.6</w:t>
        </w:r>
        <w:r w:rsidR="00B95204">
          <w:rPr>
            <w:iCs w:val="0"/>
            <w:noProof/>
            <w:szCs w:val="22"/>
          </w:rPr>
          <w:tab/>
        </w:r>
        <w:r w:rsidR="00B95204" w:rsidRPr="00571C1D">
          <w:rPr>
            <w:rStyle w:val="Hyperlink"/>
            <w:noProof/>
          </w:rPr>
          <w:t>NoC End-to-End Checker</w:t>
        </w:r>
        <w:r w:rsidR="00B95204">
          <w:rPr>
            <w:noProof/>
            <w:webHidden/>
          </w:rPr>
          <w:tab/>
        </w:r>
        <w:r w:rsidR="00B95204">
          <w:rPr>
            <w:noProof/>
            <w:webHidden/>
          </w:rPr>
          <w:fldChar w:fldCharType="begin"/>
        </w:r>
        <w:r w:rsidR="00B95204">
          <w:rPr>
            <w:noProof/>
            <w:webHidden/>
          </w:rPr>
          <w:instrText xml:space="preserve"> PAGEREF _Toc429642499 \h </w:instrText>
        </w:r>
        <w:r w:rsidR="00B95204">
          <w:rPr>
            <w:noProof/>
            <w:webHidden/>
          </w:rPr>
        </w:r>
        <w:r w:rsidR="00B95204">
          <w:rPr>
            <w:noProof/>
            <w:webHidden/>
          </w:rPr>
          <w:fldChar w:fldCharType="separate"/>
        </w:r>
        <w:r w:rsidR="004523D9">
          <w:rPr>
            <w:noProof/>
            <w:webHidden/>
          </w:rPr>
          <w:t>36</w:t>
        </w:r>
        <w:r w:rsidR="00B95204">
          <w:rPr>
            <w:noProof/>
            <w:webHidden/>
          </w:rPr>
          <w:fldChar w:fldCharType="end"/>
        </w:r>
      </w:hyperlink>
    </w:p>
    <w:p w14:paraId="270BE876" w14:textId="77777777" w:rsidR="00B95204" w:rsidRDefault="00B560C4">
      <w:pPr>
        <w:pStyle w:val="TOC3"/>
        <w:rPr>
          <w:iCs w:val="0"/>
          <w:noProof/>
          <w:szCs w:val="22"/>
        </w:rPr>
      </w:pPr>
      <w:hyperlink w:anchor="_Toc429642500" w:history="1">
        <w:r w:rsidR="00B95204" w:rsidRPr="00571C1D">
          <w:rPr>
            <w:rStyle w:val="Hyperlink"/>
            <w:noProof/>
            <w14:scene3d>
              <w14:camera w14:prst="orthographicFront"/>
              <w14:lightRig w14:rig="threePt" w14:dir="t">
                <w14:rot w14:lat="0" w14:lon="0" w14:rev="0"/>
              </w14:lightRig>
            </w14:scene3d>
          </w:rPr>
          <w:t>3.4.7</w:t>
        </w:r>
        <w:r w:rsidR="00B95204">
          <w:rPr>
            <w:iCs w:val="0"/>
            <w:noProof/>
            <w:szCs w:val="22"/>
          </w:rPr>
          <w:tab/>
        </w:r>
        <w:r w:rsidR="00B95204" w:rsidRPr="00571C1D">
          <w:rPr>
            <w:rStyle w:val="Hyperlink"/>
            <w:noProof/>
          </w:rPr>
          <w:t>NoC End-to-End Traffic Logs</w:t>
        </w:r>
        <w:r w:rsidR="00B95204">
          <w:rPr>
            <w:noProof/>
            <w:webHidden/>
          </w:rPr>
          <w:tab/>
        </w:r>
        <w:r w:rsidR="00B95204">
          <w:rPr>
            <w:noProof/>
            <w:webHidden/>
          </w:rPr>
          <w:fldChar w:fldCharType="begin"/>
        </w:r>
        <w:r w:rsidR="00B95204">
          <w:rPr>
            <w:noProof/>
            <w:webHidden/>
          </w:rPr>
          <w:instrText xml:space="preserve"> PAGEREF _Toc429642500 \h </w:instrText>
        </w:r>
        <w:r w:rsidR="00B95204">
          <w:rPr>
            <w:noProof/>
            <w:webHidden/>
          </w:rPr>
        </w:r>
        <w:r w:rsidR="00B95204">
          <w:rPr>
            <w:noProof/>
            <w:webHidden/>
          </w:rPr>
          <w:fldChar w:fldCharType="separate"/>
        </w:r>
        <w:r w:rsidR="004523D9">
          <w:rPr>
            <w:noProof/>
            <w:webHidden/>
          </w:rPr>
          <w:t>36</w:t>
        </w:r>
        <w:r w:rsidR="00B95204">
          <w:rPr>
            <w:noProof/>
            <w:webHidden/>
          </w:rPr>
          <w:fldChar w:fldCharType="end"/>
        </w:r>
      </w:hyperlink>
    </w:p>
    <w:p w14:paraId="41E116F6" w14:textId="77777777" w:rsidR="0011273D" w:rsidRPr="001A42FB" w:rsidRDefault="0011273D" w:rsidP="0011273D">
      <w:pPr>
        <w:pStyle w:val="TOC2"/>
      </w:pPr>
      <w:r>
        <w:rPr>
          <w:rFonts w:ascii="Helvetica" w:hAnsi="Helvetica"/>
          <w:bCs/>
          <w:noProof/>
          <w:color w:val="002B5C"/>
          <w:szCs w:val="44"/>
        </w:rPr>
        <w:fldChar w:fldCharType="end"/>
      </w:r>
    </w:p>
    <w:p w14:paraId="733AC217" w14:textId="77777777" w:rsidR="0011273D" w:rsidRDefault="0011273D" w:rsidP="0011273D">
      <w:pPr>
        <w:pStyle w:val="Body"/>
      </w:pPr>
    </w:p>
    <w:p w14:paraId="03FE6E10" w14:textId="66A8AE95" w:rsidR="000A029C" w:rsidRDefault="000A029C" w:rsidP="000A029C">
      <w:bookmarkStart w:id="8" w:name="_Toc347088143"/>
    </w:p>
    <w:p w14:paraId="52D11CC6" w14:textId="77777777" w:rsidR="000A029C" w:rsidRPr="001A42FB" w:rsidRDefault="000A029C" w:rsidP="000A029C">
      <w:pPr>
        <w:pStyle w:val="TOC2"/>
      </w:pPr>
    </w:p>
    <w:p w14:paraId="27BB6E2B" w14:textId="77777777" w:rsidR="000A029C" w:rsidRDefault="000A029C">
      <w:pPr>
        <w:rPr>
          <w:rFonts w:asciiTheme="majorHAnsi" w:eastAsiaTheme="majorEastAsia" w:hAnsiTheme="majorHAnsi" w:cstheme="majorBidi"/>
          <w:color w:val="000000" w:themeColor="text1"/>
          <w:sz w:val="56"/>
          <w:szCs w:val="56"/>
        </w:rPr>
      </w:pPr>
      <w:bookmarkStart w:id="9" w:name="_Ref33721117"/>
      <w:bookmarkStart w:id="10" w:name="_Ref33721148"/>
      <w:r>
        <w:br w:type="page"/>
      </w:r>
    </w:p>
    <w:p w14:paraId="3B49C447" w14:textId="703E792C" w:rsidR="000A029C" w:rsidRDefault="000A029C" w:rsidP="000A029C">
      <w:pPr>
        <w:pStyle w:val="Title"/>
      </w:pPr>
      <w:r>
        <w:lastRenderedPageBreak/>
        <w:t>List of Figure</w:t>
      </w:r>
      <w:bookmarkEnd w:id="9"/>
      <w:bookmarkEnd w:id="10"/>
      <w:r>
        <w:t>s</w:t>
      </w:r>
    </w:p>
    <w:p w14:paraId="36045116" w14:textId="77777777" w:rsidR="00276BC8" w:rsidRDefault="000A029C">
      <w:pPr>
        <w:pStyle w:val="TableofFigures"/>
        <w:tabs>
          <w:tab w:val="right" w:leader="dot" w:pos="9350"/>
        </w:tabs>
        <w:rPr>
          <w:noProof/>
        </w:rPr>
      </w:pPr>
      <w:r>
        <w:fldChar w:fldCharType="begin"/>
      </w:r>
      <w:r>
        <w:instrText xml:space="preserve"> TOC \f f \h \z \t "Figure,1" \c "Figure" </w:instrText>
      </w:r>
      <w:r>
        <w:fldChar w:fldCharType="separate"/>
      </w:r>
      <w:hyperlink w:anchor="_Toc429581871" w:history="1">
        <w:r w:rsidR="00276BC8" w:rsidRPr="006F0C29">
          <w:rPr>
            <w:rStyle w:val="Hyperlink"/>
            <w:rFonts w:asciiTheme="majorHAnsi" w:hAnsiTheme="majorHAnsi"/>
            <w:noProof/>
          </w:rPr>
          <w:t>Figure 1 NoC IP generation flow</w:t>
        </w:r>
        <w:r w:rsidR="00276BC8">
          <w:rPr>
            <w:noProof/>
            <w:webHidden/>
          </w:rPr>
          <w:tab/>
        </w:r>
        <w:r w:rsidR="00276BC8">
          <w:rPr>
            <w:noProof/>
            <w:webHidden/>
          </w:rPr>
          <w:fldChar w:fldCharType="begin"/>
        </w:r>
        <w:r w:rsidR="00276BC8">
          <w:rPr>
            <w:noProof/>
            <w:webHidden/>
          </w:rPr>
          <w:instrText xml:space="preserve"> PAGEREF _Toc429581871 \h </w:instrText>
        </w:r>
        <w:r w:rsidR="00276BC8">
          <w:rPr>
            <w:noProof/>
            <w:webHidden/>
          </w:rPr>
        </w:r>
        <w:r w:rsidR="00276BC8">
          <w:rPr>
            <w:noProof/>
            <w:webHidden/>
          </w:rPr>
          <w:fldChar w:fldCharType="separate"/>
        </w:r>
        <w:r w:rsidR="004523D9">
          <w:rPr>
            <w:noProof/>
            <w:webHidden/>
          </w:rPr>
          <w:t>11</w:t>
        </w:r>
        <w:r w:rsidR="00276BC8">
          <w:rPr>
            <w:noProof/>
            <w:webHidden/>
          </w:rPr>
          <w:fldChar w:fldCharType="end"/>
        </w:r>
      </w:hyperlink>
    </w:p>
    <w:p w14:paraId="5EA791A1" w14:textId="77777777" w:rsidR="00276BC8" w:rsidRDefault="00B560C4">
      <w:pPr>
        <w:pStyle w:val="TableofFigures"/>
        <w:tabs>
          <w:tab w:val="right" w:leader="dot" w:pos="9350"/>
        </w:tabs>
        <w:rPr>
          <w:noProof/>
        </w:rPr>
      </w:pPr>
      <w:hyperlink w:anchor="_Toc429581872" w:history="1">
        <w:r w:rsidR="00276BC8" w:rsidRPr="006F0C29">
          <w:rPr>
            <w:rStyle w:val="Hyperlink"/>
            <w:rFonts w:asciiTheme="majorHAnsi" w:hAnsiTheme="majorHAnsi"/>
            <w:noProof/>
          </w:rPr>
          <w:t>Figure 2 NoC checkers binding to RTL</w:t>
        </w:r>
        <w:r w:rsidR="00276BC8">
          <w:rPr>
            <w:noProof/>
            <w:webHidden/>
          </w:rPr>
          <w:tab/>
        </w:r>
        <w:r w:rsidR="00276BC8">
          <w:rPr>
            <w:noProof/>
            <w:webHidden/>
          </w:rPr>
          <w:fldChar w:fldCharType="begin"/>
        </w:r>
        <w:r w:rsidR="00276BC8">
          <w:rPr>
            <w:noProof/>
            <w:webHidden/>
          </w:rPr>
          <w:instrText xml:space="preserve"> PAGEREF _Toc429581872 \h </w:instrText>
        </w:r>
        <w:r w:rsidR="00276BC8">
          <w:rPr>
            <w:noProof/>
            <w:webHidden/>
          </w:rPr>
        </w:r>
        <w:r w:rsidR="00276BC8">
          <w:rPr>
            <w:noProof/>
            <w:webHidden/>
          </w:rPr>
          <w:fldChar w:fldCharType="separate"/>
        </w:r>
        <w:r w:rsidR="004523D9">
          <w:rPr>
            <w:noProof/>
            <w:webHidden/>
          </w:rPr>
          <w:t>21</w:t>
        </w:r>
        <w:r w:rsidR="00276BC8">
          <w:rPr>
            <w:noProof/>
            <w:webHidden/>
          </w:rPr>
          <w:fldChar w:fldCharType="end"/>
        </w:r>
      </w:hyperlink>
    </w:p>
    <w:p w14:paraId="26547FAC" w14:textId="77777777" w:rsidR="000A029C" w:rsidRDefault="000A029C" w:rsidP="000A029C">
      <w:r>
        <w:fldChar w:fldCharType="end"/>
      </w:r>
    </w:p>
    <w:p w14:paraId="12B2C247" w14:textId="77777777" w:rsidR="000A029C" w:rsidRDefault="000A029C" w:rsidP="000A029C"/>
    <w:p w14:paraId="704678B2" w14:textId="77777777" w:rsidR="000A029C" w:rsidRDefault="000A029C">
      <w:pPr>
        <w:rPr>
          <w:rFonts w:asciiTheme="majorHAnsi" w:eastAsiaTheme="majorEastAsia" w:hAnsiTheme="majorHAnsi" w:cstheme="majorBidi"/>
          <w:color w:val="000000" w:themeColor="text1"/>
          <w:sz w:val="56"/>
          <w:szCs w:val="56"/>
        </w:rPr>
      </w:pPr>
      <w:bookmarkStart w:id="11" w:name="_Ref33721164"/>
      <w:r>
        <w:br w:type="page"/>
      </w:r>
    </w:p>
    <w:p w14:paraId="6ED3E622" w14:textId="5C7E31B9" w:rsidR="000A029C" w:rsidRDefault="000A029C" w:rsidP="000A029C">
      <w:pPr>
        <w:pStyle w:val="Title"/>
      </w:pPr>
      <w:r>
        <w:lastRenderedPageBreak/>
        <w:t>List of Table</w:t>
      </w:r>
      <w:bookmarkEnd w:id="11"/>
      <w:r>
        <w:t>s</w:t>
      </w:r>
    </w:p>
    <w:p w14:paraId="0453C903" w14:textId="77777777" w:rsidR="00B95204" w:rsidRDefault="000A029C">
      <w:pPr>
        <w:pStyle w:val="TableofFigures"/>
        <w:tabs>
          <w:tab w:val="right" w:leader="dot" w:pos="9350"/>
        </w:tabs>
        <w:rPr>
          <w:noProof/>
        </w:rPr>
      </w:pPr>
      <w:r>
        <w:rPr>
          <w:rFonts w:ascii="Verdana" w:hAnsi="Verdana"/>
          <w:b/>
          <w:bCs/>
          <w:caps/>
          <w:sz w:val="20"/>
          <w:szCs w:val="36"/>
        </w:rPr>
        <w:fldChar w:fldCharType="begin"/>
      </w:r>
      <w:r>
        <w:rPr>
          <w:b/>
          <w:caps/>
          <w:szCs w:val="36"/>
        </w:rPr>
        <w:instrText xml:space="preserve"> TOC \f c \h \z \t "TableTitle,2" \c "Table" </w:instrText>
      </w:r>
      <w:r>
        <w:rPr>
          <w:rFonts w:ascii="Verdana" w:hAnsi="Verdana"/>
          <w:b/>
          <w:bCs/>
          <w:caps/>
          <w:sz w:val="20"/>
          <w:szCs w:val="36"/>
        </w:rPr>
        <w:fldChar w:fldCharType="separate"/>
      </w:r>
      <w:hyperlink w:anchor="_Toc429642501" w:history="1">
        <w:r w:rsidR="00B95204" w:rsidRPr="00130EDE">
          <w:rPr>
            <w:rStyle w:val="Hyperlink"/>
            <w:rFonts w:asciiTheme="majorHAnsi" w:hAnsiTheme="majorHAnsi"/>
            <w:noProof/>
          </w:rPr>
          <w:t>Table 1 NoC IP directory structure</w:t>
        </w:r>
        <w:r w:rsidR="00B95204">
          <w:rPr>
            <w:noProof/>
            <w:webHidden/>
          </w:rPr>
          <w:tab/>
        </w:r>
        <w:r w:rsidR="00B95204">
          <w:rPr>
            <w:noProof/>
            <w:webHidden/>
          </w:rPr>
          <w:fldChar w:fldCharType="begin"/>
        </w:r>
        <w:r w:rsidR="00B95204">
          <w:rPr>
            <w:noProof/>
            <w:webHidden/>
          </w:rPr>
          <w:instrText xml:space="preserve"> PAGEREF _Toc429642501 \h </w:instrText>
        </w:r>
        <w:r w:rsidR="00B95204">
          <w:rPr>
            <w:noProof/>
            <w:webHidden/>
          </w:rPr>
        </w:r>
        <w:r w:rsidR="00B95204">
          <w:rPr>
            <w:noProof/>
            <w:webHidden/>
          </w:rPr>
          <w:fldChar w:fldCharType="separate"/>
        </w:r>
        <w:r w:rsidR="004523D9">
          <w:rPr>
            <w:noProof/>
            <w:webHidden/>
          </w:rPr>
          <w:t>8</w:t>
        </w:r>
        <w:r w:rsidR="00B95204">
          <w:rPr>
            <w:noProof/>
            <w:webHidden/>
          </w:rPr>
          <w:fldChar w:fldCharType="end"/>
        </w:r>
      </w:hyperlink>
    </w:p>
    <w:p w14:paraId="1D532C8B" w14:textId="77777777" w:rsidR="00B95204" w:rsidRDefault="00B560C4">
      <w:pPr>
        <w:pStyle w:val="TableofFigures"/>
        <w:tabs>
          <w:tab w:val="right" w:leader="dot" w:pos="9350"/>
        </w:tabs>
        <w:rPr>
          <w:noProof/>
        </w:rPr>
      </w:pPr>
      <w:hyperlink w:anchor="_Toc429642502" w:history="1">
        <w:r w:rsidR="00B95204" w:rsidRPr="00130EDE">
          <w:rPr>
            <w:rStyle w:val="Hyperlink"/>
            <w:rFonts w:asciiTheme="majorHAnsi" w:hAnsiTheme="majorHAnsi"/>
            <w:noProof/>
          </w:rPr>
          <w:t>Table 2 NoC IP document list</w:t>
        </w:r>
        <w:r w:rsidR="00B95204">
          <w:rPr>
            <w:noProof/>
            <w:webHidden/>
          </w:rPr>
          <w:tab/>
        </w:r>
        <w:r w:rsidR="00B95204">
          <w:rPr>
            <w:noProof/>
            <w:webHidden/>
          </w:rPr>
          <w:fldChar w:fldCharType="begin"/>
        </w:r>
        <w:r w:rsidR="00B95204">
          <w:rPr>
            <w:noProof/>
            <w:webHidden/>
          </w:rPr>
          <w:instrText xml:space="preserve"> PAGEREF _Toc429642502 \h </w:instrText>
        </w:r>
        <w:r w:rsidR="00B95204">
          <w:rPr>
            <w:noProof/>
            <w:webHidden/>
          </w:rPr>
        </w:r>
        <w:r w:rsidR="00B95204">
          <w:rPr>
            <w:noProof/>
            <w:webHidden/>
          </w:rPr>
          <w:fldChar w:fldCharType="separate"/>
        </w:r>
        <w:r w:rsidR="004523D9">
          <w:rPr>
            <w:noProof/>
            <w:webHidden/>
          </w:rPr>
          <w:t>9</w:t>
        </w:r>
        <w:r w:rsidR="00B95204">
          <w:rPr>
            <w:noProof/>
            <w:webHidden/>
          </w:rPr>
          <w:fldChar w:fldCharType="end"/>
        </w:r>
      </w:hyperlink>
    </w:p>
    <w:p w14:paraId="1AE089AB" w14:textId="77777777" w:rsidR="00B95204" w:rsidRDefault="00B560C4">
      <w:pPr>
        <w:pStyle w:val="TableofFigures"/>
        <w:tabs>
          <w:tab w:val="right" w:leader="dot" w:pos="9350"/>
        </w:tabs>
        <w:rPr>
          <w:noProof/>
        </w:rPr>
      </w:pPr>
      <w:hyperlink w:anchor="_Toc429642503" w:history="1">
        <w:r w:rsidR="00B95204" w:rsidRPr="00130EDE">
          <w:rPr>
            <w:rStyle w:val="Hyperlink"/>
            <w:rFonts w:asciiTheme="majorHAnsi" w:hAnsiTheme="majorHAnsi"/>
            <w:noProof/>
          </w:rPr>
          <w:t>Table 3 Files generated by NocStudio in project directory</w:t>
        </w:r>
        <w:r w:rsidR="00B95204">
          <w:rPr>
            <w:noProof/>
            <w:webHidden/>
          </w:rPr>
          <w:tab/>
        </w:r>
        <w:r w:rsidR="00B95204">
          <w:rPr>
            <w:noProof/>
            <w:webHidden/>
          </w:rPr>
          <w:fldChar w:fldCharType="begin"/>
        </w:r>
        <w:r w:rsidR="00B95204">
          <w:rPr>
            <w:noProof/>
            <w:webHidden/>
          </w:rPr>
          <w:instrText xml:space="preserve"> PAGEREF _Toc429642503 \h </w:instrText>
        </w:r>
        <w:r w:rsidR="00B95204">
          <w:rPr>
            <w:noProof/>
            <w:webHidden/>
          </w:rPr>
        </w:r>
        <w:r w:rsidR="00B95204">
          <w:rPr>
            <w:noProof/>
            <w:webHidden/>
          </w:rPr>
          <w:fldChar w:fldCharType="separate"/>
        </w:r>
        <w:r w:rsidR="004523D9">
          <w:rPr>
            <w:noProof/>
            <w:webHidden/>
          </w:rPr>
          <w:t>12</w:t>
        </w:r>
        <w:r w:rsidR="00B95204">
          <w:rPr>
            <w:noProof/>
            <w:webHidden/>
          </w:rPr>
          <w:fldChar w:fldCharType="end"/>
        </w:r>
      </w:hyperlink>
    </w:p>
    <w:p w14:paraId="330E2F4D" w14:textId="77777777" w:rsidR="00B95204" w:rsidRDefault="00B560C4">
      <w:pPr>
        <w:pStyle w:val="TableofFigures"/>
        <w:tabs>
          <w:tab w:val="right" w:leader="dot" w:pos="9350"/>
        </w:tabs>
        <w:rPr>
          <w:noProof/>
        </w:rPr>
      </w:pPr>
      <w:hyperlink w:anchor="_Toc429642504" w:history="1">
        <w:r w:rsidR="00B95204" w:rsidRPr="00130EDE">
          <w:rPr>
            <w:rStyle w:val="Hyperlink"/>
            <w:rFonts w:asciiTheme="majorHAnsi" w:hAnsiTheme="majorHAnsi"/>
            <w:noProof/>
          </w:rPr>
          <w:t>Table 4: NoC reset signals</w:t>
        </w:r>
        <w:r w:rsidR="00B95204">
          <w:rPr>
            <w:noProof/>
            <w:webHidden/>
          </w:rPr>
          <w:tab/>
        </w:r>
        <w:r w:rsidR="00B95204">
          <w:rPr>
            <w:noProof/>
            <w:webHidden/>
          </w:rPr>
          <w:fldChar w:fldCharType="begin"/>
        </w:r>
        <w:r w:rsidR="00B95204">
          <w:rPr>
            <w:noProof/>
            <w:webHidden/>
          </w:rPr>
          <w:instrText xml:space="preserve"> PAGEREF _Toc429642504 \h </w:instrText>
        </w:r>
        <w:r w:rsidR="00B95204">
          <w:rPr>
            <w:noProof/>
            <w:webHidden/>
          </w:rPr>
        </w:r>
        <w:r w:rsidR="00B95204">
          <w:rPr>
            <w:noProof/>
            <w:webHidden/>
          </w:rPr>
          <w:fldChar w:fldCharType="separate"/>
        </w:r>
        <w:r w:rsidR="004523D9">
          <w:rPr>
            <w:noProof/>
            <w:webHidden/>
          </w:rPr>
          <w:t>16</w:t>
        </w:r>
        <w:r w:rsidR="00B95204">
          <w:rPr>
            <w:noProof/>
            <w:webHidden/>
          </w:rPr>
          <w:fldChar w:fldCharType="end"/>
        </w:r>
      </w:hyperlink>
    </w:p>
    <w:p w14:paraId="42397011" w14:textId="77777777" w:rsidR="00B95204" w:rsidRDefault="00B560C4">
      <w:pPr>
        <w:pStyle w:val="TableofFigures"/>
        <w:tabs>
          <w:tab w:val="right" w:leader="dot" w:pos="9350"/>
        </w:tabs>
        <w:rPr>
          <w:noProof/>
        </w:rPr>
      </w:pPr>
      <w:hyperlink w:anchor="_Toc429642505" w:history="1">
        <w:r w:rsidR="00B95204" w:rsidRPr="00130EDE">
          <w:rPr>
            <w:rStyle w:val="Hyperlink"/>
            <w:rFonts w:asciiTheme="majorHAnsi" w:hAnsiTheme="majorHAnsi"/>
            <w:noProof/>
          </w:rPr>
          <w:t>Table 5 NoC clock signals</w:t>
        </w:r>
        <w:r w:rsidR="00B95204">
          <w:rPr>
            <w:noProof/>
            <w:webHidden/>
          </w:rPr>
          <w:tab/>
        </w:r>
        <w:r w:rsidR="00B95204">
          <w:rPr>
            <w:noProof/>
            <w:webHidden/>
          </w:rPr>
          <w:fldChar w:fldCharType="begin"/>
        </w:r>
        <w:r w:rsidR="00B95204">
          <w:rPr>
            <w:noProof/>
            <w:webHidden/>
          </w:rPr>
          <w:instrText xml:space="preserve"> PAGEREF _Toc429642505 \h </w:instrText>
        </w:r>
        <w:r w:rsidR="00B95204">
          <w:rPr>
            <w:noProof/>
            <w:webHidden/>
          </w:rPr>
        </w:r>
        <w:r w:rsidR="00B95204">
          <w:rPr>
            <w:noProof/>
            <w:webHidden/>
          </w:rPr>
          <w:fldChar w:fldCharType="separate"/>
        </w:r>
        <w:r w:rsidR="004523D9">
          <w:rPr>
            <w:noProof/>
            <w:webHidden/>
          </w:rPr>
          <w:t>17</w:t>
        </w:r>
        <w:r w:rsidR="00B95204">
          <w:rPr>
            <w:noProof/>
            <w:webHidden/>
          </w:rPr>
          <w:fldChar w:fldCharType="end"/>
        </w:r>
      </w:hyperlink>
    </w:p>
    <w:p w14:paraId="308D26E0" w14:textId="77777777" w:rsidR="00B95204" w:rsidRDefault="00B560C4">
      <w:pPr>
        <w:pStyle w:val="TableofFigures"/>
        <w:tabs>
          <w:tab w:val="right" w:leader="dot" w:pos="9350"/>
        </w:tabs>
        <w:rPr>
          <w:noProof/>
        </w:rPr>
      </w:pPr>
      <w:hyperlink w:anchor="_Toc429642506" w:history="1">
        <w:r w:rsidR="00B95204" w:rsidRPr="00130EDE">
          <w:rPr>
            <w:rStyle w:val="Hyperlink"/>
            <w:rFonts w:asciiTheme="majorHAnsi" w:hAnsiTheme="majorHAnsi"/>
            <w:noProof/>
          </w:rPr>
          <w:t>Table 6 Regbus layer clock gating signal</w:t>
        </w:r>
        <w:r w:rsidR="00B95204">
          <w:rPr>
            <w:noProof/>
            <w:webHidden/>
          </w:rPr>
          <w:tab/>
        </w:r>
        <w:r w:rsidR="00B95204">
          <w:rPr>
            <w:noProof/>
            <w:webHidden/>
          </w:rPr>
          <w:fldChar w:fldCharType="begin"/>
        </w:r>
        <w:r w:rsidR="00B95204">
          <w:rPr>
            <w:noProof/>
            <w:webHidden/>
          </w:rPr>
          <w:instrText xml:space="preserve"> PAGEREF _Toc429642506 \h </w:instrText>
        </w:r>
        <w:r w:rsidR="00B95204">
          <w:rPr>
            <w:noProof/>
            <w:webHidden/>
          </w:rPr>
        </w:r>
        <w:r w:rsidR="00B95204">
          <w:rPr>
            <w:noProof/>
            <w:webHidden/>
          </w:rPr>
          <w:fldChar w:fldCharType="separate"/>
        </w:r>
        <w:r w:rsidR="004523D9">
          <w:rPr>
            <w:noProof/>
            <w:webHidden/>
          </w:rPr>
          <w:t>18</w:t>
        </w:r>
        <w:r w:rsidR="00B95204">
          <w:rPr>
            <w:noProof/>
            <w:webHidden/>
          </w:rPr>
          <w:fldChar w:fldCharType="end"/>
        </w:r>
      </w:hyperlink>
    </w:p>
    <w:p w14:paraId="32192C07" w14:textId="77777777" w:rsidR="00B95204" w:rsidRDefault="00B560C4">
      <w:pPr>
        <w:pStyle w:val="TableofFigures"/>
        <w:tabs>
          <w:tab w:val="right" w:leader="dot" w:pos="9350"/>
        </w:tabs>
        <w:rPr>
          <w:noProof/>
        </w:rPr>
      </w:pPr>
      <w:hyperlink w:anchor="_Toc429642507" w:history="1">
        <w:r w:rsidR="00B95204" w:rsidRPr="00130EDE">
          <w:rPr>
            <w:rStyle w:val="Hyperlink"/>
            <w:rFonts w:asciiTheme="majorHAnsi" w:hAnsiTheme="majorHAnsi"/>
            <w:noProof/>
          </w:rPr>
          <w:t>Table 7 NoC interrupt signals</w:t>
        </w:r>
        <w:r w:rsidR="00B95204">
          <w:rPr>
            <w:noProof/>
            <w:webHidden/>
          </w:rPr>
          <w:tab/>
        </w:r>
        <w:r w:rsidR="00B95204">
          <w:rPr>
            <w:noProof/>
            <w:webHidden/>
          </w:rPr>
          <w:fldChar w:fldCharType="begin"/>
        </w:r>
        <w:r w:rsidR="00B95204">
          <w:rPr>
            <w:noProof/>
            <w:webHidden/>
          </w:rPr>
          <w:instrText xml:space="preserve"> PAGEREF _Toc429642507 \h </w:instrText>
        </w:r>
        <w:r w:rsidR="00B95204">
          <w:rPr>
            <w:noProof/>
            <w:webHidden/>
          </w:rPr>
        </w:r>
        <w:r w:rsidR="00B95204">
          <w:rPr>
            <w:noProof/>
            <w:webHidden/>
          </w:rPr>
          <w:fldChar w:fldCharType="separate"/>
        </w:r>
        <w:r w:rsidR="004523D9">
          <w:rPr>
            <w:noProof/>
            <w:webHidden/>
          </w:rPr>
          <w:t>19</w:t>
        </w:r>
        <w:r w:rsidR="00B95204">
          <w:rPr>
            <w:noProof/>
            <w:webHidden/>
          </w:rPr>
          <w:fldChar w:fldCharType="end"/>
        </w:r>
      </w:hyperlink>
    </w:p>
    <w:p w14:paraId="0ABADB6B" w14:textId="77777777" w:rsidR="00B95204" w:rsidRDefault="00B560C4">
      <w:pPr>
        <w:pStyle w:val="TableofFigures"/>
        <w:tabs>
          <w:tab w:val="right" w:leader="dot" w:pos="9350"/>
        </w:tabs>
        <w:rPr>
          <w:noProof/>
        </w:rPr>
      </w:pPr>
      <w:hyperlink w:anchor="_Toc429642508" w:history="1">
        <w:r w:rsidR="00B95204" w:rsidRPr="00130EDE">
          <w:rPr>
            <w:rStyle w:val="Hyperlink"/>
            <w:rFonts w:asciiTheme="majorHAnsi" w:hAnsiTheme="majorHAnsi"/>
            <w:noProof/>
          </w:rPr>
          <w:t>Table 8 Directory and files with tag_project_name</w:t>
        </w:r>
        <w:r w:rsidR="00B95204">
          <w:rPr>
            <w:noProof/>
            <w:webHidden/>
          </w:rPr>
          <w:tab/>
        </w:r>
        <w:r w:rsidR="00B95204">
          <w:rPr>
            <w:noProof/>
            <w:webHidden/>
          </w:rPr>
          <w:fldChar w:fldCharType="begin"/>
        </w:r>
        <w:r w:rsidR="00B95204">
          <w:rPr>
            <w:noProof/>
            <w:webHidden/>
          </w:rPr>
          <w:instrText xml:space="preserve"> PAGEREF _Toc429642508 \h </w:instrText>
        </w:r>
        <w:r w:rsidR="00B95204">
          <w:rPr>
            <w:noProof/>
            <w:webHidden/>
          </w:rPr>
        </w:r>
        <w:r w:rsidR="00B95204">
          <w:rPr>
            <w:noProof/>
            <w:webHidden/>
          </w:rPr>
          <w:fldChar w:fldCharType="separate"/>
        </w:r>
        <w:r w:rsidR="004523D9">
          <w:rPr>
            <w:noProof/>
            <w:webHidden/>
          </w:rPr>
          <w:t>22</w:t>
        </w:r>
        <w:r w:rsidR="00B95204">
          <w:rPr>
            <w:noProof/>
            <w:webHidden/>
          </w:rPr>
          <w:fldChar w:fldCharType="end"/>
        </w:r>
      </w:hyperlink>
    </w:p>
    <w:p w14:paraId="3D80474D" w14:textId="77777777" w:rsidR="00B95204" w:rsidRDefault="00B560C4">
      <w:pPr>
        <w:pStyle w:val="TableofFigures"/>
        <w:tabs>
          <w:tab w:val="right" w:leader="dot" w:pos="9350"/>
        </w:tabs>
        <w:rPr>
          <w:noProof/>
        </w:rPr>
      </w:pPr>
      <w:hyperlink w:anchor="_Toc429642509" w:history="1">
        <w:r w:rsidR="00B95204" w:rsidRPr="00130EDE">
          <w:rPr>
            <w:rStyle w:val="Hyperlink"/>
            <w:rFonts w:asciiTheme="majorHAnsi" w:hAnsiTheme="majorHAnsi"/>
            <w:noProof/>
          </w:rPr>
          <w:t>Table 9 NetSpeed checkers</w:t>
        </w:r>
        <w:r w:rsidR="00B95204">
          <w:rPr>
            <w:noProof/>
            <w:webHidden/>
          </w:rPr>
          <w:tab/>
        </w:r>
        <w:r w:rsidR="00B95204">
          <w:rPr>
            <w:noProof/>
            <w:webHidden/>
          </w:rPr>
          <w:fldChar w:fldCharType="begin"/>
        </w:r>
        <w:r w:rsidR="00B95204">
          <w:rPr>
            <w:noProof/>
            <w:webHidden/>
          </w:rPr>
          <w:instrText xml:space="preserve"> PAGEREF _Toc429642509 \h </w:instrText>
        </w:r>
        <w:r w:rsidR="00B95204">
          <w:rPr>
            <w:noProof/>
            <w:webHidden/>
          </w:rPr>
        </w:r>
        <w:r w:rsidR="00B95204">
          <w:rPr>
            <w:noProof/>
            <w:webHidden/>
          </w:rPr>
          <w:fldChar w:fldCharType="separate"/>
        </w:r>
        <w:r w:rsidR="004523D9">
          <w:rPr>
            <w:noProof/>
            <w:webHidden/>
          </w:rPr>
          <w:t>26</w:t>
        </w:r>
        <w:r w:rsidR="00B95204">
          <w:rPr>
            <w:noProof/>
            <w:webHidden/>
          </w:rPr>
          <w:fldChar w:fldCharType="end"/>
        </w:r>
      </w:hyperlink>
    </w:p>
    <w:p w14:paraId="7D3C2DFC" w14:textId="77777777" w:rsidR="00B95204" w:rsidRDefault="00B560C4">
      <w:pPr>
        <w:pStyle w:val="TableofFigures"/>
        <w:tabs>
          <w:tab w:val="right" w:leader="dot" w:pos="9350"/>
        </w:tabs>
        <w:rPr>
          <w:noProof/>
        </w:rPr>
      </w:pPr>
      <w:hyperlink w:anchor="_Toc429642510" w:history="1">
        <w:r w:rsidR="00B95204" w:rsidRPr="00130EDE">
          <w:rPr>
            <w:rStyle w:val="Hyperlink"/>
            <w:rFonts w:asciiTheme="majorHAnsi" w:hAnsiTheme="majorHAnsi"/>
            <w:noProof/>
          </w:rPr>
          <w:t>Table 10 `define variables for model build</w:t>
        </w:r>
        <w:r w:rsidR="00B95204">
          <w:rPr>
            <w:noProof/>
            <w:webHidden/>
          </w:rPr>
          <w:tab/>
        </w:r>
        <w:r w:rsidR="00B95204">
          <w:rPr>
            <w:noProof/>
            <w:webHidden/>
          </w:rPr>
          <w:fldChar w:fldCharType="begin"/>
        </w:r>
        <w:r w:rsidR="00B95204">
          <w:rPr>
            <w:noProof/>
            <w:webHidden/>
          </w:rPr>
          <w:instrText xml:space="preserve"> PAGEREF _Toc429642510 \h </w:instrText>
        </w:r>
        <w:r w:rsidR="00B95204">
          <w:rPr>
            <w:noProof/>
            <w:webHidden/>
          </w:rPr>
        </w:r>
        <w:r w:rsidR="00B95204">
          <w:rPr>
            <w:noProof/>
            <w:webHidden/>
          </w:rPr>
          <w:fldChar w:fldCharType="separate"/>
        </w:r>
        <w:r w:rsidR="004523D9">
          <w:rPr>
            <w:noProof/>
            <w:webHidden/>
          </w:rPr>
          <w:t>26</w:t>
        </w:r>
        <w:r w:rsidR="00B95204">
          <w:rPr>
            <w:noProof/>
            <w:webHidden/>
          </w:rPr>
          <w:fldChar w:fldCharType="end"/>
        </w:r>
      </w:hyperlink>
    </w:p>
    <w:p w14:paraId="08BD14A9" w14:textId="77777777" w:rsidR="00B95204" w:rsidRDefault="00B560C4">
      <w:pPr>
        <w:pStyle w:val="TableofFigures"/>
        <w:tabs>
          <w:tab w:val="right" w:leader="dot" w:pos="9350"/>
        </w:tabs>
        <w:rPr>
          <w:noProof/>
        </w:rPr>
      </w:pPr>
      <w:hyperlink w:anchor="_Toc429642511" w:history="1">
        <w:r w:rsidR="00B95204" w:rsidRPr="00130EDE">
          <w:rPr>
            <w:rStyle w:val="Hyperlink"/>
            <w:rFonts w:asciiTheme="majorHAnsi" w:hAnsiTheme="majorHAnsi"/>
            <w:noProof/>
          </w:rPr>
          <w:t>Table 11 Recommended checker settings</w:t>
        </w:r>
        <w:r w:rsidR="00B95204">
          <w:rPr>
            <w:noProof/>
            <w:webHidden/>
          </w:rPr>
          <w:tab/>
        </w:r>
        <w:r w:rsidR="00B95204">
          <w:rPr>
            <w:noProof/>
            <w:webHidden/>
          </w:rPr>
          <w:fldChar w:fldCharType="begin"/>
        </w:r>
        <w:r w:rsidR="00B95204">
          <w:rPr>
            <w:noProof/>
            <w:webHidden/>
          </w:rPr>
          <w:instrText xml:space="preserve"> PAGEREF _Toc429642511 \h </w:instrText>
        </w:r>
        <w:r w:rsidR="00B95204">
          <w:rPr>
            <w:noProof/>
            <w:webHidden/>
          </w:rPr>
        </w:r>
        <w:r w:rsidR="00B95204">
          <w:rPr>
            <w:noProof/>
            <w:webHidden/>
          </w:rPr>
          <w:fldChar w:fldCharType="separate"/>
        </w:r>
        <w:r w:rsidR="004523D9">
          <w:rPr>
            <w:noProof/>
            <w:webHidden/>
          </w:rPr>
          <w:t>28</w:t>
        </w:r>
        <w:r w:rsidR="00B95204">
          <w:rPr>
            <w:noProof/>
            <w:webHidden/>
          </w:rPr>
          <w:fldChar w:fldCharType="end"/>
        </w:r>
      </w:hyperlink>
    </w:p>
    <w:p w14:paraId="58CE5176" w14:textId="77777777" w:rsidR="00B95204" w:rsidRDefault="00B560C4">
      <w:pPr>
        <w:pStyle w:val="TableofFigures"/>
        <w:tabs>
          <w:tab w:val="right" w:leader="dot" w:pos="9350"/>
        </w:tabs>
        <w:rPr>
          <w:noProof/>
        </w:rPr>
      </w:pPr>
      <w:hyperlink w:anchor="_Toc429642512" w:history="1">
        <w:r w:rsidR="00B95204" w:rsidRPr="00130EDE">
          <w:rPr>
            <w:rStyle w:val="Hyperlink"/>
            <w:rFonts w:asciiTheme="majorHAnsi" w:hAnsiTheme="majorHAnsi"/>
            <w:noProof/>
          </w:rPr>
          <w:t>Table 12 Streaming bridge checks</w:t>
        </w:r>
        <w:r w:rsidR="00B95204">
          <w:rPr>
            <w:noProof/>
            <w:webHidden/>
          </w:rPr>
          <w:tab/>
        </w:r>
        <w:r w:rsidR="00B95204">
          <w:rPr>
            <w:noProof/>
            <w:webHidden/>
          </w:rPr>
          <w:fldChar w:fldCharType="begin"/>
        </w:r>
        <w:r w:rsidR="00B95204">
          <w:rPr>
            <w:noProof/>
            <w:webHidden/>
          </w:rPr>
          <w:instrText xml:space="preserve"> PAGEREF _Toc429642512 \h </w:instrText>
        </w:r>
        <w:r w:rsidR="00B95204">
          <w:rPr>
            <w:noProof/>
            <w:webHidden/>
          </w:rPr>
        </w:r>
        <w:r w:rsidR="00B95204">
          <w:rPr>
            <w:noProof/>
            <w:webHidden/>
          </w:rPr>
          <w:fldChar w:fldCharType="separate"/>
        </w:r>
        <w:r w:rsidR="004523D9">
          <w:rPr>
            <w:noProof/>
            <w:webHidden/>
          </w:rPr>
          <w:t>29</w:t>
        </w:r>
        <w:r w:rsidR="00B95204">
          <w:rPr>
            <w:noProof/>
            <w:webHidden/>
          </w:rPr>
          <w:fldChar w:fldCharType="end"/>
        </w:r>
      </w:hyperlink>
    </w:p>
    <w:p w14:paraId="7E18134D" w14:textId="77777777" w:rsidR="00B95204" w:rsidRDefault="00B560C4">
      <w:pPr>
        <w:pStyle w:val="TableofFigures"/>
        <w:tabs>
          <w:tab w:val="right" w:leader="dot" w:pos="9350"/>
        </w:tabs>
        <w:rPr>
          <w:noProof/>
        </w:rPr>
      </w:pPr>
      <w:hyperlink w:anchor="_Toc429642513" w:history="1">
        <w:r w:rsidR="00B95204" w:rsidRPr="00130EDE">
          <w:rPr>
            <w:rStyle w:val="Hyperlink"/>
            <w:rFonts w:asciiTheme="majorHAnsi" w:hAnsiTheme="majorHAnsi"/>
            <w:noProof/>
          </w:rPr>
          <w:t>Table 13 Fine-grained user-control of streaming bridge checkers</w:t>
        </w:r>
        <w:r w:rsidR="00B95204">
          <w:rPr>
            <w:noProof/>
            <w:webHidden/>
          </w:rPr>
          <w:tab/>
        </w:r>
        <w:r w:rsidR="00B95204">
          <w:rPr>
            <w:noProof/>
            <w:webHidden/>
          </w:rPr>
          <w:fldChar w:fldCharType="begin"/>
        </w:r>
        <w:r w:rsidR="00B95204">
          <w:rPr>
            <w:noProof/>
            <w:webHidden/>
          </w:rPr>
          <w:instrText xml:space="preserve"> PAGEREF _Toc429642513 \h </w:instrText>
        </w:r>
        <w:r w:rsidR="00B95204">
          <w:rPr>
            <w:noProof/>
            <w:webHidden/>
          </w:rPr>
        </w:r>
        <w:r w:rsidR="00B95204">
          <w:rPr>
            <w:noProof/>
            <w:webHidden/>
          </w:rPr>
          <w:fldChar w:fldCharType="separate"/>
        </w:r>
        <w:r w:rsidR="004523D9">
          <w:rPr>
            <w:noProof/>
            <w:webHidden/>
          </w:rPr>
          <w:t>30</w:t>
        </w:r>
        <w:r w:rsidR="00B95204">
          <w:rPr>
            <w:noProof/>
            <w:webHidden/>
          </w:rPr>
          <w:fldChar w:fldCharType="end"/>
        </w:r>
      </w:hyperlink>
    </w:p>
    <w:p w14:paraId="7CA95F57" w14:textId="77777777" w:rsidR="00B95204" w:rsidRDefault="00B560C4">
      <w:pPr>
        <w:pStyle w:val="TableofFigures"/>
        <w:tabs>
          <w:tab w:val="right" w:leader="dot" w:pos="9350"/>
        </w:tabs>
        <w:rPr>
          <w:noProof/>
        </w:rPr>
      </w:pPr>
      <w:hyperlink w:anchor="_Toc429642514" w:history="1">
        <w:r w:rsidR="00B95204" w:rsidRPr="00130EDE">
          <w:rPr>
            <w:rStyle w:val="Hyperlink"/>
            <w:rFonts w:asciiTheme="majorHAnsi" w:hAnsiTheme="majorHAnsi"/>
            <w:noProof/>
          </w:rPr>
          <w:t>Table 14 Router checks</w:t>
        </w:r>
        <w:r w:rsidR="00B95204">
          <w:rPr>
            <w:noProof/>
            <w:webHidden/>
          </w:rPr>
          <w:tab/>
        </w:r>
        <w:r w:rsidR="00B95204">
          <w:rPr>
            <w:noProof/>
            <w:webHidden/>
          </w:rPr>
          <w:fldChar w:fldCharType="begin"/>
        </w:r>
        <w:r w:rsidR="00B95204">
          <w:rPr>
            <w:noProof/>
            <w:webHidden/>
          </w:rPr>
          <w:instrText xml:space="preserve"> PAGEREF _Toc429642514 \h </w:instrText>
        </w:r>
        <w:r w:rsidR="00B95204">
          <w:rPr>
            <w:noProof/>
            <w:webHidden/>
          </w:rPr>
        </w:r>
        <w:r w:rsidR="00B95204">
          <w:rPr>
            <w:noProof/>
            <w:webHidden/>
          </w:rPr>
          <w:fldChar w:fldCharType="separate"/>
        </w:r>
        <w:r w:rsidR="004523D9">
          <w:rPr>
            <w:noProof/>
            <w:webHidden/>
          </w:rPr>
          <w:t>31</w:t>
        </w:r>
        <w:r w:rsidR="00B95204">
          <w:rPr>
            <w:noProof/>
            <w:webHidden/>
          </w:rPr>
          <w:fldChar w:fldCharType="end"/>
        </w:r>
      </w:hyperlink>
    </w:p>
    <w:p w14:paraId="08BB7BE1" w14:textId="77777777" w:rsidR="00B95204" w:rsidRDefault="00B560C4">
      <w:pPr>
        <w:pStyle w:val="TableofFigures"/>
        <w:tabs>
          <w:tab w:val="right" w:leader="dot" w:pos="9350"/>
        </w:tabs>
        <w:rPr>
          <w:noProof/>
        </w:rPr>
      </w:pPr>
      <w:hyperlink w:anchor="_Toc429642515" w:history="1">
        <w:r w:rsidR="00B95204" w:rsidRPr="00130EDE">
          <w:rPr>
            <w:rStyle w:val="Hyperlink"/>
            <w:rFonts w:asciiTheme="majorHAnsi" w:hAnsiTheme="majorHAnsi"/>
            <w:noProof/>
          </w:rPr>
          <w:t>Table 15 Register bus end-to-end checks</w:t>
        </w:r>
        <w:r w:rsidR="00B95204">
          <w:rPr>
            <w:noProof/>
            <w:webHidden/>
          </w:rPr>
          <w:tab/>
        </w:r>
        <w:r w:rsidR="00B95204">
          <w:rPr>
            <w:noProof/>
            <w:webHidden/>
          </w:rPr>
          <w:fldChar w:fldCharType="begin"/>
        </w:r>
        <w:r w:rsidR="00B95204">
          <w:rPr>
            <w:noProof/>
            <w:webHidden/>
          </w:rPr>
          <w:instrText xml:space="preserve"> PAGEREF _Toc429642515 \h </w:instrText>
        </w:r>
        <w:r w:rsidR="00B95204">
          <w:rPr>
            <w:noProof/>
            <w:webHidden/>
          </w:rPr>
        </w:r>
        <w:r w:rsidR="00B95204">
          <w:rPr>
            <w:noProof/>
            <w:webHidden/>
          </w:rPr>
          <w:fldChar w:fldCharType="separate"/>
        </w:r>
        <w:r w:rsidR="004523D9">
          <w:rPr>
            <w:noProof/>
            <w:webHidden/>
          </w:rPr>
          <w:t>32</w:t>
        </w:r>
        <w:r w:rsidR="00B95204">
          <w:rPr>
            <w:noProof/>
            <w:webHidden/>
          </w:rPr>
          <w:fldChar w:fldCharType="end"/>
        </w:r>
      </w:hyperlink>
    </w:p>
    <w:p w14:paraId="1B8C102D" w14:textId="77777777" w:rsidR="00B95204" w:rsidRDefault="00B560C4">
      <w:pPr>
        <w:pStyle w:val="TableofFigures"/>
        <w:tabs>
          <w:tab w:val="right" w:leader="dot" w:pos="9350"/>
        </w:tabs>
        <w:rPr>
          <w:noProof/>
        </w:rPr>
      </w:pPr>
      <w:hyperlink w:anchor="_Toc429642516" w:history="1">
        <w:r w:rsidR="00B95204" w:rsidRPr="00130EDE">
          <w:rPr>
            <w:rStyle w:val="Hyperlink"/>
            <w:rFonts w:asciiTheme="majorHAnsi" w:hAnsiTheme="majorHAnsi"/>
            <w:noProof/>
          </w:rPr>
          <w:t>Table 16 Settings to enable register bus end-to-end traffic logs</w:t>
        </w:r>
        <w:r w:rsidR="00B95204">
          <w:rPr>
            <w:noProof/>
            <w:webHidden/>
          </w:rPr>
          <w:tab/>
        </w:r>
        <w:r w:rsidR="00B95204">
          <w:rPr>
            <w:noProof/>
            <w:webHidden/>
          </w:rPr>
          <w:fldChar w:fldCharType="begin"/>
        </w:r>
        <w:r w:rsidR="00B95204">
          <w:rPr>
            <w:noProof/>
            <w:webHidden/>
          </w:rPr>
          <w:instrText xml:space="preserve"> PAGEREF _Toc429642516 \h </w:instrText>
        </w:r>
        <w:r w:rsidR="00B95204">
          <w:rPr>
            <w:noProof/>
            <w:webHidden/>
          </w:rPr>
        </w:r>
        <w:r w:rsidR="00B95204">
          <w:rPr>
            <w:noProof/>
            <w:webHidden/>
          </w:rPr>
          <w:fldChar w:fldCharType="separate"/>
        </w:r>
        <w:r w:rsidR="004523D9">
          <w:rPr>
            <w:noProof/>
            <w:webHidden/>
          </w:rPr>
          <w:t>34</w:t>
        </w:r>
        <w:r w:rsidR="00B95204">
          <w:rPr>
            <w:noProof/>
            <w:webHidden/>
          </w:rPr>
          <w:fldChar w:fldCharType="end"/>
        </w:r>
      </w:hyperlink>
    </w:p>
    <w:p w14:paraId="675552FB" w14:textId="77777777" w:rsidR="00B95204" w:rsidRDefault="00B560C4">
      <w:pPr>
        <w:pStyle w:val="TableofFigures"/>
        <w:tabs>
          <w:tab w:val="right" w:leader="dot" w:pos="9350"/>
        </w:tabs>
        <w:rPr>
          <w:noProof/>
        </w:rPr>
      </w:pPr>
      <w:hyperlink w:anchor="_Toc429642517" w:history="1">
        <w:r w:rsidR="00B95204" w:rsidRPr="00130EDE">
          <w:rPr>
            <w:rStyle w:val="Hyperlink"/>
            <w:rFonts w:asciiTheme="majorHAnsi" w:hAnsiTheme="majorHAnsi"/>
            <w:noProof/>
          </w:rPr>
          <w:t>Table 17 Register bus end-to-end traffic logs</w:t>
        </w:r>
        <w:r w:rsidR="00B95204">
          <w:rPr>
            <w:noProof/>
            <w:webHidden/>
          </w:rPr>
          <w:tab/>
        </w:r>
        <w:r w:rsidR="00B95204">
          <w:rPr>
            <w:noProof/>
            <w:webHidden/>
          </w:rPr>
          <w:fldChar w:fldCharType="begin"/>
        </w:r>
        <w:r w:rsidR="00B95204">
          <w:rPr>
            <w:noProof/>
            <w:webHidden/>
          </w:rPr>
          <w:instrText xml:space="preserve"> PAGEREF _Toc429642517 \h </w:instrText>
        </w:r>
        <w:r w:rsidR="00B95204">
          <w:rPr>
            <w:noProof/>
            <w:webHidden/>
          </w:rPr>
        </w:r>
        <w:r w:rsidR="00B95204">
          <w:rPr>
            <w:noProof/>
            <w:webHidden/>
          </w:rPr>
          <w:fldChar w:fldCharType="separate"/>
        </w:r>
        <w:r w:rsidR="004523D9">
          <w:rPr>
            <w:noProof/>
            <w:webHidden/>
          </w:rPr>
          <w:t>35</w:t>
        </w:r>
        <w:r w:rsidR="00B95204">
          <w:rPr>
            <w:noProof/>
            <w:webHidden/>
          </w:rPr>
          <w:fldChar w:fldCharType="end"/>
        </w:r>
      </w:hyperlink>
    </w:p>
    <w:p w14:paraId="4F5D4FB5" w14:textId="77777777" w:rsidR="00B95204" w:rsidRDefault="00B560C4">
      <w:pPr>
        <w:pStyle w:val="TableofFigures"/>
        <w:tabs>
          <w:tab w:val="right" w:leader="dot" w:pos="9350"/>
        </w:tabs>
        <w:rPr>
          <w:noProof/>
        </w:rPr>
      </w:pPr>
      <w:hyperlink w:anchor="_Toc429642518" w:history="1">
        <w:r w:rsidR="00B95204" w:rsidRPr="00130EDE">
          <w:rPr>
            <w:rStyle w:val="Hyperlink"/>
            <w:rFonts w:asciiTheme="majorHAnsi" w:hAnsiTheme="majorHAnsi"/>
            <w:noProof/>
          </w:rPr>
          <w:t>Table 18 Clock control signal checks</w:t>
        </w:r>
        <w:r w:rsidR="00B95204">
          <w:rPr>
            <w:noProof/>
            <w:webHidden/>
          </w:rPr>
          <w:tab/>
        </w:r>
        <w:r w:rsidR="00B95204">
          <w:rPr>
            <w:noProof/>
            <w:webHidden/>
          </w:rPr>
          <w:fldChar w:fldCharType="begin"/>
        </w:r>
        <w:r w:rsidR="00B95204">
          <w:rPr>
            <w:noProof/>
            <w:webHidden/>
          </w:rPr>
          <w:instrText xml:space="preserve"> PAGEREF _Toc429642518 \h </w:instrText>
        </w:r>
        <w:r w:rsidR="00B95204">
          <w:rPr>
            <w:noProof/>
            <w:webHidden/>
          </w:rPr>
        </w:r>
        <w:r w:rsidR="00B95204">
          <w:rPr>
            <w:noProof/>
            <w:webHidden/>
          </w:rPr>
          <w:fldChar w:fldCharType="separate"/>
        </w:r>
        <w:r w:rsidR="004523D9">
          <w:rPr>
            <w:noProof/>
            <w:webHidden/>
          </w:rPr>
          <w:t>35</w:t>
        </w:r>
        <w:r w:rsidR="00B95204">
          <w:rPr>
            <w:noProof/>
            <w:webHidden/>
          </w:rPr>
          <w:fldChar w:fldCharType="end"/>
        </w:r>
      </w:hyperlink>
    </w:p>
    <w:p w14:paraId="49C7BB81" w14:textId="77777777" w:rsidR="00B95204" w:rsidRDefault="00B560C4">
      <w:pPr>
        <w:pStyle w:val="TableofFigures"/>
        <w:tabs>
          <w:tab w:val="right" w:leader="dot" w:pos="9350"/>
        </w:tabs>
        <w:rPr>
          <w:noProof/>
        </w:rPr>
      </w:pPr>
      <w:hyperlink w:anchor="_Toc429642519" w:history="1">
        <w:r w:rsidR="00B95204" w:rsidRPr="00130EDE">
          <w:rPr>
            <w:rStyle w:val="Hyperlink"/>
            <w:rFonts w:asciiTheme="majorHAnsi" w:hAnsiTheme="majorHAnsi"/>
            <w:noProof/>
          </w:rPr>
          <w:t>Table 19 NoC end-to-end checks</w:t>
        </w:r>
        <w:r w:rsidR="00B95204">
          <w:rPr>
            <w:noProof/>
            <w:webHidden/>
          </w:rPr>
          <w:tab/>
        </w:r>
        <w:r w:rsidR="00B95204">
          <w:rPr>
            <w:noProof/>
            <w:webHidden/>
          </w:rPr>
          <w:fldChar w:fldCharType="begin"/>
        </w:r>
        <w:r w:rsidR="00B95204">
          <w:rPr>
            <w:noProof/>
            <w:webHidden/>
          </w:rPr>
          <w:instrText xml:space="preserve"> PAGEREF _Toc429642519 \h </w:instrText>
        </w:r>
        <w:r w:rsidR="00B95204">
          <w:rPr>
            <w:noProof/>
            <w:webHidden/>
          </w:rPr>
        </w:r>
        <w:r w:rsidR="00B95204">
          <w:rPr>
            <w:noProof/>
            <w:webHidden/>
          </w:rPr>
          <w:fldChar w:fldCharType="separate"/>
        </w:r>
        <w:r w:rsidR="004523D9">
          <w:rPr>
            <w:noProof/>
            <w:webHidden/>
          </w:rPr>
          <w:t>36</w:t>
        </w:r>
        <w:r w:rsidR="00B95204">
          <w:rPr>
            <w:noProof/>
            <w:webHidden/>
          </w:rPr>
          <w:fldChar w:fldCharType="end"/>
        </w:r>
      </w:hyperlink>
    </w:p>
    <w:p w14:paraId="0E711B28" w14:textId="77777777" w:rsidR="00B95204" w:rsidRDefault="00B560C4">
      <w:pPr>
        <w:pStyle w:val="TableofFigures"/>
        <w:tabs>
          <w:tab w:val="right" w:leader="dot" w:pos="9350"/>
        </w:tabs>
        <w:rPr>
          <w:noProof/>
        </w:rPr>
      </w:pPr>
      <w:hyperlink w:anchor="_Toc429642520" w:history="1">
        <w:r w:rsidR="00B95204" w:rsidRPr="00130EDE">
          <w:rPr>
            <w:rStyle w:val="Hyperlink"/>
            <w:rFonts w:asciiTheme="majorHAnsi" w:hAnsiTheme="majorHAnsi"/>
            <w:noProof/>
          </w:rPr>
          <w:t>Table 20 Settings to enable end-to-end traffic logs</w:t>
        </w:r>
        <w:r w:rsidR="00B95204">
          <w:rPr>
            <w:noProof/>
            <w:webHidden/>
          </w:rPr>
          <w:tab/>
        </w:r>
        <w:r w:rsidR="00B95204">
          <w:rPr>
            <w:noProof/>
            <w:webHidden/>
          </w:rPr>
          <w:fldChar w:fldCharType="begin"/>
        </w:r>
        <w:r w:rsidR="00B95204">
          <w:rPr>
            <w:noProof/>
            <w:webHidden/>
          </w:rPr>
          <w:instrText xml:space="preserve"> PAGEREF _Toc429642520 \h </w:instrText>
        </w:r>
        <w:r w:rsidR="00B95204">
          <w:rPr>
            <w:noProof/>
            <w:webHidden/>
          </w:rPr>
        </w:r>
        <w:r w:rsidR="00B95204">
          <w:rPr>
            <w:noProof/>
            <w:webHidden/>
          </w:rPr>
          <w:fldChar w:fldCharType="separate"/>
        </w:r>
        <w:r w:rsidR="004523D9">
          <w:rPr>
            <w:noProof/>
            <w:webHidden/>
          </w:rPr>
          <w:t>37</w:t>
        </w:r>
        <w:r w:rsidR="00B95204">
          <w:rPr>
            <w:noProof/>
            <w:webHidden/>
          </w:rPr>
          <w:fldChar w:fldCharType="end"/>
        </w:r>
      </w:hyperlink>
    </w:p>
    <w:p w14:paraId="242B9876" w14:textId="77777777" w:rsidR="00B95204" w:rsidRDefault="00B560C4">
      <w:pPr>
        <w:pStyle w:val="TableofFigures"/>
        <w:tabs>
          <w:tab w:val="right" w:leader="dot" w:pos="9350"/>
        </w:tabs>
        <w:rPr>
          <w:noProof/>
        </w:rPr>
      </w:pPr>
      <w:hyperlink w:anchor="_Toc429642521" w:history="1">
        <w:r w:rsidR="00B95204" w:rsidRPr="00130EDE">
          <w:rPr>
            <w:rStyle w:val="Hyperlink"/>
            <w:rFonts w:asciiTheme="majorHAnsi" w:hAnsiTheme="majorHAnsi"/>
            <w:noProof/>
          </w:rPr>
          <w:t>Table 21 Nomenclature of end-to-end traffic logs</w:t>
        </w:r>
        <w:r w:rsidR="00B95204">
          <w:rPr>
            <w:noProof/>
            <w:webHidden/>
          </w:rPr>
          <w:tab/>
        </w:r>
        <w:r w:rsidR="00B95204">
          <w:rPr>
            <w:noProof/>
            <w:webHidden/>
          </w:rPr>
          <w:fldChar w:fldCharType="begin"/>
        </w:r>
        <w:r w:rsidR="00B95204">
          <w:rPr>
            <w:noProof/>
            <w:webHidden/>
          </w:rPr>
          <w:instrText xml:space="preserve"> PAGEREF _Toc429642521 \h </w:instrText>
        </w:r>
        <w:r w:rsidR="00B95204">
          <w:rPr>
            <w:noProof/>
            <w:webHidden/>
          </w:rPr>
        </w:r>
        <w:r w:rsidR="00B95204">
          <w:rPr>
            <w:noProof/>
            <w:webHidden/>
          </w:rPr>
          <w:fldChar w:fldCharType="separate"/>
        </w:r>
        <w:r w:rsidR="004523D9">
          <w:rPr>
            <w:noProof/>
            <w:webHidden/>
          </w:rPr>
          <w:t>37</w:t>
        </w:r>
        <w:r w:rsidR="00B95204">
          <w:rPr>
            <w:noProof/>
            <w:webHidden/>
          </w:rPr>
          <w:fldChar w:fldCharType="end"/>
        </w:r>
      </w:hyperlink>
    </w:p>
    <w:p w14:paraId="09281F21" w14:textId="77777777" w:rsidR="000A029C" w:rsidRDefault="000A029C" w:rsidP="000A029C">
      <w:pPr>
        <w:pStyle w:val="TOC1"/>
        <w:tabs>
          <w:tab w:val="left" w:pos="1000"/>
        </w:tabs>
        <w:rPr>
          <w:b w:val="0"/>
          <w:bCs/>
          <w:caps/>
          <w:noProof w:val="0"/>
          <w:color w:val="000000"/>
          <w:szCs w:val="36"/>
        </w:rPr>
      </w:pPr>
      <w:r>
        <w:rPr>
          <w:b w:val="0"/>
          <w:bCs/>
          <w:caps/>
          <w:noProof w:val="0"/>
          <w:color w:val="000000"/>
          <w:szCs w:val="36"/>
        </w:rPr>
        <w:fldChar w:fldCharType="end"/>
      </w:r>
    </w:p>
    <w:p w14:paraId="633EDE32" w14:textId="77777777" w:rsidR="000A029C" w:rsidRPr="00F179C5" w:rsidRDefault="000A029C" w:rsidP="000A029C">
      <w:pPr>
        <w:pStyle w:val="Body"/>
      </w:pPr>
    </w:p>
    <w:p w14:paraId="144494AF" w14:textId="77777777" w:rsidR="00B4466D" w:rsidRPr="0039089B" w:rsidRDefault="00B4466D" w:rsidP="00B4466D">
      <w:pPr>
        <w:pStyle w:val="Heading1"/>
      </w:pPr>
      <w:bookmarkStart w:id="12" w:name="_Toc407201456"/>
      <w:bookmarkStart w:id="13" w:name="_Toc429642469"/>
      <w:r w:rsidRPr="0039089B">
        <w:lastRenderedPageBreak/>
        <w:t>NoC IP Overview</w:t>
      </w:r>
      <w:bookmarkEnd w:id="12"/>
      <w:bookmarkEnd w:id="13"/>
    </w:p>
    <w:p w14:paraId="2608B0D4" w14:textId="77777777" w:rsidR="00B4466D" w:rsidRPr="0039089B" w:rsidRDefault="00B4466D" w:rsidP="00B4466D">
      <w:pPr>
        <w:pStyle w:val="Heading2"/>
      </w:pPr>
      <w:bookmarkStart w:id="14" w:name="_Toc407201457"/>
      <w:bookmarkStart w:id="15" w:name="_Toc429642470"/>
      <w:r w:rsidRPr="0039089B">
        <w:t>NoC IP Components</w:t>
      </w:r>
      <w:bookmarkEnd w:id="14"/>
      <w:bookmarkEnd w:id="15"/>
    </w:p>
    <w:p w14:paraId="367471C9" w14:textId="77777777" w:rsidR="00B4466D" w:rsidRPr="0039089B" w:rsidRDefault="00B4466D" w:rsidP="00B4466D">
      <w:pPr>
        <w:pStyle w:val="Body"/>
        <w:rPr>
          <w:rFonts w:asciiTheme="majorHAnsi" w:hAnsiTheme="majorHAnsi"/>
        </w:rPr>
      </w:pPr>
      <w:r w:rsidRPr="0039089B">
        <w:rPr>
          <w:rFonts w:asciiTheme="majorHAnsi" w:hAnsiTheme="majorHAnsi"/>
        </w:rPr>
        <w:t>The NoC IP release package contains the following main components:</w:t>
      </w:r>
    </w:p>
    <w:p w14:paraId="2C3DEB69" w14:textId="77777777" w:rsidR="00B4466D" w:rsidRPr="0039089B" w:rsidRDefault="00B4466D" w:rsidP="00B4466D">
      <w:pPr>
        <w:pStyle w:val="Body"/>
        <w:numPr>
          <w:ilvl w:val="0"/>
          <w:numId w:val="18"/>
        </w:numPr>
        <w:spacing w:after="0" w:line="240" w:lineRule="auto"/>
        <w:jc w:val="left"/>
        <w:rPr>
          <w:rFonts w:asciiTheme="majorHAnsi" w:hAnsiTheme="majorHAnsi"/>
        </w:rPr>
      </w:pPr>
      <w:r w:rsidRPr="0039089B">
        <w:rPr>
          <w:rFonts w:asciiTheme="majorHAnsi" w:hAnsiTheme="majorHAnsi"/>
        </w:rPr>
        <w:t>NocStudio binary</w:t>
      </w:r>
    </w:p>
    <w:p w14:paraId="5E7CE83F" w14:textId="77777777" w:rsidR="00B4466D" w:rsidRPr="0039089B" w:rsidRDefault="00B4466D" w:rsidP="00B4466D">
      <w:pPr>
        <w:pStyle w:val="Body"/>
        <w:numPr>
          <w:ilvl w:val="0"/>
          <w:numId w:val="18"/>
        </w:numPr>
        <w:spacing w:after="0" w:line="240" w:lineRule="auto"/>
        <w:jc w:val="left"/>
        <w:rPr>
          <w:rFonts w:asciiTheme="majorHAnsi" w:hAnsiTheme="majorHAnsi"/>
        </w:rPr>
      </w:pPr>
      <w:r w:rsidRPr="0039089B">
        <w:rPr>
          <w:rFonts w:asciiTheme="majorHAnsi" w:hAnsiTheme="majorHAnsi"/>
        </w:rPr>
        <w:t>NocStudio usage examples</w:t>
      </w:r>
    </w:p>
    <w:p w14:paraId="78E68F33" w14:textId="77777777" w:rsidR="00B4466D" w:rsidRPr="0039089B" w:rsidRDefault="00B4466D" w:rsidP="00B4466D">
      <w:pPr>
        <w:pStyle w:val="Body"/>
        <w:numPr>
          <w:ilvl w:val="0"/>
          <w:numId w:val="18"/>
        </w:numPr>
        <w:spacing w:after="0" w:line="240" w:lineRule="auto"/>
        <w:jc w:val="left"/>
        <w:rPr>
          <w:rFonts w:asciiTheme="majorHAnsi" w:hAnsiTheme="majorHAnsi"/>
        </w:rPr>
      </w:pPr>
      <w:r w:rsidRPr="0039089B">
        <w:rPr>
          <w:rFonts w:asciiTheme="majorHAnsi" w:hAnsiTheme="majorHAnsi"/>
        </w:rPr>
        <w:t>RTL library</w:t>
      </w:r>
    </w:p>
    <w:p w14:paraId="4010A152" w14:textId="77777777" w:rsidR="00B4466D" w:rsidRPr="0039089B" w:rsidRDefault="00B4466D" w:rsidP="00B4466D">
      <w:pPr>
        <w:pStyle w:val="Body"/>
        <w:numPr>
          <w:ilvl w:val="0"/>
          <w:numId w:val="18"/>
        </w:numPr>
        <w:spacing w:after="0" w:line="240" w:lineRule="auto"/>
        <w:jc w:val="left"/>
        <w:rPr>
          <w:rFonts w:asciiTheme="majorHAnsi" w:hAnsiTheme="majorHAnsi"/>
        </w:rPr>
      </w:pPr>
      <w:r w:rsidRPr="0039089B">
        <w:rPr>
          <w:rFonts w:asciiTheme="majorHAnsi" w:hAnsiTheme="majorHAnsi"/>
        </w:rPr>
        <w:t>Verification library</w:t>
      </w:r>
    </w:p>
    <w:p w14:paraId="5909A220" w14:textId="77777777" w:rsidR="00B4466D" w:rsidRPr="0039089B" w:rsidRDefault="00B4466D" w:rsidP="00B4466D">
      <w:pPr>
        <w:pStyle w:val="Body"/>
        <w:numPr>
          <w:ilvl w:val="0"/>
          <w:numId w:val="18"/>
        </w:numPr>
        <w:spacing w:after="0" w:line="240" w:lineRule="auto"/>
        <w:jc w:val="left"/>
        <w:rPr>
          <w:rFonts w:asciiTheme="majorHAnsi" w:hAnsiTheme="majorHAnsi"/>
        </w:rPr>
      </w:pPr>
      <w:r w:rsidRPr="0039089B">
        <w:rPr>
          <w:rFonts w:asciiTheme="majorHAnsi" w:hAnsiTheme="majorHAnsi"/>
        </w:rPr>
        <w:t>User manuals and documentation</w:t>
      </w:r>
    </w:p>
    <w:p w14:paraId="10E87979" w14:textId="77777777" w:rsidR="00312750" w:rsidRDefault="00312750" w:rsidP="00B4466D">
      <w:pPr>
        <w:pStyle w:val="Body"/>
        <w:rPr>
          <w:rFonts w:asciiTheme="majorHAnsi" w:hAnsiTheme="majorHAnsi"/>
        </w:rPr>
      </w:pPr>
    </w:p>
    <w:p w14:paraId="7499CE18" w14:textId="77777777" w:rsidR="00B4466D" w:rsidRPr="0039089B" w:rsidRDefault="00B4466D" w:rsidP="00B4466D">
      <w:pPr>
        <w:pStyle w:val="Body"/>
        <w:rPr>
          <w:rFonts w:asciiTheme="majorHAnsi" w:hAnsiTheme="majorHAnsi"/>
        </w:rPr>
      </w:pPr>
      <w:r w:rsidRPr="0039089B">
        <w:rPr>
          <w:rFonts w:asciiTheme="majorHAnsi" w:hAnsiTheme="majorHAnsi"/>
        </w:rPr>
        <w:t>In addition, NocStudio generates the following for every user-specified system described in a NocStudio command script:</w:t>
      </w:r>
    </w:p>
    <w:p w14:paraId="4B846ACD" w14:textId="77777777" w:rsidR="00B4466D" w:rsidRPr="0039089B" w:rsidRDefault="00B4466D" w:rsidP="00B4466D">
      <w:pPr>
        <w:pStyle w:val="Body"/>
        <w:numPr>
          <w:ilvl w:val="0"/>
          <w:numId w:val="19"/>
        </w:numPr>
        <w:spacing w:after="0" w:line="240" w:lineRule="auto"/>
        <w:jc w:val="left"/>
        <w:rPr>
          <w:rFonts w:asciiTheme="majorHAnsi" w:hAnsiTheme="majorHAnsi"/>
        </w:rPr>
      </w:pPr>
      <w:r w:rsidRPr="0039089B">
        <w:rPr>
          <w:rFonts w:asciiTheme="majorHAnsi" w:hAnsiTheme="majorHAnsi"/>
        </w:rPr>
        <w:t>NoC RTL</w:t>
      </w:r>
    </w:p>
    <w:p w14:paraId="32020C85" w14:textId="77777777" w:rsidR="00B4466D" w:rsidRPr="0039089B" w:rsidRDefault="00B4466D" w:rsidP="00B4466D">
      <w:pPr>
        <w:pStyle w:val="Body"/>
        <w:numPr>
          <w:ilvl w:val="0"/>
          <w:numId w:val="19"/>
        </w:numPr>
        <w:spacing w:after="0" w:line="240" w:lineRule="auto"/>
        <w:jc w:val="left"/>
        <w:rPr>
          <w:rFonts w:asciiTheme="majorHAnsi" w:hAnsiTheme="majorHAnsi"/>
        </w:rPr>
      </w:pPr>
      <w:r w:rsidRPr="0039089B">
        <w:rPr>
          <w:rFonts w:asciiTheme="majorHAnsi" w:hAnsiTheme="majorHAnsi"/>
        </w:rPr>
        <w:t>NoC verification checkers</w:t>
      </w:r>
    </w:p>
    <w:p w14:paraId="13A72030" w14:textId="77777777" w:rsidR="00B4466D" w:rsidRPr="0039089B" w:rsidRDefault="00B4466D" w:rsidP="00B4466D">
      <w:pPr>
        <w:pStyle w:val="Body"/>
        <w:numPr>
          <w:ilvl w:val="0"/>
          <w:numId w:val="19"/>
        </w:numPr>
        <w:spacing w:after="0" w:line="240" w:lineRule="auto"/>
        <w:jc w:val="left"/>
        <w:rPr>
          <w:rFonts w:asciiTheme="majorHAnsi" w:hAnsiTheme="majorHAnsi"/>
        </w:rPr>
      </w:pPr>
      <w:r w:rsidRPr="0039089B">
        <w:rPr>
          <w:rFonts w:asciiTheme="majorHAnsi" w:hAnsiTheme="majorHAnsi"/>
        </w:rPr>
        <w:t>Sanity testbench for the generated NoC</w:t>
      </w:r>
    </w:p>
    <w:p w14:paraId="0D8A8B10" w14:textId="77777777" w:rsidR="00B4466D" w:rsidRPr="0039089B" w:rsidRDefault="00B4466D" w:rsidP="00B4466D">
      <w:pPr>
        <w:pStyle w:val="Body"/>
        <w:numPr>
          <w:ilvl w:val="0"/>
          <w:numId w:val="19"/>
        </w:numPr>
        <w:spacing w:after="0" w:line="240" w:lineRule="auto"/>
        <w:jc w:val="left"/>
        <w:rPr>
          <w:rFonts w:asciiTheme="majorHAnsi" w:hAnsiTheme="majorHAnsi"/>
        </w:rPr>
      </w:pPr>
      <w:r w:rsidRPr="0039089B">
        <w:rPr>
          <w:rFonts w:asciiTheme="majorHAnsi" w:hAnsiTheme="majorHAnsi"/>
        </w:rPr>
        <w:t>C++ performance model</w:t>
      </w:r>
    </w:p>
    <w:p w14:paraId="17058C14" w14:textId="77777777" w:rsidR="00B4466D" w:rsidRPr="0039089B" w:rsidRDefault="00B4466D" w:rsidP="00B4466D">
      <w:pPr>
        <w:pStyle w:val="Body"/>
        <w:numPr>
          <w:ilvl w:val="0"/>
          <w:numId w:val="19"/>
        </w:numPr>
        <w:spacing w:after="0" w:line="240" w:lineRule="auto"/>
        <w:jc w:val="left"/>
        <w:rPr>
          <w:rFonts w:asciiTheme="majorHAnsi" w:hAnsiTheme="majorHAnsi"/>
        </w:rPr>
      </w:pPr>
      <w:r w:rsidRPr="0039089B">
        <w:rPr>
          <w:rFonts w:asciiTheme="majorHAnsi" w:hAnsiTheme="majorHAnsi"/>
        </w:rPr>
        <w:t>Comprehensive html specification for the generated NoC</w:t>
      </w:r>
    </w:p>
    <w:p w14:paraId="650854CC" w14:textId="77777777" w:rsidR="00B4466D" w:rsidRPr="0039089B" w:rsidRDefault="00B4466D" w:rsidP="00B4466D">
      <w:pPr>
        <w:pStyle w:val="Body"/>
        <w:rPr>
          <w:rFonts w:asciiTheme="majorHAnsi" w:hAnsiTheme="majorHAnsi"/>
        </w:rPr>
      </w:pPr>
    </w:p>
    <w:p w14:paraId="0BA9F3FF" w14:textId="77777777" w:rsidR="00B4466D" w:rsidRPr="0039089B" w:rsidRDefault="00B4466D" w:rsidP="00B4466D">
      <w:pPr>
        <w:pStyle w:val="Heading2"/>
      </w:pPr>
      <w:bookmarkStart w:id="16" w:name="_Toc407201458"/>
      <w:bookmarkStart w:id="17" w:name="_Toc429642471"/>
      <w:bookmarkStart w:id="18" w:name="_Toc350714920"/>
      <w:r w:rsidRPr="0039089B">
        <w:t>Directory Structure</w:t>
      </w:r>
      <w:bookmarkEnd w:id="16"/>
      <w:bookmarkEnd w:id="17"/>
    </w:p>
    <w:p w14:paraId="7C8FAFC2" w14:textId="77777777" w:rsidR="00B4466D" w:rsidRPr="009801EF" w:rsidRDefault="00B4466D" w:rsidP="00B4466D">
      <w:pPr>
        <w:pStyle w:val="Caption"/>
        <w:jc w:val="center"/>
        <w:rPr>
          <w:rFonts w:asciiTheme="majorHAnsi" w:hAnsiTheme="majorHAnsi"/>
          <w:sz w:val="22"/>
          <w:szCs w:val="22"/>
        </w:rPr>
      </w:pPr>
      <w:bookmarkStart w:id="19" w:name="_Toc407195580"/>
      <w:bookmarkStart w:id="20" w:name="_Toc429642501"/>
      <w:r w:rsidRPr="009801EF">
        <w:rPr>
          <w:rFonts w:asciiTheme="majorHAnsi" w:hAnsiTheme="majorHAnsi"/>
          <w:sz w:val="22"/>
          <w:szCs w:val="22"/>
        </w:rPr>
        <w:t xml:space="preserve">Table </w:t>
      </w:r>
      <w:r w:rsidR="005C6EA0" w:rsidRPr="009801EF">
        <w:rPr>
          <w:rFonts w:asciiTheme="majorHAnsi" w:hAnsiTheme="majorHAnsi"/>
          <w:sz w:val="22"/>
          <w:szCs w:val="22"/>
        </w:rPr>
        <w:fldChar w:fldCharType="begin"/>
      </w:r>
      <w:r w:rsidR="005C6EA0" w:rsidRPr="009801EF">
        <w:rPr>
          <w:rFonts w:asciiTheme="majorHAnsi" w:hAnsiTheme="majorHAnsi"/>
          <w:sz w:val="22"/>
          <w:szCs w:val="22"/>
        </w:rPr>
        <w:instrText xml:space="preserve"> SEQ Table \* ARABIC </w:instrText>
      </w:r>
      <w:r w:rsidR="005C6EA0" w:rsidRPr="009801EF">
        <w:rPr>
          <w:rFonts w:asciiTheme="majorHAnsi" w:hAnsiTheme="majorHAnsi"/>
          <w:sz w:val="22"/>
          <w:szCs w:val="22"/>
        </w:rPr>
        <w:fldChar w:fldCharType="separate"/>
      </w:r>
      <w:r w:rsidR="004523D9">
        <w:rPr>
          <w:rFonts w:asciiTheme="majorHAnsi" w:hAnsiTheme="majorHAnsi"/>
          <w:noProof/>
          <w:sz w:val="22"/>
          <w:szCs w:val="22"/>
        </w:rPr>
        <w:t>1</w:t>
      </w:r>
      <w:r w:rsidR="005C6EA0" w:rsidRPr="009801EF">
        <w:rPr>
          <w:rFonts w:asciiTheme="majorHAnsi" w:hAnsiTheme="majorHAnsi"/>
          <w:noProof/>
          <w:sz w:val="22"/>
          <w:szCs w:val="22"/>
        </w:rPr>
        <w:fldChar w:fldCharType="end"/>
      </w:r>
      <w:r w:rsidRPr="009801EF">
        <w:rPr>
          <w:rFonts w:asciiTheme="majorHAnsi" w:hAnsiTheme="majorHAnsi"/>
          <w:sz w:val="22"/>
          <w:szCs w:val="22"/>
        </w:rPr>
        <w:t xml:space="preserve"> NoC IP directory structure</w:t>
      </w:r>
      <w:bookmarkEnd w:id="19"/>
      <w:bookmarkEnd w:id="20"/>
    </w:p>
    <w:tbl>
      <w:tblPr>
        <w:tblStyle w:val="TableGrid"/>
        <w:tblW w:w="9738" w:type="dxa"/>
        <w:jc w:val="center"/>
        <w:tblLook w:val="04A0" w:firstRow="1" w:lastRow="0" w:firstColumn="1" w:lastColumn="0" w:noHBand="0" w:noVBand="1"/>
      </w:tblPr>
      <w:tblGrid>
        <w:gridCol w:w="5022"/>
        <w:gridCol w:w="4716"/>
      </w:tblGrid>
      <w:tr w:rsidR="00B4466D" w:rsidRPr="0039089B" w14:paraId="028D431A" w14:textId="77777777" w:rsidTr="00EF229C">
        <w:trPr>
          <w:trHeight w:val="265"/>
          <w:jc w:val="center"/>
        </w:trPr>
        <w:tc>
          <w:tcPr>
            <w:tcW w:w="5022" w:type="dxa"/>
            <w:shd w:val="clear" w:color="auto" w:fill="95B3D7" w:themeFill="accent1" w:themeFillTint="99"/>
          </w:tcPr>
          <w:p w14:paraId="2B696729"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Name</w:t>
            </w:r>
          </w:p>
        </w:tc>
        <w:tc>
          <w:tcPr>
            <w:tcW w:w="4716" w:type="dxa"/>
            <w:shd w:val="clear" w:color="auto" w:fill="95B3D7" w:themeFill="accent1" w:themeFillTint="99"/>
          </w:tcPr>
          <w:p w14:paraId="05A769AA"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w:t>
            </w:r>
          </w:p>
        </w:tc>
      </w:tr>
      <w:tr w:rsidR="00B4466D" w:rsidRPr="0039089B" w14:paraId="486B84CF" w14:textId="77777777" w:rsidTr="00EF229C">
        <w:trPr>
          <w:trHeight w:val="248"/>
          <w:jc w:val="center"/>
        </w:trPr>
        <w:tc>
          <w:tcPr>
            <w:tcW w:w="5022" w:type="dxa"/>
          </w:tcPr>
          <w:p w14:paraId="0053F399" w14:textId="77777777" w:rsidR="00B4466D" w:rsidRPr="0039089B" w:rsidRDefault="00B4466D" w:rsidP="00EF229C">
            <w:pPr>
              <w:pStyle w:val="Body"/>
              <w:rPr>
                <w:rFonts w:asciiTheme="majorHAnsi" w:hAnsiTheme="majorHAnsi"/>
              </w:rPr>
            </w:pPr>
            <w:r w:rsidRPr="0039089B">
              <w:rPr>
                <w:rFonts w:asciiTheme="majorHAnsi" w:hAnsiTheme="majorHAnsi"/>
              </w:rPr>
              <w:t>NocStudio</w:t>
            </w:r>
          </w:p>
        </w:tc>
        <w:tc>
          <w:tcPr>
            <w:tcW w:w="4716" w:type="dxa"/>
          </w:tcPr>
          <w:p w14:paraId="2FB4DC13" w14:textId="407D7C6C" w:rsidR="00B4466D" w:rsidRPr="0039089B" w:rsidRDefault="00F1221D" w:rsidP="00EF229C">
            <w:pPr>
              <w:pStyle w:val="Body"/>
              <w:rPr>
                <w:rFonts w:asciiTheme="majorHAnsi" w:hAnsiTheme="majorHAnsi"/>
              </w:rPr>
            </w:pPr>
            <w:r>
              <w:rPr>
                <w:rFonts w:asciiTheme="majorHAnsi" w:hAnsiTheme="majorHAnsi"/>
              </w:rPr>
              <w:t>NocStudio executable script</w:t>
            </w:r>
          </w:p>
        </w:tc>
      </w:tr>
      <w:tr w:rsidR="00B4466D" w:rsidRPr="0039089B" w14:paraId="173DD4DD" w14:textId="77777777" w:rsidTr="00EF229C">
        <w:trPr>
          <w:trHeight w:val="248"/>
          <w:jc w:val="center"/>
        </w:trPr>
        <w:tc>
          <w:tcPr>
            <w:tcW w:w="5022" w:type="dxa"/>
          </w:tcPr>
          <w:p w14:paraId="5FD2E6D1" w14:textId="77777777" w:rsidR="00B4466D" w:rsidRPr="0039089B" w:rsidRDefault="00B4466D" w:rsidP="00EF229C">
            <w:pPr>
              <w:pStyle w:val="Body"/>
              <w:rPr>
                <w:rFonts w:asciiTheme="majorHAnsi" w:hAnsiTheme="majorHAnsi"/>
              </w:rPr>
            </w:pPr>
            <w:r w:rsidRPr="0039089B">
              <w:rPr>
                <w:rFonts w:asciiTheme="majorHAnsi" w:hAnsiTheme="majorHAnsi"/>
              </w:rPr>
              <w:t>nocinit.txt</w:t>
            </w:r>
          </w:p>
        </w:tc>
        <w:tc>
          <w:tcPr>
            <w:tcW w:w="4716" w:type="dxa"/>
          </w:tcPr>
          <w:p w14:paraId="38EDD62A" w14:textId="0D358066" w:rsidR="00B4466D" w:rsidRPr="0039089B" w:rsidRDefault="00B4466D" w:rsidP="00EF229C">
            <w:pPr>
              <w:rPr>
                <w:rFonts w:asciiTheme="majorHAnsi" w:hAnsiTheme="majorHAnsi"/>
              </w:rPr>
            </w:pPr>
            <w:r w:rsidRPr="0039089B">
              <w:rPr>
                <w:rFonts w:asciiTheme="majorHAnsi" w:hAnsiTheme="majorHAnsi"/>
              </w:rPr>
              <w:t>Initial NocStudio script that gets loade</w:t>
            </w:r>
            <w:r w:rsidR="00F1221D">
              <w:rPr>
                <w:rFonts w:asciiTheme="majorHAnsi" w:hAnsiTheme="majorHAnsi"/>
              </w:rPr>
              <w:t>d at the NocStudio startup time</w:t>
            </w:r>
          </w:p>
        </w:tc>
      </w:tr>
      <w:tr w:rsidR="00B4466D" w:rsidRPr="0039089B" w14:paraId="0AC5AC91" w14:textId="77777777" w:rsidTr="00EF229C">
        <w:trPr>
          <w:trHeight w:val="248"/>
          <w:jc w:val="center"/>
        </w:trPr>
        <w:tc>
          <w:tcPr>
            <w:tcW w:w="5022" w:type="dxa"/>
          </w:tcPr>
          <w:p w14:paraId="3A1BE054" w14:textId="77777777" w:rsidR="00B4466D" w:rsidRPr="0039089B" w:rsidRDefault="00B4466D" w:rsidP="00EF229C">
            <w:pPr>
              <w:pStyle w:val="Body"/>
              <w:rPr>
                <w:rFonts w:asciiTheme="majorHAnsi" w:hAnsiTheme="majorHAnsi"/>
              </w:rPr>
            </w:pPr>
            <w:r w:rsidRPr="0039089B">
              <w:rPr>
                <w:rFonts w:asciiTheme="majorHAnsi" w:hAnsiTheme="majorHAnsi"/>
              </w:rPr>
              <w:t>custom_header.txt</w:t>
            </w:r>
          </w:p>
        </w:tc>
        <w:tc>
          <w:tcPr>
            <w:tcW w:w="4716" w:type="dxa"/>
          </w:tcPr>
          <w:p w14:paraId="5A79B947" w14:textId="588B8765" w:rsidR="00682396" w:rsidRPr="0039089B" w:rsidRDefault="00B4466D" w:rsidP="00EF229C">
            <w:pPr>
              <w:rPr>
                <w:rFonts w:asciiTheme="majorHAnsi" w:hAnsiTheme="majorHAnsi"/>
              </w:rPr>
            </w:pPr>
            <w:r w:rsidRPr="0039089B">
              <w:rPr>
                <w:rFonts w:asciiTheme="majorHAnsi" w:hAnsiTheme="majorHAnsi"/>
              </w:rPr>
              <w:t>Custom header content, modifiable by the user, which is inserted in all auto-generated NoC files</w:t>
            </w:r>
          </w:p>
        </w:tc>
      </w:tr>
      <w:tr w:rsidR="00B4466D" w:rsidRPr="0039089B" w14:paraId="47F8E857" w14:textId="77777777" w:rsidTr="00EF229C">
        <w:trPr>
          <w:trHeight w:val="305"/>
          <w:jc w:val="center"/>
        </w:trPr>
        <w:tc>
          <w:tcPr>
            <w:tcW w:w="5022" w:type="dxa"/>
          </w:tcPr>
          <w:p w14:paraId="5C79ECFF" w14:textId="77777777" w:rsidR="00B4466D" w:rsidRPr="0039089B" w:rsidRDefault="00B4466D" w:rsidP="00EF229C">
            <w:pPr>
              <w:pStyle w:val="Body"/>
              <w:rPr>
                <w:rFonts w:asciiTheme="majorHAnsi" w:hAnsiTheme="majorHAnsi"/>
              </w:rPr>
            </w:pPr>
            <w:r w:rsidRPr="0039089B">
              <w:rPr>
                <w:rFonts w:asciiTheme="majorHAnsi" w:hAnsiTheme="majorHAnsi"/>
              </w:rPr>
              <w:t>examples/*.txt</w:t>
            </w:r>
          </w:p>
        </w:tc>
        <w:tc>
          <w:tcPr>
            <w:tcW w:w="4716" w:type="dxa"/>
          </w:tcPr>
          <w:p w14:paraId="4C85E6ED" w14:textId="5DA3B5CD" w:rsidR="00B4466D" w:rsidRPr="0039089B" w:rsidRDefault="00B4466D" w:rsidP="00EF229C">
            <w:pPr>
              <w:pStyle w:val="Body"/>
              <w:rPr>
                <w:rFonts w:asciiTheme="majorHAnsi" w:hAnsiTheme="majorHAnsi"/>
              </w:rPr>
            </w:pPr>
            <w:r w:rsidRPr="0039089B">
              <w:rPr>
                <w:rFonts w:asciiTheme="majorHAnsi" w:hAnsiTheme="majorHAnsi"/>
              </w:rPr>
              <w:t>Example NocStudi</w:t>
            </w:r>
            <w:r w:rsidR="00F1221D">
              <w:rPr>
                <w:rFonts w:asciiTheme="majorHAnsi" w:hAnsiTheme="majorHAnsi"/>
              </w:rPr>
              <w:t>o Streaming NoC command scripts</w:t>
            </w:r>
          </w:p>
        </w:tc>
      </w:tr>
      <w:tr w:rsidR="00B4466D" w:rsidRPr="0039089B" w14:paraId="4EDE4D8E" w14:textId="77777777" w:rsidTr="00EF229C">
        <w:trPr>
          <w:trHeight w:val="248"/>
          <w:jc w:val="center"/>
        </w:trPr>
        <w:tc>
          <w:tcPr>
            <w:tcW w:w="5022" w:type="dxa"/>
          </w:tcPr>
          <w:p w14:paraId="32F62E11" w14:textId="77777777" w:rsidR="00B4466D" w:rsidRPr="0039089B" w:rsidRDefault="00B4466D" w:rsidP="00EF229C">
            <w:pPr>
              <w:pStyle w:val="Body"/>
              <w:rPr>
                <w:rFonts w:asciiTheme="majorHAnsi" w:hAnsiTheme="majorHAnsi"/>
              </w:rPr>
            </w:pPr>
            <w:r w:rsidRPr="0039089B">
              <w:rPr>
                <w:rFonts w:asciiTheme="majorHAnsi" w:hAnsiTheme="majorHAnsi"/>
              </w:rPr>
              <w:t>noc_doc_images/*</w:t>
            </w:r>
          </w:p>
        </w:tc>
        <w:tc>
          <w:tcPr>
            <w:tcW w:w="4716" w:type="dxa"/>
          </w:tcPr>
          <w:p w14:paraId="29522190" w14:textId="5F6F6DF9" w:rsidR="00B4466D" w:rsidRPr="0039089B" w:rsidRDefault="00B4466D" w:rsidP="00EF229C">
            <w:pPr>
              <w:pStyle w:val="Body"/>
              <w:rPr>
                <w:rFonts w:asciiTheme="majorHAnsi" w:hAnsiTheme="majorHAnsi"/>
              </w:rPr>
            </w:pPr>
            <w:r w:rsidRPr="0039089B">
              <w:rPr>
                <w:rFonts w:asciiTheme="majorHAnsi" w:hAnsiTheme="majorHAnsi"/>
              </w:rPr>
              <w:t>Support files for No</w:t>
            </w:r>
            <w:r w:rsidR="00F1221D">
              <w:rPr>
                <w:rFonts w:asciiTheme="majorHAnsi" w:hAnsiTheme="majorHAnsi"/>
              </w:rPr>
              <w:t>C html documentation generation</w:t>
            </w:r>
          </w:p>
        </w:tc>
      </w:tr>
      <w:tr w:rsidR="00B4466D" w:rsidRPr="0039089B" w14:paraId="32A10B45" w14:textId="77777777" w:rsidTr="00EF229C">
        <w:trPr>
          <w:trHeight w:val="248"/>
          <w:jc w:val="center"/>
        </w:trPr>
        <w:tc>
          <w:tcPr>
            <w:tcW w:w="5022" w:type="dxa"/>
          </w:tcPr>
          <w:p w14:paraId="41521BEC" w14:textId="77777777" w:rsidR="00B4466D" w:rsidRPr="0039089B" w:rsidRDefault="00B4466D" w:rsidP="00EF229C">
            <w:pPr>
              <w:pStyle w:val="Body"/>
              <w:rPr>
                <w:rFonts w:asciiTheme="majorHAnsi" w:hAnsiTheme="majorHAnsi"/>
              </w:rPr>
            </w:pPr>
            <w:r w:rsidRPr="0039089B">
              <w:rPr>
                <w:rFonts w:asciiTheme="majorHAnsi" w:hAnsiTheme="majorHAnsi"/>
              </w:rPr>
              <w:lastRenderedPageBreak/>
              <w:t>noc_rtl/*</w:t>
            </w:r>
          </w:p>
        </w:tc>
        <w:tc>
          <w:tcPr>
            <w:tcW w:w="4716" w:type="dxa"/>
          </w:tcPr>
          <w:p w14:paraId="060616B0" w14:textId="76A7E811" w:rsidR="00B4466D" w:rsidRPr="0039089B" w:rsidRDefault="00F1221D" w:rsidP="00EF229C">
            <w:pPr>
              <w:pStyle w:val="Body"/>
              <w:rPr>
                <w:rFonts w:asciiTheme="majorHAnsi" w:hAnsiTheme="majorHAnsi"/>
              </w:rPr>
            </w:pPr>
            <w:r>
              <w:rPr>
                <w:rFonts w:asciiTheme="majorHAnsi" w:hAnsiTheme="majorHAnsi"/>
              </w:rPr>
              <w:t>NoC RTL library</w:t>
            </w:r>
          </w:p>
        </w:tc>
      </w:tr>
      <w:tr w:rsidR="00B4466D" w:rsidRPr="0039089B" w14:paraId="6CD9B20B" w14:textId="77777777" w:rsidTr="00EF229C">
        <w:trPr>
          <w:trHeight w:val="248"/>
          <w:jc w:val="center"/>
        </w:trPr>
        <w:tc>
          <w:tcPr>
            <w:tcW w:w="5022" w:type="dxa"/>
          </w:tcPr>
          <w:p w14:paraId="673A2BC8" w14:textId="77777777" w:rsidR="00B4466D" w:rsidRPr="0039089B" w:rsidRDefault="00B4466D" w:rsidP="00EF229C">
            <w:pPr>
              <w:pStyle w:val="Body"/>
              <w:rPr>
                <w:rFonts w:asciiTheme="majorHAnsi" w:hAnsiTheme="majorHAnsi"/>
              </w:rPr>
            </w:pPr>
            <w:r w:rsidRPr="0039089B">
              <w:rPr>
                <w:rFonts w:asciiTheme="majorHAnsi" w:hAnsiTheme="majorHAnsi"/>
              </w:rPr>
              <w:t>noc_modifiable_rtl/*</w:t>
            </w:r>
          </w:p>
        </w:tc>
        <w:tc>
          <w:tcPr>
            <w:tcW w:w="4716" w:type="dxa"/>
          </w:tcPr>
          <w:p w14:paraId="3DAE9011" w14:textId="762224EE" w:rsidR="00B4466D" w:rsidRPr="0039089B" w:rsidRDefault="00B4466D" w:rsidP="00EF229C">
            <w:pPr>
              <w:pStyle w:val="Body"/>
              <w:rPr>
                <w:rFonts w:asciiTheme="majorHAnsi" w:hAnsiTheme="majorHAnsi"/>
              </w:rPr>
            </w:pPr>
            <w:r w:rsidRPr="0039089B">
              <w:rPr>
                <w:rFonts w:asciiTheme="majorHAnsi" w:hAnsiTheme="majorHAnsi"/>
              </w:rPr>
              <w:t xml:space="preserve">NoC RTL modules that can </w:t>
            </w:r>
            <w:r w:rsidR="00F1221D">
              <w:rPr>
                <w:rFonts w:asciiTheme="majorHAnsi" w:hAnsiTheme="majorHAnsi"/>
              </w:rPr>
              <w:t>be replaced by customer designs</w:t>
            </w:r>
          </w:p>
        </w:tc>
      </w:tr>
      <w:tr w:rsidR="00B4466D" w:rsidRPr="0039089B" w14:paraId="13232EE1" w14:textId="77777777" w:rsidTr="00EF229C">
        <w:trPr>
          <w:trHeight w:val="248"/>
          <w:jc w:val="center"/>
        </w:trPr>
        <w:tc>
          <w:tcPr>
            <w:tcW w:w="5022" w:type="dxa"/>
          </w:tcPr>
          <w:p w14:paraId="76902FFA" w14:textId="77777777" w:rsidR="00B4466D" w:rsidRPr="0039089B" w:rsidRDefault="00B4466D" w:rsidP="00EF229C">
            <w:pPr>
              <w:pStyle w:val="Body"/>
              <w:rPr>
                <w:rFonts w:asciiTheme="majorHAnsi" w:hAnsiTheme="majorHAnsi"/>
              </w:rPr>
            </w:pPr>
            <w:r w:rsidRPr="0039089B">
              <w:rPr>
                <w:rFonts w:asciiTheme="majorHAnsi" w:hAnsiTheme="majorHAnsi"/>
              </w:rPr>
              <w:t>noc_verif_ip/*</w:t>
            </w:r>
          </w:p>
        </w:tc>
        <w:tc>
          <w:tcPr>
            <w:tcW w:w="4716" w:type="dxa"/>
          </w:tcPr>
          <w:p w14:paraId="148D7DE3" w14:textId="07162A10" w:rsidR="00B4466D" w:rsidRPr="0039089B" w:rsidRDefault="00F1221D" w:rsidP="00EF229C">
            <w:pPr>
              <w:pStyle w:val="Body"/>
              <w:rPr>
                <w:rFonts w:asciiTheme="majorHAnsi" w:hAnsiTheme="majorHAnsi"/>
              </w:rPr>
            </w:pPr>
            <w:r>
              <w:rPr>
                <w:rFonts w:asciiTheme="majorHAnsi" w:hAnsiTheme="majorHAnsi"/>
              </w:rPr>
              <w:t>NoC verification library</w:t>
            </w:r>
          </w:p>
        </w:tc>
      </w:tr>
      <w:tr w:rsidR="00B4466D" w:rsidRPr="0039089B" w14:paraId="7FAE6E05" w14:textId="77777777" w:rsidTr="00EF229C">
        <w:trPr>
          <w:trHeight w:val="248"/>
          <w:jc w:val="center"/>
        </w:trPr>
        <w:tc>
          <w:tcPr>
            <w:tcW w:w="5022" w:type="dxa"/>
          </w:tcPr>
          <w:p w14:paraId="47CA372B" w14:textId="77777777" w:rsidR="00B4466D" w:rsidRPr="0039089B" w:rsidRDefault="00B4466D" w:rsidP="00EF229C">
            <w:pPr>
              <w:pStyle w:val="Body"/>
              <w:rPr>
                <w:rFonts w:asciiTheme="majorHAnsi" w:hAnsiTheme="majorHAnsi"/>
              </w:rPr>
            </w:pPr>
            <w:r w:rsidRPr="0039089B">
              <w:rPr>
                <w:rFonts w:asciiTheme="majorHAnsi" w:hAnsiTheme="majorHAnsi"/>
              </w:rPr>
              <w:t>noc_verif_bench/*</w:t>
            </w:r>
          </w:p>
        </w:tc>
        <w:tc>
          <w:tcPr>
            <w:tcW w:w="4716" w:type="dxa"/>
          </w:tcPr>
          <w:p w14:paraId="33B346C3" w14:textId="6FECA07A" w:rsidR="00B4466D" w:rsidRPr="0039089B" w:rsidRDefault="00F1221D" w:rsidP="00EF229C">
            <w:pPr>
              <w:pStyle w:val="Body"/>
              <w:rPr>
                <w:rFonts w:asciiTheme="majorHAnsi" w:hAnsiTheme="majorHAnsi"/>
              </w:rPr>
            </w:pPr>
            <w:r>
              <w:rPr>
                <w:rFonts w:asciiTheme="majorHAnsi" w:hAnsiTheme="majorHAnsi"/>
              </w:rPr>
              <w:t>NoC sanity testbench</w:t>
            </w:r>
          </w:p>
        </w:tc>
      </w:tr>
      <w:tr w:rsidR="00B4466D" w:rsidRPr="0039089B" w14:paraId="2B508C62" w14:textId="77777777" w:rsidTr="00EF229C">
        <w:trPr>
          <w:trHeight w:val="248"/>
          <w:jc w:val="center"/>
        </w:trPr>
        <w:tc>
          <w:tcPr>
            <w:tcW w:w="5022" w:type="dxa"/>
          </w:tcPr>
          <w:p w14:paraId="61BFA515" w14:textId="77777777" w:rsidR="00B4466D" w:rsidRPr="0039089B" w:rsidRDefault="00B4466D" w:rsidP="00EF229C">
            <w:pPr>
              <w:pStyle w:val="Body"/>
              <w:rPr>
                <w:rFonts w:asciiTheme="majorHAnsi" w:hAnsiTheme="majorHAnsi"/>
              </w:rPr>
            </w:pPr>
            <w:r w:rsidRPr="0039089B">
              <w:rPr>
                <w:rFonts w:asciiTheme="majorHAnsi" w:hAnsiTheme="majorHAnsi"/>
              </w:rPr>
              <w:t>noc_verif_cust/ns_global_defines.vh</w:t>
            </w:r>
          </w:p>
        </w:tc>
        <w:tc>
          <w:tcPr>
            <w:tcW w:w="4716" w:type="dxa"/>
          </w:tcPr>
          <w:p w14:paraId="102D0CCB" w14:textId="09A81601" w:rsidR="00B4466D" w:rsidRPr="0039089B" w:rsidRDefault="00B4466D" w:rsidP="00EF229C">
            <w:pPr>
              <w:pStyle w:val="Body"/>
              <w:rPr>
                <w:rFonts w:asciiTheme="majorHAnsi" w:hAnsiTheme="majorHAnsi"/>
              </w:rPr>
            </w:pPr>
            <w:r w:rsidRPr="0039089B">
              <w:rPr>
                <w:rFonts w:asciiTheme="majorHAnsi" w:hAnsiTheme="majorHAnsi"/>
              </w:rPr>
              <w:t xml:space="preserve">Customer </w:t>
            </w:r>
            <w:r w:rsidR="00F1221D">
              <w:rPr>
                <w:rFonts w:asciiTheme="majorHAnsi" w:hAnsiTheme="majorHAnsi"/>
              </w:rPr>
              <w:t>files for integration – defines</w:t>
            </w:r>
          </w:p>
        </w:tc>
      </w:tr>
      <w:tr w:rsidR="00B4466D" w:rsidRPr="0039089B" w14:paraId="3E42EA26" w14:textId="77777777" w:rsidTr="00EF229C">
        <w:trPr>
          <w:trHeight w:val="248"/>
          <w:jc w:val="center"/>
        </w:trPr>
        <w:tc>
          <w:tcPr>
            <w:tcW w:w="5022" w:type="dxa"/>
          </w:tcPr>
          <w:p w14:paraId="4C264DC3" w14:textId="1F74681D" w:rsidR="00B4466D" w:rsidRPr="0039089B" w:rsidRDefault="00A72B22" w:rsidP="00EF229C">
            <w:pPr>
              <w:pStyle w:val="Body"/>
              <w:rPr>
                <w:rFonts w:asciiTheme="majorHAnsi" w:hAnsiTheme="majorHAnsi"/>
              </w:rPr>
            </w:pPr>
            <w:r>
              <w:rPr>
                <w:rFonts w:asciiTheme="majorHAnsi" w:hAnsiTheme="majorHAnsi"/>
              </w:rPr>
              <w:t>synth/</w:t>
            </w:r>
            <w:r w:rsidR="00B4466D" w:rsidRPr="0039089B">
              <w:rPr>
                <w:rFonts w:asciiTheme="majorHAnsi" w:hAnsiTheme="majorHAnsi"/>
              </w:rPr>
              <w:t>*</w:t>
            </w:r>
          </w:p>
        </w:tc>
        <w:tc>
          <w:tcPr>
            <w:tcW w:w="4716" w:type="dxa"/>
          </w:tcPr>
          <w:p w14:paraId="74821A96" w14:textId="1478E626" w:rsidR="00B4466D" w:rsidRPr="0039089B" w:rsidRDefault="00B4466D" w:rsidP="00BF085E">
            <w:pPr>
              <w:pStyle w:val="Body"/>
              <w:rPr>
                <w:rFonts w:asciiTheme="majorHAnsi" w:hAnsiTheme="majorHAnsi"/>
              </w:rPr>
            </w:pPr>
            <w:r w:rsidRPr="0039089B">
              <w:rPr>
                <w:rFonts w:asciiTheme="majorHAnsi" w:hAnsiTheme="majorHAnsi"/>
              </w:rPr>
              <w:t>NoC synthesis</w:t>
            </w:r>
            <w:r w:rsidR="00BF085E">
              <w:rPr>
                <w:rFonts w:asciiTheme="majorHAnsi" w:hAnsiTheme="majorHAnsi"/>
              </w:rPr>
              <w:t xml:space="preserve"> environment</w:t>
            </w:r>
            <w:r w:rsidR="00FF7433">
              <w:rPr>
                <w:rFonts w:asciiTheme="majorHAnsi" w:hAnsiTheme="majorHAnsi"/>
              </w:rPr>
              <w:t>.</w:t>
            </w:r>
            <w:r w:rsidR="00DF66BB">
              <w:rPr>
                <w:rFonts w:asciiTheme="majorHAnsi" w:hAnsiTheme="majorHAnsi"/>
              </w:rPr>
              <w:t xml:space="preserve">   </w:t>
            </w:r>
            <w:r w:rsidR="00BF085E">
              <w:rPr>
                <w:rFonts w:asciiTheme="majorHAnsi" w:hAnsiTheme="majorHAnsi"/>
              </w:rPr>
              <w:t>Please r</w:t>
            </w:r>
            <w:r w:rsidR="00DF66BB">
              <w:rPr>
                <w:rFonts w:asciiTheme="majorHAnsi" w:hAnsiTheme="majorHAnsi"/>
              </w:rPr>
              <w:t xml:space="preserve">efer to </w:t>
            </w:r>
            <w:r w:rsidR="00DF66BB" w:rsidRPr="0039089B">
              <w:rPr>
                <w:rFonts w:asciiTheme="majorHAnsi" w:hAnsiTheme="majorHAnsi"/>
              </w:rPr>
              <w:t>NetSpeed Orion NSIP Physical Design Guidelines.p</w:t>
            </w:r>
            <w:r w:rsidR="00DF66BB">
              <w:rPr>
                <w:rFonts w:asciiTheme="majorHAnsi" w:hAnsiTheme="majorHAnsi"/>
              </w:rPr>
              <w:t>df for details</w:t>
            </w:r>
          </w:p>
        </w:tc>
      </w:tr>
      <w:tr w:rsidR="00B4466D" w:rsidRPr="0039089B" w14:paraId="4340AE13" w14:textId="77777777" w:rsidTr="00EF229C">
        <w:trPr>
          <w:trHeight w:val="248"/>
          <w:jc w:val="center"/>
        </w:trPr>
        <w:tc>
          <w:tcPr>
            <w:tcW w:w="5022" w:type="dxa"/>
          </w:tcPr>
          <w:p w14:paraId="281D7ECF" w14:textId="77777777" w:rsidR="00B4466D" w:rsidRPr="0039089B" w:rsidRDefault="00B4466D" w:rsidP="00EF229C">
            <w:pPr>
              <w:pStyle w:val="Body"/>
              <w:rPr>
                <w:rFonts w:asciiTheme="majorHAnsi" w:hAnsiTheme="majorHAnsi"/>
              </w:rPr>
            </w:pPr>
            <w:r w:rsidRPr="0039089B">
              <w:rPr>
                <w:rFonts w:asciiTheme="majorHAnsi" w:hAnsiTheme="majorHAnsi"/>
              </w:rPr>
              <w:t>user_manual_files/*</w:t>
            </w:r>
          </w:p>
        </w:tc>
        <w:tc>
          <w:tcPr>
            <w:tcW w:w="4716" w:type="dxa"/>
          </w:tcPr>
          <w:p w14:paraId="0E969E39" w14:textId="1028FF36" w:rsidR="00B4466D" w:rsidRPr="0039089B" w:rsidRDefault="00B4466D" w:rsidP="00EF229C">
            <w:pPr>
              <w:pStyle w:val="Body"/>
              <w:rPr>
                <w:rFonts w:asciiTheme="majorHAnsi" w:hAnsiTheme="majorHAnsi"/>
              </w:rPr>
            </w:pPr>
            <w:r w:rsidRPr="0039089B">
              <w:rPr>
                <w:rFonts w:asciiTheme="majorHAnsi" w:hAnsiTheme="majorHAnsi"/>
              </w:rPr>
              <w:t>Files for auto generation of user manual</w:t>
            </w:r>
          </w:p>
        </w:tc>
      </w:tr>
      <w:tr w:rsidR="00B4466D" w:rsidRPr="0039089B" w14:paraId="60CB8348" w14:textId="77777777" w:rsidTr="00EF229C">
        <w:trPr>
          <w:trHeight w:val="248"/>
          <w:jc w:val="center"/>
        </w:trPr>
        <w:tc>
          <w:tcPr>
            <w:tcW w:w="5022" w:type="dxa"/>
          </w:tcPr>
          <w:p w14:paraId="2362DFAD" w14:textId="77777777" w:rsidR="00B4466D" w:rsidRPr="0039089B" w:rsidRDefault="00B4466D" w:rsidP="00EF229C">
            <w:pPr>
              <w:pStyle w:val="Body"/>
              <w:rPr>
                <w:rFonts w:asciiTheme="majorHAnsi" w:hAnsiTheme="majorHAnsi"/>
              </w:rPr>
            </w:pPr>
            <w:r w:rsidRPr="0039089B">
              <w:rPr>
                <w:rFonts w:asciiTheme="majorHAnsi" w:hAnsiTheme="majorHAnsi"/>
              </w:rPr>
              <w:t>lib/*</w:t>
            </w:r>
          </w:p>
        </w:tc>
        <w:tc>
          <w:tcPr>
            <w:tcW w:w="4716" w:type="dxa"/>
          </w:tcPr>
          <w:p w14:paraId="232BC259" w14:textId="79676F62" w:rsidR="00B4466D" w:rsidRPr="0039089B" w:rsidRDefault="00B4466D" w:rsidP="00EF229C">
            <w:pPr>
              <w:pStyle w:val="Body"/>
              <w:rPr>
                <w:rFonts w:asciiTheme="majorHAnsi" w:hAnsiTheme="majorHAnsi"/>
              </w:rPr>
            </w:pPr>
            <w:r w:rsidRPr="0039089B">
              <w:rPr>
                <w:rFonts w:asciiTheme="majorHAnsi" w:hAnsiTheme="majorHAnsi"/>
              </w:rPr>
              <w:t>Dynamic libraries</w:t>
            </w:r>
          </w:p>
        </w:tc>
      </w:tr>
      <w:tr w:rsidR="00B4466D" w:rsidRPr="0039089B" w14:paraId="79A7555F" w14:textId="77777777" w:rsidTr="00EF229C">
        <w:trPr>
          <w:trHeight w:val="248"/>
          <w:jc w:val="center"/>
        </w:trPr>
        <w:tc>
          <w:tcPr>
            <w:tcW w:w="5022" w:type="dxa"/>
          </w:tcPr>
          <w:p w14:paraId="7A784EC6" w14:textId="77777777" w:rsidR="00B4466D" w:rsidRPr="0039089B" w:rsidRDefault="00B4466D" w:rsidP="00EF229C">
            <w:pPr>
              <w:pStyle w:val="Body"/>
              <w:rPr>
                <w:rFonts w:asciiTheme="majorHAnsi" w:hAnsiTheme="majorHAnsi"/>
              </w:rPr>
            </w:pPr>
            <w:r w:rsidRPr="0039089B">
              <w:rPr>
                <w:rFonts w:asciiTheme="majorHAnsi" w:hAnsiTheme="majorHAnsi"/>
              </w:rPr>
              <w:t>model/*</w:t>
            </w:r>
          </w:p>
        </w:tc>
        <w:tc>
          <w:tcPr>
            <w:tcW w:w="4716" w:type="dxa"/>
          </w:tcPr>
          <w:p w14:paraId="7472F82A" w14:textId="3D9ADBBC" w:rsidR="00B4466D" w:rsidRPr="0039089B" w:rsidRDefault="00F1221D" w:rsidP="00EF229C">
            <w:pPr>
              <w:pStyle w:val="Body"/>
              <w:rPr>
                <w:rFonts w:asciiTheme="majorHAnsi" w:hAnsiTheme="majorHAnsi"/>
              </w:rPr>
            </w:pPr>
            <w:r>
              <w:rPr>
                <w:rFonts w:asciiTheme="majorHAnsi" w:hAnsiTheme="majorHAnsi"/>
              </w:rPr>
              <w:t>NocStudio C++ model files</w:t>
            </w:r>
          </w:p>
        </w:tc>
      </w:tr>
      <w:tr w:rsidR="00B4466D" w:rsidRPr="0039089B" w14:paraId="00A6C08D" w14:textId="77777777" w:rsidTr="00EF229C">
        <w:trPr>
          <w:trHeight w:val="248"/>
          <w:jc w:val="center"/>
        </w:trPr>
        <w:tc>
          <w:tcPr>
            <w:tcW w:w="5022" w:type="dxa"/>
          </w:tcPr>
          <w:p w14:paraId="23830FEE" w14:textId="77777777" w:rsidR="00B4466D" w:rsidRPr="0039089B" w:rsidRDefault="00B4466D" w:rsidP="00EF229C">
            <w:pPr>
              <w:pStyle w:val="Body"/>
              <w:tabs>
                <w:tab w:val="clear" w:pos="2700"/>
                <w:tab w:val="right" w:pos="5407"/>
              </w:tabs>
              <w:rPr>
                <w:rFonts w:asciiTheme="majorHAnsi" w:hAnsiTheme="majorHAnsi"/>
              </w:rPr>
            </w:pPr>
            <w:r w:rsidRPr="0039089B">
              <w:rPr>
                <w:rFonts w:asciiTheme="majorHAnsi" w:hAnsiTheme="majorHAnsi"/>
              </w:rPr>
              <w:t>scripts/*</w:t>
            </w:r>
          </w:p>
        </w:tc>
        <w:tc>
          <w:tcPr>
            <w:tcW w:w="4716" w:type="dxa"/>
          </w:tcPr>
          <w:p w14:paraId="7606DF05" w14:textId="27D4695F" w:rsidR="00B4466D" w:rsidRPr="0039089B" w:rsidRDefault="00F1221D" w:rsidP="00EF229C">
            <w:pPr>
              <w:pStyle w:val="Body"/>
              <w:tabs>
                <w:tab w:val="clear" w:pos="2700"/>
                <w:tab w:val="center" w:pos="907"/>
              </w:tabs>
              <w:rPr>
                <w:rFonts w:asciiTheme="majorHAnsi" w:hAnsiTheme="majorHAnsi"/>
              </w:rPr>
            </w:pPr>
            <w:r>
              <w:rPr>
                <w:rFonts w:asciiTheme="majorHAnsi" w:hAnsiTheme="majorHAnsi"/>
              </w:rPr>
              <w:t>Scripts for sanity bench</w:t>
            </w:r>
          </w:p>
        </w:tc>
      </w:tr>
    </w:tbl>
    <w:p w14:paraId="18358CE9" w14:textId="77777777" w:rsidR="00B4466D" w:rsidRPr="0039089B" w:rsidRDefault="00B4466D" w:rsidP="00B4466D">
      <w:pPr>
        <w:pStyle w:val="Body"/>
        <w:rPr>
          <w:rFonts w:asciiTheme="majorHAnsi" w:hAnsiTheme="majorHAnsi"/>
        </w:rPr>
      </w:pPr>
    </w:p>
    <w:p w14:paraId="596B7626" w14:textId="77777777" w:rsidR="00B4466D" w:rsidRPr="0039089B" w:rsidRDefault="00B4466D" w:rsidP="00B4466D">
      <w:pPr>
        <w:pStyle w:val="Body"/>
        <w:rPr>
          <w:rFonts w:asciiTheme="majorHAnsi" w:hAnsiTheme="majorHAnsi"/>
        </w:rPr>
      </w:pPr>
    </w:p>
    <w:p w14:paraId="0AA07B4B" w14:textId="77777777" w:rsidR="00B4466D" w:rsidRPr="0039089B" w:rsidRDefault="00B4466D" w:rsidP="00B4466D">
      <w:pPr>
        <w:pStyle w:val="Heading2"/>
      </w:pPr>
      <w:bookmarkStart w:id="21" w:name="_Toc407201459"/>
      <w:bookmarkStart w:id="22" w:name="_Toc429642472"/>
      <w:r w:rsidRPr="0039089B">
        <w:t>Documentation</w:t>
      </w:r>
      <w:bookmarkEnd w:id="21"/>
      <w:bookmarkEnd w:id="22"/>
    </w:p>
    <w:p w14:paraId="49A6A232" w14:textId="77777777" w:rsidR="00B4466D" w:rsidRPr="0039089B" w:rsidRDefault="00B4466D" w:rsidP="00B4466D">
      <w:pPr>
        <w:pStyle w:val="Body"/>
        <w:rPr>
          <w:rFonts w:asciiTheme="majorHAnsi" w:hAnsiTheme="majorHAnsi"/>
        </w:rPr>
      </w:pPr>
      <w:r w:rsidRPr="0039089B">
        <w:rPr>
          <w:rFonts w:asciiTheme="majorHAnsi" w:hAnsiTheme="majorHAnsi"/>
        </w:rPr>
        <w:t>Documents are provided as a separate set. The documents provided are listed in the table below.</w:t>
      </w:r>
    </w:p>
    <w:p w14:paraId="18A9299D" w14:textId="77777777" w:rsidR="00B4466D" w:rsidRPr="009801EF" w:rsidRDefault="00B4466D" w:rsidP="00B4466D">
      <w:pPr>
        <w:pStyle w:val="Caption"/>
        <w:jc w:val="center"/>
        <w:rPr>
          <w:rFonts w:asciiTheme="majorHAnsi" w:hAnsiTheme="majorHAnsi"/>
          <w:sz w:val="22"/>
          <w:szCs w:val="22"/>
        </w:rPr>
      </w:pPr>
      <w:bookmarkStart w:id="23" w:name="_Toc407195581"/>
      <w:bookmarkStart w:id="24" w:name="_Toc429642502"/>
      <w:r w:rsidRPr="009801EF">
        <w:rPr>
          <w:rFonts w:asciiTheme="majorHAnsi" w:hAnsiTheme="majorHAnsi"/>
          <w:sz w:val="22"/>
          <w:szCs w:val="22"/>
        </w:rPr>
        <w:t xml:space="preserve">Table </w:t>
      </w:r>
      <w:r w:rsidR="005C6EA0" w:rsidRPr="009801EF">
        <w:rPr>
          <w:rFonts w:asciiTheme="majorHAnsi" w:hAnsiTheme="majorHAnsi"/>
          <w:sz w:val="22"/>
          <w:szCs w:val="22"/>
        </w:rPr>
        <w:fldChar w:fldCharType="begin"/>
      </w:r>
      <w:r w:rsidR="005C6EA0" w:rsidRPr="009801EF">
        <w:rPr>
          <w:rFonts w:asciiTheme="majorHAnsi" w:hAnsiTheme="majorHAnsi"/>
          <w:sz w:val="22"/>
          <w:szCs w:val="22"/>
        </w:rPr>
        <w:instrText xml:space="preserve"> SEQ Table \* ARABIC </w:instrText>
      </w:r>
      <w:r w:rsidR="005C6EA0" w:rsidRPr="009801EF">
        <w:rPr>
          <w:rFonts w:asciiTheme="majorHAnsi" w:hAnsiTheme="majorHAnsi"/>
          <w:sz w:val="22"/>
          <w:szCs w:val="22"/>
        </w:rPr>
        <w:fldChar w:fldCharType="separate"/>
      </w:r>
      <w:r w:rsidR="004523D9">
        <w:rPr>
          <w:rFonts w:asciiTheme="majorHAnsi" w:hAnsiTheme="majorHAnsi"/>
          <w:noProof/>
          <w:sz w:val="22"/>
          <w:szCs w:val="22"/>
        </w:rPr>
        <w:t>2</w:t>
      </w:r>
      <w:r w:rsidR="005C6EA0" w:rsidRPr="009801EF">
        <w:rPr>
          <w:rFonts w:asciiTheme="majorHAnsi" w:hAnsiTheme="majorHAnsi"/>
          <w:noProof/>
          <w:sz w:val="22"/>
          <w:szCs w:val="22"/>
        </w:rPr>
        <w:fldChar w:fldCharType="end"/>
      </w:r>
      <w:r w:rsidRPr="009801EF">
        <w:rPr>
          <w:rFonts w:asciiTheme="majorHAnsi" w:hAnsiTheme="majorHAnsi"/>
          <w:sz w:val="22"/>
          <w:szCs w:val="22"/>
        </w:rPr>
        <w:t xml:space="preserve"> NoC IP document list</w:t>
      </w:r>
      <w:bookmarkEnd w:id="23"/>
      <w:bookmarkEnd w:id="24"/>
    </w:p>
    <w:tbl>
      <w:tblPr>
        <w:tblStyle w:val="TableGrid"/>
        <w:tblW w:w="10013" w:type="dxa"/>
        <w:jc w:val="center"/>
        <w:tblLook w:val="04A0" w:firstRow="1" w:lastRow="0" w:firstColumn="1" w:lastColumn="0" w:noHBand="0" w:noVBand="1"/>
      </w:tblPr>
      <w:tblGrid>
        <w:gridCol w:w="5297"/>
        <w:gridCol w:w="4716"/>
      </w:tblGrid>
      <w:tr w:rsidR="00B4466D" w:rsidRPr="0039089B" w14:paraId="47D64F30" w14:textId="77777777" w:rsidTr="00680406">
        <w:trPr>
          <w:trHeight w:val="265"/>
          <w:jc w:val="center"/>
        </w:trPr>
        <w:tc>
          <w:tcPr>
            <w:tcW w:w="5297" w:type="dxa"/>
            <w:shd w:val="clear" w:color="auto" w:fill="95B3D7" w:themeFill="accent1" w:themeFillTint="99"/>
          </w:tcPr>
          <w:p w14:paraId="318838E8"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Name</w:t>
            </w:r>
          </w:p>
        </w:tc>
        <w:tc>
          <w:tcPr>
            <w:tcW w:w="4716" w:type="dxa"/>
            <w:shd w:val="clear" w:color="auto" w:fill="95B3D7" w:themeFill="accent1" w:themeFillTint="99"/>
          </w:tcPr>
          <w:p w14:paraId="51FBE6E9"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w:t>
            </w:r>
          </w:p>
        </w:tc>
      </w:tr>
      <w:tr w:rsidR="00B4466D" w:rsidRPr="0039089B" w14:paraId="68E3EF19" w14:textId="77777777" w:rsidTr="00680406">
        <w:trPr>
          <w:trHeight w:val="248"/>
          <w:jc w:val="center"/>
        </w:trPr>
        <w:tc>
          <w:tcPr>
            <w:tcW w:w="5297" w:type="dxa"/>
          </w:tcPr>
          <w:p w14:paraId="03A8B66A" w14:textId="77777777" w:rsidR="00B4466D" w:rsidRPr="0039089B" w:rsidRDefault="00B4466D" w:rsidP="00EF229C">
            <w:pPr>
              <w:pStyle w:val="Body"/>
              <w:rPr>
                <w:rFonts w:asciiTheme="majorHAnsi" w:hAnsiTheme="majorHAnsi"/>
              </w:rPr>
            </w:pPr>
            <w:r w:rsidRPr="0039089B">
              <w:rPr>
                <w:rFonts w:asciiTheme="majorHAnsi" w:hAnsiTheme="majorHAnsi"/>
              </w:rPr>
              <w:t>NetSpeed NocStudio Orion NSIP User Manual.pdf</w:t>
            </w:r>
          </w:p>
        </w:tc>
        <w:tc>
          <w:tcPr>
            <w:tcW w:w="4716" w:type="dxa"/>
          </w:tcPr>
          <w:p w14:paraId="7A6AA90A" w14:textId="34E3C974"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Overview, architecture, usage, examples</w:t>
            </w:r>
          </w:p>
        </w:tc>
      </w:tr>
      <w:tr w:rsidR="00B4466D" w:rsidRPr="0039089B" w14:paraId="55A0CF8F" w14:textId="77777777" w:rsidTr="00680406">
        <w:trPr>
          <w:trHeight w:val="248"/>
          <w:jc w:val="center"/>
        </w:trPr>
        <w:tc>
          <w:tcPr>
            <w:tcW w:w="5297" w:type="dxa"/>
          </w:tcPr>
          <w:p w14:paraId="0B5885B3" w14:textId="77777777" w:rsidR="00B4466D" w:rsidRPr="0039089B" w:rsidRDefault="00B4466D" w:rsidP="00EF229C">
            <w:pPr>
              <w:pStyle w:val="Body"/>
              <w:rPr>
                <w:rFonts w:asciiTheme="majorHAnsi" w:hAnsiTheme="majorHAnsi"/>
              </w:rPr>
            </w:pPr>
            <w:r w:rsidRPr="0039089B">
              <w:rPr>
                <w:rFonts w:asciiTheme="majorHAnsi" w:hAnsiTheme="majorHAnsi"/>
              </w:rPr>
              <w:t>NetSpeed Orion C C++ NoC Model Spec.pdf</w:t>
            </w:r>
          </w:p>
        </w:tc>
        <w:tc>
          <w:tcPr>
            <w:tcW w:w="4716" w:type="dxa"/>
          </w:tcPr>
          <w:p w14:paraId="5E0DE1EB" w14:textId="21B42F73"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NetSpeed Orion C C++ generated model usage details, API descriptions</w:t>
            </w:r>
          </w:p>
        </w:tc>
      </w:tr>
      <w:tr w:rsidR="00B4466D" w:rsidRPr="0039089B" w14:paraId="5D4B164E" w14:textId="77777777" w:rsidTr="00680406">
        <w:trPr>
          <w:trHeight w:val="248"/>
          <w:jc w:val="center"/>
        </w:trPr>
        <w:tc>
          <w:tcPr>
            <w:tcW w:w="5297" w:type="dxa"/>
          </w:tcPr>
          <w:p w14:paraId="15477CF7" w14:textId="77777777" w:rsidR="00B4466D" w:rsidRPr="0039089B" w:rsidRDefault="00B4466D" w:rsidP="00EF229C">
            <w:pPr>
              <w:pStyle w:val="Body"/>
              <w:rPr>
                <w:rFonts w:asciiTheme="majorHAnsi" w:hAnsiTheme="majorHAnsi"/>
              </w:rPr>
            </w:pPr>
            <w:r w:rsidRPr="0039089B">
              <w:rPr>
                <w:rFonts w:asciiTheme="majorHAnsi" w:hAnsiTheme="majorHAnsi"/>
              </w:rPr>
              <w:t>NetSpeed Orion NSIP NoC IP Integration Spec.pdf</w:t>
            </w:r>
          </w:p>
        </w:tc>
        <w:tc>
          <w:tcPr>
            <w:tcW w:w="4716" w:type="dxa"/>
          </w:tcPr>
          <w:p w14:paraId="7291C54D" w14:textId="188D0D1F"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How to use NocStudio-generated IP (this document)</w:t>
            </w:r>
          </w:p>
        </w:tc>
      </w:tr>
      <w:tr w:rsidR="00B4466D" w:rsidRPr="0039089B" w14:paraId="5E236214" w14:textId="77777777" w:rsidTr="00680406">
        <w:trPr>
          <w:trHeight w:val="248"/>
          <w:jc w:val="center"/>
        </w:trPr>
        <w:tc>
          <w:tcPr>
            <w:tcW w:w="5297" w:type="dxa"/>
          </w:tcPr>
          <w:p w14:paraId="24A38794" w14:textId="77777777" w:rsidR="00B4466D" w:rsidRPr="0039089B" w:rsidRDefault="00B4466D" w:rsidP="00EF229C">
            <w:pPr>
              <w:pStyle w:val="Body"/>
              <w:rPr>
                <w:rFonts w:asciiTheme="majorHAnsi" w:hAnsiTheme="majorHAnsi"/>
              </w:rPr>
            </w:pPr>
            <w:r w:rsidRPr="0039089B">
              <w:rPr>
                <w:rFonts w:asciiTheme="majorHAnsi" w:hAnsiTheme="majorHAnsi"/>
              </w:rPr>
              <w:t>NetSpeed Orion NSIP Physical Design Guidelines.pdf</w:t>
            </w:r>
          </w:p>
        </w:tc>
        <w:tc>
          <w:tcPr>
            <w:tcW w:w="4716" w:type="dxa"/>
          </w:tcPr>
          <w:p w14:paraId="3094F90E" w14:textId="763D1688"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Synthesis, placement recommendations</w:t>
            </w:r>
          </w:p>
        </w:tc>
      </w:tr>
      <w:tr w:rsidR="00B4466D" w:rsidRPr="0039089B" w14:paraId="5814061F" w14:textId="77777777" w:rsidTr="00680406">
        <w:trPr>
          <w:trHeight w:val="248"/>
          <w:jc w:val="center"/>
        </w:trPr>
        <w:tc>
          <w:tcPr>
            <w:tcW w:w="5297" w:type="dxa"/>
          </w:tcPr>
          <w:p w14:paraId="612AE38D" w14:textId="77777777" w:rsidR="00B4466D" w:rsidRPr="0039089B" w:rsidRDefault="00B4466D" w:rsidP="00EF229C">
            <w:pPr>
              <w:pStyle w:val="Body"/>
              <w:rPr>
                <w:rFonts w:asciiTheme="majorHAnsi" w:hAnsiTheme="majorHAnsi"/>
              </w:rPr>
            </w:pPr>
            <w:r w:rsidRPr="0039089B">
              <w:rPr>
                <w:rFonts w:asciiTheme="majorHAnsi" w:hAnsiTheme="majorHAnsi"/>
              </w:rPr>
              <w:t>NetSpeed Register Bus Protocol.pdf</w:t>
            </w:r>
          </w:p>
        </w:tc>
        <w:tc>
          <w:tcPr>
            <w:tcW w:w="4716" w:type="dxa"/>
          </w:tcPr>
          <w:p w14:paraId="45689474" w14:textId="1ADB2194" w:rsidR="00B4466D" w:rsidRPr="0039089B" w:rsidRDefault="00B4466D" w:rsidP="00EF229C">
            <w:pPr>
              <w:pStyle w:val="Body"/>
              <w:rPr>
                <w:rFonts w:asciiTheme="majorHAnsi" w:hAnsiTheme="majorHAnsi"/>
              </w:rPr>
            </w:pPr>
            <w:r w:rsidRPr="0039089B">
              <w:rPr>
                <w:rFonts w:asciiTheme="majorHAnsi" w:hAnsiTheme="majorHAnsi"/>
              </w:rPr>
              <w:t>Protocol and usage details for the register bus interface</w:t>
            </w:r>
          </w:p>
        </w:tc>
      </w:tr>
    </w:tbl>
    <w:p w14:paraId="5722AFE5" w14:textId="77777777" w:rsidR="00772970" w:rsidRDefault="00772970" w:rsidP="00B4466D">
      <w:pPr>
        <w:pStyle w:val="Body"/>
        <w:rPr>
          <w:rFonts w:asciiTheme="majorHAnsi" w:eastAsia="Arial Unicode MS" w:hAnsiTheme="majorHAnsi"/>
        </w:rPr>
      </w:pPr>
    </w:p>
    <w:p w14:paraId="7CE00420" w14:textId="77777777" w:rsidR="00B4466D" w:rsidRPr="0039089B" w:rsidRDefault="00B4466D" w:rsidP="00B4466D">
      <w:pPr>
        <w:pStyle w:val="Body"/>
        <w:rPr>
          <w:rFonts w:asciiTheme="majorHAnsi" w:eastAsia="Arial Unicode MS" w:hAnsiTheme="majorHAnsi"/>
        </w:rPr>
      </w:pPr>
      <w:r w:rsidRPr="0039089B">
        <w:rPr>
          <w:rFonts w:asciiTheme="majorHAnsi" w:eastAsia="Arial Unicode MS" w:hAnsiTheme="majorHAnsi"/>
        </w:rPr>
        <w:t xml:space="preserve">NocStudio help and generated documents: </w:t>
      </w:r>
    </w:p>
    <w:tbl>
      <w:tblPr>
        <w:tblStyle w:val="TableGrid"/>
        <w:tblW w:w="9923" w:type="dxa"/>
        <w:jc w:val="center"/>
        <w:tblLook w:val="04A0" w:firstRow="1" w:lastRow="0" w:firstColumn="1" w:lastColumn="0" w:noHBand="0" w:noVBand="1"/>
      </w:tblPr>
      <w:tblGrid>
        <w:gridCol w:w="5450"/>
        <w:gridCol w:w="4473"/>
      </w:tblGrid>
      <w:tr w:rsidR="00B4466D" w:rsidRPr="0039089B" w14:paraId="6FF70FFC" w14:textId="77777777" w:rsidTr="00680406">
        <w:trPr>
          <w:trHeight w:val="248"/>
          <w:jc w:val="center"/>
        </w:trPr>
        <w:tc>
          <w:tcPr>
            <w:tcW w:w="5450" w:type="dxa"/>
            <w:shd w:val="clear" w:color="auto" w:fill="95B3D7" w:themeFill="accent1" w:themeFillTint="99"/>
          </w:tcPr>
          <w:p w14:paraId="003D7286" w14:textId="77777777" w:rsidR="00B4466D" w:rsidRPr="0039089B" w:rsidRDefault="00B4466D" w:rsidP="00EF229C">
            <w:pPr>
              <w:pStyle w:val="Body"/>
              <w:tabs>
                <w:tab w:val="clear" w:pos="2700"/>
                <w:tab w:val="right" w:pos="5407"/>
              </w:tabs>
              <w:rPr>
                <w:rFonts w:asciiTheme="majorHAnsi" w:hAnsiTheme="majorHAnsi"/>
              </w:rPr>
            </w:pPr>
            <w:r w:rsidRPr="0039089B">
              <w:rPr>
                <w:rFonts w:asciiTheme="majorHAnsi" w:hAnsiTheme="majorHAnsi"/>
                <w:b/>
              </w:rPr>
              <w:t>Name</w:t>
            </w:r>
          </w:p>
        </w:tc>
        <w:tc>
          <w:tcPr>
            <w:tcW w:w="4473" w:type="dxa"/>
            <w:shd w:val="clear" w:color="auto" w:fill="95B3D7" w:themeFill="accent1" w:themeFillTint="99"/>
          </w:tcPr>
          <w:p w14:paraId="505F3813"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b/>
              </w:rPr>
              <w:t xml:space="preserve">Description </w:t>
            </w:r>
          </w:p>
        </w:tc>
      </w:tr>
      <w:tr w:rsidR="00B4466D" w:rsidRPr="0039089B" w14:paraId="3E507072" w14:textId="77777777" w:rsidTr="00680406">
        <w:trPr>
          <w:trHeight w:val="248"/>
          <w:jc w:val="center"/>
        </w:trPr>
        <w:tc>
          <w:tcPr>
            <w:tcW w:w="5450" w:type="dxa"/>
          </w:tcPr>
          <w:p w14:paraId="742D3207" w14:textId="77777777" w:rsidR="00B4466D" w:rsidRPr="0039089B" w:rsidRDefault="00B4466D" w:rsidP="00EF229C">
            <w:pPr>
              <w:pStyle w:val="Body"/>
              <w:tabs>
                <w:tab w:val="clear" w:pos="2700"/>
                <w:tab w:val="right" w:pos="5407"/>
              </w:tabs>
              <w:rPr>
                <w:rFonts w:asciiTheme="majorHAnsi" w:hAnsiTheme="majorHAnsi"/>
              </w:rPr>
            </w:pPr>
            <w:r w:rsidRPr="0039089B">
              <w:rPr>
                <w:rFonts w:asciiTheme="majorHAnsi" w:hAnsiTheme="majorHAnsi"/>
              </w:rPr>
              <w:t>NocStudio Command reference</w:t>
            </w:r>
          </w:p>
        </w:tc>
        <w:tc>
          <w:tcPr>
            <w:tcW w:w="4473" w:type="dxa"/>
          </w:tcPr>
          <w:p w14:paraId="04E51D93" w14:textId="63A3E9DA" w:rsidR="00B4466D" w:rsidRPr="0039089B" w:rsidRDefault="00B4466D" w:rsidP="00B4466D">
            <w:pPr>
              <w:pStyle w:val="Body"/>
              <w:numPr>
                <w:ilvl w:val="0"/>
                <w:numId w:val="24"/>
              </w:numPr>
              <w:tabs>
                <w:tab w:val="clear" w:pos="2700"/>
                <w:tab w:val="center" w:pos="907"/>
              </w:tabs>
              <w:spacing w:after="0" w:line="240" w:lineRule="auto"/>
              <w:jc w:val="left"/>
              <w:rPr>
                <w:rFonts w:asciiTheme="majorHAnsi" w:hAnsiTheme="majorHAnsi"/>
              </w:rPr>
            </w:pPr>
            <w:r w:rsidRPr="0039089B">
              <w:rPr>
                <w:rFonts w:asciiTheme="majorHAnsi" w:hAnsiTheme="majorHAnsi"/>
              </w:rPr>
              <w:t>Available from NocStudio toolbar help</w:t>
            </w:r>
          </w:p>
          <w:p w14:paraId="64AC3A96" w14:textId="224F4E27" w:rsidR="00B4466D" w:rsidRPr="0039089B" w:rsidRDefault="00B22782" w:rsidP="00B4466D">
            <w:pPr>
              <w:pStyle w:val="Body"/>
              <w:numPr>
                <w:ilvl w:val="0"/>
                <w:numId w:val="24"/>
              </w:numPr>
              <w:tabs>
                <w:tab w:val="clear" w:pos="2700"/>
                <w:tab w:val="center" w:pos="907"/>
              </w:tabs>
              <w:spacing w:after="0" w:line="240" w:lineRule="auto"/>
              <w:jc w:val="left"/>
              <w:rPr>
                <w:rFonts w:asciiTheme="majorHAnsi" w:hAnsiTheme="majorHAnsi"/>
              </w:rPr>
            </w:pPr>
            <w:r>
              <w:rPr>
                <w:rFonts w:asciiTheme="majorHAnsi" w:hAnsiTheme="majorHAnsi"/>
              </w:rPr>
              <w:t>Generated HTML doc</w:t>
            </w:r>
          </w:p>
        </w:tc>
      </w:tr>
      <w:tr w:rsidR="00B4466D" w:rsidRPr="0039089B" w14:paraId="6EFEEEA2" w14:textId="77777777" w:rsidTr="00680406">
        <w:trPr>
          <w:trHeight w:val="248"/>
          <w:jc w:val="center"/>
        </w:trPr>
        <w:tc>
          <w:tcPr>
            <w:tcW w:w="5450" w:type="dxa"/>
          </w:tcPr>
          <w:p w14:paraId="2EF6AB18" w14:textId="77777777" w:rsidR="00B4466D" w:rsidRPr="0039089B" w:rsidRDefault="00B4466D" w:rsidP="00EF229C">
            <w:pPr>
              <w:pStyle w:val="Body"/>
              <w:tabs>
                <w:tab w:val="clear" w:pos="2700"/>
                <w:tab w:val="right" w:pos="5407"/>
              </w:tabs>
              <w:rPr>
                <w:rFonts w:asciiTheme="majorHAnsi" w:hAnsiTheme="majorHAnsi"/>
              </w:rPr>
            </w:pPr>
            <w:r w:rsidRPr="0039089B">
              <w:rPr>
                <w:rFonts w:asciiTheme="majorHAnsi" w:hAnsiTheme="majorHAnsi"/>
              </w:rPr>
              <w:t>Noc_reference_manual.html</w:t>
            </w:r>
          </w:p>
        </w:tc>
        <w:tc>
          <w:tcPr>
            <w:tcW w:w="4473" w:type="dxa"/>
          </w:tcPr>
          <w:p w14:paraId="480E7DDA" w14:textId="624F923D"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Per project reference manual containing NoC project archi</w:t>
            </w:r>
            <w:r w:rsidR="00F1221D">
              <w:rPr>
                <w:rFonts w:asciiTheme="majorHAnsi" w:hAnsiTheme="majorHAnsi"/>
              </w:rPr>
              <w:t>tecture details, registers, etc</w:t>
            </w:r>
          </w:p>
        </w:tc>
      </w:tr>
    </w:tbl>
    <w:p w14:paraId="45159FE8" w14:textId="77777777" w:rsidR="00B4466D" w:rsidRPr="0039089B" w:rsidRDefault="00B4466D" w:rsidP="00B4466D">
      <w:pPr>
        <w:pStyle w:val="Body"/>
        <w:rPr>
          <w:rFonts w:asciiTheme="majorHAnsi" w:hAnsiTheme="majorHAnsi"/>
        </w:rPr>
      </w:pPr>
    </w:p>
    <w:p w14:paraId="69A46637" w14:textId="77777777" w:rsidR="00B4466D" w:rsidRPr="0039089B" w:rsidRDefault="00B4466D" w:rsidP="00B4466D">
      <w:pPr>
        <w:pStyle w:val="Heading2"/>
      </w:pPr>
      <w:bookmarkStart w:id="25" w:name="_Toc407201460"/>
      <w:bookmarkStart w:id="26" w:name="_Toc429642473"/>
      <w:r w:rsidRPr="0039089B">
        <w:t>NocStudio Flow to Generate NoC IP</w:t>
      </w:r>
      <w:bookmarkEnd w:id="25"/>
      <w:bookmarkEnd w:id="26"/>
    </w:p>
    <w:p w14:paraId="62F22B23" w14:textId="2D6324AE" w:rsidR="00B4466D" w:rsidRPr="0039089B" w:rsidRDefault="00B4466D" w:rsidP="00B4466D">
      <w:pPr>
        <w:pStyle w:val="Body"/>
        <w:rPr>
          <w:rFonts w:asciiTheme="majorHAnsi" w:hAnsiTheme="majorHAnsi"/>
        </w:rPr>
      </w:pPr>
      <w:r w:rsidRPr="0039089B">
        <w:rPr>
          <w:rFonts w:asciiTheme="majorHAnsi" w:hAnsiTheme="majorHAnsi"/>
        </w:rPr>
        <w:fldChar w:fldCharType="begin"/>
      </w:r>
      <w:r w:rsidRPr="0039089B">
        <w:rPr>
          <w:rFonts w:asciiTheme="majorHAnsi" w:hAnsiTheme="majorHAnsi"/>
        </w:rPr>
        <w:instrText xml:space="preserve"> REF _Ref367318316 \h </w:instrText>
      </w:r>
      <w:r w:rsidR="0039089B">
        <w:rPr>
          <w:rFonts w:asciiTheme="majorHAnsi" w:hAnsiTheme="majorHAnsi"/>
        </w:rPr>
        <w:instrText xml:space="preserve"> \* MERGEFORMAT </w:instrText>
      </w:r>
      <w:r w:rsidRPr="0039089B">
        <w:rPr>
          <w:rFonts w:asciiTheme="majorHAnsi" w:hAnsiTheme="majorHAnsi"/>
        </w:rPr>
      </w:r>
      <w:r w:rsidRPr="0039089B">
        <w:rPr>
          <w:rFonts w:asciiTheme="majorHAnsi" w:hAnsiTheme="majorHAnsi"/>
        </w:rPr>
        <w:fldChar w:fldCharType="separate"/>
      </w:r>
      <w:r w:rsidR="004523D9" w:rsidRPr="004523D9">
        <w:rPr>
          <w:rFonts w:asciiTheme="majorHAnsi" w:hAnsiTheme="majorHAnsi"/>
        </w:rPr>
        <w:t xml:space="preserve">Figure </w:t>
      </w:r>
      <w:r w:rsidR="004523D9" w:rsidRPr="004523D9">
        <w:rPr>
          <w:rFonts w:asciiTheme="majorHAnsi" w:hAnsiTheme="majorHAnsi"/>
          <w:noProof/>
        </w:rPr>
        <w:t>1</w:t>
      </w:r>
      <w:r w:rsidRPr="0039089B">
        <w:rPr>
          <w:rFonts w:asciiTheme="majorHAnsi" w:hAnsiTheme="majorHAnsi"/>
        </w:rPr>
        <w:fldChar w:fldCharType="end"/>
      </w:r>
      <w:r w:rsidRPr="0039089B">
        <w:rPr>
          <w:rFonts w:asciiTheme="majorHAnsi" w:hAnsiTheme="majorHAnsi"/>
        </w:rPr>
        <w:t xml:space="preserve"> describes the NoC IP generation flow using NocStudio.  The user specifies a NocStudio command script that describes the user system requirements.  NocStudio processes this script to construct a deadlock-free NoC that meets all the system requirements.  The following files are generated by NocStudio for the NoC:</w:t>
      </w:r>
    </w:p>
    <w:p w14:paraId="7F6DD1C6" w14:textId="77777777" w:rsidR="00B4466D" w:rsidRPr="0039089B" w:rsidRDefault="00B4466D" w:rsidP="00B4466D">
      <w:pPr>
        <w:pStyle w:val="Body"/>
        <w:numPr>
          <w:ilvl w:val="0"/>
          <w:numId w:val="20"/>
        </w:numPr>
        <w:spacing w:after="0" w:line="240" w:lineRule="auto"/>
        <w:jc w:val="left"/>
        <w:rPr>
          <w:rFonts w:asciiTheme="majorHAnsi" w:hAnsiTheme="majorHAnsi"/>
        </w:rPr>
      </w:pPr>
      <w:r w:rsidRPr="0039089B">
        <w:rPr>
          <w:rFonts w:asciiTheme="majorHAnsi" w:hAnsiTheme="majorHAnsi"/>
        </w:rPr>
        <w:t>NoC RTL</w:t>
      </w:r>
    </w:p>
    <w:p w14:paraId="3315A6FF" w14:textId="77777777" w:rsidR="00B4466D" w:rsidRPr="0039089B" w:rsidRDefault="00B4466D" w:rsidP="00B4466D">
      <w:pPr>
        <w:pStyle w:val="Body"/>
        <w:numPr>
          <w:ilvl w:val="0"/>
          <w:numId w:val="20"/>
        </w:numPr>
        <w:spacing w:after="0" w:line="240" w:lineRule="auto"/>
        <w:jc w:val="left"/>
        <w:rPr>
          <w:rFonts w:asciiTheme="majorHAnsi" w:hAnsiTheme="majorHAnsi"/>
        </w:rPr>
      </w:pPr>
      <w:r w:rsidRPr="0039089B">
        <w:rPr>
          <w:rFonts w:asciiTheme="majorHAnsi" w:hAnsiTheme="majorHAnsi"/>
        </w:rPr>
        <w:t>NoC verification</w:t>
      </w:r>
    </w:p>
    <w:p w14:paraId="60B44719" w14:textId="77777777" w:rsidR="00B4466D" w:rsidRPr="0039089B" w:rsidRDefault="00B4466D" w:rsidP="00B4466D">
      <w:pPr>
        <w:pStyle w:val="Body"/>
        <w:numPr>
          <w:ilvl w:val="0"/>
          <w:numId w:val="20"/>
        </w:numPr>
        <w:spacing w:after="0" w:line="240" w:lineRule="auto"/>
        <w:jc w:val="left"/>
        <w:rPr>
          <w:rFonts w:asciiTheme="majorHAnsi" w:hAnsiTheme="majorHAnsi"/>
        </w:rPr>
      </w:pPr>
      <w:r w:rsidRPr="0039089B">
        <w:rPr>
          <w:rFonts w:asciiTheme="majorHAnsi" w:hAnsiTheme="majorHAnsi"/>
        </w:rPr>
        <w:t>Sanity testbench</w:t>
      </w:r>
    </w:p>
    <w:p w14:paraId="7F186857" w14:textId="77777777" w:rsidR="00B4466D" w:rsidRPr="0039089B" w:rsidRDefault="00B4466D" w:rsidP="00B4466D">
      <w:pPr>
        <w:pStyle w:val="Body"/>
        <w:numPr>
          <w:ilvl w:val="0"/>
          <w:numId w:val="20"/>
        </w:numPr>
        <w:spacing w:after="0" w:line="240" w:lineRule="auto"/>
        <w:jc w:val="left"/>
        <w:rPr>
          <w:rFonts w:asciiTheme="majorHAnsi" w:hAnsiTheme="majorHAnsi"/>
        </w:rPr>
      </w:pPr>
      <w:r w:rsidRPr="0039089B">
        <w:rPr>
          <w:rFonts w:asciiTheme="majorHAnsi" w:hAnsiTheme="majorHAnsi"/>
        </w:rPr>
        <w:t>Synthesis scripts</w:t>
      </w:r>
    </w:p>
    <w:p w14:paraId="6667BEC6" w14:textId="3DFC55F7" w:rsidR="00B4466D" w:rsidRPr="0039089B" w:rsidRDefault="00B4466D" w:rsidP="00B4466D">
      <w:pPr>
        <w:pStyle w:val="Body"/>
        <w:numPr>
          <w:ilvl w:val="0"/>
          <w:numId w:val="20"/>
        </w:numPr>
        <w:spacing w:after="0" w:line="240" w:lineRule="auto"/>
        <w:jc w:val="left"/>
        <w:rPr>
          <w:rFonts w:asciiTheme="majorHAnsi" w:hAnsiTheme="majorHAnsi"/>
        </w:rPr>
      </w:pPr>
      <w:r w:rsidRPr="0039089B">
        <w:rPr>
          <w:rFonts w:asciiTheme="majorHAnsi" w:hAnsiTheme="majorHAnsi"/>
        </w:rPr>
        <w:t>HTML spec for t</w:t>
      </w:r>
      <w:r w:rsidR="0013770C" w:rsidRPr="0039089B">
        <w:rPr>
          <w:rFonts w:asciiTheme="majorHAnsi" w:hAnsiTheme="majorHAnsi"/>
        </w:rPr>
        <w:t>he generated NoC (noc_reference_manual</w:t>
      </w:r>
      <w:r w:rsidRPr="0039089B">
        <w:rPr>
          <w:rFonts w:asciiTheme="majorHAnsi" w:hAnsiTheme="majorHAnsi"/>
        </w:rPr>
        <w:t>.html)</w:t>
      </w:r>
    </w:p>
    <w:p w14:paraId="4188E076" w14:textId="77777777" w:rsidR="00312750" w:rsidRDefault="00312750" w:rsidP="00B4466D">
      <w:pPr>
        <w:pStyle w:val="Body"/>
        <w:rPr>
          <w:rFonts w:asciiTheme="majorHAnsi" w:hAnsiTheme="majorHAnsi"/>
        </w:rPr>
      </w:pPr>
    </w:p>
    <w:p w14:paraId="350EA4CC" w14:textId="77777777" w:rsidR="00B4466D" w:rsidRPr="0039089B" w:rsidRDefault="00B4466D" w:rsidP="00B4466D">
      <w:pPr>
        <w:pStyle w:val="Body"/>
        <w:rPr>
          <w:rFonts w:asciiTheme="majorHAnsi" w:hAnsiTheme="majorHAnsi"/>
        </w:rPr>
      </w:pPr>
      <w:r w:rsidRPr="0039089B">
        <w:rPr>
          <w:rFonts w:asciiTheme="majorHAnsi" w:hAnsiTheme="majorHAnsi"/>
        </w:rPr>
        <w:t>All the generated files are output to the project directory, whose name corresponds to the project name specified in the “new_mesh” command in the NocStudio command script.</w:t>
      </w:r>
    </w:p>
    <w:p w14:paraId="7D7D75C5" w14:textId="77777777" w:rsidR="00B4466D" w:rsidRPr="0039089B" w:rsidRDefault="00B4466D" w:rsidP="00B4466D">
      <w:pPr>
        <w:pStyle w:val="Body"/>
        <w:rPr>
          <w:rFonts w:asciiTheme="majorHAnsi" w:hAnsiTheme="majorHAnsi"/>
        </w:rPr>
      </w:pPr>
    </w:p>
    <w:p w14:paraId="3AD22A2C" w14:textId="698D5090" w:rsidR="00B4466D" w:rsidRPr="0039089B" w:rsidRDefault="00B4466D" w:rsidP="00B4466D">
      <w:pPr>
        <w:pStyle w:val="Body"/>
        <w:rPr>
          <w:rFonts w:asciiTheme="majorHAnsi" w:hAnsiTheme="majorHAnsi"/>
        </w:rPr>
      </w:pPr>
      <w:r w:rsidRPr="0039089B">
        <w:rPr>
          <w:rFonts w:asciiTheme="majorHAnsi" w:hAnsiTheme="majorHAnsi"/>
        </w:rPr>
        <w:object w:dxaOrig="12919" w:dyaOrig="6139" w14:anchorId="027BC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pt" o:ole="">
            <v:imagedata r:id="rId16" o:title=""/>
          </v:shape>
          <o:OLEObject Type="Embed" ProgID="Visio.Drawing.11" ShapeID="_x0000_i1025" DrawAspect="Content" ObjectID="_1522330704" r:id="rId17"/>
        </w:object>
      </w:r>
    </w:p>
    <w:p w14:paraId="2BA8C057" w14:textId="77777777" w:rsidR="00B4466D" w:rsidRPr="009801EF" w:rsidRDefault="00B4466D" w:rsidP="00B4466D">
      <w:pPr>
        <w:pStyle w:val="Caption"/>
        <w:jc w:val="center"/>
        <w:rPr>
          <w:rFonts w:asciiTheme="majorHAnsi" w:hAnsiTheme="majorHAnsi"/>
          <w:sz w:val="22"/>
          <w:szCs w:val="22"/>
        </w:rPr>
      </w:pPr>
      <w:bookmarkStart w:id="27" w:name="_Ref367318316"/>
      <w:bookmarkStart w:id="28" w:name="_Toc407195578"/>
      <w:bookmarkStart w:id="29" w:name="_Toc429581871"/>
      <w:r w:rsidRPr="009801EF">
        <w:rPr>
          <w:rFonts w:asciiTheme="majorHAnsi" w:hAnsiTheme="majorHAnsi"/>
          <w:sz w:val="22"/>
          <w:szCs w:val="22"/>
        </w:rPr>
        <w:t xml:space="preserve">Figure </w:t>
      </w:r>
      <w:r w:rsidR="005C6EA0" w:rsidRPr="009801EF">
        <w:rPr>
          <w:rFonts w:asciiTheme="majorHAnsi" w:hAnsiTheme="majorHAnsi"/>
          <w:sz w:val="22"/>
          <w:szCs w:val="22"/>
        </w:rPr>
        <w:fldChar w:fldCharType="begin"/>
      </w:r>
      <w:r w:rsidR="005C6EA0" w:rsidRPr="009801EF">
        <w:rPr>
          <w:rFonts w:asciiTheme="majorHAnsi" w:hAnsiTheme="majorHAnsi"/>
          <w:sz w:val="22"/>
          <w:szCs w:val="22"/>
        </w:rPr>
        <w:instrText xml:space="preserve"> SEQ Figure \* ARABIC </w:instrText>
      </w:r>
      <w:r w:rsidR="005C6EA0" w:rsidRPr="009801EF">
        <w:rPr>
          <w:rFonts w:asciiTheme="majorHAnsi" w:hAnsiTheme="majorHAnsi"/>
          <w:sz w:val="22"/>
          <w:szCs w:val="22"/>
        </w:rPr>
        <w:fldChar w:fldCharType="separate"/>
      </w:r>
      <w:r w:rsidR="004523D9">
        <w:rPr>
          <w:rFonts w:asciiTheme="majorHAnsi" w:hAnsiTheme="majorHAnsi"/>
          <w:noProof/>
          <w:sz w:val="22"/>
          <w:szCs w:val="22"/>
        </w:rPr>
        <w:t>1</w:t>
      </w:r>
      <w:r w:rsidR="005C6EA0" w:rsidRPr="009801EF">
        <w:rPr>
          <w:rFonts w:asciiTheme="majorHAnsi" w:hAnsiTheme="majorHAnsi"/>
          <w:noProof/>
          <w:sz w:val="22"/>
          <w:szCs w:val="22"/>
        </w:rPr>
        <w:fldChar w:fldCharType="end"/>
      </w:r>
      <w:bookmarkEnd w:id="27"/>
      <w:r w:rsidRPr="009801EF">
        <w:rPr>
          <w:rFonts w:asciiTheme="majorHAnsi" w:hAnsiTheme="majorHAnsi"/>
          <w:sz w:val="22"/>
          <w:szCs w:val="22"/>
        </w:rPr>
        <w:t xml:space="preserve"> NoC IP generation flow</w:t>
      </w:r>
      <w:bookmarkEnd w:id="28"/>
      <w:bookmarkEnd w:id="29"/>
    </w:p>
    <w:p w14:paraId="03E781BB" w14:textId="77777777" w:rsidR="00B4466D" w:rsidRPr="0039089B" w:rsidRDefault="00B4466D" w:rsidP="00B4466D">
      <w:pPr>
        <w:pStyle w:val="Heading3"/>
        <w:ind w:left="1008" w:hanging="1008"/>
      </w:pPr>
      <w:r w:rsidRPr="0039089B">
        <w:t xml:space="preserve"> </w:t>
      </w:r>
      <w:bookmarkStart w:id="30" w:name="_Toc407201461"/>
      <w:bookmarkStart w:id="31" w:name="_Toc429642474"/>
      <w:r w:rsidRPr="0039089B">
        <w:t>Generating RTL from NocStudio</w:t>
      </w:r>
      <w:bookmarkEnd w:id="30"/>
      <w:bookmarkEnd w:id="31"/>
    </w:p>
    <w:p w14:paraId="63689848" w14:textId="77777777" w:rsidR="00B4466D" w:rsidRPr="0039089B" w:rsidRDefault="00B4466D" w:rsidP="00B4466D">
      <w:pPr>
        <w:pStyle w:val="Body"/>
        <w:rPr>
          <w:rFonts w:asciiTheme="majorHAnsi" w:hAnsiTheme="majorHAnsi"/>
        </w:rPr>
      </w:pPr>
      <w:r w:rsidRPr="0039089B">
        <w:rPr>
          <w:rFonts w:asciiTheme="majorHAnsi" w:hAnsiTheme="majorHAnsi"/>
        </w:rPr>
        <w:t>To generate NoC RTL, include “gen_ip” command at the end of the NocStudio command script, and then process the script with NocStudio.  For example, from the IP root directory, run the following command for GUI mode:</w:t>
      </w:r>
    </w:p>
    <w:p w14:paraId="24358195" w14:textId="77777777" w:rsidR="00B4466D" w:rsidRPr="0039089B" w:rsidRDefault="00B4466D" w:rsidP="00B4466D">
      <w:pPr>
        <w:pStyle w:val="Body"/>
        <w:rPr>
          <w:rFonts w:asciiTheme="majorHAnsi" w:hAnsiTheme="majorHAnsi"/>
        </w:rPr>
      </w:pPr>
      <w:r w:rsidRPr="0039089B">
        <w:rPr>
          <w:rFonts w:asciiTheme="majorHAnsi" w:hAnsiTheme="majorHAnsi"/>
        </w:rPr>
        <w:t xml:space="preserve">   ./NocStudio examples/example_2h_1ly.txt</w:t>
      </w:r>
    </w:p>
    <w:p w14:paraId="5C9061A5" w14:textId="77777777" w:rsidR="00B4466D" w:rsidRPr="0039089B" w:rsidRDefault="00B4466D" w:rsidP="00B4466D">
      <w:pPr>
        <w:pStyle w:val="Body"/>
        <w:rPr>
          <w:rFonts w:asciiTheme="majorHAnsi" w:hAnsiTheme="majorHAnsi"/>
        </w:rPr>
      </w:pPr>
      <w:r w:rsidRPr="0039089B">
        <w:rPr>
          <w:rFonts w:asciiTheme="majorHAnsi" w:hAnsiTheme="majorHAnsi"/>
        </w:rPr>
        <w:t>Or the following command for batch mode:</w:t>
      </w:r>
    </w:p>
    <w:p w14:paraId="30D2CC5D" w14:textId="1BC29423" w:rsidR="00B4466D" w:rsidRPr="0039089B" w:rsidRDefault="00B4466D" w:rsidP="00B4466D">
      <w:pPr>
        <w:pStyle w:val="Body"/>
        <w:rPr>
          <w:rFonts w:asciiTheme="majorHAnsi" w:hAnsiTheme="majorHAnsi"/>
        </w:rPr>
      </w:pPr>
      <w:r w:rsidRPr="0039089B">
        <w:rPr>
          <w:rFonts w:asciiTheme="majorHAnsi" w:hAnsiTheme="majorHAnsi"/>
        </w:rPr>
        <w:t xml:space="preserve">   ./NocStudio examples/example_2h_1ly.txt </w:t>
      </w:r>
      <w:r w:rsidR="008B433E" w:rsidRPr="0039089B">
        <w:rPr>
          <w:rFonts w:asciiTheme="majorHAnsi" w:hAnsiTheme="majorHAnsi"/>
        </w:rPr>
        <w:t>-</w:t>
      </w:r>
      <w:r w:rsidRPr="0039089B">
        <w:rPr>
          <w:rFonts w:asciiTheme="majorHAnsi" w:hAnsiTheme="majorHAnsi"/>
        </w:rPr>
        <w:t>nogui</w:t>
      </w:r>
    </w:p>
    <w:p w14:paraId="205E0CE2" w14:textId="77777777" w:rsidR="00312750" w:rsidRDefault="00B4466D" w:rsidP="00312750">
      <w:pPr>
        <w:pStyle w:val="Body"/>
        <w:rPr>
          <w:rFonts w:asciiTheme="majorHAnsi" w:hAnsiTheme="majorHAnsi"/>
        </w:rPr>
      </w:pPr>
      <w:r w:rsidRPr="0039089B">
        <w:rPr>
          <w:rFonts w:asciiTheme="majorHAnsi" w:hAnsiTheme="majorHAnsi"/>
        </w:rPr>
        <w:t>The last command in the above example script is “gen_ip”.  Once the command executes, a project directory called “example_2h_1ly/” is created which contains all the files and directories generated by NocStudio.  Below is a list of key files related to RTL and verification component integration. For a complete list with detailed descriptions please refer to NetSpeed NocStudio Orion NSIP User Manual.</w:t>
      </w:r>
    </w:p>
    <w:p w14:paraId="348B92CE" w14:textId="77777777" w:rsidR="00312750" w:rsidRDefault="00312750" w:rsidP="00312750">
      <w:pPr>
        <w:pStyle w:val="Body"/>
        <w:rPr>
          <w:rFonts w:asciiTheme="majorHAnsi" w:hAnsiTheme="majorHAnsi"/>
        </w:rPr>
      </w:pPr>
    </w:p>
    <w:p w14:paraId="60F97753" w14:textId="77777777" w:rsidR="00E0185D" w:rsidRDefault="00E0185D" w:rsidP="00312750">
      <w:pPr>
        <w:pStyle w:val="Body"/>
        <w:rPr>
          <w:rFonts w:asciiTheme="majorHAnsi" w:hAnsiTheme="majorHAnsi"/>
        </w:rPr>
      </w:pPr>
    </w:p>
    <w:p w14:paraId="5D638943" w14:textId="77777777" w:rsidR="00E0185D" w:rsidRDefault="00E0185D" w:rsidP="00312750">
      <w:pPr>
        <w:pStyle w:val="Body"/>
        <w:rPr>
          <w:rFonts w:asciiTheme="majorHAnsi" w:hAnsiTheme="majorHAnsi"/>
        </w:rPr>
      </w:pPr>
    </w:p>
    <w:p w14:paraId="4E95AE93" w14:textId="77777777" w:rsidR="00E0185D" w:rsidRDefault="00E0185D" w:rsidP="00312750">
      <w:pPr>
        <w:pStyle w:val="Body"/>
        <w:rPr>
          <w:rFonts w:asciiTheme="majorHAnsi" w:hAnsiTheme="majorHAnsi"/>
        </w:rPr>
      </w:pPr>
    </w:p>
    <w:p w14:paraId="5F571212" w14:textId="77777777" w:rsidR="00E0185D" w:rsidRDefault="00E0185D" w:rsidP="00312750">
      <w:pPr>
        <w:pStyle w:val="Body"/>
        <w:rPr>
          <w:rFonts w:asciiTheme="majorHAnsi" w:hAnsiTheme="majorHAnsi"/>
        </w:rPr>
      </w:pPr>
    </w:p>
    <w:p w14:paraId="5A360B4B" w14:textId="53210361" w:rsidR="00B4466D" w:rsidRDefault="00B4466D" w:rsidP="00312750">
      <w:pPr>
        <w:pStyle w:val="Body"/>
        <w:rPr>
          <w:rFonts w:asciiTheme="majorHAnsi" w:hAnsiTheme="majorHAnsi"/>
          <w:b/>
        </w:rPr>
      </w:pPr>
      <w:r w:rsidRPr="0039089B">
        <w:rPr>
          <w:rFonts w:asciiTheme="majorHAnsi" w:hAnsiTheme="majorHAnsi"/>
        </w:rPr>
        <w:t xml:space="preserve">The files generated by default </w:t>
      </w:r>
      <w:r w:rsidR="00F55E2A" w:rsidRPr="0039089B">
        <w:rPr>
          <w:rFonts w:asciiTheme="majorHAnsi" w:hAnsiTheme="majorHAnsi"/>
        </w:rPr>
        <w:t>are listed in the table below.</w:t>
      </w:r>
      <w:r w:rsidR="00F55E2A" w:rsidRPr="0039089B">
        <w:rPr>
          <w:rFonts w:asciiTheme="majorHAnsi" w:hAnsiTheme="majorHAnsi"/>
          <w:b/>
        </w:rPr>
        <w:t xml:space="preserve"> </w:t>
      </w:r>
    </w:p>
    <w:p w14:paraId="665C146F" w14:textId="65C1C771" w:rsidR="00B4466D" w:rsidRPr="009801EF" w:rsidRDefault="00B4466D" w:rsidP="00B4466D">
      <w:pPr>
        <w:pStyle w:val="Caption"/>
        <w:jc w:val="center"/>
        <w:rPr>
          <w:rFonts w:asciiTheme="majorHAnsi" w:hAnsiTheme="majorHAnsi"/>
          <w:sz w:val="22"/>
          <w:szCs w:val="22"/>
        </w:rPr>
      </w:pPr>
      <w:bookmarkStart w:id="32" w:name="_Toc407195582"/>
      <w:bookmarkStart w:id="33" w:name="_Toc429642503"/>
      <w:r w:rsidRPr="009801EF">
        <w:rPr>
          <w:rFonts w:asciiTheme="majorHAnsi" w:hAnsiTheme="majorHAnsi"/>
          <w:sz w:val="22"/>
          <w:szCs w:val="22"/>
        </w:rPr>
        <w:t xml:space="preserve">Table </w:t>
      </w:r>
      <w:r w:rsidR="005C6EA0" w:rsidRPr="009801EF">
        <w:rPr>
          <w:rFonts w:asciiTheme="majorHAnsi" w:hAnsiTheme="majorHAnsi"/>
          <w:sz w:val="22"/>
          <w:szCs w:val="22"/>
        </w:rPr>
        <w:fldChar w:fldCharType="begin"/>
      </w:r>
      <w:r w:rsidR="005C6EA0" w:rsidRPr="009801EF">
        <w:rPr>
          <w:rFonts w:asciiTheme="majorHAnsi" w:hAnsiTheme="majorHAnsi"/>
          <w:sz w:val="22"/>
          <w:szCs w:val="22"/>
        </w:rPr>
        <w:instrText xml:space="preserve"> SEQ Table \* ARABIC </w:instrText>
      </w:r>
      <w:r w:rsidR="005C6EA0" w:rsidRPr="009801EF">
        <w:rPr>
          <w:rFonts w:asciiTheme="majorHAnsi" w:hAnsiTheme="majorHAnsi"/>
          <w:sz w:val="22"/>
          <w:szCs w:val="22"/>
        </w:rPr>
        <w:fldChar w:fldCharType="separate"/>
      </w:r>
      <w:r w:rsidR="004523D9">
        <w:rPr>
          <w:rFonts w:asciiTheme="majorHAnsi" w:hAnsiTheme="majorHAnsi"/>
          <w:noProof/>
          <w:sz w:val="22"/>
          <w:szCs w:val="22"/>
        </w:rPr>
        <w:t>3</w:t>
      </w:r>
      <w:r w:rsidR="005C6EA0" w:rsidRPr="009801EF">
        <w:rPr>
          <w:rFonts w:asciiTheme="majorHAnsi" w:hAnsiTheme="majorHAnsi"/>
          <w:noProof/>
          <w:sz w:val="22"/>
          <w:szCs w:val="22"/>
        </w:rPr>
        <w:fldChar w:fldCharType="end"/>
      </w:r>
      <w:r w:rsidRPr="009801EF">
        <w:rPr>
          <w:rFonts w:asciiTheme="majorHAnsi" w:hAnsiTheme="majorHAnsi"/>
          <w:sz w:val="22"/>
          <w:szCs w:val="22"/>
        </w:rPr>
        <w:t xml:space="preserve"> Files generated by NocStudio in project directory</w:t>
      </w:r>
      <w:bookmarkEnd w:id="32"/>
      <w:bookmarkEnd w:id="33"/>
    </w:p>
    <w:tbl>
      <w:tblPr>
        <w:tblStyle w:val="TableGrid"/>
        <w:tblW w:w="5123" w:type="pct"/>
        <w:tblInd w:w="-72" w:type="dxa"/>
        <w:tblLayout w:type="fixed"/>
        <w:tblLook w:val="04A0" w:firstRow="1" w:lastRow="0" w:firstColumn="1" w:lastColumn="0" w:noHBand="0" w:noVBand="1"/>
      </w:tblPr>
      <w:tblGrid>
        <w:gridCol w:w="3692"/>
        <w:gridCol w:w="3953"/>
        <w:gridCol w:w="1935"/>
      </w:tblGrid>
      <w:tr w:rsidR="00B4466D" w:rsidRPr="0039089B" w14:paraId="0F453953" w14:textId="77777777" w:rsidTr="00EF229C">
        <w:trPr>
          <w:trHeight w:val="240"/>
        </w:trPr>
        <w:tc>
          <w:tcPr>
            <w:tcW w:w="1927" w:type="pct"/>
            <w:shd w:val="clear" w:color="auto" w:fill="95B3D7" w:themeFill="accent1" w:themeFillTint="99"/>
          </w:tcPr>
          <w:p w14:paraId="1ECD088E"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Name</w:t>
            </w:r>
          </w:p>
        </w:tc>
        <w:tc>
          <w:tcPr>
            <w:tcW w:w="2063" w:type="pct"/>
            <w:shd w:val="clear" w:color="auto" w:fill="95B3D7" w:themeFill="accent1" w:themeFillTint="99"/>
          </w:tcPr>
          <w:p w14:paraId="3ACDF5A5"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w:t>
            </w:r>
          </w:p>
        </w:tc>
        <w:tc>
          <w:tcPr>
            <w:tcW w:w="1010" w:type="pct"/>
            <w:shd w:val="clear" w:color="auto" w:fill="95B3D7" w:themeFill="accent1" w:themeFillTint="99"/>
          </w:tcPr>
          <w:p w14:paraId="0A558E6A"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Type</w:t>
            </w:r>
          </w:p>
        </w:tc>
      </w:tr>
      <w:tr w:rsidR="00B4466D" w:rsidRPr="0039089B" w14:paraId="25D83AFC" w14:textId="77777777" w:rsidTr="00EF229C">
        <w:trPr>
          <w:trHeight w:val="720"/>
        </w:trPr>
        <w:tc>
          <w:tcPr>
            <w:tcW w:w="1927" w:type="pct"/>
          </w:tcPr>
          <w:p w14:paraId="6DB4DD32" w14:textId="77777777" w:rsidR="00B4466D" w:rsidRPr="0039089B" w:rsidRDefault="00B4466D" w:rsidP="00EF229C">
            <w:pPr>
              <w:pStyle w:val="Body"/>
              <w:rPr>
                <w:rFonts w:asciiTheme="majorHAnsi" w:hAnsiTheme="majorHAnsi"/>
              </w:rPr>
            </w:pPr>
            <w:r w:rsidRPr="0039089B">
              <w:rPr>
                <w:rFonts w:asciiTheme="majorHAnsi" w:hAnsiTheme="majorHAnsi"/>
              </w:rPr>
              <w:t>noc_reference_manual.html</w:t>
            </w:r>
          </w:p>
        </w:tc>
        <w:tc>
          <w:tcPr>
            <w:tcW w:w="2063" w:type="pct"/>
          </w:tcPr>
          <w:p w14:paraId="4E96C245" w14:textId="1554BEE8" w:rsidR="00B4466D" w:rsidRPr="0039089B" w:rsidRDefault="00B4466D" w:rsidP="00EF229C">
            <w:pPr>
              <w:pStyle w:val="Body"/>
              <w:rPr>
                <w:rFonts w:asciiTheme="majorHAnsi" w:hAnsiTheme="majorHAnsi"/>
              </w:rPr>
            </w:pPr>
            <w:r w:rsidRPr="0039089B">
              <w:rPr>
                <w:rFonts w:asciiTheme="majorHAnsi" w:hAnsiTheme="majorHAnsi"/>
              </w:rPr>
              <w:t xml:space="preserve">HTML specification for the generated NoC, with information such as layer diagrams, traffic dependencies, full </w:t>
            </w:r>
            <w:r w:rsidR="00F1221D">
              <w:rPr>
                <w:rFonts w:asciiTheme="majorHAnsi" w:hAnsiTheme="majorHAnsi"/>
              </w:rPr>
              <w:t>register specification and more</w:t>
            </w:r>
          </w:p>
        </w:tc>
        <w:tc>
          <w:tcPr>
            <w:tcW w:w="1010" w:type="pct"/>
          </w:tcPr>
          <w:p w14:paraId="08A7BBB1" w14:textId="77777777" w:rsidR="00B4466D" w:rsidRPr="0039089B" w:rsidRDefault="00B4466D" w:rsidP="00EF229C">
            <w:pPr>
              <w:pStyle w:val="Body"/>
              <w:rPr>
                <w:rFonts w:asciiTheme="majorHAnsi" w:hAnsiTheme="majorHAnsi"/>
              </w:rPr>
            </w:pPr>
            <w:r w:rsidRPr="0039089B">
              <w:rPr>
                <w:rFonts w:asciiTheme="majorHAnsi" w:hAnsiTheme="majorHAnsi"/>
              </w:rPr>
              <w:t>HTML documentation</w:t>
            </w:r>
          </w:p>
        </w:tc>
      </w:tr>
      <w:tr w:rsidR="00B4466D" w:rsidRPr="0039089B" w14:paraId="6D4218D3" w14:textId="77777777" w:rsidTr="00EF229C">
        <w:trPr>
          <w:trHeight w:val="720"/>
        </w:trPr>
        <w:tc>
          <w:tcPr>
            <w:tcW w:w="1927" w:type="pct"/>
          </w:tcPr>
          <w:p w14:paraId="735BAC89" w14:textId="77777777" w:rsidR="00B4466D" w:rsidRPr="0039089B" w:rsidRDefault="00B4466D" w:rsidP="00EF229C">
            <w:pPr>
              <w:pStyle w:val="Body"/>
              <w:rPr>
                <w:rFonts w:asciiTheme="majorHAnsi" w:hAnsiTheme="majorHAnsi"/>
              </w:rPr>
            </w:pPr>
            <w:r w:rsidRPr="0039089B">
              <w:rPr>
                <w:rFonts w:asciiTheme="majorHAnsi" w:hAnsiTheme="majorHAnsi"/>
              </w:rPr>
              <w:t>doc_files/</w:t>
            </w:r>
          </w:p>
        </w:tc>
        <w:tc>
          <w:tcPr>
            <w:tcW w:w="2063" w:type="pct"/>
          </w:tcPr>
          <w:p w14:paraId="1EF6FF8E" w14:textId="17743D93" w:rsidR="00B4466D" w:rsidRPr="0039089B" w:rsidRDefault="00B4466D" w:rsidP="00EF229C">
            <w:pPr>
              <w:pStyle w:val="Body"/>
              <w:rPr>
                <w:rFonts w:asciiTheme="majorHAnsi" w:hAnsiTheme="majorHAnsi"/>
              </w:rPr>
            </w:pPr>
            <w:r w:rsidRPr="0039089B">
              <w:rPr>
                <w:rFonts w:asciiTheme="majorHAnsi" w:hAnsiTheme="majorHAnsi"/>
              </w:rPr>
              <w:t>Suppo</w:t>
            </w:r>
            <w:r w:rsidR="00F1221D">
              <w:rPr>
                <w:rFonts w:asciiTheme="majorHAnsi" w:hAnsiTheme="majorHAnsi"/>
              </w:rPr>
              <w:t>rt files for HTML documentation</w:t>
            </w:r>
          </w:p>
        </w:tc>
        <w:tc>
          <w:tcPr>
            <w:tcW w:w="1010" w:type="pct"/>
          </w:tcPr>
          <w:p w14:paraId="04B6A0C3" w14:textId="77777777" w:rsidR="00B4466D" w:rsidRPr="0039089B" w:rsidRDefault="00B4466D" w:rsidP="00EF229C">
            <w:pPr>
              <w:pStyle w:val="Body"/>
              <w:rPr>
                <w:rFonts w:asciiTheme="majorHAnsi" w:hAnsiTheme="majorHAnsi"/>
              </w:rPr>
            </w:pPr>
            <w:r w:rsidRPr="0039089B">
              <w:rPr>
                <w:rFonts w:asciiTheme="majorHAnsi" w:hAnsiTheme="majorHAnsi"/>
              </w:rPr>
              <w:t>HTML documentation</w:t>
            </w:r>
          </w:p>
        </w:tc>
      </w:tr>
      <w:tr w:rsidR="00B4466D" w:rsidRPr="0039089B" w14:paraId="7207DC56" w14:textId="77777777" w:rsidTr="00EF229C">
        <w:trPr>
          <w:trHeight w:val="240"/>
        </w:trPr>
        <w:tc>
          <w:tcPr>
            <w:tcW w:w="1927" w:type="pct"/>
          </w:tcPr>
          <w:p w14:paraId="1BBF5B81" w14:textId="77777777" w:rsidR="00B4466D" w:rsidRPr="0039089B" w:rsidRDefault="00B4466D" w:rsidP="00EF229C">
            <w:pPr>
              <w:pStyle w:val="Body"/>
              <w:rPr>
                <w:rFonts w:asciiTheme="majorHAnsi" w:hAnsiTheme="majorHAnsi"/>
              </w:rPr>
            </w:pPr>
            <w:r w:rsidRPr="0039089B">
              <w:rPr>
                <w:rFonts w:asciiTheme="majorHAnsi" w:hAnsiTheme="majorHAnsi"/>
              </w:rPr>
              <w:t>transcript.log</w:t>
            </w:r>
          </w:p>
        </w:tc>
        <w:tc>
          <w:tcPr>
            <w:tcW w:w="2063" w:type="pct"/>
          </w:tcPr>
          <w:p w14:paraId="1726194A" w14:textId="616AFC27" w:rsidR="00B4466D" w:rsidRPr="0039089B" w:rsidRDefault="00B4466D" w:rsidP="00EF229C">
            <w:pPr>
              <w:pStyle w:val="Body"/>
              <w:rPr>
                <w:rFonts w:asciiTheme="majorHAnsi" w:hAnsiTheme="majorHAnsi"/>
              </w:rPr>
            </w:pPr>
            <w:r w:rsidRPr="0039089B">
              <w:rPr>
                <w:rFonts w:asciiTheme="majorHAnsi" w:hAnsiTheme="majorHAnsi"/>
              </w:rPr>
              <w:t>Log file from the NocStudio run</w:t>
            </w:r>
          </w:p>
        </w:tc>
        <w:tc>
          <w:tcPr>
            <w:tcW w:w="1010" w:type="pct"/>
          </w:tcPr>
          <w:p w14:paraId="2BA4F2EB" w14:textId="77777777" w:rsidR="00B4466D" w:rsidRPr="0039089B" w:rsidRDefault="00B4466D" w:rsidP="00EF229C">
            <w:pPr>
              <w:pStyle w:val="Body"/>
              <w:rPr>
                <w:rFonts w:asciiTheme="majorHAnsi" w:hAnsiTheme="majorHAnsi"/>
              </w:rPr>
            </w:pPr>
            <w:r w:rsidRPr="0039089B">
              <w:rPr>
                <w:rFonts w:asciiTheme="majorHAnsi" w:hAnsiTheme="majorHAnsi"/>
              </w:rPr>
              <w:t>Log file</w:t>
            </w:r>
          </w:p>
        </w:tc>
      </w:tr>
      <w:tr w:rsidR="00B4466D" w:rsidRPr="0039089B" w14:paraId="325D578A" w14:textId="77777777" w:rsidTr="00EF229C">
        <w:trPr>
          <w:trHeight w:val="240"/>
        </w:trPr>
        <w:tc>
          <w:tcPr>
            <w:tcW w:w="1927" w:type="pct"/>
          </w:tcPr>
          <w:p w14:paraId="329CCD93" w14:textId="77777777" w:rsidR="00B4466D" w:rsidRPr="0039089B" w:rsidRDefault="00B4466D" w:rsidP="00EF229C">
            <w:pPr>
              <w:pStyle w:val="Body"/>
              <w:rPr>
                <w:rFonts w:asciiTheme="majorHAnsi" w:hAnsiTheme="majorHAnsi"/>
              </w:rPr>
            </w:pPr>
            <w:r w:rsidRPr="0039089B">
              <w:rPr>
                <w:rFonts w:asciiTheme="majorHAnsi" w:hAnsiTheme="majorHAnsi"/>
              </w:rPr>
              <w:t>commands.log</w:t>
            </w:r>
          </w:p>
        </w:tc>
        <w:tc>
          <w:tcPr>
            <w:tcW w:w="2063" w:type="pct"/>
          </w:tcPr>
          <w:p w14:paraId="44873D78" w14:textId="60585682" w:rsidR="00B4466D" w:rsidRPr="0039089B" w:rsidRDefault="00B4466D" w:rsidP="00EF229C">
            <w:pPr>
              <w:pStyle w:val="Body"/>
              <w:rPr>
                <w:rFonts w:asciiTheme="majorHAnsi" w:hAnsiTheme="majorHAnsi"/>
              </w:rPr>
            </w:pPr>
            <w:r w:rsidRPr="0039089B">
              <w:rPr>
                <w:rFonts w:asciiTheme="majorHAnsi" w:hAnsiTheme="majorHAnsi"/>
              </w:rPr>
              <w:t>Command file from the NocStudio run</w:t>
            </w:r>
          </w:p>
        </w:tc>
        <w:tc>
          <w:tcPr>
            <w:tcW w:w="1010" w:type="pct"/>
          </w:tcPr>
          <w:p w14:paraId="134DFFDC" w14:textId="77777777" w:rsidR="00B4466D" w:rsidRPr="0039089B" w:rsidRDefault="00B4466D" w:rsidP="00EF229C">
            <w:pPr>
              <w:pStyle w:val="Body"/>
              <w:rPr>
                <w:rFonts w:asciiTheme="majorHAnsi" w:hAnsiTheme="majorHAnsi"/>
              </w:rPr>
            </w:pPr>
            <w:r w:rsidRPr="0039089B">
              <w:rPr>
                <w:rFonts w:asciiTheme="majorHAnsi" w:hAnsiTheme="majorHAnsi"/>
              </w:rPr>
              <w:t>Log file</w:t>
            </w:r>
          </w:p>
        </w:tc>
      </w:tr>
      <w:tr w:rsidR="00B4466D" w:rsidRPr="0039089B" w14:paraId="0172FCFE" w14:textId="77777777" w:rsidTr="00EF229C">
        <w:trPr>
          <w:trHeight w:val="240"/>
        </w:trPr>
        <w:tc>
          <w:tcPr>
            <w:tcW w:w="1927" w:type="pct"/>
          </w:tcPr>
          <w:p w14:paraId="41F420F3" w14:textId="77777777" w:rsidR="00B4466D" w:rsidRPr="0039089B" w:rsidRDefault="00B4466D" w:rsidP="00EF229C">
            <w:pPr>
              <w:rPr>
                <w:rFonts w:asciiTheme="majorHAnsi" w:hAnsiTheme="majorHAnsi"/>
              </w:rPr>
            </w:pPr>
            <w:r w:rsidRPr="0039089B">
              <w:rPr>
                <w:rFonts w:asciiTheme="majorHAnsi" w:hAnsiTheme="majorHAnsi"/>
              </w:rPr>
              <w:t>ns_soc_ip.v</w:t>
            </w:r>
          </w:p>
        </w:tc>
        <w:tc>
          <w:tcPr>
            <w:tcW w:w="2063" w:type="pct"/>
          </w:tcPr>
          <w:p w14:paraId="4DA0DF9F" w14:textId="37FB9A1C" w:rsidR="00B4466D" w:rsidRPr="0039089B" w:rsidRDefault="00B4466D" w:rsidP="00EF229C">
            <w:pPr>
              <w:rPr>
                <w:rFonts w:asciiTheme="majorHAnsi" w:hAnsiTheme="majorHAnsi"/>
              </w:rPr>
            </w:pPr>
            <w:r w:rsidRPr="0039089B">
              <w:rPr>
                <w:rFonts w:asciiTheme="majorHAnsi" w:hAnsiTheme="majorHAnsi"/>
              </w:rPr>
              <w:t>Top level RTL module for the generated SoC IP</w:t>
            </w:r>
          </w:p>
        </w:tc>
        <w:tc>
          <w:tcPr>
            <w:tcW w:w="1010" w:type="pct"/>
          </w:tcPr>
          <w:p w14:paraId="2FAFAC55" w14:textId="77777777" w:rsidR="00B4466D" w:rsidRPr="0039089B" w:rsidRDefault="00B4466D" w:rsidP="00EF229C">
            <w:pPr>
              <w:rPr>
                <w:rFonts w:asciiTheme="majorHAnsi" w:hAnsiTheme="majorHAnsi"/>
              </w:rPr>
            </w:pPr>
            <w:r w:rsidRPr="0039089B">
              <w:rPr>
                <w:rFonts w:asciiTheme="majorHAnsi" w:hAnsiTheme="majorHAnsi"/>
              </w:rPr>
              <w:t>RTL</w:t>
            </w:r>
          </w:p>
        </w:tc>
      </w:tr>
      <w:tr w:rsidR="00B4466D" w:rsidRPr="0039089B" w14:paraId="0E53E20F" w14:textId="77777777" w:rsidTr="00EF229C">
        <w:trPr>
          <w:trHeight w:val="240"/>
        </w:trPr>
        <w:tc>
          <w:tcPr>
            <w:tcW w:w="1927" w:type="pct"/>
          </w:tcPr>
          <w:p w14:paraId="33605405" w14:textId="77777777" w:rsidR="00B4466D" w:rsidRPr="0039089B" w:rsidRDefault="00B4466D" w:rsidP="00EF229C">
            <w:pPr>
              <w:rPr>
                <w:rFonts w:asciiTheme="majorHAnsi" w:hAnsiTheme="majorHAnsi"/>
              </w:rPr>
            </w:pPr>
            <w:r w:rsidRPr="0039089B">
              <w:rPr>
                <w:rFonts w:asciiTheme="majorHAnsi" w:hAnsiTheme="majorHAnsi"/>
              </w:rPr>
              <w:t>ns_fabric.v</w:t>
            </w:r>
          </w:p>
        </w:tc>
        <w:tc>
          <w:tcPr>
            <w:tcW w:w="2063" w:type="pct"/>
          </w:tcPr>
          <w:p w14:paraId="1184230E" w14:textId="127873F2" w:rsidR="00B4466D" w:rsidRPr="0039089B" w:rsidRDefault="00B4466D" w:rsidP="00EF229C">
            <w:pPr>
              <w:rPr>
                <w:rFonts w:asciiTheme="majorHAnsi" w:hAnsiTheme="majorHAnsi"/>
              </w:rPr>
            </w:pPr>
            <w:r w:rsidRPr="0039089B">
              <w:rPr>
                <w:rFonts w:asciiTheme="majorHAnsi" w:hAnsiTheme="majorHAnsi"/>
              </w:rPr>
              <w:t>Top-level R</w:t>
            </w:r>
            <w:r w:rsidR="00F1221D">
              <w:rPr>
                <w:rFonts w:asciiTheme="majorHAnsi" w:hAnsiTheme="majorHAnsi"/>
              </w:rPr>
              <w:t>TL module for the generated NoC</w:t>
            </w:r>
          </w:p>
        </w:tc>
        <w:tc>
          <w:tcPr>
            <w:tcW w:w="1010" w:type="pct"/>
          </w:tcPr>
          <w:p w14:paraId="154189E5" w14:textId="77777777" w:rsidR="00B4466D" w:rsidRPr="0039089B" w:rsidRDefault="00B4466D" w:rsidP="00EF229C">
            <w:pPr>
              <w:rPr>
                <w:rFonts w:asciiTheme="majorHAnsi" w:hAnsiTheme="majorHAnsi"/>
              </w:rPr>
            </w:pPr>
            <w:r w:rsidRPr="0039089B">
              <w:rPr>
                <w:rFonts w:asciiTheme="majorHAnsi" w:hAnsiTheme="majorHAnsi"/>
              </w:rPr>
              <w:t>RTL</w:t>
            </w:r>
          </w:p>
        </w:tc>
      </w:tr>
      <w:tr w:rsidR="00B4466D" w:rsidRPr="0039089B" w14:paraId="094306DA" w14:textId="77777777" w:rsidTr="00EF229C">
        <w:trPr>
          <w:trHeight w:val="480"/>
        </w:trPr>
        <w:tc>
          <w:tcPr>
            <w:tcW w:w="1927" w:type="pct"/>
          </w:tcPr>
          <w:p w14:paraId="43141CB3" w14:textId="77777777" w:rsidR="00B4466D" w:rsidRPr="0039089B" w:rsidRDefault="00B4466D" w:rsidP="00EF229C">
            <w:pPr>
              <w:rPr>
                <w:rFonts w:asciiTheme="majorHAnsi" w:hAnsiTheme="majorHAnsi"/>
              </w:rPr>
            </w:pPr>
            <w:r w:rsidRPr="0039089B">
              <w:rPr>
                <w:rFonts w:asciiTheme="majorHAnsi" w:hAnsiTheme="majorHAnsi"/>
              </w:rPr>
              <w:t>ns_fabric_modules.v</w:t>
            </w:r>
          </w:p>
        </w:tc>
        <w:tc>
          <w:tcPr>
            <w:tcW w:w="2063" w:type="pct"/>
          </w:tcPr>
          <w:p w14:paraId="759DC68B" w14:textId="7E924B42" w:rsidR="00B4466D" w:rsidRPr="0039089B" w:rsidRDefault="00B4466D" w:rsidP="00EF229C">
            <w:pPr>
              <w:rPr>
                <w:rFonts w:asciiTheme="majorHAnsi" w:hAnsiTheme="majorHAnsi"/>
              </w:rPr>
            </w:pPr>
            <w:r w:rsidRPr="0039089B">
              <w:rPr>
                <w:rFonts w:asciiTheme="majorHAnsi" w:hAnsiTheme="majorHAnsi"/>
              </w:rPr>
              <w:t xml:space="preserve">Support </w:t>
            </w:r>
            <w:r w:rsidR="00F1221D">
              <w:rPr>
                <w:rFonts w:asciiTheme="majorHAnsi" w:hAnsiTheme="majorHAnsi"/>
              </w:rPr>
              <w:t>RTL files for the generated NoC</w:t>
            </w:r>
          </w:p>
        </w:tc>
        <w:tc>
          <w:tcPr>
            <w:tcW w:w="1010" w:type="pct"/>
          </w:tcPr>
          <w:p w14:paraId="40D6BDFA" w14:textId="77777777" w:rsidR="00B4466D" w:rsidRPr="0039089B" w:rsidRDefault="00B4466D" w:rsidP="00EF229C">
            <w:pPr>
              <w:rPr>
                <w:rFonts w:asciiTheme="majorHAnsi" w:hAnsiTheme="majorHAnsi"/>
              </w:rPr>
            </w:pPr>
            <w:r w:rsidRPr="0039089B">
              <w:rPr>
                <w:rFonts w:asciiTheme="majorHAnsi" w:hAnsiTheme="majorHAnsi"/>
              </w:rPr>
              <w:t>RTL</w:t>
            </w:r>
          </w:p>
        </w:tc>
      </w:tr>
      <w:tr w:rsidR="00B4466D" w:rsidRPr="0039089B" w14:paraId="12AC1190" w14:textId="77777777" w:rsidTr="00EF229C">
        <w:trPr>
          <w:trHeight w:val="480"/>
        </w:trPr>
        <w:tc>
          <w:tcPr>
            <w:tcW w:w="1927" w:type="pct"/>
          </w:tcPr>
          <w:p w14:paraId="6B6A834D" w14:textId="77777777" w:rsidR="00B4466D" w:rsidRPr="0039089B" w:rsidRDefault="00B4466D" w:rsidP="00EF229C">
            <w:pPr>
              <w:rPr>
                <w:rFonts w:asciiTheme="majorHAnsi" w:hAnsiTheme="majorHAnsi"/>
              </w:rPr>
            </w:pPr>
            <w:r w:rsidRPr="0039089B">
              <w:rPr>
                <w:rFonts w:asciiTheme="majorHAnsi" w:hAnsiTheme="majorHAnsi"/>
              </w:rPr>
              <w:t>ns_agent_modules.v</w:t>
            </w:r>
          </w:p>
        </w:tc>
        <w:tc>
          <w:tcPr>
            <w:tcW w:w="2063" w:type="pct"/>
          </w:tcPr>
          <w:p w14:paraId="703C2452" w14:textId="3055C36D" w:rsidR="00B4466D" w:rsidRPr="0039089B" w:rsidRDefault="00B4466D" w:rsidP="00EF229C">
            <w:pPr>
              <w:rPr>
                <w:rFonts w:asciiTheme="majorHAnsi" w:hAnsiTheme="majorHAnsi"/>
              </w:rPr>
            </w:pPr>
            <w:r w:rsidRPr="0039089B">
              <w:rPr>
                <w:rFonts w:asciiTheme="majorHAnsi" w:hAnsiTheme="majorHAnsi"/>
              </w:rPr>
              <w:t xml:space="preserve">Empty right </w:t>
            </w:r>
            <w:r w:rsidR="00B22782" w:rsidRPr="0039089B">
              <w:rPr>
                <w:rFonts w:asciiTheme="majorHAnsi" w:hAnsiTheme="majorHAnsi"/>
              </w:rPr>
              <w:t>now (</w:t>
            </w:r>
            <w:r w:rsidRPr="0039089B">
              <w:rPr>
                <w:rFonts w:asciiTheme="majorHAnsi" w:hAnsiTheme="majorHAnsi"/>
              </w:rPr>
              <w:t>for other host IP)</w:t>
            </w:r>
          </w:p>
        </w:tc>
        <w:tc>
          <w:tcPr>
            <w:tcW w:w="1010" w:type="pct"/>
          </w:tcPr>
          <w:p w14:paraId="4E4A47AA" w14:textId="77777777" w:rsidR="00B4466D" w:rsidRPr="0039089B" w:rsidRDefault="00B4466D" w:rsidP="00EF229C">
            <w:pPr>
              <w:rPr>
                <w:rFonts w:asciiTheme="majorHAnsi" w:hAnsiTheme="majorHAnsi"/>
              </w:rPr>
            </w:pPr>
            <w:r w:rsidRPr="0039089B">
              <w:rPr>
                <w:rFonts w:asciiTheme="majorHAnsi" w:hAnsiTheme="majorHAnsi"/>
              </w:rPr>
              <w:t>RTL</w:t>
            </w:r>
          </w:p>
        </w:tc>
      </w:tr>
      <w:tr w:rsidR="00B4466D" w:rsidRPr="0039089B" w14:paraId="1579565A" w14:textId="77777777" w:rsidTr="00EF229C">
        <w:trPr>
          <w:trHeight w:val="480"/>
        </w:trPr>
        <w:tc>
          <w:tcPr>
            <w:tcW w:w="1927" w:type="pct"/>
          </w:tcPr>
          <w:p w14:paraId="6E2A7BC1" w14:textId="77777777" w:rsidR="00B4466D" w:rsidRPr="0039089B" w:rsidRDefault="00B4466D" w:rsidP="00EF229C">
            <w:pPr>
              <w:pStyle w:val="Body"/>
              <w:rPr>
                <w:rFonts w:asciiTheme="majorHAnsi" w:hAnsiTheme="majorHAnsi"/>
              </w:rPr>
            </w:pPr>
            <w:r w:rsidRPr="0039089B">
              <w:rPr>
                <w:rFonts w:asciiTheme="majorHAnsi" w:hAnsiTheme="majorHAnsi"/>
              </w:rPr>
              <w:t>ns_group_modules.v</w:t>
            </w:r>
          </w:p>
        </w:tc>
        <w:tc>
          <w:tcPr>
            <w:tcW w:w="2063" w:type="pct"/>
          </w:tcPr>
          <w:p w14:paraId="6EDA8F06" w14:textId="095DFB1E" w:rsidR="00B4466D" w:rsidRPr="0039089B" w:rsidRDefault="00B4466D" w:rsidP="00EF229C">
            <w:pPr>
              <w:pStyle w:val="Body"/>
              <w:rPr>
                <w:rFonts w:asciiTheme="majorHAnsi" w:hAnsiTheme="majorHAnsi"/>
              </w:rPr>
            </w:pPr>
            <w:r w:rsidRPr="0039089B">
              <w:rPr>
                <w:rFonts w:asciiTheme="majorHAnsi" w:hAnsiTheme="majorHAnsi"/>
              </w:rPr>
              <w:t xml:space="preserve">Hierarchical RTL group modules for the generated NoC.  This file will be empty if </w:t>
            </w:r>
            <w:r w:rsidR="00F1221D">
              <w:rPr>
                <w:rFonts w:asciiTheme="majorHAnsi" w:hAnsiTheme="majorHAnsi"/>
              </w:rPr>
              <w:t>user did not create any groups</w:t>
            </w:r>
          </w:p>
        </w:tc>
        <w:tc>
          <w:tcPr>
            <w:tcW w:w="1010" w:type="pct"/>
          </w:tcPr>
          <w:p w14:paraId="51ADD962" w14:textId="77777777" w:rsidR="00B4466D" w:rsidRPr="0039089B" w:rsidRDefault="00B4466D" w:rsidP="00EF229C">
            <w:pPr>
              <w:pStyle w:val="Body"/>
              <w:rPr>
                <w:rFonts w:asciiTheme="majorHAnsi" w:hAnsiTheme="majorHAnsi"/>
              </w:rPr>
            </w:pPr>
            <w:r w:rsidRPr="0039089B">
              <w:rPr>
                <w:rFonts w:asciiTheme="majorHAnsi" w:hAnsiTheme="majorHAnsi"/>
              </w:rPr>
              <w:t>RTL</w:t>
            </w:r>
          </w:p>
        </w:tc>
      </w:tr>
      <w:tr w:rsidR="00B4466D" w:rsidRPr="0039089B" w14:paraId="5031E40C" w14:textId="77777777" w:rsidTr="00EF229C">
        <w:trPr>
          <w:trHeight w:val="480"/>
        </w:trPr>
        <w:tc>
          <w:tcPr>
            <w:tcW w:w="1927" w:type="pct"/>
          </w:tcPr>
          <w:p w14:paraId="6AF274B0" w14:textId="77777777" w:rsidR="00B4466D" w:rsidRPr="0039089B" w:rsidRDefault="00B4466D" w:rsidP="00EF229C">
            <w:pPr>
              <w:pStyle w:val="Body"/>
              <w:rPr>
                <w:rFonts w:asciiTheme="majorHAnsi" w:hAnsiTheme="majorHAnsi"/>
              </w:rPr>
            </w:pPr>
            <w:r w:rsidRPr="0039089B">
              <w:rPr>
                <w:rFonts w:asciiTheme="majorHAnsi" w:hAnsiTheme="majorHAnsi"/>
              </w:rPr>
              <w:t>ns_bind_checkers.svh</w:t>
            </w:r>
          </w:p>
        </w:tc>
        <w:tc>
          <w:tcPr>
            <w:tcW w:w="2063" w:type="pct"/>
          </w:tcPr>
          <w:p w14:paraId="72737467" w14:textId="757750AA" w:rsidR="00B4466D" w:rsidRPr="0039089B" w:rsidRDefault="00B4466D" w:rsidP="00EF229C">
            <w:pPr>
              <w:pStyle w:val="Body"/>
              <w:rPr>
                <w:rFonts w:asciiTheme="majorHAnsi" w:hAnsiTheme="majorHAnsi"/>
              </w:rPr>
            </w:pPr>
            <w:r w:rsidRPr="0039089B">
              <w:rPr>
                <w:rFonts w:asciiTheme="majorHAnsi" w:hAnsiTheme="majorHAnsi"/>
              </w:rPr>
              <w:t>Binds file for checkers relevant to the generated ns_fabric.v</w:t>
            </w:r>
          </w:p>
        </w:tc>
        <w:tc>
          <w:tcPr>
            <w:tcW w:w="1010" w:type="pct"/>
          </w:tcPr>
          <w:p w14:paraId="524585FC" w14:textId="77777777" w:rsidR="00B4466D" w:rsidRPr="0039089B" w:rsidRDefault="00B4466D" w:rsidP="00EF229C">
            <w:pPr>
              <w:pStyle w:val="Body"/>
              <w:rPr>
                <w:rFonts w:asciiTheme="majorHAnsi" w:hAnsiTheme="majorHAnsi"/>
              </w:rPr>
            </w:pPr>
            <w:r w:rsidRPr="0039089B">
              <w:rPr>
                <w:rFonts w:asciiTheme="majorHAnsi" w:hAnsiTheme="majorHAnsi"/>
              </w:rPr>
              <w:t>Verification</w:t>
            </w:r>
          </w:p>
        </w:tc>
      </w:tr>
      <w:tr w:rsidR="00B4466D" w:rsidRPr="0039089B" w14:paraId="632DA99A" w14:textId="77777777" w:rsidTr="00EF229C">
        <w:trPr>
          <w:trHeight w:val="480"/>
        </w:trPr>
        <w:tc>
          <w:tcPr>
            <w:tcW w:w="1927" w:type="pct"/>
          </w:tcPr>
          <w:p w14:paraId="25066F7C" w14:textId="4BAA8CE5" w:rsidR="00B4466D" w:rsidRPr="0039089B" w:rsidRDefault="009217BD" w:rsidP="00EF229C">
            <w:pPr>
              <w:pStyle w:val="Body"/>
              <w:rPr>
                <w:rFonts w:asciiTheme="majorHAnsi" w:hAnsiTheme="majorHAnsi"/>
              </w:rPr>
            </w:pPr>
            <w:r>
              <w:rPr>
                <w:rFonts w:asciiTheme="majorHAnsi" w:hAnsiTheme="majorHAnsi"/>
              </w:rPr>
              <w:t>ns_</w:t>
            </w:r>
            <w:r w:rsidR="00B4466D" w:rsidRPr="0039089B">
              <w:rPr>
                <w:rFonts w:asciiTheme="majorHAnsi" w:hAnsiTheme="majorHAnsi"/>
              </w:rPr>
              <w:t>node_id_table.sv</w:t>
            </w:r>
          </w:p>
        </w:tc>
        <w:tc>
          <w:tcPr>
            <w:tcW w:w="2063" w:type="pct"/>
          </w:tcPr>
          <w:p w14:paraId="02EFBAB2" w14:textId="7D5E6E62" w:rsidR="00B4466D" w:rsidRPr="0039089B" w:rsidRDefault="00B4466D" w:rsidP="00EF229C">
            <w:pPr>
              <w:pStyle w:val="Body"/>
              <w:rPr>
                <w:rFonts w:asciiTheme="majorHAnsi" w:hAnsiTheme="majorHAnsi"/>
              </w:rPr>
            </w:pPr>
            <w:r w:rsidRPr="0039089B">
              <w:rPr>
                <w:rFonts w:asciiTheme="majorHAnsi" w:hAnsiTheme="majorHAnsi"/>
              </w:rPr>
              <w:t>Support file for regbus end-to-end checker generated for the NoC by NocStudio</w:t>
            </w:r>
            <w:r w:rsidR="00C90659">
              <w:rPr>
                <w:rFonts w:asciiTheme="majorHAnsi" w:hAnsiTheme="majorHAnsi"/>
              </w:rPr>
              <w:t xml:space="preserve"> if reg</w:t>
            </w:r>
            <w:r w:rsidR="004D2219">
              <w:rPr>
                <w:rFonts w:asciiTheme="majorHAnsi" w:hAnsiTheme="majorHAnsi"/>
              </w:rPr>
              <w:t xml:space="preserve">ister </w:t>
            </w:r>
            <w:r w:rsidR="00C90659">
              <w:rPr>
                <w:rFonts w:asciiTheme="majorHAnsi" w:hAnsiTheme="majorHAnsi"/>
              </w:rPr>
              <w:t>bus is enabled</w:t>
            </w:r>
          </w:p>
        </w:tc>
        <w:tc>
          <w:tcPr>
            <w:tcW w:w="1010" w:type="pct"/>
          </w:tcPr>
          <w:p w14:paraId="41D9FF8D" w14:textId="77777777" w:rsidR="00B4466D" w:rsidRPr="0039089B" w:rsidRDefault="00B4466D" w:rsidP="00EF229C">
            <w:pPr>
              <w:pStyle w:val="Body"/>
              <w:rPr>
                <w:rFonts w:asciiTheme="majorHAnsi" w:hAnsiTheme="majorHAnsi"/>
              </w:rPr>
            </w:pPr>
            <w:r w:rsidRPr="0039089B">
              <w:rPr>
                <w:rFonts w:asciiTheme="majorHAnsi" w:hAnsiTheme="majorHAnsi"/>
              </w:rPr>
              <w:t>Verification</w:t>
            </w:r>
          </w:p>
        </w:tc>
      </w:tr>
      <w:tr w:rsidR="00B4466D" w:rsidRPr="0039089B" w14:paraId="2E7086E9" w14:textId="77777777" w:rsidTr="00EF229C">
        <w:trPr>
          <w:trHeight w:val="480"/>
        </w:trPr>
        <w:tc>
          <w:tcPr>
            <w:tcW w:w="1927" w:type="pct"/>
          </w:tcPr>
          <w:p w14:paraId="69D06092" w14:textId="77777777" w:rsidR="00B4466D" w:rsidRPr="0039089B" w:rsidRDefault="00B4466D" w:rsidP="00EF229C">
            <w:pPr>
              <w:pStyle w:val="Body"/>
              <w:rPr>
                <w:rFonts w:asciiTheme="majorHAnsi" w:hAnsiTheme="majorHAnsi"/>
              </w:rPr>
            </w:pPr>
            <w:r w:rsidRPr="0039089B">
              <w:rPr>
                <w:rFonts w:asciiTheme="majorHAnsi" w:hAnsiTheme="majorHAnsi"/>
              </w:rPr>
              <w:lastRenderedPageBreak/>
              <w:t>ns_noc_files.f</w:t>
            </w:r>
          </w:p>
        </w:tc>
        <w:tc>
          <w:tcPr>
            <w:tcW w:w="2063" w:type="pct"/>
          </w:tcPr>
          <w:p w14:paraId="7A15A2E4" w14:textId="483E2534" w:rsidR="00B4466D" w:rsidRPr="0039089B" w:rsidRDefault="00B4466D" w:rsidP="00EF229C">
            <w:pPr>
              <w:pStyle w:val="Body"/>
              <w:rPr>
                <w:rFonts w:asciiTheme="majorHAnsi" w:hAnsiTheme="majorHAnsi"/>
              </w:rPr>
            </w:pPr>
            <w:r w:rsidRPr="0039089B">
              <w:rPr>
                <w:rFonts w:asciiTheme="majorHAnsi" w:hAnsiTheme="majorHAnsi"/>
              </w:rPr>
              <w:t>File list for integration of RTL and verification c</w:t>
            </w:r>
            <w:r w:rsidR="00F1221D">
              <w:rPr>
                <w:rFonts w:asciiTheme="majorHAnsi" w:hAnsiTheme="majorHAnsi"/>
              </w:rPr>
              <w:t>omponents into user environment</w:t>
            </w:r>
          </w:p>
        </w:tc>
        <w:tc>
          <w:tcPr>
            <w:tcW w:w="1010" w:type="pct"/>
          </w:tcPr>
          <w:p w14:paraId="2B170D93" w14:textId="77777777" w:rsidR="00B4466D" w:rsidRPr="0039089B" w:rsidRDefault="00B4466D" w:rsidP="00EF229C">
            <w:pPr>
              <w:pStyle w:val="Body"/>
              <w:rPr>
                <w:rFonts w:asciiTheme="majorHAnsi" w:hAnsiTheme="majorHAnsi"/>
              </w:rPr>
            </w:pPr>
            <w:r w:rsidRPr="0039089B">
              <w:rPr>
                <w:rFonts w:asciiTheme="majorHAnsi" w:hAnsiTheme="majorHAnsi"/>
              </w:rPr>
              <w:t>RTL and Verification</w:t>
            </w:r>
          </w:p>
        </w:tc>
      </w:tr>
      <w:tr w:rsidR="00B4466D" w:rsidRPr="0039089B" w14:paraId="60F8201D" w14:textId="77777777" w:rsidTr="00EF229C">
        <w:trPr>
          <w:trHeight w:val="480"/>
        </w:trPr>
        <w:tc>
          <w:tcPr>
            <w:tcW w:w="1927" w:type="pct"/>
          </w:tcPr>
          <w:p w14:paraId="2DF46F90" w14:textId="77777777" w:rsidR="00B4466D" w:rsidRPr="0039089B" w:rsidRDefault="00B4466D" w:rsidP="00EF229C">
            <w:pPr>
              <w:rPr>
                <w:rFonts w:asciiTheme="majorHAnsi" w:hAnsiTheme="majorHAnsi"/>
              </w:rPr>
            </w:pPr>
            <w:r w:rsidRPr="0039089B">
              <w:rPr>
                <w:rFonts w:asciiTheme="majorHAnsi" w:hAnsiTheme="majorHAnsi"/>
              </w:rPr>
              <w:t>run_test_incisiv.sh</w:t>
            </w:r>
          </w:p>
        </w:tc>
        <w:tc>
          <w:tcPr>
            <w:tcW w:w="2063" w:type="pct"/>
          </w:tcPr>
          <w:p w14:paraId="1568B5C4" w14:textId="13261C8D" w:rsidR="00B4466D" w:rsidRPr="0039089B" w:rsidRDefault="00B4466D" w:rsidP="00EF229C">
            <w:pPr>
              <w:rPr>
                <w:rFonts w:asciiTheme="majorHAnsi" w:hAnsiTheme="majorHAnsi"/>
              </w:rPr>
            </w:pPr>
            <w:r w:rsidRPr="0039089B">
              <w:rPr>
                <w:rFonts w:asciiTheme="majorHAnsi" w:hAnsiTheme="majorHAnsi"/>
              </w:rPr>
              <w:t>Run command to launch sanity bench for the generated NoC using Cadence Incisive Simulator</w:t>
            </w:r>
          </w:p>
        </w:tc>
        <w:tc>
          <w:tcPr>
            <w:tcW w:w="1010" w:type="pct"/>
          </w:tcPr>
          <w:p w14:paraId="6D11DA7F" w14:textId="77777777" w:rsidR="00B4466D" w:rsidRPr="0039089B" w:rsidRDefault="00B4466D" w:rsidP="00EF229C">
            <w:pPr>
              <w:rPr>
                <w:rFonts w:asciiTheme="majorHAnsi" w:hAnsiTheme="majorHAnsi"/>
              </w:rPr>
            </w:pPr>
            <w:r w:rsidRPr="0039089B">
              <w:rPr>
                <w:rFonts w:asciiTheme="majorHAnsi" w:hAnsiTheme="majorHAnsi"/>
              </w:rPr>
              <w:t>Sanity testbench</w:t>
            </w:r>
          </w:p>
        </w:tc>
      </w:tr>
      <w:tr w:rsidR="00B4466D" w:rsidRPr="0039089B" w14:paraId="3C3ACDC8" w14:textId="77777777" w:rsidTr="00EF229C">
        <w:trPr>
          <w:trHeight w:val="480"/>
        </w:trPr>
        <w:tc>
          <w:tcPr>
            <w:tcW w:w="1927" w:type="pct"/>
          </w:tcPr>
          <w:p w14:paraId="29F4DA9E" w14:textId="77777777" w:rsidR="00B4466D" w:rsidRPr="0039089B" w:rsidRDefault="00B4466D" w:rsidP="00EF229C">
            <w:pPr>
              <w:rPr>
                <w:rFonts w:asciiTheme="majorHAnsi" w:hAnsiTheme="majorHAnsi"/>
              </w:rPr>
            </w:pPr>
            <w:r w:rsidRPr="0039089B">
              <w:rPr>
                <w:rFonts w:asciiTheme="majorHAnsi" w:hAnsiTheme="majorHAnsi"/>
              </w:rPr>
              <w:t>run_test_vcs.sh</w:t>
            </w:r>
          </w:p>
        </w:tc>
        <w:tc>
          <w:tcPr>
            <w:tcW w:w="2063" w:type="pct"/>
          </w:tcPr>
          <w:p w14:paraId="3173B052" w14:textId="38220CD6" w:rsidR="00B4466D" w:rsidRPr="0039089B" w:rsidRDefault="00B4466D" w:rsidP="00EF229C">
            <w:pPr>
              <w:rPr>
                <w:rFonts w:asciiTheme="majorHAnsi" w:hAnsiTheme="majorHAnsi"/>
              </w:rPr>
            </w:pPr>
            <w:r w:rsidRPr="0039089B">
              <w:rPr>
                <w:rFonts w:asciiTheme="majorHAnsi" w:hAnsiTheme="majorHAnsi"/>
              </w:rPr>
              <w:t>Run command to launch sanity bench for the generated NoC using Synopsys VCS Simulator</w:t>
            </w:r>
          </w:p>
        </w:tc>
        <w:tc>
          <w:tcPr>
            <w:tcW w:w="1010" w:type="pct"/>
          </w:tcPr>
          <w:p w14:paraId="3E401A39" w14:textId="77777777" w:rsidR="00B4466D" w:rsidRPr="0039089B" w:rsidRDefault="00B4466D" w:rsidP="00EF229C">
            <w:pPr>
              <w:rPr>
                <w:rFonts w:asciiTheme="majorHAnsi" w:hAnsiTheme="majorHAnsi"/>
              </w:rPr>
            </w:pPr>
            <w:r w:rsidRPr="0039089B">
              <w:rPr>
                <w:rFonts w:asciiTheme="majorHAnsi" w:hAnsiTheme="majorHAnsi"/>
              </w:rPr>
              <w:t>Sanity testbench</w:t>
            </w:r>
          </w:p>
        </w:tc>
      </w:tr>
      <w:tr w:rsidR="00B4466D" w:rsidRPr="0039089B" w14:paraId="28AD5CE6" w14:textId="77777777" w:rsidTr="00EF229C">
        <w:trPr>
          <w:trHeight w:val="480"/>
        </w:trPr>
        <w:tc>
          <w:tcPr>
            <w:tcW w:w="1927" w:type="pct"/>
          </w:tcPr>
          <w:p w14:paraId="36F539AA" w14:textId="77777777" w:rsidR="00B4466D" w:rsidRPr="0039089B" w:rsidRDefault="00B4466D" w:rsidP="00EF229C">
            <w:pPr>
              <w:rPr>
                <w:rFonts w:asciiTheme="majorHAnsi" w:hAnsiTheme="majorHAnsi"/>
              </w:rPr>
            </w:pPr>
            <w:r w:rsidRPr="0039089B">
              <w:rPr>
                <w:rFonts w:asciiTheme="majorHAnsi" w:hAnsiTheme="majorHAnsi"/>
              </w:rPr>
              <w:t>noc_rtl/*</w:t>
            </w:r>
          </w:p>
        </w:tc>
        <w:tc>
          <w:tcPr>
            <w:tcW w:w="2063" w:type="pct"/>
          </w:tcPr>
          <w:p w14:paraId="78B1F796" w14:textId="0D534FC0" w:rsidR="00B4466D" w:rsidRPr="0039089B" w:rsidRDefault="00B4466D" w:rsidP="00EF229C">
            <w:pPr>
              <w:rPr>
                <w:rFonts w:asciiTheme="majorHAnsi" w:hAnsiTheme="majorHAnsi"/>
              </w:rPr>
            </w:pPr>
            <w:r w:rsidRPr="0039089B">
              <w:rPr>
                <w:rFonts w:asciiTheme="majorHAnsi" w:hAnsiTheme="majorHAnsi"/>
              </w:rPr>
              <w:t>NoC RTL library</w:t>
            </w:r>
          </w:p>
        </w:tc>
        <w:tc>
          <w:tcPr>
            <w:tcW w:w="1010" w:type="pct"/>
          </w:tcPr>
          <w:p w14:paraId="5E74249C" w14:textId="77777777" w:rsidR="00B4466D" w:rsidRPr="0039089B" w:rsidRDefault="00B4466D" w:rsidP="00EF229C">
            <w:pPr>
              <w:rPr>
                <w:rFonts w:asciiTheme="majorHAnsi" w:hAnsiTheme="majorHAnsi"/>
              </w:rPr>
            </w:pPr>
            <w:r w:rsidRPr="0039089B">
              <w:rPr>
                <w:rFonts w:asciiTheme="majorHAnsi" w:hAnsiTheme="majorHAnsi"/>
              </w:rPr>
              <w:t>RTL</w:t>
            </w:r>
          </w:p>
        </w:tc>
      </w:tr>
      <w:tr w:rsidR="00B4466D" w:rsidRPr="0039089B" w14:paraId="62E9A37E" w14:textId="77777777" w:rsidTr="00EF229C">
        <w:trPr>
          <w:trHeight w:val="480"/>
        </w:trPr>
        <w:tc>
          <w:tcPr>
            <w:tcW w:w="1927" w:type="pct"/>
          </w:tcPr>
          <w:p w14:paraId="1DD1B06F" w14:textId="77777777" w:rsidR="00B4466D" w:rsidRPr="0039089B" w:rsidRDefault="00B4466D" w:rsidP="00EF229C">
            <w:pPr>
              <w:rPr>
                <w:rFonts w:asciiTheme="majorHAnsi" w:hAnsiTheme="majorHAnsi"/>
              </w:rPr>
            </w:pPr>
            <w:r w:rsidRPr="0039089B">
              <w:rPr>
                <w:rFonts w:asciiTheme="majorHAnsi" w:hAnsiTheme="majorHAnsi"/>
              </w:rPr>
              <w:t>noc_modifiable_rtl/*</w:t>
            </w:r>
          </w:p>
        </w:tc>
        <w:tc>
          <w:tcPr>
            <w:tcW w:w="2063" w:type="pct"/>
          </w:tcPr>
          <w:p w14:paraId="106A53BD" w14:textId="502742B4" w:rsidR="00B4466D" w:rsidRPr="0039089B" w:rsidRDefault="00B4466D" w:rsidP="00EF229C">
            <w:pPr>
              <w:rPr>
                <w:rFonts w:asciiTheme="majorHAnsi" w:hAnsiTheme="majorHAnsi"/>
              </w:rPr>
            </w:pPr>
            <w:r w:rsidRPr="0039089B">
              <w:rPr>
                <w:rFonts w:asciiTheme="majorHAnsi" w:hAnsiTheme="majorHAnsi"/>
              </w:rPr>
              <w:t>NoC modifiable RTL</w:t>
            </w:r>
          </w:p>
        </w:tc>
        <w:tc>
          <w:tcPr>
            <w:tcW w:w="1010" w:type="pct"/>
          </w:tcPr>
          <w:p w14:paraId="5A1B4317" w14:textId="77777777" w:rsidR="00B4466D" w:rsidRPr="0039089B" w:rsidRDefault="00B4466D" w:rsidP="00EF229C">
            <w:pPr>
              <w:rPr>
                <w:rFonts w:asciiTheme="majorHAnsi" w:hAnsiTheme="majorHAnsi"/>
              </w:rPr>
            </w:pPr>
            <w:r w:rsidRPr="0039089B">
              <w:rPr>
                <w:rFonts w:asciiTheme="majorHAnsi" w:hAnsiTheme="majorHAnsi"/>
              </w:rPr>
              <w:t>RTL</w:t>
            </w:r>
          </w:p>
        </w:tc>
      </w:tr>
      <w:tr w:rsidR="00B4466D" w:rsidRPr="0039089B" w14:paraId="2B7F05FF" w14:textId="77777777" w:rsidTr="00EF229C">
        <w:trPr>
          <w:trHeight w:val="480"/>
        </w:trPr>
        <w:tc>
          <w:tcPr>
            <w:tcW w:w="1927" w:type="pct"/>
          </w:tcPr>
          <w:p w14:paraId="38320652" w14:textId="77777777" w:rsidR="00B4466D" w:rsidRPr="0039089B" w:rsidRDefault="00B4466D" w:rsidP="00EF229C">
            <w:pPr>
              <w:rPr>
                <w:rFonts w:asciiTheme="majorHAnsi" w:hAnsiTheme="majorHAnsi"/>
              </w:rPr>
            </w:pPr>
            <w:r w:rsidRPr="0039089B">
              <w:rPr>
                <w:rFonts w:asciiTheme="majorHAnsi" w:hAnsiTheme="majorHAnsi"/>
              </w:rPr>
              <w:t>noc_verif_ip/*</w:t>
            </w:r>
          </w:p>
        </w:tc>
        <w:tc>
          <w:tcPr>
            <w:tcW w:w="2063" w:type="pct"/>
          </w:tcPr>
          <w:p w14:paraId="722940B1" w14:textId="0D36D7F3" w:rsidR="00B4466D" w:rsidRPr="0039089B" w:rsidRDefault="00B4466D" w:rsidP="00EF229C">
            <w:pPr>
              <w:rPr>
                <w:rFonts w:asciiTheme="majorHAnsi" w:hAnsiTheme="majorHAnsi"/>
              </w:rPr>
            </w:pPr>
            <w:r w:rsidRPr="0039089B">
              <w:rPr>
                <w:rFonts w:asciiTheme="majorHAnsi" w:hAnsiTheme="majorHAnsi"/>
              </w:rPr>
              <w:t>NoC verification library</w:t>
            </w:r>
          </w:p>
        </w:tc>
        <w:tc>
          <w:tcPr>
            <w:tcW w:w="1010" w:type="pct"/>
          </w:tcPr>
          <w:p w14:paraId="33A3BC64" w14:textId="77777777" w:rsidR="00B4466D" w:rsidRPr="0039089B" w:rsidRDefault="00B4466D" w:rsidP="00EF229C">
            <w:pPr>
              <w:rPr>
                <w:rFonts w:asciiTheme="majorHAnsi" w:hAnsiTheme="majorHAnsi"/>
              </w:rPr>
            </w:pPr>
            <w:r w:rsidRPr="0039089B">
              <w:rPr>
                <w:rFonts w:asciiTheme="majorHAnsi" w:hAnsiTheme="majorHAnsi"/>
              </w:rPr>
              <w:t>Verification</w:t>
            </w:r>
          </w:p>
        </w:tc>
      </w:tr>
      <w:tr w:rsidR="00B4466D" w:rsidRPr="0039089B" w14:paraId="70822E0F" w14:textId="77777777" w:rsidTr="00EF229C">
        <w:trPr>
          <w:trHeight w:val="480"/>
        </w:trPr>
        <w:tc>
          <w:tcPr>
            <w:tcW w:w="1927" w:type="pct"/>
          </w:tcPr>
          <w:p w14:paraId="4315CDEB" w14:textId="77777777" w:rsidR="00B4466D" w:rsidRPr="0039089B" w:rsidRDefault="00B4466D" w:rsidP="00EF229C">
            <w:pPr>
              <w:rPr>
                <w:rFonts w:asciiTheme="majorHAnsi" w:hAnsiTheme="majorHAnsi"/>
              </w:rPr>
            </w:pPr>
            <w:r w:rsidRPr="0039089B">
              <w:rPr>
                <w:rFonts w:asciiTheme="majorHAnsi" w:hAnsiTheme="majorHAnsi"/>
              </w:rPr>
              <w:t>noc_verif_bench/*</w:t>
            </w:r>
          </w:p>
        </w:tc>
        <w:tc>
          <w:tcPr>
            <w:tcW w:w="2063" w:type="pct"/>
          </w:tcPr>
          <w:p w14:paraId="368998BF" w14:textId="0C072F9E" w:rsidR="00B4466D" w:rsidRPr="0039089B" w:rsidRDefault="00B4466D" w:rsidP="00EF229C">
            <w:pPr>
              <w:rPr>
                <w:rFonts w:asciiTheme="majorHAnsi" w:hAnsiTheme="majorHAnsi"/>
              </w:rPr>
            </w:pPr>
            <w:r w:rsidRPr="0039089B">
              <w:rPr>
                <w:rFonts w:asciiTheme="majorHAnsi" w:hAnsiTheme="majorHAnsi"/>
              </w:rPr>
              <w:t>NoC verification bench</w:t>
            </w:r>
          </w:p>
        </w:tc>
        <w:tc>
          <w:tcPr>
            <w:tcW w:w="1010" w:type="pct"/>
          </w:tcPr>
          <w:p w14:paraId="57B5B233" w14:textId="77777777" w:rsidR="00B4466D" w:rsidRPr="0039089B" w:rsidRDefault="00B4466D" w:rsidP="00EF229C">
            <w:pPr>
              <w:tabs>
                <w:tab w:val="center" w:pos="883"/>
              </w:tabs>
              <w:rPr>
                <w:rFonts w:asciiTheme="majorHAnsi" w:hAnsiTheme="majorHAnsi"/>
              </w:rPr>
            </w:pPr>
            <w:r w:rsidRPr="0039089B">
              <w:rPr>
                <w:rFonts w:asciiTheme="majorHAnsi" w:hAnsiTheme="majorHAnsi"/>
              </w:rPr>
              <w:t>Verification</w:t>
            </w:r>
            <w:r w:rsidRPr="0039089B">
              <w:rPr>
                <w:rFonts w:asciiTheme="majorHAnsi" w:hAnsiTheme="majorHAnsi"/>
              </w:rPr>
              <w:tab/>
            </w:r>
          </w:p>
        </w:tc>
      </w:tr>
      <w:tr w:rsidR="00B4466D" w:rsidRPr="0039089B" w14:paraId="37E1D96A" w14:textId="77777777" w:rsidTr="00EF229C">
        <w:trPr>
          <w:trHeight w:val="480"/>
        </w:trPr>
        <w:tc>
          <w:tcPr>
            <w:tcW w:w="1927" w:type="pct"/>
          </w:tcPr>
          <w:p w14:paraId="4D2DE5FE" w14:textId="77777777" w:rsidR="00B4466D" w:rsidRPr="0039089B" w:rsidRDefault="00B4466D" w:rsidP="00EF229C">
            <w:pPr>
              <w:rPr>
                <w:rFonts w:asciiTheme="majorHAnsi" w:hAnsiTheme="majorHAnsi"/>
              </w:rPr>
            </w:pPr>
            <w:r w:rsidRPr="0039089B">
              <w:rPr>
                <w:rFonts w:asciiTheme="majorHAnsi" w:hAnsiTheme="majorHAnsi"/>
              </w:rPr>
              <w:t>noc_verif_cust/ns_global_defines.vh</w:t>
            </w:r>
          </w:p>
        </w:tc>
        <w:tc>
          <w:tcPr>
            <w:tcW w:w="2063" w:type="pct"/>
          </w:tcPr>
          <w:p w14:paraId="74DD1484" w14:textId="2BD722C0" w:rsidR="00B4466D" w:rsidRPr="0039089B" w:rsidRDefault="00B4466D" w:rsidP="00EF229C">
            <w:pPr>
              <w:rPr>
                <w:rFonts w:asciiTheme="majorHAnsi" w:hAnsiTheme="majorHAnsi"/>
              </w:rPr>
            </w:pPr>
            <w:r w:rsidRPr="0039089B">
              <w:rPr>
                <w:rFonts w:asciiTheme="majorHAnsi" w:hAnsiTheme="majorHAnsi"/>
              </w:rPr>
              <w:t>Defines file for</w:t>
            </w:r>
            <w:r w:rsidR="00F1221D">
              <w:rPr>
                <w:rFonts w:asciiTheme="majorHAnsi" w:hAnsiTheme="majorHAnsi"/>
              </w:rPr>
              <w:t xml:space="preserve"> customer testbench integration</w:t>
            </w:r>
          </w:p>
        </w:tc>
        <w:tc>
          <w:tcPr>
            <w:tcW w:w="1010" w:type="pct"/>
          </w:tcPr>
          <w:p w14:paraId="60690496" w14:textId="77777777" w:rsidR="00B4466D" w:rsidRPr="0039089B" w:rsidRDefault="00B4466D" w:rsidP="00EF229C">
            <w:pPr>
              <w:rPr>
                <w:rFonts w:asciiTheme="majorHAnsi" w:hAnsiTheme="majorHAnsi"/>
              </w:rPr>
            </w:pPr>
            <w:r w:rsidRPr="0039089B">
              <w:rPr>
                <w:rFonts w:asciiTheme="majorHAnsi" w:hAnsiTheme="majorHAnsi"/>
              </w:rPr>
              <w:t>RTL and Verification</w:t>
            </w:r>
          </w:p>
        </w:tc>
      </w:tr>
      <w:tr w:rsidR="00B4466D" w:rsidRPr="0039089B" w14:paraId="2BA5BF18" w14:textId="77777777" w:rsidTr="00EF229C">
        <w:trPr>
          <w:trHeight w:val="480"/>
        </w:trPr>
        <w:tc>
          <w:tcPr>
            <w:tcW w:w="1927" w:type="pct"/>
          </w:tcPr>
          <w:p w14:paraId="6E5E9910" w14:textId="7DBF1FB3" w:rsidR="00B4466D" w:rsidRPr="0039089B" w:rsidRDefault="00A72B22" w:rsidP="00EF229C">
            <w:pPr>
              <w:rPr>
                <w:rFonts w:asciiTheme="majorHAnsi" w:hAnsiTheme="majorHAnsi"/>
              </w:rPr>
            </w:pPr>
            <w:r>
              <w:rPr>
                <w:rFonts w:asciiTheme="majorHAnsi" w:hAnsiTheme="majorHAnsi"/>
              </w:rPr>
              <w:t>synth/</w:t>
            </w:r>
            <w:r w:rsidR="00B4466D" w:rsidRPr="0039089B">
              <w:rPr>
                <w:rFonts w:asciiTheme="majorHAnsi" w:hAnsiTheme="majorHAnsi"/>
              </w:rPr>
              <w:t>*</w:t>
            </w:r>
          </w:p>
        </w:tc>
        <w:tc>
          <w:tcPr>
            <w:tcW w:w="2063" w:type="pct"/>
          </w:tcPr>
          <w:p w14:paraId="3E22E7AF" w14:textId="6EB25429" w:rsidR="00B4466D" w:rsidRPr="0039089B" w:rsidRDefault="00B4466D" w:rsidP="00EF229C">
            <w:pPr>
              <w:rPr>
                <w:rFonts w:asciiTheme="majorHAnsi" w:hAnsiTheme="majorHAnsi"/>
              </w:rPr>
            </w:pPr>
            <w:r w:rsidRPr="0039089B">
              <w:rPr>
                <w:rFonts w:asciiTheme="majorHAnsi" w:hAnsiTheme="majorHAnsi"/>
              </w:rPr>
              <w:t>NoC synthesis</w:t>
            </w:r>
            <w:r w:rsidR="00BF085E">
              <w:rPr>
                <w:rFonts w:asciiTheme="majorHAnsi" w:hAnsiTheme="majorHAnsi"/>
              </w:rPr>
              <w:t xml:space="preserve"> environment</w:t>
            </w:r>
            <w:r w:rsidR="004D2219">
              <w:rPr>
                <w:rFonts w:asciiTheme="majorHAnsi" w:hAnsiTheme="majorHAnsi"/>
              </w:rPr>
              <w:t>.</w:t>
            </w:r>
            <w:r w:rsidR="003D3191" w:rsidRPr="0039089B">
              <w:rPr>
                <w:rFonts w:asciiTheme="majorHAnsi" w:hAnsiTheme="majorHAnsi"/>
              </w:rPr>
              <w:t xml:space="preserve"> </w:t>
            </w:r>
            <w:r w:rsidR="003D3191">
              <w:rPr>
                <w:rFonts w:asciiTheme="majorHAnsi" w:hAnsiTheme="majorHAnsi"/>
              </w:rPr>
              <w:t xml:space="preserve">  Please refer to </w:t>
            </w:r>
            <w:r w:rsidR="003D3191" w:rsidRPr="0039089B">
              <w:rPr>
                <w:rFonts w:asciiTheme="majorHAnsi" w:hAnsiTheme="majorHAnsi"/>
              </w:rPr>
              <w:t>NetSpeed Orion NSIP Physical Design Guidelines.p</w:t>
            </w:r>
            <w:r w:rsidR="003D3191">
              <w:rPr>
                <w:rFonts w:asciiTheme="majorHAnsi" w:hAnsiTheme="majorHAnsi"/>
              </w:rPr>
              <w:t>df</w:t>
            </w:r>
          </w:p>
        </w:tc>
        <w:tc>
          <w:tcPr>
            <w:tcW w:w="1010" w:type="pct"/>
          </w:tcPr>
          <w:p w14:paraId="5C1EFB91" w14:textId="77777777" w:rsidR="00B4466D" w:rsidRPr="0039089B" w:rsidRDefault="00B4466D" w:rsidP="00EF229C">
            <w:pPr>
              <w:rPr>
                <w:rFonts w:asciiTheme="majorHAnsi" w:hAnsiTheme="majorHAnsi"/>
              </w:rPr>
            </w:pPr>
            <w:r w:rsidRPr="0039089B">
              <w:rPr>
                <w:rFonts w:asciiTheme="majorHAnsi" w:hAnsiTheme="majorHAnsi"/>
              </w:rPr>
              <w:t>Synthesis</w:t>
            </w:r>
          </w:p>
        </w:tc>
      </w:tr>
      <w:tr w:rsidR="00B4466D" w:rsidRPr="0039089B" w14:paraId="7FC166B0" w14:textId="77777777" w:rsidTr="00EF229C">
        <w:trPr>
          <w:trHeight w:val="480"/>
        </w:trPr>
        <w:tc>
          <w:tcPr>
            <w:tcW w:w="1927" w:type="pct"/>
          </w:tcPr>
          <w:p w14:paraId="10A0D842" w14:textId="77777777" w:rsidR="00B4466D" w:rsidRPr="0039089B" w:rsidRDefault="00B4466D" w:rsidP="00EF229C">
            <w:pPr>
              <w:rPr>
                <w:rFonts w:asciiTheme="majorHAnsi" w:hAnsiTheme="majorHAnsi"/>
              </w:rPr>
            </w:pPr>
            <w:r w:rsidRPr="0039089B">
              <w:rPr>
                <w:rFonts w:asciiTheme="majorHAnsi" w:hAnsiTheme="majorHAnsi"/>
              </w:rPr>
              <w:t>scripts/*</w:t>
            </w:r>
          </w:p>
        </w:tc>
        <w:tc>
          <w:tcPr>
            <w:tcW w:w="2063" w:type="pct"/>
          </w:tcPr>
          <w:p w14:paraId="05951BF8" w14:textId="612B592B" w:rsidR="00B4466D" w:rsidRPr="0039089B" w:rsidRDefault="00B4466D" w:rsidP="00EF229C">
            <w:pPr>
              <w:rPr>
                <w:rFonts w:asciiTheme="majorHAnsi" w:hAnsiTheme="majorHAnsi"/>
              </w:rPr>
            </w:pPr>
            <w:r w:rsidRPr="0039089B">
              <w:rPr>
                <w:rFonts w:asciiTheme="majorHAnsi" w:hAnsiTheme="majorHAnsi"/>
              </w:rPr>
              <w:t>Scripts for sanity testbench</w:t>
            </w:r>
          </w:p>
        </w:tc>
        <w:tc>
          <w:tcPr>
            <w:tcW w:w="1010" w:type="pct"/>
          </w:tcPr>
          <w:p w14:paraId="445EB137" w14:textId="77777777" w:rsidR="00B4466D" w:rsidRPr="0039089B" w:rsidRDefault="00B4466D" w:rsidP="00EF229C">
            <w:pPr>
              <w:rPr>
                <w:rFonts w:asciiTheme="majorHAnsi" w:hAnsiTheme="majorHAnsi"/>
              </w:rPr>
            </w:pPr>
            <w:r w:rsidRPr="0039089B">
              <w:rPr>
                <w:rFonts w:asciiTheme="majorHAnsi" w:hAnsiTheme="majorHAnsi"/>
              </w:rPr>
              <w:t>Verification</w:t>
            </w:r>
          </w:p>
        </w:tc>
      </w:tr>
      <w:tr w:rsidR="00B4466D" w:rsidRPr="0039089B" w14:paraId="04038E43" w14:textId="77777777" w:rsidTr="00EF229C">
        <w:trPr>
          <w:trHeight w:val="480"/>
        </w:trPr>
        <w:tc>
          <w:tcPr>
            <w:tcW w:w="1927" w:type="pct"/>
          </w:tcPr>
          <w:p w14:paraId="398D7ABA" w14:textId="77777777" w:rsidR="00B4466D" w:rsidRPr="0039089B" w:rsidRDefault="00B4466D" w:rsidP="00EF229C">
            <w:pPr>
              <w:pStyle w:val="Body"/>
              <w:rPr>
                <w:rFonts w:asciiTheme="majorHAnsi" w:hAnsiTheme="majorHAnsi"/>
              </w:rPr>
            </w:pPr>
            <w:r w:rsidRPr="0039089B">
              <w:rPr>
                <w:rFonts w:asciiTheme="majorHAnsi" w:hAnsiTheme="majorHAnsi"/>
              </w:rPr>
              <w:t>top.v</w:t>
            </w:r>
          </w:p>
        </w:tc>
        <w:tc>
          <w:tcPr>
            <w:tcW w:w="2063" w:type="pct"/>
          </w:tcPr>
          <w:p w14:paraId="03AA171A" w14:textId="03596584" w:rsidR="00B4466D" w:rsidRPr="0039089B" w:rsidRDefault="00B4466D" w:rsidP="00EF229C">
            <w:pPr>
              <w:pStyle w:val="Body"/>
              <w:rPr>
                <w:rFonts w:asciiTheme="majorHAnsi" w:hAnsiTheme="majorHAnsi"/>
              </w:rPr>
            </w:pPr>
            <w:r w:rsidRPr="0039089B">
              <w:rPr>
                <w:rFonts w:asciiTheme="majorHAnsi" w:hAnsiTheme="majorHAnsi"/>
              </w:rPr>
              <w:t>Su</w:t>
            </w:r>
            <w:r w:rsidR="00F1221D">
              <w:rPr>
                <w:rFonts w:asciiTheme="majorHAnsi" w:hAnsiTheme="majorHAnsi"/>
              </w:rPr>
              <w:t>pport file for sanity testbench</w:t>
            </w:r>
          </w:p>
        </w:tc>
        <w:tc>
          <w:tcPr>
            <w:tcW w:w="1010" w:type="pct"/>
          </w:tcPr>
          <w:p w14:paraId="2F44F8A5" w14:textId="77777777" w:rsidR="00B4466D" w:rsidRPr="0039089B" w:rsidRDefault="00B4466D" w:rsidP="00EF229C">
            <w:pPr>
              <w:pStyle w:val="Body"/>
              <w:rPr>
                <w:rFonts w:asciiTheme="majorHAnsi" w:hAnsiTheme="majorHAnsi"/>
              </w:rPr>
            </w:pPr>
            <w:r w:rsidRPr="0039089B">
              <w:rPr>
                <w:rFonts w:asciiTheme="majorHAnsi" w:hAnsiTheme="majorHAnsi"/>
              </w:rPr>
              <w:t>Sanity testbench</w:t>
            </w:r>
          </w:p>
        </w:tc>
      </w:tr>
      <w:tr w:rsidR="00B4466D" w:rsidRPr="0039089B" w14:paraId="4AE58D98" w14:textId="77777777" w:rsidTr="00EF229C">
        <w:trPr>
          <w:trHeight w:val="480"/>
        </w:trPr>
        <w:tc>
          <w:tcPr>
            <w:tcW w:w="1927" w:type="pct"/>
          </w:tcPr>
          <w:p w14:paraId="17755C49" w14:textId="77777777" w:rsidR="00B4466D" w:rsidRPr="0039089B" w:rsidRDefault="00B4466D" w:rsidP="00EF229C">
            <w:pPr>
              <w:pStyle w:val="Body"/>
              <w:rPr>
                <w:rFonts w:asciiTheme="majorHAnsi" w:hAnsiTheme="majorHAnsi"/>
              </w:rPr>
            </w:pPr>
            <w:r w:rsidRPr="0039089B">
              <w:rPr>
                <w:rFonts w:asciiTheme="majorHAnsi" w:hAnsiTheme="majorHAnsi"/>
              </w:rPr>
              <w:t>system.f</w:t>
            </w:r>
          </w:p>
        </w:tc>
        <w:tc>
          <w:tcPr>
            <w:tcW w:w="2063" w:type="pct"/>
          </w:tcPr>
          <w:p w14:paraId="0C621BFD" w14:textId="41440849" w:rsidR="00B4466D" w:rsidRPr="0039089B" w:rsidRDefault="00B4466D" w:rsidP="00EF229C">
            <w:pPr>
              <w:pStyle w:val="Body"/>
              <w:rPr>
                <w:rFonts w:asciiTheme="majorHAnsi" w:hAnsiTheme="majorHAnsi"/>
              </w:rPr>
            </w:pPr>
            <w:r w:rsidRPr="0039089B">
              <w:rPr>
                <w:rFonts w:asciiTheme="majorHAnsi" w:hAnsiTheme="majorHAnsi"/>
              </w:rPr>
              <w:t>Su</w:t>
            </w:r>
            <w:r w:rsidR="00F1221D">
              <w:rPr>
                <w:rFonts w:asciiTheme="majorHAnsi" w:hAnsiTheme="majorHAnsi"/>
              </w:rPr>
              <w:t>pport file for sanity testbench</w:t>
            </w:r>
          </w:p>
        </w:tc>
        <w:tc>
          <w:tcPr>
            <w:tcW w:w="1010" w:type="pct"/>
          </w:tcPr>
          <w:p w14:paraId="2AD8669E" w14:textId="77777777" w:rsidR="00B4466D" w:rsidRPr="0039089B" w:rsidRDefault="00B4466D" w:rsidP="00EF229C">
            <w:pPr>
              <w:pStyle w:val="Body"/>
              <w:rPr>
                <w:rFonts w:asciiTheme="majorHAnsi" w:hAnsiTheme="majorHAnsi"/>
              </w:rPr>
            </w:pPr>
            <w:r w:rsidRPr="0039089B">
              <w:rPr>
                <w:rFonts w:asciiTheme="majorHAnsi" w:hAnsiTheme="majorHAnsi"/>
              </w:rPr>
              <w:t>Sanity testbench</w:t>
            </w:r>
          </w:p>
        </w:tc>
      </w:tr>
      <w:tr w:rsidR="00B4466D" w:rsidRPr="0039089B" w14:paraId="61374205" w14:textId="77777777" w:rsidTr="00EF229C">
        <w:trPr>
          <w:trHeight w:val="800"/>
        </w:trPr>
        <w:tc>
          <w:tcPr>
            <w:tcW w:w="1927" w:type="pct"/>
          </w:tcPr>
          <w:p w14:paraId="6375E405" w14:textId="77777777" w:rsidR="00B4466D" w:rsidRPr="0039089B" w:rsidRDefault="00B4466D" w:rsidP="00EF229C">
            <w:pPr>
              <w:pStyle w:val="Body"/>
              <w:rPr>
                <w:rFonts w:asciiTheme="majorHAnsi" w:hAnsiTheme="majorHAnsi"/>
              </w:rPr>
            </w:pPr>
            <w:r w:rsidRPr="0039089B">
              <w:rPr>
                <w:rFonts w:asciiTheme="majorHAnsi" w:hAnsiTheme="majorHAnsi"/>
              </w:rPr>
              <w:t>trace/</w:t>
            </w:r>
          </w:p>
        </w:tc>
        <w:tc>
          <w:tcPr>
            <w:tcW w:w="2063" w:type="pct"/>
          </w:tcPr>
          <w:p w14:paraId="3CB991EC" w14:textId="69FE9D27" w:rsidR="00B4466D" w:rsidRPr="0039089B" w:rsidRDefault="00B4466D" w:rsidP="00EF229C">
            <w:pPr>
              <w:pStyle w:val="Body"/>
              <w:rPr>
                <w:rFonts w:asciiTheme="majorHAnsi" w:hAnsiTheme="majorHAnsi"/>
              </w:rPr>
            </w:pPr>
            <w:r w:rsidRPr="0039089B">
              <w:rPr>
                <w:rFonts w:asciiTheme="majorHAnsi" w:hAnsiTheme="majorHAnsi"/>
              </w:rPr>
              <w:t>Trace files</w:t>
            </w:r>
          </w:p>
        </w:tc>
        <w:tc>
          <w:tcPr>
            <w:tcW w:w="1010" w:type="pct"/>
          </w:tcPr>
          <w:p w14:paraId="361FD91C" w14:textId="77777777" w:rsidR="00B4466D" w:rsidRPr="0039089B" w:rsidRDefault="00B4466D" w:rsidP="00EF229C">
            <w:pPr>
              <w:pStyle w:val="Body"/>
              <w:rPr>
                <w:rFonts w:asciiTheme="majorHAnsi" w:hAnsiTheme="majorHAnsi"/>
              </w:rPr>
            </w:pPr>
            <w:r w:rsidRPr="0039089B">
              <w:rPr>
                <w:rFonts w:asciiTheme="majorHAnsi" w:hAnsiTheme="majorHAnsi"/>
              </w:rPr>
              <w:t>Sanity</w:t>
            </w:r>
          </w:p>
          <w:p w14:paraId="7ED8E0DC" w14:textId="77777777" w:rsidR="00B4466D" w:rsidRPr="0039089B" w:rsidRDefault="00B4466D" w:rsidP="00EF229C">
            <w:pPr>
              <w:pStyle w:val="Body"/>
              <w:rPr>
                <w:rFonts w:asciiTheme="majorHAnsi" w:hAnsiTheme="majorHAnsi"/>
              </w:rPr>
            </w:pPr>
            <w:r w:rsidRPr="0039089B">
              <w:rPr>
                <w:rFonts w:asciiTheme="majorHAnsi" w:hAnsiTheme="majorHAnsi"/>
              </w:rPr>
              <w:t>testbench, performance traces</w:t>
            </w:r>
          </w:p>
        </w:tc>
      </w:tr>
      <w:tr w:rsidR="00B4466D" w:rsidRPr="0039089B" w14:paraId="339FF2F8" w14:textId="77777777" w:rsidTr="00EF229C">
        <w:trPr>
          <w:trHeight w:val="480"/>
        </w:trPr>
        <w:tc>
          <w:tcPr>
            <w:tcW w:w="1927" w:type="pct"/>
          </w:tcPr>
          <w:p w14:paraId="1FEC9B73" w14:textId="77777777" w:rsidR="00B4466D" w:rsidRPr="0039089B" w:rsidRDefault="00B4466D" w:rsidP="00EF229C">
            <w:pPr>
              <w:pStyle w:val="Body"/>
              <w:rPr>
                <w:rFonts w:asciiTheme="majorHAnsi" w:hAnsiTheme="majorHAnsi"/>
              </w:rPr>
            </w:pPr>
            <w:r w:rsidRPr="0039089B">
              <w:rPr>
                <w:rFonts w:asciiTheme="majorHAnsi" w:hAnsiTheme="majorHAnsi"/>
              </w:rPr>
              <w:t>trace_regbus/</w:t>
            </w:r>
          </w:p>
        </w:tc>
        <w:tc>
          <w:tcPr>
            <w:tcW w:w="2063" w:type="pct"/>
          </w:tcPr>
          <w:p w14:paraId="53145841" w14:textId="67DFC9B1" w:rsidR="00B4466D" w:rsidRPr="0039089B" w:rsidRDefault="00B4466D" w:rsidP="00EF229C">
            <w:pPr>
              <w:pStyle w:val="Body"/>
              <w:rPr>
                <w:rFonts w:asciiTheme="majorHAnsi" w:hAnsiTheme="majorHAnsi"/>
              </w:rPr>
            </w:pPr>
            <w:r w:rsidRPr="0039089B">
              <w:rPr>
                <w:rFonts w:asciiTheme="majorHAnsi" w:hAnsiTheme="majorHAnsi"/>
              </w:rPr>
              <w:t>Trace files for register bus</w:t>
            </w:r>
          </w:p>
        </w:tc>
        <w:tc>
          <w:tcPr>
            <w:tcW w:w="1010" w:type="pct"/>
          </w:tcPr>
          <w:p w14:paraId="4E8A8869" w14:textId="77777777" w:rsidR="00B4466D" w:rsidRPr="0039089B" w:rsidRDefault="00B4466D" w:rsidP="00EF229C">
            <w:pPr>
              <w:pStyle w:val="Body"/>
              <w:rPr>
                <w:rFonts w:asciiTheme="majorHAnsi" w:hAnsiTheme="majorHAnsi"/>
              </w:rPr>
            </w:pPr>
            <w:r w:rsidRPr="0039089B">
              <w:rPr>
                <w:rFonts w:asciiTheme="majorHAnsi" w:hAnsiTheme="majorHAnsi"/>
              </w:rPr>
              <w:t>Sanity testbench</w:t>
            </w:r>
          </w:p>
        </w:tc>
      </w:tr>
      <w:tr w:rsidR="00B4466D" w:rsidRPr="0039089B" w14:paraId="34476231" w14:textId="77777777" w:rsidTr="00EF229C">
        <w:trPr>
          <w:trHeight w:val="480"/>
        </w:trPr>
        <w:tc>
          <w:tcPr>
            <w:tcW w:w="1927" w:type="pct"/>
          </w:tcPr>
          <w:p w14:paraId="1A38F13B" w14:textId="77777777" w:rsidR="00B4466D" w:rsidRPr="0039089B" w:rsidRDefault="00B4466D" w:rsidP="00EF229C">
            <w:pPr>
              <w:pStyle w:val="Body"/>
              <w:rPr>
                <w:rFonts w:asciiTheme="majorHAnsi" w:hAnsiTheme="majorHAnsi"/>
              </w:rPr>
            </w:pPr>
            <w:r w:rsidRPr="0039089B">
              <w:rPr>
                <w:rFonts w:asciiTheme="majorHAnsi" w:hAnsiTheme="majorHAnsi"/>
              </w:rPr>
              <w:t>protocol_dependencies.csv</w:t>
            </w:r>
          </w:p>
        </w:tc>
        <w:tc>
          <w:tcPr>
            <w:tcW w:w="2063" w:type="pct"/>
          </w:tcPr>
          <w:p w14:paraId="158B35CF" w14:textId="0FF5EE04" w:rsidR="00B4466D" w:rsidRPr="0039089B" w:rsidRDefault="00B4466D" w:rsidP="00EF229C">
            <w:pPr>
              <w:pStyle w:val="Body"/>
              <w:rPr>
                <w:rFonts w:asciiTheme="majorHAnsi" w:hAnsiTheme="majorHAnsi"/>
              </w:rPr>
            </w:pPr>
            <w:r w:rsidRPr="0039089B">
              <w:rPr>
                <w:rFonts w:asciiTheme="majorHAnsi" w:hAnsiTheme="majorHAnsi"/>
              </w:rPr>
              <w:t>List of dep</w:t>
            </w:r>
            <w:r w:rsidR="00F1221D">
              <w:rPr>
                <w:rFonts w:asciiTheme="majorHAnsi" w:hAnsiTheme="majorHAnsi"/>
              </w:rPr>
              <w:t>endencies for the generated NoC</w:t>
            </w:r>
          </w:p>
        </w:tc>
        <w:tc>
          <w:tcPr>
            <w:tcW w:w="1010" w:type="pct"/>
          </w:tcPr>
          <w:p w14:paraId="189C03B8" w14:textId="77777777" w:rsidR="00B4466D" w:rsidRPr="0039089B" w:rsidRDefault="00B4466D" w:rsidP="00EF229C">
            <w:pPr>
              <w:pStyle w:val="Body"/>
              <w:rPr>
                <w:rFonts w:asciiTheme="majorHAnsi" w:hAnsiTheme="majorHAnsi"/>
              </w:rPr>
            </w:pPr>
            <w:r w:rsidRPr="0039089B">
              <w:rPr>
                <w:rFonts w:asciiTheme="majorHAnsi" w:hAnsiTheme="majorHAnsi"/>
              </w:rPr>
              <w:t>NoC property</w:t>
            </w:r>
          </w:p>
        </w:tc>
      </w:tr>
      <w:tr w:rsidR="00B4466D" w:rsidRPr="0039089B" w14:paraId="373A2BA1" w14:textId="77777777" w:rsidTr="00EF229C">
        <w:trPr>
          <w:trHeight w:val="480"/>
        </w:trPr>
        <w:tc>
          <w:tcPr>
            <w:tcW w:w="1927" w:type="pct"/>
          </w:tcPr>
          <w:p w14:paraId="318EBC0E" w14:textId="77777777" w:rsidR="00B4466D" w:rsidRPr="0039089B" w:rsidRDefault="00B4466D" w:rsidP="00EF229C">
            <w:pPr>
              <w:pStyle w:val="Body"/>
              <w:rPr>
                <w:rFonts w:asciiTheme="majorHAnsi" w:hAnsiTheme="majorHAnsi"/>
              </w:rPr>
            </w:pPr>
            <w:r w:rsidRPr="0039089B">
              <w:rPr>
                <w:rFonts w:asciiTheme="majorHAnsi" w:hAnsiTheme="majorHAnsi"/>
              </w:rPr>
              <w:lastRenderedPageBreak/>
              <w:t>bridge_prop.csv</w:t>
            </w:r>
          </w:p>
        </w:tc>
        <w:tc>
          <w:tcPr>
            <w:tcW w:w="2063" w:type="pct"/>
          </w:tcPr>
          <w:p w14:paraId="4BD13F26" w14:textId="169EADA8" w:rsidR="00B4466D" w:rsidRPr="0039089B" w:rsidRDefault="00B4466D" w:rsidP="00EF229C">
            <w:pPr>
              <w:pStyle w:val="Body"/>
              <w:rPr>
                <w:rFonts w:asciiTheme="majorHAnsi" w:hAnsiTheme="majorHAnsi"/>
              </w:rPr>
            </w:pPr>
            <w:r w:rsidRPr="0039089B">
              <w:rPr>
                <w:rFonts w:asciiTheme="majorHAnsi" w:hAnsiTheme="majorHAnsi"/>
              </w:rPr>
              <w:t>Informati</w:t>
            </w:r>
            <w:r w:rsidR="00F1221D">
              <w:rPr>
                <w:rFonts w:asciiTheme="majorHAnsi" w:hAnsiTheme="majorHAnsi"/>
              </w:rPr>
              <w:t>on about the bridges in the NoC</w:t>
            </w:r>
          </w:p>
        </w:tc>
        <w:tc>
          <w:tcPr>
            <w:tcW w:w="1010" w:type="pct"/>
          </w:tcPr>
          <w:p w14:paraId="35707B62" w14:textId="77777777" w:rsidR="00B4466D" w:rsidRPr="0039089B" w:rsidRDefault="00B4466D" w:rsidP="00EF229C">
            <w:pPr>
              <w:pStyle w:val="Body"/>
              <w:rPr>
                <w:rFonts w:asciiTheme="majorHAnsi" w:hAnsiTheme="majorHAnsi"/>
              </w:rPr>
            </w:pPr>
            <w:r w:rsidRPr="0039089B">
              <w:rPr>
                <w:rFonts w:asciiTheme="majorHAnsi" w:hAnsiTheme="majorHAnsi"/>
              </w:rPr>
              <w:t>NoC property</w:t>
            </w:r>
          </w:p>
        </w:tc>
      </w:tr>
      <w:tr w:rsidR="00B4466D" w:rsidRPr="0039089B" w14:paraId="14C1FDDB" w14:textId="77777777" w:rsidTr="00EF229C">
        <w:trPr>
          <w:trHeight w:val="480"/>
        </w:trPr>
        <w:tc>
          <w:tcPr>
            <w:tcW w:w="1927" w:type="pct"/>
          </w:tcPr>
          <w:p w14:paraId="4DA88ED6" w14:textId="77777777" w:rsidR="00B4466D" w:rsidRPr="0039089B" w:rsidRDefault="00B4466D" w:rsidP="00EF229C">
            <w:pPr>
              <w:pStyle w:val="Body"/>
              <w:rPr>
                <w:rFonts w:asciiTheme="majorHAnsi" w:hAnsiTheme="majorHAnsi"/>
              </w:rPr>
            </w:pPr>
            <w:r w:rsidRPr="0039089B">
              <w:rPr>
                <w:rFonts w:asciiTheme="majorHAnsi" w:hAnsiTheme="majorHAnsi"/>
              </w:rPr>
              <w:t>traffic/</w:t>
            </w:r>
          </w:p>
        </w:tc>
        <w:tc>
          <w:tcPr>
            <w:tcW w:w="2063" w:type="pct"/>
          </w:tcPr>
          <w:p w14:paraId="567C8F4B" w14:textId="148B09B8" w:rsidR="00B4466D" w:rsidRPr="0039089B" w:rsidRDefault="00B4466D" w:rsidP="00EF229C">
            <w:pPr>
              <w:pStyle w:val="Body"/>
              <w:rPr>
                <w:rFonts w:asciiTheme="majorHAnsi" w:hAnsiTheme="majorHAnsi"/>
              </w:rPr>
            </w:pPr>
            <w:r w:rsidRPr="0039089B">
              <w:rPr>
                <w:rFonts w:asciiTheme="majorHAnsi" w:hAnsiTheme="majorHAnsi"/>
              </w:rPr>
              <w:t>Traffic in</w:t>
            </w:r>
            <w:r w:rsidR="00F1221D">
              <w:rPr>
                <w:rFonts w:asciiTheme="majorHAnsi" w:hAnsiTheme="majorHAnsi"/>
              </w:rPr>
              <w:t>formation specified by the user</w:t>
            </w:r>
          </w:p>
        </w:tc>
        <w:tc>
          <w:tcPr>
            <w:tcW w:w="1010" w:type="pct"/>
          </w:tcPr>
          <w:p w14:paraId="03920B23" w14:textId="77777777" w:rsidR="00B4466D" w:rsidRPr="0039089B" w:rsidRDefault="00B4466D" w:rsidP="00EF229C">
            <w:pPr>
              <w:pStyle w:val="Body"/>
              <w:rPr>
                <w:rFonts w:asciiTheme="majorHAnsi" w:hAnsiTheme="majorHAnsi"/>
              </w:rPr>
            </w:pPr>
            <w:r w:rsidRPr="0039089B">
              <w:rPr>
                <w:rFonts w:asciiTheme="majorHAnsi" w:hAnsiTheme="majorHAnsi"/>
              </w:rPr>
              <w:t>NoC property</w:t>
            </w:r>
          </w:p>
        </w:tc>
      </w:tr>
      <w:tr w:rsidR="00B4466D" w:rsidRPr="0039089B" w14:paraId="0EAE05E4" w14:textId="77777777" w:rsidTr="00EF229C">
        <w:trPr>
          <w:trHeight w:val="242"/>
        </w:trPr>
        <w:tc>
          <w:tcPr>
            <w:tcW w:w="1927" w:type="pct"/>
          </w:tcPr>
          <w:p w14:paraId="0A653A57" w14:textId="77777777" w:rsidR="00B4466D" w:rsidRPr="0039089B" w:rsidRDefault="00B4466D" w:rsidP="00EF229C">
            <w:pPr>
              <w:pStyle w:val="Body"/>
              <w:rPr>
                <w:rFonts w:asciiTheme="majorHAnsi" w:hAnsiTheme="majorHAnsi"/>
              </w:rPr>
            </w:pPr>
            <w:r w:rsidRPr="0039089B">
              <w:rPr>
                <w:rFonts w:asciiTheme="majorHAnsi" w:hAnsiTheme="majorHAnsi"/>
              </w:rPr>
              <w:t>link_costs.csv</w:t>
            </w:r>
          </w:p>
        </w:tc>
        <w:tc>
          <w:tcPr>
            <w:tcW w:w="2063" w:type="pct"/>
          </w:tcPr>
          <w:p w14:paraId="687BE08A" w14:textId="35008780" w:rsidR="00B4466D" w:rsidRPr="0039089B" w:rsidRDefault="00B4466D" w:rsidP="00EF229C">
            <w:pPr>
              <w:pStyle w:val="Body"/>
              <w:rPr>
                <w:rFonts w:asciiTheme="majorHAnsi" w:hAnsiTheme="majorHAnsi"/>
              </w:rPr>
            </w:pPr>
            <w:r w:rsidRPr="0039089B">
              <w:rPr>
                <w:rFonts w:asciiTheme="majorHAnsi" w:hAnsiTheme="majorHAnsi"/>
              </w:rPr>
              <w:t>Contains cost of all links in the NoC</w:t>
            </w:r>
          </w:p>
        </w:tc>
        <w:tc>
          <w:tcPr>
            <w:tcW w:w="1010" w:type="pct"/>
          </w:tcPr>
          <w:p w14:paraId="7361EC2A" w14:textId="77777777" w:rsidR="00B4466D" w:rsidRPr="0039089B" w:rsidRDefault="00B4466D" w:rsidP="00EF229C">
            <w:pPr>
              <w:pStyle w:val="Body"/>
              <w:rPr>
                <w:rFonts w:asciiTheme="majorHAnsi" w:hAnsiTheme="majorHAnsi"/>
              </w:rPr>
            </w:pPr>
            <w:r w:rsidRPr="0039089B">
              <w:rPr>
                <w:rFonts w:asciiTheme="majorHAnsi" w:hAnsiTheme="majorHAnsi"/>
              </w:rPr>
              <w:t>NoC property</w:t>
            </w:r>
          </w:p>
        </w:tc>
      </w:tr>
      <w:tr w:rsidR="00B4466D" w:rsidRPr="0039089B" w14:paraId="568FD5B0" w14:textId="77777777" w:rsidTr="00EF229C">
        <w:trPr>
          <w:trHeight w:val="480"/>
        </w:trPr>
        <w:tc>
          <w:tcPr>
            <w:tcW w:w="1927" w:type="pct"/>
          </w:tcPr>
          <w:p w14:paraId="4524AE68" w14:textId="77777777" w:rsidR="00B4466D" w:rsidRPr="0039089B" w:rsidRDefault="00B4466D" w:rsidP="00EF229C">
            <w:pPr>
              <w:pStyle w:val="Body"/>
              <w:rPr>
                <w:rFonts w:asciiTheme="majorHAnsi" w:hAnsiTheme="majorHAnsi"/>
              </w:rPr>
            </w:pPr>
            <w:r w:rsidRPr="0039089B">
              <w:rPr>
                <w:rFonts w:asciiTheme="majorHAnsi" w:hAnsiTheme="majorHAnsi"/>
              </w:rPr>
              <w:t>buffer_costs.csv</w:t>
            </w:r>
          </w:p>
        </w:tc>
        <w:tc>
          <w:tcPr>
            <w:tcW w:w="2063" w:type="pct"/>
          </w:tcPr>
          <w:p w14:paraId="2B439690" w14:textId="705B010E" w:rsidR="00B4466D" w:rsidRPr="0039089B" w:rsidRDefault="00B4466D" w:rsidP="00EF229C">
            <w:pPr>
              <w:pStyle w:val="Body"/>
              <w:rPr>
                <w:rFonts w:asciiTheme="majorHAnsi" w:hAnsiTheme="majorHAnsi"/>
              </w:rPr>
            </w:pPr>
            <w:r w:rsidRPr="0039089B">
              <w:rPr>
                <w:rFonts w:asciiTheme="majorHAnsi" w:hAnsiTheme="majorHAnsi"/>
              </w:rPr>
              <w:t>Contains buffer cost of NoC components</w:t>
            </w:r>
          </w:p>
        </w:tc>
        <w:tc>
          <w:tcPr>
            <w:tcW w:w="1010" w:type="pct"/>
          </w:tcPr>
          <w:p w14:paraId="5AF3D06D" w14:textId="77777777" w:rsidR="00B4466D" w:rsidRPr="0039089B" w:rsidRDefault="00B4466D" w:rsidP="00EF229C">
            <w:pPr>
              <w:pStyle w:val="Body"/>
              <w:rPr>
                <w:rFonts w:asciiTheme="majorHAnsi" w:hAnsiTheme="majorHAnsi"/>
              </w:rPr>
            </w:pPr>
            <w:r w:rsidRPr="0039089B">
              <w:rPr>
                <w:rFonts w:asciiTheme="majorHAnsi" w:hAnsiTheme="majorHAnsi"/>
              </w:rPr>
              <w:t>NoC property</w:t>
            </w:r>
          </w:p>
        </w:tc>
      </w:tr>
      <w:tr w:rsidR="00B4466D" w:rsidRPr="0039089B" w14:paraId="26C93915" w14:textId="77777777" w:rsidTr="00EF229C">
        <w:trPr>
          <w:trHeight w:val="225"/>
        </w:trPr>
        <w:tc>
          <w:tcPr>
            <w:tcW w:w="1927" w:type="pct"/>
          </w:tcPr>
          <w:p w14:paraId="271B9782" w14:textId="77777777" w:rsidR="00B4466D" w:rsidRPr="0039089B" w:rsidRDefault="00B4466D" w:rsidP="00EF229C">
            <w:pPr>
              <w:pStyle w:val="Body"/>
              <w:rPr>
                <w:rFonts w:asciiTheme="majorHAnsi" w:hAnsiTheme="majorHAnsi"/>
              </w:rPr>
            </w:pPr>
            <w:r w:rsidRPr="0039089B">
              <w:rPr>
                <w:rFonts w:asciiTheme="majorHAnsi" w:hAnsiTheme="majorHAnsi"/>
              </w:rPr>
              <w:t>archive/*</w:t>
            </w:r>
          </w:p>
        </w:tc>
        <w:tc>
          <w:tcPr>
            <w:tcW w:w="2063" w:type="pct"/>
          </w:tcPr>
          <w:p w14:paraId="68900DE5" w14:textId="0F0EE2A5" w:rsidR="00B4466D" w:rsidRPr="0039089B" w:rsidRDefault="00B4466D" w:rsidP="00EF229C">
            <w:pPr>
              <w:pStyle w:val="Body"/>
              <w:rPr>
                <w:rFonts w:asciiTheme="majorHAnsi" w:hAnsiTheme="majorHAnsi"/>
              </w:rPr>
            </w:pPr>
            <w:r w:rsidRPr="0039089B">
              <w:rPr>
                <w:rFonts w:asciiTheme="majorHAnsi" w:hAnsiTheme="majorHAnsi"/>
              </w:rPr>
              <w:t>Location into which old run output is placed when a new run is started</w:t>
            </w:r>
          </w:p>
        </w:tc>
        <w:tc>
          <w:tcPr>
            <w:tcW w:w="1010" w:type="pct"/>
          </w:tcPr>
          <w:p w14:paraId="797208D1" w14:textId="77777777" w:rsidR="00B4466D" w:rsidRPr="0039089B" w:rsidRDefault="00B4466D" w:rsidP="00EF229C">
            <w:pPr>
              <w:pStyle w:val="Body"/>
              <w:rPr>
                <w:rFonts w:asciiTheme="majorHAnsi" w:hAnsiTheme="majorHAnsi"/>
              </w:rPr>
            </w:pPr>
            <w:r w:rsidRPr="0039089B">
              <w:rPr>
                <w:rFonts w:asciiTheme="majorHAnsi" w:hAnsiTheme="majorHAnsi"/>
              </w:rPr>
              <w:t>Archive</w:t>
            </w:r>
          </w:p>
        </w:tc>
      </w:tr>
    </w:tbl>
    <w:p w14:paraId="00CE303E" w14:textId="77777777" w:rsidR="00B4466D" w:rsidRDefault="00B4466D" w:rsidP="00B4466D">
      <w:pPr>
        <w:pStyle w:val="Body"/>
        <w:rPr>
          <w:rFonts w:asciiTheme="majorHAnsi" w:hAnsiTheme="majorHAnsi"/>
        </w:rPr>
      </w:pPr>
    </w:p>
    <w:p w14:paraId="6F00EE7F" w14:textId="77777777" w:rsidR="001C2090" w:rsidRPr="0039089B" w:rsidRDefault="001C2090" w:rsidP="001C2090">
      <w:pPr>
        <w:pStyle w:val="Body"/>
        <w:rPr>
          <w:rFonts w:asciiTheme="majorHAnsi" w:hAnsiTheme="majorHAnsi"/>
        </w:rPr>
      </w:pPr>
      <w:r w:rsidRPr="0039089B">
        <w:rPr>
          <w:rFonts w:asciiTheme="majorHAnsi" w:hAnsiTheme="majorHAnsi"/>
        </w:rPr>
        <w:t xml:space="preserve">Optionally, a project tag can be applied for each NoC by adding ‘prop_default tag_project_name yes’ to the NocStudio configuration file.  This will ensure the generated RTL and verification files are tagged with the specific project name, allowing multiple NoCs to co-exist in the same design without name space collision.   For more details on simulation with multiple NoCs, see section </w:t>
      </w:r>
      <w:r w:rsidRPr="0039089B">
        <w:rPr>
          <w:rFonts w:asciiTheme="majorHAnsi" w:hAnsiTheme="majorHAnsi"/>
        </w:rPr>
        <w:fldChar w:fldCharType="begin"/>
      </w:r>
      <w:r w:rsidRPr="0039089B">
        <w:rPr>
          <w:rFonts w:asciiTheme="majorHAnsi" w:hAnsiTheme="majorHAnsi"/>
        </w:rPr>
        <w:instrText xml:space="preserve"> REF _Ref411001591 \r \h </w:instrText>
      </w:r>
      <w:r>
        <w:rPr>
          <w:rFonts w:asciiTheme="majorHAnsi" w:hAnsiTheme="majorHAnsi"/>
        </w:rPr>
        <w:instrText xml:space="preserve"> \* MERGEFORMAT </w:instrText>
      </w:r>
      <w:r w:rsidRPr="0039089B">
        <w:rPr>
          <w:rFonts w:asciiTheme="majorHAnsi" w:hAnsiTheme="majorHAnsi"/>
        </w:rPr>
      </w:r>
      <w:r w:rsidRPr="0039089B">
        <w:rPr>
          <w:rFonts w:asciiTheme="majorHAnsi" w:hAnsiTheme="majorHAnsi"/>
        </w:rPr>
        <w:fldChar w:fldCharType="separate"/>
      </w:r>
      <w:r w:rsidR="004523D9">
        <w:rPr>
          <w:rFonts w:asciiTheme="majorHAnsi" w:hAnsiTheme="majorHAnsi"/>
        </w:rPr>
        <w:t>2.3</w:t>
      </w:r>
      <w:r w:rsidRPr="0039089B">
        <w:rPr>
          <w:rFonts w:asciiTheme="majorHAnsi" w:hAnsiTheme="majorHAnsi"/>
        </w:rPr>
        <w:fldChar w:fldCharType="end"/>
      </w:r>
      <w:r w:rsidRPr="0039089B">
        <w:rPr>
          <w:rFonts w:asciiTheme="majorHAnsi" w:hAnsiTheme="majorHAnsi"/>
        </w:rPr>
        <w:t>.</w:t>
      </w:r>
    </w:p>
    <w:p w14:paraId="011D5D38" w14:textId="68263272" w:rsidR="00B4466D" w:rsidRPr="0039089B" w:rsidRDefault="00B4466D" w:rsidP="00B4466D">
      <w:pPr>
        <w:pStyle w:val="Heading3"/>
        <w:ind w:left="1008" w:hanging="1008"/>
      </w:pPr>
      <w:bookmarkStart w:id="34" w:name="_Toc407201462"/>
      <w:bookmarkStart w:id="35" w:name="_Toc429642475"/>
      <w:bookmarkEnd w:id="18"/>
      <w:r w:rsidRPr="0039089B">
        <w:t>Sanity Testbench</w:t>
      </w:r>
      <w:bookmarkEnd w:id="34"/>
      <w:bookmarkEnd w:id="35"/>
    </w:p>
    <w:p w14:paraId="5E8DE4A4" w14:textId="77777777" w:rsidR="00B4466D" w:rsidRPr="0039089B" w:rsidRDefault="00B4466D" w:rsidP="00B4466D">
      <w:pPr>
        <w:pStyle w:val="Body"/>
        <w:rPr>
          <w:rFonts w:asciiTheme="majorHAnsi" w:hAnsiTheme="majorHAnsi"/>
        </w:rPr>
      </w:pPr>
      <w:r w:rsidRPr="0039089B">
        <w:rPr>
          <w:rFonts w:asciiTheme="majorHAnsi" w:hAnsiTheme="majorHAnsi"/>
        </w:rPr>
        <w:t xml:space="preserve">Once the NoC RTL has been generated, the next step is running the sanity testbench to perform a sanity check on the generated NoC RTL in simulation.  This is a push-button method of instantiating the generated NoC RTL in a sanity testbench along with verification checkers, and running a sanity traffic pattern on the generated NoC RTL to validate basic operation of the NoC in simulation. </w:t>
      </w:r>
    </w:p>
    <w:p w14:paraId="3E822709" w14:textId="77777777" w:rsidR="001E2117" w:rsidRPr="0039089B" w:rsidRDefault="001E2117" w:rsidP="001E2117">
      <w:pPr>
        <w:pStyle w:val="Body"/>
        <w:rPr>
          <w:rFonts w:asciiTheme="majorHAnsi" w:hAnsiTheme="majorHAnsi"/>
        </w:rPr>
      </w:pPr>
      <w:r w:rsidRPr="0039089B">
        <w:rPr>
          <w:rFonts w:asciiTheme="majorHAnsi" w:hAnsiTheme="majorHAnsi"/>
        </w:rPr>
        <w:t>To run</w:t>
      </w:r>
      <w:r>
        <w:rPr>
          <w:rFonts w:asciiTheme="majorHAnsi" w:hAnsiTheme="majorHAnsi"/>
        </w:rPr>
        <w:t xml:space="preserve"> the sanity test</w:t>
      </w:r>
      <w:r w:rsidRPr="0039089B">
        <w:rPr>
          <w:rFonts w:asciiTheme="majorHAnsi" w:hAnsiTheme="majorHAnsi"/>
        </w:rPr>
        <w:t>, change to the project directory</w:t>
      </w:r>
      <w:r>
        <w:rPr>
          <w:rFonts w:asciiTheme="majorHAnsi" w:hAnsiTheme="majorHAnsi"/>
        </w:rPr>
        <w:t xml:space="preserve"> and invoke the following run script</w:t>
      </w:r>
    </w:p>
    <w:p w14:paraId="22204B74" w14:textId="77777777" w:rsidR="001E2117" w:rsidRDefault="001E2117" w:rsidP="001E2117">
      <w:pPr>
        <w:pStyle w:val="Body"/>
        <w:rPr>
          <w:rFonts w:asciiTheme="majorHAnsi" w:hAnsiTheme="majorHAnsi"/>
        </w:rPr>
      </w:pPr>
      <w:r w:rsidRPr="0039089B">
        <w:rPr>
          <w:rFonts w:asciiTheme="majorHAnsi" w:hAnsiTheme="majorHAnsi"/>
        </w:rPr>
        <w:t>If you are using Synopsys VCS Simulator</w:t>
      </w:r>
      <w:r>
        <w:rPr>
          <w:rFonts w:asciiTheme="majorHAnsi" w:hAnsiTheme="majorHAnsi"/>
        </w:rPr>
        <w:t>, run:</w:t>
      </w:r>
    </w:p>
    <w:p w14:paraId="4BFB6A0C" w14:textId="77777777" w:rsidR="001E2117" w:rsidRDefault="001E2117" w:rsidP="001E2117">
      <w:pPr>
        <w:pStyle w:val="Body"/>
        <w:ind w:left="720"/>
        <w:rPr>
          <w:rFonts w:asciiTheme="majorHAnsi" w:hAnsiTheme="majorHAnsi"/>
        </w:rPr>
      </w:pPr>
      <w:r w:rsidRPr="0039089B">
        <w:rPr>
          <w:rFonts w:asciiTheme="majorHAnsi" w:hAnsiTheme="majorHAnsi"/>
        </w:rPr>
        <w:t>run_test_vcs.sh</w:t>
      </w:r>
    </w:p>
    <w:p w14:paraId="07201E16" w14:textId="77777777" w:rsidR="001E2117" w:rsidRDefault="001E2117" w:rsidP="001E2117">
      <w:pPr>
        <w:pStyle w:val="Body"/>
        <w:rPr>
          <w:rFonts w:asciiTheme="majorHAnsi" w:hAnsiTheme="majorHAnsi"/>
        </w:rPr>
      </w:pPr>
      <w:r w:rsidRPr="0039089B">
        <w:rPr>
          <w:rFonts w:asciiTheme="majorHAnsi" w:hAnsiTheme="majorHAnsi"/>
        </w:rPr>
        <w:t>If you are using Cadence Incisive Simulator</w:t>
      </w:r>
      <w:r>
        <w:rPr>
          <w:rFonts w:asciiTheme="majorHAnsi" w:hAnsiTheme="majorHAnsi"/>
        </w:rPr>
        <w:t>, run:</w:t>
      </w:r>
    </w:p>
    <w:p w14:paraId="762EEFA8" w14:textId="77777777" w:rsidR="001E2117" w:rsidRPr="0039089B" w:rsidRDefault="001E2117" w:rsidP="001E2117">
      <w:pPr>
        <w:pStyle w:val="Body"/>
        <w:ind w:left="720"/>
        <w:rPr>
          <w:rFonts w:asciiTheme="majorHAnsi" w:hAnsiTheme="majorHAnsi"/>
        </w:rPr>
      </w:pPr>
      <w:r w:rsidRPr="0039089B">
        <w:rPr>
          <w:rFonts w:asciiTheme="majorHAnsi" w:hAnsiTheme="majorHAnsi"/>
        </w:rPr>
        <w:t>run_test_incisiv.sh</w:t>
      </w:r>
    </w:p>
    <w:p w14:paraId="7D7F994E" w14:textId="77777777" w:rsidR="000544C5" w:rsidRDefault="001E2117" w:rsidP="001E2117">
      <w:pPr>
        <w:pStyle w:val="Body"/>
        <w:rPr>
          <w:rFonts w:asciiTheme="majorHAnsi" w:hAnsiTheme="majorHAnsi"/>
        </w:rPr>
      </w:pPr>
      <w:r w:rsidRPr="0039089B">
        <w:rPr>
          <w:rFonts w:asciiTheme="majorHAnsi" w:hAnsiTheme="majorHAnsi"/>
        </w:rPr>
        <w:t>Th</w:t>
      </w:r>
      <w:r>
        <w:rPr>
          <w:rFonts w:asciiTheme="majorHAnsi" w:hAnsiTheme="majorHAnsi"/>
        </w:rPr>
        <w:t>e run script</w:t>
      </w:r>
      <w:r w:rsidRPr="0039089B">
        <w:rPr>
          <w:rFonts w:asciiTheme="majorHAnsi" w:hAnsiTheme="majorHAnsi"/>
        </w:rPr>
        <w:t xml:space="preserve"> compiles the sanity testbench and launches the simulation.</w:t>
      </w:r>
      <w:r>
        <w:rPr>
          <w:rFonts w:asciiTheme="majorHAnsi" w:hAnsiTheme="majorHAnsi"/>
        </w:rPr>
        <w:t xml:space="preserve"> </w:t>
      </w:r>
    </w:p>
    <w:p w14:paraId="01ACECAE" w14:textId="74221B40" w:rsidR="001E2117" w:rsidRDefault="001E2117" w:rsidP="001E2117">
      <w:pPr>
        <w:pStyle w:val="Body"/>
        <w:rPr>
          <w:rFonts w:asciiTheme="majorHAnsi" w:hAnsiTheme="majorHAnsi"/>
        </w:rPr>
      </w:pPr>
      <w:r>
        <w:rPr>
          <w:rFonts w:asciiTheme="majorHAnsi" w:hAnsiTheme="majorHAnsi"/>
        </w:rPr>
        <w:t>To enable waveform dumping, use the</w:t>
      </w:r>
      <w:r w:rsidR="00892DA8">
        <w:rPr>
          <w:rFonts w:asciiTheme="majorHAnsi" w:hAnsiTheme="majorHAnsi"/>
        </w:rPr>
        <w:t xml:space="preserve"> command line option -waves=1.    F</w:t>
      </w:r>
      <w:r>
        <w:rPr>
          <w:rFonts w:asciiTheme="majorHAnsi" w:hAnsiTheme="majorHAnsi"/>
        </w:rPr>
        <w:t>or example:</w:t>
      </w:r>
    </w:p>
    <w:p w14:paraId="6200915F" w14:textId="77777777" w:rsidR="001E2117" w:rsidRDefault="001E2117" w:rsidP="001E2117">
      <w:pPr>
        <w:pStyle w:val="Body"/>
        <w:ind w:left="720"/>
        <w:rPr>
          <w:rFonts w:asciiTheme="majorHAnsi" w:hAnsiTheme="majorHAnsi"/>
        </w:rPr>
      </w:pPr>
      <w:r>
        <w:rPr>
          <w:rFonts w:asciiTheme="majorHAnsi" w:hAnsiTheme="majorHAnsi"/>
        </w:rPr>
        <w:t>run_test_vcs</w:t>
      </w:r>
      <w:r w:rsidRPr="0039089B">
        <w:rPr>
          <w:rFonts w:asciiTheme="majorHAnsi" w:hAnsiTheme="majorHAnsi"/>
        </w:rPr>
        <w:t>.sh</w:t>
      </w:r>
      <w:r>
        <w:rPr>
          <w:rFonts w:asciiTheme="majorHAnsi" w:hAnsiTheme="majorHAnsi"/>
        </w:rPr>
        <w:t xml:space="preserve"> -waves=1</w:t>
      </w:r>
    </w:p>
    <w:p w14:paraId="69757934" w14:textId="0B646E1D" w:rsidR="00AC26F6" w:rsidRDefault="00AC26F6" w:rsidP="00AC26F6">
      <w:pPr>
        <w:pStyle w:val="Body"/>
        <w:rPr>
          <w:rFonts w:asciiTheme="majorHAnsi" w:hAnsiTheme="majorHAnsi"/>
        </w:rPr>
      </w:pPr>
      <w:r>
        <w:rPr>
          <w:rFonts w:asciiTheme="majorHAnsi" w:hAnsiTheme="majorHAnsi"/>
        </w:rPr>
        <w:lastRenderedPageBreak/>
        <w:t>or for Cadence Incisiv</w:t>
      </w:r>
      <w:r w:rsidR="00C97F89">
        <w:rPr>
          <w:rFonts w:asciiTheme="majorHAnsi" w:hAnsiTheme="majorHAnsi"/>
        </w:rPr>
        <w:t xml:space="preserve"> Simulator</w:t>
      </w:r>
      <w:r>
        <w:rPr>
          <w:rFonts w:asciiTheme="majorHAnsi" w:hAnsiTheme="majorHAnsi"/>
        </w:rPr>
        <w:t>,</w:t>
      </w:r>
    </w:p>
    <w:p w14:paraId="4AD5D243" w14:textId="38AECCD6" w:rsidR="001E2117" w:rsidRDefault="00AC26F6" w:rsidP="00C56191">
      <w:pPr>
        <w:pStyle w:val="Body"/>
        <w:ind w:left="720"/>
        <w:rPr>
          <w:rFonts w:asciiTheme="majorHAnsi" w:hAnsiTheme="majorHAnsi"/>
        </w:rPr>
      </w:pPr>
      <w:r>
        <w:rPr>
          <w:rFonts w:asciiTheme="majorHAnsi" w:hAnsiTheme="majorHAnsi"/>
        </w:rPr>
        <w:t>run_test_incisiv</w:t>
      </w:r>
      <w:r w:rsidRPr="0039089B">
        <w:rPr>
          <w:rFonts w:asciiTheme="majorHAnsi" w:hAnsiTheme="majorHAnsi"/>
        </w:rPr>
        <w:t>.sh</w:t>
      </w:r>
      <w:r>
        <w:rPr>
          <w:rFonts w:asciiTheme="majorHAnsi" w:hAnsiTheme="majorHAnsi"/>
        </w:rPr>
        <w:t xml:space="preserve"> -waves=1</w:t>
      </w:r>
    </w:p>
    <w:p w14:paraId="209819EB" w14:textId="77777777" w:rsidR="00B4466D" w:rsidRPr="0039089B" w:rsidRDefault="00B4466D" w:rsidP="00B4466D">
      <w:pPr>
        <w:pStyle w:val="Body"/>
        <w:rPr>
          <w:rFonts w:asciiTheme="majorHAnsi" w:hAnsiTheme="majorHAnsi"/>
        </w:rPr>
      </w:pPr>
      <w:r w:rsidRPr="0039089B">
        <w:rPr>
          <w:rFonts w:asciiTheme="majorHAnsi" w:hAnsiTheme="majorHAnsi"/>
        </w:rPr>
        <w:t>On a successful compile and simulation, the following will appear at the prompt,</w:t>
      </w:r>
    </w:p>
    <w:p w14:paraId="22824A60" w14:textId="77777777" w:rsidR="00B4466D" w:rsidRPr="0039089B" w:rsidRDefault="00B4466D" w:rsidP="00B4466D">
      <w:pPr>
        <w:pStyle w:val="Body"/>
        <w:rPr>
          <w:rFonts w:asciiTheme="majorHAnsi" w:hAnsiTheme="majorHAnsi"/>
        </w:rPr>
      </w:pPr>
      <w:r w:rsidRPr="0039089B">
        <w:rPr>
          <w:rFonts w:asciiTheme="majorHAnsi" w:hAnsiTheme="majorHAnsi"/>
        </w:rPr>
        <w:t>********************</w:t>
      </w:r>
    </w:p>
    <w:p w14:paraId="7B6C0875" w14:textId="77777777" w:rsidR="00B4466D" w:rsidRPr="0039089B" w:rsidRDefault="00B4466D" w:rsidP="00B4466D">
      <w:pPr>
        <w:pStyle w:val="Body"/>
        <w:rPr>
          <w:rFonts w:asciiTheme="majorHAnsi" w:hAnsiTheme="majorHAnsi"/>
        </w:rPr>
      </w:pPr>
      <w:r w:rsidRPr="0039089B">
        <w:rPr>
          <w:rFonts w:asciiTheme="majorHAnsi" w:hAnsiTheme="majorHAnsi"/>
        </w:rPr>
        <w:t xml:space="preserve">* </w:t>
      </w:r>
      <w:r w:rsidRPr="0039089B">
        <w:rPr>
          <w:rFonts w:asciiTheme="majorHAnsi" w:hAnsiTheme="majorHAnsi"/>
          <w:sz w:val="16"/>
          <w:szCs w:val="16"/>
        </w:rPr>
        <w:t>BUILD SUCCESSFUL</w:t>
      </w:r>
      <w:r w:rsidRPr="0039089B">
        <w:rPr>
          <w:rFonts w:asciiTheme="majorHAnsi" w:hAnsiTheme="majorHAnsi"/>
        </w:rPr>
        <w:t xml:space="preserve"> *</w:t>
      </w:r>
    </w:p>
    <w:p w14:paraId="7A8D6A8F" w14:textId="77777777" w:rsidR="00B4466D" w:rsidRPr="0039089B" w:rsidRDefault="00B4466D" w:rsidP="00B4466D">
      <w:pPr>
        <w:pStyle w:val="Body"/>
        <w:rPr>
          <w:rFonts w:asciiTheme="majorHAnsi" w:hAnsiTheme="majorHAnsi"/>
        </w:rPr>
      </w:pPr>
      <w:r w:rsidRPr="0039089B">
        <w:rPr>
          <w:rFonts w:asciiTheme="majorHAnsi" w:hAnsiTheme="majorHAnsi"/>
        </w:rPr>
        <w:t>********************</w:t>
      </w:r>
    </w:p>
    <w:p w14:paraId="1E3DEC1C" w14:textId="77777777" w:rsidR="00B4466D" w:rsidRDefault="00B4466D" w:rsidP="00B4466D">
      <w:pPr>
        <w:pStyle w:val="Body"/>
        <w:rPr>
          <w:rFonts w:asciiTheme="majorHAnsi" w:hAnsiTheme="majorHAnsi"/>
          <w:sz w:val="18"/>
          <w:szCs w:val="18"/>
        </w:rPr>
      </w:pPr>
      <w:r w:rsidRPr="0039089B">
        <w:rPr>
          <w:rFonts w:asciiTheme="majorHAnsi" w:hAnsiTheme="majorHAnsi"/>
          <w:sz w:val="18"/>
          <w:szCs w:val="18"/>
        </w:rPr>
        <w:t>Changing directory to: trace</w:t>
      </w:r>
    </w:p>
    <w:p w14:paraId="0C0DBBB2" w14:textId="77777777" w:rsidR="00312750" w:rsidRPr="0039089B" w:rsidRDefault="00312750" w:rsidP="00B4466D">
      <w:pPr>
        <w:pStyle w:val="Body"/>
        <w:rPr>
          <w:rFonts w:asciiTheme="majorHAnsi" w:hAnsiTheme="majorHAnsi"/>
          <w:sz w:val="18"/>
          <w:szCs w:val="18"/>
        </w:rPr>
      </w:pPr>
    </w:p>
    <w:p w14:paraId="4897A0E6" w14:textId="77777777" w:rsidR="00B4466D" w:rsidRPr="0039089B" w:rsidRDefault="00B4466D" w:rsidP="00B4466D">
      <w:pPr>
        <w:pStyle w:val="Body"/>
        <w:rPr>
          <w:rFonts w:asciiTheme="majorHAnsi" w:hAnsiTheme="majorHAnsi"/>
        </w:rPr>
      </w:pPr>
      <w:r w:rsidRPr="0039089B">
        <w:rPr>
          <w:rFonts w:asciiTheme="majorHAnsi" w:hAnsiTheme="majorHAnsi"/>
        </w:rPr>
        <w:t>*********************</w:t>
      </w:r>
    </w:p>
    <w:p w14:paraId="7C047044" w14:textId="77777777" w:rsidR="00B4466D" w:rsidRPr="0039089B" w:rsidRDefault="00B4466D" w:rsidP="00B4466D">
      <w:pPr>
        <w:pStyle w:val="Body"/>
        <w:rPr>
          <w:rFonts w:asciiTheme="majorHAnsi" w:hAnsiTheme="majorHAnsi"/>
        </w:rPr>
      </w:pPr>
      <w:r w:rsidRPr="0039089B">
        <w:rPr>
          <w:rFonts w:asciiTheme="majorHAnsi" w:hAnsiTheme="majorHAnsi"/>
        </w:rPr>
        <w:t xml:space="preserve">* </w:t>
      </w:r>
      <w:r w:rsidRPr="0039089B">
        <w:rPr>
          <w:rFonts w:asciiTheme="majorHAnsi" w:hAnsiTheme="majorHAnsi"/>
          <w:sz w:val="16"/>
          <w:szCs w:val="16"/>
        </w:rPr>
        <w:t>SIMULATION PASSED</w:t>
      </w:r>
      <w:r w:rsidRPr="0039089B">
        <w:rPr>
          <w:rFonts w:asciiTheme="majorHAnsi" w:hAnsiTheme="majorHAnsi"/>
        </w:rPr>
        <w:t xml:space="preserve"> *</w:t>
      </w:r>
    </w:p>
    <w:p w14:paraId="5153E34D" w14:textId="77777777" w:rsidR="00B4466D" w:rsidRPr="0039089B" w:rsidRDefault="00B4466D" w:rsidP="00B4466D">
      <w:pPr>
        <w:pStyle w:val="Body"/>
        <w:rPr>
          <w:rFonts w:asciiTheme="majorHAnsi" w:hAnsiTheme="majorHAnsi"/>
        </w:rPr>
      </w:pPr>
      <w:r w:rsidRPr="0039089B">
        <w:rPr>
          <w:rFonts w:asciiTheme="majorHAnsi" w:hAnsiTheme="majorHAnsi"/>
        </w:rPr>
        <w:t>*********************</w:t>
      </w:r>
    </w:p>
    <w:p w14:paraId="3BA38767" w14:textId="77777777" w:rsidR="00B4466D" w:rsidRPr="0039089B" w:rsidRDefault="00B4466D" w:rsidP="00B4466D">
      <w:pPr>
        <w:pStyle w:val="Body"/>
        <w:rPr>
          <w:rFonts w:asciiTheme="majorHAnsi" w:hAnsiTheme="majorHAnsi"/>
        </w:rPr>
      </w:pPr>
      <w:r w:rsidRPr="0039089B">
        <w:rPr>
          <w:rFonts w:asciiTheme="majorHAnsi" w:hAnsiTheme="majorHAnsi"/>
        </w:rPr>
        <w:t>If the NoC has register bus enabled, there will be an additional sanity test which is run as part of the same script. It will perform register transactions to verify the connectivity of the register bus. On a successful simulation, the following will be logged in “run_test_incisiv.log” for a Cadence Incisive simulation.  Similar information is in “run_test_vcs.log” for Synopsys VCS simulation.</w:t>
      </w:r>
    </w:p>
    <w:p w14:paraId="6DB3801D" w14:textId="77777777" w:rsidR="00B4466D" w:rsidRPr="0039089B" w:rsidRDefault="00B4466D" w:rsidP="00B4466D">
      <w:pPr>
        <w:pStyle w:val="Body"/>
        <w:rPr>
          <w:rFonts w:asciiTheme="majorHAnsi" w:hAnsiTheme="majorHAnsi"/>
        </w:rPr>
      </w:pPr>
      <w:r w:rsidRPr="0039089B">
        <w:rPr>
          <w:rFonts w:asciiTheme="majorHAnsi" w:hAnsiTheme="majorHAnsi"/>
        </w:rPr>
        <w:t>Passing to irun for build</w:t>
      </w:r>
    </w:p>
    <w:p w14:paraId="1A46C02A" w14:textId="77777777" w:rsidR="00B4466D" w:rsidRPr="0039089B" w:rsidRDefault="00B4466D" w:rsidP="00B4466D">
      <w:pPr>
        <w:pStyle w:val="Body"/>
        <w:rPr>
          <w:rFonts w:asciiTheme="majorHAnsi" w:hAnsiTheme="majorHAnsi"/>
        </w:rPr>
      </w:pPr>
      <w:r w:rsidRPr="0039089B">
        <w:rPr>
          <w:rFonts w:asciiTheme="majorHAnsi" w:hAnsiTheme="majorHAnsi"/>
        </w:rPr>
        <w:t>BUILD SUCCESSFUL</w:t>
      </w:r>
    </w:p>
    <w:p w14:paraId="2746C6D4" w14:textId="77777777" w:rsidR="00B4466D" w:rsidRPr="0039089B" w:rsidRDefault="00B4466D" w:rsidP="00B4466D">
      <w:pPr>
        <w:pStyle w:val="Body"/>
        <w:rPr>
          <w:rFonts w:asciiTheme="majorHAnsi" w:hAnsiTheme="majorHAnsi"/>
        </w:rPr>
      </w:pPr>
      <w:r w:rsidRPr="0039089B">
        <w:rPr>
          <w:rFonts w:asciiTheme="majorHAnsi" w:hAnsiTheme="majorHAnsi"/>
        </w:rPr>
        <w:t>Passing to irun for simulation</w:t>
      </w:r>
    </w:p>
    <w:p w14:paraId="61467600" w14:textId="77777777" w:rsidR="00B4466D" w:rsidRPr="0039089B" w:rsidRDefault="00B4466D" w:rsidP="00B4466D">
      <w:pPr>
        <w:pStyle w:val="Body"/>
        <w:rPr>
          <w:rFonts w:asciiTheme="majorHAnsi" w:hAnsiTheme="majorHAnsi"/>
        </w:rPr>
      </w:pPr>
      <w:r w:rsidRPr="0039089B">
        <w:rPr>
          <w:rFonts w:asciiTheme="majorHAnsi" w:hAnsiTheme="majorHAnsi"/>
        </w:rPr>
        <w:t>REGBUS SIMULATION PASSED</w:t>
      </w:r>
    </w:p>
    <w:p w14:paraId="6729C6AC" w14:textId="77777777" w:rsidR="00B4466D" w:rsidRPr="0039089B" w:rsidRDefault="00B4466D" w:rsidP="00B4466D">
      <w:pPr>
        <w:pStyle w:val="Body"/>
        <w:rPr>
          <w:rFonts w:asciiTheme="majorHAnsi" w:hAnsiTheme="majorHAnsi"/>
        </w:rPr>
      </w:pPr>
      <w:r w:rsidRPr="0039089B">
        <w:rPr>
          <w:rFonts w:asciiTheme="majorHAnsi" w:hAnsiTheme="majorHAnsi"/>
        </w:rPr>
        <w:t>Passing to irun for simulation</w:t>
      </w:r>
    </w:p>
    <w:p w14:paraId="48B7AB2C" w14:textId="77777777" w:rsidR="00B4466D" w:rsidRPr="0039089B" w:rsidRDefault="00B4466D" w:rsidP="00B4466D">
      <w:pPr>
        <w:pStyle w:val="Body"/>
        <w:rPr>
          <w:rFonts w:asciiTheme="majorHAnsi" w:hAnsiTheme="majorHAnsi"/>
        </w:rPr>
      </w:pPr>
      <w:r w:rsidRPr="0039089B">
        <w:rPr>
          <w:rFonts w:asciiTheme="majorHAnsi" w:hAnsiTheme="majorHAnsi"/>
        </w:rPr>
        <w:t>SIMULATION PASSED</w:t>
      </w:r>
    </w:p>
    <w:p w14:paraId="18D8D2F3" w14:textId="303B5C42" w:rsidR="00B4466D" w:rsidRPr="0039089B" w:rsidRDefault="00B4466D" w:rsidP="00B4466D">
      <w:pPr>
        <w:pStyle w:val="Body"/>
        <w:rPr>
          <w:rFonts w:asciiTheme="majorHAnsi" w:hAnsiTheme="majorHAnsi"/>
        </w:rPr>
      </w:pPr>
      <w:r w:rsidRPr="0039089B">
        <w:rPr>
          <w:rFonts w:asciiTheme="majorHAnsi" w:hAnsiTheme="majorHAnsi"/>
        </w:rPr>
        <w:t xml:space="preserve">(Note: For the script run_regtest_incisiv.sh or run_regtest_vcs.sh to run successfully, the user should </w:t>
      </w:r>
      <w:r w:rsidRPr="0039089B">
        <w:rPr>
          <w:rFonts w:asciiTheme="majorHAnsi" w:hAnsiTheme="majorHAnsi"/>
          <w:b/>
        </w:rPr>
        <w:t>not</w:t>
      </w:r>
      <w:r w:rsidRPr="0039089B">
        <w:rPr>
          <w:rFonts w:asciiTheme="majorHAnsi" w:hAnsiTheme="majorHAnsi"/>
        </w:rPr>
        <w:t xml:space="preserve"> have the “create_trace_files” command after the “gen_ip” command in the N</w:t>
      </w:r>
      <w:r w:rsidR="003F6B8C" w:rsidRPr="0039089B">
        <w:rPr>
          <w:rFonts w:asciiTheme="majorHAnsi" w:hAnsiTheme="majorHAnsi"/>
        </w:rPr>
        <w:t>ocStudio command script because</w:t>
      </w:r>
      <w:r w:rsidRPr="0039089B">
        <w:rPr>
          <w:rFonts w:asciiTheme="majorHAnsi" w:hAnsiTheme="majorHAnsi"/>
        </w:rPr>
        <w:t xml:space="preserve"> the files created as a result of “create_trace_files” command will overwrite the required stimulus generated by “gen_ip”)</w:t>
      </w:r>
    </w:p>
    <w:p w14:paraId="0C36CA87" w14:textId="77777777" w:rsidR="00B4466D" w:rsidRPr="0039089B" w:rsidRDefault="00B4466D" w:rsidP="00B4466D">
      <w:pPr>
        <w:pStyle w:val="Body"/>
        <w:rPr>
          <w:rFonts w:asciiTheme="majorHAnsi" w:hAnsiTheme="majorHAnsi"/>
        </w:rPr>
      </w:pPr>
      <w:r w:rsidRPr="0039089B">
        <w:rPr>
          <w:rFonts w:asciiTheme="majorHAnsi" w:hAnsiTheme="majorHAnsi"/>
        </w:rPr>
        <w:t>After the completion of simulation run, the presence of a file named SIM_FAILED indicates a failure in simulation run. Depending on the simulator, the log file “run_test_vcs.log” or “run_test_incisiv.log” will list out any errors encountered during the build and simulation phase.</w:t>
      </w:r>
    </w:p>
    <w:p w14:paraId="18B759D2" w14:textId="77777777" w:rsidR="00B4466D" w:rsidRPr="0039089B" w:rsidRDefault="00B4466D" w:rsidP="00B4466D">
      <w:pPr>
        <w:pStyle w:val="Body"/>
        <w:rPr>
          <w:rFonts w:asciiTheme="majorHAnsi" w:hAnsiTheme="majorHAnsi"/>
        </w:rPr>
      </w:pPr>
      <w:r w:rsidRPr="0039089B">
        <w:rPr>
          <w:rFonts w:asciiTheme="majorHAnsi" w:hAnsiTheme="majorHAnsi"/>
        </w:rPr>
        <w:lastRenderedPageBreak/>
        <w:t>Presence of file named SIM_PASSED in the project directory after the completion of simulation run indicates a successful simulation run.</w:t>
      </w:r>
    </w:p>
    <w:p w14:paraId="1A8A5C46" w14:textId="5306D1AB" w:rsidR="00B4466D" w:rsidRPr="0039089B" w:rsidRDefault="00B4466D" w:rsidP="00B4466D">
      <w:pPr>
        <w:pStyle w:val="Body"/>
        <w:rPr>
          <w:rFonts w:asciiTheme="majorHAnsi" w:hAnsiTheme="majorHAnsi"/>
        </w:rPr>
      </w:pPr>
      <w:r w:rsidRPr="0039089B">
        <w:rPr>
          <w:rFonts w:asciiTheme="majorHAnsi" w:hAnsiTheme="majorHAnsi"/>
        </w:rPr>
        <w:t>With a successful simulation from the sanity testbench, the generated NoC RTL and verification IP are ready to be integrated.</w:t>
      </w:r>
    </w:p>
    <w:p w14:paraId="4902B495" w14:textId="77777777" w:rsidR="00B4466D" w:rsidRPr="0039089B" w:rsidRDefault="00B4466D" w:rsidP="00B4466D">
      <w:pPr>
        <w:pStyle w:val="Body"/>
        <w:rPr>
          <w:rFonts w:asciiTheme="majorHAnsi" w:hAnsiTheme="majorHAnsi"/>
        </w:rPr>
      </w:pPr>
    </w:p>
    <w:p w14:paraId="07D69917" w14:textId="77777777" w:rsidR="00B4466D" w:rsidRPr="0039089B" w:rsidRDefault="00B4466D" w:rsidP="00B4466D">
      <w:pPr>
        <w:pStyle w:val="Heading1"/>
      </w:pPr>
      <w:bookmarkStart w:id="36" w:name="_Toc366845386"/>
      <w:bookmarkStart w:id="37" w:name="_Toc366845387"/>
      <w:bookmarkStart w:id="38" w:name="_Toc366845388"/>
      <w:bookmarkStart w:id="39" w:name="_Toc366845389"/>
      <w:bookmarkStart w:id="40" w:name="_Toc366845392"/>
      <w:bookmarkStart w:id="41" w:name="_Toc366845394"/>
      <w:bookmarkStart w:id="42" w:name="_Toc366845395"/>
      <w:bookmarkStart w:id="43" w:name="_Toc366845396"/>
      <w:bookmarkStart w:id="44" w:name="_Toc366845397"/>
      <w:bookmarkStart w:id="45" w:name="_Toc366845399"/>
      <w:bookmarkStart w:id="46" w:name="_Toc366845400"/>
      <w:bookmarkStart w:id="47" w:name="_Toc366845401"/>
      <w:bookmarkStart w:id="48" w:name="_Toc366845402"/>
      <w:bookmarkStart w:id="49" w:name="_Toc366845405"/>
      <w:bookmarkStart w:id="50" w:name="_Toc366845406"/>
      <w:bookmarkStart w:id="51" w:name="_Toc407201463"/>
      <w:bookmarkStart w:id="52" w:name="_Toc42964247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39089B">
        <w:lastRenderedPageBreak/>
        <w:t>Integration of NoC</w:t>
      </w:r>
      <w:bookmarkEnd w:id="51"/>
      <w:bookmarkEnd w:id="52"/>
    </w:p>
    <w:p w14:paraId="4EBBBC7B" w14:textId="77777777" w:rsidR="00B4466D" w:rsidRPr="0039089B" w:rsidRDefault="00B4466D" w:rsidP="00B4466D">
      <w:pPr>
        <w:pStyle w:val="Body"/>
        <w:rPr>
          <w:rFonts w:asciiTheme="majorHAnsi" w:hAnsiTheme="majorHAnsi"/>
        </w:rPr>
      </w:pPr>
      <w:r w:rsidRPr="0039089B">
        <w:rPr>
          <w:rFonts w:asciiTheme="majorHAnsi" w:hAnsiTheme="majorHAnsi"/>
        </w:rPr>
        <w:t>In the NocStudio project directory, “ns_noc_files.f” contains all the file references for NoC RTL and verification checkers.  The following sections describe the integration process in detail.</w:t>
      </w:r>
    </w:p>
    <w:p w14:paraId="133A8C35" w14:textId="77777777" w:rsidR="00B4466D" w:rsidRPr="0039089B" w:rsidRDefault="00B4466D" w:rsidP="00B4466D">
      <w:pPr>
        <w:pStyle w:val="Heading2"/>
      </w:pPr>
      <w:r w:rsidRPr="0039089B">
        <w:t xml:space="preserve"> </w:t>
      </w:r>
      <w:bookmarkStart w:id="53" w:name="_Toc407201464"/>
      <w:bookmarkStart w:id="54" w:name="_Toc429642477"/>
      <w:r w:rsidRPr="0039089B">
        <w:t>Integration of NoC RTL</w:t>
      </w:r>
      <w:bookmarkEnd w:id="53"/>
      <w:bookmarkEnd w:id="54"/>
    </w:p>
    <w:p w14:paraId="482198B5" w14:textId="77777777" w:rsidR="00B4466D" w:rsidRPr="0039089B" w:rsidRDefault="00B4466D" w:rsidP="00B4466D">
      <w:pPr>
        <w:pStyle w:val="Body"/>
        <w:rPr>
          <w:rFonts w:asciiTheme="majorHAnsi" w:hAnsiTheme="majorHAnsi"/>
        </w:rPr>
      </w:pPr>
      <w:r w:rsidRPr="0039089B">
        <w:rPr>
          <w:rFonts w:asciiTheme="majorHAnsi" w:hAnsiTheme="majorHAnsi"/>
        </w:rPr>
        <w:t>To instantiate NoC RTL into customer environment, include the following lines in the file list for customer model compilation:</w:t>
      </w:r>
    </w:p>
    <w:p w14:paraId="3EB60BB6" w14:textId="77777777" w:rsidR="00B4466D" w:rsidRPr="0039089B" w:rsidRDefault="00B4466D" w:rsidP="00B4466D">
      <w:pPr>
        <w:pStyle w:val="Body"/>
        <w:rPr>
          <w:rFonts w:asciiTheme="majorHAnsi" w:hAnsiTheme="majorHAnsi"/>
        </w:rPr>
      </w:pPr>
      <w:r w:rsidRPr="0039089B">
        <w:rPr>
          <w:rFonts w:asciiTheme="majorHAnsi" w:hAnsiTheme="majorHAnsi"/>
        </w:rPr>
        <w:t>Set the environment variable NS_PROJ_PATH to point to the project directory that was created by NocStudio.</w:t>
      </w:r>
    </w:p>
    <w:p w14:paraId="60950551" w14:textId="77777777" w:rsidR="0032025B" w:rsidRDefault="00B4466D" w:rsidP="00B4466D">
      <w:pPr>
        <w:pStyle w:val="Body"/>
        <w:rPr>
          <w:rFonts w:asciiTheme="majorHAnsi" w:hAnsiTheme="majorHAnsi"/>
        </w:rPr>
      </w:pPr>
      <w:r w:rsidRPr="0039089B">
        <w:rPr>
          <w:rFonts w:asciiTheme="majorHAnsi" w:hAnsiTheme="majorHAnsi"/>
        </w:rPr>
        <w:t>$NS_PROJ_PATH = /</w:t>
      </w:r>
      <w:r w:rsidR="003F6B8C" w:rsidRPr="0039089B">
        <w:rPr>
          <w:rFonts w:asciiTheme="majorHAnsi" w:hAnsiTheme="majorHAnsi"/>
        </w:rPr>
        <w:t>absolute</w:t>
      </w:r>
      <w:r w:rsidRPr="0039089B">
        <w:rPr>
          <w:rFonts w:asciiTheme="majorHAnsi" w:hAnsiTheme="majorHAnsi"/>
        </w:rPr>
        <w:t>/path/of/project/created/</w:t>
      </w:r>
    </w:p>
    <w:p w14:paraId="2EC7BBEF" w14:textId="4FF9E498" w:rsidR="00B4466D" w:rsidRPr="0039089B" w:rsidRDefault="00B4466D" w:rsidP="00B4466D">
      <w:pPr>
        <w:pStyle w:val="Body"/>
        <w:rPr>
          <w:rFonts w:asciiTheme="majorHAnsi" w:hAnsiTheme="majorHAnsi"/>
        </w:rPr>
      </w:pPr>
      <w:r w:rsidRPr="0039089B">
        <w:rPr>
          <w:rFonts w:asciiTheme="majorHAnsi" w:hAnsiTheme="majorHAnsi"/>
        </w:rPr>
        <w:t>Include the following line in the filelist for the project which instantiates the NoC.</w:t>
      </w:r>
    </w:p>
    <w:p w14:paraId="3F819924" w14:textId="77777777" w:rsidR="00B4466D" w:rsidRPr="0039089B" w:rsidRDefault="00B4466D" w:rsidP="00B4466D">
      <w:pPr>
        <w:pStyle w:val="Body"/>
        <w:rPr>
          <w:rFonts w:asciiTheme="majorHAnsi" w:hAnsiTheme="majorHAnsi"/>
        </w:rPr>
      </w:pPr>
      <w:r w:rsidRPr="0039089B">
        <w:rPr>
          <w:rFonts w:asciiTheme="majorHAnsi" w:hAnsiTheme="majorHAnsi"/>
        </w:rPr>
        <w:t xml:space="preserve">    -f ns_noc_files.f</w:t>
      </w:r>
    </w:p>
    <w:p w14:paraId="54F1D01D" w14:textId="77777777" w:rsidR="00B4466D" w:rsidRDefault="00B4466D" w:rsidP="00B4466D">
      <w:pPr>
        <w:pStyle w:val="Body"/>
        <w:rPr>
          <w:rFonts w:asciiTheme="majorHAnsi" w:hAnsiTheme="majorHAnsi"/>
        </w:rPr>
      </w:pPr>
      <w:r w:rsidRPr="0039089B">
        <w:rPr>
          <w:rFonts w:asciiTheme="majorHAnsi" w:hAnsiTheme="majorHAnsi"/>
        </w:rPr>
        <w:t>The top-level module is “ns_soc_ip”, specified in ns_soc_ip.v.</w:t>
      </w:r>
    </w:p>
    <w:p w14:paraId="5BC9DA80" w14:textId="77777777" w:rsidR="00B4466D" w:rsidRPr="009801EF" w:rsidRDefault="00B4466D" w:rsidP="00B4466D">
      <w:pPr>
        <w:pStyle w:val="Heading3"/>
        <w:ind w:left="1008" w:hanging="1008"/>
        <w:rPr>
          <w:sz w:val="22"/>
        </w:rPr>
      </w:pPr>
      <w:r w:rsidRPr="0039089B">
        <w:t xml:space="preserve"> </w:t>
      </w:r>
      <w:bookmarkStart w:id="55" w:name="_Toc407201465"/>
      <w:bookmarkStart w:id="56" w:name="_Toc429642478"/>
      <w:r w:rsidRPr="0039089B">
        <w:t>Reset</w:t>
      </w:r>
      <w:bookmarkEnd w:id="55"/>
      <w:bookmarkEnd w:id="56"/>
    </w:p>
    <w:p w14:paraId="7753F6CD" w14:textId="78144197" w:rsidR="005C6EA0" w:rsidRPr="009801EF" w:rsidRDefault="005C6EA0" w:rsidP="005C6EA0">
      <w:pPr>
        <w:pStyle w:val="Caption"/>
        <w:keepNext/>
        <w:jc w:val="center"/>
        <w:rPr>
          <w:rFonts w:asciiTheme="majorHAnsi" w:hAnsiTheme="majorHAnsi"/>
          <w:sz w:val="22"/>
          <w:szCs w:val="22"/>
        </w:rPr>
      </w:pPr>
      <w:bookmarkStart w:id="57" w:name="_Toc429642504"/>
      <w:r w:rsidRPr="009801EF">
        <w:rPr>
          <w:rFonts w:asciiTheme="majorHAnsi" w:hAnsiTheme="majorHAnsi"/>
          <w:sz w:val="22"/>
          <w:szCs w:val="22"/>
        </w:rPr>
        <w:t xml:space="preserve">Table </w:t>
      </w:r>
      <w:r w:rsidRPr="009801EF">
        <w:rPr>
          <w:rFonts w:asciiTheme="majorHAnsi" w:hAnsiTheme="majorHAnsi"/>
          <w:sz w:val="22"/>
          <w:szCs w:val="22"/>
        </w:rPr>
        <w:fldChar w:fldCharType="begin"/>
      </w:r>
      <w:r w:rsidRPr="009801EF">
        <w:rPr>
          <w:rFonts w:asciiTheme="majorHAnsi" w:hAnsiTheme="majorHAnsi"/>
          <w:sz w:val="22"/>
          <w:szCs w:val="22"/>
        </w:rPr>
        <w:instrText xml:space="preserve"> SEQ Table \* ARABIC </w:instrText>
      </w:r>
      <w:r w:rsidRPr="009801EF">
        <w:rPr>
          <w:rFonts w:asciiTheme="majorHAnsi" w:hAnsiTheme="majorHAnsi"/>
          <w:sz w:val="22"/>
          <w:szCs w:val="22"/>
        </w:rPr>
        <w:fldChar w:fldCharType="separate"/>
      </w:r>
      <w:r w:rsidR="004523D9">
        <w:rPr>
          <w:rFonts w:asciiTheme="majorHAnsi" w:hAnsiTheme="majorHAnsi"/>
          <w:noProof/>
          <w:sz w:val="22"/>
          <w:szCs w:val="22"/>
        </w:rPr>
        <w:t>4</w:t>
      </w:r>
      <w:r w:rsidRPr="009801EF">
        <w:rPr>
          <w:rFonts w:asciiTheme="majorHAnsi" w:hAnsiTheme="majorHAnsi"/>
          <w:sz w:val="22"/>
          <w:szCs w:val="22"/>
        </w:rPr>
        <w:fldChar w:fldCharType="end"/>
      </w:r>
      <w:r w:rsidRPr="009801EF">
        <w:rPr>
          <w:rFonts w:asciiTheme="majorHAnsi" w:hAnsiTheme="majorHAnsi"/>
          <w:sz w:val="22"/>
          <w:szCs w:val="22"/>
        </w:rPr>
        <w:t>: NoC reset signals</w:t>
      </w:r>
      <w:bookmarkEnd w:id="57"/>
    </w:p>
    <w:tbl>
      <w:tblPr>
        <w:tblStyle w:val="TableGrid11"/>
        <w:tblW w:w="0" w:type="auto"/>
        <w:jc w:val="center"/>
        <w:tblLook w:val="04A0" w:firstRow="1" w:lastRow="0" w:firstColumn="1" w:lastColumn="0" w:noHBand="0" w:noVBand="1"/>
      </w:tblPr>
      <w:tblGrid>
        <w:gridCol w:w="3038"/>
        <w:gridCol w:w="6097"/>
      </w:tblGrid>
      <w:tr w:rsidR="00B4466D" w:rsidRPr="0039089B" w14:paraId="0FC94F80" w14:textId="77777777" w:rsidTr="00B4466D">
        <w:trPr>
          <w:jc w:val="center"/>
        </w:trPr>
        <w:tc>
          <w:tcPr>
            <w:tcW w:w="3038" w:type="dxa"/>
            <w:shd w:val="clear" w:color="auto" w:fill="95B3D7" w:themeFill="accent1" w:themeFillTint="99"/>
          </w:tcPr>
          <w:p w14:paraId="1C15E8C5" w14:textId="77777777" w:rsidR="00B4466D" w:rsidRPr="0039089B" w:rsidRDefault="00B4466D" w:rsidP="00EF229C">
            <w:pPr>
              <w:tabs>
                <w:tab w:val="left" w:pos="2700"/>
              </w:tabs>
              <w:jc w:val="center"/>
              <w:rPr>
                <w:rFonts w:asciiTheme="majorHAnsi" w:hAnsiTheme="majorHAnsi"/>
                <w:b/>
                <w:szCs w:val="24"/>
              </w:rPr>
            </w:pPr>
            <w:r w:rsidRPr="0039089B">
              <w:rPr>
                <w:rFonts w:asciiTheme="majorHAnsi" w:hAnsiTheme="majorHAnsi"/>
                <w:b/>
                <w:szCs w:val="24"/>
              </w:rPr>
              <w:t>Signal name</w:t>
            </w:r>
          </w:p>
        </w:tc>
        <w:tc>
          <w:tcPr>
            <w:tcW w:w="6097" w:type="dxa"/>
            <w:shd w:val="clear" w:color="auto" w:fill="95B3D7" w:themeFill="accent1" w:themeFillTint="99"/>
          </w:tcPr>
          <w:p w14:paraId="0F8F840B" w14:textId="77777777" w:rsidR="00B4466D" w:rsidRPr="0039089B" w:rsidRDefault="00B4466D" w:rsidP="00EF229C">
            <w:pPr>
              <w:tabs>
                <w:tab w:val="left" w:pos="2700"/>
              </w:tabs>
              <w:jc w:val="center"/>
              <w:rPr>
                <w:rFonts w:asciiTheme="majorHAnsi" w:hAnsiTheme="majorHAnsi"/>
                <w:b/>
                <w:szCs w:val="24"/>
              </w:rPr>
            </w:pPr>
            <w:r w:rsidRPr="0039089B">
              <w:rPr>
                <w:rFonts w:asciiTheme="majorHAnsi" w:hAnsiTheme="majorHAnsi"/>
                <w:b/>
                <w:szCs w:val="24"/>
              </w:rPr>
              <w:t>Description</w:t>
            </w:r>
          </w:p>
        </w:tc>
      </w:tr>
      <w:tr w:rsidR="00B4466D" w:rsidRPr="0039089B" w14:paraId="6C7B2D4E" w14:textId="77777777" w:rsidTr="00B4466D">
        <w:trPr>
          <w:jc w:val="center"/>
        </w:trPr>
        <w:tc>
          <w:tcPr>
            <w:tcW w:w="3038" w:type="dxa"/>
          </w:tcPr>
          <w:p w14:paraId="38FB8923" w14:textId="37354573" w:rsidR="00B4466D" w:rsidRPr="00E0185D" w:rsidRDefault="00D76A18" w:rsidP="00EF229C">
            <w:pPr>
              <w:tabs>
                <w:tab w:val="left" w:pos="2700"/>
              </w:tabs>
              <w:rPr>
                <w:rFonts w:asciiTheme="majorHAnsi" w:hAnsiTheme="majorHAnsi"/>
                <w:sz w:val="22"/>
                <w:szCs w:val="24"/>
              </w:rPr>
            </w:pPr>
            <w:r>
              <w:rPr>
                <w:rFonts w:asciiTheme="majorHAnsi" w:hAnsiTheme="majorHAnsi"/>
                <w:sz w:val="22"/>
                <w:szCs w:val="24"/>
              </w:rPr>
              <w:t>reset_n_system</w:t>
            </w:r>
          </w:p>
          <w:p w14:paraId="24C8E0ED" w14:textId="77777777" w:rsidR="00B4466D" w:rsidRPr="00E0185D" w:rsidRDefault="00B4466D" w:rsidP="00EF229C">
            <w:pPr>
              <w:tabs>
                <w:tab w:val="left" w:pos="2700"/>
              </w:tabs>
              <w:rPr>
                <w:rFonts w:asciiTheme="majorHAnsi" w:hAnsiTheme="majorHAnsi"/>
                <w:sz w:val="22"/>
                <w:szCs w:val="24"/>
              </w:rPr>
            </w:pPr>
          </w:p>
        </w:tc>
        <w:tc>
          <w:tcPr>
            <w:tcW w:w="6097" w:type="dxa"/>
          </w:tcPr>
          <w:p w14:paraId="53A4987F" w14:textId="49198758" w:rsidR="00B4466D" w:rsidRPr="00E0185D" w:rsidRDefault="00D76A18" w:rsidP="00D76A18">
            <w:pPr>
              <w:tabs>
                <w:tab w:val="left" w:pos="2700"/>
              </w:tabs>
              <w:rPr>
                <w:rFonts w:asciiTheme="majorHAnsi" w:hAnsiTheme="majorHAnsi"/>
                <w:sz w:val="22"/>
                <w:szCs w:val="24"/>
              </w:rPr>
            </w:pPr>
            <w:r>
              <w:rPr>
                <w:rFonts w:asciiTheme="majorHAnsi" w:hAnsiTheme="majorHAnsi"/>
                <w:sz w:val="22"/>
                <w:szCs w:val="24"/>
              </w:rPr>
              <w:t>Active-low reset pin for the NoC</w:t>
            </w:r>
          </w:p>
        </w:tc>
      </w:tr>
    </w:tbl>
    <w:p w14:paraId="4C85FC20" w14:textId="77777777" w:rsidR="00B4466D" w:rsidRPr="0039089B" w:rsidRDefault="00B4466D" w:rsidP="00B4466D">
      <w:pPr>
        <w:tabs>
          <w:tab w:val="left" w:pos="2700"/>
        </w:tabs>
        <w:rPr>
          <w:rFonts w:asciiTheme="majorHAnsi" w:hAnsiTheme="majorHAnsi"/>
          <w:color w:val="000000" w:themeColor="text1"/>
          <w:szCs w:val="24"/>
        </w:rPr>
      </w:pPr>
    </w:p>
    <w:p w14:paraId="4B263BF4" w14:textId="1A2C4369"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rPr>
        <w:t>The reset pin is an active low reset pin. This reset pin is distributed to the dif</w:t>
      </w:r>
      <w:r w:rsidR="008810CA">
        <w:rPr>
          <w:rFonts w:asciiTheme="majorHAnsi" w:hAnsiTheme="majorHAnsi"/>
        </w:rPr>
        <w:t>ferent NoC elements</w:t>
      </w:r>
      <w:r w:rsidRPr="0039089B">
        <w:rPr>
          <w:rFonts w:asciiTheme="majorHAnsi" w:hAnsiTheme="majorHAnsi"/>
        </w:rPr>
        <w:t>. All reset signals are asynchronous at the NoC level. Internally to the NoC elements, reset may be asynchronously asserted, but are synchronously de-asserted</w:t>
      </w:r>
      <w:r w:rsidR="00DB0299">
        <w:rPr>
          <w:rFonts w:asciiTheme="majorHAnsi" w:hAnsiTheme="majorHAnsi"/>
          <w:color w:val="000000" w:themeColor="text1"/>
          <w:szCs w:val="24"/>
        </w:rPr>
        <w:t>.</w:t>
      </w:r>
    </w:p>
    <w:p w14:paraId="12A12701" w14:textId="26141545"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The customer must ensure that the active low reset pin is driven low long enough so that all NoC elements are in reset at the same time. This is equal to the number of cycles for reset to propagate across the NoC + 16 clocks</w:t>
      </w:r>
      <w:r w:rsidR="00532173">
        <w:rPr>
          <w:rFonts w:asciiTheme="majorHAnsi" w:hAnsiTheme="majorHAnsi"/>
          <w:color w:val="000000" w:themeColor="text1"/>
          <w:szCs w:val="24"/>
        </w:rPr>
        <w:t xml:space="preserve"> </w:t>
      </w:r>
      <w:r w:rsidRPr="0039089B">
        <w:rPr>
          <w:rFonts w:asciiTheme="majorHAnsi" w:hAnsiTheme="majorHAnsi"/>
          <w:color w:val="000000" w:themeColor="text1"/>
          <w:szCs w:val="24"/>
        </w:rPr>
        <w:t>(time for which reset at each NoC element is asserted.  Since cold reset is typically a long operation, a safe way to do this is to assert reset for a large number of slow clocks – 100 ticks of the slowest clock in NoC system. The reset logic within each module uses an asynchronous assert, synchronous de-assert mechanism.  This involves registering the reset and ORing the registered version with the reset input.  Because of this, de-assertion of the reset in the NoC modules will take additional time.  Traffic to the NoC should be delayed until 2 cycles of the slowest clock after reset is de-asserted.</w:t>
      </w:r>
    </w:p>
    <w:p w14:paraId="0ABF5983" w14:textId="77777777"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lastRenderedPageBreak/>
        <w:t>Physical distribution of reset to the various components of the NoC is the responsibility of the customer.</w:t>
      </w:r>
    </w:p>
    <w:p w14:paraId="60EAA27D" w14:textId="4477A4D0"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 xml:space="preserve">Each NoC element then synchronizes the reset to its clock before using it internally. The reset is de-asserted synchronously. Each NoC element can come out of reset at different times. </w:t>
      </w:r>
    </w:p>
    <w:p w14:paraId="58F8F3F5" w14:textId="77777777"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Additional details on the clocks, resets and physical integration and design guidelines are available in the NetSpeed Orion AMBA Physical Design Guidelines provided with the release.</w:t>
      </w:r>
    </w:p>
    <w:p w14:paraId="61B3F656" w14:textId="77777777" w:rsidR="00B4466D" w:rsidRPr="0039089B" w:rsidRDefault="00B4466D" w:rsidP="00B4466D">
      <w:pPr>
        <w:pStyle w:val="Body"/>
        <w:rPr>
          <w:rFonts w:asciiTheme="majorHAnsi" w:hAnsiTheme="majorHAnsi"/>
        </w:rPr>
      </w:pPr>
    </w:p>
    <w:p w14:paraId="4FFE3681" w14:textId="77777777" w:rsidR="00B4466D" w:rsidRPr="0039089B" w:rsidRDefault="00B4466D" w:rsidP="00B4466D">
      <w:pPr>
        <w:pStyle w:val="Heading3"/>
        <w:ind w:left="1008" w:hanging="1008"/>
      </w:pPr>
      <w:r w:rsidRPr="0039089B">
        <w:t xml:space="preserve"> </w:t>
      </w:r>
      <w:bookmarkStart w:id="58" w:name="_Toc407201466"/>
      <w:bookmarkStart w:id="59" w:name="_Toc429642479"/>
      <w:r w:rsidRPr="0039089B">
        <w:t>Clock</w:t>
      </w:r>
      <w:bookmarkEnd w:id="58"/>
      <w:bookmarkEnd w:id="59"/>
    </w:p>
    <w:p w14:paraId="667DD6F7" w14:textId="77777777"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The following table lists the clock signal in the generated RTL.</w:t>
      </w:r>
    </w:p>
    <w:p w14:paraId="78F832EE" w14:textId="3AE3BB36" w:rsidR="005C6EA0" w:rsidRPr="009801EF" w:rsidRDefault="005C6EA0" w:rsidP="005C6EA0">
      <w:pPr>
        <w:pStyle w:val="Caption"/>
        <w:keepNext/>
        <w:jc w:val="center"/>
        <w:rPr>
          <w:rFonts w:asciiTheme="majorHAnsi" w:hAnsiTheme="majorHAnsi"/>
          <w:sz w:val="22"/>
          <w:szCs w:val="22"/>
        </w:rPr>
      </w:pPr>
      <w:bookmarkStart w:id="60" w:name="_Toc429642505"/>
      <w:r w:rsidRPr="009801EF">
        <w:rPr>
          <w:rFonts w:asciiTheme="majorHAnsi" w:hAnsiTheme="majorHAnsi"/>
          <w:sz w:val="22"/>
          <w:szCs w:val="22"/>
        </w:rPr>
        <w:t xml:space="preserve">Table </w:t>
      </w:r>
      <w:r w:rsidRPr="009801EF">
        <w:rPr>
          <w:rFonts w:asciiTheme="majorHAnsi" w:hAnsiTheme="majorHAnsi"/>
          <w:sz w:val="22"/>
          <w:szCs w:val="22"/>
        </w:rPr>
        <w:fldChar w:fldCharType="begin"/>
      </w:r>
      <w:r w:rsidRPr="009801EF">
        <w:rPr>
          <w:rFonts w:asciiTheme="majorHAnsi" w:hAnsiTheme="majorHAnsi"/>
          <w:sz w:val="22"/>
          <w:szCs w:val="22"/>
        </w:rPr>
        <w:instrText xml:space="preserve"> SEQ Table \* ARABIC </w:instrText>
      </w:r>
      <w:r w:rsidRPr="009801EF">
        <w:rPr>
          <w:rFonts w:asciiTheme="majorHAnsi" w:hAnsiTheme="majorHAnsi"/>
          <w:sz w:val="22"/>
          <w:szCs w:val="22"/>
        </w:rPr>
        <w:fldChar w:fldCharType="separate"/>
      </w:r>
      <w:r w:rsidR="004523D9">
        <w:rPr>
          <w:rFonts w:asciiTheme="majorHAnsi" w:hAnsiTheme="majorHAnsi"/>
          <w:noProof/>
          <w:sz w:val="22"/>
          <w:szCs w:val="22"/>
        </w:rPr>
        <w:t>5</w:t>
      </w:r>
      <w:r w:rsidRPr="009801EF">
        <w:rPr>
          <w:rFonts w:asciiTheme="majorHAnsi" w:hAnsiTheme="majorHAnsi"/>
          <w:sz w:val="22"/>
          <w:szCs w:val="22"/>
        </w:rPr>
        <w:fldChar w:fldCharType="end"/>
      </w:r>
      <w:r w:rsidRPr="009801EF">
        <w:rPr>
          <w:rFonts w:asciiTheme="majorHAnsi" w:hAnsiTheme="majorHAnsi"/>
          <w:sz w:val="22"/>
          <w:szCs w:val="22"/>
        </w:rPr>
        <w:t xml:space="preserve"> NoC clock signals</w:t>
      </w:r>
      <w:bookmarkEnd w:id="60"/>
    </w:p>
    <w:tbl>
      <w:tblPr>
        <w:tblStyle w:val="TableGrid2"/>
        <w:tblW w:w="0" w:type="auto"/>
        <w:jc w:val="center"/>
        <w:tblLook w:val="04A0" w:firstRow="1" w:lastRow="0" w:firstColumn="1" w:lastColumn="0" w:noHBand="0" w:noVBand="1"/>
      </w:tblPr>
      <w:tblGrid>
        <w:gridCol w:w="2518"/>
        <w:gridCol w:w="6832"/>
      </w:tblGrid>
      <w:tr w:rsidR="00B4466D" w:rsidRPr="0039089B" w14:paraId="7A5384DF" w14:textId="77777777" w:rsidTr="00B4466D">
        <w:trPr>
          <w:jc w:val="center"/>
        </w:trPr>
        <w:tc>
          <w:tcPr>
            <w:tcW w:w="2518" w:type="dxa"/>
            <w:shd w:val="clear" w:color="auto" w:fill="95B3D7" w:themeFill="accent1" w:themeFillTint="99"/>
          </w:tcPr>
          <w:p w14:paraId="46F81B47" w14:textId="77777777" w:rsidR="00B4466D" w:rsidRPr="0039089B" w:rsidRDefault="00B4466D" w:rsidP="00EF229C">
            <w:pPr>
              <w:tabs>
                <w:tab w:val="left" w:pos="2700"/>
              </w:tabs>
              <w:jc w:val="center"/>
              <w:rPr>
                <w:rFonts w:asciiTheme="majorHAnsi" w:hAnsiTheme="majorHAnsi"/>
                <w:b/>
                <w:szCs w:val="24"/>
              </w:rPr>
            </w:pPr>
            <w:r w:rsidRPr="0039089B">
              <w:rPr>
                <w:rFonts w:asciiTheme="majorHAnsi" w:hAnsiTheme="majorHAnsi"/>
                <w:b/>
                <w:szCs w:val="24"/>
              </w:rPr>
              <w:t>Signal name</w:t>
            </w:r>
          </w:p>
        </w:tc>
        <w:tc>
          <w:tcPr>
            <w:tcW w:w="6832" w:type="dxa"/>
            <w:shd w:val="clear" w:color="auto" w:fill="95B3D7" w:themeFill="accent1" w:themeFillTint="99"/>
          </w:tcPr>
          <w:p w14:paraId="373B55B3" w14:textId="77777777" w:rsidR="00B4466D" w:rsidRPr="0039089B" w:rsidRDefault="00B4466D" w:rsidP="00EF229C">
            <w:pPr>
              <w:tabs>
                <w:tab w:val="left" w:pos="2700"/>
              </w:tabs>
              <w:jc w:val="center"/>
              <w:rPr>
                <w:rFonts w:asciiTheme="majorHAnsi" w:hAnsiTheme="majorHAnsi"/>
                <w:b/>
                <w:szCs w:val="24"/>
              </w:rPr>
            </w:pPr>
            <w:r w:rsidRPr="0039089B">
              <w:rPr>
                <w:rFonts w:asciiTheme="majorHAnsi" w:hAnsiTheme="majorHAnsi"/>
                <w:b/>
                <w:szCs w:val="24"/>
              </w:rPr>
              <w:t>Description</w:t>
            </w:r>
          </w:p>
        </w:tc>
      </w:tr>
      <w:tr w:rsidR="00B4466D" w:rsidRPr="0039089B" w14:paraId="10A6A108" w14:textId="77777777" w:rsidTr="00B4466D">
        <w:trPr>
          <w:jc w:val="center"/>
        </w:trPr>
        <w:tc>
          <w:tcPr>
            <w:tcW w:w="2518" w:type="dxa"/>
          </w:tcPr>
          <w:p w14:paraId="711D5ED6" w14:textId="77777777" w:rsidR="00B4466D" w:rsidRPr="00E0185D" w:rsidRDefault="00B4466D" w:rsidP="00EF229C">
            <w:pPr>
              <w:tabs>
                <w:tab w:val="left" w:pos="2700"/>
              </w:tabs>
              <w:rPr>
                <w:rFonts w:asciiTheme="majorHAnsi" w:hAnsiTheme="majorHAnsi"/>
                <w:color w:val="FF0000"/>
                <w:sz w:val="22"/>
                <w:szCs w:val="24"/>
              </w:rPr>
            </w:pPr>
            <w:r w:rsidRPr="00E0185D">
              <w:rPr>
                <w:rFonts w:asciiTheme="majorHAnsi" w:hAnsiTheme="majorHAnsi"/>
                <w:color w:val="auto"/>
                <w:sz w:val="22"/>
                <w:szCs w:val="24"/>
              </w:rPr>
              <w:t>clk_&lt;clock_domain&gt;</w:t>
            </w:r>
          </w:p>
        </w:tc>
        <w:tc>
          <w:tcPr>
            <w:tcW w:w="6832" w:type="dxa"/>
          </w:tcPr>
          <w:p w14:paraId="0ECC3374" w14:textId="77777777" w:rsidR="00B4466D" w:rsidRPr="00E0185D" w:rsidRDefault="00B4466D" w:rsidP="00EF229C">
            <w:pPr>
              <w:tabs>
                <w:tab w:val="left" w:pos="2700"/>
              </w:tabs>
              <w:rPr>
                <w:rFonts w:asciiTheme="majorHAnsi" w:hAnsiTheme="majorHAnsi"/>
                <w:sz w:val="22"/>
                <w:szCs w:val="24"/>
              </w:rPr>
            </w:pPr>
            <w:r w:rsidRPr="00E0185D">
              <w:rPr>
                <w:rFonts w:asciiTheme="majorHAnsi" w:hAnsiTheme="majorHAnsi"/>
                <w:sz w:val="22"/>
                <w:szCs w:val="24"/>
              </w:rPr>
              <w:t>Clock pins are named as per the clock domain they belong to</w:t>
            </w:r>
          </w:p>
          <w:p w14:paraId="4ADE986C" w14:textId="77777777" w:rsidR="00B4466D" w:rsidRPr="00E0185D" w:rsidRDefault="00B4466D" w:rsidP="00B4466D">
            <w:pPr>
              <w:numPr>
                <w:ilvl w:val="0"/>
                <w:numId w:val="29"/>
              </w:numPr>
              <w:tabs>
                <w:tab w:val="left" w:pos="2700"/>
              </w:tabs>
              <w:rPr>
                <w:rFonts w:asciiTheme="majorHAnsi" w:hAnsiTheme="majorHAnsi"/>
                <w:sz w:val="22"/>
                <w:szCs w:val="24"/>
              </w:rPr>
            </w:pPr>
            <w:r w:rsidRPr="00E0185D">
              <w:rPr>
                <w:rFonts w:asciiTheme="majorHAnsi" w:hAnsiTheme="majorHAnsi"/>
                <w:sz w:val="22"/>
                <w:szCs w:val="24"/>
              </w:rPr>
              <w:t>Default clock domain is “noc”, and hence default clock pin is “clk_noc”</w:t>
            </w:r>
          </w:p>
          <w:p w14:paraId="588A3250" w14:textId="77777777" w:rsidR="00B4466D" w:rsidRPr="00E0185D" w:rsidRDefault="00B4466D" w:rsidP="00B4466D">
            <w:pPr>
              <w:numPr>
                <w:ilvl w:val="0"/>
                <w:numId w:val="29"/>
              </w:numPr>
              <w:tabs>
                <w:tab w:val="left" w:pos="2700"/>
              </w:tabs>
              <w:rPr>
                <w:rFonts w:asciiTheme="majorHAnsi" w:hAnsiTheme="majorHAnsi"/>
                <w:sz w:val="22"/>
                <w:szCs w:val="24"/>
              </w:rPr>
            </w:pPr>
            <w:r w:rsidRPr="00E0185D">
              <w:rPr>
                <w:rFonts w:asciiTheme="majorHAnsi" w:hAnsiTheme="majorHAnsi"/>
                <w:sz w:val="22"/>
                <w:szCs w:val="24"/>
              </w:rPr>
              <w:t xml:space="preserve">Regbus clock domain is “regbus” and the corresponding clock pin is </w:t>
            </w:r>
            <w:r w:rsidRPr="00E0185D">
              <w:rPr>
                <w:rFonts w:asciiTheme="majorHAnsi" w:hAnsiTheme="majorHAnsi"/>
                <w:sz w:val="22"/>
                <w:szCs w:val="24"/>
              </w:rPr>
              <w:br/>
              <w:t>“clk_regbus”</w:t>
            </w:r>
          </w:p>
          <w:p w14:paraId="48B9010D" w14:textId="77777777" w:rsidR="00B4466D" w:rsidRPr="00E0185D" w:rsidRDefault="00B4466D" w:rsidP="00B4466D">
            <w:pPr>
              <w:numPr>
                <w:ilvl w:val="0"/>
                <w:numId w:val="29"/>
              </w:numPr>
              <w:tabs>
                <w:tab w:val="left" w:pos="2700"/>
              </w:tabs>
              <w:rPr>
                <w:rFonts w:asciiTheme="majorHAnsi" w:hAnsiTheme="majorHAnsi"/>
                <w:sz w:val="22"/>
                <w:szCs w:val="24"/>
              </w:rPr>
            </w:pPr>
            <w:r w:rsidRPr="00E0185D">
              <w:rPr>
                <w:rFonts w:asciiTheme="majorHAnsi" w:hAnsiTheme="majorHAnsi"/>
                <w:sz w:val="22"/>
                <w:szCs w:val="24"/>
              </w:rPr>
              <w:t>All other clock domains are added via “add_clock_domain”, and are named accordingly</w:t>
            </w:r>
          </w:p>
          <w:p w14:paraId="7C6A2F54" w14:textId="59F0F72D" w:rsidR="00B4466D" w:rsidRPr="00E0185D" w:rsidRDefault="00B4466D" w:rsidP="00EF229C">
            <w:pPr>
              <w:tabs>
                <w:tab w:val="left" w:pos="2700"/>
              </w:tabs>
              <w:ind w:left="420"/>
              <w:rPr>
                <w:rFonts w:asciiTheme="majorHAnsi" w:hAnsiTheme="majorHAnsi"/>
                <w:sz w:val="22"/>
                <w:szCs w:val="24"/>
              </w:rPr>
            </w:pPr>
            <w:r w:rsidRPr="00E0185D">
              <w:rPr>
                <w:rFonts w:asciiTheme="majorHAnsi" w:hAnsiTheme="majorHAnsi"/>
                <w:sz w:val="22"/>
                <w:szCs w:val="24"/>
              </w:rPr>
              <w:t>A certain clock domain can be defined for the host clock of a bridge with an async/clock crosser interface. The corresponding clk_&lt;clock_domain&gt; pin at the NoC level will be internally connected to the host_clk pin of the bridge (NoC element)</w:t>
            </w:r>
            <w:r w:rsidRPr="00E0185D">
              <w:rPr>
                <w:rFonts w:asciiTheme="majorHAnsi" w:hAnsiTheme="majorHAnsi"/>
                <w:sz w:val="22"/>
                <w:szCs w:val="24"/>
              </w:rPr>
              <w:br/>
            </w:r>
          </w:p>
        </w:tc>
      </w:tr>
    </w:tbl>
    <w:p w14:paraId="637C5897" w14:textId="77777777" w:rsidR="00B4466D" w:rsidRPr="0039089B" w:rsidRDefault="00B4466D" w:rsidP="00B4466D">
      <w:pPr>
        <w:tabs>
          <w:tab w:val="left" w:pos="2700"/>
        </w:tabs>
        <w:rPr>
          <w:rFonts w:asciiTheme="majorHAnsi" w:hAnsiTheme="majorHAnsi"/>
          <w:color w:val="000000" w:themeColor="text1"/>
          <w:szCs w:val="24"/>
        </w:rPr>
      </w:pPr>
    </w:p>
    <w:p w14:paraId="345F8AE6" w14:textId="77777777" w:rsidR="00B4466D" w:rsidRPr="0039089B" w:rsidRDefault="00B4466D" w:rsidP="00B4466D">
      <w:pPr>
        <w:tabs>
          <w:tab w:val="left" w:pos="2700"/>
        </w:tabs>
        <w:rPr>
          <w:rFonts w:asciiTheme="majorHAnsi" w:hAnsiTheme="majorHAnsi"/>
          <w:szCs w:val="24"/>
        </w:rPr>
      </w:pPr>
      <w:r w:rsidRPr="0039089B">
        <w:rPr>
          <w:rFonts w:asciiTheme="majorHAnsi" w:hAnsiTheme="majorHAnsi"/>
          <w:szCs w:val="24"/>
        </w:rPr>
        <w:t xml:space="preserve">The NoC SoC IP may have different clock domains that run asynchronously to each other. Instructions for adding clock domains can be found in the </w:t>
      </w:r>
      <w:r w:rsidRPr="0039089B">
        <w:rPr>
          <w:rFonts w:asciiTheme="majorHAnsi" w:hAnsiTheme="majorHAnsi"/>
          <w:color w:val="000000" w:themeColor="text1"/>
          <w:szCs w:val="24"/>
        </w:rPr>
        <w:t>NetSpeed NocStudio Orion AMBA User Manual</w:t>
      </w:r>
      <w:r w:rsidRPr="0039089B">
        <w:rPr>
          <w:rFonts w:asciiTheme="majorHAnsi" w:hAnsiTheme="majorHAnsi"/>
          <w:szCs w:val="24"/>
        </w:rPr>
        <w:t xml:space="preserve">.  </w:t>
      </w:r>
      <w:r w:rsidRPr="0039089B">
        <w:rPr>
          <w:rFonts w:asciiTheme="majorHAnsi" w:hAnsiTheme="majorHAnsi"/>
          <w:color w:val="000000" w:themeColor="text1"/>
          <w:szCs w:val="24"/>
        </w:rPr>
        <w:t xml:space="preserve">In addition, host interfaces can operate at a clock asynchronous to the NoC clocks. The regbus layer can also operate on a clock asynchronous to NoC clocks. The physical fan-out and distribution of the clock is the responsibility of the customer. </w:t>
      </w:r>
    </w:p>
    <w:p w14:paraId="10040D43" w14:textId="77777777" w:rsidR="00B4466D" w:rsidRDefault="00B4466D" w:rsidP="00B4466D">
      <w:pPr>
        <w:pStyle w:val="Heading3"/>
        <w:ind w:left="1008" w:hanging="1008"/>
      </w:pPr>
      <w:bookmarkStart w:id="61" w:name="_Toc407201467"/>
      <w:bookmarkStart w:id="62" w:name="_Toc429642480"/>
      <w:r w:rsidRPr="0039089B">
        <w:lastRenderedPageBreak/>
        <w:t>Clock Gating</w:t>
      </w:r>
      <w:bookmarkEnd w:id="61"/>
      <w:bookmarkEnd w:id="62"/>
      <w:r w:rsidRPr="0039089B">
        <w:t xml:space="preserve"> </w:t>
      </w:r>
    </w:p>
    <w:p w14:paraId="6FCB91F5" w14:textId="77777777" w:rsidR="008D2679" w:rsidRDefault="008D2679" w:rsidP="008D2679">
      <w:pPr>
        <w:pStyle w:val="Body"/>
        <w:rPr>
          <w:rFonts w:asciiTheme="majorHAnsi" w:hAnsiTheme="majorHAnsi"/>
        </w:rPr>
      </w:pPr>
      <w:r w:rsidRPr="0039089B">
        <w:rPr>
          <w:rFonts w:asciiTheme="majorHAnsi" w:hAnsiTheme="majorHAnsi"/>
        </w:rPr>
        <w:t xml:space="preserve">All NoC elements support activity-based coarse clock gating. </w:t>
      </w:r>
      <w:r>
        <w:rPr>
          <w:rFonts w:asciiTheme="majorHAnsi" w:hAnsiTheme="majorHAnsi"/>
        </w:rPr>
        <w:t>Coarse clock gating can be enabled or disabled through NocStudio programming.</w:t>
      </w:r>
    </w:p>
    <w:p w14:paraId="6FAB688D" w14:textId="560C87B1" w:rsidR="008D2679" w:rsidRDefault="00B22782" w:rsidP="008D2679">
      <w:pPr>
        <w:pStyle w:val="Heading4"/>
        <w:numPr>
          <w:ilvl w:val="0"/>
          <w:numId w:val="0"/>
        </w:numPr>
      </w:pPr>
      <w:r>
        <w:t>2.1.3.1 Clock</w:t>
      </w:r>
      <w:r w:rsidR="008D2679">
        <w:t xml:space="preserve"> Gating for NoCs without Regbus</w:t>
      </w:r>
    </w:p>
    <w:p w14:paraId="1DD6CF81" w14:textId="5F6DA430" w:rsidR="008D2679" w:rsidRDefault="008D2679" w:rsidP="008D2679">
      <w:pPr>
        <w:pStyle w:val="Body"/>
        <w:rPr>
          <w:rFonts w:asciiTheme="majorHAnsi" w:hAnsiTheme="majorHAnsi"/>
        </w:rPr>
      </w:pPr>
      <w:r>
        <w:rPr>
          <w:rFonts w:asciiTheme="majorHAnsi" w:hAnsiTheme="majorHAnsi"/>
        </w:rPr>
        <w:t xml:space="preserve">In absence of Regbus layer, after programming is done through </w:t>
      </w:r>
      <w:r w:rsidR="00B22782">
        <w:rPr>
          <w:rFonts w:asciiTheme="majorHAnsi" w:hAnsiTheme="majorHAnsi"/>
        </w:rPr>
        <w:t>NocStudio</w:t>
      </w:r>
      <w:r>
        <w:rPr>
          <w:rFonts w:asciiTheme="majorHAnsi" w:hAnsiTheme="majorHAnsi"/>
        </w:rPr>
        <w:t xml:space="preserve">, there is no further option to control clock gating. Coarse clock gating is either always enabled or disabled based on </w:t>
      </w:r>
      <w:r w:rsidR="00B22782">
        <w:rPr>
          <w:rFonts w:asciiTheme="majorHAnsi" w:hAnsiTheme="majorHAnsi"/>
        </w:rPr>
        <w:t>NocStudio</w:t>
      </w:r>
      <w:r>
        <w:rPr>
          <w:rFonts w:asciiTheme="majorHAnsi" w:hAnsiTheme="majorHAnsi"/>
        </w:rPr>
        <w:t xml:space="preserve"> programming.</w:t>
      </w:r>
    </w:p>
    <w:p w14:paraId="54E33917" w14:textId="296FB2D5" w:rsidR="008D2679" w:rsidRDefault="00B22782" w:rsidP="008D2679">
      <w:pPr>
        <w:pStyle w:val="Heading4"/>
        <w:numPr>
          <w:ilvl w:val="0"/>
          <w:numId w:val="0"/>
        </w:numPr>
        <w:ind w:left="864" w:hanging="864"/>
      </w:pPr>
      <w:r>
        <w:t>2.1.3.2 Clock</w:t>
      </w:r>
      <w:r w:rsidR="008D2679">
        <w:t xml:space="preserve"> Gating for NoCs with Regbus</w:t>
      </w:r>
    </w:p>
    <w:p w14:paraId="2C120E29" w14:textId="1C0B72DF" w:rsidR="008D2679" w:rsidRDefault="008D2679" w:rsidP="008D2679">
      <w:pPr>
        <w:pStyle w:val="Body"/>
        <w:rPr>
          <w:rFonts w:asciiTheme="majorHAnsi" w:hAnsiTheme="majorHAnsi"/>
        </w:rPr>
      </w:pPr>
      <w:r>
        <w:t xml:space="preserve">For NoCs with Regbus and coarse clock gating enabled via NocStudio, further control is provided to disable or enable clock gating at the granularity of each NoC element through register programming. </w:t>
      </w:r>
      <w:r w:rsidRPr="0039089B">
        <w:rPr>
          <w:rFonts w:asciiTheme="majorHAnsi" w:hAnsiTheme="majorHAnsi"/>
        </w:rPr>
        <w:t xml:space="preserve">There is one </w:t>
      </w:r>
      <w:r w:rsidRPr="0039089B">
        <w:rPr>
          <w:rFonts w:asciiTheme="majorHAnsi" w:hAnsiTheme="majorHAnsi"/>
          <w:i/>
        </w:rPr>
        <w:t>system_</w:t>
      </w:r>
      <w:r>
        <w:rPr>
          <w:rFonts w:asciiTheme="majorHAnsi" w:hAnsiTheme="majorHAnsi"/>
          <w:i/>
        </w:rPr>
        <w:t>cg_or</w:t>
      </w:r>
      <w:r>
        <w:rPr>
          <w:rFonts w:asciiTheme="majorHAnsi" w:hAnsiTheme="majorHAnsi"/>
        </w:rPr>
        <w:t xml:space="preserve"> pin for each NoC element</w:t>
      </w:r>
      <w:r w:rsidRPr="0039089B">
        <w:rPr>
          <w:rFonts w:asciiTheme="majorHAnsi" w:hAnsiTheme="majorHAnsi"/>
        </w:rPr>
        <w:t>. The s</w:t>
      </w:r>
      <w:r w:rsidRPr="0039089B">
        <w:rPr>
          <w:rFonts w:asciiTheme="majorHAnsi" w:hAnsiTheme="majorHAnsi"/>
          <w:i/>
        </w:rPr>
        <w:t>ystem_cg_or</w:t>
      </w:r>
      <w:r>
        <w:rPr>
          <w:rFonts w:asciiTheme="majorHAnsi" w:hAnsiTheme="majorHAnsi"/>
        </w:rPr>
        <w:t xml:space="preserve"> pin of a NoC element </w:t>
      </w:r>
      <w:r w:rsidRPr="0039089B">
        <w:rPr>
          <w:rFonts w:asciiTheme="majorHAnsi" w:hAnsiTheme="majorHAnsi"/>
        </w:rPr>
        <w:t xml:space="preserve">allows the coarse clock gating feature implemented in hardware to be overridden by software control. </w:t>
      </w:r>
      <w:r>
        <w:rPr>
          <w:rFonts w:asciiTheme="majorHAnsi" w:hAnsiTheme="majorHAnsi"/>
        </w:rPr>
        <w:t xml:space="preserve">This is done by writing to a dedicated register RBSLVCG (details in NetSpeed Register spec) residing in Regbus Ring Master on that node. </w:t>
      </w:r>
      <w:r w:rsidRPr="0039089B">
        <w:rPr>
          <w:rFonts w:asciiTheme="majorHAnsi" w:hAnsiTheme="majorHAnsi"/>
        </w:rPr>
        <w:t>While c</w:t>
      </w:r>
      <w:r>
        <w:rPr>
          <w:rFonts w:asciiTheme="majorHAnsi" w:hAnsiTheme="majorHAnsi"/>
        </w:rPr>
        <w:t xml:space="preserve">hanging the value on </w:t>
      </w:r>
      <w:r w:rsidRPr="00095835">
        <w:rPr>
          <w:rFonts w:asciiTheme="majorHAnsi" w:hAnsiTheme="majorHAnsi"/>
          <w:i/>
        </w:rPr>
        <w:t>system_cg_or</w:t>
      </w:r>
      <w:r>
        <w:rPr>
          <w:rFonts w:asciiTheme="majorHAnsi" w:hAnsiTheme="majorHAnsi"/>
        </w:rPr>
        <w:t xml:space="preserve"> pin of a NoC element, it should be in an idle state and there should be no traffic flowing through it.</w:t>
      </w:r>
      <w:r w:rsidRPr="0039089B">
        <w:rPr>
          <w:rFonts w:asciiTheme="majorHAnsi" w:hAnsiTheme="majorHAnsi"/>
        </w:rPr>
        <w:t xml:space="preserve"> </w:t>
      </w:r>
      <w:r>
        <w:rPr>
          <w:rFonts w:asciiTheme="majorHAnsi" w:hAnsiTheme="majorHAnsi"/>
        </w:rPr>
        <w:t xml:space="preserve">Failure to </w:t>
      </w:r>
      <w:r w:rsidR="00B22782">
        <w:rPr>
          <w:rFonts w:asciiTheme="majorHAnsi" w:hAnsiTheme="majorHAnsi"/>
        </w:rPr>
        <w:t>observe</w:t>
      </w:r>
      <w:r>
        <w:rPr>
          <w:rFonts w:asciiTheme="majorHAnsi" w:hAnsiTheme="majorHAnsi"/>
        </w:rPr>
        <w:t xml:space="preserve"> this restriction </w:t>
      </w:r>
      <w:r w:rsidRPr="0039089B">
        <w:rPr>
          <w:rFonts w:asciiTheme="majorHAnsi" w:hAnsiTheme="majorHAnsi"/>
        </w:rPr>
        <w:t>will result in unpredic</w:t>
      </w:r>
      <w:r>
        <w:rPr>
          <w:rFonts w:asciiTheme="majorHAnsi" w:hAnsiTheme="majorHAnsi"/>
        </w:rPr>
        <w:t>table or unrecoverable errors at</w:t>
      </w:r>
      <w:r w:rsidRPr="0039089B">
        <w:rPr>
          <w:rFonts w:asciiTheme="majorHAnsi" w:hAnsiTheme="majorHAnsi"/>
        </w:rPr>
        <w:t xml:space="preserve"> system level. </w:t>
      </w:r>
      <w:r>
        <w:rPr>
          <w:rFonts w:asciiTheme="majorHAnsi" w:hAnsiTheme="majorHAnsi"/>
        </w:rPr>
        <w:t xml:space="preserve"> Also an</w:t>
      </w:r>
      <w:r w:rsidRPr="0039089B">
        <w:rPr>
          <w:rFonts w:asciiTheme="majorHAnsi" w:hAnsiTheme="majorHAnsi"/>
        </w:rPr>
        <w:t xml:space="preserve"> important requirement is to wait the requisite numb</w:t>
      </w:r>
      <w:r>
        <w:rPr>
          <w:rFonts w:asciiTheme="majorHAnsi" w:hAnsiTheme="majorHAnsi"/>
        </w:rPr>
        <w:t>er of cycles to allow the value</w:t>
      </w:r>
      <w:r w:rsidRPr="0039089B">
        <w:rPr>
          <w:rFonts w:asciiTheme="majorHAnsi" w:hAnsiTheme="majorHAnsi"/>
        </w:rPr>
        <w:t xml:space="preserve"> </w:t>
      </w:r>
      <w:r>
        <w:rPr>
          <w:rFonts w:asciiTheme="majorHAnsi" w:hAnsiTheme="majorHAnsi"/>
        </w:rPr>
        <w:t>written in</w:t>
      </w:r>
      <w:r w:rsidRPr="00A118AE">
        <w:rPr>
          <w:rFonts w:asciiTheme="majorHAnsi" w:hAnsiTheme="majorHAnsi"/>
        </w:rPr>
        <w:t xml:space="preserve"> </w:t>
      </w:r>
      <w:r w:rsidR="00B22782">
        <w:rPr>
          <w:rFonts w:asciiTheme="majorHAnsi" w:hAnsiTheme="majorHAnsi"/>
        </w:rPr>
        <w:t>RBSLVCG,</w:t>
      </w:r>
      <w:r>
        <w:rPr>
          <w:rFonts w:asciiTheme="majorHAnsi" w:hAnsiTheme="majorHAnsi"/>
        </w:rPr>
        <w:t xml:space="preserve"> to propagate to the target NoC element.</w:t>
      </w:r>
    </w:p>
    <w:p w14:paraId="4BB5F676" w14:textId="77777777" w:rsidR="008D2679" w:rsidRDefault="008D2679" w:rsidP="008D2679">
      <w:pPr>
        <w:pStyle w:val="Body"/>
        <w:rPr>
          <w:rFonts w:asciiTheme="majorHAnsi" w:hAnsiTheme="majorHAnsi"/>
        </w:rPr>
      </w:pPr>
      <w:r w:rsidRPr="0039089B">
        <w:rPr>
          <w:rFonts w:asciiTheme="majorHAnsi" w:hAnsiTheme="majorHAnsi"/>
        </w:rPr>
        <w:t>The regbus ring master on each node contains 32 registers, each mapping to one of 32 slaves on that node</w:t>
      </w:r>
      <w:r>
        <w:rPr>
          <w:rFonts w:asciiTheme="majorHAnsi" w:hAnsiTheme="majorHAnsi"/>
        </w:rPr>
        <w:t xml:space="preserve">.  </w:t>
      </w:r>
      <w:r w:rsidRPr="0039089B">
        <w:rPr>
          <w:rFonts w:asciiTheme="majorHAnsi" w:hAnsiTheme="majorHAnsi"/>
        </w:rPr>
        <w:t xml:space="preserve">These register outputs will drive output pins from regbus ring master and connect to  </w:t>
      </w:r>
      <w:r w:rsidRPr="0039089B">
        <w:rPr>
          <w:rFonts w:asciiTheme="majorHAnsi" w:hAnsiTheme="majorHAnsi"/>
          <w:i/>
        </w:rPr>
        <w:t>system_cg_or</w:t>
      </w:r>
      <w:r w:rsidRPr="0039089B">
        <w:rPr>
          <w:rFonts w:asciiTheme="majorHAnsi" w:hAnsiTheme="majorHAnsi"/>
        </w:rPr>
        <w:t xml:space="preserve"> pins of the appropriate NoC elements on that node. </w:t>
      </w:r>
    </w:p>
    <w:p w14:paraId="1EBCF638" w14:textId="77777777" w:rsidR="008D2679" w:rsidRDefault="008D2679" w:rsidP="008D2679">
      <w:pPr>
        <w:pStyle w:val="Body"/>
        <w:rPr>
          <w:rFonts w:asciiTheme="majorHAnsi" w:hAnsiTheme="majorHAnsi"/>
        </w:rPr>
      </w:pPr>
      <w:r>
        <w:rPr>
          <w:rFonts w:asciiTheme="majorHAnsi" w:hAnsiTheme="majorHAnsi"/>
        </w:rPr>
        <w:t xml:space="preserve">The clock gating of NoC elements on Regbus Layer is controlled through an external pin </w:t>
      </w:r>
      <w:r w:rsidRPr="00076A58">
        <w:rPr>
          <w:rFonts w:asciiTheme="majorHAnsi" w:hAnsiTheme="majorHAnsi"/>
          <w:i/>
        </w:rPr>
        <w:t>system_cg_or_regbus</w:t>
      </w:r>
      <w:r>
        <w:rPr>
          <w:rFonts w:asciiTheme="majorHAnsi" w:hAnsiTheme="majorHAnsi"/>
        </w:rPr>
        <w:t>.   The pin description is given in Table 6.</w:t>
      </w:r>
    </w:p>
    <w:p w14:paraId="523E84A8" w14:textId="77777777" w:rsidR="008D2679" w:rsidRDefault="008D2679" w:rsidP="008D2679">
      <w:pPr>
        <w:pStyle w:val="Body"/>
        <w:rPr>
          <w:rFonts w:asciiTheme="majorHAnsi" w:hAnsiTheme="majorHAnsi"/>
        </w:rPr>
      </w:pPr>
    </w:p>
    <w:p w14:paraId="4373F15B" w14:textId="77777777" w:rsidR="008D2679" w:rsidRPr="009801EF" w:rsidRDefault="008D2679" w:rsidP="008D2679">
      <w:pPr>
        <w:pStyle w:val="Caption"/>
        <w:jc w:val="center"/>
        <w:rPr>
          <w:rFonts w:asciiTheme="majorHAnsi" w:hAnsiTheme="majorHAnsi"/>
          <w:sz w:val="22"/>
          <w:szCs w:val="22"/>
        </w:rPr>
      </w:pPr>
      <w:bookmarkStart w:id="63" w:name="_Toc398754765"/>
      <w:bookmarkStart w:id="64" w:name="_Toc407195583"/>
      <w:bookmarkStart w:id="65" w:name="_Toc429642506"/>
      <w:r w:rsidRPr="009801EF">
        <w:rPr>
          <w:rFonts w:asciiTheme="majorHAnsi" w:hAnsiTheme="majorHAnsi"/>
          <w:sz w:val="22"/>
          <w:szCs w:val="22"/>
        </w:rPr>
        <w:t xml:space="preserve">Table </w:t>
      </w:r>
      <w:r w:rsidRPr="009801EF">
        <w:rPr>
          <w:rFonts w:asciiTheme="majorHAnsi" w:hAnsiTheme="majorHAnsi"/>
          <w:sz w:val="22"/>
          <w:szCs w:val="22"/>
        </w:rPr>
        <w:fldChar w:fldCharType="begin"/>
      </w:r>
      <w:r w:rsidRPr="009801EF">
        <w:rPr>
          <w:rFonts w:asciiTheme="majorHAnsi" w:hAnsiTheme="majorHAnsi"/>
          <w:sz w:val="22"/>
          <w:szCs w:val="22"/>
        </w:rPr>
        <w:instrText xml:space="preserve"> SEQ Table \* ARABIC </w:instrText>
      </w:r>
      <w:r w:rsidRPr="009801EF">
        <w:rPr>
          <w:rFonts w:asciiTheme="majorHAnsi" w:hAnsiTheme="majorHAnsi"/>
          <w:sz w:val="22"/>
          <w:szCs w:val="22"/>
        </w:rPr>
        <w:fldChar w:fldCharType="separate"/>
      </w:r>
      <w:r w:rsidR="004523D9">
        <w:rPr>
          <w:rFonts w:asciiTheme="majorHAnsi" w:hAnsiTheme="majorHAnsi"/>
          <w:noProof/>
          <w:sz w:val="22"/>
          <w:szCs w:val="22"/>
        </w:rPr>
        <w:t>6</w:t>
      </w:r>
      <w:r w:rsidRPr="009801EF">
        <w:rPr>
          <w:rFonts w:asciiTheme="majorHAnsi" w:hAnsiTheme="majorHAnsi"/>
          <w:noProof/>
          <w:sz w:val="22"/>
          <w:szCs w:val="22"/>
        </w:rPr>
        <w:fldChar w:fldCharType="end"/>
      </w:r>
      <w:r w:rsidRPr="009801EF">
        <w:rPr>
          <w:rFonts w:asciiTheme="majorHAnsi" w:hAnsiTheme="majorHAnsi"/>
          <w:sz w:val="22"/>
          <w:szCs w:val="22"/>
        </w:rPr>
        <w:t xml:space="preserve"> Regbus layer clock gating signal</w:t>
      </w:r>
      <w:bookmarkEnd w:id="63"/>
      <w:bookmarkEnd w:id="64"/>
      <w:bookmarkEnd w:id="65"/>
    </w:p>
    <w:tbl>
      <w:tblPr>
        <w:tblStyle w:val="TableGrid"/>
        <w:tblW w:w="0" w:type="auto"/>
        <w:jc w:val="center"/>
        <w:tblLook w:val="04A0" w:firstRow="1" w:lastRow="0" w:firstColumn="1" w:lastColumn="0" w:noHBand="0" w:noVBand="1"/>
      </w:tblPr>
      <w:tblGrid>
        <w:gridCol w:w="5018"/>
        <w:gridCol w:w="4230"/>
      </w:tblGrid>
      <w:tr w:rsidR="008D2679" w:rsidRPr="0039089B" w14:paraId="5A609034" w14:textId="77777777" w:rsidTr="00B22782">
        <w:trPr>
          <w:jc w:val="center"/>
        </w:trPr>
        <w:tc>
          <w:tcPr>
            <w:tcW w:w="5018" w:type="dxa"/>
            <w:shd w:val="clear" w:color="auto" w:fill="95B3D7" w:themeFill="accent1" w:themeFillTint="99"/>
          </w:tcPr>
          <w:p w14:paraId="51FEFF1B" w14:textId="77777777" w:rsidR="008D2679" w:rsidRPr="0039089B" w:rsidRDefault="008D2679" w:rsidP="00B22782">
            <w:pPr>
              <w:pStyle w:val="Body"/>
              <w:jc w:val="center"/>
              <w:rPr>
                <w:rFonts w:asciiTheme="majorHAnsi" w:hAnsiTheme="majorHAnsi"/>
                <w:b/>
              </w:rPr>
            </w:pPr>
            <w:r w:rsidRPr="0039089B">
              <w:rPr>
                <w:rFonts w:asciiTheme="majorHAnsi" w:hAnsiTheme="majorHAnsi"/>
                <w:b/>
              </w:rPr>
              <w:t>Signal name</w:t>
            </w:r>
          </w:p>
        </w:tc>
        <w:tc>
          <w:tcPr>
            <w:tcW w:w="4230" w:type="dxa"/>
            <w:shd w:val="clear" w:color="auto" w:fill="95B3D7" w:themeFill="accent1" w:themeFillTint="99"/>
          </w:tcPr>
          <w:p w14:paraId="3E8DA0DA" w14:textId="77777777" w:rsidR="008D2679" w:rsidRPr="0039089B" w:rsidRDefault="008D2679" w:rsidP="00B22782">
            <w:pPr>
              <w:pStyle w:val="Body"/>
              <w:numPr>
                <w:ilvl w:val="0"/>
                <w:numId w:val="27"/>
              </w:numPr>
              <w:spacing w:after="0" w:line="240" w:lineRule="auto"/>
              <w:jc w:val="center"/>
              <w:rPr>
                <w:rFonts w:asciiTheme="majorHAnsi" w:hAnsiTheme="majorHAnsi"/>
                <w:b/>
              </w:rPr>
            </w:pPr>
            <w:r w:rsidRPr="0039089B">
              <w:rPr>
                <w:rFonts w:asciiTheme="majorHAnsi" w:hAnsiTheme="majorHAnsi"/>
                <w:b/>
              </w:rPr>
              <w:t>Description</w:t>
            </w:r>
          </w:p>
        </w:tc>
      </w:tr>
      <w:tr w:rsidR="008D2679" w:rsidRPr="0039089B" w14:paraId="788B6467" w14:textId="77777777" w:rsidTr="00B22782">
        <w:trPr>
          <w:jc w:val="center"/>
        </w:trPr>
        <w:tc>
          <w:tcPr>
            <w:tcW w:w="5018" w:type="dxa"/>
          </w:tcPr>
          <w:p w14:paraId="4588FFE5" w14:textId="77777777" w:rsidR="008D2679" w:rsidRPr="008414FE" w:rsidRDefault="008D2679" w:rsidP="00B22782">
            <w:pPr>
              <w:pStyle w:val="Body"/>
              <w:rPr>
                <w:rFonts w:asciiTheme="majorHAnsi" w:hAnsiTheme="majorHAnsi"/>
                <w:szCs w:val="22"/>
              </w:rPr>
            </w:pPr>
            <w:r w:rsidRPr="00076A58">
              <w:rPr>
                <w:rFonts w:asciiTheme="majorHAnsi" w:hAnsiTheme="majorHAnsi"/>
                <w:szCs w:val="22"/>
              </w:rPr>
              <w:t>system_cg_or_regbus</w:t>
            </w:r>
          </w:p>
        </w:tc>
        <w:tc>
          <w:tcPr>
            <w:tcW w:w="4230" w:type="dxa"/>
          </w:tcPr>
          <w:p w14:paraId="33CDC856" w14:textId="77777777" w:rsidR="008D2679" w:rsidRPr="008414FE" w:rsidRDefault="008D2679" w:rsidP="00B22782">
            <w:pPr>
              <w:pStyle w:val="Body"/>
              <w:rPr>
                <w:rFonts w:asciiTheme="majorHAnsi" w:hAnsiTheme="majorHAnsi"/>
                <w:szCs w:val="22"/>
              </w:rPr>
            </w:pPr>
            <w:r w:rsidRPr="008414FE">
              <w:rPr>
                <w:rFonts w:asciiTheme="majorHAnsi" w:hAnsiTheme="majorHAnsi"/>
                <w:szCs w:val="22"/>
              </w:rPr>
              <w:t xml:space="preserve">Overrides coarse clock gating feature for Regbus Ring Master and Regbus Master Bridge (logic ‘1’ implies coarse clock gating feature will not be used by hardware). This signal originates from a system level clock controller (from </w:t>
            </w:r>
            <w:r w:rsidRPr="008414FE">
              <w:rPr>
                <w:rFonts w:asciiTheme="majorHAnsi" w:hAnsiTheme="majorHAnsi"/>
                <w:szCs w:val="22"/>
              </w:rPr>
              <w:lastRenderedPageBreak/>
              <w:t>external to NoC fabric) and connects to the system_cg_or pin of all Regbus Ring Master and Regbus Master Bridge.</w:t>
            </w:r>
          </w:p>
        </w:tc>
      </w:tr>
    </w:tbl>
    <w:p w14:paraId="61F88C49" w14:textId="77777777" w:rsidR="008D2679" w:rsidRPr="008D2679" w:rsidRDefault="008D2679" w:rsidP="008D2679"/>
    <w:p w14:paraId="6D5468E1" w14:textId="77777777" w:rsidR="00B4466D" w:rsidRPr="0039089B" w:rsidRDefault="00B4466D" w:rsidP="00B4466D">
      <w:pPr>
        <w:pStyle w:val="Heading3"/>
        <w:ind w:left="1008" w:hanging="1008"/>
      </w:pPr>
      <w:bookmarkStart w:id="66" w:name="_Toc407201468"/>
      <w:bookmarkStart w:id="67" w:name="_Toc429642481"/>
      <w:r w:rsidRPr="0039089B">
        <w:t>Register Bus</w:t>
      </w:r>
      <w:bookmarkEnd w:id="66"/>
      <w:bookmarkEnd w:id="67"/>
    </w:p>
    <w:p w14:paraId="5A487719" w14:textId="77777777"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 xml:space="preserve">The NoC has an optional, distributed register network consisting of registers used for debug visibility, performance status collection, and error logging. This register bus is built as an independent NoC layer with a single access port. This port uses a modified AXI4-Lite protocol. </w:t>
      </w:r>
    </w:p>
    <w:p w14:paraId="1492FEDF" w14:textId="77777777"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Some properties of the regbus master interface are listed below:</w:t>
      </w:r>
    </w:p>
    <w:p w14:paraId="04C7C41E" w14:textId="77777777" w:rsidR="00B4466D" w:rsidRPr="0039089B" w:rsidRDefault="00B4466D" w:rsidP="00B4466D">
      <w:pPr>
        <w:numPr>
          <w:ilvl w:val="0"/>
          <w:numId w:val="23"/>
        </w:numPr>
        <w:tabs>
          <w:tab w:val="left" w:pos="2700"/>
        </w:tabs>
        <w:spacing w:after="0" w:line="240" w:lineRule="auto"/>
        <w:rPr>
          <w:rFonts w:asciiTheme="majorHAnsi" w:hAnsiTheme="majorHAnsi"/>
          <w:color w:val="000000" w:themeColor="text1"/>
          <w:szCs w:val="24"/>
        </w:rPr>
      </w:pPr>
      <w:r w:rsidRPr="0039089B">
        <w:rPr>
          <w:rFonts w:asciiTheme="majorHAnsi" w:hAnsiTheme="majorHAnsi"/>
          <w:color w:val="000000" w:themeColor="text1"/>
          <w:szCs w:val="24"/>
        </w:rPr>
        <w:t>32-bit data width</w:t>
      </w:r>
    </w:p>
    <w:p w14:paraId="7EBB6386" w14:textId="77777777" w:rsidR="00B4466D" w:rsidRPr="0039089B" w:rsidRDefault="00B4466D" w:rsidP="00B4466D">
      <w:pPr>
        <w:numPr>
          <w:ilvl w:val="0"/>
          <w:numId w:val="23"/>
        </w:numPr>
        <w:tabs>
          <w:tab w:val="left" w:pos="2700"/>
        </w:tabs>
        <w:spacing w:after="0" w:line="240" w:lineRule="auto"/>
        <w:rPr>
          <w:rFonts w:asciiTheme="majorHAnsi" w:hAnsiTheme="majorHAnsi"/>
          <w:color w:val="000000" w:themeColor="text1"/>
          <w:szCs w:val="24"/>
        </w:rPr>
      </w:pPr>
      <w:r w:rsidRPr="0039089B">
        <w:rPr>
          <w:rFonts w:asciiTheme="majorHAnsi" w:hAnsiTheme="majorHAnsi"/>
          <w:color w:val="000000" w:themeColor="text1"/>
          <w:szCs w:val="24"/>
        </w:rPr>
        <w:t>Supports AxLEN 0 or 1 for accessing 32-bit and 64-bit registers, respectively</w:t>
      </w:r>
    </w:p>
    <w:p w14:paraId="75E60775" w14:textId="77777777" w:rsidR="00B4466D" w:rsidRPr="0039089B" w:rsidRDefault="00B4466D" w:rsidP="00B4466D">
      <w:pPr>
        <w:numPr>
          <w:ilvl w:val="0"/>
          <w:numId w:val="23"/>
        </w:numPr>
        <w:tabs>
          <w:tab w:val="left" w:pos="2700"/>
        </w:tabs>
        <w:spacing w:after="0" w:line="240" w:lineRule="auto"/>
        <w:rPr>
          <w:rFonts w:asciiTheme="majorHAnsi" w:hAnsiTheme="majorHAnsi"/>
          <w:color w:val="000000" w:themeColor="text1"/>
          <w:szCs w:val="24"/>
        </w:rPr>
      </w:pPr>
      <w:r w:rsidRPr="0039089B">
        <w:rPr>
          <w:rFonts w:asciiTheme="majorHAnsi" w:hAnsiTheme="majorHAnsi"/>
          <w:color w:val="000000" w:themeColor="text1"/>
          <w:szCs w:val="24"/>
        </w:rPr>
        <w:t>Up to 16 outstanding read/write requests can be issued to the NoC regbus layer</w:t>
      </w:r>
    </w:p>
    <w:p w14:paraId="14B91668" w14:textId="77777777" w:rsidR="00B4466D" w:rsidRPr="0039089B" w:rsidRDefault="00B4466D" w:rsidP="00B4466D">
      <w:pPr>
        <w:tabs>
          <w:tab w:val="left" w:pos="2700"/>
        </w:tabs>
        <w:rPr>
          <w:rFonts w:asciiTheme="majorHAnsi" w:hAnsiTheme="majorHAnsi"/>
          <w:color w:val="000000" w:themeColor="text1"/>
          <w:szCs w:val="24"/>
        </w:rPr>
      </w:pPr>
    </w:p>
    <w:p w14:paraId="1B9D53D9" w14:textId="77777777"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NoC registers are automatically created by NocStudio and placed in a fixed register bus address map. This address map is unrelated to any address map within the main NoC design.</w:t>
      </w:r>
    </w:p>
    <w:p w14:paraId="7460B753" w14:textId="77777777"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For details of the registers and register address map, refer to noc_reference_manual.html and noc_registers.csv (which only appears if register bus is enabled) generated by NocStudio in the project directory.</w:t>
      </w:r>
    </w:p>
    <w:p w14:paraId="06373F85" w14:textId="77777777" w:rsidR="00B4466D" w:rsidRPr="0039089B" w:rsidRDefault="00B4466D" w:rsidP="00B4466D">
      <w:pPr>
        <w:tabs>
          <w:tab w:val="left" w:pos="2700"/>
        </w:tabs>
        <w:rPr>
          <w:rFonts w:asciiTheme="majorHAnsi" w:hAnsiTheme="majorHAnsi"/>
          <w:color w:val="000000" w:themeColor="text1"/>
          <w:szCs w:val="24"/>
        </w:rPr>
      </w:pPr>
      <w:r w:rsidRPr="0039089B">
        <w:rPr>
          <w:rFonts w:asciiTheme="majorHAnsi" w:hAnsiTheme="majorHAnsi"/>
          <w:color w:val="000000" w:themeColor="text1"/>
          <w:szCs w:val="24"/>
        </w:rPr>
        <w:t>There are two NocStudio configuration options through which read and write commands can be sent to the regbus layer:</w:t>
      </w:r>
    </w:p>
    <w:p w14:paraId="7C8F71BB" w14:textId="77777777" w:rsidR="00B4466D" w:rsidRPr="00E0185D" w:rsidRDefault="00B4466D" w:rsidP="0032025B">
      <w:pPr>
        <w:pStyle w:val="ListParagraph"/>
        <w:numPr>
          <w:ilvl w:val="0"/>
          <w:numId w:val="33"/>
        </w:numPr>
        <w:tabs>
          <w:tab w:val="left" w:pos="2700"/>
        </w:tabs>
        <w:spacing w:after="0" w:line="240" w:lineRule="auto"/>
        <w:ind w:left="720"/>
        <w:contextualSpacing w:val="0"/>
        <w:rPr>
          <w:rFonts w:asciiTheme="majorHAnsi" w:hAnsiTheme="majorHAnsi"/>
          <w:color w:val="000000" w:themeColor="text1"/>
          <w:szCs w:val="20"/>
        </w:rPr>
      </w:pPr>
      <w:r w:rsidRPr="00E0185D">
        <w:rPr>
          <w:rFonts w:asciiTheme="majorHAnsi" w:hAnsiTheme="majorHAnsi"/>
          <w:b/>
          <w:color w:val="000000" w:themeColor="text1"/>
          <w:szCs w:val="20"/>
        </w:rPr>
        <w:t>Default option:</w:t>
      </w:r>
      <w:r w:rsidRPr="00E0185D">
        <w:rPr>
          <w:rFonts w:asciiTheme="majorHAnsi" w:hAnsiTheme="majorHAnsi"/>
          <w:color w:val="000000" w:themeColor="text1"/>
          <w:szCs w:val="20"/>
        </w:rPr>
        <w:t xml:space="preserve"> A master agent connects directly to the Regbus layer port for reading or writing registers of the NoC.</w:t>
      </w:r>
    </w:p>
    <w:p w14:paraId="025B109E" w14:textId="77777777" w:rsidR="00467F64" w:rsidRPr="0039089B" w:rsidRDefault="00467F64" w:rsidP="0032025B">
      <w:pPr>
        <w:pStyle w:val="Body"/>
        <w:ind w:left="360"/>
        <w:rPr>
          <w:rFonts w:asciiTheme="majorHAnsi" w:hAnsiTheme="majorHAnsi"/>
        </w:rPr>
      </w:pPr>
    </w:p>
    <w:p w14:paraId="545CD4CC" w14:textId="77777777" w:rsidR="00B4466D" w:rsidRPr="0039089B" w:rsidRDefault="00B4466D" w:rsidP="00B4466D">
      <w:pPr>
        <w:pStyle w:val="Heading3"/>
        <w:ind w:left="1008" w:hanging="1008"/>
      </w:pPr>
      <w:r w:rsidRPr="0039089B">
        <w:t xml:space="preserve"> </w:t>
      </w:r>
      <w:bookmarkStart w:id="68" w:name="_Toc407201469"/>
      <w:bookmarkStart w:id="69" w:name="_Toc429642482"/>
      <w:r w:rsidRPr="0039089B">
        <w:t>Interrupts</w:t>
      </w:r>
      <w:bookmarkEnd w:id="68"/>
      <w:bookmarkEnd w:id="69"/>
    </w:p>
    <w:p w14:paraId="5E33E3F4" w14:textId="07CBD35E" w:rsidR="00B4466D" w:rsidRPr="0039089B" w:rsidRDefault="00B4466D" w:rsidP="00B4466D">
      <w:pPr>
        <w:pStyle w:val="Body"/>
        <w:rPr>
          <w:rFonts w:asciiTheme="majorHAnsi" w:hAnsiTheme="majorHAnsi"/>
        </w:rPr>
      </w:pPr>
      <w:r w:rsidRPr="0039089B">
        <w:rPr>
          <w:rFonts w:asciiTheme="majorHAnsi" w:hAnsiTheme="majorHAnsi"/>
        </w:rPr>
        <w:t>Every NoC router and bridge has an interrupt output signal. Interrupt is asserted when a fatal error is encountered in a NoC element. The errors are also logged in interrupt status registers of the NoC element. Interrupts from different NoC elements are combined within the NoC by a specialized network. A single combined interrupt is brought out on the NoC external interface.</w:t>
      </w:r>
      <w:r w:rsidR="007F1BFA" w:rsidRPr="0039089B">
        <w:rPr>
          <w:rFonts w:asciiTheme="majorHAnsi" w:hAnsiTheme="majorHAnsi"/>
        </w:rPr>
        <w:t xml:space="preserve">  </w:t>
      </w:r>
      <w:r w:rsidRPr="0039089B">
        <w:rPr>
          <w:rFonts w:asciiTheme="majorHAnsi" w:hAnsiTheme="majorHAnsi"/>
        </w:rPr>
        <w:t xml:space="preserve">The errors are also logged within the NoC registers, which are described in the HTML documentation generated by NocStudio. </w:t>
      </w:r>
    </w:p>
    <w:p w14:paraId="07BD0260" w14:textId="77777777" w:rsidR="00B4466D" w:rsidRPr="0039089B" w:rsidRDefault="00B4466D" w:rsidP="00B4466D">
      <w:pPr>
        <w:pStyle w:val="Body"/>
        <w:rPr>
          <w:rFonts w:asciiTheme="majorHAnsi" w:hAnsiTheme="majorHAnsi"/>
        </w:rPr>
      </w:pPr>
    </w:p>
    <w:p w14:paraId="7910E494" w14:textId="77777777" w:rsidR="00B4466D" w:rsidRPr="009801EF" w:rsidRDefault="00B4466D" w:rsidP="00B4466D">
      <w:pPr>
        <w:pStyle w:val="Caption"/>
        <w:jc w:val="center"/>
        <w:rPr>
          <w:rFonts w:asciiTheme="majorHAnsi" w:hAnsiTheme="majorHAnsi"/>
          <w:sz w:val="22"/>
          <w:szCs w:val="22"/>
        </w:rPr>
      </w:pPr>
      <w:bookmarkStart w:id="70" w:name="_Toc407195586"/>
      <w:bookmarkStart w:id="71" w:name="_Toc429642507"/>
      <w:r w:rsidRPr="009801EF">
        <w:rPr>
          <w:rFonts w:asciiTheme="majorHAnsi" w:hAnsiTheme="majorHAnsi"/>
          <w:sz w:val="22"/>
          <w:szCs w:val="22"/>
        </w:rPr>
        <w:lastRenderedPageBreak/>
        <w:t xml:space="preserve">Table </w:t>
      </w:r>
      <w:r w:rsidR="005C6EA0" w:rsidRPr="009801EF">
        <w:rPr>
          <w:rFonts w:asciiTheme="majorHAnsi" w:hAnsiTheme="majorHAnsi"/>
          <w:sz w:val="22"/>
          <w:szCs w:val="22"/>
        </w:rPr>
        <w:fldChar w:fldCharType="begin"/>
      </w:r>
      <w:r w:rsidR="005C6EA0" w:rsidRPr="009801EF">
        <w:rPr>
          <w:rFonts w:asciiTheme="majorHAnsi" w:hAnsiTheme="majorHAnsi"/>
          <w:sz w:val="22"/>
          <w:szCs w:val="22"/>
        </w:rPr>
        <w:instrText xml:space="preserve"> SEQ Table \* ARABIC </w:instrText>
      </w:r>
      <w:r w:rsidR="005C6EA0" w:rsidRPr="009801EF">
        <w:rPr>
          <w:rFonts w:asciiTheme="majorHAnsi" w:hAnsiTheme="majorHAnsi"/>
          <w:sz w:val="22"/>
          <w:szCs w:val="22"/>
        </w:rPr>
        <w:fldChar w:fldCharType="separate"/>
      </w:r>
      <w:r w:rsidR="004523D9">
        <w:rPr>
          <w:rFonts w:asciiTheme="majorHAnsi" w:hAnsiTheme="majorHAnsi"/>
          <w:noProof/>
          <w:sz w:val="22"/>
          <w:szCs w:val="22"/>
        </w:rPr>
        <w:t>7</w:t>
      </w:r>
      <w:r w:rsidR="005C6EA0" w:rsidRPr="009801EF">
        <w:rPr>
          <w:rFonts w:asciiTheme="majorHAnsi" w:hAnsiTheme="majorHAnsi"/>
          <w:noProof/>
          <w:sz w:val="22"/>
          <w:szCs w:val="22"/>
        </w:rPr>
        <w:fldChar w:fldCharType="end"/>
      </w:r>
      <w:r w:rsidRPr="009801EF">
        <w:rPr>
          <w:rFonts w:asciiTheme="majorHAnsi" w:hAnsiTheme="majorHAnsi"/>
          <w:sz w:val="22"/>
          <w:szCs w:val="22"/>
        </w:rPr>
        <w:t xml:space="preserve"> NoC interrupt signals</w:t>
      </w:r>
      <w:bookmarkEnd w:id="70"/>
      <w:bookmarkEnd w:id="71"/>
    </w:p>
    <w:tbl>
      <w:tblPr>
        <w:tblStyle w:val="TableGrid"/>
        <w:tblW w:w="0" w:type="auto"/>
        <w:jc w:val="center"/>
        <w:tblLook w:val="04A0" w:firstRow="1" w:lastRow="0" w:firstColumn="1" w:lastColumn="0" w:noHBand="0" w:noVBand="1"/>
      </w:tblPr>
      <w:tblGrid>
        <w:gridCol w:w="2858"/>
        <w:gridCol w:w="6097"/>
      </w:tblGrid>
      <w:tr w:rsidR="00B4466D" w:rsidRPr="0039089B" w14:paraId="60C5C3CD" w14:textId="77777777" w:rsidTr="00EF229C">
        <w:trPr>
          <w:jc w:val="center"/>
        </w:trPr>
        <w:tc>
          <w:tcPr>
            <w:tcW w:w="2858" w:type="dxa"/>
            <w:shd w:val="clear" w:color="auto" w:fill="95B3D7" w:themeFill="accent1" w:themeFillTint="99"/>
          </w:tcPr>
          <w:p w14:paraId="51444404"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Signal name</w:t>
            </w:r>
          </w:p>
        </w:tc>
        <w:tc>
          <w:tcPr>
            <w:tcW w:w="6097" w:type="dxa"/>
            <w:shd w:val="clear" w:color="auto" w:fill="95B3D7" w:themeFill="accent1" w:themeFillTint="99"/>
          </w:tcPr>
          <w:p w14:paraId="42F2341B"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w:t>
            </w:r>
          </w:p>
        </w:tc>
      </w:tr>
      <w:tr w:rsidR="00B4466D" w:rsidRPr="0039089B" w14:paraId="3A256C07" w14:textId="77777777" w:rsidTr="00EF229C">
        <w:trPr>
          <w:jc w:val="center"/>
        </w:trPr>
        <w:tc>
          <w:tcPr>
            <w:tcW w:w="2858" w:type="dxa"/>
          </w:tcPr>
          <w:p w14:paraId="1DF58111" w14:textId="3ADE8D5F" w:rsidR="00B4466D" w:rsidRPr="0039089B" w:rsidRDefault="0039089B" w:rsidP="00EF229C">
            <w:pPr>
              <w:pStyle w:val="Body"/>
              <w:rPr>
                <w:rFonts w:asciiTheme="majorHAnsi" w:hAnsiTheme="majorHAnsi"/>
              </w:rPr>
            </w:pPr>
            <w:r w:rsidRPr="0039089B">
              <w:rPr>
                <w:rFonts w:asciiTheme="majorHAnsi" w:hAnsiTheme="majorHAnsi"/>
              </w:rPr>
              <w:t>I</w:t>
            </w:r>
            <w:r w:rsidR="00B4466D" w:rsidRPr="0039089B">
              <w:rPr>
                <w:rFonts w:asciiTheme="majorHAnsi" w:hAnsiTheme="majorHAnsi"/>
              </w:rPr>
              <w:t>nterrupt</w:t>
            </w:r>
          </w:p>
        </w:tc>
        <w:tc>
          <w:tcPr>
            <w:tcW w:w="6097" w:type="dxa"/>
          </w:tcPr>
          <w:p w14:paraId="6E652ABC" w14:textId="77777777" w:rsidR="00B4466D" w:rsidRPr="0039089B" w:rsidRDefault="00B4466D" w:rsidP="00EF229C">
            <w:pPr>
              <w:pStyle w:val="Body"/>
              <w:rPr>
                <w:rFonts w:asciiTheme="majorHAnsi" w:hAnsiTheme="majorHAnsi"/>
              </w:rPr>
            </w:pPr>
            <w:r w:rsidRPr="0039089B">
              <w:rPr>
                <w:rFonts w:asciiTheme="majorHAnsi" w:hAnsiTheme="majorHAnsi"/>
              </w:rPr>
              <w:t>Single interrupt pin which combines all interrupt events inside the NoC</w:t>
            </w:r>
          </w:p>
        </w:tc>
      </w:tr>
    </w:tbl>
    <w:p w14:paraId="48AE1A97" w14:textId="77777777" w:rsidR="00B4466D" w:rsidRPr="0039089B" w:rsidRDefault="00B4466D" w:rsidP="00B4466D">
      <w:pPr>
        <w:pStyle w:val="Body"/>
        <w:rPr>
          <w:rFonts w:asciiTheme="majorHAnsi" w:hAnsiTheme="majorHAnsi"/>
        </w:rPr>
      </w:pPr>
    </w:p>
    <w:p w14:paraId="5A3EE8B9" w14:textId="77777777" w:rsidR="00B4466D" w:rsidRPr="0039089B" w:rsidRDefault="00B4466D" w:rsidP="00B4466D">
      <w:pPr>
        <w:pStyle w:val="Body"/>
        <w:rPr>
          <w:rFonts w:asciiTheme="majorHAnsi" w:hAnsiTheme="majorHAnsi"/>
        </w:rPr>
      </w:pPr>
      <w:r w:rsidRPr="0039089B">
        <w:rPr>
          <w:rFonts w:asciiTheme="majorHAnsi" w:hAnsiTheme="majorHAnsi"/>
        </w:rPr>
        <w:t>The interrupt signals are outputs of individual NoC elements, and will exist as local pins at the physical boundary of those elements. Interrupt network handles pipelined routing of the interrupt signals along NoC channels. Combining of the interrupt signals across different clock domains in the NoC is also handled internally. Currently the combined interrupt pin is transported to the register bus master’s physical grid location if register bus is enabled in a configuration. When register bus is disabled, NocStudio picks a position to transport the combined reset to.</w:t>
      </w:r>
    </w:p>
    <w:p w14:paraId="6435E26D" w14:textId="77777777" w:rsidR="00B4466D" w:rsidRPr="0039089B" w:rsidRDefault="00B4466D" w:rsidP="00B4466D">
      <w:pPr>
        <w:pStyle w:val="Body"/>
        <w:rPr>
          <w:rFonts w:asciiTheme="majorHAnsi" w:hAnsiTheme="majorHAnsi"/>
        </w:rPr>
      </w:pPr>
      <w:r w:rsidRPr="0039089B">
        <w:rPr>
          <w:rFonts w:asciiTheme="majorHAnsi" w:hAnsiTheme="majorHAnsi"/>
        </w:rPr>
        <w:t>If the register bus is instantiated in the NoC, it can be used to access interrupt control and status registers.  Interrupt mask registers can be set to enable or disable some interrupts.  When an interrupt occurs, a status register can be accessed to determine what the cause of the interrupt was.  This status can be cleared in order to de-assert the interrupt signal.  If an interrupt mask is modified to enable an event to trigger an interrupt, the status for that interrupt should be cleared by the user before changing the mask or the interrupt will trigger immediately.</w:t>
      </w:r>
    </w:p>
    <w:p w14:paraId="5EE29376" w14:textId="7AAC1B20" w:rsidR="00B4466D" w:rsidRPr="0039089B" w:rsidRDefault="00B4466D" w:rsidP="00B4466D">
      <w:pPr>
        <w:pStyle w:val="Body"/>
        <w:rPr>
          <w:rFonts w:asciiTheme="majorHAnsi" w:hAnsiTheme="majorHAnsi"/>
        </w:rPr>
      </w:pPr>
      <w:r w:rsidRPr="0039089B">
        <w:rPr>
          <w:rFonts w:asciiTheme="majorHAnsi" w:hAnsiTheme="majorHAnsi"/>
        </w:rPr>
        <w:t>If the register bus is not present in the NoC, the interrupt signals will still exist.</w:t>
      </w:r>
      <w:r w:rsidR="00132791">
        <w:rPr>
          <w:rFonts w:asciiTheme="majorHAnsi" w:hAnsiTheme="majorHAnsi"/>
        </w:rPr>
        <w:t xml:space="preserve">  Since there is no way to vary</w:t>
      </w:r>
      <w:r w:rsidRPr="0039089B">
        <w:rPr>
          <w:rFonts w:asciiTheme="majorHAnsi" w:hAnsiTheme="majorHAnsi"/>
        </w:rPr>
        <w:t xml:space="preserve"> status or to change the interrupt mask, the mask will be set to only enable fatal error conditions.  If the interrupt is ever triggered, there will be no way to de-assert the interrupt.  This can still be useful to indicate a fatal error.</w:t>
      </w:r>
    </w:p>
    <w:p w14:paraId="353FF3C1" w14:textId="77777777" w:rsidR="00B4466D" w:rsidRPr="0039089B" w:rsidRDefault="00B4466D" w:rsidP="00B4466D">
      <w:pPr>
        <w:pStyle w:val="Body"/>
        <w:rPr>
          <w:rFonts w:asciiTheme="majorHAnsi" w:hAnsiTheme="majorHAnsi"/>
        </w:rPr>
      </w:pPr>
    </w:p>
    <w:p w14:paraId="71771471" w14:textId="77777777" w:rsidR="00B4466D" w:rsidRPr="0039089B" w:rsidRDefault="00B4466D" w:rsidP="00B4466D">
      <w:pPr>
        <w:pStyle w:val="Heading3"/>
        <w:ind w:left="1008" w:hanging="1008"/>
      </w:pPr>
      <w:bookmarkStart w:id="72" w:name="_Toc407201470"/>
      <w:bookmarkStart w:id="73" w:name="_Toc429642483"/>
      <w:r w:rsidRPr="0039089B">
        <w:t>Event Counters</w:t>
      </w:r>
      <w:bookmarkEnd w:id="72"/>
      <w:bookmarkEnd w:id="73"/>
    </w:p>
    <w:p w14:paraId="00583162" w14:textId="77777777" w:rsidR="00B4466D" w:rsidRPr="0039089B" w:rsidRDefault="00B4466D" w:rsidP="00B4466D">
      <w:pPr>
        <w:pStyle w:val="Body"/>
        <w:rPr>
          <w:rFonts w:asciiTheme="majorHAnsi" w:hAnsiTheme="majorHAnsi"/>
        </w:rPr>
      </w:pPr>
      <w:r w:rsidRPr="0039089B">
        <w:rPr>
          <w:rFonts w:asciiTheme="majorHAnsi" w:hAnsiTheme="majorHAnsi"/>
        </w:rPr>
        <w:t>When the register bus is present in the NoC, it is possible to configure the NoC elements to count events for either performance measurement or for debug purposes.  The routers and bridges each have a set of control registers and counters.  The control registers allow the user to specify which event(s) they would like to have counted.  As soon as the register is programmed, the events will start to be counted.  The counter register is readable and writeable.  The counter can be read to see the current count.  It can be written to clear the count, or to initialize the count to a specific value.  The counter will keep counting even when it hits its maximum value, which will cause it to overflow and start over at count zero.</w:t>
      </w:r>
    </w:p>
    <w:p w14:paraId="76903062" w14:textId="77777777" w:rsidR="00B4466D" w:rsidRPr="0039089B" w:rsidRDefault="00B4466D" w:rsidP="00B4466D">
      <w:pPr>
        <w:pStyle w:val="Body"/>
        <w:rPr>
          <w:rFonts w:asciiTheme="majorHAnsi" w:hAnsiTheme="majorHAnsi"/>
        </w:rPr>
      </w:pPr>
      <w:r w:rsidRPr="0039089B">
        <w:rPr>
          <w:rFonts w:asciiTheme="majorHAnsi" w:hAnsiTheme="majorHAnsi"/>
        </w:rPr>
        <w:lastRenderedPageBreak/>
        <w:t>The event counters can be set up to trigger an interrupt when the counter overflows.  The overflow condition updates the interrupt status register.  The interrupt mask can be used to enable or disable that interrupt.  Since the count can be initialized, the user can trigger an interrupt after N number of events within the count window by initializing the counter to a value where incrementing N times will cause an overflow.</w:t>
      </w:r>
    </w:p>
    <w:p w14:paraId="68A0CD30" w14:textId="77777777" w:rsidR="00B4466D" w:rsidRPr="0039089B" w:rsidRDefault="00B4466D" w:rsidP="00B4466D">
      <w:pPr>
        <w:pStyle w:val="Body"/>
        <w:rPr>
          <w:rFonts w:asciiTheme="majorHAnsi" w:hAnsiTheme="majorHAnsi"/>
        </w:rPr>
      </w:pPr>
      <w:r w:rsidRPr="0039089B">
        <w:rPr>
          <w:rFonts w:asciiTheme="majorHAnsi" w:hAnsiTheme="majorHAnsi"/>
        </w:rPr>
        <w:t>The registers controlling the event counters are independent, so intelligent use of the registers is required.  Before switching from one set of counts to another, it may be useful to set the controls to not count any events.  At that point the counter can be cleared, and the status bit in the interrupt register can also be cleared.  Programming the interrupt mask should also happen at this time.  Once all of these registers are set correctly, the event control register can be programmed to start counting a specified event.</w:t>
      </w:r>
    </w:p>
    <w:p w14:paraId="7BEC9522" w14:textId="77777777" w:rsidR="00B4466D" w:rsidRPr="0039089B" w:rsidRDefault="00B4466D" w:rsidP="00B4466D">
      <w:pPr>
        <w:pStyle w:val="Body"/>
        <w:rPr>
          <w:rFonts w:asciiTheme="majorHAnsi" w:hAnsiTheme="majorHAnsi"/>
        </w:rPr>
      </w:pPr>
    </w:p>
    <w:p w14:paraId="3E222C5E" w14:textId="77777777" w:rsidR="00B4466D" w:rsidRPr="0039089B" w:rsidRDefault="00B4466D" w:rsidP="00B4466D">
      <w:pPr>
        <w:pStyle w:val="Heading2"/>
      </w:pPr>
      <w:bookmarkStart w:id="74" w:name="_Toc407201471"/>
      <w:bookmarkStart w:id="75" w:name="_Toc429642484"/>
      <w:r w:rsidRPr="0039089B">
        <w:t>Integration of NoC Verification Checkers</w:t>
      </w:r>
      <w:bookmarkEnd w:id="74"/>
      <w:bookmarkEnd w:id="75"/>
    </w:p>
    <w:p w14:paraId="400CE518" w14:textId="58C65679" w:rsidR="00B4466D" w:rsidRPr="0039089B" w:rsidRDefault="00B4466D" w:rsidP="00B4466D">
      <w:pPr>
        <w:pStyle w:val="Body"/>
        <w:rPr>
          <w:rFonts w:asciiTheme="majorHAnsi" w:hAnsiTheme="majorHAnsi"/>
        </w:rPr>
      </w:pPr>
      <w:r w:rsidRPr="0039089B">
        <w:rPr>
          <w:rFonts w:asciiTheme="majorHAnsi" w:hAnsiTheme="majorHAnsi"/>
        </w:rPr>
        <w:t xml:space="preserve">For details of the NetSpeed IP verification checkers, see Section </w:t>
      </w:r>
      <w:r w:rsidRPr="0039089B">
        <w:rPr>
          <w:rFonts w:asciiTheme="majorHAnsi" w:hAnsiTheme="majorHAnsi"/>
        </w:rPr>
        <w:fldChar w:fldCharType="begin"/>
      </w:r>
      <w:r w:rsidRPr="0039089B">
        <w:rPr>
          <w:rFonts w:asciiTheme="majorHAnsi" w:hAnsiTheme="majorHAnsi"/>
        </w:rPr>
        <w:instrText xml:space="preserve"> REF _Ref367317533 \r \h </w:instrText>
      </w:r>
      <w:r w:rsidR="0039089B">
        <w:rPr>
          <w:rFonts w:asciiTheme="majorHAnsi" w:hAnsiTheme="majorHAnsi"/>
        </w:rPr>
        <w:instrText xml:space="preserve"> \* MERGEFORMAT </w:instrText>
      </w:r>
      <w:r w:rsidRPr="0039089B">
        <w:rPr>
          <w:rFonts w:asciiTheme="majorHAnsi" w:hAnsiTheme="majorHAnsi"/>
        </w:rPr>
      </w:r>
      <w:r w:rsidRPr="0039089B">
        <w:rPr>
          <w:rFonts w:asciiTheme="majorHAnsi" w:hAnsiTheme="majorHAnsi"/>
        </w:rPr>
        <w:fldChar w:fldCharType="separate"/>
      </w:r>
      <w:r w:rsidR="004523D9">
        <w:rPr>
          <w:rFonts w:asciiTheme="majorHAnsi" w:hAnsiTheme="majorHAnsi"/>
        </w:rPr>
        <w:t>3</w:t>
      </w:r>
      <w:r w:rsidRPr="0039089B">
        <w:rPr>
          <w:rFonts w:asciiTheme="majorHAnsi" w:hAnsiTheme="majorHAnsi"/>
        </w:rPr>
        <w:fldChar w:fldCharType="end"/>
      </w:r>
      <w:r w:rsidRPr="0039089B">
        <w:rPr>
          <w:rFonts w:asciiTheme="majorHAnsi" w:hAnsiTheme="majorHAnsi"/>
        </w:rPr>
        <w:t xml:space="preserve">.  Each checker binds to the corresponding RTL instance as shown in </w:t>
      </w:r>
      <w:r w:rsidR="00F1221D">
        <w:rPr>
          <w:rFonts w:asciiTheme="majorHAnsi" w:hAnsiTheme="majorHAnsi"/>
        </w:rPr>
        <w:fldChar w:fldCharType="begin"/>
      </w:r>
      <w:r w:rsidR="00F1221D">
        <w:rPr>
          <w:rFonts w:asciiTheme="majorHAnsi" w:hAnsiTheme="majorHAnsi"/>
        </w:rPr>
        <w:instrText xml:space="preserve"> REF _Ref416199362 \h </w:instrText>
      </w:r>
      <w:r w:rsidR="00F1221D">
        <w:rPr>
          <w:rFonts w:asciiTheme="majorHAnsi" w:hAnsiTheme="majorHAnsi"/>
        </w:rPr>
      </w:r>
      <w:r w:rsidR="00F1221D">
        <w:rPr>
          <w:rFonts w:asciiTheme="majorHAnsi" w:hAnsiTheme="majorHAnsi"/>
        </w:rPr>
        <w:fldChar w:fldCharType="separate"/>
      </w:r>
      <w:r w:rsidR="004523D9" w:rsidRPr="0039089B">
        <w:rPr>
          <w:rFonts w:asciiTheme="majorHAnsi" w:hAnsiTheme="majorHAnsi"/>
        </w:rPr>
        <w:t xml:space="preserve">Figure </w:t>
      </w:r>
      <w:r w:rsidR="004523D9">
        <w:rPr>
          <w:rFonts w:asciiTheme="majorHAnsi" w:hAnsiTheme="majorHAnsi"/>
          <w:noProof/>
        </w:rPr>
        <w:t>2</w:t>
      </w:r>
      <w:r w:rsidR="004523D9" w:rsidRPr="0039089B">
        <w:rPr>
          <w:rFonts w:asciiTheme="majorHAnsi" w:hAnsiTheme="majorHAnsi"/>
        </w:rPr>
        <w:t xml:space="preserve"> NoC checkers binding to RTL</w:t>
      </w:r>
      <w:r w:rsidR="00F1221D">
        <w:rPr>
          <w:rFonts w:asciiTheme="majorHAnsi" w:hAnsiTheme="majorHAnsi"/>
        </w:rPr>
        <w:fldChar w:fldCharType="end"/>
      </w:r>
      <w:r w:rsidR="00D37C39">
        <w:rPr>
          <w:rFonts w:asciiTheme="majorHAnsi" w:hAnsiTheme="majorHAnsi"/>
        </w:rPr>
        <w:t>.</w:t>
      </w:r>
    </w:p>
    <w:p w14:paraId="49BDA67B" w14:textId="77777777" w:rsidR="00B4466D" w:rsidRPr="0039089B" w:rsidRDefault="00B4466D" w:rsidP="00B4466D">
      <w:pPr>
        <w:pStyle w:val="Body"/>
        <w:rPr>
          <w:rFonts w:asciiTheme="majorHAnsi" w:hAnsiTheme="majorHAnsi"/>
        </w:rPr>
      </w:pPr>
    </w:p>
    <w:p w14:paraId="2E737D6A" w14:textId="77777777" w:rsidR="00367044" w:rsidRPr="0039089B" w:rsidRDefault="00367044" w:rsidP="00367044">
      <w:pPr>
        <w:pStyle w:val="Body"/>
        <w:keepNext/>
        <w:jc w:val="center"/>
        <w:rPr>
          <w:rFonts w:asciiTheme="majorHAnsi" w:hAnsiTheme="majorHAnsi"/>
        </w:rPr>
      </w:pPr>
      <w:r w:rsidRPr="0039089B">
        <w:rPr>
          <w:rFonts w:asciiTheme="majorHAnsi" w:hAnsiTheme="majorHAnsi"/>
          <w:noProof/>
        </w:rPr>
        <w:drawing>
          <wp:inline distT="0" distB="0" distL="0" distR="0" wp14:anchorId="3BBE498A" wp14:editId="1A665D01">
            <wp:extent cx="5943600" cy="3457575"/>
            <wp:effectExtent l="0" t="0" r="0" b="9525"/>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0BA89195" w14:textId="633261D3" w:rsidR="00B4466D" w:rsidRPr="0039089B" w:rsidRDefault="00367044" w:rsidP="00367044">
      <w:pPr>
        <w:pStyle w:val="Caption"/>
        <w:jc w:val="center"/>
        <w:rPr>
          <w:rFonts w:asciiTheme="majorHAnsi" w:hAnsiTheme="majorHAnsi"/>
        </w:rPr>
      </w:pPr>
      <w:bookmarkStart w:id="76" w:name="_Ref416199340"/>
      <w:bookmarkStart w:id="77" w:name="_Ref416199362"/>
      <w:bookmarkStart w:id="78" w:name="_Toc429581872"/>
      <w:r w:rsidRPr="0039089B">
        <w:rPr>
          <w:rFonts w:asciiTheme="majorHAnsi" w:hAnsiTheme="majorHAnsi"/>
        </w:rPr>
        <w:t xml:space="preserve">Figure </w:t>
      </w:r>
      <w:r w:rsidRPr="0039089B">
        <w:rPr>
          <w:rFonts w:asciiTheme="majorHAnsi" w:hAnsiTheme="majorHAnsi"/>
        </w:rPr>
        <w:fldChar w:fldCharType="begin"/>
      </w:r>
      <w:r w:rsidRPr="0039089B">
        <w:rPr>
          <w:rFonts w:asciiTheme="majorHAnsi" w:hAnsiTheme="majorHAnsi"/>
        </w:rPr>
        <w:instrText xml:space="preserve"> SEQ Figure \* ARABIC </w:instrText>
      </w:r>
      <w:r w:rsidRPr="0039089B">
        <w:rPr>
          <w:rFonts w:asciiTheme="majorHAnsi" w:hAnsiTheme="majorHAnsi"/>
        </w:rPr>
        <w:fldChar w:fldCharType="separate"/>
      </w:r>
      <w:r w:rsidR="004523D9">
        <w:rPr>
          <w:rFonts w:asciiTheme="majorHAnsi" w:hAnsiTheme="majorHAnsi"/>
          <w:noProof/>
        </w:rPr>
        <w:t>2</w:t>
      </w:r>
      <w:r w:rsidRPr="0039089B">
        <w:rPr>
          <w:rFonts w:asciiTheme="majorHAnsi" w:hAnsiTheme="majorHAnsi"/>
        </w:rPr>
        <w:fldChar w:fldCharType="end"/>
      </w:r>
      <w:r w:rsidRPr="0039089B">
        <w:rPr>
          <w:rFonts w:asciiTheme="majorHAnsi" w:hAnsiTheme="majorHAnsi"/>
        </w:rPr>
        <w:t xml:space="preserve"> NoC checkers binding to RTL</w:t>
      </w:r>
      <w:bookmarkEnd w:id="76"/>
      <w:bookmarkEnd w:id="77"/>
      <w:bookmarkEnd w:id="78"/>
    </w:p>
    <w:p w14:paraId="72265D4C" w14:textId="77777777" w:rsidR="00B4466D" w:rsidRPr="0039089B" w:rsidRDefault="00B4466D" w:rsidP="00B4466D">
      <w:pPr>
        <w:rPr>
          <w:rFonts w:asciiTheme="majorHAnsi" w:hAnsiTheme="majorHAnsi"/>
        </w:rPr>
      </w:pPr>
    </w:p>
    <w:p w14:paraId="44D62ED6" w14:textId="77777777" w:rsidR="00B4466D" w:rsidRPr="0039089B" w:rsidRDefault="00B4466D" w:rsidP="0032025B">
      <w:pPr>
        <w:pStyle w:val="Body"/>
        <w:ind w:left="360"/>
        <w:rPr>
          <w:rFonts w:asciiTheme="majorHAnsi" w:hAnsiTheme="majorHAnsi"/>
        </w:rPr>
      </w:pPr>
      <w:r w:rsidRPr="0039089B">
        <w:rPr>
          <w:rFonts w:asciiTheme="majorHAnsi" w:hAnsiTheme="majorHAnsi"/>
        </w:rPr>
        <w:t>To integrate NoC checkers into user testbench, the user needs to perform the following,</w:t>
      </w:r>
    </w:p>
    <w:p w14:paraId="67CF95E4" w14:textId="77777777" w:rsidR="00B4466D" w:rsidRPr="0039089B" w:rsidRDefault="00B4466D" w:rsidP="0032025B">
      <w:pPr>
        <w:pStyle w:val="Body"/>
        <w:numPr>
          <w:ilvl w:val="0"/>
          <w:numId w:val="17"/>
        </w:numPr>
        <w:spacing w:after="0" w:line="240" w:lineRule="auto"/>
        <w:ind w:left="720"/>
        <w:jc w:val="left"/>
        <w:rPr>
          <w:rFonts w:asciiTheme="majorHAnsi" w:hAnsiTheme="majorHAnsi"/>
        </w:rPr>
      </w:pPr>
      <w:r w:rsidRPr="0039089B">
        <w:rPr>
          <w:rFonts w:asciiTheme="majorHAnsi" w:hAnsiTheme="majorHAnsi"/>
        </w:rPr>
        <w:t>Add the following line to the user testbench:</w:t>
      </w:r>
    </w:p>
    <w:p w14:paraId="21B636FA" w14:textId="77777777" w:rsidR="00B4466D" w:rsidRPr="0039089B" w:rsidRDefault="00B4466D" w:rsidP="0032025B">
      <w:pPr>
        <w:pStyle w:val="Body"/>
        <w:ind w:left="1080"/>
        <w:rPr>
          <w:rFonts w:asciiTheme="majorHAnsi" w:hAnsiTheme="majorHAnsi"/>
        </w:rPr>
      </w:pPr>
      <w:r w:rsidRPr="0039089B">
        <w:rPr>
          <w:rFonts w:asciiTheme="majorHAnsi" w:hAnsiTheme="majorHAnsi"/>
        </w:rPr>
        <w:t xml:space="preserve">   `include "ns_bind_checkers.svh”  </w:t>
      </w:r>
    </w:p>
    <w:p w14:paraId="3AC5EBE1" w14:textId="77777777" w:rsidR="00B4466D" w:rsidRPr="0039089B" w:rsidRDefault="00B4466D" w:rsidP="00754D23">
      <w:pPr>
        <w:pStyle w:val="Body"/>
        <w:ind w:left="720"/>
        <w:rPr>
          <w:rFonts w:asciiTheme="majorHAnsi" w:hAnsiTheme="majorHAnsi"/>
        </w:rPr>
      </w:pPr>
      <w:r w:rsidRPr="0039089B">
        <w:rPr>
          <w:rFonts w:asciiTheme="majorHAnsi" w:hAnsiTheme="majorHAnsi"/>
        </w:rPr>
        <w:t>“ns_bind_checkers.svh” is located in project directory created by NocStudio. It binds all the checkers provided by NocStudio IP to the respective RTL instances regardless of testbench hierarchy.  This file can be used without any changes.</w:t>
      </w:r>
    </w:p>
    <w:p w14:paraId="7D33328A" w14:textId="77777777" w:rsidR="00B4466D" w:rsidRPr="0039089B" w:rsidRDefault="00B4466D" w:rsidP="0032025B">
      <w:pPr>
        <w:pStyle w:val="Body"/>
        <w:numPr>
          <w:ilvl w:val="0"/>
          <w:numId w:val="17"/>
        </w:numPr>
        <w:spacing w:after="0" w:line="240" w:lineRule="auto"/>
        <w:ind w:left="720"/>
        <w:jc w:val="left"/>
        <w:rPr>
          <w:rFonts w:asciiTheme="majorHAnsi" w:hAnsiTheme="majorHAnsi"/>
        </w:rPr>
      </w:pPr>
      <w:r w:rsidRPr="0039089B">
        <w:rPr>
          <w:rFonts w:asciiTheme="majorHAnsi" w:hAnsiTheme="majorHAnsi"/>
        </w:rPr>
        <w:t>Set the environment variable NS_PROJ_PATH which points to the directory created by NocStudio.</w:t>
      </w:r>
    </w:p>
    <w:p w14:paraId="5AC809B3" w14:textId="71DC3A72" w:rsidR="00B4466D" w:rsidRPr="0039089B" w:rsidRDefault="00B4466D" w:rsidP="0032025B">
      <w:pPr>
        <w:pStyle w:val="Body"/>
        <w:ind w:left="1080"/>
        <w:rPr>
          <w:rFonts w:asciiTheme="majorHAnsi" w:hAnsiTheme="majorHAnsi"/>
        </w:rPr>
      </w:pPr>
      <w:r w:rsidRPr="0039089B">
        <w:rPr>
          <w:rFonts w:asciiTheme="majorHAnsi" w:hAnsiTheme="majorHAnsi"/>
        </w:rPr>
        <w:t>$NS_PROJ_PATH = /</w:t>
      </w:r>
      <w:r w:rsidR="007F1BFA" w:rsidRPr="0039089B">
        <w:rPr>
          <w:rFonts w:asciiTheme="majorHAnsi" w:hAnsiTheme="majorHAnsi"/>
        </w:rPr>
        <w:t>absolute</w:t>
      </w:r>
      <w:r w:rsidRPr="0039089B">
        <w:rPr>
          <w:rFonts w:asciiTheme="majorHAnsi" w:hAnsiTheme="majorHAnsi"/>
        </w:rPr>
        <w:t>/path/of/project/created/</w:t>
      </w:r>
    </w:p>
    <w:p w14:paraId="08ED8229" w14:textId="073FF6AE" w:rsidR="00B4466D" w:rsidRPr="0039089B" w:rsidRDefault="00B4466D" w:rsidP="0032025B">
      <w:pPr>
        <w:pStyle w:val="Body"/>
        <w:numPr>
          <w:ilvl w:val="0"/>
          <w:numId w:val="17"/>
        </w:numPr>
        <w:spacing w:after="0" w:line="240" w:lineRule="auto"/>
        <w:ind w:left="720"/>
        <w:jc w:val="left"/>
        <w:rPr>
          <w:rFonts w:asciiTheme="majorHAnsi" w:hAnsiTheme="majorHAnsi"/>
        </w:rPr>
      </w:pPr>
      <w:r w:rsidRPr="0039089B">
        <w:rPr>
          <w:rFonts w:asciiTheme="majorHAnsi" w:hAnsiTheme="majorHAnsi"/>
        </w:rPr>
        <w:t>Adjust `define in the following file according to the recommended usage in</w:t>
      </w:r>
      <w:r w:rsidRPr="0039089B">
        <w:rPr>
          <w:rFonts w:asciiTheme="majorHAnsi" w:hAnsiTheme="majorHAnsi"/>
          <w:b/>
        </w:rPr>
        <w:t xml:space="preserve"> </w:t>
      </w:r>
      <w:r w:rsidRPr="0039089B">
        <w:rPr>
          <w:rFonts w:asciiTheme="majorHAnsi" w:hAnsiTheme="majorHAnsi"/>
          <w:b/>
        </w:rPr>
        <w:fldChar w:fldCharType="begin"/>
      </w:r>
      <w:r w:rsidRPr="0039089B">
        <w:rPr>
          <w:rFonts w:asciiTheme="majorHAnsi" w:hAnsiTheme="majorHAnsi"/>
          <w:b/>
        </w:rPr>
        <w:instrText xml:space="preserve"> REF _Ref367316422 \h </w:instrText>
      </w:r>
      <w:r w:rsidR="0039089B">
        <w:rPr>
          <w:rFonts w:asciiTheme="majorHAnsi" w:hAnsiTheme="majorHAnsi"/>
          <w:b/>
        </w:rPr>
        <w:instrText xml:space="preserve"> \* MERGEFORMAT </w:instrText>
      </w:r>
      <w:r w:rsidRPr="0039089B">
        <w:rPr>
          <w:rFonts w:asciiTheme="majorHAnsi" w:hAnsiTheme="majorHAnsi"/>
          <w:b/>
        </w:rPr>
      </w:r>
      <w:r w:rsidRPr="0039089B">
        <w:rPr>
          <w:rFonts w:asciiTheme="majorHAnsi" w:hAnsiTheme="majorHAnsi"/>
          <w:b/>
        </w:rPr>
        <w:fldChar w:fldCharType="separate"/>
      </w:r>
      <w:r w:rsidR="004523D9" w:rsidRPr="009801EF">
        <w:rPr>
          <w:rFonts w:asciiTheme="majorHAnsi" w:hAnsiTheme="majorHAnsi"/>
        </w:rPr>
        <w:t xml:space="preserve">Table </w:t>
      </w:r>
      <w:r w:rsidR="004523D9">
        <w:rPr>
          <w:rFonts w:asciiTheme="majorHAnsi" w:hAnsiTheme="majorHAnsi"/>
          <w:noProof/>
        </w:rPr>
        <w:t>11</w:t>
      </w:r>
      <w:r w:rsidRPr="0039089B">
        <w:rPr>
          <w:rFonts w:asciiTheme="majorHAnsi" w:hAnsiTheme="majorHAnsi"/>
          <w:b/>
        </w:rPr>
        <w:fldChar w:fldCharType="end"/>
      </w:r>
      <w:r w:rsidRPr="0039089B">
        <w:rPr>
          <w:rFonts w:asciiTheme="majorHAnsi" w:hAnsiTheme="majorHAnsi"/>
          <w:b/>
        </w:rPr>
        <w:t xml:space="preserve"> </w:t>
      </w:r>
      <w:r w:rsidRPr="0039089B">
        <w:rPr>
          <w:rFonts w:asciiTheme="majorHAnsi" w:hAnsiTheme="majorHAnsi"/>
        </w:rPr>
        <w:t xml:space="preserve">and </w:t>
      </w:r>
      <w:r w:rsidRPr="0039089B">
        <w:rPr>
          <w:rFonts w:asciiTheme="majorHAnsi" w:hAnsiTheme="majorHAnsi"/>
          <w:b/>
        </w:rPr>
        <w:fldChar w:fldCharType="begin"/>
      </w:r>
      <w:r w:rsidRPr="0039089B">
        <w:rPr>
          <w:rFonts w:asciiTheme="majorHAnsi" w:hAnsiTheme="majorHAnsi"/>
          <w:b/>
        </w:rPr>
        <w:instrText xml:space="preserve"> REF _Ref367316520 \h </w:instrText>
      </w:r>
      <w:r w:rsidR="0039089B">
        <w:rPr>
          <w:rFonts w:asciiTheme="majorHAnsi" w:hAnsiTheme="majorHAnsi"/>
          <w:b/>
        </w:rPr>
        <w:instrText xml:space="preserve"> \* MERGEFORMAT </w:instrText>
      </w:r>
      <w:r w:rsidRPr="0039089B">
        <w:rPr>
          <w:rFonts w:asciiTheme="majorHAnsi" w:hAnsiTheme="majorHAnsi"/>
          <w:b/>
        </w:rPr>
      </w:r>
      <w:r w:rsidRPr="0039089B">
        <w:rPr>
          <w:rFonts w:asciiTheme="majorHAnsi" w:hAnsiTheme="majorHAnsi"/>
          <w:b/>
        </w:rPr>
        <w:fldChar w:fldCharType="separate"/>
      </w:r>
      <w:r w:rsidR="004523D9" w:rsidRPr="009801EF">
        <w:rPr>
          <w:rFonts w:asciiTheme="majorHAnsi" w:hAnsiTheme="majorHAnsi"/>
        </w:rPr>
        <w:t xml:space="preserve">Table </w:t>
      </w:r>
      <w:r w:rsidR="004523D9">
        <w:rPr>
          <w:rFonts w:asciiTheme="majorHAnsi" w:hAnsiTheme="majorHAnsi"/>
          <w:noProof/>
        </w:rPr>
        <w:t>13</w:t>
      </w:r>
      <w:r w:rsidRPr="0039089B">
        <w:rPr>
          <w:rFonts w:asciiTheme="majorHAnsi" w:hAnsiTheme="majorHAnsi"/>
          <w:b/>
        </w:rPr>
        <w:fldChar w:fldCharType="end"/>
      </w:r>
      <w:r w:rsidRPr="0039089B">
        <w:rPr>
          <w:rFonts w:asciiTheme="majorHAnsi" w:hAnsiTheme="majorHAnsi"/>
        </w:rPr>
        <w:t>,</w:t>
      </w:r>
    </w:p>
    <w:p w14:paraId="169836C4" w14:textId="5E90113D" w:rsidR="00B4466D" w:rsidRPr="0039089B" w:rsidRDefault="00B4466D" w:rsidP="0032025B">
      <w:pPr>
        <w:pStyle w:val="Body"/>
        <w:ind w:left="1080"/>
        <w:rPr>
          <w:rFonts w:asciiTheme="majorHAnsi" w:hAnsiTheme="majorHAnsi"/>
        </w:rPr>
      </w:pPr>
      <w:r w:rsidRPr="0039089B">
        <w:rPr>
          <w:rFonts w:asciiTheme="majorHAnsi" w:hAnsiTheme="majorHAnsi"/>
        </w:rPr>
        <w:t xml:space="preserve">     noc_verif_cust/ns_global_defines.vh</w:t>
      </w:r>
    </w:p>
    <w:p w14:paraId="1E5F41B0" w14:textId="57F228D3" w:rsidR="00B4466D" w:rsidRPr="0039089B" w:rsidRDefault="00B4466D" w:rsidP="0032025B">
      <w:pPr>
        <w:pStyle w:val="Body"/>
        <w:ind w:left="1080"/>
        <w:rPr>
          <w:rFonts w:asciiTheme="majorHAnsi" w:hAnsiTheme="majorHAnsi"/>
        </w:rPr>
      </w:pPr>
      <w:r w:rsidRPr="0039089B">
        <w:rPr>
          <w:rFonts w:asciiTheme="majorHAnsi" w:hAnsiTheme="majorHAnsi"/>
        </w:rPr>
        <w:t>This file contains the `define variables used by the verification checkers.</w:t>
      </w:r>
    </w:p>
    <w:p w14:paraId="4767C851" w14:textId="77777777" w:rsidR="00B4466D" w:rsidRPr="0039089B" w:rsidRDefault="00B4466D" w:rsidP="0032025B">
      <w:pPr>
        <w:pStyle w:val="Body"/>
        <w:numPr>
          <w:ilvl w:val="0"/>
          <w:numId w:val="36"/>
        </w:numPr>
        <w:spacing w:after="0" w:line="240" w:lineRule="auto"/>
        <w:ind w:left="1080"/>
        <w:jc w:val="left"/>
        <w:rPr>
          <w:rFonts w:asciiTheme="majorHAnsi" w:hAnsiTheme="majorHAnsi"/>
        </w:rPr>
      </w:pPr>
      <w:r w:rsidRPr="0039089B">
        <w:rPr>
          <w:rFonts w:asciiTheme="majorHAnsi" w:hAnsiTheme="majorHAnsi"/>
        </w:rPr>
        <w:t>NS_NOC_TOP   : This signal is used to bind checkers. Please set the hierarchical path for the ns_soc_ip instance in the testbench where this is being simulated.</w:t>
      </w:r>
    </w:p>
    <w:p w14:paraId="737C9AEC" w14:textId="6D022343" w:rsidR="00B4466D" w:rsidRPr="0039089B" w:rsidRDefault="00B4466D" w:rsidP="0032025B">
      <w:pPr>
        <w:pStyle w:val="Body"/>
        <w:numPr>
          <w:ilvl w:val="0"/>
          <w:numId w:val="36"/>
        </w:numPr>
        <w:spacing w:after="0" w:line="240" w:lineRule="auto"/>
        <w:ind w:left="1080"/>
        <w:jc w:val="left"/>
        <w:rPr>
          <w:rFonts w:asciiTheme="majorHAnsi" w:hAnsiTheme="majorHAnsi"/>
        </w:rPr>
      </w:pPr>
      <w:r w:rsidRPr="0039089B">
        <w:rPr>
          <w:rFonts w:asciiTheme="majorHAnsi" w:hAnsiTheme="majorHAnsi"/>
        </w:rPr>
        <w:t>NS_END_OF_SIM: Hierarchical path to the END OF SIM signal from TB. Map to 1-bit signal with single rising edge when sim</w:t>
      </w:r>
      <w:r w:rsidR="007F1BFA" w:rsidRPr="0039089B">
        <w:rPr>
          <w:rFonts w:asciiTheme="majorHAnsi" w:hAnsiTheme="majorHAnsi"/>
        </w:rPr>
        <w:t>ulation</w:t>
      </w:r>
      <w:r w:rsidRPr="0039089B">
        <w:rPr>
          <w:rFonts w:asciiTheme="majorHAnsi" w:hAnsiTheme="majorHAnsi"/>
        </w:rPr>
        <w:t xml:space="preserve"> ends. This signal is used to trigger end of test ch</w:t>
      </w:r>
      <w:r w:rsidR="007F1BFA" w:rsidRPr="0039089B">
        <w:rPr>
          <w:rFonts w:asciiTheme="majorHAnsi" w:hAnsiTheme="majorHAnsi"/>
        </w:rPr>
        <w:t>ecks in checkers. Set to 1'b0 to disable exit checks.</w:t>
      </w:r>
    </w:p>
    <w:p w14:paraId="0E50453A" w14:textId="77777777" w:rsidR="00B4466D" w:rsidRPr="0039089B" w:rsidRDefault="00B4466D" w:rsidP="0032025B">
      <w:pPr>
        <w:pStyle w:val="Body"/>
        <w:ind w:left="720"/>
        <w:rPr>
          <w:rFonts w:asciiTheme="majorHAnsi" w:hAnsiTheme="majorHAnsi"/>
        </w:rPr>
      </w:pPr>
    </w:p>
    <w:p w14:paraId="3390D82C" w14:textId="4212D57F" w:rsidR="003E72AA" w:rsidRPr="0039089B" w:rsidRDefault="00233201" w:rsidP="00B4466D">
      <w:pPr>
        <w:pStyle w:val="Heading2"/>
      </w:pPr>
      <w:bookmarkStart w:id="79" w:name="_Toc366845411"/>
      <w:bookmarkStart w:id="80" w:name="_Toc366845412"/>
      <w:bookmarkStart w:id="81" w:name="_Toc366845418"/>
      <w:bookmarkStart w:id="82" w:name="_Toc366845419"/>
      <w:bookmarkStart w:id="83" w:name="_Toc366845420"/>
      <w:bookmarkStart w:id="84" w:name="_Toc366845421"/>
      <w:bookmarkStart w:id="85" w:name="_Toc366845423"/>
      <w:bookmarkStart w:id="86" w:name="_Toc366845424"/>
      <w:bookmarkStart w:id="87" w:name="_Toc366845427"/>
      <w:bookmarkStart w:id="88" w:name="_Toc366845428"/>
      <w:bookmarkStart w:id="89" w:name="_Toc366845429"/>
      <w:bookmarkStart w:id="90" w:name="_Ref411001591"/>
      <w:bookmarkStart w:id="91" w:name="_Toc429642485"/>
      <w:bookmarkStart w:id="92" w:name="_Toc407201472"/>
      <w:bookmarkEnd w:id="79"/>
      <w:bookmarkEnd w:id="80"/>
      <w:bookmarkEnd w:id="81"/>
      <w:bookmarkEnd w:id="82"/>
      <w:bookmarkEnd w:id="83"/>
      <w:bookmarkEnd w:id="84"/>
      <w:bookmarkEnd w:id="85"/>
      <w:bookmarkEnd w:id="86"/>
      <w:bookmarkEnd w:id="87"/>
      <w:bookmarkEnd w:id="88"/>
      <w:bookmarkEnd w:id="89"/>
      <w:r w:rsidRPr="0039089B">
        <w:t>Integration of</w:t>
      </w:r>
      <w:r w:rsidR="003E72AA" w:rsidRPr="0039089B">
        <w:t xml:space="preserve"> multiple NoCs</w:t>
      </w:r>
      <w:bookmarkEnd w:id="90"/>
      <w:bookmarkEnd w:id="91"/>
    </w:p>
    <w:p w14:paraId="57618F1F" w14:textId="17CB6047" w:rsidR="00C779ED" w:rsidRPr="0039089B" w:rsidRDefault="00233201" w:rsidP="00C779ED">
      <w:pPr>
        <w:rPr>
          <w:rFonts w:asciiTheme="majorHAnsi" w:hAnsiTheme="majorHAnsi"/>
        </w:rPr>
      </w:pPr>
      <w:r w:rsidRPr="0039089B">
        <w:rPr>
          <w:rFonts w:asciiTheme="majorHAnsi" w:hAnsiTheme="majorHAnsi"/>
        </w:rPr>
        <w:t>To integrate</w:t>
      </w:r>
      <w:r w:rsidR="00946A9A" w:rsidRPr="0039089B">
        <w:rPr>
          <w:rFonts w:asciiTheme="majorHAnsi" w:hAnsiTheme="majorHAnsi"/>
        </w:rPr>
        <w:t xml:space="preserve"> RTL from</w:t>
      </w:r>
      <w:r w:rsidRPr="0039089B">
        <w:rPr>
          <w:rFonts w:asciiTheme="majorHAnsi" w:hAnsiTheme="majorHAnsi"/>
        </w:rPr>
        <w:t xml:space="preserve"> mul</w:t>
      </w:r>
      <w:r w:rsidR="00946A9A" w:rsidRPr="0039089B">
        <w:rPr>
          <w:rFonts w:asciiTheme="majorHAnsi" w:hAnsiTheme="majorHAnsi"/>
        </w:rPr>
        <w:t xml:space="preserve">tiple NoCs </w:t>
      </w:r>
      <w:r w:rsidR="000F4305" w:rsidRPr="0039089B">
        <w:rPr>
          <w:rFonts w:asciiTheme="majorHAnsi" w:hAnsiTheme="majorHAnsi"/>
        </w:rPr>
        <w:t>into the same design</w:t>
      </w:r>
      <w:r w:rsidR="00946A9A" w:rsidRPr="0039089B">
        <w:rPr>
          <w:rFonts w:asciiTheme="majorHAnsi" w:hAnsiTheme="majorHAnsi"/>
        </w:rPr>
        <w:t xml:space="preserve"> for simulation, the following steps must be followed:</w:t>
      </w:r>
    </w:p>
    <w:p w14:paraId="035EF193" w14:textId="4DED0A09" w:rsidR="00946A9A" w:rsidRPr="0039089B" w:rsidRDefault="00946A9A" w:rsidP="00946A9A">
      <w:pPr>
        <w:pStyle w:val="ListParagraph"/>
        <w:numPr>
          <w:ilvl w:val="0"/>
          <w:numId w:val="17"/>
        </w:numPr>
        <w:rPr>
          <w:rFonts w:asciiTheme="majorHAnsi" w:hAnsiTheme="majorHAnsi"/>
        </w:rPr>
      </w:pPr>
      <w:r w:rsidRPr="0039089B">
        <w:rPr>
          <w:rFonts w:asciiTheme="majorHAnsi" w:hAnsiTheme="majorHAnsi"/>
        </w:rPr>
        <w:t>The NocStudio configuration file for each NoC must contain the command ‘prop_default tag_project_name yes’</w:t>
      </w:r>
      <w:r w:rsidR="000F4305" w:rsidRPr="0039089B">
        <w:rPr>
          <w:rFonts w:asciiTheme="majorHAnsi" w:hAnsiTheme="majorHAnsi"/>
        </w:rPr>
        <w:t>.   This allows each NoC to have unique top-level module names and log file names.</w:t>
      </w:r>
    </w:p>
    <w:p w14:paraId="477452D6" w14:textId="6D7ADB50" w:rsidR="000F4305" w:rsidRPr="0039089B" w:rsidRDefault="00133BEC" w:rsidP="00946A9A">
      <w:pPr>
        <w:pStyle w:val="ListParagraph"/>
        <w:numPr>
          <w:ilvl w:val="0"/>
          <w:numId w:val="17"/>
        </w:numPr>
        <w:rPr>
          <w:rFonts w:asciiTheme="majorHAnsi" w:hAnsiTheme="majorHAnsi"/>
        </w:rPr>
      </w:pPr>
      <w:r w:rsidRPr="0039089B">
        <w:rPr>
          <w:rFonts w:asciiTheme="majorHAnsi" w:hAnsiTheme="majorHAnsi"/>
        </w:rPr>
        <w:t>For each configuration file, NocStudio generates the following</w:t>
      </w:r>
      <w:r w:rsidR="000F4305" w:rsidRPr="0039089B">
        <w:rPr>
          <w:rFonts w:asciiTheme="majorHAnsi" w:hAnsiTheme="majorHAnsi"/>
        </w:rPr>
        <w:t>,</w:t>
      </w:r>
    </w:p>
    <w:p w14:paraId="4B2AB1EE" w14:textId="77777777" w:rsidR="0027290F" w:rsidRPr="009801EF" w:rsidRDefault="0027290F" w:rsidP="0027290F">
      <w:pPr>
        <w:pStyle w:val="Caption"/>
        <w:ind w:left="720"/>
        <w:jc w:val="center"/>
        <w:rPr>
          <w:rFonts w:asciiTheme="majorHAnsi" w:hAnsiTheme="majorHAnsi"/>
          <w:sz w:val="22"/>
          <w:szCs w:val="22"/>
        </w:rPr>
      </w:pPr>
      <w:bookmarkStart w:id="93" w:name="_Toc429642508"/>
      <w:r w:rsidRPr="009801EF">
        <w:rPr>
          <w:rFonts w:asciiTheme="majorHAnsi" w:hAnsiTheme="majorHAnsi"/>
          <w:sz w:val="22"/>
          <w:szCs w:val="22"/>
        </w:rPr>
        <w:t xml:space="preserve">Table </w:t>
      </w:r>
      <w:r w:rsidRPr="009801EF">
        <w:rPr>
          <w:rFonts w:asciiTheme="majorHAnsi" w:hAnsiTheme="majorHAnsi"/>
          <w:sz w:val="22"/>
          <w:szCs w:val="22"/>
        </w:rPr>
        <w:fldChar w:fldCharType="begin"/>
      </w:r>
      <w:r w:rsidRPr="009801EF">
        <w:rPr>
          <w:rFonts w:asciiTheme="majorHAnsi" w:hAnsiTheme="majorHAnsi"/>
          <w:sz w:val="22"/>
          <w:szCs w:val="22"/>
        </w:rPr>
        <w:instrText xml:space="preserve"> SEQ Table \* ARABIC </w:instrText>
      </w:r>
      <w:r w:rsidRPr="009801EF">
        <w:rPr>
          <w:rFonts w:asciiTheme="majorHAnsi" w:hAnsiTheme="majorHAnsi"/>
          <w:sz w:val="22"/>
          <w:szCs w:val="22"/>
        </w:rPr>
        <w:fldChar w:fldCharType="separate"/>
      </w:r>
      <w:r w:rsidR="004523D9">
        <w:rPr>
          <w:rFonts w:asciiTheme="majorHAnsi" w:hAnsiTheme="majorHAnsi"/>
          <w:noProof/>
          <w:sz w:val="22"/>
          <w:szCs w:val="22"/>
        </w:rPr>
        <w:t>8</w:t>
      </w:r>
      <w:r w:rsidRPr="009801EF">
        <w:rPr>
          <w:rFonts w:asciiTheme="majorHAnsi" w:hAnsiTheme="majorHAnsi"/>
          <w:noProof/>
          <w:sz w:val="22"/>
          <w:szCs w:val="22"/>
        </w:rPr>
        <w:fldChar w:fldCharType="end"/>
      </w:r>
      <w:r w:rsidRPr="009801EF">
        <w:rPr>
          <w:rFonts w:asciiTheme="majorHAnsi" w:hAnsiTheme="majorHAnsi"/>
          <w:sz w:val="22"/>
          <w:szCs w:val="22"/>
        </w:rPr>
        <w:t xml:space="preserve"> Directory and files with tag_project_name</w:t>
      </w:r>
      <w:bookmarkEnd w:id="93"/>
    </w:p>
    <w:tbl>
      <w:tblPr>
        <w:tblStyle w:val="TableGrid"/>
        <w:tblW w:w="5123" w:type="pct"/>
        <w:tblInd w:w="-72" w:type="dxa"/>
        <w:tblLayout w:type="fixed"/>
        <w:tblLook w:val="04A0" w:firstRow="1" w:lastRow="0" w:firstColumn="1" w:lastColumn="0" w:noHBand="0" w:noVBand="1"/>
      </w:tblPr>
      <w:tblGrid>
        <w:gridCol w:w="3757"/>
        <w:gridCol w:w="3888"/>
        <w:gridCol w:w="1935"/>
      </w:tblGrid>
      <w:tr w:rsidR="0027290F" w:rsidRPr="0039089B" w14:paraId="0EBFC168" w14:textId="77777777" w:rsidTr="00722899">
        <w:trPr>
          <w:trHeight w:val="240"/>
        </w:trPr>
        <w:tc>
          <w:tcPr>
            <w:tcW w:w="1961" w:type="pct"/>
            <w:shd w:val="clear" w:color="auto" w:fill="95B3D7" w:themeFill="accent1" w:themeFillTint="99"/>
          </w:tcPr>
          <w:p w14:paraId="3FF8D3FF" w14:textId="77777777" w:rsidR="0027290F" w:rsidRPr="0039089B" w:rsidRDefault="0027290F" w:rsidP="005C6EA0">
            <w:pPr>
              <w:pStyle w:val="Body"/>
              <w:jc w:val="center"/>
              <w:rPr>
                <w:rFonts w:asciiTheme="majorHAnsi" w:hAnsiTheme="majorHAnsi"/>
                <w:b/>
              </w:rPr>
            </w:pPr>
            <w:r w:rsidRPr="0039089B">
              <w:rPr>
                <w:rFonts w:asciiTheme="majorHAnsi" w:hAnsiTheme="majorHAnsi"/>
                <w:b/>
              </w:rPr>
              <w:t>Name</w:t>
            </w:r>
          </w:p>
        </w:tc>
        <w:tc>
          <w:tcPr>
            <w:tcW w:w="2029" w:type="pct"/>
            <w:shd w:val="clear" w:color="auto" w:fill="95B3D7" w:themeFill="accent1" w:themeFillTint="99"/>
          </w:tcPr>
          <w:p w14:paraId="47E9C3FD" w14:textId="77777777" w:rsidR="0027290F" w:rsidRPr="0039089B" w:rsidRDefault="0027290F" w:rsidP="005C6EA0">
            <w:pPr>
              <w:pStyle w:val="Body"/>
              <w:jc w:val="center"/>
              <w:rPr>
                <w:rFonts w:asciiTheme="majorHAnsi" w:hAnsiTheme="majorHAnsi"/>
                <w:b/>
              </w:rPr>
            </w:pPr>
            <w:r w:rsidRPr="0039089B">
              <w:rPr>
                <w:rFonts w:asciiTheme="majorHAnsi" w:hAnsiTheme="majorHAnsi"/>
                <w:b/>
              </w:rPr>
              <w:t>Description</w:t>
            </w:r>
          </w:p>
        </w:tc>
        <w:tc>
          <w:tcPr>
            <w:tcW w:w="1010" w:type="pct"/>
            <w:shd w:val="clear" w:color="auto" w:fill="95B3D7" w:themeFill="accent1" w:themeFillTint="99"/>
          </w:tcPr>
          <w:p w14:paraId="6E109F64" w14:textId="77777777" w:rsidR="0027290F" w:rsidRPr="0039089B" w:rsidRDefault="0027290F" w:rsidP="005C6EA0">
            <w:pPr>
              <w:pStyle w:val="Body"/>
              <w:jc w:val="center"/>
              <w:rPr>
                <w:rFonts w:asciiTheme="majorHAnsi" w:hAnsiTheme="majorHAnsi"/>
                <w:b/>
              </w:rPr>
            </w:pPr>
            <w:r w:rsidRPr="0039089B">
              <w:rPr>
                <w:rFonts w:asciiTheme="majorHAnsi" w:hAnsiTheme="majorHAnsi"/>
                <w:b/>
              </w:rPr>
              <w:t>Type</w:t>
            </w:r>
          </w:p>
        </w:tc>
      </w:tr>
      <w:tr w:rsidR="0027290F" w:rsidRPr="0039089B" w14:paraId="6BAA2CB1" w14:textId="77777777" w:rsidTr="00722899">
        <w:trPr>
          <w:trHeight w:val="720"/>
        </w:trPr>
        <w:tc>
          <w:tcPr>
            <w:tcW w:w="1961" w:type="pct"/>
          </w:tcPr>
          <w:p w14:paraId="6D6B72D8" w14:textId="0CBF86B6" w:rsidR="0027290F" w:rsidRPr="0039089B" w:rsidRDefault="0027290F" w:rsidP="005C6EA0">
            <w:pPr>
              <w:pStyle w:val="Body"/>
              <w:rPr>
                <w:rFonts w:asciiTheme="majorHAnsi" w:hAnsiTheme="majorHAnsi"/>
              </w:rPr>
            </w:pPr>
            <w:r w:rsidRPr="0039089B">
              <w:rPr>
                <w:rFonts w:asciiTheme="majorHAnsi" w:hAnsiTheme="majorHAnsi"/>
              </w:rPr>
              <w:t>noc_verif_ip_proj/</w:t>
            </w:r>
          </w:p>
        </w:tc>
        <w:tc>
          <w:tcPr>
            <w:tcW w:w="2029" w:type="pct"/>
          </w:tcPr>
          <w:p w14:paraId="4E21ADEC" w14:textId="00363F83" w:rsidR="0027290F" w:rsidRPr="0039089B" w:rsidRDefault="0027290F" w:rsidP="005C6EA0">
            <w:pPr>
              <w:pStyle w:val="Body"/>
              <w:rPr>
                <w:rFonts w:asciiTheme="majorHAnsi" w:hAnsiTheme="majorHAnsi"/>
              </w:rPr>
            </w:pPr>
            <w:r w:rsidRPr="0039089B">
              <w:rPr>
                <w:rFonts w:asciiTheme="majorHAnsi" w:hAnsiTheme="majorHAnsi"/>
              </w:rPr>
              <w:t>Custom ve</w:t>
            </w:r>
            <w:r w:rsidR="00722899" w:rsidRPr="0039089B">
              <w:rPr>
                <w:rFonts w:asciiTheme="majorHAnsi" w:hAnsiTheme="majorHAnsi"/>
              </w:rPr>
              <w:t>rification files specific to each</w:t>
            </w:r>
            <w:r w:rsidR="00F1221D">
              <w:rPr>
                <w:rFonts w:asciiTheme="majorHAnsi" w:hAnsiTheme="majorHAnsi"/>
              </w:rPr>
              <w:t xml:space="preserve"> NoC</w:t>
            </w:r>
          </w:p>
        </w:tc>
        <w:tc>
          <w:tcPr>
            <w:tcW w:w="1010" w:type="pct"/>
          </w:tcPr>
          <w:p w14:paraId="7D1A0E79" w14:textId="2D1E76D0" w:rsidR="0027290F" w:rsidRPr="0039089B" w:rsidRDefault="0027290F" w:rsidP="005C6EA0">
            <w:pPr>
              <w:pStyle w:val="Body"/>
              <w:rPr>
                <w:rFonts w:asciiTheme="majorHAnsi" w:hAnsiTheme="majorHAnsi"/>
              </w:rPr>
            </w:pPr>
            <w:r w:rsidRPr="0039089B">
              <w:rPr>
                <w:rFonts w:asciiTheme="majorHAnsi" w:hAnsiTheme="majorHAnsi"/>
              </w:rPr>
              <w:t>Verification</w:t>
            </w:r>
          </w:p>
        </w:tc>
      </w:tr>
      <w:tr w:rsidR="0027290F" w:rsidRPr="0039089B" w14:paraId="166F5639" w14:textId="77777777" w:rsidTr="00722899">
        <w:trPr>
          <w:trHeight w:val="720"/>
        </w:trPr>
        <w:tc>
          <w:tcPr>
            <w:tcW w:w="1961" w:type="pct"/>
          </w:tcPr>
          <w:p w14:paraId="6F7450EC" w14:textId="076725FB" w:rsidR="0027290F" w:rsidRPr="0039089B" w:rsidRDefault="0027290F" w:rsidP="005C6EA0">
            <w:pPr>
              <w:pStyle w:val="Body"/>
              <w:rPr>
                <w:rFonts w:asciiTheme="majorHAnsi" w:hAnsiTheme="majorHAnsi"/>
              </w:rPr>
            </w:pPr>
            <w:r w:rsidRPr="0039089B">
              <w:rPr>
                <w:rFonts w:asciiTheme="majorHAnsi" w:hAnsiTheme="majorHAnsi"/>
              </w:rPr>
              <w:lastRenderedPageBreak/>
              <w:t>ns_&lt;project&gt;_soc_ip.v</w:t>
            </w:r>
          </w:p>
        </w:tc>
        <w:tc>
          <w:tcPr>
            <w:tcW w:w="2029" w:type="pct"/>
          </w:tcPr>
          <w:p w14:paraId="5C5166F8" w14:textId="7FF75C38" w:rsidR="0027290F" w:rsidRPr="0039089B" w:rsidRDefault="00F1221D" w:rsidP="00722899">
            <w:pPr>
              <w:pStyle w:val="Body"/>
              <w:rPr>
                <w:rFonts w:asciiTheme="majorHAnsi" w:hAnsiTheme="majorHAnsi"/>
              </w:rPr>
            </w:pPr>
            <w:r>
              <w:rPr>
                <w:rFonts w:asciiTheme="majorHAnsi" w:hAnsiTheme="majorHAnsi"/>
              </w:rPr>
              <w:t>ns_soc_ip.v for each NoC</w:t>
            </w:r>
          </w:p>
        </w:tc>
        <w:tc>
          <w:tcPr>
            <w:tcW w:w="1010" w:type="pct"/>
          </w:tcPr>
          <w:p w14:paraId="39E80E0A" w14:textId="79033961" w:rsidR="0027290F" w:rsidRPr="0039089B" w:rsidRDefault="0027290F" w:rsidP="005C6EA0">
            <w:pPr>
              <w:pStyle w:val="Body"/>
              <w:rPr>
                <w:rFonts w:asciiTheme="majorHAnsi" w:hAnsiTheme="majorHAnsi"/>
              </w:rPr>
            </w:pPr>
            <w:r w:rsidRPr="0039089B">
              <w:rPr>
                <w:rFonts w:asciiTheme="majorHAnsi" w:hAnsiTheme="majorHAnsi"/>
              </w:rPr>
              <w:t>RTL</w:t>
            </w:r>
          </w:p>
        </w:tc>
      </w:tr>
      <w:tr w:rsidR="00722899" w:rsidRPr="0039089B" w14:paraId="3A5D659B" w14:textId="77777777" w:rsidTr="00722899">
        <w:trPr>
          <w:trHeight w:val="720"/>
        </w:trPr>
        <w:tc>
          <w:tcPr>
            <w:tcW w:w="1961" w:type="pct"/>
          </w:tcPr>
          <w:p w14:paraId="112E2852" w14:textId="74CBABCF" w:rsidR="00722899" w:rsidRPr="0039089B" w:rsidRDefault="00722899" w:rsidP="005C6EA0">
            <w:pPr>
              <w:pStyle w:val="Body"/>
              <w:rPr>
                <w:rFonts w:asciiTheme="majorHAnsi" w:hAnsiTheme="majorHAnsi"/>
              </w:rPr>
            </w:pPr>
            <w:r w:rsidRPr="0039089B">
              <w:rPr>
                <w:rFonts w:asciiTheme="majorHAnsi" w:hAnsiTheme="majorHAnsi"/>
              </w:rPr>
              <w:t>ns_&lt;project&gt;_fabric.v</w:t>
            </w:r>
          </w:p>
        </w:tc>
        <w:tc>
          <w:tcPr>
            <w:tcW w:w="2029" w:type="pct"/>
          </w:tcPr>
          <w:p w14:paraId="32CD80EC" w14:textId="59F6A736" w:rsidR="00722899" w:rsidRPr="0039089B" w:rsidRDefault="00F1221D" w:rsidP="00722899">
            <w:pPr>
              <w:pStyle w:val="Body"/>
              <w:rPr>
                <w:rFonts w:asciiTheme="majorHAnsi" w:hAnsiTheme="majorHAnsi"/>
              </w:rPr>
            </w:pPr>
            <w:r>
              <w:rPr>
                <w:rFonts w:asciiTheme="majorHAnsi" w:hAnsiTheme="majorHAnsi"/>
              </w:rPr>
              <w:t>ns_fabric.v for each NoC</w:t>
            </w:r>
          </w:p>
        </w:tc>
        <w:tc>
          <w:tcPr>
            <w:tcW w:w="1010" w:type="pct"/>
          </w:tcPr>
          <w:p w14:paraId="10D79AE1" w14:textId="68DF5C33" w:rsidR="00722899" w:rsidRPr="0039089B" w:rsidRDefault="00722899" w:rsidP="005C6EA0">
            <w:pPr>
              <w:pStyle w:val="Body"/>
              <w:rPr>
                <w:rFonts w:asciiTheme="majorHAnsi" w:hAnsiTheme="majorHAnsi"/>
              </w:rPr>
            </w:pPr>
            <w:r w:rsidRPr="0039089B">
              <w:rPr>
                <w:rFonts w:asciiTheme="majorHAnsi" w:hAnsiTheme="majorHAnsi"/>
              </w:rPr>
              <w:t>RTL</w:t>
            </w:r>
          </w:p>
        </w:tc>
      </w:tr>
      <w:tr w:rsidR="00722899" w:rsidRPr="0039089B" w14:paraId="28AF56F5" w14:textId="77777777" w:rsidTr="00722899">
        <w:trPr>
          <w:trHeight w:val="720"/>
        </w:trPr>
        <w:tc>
          <w:tcPr>
            <w:tcW w:w="1961" w:type="pct"/>
          </w:tcPr>
          <w:p w14:paraId="38EA7297" w14:textId="5B7C290C" w:rsidR="00722899" w:rsidRPr="0039089B" w:rsidRDefault="00722899" w:rsidP="005C6EA0">
            <w:pPr>
              <w:pStyle w:val="Body"/>
              <w:rPr>
                <w:rFonts w:asciiTheme="majorHAnsi" w:hAnsiTheme="majorHAnsi"/>
              </w:rPr>
            </w:pPr>
            <w:r w:rsidRPr="0039089B">
              <w:rPr>
                <w:rFonts w:asciiTheme="majorHAnsi" w:hAnsiTheme="majorHAnsi"/>
              </w:rPr>
              <w:t>ns_&lt;project&gt;_fabric_modules.v</w:t>
            </w:r>
          </w:p>
        </w:tc>
        <w:tc>
          <w:tcPr>
            <w:tcW w:w="2029" w:type="pct"/>
          </w:tcPr>
          <w:p w14:paraId="153ADAE2" w14:textId="62546799" w:rsidR="00722899" w:rsidRPr="0039089B" w:rsidRDefault="00722899" w:rsidP="00722899">
            <w:pPr>
              <w:pStyle w:val="Body"/>
              <w:rPr>
                <w:rFonts w:asciiTheme="majorHAnsi" w:hAnsiTheme="majorHAnsi"/>
              </w:rPr>
            </w:pPr>
            <w:r w:rsidRPr="0039089B">
              <w:rPr>
                <w:rFonts w:asciiTheme="majorHAnsi" w:hAnsiTheme="majorHAnsi"/>
              </w:rPr>
              <w:t>n</w:t>
            </w:r>
            <w:r w:rsidR="00F1221D">
              <w:rPr>
                <w:rFonts w:asciiTheme="majorHAnsi" w:hAnsiTheme="majorHAnsi"/>
              </w:rPr>
              <w:t>s_fabric_modules.v for each NoC</w:t>
            </w:r>
          </w:p>
        </w:tc>
        <w:tc>
          <w:tcPr>
            <w:tcW w:w="1010" w:type="pct"/>
          </w:tcPr>
          <w:p w14:paraId="0DEBC348" w14:textId="0B86A558" w:rsidR="00722899" w:rsidRPr="0039089B" w:rsidRDefault="00722899" w:rsidP="005C6EA0">
            <w:pPr>
              <w:pStyle w:val="Body"/>
              <w:rPr>
                <w:rFonts w:asciiTheme="majorHAnsi" w:hAnsiTheme="majorHAnsi"/>
              </w:rPr>
            </w:pPr>
            <w:r w:rsidRPr="0039089B">
              <w:rPr>
                <w:rFonts w:asciiTheme="majorHAnsi" w:hAnsiTheme="majorHAnsi"/>
              </w:rPr>
              <w:t>RTL</w:t>
            </w:r>
          </w:p>
        </w:tc>
      </w:tr>
      <w:tr w:rsidR="00722899" w:rsidRPr="0039089B" w14:paraId="474A8E8C" w14:textId="77777777" w:rsidTr="00722899">
        <w:trPr>
          <w:trHeight w:val="720"/>
        </w:trPr>
        <w:tc>
          <w:tcPr>
            <w:tcW w:w="1961" w:type="pct"/>
          </w:tcPr>
          <w:p w14:paraId="25560D50" w14:textId="6B8BC85E" w:rsidR="00722899" w:rsidRPr="0039089B" w:rsidRDefault="00722899" w:rsidP="005C6EA0">
            <w:pPr>
              <w:pStyle w:val="Body"/>
              <w:rPr>
                <w:rFonts w:asciiTheme="majorHAnsi" w:hAnsiTheme="majorHAnsi"/>
              </w:rPr>
            </w:pPr>
            <w:r w:rsidRPr="0039089B">
              <w:rPr>
                <w:rFonts w:asciiTheme="majorHAnsi" w:hAnsiTheme="majorHAnsi"/>
              </w:rPr>
              <w:t>ns_&lt;project&gt;_group_modules.v</w:t>
            </w:r>
          </w:p>
        </w:tc>
        <w:tc>
          <w:tcPr>
            <w:tcW w:w="2029" w:type="pct"/>
          </w:tcPr>
          <w:p w14:paraId="71498209" w14:textId="24F03FA8" w:rsidR="00722899" w:rsidRPr="0039089B" w:rsidRDefault="00F1221D" w:rsidP="00722899">
            <w:pPr>
              <w:pStyle w:val="Body"/>
              <w:rPr>
                <w:rFonts w:asciiTheme="majorHAnsi" w:hAnsiTheme="majorHAnsi"/>
              </w:rPr>
            </w:pPr>
            <w:r>
              <w:rPr>
                <w:rFonts w:asciiTheme="majorHAnsi" w:hAnsiTheme="majorHAnsi"/>
              </w:rPr>
              <w:t>ns_group_modules.v for each NoC</w:t>
            </w:r>
          </w:p>
        </w:tc>
        <w:tc>
          <w:tcPr>
            <w:tcW w:w="1010" w:type="pct"/>
          </w:tcPr>
          <w:p w14:paraId="2C0E9A84" w14:textId="7DF860F7" w:rsidR="00722899" w:rsidRPr="0039089B" w:rsidRDefault="00722899" w:rsidP="005C6EA0">
            <w:pPr>
              <w:pStyle w:val="Body"/>
              <w:rPr>
                <w:rFonts w:asciiTheme="majorHAnsi" w:hAnsiTheme="majorHAnsi"/>
              </w:rPr>
            </w:pPr>
            <w:r w:rsidRPr="0039089B">
              <w:rPr>
                <w:rFonts w:asciiTheme="majorHAnsi" w:hAnsiTheme="majorHAnsi"/>
              </w:rPr>
              <w:t>RTL</w:t>
            </w:r>
          </w:p>
        </w:tc>
      </w:tr>
      <w:tr w:rsidR="00722899" w:rsidRPr="0039089B" w14:paraId="2BBEB22F" w14:textId="77777777" w:rsidTr="00722899">
        <w:trPr>
          <w:trHeight w:val="720"/>
        </w:trPr>
        <w:tc>
          <w:tcPr>
            <w:tcW w:w="1961" w:type="pct"/>
          </w:tcPr>
          <w:p w14:paraId="0DC2939C" w14:textId="32BA68AA" w:rsidR="00722899" w:rsidRPr="0039089B" w:rsidRDefault="00722899" w:rsidP="005C6EA0">
            <w:pPr>
              <w:pStyle w:val="Body"/>
              <w:rPr>
                <w:rFonts w:asciiTheme="majorHAnsi" w:hAnsiTheme="majorHAnsi"/>
              </w:rPr>
            </w:pPr>
            <w:r w:rsidRPr="0039089B">
              <w:rPr>
                <w:rFonts w:asciiTheme="majorHAnsi" w:hAnsiTheme="majorHAnsi"/>
              </w:rPr>
              <w:t>ns_&lt;project&gt;_agent_modules.v</w:t>
            </w:r>
          </w:p>
        </w:tc>
        <w:tc>
          <w:tcPr>
            <w:tcW w:w="2029" w:type="pct"/>
          </w:tcPr>
          <w:p w14:paraId="7CA59239" w14:textId="7AF8D959" w:rsidR="00722899" w:rsidRPr="0039089B" w:rsidRDefault="00722899" w:rsidP="005C6EA0">
            <w:pPr>
              <w:pStyle w:val="Body"/>
              <w:rPr>
                <w:rFonts w:asciiTheme="majorHAnsi" w:hAnsiTheme="majorHAnsi"/>
              </w:rPr>
            </w:pPr>
            <w:r w:rsidRPr="0039089B">
              <w:rPr>
                <w:rFonts w:asciiTheme="majorHAnsi" w:hAnsiTheme="majorHAnsi"/>
              </w:rPr>
              <w:t>n</w:t>
            </w:r>
            <w:r w:rsidR="00F1221D">
              <w:rPr>
                <w:rFonts w:asciiTheme="majorHAnsi" w:hAnsiTheme="majorHAnsi"/>
              </w:rPr>
              <w:t>s_agent_modules.v for reach NoC</w:t>
            </w:r>
          </w:p>
        </w:tc>
        <w:tc>
          <w:tcPr>
            <w:tcW w:w="1010" w:type="pct"/>
          </w:tcPr>
          <w:p w14:paraId="76E78AA4" w14:textId="3CACF132" w:rsidR="00722899" w:rsidRPr="0039089B" w:rsidRDefault="00722899" w:rsidP="005C6EA0">
            <w:pPr>
              <w:pStyle w:val="Body"/>
              <w:rPr>
                <w:rFonts w:asciiTheme="majorHAnsi" w:hAnsiTheme="majorHAnsi"/>
              </w:rPr>
            </w:pPr>
            <w:r w:rsidRPr="0039089B">
              <w:rPr>
                <w:rFonts w:asciiTheme="majorHAnsi" w:hAnsiTheme="majorHAnsi"/>
              </w:rPr>
              <w:t>RTL</w:t>
            </w:r>
          </w:p>
        </w:tc>
      </w:tr>
      <w:tr w:rsidR="00722899" w:rsidRPr="0039089B" w14:paraId="0563CE21" w14:textId="77777777" w:rsidTr="00722899">
        <w:trPr>
          <w:trHeight w:val="720"/>
        </w:trPr>
        <w:tc>
          <w:tcPr>
            <w:tcW w:w="1961" w:type="pct"/>
          </w:tcPr>
          <w:p w14:paraId="1ED222A9" w14:textId="51FE1675" w:rsidR="00722899" w:rsidRPr="0039089B" w:rsidRDefault="00722899" w:rsidP="005C6EA0">
            <w:pPr>
              <w:pStyle w:val="Body"/>
              <w:rPr>
                <w:rFonts w:asciiTheme="majorHAnsi" w:hAnsiTheme="majorHAnsi"/>
              </w:rPr>
            </w:pPr>
            <w:r w:rsidRPr="0039089B">
              <w:rPr>
                <w:rFonts w:asciiTheme="majorHAnsi" w:hAnsiTheme="majorHAnsi"/>
              </w:rPr>
              <w:t>ns_&lt;project&gt;_stream_noc_end_to_end_checker.sv</w:t>
            </w:r>
          </w:p>
        </w:tc>
        <w:tc>
          <w:tcPr>
            <w:tcW w:w="2029" w:type="pct"/>
          </w:tcPr>
          <w:p w14:paraId="7E886DD4" w14:textId="0705B001" w:rsidR="00722899" w:rsidRPr="0039089B" w:rsidRDefault="00722899" w:rsidP="005C6EA0">
            <w:pPr>
              <w:pStyle w:val="Body"/>
              <w:rPr>
                <w:rFonts w:asciiTheme="majorHAnsi" w:hAnsiTheme="majorHAnsi"/>
              </w:rPr>
            </w:pPr>
            <w:r w:rsidRPr="0039089B">
              <w:rPr>
                <w:rFonts w:asciiTheme="majorHAnsi" w:hAnsiTheme="majorHAnsi"/>
              </w:rPr>
              <w:t>ns_stream_noc_end</w:t>
            </w:r>
            <w:r w:rsidR="00F1221D">
              <w:rPr>
                <w:rFonts w:asciiTheme="majorHAnsi" w:hAnsiTheme="majorHAnsi"/>
              </w:rPr>
              <w:t>_to_end_checker.sv for each NoC</w:t>
            </w:r>
          </w:p>
        </w:tc>
        <w:tc>
          <w:tcPr>
            <w:tcW w:w="1010" w:type="pct"/>
          </w:tcPr>
          <w:p w14:paraId="52EA664F" w14:textId="51ADE29B" w:rsidR="00722899" w:rsidRPr="0039089B" w:rsidRDefault="00722899" w:rsidP="005C6EA0">
            <w:pPr>
              <w:pStyle w:val="Body"/>
              <w:rPr>
                <w:rFonts w:asciiTheme="majorHAnsi" w:hAnsiTheme="majorHAnsi"/>
              </w:rPr>
            </w:pPr>
            <w:r w:rsidRPr="0039089B">
              <w:rPr>
                <w:rFonts w:asciiTheme="majorHAnsi" w:hAnsiTheme="majorHAnsi"/>
              </w:rPr>
              <w:t>Verification</w:t>
            </w:r>
          </w:p>
        </w:tc>
      </w:tr>
      <w:tr w:rsidR="00722899" w:rsidRPr="0039089B" w14:paraId="655E10EB" w14:textId="77777777" w:rsidTr="00722899">
        <w:trPr>
          <w:trHeight w:val="720"/>
        </w:trPr>
        <w:tc>
          <w:tcPr>
            <w:tcW w:w="1961" w:type="pct"/>
          </w:tcPr>
          <w:p w14:paraId="6EA7E4CE" w14:textId="24C123C3" w:rsidR="00722899" w:rsidRPr="0039089B" w:rsidRDefault="00722899" w:rsidP="005C6EA0">
            <w:pPr>
              <w:pStyle w:val="Body"/>
              <w:rPr>
                <w:rFonts w:asciiTheme="majorHAnsi" w:hAnsiTheme="majorHAnsi"/>
              </w:rPr>
            </w:pPr>
            <w:r w:rsidRPr="0039089B">
              <w:rPr>
                <w:rFonts w:asciiTheme="majorHAnsi" w:hAnsiTheme="majorHAnsi"/>
              </w:rPr>
              <w:t>ns_&lt;project&gt;_stream_struct.sv</w:t>
            </w:r>
          </w:p>
        </w:tc>
        <w:tc>
          <w:tcPr>
            <w:tcW w:w="2029" w:type="pct"/>
          </w:tcPr>
          <w:p w14:paraId="3A019F08" w14:textId="5C473C5B" w:rsidR="00722899" w:rsidRPr="0039089B" w:rsidRDefault="00722899" w:rsidP="005C6EA0">
            <w:pPr>
              <w:pStyle w:val="Body"/>
              <w:rPr>
                <w:rFonts w:asciiTheme="majorHAnsi" w:hAnsiTheme="majorHAnsi"/>
              </w:rPr>
            </w:pPr>
            <w:r w:rsidRPr="0039089B">
              <w:rPr>
                <w:rFonts w:asciiTheme="majorHAnsi" w:hAnsiTheme="majorHAnsi"/>
              </w:rPr>
              <w:t>n</w:t>
            </w:r>
            <w:r w:rsidR="00F1221D">
              <w:rPr>
                <w:rFonts w:asciiTheme="majorHAnsi" w:hAnsiTheme="majorHAnsi"/>
              </w:rPr>
              <w:t>s_stream_struct.sv for each NoC</w:t>
            </w:r>
          </w:p>
        </w:tc>
        <w:tc>
          <w:tcPr>
            <w:tcW w:w="1010" w:type="pct"/>
          </w:tcPr>
          <w:p w14:paraId="6B3EDAD5" w14:textId="16DB2D2D" w:rsidR="00722899" w:rsidRPr="0039089B" w:rsidRDefault="00722899" w:rsidP="005C6EA0">
            <w:pPr>
              <w:pStyle w:val="Body"/>
              <w:rPr>
                <w:rFonts w:asciiTheme="majorHAnsi" w:hAnsiTheme="majorHAnsi"/>
              </w:rPr>
            </w:pPr>
            <w:r w:rsidRPr="0039089B">
              <w:rPr>
                <w:rFonts w:asciiTheme="majorHAnsi" w:hAnsiTheme="majorHAnsi"/>
              </w:rPr>
              <w:t>Verification</w:t>
            </w:r>
          </w:p>
        </w:tc>
      </w:tr>
      <w:tr w:rsidR="00722899" w:rsidRPr="0039089B" w14:paraId="2EE21CC1" w14:textId="77777777" w:rsidTr="00722899">
        <w:trPr>
          <w:trHeight w:val="720"/>
        </w:trPr>
        <w:tc>
          <w:tcPr>
            <w:tcW w:w="1961" w:type="pct"/>
          </w:tcPr>
          <w:p w14:paraId="4619EDEF" w14:textId="0B3A9836" w:rsidR="00722899" w:rsidRPr="0039089B" w:rsidRDefault="00722899" w:rsidP="005C6EA0">
            <w:pPr>
              <w:pStyle w:val="Body"/>
              <w:rPr>
                <w:rFonts w:asciiTheme="majorHAnsi" w:hAnsiTheme="majorHAnsi"/>
              </w:rPr>
            </w:pPr>
            <w:r w:rsidRPr="0039089B">
              <w:rPr>
                <w:rFonts w:asciiTheme="majorHAnsi" w:hAnsiTheme="majorHAnsi"/>
              </w:rPr>
              <w:t>ns_&lt;project&gt;_bind_checkers.svh</w:t>
            </w:r>
          </w:p>
        </w:tc>
        <w:tc>
          <w:tcPr>
            <w:tcW w:w="2029" w:type="pct"/>
          </w:tcPr>
          <w:p w14:paraId="6BC9BD38" w14:textId="32FA4DE5" w:rsidR="00722899" w:rsidRPr="0039089B" w:rsidRDefault="00722899" w:rsidP="005C6EA0">
            <w:pPr>
              <w:pStyle w:val="Body"/>
              <w:rPr>
                <w:rFonts w:asciiTheme="majorHAnsi" w:hAnsiTheme="majorHAnsi"/>
              </w:rPr>
            </w:pPr>
            <w:r w:rsidRPr="0039089B">
              <w:rPr>
                <w:rFonts w:asciiTheme="majorHAnsi" w:hAnsiTheme="majorHAnsi"/>
              </w:rPr>
              <w:t>ns</w:t>
            </w:r>
            <w:r w:rsidR="00F1221D">
              <w:rPr>
                <w:rFonts w:asciiTheme="majorHAnsi" w:hAnsiTheme="majorHAnsi"/>
              </w:rPr>
              <w:t>_bind_checkers.svh for each NoC</w:t>
            </w:r>
          </w:p>
        </w:tc>
        <w:tc>
          <w:tcPr>
            <w:tcW w:w="1010" w:type="pct"/>
          </w:tcPr>
          <w:p w14:paraId="356CED8D" w14:textId="7160DB28" w:rsidR="00722899" w:rsidRPr="0039089B" w:rsidRDefault="00722899" w:rsidP="005C6EA0">
            <w:pPr>
              <w:pStyle w:val="Body"/>
              <w:rPr>
                <w:rFonts w:asciiTheme="majorHAnsi" w:hAnsiTheme="majorHAnsi"/>
              </w:rPr>
            </w:pPr>
            <w:r w:rsidRPr="0039089B">
              <w:rPr>
                <w:rFonts w:asciiTheme="majorHAnsi" w:hAnsiTheme="majorHAnsi"/>
              </w:rPr>
              <w:t>Verification</w:t>
            </w:r>
          </w:p>
        </w:tc>
      </w:tr>
    </w:tbl>
    <w:p w14:paraId="7A818280" w14:textId="77777777" w:rsidR="0027290F" w:rsidRPr="0039089B" w:rsidRDefault="0027290F" w:rsidP="00722899">
      <w:pPr>
        <w:pStyle w:val="ListParagraph"/>
        <w:ind w:left="360"/>
        <w:rPr>
          <w:rFonts w:asciiTheme="majorHAnsi" w:hAnsiTheme="majorHAnsi"/>
        </w:rPr>
      </w:pPr>
    </w:p>
    <w:p w14:paraId="6030B460" w14:textId="493FE4BF" w:rsidR="009321B5" w:rsidRPr="0039089B" w:rsidRDefault="009321B5" w:rsidP="00ED6793">
      <w:pPr>
        <w:pStyle w:val="ListParagraph"/>
        <w:numPr>
          <w:ilvl w:val="0"/>
          <w:numId w:val="34"/>
        </w:numPr>
        <w:rPr>
          <w:rFonts w:asciiTheme="majorHAnsi" w:hAnsiTheme="majorHAnsi"/>
        </w:rPr>
      </w:pPr>
      <w:r w:rsidRPr="0039089B">
        <w:rPr>
          <w:rFonts w:asciiTheme="majorHAnsi" w:hAnsiTheme="majorHAnsi"/>
        </w:rPr>
        <w:t>In ns*bind_checkers.svh for multiple NoCs, there could be bind statements for the same module</w:t>
      </w:r>
      <w:r w:rsidR="00C168FE" w:rsidRPr="0039089B">
        <w:rPr>
          <w:rFonts w:asciiTheme="majorHAnsi" w:hAnsiTheme="majorHAnsi"/>
        </w:rPr>
        <w:t xml:space="preserve"> in more than one file</w:t>
      </w:r>
      <w:r w:rsidRPr="0039089B">
        <w:rPr>
          <w:rFonts w:asciiTheme="majorHAnsi" w:hAnsiTheme="majorHAnsi"/>
        </w:rPr>
        <w:t xml:space="preserve">.  Resolve this </w:t>
      </w:r>
      <w:r w:rsidR="00C168FE" w:rsidRPr="0039089B">
        <w:rPr>
          <w:rFonts w:asciiTheme="majorHAnsi" w:hAnsiTheme="majorHAnsi"/>
        </w:rPr>
        <w:t xml:space="preserve">by </w:t>
      </w:r>
      <w:r w:rsidRPr="0039089B">
        <w:rPr>
          <w:rFonts w:asciiTheme="majorHAnsi" w:hAnsiTheme="majorHAnsi"/>
        </w:rPr>
        <w:t>removing redundant bind statements for the same module.</w:t>
      </w:r>
    </w:p>
    <w:p w14:paraId="5FCCBA2D" w14:textId="3145153B" w:rsidR="00635A99" w:rsidRPr="0039089B" w:rsidRDefault="009321B5" w:rsidP="00ED6793">
      <w:pPr>
        <w:pStyle w:val="ListParagraph"/>
        <w:numPr>
          <w:ilvl w:val="0"/>
          <w:numId w:val="34"/>
        </w:numPr>
        <w:rPr>
          <w:rFonts w:asciiTheme="majorHAnsi" w:hAnsiTheme="majorHAnsi"/>
        </w:rPr>
      </w:pPr>
      <w:r w:rsidRPr="0039089B">
        <w:rPr>
          <w:rFonts w:asciiTheme="majorHAnsi" w:hAnsiTheme="majorHAnsi"/>
        </w:rPr>
        <w:t>Create a c</w:t>
      </w:r>
      <w:r w:rsidR="00635A99" w:rsidRPr="0039089B">
        <w:rPr>
          <w:rFonts w:asciiTheme="majorHAnsi" w:hAnsiTheme="majorHAnsi"/>
        </w:rPr>
        <w:t>ombined ns_global_defines.vh by taking noc_verif_cust/ns_global_defines.vh from the first NoC project directory and making the following updates,</w:t>
      </w:r>
    </w:p>
    <w:p w14:paraId="010554BF" w14:textId="4BDF66C1" w:rsidR="00635A99" w:rsidRPr="0039089B" w:rsidRDefault="00BA7164" w:rsidP="00635A99">
      <w:pPr>
        <w:pStyle w:val="ListParagraph"/>
        <w:numPr>
          <w:ilvl w:val="1"/>
          <w:numId w:val="34"/>
        </w:numPr>
        <w:rPr>
          <w:rFonts w:asciiTheme="majorHAnsi" w:hAnsiTheme="majorHAnsi"/>
        </w:rPr>
      </w:pPr>
      <w:r w:rsidRPr="0039089B">
        <w:rPr>
          <w:rFonts w:asciiTheme="majorHAnsi" w:hAnsiTheme="majorHAnsi"/>
        </w:rPr>
        <w:t xml:space="preserve">Replace </w:t>
      </w:r>
      <w:r w:rsidR="00635A99" w:rsidRPr="0039089B">
        <w:rPr>
          <w:rFonts w:asciiTheme="majorHAnsi" w:hAnsiTheme="majorHAnsi"/>
        </w:rPr>
        <w:t>`NS_NOC_TOP with unique defines for each NoC,</w:t>
      </w:r>
    </w:p>
    <w:p w14:paraId="4490CFAB" w14:textId="32EB2B10" w:rsidR="00635A99" w:rsidRPr="0039089B" w:rsidRDefault="00635A99" w:rsidP="00C42328">
      <w:pPr>
        <w:ind w:left="720" w:firstLine="720"/>
        <w:rPr>
          <w:rFonts w:asciiTheme="majorHAnsi" w:hAnsiTheme="majorHAnsi"/>
          <w:i/>
        </w:rPr>
      </w:pPr>
      <w:r w:rsidRPr="0039089B">
        <w:rPr>
          <w:rFonts w:asciiTheme="majorHAnsi" w:hAnsiTheme="majorHAnsi"/>
          <w:i/>
        </w:rPr>
        <w:t>`define NS_NOC_TOP_PROJECT1  &lt;hierarchical_path_to first NoC&gt;</w:t>
      </w:r>
    </w:p>
    <w:p w14:paraId="17B44EBD" w14:textId="5C789F37" w:rsidR="00635A99" w:rsidRPr="0039089B" w:rsidRDefault="00635A99" w:rsidP="00C42328">
      <w:pPr>
        <w:ind w:left="720" w:firstLine="720"/>
        <w:rPr>
          <w:rFonts w:asciiTheme="majorHAnsi" w:hAnsiTheme="majorHAnsi"/>
          <w:i/>
        </w:rPr>
      </w:pPr>
      <w:r w:rsidRPr="0039089B">
        <w:rPr>
          <w:rFonts w:asciiTheme="majorHAnsi" w:hAnsiTheme="majorHAnsi"/>
          <w:i/>
        </w:rPr>
        <w:t>`define NS_NOC_TO</w:t>
      </w:r>
      <w:r w:rsidR="0080233E" w:rsidRPr="0039089B">
        <w:rPr>
          <w:rFonts w:asciiTheme="majorHAnsi" w:hAnsiTheme="majorHAnsi"/>
          <w:i/>
        </w:rPr>
        <w:t>P_PROJECT2 &lt;hierarchical</w:t>
      </w:r>
      <w:r w:rsidR="006F7A73" w:rsidRPr="0039089B">
        <w:rPr>
          <w:rFonts w:asciiTheme="majorHAnsi" w:hAnsiTheme="majorHAnsi"/>
          <w:i/>
        </w:rPr>
        <w:t>_path to second NoC</w:t>
      </w:r>
      <w:r w:rsidRPr="0039089B">
        <w:rPr>
          <w:rFonts w:asciiTheme="majorHAnsi" w:hAnsiTheme="majorHAnsi"/>
          <w:i/>
        </w:rPr>
        <w:t>&gt;</w:t>
      </w:r>
    </w:p>
    <w:p w14:paraId="67A04331" w14:textId="48EC16D2" w:rsidR="009321B5" w:rsidRPr="0039089B" w:rsidRDefault="00BA7164" w:rsidP="00635A99">
      <w:pPr>
        <w:pStyle w:val="ListParagraph"/>
        <w:numPr>
          <w:ilvl w:val="1"/>
          <w:numId w:val="34"/>
        </w:numPr>
        <w:rPr>
          <w:rFonts w:asciiTheme="majorHAnsi" w:hAnsiTheme="majorHAnsi"/>
        </w:rPr>
      </w:pPr>
      <w:r w:rsidRPr="0039089B">
        <w:rPr>
          <w:rFonts w:asciiTheme="majorHAnsi" w:hAnsiTheme="majorHAnsi"/>
        </w:rPr>
        <w:t xml:space="preserve">Replace </w:t>
      </w:r>
      <w:r w:rsidR="00635A99" w:rsidRPr="0039089B">
        <w:rPr>
          <w:rFonts w:asciiTheme="majorHAnsi" w:hAnsiTheme="majorHAnsi"/>
        </w:rPr>
        <w:t>`NS_NOC_END2END_CHECKER_EN and `NS_REGBUS_END</w:t>
      </w:r>
      <w:r w:rsidR="004B2FF9" w:rsidRPr="0039089B">
        <w:rPr>
          <w:rFonts w:asciiTheme="majorHAnsi" w:hAnsiTheme="majorHAnsi"/>
        </w:rPr>
        <w:t>2END_CHECKER_EN with unique define</w:t>
      </w:r>
      <w:r w:rsidR="00635A99" w:rsidRPr="0039089B">
        <w:rPr>
          <w:rFonts w:asciiTheme="majorHAnsi" w:hAnsiTheme="majorHAnsi"/>
        </w:rPr>
        <w:t xml:space="preserve">s for each </w:t>
      </w:r>
      <w:r w:rsidR="000A32A3" w:rsidRPr="0039089B">
        <w:rPr>
          <w:rFonts w:asciiTheme="majorHAnsi" w:hAnsiTheme="majorHAnsi"/>
        </w:rPr>
        <w:t>NoC</w:t>
      </w:r>
      <w:r w:rsidR="009321B5" w:rsidRPr="0039089B">
        <w:rPr>
          <w:rFonts w:asciiTheme="majorHAnsi" w:hAnsiTheme="majorHAnsi"/>
        </w:rPr>
        <w:t>,</w:t>
      </w:r>
    </w:p>
    <w:p w14:paraId="0CC2EC2D" w14:textId="77777777" w:rsidR="008356FE" w:rsidRPr="0039089B" w:rsidRDefault="008356FE" w:rsidP="008356FE">
      <w:pPr>
        <w:pStyle w:val="ListParagraph"/>
        <w:ind w:left="1440"/>
        <w:rPr>
          <w:rFonts w:asciiTheme="majorHAnsi" w:hAnsiTheme="majorHAnsi"/>
        </w:rPr>
      </w:pPr>
    </w:p>
    <w:p w14:paraId="2897582F" w14:textId="3432ED2B" w:rsidR="00C42328" w:rsidRPr="0039089B" w:rsidRDefault="00C42328" w:rsidP="00C42328">
      <w:pPr>
        <w:pStyle w:val="ListParagraph"/>
        <w:ind w:firstLine="720"/>
        <w:rPr>
          <w:rFonts w:asciiTheme="majorHAnsi" w:hAnsiTheme="majorHAnsi"/>
          <w:i/>
        </w:rPr>
      </w:pPr>
      <w:r w:rsidRPr="0039089B">
        <w:rPr>
          <w:rFonts w:asciiTheme="majorHAnsi" w:hAnsiTheme="majorHAnsi"/>
          <w:i/>
        </w:rPr>
        <w:t>`define NS_&lt;PROJECT1&gt;_E2E_CHECKER_TOP                    `NS_NOC_TOP_PROJECT1.u_ns_fabric.ns_&lt;project1&gt;_stream_noc_end_to_end_checker</w:t>
      </w:r>
    </w:p>
    <w:p w14:paraId="511EBEF1" w14:textId="5B61F07A" w:rsidR="00C42328" w:rsidRPr="0039089B" w:rsidRDefault="00C42328" w:rsidP="00C42328">
      <w:pPr>
        <w:ind w:left="720" w:firstLine="720"/>
        <w:rPr>
          <w:rFonts w:asciiTheme="majorHAnsi" w:hAnsiTheme="majorHAnsi"/>
          <w:i/>
        </w:rPr>
      </w:pPr>
      <w:r w:rsidRPr="0039089B">
        <w:rPr>
          <w:rFonts w:asciiTheme="majorHAnsi" w:hAnsiTheme="majorHAnsi"/>
          <w:i/>
        </w:rPr>
        <w:t>`define NS_&lt;PROJECT1&gt;_REGBUS_E2E_CHECKER_TOP             `NS_NOC_TOP_PROJECT1.u_ns_fabric.ns_&lt;project1&gt;_regbus_e2e_checker</w:t>
      </w:r>
    </w:p>
    <w:p w14:paraId="0015146D" w14:textId="77777777" w:rsidR="00C42328" w:rsidRPr="0039089B" w:rsidRDefault="00C42328" w:rsidP="00C42328">
      <w:pPr>
        <w:pStyle w:val="ListParagraph"/>
        <w:ind w:left="1440"/>
        <w:rPr>
          <w:rFonts w:asciiTheme="majorHAnsi" w:hAnsiTheme="majorHAnsi"/>
        </w:rPr>
      </w:pPr>
    </w:p>
    <w:p w14:paraId="6F683181" w14:textId="5BF71550" w:rsidR="009321B5" w:rsidRPr="0039089B" w:rsidRDefault="00635A99" w:rsidP="00C42328">
      <w:pPr>
        <w:pStyle w:val="ListParagraph"/>
        <w:ind w:firstLine="720"/>
        <w:rPr>
          <w:rFonts w:asciiTheme="majorHAnsi" w:hAnsiTheme="majorHAnsi"/>
          <w:i/>
        </w:rPr>
      </w:pPr>
      <w:r w:rsidRPr="0039089B">
        <w:rPr>
          <w:rFonts w:asciiTheme="majorHAnsi" w:hAnsiTheme="majorHAnsi"/>
          <w:i/>
        </w:rPr>
        <w:lastRenderedPageBreak/>
        <w:t>`define NS_&lt;PROJECT2&gt;</w:t>
      </w:r>
      <w:r w:rsidR="009321B5" w:rsidRPr="0039089B">
        <w:rPr>
          <w:rFonts w:asciiTheme="majorHAnsi" w:hAnsiTheme="majorHAnsi"/>
          <w:i/>
        </w:rPr>
        <w:t>_E2E_CHECKER_</w:t>
      </w:r>
      <w:r w:rsidRPr="0039089B">
        <w:rPr>
          <w:rFonts w:asciiTheme="majorHAnsi" w:hAnsiTheme="majorHAnsi"/>
          <w:i/>
        </w:rPr>
        <w:t>TOP                    `NS_NOC_TOP_PROJECT2</w:t>
      </w:r>
      <w:r w:rsidR="009321B5" w:rsidRPr="0039089B">
        <w:rPr>
          <w:rFonts w:asciiTheme="majorHAnsi" w:hAnsiTheme="majorHAnsi"/>
          <w:i/>
        </w:rPr>
        <w:t>.u_ns_fabric.ns_&lt;project2&gt;_stream_noc_end_to_end_checker</w:t>
      </w:r>
    </w:p>
    <w:p w14:paraId="6D081680" w14:textId="710321D9" w:rsidR="0051093D" w:rsidRPr="0039089B" w:rsidRDefault="00635A99" w:rsidP="00C42328">
      <w:pPr>
        <w:pStyle w:val="ListParagraph"/>
        <w:ind w:firstLine="720"/>
        <w:rPr>
          <w:rFonts w:asciiTheme="majorHAnsi" w:hAnsiTheme="majorHAnsi"/>
          <w:i/>
        </w:rPr>
      </w:pPr>
      <w:r w:rsidRPr="0039089B">
        <w:rPr>
          <w:rFonts w:asciiTheme="majorHAnsi" w:hAnsiTheme="majorHAnsi"/>
          <w:i/>
        </w:rPr>
        <w:t>`define NS_&lt;PROJECT2&gt;</w:t>
      </w:r>
      <w:r w:rsidR="009321B5" w:rsidRPr="0039089B">
        <w:rPr>
          <w:rFonts w:asciiTheme="majorHAnsi" w:hAnsiTheme="majorHAnsi"/>
          <w:i/>
        </w:rPr>
        <w:t>_REGBUS_E2E_C</w:t>
      </w:r>
      <w:r w:rsidRPr="0039089B">
        <w:rPr>
          <w:rFonts w:asciiTheme="majorHAnsi" w:hAnsiTheme="majorHAnsi"/>
          <w:i/>
        </w:rPr>
        <w:t>HECKER_TOP             `NS_NOC_TOP_PROJECT2</w:t>
      </w:r>
      <w:r w:rsidR="009321B5" w:rsidRPr="0039089B">
        <w:rPr>
          <w:rFonts w:asciiTheme="majorHAnsi" w:hAnsiTheme="majorHAnsi"/>
          <w:i/>
        </w:rPr>
        <w:t>.u_ns_fabric.ns_&lt;project2&gt;_regbus_e2e_checker</w:t>
      </w:r>
    </w:p>
    <w:p w14:paraId="203687CE" w14:textId="77777777" w:rsidR="00635A99" w:rsidRPr="0039089B" w:rsidRDefault="00635A99" w:rsidP="0051093D">
      <w:pPr>
        <w:pStyle w:val="ListParagraph"/>
        <w:rPr>
          <w:rFonts w:asciiTheme="majorHAnsi" w:hAnsiTheme="majorHAnsi"/>
        </w:rPr>
      </w:pPr>
    </w:p>
    <w:p w14:paraId="6704BAFB" w14:textId="59C38218" w:rsidR="00635A99" w:rsidRPr="0039089B" w:rsidRDefault="00635A99" w:rsidP="0051093D">
      <w:pPr>
        <w:pStyle w:val="ListParagraph"/>
        <w:rPr>
          <w:rFonts w:asciiTheme="majorHAnsi" w:hAnsiTheme="majorHAnsi"/>
        </w:rPr>
      </w:pPr>
      <w:r w:rsidRPr="0039089B">
        <w:rPr>
          <w:rFonts w:asciiTheme="majorHAnsi" w:hAnsiTheme="majorHAnsi"/>
        </w:rPr>
        <w:t>Where,</w:t>
      </w:r>
    </w:p>
    <w:p w14:paraId="5AB7D717" w14:textId="0D78391A" w:rsidR="00635A99" w:rsidRPr="0039089B" w:rsidRDefault="00635A99" w:rsidP="0051093D">
      <w:pPr>
        <w:pStyle w:val="ListParagraph"/>
        <w:rPr>
          <w:rFonts w:asciiTheme="majorHAnsi" w:hAnsiTheme="majorHAnsi"/>
        </w:rPr>
      </w:pPr>
      <w:r w:rsidRPr="0039089B">
        <w:rPr>
          <w:rFonts w:asciiTheme="majorHAnsi" w:hAnsiTheme="majorHAnsi"/>
        </w:rPr>
        <w:tab/>
        <w:t>&lt;project1&gt; denotes name of the project for the first NoC in lower case.</w:t>
      </w:r>
    </w:p>
    <w:p w14:paraId="45D7C85F" w14:textId="3AEE96BF" w:rsidR="00635A99" w:rsidRPr="0039089B" w:rsidRDefault="00635A99" w:rsidP="0051093D">
      <w:pPr>
        <w:pStyle w:val="ListParagraph"/>
        <w:rPr>
          <w:rFonts w:asciiTheme="majorHAnsi" w:hAnsiTheme="majorHAnsi"/>
        </w:rPr>
      </w:pPr>
      <w:r w:rsidRPr="0039089B">
        <w:rPr>
          <w:rFonts w:asciiTheme="majorHAnsi" w:hAnsiTheme="majorHAnsi"/>
        </w:rPr>
        <w:tab/>
        <w:t>&lt;PROJECT1&gt; denotes name of the project fo</w:t>
      </w:r>
      <w:r w:rsidR="009B0987" w:rsidRPr="0039089B">
        <w:rPr>
          <w:rFonts w:asciiTheme="majorHAnsi" w:hAnsiTheme="majorHAnsi"/>
        </w:rPr>
        <w:t>r</w:t>
      </w:r>
      <w:r w:rsidRPr="0039089B">
        <w:rPr>
          <w:rFonts w:asciiTheme="majorHAnsi" w:hAnsiTheme="majorHAnsi"/>
        </w:rPr>
        <w:t xml:space="preserve"> the first NoC in upper case.</w:t>
      </w:r>
    </w:p>
    <w:p w14:paraId="42D43395" w14:textId="45748F0F" w:rsidR="00635A99" w:rsidRPr="0039089B" w:rsidRDefault="00635A99" w:rsidP="0051093D">
      <w:pPr>
        <w:pStyle w:val="ListParagraph"/>
        <w:rPr>
          <w:rFonts w:asciiTheme="majorHAnsi" w:hAnsiTheme="majorHAnsi"/>
        </w:rPr>
      </w:pPr>
      <w:r w:rsidRPr="0039089B">
        <w:rPr>
          <w:rFonts w:asciiTheme="majorHAnsi" w:hAnsiTheme="majorHAnsi"/>
        </w:rPr>
        <w:tab/>
        <w:t>&lt;project2&gt; denotes name of the project for the second NoC in lower case.</w:t>
      </w:r>
    </w:p>
    <w:p w14:paraId="70188AA9" w14:textId="6FA44F04" w:rsidR="00635A99" w:rsidRPr="0039089B" w:rsidRDefault="00635A99" w:rsidP="0051093D">
      <w:pPr>
        <w:pStyle w:val="ListParagraph"/>
        <w:rPr>
          <w:rFonts w:asciiTheme="majorHAnsi" w:hAnsiTheme="majorHAnsi"/>
        </w:rPr>
      </w:pPr>
      <w:r w:rsidRPr="0039089B">
        <w:rPr>
          <w:rFonts w:asciiTheme="majorHAnsi" w:hAnsiTheme="majorHAnsi"/>
        </w:rPr>
        <w:tab/>
        <w:t>&lt;PROJECT2&gt; denotes name of the project for the second NoC in upper case.</w:t>
      </w:r>
    </w:p>
    <w:p w14:paraId="19A6C899" w14:textId="58076D08" w:rsidR="000F4305" w:rsidRPr="0039089B" w:rsidRDefault="0051093D" w:rsidP="0051093D">
      <w:pPr>
        <w:pStyle w:val="ListParagraph"/>
        <w:numPr>
          <w:ilvl w:val="0"/>
          <w:numId w:val="34"/>
        </w:numPr>
        <w:rPr>
          <w:rFonts w:asciiTheme="majorHAnsi" w:hAnsiTheme="majorHAnsi"/>
        </w:rPr>
      </w:pPr>
      <w:r w:rsidRPr="0039089B">
        <w:rPr>
          <w:rFonts w:asciiTheme="majorHAnsi" w:hAnsiTheme="majorHAnsi"/>
        </w:rPr>
        <w:t>Co</w:t>
      </w:r>
      <w:r w:rsidR="009B0987" w:rsidRPr="0039089B">
        <w:rPr>
          <w:rFonts w:asciiTheme="majorHAnsi" w:hAnsiTheme="majorHAnsi"/>
        </w:rPr>
        <w:t xml:space="preserve">nsolidate ns_noc_files.f </w:t>
      </w:r>
      <w:r w:rsidR="00E96AC5" w:rsidRPr="0039089B">
        <w:rPr>
          <w:rFonts w:asciiTheme="majorHAnsi" w:hAnsiTheme="majorHAnsi"/>
        </w:rPr>
        <w:t xml:space="preserve">from each NoC </w:t>
      </w:r>
      <w:r w:rsidR="009B0987" w:rsidRPr="0039089B">
        <w:rPr>
          <w:rFonts w:asciiTheme="majorHAnsi" w:hAnsiTheme="majorHAnsi"/>
        </w:rPr>
        <w:t xml:space="preserve">to create final </w:t>
      </w:r>
      <w:r w:rsidR="000A32A3" w:rsidRPr="0039089B">
        <w:rPr>
          <w:rFonts w:asciiTheme="majorHAnsi" w:hAnsiTheme="majorHAnsi"/>
        </w:rPr>
        <w:t>simulation file list</w:t>
      </w:r>
      <w:r w:rsidR="000A1BB4" w:rsidRPr="0039089B">
        <w:rPr>
          <w:rFonts w:asciiTheme="majorHAnsi" w:hAnsiTheme="majorHAnsi"/>
        </w:rPr>
        <w:t xml:space="preserve"> for mult</w:t>
      </w:r>
      <w:r w:rsidRPr="0039089B">
        <w:rPr>
          <w:rFonts w:asciiTheme="majorHAnsi" w:hAnsiTheme="majorHAnsi"/>
        </w:rPr>
        <w:t>iple NoCs.  For example,</w:t>
      </w:r>
    </w:p>
    <w:p w14:paraId="090B6BCA" w14:textId="77777777" w:rsidR="00E60889" w:rsidRPr="0039089B" w:rsidRDefault="00E60889" w:rsidP="00581400">
      <w:pPr>
        <w:spacing w:line="240" w:lineRule="auto"/>
        <w:ind w:left="720" w:firstLine="720"/>
        <w:rPr>
          <w:rFonts w:asciiTheme="majorHAnsi" w:hAnsiTheme="majorHAnsi"/>
        </w:rPr>
      </w:pPr>
      <w:r w:rsidRPr="0039089B">
        <w:rPr>
          <w:rFonts w:asciiTheme="majorHAnsi" w:hAnsiTheme="majorHAnsi"/>
        </w:rPr>
        <w:t>+libext+.v+.sv</w:t>
      </w:r>
    </w:p>
    <w:p w14:paraId="7053227D" w14:textId="1632DAC9" w:rsidR="00EC4976" w:rsidRPr="0039089B" w:rsidRDefault="00EC4976" w:rsidP="00581400">
      <w:pPr>
        <w:spacing w:line="240" w:lineRule="auto"/>
        <w:ind w:left="1440"/>
        <w:rPr>
          <w:rFonts w:asciiTheme="majorHAnsi" w:hAnsiTheme="majorHAnsi"/>
        </w:rPr>
      </w:pPr>
      <w:r w:rsidRPr="0039089B">
        <w:rPr>
          <w:rFonts w:asciiTheme="majorHAnsi" w:hAnsiTheme="majorHAnsi"/>
        </w:rPr>
        <w:t>+incdir+$NS_PROJ1_PATH</w:t>
      </w:r>
    </w:p>
    <w:p w14:paraId="405EF82A"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+incdir+$NS_PROJ1_PATH/noc_rtl</w:t>
      </w:r>
    </w:p>
    <w:p w14:paraId="16634CAF"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+incdir+$NS_PROJ1_PATH/noc_verif_ip</w:t>
      </w:r>
    </w:p>
    <w:p w14:paraId="7A819EDA" w14:textId="5B3FFCE5"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+incdir+$COMBINED_PATH/noc_verif_cust</w:t>
      </w:r>
    </w:p>
    <w:p w14:paraId="59B803C2"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-y $NS_PROJ1_PATH/noc_rtl</w:t>
      </w:r>
    </w:p>
    <w:p w14:paraId="03751F58"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-y $NS_PROJ1_PATH/noc_modifiable_rtl</w:t>
      </w:r>
    </w:p>
    <w:p w14:paraId="3F401BBB"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-y $NS_PROJ1_PATH/noc_verif_ip</w:t>
      </w:r>
    </w:p>
    <w:p w14:paraId="2B4DC005" w14:textId="458F0571"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-y $NS_PROJ1_PATH/noc_verif_ip_proj</w:t>
      </w:r>
    </w:p>
    <w:p w14:paraId="60CC3ED4"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-y $NS_PROJ2_PATH/noc_verif_ip_proj</w:t>
      </w:r>
    </w:p>
    <w:p w14:paraId="16934201"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$NS_PROJ1_PATH/noc_verif_ip/ns_regbus_struct.sv</w:t>
      </w:r>
    </w:p>
    <w:p w14:paraId="2A57E4ED"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$NS_PROJ1_PATH/ns_&lt;project1&gt;_stream_struct.sv</w:t>
      </w:r>
    </w:p>
    <w:p w14:paraId="08F6134B"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$NS_PROJ1_PATH/ns_&lt;project1&gt;_stream_noc_end_to_end_checker.sv</w:t>
      </w:r>
    </w:p>
    <w:p w14:paraId="634EEAC0"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$NS_PROJ1_PATH/ns_&lt;project1&gt;_fabric_modules.v</w:t>
      </w:r>
    </w:p>
    <w:p w14:paraId="6590C507"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$NS_PROJ1_PATH/ns_&lt;project1&gt;_fabric.v</w:t>
      </w:r>
    </w:p>
    <w:p w14:paraId="7DE3925A"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$NS_PROJ1_PATH/ns_&lt;project1&gt;_group_modules.v</w:t>
      </w:r>
    </w:p>
    <w:p w14:paraId="1E728DB8"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$NS_PROJ1_PATH/ns_&lt;project1&gt;_agent_modules.v</w:t>
      </w:r>
    </w:p>
    <w:p w14:paraId="21FFA941" w14:textId="72FB965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w:t>
      </w:r>
      <w:r w:rsidR="00E60889" w:rsidRPr="0039089B">
        <w:rPr>
          <w:rFonts w:asciiTheme="majorHAnsi" w:hAnsiTheme="majorHAnsi"/>
        </w:rPr>
        <w:t>OJ1_PATH/ns_&lt;project1&gt;_soc_ip.v</w:t>
      </w:r>
    </w:p>
    <w:p w14:paraId="680CE453"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$NS_PROJ2_PATH/ns_&lt;project2&gt;_stream_struct.sv</w:t>
      </w:r>
    </w:p>
    <w:p w14:paraId="51A02974"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lastRenderedPageBreak/>
        <w:t>$NS_PROJ2_PATH/ns_&lt;project2&gt;_stream_noc_end_to_end_checker.sv</w:t>
      </w:r>
    </w:p>
    <w:p w14:paraId="0863372A"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$NS_PROJ2_PATH/ns_&lt;project2&gt;_fabric_modules.v</w:t>
      </w:r>
    </w:p>
    <w:p w14:paraId="6147E893"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$NS_PROJ2_PATH/ns_&lt;project2&gt;_fabric.v</w:t>
      </w:r>
    </w:p>
    <w:p w14:paraId="1EB23096"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$NS_PROJ2_PATH/ns_&lt;project2&gt;_group_modules.v</w:t>
      </w:r>
    </w:p>
    <w:p w14:paraId="34FEB486" w14:textId="7777777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$NS_PROJ2_PATH/ns_&lt;project2&gt;_agent_modules.v</w:t>
      </w:r>
    </w:p>
    <w:p w14:paraId="6CC8A1FF" w14:textId="2A603DD7" w:rsidR="00EC4976" w:rsidRPr="0039089B" w:rsidRDefault="00EC4976" w:rsidP="00581400">
      <w:pPr>
        <w:spacing w:line="240" w:lineRule="auto"/>
        <w:ind w:left="720" w:firstLine="720"/>
        <w:rPr>
          <w:rFonts w:asciiTheme="majorHAnsi" w:hAnsiTheme="majorHAnsi"/>
        </w:rPr>
      </w:pPr>
      <w:r w:rsidRPr="0039089B">
        <w:rPr>
          <w:rFonts w:asciiTheme="majorHAnsi" w:hAnsiTheme="majorHAnsi"/>
        </w:rPr>
        <w:t>$NS_PROJ2_PATH/ns_&lt;project2&gt;_soc_ip.v</w:t>
      </w:r>
    </w:p>
    <w:p w14:paraId="521EF4B5" w14:textId="77777777" w:rsidR="00366875" w:rsidRPr="0039089B" w:rsidRDefault="00701E1F" w:rsidP="00701E1F">
      <w:pPr>
        <w:rPr>
          <w:rFonts w:asciiTheme="majorHAnsi" w:hAnsiTheme="majorHAnsi"/>
        </w:rPr>
      </w:pPr>
      <w:r w:rsidRPr="0039089B">
        <w:rPr>
          <w:rFonts w:asciiTheme="majorHAnsi" w:hAnsiTheme="majorHAnsi"/>
        </w:rPr>
        <w:t>Where</w:t>
      </w:r>
      <w:r w:rsidR="00366875" w:rsidRPr="0039089B">
        <w:rPr>
          <w:rFonts w:asciiTheme="majorHAnsi" w:hAnsiTheme="majorHAnsi"/>
        </w:rPr>
        <w:t>,</w:t>
      </w:r>
    </w:p>
    <w:p w14:paraId="4B07590E" w14:textId="77777777" w:rsidR="00366875" w:rsidRPr="0039089B" w:rsidRDefault="00701E1F" w:rsidP="00366875">
      <w:pPr>
        <w:pStyle w:val="ListParagraph"/>
        <w:numPr>
          <w:ilvl w:val="0"/>
          <w:numId w:val="34"/>
        </w:numPr>
        <w:rPr>
          <w:rFonts w:asciiTheme="majorHAnsi" w:hAnsiTheme="majorHAnsi"/>
        </w:rPr>
      </w:pPr>
      <w:r w:rsidRPr="0039089B">
        <w:rPr>
          <w:rFonts w:asciiTheme="majorHAnsi" w:hAnsiTheme="majorHAnsi"/>
        </w:rPr>
        <w:t>$NS_PROJ1_PATH denotes the NocStudio project d</w:t>
      </w:r>
      <w:r w:rsidR="00366875" w:rsidRPr="0039089B">
        <w:rPr>
          <w:rFonts w:asciiTheme="majorHAnsi" w:hAnsiTheme="majorHAnsi"/>
        </w:rPr>
        <w:t>irectory for the first NoC.</w:t>
      </w:r>
    </w:p>
    <w:p w14:paraId="63F8A149" w14:textId="7442F48B" w:rsidR="00366875" w:rsidRPr="0039089B" w:rsidRDefault="00701E1F" w:rsidP="00366875">
      <w:pPr>
        <w:pStyle w:val="ListParagraph"/>
        <w:numPr>
          <w:ilvl w:val="0"/>
          <w:numId w:val="34"/>
        </w:numPr>
        <w:rPr>
          <w:rFonts w:asciiTheme="majorHAnsi" w:hAnsiTheme="majorHAnsi"/>
        </w:rPr>
      </w:pPr>
      <w:r w:rsidRPr="0039089B">
        <w:rPr>
          <w:rFonts w:asciiTheme="majorHAnsi" w:hAnsiTheme="majorHAnsi"/>
        </w:rPr>
        <w:t xml:space="preserve">$NS_PROJ2_PATH denotes </w:t>
      </w:r>
      <w:r w:rsidR="00D55751" w:rsidRPr="0039089B">
        <w:rPr>
          <w:rFonts w:asciiTheme="majorHAnsi" w:hAnsiTheme="majorHAnsi"/>
        </w:rPr>
        <w:t xml:space="preserve">the </w:t>
      </w:r>
      <w:r w:rsidRPr="0039089B">
        <w:rPr>
          <w:rFonts w:asciiTheme="majorHAnsi" w:hAnsiTheme="majorHAnsi"/>
        </w:rPr>
        <w:t xml:space="preserve">NocStudio project directory for the second NoC.  </w:t>
      </w:r>
    </w:p>
    <w:p w14:paraId="293B4A29" w14:textId="4392544D" w:rsidR="00366875" w:rsidRPr="0039089B" w:rsidRDefault="00366875" w:rsidP="00366875">
      <w:pPr>
        <w:pStyle w:val="ListParagraph"/>
        <w:numPr>
          <w:ilvl w:val="0"/>
          <w:numId w:val="34"/>
        </w:numPr>
        <w:rPr>
          <w:rFonts w:asciiTheme="majorHAnsi" w:hAnsiTheme="majorHAnsi"/>
        </w:rPr>
      </w:pPr>
      <w:r w:rsidRPr="0039089B">
        <w:rPr>
          <w:rFonts w:asciiTheme="majorHAnsi" w:hAnsiTheme="majorHAnsi"/>
        </w:rPr>
        <w:t>$COMBINED_PATH/verif_cust/ denotes the path to the combined ns_global_defines.vh for all NoCs</w:t>
      </w:r>
      <w:r w:rsidR="00552104" w:rsidRPr="0039089B">
        <w:rPr>
          <w:rFonts w:asciiTheme="majorHAnsi" w:hAnsiTheme="majorHAnsi"/>
        </w:rPr>
        <w:t xml:space="preserve"> described above</w:t>
      </w:r>
      <w:r w:rsidRPr="0039089B">
        <w:rPr>
          <w:rFonts w:asciiTheme="majorHAnsi" w:hAnsiTheme="majorHAnsi"/>
        </w:rPr>
        <w:t>.</w:t>
      </w:r>
    </w:p>
    <w:p w14:paraId="05D5392B" w14:textId="34A1C814" w:rsidR="00C56C5D" w:rsidRPr="0039089B" w:rsidRDefault="00701E1F" w:rsidP="00C56C5D">
      <w:pPr>
        <w:pStyle w:val="ListParagraph"/>
        <w:numPr>
          <w:ilvl w:val="0"/>
          <w:numId w:val="34"/>
        </w:numPr>
        <w:rPr>
          <w:rFonts w:asciiTheme="majorHAnsi" w:hAnsiTheme="majorHAnsi"/>
        </w:rPr>
      </w:pPr>
      <w:r w:rsidRPr="0039089B">
        <w:rPr>
          <w:rFonts w:asciiTheme="majorHAnsi" w:hAnsiTheme="majorHAnsi"/>
        </w:rPr>
        <w:t>For each additional NoC, simply replicate the same lines for $NS_PROJ2_PATH to point to the project directory of the new NoC.</w:t>
      </w:r>
    </w:p>
    <w:p w14:paraId="3D858154" w14:textId="3C93EAEE" w:rsidR="00C56C5D" w:rsidRPr="0039089B" w:rsidRDefault="00C56C5D" w:rsidP="00C56C5D">
      <w:pPr>
        <w:rPr>
          <w:rFonts w:asciiTheme="majorHAnsi" w:hAnsiTheme="majorHAnsi"/>
        </w:rPr>
      </w:pPr>
      <w:r w:rsidRPr="0039089B">
        <w:rPr>
          <w:rFonts w:asciiTheme="majorHAnsi" w:hAnsiTheme="majorHAnsi"/>
        </w:rPr>
        <w:t>This mechanism can be used to integrate more than two NoCs with no upper limit to the number of NoCs.</w:t>
      </w:r>
    </w:p>
    <w:p w14:paraId="387C6E5B" w14:textId="77777777" w:rsidR="00B4466D" w:rsidRPr="0039089B" w:rsidRDefault="00B4466D" w:rsidP="00B4466D">
      <w:pPr>
        <w:pStyle w:val="Heading2"/>
      </w:pPr>
      <w:bookmarkStart w:id="94" w:name="_Toc429642486"/>
      <w:r w:rsidRPr="0039089B">
        <w:t>Synthesis</w:t>
      </w:r>
      <w:bookmarkEnd w:id="92"/>
      <w:bookmarkEnd w:id="94"/>
    </w:p>
    <w:p w14:paraId="18A259F3" w14:textId="77777777" w:rsidR="00B4466D" w:rsidRPr="0039089B" w:rsidRDefault="00B4466D" w:rsidP="00B4466D">
      <w:pPr>
        <w:pStyle w:val="Body"/>
        <w:rPr>
          <w:rFonts w:asciiTheme="majorHAnsi" w:hAnsiTheme="majorHAnsi"/>
        </w:rPr>
      </w:pPr>
      <w:r w:rsidRPr="0039089B">
        <w:rPr>
          <w:rFonts w:asciiTheme="majorHAnsi" w:hAnsiTheme="majorHAnsi"/>
        </w:rPr>
        <w:t>Please refer to “NetSpeed Orion Physical Design Guidelines”.</w:t>
      </w:r>
    </w:p>
    <w:p w14:paraId="27617E4B" w14:textId="77777777" w:rsidR="00B4466D" w:rsidRPr="0039089B" w:rsidRDefault="00B4466D" w:rsidP="00B4466D">
      <w:pPr>
        <w:pStyle w:val="Heading2"/>
      </w:pPr>
      <w:bookmarkStart w:id="95" w:name="_Toc407201473"/>
      <w:bookmarkStart w:id="96" w:name="_Toc429642487"/>
      <w:r w:rsidRPr="0039089B">
        <w:t>C++ Performance Model</w:t>
      </w:r>
      <w:bookmarkEnd w:id="95"/>
      <w:bookmarkEnd w:id="96"/>
    </w:p>
    <w:p w14:paraId="6236D3DE" w14:textId="56D325CF" w:rsidR="00B4466D" w:rsidRPr="0039089B" w:rsidRDefault="00B4466D" w:rsidP="00B4466D">
      <w:pPr>
        <w:pStyle w:val="Body"/>
        <w:rPr>
          <w:rFonts w:asciiTheme="majorHAnsi" w:hAnsiTheme="majorHAnsi"/>
        </w:rPr>
      </w:pPr>
      <w:r w:rsidRPr="0039089B">
        <w:rPr>
          <w:rFonts w:asciiTheme="majorHAnsi" w:hAnsiTheme="majorHAnsi"/>
        </w:rPr>
        <w:t>Please refer to “NetSpeed Orion C++ NoC Model Spec”.</w:t>
      </w:r>
    </w:p>
    <w:p w14:paraId="6C6AD692" w14:textId="77777777" w:rsidR="00B4466D" w:rsidRPr="0039089B" w:rsidRDefault="00B4466D" w:rsidP="00B4466D">
      <w:pPr>
        <w:pStyle w:val="Heading2"/>
      </w:pPr>
      <w:bookmarkStart w:id="97" w:name="_Toc407201474"/>
      <w:bookmarkStart w:id="98" w:name="_Toc429642488"/>
      <w:r w:rsidRPr="0039089B">
        <w:t>Supported Tools</w:t>
      </w:r>
      <w:bookmarkEnd w:id="97"/>
      <w:bookmarkEnd w:id="98"/>
    </w:p>
    <w:p w14:paraId="4970343D" w14:textId="77777777" w:rsidR="00B4466D" w:rsidRPr="0039089B" w:rsidRDefault="00B4466D" w:rsidP="00B4466D">
      <w:pPr>
        <w:pStyle w:val="Body"/>
        <w:rPr>
          <w:rFonts w:asciiTheme="majorHAnsi" w:hAnsiTheme="majorHAnsi"/>
        </w:rPr>
      </w:pPr>
      <w:r w:rsidRPr="0039089B">
        <w:rPr>
          <w:rFonts w:asciiTheme="majorHAnsi" w:hAnsiTheme="majorHAnsi"/>
        </w:rPr>
        <w:t>Supported versions of tools and languages:</w:t>
      </w:r>
    </w:p>
    <w:p w14:paraId="7090ED03" w14:textId="08D414F2" w:rsidR="00B4466D" w:rsidRPr="0039089B" w:rsidRDefault="00B5010E" w:rsidP="00B4466D">
      <w:pPr>
        <w:pStyle w:val="Body"/>
        <w:numPr>
          <w:ilvl w:val="0"/>
          <w:numId w:val="22"/>
        </w:numPr>
        <w:spacing w:after="0" w:line="240" w:lineRule="auto"/>
        <w:jc w:val="left"/>
        <w:rPr>
          <w:rFonts w:asciiTheme="majorHAnsi" w:hAnsiTheme="majorHAnsi"/>
        </w:rPr>
      </w:pPr>
      <w:r>
        <w:rPr>
          <w:rFonts w:asciiTheme="majorHAnsi" w:hAnsiTheme="majorHAnsi"/>
        </w:rPr>
        <w:t>NoC RTL uses Verilog-2001 (IEEE Std 1364™-2001</w:t>
      </w:r>
      <w:r w:rsidR="00B4466D" w:rsidRPr="0039089B">
        <w:rPr>
          <w:rFonts w:asciiTheme="majorHAnsi" w:hAnsiTheme="majorHAnsi"/>
        </w:rPr>
        <w:t>) syntax and its support must be enabled in the tool flow.</w:t>
      </w:r>
    </w:p>
    <w:p w14:paraId="02E178AA" w14:textId="77777777" w:rsidR="00B4466D" w:rsidRPr="0039089B" w:rsidRDefault="00B4466D" w:rsidP="00B4466D">
      <w:pPr>
        <w:pStyle w:val="Body"/>
        <w:numPr>
          <w:ilvl w:val="0"/>
          <w:numId w:val="22"/>
        </w:numPr>
        <w:spacing w:after="0" w:line="240" w:lineRule="auto"/>
        <w:jc w:val="left"/>
        <w:rPr>
          <w:rFonts w:asciiTheme="majorHAnsi" w:hAnsiTheme="majorHAnsi"/>
        </w:rPr>
      </w:pPr>
      <w:r w:rsidRPr="0039089B">
        <w:rPr>
          <w:rFonts w:asciiTheme="majorHAnsi" w:hAnsiTheme="majorHAnsi"/>
        </w:rPr>
        <w:t>NoC simulation environment uses SystemVerilog IEEE Std 1800-2009</w:t>
      </w:r>
    </w:p>
    <w:p w14:paraId="1EDECCE1" w14:textId="2CE30999" w:rsidR="00B4466D" w:rsidRDefault="00731716" w:rsidP="00B4466D">
      <w:pPr>
        <w:pStyle w:val="Body"/>
        <w:numPr>
          <w:ilvl w:val="0"/>
          <w:numId w:val="21"/>
        </w:numPr>
        <w:spacing w:after="0" w:line="240" w:lineRule="auto"/>
        <w:jc w:val="left"/>
        <w:rPr>
          <w:rFonts w:asciiTheme="majorHAnsi" w:hAnsiTheme="majorHAnsi"/>
        </w:rPr>
      </w:pPr>
      <w:r>
        <w:rPr>
          <w:rFonts w:asciiTheme="majorHAnsi" w:hAnsiTheme="majorHAnsi"/>
        </w:rPr>
        <w:t>Simulator: Cadence Incisiv 13.20.004</w:t>
      </w:r>
    </w:p>
    <w:p w14:paraId="59DB7240" w14:textId="741C35DF" w:rsidR="00AD1E55" w:rsidRPr="0039089B" w:rsidRDefault="00AD1E55" w:rsidP="00AD1E55">
      <w:pPr>
        <w:pStyle w:val="Body"/>
        <w:numPr>
          <w:ilvl w:val="0"/>
          <w:numId w:val="21"/>
        </w:numPr>
        <w:spacing w:after="0" w:line="240" w:lineRule="auto"/>
        <w:jc w:val="left"/>
        <w:rPr>
          <w:rFonts w:asciiTheme="majorHAnsi" w:hAnsiTheme="majorHAnsi"/>
        </w:rPr>
      </w:pPr>
      <w:r>
        <w:rPr>
          <w:rFonts w:asciiTheme="majorHAnsi" w:hAnsiTheme="majorHAnsi"/>
        </w:rPr>
        <w:t xml:space="preserve">Simulator: Synopsys VCS </w:t>
      </w:r>
      <w:r w:rsidRPr="00AD1E55">
        <w:rPr>
          <w:rFonts w:asciiTheme="majorHAnsi" w:hAnsiTheme="majorHAnsi"/>
        </w:rPr>
        <w:t>J-2014.12-1_Full64</w:t>
      </w:r>
    </w:p>
    <w:p w14:paraId="64669347" w14:textId="558974D7" w:rsidR="00B4466D" w:rsidRPr="0039089B" w:rsidRDefault="0060074A" w:rsidP="00B4466D">
      <w:pPr>
        <w:pStyle w:val="Body"/>
        <w:numPr>
          <w:ilvl w:val="0"/>
          <w:numId w:val="21"/>
        </w:numPr>
        <w:spacing w:after="0" w:line="240" w:lineRule="auto"/>
        <w:jc w:val="left"/>
        <w:rPr>
          <w:rFonts w:asciiTheme="majorHAnsi" w:hAnsiTheme="majorHAnsi"/>
        </w:rPr>
      </w:pPr>
      <w:r>
        <w:rPr>
          <w:rFonts w:asciiTheme="majorHAnsi" w:hAnsiTheme="majorHAnsi"/>
        </w:rPr>
        <w:t xml:space="preserve">Synthesis: Cadence Encounter RTL Compiler version </w:t>
      </w:r>
      <w:r>
        <w:t>RC12.23 - v12.20-s027_1 (64-bit)</w:t>
      </w:r>
    </w:p>
    <w:p w14:paraId="4E2CFCD5" w14:textId="77777777" w:rsidR="00B4466D" w:rsidRPr="0039089B" w:rsidRDefault="00B4466D" w:rsidP="00B4466D">
      <w:pPr>
        <w:pStyle w:val="Body"/>
        <w:rPr>
          <w:rFonts w:asciiTheme="majorHAnsi" w:hAnsiTheme="majorHAnsi"/>
        </w:rPr>
      </w:pPr>
    </w:p>
    <w:p w14:paraId="2EEC62C1" w14:textId="77777777" w:rsidR="00B4466D" w:rsidRPr="0039089B" w:rsidRDefault="00B4466D" w:rsidP="00B4466D">
      <w:pPr>
        <w:pStyle w:val="Body"/>
        <w:rPr>
          <w:rFonts w:asciiTheme="majorHAnsi" w:hAnsiTheme="majorHAnsi"/>
        </w:rPr>
      </w:pPr>
    </w:p>
    <w:p w14:paraId="3D9544C1" w14:textId="77777777" w:rsidR="00B4466D" w:rsidRPr="0039089B" w:rsidRDefault="00B4466D" w:rsidP="00B4466D">
      <w:pPr>
        <w:pStyle w:val="Bullet1"/>
        <w:numPr>
          <w:ilvl w:val="0"/>
          <w:numId w:val="0"/>
        </w:numPr>
        <w:ind w:left="720" w:hanging="360"/>
        <w:rPr>
          <w:rFonts w:asciiTheme="majorHAnsi" w:hAnsiTheme="majorHAnsi"/>
        </w:rPr>
      </w:pPr>
    </w:p>
    <w:p w14:paraId="227B7443" w14:textId="77777777" w:rsidR="00B4466D" w:rsidRPr="0039089B" w:rsidRDefault="00B4466D" w:rsidP="00B4466D">
      <w:pPr>
        <w:pStyle w:val="Heading1"/>
      </w:pPr>
      <w:bookmarkStart w:id="99" w:name="_Ref367317325"/>
      <w:bookmarkStart w:id="100" w:name="_Ref367317533"/>
      <w:bookmarkStart w:id="101" w:name="_Toc407201475"/>
      <w:bookmarkStart w:id="102" w:name="_Toc429642489"/>
      <w:r w:rsidRPr="0039089B">
        <w:lastRenderedPageBreak/>
        <w:t>NoC Verification Components</w:t>
      </w:r>
      <w:bookmarkEnd w:id="99"/>
      <w:bookmarkEnd w:id="100"/>
      <w:bookmarkEnd w:id="101"/>
      <w:bookmarkEnd w:id="102"/>
    </w:p>
    <w:p w14:paraId="7527E123" w14:textId="77777777" w:rsidR="00B4466D" w:rsidRPr="0039089B" w:rsidRDefault="00B4466D" w:rsidP="00B4466D">
      <w:pPr>
        <w:rPr>
          <w:rFonts w:asciiTheme="majorHAnsi" w:hAnsiTheme="majorHAnsi" w:cs="Calibri"/>
        </w:rPr>
      </w:pPr>
      <w:r w:rsidRPr="0039089B">
        <w:rPr>
          <w:rFonts w:asciiTheme="majorHAnsi" w:hAnsiTheme="majorHAnsi" w:cs="Calibri"/>
        </w:rPr>
        <w:t>The NoC IP package contains both unit-level and NoC-level checkers to ensure functional correctness of the NoC during simulation.</w:t>
      </w:r>
    </w:p>
    <w:p w14:paraId="15F501C4" w14:textId="77777777" w:rsidR="00B4466D" w:rsidRPr="0039089B" w:rsidRDefault="00B4466D" w:rsidP="00B4466D">
      <w:pPr>
        <w:pStyle w:val="Heading2"/>
      </w:pPr>
      <w:bookmarkStart w:id="103" w:name="_Toc407201476"/>
      <w:bookmarkStart w:id="104" w:name="_Toc429642490"/>
      <w:r w:rsidRPr="0039089B">
        <w:t>Overview of Checkers</w:t>
      </w:r>
      <w:bookmarkEnd w:id="103"/>
      <w:bookmarkEnd w:id="104"/>
    </w:p>
    <w:p w14:paraId="73516E07" w14:textId="77777777" w:rsidR="00B4466D" w:rsidRPr="0039089B" w:rsidRDefault="00B4466D" w:rsidP="00B4466D">
      <w:pPr>
        <w:pStyle w:val="Body"/>
        <w:rPr>
          <w:rFonts w:asciiTheme="majorHAnsi" w:hAnsiTheme="majorHAnsi"/>
        </w:rPr>
      </w:pPr>
      <w:r w:rsidRPr="0039089B">
        <w:rPr>
          <w:rFonts w:asciiTheme="majorHAnsi" w:hAnsiTheme="majorHAnsi"/>
        </w:rPr>
        <w:t xml:space="preserve">If NocStudio is enabled with </w:t>
      </w:r>
      <w:r w:rsidRPr="0039089B">
        <w:rPr>
          <w:rFonts w:asciiTheme="majorHAnsi" w:hAnsiTheme="majorHAnsi"/>
          <w:b/>
        </w:rPr>
        <w:t>verification components generation privileges</w:t>
      </w:r>
      <w:r w:rsidRPr="0039089B">
        <w:rPr>
          <w:rFonts w:asciiTheme="majorHAnsi" w:hAnsiTheme="majorHAnsi"/>
        </w:rPr>
        <w:t>, it would provide the following checker files:</w:t>
      </w:r>
    </w:p>
    <w:p w14:paraId="15F6FABB" w14:textId="77777777" w:rsidR="00B4466D" w:rsidRPr="009801EF" w:rsidRDefault="00B4466D" w:rsidP="00B4466D">
      <w:pPr>
        <w:pStyle w:val="Body"/>
        <w:rPr>
          <w:rFonts w:asciiTheme="majorHAnsi" w:hAnsiTheme="majorHAnsi"/>
          <w:sz w:val="26"/>
        </w:rPr>
      </w:pPr>
    </w:p>
    <w:p w14:paraId="3EFD98E6" w14:textId="77777777" w:rsidR="00B4466D" w:rsidRPr="009801EF" w:rsidRDefault="00B4466D" w:rsidP="00B4466D">
      <w:pPr>
        <w:pStyle w:val="Caption"/>
        <w:jc w:val="center"/>
        <w:rPr>
          <w:rFonts w:asciiTheme="majorHAnsi" w:hAnsiTheme="majorHAnsi"/>
          <w:sz w:val="22"/>
        </w:rPr>
      </w:pPr>
      <w:bookmarkStart w:id="105" w:name="_Toc407195587"/>
      <w:bookmarkStart w:id="106" w:name="_Toc429642509"/>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9</w:t>
      </w:r>
      <w:r w:rsidR="005C6EA0" w:rsidRPr="009801EF">
        <w:rPr>
          <w:rFonts w:asciiTheme="majorHAnsi" w:hAnsiTheme="majorHAnsi"/>
          <w:noProof/>
          <w:sz w:val="22"/>
        </w:rPr>
        <w:fldChar w:fldCharType="end"/>
      </w:r>
      <w:r w:rsidRPr="009801EF">
        <w:rPr>
          <w:rFonts w:asciiTheme="majorHAnsi" w:hAnsiTheme="majorHAnsi"/>
          <w:sz w:val="22"/>
        </w:rPr>
        <w:t xml:space="preserve"> NetSpeed checkers</w:t>
      </w:r>
      <w:bookmarkEnd w:id="105"/>
      <w:bookmarkEnd w:id="106"/>
    </w:p>
    <w:tbl>
      <w:tblPr>
        <w:tblStyle w:val="TableGrid"/>
        <w:tblW w:w="0" w:type="auto"/>
        <w:jc w:val="center"/>
        <w:tblLook w:val="04A0" w:firstRow="1" w:lastRow="0" w:firstColumn="1" w:lastColumn="0" w:noHBand="0" w:noVBand="1"/>
      </w:tblPr>
      <w:tblGrid>
        <w:gridCol w:w="3897"/>
        <w:gridCol w:w="4436"/>
      </w:tblGrid>
      <w:tr w:rsidR="00B4466D" w:rsidRPr="0039089B" w14:paraId="3321CCD7" w14:textId="77777777" w:rsidTr="00EF229C">
        <w:trPr>
          <w:jc w:val="center"/>
        </w:trPr>
        <w:tc>
          <w:tcPr>
            <w:tcW w:w="3897" w:type="dxa"/>
            <w:shd w:val="clear" w:color="auto" w:fill="95B3D7" w:themeFill="accent1" w:themeFillTint="99"/>
          </w:tcPr>
          <w:p w14:paraId="14ACFBA3"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Checkers</w:t>
            </w:r>
          </w:p>
        </w:tc>
        <w:tc>
          <w:tcPr>
            <w:tcW w:w="4436" w:type="dxa"/>
            <w:shd w:val="clear" w:color="auto" w:fill="95B3D7" w:themeFill="accent1" w:themeFillTint="99"/>
          </w:tcPr>
          <w:p w14:paraId="4B3E6126"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Instantiated</w:t>
            </w:r>
          </w:p>
        </w:tc>
      </w:tr>
      <w:tr w:rsidR="00B4466D" w:rsidRPr="0039089B" w14:paraId="0F479A2E" w14:textId="77777777" w:rsidTr="00EF229C">
        <w:trPr>
          <w:trHeight w:val="368"/>
          <w:jc w:val="center"/>
        </w:trPr>
        <w:tc>
          <w:tcPr>
            <w:tcW w:w="3897" w:type="dxa"/>
          </w:tcPr>
          <w:p w14:paraId="32BC2C5F" w14:textId="77777777" w:rsidR="00B4466D" w:rsidRPr="0039089B" w:rsidRDefault="00B4466D" w:rsidP="00EF229C">
            <w:pPr>
              <w:pStyle w:val="Body"/>
              <w:rPr>
                <w:rFonts w:asciiTheme="majorHAnsi" w:hAnsiTheme="majorHAnsi"/>
              </w:rPr>
            </w:pPr>
            <w:r w:rsidRPr="0039089B">
              <w:rPr>
                <w:rFonts w:asciiTheme="majorHAnsi" w:hAnsiTheme="majorHAnsi"/>
              </w:rPr>
              <w:t>NoC end-to-end checker</w:t>
            </w:r>
          </w:p>
        </w:tc>
        <w:tc>
          <w:tcPr>
            <w:tcW w:w="4436" w:type="dxa"/>
          </w:tcPr>
          <w:p w14:paraId="77FF114C" w14:textId="77777777" w:rsidR="00B4466D" w:rsidRPr="0039089B" w:rsidRDefault="00B4466D" w:rsidP="00EF229C">
            <w:pPr>
              <w:pStyle w:val="Body"/>
              <w:rPr>
                <w:rFonts w:asciiTheme="majorHAnsi" w:hAnsiTheme="majorHAnsi"/>
              </w:rPr>
            </w:pPr>
            <w:r w:rsidRPr="0039089B">
              <w:rPr>
                <w:rFonts w:asciiTheme="majorHAnsi" w:hAnsiTheme="majorHAnsi"/>
              </w:rPr>
              <w:t>One instance per NoC</w:t>
            </w:r>
          </w:p>
        </w:tc>
      </w:tr>
      <w:tr w:rsidR="00B4466D" w:rsidRPr="0039089B" w14:paraId="4368B902" w14:textId="77777777" w:rsidTr="00EF229C">
        <w:trPr>
          <w:jc w:val="center"/>
        </w:trPr>
        <w:tc>
          <w:tcPr>
            <w:tcW w:w="3897" w:type="dxa"/>
          </w:tcPr>
          <w:p w14:paraId="48F29D12" w14:textId="77777777" w:rsidR="00B4466D" w:rsidRPr="0039089B" w:rsidRDefault="00B4466D" w:rsidP="00EF229C">
            <w:pPr>
              <w:pStyle w:val="Body"/>
              <w:rPr>
                <w:rFonts w:asciiTheme="majorHAnsi" w:hAnsiTheme="majorHAnsi"/>
              </w:rPr>
            </w:pPr>
            <w:r w:rsidRPr="0039089B">
              <w:rPr>
                <w:rFonts w:asciiTheme="majorHAnsi" w:hAnsiTheme="majorHAnsi"/>
              </w:rPr>
              <w:t>Streaming bridge checker</w:t>
            </w:r>
          </w:p>
        </w:tc>
        <w:tc>
          <w:tcPr>
            <w:tcW w:w="4436" w:type="dxa"/>
          </w:tcPr>
          <w:p w14:paraId="1E808486" w14:textId="77777777" w:rsidR="00B4466D" w:rsidRPr="0039089B" w:rsidRDefault="00B4466D" w:rsidP="00EF229C">
            <w:pPr>
              <w:pStyle w:val="Body"/>
              <w:rPr>
                <w:rFonts w:asciiTheme="majorHAnsi" w:hAnsiTheme="majorHAnsi"/>
              </w:rPr>
            </w:pPr>
            <w:r w:rsidRPr="0039089B">
              <w:rPr>
                <w:rFonts w:asciiTheme="majorHAnsi" w:hAnsiTheme="majorHAnsi"/>
              </w:rPr>
              <w:t>One instance per streaming bridge RTL</w:t>
            </w:r>
          </w:p>
        </w:tc>
      </w:tr>
      <w:tr w:rsidR="00B4466D" w:rsidRPr="0039089B" w14:paraId="64AAFFDD" w14:textId="77777777" w:rsidTr="00EF229C">
        <w:trPr>
          <w:jc w:val="center"/>
        </w:trPr>
        <w:tc>
          <w:tcPr>
            <w:tcW w:w="3897" w:type="dxa"/>
          </w:tcPr>
          <w:p w14:paraId="238E61A3" w14:textId="77777777" w:rsidR="00B4466D" w:rsidRPr="0039089B" w:rsidRDefault="00B4466D" w:rsidP="00EF229C">
            <w:pPr>
              <w:pStyle w:val="Body"/>
              <w:rPr>
                <w:rFonts w:asciiTheme="majorHAnsi" w:hAnsiTheme="majorHAnsi"/>
              </w:rPr>
            </w:pPr>
            <w:r w:rsidRPr="0039089B">
              <w:rPr>
                <w:rFonts w:asciiTheme="majorHAnsi" w:hAnsiTheme="majorHAnsi"/>
              </w:rPr>
              <w:t>Router checker</w:t>
            </w:r>
          </w:p>
        </w:tc>
        <w:tc>
          <w:tcPr>
            <w:tcW w:w="4436" w:type="dxa"/>
          </w:tcPr>
          <w:p w14:paraId="284470E0" w14:textId="77777777" w:rsidR="00B4466D" w:rsidRPr="0039089B" w:rsidRDefault="00B4466D" w:rsidP="00EF229C">
            <w:pPr>
              <w:pStyle w:val="Body"/>
              <w:rPr>
                <w:rFonts w:asciiTheme="majorHAnsi" w:hAnsiTheme="majorHAnsi"/>
              </w:rPr>
            </w:pPr>
            <w:r w:rsidRPr="0039089B">
              <w:rPr>
                <w:rFonts w:asciiTheme="majorHAnsi" w:hAnsiTheme="majorHAnsi"/>
              </w:rPr>
              <w:t>One instance per router RTL</w:t>
            </w:r>
          </w:p>
        </w:tc>
      </w:tr>
      <w:tr w:rsidR="00B4466D" w:rsidRPr="0039089B" w14:paraId="494E61AA" w14:textId="77777777" w:rsidTr="00EF229C">
        <w:trPr>
          <w:jc w:val="center"/>
        </w:trPr>
        <w:tc>
          <w:tcPr>
            <w:tcW w:w="3897" w:type="dxa"/>
          </w:tcPr>
          <w:p w14:paraId="0F26ADDC" w14:textId="77777777" w:rsidR="00B4466D" w:rsidRPr="0039089B" w:rsidRDefault="00B4466D" w:rsidP="00EF229C">
            <w:pPr>
              <w:pStyle w:val="Body"/>
              <w:rPr>
                <w:rFonts w:asciiTheme="majorHAnsi" w:hAnsiTheme="majorHAnsi"/>
              </w:rPr>
            </w:pPr>
            <w:r w:rsidRPr="0039089B">
              <w:rPr>
                <w:rFonts w:asciiTheme="majorHAnsi" w:hAnsiTheme="majorHAnsi"/>
              </w:rPr>
              <w:t>Regbus end-to-end checker</w:t>
            </w:r>
          </w:p>
        </w:tc>
        <w:tc>
          <w:tcPr>
            <w:tcW w:w="4436" w:type="dxa"/>
          </w:tcPr>
          <w:p w14:paraId="59E88BF7" w14:textId="77777777" w:rsidR="00B4466D" w:rsidRPr="0039089B" w:rsidRDefault="00B4466D" w:rsidP="00EF229C">
            <w:pPr>
              <w:pStyle w:val="Body"/>
              <w:rPr>
                <w:rFonts w:asciiTheme="majorHAnsi" w:hAnsiTheme="majorHAnsi"/>
              </w:rPr>
            </w:pPr>
            <w:r w:rsidRPr="0039089B">
              <w:rPr>
                <w:rFonts w:asciiTheme="majorHAnsi" w:hAnsiTheme="majorHAnsi"/>
              </w:rPr>
              <w:t>One instance per regbus layer</w:t>
            </w:r>
          </w:p>
        </w:tc>
      </w:tr>
    </w:tbl>
    <w:p w14:paraId="4E85D4FC" w14:textId="77777777" w:rsidR="00B4466D" w:rsidRPr="0039089B" w:rsidRDefault="00B4466D" w:rsidP="00B4466D">
      <w:pPr>
        <w:pStyle w:val="Body"/>
        <w:rPr>
          <w:rFonts w:asciiTheme="majorHAnsi" w:hAnsiTheme="majorHAnsi"/>
        </w:rPr>
      </w:pPr>
    </w:p>
    <w:p w14:paraId="28D08E85" w14:textId="77777777" w:rsidR="00B4466D" w:rsidRPr="0039089B" w:rsidRDefault="00B4466D" w:rsidP="00B4466D">
      <w:pPr>
        <w:pStyle w:val="Heading2"/>
      </w:pPr>
      <w:bookmarkStart w:id="107" w:name="_Toc407201477"/>
      <w:bookmarkStart w:id="108" w:name="_Toc429642491"/>
      <w:r w:rsidRPr="0039089B">
        <w:t>Environment Setup for Integration</w:t>
      </w:r>
      <w:bookmarkEnd w:id="107"/>
      <w:bookmarkEnd w:id="108"/>
    </w:p>
    <w:p w14:paraId="63F83F82" w14:textId="77777777" w:rsidR="00B4466D" w:rsidRPr="0039089B" w:rsidRDefault="00B4466D" w:rsidP="00B4466D">
      <w:pPr>
        <w:pStyle w:val="Body"/>
        <w:rPr>
          <w:rFonts w:asciiTheme="majorHAnsi" w:hAnsiTheme="majorHAnsi"/>
        </w:rPr>
      </w:pPr>
      <w:r w:rsidRPr="0039089B">
        <w:rPr>
          <w:rFonts w:asciiTheme="majorHAnsi" w:hAnsiTheme="majorHAnsi"/>
        </w:rPr>
        <w:t xml:space="preserve">In order to integrate in NoC verification components, a list of `define variables need to be defined.  </w:t>
      </w:r>
    </w:p>
    <w:p w14:paraId="45A94B19" w14:textId="77777777" w:rsidR="00B4466D" w:rsidRPr="0039089B" w:rsidRDefault="00B4466D" w:rsidP="00B4466D">
      <w:pPr>
        <w:pStyle w:val="Body"/>
        <w:rPr>
          <w:rFonts w:asciiTheme="majorHAnsi" w:hAnsiTheme="majorHAnsi"/>
        </w:rPr>
      </w:pPr>
    </w:p>
    <w:p w14:paraId="0AB2D501" w14:textId="77777777" w:rsidR="00B4466D" w:rsidRPr="009801EF" w:rsidRDefault="00B4466D" w:rsidP="00B4466D">
      <w:pPr>
        <w:pStyle w:val="Caption"/>
        <w:jc w:val="center"/>
        <w:rPr>
          <w:rFonts w:asciiTheme="majorHAnsi" w:hAnsiTheme="majorHAnsi"/>
          <w:sz w:val="22"/>
        </w:rPr>
      </w:pPr>
      <w:bookmarkStart w:id="109" w:name="_Toc407195588"/>
      <w:bookmarkStart w:id="110" w:name="_Toc429642510"/>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10</w:t>
      </w:r>
      <w:r w:rsidR="005C6EA0" w:rsidRPr="009801EF">
        <w:rPr>
          <w:rFonts w:asciiTheme="majorHAnsi" w:hAnsiTheme="majorHAnsi"/>
          <w:noProof/>
          <w:sz w:val="22"/>
        </w:rPr>
        <w:fldChar w:fldCharType="end"/>
      </w:r>
      <w:r w:rsidRPr="009801EF">
        <w:rPr>
          <w:rFonts w:asciiTheme="majorHAnsi" w:hAnsiTheme="majorHAnsi"/>
          <w:sz w:val="22"/>
        </w:rPr>
        <w:t xml:space="preserve"> `define variables for model build</w:t>
      </w:r>
      <w:bookmarkEnd w:id="109"/>
      <w:bookmarkEnd w:id="110"/>
    </w:p>
    <w:tbl>
      <w:tblPr>
        <w:tblStyle w:val="TableGrid"/>
        <w:tblW w:w="9247" w:type="dxa"/>
        <w:jc w:val="center"/>
        <w:tblLayout w:type="fixed"/>
        <w:tblLook w:val="04A0" w:firstRow="1" w:lastRow="0" w:firstColumn="1" w:lastColumn="0" w:noHBand="0" w:noVBand="1"/>
      </w:tblPr>
      <w:tblGrid>
        <w:gridCol w:w="2965"/>
        <w:gridCol w:w="3650"/>
        <w:gridCol w:w="2632"/>
      </w:tblGrid>
      <w:tr w:rsidR="00B4466D" w:rsidRPr="0039089B" w14:paraId="4252F923" w14:textId="77777777" w:rsidTr="00B4466D">
        <w:trPr>
          <w:trHeight w:val="242"/>
          <w:jc w:val="center"/>
        </w:trPr>
        <w:tc>
          <w:tcPr>
            <w:tcW w:w="2965" w:type="dxa"/>
            <w:shd w:val="clear" w:color="auto" w:fill="95B3D7" w:themeFill="accent1" w:themeFillTint="99"/>
          </w:tcPr>
          <w:p w14:paraId="2E032F70"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`define variable name</w:t>
            </w:r>
          </w:p>
        </w:tc>
        <w:tc>
          <w:tcPr>
            <w:tcW w:w="3650" w:type="dxa"/>
            <w:shd w:val="clear" w:color="auto" w:fill="95B3D7" w:themeFill="accent1" w:themeFillTint="99"/>
          </w:tcPr>
          <w:p w14:paraId="4B3F9B4D"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w:t>
            </w:r>
          </w:p>
        </w:tc>
        <w:tc>
          <w:tcPr>
            <w:tcW w:w="2632" w:type="dxa"/>
            <w:shd w:val="clear" w:color="auto" w:fill="95B3D7" w:themeFill="accent1" w:themeFillTint="99"/>
          </w:tcPr>
          <w:p w14:paraId="6235BAFA"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Notes</w:t>
            </w:r>
          </w:p>
        </w:tc>
      </w:tr>
      <w:tr w:rsidR="00B4466D" w:rsidRPr="0039089B" w14:paraId="654DBC5E" w14:textId="77777777" w:rsidTr="00B4466D">
        <w:trPr>
          <w:trHeight w:val="371"/>
          <w:jc w:val="center"/>
        </w:trPr>
        <w:tc>
          <w:tcPr>
            <w:tcW w:w="2965" w:type="dxa"/>
          </w:tcPr>
          <w:p w14:paraId="042C9846" w14:textId="77777777" w:rsidR="00B4466D" w:rsidRPr="0039089B" w:rsidRDefault="00B4466D" w:rsidP="00EF229C">
            <w:pPr>
              <w:pStyle w:val="Body"/>
              <w:rPr>
                <w:rFonts w:asciiTheme="majorHAnsi" w:hAnsiTheme="majorHAnsi"/>
              </w:rPr>
            </w:pPr>
            <w:r w:rsidRPr="0039089B">
              <w:rPr>
                <w:rFonts w:asciiTheme="majorHAnsi" w:hAnsiTheme="majorHAnsi"/>
              </w:rPr>
              <w:t>`NS_NOC_TOP</w:t>
            </w:r>
          </w:p>
        </w:tc>
        <w:tc>
          <w:tcPr>
            <w:tcW w:w="3650" w:type="dxa"/>
          </w:tcPr>
          <w:p w14:paraId="3DDA5FC4" w14:textId="40C9AEE1" w:rsidR="00B4466D" w:rsidRPr="0039089B" w:rsidRDefault="00B4466D" w:rsidP="00EF229C">
            <w:pPr>
              <w:pStyle w:val="Body"/>
              <w:rPr>
                <w:rFonts w:asciiTheme="majorHAnsi" w:hAnsiTheme="majorHAnsi"/>
              </w:rPr>
            </w:pPr>
            <w:r w:rsidRPr="0039089B">
              <w:rPr>
                <w:rFonts w:asciiTheme="majorHAnsi" w:hAnsiTheme="majorHAnsi"/>
              </w:rPr>
              <w:t>Map to hierarchical pa</w:t>
            </w:r>
            <w:r w:rsidR="00F1221D">
              <w:rPr>
                <w:rFonts w:asciiTheme="majorHAnsi" w:hAnsiTheme="majorHAnsi"/>
              </w:rPr>
              <w:t>th to NoC within user testbench</w:t>
            </w:r>
          </w:p>
        </w:tc>
        <w:tc>
          <w:tcPr>
            <w:tcW w:w="2632" w:type="dxa"/>
          </w:tcPr>
          <w:p w14:paraId="7D98ADBA" w14:textId="77777777" w:rsidR="00B4466D" w:rsidRPr="0039089B" w:rsidRDefault="00B4466D" w:rsidP="00EF229C">
            <w:pPr>
              <w:pStyle w:val="Body"/>
              <w:rPr>
                <w:rFonts w:asciiTheme="majorHAnsi" w:hAnsiTheme="majorHAnsi"/>
                <w:b/>
                <w:sz w:val="48"/>
              </w:rPr>
            </w:pPr>
            <w:r w:rsidRPr="0039089B">
              <w:rPr>
                <w:rFonts w:asciiTheme="majorHAnsi" w:hAnsiTheme="majorHAnsi"/>
              </w:rPr>
              <w:t>None.</w:t>
            </w:r>
          </w:p>
        </w:tc>
      </w:tr>
      <w:tr w:rsidR="00B4466D" w:rsidRPr="0039089B" w14:paraId="675A4400" w14:textId="77777777" w:rsidTr="00B4466D">
        <w:trPr>
          <w:trHeight w:val="1358"/>
          <w:jc w:val="center"/>
        </w:trPr>
        <w:tc>
          <w:tcPr>
            <w:tcW w:w="2965" w:type="dxa"/>
          </w:tcPr>
          <w:p w14:paraId="72404F77" w14:textId="77777777" w:rsidR="00B4466D" w:rsidRPr="0039089B" w:rsidRDefault="00B4466D" w:rsidP="00EF229C">
            <w:pPr>
              <w:pStyle w:val="Body"/>
              <w:rPr>
                <w:rFonts w:asciiTheme="majorHAnsi" w:hAnsiTheme="majorHAnsi"/>
              </w:rPr>
            </w:pPr>
            <w:r w:rsidRPr="0039089B">
              <w:rPr>
                <w:rFonts w:asciiTheme="majorHAnsi" w:hAnsiTheme="majorHAnsi"/>
              </w:rPr>
              <w:t>`NS_END_OF_SIM</w:t>
            </w:r>
          </w:p>
        </w:tc>
        <w:tc>
          <w:tcPr>
            <w:tcW w:w="3650" w:type="dxa"/>
          </w:tcPr>
          <w:p w14:paraId="283588F6" w14:textId="79FEAEF6" w:rsidR="00B4466D" w:rsidRPr="0039089B" w:rsidRDefault="00B4466D" w:rsidP="00EF229C">
            <w:pPr>
              <w:pStyle w:val="Body"/>
              <w:rPr>
                <w:rFonts w:asciiTheme="majorHAnsi" w:hAnsiTheme="majorHAnsi"/>
              </w:rPr>
            </w:pPr>
            <w:r w:rsidRPr="0039089B">
              <w:rPr>
                <w:rFonts w:asciiTheme="majorHAnsi" w:hAnsiTheme="majorHAnsi"/>
              </w:rPr>
              <w:t>Map to a signal with one rising edge transition at end of simulation to trigger exit che</w:t>
            </w:r>
            <w:r w:rsidR="00F1221D">
              <w:rPr>
                <w:rFonts w:asciiTheme="majorHAnsi" w:hAnsiTheme="majorHAnsi"/>
              </w:rPr>
              <w:t>cks in the various NoC checkers</w:t>
            </w:r>
          </w:p>
        </w:tc>
        <w:tc>
          <w:tcPr>
            <w:tcW w:w="2632" w:type="dxa"/>
          </w:tcPr>
          <w:p w14:paraId="28D3FB3E" w14:textId="77777777" w:rsidR="00B4466D" w:rsidRPr="0039089B" w:rsidRDefault="00B4466D" w:rsidP="00EF229C">
            <w:pPr>
              <w:pStyle w:val="Body"/>
              <w:rPr>
                <w:rFonts w:asciiTheme="majorHAnsi" w:hAnsiTheme="majorHAnsi"/>
                <w:b/>
                <w:sz w:val="48"/>
              </w:rPr>
            </w:pPr>
            <w:r w:rsidRPr="0039089B">
              <w:rPr>
                <w:rFonts w:asciiTheme="majorHAnsi" w:hAnsiTheme="majorHAnsi"/>
              </w:rPr>
              <w:t xml:space="preserve">This signal goes high once and stays high for at least 2 cycles at the end of simulation, when all traffic in NoC is </w:t>
            </w:r>
            <w:r w:rsidRPr="0039089B">
              <w:rPr>
                <w:rFonts w:asciiTheme="majorHAnsi" w:hAnsiTheme="majorHAnsi"/>
              </w:rPr>
              <w:lastRenderedPageBreak/>
              <w:t>expected to have quiesced.</w:t>
            </w:r>
          </w:p>
        </w:tc>
      </w:tr>
      <w:tr w:rsidR="00B4466D" w:rsidRPr="0039089B" w14:paraId="5BF051FA" w14:textId="77777777" w:rsidTr="00B4466D">
        <w:trPr>
          <w:trHeight w:val="371"/>
          <w:jc w:val="center"/>
        </w:trPr>
        <w:tc>
          <w:tcPr>
            <w:tcW w:w="2965" w:type="dxa"/>
          </w:tcPr>
          <w:p w14:paraId="0CEFA2F9" w14:textId="77777777" w:rsidR="00B4466D" w:rsidRPr="0039089B" w:rsidRDefault="00B4466D" w:rsidP="00EF229C">
            <w:pPr>
              <w:pStyle w:val="Body"/>
              <w:rPr>
                <w:rFonts w:asciiTheme="majorHAnsi" w:hAnsiTheme="majorHAnsi"/>
              </w:rPr>
            </w:pPr>
            <w:r w:rsidRPr="0039089B">
              <w:rPr>
                <w:rFonts w:asciiTheme="majorHAnsi" w:hAnsiTheme="majorHAnsi"/>
              </w:rPr>
              <w:lastRenderedPageBreak/>
              <w:t>`NS_NOC_END2END_CHECKER_EN</w:t>
            </w:r>
          </w:p>
        </w:tc>
        <w:tc>
          <w:tcPr>
            <w:tcW w:w="3650" w:type="dxa"/>
          </w:tcPr>
          <w:p w14:paraId="604BDE4E" w14:textId="0307CA8C" w:rsidR="00B4466D" w:rsidRPr="0039089B" w:rsidRDefault="00B4466D" w:rsidP="00EF229C">
            <w:pPr>
              <w:pStyle w:val="Body"/>
              <w:rPr>
                <w:rFonts w:asciiTheme="majorHAnsi" w:hAnsiTheme="majorHAnsi"/>
              </w:rPr>
            </w:pPr>
            <w:r w:rsidRPr="0039089B">
              <w:rPr>
                <w:rFonts w:asciiTheme="majorHAnsi" w:hAnsiTheme="majorHAnsi"/>
              </w:rPr>
              <w:t>Set to 1 to enable, 0 to</w:t>
            </w:r>
            <w:r w:rsidR="00F1221D">
              <w:rPr>
                <w:rFonts w:asciiTheme="majorHAnsi" w:hAnsiTheme="majorHAnsi"/>
              </w:rPr>
              <w:t xml:space="preserve"> disable NoC end-to-end checker</w:t>
            </w:r>
          </w:p>
        </w:tc>
        <w:tc>
          <w:tcPr>
            <w:tcW w:w="2632" w:type="dxa"/>
          </w:tcPr>
          <w:p w14:paraId="599C4AD9" w14:textId="77777777" w:rsidR="00B4466D" w:rsidRPr="0039089B" w:rsidRDefault="00B4466D" w:rsidP="00EF229C">
            <w:pPr>
              <w:pStyle w:val="Body"/>
              <w:rPr>
                <w:rFonts w:asciiTheme="majorHAnsi" w:hAnsiTheme="majorHAnsi"/>
              </w:rPr>
            </w:pPr>
            <w:r w:rsidRPr="0039089B">
              <w:rPr>
                <w:rFonts w:asciiTheme="majorHAnsi" w:hAnsiTheme="majorHAnsi"/>
              </w:rPr>
              <w:t>Recommend mapping to a plusarg variable to allow run-time control of value.</w:t>
            </w:r>
          </w:p>
        </w:tc>
      </w:tr>
      <w:tr w:rsidR="00B4466D" w:rsidRPr="0039089B" w14:paraId="6020A55C" w14:textId="77777777" w:rsidTr="00B4466D">
        <w:trPr>
          <w:trHeight w:val="371"/>
          <w:jc w:val="center"/>
        </w:trPr>
        <w:tc>
          <w:tcPr>
            <w:tcW w:w="2965" w:type="dxa"/>
          </w:tcPr>
          <w:p w14:paraId="2D85DA49" w14:textId="77777777" w:rsidR="00B4466D" w:rsidRPr="0039089B" w:rsidRDefault="00B4466D" w:rsidP="00EF229C">
            <w:pPr>
              <w:rPr>
                <w:rFonts w:asciiTheme="majorHAnsi" w:hAnsiTheme="majorHAnsi"/>
              </w:rPr>
            </w:pPr>
            <w:r w:rsidRPr="0039089B">
              <w:rPr>
                <w:rFonts w:asciiTheme="majorHAnsi" w:hAnsiTheme="majorHAnsi"/>
              </w:rPr>
              <w:t>`NS_E2E_LOG</w:t>
            </w:r>
          </w:p>
        </w:tc>
        <w:tc>
          <w:tcPr>
            <w:tcW w:w="3650" w:type="dxa"/>
          </w:tcPr>
          <w:p w14:paraId="0313DCAB" w14:textId="4E9D1714" w:rsidR="00B4466D" w:rsidRPr="0039089B" w:rsidRDefault="00B4466D" w:rsidP="00EF229C">
            <w:pPr>
              <w:rPr>
                <w:rFonts w:asciiTheme="majorHAnsi" w:hAnsiTheme="majorHAnsi"/>
              </w:rPr>
            </w:pPr>
            <w:r w:rsidRPr="0039089B">
              <w:rPr>
                <w:rFonts w:asciiTheme="majorHAnsi" w:hAnsiTheme="majorHAnsi"/>
              </w:rPr>
              <w:t>Set to 1 to enable, 0 to disable traffic lo</w:t>
            </w:r>
            <w:r w:rsidR="00F1221D">
              <w:rPr>
                <w:rFonts w:asciiTheme="majorHAnsi" w:hAnsiTheme="majorHAnsi"/>
              </w:rPr>
              <w:t>gging by NoC end-to-end checker</w:t>
            </w:r>
          </w:p>
        </w:tc>
        <w:tc>
          <w:tcPr>
            <w:tcW w:w="2632" w:type="dxa"/>
          </w:tcPr>
          <w:p w14:paraId="2C053DCD" w14:textId="77777777" w:rsidR="00B4466D" w:rsidRPr="0039089B" w:rsidRDefault="00B4466D" w:rsidP="00EF229C">
            <w:pPr>
              <w:rPr>
                <w:rFonts w:asciiTheme="majorHAnsi" w:hAnsiTheme="majorHAnsi"/>
              </w:rPr>
            </w:pPr>
            <w:r w:rsidRPr="0039089B">
              <w:rPr>
                <w:rFonts w:asciiTheme="majorHAnsi" w:hAnsiTheme="majorHAnsi"/>
              </w:rPr>
              <w:t>Recommend mapping to a plusarg variable to allow run-time control of value.</w:t>
            </w:r>
          </w:p>
        </w:tc>
      </w:tr>
      <w:tr w:rsidR="00B4466D" w:rsidRPr="0039089B" w14:paraId="36D81A25" w14:textId="77777777" w:rsidTr="00B4466D">
        <w:trPr>
          <w:trHeight w:val="737"/>
          <w:jc w:val="center"/>
        </w:trPr>
        <w:tc>
          <w:tcPr>
            <w:tcW w:w="2965" w:type="dxa"/>
          </w:tcPr>
          <w:p w14:paraId="5F749AA1" w14:textId="77777777" w:rsidR="00B4466D" w:rsidRPr="0039089B" w:rsidRDefault="00B4466D" w:rsidP="00EF229C">
            <w:pPr>
              <w:pStyle w:val="Body"/>
              <w:rPr>
                <w:rFonts w:asciiTheme="majorHAnsi" w:hAnsiTheme="majorHAnsi"/>
              </w:rPr>
            </w:pPr>
            <w:r w:rsidRPr="0039089B">
              <w:rPr>
                <w:rFonts w:asciiTheme="majorHAnsi" w:hAnsiTheme="majorHAnsi"/>
              </w:rPr>
              <w:t>`NS_STRBRDG_CHECKER_EN</w:t>
            </w:r>
          </w:p>
        </w:tc>
        <w:tc>
          <w:tcPr>
            <w:tcW w:w="3650" w:type="dxa"/>
          </w:tcPr>
          <w:p w14:paraId="175CF506" w14:textId="26E4BB46" w:rsidR="00B4466D" w:rsidRPr="0039089B" w:rsidRDefault="00B4466D" w:rsidP="00EF229C">
            <w:pPr>
              <w:pStyle w:val="Body"/>
              <w:rPr>
                <w:rFonts w:asciiTheme="majorHAnsi" w:hAnsiTheme="majorHAnsi"/>
              </w:rPr>
            </w:pPr>
            <w:r w:rsidRPr="0039089B">
              <w:rPr>
                <w:rFonts w:asciiTheme="majorHAnsi" w:hAnsiTheme="majorHAnsi"/>
              </w:rPr>
              <w:t>Set to 1 to enable, 0 to disable N</w:t>
            </w:r>
            <w:r w:rsidR="00F1221D">
              <w:rPr>
                <w:rFonts w:asciiTheme="majorHAnsi" w:hAnsiTheme="majorHAnsi"/>
              </w:rPr>
              <w:t>oC streaming bridge checker</w:t>
            </w:r>
          </w:p>
        </w:tc>
        <w:tc>
          <w:tcPr>
            <w:tcW w:w="2632" w:type="dxa"/>
          </w:tcPr>
          <w:p w14:paraId="6430952F" w14:textId="77777777" w:rsidR="00B4466D" w:rsidRPr="0039089B" w:rsidRDefault="00B4466D" w:rsidP="00EF229C">
            <w:pPr>
              <w:pStyle w:val="Body"/>
              <w:rPr>
                <w:rFonts w:asciiTheme="majorHAnsi" w:hAnsiTheme="majorHAnsi"/>
              </w:rPr>
            </w:pPr>
            <w:r w:rsidRPr="0039089B">
              <w:rPr>
                <w:rFonts w:asciiTheme="majorHAnsi" w:hAnsiTheme="majorHAnsi"/>
              </w:rPr>
              <w:t>Recommend mapping to a plusarg variable to allow run-time control of value.</w:t>
            </w:r>
          </w:p>
        </w:tc>
      </w:tr>
      <w:tr w:rsidR="00B4466D" w:rsidRPr="0039089B" w14:paraId="70F56E5D" w14:textId="77777777" w:rsidTr="00B4466D">
        <w:trPr>
          <w:trHeight w:val="242"/>
          <w:jc w:val="center"/>
        </w:trPr>
        <w:tc>
          <w:tcPr>
            <w:tcW w:w="2965" w:type="dxa"/>
          </w:tcPr>
          <w:p w14:paraId="1B6FD0C4" w14:textId="77777777" w:rsidR="00B4466D" w:rsidRPr="0039089B" w:rsidRDefault="00B4466D" w:rsidP="00EF229C">
            <w:pPr>
              <w:pStyle w:val="Body"/>
              <w:tabs>
                <w:tab w:val="clear" w:pos="2700"/>
                <w:tab w:val="right" w:pos="5407"/>
              </w:tabs>
              <w:rPr>
                <w:rFonts w:asciiTheme="majorHAnsi" w:hAnsiTheme="majorHAnsi"/>
              </w:rPr>
            </w:pPr>
            <w:r w:rsidRPr="0039089B">
              <w:rPr>
                <w:rFonts w:asciiTheme="majorHAnsi" w:hAnsiTheme="majorHAnsi"/>
              </w:rPr>
              <w:t>`NS_ROUTER_CHECKER_EN</w:t>
            </w:r>
            <w:r w:rsidRPr="0039089B">
              <w:rPr>
                <w:rFonts w:asciiTheme="majorHAnsi" w:hAnsiTheme="majorHAnsi"/>
              </w:rPr>
              <w:tab/>
            </w:r>
          </w:p>
        </w:tc>
        <w:tc>
          <w:tcPr>
            <w:tcW w:w="3650" w:type="dxa"/>
          </w:tcPr>
          <w:p w14:paraId="2BA8A215" w14:textId="5530219A"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 xml:space="preserve">Set to 1 to enable, </w:t>
            </w:r>
            <w:r w:rsidR="00F1221D">
              <w:rPr>
                <w:rFonts w:asciiTheme="majorHAnsi" w:hAnsiTheme="majorHAnsi"/>
              </w:rPr>
              <w:t>0 to disable NoC router checker</w:t>
            </w:r>
          </w:p>
        </w:tc>
        <w:tc>
          <w:tcPr>
            <w:tcW w:w="2632" w:type="dxa"/>
          </w:tcPr>
          <w:p w14:paraId="7F5EBFEA"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Recommend mapping to a plusarg variable to allow run-time control of value.</w:t>
            </w:r>
          </w:p>
        </w:tc>
      </w:tr>
      <w:tr w:rsidR="00B4466D" w:rsidRPr="0039089B" w14:paraId="38CB0419" w14:textId="77777777" w:rsidTr="00B4466D">
        <w:trPr>
          <w:trHeight w:val="242"/>
          <w:jc w:val="center"/>
        </w:trPr>
        <w:tc>
          <w:tcPr>
            <w:tcW w:w="2965" w:type="dxa"/>
          </w:tcPr>
          <w:p w14:paraId="1297D774" w14:textId="77777777" w:rsidR="00B4466D" w:rsidRPr="0039089B" w:rsidRDefault="00B4466D" w:rsidP="00EF229C">
            <w:pPr>
              <w:pStyle w:val="Body"/>
              <w:tabs>
                <w:tab w:val="clear" w:pos="2700"/>
                <w:tab w:val="right" w:pos="5407"/>
              </w:tabs>
              <w:rPr>
                <w:rFonts w:asciiTheme="majorHAnsi" w:hAnsiTheme="majorHAnsi"/>
              </w:rPr>
            </w:pPr>
            <w:r w:rsidRPr="0039089B">
              <w:rPr>
                <w:rFonts w:asciiTheme="majorHAnsi" w:hAnsiTheme="majorHAnsi"/>
              </w:rPr>
              <w:t>`NS_REGBUS_END2END_CHECKER_EN</w:t>
            </w:r>
          </w:p>
        </w:tc>
        <w:tc>
          <w:tcPr>
            <w:tcW w:w="3650" w:type="dxa"/>
          </w:tcPr>
          <w:p w14:paraId="663145BE"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Set to 1 to enable, 0 to disable register bus end-to-end checker</w:t>
            </w:r>
          </w:p>
        </w:tc>
        <w:tc>
          <w:tcPr>
            <w:tcW w:w="2632" w:type="dxa"/>
          </w:tcPr>
          <w:p w14:paraId="0B4D8A9B"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Recommend mapping to a plusarg variable to allow run-time control of value</w:t>
            </w:r>
          </w:p>
        </w:tc>
      </w:tr>
      <w:tr w:rsidR="00B4466D" w:rsidRPr="0039089B" w14:paraId="5D12D33B" w14:textId="77777777" w:rsidTr="00B4466D">
        <w:trPr>
          <w:trHeight w:val="242"/>
          <w:jc w:val="center"/>
        </w:trPr>
        <w:tc>
          <w:tcPr>
            <w:tcW w:w="2965" w:type="dxa"/>
          </w:tcPr>
          <w:p w14:paraId="5F68F7DD" w14:textId="77777777" w:rsidR="00B4466D" w:rsidRPr="0039089B" w:rsidRDefault="00B4466D" w:rsidP="00EF229C">
            <w:pPr>
              <w:pStyle w:val="Body"/>
              <w:rPr>
                <w:rFonts w:asciiTheme="majorHAnsi" w:hAnsiTheme="majorHAnsi"/>
              </w:rPr>
            </w:pPr>
            <w:r w:rsidRPr="0039089B">
              <w:rPr>
                <w:rFonts w:asciiTheme="majorHAnsi" w:hAnsiTheme="majorHAnsi"/>
              </w:rPr>
              <w:t>`NS_REGBUS_E2E_LOG</w:t>
            </w:r>
          </w:p>
        </w:tc>
        <w:tc>
          <w:tcPr>
            <w:tcW w:w="3650" w:type="dxa"/>
          </w:tcPr>
          <w:p w14:paraId="58F9CFBF" w14:textId="569E31EA" w:rsidR="00B4466D" w:rsidRPr="0039089B" w:rsidRDefault="00B4466D" w:rsidP="00EF229C">
            <w:pPr>
              <w:pStyle w:val="Body"/>
              <w:rPr>
                <w:rFonts w:asciiTheme="majorHAnsi" w:hAnsiTheme="majorHAnsi"/>
              </w:rPr>
            </w:pPr>
            <w:r w:rsidRPr="0039089B">
              <w:rPr>
                <w:rFonts w:asciiTheme="majorHAnsi" w:hAnsiTheme="majorHAnsi"/>
              </w:rPr>
              <w:t>Set to 1 to enable, 0 to disable traffic logging by register bu</w:t>
            </w:r>
            <w:r w:rsidR="00F1221D">
              <w:rPr>
                <w:rFonts w:asciiTheme="majorHAnsi" w:hAnsiTheme="majorHAnsi"/>
              </w:rPr>
              <w:t>s end-to-end checker</w:t>
            </w:r>
          </w:p>
        </w:tc>
        <w:tc>
          <w:tcPr>
            <w:tcW w:w="2632" w:type="dxa"/>
          </w:tcPr>
          <w:p w14:paraId="02A3B2E6" w14:textId="77777777" w:rsidR="00B4466D" w:rsidRPr="0039089B" w:rsidRDefault="00B4466D" w:rsidP="00EF229C">
            <w:pPr>
              <w:pStyle w:val="Body"/>
              <w:rPr>
                <w:rFonts w:asciiTheme="majorHAnsi" w:hAnsiTheme="majorHAnsi"/>
              </w:rPr>
            </w:pPr>
            <w:r w:rsidRPr="0039089B">
              <w:rPr>
                <w:rFonts w:asciiTheme="majorHAnsi" w:hAnsiTheme="majorHAnsi"/>
              </w:rPr>
              <w:t>Recommend mapping to a plusarg variable to allow run-time control of value.</w:t>
            </w:r>
          </w:p>
        </w:tc>
      </w:tr>
    </w:tbl>
    <w:p w14:paraId="07DC9831" w14:textId="77777777" w:rsidR="00B4466D" w:rsidRPr="0039089B" w:rsidRDefault="00B4466D" w:rsidP="00B4466D">
      <w:pPr>
        <w:pStyle w:val="Body"/>
        <w:rPr>
          <w:rFonts w:asciiTheme="majorHAnsi" w:hAnsiTheme="majorHAnsi"/>
        </w:rPr>
      </w:pPr>
    </w:p>
    <w:p w14:paraId="34C73DCF" w14:textId="77777777" w:rsidR="00B4466D" w:rsidRPr="0039089B" w:rsidRDefault="00B4466D" w:rsidP="00B4466D">
      <w:pPr>
        <w:pStyle w:val="Heading2"/>
      </w:pPr>
      <w:bookmarkStart w:id="111" w:name="_Ref367316181"/>
      <w:bookmarkStart w:id="112" w:name="_Ref367316245"/>
      <w:bookmarkStart w:id="113" w:name="_Ref367316277"/>
      <w:bookmarkStart w:id="114" w:name="_Ref367316379"/>
      <w:bookmarkStart w:id="115" w:name="_Toc407201478"/>
      <w:bookmarkStart w:id="116" w:name="_Toc429642492"/>
      <w:r w:rsidRPr="0039089B">
        <w:t>Usage Modes</w:t>
      </w:r>
      <w:bookmarkEnd w:id="111"/>
      <w:bookmarkEnd w:id="112"/>
      <w:bookmarkEnd w:id="113"/>
      <w:bookmarkEnd w:id="114"/>
      <w:bookmarkEnd w:id="115"/>
      <w:bookmarkEnd w:id="116"/>
    </w:p>
    <w:p w14:paraId="5A9AF5E8" w14:textId="77777777" w:rsidR="00B4466D" w:rsidRDefault="00B4466D" w:rsidP="00B4466D">
      <w:pPr>
        <w:pStyle w:val="Body"/>
        <w:rPr>
          <w:rFonts w:asciiTheme="majorHAnsi" w:hAnsiTheme="majorHAnsi"/>
        </w:rPr>
      </w:pPr>
      <w:r w:rsidRPr="0039089B">
        <w:rPr>
          <w:rFonts w:asciiTheme="majorHAnsi" w:hAnsiTheme="majorHAnsi"/>
        </w:rPr>
        <w:t>The following table describes a set of recommended usage modes for enabling the NoC checkers.  The tradeoff is made between debug visibility and simulation performance penalty for increased visibility.</w:t>
      </w:r>
    </w:p>
    <w:p w14:paraId="6163252F" w14:textId="77777777" w:rsidR="00B4466D" w:rsidRPr="009801EF" w:rsidRDefault="00B4466D" w:rsidP="00B4466D">
      <w:pPr>
        <w:pStyle w:val="Caption"/>
        <w:jc w:val="center"/>
        <w:rPr>
          <w:rFonts w:asciiTheme="majorHAnsi" w:hAnsiTheme="majorHAnsi"/>
          <w:sz w:val="22"/>
        </w:rPr>
      </w:pPr>
      <w:bookmarkStart w:id="117" w:name="_Ref367316422"/>
      <w:bookmarkStart w:id="118" w:name="_Ref367316433"/>
      <w:bookmarkStart w:id="119" w:name="_Toc407195589"/>
      <w:bookmarkStart w:id="120" w:name="_Toc429642511"/>
      <w:r w:rsidRPr="009801EF">
        <w:rPr>
          <w:rFonts w:asciiTheme="majorHAnsi" w:hAnsiTheme="majorHAnsi"/>
          <w:sz w:val="22"/>
        </w:rPr>
        <w:lastRenderedPageBreak/>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11</w:t>
      </w:r>
      <w:r w:rsidR="005C6EA0" w:rsidRPr="009801EF">
        <w:rPr>
          <w:rFonts w:asciiTheme="majorHAnsi" w:hAnsiTheme="majorHAnsi"/>
          <w:noProof/>
          <w:sz w:val="22"/>
        </w:rPr>
        <w:fldChar w:fldCharType="end"/>
      </w:r>
      <w:bookmarkEnd w:id="117"/>
      <w:r w:rsidRPr="009801EF">
        <w:rPr>
          <w:rFonts w:asciiTheme="majorHAnsi" w:hAnsiTheme="majorHAnsi"/>
          <w:sz w:val="22"/>
        </w:rPr>
        <w:t xml:space="preserve"> Recommended checker settings</w:t>
      </w:r>
      <w:bookmarkEnd w:id="118"/>
      <w:bookmarkEnd w:id="119"/>
      <w:bookmarkEnd w:id="120"/>
    </w:p>
    <w:tbl>
      <w:tblPr>
        <w:tblStyle w:val="TableGrid"/>
        <w:tblW w:w="0" w:type="auto"/>
        <w:jc w:val="center"/>
        <w:tblLook w:val="04A0" w:firstRow="1" w:lastRow="0" w:firstColumn="1" w:lastColumn="0" w:noHBand="0" w:noVBand="1"/>
      </w:tblPr>
      <w:tblGrid>
        <w:gridCol w:w="4371"/>
        <w:gridCol w:w="1118"/>
        <w:gridCol w:w="1337"/>
        <w:gridCol w:w="1132"/>
      </w:tblGrid>
      <w:tr w:rsidR="00BA2A35" w:rsidRPr="0039089B" w14:paraId="4FE8CD3A" w14:textId="77777777" w:rsidTr="00B4466D">
        <w:trPr>
          <w:jc w:val="center"/>
        </w:trPr>
        <w:tc>
          <w:tcPr>
            <w:tcW w:w="4371" w:type="dxa"/>
            <w:shd w:val="clear" w:color="auto" w:fill="95B3D7" w:themeFill="accent1" w:themeFillTint="99"/>
          </w:tcPr>
          <w:p w14:paraId="2B564D91" w14:textId="77777777" w:rsidR="00BA2A35" w:rsidRPr="0039089B" w:rsidRDefault="00BA2A35" w:rsidP="00EF229C">
            <w:pPr>
              <w:pStyle w:val="Body"/>
              <w:jc w:val="center"/>
              <w:rPr>
                <w:rFonts w:asciiTheme="majorHAnsi" w:hAnsiTheme="majorHAnsi"/>
                <w:b/>
              </w:rPr>
            </w:pPr>
            <w:r w:rsidRPr="0039089B">
              <w:rPr>
                <w:rFonts w:asciiTheme="majorHAnsi" w:hAnsiTheme="majorHAnsi"/>
                <w:b/>
              </w:rPr>
              <w:t>Usage mode</w:t>
            </w:r>
          </w:p>
        </w:tc>
        <w:tc>
          <w:tcPr>
            <w:tcW w:w="1118" w:type="dxa"/>
            <w:shd w:val="clear" w:color="auto" w:fill="95B3D7" w:themeFill="accent1" w:themeFillTint="99"/>
          </w:tcPr>
          <w:p w14:paraId="28EA7EE8" w14:textId="74A65F6C" w:rsidR="00BA2A35" w:rsidRPr="0039089B" w:rsidRDefault="00B22782" w:rsidP="00EF229C">
            <w:pPr>
              <w:pStyle w:val="Body"/>
              <w:jc w:val="center"/>
              <w:rPr>
                <w:rFonts w:asciiTheme="majorHAnsi" w:hAnsiTheme="majorHAnsi"/>
                <w:b/>
              </w:rPr>
            </w:pPr>
            <w:r w:rsidRPr="0039089B">
              <w:rPr>
                <w:rFonts w:asciiTheme="majorHAnsi" w:hAnsiTheme="majorHAnsi"/>
                <w:b/>
              </w:rPr>
              <w:t>Bring up</w:t>
            </w:r>
          </w:p>
          <w:p w14:paraId="47134BD8" w14:textId="77777777" w:rsidR="00BA2A35" w:rsidRPr="0039089B" w:rsidRDefault="00BA2A35" w:rsidP="00EF229C">
            <w:pPr>
              <w:pStyle w:val="Body"/>
              <w:jc w:val="center"/>
              <w:rPr>
                <w:rFonts w:asciiTheme="majorHAnsi" w:hAnsiTheme="majorHAnsi"/>
                <w:b/>
              </w:rPr>
            </w:pPr>
            <w:r w:rsidRPr="0039089B">
              <w:rPr>
                <w:rFonts w:asciiTheme="majorHAnsi" w:hAnsiTheme="majorHAnsi"/>
                <w:b/>
              </w:rPr>
              <w:t>Mode</w:t>
            </w:r>
          </w:p>
        </w:tc>
        <w:tc>
          <w:tcPr>
            <w:tcW w:w="1337" w:type="dxa"/>
            <w:shd w:val="clear" w:color="auto" w:fill="95B3D7" w:themeFill="accent1" w:themeFillTint="99"/>
          </w:tcPr>
          <w:p w14:paraId="4A5174D6" w14:textId="77777777" w:rsidR="00BA2A35" w:rsidRPr="0039089B" w:rsidRDefault="00BA2A35" w:rsidP="00EF229C">
            <w:pPr>
              <w:pStyle w:val="Body"/>
              <w:jc w:val="center"/>
              <w:rPr>
                <w:rFonts w:asciiTheme="majorHAnsi" w:hAnsiTheme="majorHAnsi"/>
                <w:b/>
              </w:rPr>
            </w:pPr>
            <w:r w:rsidRPr="0039089B">
              <w:rPr>
                <w:rFonts w:asciiTheme="majorHAnsi" w:hAnsiTheme="majorHAnsi"/>
                <w:b/>
              </w:rPr>
              <w:t>Heavy Debug</w:t>
            </w:r>
          </w:p>
          <w:p w14:paraId="31FC07A4" w14:textId="50B3C478" w:rsidR="00BA2A35" w:rsidRPr="0039089B" w:rsidRDefault="00BA2A35" w:rsidP="00EF229C">
            <w:pPr>
              <w:pStyle w:val="Body"/>
              <w:jc w:val="center"/>
              <w:rPr>
                <w:rFonts w:asciiTheme="majorHAnsi" w:hAnsiTheme="majorHAnsi"/>
                <w:b/>
              </w:rPr>
            </w:pPr>
            <w:r>
              <w:rPr>
                <w:rFonts w:asciiTheme="majorHAnsi" w:hAnsiTheme="majorHAnsi"/>
                <w:b/>
              </w:rPr>
              <w:t>Mode</w:t>
            </w:r>
          </w:p>
        </w:tc>
        <w:tc>
          <w:tcPr>
            <w:tcW w:w="1132" w:type="dxa"/>
            <w:shd w:val="clear" w:color="auto" w:fill="95B3D7" w:themeFill="accent1" w:themeFillTint="99"/>
          </w:tcPr>
          <w:p w14:paraId="0C40F175" w14:textId="77777777" w:rsidR="00BA2A35" w:rsidRPr="0039089B" w:rsidRDefault="00BA2A35" w:rsidP="00EF229C">
            <w:pPr>
              <w:pStyle w:val="Body"/>
              <w:jc w:val="center"/>
              <w:rPr>
                <w:rFonts w:asciiTheme="majorHAnsi" w:hAnsiTheme="majorHAnsi"/>
                <w:b/>
              </w:rPr>
            </w:pPr>
            <w:r w:rsidRPr="0039089B">
              <w:rPr>
                <w:rFonts w:asciiTheme="majorHAnsi" w:hAnsiTheme="majorHAnsi"/>
                <w:b/>
              </w:rPr>
              <w:t>Code Stable</w:t>
            </w:r>
          </w:p>
          <w:p w14:paraId="327BBC05" w14:textId="77777777" w:rsidR="00BA2A35" w:rsidRPr="0039089B" w:rsidRDefault="00BA2A35" w:rsidP="00EF229C">
            <w:pPr>
              <w:pStyle w:val="Body"/>
              <w:jc w:val="center"/>
              <w:rPr>
                <w:rFonts w:asciiTheme="majorHAnsi" w:hAnsiTheme="majorHAnsi"/>
                <w:b/>
              </w:rPr>
            </w:pPr>
            <w:r w:rsidRPr="0039089B">
              <w:rPr>
                <w:rFonts w:asciiTheme="majorHAnsi" w:hAnsiTheme="majorHAnsi"/>
                <w:b/>
              </w:rPr>
              <w:t>Mode</w:t>
            </w:r>
          </w:p>
        </w:tc>
      </w:tr>
      <w:tr w:rsidR="00BA2A35" w:rsidRPr="0039089B" w14:paraId="2805434D" w14:textId="77777777" w:rsidTr="00B4466D">
        <w:trPr>
          <w:trHeight w:val="557"/>
          <w:jc w:val="center"/>
        </w:trPr>
        <w:tc>
          <w:tcPr>
            <w:tcW w:w="4371" w:type="dxa"/>
          </w:tcPr>
          <w:p w14:paraId="311619DD" w14:textId="77777777" w:rsidR="00BA2A35" w:rsidRPr="0039089B" w:rsidRDefault="00BA2A35" w:rsidP="00EF229C">
            <w:pPr>
              <w:pStyle w:val="Body"/>
              <w:rPr>
                <w:rFonts w:asciiTheme="majorHAnsi" w:hAnsiTheme="majorHAnsi"/>
              </w:rPr>
            </w:pPr>
            <w:r w:rsidRPr="0039089B">
              <w:rPr>
                <w:rFonts w:asciiTheme="majorHAnsi" w:hAnsiTheme="majorHAnsi"/>
              </w:rPr>
              <w:t>`NS_NOC_END2END_CHECKER_EN</w:t>
            </w:r>
          </w:p>
        </w:tc>
        <w:tc>
          <w:tcPr>
            <w:tcW w:w="1118" w:type="dxa"/>
          </w:tcPr>
          <w:p w14:paraId="37EB0D6D"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1</w:t>
            </w:r>
          </w:p>
        </w:tc>
        <w:tc>
          <w:tcPr>
            <w:tcW w:w="1337" w:type="dxa"/>
          </w:tcPr>
          <w:p w14:paraId="4F6ED5C7"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1</w:t>
            </w:r>
          </w:p>
        </w:tc>
        <w:tc>
          <w:tcPr>
            <w:tcW w:w="1132" w:type="dxa"/>
          </w:tcPr>
          <w:p w14:paraId="6E96BE09"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1</w:t>
            </w:r>
          </w:p>
        </w:tc>
      </w:tr>
      <w:tr w:rsidR="00BA2A35" w:rsidRPr="0039089B" w14:paraId="004D544D" w14:textId="77777777" w:rsidTr="00B4466D">
        <w:trPr>
          <w:jc w:val="center"/>
        </w:trPr>
        <w:tc>
          <w:tcPr>
            <w:tcW w:w="4371" w:type="dxa"/>
          </w:tcPr>
          <w:p w14:paraId="6CF3A754" w14:textId="77777777" w:rsidR="00BA2A35" w:rsidRPr="0039089B" w:rsidRDefault="00BA2A35" w:rsidP="00EF229C">
            <w:pPr>
              <w:rPr>
                <w:rFonts w:asciiTheme="majorHAnsi" w:hAnsiTheme="majorHAnsi"/>
              </w:rPr>
            </w:pPr>
            <w:r w:rsidRPr="0039089B">
              <w:rPr>
                <w:rFonts w:asciiTheme="majorHAnsi" w:hAnsiTheme="majorHAnsi"/>
              </w:rPr>
              <w:t>`NS_E2E_LOG</w:t>
            </w:r>
          </w:p>
        </w:tc>
        <w:tc>
          <w:tcPr>
            <w:tcW w:w="1118" w:type="dxa"/>
          </w:tcPr>
          <w:p w14:paraId="5A6730DC" w14:textId="77777777" w:rsidR="00BA2A35" w:rsidRPr="0039089B" w:rsidRDefault="00BA2A35" w:rsidP="00EF229C">
            <w:pPr>
              <w:pStyle w:val="Body"/>
              <w:tabs>
                <w:tab w:val="clear" w:pos="2700"/>
                <w:tab w:val="center" w:pos="907"/>
              </w:tabs>
              <w:jc w:val="center"/>
              <w:rPr>
                <w:rFonts w:asciiTheme="majorHAnsi" w:hAnsiTheme="majorHAnsi"/>
              </w:rPr>
            </w:pPr>
            <w:r w:rsidRPr="0039089B">
              <w:rPr>
                <w:rFonts w:asciiTheme="majorHAnsi" w:hAnsiTheme="majorHAnsi"/>
              </w:rPr>
              <w:t>1</w:t>
            </w:r>
          </w:p>
        </w:tc>
        <w:tc>
          <w:tcPr>
            <w:tcW w:w="1337" w:type="dxa"/>
          </w:tcPr>
          <w:p w14:paraId="43CA3EC4" w14:textId="77777777" w:rsidR="00BA2A35" w:rsidRPr="0039089B" w:rsidRDefault="00BA2A35" w:rsidP="00EF229C">
            <w:pPr>
              <w:pStyle w:val="Body"/>
              <w:jc w:val="center"/>
              <w:rPr>
                <w:rFonts w:asciiTheme="majorHAnsi" w:hAnsiTheme="majorHAnsi"/>
              </w:rPr>
            </w:pPr>
            <w:r w:rsidRPr="0039089B">
              <w:rPr>
                <w:rFonts w:asciiTheme="majorHAnsi" w:hAnsiTheme="majorHAnsi"/>
              </w:rPr>
              <w:t>1</w:t>
            </w:r>
          </w:p>
        </w:tc>
        <w:tc>
          <w:tcPr>
            <w:tcW w:w="1132" w:type="dxa"/>
          </w:tcPr>
          <w:p w14:paraId="06AB9A5B" w14:textId="77777777" w:rsidR="00BA2A35" w:rsidRPr="0039089B" w:rsidRDefault="00BA2A35" w:rsidP="00EF229C">
            <w:pPr>
              <w:pStyle w:val="Body"/>
              <w:jc w:val="center"/>
              <w:rPr>
                <w:rFonts w:asciiTheme="majorHAnsi" w:hAnsiTheme="majorHAnsi"/>
              </w:rPr>
            </w:pPr>
            <w:r w:rsidRPr="0039089B">
              <w:rPr>
                <w:rFonts w:asciiTheme="majorHAnsi" w:hAnsiTheme="majorHAnsi"/>
              </w:rPr>
              <w:t>0</w:t>
            </w:r>
          </w:p>
        </w:tc>
      </w:tr>
      <w:tr w:rsidR="00BA2A35" w:rsidRPr="0039089B" w14:paraId="4E716CCE" w14:textId="77777777" w:rsidTr="00B4466D">
        <w:trPr>
          <w:jc w:val="center"/>
        </w:trPr>
        <w:tc>
          <w:tcPr>
            <w:tcW w:w="4371" w:type="dxa"/>
          </w:tcPr>
          <w:p w14:paraId="31A7CD23" w14:textId="77777777" w:rsidR="00BA2A35" w:rsidRPr="0039089B" w:rsidRDefault="00BA2A35" w:rsidP="00EF229C">
            <w:pPr>
              <w:rPr>
                <w:rFonts w:asciiTheme="majorHAnsi" w:hAnsiTheme="majorHAnsi"/>
              </w:rPr>
            </w:pPr>
            <w:r w:rsidRPr="0039089B">
              <w:rPr>
                <w:rFonts w:asciiTheme="majorHAnsi" w:hAnsiTheme="majorHAnsi"/>
              </w:rPr>
              <w:t>`NS_REGBUS_END2END_CHECKER_EN</w:t>
            </w:r>
          </w:p>
        </w:tc>
        <w:tc>
          <w:tcPr>
            <w:tcW w:w="1118" w:type="dxa"/>
          </w:tcPr>
          <w:p w14:paraId="0D759647" w14:textId="77777777" w:rsidR="00BA2A35" w:rsidRPr="0039089B" w:rsidRDefault="00BA2A35" w:rsidP="00EF229C">
            <w:pPr>
              <w:pStyle w:val="Body"/>
              <w:tabs>
                <w:tab w:val="clear" w:pos="2700"/>
                <w:tab w:val="center" w:pos="907"/>
              </w:tabs>
              <w:jc w:val="center"/>
              <w:rPr>
                <w:rFonts w:asciiTheme="majorHAnsi" w:hAnsiTheme="majorHAnsi"/>
              </w:rPr>
            </w:pPr>
            <w:r w:rsidRPr="0039089B">
              <w:rPr>
                <w:rFonts w:asciiTheme="majorHAnsi" w:hAnsiTheme="majorHAnsi"/>
              </w:rPr>
              <w:t>1</w:t>
            </w:r>
          </w:p>
        </w:tc>
        <w:tc>
          <w:tcPr>
            <w:tcW w:w="1337" w:type="dxa"/>
          </w:tcPr>
          <w:p w14:paraId="7312EC7E" w14:textId="77777777" w:rsidR="00BA2A35" w:rsidRPr="0039089B" w:rsidRDefault="00BA2A35" w:rsidP="00EF229C">
            <w:pPr>
              <w:pStyle w:val="Body"/>
              <w:jc w:val="center"/>
              <w:rPr>
                <w:rFonts w:asciiTheme="majorHAnsi" w:hAnsiTheme="majorHAnsi"/>
              </w:rPr>
            </w:pPr>
            <w:r w:rsidRPr="0039089B">
              <w:rPr>
                <w:rFonts w:asciiTheme="majorHAnsi" w:hAnsiTheme="majorHAnsi"/>
              </w:rPr>
              <w:t>1</w:t>
            </w:r>
          </w:p>
        </w:tc>
        <w:tc>
          <w:tcPr>
            <w:tcW w:w="1132" w:type="dxa"/>
          </w:tcPr>
          <w:p w14:paraId="17D12B28" w14:textId="77777777" w:rsidR="00BA2A35" w:rsidRPr="0039089B" w:rsidRDefault="00BA2A35" w:rsidP="00EF229C">
            <w:pPr>
              <w:pStyle w:val="Body"/>
              <w:jc w:val="center"/>
              <w:rPr>
                <w:rFonts w:asciiTheme="majorHAnsi" w:hAnsiTheme="majorHAnsi"/>
              </w:rPr>
            </w:pPr>
            <w:r w:rsidRPr="0039089B">
              <w:rPr>
                <w:rFonts w:asciiTheme="majorHAnsi" w:hAnsiTheme="majorHAnsi"/>
              </w:rPr>
              <w:t>1</w:t>
            </w:r>
          </w:p>
        </w:tc>
      </w:tr>
      <w:tr w:rsidR="00BA2A35" w:rsidRPr="0039089B" w14:paraId="73D20ABE" w14:textId="77777777" w:rsidTr="00B4466D">
        <w:trPr>
          <w:jc w:val="center"/>
        </w:trPr>
        <w:tc>
          <w:tcPr>
            <w:tcW w:w="4371" w:type="dxa"/>
          </w:tcPr>
          <w:p w14:paraId="7067FB6A" w14:textId="77777777" w:rsidR="00BA2A35" w:rsidRPr="0039089B" w:rsidRDefault="00BA2A35" w:rsidP="00EF229C">
            <w:pPr>
              <w:rPr>
                <w:rFonts w:asciiTheme="majorHAnsi" w:hAnsiTheme="majorHAnsi"/>
              </w:rPr>
            </w:pPr>
            <w:r w:rsidRPr="0039089B">
              <w:rPr>
                <w:rFonts w:asciiTheme="majorHAnsi" w:hAnsiTheme="majorHAnsi"/>
              </w:rPr>
              <w:t>`NS_REGBUS_E2E_LOG</w:t>
            </w:r>
          </w:p>
        </w:tc>
        <w:tc>
          <w:tcPr>
            <w:tcW w:w="1118" w:type="dxa"/>
          </w:tcPr>
          <w:p w14:paraId="602516E1" w14:textId="77777777" w:rsidR="00BA2A35" w:rsidRPr="0039089B" w:rsidRDefault="00BA2A35" w:rsidP="00EF229C">
            <w:pPr>
              <w:pStyle w:val="Body"/>
              <w:tabs>
                <w:tab w:val="clear" w:pos="2700"/>
                <w:tab w:val="center" w:pos="907"/>
              </w:tabs>
              <w:jc w:val="center"/>
              <w:rPr>
                <w:rFonts w:asciiTheme="majorHAnsi" w:hAnsiTheme="majorHAnsi"/>
              </w:rPr>
            </w:pPr>
            <w:r w:rsidRPr="0039089B">
              <w:rPr>
                <w:rFonts w:asciiTheme="majorHAnsi" w:hAnsiTheme="majorHAnsi"/>
              </w:rPr>
              <w:t>1</w:t>
            </w:r>
          </w:p>
        </w:tc>
        <w:tc>
          <w:tcPr>
            <w:tcW w:w="1337" w:type="dxa"/>
          </w:tcPr>
          <w:p w14:paraId="09EB9BDF" w14:textId="77777777" w:rsidR="00BA2A35" w:rsidRPr="0039089B" w:rsidRDefault="00BA2A35" w:rsidP="00EF229C">
            <w:pPr>
              <w:pStyle w:val="Body"/>
              <w:jc w:val="center"/>
              <w:rPr>
                <w:rFonts w:asciiTheme="majorHAnsi" w:hAnsiTheme="majorHAnsi"/>
              </w:rPr>
            </w:pPr>
            <w:r w:rsidRPr="0039089B">
              <w:rPr>
                <w:rFonts w:asciiTheme="majorHAnsi" w:hAnsiTheme="majorHAnsi"/>
              </w:rPr>
              <w:t>1</w:t>
            </w:r>
          </w:p>
        </w:tc>
        <w:tc>
          <w:tcPr>
            <w:tcW w:w="1132" w:type="dxa"/>
          </w:tcPr>
          <w:p w14:paraId="31506226" w14:textId="77777777" w:rsidR="00BA2A35" w:rsidRPr="0039089B" w:rsidRDefault="00BA2A35" w:rsidP="00EF229C">
            <w:pPr>
              <w:pStyle w:val="Body"/>
              <w:jc w:val="center"/>
              <w:rPr>
                <w:rFonts w:asciiTheme="majorHAnsi" w:hAnsiTheme="majorHAnsi"/>
              </w:rPr>
            </w:pPr>
            <w:r w:rsidRPr="0039089B">
              <w:rPr>
                <w:rFonts w:asciiTheme="majorHAnsi" w:hAnsiTheme="majorHAnsi"/>
              </w:rPr>
              <w:t>0</w:t>
            </w:r>
          </w:p>
        </w:tc>
      </w:tr>
      <w:tr w:rsidR="00BA2A35" w:rsidRPr="0039089B" w14:paraId="312F2547" w14:textId="77777777" w:rsidTr="00B4466D">
        <w:trPr>
          <w:jc w:val="center"/>
        </w:trPr>
        <w:tc>
          <w:tcPr>
            <w:tcW w:w="4371" w:type="dxa"/>
          </w:tcPr>
          <w:p w14:paraId="5BF30B0A" w14:textId="77777777" w:rsidR="00BA2A35" w:rsidRPr="0039089B" w:rsidRDefault="00BA2A35" w:rsidP="00EF229C">
            <w:pPr>
              <w:pStyle w:val="Body"/>
              <w:tabs>
                <w:tab w:val="clear" w:pos="2700"/>
                <w:tab w:val="right" w:pos="5407"/>
              </w:tabs>
              <w:rPr>
                <w:rFonts w:asciiTheme="majorHAnsi" w:hAnsiTheme="majorHAnsi"/>
              </w:rPr>
            </w:pPr>
            <w:r w:rsidRPr="0039089B">
              <w:rPr>
                <w:rFonts w:asciiTheme="majorHAnsi" w:hAnsiTheme="majorHAnsi"/>
              </w:rPr>
              <w:t>`NS_STRBRDG_CHECKER_EN</w:t>
            </w:r>
          </w:p>
        </w:tc>
        <w:tc>
          <w:tcPr>
            <w:tcW w:w="1118" w:type="dxa"/>
          </w:tcPr>
          <w:p w14:paraId="15FB6DC1" w14:textId="77777777" w:rsidR="00BA2A35" w:rsidRPr="0039089B" w:rsidRDefault="00BA2A35" w:rsidP="00EF229C">
            <w:pPr>
              <w:pStyle w:val="Body"/>
              <w:tabs>
                <w:tab w:val="clear" w:pos="2700"/>
                <w:tab w:val="center" w:pos="907"/>
              </w:tabs>
              <w:jc w:val="center"/>
              <w:rPr>
                <w:rFonts w:asciiTheme="majorHAnsi" w:hAnsiTheme="majorHAnsi"/>
                <w:b/>
                <w:color w:val="002B5C"/>
                <w:sz w:val="48"/>
              </w:rPr>
            </w:pPr>
            <w:r w:rsidRPr="0039089B">
              <w:rPr>
                <w:rFonts w:asciiTheme="majorHAnsi" w:hAnsiTheme="majorHAnsi"/>
              </w:rPr>
              <w:t>1</w:t>
            </w:r>
          </w:p>
        </w:tc>
        <w:tc>
          <w:tcPr>
            <w:tcW w:w="1337" w:type="dxa"/>
          </w:tcPr>
          <w:p w14:paraId="69AE46E6"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1</w:t>
            </w:r>
          </w:p>
        </w:tc>
        <w:tc>
          <w:tcPr>
            <w:tcW w:w="1132" w:type="dxa"/>
          </w:tcPr>
          <w:p w14:paraId="6198778C"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0</w:t>
            </w:r>
          </w:p>
        </w:tc>
      </w:tr>
      <w:tr w:rsidR="00BA2A35" w:rsidRPr="0039089B" w14:paraId="6B16E74D" w14:textId="77777777" w:rsidTr="00B4466D">
        <w:trPr>
          <w:jc w:val="center"/>
        </w:trPr>
        <w:tc>
          <w:tcPr>
            <w:tcW w:w="4371" w:type="dxa"/>
          </w:tcPr>
          <w:p w14:paraId="78B5F273" w14:textId="77777777" w:rsidR="00BA2A35" w:rsidRPr="0039089B" w:rsidRDefault="00BA2A35" w:rsidP="00EF229C">
            <w:pPr>
              <w:pStyle w:val="Body"/>
              <w:rPr>
                <w:rFonts w:asciiTheme="majorHAnsi" w:hAnsiTheme="majorHAnsi"/>
              </w:rPr>
            </w:pPr>
            <w:r w:rsidRPr="0039089B">
              <w:rPr>
                <w:rFonts w:asciiTheme="majorHAnsi" w:hAnsiTheme="majorHAnsi"/>
              </w:rPr>
              <w:t>`NS_ROUTER_CHECKER_EN</w:t>
            </w:r>
          </w:p>
        </w:tc>
        <w:tc>
          <w:tcPr>
            <w:tcW w:w="1118" w:type="dxa"/>
          </w:tcPr>
          <w:p w14:paraId="772327ED"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0</w:t>
            </w:r>
          </w:p>
        </w:tc>
        <w:tc>
          <w:tcPr>
            <w:tcW w:w="1337" w:type="dxa"/>
          </w:tcPr>
          <w:p w14:paraId="1ABF9C92" w14:textId="5AFE2B07" w:rsidR="00BA2A35" w:rsidRPr="0039089B" w:rsidRDefault="00BA2A35" w:rsidP="00EF229C">
            <w:pPr>
              <w:pStyle w:val="Body"/>
              <w:jc w:val="center"/>
              <w:rPr>
                <w:rFonts w:asciiTheme="majorHAnsi" w:hAnsiTheme="majorHAnsi"/>
                <w:b/>
                <w:color w:val="002B5C"/>
                <w:sz w:val="48"/>
              </w:rPr>
            </w:pPr>
            <w:r>
              <w:rPr>
                <w:rFonts w:asciiTheme="majorHAnsi" w:hAnsiTheme="majorHAnsi"/>
              </w:rPr>
              <w:t>1</w:t>
            </w:r>
          </w:p>
        </w:tc>
        <w:tc>
          <w:tcPr>
            <w:tcW w:w="1132" w:type="dxa"/>
          </w:tcPr>
          <w:p w14:paraId="75738088"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0</w:t>
            </w:r>
          </w:p>
        </w:tc>
      </w:tr>
      <w:tr w:rsidR="00BA2A35" w:rsidRPr="0039089B" w14:paraId="0E1DDE0B" w14:textId="77777777" w:rsidTr="00B4466D">
        <w:trPr>
          <w:jc w:val="center"/>
        </w:trPr>
        <w:tc>
          <w:tcPr>
            <w:tcW w:w="4371" w:type="dxa"/>
          </w:tcPr>
          <w:p w14:paraId="1A44613C" w14:textId="548DAB11" w:rsidR="00BA2A35" w:rsidRPr="0039089B" w:rsidRDefault="00BA2A35" w:rsidP="00EF229C">
            <w:pPr>
              <w:pStyle w:val="Body"/>
              <w:rPr>
                <w:rFonts w:asciiTheme="majorHAnsi" w:hAnsiTheme="majorHAnsi"/>
              </w:rPr>
            </w:pPr>
            <w:r w:rsidRPr="00080656">
              <w:rPr>
                <w:rFonts w:asciiTheme="majorHAnsi" w:hAnsiTheme="majorHAnsi"/>
                <w:szCs w:val="22"/>
              </w:rPr>
              <w:t>`NS_ROUTER_CHECKER_COMPILE_EN</w:t>
            </w:r>
          </w:p>
        </w:tc>
        <w:tc>
          <w:tcPr>
            <w:tcW w:w="1118" w:type="dxa"/>
          </w:tcPr>
          <w:p w14:paraId="4C52FA00" w14:textId="6975D3E8" w:rsidR="00BA2A35" w:rsidRPr="0039089B" w:rsidRDefault="00BA2A35" w:rsidP="00EF229C">
            <w:pPr>
              <w:pStyle w:val="Body"/>
              <w:jc w:val="center"/>
              <w:rPr>
                <w:rFonts w:asciiTheme="majorHAnsi" w:hAnsiTheme="majorHAnsi"/>
              </w:rPr>
            </w:pPr>
            <w:r w:rsidRPr="00080656">
              <w:rPr>
                <w:rFonts w:asciiTheme="majorHAnsi" w:hAnsiTheme="majorHAnsi"/>
                <w:szCs w:val="22"/>
              </w:rPr>
              <w:t>Do not define</w:t>
            </w:r>
          </w:p>
        </w:tc>
        <w:tc>
          <w:tcPr>
            <w:tcW w:w="1337" w:type="dxa"/>
          </w:tcPr>
          <w:p w14:paraId="264DA0DD" w14:textId="137C24E0" w:rsidR="00BA2A35" w:rsidRPr="0039089B" w:rsidRDefault="00BA2A35" w:rsidP="00EF229C">
            <w:pPr>
              <w:pStyle w:val="Body"/>
              <w:jc w:val="center"/>
              <w:rPr>
                <w:rFonts w:asciiTheme="majorHAnsi" w:hAnsiTheme="majorHAnsi"/>
              </w:rPr>
            </w:pPr>
            <w:r>
              <w:rPr>
                <w:rFonts w:asciiTheme="majorHAnsi" w:hAnsiTheme="majorHAnsi"/>
                <w:szCs w:val="22"/>
              </w:rPr>
              <w:t>Define</w:t>
            </w:r>
          </w:p>
        </w:tc>
        <w:tc>
          <w:tcPr>
            <w:tcW w:w="1132" w:type="dxa"/>
          </w:tcPr>
          <w:p w14:paraId="0DCD0AA4" w14:textId="460431F3" w:rsidR="00BA2A35" w:rsidRPr="0039089B" w:rsidRDefault="00BA2A35" w:rsidP="00EF229C">
            <w:pPr>
              <w:pStyle w:val="Body"/>
              <w:jc w:val="center"/>
              <w:rPr>
                <w:rFonts w:asciiTheme="majorHAnsi" w:hAnsiTheme="majorHAnsi"/>
              </w:rPr>
            </w:pPr>
            <w:r w:rsidRPr="00080656">
              <w:rPr>
                <w:rFonts w:asciiTheme="majorHAnsi" w:hAnsiTheme="majorHAnsi"/>
                <w:szCs w:val="22"/>
              </w:rPr>
              <w:t>Do not define</w:t>
            </w:r>
          </w:p>
        </w:tc>
      </w:tr>
      <w:tr w:rsidR="00BA2A35" w:rsidRPr="0039089B" w14:paraId="7429AA25" w14:textId="77777777" w:rsidTr="00B4466D">
        <w:trPr>
          <w:jc w:val="center"/>
        </w:trPr>
        <w:tc>
          <w:tcPr>
            <w:tcW w:w="4371" w:type="dxa"/>
          </w:tcPr>
          <w:p w14:paraId="68B46596" w14:textId="77777777" w:rsidR="00BA2A35" w:rsidRPr="0039089B" w:rsidRDefault="00BA2A35" w:rsidP="00EF229C">
            <w:pPr>
              <w:pStyle w:val="Body"/>
              <w:rPr>
                <w:rFonts w:asciiTheme="majorHAnsi" w:hAnsiTheme="majorHAnsi"/>
              </w:rPr>
            </w:pPr>
            <w:r w:rsidRPr="0039089B">
              <w:rPr>
                <w:rFonts w:asciiTheme="majorHAnsi" w:hAnsiTheme="majorHAnsi"/>
              </w:rPr>
              <w:t>`NS_REGBUS_CHECKER_EN</w:t>
            </w:r>
          </w:p>
        </w:tc>
        <w:tc>
          <w:tcPr>
            <w:tcW w:w="1118" w:type="dxa"/>
          </w:tcPr>
          <w:p w14:paraId="6BAA2BFE" w14:textId="77777777" w:rsidR="00BA2A35" w:rsidRPr="0039089B" w:rsidRDefault="00BA2A35" w:rsidP="00EF229C">
            <w:pPr>
              <w:pStyle w:val="Body"/>
              <w:jc w:val="center"/>
              <w:rPr>
                <w:rFonts w:asciiTheme="majorHAnsi" w:hAnsiTheme="majorHAnsi"/>
              </w:rPr>
            </w:pPr>
            <w:r w:rsidRPr="0039089B">
              <w:rPr>
                <w:rFonts w:asciiTheme="majorHAnsi" w:hAnsiTheme="majorHAnsi"/>
              </w:rPr>
              <w:t>1</w:t>
            </w:r>
          </w:p>
        </w:tc>
        <w:tc>
          <w:tcPr>
            <w:tcW w:w="1337" w:type="dxa"/>
          </w:tcPr>
          <w:p w14:paraId="7A669CD1" w14:textId="77777777" w:rsidR="00BA2A35" w:rsidRPr="0039089B" w:rsidRDefault="00BA2A35" w:rsidP="00EF229C">
            <w:pPr>
              <w:pStyle w:val="Body"/>
              <w:jc w:val="center"/>
              <w:rPr>
                <w:rFonts w:asciiTheme="majorHAnsi" w:hAnsiTheme="majorHAnsi"/>
              </w:rPr>
            </w:pPr>
            <w:r w:rsidRPr="0039089B">
              <w:rPr>
                <w:rFonts w:asciiTheme="majorHAnsi" w:hAnsiTheme="majorHAnsi"/>
              </w:rPr>
              <w:t>1</w:t>
            </w:r>
          </w:p>
        </w:tc>
        <w:tc>
          <w:tcPr>
            <w:tcW w:w="1132" w:type="dxa"/>
          </w:tcPr>
          <w:p w14:paraId="4B9026B4" w14:textId="77777777" w:rsidR="00BA2A35" w:rsidRPr="0039089B" w:rsidRDefault="00BA2A35" w:rsidP="00EF229C">
            <w:pPr>
              <w:pStyle w:val="Body"/>
              <w:jc w:val="center"/>
              <w:rPr>
                <w:rFonts w:asciiTheme="majorHAnsi" w:hAnsiTheme="majorHAnsi"/>
              </w:rPr>
            </w:pPr>
            <w:r w:rsidRPr="0039089B">
              <w:rPr>
                <w:rFonts w:asciiTheme="majorHAnsi" w:hAnsiTheme="majorHAnsi"/>
              </w:rPr>
              <w:t>0</w:t>
            </w:r>
          </w:p>
        </w:tc>
      </w:tr>
      <w:tr w:rsidR="00BA2A35" w:rsidRPr="0039089B" w14:paraId="4D639AD9" w14:textId="77777777" w:rsidTr="00B4466D">
        <w:trPr>
          <w:jc w:val="center"/>
        </w:trPr>
        <w:tc>
          <w:tcPr>
            <w:tcW w:w="4371" w:type="dxa"/>
          </w:tcPr>
          <w:p w14:paraId="7D7136B6" w14:textId="77777777" w:rsidR="00BA2A35" w:rsidRPr="0039089B" w:rsidRDefault="00BA2A35" w:rsidP="00EF229C">
            <w:pPr>
              <w:pStyle w:val="Body"/>
              <w:rPr>
                <w:rFonts w:asciiTheme="majorHAnsi" w:hAnsiTheme="majorHAnsi"/>
              </w:rPr>
            </w:pPr>
            <w:r w:rsidRPr="0039089B">
              <w:rPr>
                <w:rFonts w:asciiTheme="majorHAnsi" w:hAnsiTheme="majorHAnsi"/>
              </w:rPr>
              <w:t>`NS_REGBUS_E2E_LOG</w:t>
            </w:r>
          </w:p>
        </w:tc>
        <w:tc>
          <w:tcPr>
            <w:tcW w:w="1118" w:type="dxa"/>
          </w:tcPr>
          <w:p w14:paraId="7B4CEC42"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1</w:t>
            </w:r>
          </w:p>
        </w:tc>
        <w:tc>
          <w:tcPr>
            <w:tcW w:w="1337" w:type="dxa"/>
          </w:tcPr>
          <w:p w14:paraId="5110A1D4"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1</w:t>
            </w:r>
          </w:p>
        </w:tc>
        <w:tc>
          <w:tcPr>
            <w:tcW w:w="1132" w:type="dxa"/>
          </w:tcPr>
          <w:p w14:paraId="24864075" w14:textId="77777777" w:rsidR="00BA2A35" w:rsidRPr="0039089B" w:rsidRDefault="00BA2A35" w:rsidP="00EF229C">
            <w:pPr>
              <w:pStyle w:val="Body"/>
              <w:jc w:val="center"/>
              <w:rPr>
                <w:rFonts w:asciiTheme="majorHAnsi" w:hAnsiTheme="majorHAnsi"/>
                <w:b/>
                <w:color w:val="002B5C"/>
                <w:sz w:val="48"/>
              </w:rPr>
            </w:pPr>
            <w:r w:rsidRPr="0039089B">
              <w:rPr>
                <w:rFonts w:asciiTheme="majorHAnsi" w:hAnsiTheme="majorHAnsi"/>
              </w:rPr>
              <w:t>0</w:t>
            </w:r>
          </w:p>
        </w:tc>
      </w:tr>
    </w:tbl>
    <w:p w14:paraId="01386894" w14:textId="77777777" w:rsidR="00B4466D" w:rsidRPr="0039089B" w:rsidRDefault="00B4466D" w:rsidP="00B4466D">
      <w:pPr>
        <w:pStyle w:val="Body"/>
        <w:rPr>
          <w:rFonts w:asciiTheme="majorHAnsi" w:hAnsiTheme="majorHAnsi"/>
        </w:rPr>
      </w:pPr>
    </w:p>
    <w:p w14:paraId="54ACD30B" w14:textId="77777777" w:rsidR="00B4466D" w:rsidRPr="0039089B" w:rsidRDefault="00B4466D" w:rsidP="00B4466D">
      <w:pPr>
        <w:pStyle w:val="Heading2"/>
      </w:pPr>
      <w:bookmarkStart w:id="121" w:name="_Toc407201479"/>
      <w:bookmarkStart w:id="122" w:name="_Toc429642493"/>
      <w:r w:rsidRPr="0039089B">
        <w:t>Checkers</w:t>
      </w:r>
      <w:bookmarkEnd w:id="121"/>
      <w:bookmarkEnd w:id="122"/>
    </w:p>
    <w:p w14:paraId="05292B2F" w14:textId="77C2B74B" w:rsidR="00B4466D" w:rsidRPr="0039089B" w:rsidRDefault="00B4466D" w:rsidP="00B4466D">
      <w:pPr>
        <w:pStyle w:val="Heading3"/>
        <w:ind w:left="1008" w:hanging="1008"/>
      </w:pPr>
      <w:bookmarkStart w:id="123" w:name="_Toc407201480"/>
      <w:bookmarkStart w:id="124" w:name="_Toc429642494"/>
      <w:r w:rsidRPr="0039089B">
        <w:t>Terminology</w:t>
      </w:r>
      <w:bookmarkEnd w:id="123"/>
      <w:bookmarkEnd w:id="124"/>
    </w:p>
    <w:p w14:paraId="176A69EA" w14:textId="77777777" w:rsidR="00B4466D" w:rsidRPr="0039089B" w:rsidRDefault="00B4466D" w:rsidP="00B4466D">
      <w:pPr>
        <w:pStyle w:val="Body"/>
        <w:rPr>
          <w:rFonts w:asciiTheme="majorHAnsi" w:hAnsiTheme="majorHAnsi"/>
        </w:rPr>
      </w:pPr>
      <w:r w:rsidRPr="0039089B">
        <w:rPr>
          <w:rFonts w:asciiTheme="majorHAnsi" w:hAnsiTheme="majorHAnsi"/>
        </w:rPr>
        <w:t>The types of checks that are performed are divided into the following categories:</w:t>
      </w:r>
    </w:p>
    <w:p w14:paraId="686E068E" w14:textId="77777777" w:rsidR="00B4466D" w:rsidRPr="0039089B" w:rsidRDefault="00B4466D" w:rsidP="00B4466D">
      <w:pPr>
        <w:pStyle w:val="Body"/>
        <w:rPr>
          <w:rFonts w:asciiTheme="majorHAnsi" w:hAnsiTheme="majorHAnsi"/>
        </w:rPr>
      </w:pPr>
      <w:r w:rsidRPr="0039089B">
        <w:rPr>
          <w:rFonts w:asciiTheme="majorHAnsi" w:hAnsiTheme="majorHAnsi"/>
          <w:b/>
        </w:rPr>
        <w:t>Protocol</w:t>
      </w:r>
      <w:r w:rsidRPr="0039089B">
        <w:rPr>
          <w:rFonts w:asciiTheme="majorHAnsi" w:hAnsiTheme="majorHAnsi"/>
        </w:rPr>
        <w:t xml:space="preserve">    – These checks enforce adherence to the NoC interface protocol.</w:t>
      </w:r>
    </w:p>
    <w:p w14:paraId="5FFE598A" w14:textId="77777777" w:rsidR="00B4466D" w:rsidRPr="0039089B" w:rsidRDefault="00B4466D" w:rsidP="00B4466D">
      <w:pPr>
        <w:pStyle w:val="Body"/>
        <w:rPr>
          <w:rFonts w:asciiTheme="majorHAnsi" w:hAnsiTheme="majorHAnsi"/>
        </w:rPr>
      </w:pPr>
      <w:r w:rsidRPr="0039089B">
        <w:rPr>
          <w:rFonts w:asciiTheme="majorHAnsi" w:hAnsiTheme="majorHAnsi"/>
          <w:b/>
        </w:rPr>
        <w:t>Functional</w:t>
      </w:r>
      <w:r w:rsidRPr="0039089B">
        <w:rPr>
          <w:rFonts w:asciiTheme="majorHAnsi" w:hAnsiTheme="majorHAnsi"/>
        </w:rPr>
        <w:t xml:space="preserve"> – These checks verify the functionality of the RTL.</w:t>
      </w:r>
    </w:p>
    <w:p w14:paraId="3BBDE8D0" w14:textId="77777777" w:rsidR="00B4466D" w:rsidRPr="0039089B" w:rsidRDefault="00B4466D" w:rsidP="00B4466D">
      <w:pPr>
        <w:pStyle w:val="Body"/>
        <w:rPr>
          <w:rFonts w:asciiTheme="majorHAnsi" w:hAnsiTheme="majorHAnsi"/>
        </w:rPr>
      </w:pPr>
      <w:r w:rsidRPr="0039089B">
        <w:rPr>
          <w:rFonts w:asciiTheme="majorHAnsi" w:hAnsiTheme="majorHAnsi"/>
          <w:b/>
        </w:rPr>
        <w:t>Exit</w:t>
      </w:r>
      <w:r w:rsidRPr="0039089B">
        <w:rPr>
          <w:rFonts w:asciiTheme="majorHAnsi" w:hAnsiTheme="majorHAnsi"/>
        </w:rPr>
        <w:t xml:space="preserve"> – These checks are performed at the end of simulation to verify that the NoC is in a proper idle state at the end of simulation.</w:t>
      </w:r>
    </w:p>
    <w:p w14:paraId="7F9939B1" w14:textId="77777777" w:rsidR="00B4466D" w:rsidRPr="0039089B" w:rsidRDefault="00B4466D" w:rsidP="00B4466D">
      <w:pPr>
        <w:pStyle w:val="Body"/>
        <w:rPr>
          <w:rFonts w:asciiTheme="majorHAnsi" w:hAnsiTheme="majorHAnsi"/>
        </w:rPr>
      </w:pPr>
    </w:p>
    <w:p w14:paraId="34473C1B" w14:textId="77777777" w:rsidR="00B4466D" w:rsidRPr="0039089B" w:rsidRDefault="00B4466D" w:rsidP="00B4466D">
      <w:pPr>
        <w:pStyle w:val="Heading3"/>
        <w:ind w:left="1008" w:hanging="1008"/>
      </w:pPr>
      <w:r w:rsidRPr="0039089B">
        <w:t xml:space="preserve"> </w:t>
      </w:r>
      <w:bookmarkStart w:id="125" w:name="_Toc407201481"/>
      <w:bookmarkStart w:id="126" w:name="_Toc429642495"/>
      <w:r w:rsidRPr="0039089B">
        <w:t>Streaming Bridge Checkers</w:t>
      </w:r>
      <w:bookmarkEnd w:id="125"/>
      <w:bookmarkEnd w:id="126"/>
    </w:p>
    <w:p w14:paraId="2BD99494" w14:textId="77777777" w:rsidR="00B4466D" w:rsidRPr="0039089B" w:rsidRDefault="00B4466D" w:rsidP="00B4466D">
      <w:pPr>
        <w:pStyle w:val="Body"/>
        <w:rPr>
          <w:rFonts w:asciiTheme="majorHAnsi" w:hAnsiTheme="majorHAnsi"/>
        </w:rPr>
      </w:pPr>
      <w:r w:rsidRPr="0039089B">
        <w:rPr>
          <w:rFonts w:asciiTheme="majorHAnsi" w:hAnsiTheme="majorHAnsi"/>
        </w:rPr>
        <w:t xml:space="preserve">The streaming bridge checkers are responsible for monitoring streaming bridge RTL during simulation.  Each instance of streaming bridge RTL has a corresponding streaming bridge checker </w:t>
      </w:r>
      <w:r w:rsidRPr="0039089B">
        <w:rPr>
          <w:rFonts w:asciiTheme="majorHAnsi" w:hAnsiTheme="majorHAnsi"/>
        </w:rPr>
        <w:lastRenderedPageBreak/>
        <w:t>monitoring its behavior.  The streaming bridge checkers enforce adherence to interface protocol on all bridge interfaces.  In addition, they also perform micro-architectural checks to ensure functional correctness of the streaming bridge RTL.  At end of simulation, when there should be no traffic in the NoC, these checkers perform exit checks to ensure each instance of streaming bridge RTL is in a proper idle state. The following is a list of the checks performed by the streaming bridge checker.  Violation of any one of these will trigger an error in simulation.</w:t>
      </w:r>
    </w:p>
    <w:p w14:paraId="220A18A2" w14:textId="77777777" w:rsidR="00B4466D" w:rsidRPr="009801EF" w:rsidRDefault="00B4466D" w:rsidP="00B4466D">
      <w:pPr>
        <w:pStyle w:val="Caption"/>
        <w:jc w:val="center"/>
        <w:rPr>
          <w:rFonts w:asciiTheme="majorHAnsi" w:hAnsiTheme="majorHAnsi"/>
          <w:sz w:val="22"/>
        </w:rPr>
      </w:pPr>
      <w:bookmarkStart w:id="127" w:name="_Toc407195590"/>
      <w:bookmarkStart w:id="128" w:name="_Toc429642512"/>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12</w:t>
      </w:r>
      <w:r w:rsidR="005C6EA0" w:rsidRPr="009801EF">
        <w:rPr>
          <w:rFonts w:asciiTheme="majorHAnsi" w:hAnsiTheme="majorHAnsi"/>
          <w:noProof/>
          <w:sz w:val="22"/>
        </w:rPr>
        <w:fldChar w:fldCharType="end"/>
      </w:r>
      <w:r w:rsidRPr="009801EF">
        <w:rPr>
          <w:rFonts w:asciiTheme="majorHAnsi" w:hAnsiTheme="majorHAnsi"/>
          <w:sz w:val="22"/>
        </w:rPr>
        <w:t xml:space="preserve"> Streaming bridge checks</w:t>
      </w:r>
      <w:bookmarkEnd w:id="127"/>
      <w:bookmarkEnd w:id="128"/>
    </w:p>
    <w:tbl>
      <w:tblPr>
        <w:tblStyle w:val="TableGrid"/>
        <w:tblW w:w="0" w:type="auto"/>
        <w:jc w:val="center"/>
        <w:tblLook w:val="04A0" w:firstRow="1" w:lastRow="0" w:firstColumn="1" w:lastColumn="0" w:noHBand="0" w:noVBand="1"/>
      </w:tblPr>
      <w:tblGrid>
        <w:gridCol w:w="5451"/>
        <w:gridCol w:w="2578"/>
        <w:gridCol w:w="1321"/>
      </w:tblGrid>
      <w:tr w:rsidR="00B4466D" w:rsidRPr="0039089B" w14:paraId="34224DE7" w14:textId="77777777" w:rsidTr="00B4466D">
        <w:trPr>
          <w:jc w:val="center"/>
        </w:trPr>
        <w:tc>
          <w:tcPr>
            <w:tcW w:w="5451" w:type="dxa"/>
            <w:shd w:val="clear" w:color="auto" w:fill="95B3D7" w:themeFill="accent1" w:themeFillTint="99"/>
          </w:tcPr>
          <w:p w14:paraId="0F81B60E"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 of check</w:t>
            </w:r>
          </w:p>
        </w:tc>
        <w:tc>
          <w:tcPr>
            <w:tcW w:w="2578" w:type="dxa"/>
            <w:shd w:val="clear" w:color="auto" w:fill="95B3D7" w:themeFill="accent1" w:themeFillTint="99"/>
          </w:tcPr>
          <w:p w14:paraId="7E31EC0F"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Instantiated(per bridge or interface)</w:t>
            </w:r>
          </w:p>
        </w:tc>
        <w:tc>
          <w:tcPr>
            <w:tcW w:w="1321" w:type="dxa"/>
            <w:shd w:val="clear" w:color="auto" w:fill="95B3D7" w:themeFill="accent1" w:themeFillTint="99"/>
          </w:tcPr>
          <w:p w14:paraId="5C39E565"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Type of check</w:t>
            </w:r>
          </w:p>
        </w:tc>
      </w:tr>
      <w:tr w:rsidR="00B4466D" w:rsidRPr="0039089B" w14:paraId="54F8A222" w14:textId="77777777" w:rsidTr="00B4466D">
        <w:trPr>
          <w:trHeight w:val="368"/>
          <w:jc w:val="center"/>
        </w:trPr>
        <w:tc>
          <w:tcPr>
            <w:tcW w:w="5451" w:type="dxa"/>
          </w:tcPr>
          <w:p w14:paraId="23135436" w14:textId="77777777" w:rsidR="00B4466D" w:rsidRPr="0039089B" w:rsidRDefault="00B4466D" w:rsidP="00EF229C">
            <w:pPr>
              <w:pStyle w:val="Body"/>
              <w:rPr>
                <w:rFonts w:asciiTheme="majorHAnsi" w:hAnsiTheme="majorHAnsi"/>
              </w:rPr>
            </w:pPr>
            <w:r w:rsidRPr="0039089B">
              <w:rPr>
                <w:rFonts w:asciiTheme="majorHAnsi" w:hAnsiTheme="majorHAnsi"/>
              </w:rPr>
              <w:t>Each transaction begins with one and only one SOP</w:t>
            </w:r>
          </w:p>
        </w:tc>
        <w:tc>
          <w:tcPr>
            <w:tcW w:w="2578" w:type="dxa"/>
          </w:tcPr>
          <w:p w14:paraId="3792656C"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0649B6DB"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76FFEF9D" w14:textId="77777777" w:rsidTr="00B4466D">
        <w:trPr>
          <w:jc w:val="center"/>
        </w:trPr>
        <w:tc>
          <w:tcPr>
            <w:tcW w:w="5451" w:type="dxa"/>
          </w:tcPr>
          <w:p w14:paraId="6170E37E" w14:textId="77777777" w:rsidR="00B4466D" w:rsidRPr="0039089B" w:rsidRDefault="00B4466D" w:rsidP="00EF229C">
            <w:pPr>
              <w:pStyle w:val="Body"/>
              <w:rPr>
                <w:rFonts w:asciiTheme="majorHAnsi" w:hAnsiTheme="majorHAnsi"/>
              </w:rPr>
            </w:pPr>
            <w:r w:rsidRPr="0039089B">
              <w:rPr>
                <w:rFonts w:asciiTheme="majorHAnsi" w:hAnsiTheme="majorHAnsi"/>
              </w:rPr>
              <w:t>Each transaction ends with one and only one EOP</w:t>
            </w:r>
          </w:p>
        </w:tc>
        <w:tc>
          <w:tcPr>
            <w:tcW w:w="2578" w:type="dxa"/>
          </w:tcPr>
          <w:p w14:paraId="42D43D41"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Host port TX interface</w:t>
            </w:r>
          </w:p>
        </w:tc>
        <w:tc>
          <w:tcPr>
            <w:tcW w:w="1321" w:type="dxa"/>
          </w:tcPr>
          <w:p w14:paraId="633EB057"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254BF34B" w14:textId="77777777" w:rsidTr="00B4466D">
        <w:trPr>
          <w:jc w:val="center"/>
        </w:trPr>
        <w:tc>
          <w:tcPr>
            <w:tcW w:w="5451" w:type="dxa"/>
          </w:tcPr>
          <w:p w14:paraId="53985D75" w14:textId="77777777" w:rsidR="00B4466D" w:rsidRPr="0039089B" w:rsidRDefault="00B4466D" w:rsidP="00EF229C">
            <w:pPr>
              <w:pStyle w:val="Body"/>
              <w:rPr>
                <w:rFonts w:asciiTheme="majorHAnsi" w:hAnsiTheme="majorHAnsi"/>
              </w:rPr>
            </w:pPr>
            <w:r w:rsidRPr="0039089B">
              <w:rPr>
                <w:rFonts w:asciiTheme="majorHAnsi" w:hAnsiTheme="majorHAnsi"/>
              </w:rPr>
              <w:t>QoS field must be constant during transmission of the transaction</w:t>
            </w:r>
          </w:p>
        </w:tc>
        <w:tc>
          <w:tcPr>
            <w:tcW w:w="2578" w:type="dxa"/>
          </w:tcPr>
          <w:p w14:paraId="1746426C"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7D6EF8CE"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1E0439E" w14:textId="77777777" w:rsidTr="00B4466D">
        <w:trPr>
          <w:jc w:val="center"/>
        </w:trPr>
        <w:tc>
          <w:tcPr>
            <w:tcW w:w="5451" w:type="dxa"/>
          </w:tcPr>
          <w:p w14:paraId="6DC152D8" w14:textId="77777777" w:rsidR="00B4466D" w:rsidRPr="0039089B" w:rsidRDefault="00B4466D" w:rsidP="00EF229C">
            <w:pPr>
              <w:pStyle w:val="Body"/>
              <w:rPr>
                <w:rFonts w:asciiTheme="majorHAnsi" w:hAnsiTheme="majorHAnsi"/>
              </w:rPr>
            </w:pPr>
            <w:r w:rsidRPr="0039089B">
              <w:rPr>
                <w:rFonts w:asciiTheme="majorHAnsi" w:hAnsiTheme="majorHAnsi"/>
              </w:rPr>
              <w:t>Destination hostport id field must be constant during transmission of the transaction</w:t>
            </w:r>
          </w:p>
        </w:tc>
        <w:tc>
          <w:tcPr>
            <w:tcW w:w="2578" w:type="dxa"/>
          </w:tcPr>
          <w:p w14:paraId="2C941710"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48459E8C"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1CA65CBF" w14:textId="77777777" w:rsidTr="00B4466D">
        <w:trPr>
          <w:jc w:val="center"/>
        </w:trPr>
        <w:tc>
          <w:tcPr>
            <w:tcW w:w="5451" w:type="dxa"/>
          </w:tcPr>
          <w:p w14:paraId="038EC750" w14:textId="77777777" w:rsidR="00B4466D" w:rsidRPr="0039089B" w:rsidRDefault="00B4466D" w:rsidP="00EF229C">
            <w:pPr>
              <w:pStyle w:val="Body"/>
              <w:rPr>
                <w:rFonts w:asciiTheme="majorHAnsi" w:hAnsiTheme="majorHAnsi"/>
              </w:rPr>
            </w:pPr>
            <w:r w:rsidRPr="0039089B">
              <w:rPr>
                <w:rFonts w:asciiTheme="majorHAnsi" w:hAnsiTheme="majorHAnsi"/>
              </w:rPr>
              <w:t>Destination interface id must be constant during transmission of the transaction.</w:t>
            </w:r>
          </w:p>
        </w:tc>
        <w:tc>
          <w:tcPr>
            <w:tcW w:w="2578" w:type="dxa"/>
          </w:tcPr>
          <w:p w14:paraId="17810369"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4B6C813A"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660088F0" w14:textId="77777777" w:rsidTr="00B4466D">
        <w:trPr>
          <w:jc w:val="center"/>
        </w:trPr>
        <w:tc>
          <w:tcPr>
            <w:tcW w:w="5451" w:type="dxa"/>
          </w:tcPr>
          <w:p w14:paraId="3540DA96" w14:textId="77777777" w:rsidR="00B4466D" w:rsidRPr="0039089B" w:rsidRDefault="00B4466D" w:rsidP="00EF229C">
            <w:pPr>
              <w:pStyle w:val="Body"/>
              <w:rPr>
                <w:rFonts w:asciiTheme="majorHAnsi" w:hAnsiTheme="majorHAnsi"/>
              </w:rPr>
            </w:pPr>
            <w:r w:rsidRPr="0039089B">
              <w:rPr>
                <w:rFonts w:asciiTheme="majorHAnsi" w:hAnsiTheme="majorHAnsi"/>
              </w:rPr>
              <w:t>Credit overflow</w:t>
            </w:r>
          </w:p>
        </w:tc>
        <w:tc>
          <w:tcPr>
            <w:tcW w:w="2578" w:type="dxa"/>
          </w:tcPr>
          <w:p w14:paraId="140E861C"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0C3B9CF1"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034DF616" w14:textId="77777777" w:rsidTr="00B4466D">
        <w:trPr>
          <w:jc w:val="center"/>
        </w:trPr>
        <w:tc>
          <w:tcPr>
            <w:tcW w:w="5451" w:type="dxa"/>
          </w:tcPr>
          <w:p w14:paraId="3D9252A7" w14:textId="77777777" w:rsidR="00B4466D" w:rsidRPr="0039089B" w:rsidRDefault="00B4466D" w:rsidP="00EF229C">
            <w:pPr>
              <w:pStyle w:val="Body"/>
              <w:rPr>
                <w:rFonts w:asciiTheme="majorHAnsi" w:hAnsiTheme="majorHAnsi"/>
              </w:rPr>
            </w:pPr>
            <w:r w:rsidRPr="0039089B">
              <w:rPr>
                <w:rFonts w:asciiTheme="majorHAnsi" w:hAnsiTheme="majorHAnsi"/>
              </w:rPr>
              <w:t>Credit underflow</w:t>
            </w:r>
          </w:p>
        </w:tc>
        <w:tc>
          <w:tcPr>
            <w:tcW w:w="2578" w:type="dxa"/>
          </w:tcPr>
          <w:p w14:paraId="3179A6FD"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2307F4FB"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736B7FFA" w14:textId="77777777" w:rsidTr="00B4466D">
        <w:trPr>
          <w:jc w:val="center"/>
        </w:trPr>
        <w:tc>
          <w:tcPr>
            <w:tcW w:w="5451" w:type="dxa"/>
          </w:tcPr>
          <w:p w14:paraId="60E6669C" w14:textId="77777777" w:rsidR="00B4466D" w:rsidRPr="0039089B" w:rsidRDefault="00B4466D" w:rsidP="00EF229C">
            <w:pPr>
              <w:pStyle w:val="Body"/>
              <w:rPr>
                <w:rFonts w:asciiTheme="majorHAnsi" w:hAnsiTheme="majorHAnsi"/>
              </w:rPr>
            </w:pPr>
            <w:r w:rsidRPr="0039089B">
              <w:rPr>
                <w:rFonts w:asciiTheme="majorHAnsi" w:hAnsiTheme="majorHAnsi"/>
              </w:rPr>
              <w:t>No unknown (x or z) control signals when not in reset</w:t>
            </w:r>
          </w:p>
        </w:tc>
        <w:tc>
          <w:tcPr>
            <w:tcW w:w="2578" w:type="dxa"/>
          </w:tcPr>
          <w:p w14:paraId="01FB467F"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1FCC15C2"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5295FD28" w14:textId="77777777" w:rsidTr="00B4466D">
        <w:trPr>
          <w:jc w:val="center"/>
        </w:trPr>
        <w:tc>
          <w:tcPr>
            <w:tcW w:w="5451" w:type="dxa"/>
          </w:tcPr>
          <w:p w14:paraId="7E199C1E" w14:textId="77777777" w:rsidR="00B4466D" w:rsidRPr="0039089B" w:rsidRDefault="00B4466D" w:rsidP="00EF229C">
            <w:pPr>
              <w:pStyle w:val="Body"/>
              <w:rPr>
                <w:rFonts w:asciiTheme="majorHAnsi" w:hAnsiTheme="majorHAnsi"/>
              </w:rPr>
            </w:pPr>
            <w:r w:rsidRPr="0039089B">
              <w:rPr>
                <w:rFonts w:asciiTheme="majorHAnsi" w:hAnsiTheme="majorHAnsi"/>
              </w:rPr>
              <w:t>No unknown (x or z) data packets</w:t>
            </w:r>
          </w:p>
        </w:tc>
        <w:tc>
          <w:tcPr>
            <w:tcW w:w="2578" w:type="dxa"/>
          </w:tcPr>
          <w:p w14:paraId="3787264E"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56D55E78"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0AC396CF" w14:textId="77777777" w:rsidTr="00B4466D">
        <w:trPr>
          <w:trHeight w:val="278"/>
          <w:jc w:val="center"/>
        </w:trPr>
        <w:tc>
          <w:tcPr>
            <w:tcW w:w="5451" w:type="dxa"/>
          </w:tcPr>
          <w:p w14:paraId="5F1DC005" w14:textId="77777777" w:rsidR="00B4466D" w:rsidRPr="0039089B" w:rsidRDefault="00B4466D" w:rsidP="00EF229C">
            <w:pPr>
              <w:pStyle w:val="Body"/>
              <w:rPr>
                <w:rFonts w:asciiTheme="majorHAnsi" w:hAnsiTheme="majorHAnsi"/>
              </w:rPr>
            </w:pPr>
            <w:r w:rsidRPr="0039089B">
              <w:rPr>
                <w:rFonts w:asciiTheme="majorHAnsi" w:hAnsiTheme="majorHAnsi"/>
              </w:rPr>
              <w:t>Payload size is no more than maximum size(64KB)</w:t>
            </w:r>
          </w:p>
        </w:tc>
        <w:tc>
          <w:tcPr>
            <w:tcW w:w="2578" w:type="dxa"/>
          </w:tcPr>
          <w:p w14:paraId="135C6D84"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5BE2116E"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75733294" w14:textId="77777777" w:rsidTr="00B4466D">
        <w:trPr>
          <w:trHeight w:val="278"/>
          <w:jc w:val="center"/>
        </w:trPr>
        <w:tc>
          <w:tcPr>
            <w:tcW w:w="5451" w:type="dxa"/>
          </w:tcPr>
          <w:p w14:paraId="0C7D419E" w14:textId="77777777" w:rsidR="00B4466D" w:rsidRPr="0039089B" w:rsidRDefault="00B4466D" w:rsidP="00EF229C">
            <w:pPr>
              <w:pStyle w:val="Body"/>
              <w:rPr>
                <w:rFonts w:asciiTheme="majorHAnsi" w:hAnsiTheme="majorHAnsi"/>
              </w:rPr>
            </w:pPr>
            <w:r w:rsidRPr="0039089B">
              <w:rPr>
                <w:rFonts w:asciiTheme="majorHAnsi" w:hAnsiTheme="majorHAnsi"/>
              </w:rPr>
              <w:t>Protocol violation of double EOP will raise interrupt</w:t>
            </w:r>
          </w:p>
        </w:tc>
        <w:tc>
          <w:tcPr>
            <w:tcW w:w="2578" w:type="dxa"/>
          </w:tcPr>
          <w:p w14:paraId="3C4B09A3"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25BD97BF"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4CCC1543" w14:textId="77777777" w:rsidTr="00B4466D">
        <w:trPr>
          <w:trHeight w:val="278"/>
          <w:jc w:val="center"/>
        </w:trPr>
        <w:tc>
          <w:tcPr>
            <w:tcW w:w="5451" w:type="dxa"/>
          </w:tcPr>
          <w:p w14:paraId="5F6860CF" w14:textId="77777777" w:rsidR="00B4466D" w:rsidRPr="0039089B" w:rsidRDefault="00B4466D" w:rsidP="00EF229C">
            <w:pPr>
              <w:pStyle w:val="Body"/>
              <w:rPr>
                <w:rFonts w:asciiTheme="majorHAnsi" w:hAnsiTheme="majorHAnsi"/>
              </w:rPr>
            </w:pPr>
            <w:r w:rsidRPr="0039089B">
              <w:rPr>
                <w:rFonts w:asciiTheme="majorHAnsi" w:hAnsiTheme="majorHAnsi"/>
              </w:rPr>
              <w:t>Protocol violation of packet transmission without SOP will raise interrupt</w:t>
            </w:r>
          </w:p>
        </w:tc>
        <w:tc>
          <w:tcPr>
            <w:tcW w:w="2578" w:type="dxa"/>
          </w:tcPr>
          <w:p w14:paraId="4256C795"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16336590"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28F361D5" w14:textId="77777777" w:rsidTr="00B4466D">
        <w:trPr>
          <w:trHeight w:val="278"/>
          <w:jc w:val="center"/>
        </w:trPr>
        <w:tc>
          <w:tcPr>
            <w:tcW w:w="5451" w:type="dxa"/>
          </w:tcPr>
          <w:p w14:paraId="4C587DE9" w14:textId="77777777" w:rsidR="00B4466D" w:rsidRPr="0039089B" w:rsidRDefault="00B4466D" w:rsidP="00EF229C">
            <w:pPr>
              <w:pStyle w:val="Body"/>
              <w:rPr>
                <w:rFonts w:asciiTheme="majorHAnsi" w:hAnsiTheme="majorHAnsi"/>
              </w:rPr>
            </w:pPr>
            <w:r w:rsidRPr="0039089B">
              <w:rPr>
                <w:rFonts w:asciiTheme="majorHAnsi" w:hAnsiTheme="majorHAnsi"/>
              </w:rPr>
              <w:t>Packet with illegal destination</w:t>
            </w:r>
          </w:p>
        </w:tc>
        <w:tc>
          <w:tcPr>
            <w:tcW w:w="2578" w:type="dxa"/>
          </w:tcPr>
          <w:p w14:paraId="79E333ED"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1C4BF499"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725BC6A3" w14:textId="77777777" w:rsidTr="00B4466D">
        <w:trPr>
          <w:trHeight w:val="278"/>
          <w:jc w:val="center"/>
        </w:trPr>
        <w:tc>
          <w:tcPr>
            <w:tcW w:w="5451" w:type="dxa"/>
          </w:tcPr>
          <w:p w14:paraId="1BFCF076" w14:textId="77777777" w:rsidR="00B4466D" w:rsidRPr="0039089B" w:rsidRDefault="00B4466D" w:rsidP="00EF229C">
            <w:pPr>
              <w:pStyle w:val="Body"/>
              <w:rPr>
                <w:rFonts w:asciiTheme="majorHAnsi" w:hAnsiTheme="majorHAnsi"/>
              </w:rPr>
            </w:pPr>
            <w:r w:rsidRPr="0039089B">
              <w:rPr>
                <w:rFonts w:asciiTheme="majorHAnsi" w:hAnsiTheme="majorHAnsi"/>
              </w:rPr>
              <w:t>Packet with illegal destination will raise interrupt</w:t>
            </w:r>
          </w:p>
        </w:tc>
        <w:tc>
          <w:tcPr>
            <w:tcW w:w="2578" w:type="dxa"/>
          </w:tcPr>
          <w:p w14:paraId="51A1AEAA"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42B69AC1"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2C6A6102" w14:textId="77777777" w:rsidTr="00B4466D">
        <w:trPr>
          <w:jc w:val="center"/>
        </w:trPr>
        <w:tc>
          <w:tcPr>
            <w:tcW w:w="5451" w:type="dxa"/>
          </w:tcPr>
          <w:p w14:paraId="45E043F7" w14:textId="77777777" w:rsidR="00B4466D" w:rsidRPr="0039089B" w:rsidRDefault="00B4466D" w:rsidP="00EF229C">
            <w:pPr>
              <w:pStyle w:val="Body"/>
              <w:rPr>
                <w:rFonts w:asciiTheme="majorHAnsi" w:hAnsiTheme="majorHAnsi"/>
              </w:rPr>
            </w:pPr>
            <w:r w:rsidRPr="0039089B">
              <w:rPr>
                <w:rFonts w:asciiTheme="majorHAnsi" w:hAnsiTheme="majorHAnsi"/>
              </w:rPr>
              <w:t>Each transaction begins with one and only one SOP</w:t>
            </w:r>
          </w:p>
        </w:tc>
        <w:tc>
          <w:tcPr>
            <w:tcW w:w="2578" w:type="dxa"/>
          </w:tcPr>
          <w:p w14:paraId="479C322C" w14:textId="77777777" w:rsidR="00B4466D" w:rsidRPr="0039089B" w:rsidRDefault="00B4466D" w:rsidP="00EF229C">
            <w:pPr>
              <w:pStyle w:val="Body"/>
              <w:rPr>
                <w:rFonts w:asciiTheme="majorHAnsi" w:hAnsiTheme="majorHAnsi"/>
              </w:rPr>
            </w:pPr>
            <w:r w:rsidRPr="0039089B">
              <w:rPr>
                <w:rFonts w:asciiTheme="majorHAnsi" w:hAnsiTheme="majorHAnsi"/>
              </w:rPr>
              <w:t>Host port RX interface</w:t>
            </w:r>
          </w:p>
        </w:tc>
        <w:tc>
          <w:tcPr>
            <w:tcW w:w="1321" w:type="dxa"/>
          </w:tcPr>
          <w:p w14:paraId="4E3D9AD9"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5A0CC58F" w14:textId="77777777" w:rsidTr="00B4466D">
        <w:trPr>
          <w:jc w:val="center"/>
        </w:trPr>
        <w:tc>
          <w:tcPr>
            <w:tcW w:w="5451" w:type="dxa"/>
          </w:tcPr>
          <w:p w14:paraId="08184BF8" w14:textId="77777777" w:rsidR="00B4466D" w:rsidRPr="0039089B" w:rsidRDefault="00B4466D" w:rsidP="00EF229C">
            <w:pPr>
              <w:pStyle w:val="Body"/>
              <w:rPr>
                <w:rFonts w:asciiTheme="majorHAnsi" w:hAnsiTheme="majorHAnsi"/>
              </w:rPr>
            </w:pPr>
            <w:r w:rsidRPr="0039089B">
              <w:rPr>
                <w:rFonts w:asciiTheme="majorHAnsi" w:hAnsiTheme="majorHAnsi"/>
              </w:rPr>
              <w:lastRenderedPageBreak/>
              <w:t>Each transaction ends with one and only one EOP</w:t>
            </w:r>
          </w:p>
        </w:tc>
        <w:tc>
          <w:tcPr>
            <w:tcW w:w="2578" w:type="dxa"/>
          </w:tcPr>
          <w:p w14:paraId="27270C16"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Host port RX interface</w:t>
            </w:r>
          </w:p>
        </w:tc>
        <w:tc>
          <w:tcPr>
            <w:tcW w:w="1321" w:type="dxa"/>
          </w:tcPr>
          <w:p w14:paraId="20077B2A"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2FE05086" w14:textId="77777777" w:rsidTr="00B4466D">
        <w:trPr>
          <w:jc w:val="center"/>
        </w:trPr>
        <w:tc>
          <w:tcPr>
            <w:tcW w:w="5451" w:type="dxa"/>
          </w:tcPr>
          <w:p w14:paraId="3703EDD8" w14:textId="77777777" w:rsidR="00B4466D" w:rsidRPr="0039089B" w:rsidRDefault="00B4466D" w:rsidP="00EF229C">
            <w:pPr>
              <w:pStyle w:val="Body"/>
              <w:rPr>
                <w:rFonts w:asciiTheme="majorHAnsi" w:hAnsiTheme="majorHAnsi"/>
              </w:rPr>
            </w:pPr>
            <w:r w:rsidRPr="0039089B">
              <w:rPr>
                <w:rFonts w:asciiTheme="majorHAnsi" w:hAnsiTheme="majorHAnsi"/>
              </w:rPr>
              <w:t>Credit overflow</w:t>
            </w:r>
          </w:p>
        </w:tc>
        <w:tc>
          <w:tcPr>
            <w:tcW w:w="2578" w:type="dxa"/>
          </w:tcPr>
          <w:p w14:paraId="2CC84AB7" w14:textId="77777777" w:rsidR="00B4466D" w:rsidRPr="0039089B" w:rsidRDefault="00B4466D" w:rsidP="00EF229C">
            <w:pPr>
              <w:pStyle w:val="Body"/>
              <w:rPr>
                <w:rFonts w:asciiTheme="majorHAnsi" w:hAnsiTheme="majorHAnsi"/>
              </w:rPr>
            </w:pPr>
            <w:r w:rsidRPr="0039089B">
              <w:rPr>
                <w:rFonts w:asciiTheme="majorHAnsi" w:hAnsiTheme="majorHAnsi"/>
              </w:rPr>
              <w:t>Host port RX interface</w:t>
            </w:r>
          </w:p>
        </w:tc>
        <w:tc>
          <w:tcPr>
            <w:tcW w:w="1321" w:type="dxa"/>
          </w:tcPr>
          <w:p w14:paraId="1AE720C1"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05C1B5F" w14:textId="77777777" w:rsidTr="00B4466D">
        <w:trPr>
          <w:jc w:val="center"/>
        </w:trPr>
        <w:tc>
          <w:tcPr>
            <w:tcW w:w="5451" w:type="dxa"/>
          </w:tcPr>
          <w:p w14:paraId="4B7DF84D" w14:textId="77777777" w:rsidR="00B4466D" w:rsidRPr="0039089B" w:rsidRDefault="00B4466D" w:rsidP="00EF229C">
            <w:pPr>
              <w:pStyle w:val="Body"/>
              <w:rPr>
                <w:rFonts w:asciiTheme="majorHAnsi" w:hAnsiTheme="majorHAnsi"/>
              </w:rPr>
            </w:pPr>
            <w:r w:rsidRPr="0039089B">
              <w:rPr>
                <w:rFonts w:asciiTheme="majorHAnsi" w:hAnsiTheme="majorHAnsi"/>
              </w:rPr>
              <w:t>Credit underflow</w:t>
            </w:r>
          </w:p>
        </w:tc>
        <w:tc>
          <w:tcPr>
            <w:tcW w:w="2578" w:type="dxa"/>
          </w:tcPr>
          <w:p w14:paraId="3AAB70B9" w14:textId="77777777" w:rsidR="00B4466D" w:rsidRPr="0039089B" w:rsidRDefault="00B4466D" w:rsidP="00EF229C">
            <w:pPr>
              <w:pStyle w:val="Body"/>
              <w:rPr>
                <w:rFonts w:asciiTheme="majorHAnsi" w:hAnsiTheme="majorHAnsi"/>
              </w:rPr>
            </w:pPr>
            <w:r w:rsidRPr="0039089B">
              <w:rPr>
                <w:rFonts w:asciiTheme="majorHAnsi" w:hAnsiTheme="majorHAnsi"/>
              </w:rPr>
              <w:t>Host port RX interface</w:t>
            </w:r>
          </w:p>
        </w:tc>
        <w:tc>
          <w:tcPr>
            <w:tcW w:w="1321" w:type="dxa"/>
          </w:tcPr>
          <w:p w14:paraId="5E103F60"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263C08B3" w14:textId="77777777" w:rsidTr="00B4466D">
        <w:trPr>
          <w:jc w:val="center"/>
        </w:trPr>
        <w:tc>
          <w:tcPr>
            <w:tcW w:w="5451" w:type="dxa"/>
          </w:tcPr>
          <w:p w14:paraId="5892C8A7" w14:textId="77777777" w:rsidR="00B4466D" w:rsidRPr="0039089B" w:rsidRDefault="00B4466D" w:rsidP="00EF229C">
            <w:pPr>
              <w:pStyle w:val="Body"/>
              <w:rPr>
                <w:rFonts w:asciiTheme="majorHAnsi" w:hAnsiTheme="majorHAnsi"/>
              </w:rPr>
            </w:pPr>
            <w:r w:rsidRPr="0039089B">
              <w:rPr>
                <w:rFonts w:asciiTheme="majorHAnsi" w:hAnsiTheme="majorHAnsi"/>
              </w:rPr>
              <w:t>Payload size is no more than maximum size</w:t>
            </w:r>
          </w:p>
        </w:tc>
        <w:tc>
          <w:tcPr>
            <w:tcW w:w="2578" w:type="dxa"/>
          </w:tcPr>
          <w:p w14:paraId="122890E7" w14:textId="77777777" w:rsidR="00B4466D" w:rsidRPr="0039089B" w:rsidRDefault="00B4466D" w:rsidP="00EF229C">
            <w:pPr>
              <w:pStyle w:val="Body"/>
              <w:rPr>
                <w:rFonts w:asciiTheme="majorHAnsi" w:hAnsiTheme="majorHAnsi"/>
              </w:rPr>
            </w:pPr>
            <w:r w:rsidRPr="0039089B">
              <w:rPr>
                <w:rFonts w:asciiTheme="majorHAnsi" w:hAnsiTheme="majorHAnsi"/>
              </w:rPr>
              <w:t>Host port RX interface</w:t>
            </w:r>
          </w:p>
        </w:tc>
        <w:tc>
          <w:tcPr>
            <w:tcW w:w="1321" w:type="dxa"/>
          </w:tcPr>
          <w:p w14:paraId="394BA66A"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D500E3E" w14:textId="77777777" w:rsidTr="00B4466D">
        <w:trPr>
          <w:jc w:val="center"/>
        </w:trPr>
        <w:tc>
          <w:tcPr>
            <w:tcW w:w="5451" w:type="dxa"/>
          </w:tcPr>
          <w:p w14:paraId="68268CD9" w14:textId="77777777" w:rsidR="00B4466D" w:rsidRPr="0039089B" w:rsidRDefault="00B4466D" w:rsidP="00EF229C">
            <w:pPr>
              <w:pStyle w:val="Body"/>
              <w:rPr>
                <w:rFonts w:asciiTheme="majorHAnsi" w:hAnsiTheme="majorHAnsi"/>
              </w:rPr>
            </w:pPr>
            <w:r w:rsidRPr="0039089B">
              <w:rPr>
                <w:rFonts w:asciiTheme="majorHAnsi" w:hAnsiTheme="majorHAnsi"/>
              </w:rPr>
              <w:t>No Unknown (x or z) control signals when not in reset</w:t>
            </w:r>
          </w:p>
        </w:tc>
        <w:tc>
          <w:tcPr>
            <w:tcW w:w="2578" w:type="dxa"/>
          </w:tcPr>
          <w:p w14:paraId="29F64829" w14:textId="77777777" w:rsidR="00B4466D" w:rsidRPr="0039089B" w:rsidRDefault="00B4466D" w:rsidP="00EF229C">
            <w:pPr>
              <w:pStyle w:val="Body"/>
              <w:rPr>
                <w:rFonts w:asciiTheme="majorHAnsi" w:hAnsiTheme="majorHAnsi"/>
              </w:rPr>
            </w:pPr>
            <w:r w:rsidRPr="0039089B">
              <w:rPr>
                <w:rFonts w:asciiTheme="majorHAnsi" w:hAnsiTheme="majorHAnsi"/>
              </w:rPr>
              <w:t>Host port RX interface</w:t>
            </w:r>
          </w:p>
        </w:tc>
        <w:tc>
          <w:tcPr>
            <w:tcW w:w="1321" w:type="dxa"/>
          </w:tcPr>
          <w:p w14:paraId="683B12E0"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6A7D9ED8" w14:textId="77777777" w:rsidTr="00B4466D">
        <w:trPr>
          <w:jc w:val="center"/>
        </w:trPr>
        <w:tc>
          <w:tcPr>
            <w:tcW w:w="5451" w:type="dxa"/>
          </w:tcPr>
          <w:p w14:paraId="433F2575" w14:textId="77777777" w:rsidR="00B4466D" w:rsidRPr="0039089B" w:rsidRDefault="00B4466D" w:rsidP="00EF229C">
            <w:pPr>
              <w:pStyle w:val="Body"/>
              <w:rPr>
                <w:rFonts w:asciiTheme="majorHAnsi" w:hAnsiTheme="majorHAnsi"/>
              </w:rPr>
            </w:pPr>
            <w:r w:rsidRPr="0039089B">
              <w:rPr>
                <w:rFonts w:asciiTheme="majorHAnsi" w:hAnsiTheme="majorHAnsi"/>
              </w:rPr>
              <w:t>No unknown (x or z) data packets</w:t>
            </w:r>
          </w:p>
        </w:tc>
        <w:tc>
          <w:tcPr>
            <w:tcW w:w="2578" w:type="dxa"/>
          </w:tcPr>
          <w:p w14:paraId="688CD789" w14:textId="77777777" w:rsidR="00B4466D" w:rsidRPr="0039089B" w:rsidRDefault="00B4466D" w:rsidP="00EF229C">
            <w:pPr>
              <w:pStyle w:val="Body"/>
              <w:rPr>
                <w:rFonts w:asciiTheme="majorHAnsi" w:hAnsiTheme="majorHAnsi"/>
              </w:rPr>
            </w:pPr>
            <w:r w:rsidRPr="0039089B">
              <w:rPr>
                <w:rFonts w:asciiTheme="majorHAnsi" w:hAnsiTheme="majorHAnsi"/>
              </w:rPr>
              <w:t>Host port RX interface</w:t>
            </w:r>
          </w:p>
        </w:tc>
        <w:tc>
          <w:tcPr>
            <w:tcW w:w="1321" w:type="dxa"/>
          </w:tcPr>
          <w:p w14:paraId="7E35A165"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29D984C5" w14:textId="77777777" w:rsidTr="00B4466D">
        <w:trPr>
          <w:jc w:val="center"/>
        </w:trPr>
        <w:tc>
          <w:tcPr>
            <w:tcW w:w="5451" w:type="dxa"/>
          </w:tcPr>
          <w:p w14:paraId="7043A7BF" w14:textId="77777777" w:rsidR="00B4466D" w:rsidRPr="0039089B" w:rsidRDefault="00B4466D" w:rsidP="00EF229C">
            <w:pPr>
              <w:pStyle w:val="Body"/>
              <w:rPr>
                <w:rFonts w:asciiTheme="majorHAnsi" w:hAnsiTheme="majorHAnsi"/>
              </w:rPr>
            </w:pPr>
            <w:r w:rsidRPr="0039089B">
              <w:rPr>
                <w:rFonts w:asciiTheme="majorHAnsi" w:hAnsiTheme="majorHAnsi"/>
              </w:rPr>
              <w:t>Internal micro-architectural checks</w:t>
            </w:r>
          </w:p>
        </w:tc>
        <w:tc>
          <w:tcPr>
            <w:tcW w:w="2578" w:type="dxa"/>
          </w:tcPr>
          <w:p w14:paraId="6E873E13" w14:textId="77777777" w:rsidR="00B4466D" w:rsidRPr="0039089B" w:rsidRDefault="00B4466D" w:rsidP="00EF229C">
            <w:pPr>
              <w:pStyle w:val="Body"/>
              <w:rPr>
                <w:rFonts w:asciiTheme="majorHAnsi" w:hAnsiTheme="majorHAnsi"/>
              </w:rPr>
            </w:pPr>
            <w:r w:rsidRPr="0039089B">
              <w:rPr>
                <w:rFonts w:asciiTheme="majorHAnsi" w:hAnsiTheme="majorHAnsi"/>
              </w:rPr>
              <w:t>Streaming bridge</w:t>
            </w:r>
          </w:p>
        </w:tc>
        <w:tc>
          <w:tcPr>
            <w:tcW w:w="1321" w:type="dxa"/>
          </w:tcPr>
          <w:p w14:paraId="55654A20"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342E7E91" w14:textId="77777777" w:rsidTr="00B4466D">
        <w:trPr>
          <w:jc w:val="center"/>
        </w:trPr>
        <w:tc>
          <w:tcPr>
            <w:tcW w:w="5451" w:type="dxa"/>
          </w:tcPr>
          <w:p w14:paraId="18C73690" w14:textId="77777777" w:rsidR="00B4466D" w:rsidRPr="0039089B" w:rsidRDefault="00B4466D" w:rsidP="00EF229C">
            <w:pPr>
              <w:pStyle w:val="Body"/>
              <w:rPr>
                <w:rFonts w:asciiTheme="majorHAnsi" w:hAnsiTheme="majorHAnsi"/>
              </w:rPr>
            </w:pPr>
            <w:r w:rsidRPr="0039089B">
              <w:rPr>
                <w:rFonts w:asciiTheme="majorHAnsi" w:hAnsiTheme="majorHAnsi"/>
              </w:rPr>
              <w:t>Should not have any interrupt</w:t>
            </w:r>
          </w:p>
        </w:tc>
        <w:tc>
          <w:tcPr>
            <w:tcW w:w="2578" w:type="dxa"/>
          </w:tcPr>
          <w:p w14:paraId="2D84E03F" w14:textId="77777777" w:rsidR="00B4466D" w:rsidRPr="0039089B" w:rsidRDefault="00B4466D" w:rsidP="00EF229C">
            <w:pPr>
              <w:pStyle w:val="Body"/>
              <w:rPr>
                <w:rFonts w:asciiTheme="majorHAnsi" w:hAnsiTheme="majorHAnsi"/>
              </w:rPr>
            </w:pPr>
            <w:r w:rsidRPr="0039089B">
              <w:rPr>
                <w:rFonts w:asciiTheme="majorHAnsi" w:hAnsiTheme="majorHAnsi"/>
              </w:rPr>
              <w:t>Streaming bridge</w:t>
            </w:r>
          </w:p>
        </w:tc>
        <w:tc>
          <w:tcPr>
            <w:tcW w:w="1321" w:type="dxa"/>
          </w:tcPr>
          <w:p w14:paraId="5D9B91A0"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5E76ED69" w14:textId="77777777" w:rsidTr="00B4466D">
        <w:trPr>
          <w:jc w:val="center"/>
        </w:trPr>
        <w:tc>
          <w:tcPr>
            <w:tcW w:w="5451" w:type="dxa"/>
          </w:tcPr>
          <w:p w14:paraId="76BA598A" w14:textId="77777777" w:rsidR="00B4466D" w:rsidRPr="0039089B" w:rsidRDefault="00B4466D" w:rsidP="00EF229C">
            <w:pPr>
              <w:pStyle w:val="Body"/>
              <w:rPr>
                <w:rFonts w:asciiTheme="majorHAnsi" w:hAnsiTheme="majorHAnsi"/>
              </w:rPr>
            </w:pPr>
            <w:r w:rsidRPr="0039089B">
              <w:rPr>
                <w:rFonts w:asciiTheme="majorHAnsi" w:hAnsiTheme="majorHAnsi"/>
              </w:rPr>
              <w:t>No packets in flight.</w:t>
            </w:r>
          </w:p>
        </w:tc>
        <w:tc>
          <w:tcPr>
            <w:tcW w:w="2578" w:type="dxa"/>
          </w:tcPr>
          <w:p w14:paraId="6609ED4E" w14:textId="77777777" w:rsidR="00B4466D" w:rsidRPr="0039089B" w:rsidRDefault="00B4466D" w:rsidP="00EF229C">
            <w:pPr>
              <w:pStyle w:val="Body"/>
              <w:rPr>
                <w:rFonts w:asciiTheme="majorHAnsi" w:hAnsiTheme="majorHAnsi"/>
              </w:rPr>
            </w:pPr>
            <w:r w:rsidRPr="0039089B">
              <w:rPr>
                <w:rFonts w:asciiTheme="majorHAnsi" w:hAnsiTheme="majorHAnsi"/>
              </w:rPr>
              <w:t>Host port RX interface</w:t>
            </w:r>
          </w:p>
        </w:tc>
        <w:tc>
          <w:tcPr>
            <w:tcW w:w="1321" w:type="dxa"/>
          </w:tcPr>
          <w:p w14:paraId="25E1B203"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r w:rsidR="00B4466D" w:rsidRPr="0039089B" w14:paraId="77C2D124" w14:textId="77777777" w:rsidTr="00B4466D">
        <w:trPr>
          <w:jc w:val="center"/>
        </w:trPr>
        <w:tc>
          <w:tcPr>
            <w:tcW w:w="5451" w:type="dxa"/>
          </w:tcPr>
          <w:p w14:paraId="137ECA8F" w14:textId="77777777" w:rsidR="00B4466D" w:rsidRPr="0039089B" w:rsidRDefault="00B4466D" w:rsidP="00EF229C">
            <w:pPr>
              <w:pStyle w:val="Body"/>
              <w:rPr>
                <w:rFonts w:asciiTheme="majorHAnsi" w:hAnsiTheme="majorHAnsi"/>
              </w:rPr>
            </w:pPr>
            <w:r w:rsidRPr="0039089B">
              <w:rPr>
                <w:rFonts w:asciiTheme="majorHAnsi" w:hAnsiTheme="majorHAnsi"/>
              </w:rPr>
              <w:t>All credits have restored to initial value.</w:t>
            </w:r>
          </w:p>
        </w:tc>
        <w:tc>
          <w:tcPr>
            <w:tcW w:w="2578" w:type="dxa"/>
          </w:tcPr>
          <w:p w14:paraId="022D9BA2" w14:textId="77777777" w:rsidR="00B4466D" w:rsidRPr="0039089B" w:rsidRDefault="00B4466D" w:rsidP="00EF229C">
            <w:pPr>
              <w:pStyle w:val="Body"/>
              <w:rPr>
                <w:rFonts w:asciiTheme="majorHAnsi" w:hAnsiTheme="majorHAnsi"/>
              </w:rPr>
            </w:pPr>
            <w:r w:rsidRPr="0039089B">
              <w:rPr>
                <w:rFonts w:asciiTheme="majorHAnsi" w:hAnsiTheme="majorHAnsi"/>
              </w:rPr>
              <w:t>Host port RX interface</w:t>
            </w:r>
          </w:p>
        </w:tc>
        <w:tc>
          <w:tcPr>
            <w:tcW w:w="1321" w:type="dxa"/>
          </w:tcPr>
          <w:p w14:paraId="2AB83480"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r w:rsidR="00B4466D" w:rsidRPr="0039089B" w14:paraId="1CEDE1F6" w14:textId="77777777" w:rsidTr="00B4466D">
        <w:trPr>
          <w:jc w:val="center"/>
        </w:trPr>
        <w:tc>
          <w:tcPr>
            <w:tcW w:w="5451" w:type="dxa"/>
          </w:tcPr>
          <w:p w14:paraId="07DE3D3B" w14:textId="77777777" w:rsidR="00B4466D" w:rsidRPr="0039089B" w:rsidRDefault="00B4466D" w:rsidP="00EF229C">
            <w:pPr>
              <w:pStyle w:val="Body"/>
              <w:rPr>
                <w:rFonts w:asciiTheme="majorHAnsi" w:hAnsiTheme="majorHAnsi"/>
              </w:rPr>
            </w:pPr>
            <w:r w:rsidRPr="0039089B">
              <w:rPr>
                <w:rFonts w:asciiTheme="majorHAnsi" w:hAnsiTheme="majorHAnsi"/>
              </w:rPr>
              <w:t>No packets in flight.</w:t>
            </w:r>
          </w:p>
        </w:tc>
        <w:tc>
          <w:tcPr>
            <w:tcW w:w="2578" w:type="dxa"/>
          </w:tcPr>
          <w:p w14:paraId="73DFAA51"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6695D3DE"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r w:rsidR="00B4466D" w:rsidRPr="0039089B" w14:paraId="65CA64D6" w14:textId="77777777" w:rsidTr="00B4466D">
        <w:trPr>
          <w:jc w:val="center"/>
        </w:trPr>
        <w:tc>
          <w:tcPr>
            <w:tcW w:w="5451" w:type="dxa"/>
          </w:tcPr>
          <w:p w14:paraId="6D026CF0" w14:textId="77777777" w:rsidR="00B4466D" w:rsidRPr="0039089B" w:rsidRDefault="00B4466D" w:rsidP="00EF229C">
            <w:pPr>
              <w:pStyle w:val="Body"/>
              <w:rPr>
                <w:rFonts w:asciiTheme="majorHAnsi" w:hAnsiTheme="majorHAnsi"/>
              </w:rPr>
            </w:pPr>
            <w:r w:rsidRPr="0039089B">
              <w:rPr>
                <w:rFonts w:asciiTheme="majorHAnsi" w:hAnsiTheme="majorHAnsi"/>
              </w:rPr>
              <w:t>All credits have restored to initial value.</w:t>
            </w:r>
          </w:p>
        </w:tc>
        <w:tc>
          <w:tcPr>
            <w:tcW w:w="2578" w:type="dxa"/>
          </w:tcPr>
          <w:p w14:paraId="111A1379" w14:textId="77777777" w:rsidR="00B4466D" w:rsidRPr="0039089B" w:rsidRDefault="00B4466D" w:rsidP="00EF229C">
            <w:pPr>
              <w:pStyle w:val="Body"/>
              <w:rPr>
                <w:rFonts w:asciiTheme="majorHAnsi" w:hAnsiTheme="majorHAnsi"/>
              </w:rPr>
            </w:pPr>
            <w:r w:rsidRPr="0039089B">
              <w:rPr>
                <w:rFonts w:asciiTheme="majorHAnsi" w:hAnsiTheme="majorHAnsi"/>
              </w:rPr>
              <w:t>Host port TX interface</w:t>
            </w:r>
          </w:p>
        </w:tc>
        <w:tc>
          <w:tcPr>
            <w:tcW w:w="1321" w:type="dxa"/>
          </w:tcPr>
          <w:p w14:paraId="3069CC2B"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r w:rsidR="00B4466D" w:rsidRPr="0039089B" w14:paraId="7BF5CE1E" w14:textId="77777777" w:rsidTr="00B4466D">
        <w:trPr>
          <w:jc w:val="center"/>
        </w:trPr>
        <w:tc>
          <w:tcPr>
            <w:tcW w:w="5451" w:type="dxa"/>
          </w:tcPr>
          <w:p w14:paraId="208B5011" w14:textId="77777777" w:rsidR="00B4466D" w:rsidRPr="0039089B" w:rsidRDefault="00B4466D" w:rsidP="00EF229C">
            <w:pPr>
              <w:pStyle w:val="Body"/>
              <w:rPr>
                <w:rFonts w:asciiTheme="majorHAnsi" w:hAnsiTheme="majorHAnsi"/>
              </w:rPr>
            </w:pPr>
            <w:r w:rsidRPr="0039089B">
              <w:rPr>
                <w:rFonts w:asciiTheme="majorHAnsi" w:hAnsiTheme="majorHAnsi"/>
              </w:rPr>
              <w:t>All bridge FIFOs in RTL are empty</w:t>
            </w:r>
          </w:p>
        </w:tc>
        <w:tc>
          <w:tcPr>
            <w:tcW w:w="2578" w:type="dxa"/>
          </w:tcPr>
          <w:p w14:paraId="1B8B6C5A" w14:textId="77777777" w:rsidR="00B4466D" w:rsidRPr="0039089B" w:rsidRDefault="00B4466D" w:rsidP="00EF229C">
            <w:pPr>
              <w:pStyle w:val="Body"/>
              <w:rPr>
                <w:rFonts w:asciiTheme="majorHAnsi" w:hAnsiTheme="majorHAnsi"/>
              </w:rPr>
            </w:pPr>
            <w:r w:rsidRPr="0039089B">
              <w:rPr>
                <w:rFonts w:asciiTheme="majorHAnsi" w:hAnsiTheme="majorHAnsi"/>
              </w:rPr>
              <w:t>Streaming bridge</w:t>
            </w:r>
          </w:p>
        </w:tc>
        <w:tc>
          <w:tcPr>
            <w:tcW w:w="1321" w:type="dxa"/>
          </w:tcPr>
          <w:p w14:paraId="4EC879CF"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bl>
    <w:p w14:paraId="1FF13F86" w14:textId="77777777" w:rsidR="00B4466D" w:rsidRPr="0039089B" w:rsidRDefault="00B4466D" w:rsidP="00B4466D">
      <w:pPr>
        <w:pStyle w:val="Body"/>
        <w:rPr>
          <w:rFonts w:asciiTheme="majorHAnsi" w:hAnsiTheme="majorHAnsi"/>
        </w:rPr>
      </w:pPr>
    </w:p>
    <w:p w14:paraId="051EBD71" w14:textId="77777777" w:rsidR="00B4466D" w:rsidRPr="0039089B" w:rsidRDefault="00B4466D" w:rsidP="00B4466D">
      <w:pPr>
        <w:pStyle w:val="Body"/>
        <w:rPr>
          <w:rFonts w:asciiTheme="majorHAnsi" w:hAnsiTheme="majorHAnsi"/>
        </w:rPr>
      </w:pPr>
      <w:r w:rsidRPr="0039089B">
        <w:rPr>
          <w:rFonts w:asciiTheme="majorHAnsi" w:hAnsiTheme="majorHAnsi"/>
        </w:rPr>
        <w:t>For a subset of the above checkers, fine-grained user-control is provided to individually enable or disable the checkers. For each check listed in the following table, setting the corresponding `define to 0 enables the check; setting it to 1 disables the check.  They should be set to the default value in all cases except for error testing that may require these to be set otherwise.</w:t>
      </w:r>
    </w:p>
    <w:p w14:paraId="07564FA7" w14:textId="77777777" w:rsidR="00B4466D" w:rsidRPr="0039089B" w:rsidRDefault="00B4466D" w:rsidP="00B4466D">
      <w:pPr>
        <w:pStyle w:val="Body"/>
        <w:rPr>
          <w:rFonts w:asciiTheme="majorHAnsi" w:hAnsiTheme="majorHAnsi"/>
        </w:rPr>
      </w:pPr>
    </w:p>
    <w:p w14:paraId="153A649B" w14:textId="77777777" w:rsidR="00B4466D" w:rsidRPr="0039089B" w:rsidRDefault="00B4466D" w:rsidP="00B4466D">
      <w:pPr>
        <w:pStyle w:val="Caption"/>
        <w:jc w:val="center"/>
        <w:rPr>
          <w:rFonts w:asciiTheme="majorHAnsi" w:hAnsiTheme="majorHAnsi"/>
        </w:rPr>
      </w:pPr>
      <w:bookmarkStart w:id="129" w:name="_Ref367316520"/>
      <w:bookmarkStart w:id="130" w:name="_Toc407195591"/>
      <w:bookmarkStart w:id="131" w:name="_Toc429642513"/>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13</w:t>
      </w:r>
      <w:r w:rsidR="005C6EA0" w:rsidRPr="009801EF">
        <w:rPr>
          <w:rFonts w:asciiTheme="majorHAnsi" w:hAnsiTheme="majorHAnsi"/>
          <w:noProof/>
          <w:sz w:val="22"/>
        </w:rPr>
        <w:fldChar w:fldCharType="end"/>
      </w:r>
      <w:bookmarkEnd w:id="129"/>
      <w:r w:rsidRPr="009801EF">
        <w:rPr>
          <w:rFonts w:asciiTheme="majorHAnsi" w:hAnsiTheme="majorHAnsi"/>
          <w:sz w:val="22"/>
        </w:rPr>
        <w:t xml:space="preserve"> Fine-grained user-control of streaming bridge checkers</w:t>
      </w:r>
      <w:bookmarkEnd w:id="130"/>
      <w:bookmarkEnd w:id="131"/>
    </w:p>
    <w:tbl>
      <w:tblPr>
        <w:tblStyle w:val="TableGrid"/>
        <w:tblW w:w="0" w:type="auto"/>
        <w:jc w:val="center"/>
        <w:tblLook w:val="04A0" w:firstRow="1" w:lastRow="0" w:firstColumn="1" w:lastColumn="0" w:noHBand="0" w:noVBand="1"/>
      </w:tblPr>
      <w:tblGrid>
        <w:gridCol w:w="2110"/>
        <w:gridCol w:w="5399"/>
        <w:gridCol w:w="1841"/>
      </w:tblGrid>
      <w:tr w:rsidR="00B4466D" w:rsidRPr="0039089B" w14:paraId="317CCAD1" w14:textId="77777777" w:rsidTr="00B4466D">
        <w:trPr>
          <w:jc w:val="center"/>
        </w:trPr>
        <w:tc>
          <w:tcPr>
            <w:tcW w:w="2110" w:type="dxa"/>
            <w:shd w:val="clear" w:color="auto" w:fill="95B3D7" w:themeFill="accent1" w:themeFillTint="99"/>
          </w:tcPr>
          <w:p w14:paraId="2F886864"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 of check</w:t>
            </w:r>
          </w:p>
        </w:tc>
        <w:tc>
          <w:tcPr>
            <w:tcW w:w="5399" w:type="dxa"/>
            <w:shd w:val="clear" w:color="auto" w:fill="95B3D7" w:themeFill="accent1" w:themeFillTint="99"/>
          </w:tcPr>
          <w:p w14:paraId="1F198E49"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`define to control</w:t>
            </w:r>
          </w:p>
        </w:tc>
        <w:tc>
          <w:tcPr>
            <w:tcW w:w="1841" w:type="dxa"/>
            <w:shd w:val="clear" w:color="auto" w:fill="95B3D7" w:themeFill="accent1" w:themeFillTint="99"/>
          </w:tcPr>
          <w:p w14:paraId="327444B6"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Default value</w:t>
            </w:r>
          </w:p>
        </w:tc>
      </w:tr>
      <w:tr w:rsidR="00B4466D" w:rsidRPr="0039089B" w14:paraId="08FE49B4" w14:textId="77777777" w:rsidTr="00B4466D">
        <w:trPr>
          <w:trHeight w:val="368"/>
          <w:jc w:val="center"/>
        </w:trPr>
        <w:tc>
          <w:tcPr>
            <w:tcW w:w="2110" w:type="dxa"/>
          </w:tcPr>
          <w:p w14:paraId="1B7D7F75" w14:textId="77777777" w:rsidR="00B4466D" w:rsidRPr="0039089B" w:rsidRDefault="00B4466D" w:rsidP="00EF229C">
            <w:pPr>
              <w:pStyle w:val="Body"/>
              <w:rPr>
                <w:rFonts w:asciiTheme="majorHAnsi" w:hAnsiTheme="majorHAnsi"/>
              </w:rPr>
            </w:pPr>
            <w:r w:rsidRPr="0039089B">
              <w:rPr>
                <w:rFonts w:asciiTheme="majorHAnsi" w:hAnsiTheme="majorHAnsi"/>
              </w:rPr>
              <w:t>Packet with illegal destination</w:t>
            </w:r>
          </w:p>
        </w:tc>
        <w:tc>
          <w:tcPr>
            <w:tcW w:w="5399" w:type="dxa"/>
          </w:tcPr>
          <w:p w14:paraId="388F6294" w14:textId="77777777" w:rsidR="00B4466D" w:rsidRPr="0039089B" w:rsidRDefault="00B4466D" w:rsidP="00EF229C">
            <w:pPr>
              <w:pStyle w:val="Body"/>
              <w:rPr>
                <w:rFonts w:asciiTheme="majorHAnsi" w:hAnsiTheme="majorHAnsi"/>
                <w:b/>
                <w:color w:val="002B5C"/>
                <w:sz w:val="48"/>
              </w:rPr>
            </w:pPr>
            <w:r w:rsidRPr="0039089B">
              <w:rPr>
                <w:rFonts w:asciiTheme="majorHAnsi" w:hAnsiTheme="majorHAnsi"/>
              </w:rPr>
              <w:t>`NS_STRBRDG_INVALID_DEST_CHECK_DISABLE</w:t>
            </w:r>
          </w:p>
        </w:tc>
        <w:tc>
          <w:tcPr>
            <w:tcW w:w="1841" w:type="dxa"/>
          </w:tcPr>
          <w:p w14:paraId="6FC58EA5" w14:textId="77777777" w:rsidR="00B4466D" w:rsidRPr="0039089B" w:rsidRDefault="00B4466D" w:rsidP="00EF229C">
            <w:pPr>
              <w:pStyle w:val="Body"/>
              <w:jc w:val="center"/>
              <w:rPr>
                <w:rFonts w:asciiTheme="majorHAnsi" w:hAnsiTheme="majorHAnsi"/>
                <w:b/>
                <w:color w:val="002B5C"/>
                <w:sz w:val="48"/>
              </w:rPr>
            </w:pPr>
            <w:r w:rsidRPr="0039089B">
              <w:rPr>
                <w:rFonts w:asciiTheme="majorHAnsi" w:hAnsiTheme="majorHAnsi"/>
              </w:rPr>
              <w:t>0</w:t>
            </w:r>
          </w:p>
        </w:tc>
      </w:tr>
      <w:tr w:rsidR="00B4466D" w:rsidRPr="0039089B" w14:paraId="22969660" w14:textId="77777777" w:rsidTr="00B4466D">
        <w:trPr>
          <w:trHeight w:val="368"/>
          <w:jc w:val="center"/>
        </w:trPr>
        <w:tc>
          <w:tcPr>
            <w:tcW w:w="2110" w:type="dxa"/>
          </w:tcPr>
          <w:p w14:paraId="1E5E3850" w14:textId="77777777" w:rsidR="00B4466D" w:rsidRPr="0039089B" w:rsidRDefault="00B4466D" w:rsidP="00EF229C">
            <w:pPr>
              <w:pStyle w:val="Body"/>
              <w:rPr>
                <w:rFonts w:asciiTheme="majorHAnsi" w:hAnsiTheme="majorHAnsi"/>
              </w:rPr>
            </w:pPr>
            <w:r w:rsidRPr="0039089B">
              <w:rPr>
                <w:rFonts w:asciiTheme="majorHAnsi" w:hAnsiTheme="majorHAnsi"/>
              </w:rPr>
              <w:t>Should not have any interrupt</w:t>
            </w:r>
          </w:p>
        </w:tc>
        <w:tc>
          <w:tcPr>
            <w:tcW w:w="5399" w:type="dxa"/>
          </w:tcPr>
          <w:p w14:paraId="1FA31833" w14:textId="77777777" w:rsidR="00B4466D" w:rsidRPr="0039089B" w:rsidRDefault="00B4466D" w:rsidP="00EF229C">
            <w:pPr>
              <w:pStyle w:val="Body"/>
              <w:rPr>
                <w:rFonts w:asciiTheme="majorHAnsi" w:hAnsiTheme="majorHAnsi"/>
              </w:rPr>
            </w:pPr>
            <w:r w:rsidRPr="0039089B">
              <w:rPr>
                <w:rFonts w:asciiTheme="majorHAnsi" w:hAnsiTheme="majorHAnsi"/>
              </w:rPr>
              <w:t>`NS_STRBRDG_INTERRUPT_CHECK_DISABLE</w:t>
            </w:r>
          </w:p>
        </w:tc>
        <w:tc>
          <w:tcPr>
            <w:tcW w:w="1841" w:type="dxa"/>
          </w:tcPr>
          <w:p w14:paraId="4EE42CC6" w14:textId="77777777" w:rsidR="00B4466D" w:rsidRPr="0039089B" w:rsidRDefault="00B4466D" w:rsidP="00EF229C">
            <w:pPr>
              <w:pStyle w:val="Body"/>
              <w:jc w:val="center"/>
              <w:rPr>
                <w:rFonts w:asciiTheme="majorHAnsi" w:hAnsiTheme="majorHAnsi"/>
                <w:b/>
                <w:color w:val="002B5C"/>
                <w:sz w:val="48"/>
              </w:rPr>
            </w:pPr>
            <w:r w:rsidRPr="0039089B">
              <w:rPr>
                <w:rFonts w:asciiTheme="majorHAnsi" w:hAnsiTheme="majorHAnsi"/>
              </w:rPr>
              <w:t>0</w:t>
            </w:r>
          </w:p>
        </w:tc>
      </w:tr>
      <w:tr w:rsidR="00B4466D" w:rsidRPr="0039089B" w14:paraId="1D51DE02" w14:textId="77777777" w:rsidTr="00B4466D">
        <w:trPr>
          <w:jc w:val="center"/>
        </w:trPr>
        <w:tc>
          <w:tcPr>
            <w:tcW w:w="2110" w:type="dxa"/>
          </w:tcPr>
          <w:p w14:paraId="0613B0AD" w14:textId="77777777" w:rsidR="00B4466D" w:rsidRPr="0039089B" w:rsidRDefault="00B4466D" w:rsidP="00EF229C">
            <w:pPr>
              <w:pStyle w:val="Body"/>
              <w:rPr>
                <w:rFonts w:asciiTheme="majorHAnsi" w:hAnsiTheme="majorHAnsi"/>
              </w:rPr>
            </w:pPr>
            <w:r w:rsidRPr="0039089B">
              <w:rPr>
                <w:rFonts w:asciiTheme="majorHAnsi" w:hAnsiTheme="majorHAnsi"/>
              </w:rPr>
              <w:t>No unknown (x or z) data packets</w:t>
            </w:r>
          </w:p>
        </w:tc>
        <w:tc>
          <w:tcPr>
            <w:tcW w:w="5399" w:type="dxa"/>
          </w:tcPr>
          <w:p w14:paraId="3C6DA17C" w14:textId="77777777" w:rsidR="00B4466D" w:rsidRPr="0039089B" w:rsidRDefault="00B4466D" w:rsidP="00EF229C">
            <w:pPr>
              <w:rPr>
                <w:rFonts w:asciiTheme="majorHAnsi" w:hAnsiTheme="majorHAnsi"/>
                <w:color w:val="1F497D"/>
              </w:rPr>
            </w:pPr>
            <w:r w:rsidRPr="0039089B">
              <w:rPr>
                <w:rFonts w:asciiTheme="majorHAnsi" w:hAnsiTheme="majorHAnsi"/>
              </w:rPr>
              <w:t>`NS_STRBRDG_DATA_XZ_CHECK_DISABLE</w:t>
            </w:r>
          </w:p>
        </w:tc>
        <w:tc>
          <w:tcPr>
            <w:tcW w:w="1841" w:type="dxa"/>
          </w:tcPr>
          <w:p w14:paraId="54D8D435" w14:textId="77777777" w:rsidR="00B4466D" w:rsidRPr="0039089B" w:rsidRDefault="00B4466D" w:rsidP="00EF229C">
            <w:pPr>
              <w:jc w:val="center"/>
              <w:rPr>
                <w:rFonts w:asciiTheme="majorHAnsi" w:hAnsiTheme="majorHAnsi"/>
              </w:rPr>
            </w:pPr>
            <w:r w:rsidRPr="0039089B">
              <w:rPr>
                <w:rFonts w:asciiTheme="majorHAnsi" w:hAnsiTheme="majorHAnsi"/>
              </w:rPr>
              <w:t>0</w:t>
            </w:r>
          </w:p>
        </w:tc>
      </w:tr>
    </w:tbl>
    <w:p w14:paraId="68BEA3A7" w14:textId="77777777" w:rsidR="00B4466D" w:rsidRPr="0039089B" w:rsidRDefault="00B4466D" w:rsidP="00B4466D">
      <w:pPr>
        <w:pStyle w:val="Body"/>
        <w:rPr>
          <w:rFonts w:asciiTheme="majorHAnsi" w:hAnsiTheme="majorHAnsi"/>
        </w:rPr>
      </w:pPr>
    </w:p>
    <w:p w14:paraId="33AB5F6C" w14:textId="77777777" w:rsidR="00B4466D" w:rsidRPr="0039089B" w:rsidRDefault="00B4466D" w:rsidP="00B4466D">
      <w:pPr>
        <w:pStyle w:val="Heading3"/>
        <w:ind w:left="1008" w:hanging="1008"/>
      </w:pPr>
      <w:r w:rsidRPr="0039089B">
        <w:t xml:space="preserve"> </w:t>
      </w:r>
      <w:bookmarkStart w:id="132" w:name="_Toc407201482"/>
      <w:bookmarkStart w:id="133" w:name="_Toc429642496"/>
      <w:r w:rsidRPr="0039089B">
        <w:t>Router Checkers</w:t>
      </w:r>
      <w:bookmarkEnd w:id="132"/>
      <w:bookmarkEnd w:id="133"/>
    </w:p>
    <w:p w14:paraId="507873CC" w14:textId="77777777" w:rsidR="00B4466D" w:rsidRPr="0039089B" w:rsidRDefault="00B4466D" w:rsidP="00B4466D">
      <w:pPr>
        <w:pStyle w:val="Body"/>
        <w:rPr>
          <w:rFonts w:asciiTheme="majorHAnsi" w:hAnsiTheme="majorHAnsi"/>
        </w:rPr>
      </w:pPr>
      <w:r w:rsidRPr="0039089B">
        <w:rPr>
          <w:rFonts w:asciiTheme="majorHAnsi" w:hAnsiTheme="majorHAnsi"/>
        </w:rPr>
        <w:t>The router checkers are responsible for monitoring router RTL during simulation.  Each instance of router RTL has a corresponding router checker monitoring its behavior.  The router checkers enforce adherence to protocol on all ports.   In addition, they ensure functional correctness of router RTL during simulation. At the end of simulation, when there should be no traffic in the NoC, these checkers perform exit checks to ensure each instance of router RTL is in a proper idle state.</w:t>
      </w:r>
    </w:p>
    <w:p w14:paraId="53F38A37" w14:textId="77777777" w:rsidR="00B4466D" w:rsidRPr="009801EF" w:rsidRDefault="00B4466D" w:rsidP="00B4466D">
      <w:pPr>
        <w:pStyle w:val="Caption"/>
        <w:jc w:val="center"/>
        <w:rPr>
          <w:rFonts w:asciiTheme="majorHAnsi" w:hAnsiTheme="majorHAnsi"/>
          <w:sz w:val="22"/>
        </w:rPr>
      </w:pPr>
      <w:bookmarkStart w:id="134" w:name="_Toc407195592"/>
      <w:bookmarkStart w:id="135" w:name="_Toc429642514"/>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14</w:t>
      </w:r>
      <w:r w:rsidR="005C6EA0" w:rsidRPr="009801EF">
        <w:rPr>
          <w:rFonts w:asciiTheme="majorHAnsi" w:hAnsiTheme="majorHAnsi"/>
          <w:noProof/>
          <w:sz w:val="22"/>
        </w:rPr>
        <w:fldChar w:fldCharType="end"/>
      </w:r>
      <w:r w:rsidRPr="009801EF">
        <w:rPr>
          <w:rFonts w:asciiTheme="majorHAnsi" w:hAnsiTheme="majorHAnsi"/>
          <w:sz w:val="22"/>
        </w:rPr>
        <w:t xml:space="preserve"> Router checks</w:t>
      </w:r>
      <w:bookmarkEnd w:id="134"/>
      <w:bookmarkEnd w:id="135"/>
    </w:p>
    <w:tbl>
      <w:tblPr>
        <w:tblStyle w:val="TableGrid"/>
        <w:tblW w:w="0" w:type="auto"/>
        <w:jc w:val="center"/>
        <w:tblLook w:val="04A0" w:firstRow="1" w:lastRow="0" w:firstColumn="1" w:lastColumn="0" w:noHBand="0" w:noVBand="1"/>
      </w:tblPr>
      <w:tblGrid>
        <w:gridCol w:w="5466"/>
        <w:gridCol w:w="2639"/>
        <w:gridCol w:w="1245"/>
      </w:tblGrid>
      <w:tr w:rsidR="00B4466D" w:rsidRPr="0039089B" w14:paraId="3BB6ACE1" w14:textId="77777777" w:rsidTr="00B4466D">
        <w:trPr>
          <w:jc w:val="center"/>
        </w:trPr>
        <w:tc>
          <w:tcPr>
            <w:tcW w:w="5466" w:type="dxa"/>
            <w:shd w:val="clear" w:color="auto" w:fill="95B3D7" w:themeFill="accent1" w:themeFillTint="99"/>
          </w:tcPr>
          <w:p w14:paraId="4369BBA8"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 of check</w:t>
            </w:r>
          </w:p>
        </w:tc>
        <w:tc>
          <w:tcPr>
            <w:tcW w:w="2639" w:type="dxa"/>
            <w:shd w:val="clear" w:color="auto" w:fill="95B3D7" w:themeFill="accent1" w:themeFillTint="99"/>
          </w:tcPr>
          <w:p w14:paraId="4A50E8E8"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Instantiated</w:t>
            </w:r>
          </w:p>
        </w:tc>
        <w:tc>
          <w:tcPr>
            <w:tcW w:w="1245" w:type="dxa"/>
            <w:shd w:val="clear" w:color="auto" w:fill="95B3D7" w:themeFill="accent1" w:themeFillTint="99"/>
          </w:tcPr>
          <w:p w14:paraId="1D03F40F"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Type of check</w:t>
            </w:r>
          </w:p>
        </w:tc>
      </w:tr>
      <w:tr w:rsidR="00B4466D" w:rsidRPr="0039089B" w14:paraId="79556060" w14:textId="77777777" w:rsidTr="00B4466D">
        <w:trPr>
          <w:trHeight w:val="368"/>
          <w:jc w:val="center"/>
        </w:trPr>
        <w:tc>
          <w:tcPr>
            <w:tcW w:w="5466" w:type="dxa"/>
          </w:tcPr>
          <w:p w14:paraId="6A130DE0" w14:textId="77777777" w:rsidR="00B4466D" w:rsidRPr="0039089B" w:rsidRDefault="00B4466D" w:rsidP="00EF229C">
            <w:pPr>
              <w:pStyle w:val="Body"/>
              <w:rPr>
                <w:rFonts w:asciiTheme="majorHAnsi" w:hAnsiTheme="majorHAnsi"/>
              </w:rPr>
            </w:pPr>
            <w:r w:rsidRPr="0039089B">
              <w:rPr>
                <w:rFonts w:asciiTheme="majorHAnsi" w:hAnsiTheme="majorHAnsi"/>
              </w:rPr>
              <w:t>No Unknown (x or z) control signals when not in reset</w:t>
            </w:r>
          </w:p>
        </w:tc>
        <w:tc>
          <w:tcPr>
            <w:tcW w:w="2639" w:type="dxa"/>
          </w:tcPr>
          <w:p w14:paraId="780837EB"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6E5621A3"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11233BB4" w14:textId="77777777" w:rsidTr="00B4466D">
        <w:trPr>
          <w:jc w:val="center"/>
        </w:trPr>
        <w:tc>
          <w:tcPr>
            <w:tcW w:w="5466" w:type="dxa"/>
          </w:tcPr>
          <w:p w14:paraId="5B5F2DF2" w14:textId="77777777" w:rsidR="00B4466D" w:rsidRPr="0039089B" w:rsidRDefault="00B4466D" w:rsidP="00EF229C">
            <w:pPr>
              <w:pStyle w:val="Body"/>
              <w:rPr>
                <w:rFonts w:asciiTheme="majorHAnsi" w:hAnsiTheme="majorHAnsi"/>
              </w:rPr>
            </w:pPr>
            <w:r w:rsidRPr="0039089B">
              <w:rPr>
                <w:rFonts w:asciiTheme="majorHAnsi" w:hAnsiTheme="majorHAnsi"/>
              </w:rPr>
              <w:t>Reset has to be active for at least 16 clocks</w:t>
            </w:r>
          </w:p>
        </w:tc>
        <w:tc>
          <w:tcPr>
            <w:tcW w:w="2639" w:type="dxa"/>
          </w:tcPr>
          <w:p w14:paraId="6D728C7B"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Each Router Input Port</w:t>
            </w:r>
          </w:p>
        </w:tc>
        <w:tc>
          <w:tcPr>
            <w:tcW w:w="1245" w:type="dxa"/>
          </w:tcPr>
          <w:p w14:paraId="5E843647"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48441DE3" w14:textId="77777777" w:rsidTr="00B4466D">
        <w:trPr>
          <w:jc w:val="center"/>
        </w:trPr>
        <w:tc>
          <w:tcPr>
            <w:tcW w:w="5466" w:type="dxa"/>
          </w:tcPr>
          <w:p w14:paraId="0FB6302D" w14:textId="77777777" w:rsidR="00B4466D" w:rsidRPr="0039089B" w:rsidRDefault="00B4466D" w:rsidP="00EF229C">
            <w:pPr>
              <w:pStyle w:val="Body"/>
              <w:rPr>
                <w:rFonts w:asciiTheme="majorHAnsi" w:hAnsiTheme="majorHAnsi"/>
              </w:rPr>
            </w:pPr>
            <w:r w:rsidRPr="0039089B">
              <w:rPr>
                <w:rFonts w:asciiTheme="majorHAnsi" w:hAnsiTheme="majorHAnsi"/>
              </w:rPr>
              <w:t>VC valid is one-hot.</w:t>
            </w:r>
          </w:p>
        </w:tc>
        <w:tc>
          <w:tcPr>
            <w:tcW w:w="2639" w:type="dxa"/>
          </w:tcPr>
          <w:p w14:paraId="5B62E246"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7B8F6C8B"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4C6416B9" w14:textId="77777777" w:rsidTr="00B4466D">
        <w:trPr>
          <w:jc w:val="center"/>
        </w:trPr>
        <w:tc>
          <w:tcPr>
            <w:tcW w:w="5466" w:type="dxa"/>
          </w:tcPr>
          <w:p w14:paraId="783B5E02" w14:textId="77777777" w:rsidR="00B4466D" w:rsidRPr="0039089B" w:rsidRDefault="00B4466D" w:rsidP="00EF229C">
            <w:pPr>
              <w:pStyle w:val="Body"/>
              <w:rPr>
                <w:rFonts w:asciiTheme="majorHAnsi" w:hAnsiTheme="majorHAnsi"/>
              </w:rPr>
            </w:pPr>
            <w:r w:rsidRPr="0039089B">
              <w:rPr>
                <w:rFonts w:asciiTheme="majorHAnsi" w:hAnsiTheme="majorHAnsi"/>
              </w:rPr>
              <w:t>Output port should be 0-4</w:t>
            </w:r>
          </w:p>
        </w:tc>
        <w:tc>
          <w:tcPr>
            <w:tcW w:w="2639" w:type="dxa"/>
          </w:tcPr>
          <w:p w14:paraId="18927D0C"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46D3F4D3"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65E57C26" w14:textId="77777777" w:rsidTr="00B4466D">
        <w:trPr>
          <w:jc w:val="center"/>
        </w:trPr>
        <w:tc>
          <w:tcPr>
            <w:tcW w:w="5466" w:type="dxa"/>
          </w:tcPr>
          <w:p w14:paraId="36C88967" w14:textId="77777777" w:rsidR="00B4466D" w:rsidRPr="0039089B" w:rsidRDefault="00B4466D" w:rsidP="00EF229C">
            <w:pPr>
              <w:pStyle w:val="Body"/>
              <w:rPr>
                <w:rFonts w:asciiTheme="majorHAnsi" w:hAnsiTheme="majorHAnsi"/>
              </w:rPr>
            </w:pPr>
            <w:r w:rsidRPr="0039089B">
              <w:rPr>
                <w:rFonts w:asciiTheme="majorHAnsi" w:hAnsiTheme="majorHAnsi"/>
              </w:rPr>
              <w:t>Output port should not be the same as input port</w:t>
            </w:r>
          </w:p>
        </w:tc>
        <w:tc>
          <w:tcPr>
            <w:tcW w:w="2639" w:type="dxa"/>
          </w:tcPr>
          <w:p w14:paraId="464C1839"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704A1A72"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4D8081A4" w14:textId="77777777" w:rsidTr="00B4466D">
        <w:trPr>
          <w:jc w:val="center"/>
        </w:trPr>
        <w:tc>
          <w:tcPr>
            <w:tcW w:w="5466" w:type="dxa"/>
          </w:tcPr>
          <w:p w14:paraId="2FD8BE02" w14:textId="77777777" w:rsidR="00B4466D" w:rsidRPr="0039089B" w:rsidRDefault="00B4466D" w:rsidP="00EF229C">
            <w:pPr>
              <w:pStyle w:val="Body"/>
              <w:rPr>
                <w:rFonts w:asciiTheme="majorHAnsi" w:hAnsiTheme="majorHAnsi"/>
              </w:rPr>
            </w:pPr>
            <w:r w:rsidRPr="0039089B">
              <w:rPr>
                <w:rFonts w:asciiTheme="majorHAnsi" w:hAnsiTheme="majorHAnsi"/>
              </w:rPr>
              <w:t>Credit overflow per VC</w:t>
            </w:r>
          </w:p>
        </w:tc>
        <w:tc>
          <w:tcPr>
            <w:tcW w:w="2639" w:type="dxa"/>
          </w:tcPr>
          <w:p w14:paraId="28FE2466"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38C73672"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7C5A61A4" w14:textId="77777777" w:rsidTr="00B4466D">
        <w:trPr>
          <w:jc w:val="center"/>
        </w:trPr>
        <w:tc>
          <w:tcPr>
            <w:tcW w:w="5466" w:type="dxa"/>
          </w:tcPr>
          <w:p w14:paraId="55FA3C54" w14:textId="77777777" w:rsidR="00B4466D" w:rsidRPr="0039089B" w:rsidRDefault="00B4466D" w:rsidP="00EF229C">
            <w:pPr>
              <w:pStyle w:val="Body"/>
              <w:rPr>
                <w:rFonts w:asciiTheme="majorHAnsi" w:hAnsiTheme="majorHAnsi"/>
              </w:rPr>
            </w:pPr>
            <w:r w:rsidRPr="0039089B">
              <w:rPr>
                <w:rFonts w:asciiTheme="majorHAnsi" w:hAnsiTheme="majorHAnsi"/>
              </w:rPr>
              <w:t>Credit underflow per VC</w:t>
            </w:r>
          </w:p>
        </w:tc>
        <w:tc>
          <w:tcPr>
            <w:tcW w:w="2639" w:type="dxa"/>
          </w:tcPr>
          <w:p w14:paraId="7BE954DA"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41693671"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640D2702" w14:textId="77777777" w:rsidTr="00B4466D">
        <w:trPr>
          <w:jc w:val="center"/>
        </w:trPr>
        <w:tc>
          <w:tcPr>
            <w:tcW w:w="5466" w:type="dxa"/>
          </w:tcPr>
          <w:p w14:paraId="3260D38E" w14:textId="77777777" w:rsidR="00B4466D" w:rsidRPr="0039089B" w:rsidRDefault="00B4466D" w:rsidP="00EF229C">
            <w:pPr>
              <w:pStyle w:val="Body"/>
              <w:rPr>
                <w:rFonts w:asciiTheme="majorHAnsi" w:hAnsiTheme="majorHAnsi"/>
              </w:rPr>
            </w:pPr>
            <w:r w:rsidRPr="0039089B">
              <w:rPr>
                <w:rFonts w:asciiTheme="majorHAnsi" w:hAnsiTheme="majorHAnsi"/>
              </w:rPr>
              <w:t>Packets received on disabled VC</w:t>
            </w:r>
          </w:p>
        </w:tc>
        <w:tc>
          <w:tcPr>
            <w:tcW w:w="2639" w:type="dxa"/>
          </w:tcPr>
          <w:p w14:paraId="47A0B58B"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7B616FDB"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24DF542C" w14:textId="77777777" w:rsidTr="00B4466D">
        <w:trPr>
          <w:jc w:val="center"/>
        </w:trPr>
        <w:tc>
          <w:tcPr>
            <w:tcW w:w="5466" w:type="dxa"/>
          </w:tcPr>
          <w:p w14:paraId="679E5AB4" w14:textId="77777777" w:rsidR="00B4466D" w:rsidRPr="0039089B" w:rsidRDefault="00B4466D" w:rsidP="00EF229C">
            <w:pPr>
              <w:pStyle w:val="Body"/>
              <w:rPr>
                <w:rFonts w:asciiTheme="majorHAnsi" w:hAnsiTheme="majorHAnsi"/>
              </w:rPr>
            </w:pPr>
            <w:r w:rsidRPr="0039089B">
              <w:rPr>
                <w:rFonts w:asciiTheme="majorHAnsi" w:hAnsiTheme="majorHAnsi"/>
              </w:rPr>
              <w:t>SB info should remain constant throughout the packet.</w:t>
            </w:r>
          </w:p>
        </w:tc>
        <w:tc>
          <w:tcPr>
            <w:tcW w:w="2639" w:type="dxa"/>
          </w:tcPr>
          <w:p w14:paraId="410AA992"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Each Router Input Port</w:t>
            </w:r>
          </w:p>
        </w:tc>
        <w:tc>
          <w:tcPr>
            <w:tcW w:w="1245" w:type="dxa"/>
          </w:tcPr>
          <w:p w14:paraId="51181B62"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7C1105EA" w14:textId="77777777" w:rsidTr="00B4466D">
        <w:trPr>
          <w:jc w:val="center"/>
        </w:trPr>
        <w:tc>
          <w:tcPr>
            <w:tcW w:w="5466" w:type="dxa"/>
          </w:tcPr>
          <w:p w14:paraId="26ACE019" w14:textId="77777777" w:rsidR="00B4466D" w:rsidRPr="0039089B" w:rsidRDefault="00B4466D" w:rsidP="00EF229C">
            <w:pPr>
              <w:pStyle w:val="Body"/>
              <w:rPr>
                <w:rFonts w:asciiTheme="majorHAnsi" w:hAnsiTheme="majorHAnsi"/>
              </w:rPr>
            </w:pPr>
            <w:r w:rsidRPr="0039089B">
              <w:rPr>
                <w:rFonts w:asciiTheme="majorHAnsi" w:hAnsiTheme="majorHAnsi"/>
              </w:rPr>
              <w:t>Packet Type should remain constant throughout the packet.</w:t>
            </w:r>
          </w:p>
        </w:tc>
        <w:tc>
          <w:tcPr>
            <w:tcW w:w="2639" w:type="dxa"/>
          </w:tcPr>
          <w:p w14:paraId="511DD6D4"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00C76241"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575CAE11" w14:textId="77777777" w:rsidTr="00B4466D">
        <w:trPr>
          <w:jc w:val="center"/>
        </w:trPr>
        <w:tc>
          <w:tcPr>
            <w:tcW w:w="5466" w:type="dxa"/>
          </w:tcPr>
          <w:p w14:paraId="341CEBF4" w14:textId="77777777" w:rsidR="00B4466D" w:rsidRPr="0039089B" w:rsidRDefault="00B4466D" w:rsidP="00EF229C">
            <w:pPr>
              <w:pStyle w:val="Body"/>
              <w:rPr>
                <w:rFonts w:asciiTheme="majorHAnsi" w:hAnsiTheme="majorHAnsi"/>
              </w:rPr>
            </w:pPr>
            <w:r w:rsidRPr="0039089B">
              <w:rPr>
                <w:rFonts w:asciiTheme="majorHAnsi" w:hAnsiTheme="majorHAnsi"/>
              </w:rPr>
              <w:t>Output port should remain constant throughout the packet.</w:t>
            </w:r>
          </w:p>
        </w:tc>
        <w:tc>
          <w:tcPr>
            <w:tcW w:w="2639" w:type="dxa"/>
          </w:tcPr>
          <w:p w14:paraId="5494BE17"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694D5903"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6EA38DC7" w14:textId="77777777" w:rsidTr="00B4466D">
        <w:trPr>
          <w:jc w:val="center"/>
        </w:trPr>
        <w:tc>
          <w:tcPr>
            <w:tcW w:w="5466" w:type="dxa"/>
          </w:tcPr>
          <w:p w14:paraId="198EA42F" w14:textId="77777777" w:rsidR="00B4466D" w:rsidRPr="0039089B" w:rsidRDefault="00B4466D" w:rsidP="00EF229C">
            <w:pPr>
              <w:pStyle w:val="Body"/>
              <w:rPr>
                <w:rFonts w:asciiTheme="majorHAnsi" w:hAnsiTheme="majorHAnsi"/>
              </w:rPr>
            </w:pPr>
            <w:r w:rsidRPr="0039089B">
              <w:rPr>
                <w:rFonts w:asciiTheme="majorHAnsi" w:hAnsiTheme="majorHAnsi"/>
              </w:rPr>
              <w:t>2 SOPs without EOP in between for a VC</w:t>
            </w:r>
          </w:p>
        </w:tc>
        <w:tc>
          <w:tcPr>
            <w:tcW w:w="2639" w:type="dxa"/>
          </w:tcPr>
          <w:p w14:paraId="103D6908"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1EF31619"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1074D65B" w14:textId="77777777" w:rsidTr="00B4466D">
        <w:trPr>
          <w:jc w:val="center"/>
        </w:trPr>
        <w:tc>
          <w:tcPr>
            <w:tcW w:w="5466" w:type="dxa"/>
          </w:tcPr>
          <w:p w14:paraId="1382FD30" w14:textId="77777777" w:rsidR="00B4466D" w:rsidRPr="0039089B" w:rsidRDefault="00B4466D" w:rsidP="00EF229C">
            <w:pPr>
              <w:pStyle w:val="Body"/>
              <w:rPr>
                <w:rFonts w:asciiTheme="majorHAnsi" w:hAnsiTheme="majorHAnsi"/>
              </w:rPr>
            </w:pPr>
            <w:r w:rsidRPr="0039089B">
              <w:rPr>
                <w:rFonts w:asciiTheme="majorHAnsi" w:hAnsiTheme="majorHAnsi"/>
              </w:rPr>
              <w:t>2 EOPs without SOP in between for a VC</w:t>
            </w:r>
          </w:p>
        </w:tc>
        <w:tc>
          <w:tcPr>
            <w:tcW w:w="2639" w:type="dxa"/>
          </w:tcPr>
          <w:p w14:paraId="2337D183"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2F6D5579"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7A0D2B61" w14:textId="77777777" w:rsidTr="00B4466D">
        <w:trPr>
          <w:jc w:val="center"/>
        </w:trPr>
        <w:tc>
          <w:tcPr>
            <w:tcW w:w="5466" w:type="dxa"/>
          </w:tcPr>
          <w:p w14:paraId="6D501AE7" w14:textId="77777777" w:rsidR="00B4466D" w:rsidRPr="0039089B" w:rsidRDefault="00B4466D" w:rsidP="00EF229C">
            <w:pPr>
              <w:pStyle w:val="Body"/>
              <w:rPr>
                <w:rFonts w:asciiTheme="majorHAnsi" w:hAnsiTheme="majorHAnsi"/>
              </w:rPr>
            </w:pPr>
            <w:r w:rsidRPr="0039089B">
              <w:rPr>
                <w:rFonts w:asciiTheme="majorHAnsi" w:hAnsiTheme="majorHAnsi"/>
              </w:rPr>
              <w:t>BV is non-zero only at EOP</w:t>
            </w:r>
          </w:p>
        </w:tc>
        <w:tc>
          <w:tcPr>
            <w:tcW w:w="2639" w:type="dxa"/>
          </w:tcPr>
          <w:p w14:paraId="3524F273" w14:textId="77777777" w:rsidR="00B4466D" w:rsidRPr="0039089B" w:rsidRDefault="00B4466D" w:rsidP="00EF229C">
            <w:pPr>
              <w:pStyle w:val="Body"/>
              <w:rPr>
                <w:rFonts w:asciiTheme="majorHAnsi" w:hAnsiTheme="majorHAnsi"/>
              </w:rPr>
            </w:pPr>
            <w:r w:rsidRPr="0039089B">
              <w:rPr>
                <w:rFonts w:asciiTheme="majorHAnsi" w:hAnsiTheme="majorHAnsi"/>
              </w:rPr>
              <w:t>Each Router Input Port</w:t>
            </w:r>
          </w:p>
        </w:tc>
        <w:tc>
          <w:tcPr>
            <w:tcW w:w="1245" w:type="dxa"/>
          </w:tcPr>
          <w:p w14:paraId="6575FA38"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60393AE7" w14:textId="77777777" w:rsidTr="00B4466D">
        <w:trPr>
          <w:jc w:val="center"/>
        </w:trPr>
        <w:tc>
          <w:tcPr>
            <w:tcW w:w="5466" w:type="dxa"/>
          </w:tcPr>
          <w:p w14:paraId="66461DCC" w14:textId="77777777" w:rsidR="00B4466D" w:rsidRPr="0039089B" w:rsidRDefault="00B4466D" w:rsidP="00EF229C">
            <w:pPr>
              <w:pStyle w:val="Body"/>
              <w:rPr>
                <w:rFonts w:asciiTheme="majorHAnsi" w:hAnsiTheme="majorHAnsi"/>
              </w:rPr>
            </w:pPr>
            <w:r w:rsidRPr="0039089B">
              <w:rPr>
                <w:rFonts w:asciiTheme="majorHAnsi" w:hAnsiTheme="majorHAnsi"/>
              </w:rPr>
              <w:t>No Unknown (x or z) control signals when not in reset</w:t>
            </w:r>
          </w:p>
        </w:tc>
        <w:tc>
          <w:tcPr>
            <w:tcW w:w="2639" w:type="dxa"/>
          </w:tcPr>
          <w:p w14:paraId="2AF21B2A"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2508DDFF"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0E0F32C1" w14:textId="77777777" w:rsidTr="00B4466D">
        <w:trPr>
          <w:jc w:val="center"/>
        </w:trPr>
        <w:tc>
          <w:tcPr>
            <w:tcW w:w="5466" w:type="dxa"/>
          </w:tcPr>
          <w:p w14:paraId="0E95A3C3" w14:textId="77777777" w:rsidR="00B4466D" w:rsidRPr="0039089B" w:rsidRDefault="00B4466D" w:rsidP="00EF229C">
            <w:pPr>
              <w:pStyle w:val="Body"/>
              <w:rPr>
                <w:rFonts w:asciiTheme="majorHAnsi" w:hAnsiTheme="majorHAnsi"/>
              </w:rPr>
            </w:pPr>
            <w:r w:rsidRPr="0039089B">
              <w:rPr>
                <w:rFonts w:asciiTheme="majorHAnsi" w:hAnsiTheme="majorHAnsi"/>
              </w:rPr>
              <w:lastRenderedPageBreak/>
              <w:t>Reset has to be active for at least 16 clocks</w:t>
            </w:r>
          </w:p>
        </w:tc>
        <w:tc>
          <w:tcPr>
            <w:tcW w:w="2639" w:type="dxa"/>
          </w:tcPr>
          <w:p w14:paraId="1DB81C46"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Each Router Output Port</w:t>
            </w:r>
          </w:p>
        </w:tc>
        <w:tc>
          <w:tcPr>
            <w:tcW w:w="1245" w:type="dxa"/>
          </w:tcPr>
          <w:p w14:paraId="3B217841"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62F99C81" w14:textId="77777777" w:rsidTr="00B4466D">
        <w:trPr>
          <w:jc w:val="center"/>
        </w:trPr>
        <w:tc>
          <w:tcPr>
            <w:tcW w:w="5466" w:type="dxa"/>
          </w:tcPr>
          <w:p w14:paraId="781AC11E" w14:textId="77777777" w:rsidR="00B4466D" w:rsidRPr="0039089B" w:rsidRDefault="00B4466D" w:rsidP="00EF229C">
            <w:pPr>
              <w:pStyle w:val="Body"/>
              <w:rPr>
                <w:rFonts w:asciiTheme="majorHAnsi" w:hAnsiTheme="majorHAnsi"/>
              </w:rPr>
            </w:pPr>
            <w:r w:rsidRPr="0039089B">
              <w:rPr>
                <w:rFonts w:asciiTheme="majorHAnsi" w:hAnsiTheme="majorHAnsi"/>
              </w:rPr>
              <w:t>VC valid is one-hot.</w:t>
            </w:r>
          </w:p>
        </w:tc>
        <w:tc>
          <w:tcPr>
            <w:tcW w:w="2639" w:type="dxa"/>
          </w:tcPr>
          <w:p w14:paraId="356FA624"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174591DD"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19533E64" w14:textId="77777777" w:rsidTr="00B4466D">
        <w:trPr>
          <w:jc w:val="center"/>
        </w:trPr>
        <w:tc>
          <w:tcPr>
            <w:tcW w:w="5466" w:type="dxa"/>
          </w:tcPr>
          <w:p w14:paraId="1CF5FD2C" w14:textId="77777777" w:rsidR="00B4466D" w:rsidRPr="0039089B" w:rsidRDefault="00B4466D" w:rsidP="00EF229C">
            <w:pPr>
              <w:pStyle w:val="Body"/>
              <w:rPr>
                <w:rFonts w:asciiTheme="majorHAnsi" w:hAnsiTheme="majorHAnsi"/>
              </w:rPr>
            </w:pPr>
            <w:r w:rsidRPr="0039089B">
              <w:rPr>
                <w:rFonts w:asciiTheme="majorHAnsi" w:hAnsiTheme="majorHAnsi"/>
              </w:rPr>
              <w:t>Output port should be 0-4</w:t>
            </w:r>
          </w:p>
        </w:tc>
        <w:tc>
          <w:tcPr>
            <w:tcW w:w="2639" w:type="dxa"/>
          </w:tcPr>
          <w:p w14:paraId="23FE4193"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6C266DE8"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26C362CD" w14:textId="77777777" w:rsidTr="00B4466D">
        <w:trPr>
          <w:jc w:val="center"/>
        </w:trPr>
        <w:tc>
          <w:tcPr>
            <w:tcW w:w="5466" w:type="dxa"/>
          </w:tcPr>
          <w:p w14:paraId="298D4564" w14:textId="77777777" w:rsidR="00B4466D" w:rsidRPr="0039089B" w:rsidRDefault="00B4466D" w:rsidP="00EF229C">
            <w:pPr>
              <w:pStyle w:val="Body"/>
              <w:rPr>
                <w:rFonts w:asciiTheme="majorHAnsi" w:hAnsiTheme="majorHAnsi"/>
              </w:rPr>
            </w:pPr>
            <w:r w:rsidRPr="0039089B">
              <w:rPr>
                <w:rFonts w:asciiTheme="majorHAnsi" w:hAnsiTheme="majorHAnsi"/>
              </w:rPr>
              <w:t>Credit overflow per VC</w:t>
            </w:r>
          </w:p>
        </w:tc>
        <w:tc>
          <w:tcPr>
            <w:tcW w:w="2639" w:type="dxa"/>
          </w:tcPr>
          <w:p w14:paraId="2BABD69C"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7A54EADF"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7DCA950" w14:textId="77777777" w:rsidTr="00B4466D">
        <w:trPr>
          <w:jc w:val="center"/>
        </w:trPr>
        <w:tc>
          <w:tcPr>
            <w:tcW w:w="5466" w:type="dxa"/>
          </w:tcPr>
          <w:p w14:paraId="30B21AA1" w14:textId="77777777" w:rsidR="00B4466D" w:rsidRPr="0039089B" w:rsidRDefault="00B4466D" w:rsidP="00EF229C">
            <w:pPr>
              <w:pStyle w:val="Body"/>
              <w:rPr>
                <w:rFonts w:asciiTheme="majorHAnsi" w:hAnsiTheme="majorHAnsi"/>
              </w:rPr>
            </w:pPr>
            <w:r w:rsidRPr="0039089B">
              <w:rPr>
                <w:rFonts w:asciiTheme="majorHAnsi" w:hAnsiTheme="majorHAnsi"/>
              </w:rPr>
              <w:t>Credit underflow per VC</w:t>
            </w:r>
          </w:p>
        </w:tc>
        <w:tc>
          <w:tcPr>
            <w:tcW w:w="2639" w:type="dxa"/>
          </w:tcPr>
          <w:p w14:paraId="3BB46941"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1336C97E"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19C71632" w14:textId="77777777" w:rsidTr="00B4466D">
        <w:trPr>
          <w:jc w:val="center"/>
        </w:trPr>
        <w:tc>
          <w:tcPr>
            <w:tcW w:w="5466" w:type="dxa"/>
          </w:tcPr>
          <w:p w14:paraId="275820EE" w14:textId="77777777" w:rsidR="00B4466D" w:rsidRPr="0039089B" w:rsidRDefault="00B4466D" w:rsidP="00EF229C">
            <w:pPr>
              <w:pStyle w:val="Body"/>
              <w:rPr>
                <w:rFonts w:asciiTheme="majorHAnsi" w:hAnsiTheme="majorHAnsi"/>
              </w:rPr>
            </w:pPr>
            <w:r w:rsidRPr="0039089B">
              <w:rPr>
                <w:rFonts w:asciiTheme="majorHAnsi" w:hAnsiTheme="majorHAnsi"/>
              </w:rPr>
              <w:t>Packets received on disabled VC</w:t>
            </w:r>
          </w:p>
        </w:tc>
        <w:tc>
          <w:tcPr>
            <w:tcW w:w="2639" w:type="dxa"/>
          </w:tcPr>
          <w:p w14:paraId="7AF40D25"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7FA9379A"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D0B5B9C" w14:textId="77777777" w:rsidTr="00B4466D">
        <w:trPr>
          <w:jc w:val="center"/>
        </w:trPr>
        <w:tc>
          <w:tcPr>
            <w:tcW w:w="5466" w:type="dxa"/>
          </w:tcPr>
          <w:p w14:paraId="05AB2A66" w14:textId="77777777" w:rsidR="00B4466D" w:rsidRPr="0039089B" w:rsidRDefault="00B4466D" w:rsidP="00EF229C">
            <w:pPr>
              <w:pStyle w:val="Body"/>
              <w:rPr>
                <w:rFonts w:asciiTheme="majorHAnsi" w:hAnsiTheme="majorHAnsi"/>
              </w:rPr>
            </w:pPr>
            <w:r w:rsidRPr="0039089B">
              <w:rPr>
                <w:rFonts w:asciiTheme="majorHAnsi" w:hAnsiTheme="majorHAnsi"/>
              </w:rPr>
              <w:t>SB info should remain constant throughout the packet.</w:t>
            </w:r>
          </w:p>
        </w:tc>
        <w:tc>
          <w:tcPr>
            <w:tcW w:w="2639" w:type="dxa"/>
          </w:tcPr>
          <w:p w14:paraId="1286414E" w14:textId="77777777" w:rsidR="00B4466D" w:rsidRPr="0039089B" w:rsidRDefault="00B4466D" w:rsidP="00EF229C">
            <w:pPr>
              <w:pStyle w:val="Body"/>
              <w:tabs>
                <w:tab w:val="clear" w:pos="2700"/>
                <w:tab w:val="center" w:pos="907"/>
              </w:tabs>
              <w:rPr>
                <w:rFonts w:asciiTheme="majorHAnsi" w:hAnsiTheme="majorHAnsi"/>
              </w:rPr>
            </w:pPr>
            <w:r w:rsidRPr="0039089B">
              <w:rPr>
                <w:rFonts w:asciiTheme="majorHAnsi" w:hAnsiTheme="majorHAnsi"/>
              </w:rPr>
              <w:t>Each Router Output Port</w:t>
            </w:r>
          </w:p>
        </w:tc>
        <w:tc>
          <w:tcPr>
            <w:tcW w:w="1245" w:type="dxa"/>
          </w:tcPr>
          <w:p w14:paraId="4384144B"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465693E" w14:textId="77777777" w:rsidTr="00B4466D">
        <w:trPr>
          <w:jc w:val="center"/>
        </w:trPr>
        <w:tc>
          <w:tcPr>
            <w:tcW w:w="5466" w:type="dxa"/>
          </w:tcPr>
          <w:p w14:paraId="77C64BC1" w14:textId="77777777" w:rsidR="00B4466D" w:rsidRPr="0039089B" w:rsidRDefault="00B4466D" w:rsidP="00EF229C">
            <w:pPr>
              <w:pStyle w:val="Body"/>
              <w:rPr>
                <w:rFonts w:asciiTheme="majorHAnsi" w:hAnsiTheme="majorHAnsi"/>
              </w:rPr>
            </w:pPr>
            <w:r w:rsidRPr="0039089B">
              <w:rPr>
                <w:rFonts w:asciiTheme="majorHAnsi" w:hAnsiTheme="majorHAnsi"/>
              </w:rPr>
              <w:t>Packet Type should remain constant throughout the packet.</w:t>
            </w:r>
          </w:p>
        </w:tc>
        <w:tc>
          <w:tcPr>
            <w:tcW w:w="2639" w:type="dxa"/>
          </w:tcPr>
          <w:p w14:paraId="0D553463"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18C76474"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6639E5D8" w14:textId="77777777" w:rsidTr="00B4466D">
        <w:trPr>
          <w:jc w:val="center"/>
        </w:trPr>
        <w:tc>
          <w:tcPr>
            <w:tcW w:w="5466" w:type="dxa"/>
          </w:tcPr>
          <w:p w14:paraId="318344B8" w14:textId="77777777" w:rsidR="00B4466D" w:rsidRPr="0039089B" w:rsidRDefault="00B4466D" w:rsidP="00EF229C">
            <w:pPr>
              <w:pStyle w:val="Body"/>
              <w:rPr>
                <w:rFonts w:asciiTheme="majorHAnsi" w:hAnsiTheme="majorHAnsi"/>
              </w:rPr>
            </w:pPr>
            <w:r w:rsidRPr="0039089B">
              <w:rPr>
                <w:rFonts w:asciiTheme="majorHAnsi" w:hAnsiTheme="majorHAnsi"/>
              </w:rPr>
              <w:t>Output port should remain constant throughout the packet.</w:t>
            </w:r>
          </w:p>
        </w:tc>
        <w:tc>
          <w:tcPr>
            <w:tcW w:w="2639" w:type="dxa"/>
          </w:tcPr>
          <w:p w14:paraId="13F00E7A"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7B682AAB"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59A5A435" w14:textId="77777777" w:rsidTr="00B4466D">
        <w:trPr>
          <w:jc w:val="center"/>
        </w:trPr>
        <w:tc>
          <w:tcPr>
            <w:tcW w:w="5466" w:type="dxa"/>
          </w:tcPr>
          <w:p w14:paraId="563375E5" w14:textId="77777777" w:rsidR="00B4466D" w:rsidRPr="0039089B" w:rsidRDefault="00B4466D" w:rsidP="00EF229C">
            <w:pPr>
              <w:pStyle w:val="Body"/>
              <w:rPr>
                <w:rFonts w:asciiTheme="majorHAnsi" w:hAnsiTheme="majorHAnsi"/>
              </w:rPr>
            </w:pPr>
            <w:r w:rsidRPr="0039089B">
              <w:rPr>
                <w:rFonts w:asciiTheme="majorHAnsi" w:hAnsiTheme="majorHAnsi"/>
              </w:rPr>
              <w:t>2 SOPs without EOP in between for a VC</w:t>
            </w:r>
          </w:p>
        </w:tc>
        <w:tc>
          <w:tcPr>
            <w:tcW w:w="2639" w:type="dxa"/>
          </w:tcPr>
          <w:p w14:paraId="0F3EB7A6"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74180C88"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5A70ACF7" w14:textId="77777777" w:rsidTr="00B4466D">
        <w:trPr>
          <w:jc w:val="center"/>
        </w:trPr>
        <w:tc>
          <w:tcPr>
            <w:tcW w:w="5466" w:type="dxa"/>
          </w:tcPr>
          <w:p w14:paraId="4299672F" w14:textId="77777777" w:rsidR="00B4466D" w:rsidRPr="0039089B" w:rsidRDefault="00B4466D" w:rsidP="00EF229C">
            <w:pPr>
              <w:pStyle w:val="Body"/>
              <w:rPr>
                <w:rFonts w:asciiTheme="majorHAnsi" w:hAnsiTheme="majorHAnsi"/>
              </w:rPr>
            </w:pPr>
            <w:r w:rsidRPr="0039089B">
              <w:rPr>
                <w:rFonts w:asciiTheme="majorHAnsi" w:hAnsiTheme="majorHAnsi"/>
              </w:rPr>
              <w:t>2 EOPs without SOP in between for a VC</w:t>
            </w:r>
          </w:p>
        </w:tc>
        <w:tc>
          <w:tcPr>
            <w:tcW w:w="2639" w:type="dxa"/>
          </w:tcPr>
          <w:p w14:paraId="12185F6D"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4C119AE9"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37A5625" w14:textId="77777777" w:rsidTr="00B4466D">
        <w:trPr>
          <w:jc w:val="center"/>
        </w:trPr>
        <w:tc>
          <w:tcPr>
            <w:tcW w:w="5466" w:type="dxa"/>
          </w:tcPr>
          <w:p w14:paraId="2FA87525" w14:textId="77777777" w:rsidR="00B4466D" w:rsidRPr="0039089B" w:rsidRDefault="00B4466D" w:rsidP="00EF229C">
            <w:pPr>
              <w:pStyle w:val="Body"/>
              <w:rPr>
                <w:rFonts w:asciiTheme="majorHAnsi" w:hAnsiTheme="majorHAnsi"/>
              </w:rPr>
            </w:pPr>
            <w:r w:rsidRPr="0039089B">
              <w:rPr>
                <w:rFonts w:asciiTheme="majorHAnsi" w:hAnsiTheme="majorHAnsi"/>
              </w:rPr>
              <w:t>BV is non-zero only at EOP</w:t>
            </w:r>
          </w:p>
        </w:tc>
        <w:tc>
          <w:tcPr>
            <w:tcW w:w="2639" w:type="dxa"/>
          </w:tcPr>
          <w:p w14:paraId="6CA2D81E" w14:textId="77777777" w:rsidR="00B4466D" w:rsidRPr="0039089B" w:rsidRDefault="00B4466D" w:rsidP="00EF229C">
            <w:pPr>
              <w:pStyle w:val="Body"/>
              <w:rPr>
                <w:rFonts w:asciiTheme="majorHAnsi" w:hAnsiTheme="majorHAnsi"/>
              </w:rPr>
            </w:pPr>
            <w:r w:rsidRPr="0039089B">
              <w:rPr>
                <w:rFonts w:asciiTheme="majorHAnsi" w:hAnsiTheme="majorHAnsi"/>
              </w:rPr>
              <w:t>Each Router Output Port</w:t>
            </w:r>
          </w:p>
        </w:tc>
        <w:tc>
          <w:tcPr>
            <w:tcW w:w="1245" w:type="dxa"/>
          </w:tcPr>
          <w:p w14:paraId="3E49E245"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4E8FDF53" w14:textId="77777777" w:rsidTr="00B4466D">
        <w:trPr>
          <w:jc w:val="center"/>
        </w:trPr>
        <w:tc>
          <w:tcPr>
            <w:tcW w:w="5466" w:type="dxa"/>
          </w:tcPr>
          <w:p w14:paraId="7747A48D" w14:textId="77777777" w:rsidR="00B4466D" w:rsidRPr="0039089B" w:rsidRDefault="00B4466D" w:rsidP="00EF229C">
            <w:pPr>
              <w:pStyle w:val="Body"/>
              <w:rPr>
                <w:rFonts w:asciiTheme="majorHAnsi" w:hAnsiTheme="majorHAnsi"/>
              </w:rPr>
            </w:pPr>
            <w:r w:rsidRPr="0039089B">
              <w:rPr>
                <w:rFonts w:asciiTheme="majorHAnsi" w:hAnsiTheme="majorHAnsi"/>
              </w:rPr>
              <w:t>All credits have restored to initial value.</w:t>
            </w:r>
          </w:p>
        </w:tc>
        <w:tc>
          <w:tcPr>
            <w:tcW w:w="2639" w:type="dxa"/>
          </w:tcPr>
          <w:p w14:paraId="1280B0A2" w14:textId="77777777" w:rsidR="00B4466D" w:rsidRPr="0039089B" w:rsidRDefault="00B4466D" w:rsidP="00EF229C">
            <w:pPr>
              <w:pStyle w:val="Body"/>
              <w:rPr>
                <w:rFonts w:asciiTheme="majorHAnsi" w:hAnsiTheme="majorHAnsi"/>
              </w:rPr>
            </w:pPr>
            <w:r w:rsidRPr="0039089B">
              <w:rPr>
                <w:rFonts w:asciiTheme="majorHAnsi" w:hAnsiTheme="majorHAnsi"/>
              </w:rPr>
              <w:t>Each Router</w:t>
            </w:r>
          </w:p>
        </w:tc>
        <w:tc>
          <w:tcPr>
            <w:tcW w:w="1245" w:type="dxa"/>
          </w:tcPr>
          <w:p w14:paraId="6E04F09E"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r w:rsidR="00B4466D" w:rsidRPr="0039089B" w14:paraId="353D34EF" w14:textId="77777777" w:rsidTr="00B4466D">
        <w:trPr>
          <w:jc w:val="center"/>
        </w:trPr>
        <w:tc>
          <w:tcPr>
            <w:tcW w:w="5466" w:type="dxa"/>
          </w:tcPr>
          <w:p w14:paraId="00774BCC" w14:textId="77777777" w:rsidR="00B4466D" w:rsidRPr="0039089B" w:rsidRDefault="00B4466D" w:rsidP="00EF229C">
            <w:pPr>
              <w:pStyle w:val="Body"/>
              <w:rPr>
                <w:rFonts w:asciiTheme="majorHAnsi" w:hAnsiTheme="majorHAnsi"/>
              </w:rPr>
            </w:pPr>
            <w:r w:rsidRPr="0039089B">
              <w:rPr>
                <w:rFonts w:asciiTheme="majorHAnsi" w:hAnsiTheme="majorHAnsi"/>
              </w:rPr>
              <w:t>All router FIFOs are empty</w:t>
            </w:r>
          </w:p>
        </w:tc>
        <w:tc>
          <w:tcPr>
            <w:tcW w:w="2639" w:type="dxa"/>
          </w:tcPr>
          <w:p w14:paraId="7BA38003" w14:textId="77777777" w:rsidR="00B4466D" w:rsidRPr="0039089B" w:rsidRDefault="00B4466D" w:rsidP="00EF229C">
            <w:pPr>
              <w:pStyle w:val="Body"/>
              <w:rPr>
                <w:rFonts w:asciiTheme="majorHAnsi" w:hAnsiTheme="majorHAnsi"/>
              </w:rPr>
            </w:pPr>
            <w:r w:rsidRPr="0039089B">
              <w:rPr>
                <w:rFonts w:asciiTheme="majorHAnsi" w:hAnsiTheme="majorHAnsi"/>
              </w:rPr>
              <w:t>Each Router</w:t>
            </w:r>
          </w:p>
        </w:tc>
        <w:tc>
          <w:tcPr>
            <w:tcW w:w="1245" w:type="dxa"/>
          </w:tcPr>
          <w:p w14:paraId="4A72E80E"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bl>
    <w:p w14:paraId="0824721F" w14:textId="77777777" w:rsidR="00B4466D" w:rsidRPr="0039089B" w:rsidRDefault="00B4466D" w:rsidP="00B4466D">
      <w:pPr>
        <w:pStyle w:val="Body"/>
        <w:rPr>
          <w:rFonts w:asciiTheme="majorHAnsi" w:hAnsiTheme="majorHAnsi"/>
        </w:rPr>
      </w:pPr>
    </w:p>
    <w:p w14:paraId="5BE67A02" w14:textId="77777777" w:rsidR="00B4466D" w:rsidRPr="0039089B" w:rsidRDefault="00B4466D" w:rsidP="00B4466D">
      <w:pPr>
        <w:pStyle w:val="Heading3"/>
      </w:pPr>
      <w:bookmarkStart w:id="136" w:name="_Toc398125290"/>
      <w:r w:rsidRPr="0039089B">
        <w:t xml:space="preserve"> </w:t>
      </w:r>
      <w:bookmarkStart w:id="137" w:name="_Toc407201483"/>
      <w:bookmarkStart w:id="138" w:name="_Toc429642497"/>
      <w:r w:rsidRPr="0039089B">
        <w:t>Register Bus End-to-End Checker</w:t>
      </w:r>
      <w:bookmarkEnd w:id="136"/>
      <w:bookmarkEnd w:id="137"/>
      <w:bookmarkEnd w:id="138"/>
    </w:p>
    <w:p w14:paraId="33E377AB" w14:textId="77777777" w:rsidR="00B4466D" w:rsidRPr="0039089B" w:rsidRDefault="00B4466D" w:rsidP="00B4466D">
      <w:pPr>
        <w:pStyle w:val="Body"/>
        <w:rPr>
          <w:rFonts w:asciiTheme="majorHAnsi" w:hAnsiTheme="majorHAnsi"/>
        </w:rPr>
      </w:pPr>
      <w:r w:rsidRPr="0039089B">
        <w:rPr>
          <w:rFonts w:asciiTheme="majorHAnsi" w:hAnsiTheme="majorHAnsi"/>
        </w:rPr>
        <w:t>The register bus end-to-end checker is a scoreboard that tracks register traffic on the register bus layer to ensure every register access is properly routed to the correct destination register ring, and every response is propagated back to the master in the correct order with the correct data content.   The following checks are performed.</w:t>
      </w:r>
    </w:p>
    <w:p w14:paraId="21534D09" w14:textId="77777777" w:rsidR="00B4466D" w:rsidRPr="0039089B" w:rsidRDefault="00B4466D" w:rsidP="00B4466D">
      <w:pPr>
        <w:pStyle w:val="Caption"/>
        <w:jc w:val="center"/>
        <w:rPr>
          <w:rFonts w:asciiTheme="majorHAnsi" w:hAnsiTheme="majorHAnsi"/>
        </w:rPr>
      </w:pPr>
      <w:bookmarkStart w:id="139" w:name="_Toc398754789"/>
      <w:bookmarkStart w:id="140" w:name="_Toc407195593"/>
      <w:bookmarkStart w:id="141" w:name="_Toc429642515"/>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15</w:t>
      </w:r>
      <w:r w:rsidR="005C6EA0" w:rsidRPr="009801EF">
        <w:rPr>
          <w:rFonts w:asciiTheme="majorHAnsi" w:hAnsiTheme="majorHAnsi"/>
          <w:noProof/>
          <w:sz w:val="22"/>
        </w:rPr>
        <w:fldChar w:fldCharType="end"/>
      </w:r>
      <w:r w:rsidRPr="009801EF">
        <w:rPr>
          <w:rFonts w:asciiTheme="majorHAnsi" w:hAnsiTheme="majorHAnsi"/>
          <w:sz w:val="22"/>
        </w:rPr>
        <w:t xml:space="preserve"> Register bus end-to-end checks</w:t>
      </w:r>
      <w:bookmarkEnd w:id="139"/>
      <w:bookmarkEnd w:id="140"/>
      <w:bookmarkEnd w:id="141"/>
    </w:p>
    <w:tbl>
      <w:tblPr>
        <w:tblStyle w:val="TableGrid"/>
        <w:tblW w:w="0" w:type="auto"/>
        <w:jc w:val="center"/>
        <w:tblLook w:val="04A0" w:firstRow="1" w:lastRow="0" w:firstColumn="1" w:lastColumn="0" w:noHBand="0" w:noVBand="1"/>
      </w:tblPr>
      <w:tblGrid>
        <w:gridCol w:w="5527"/>
        <w:gridCol w:w="2000"/>
        <w:gridCol w:w="1823"/>
      </w:tblGrid>
      <w:tr w:rsidR="00B4466D" w:rsidRPr="0039089B" w14:paraId="4A91B539" w14:textId="77777777" w:rsidTr="00B4466D">
        <w:trPr>
          <w:jc w:val="center"/>
        </w:trPr>
        <w:tc>
          <w:tcPr>
            <w:tcW w:w="552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A1FBA7"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 of check</w:t>
            </w:r>
          </w:p>
        </w:tc>
        <w:tc>
          <w:tcPr>
            <w:tcW w:w="200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23FEC5D"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Instantiated</w:t>
            </w:r>
          </w:p>
        </w:tc>
        <w:tc>
          <w:tcPr>
            <w:tcW w:w="1823"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95B9C8D"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Type of check</w:t>
            </w:r>
          </w:p>
        </w:tc>
      </w:tr>
      <w:tr w:rsidR="00B4466D" w:rsidRPr="0039089B" w14:paraId="6A342380"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52E22A0A" w14:textId="75ACBABD" w:rsidR="00B4466D" w:rsidRPr="0039089B" w:rsidRDefault="00B4466D" w:rsidP="00EF229C">
            <w:pPr>
              <w:pStyle w:val="Body"/>
              <w:rPr>
                <w:rFonts w:asciiTheme="majorHAnsi" w:hAnsiTheme="majorHAnsi"/>
              </w:rPr>
            </w:pPr>
            <w:r w:rsidRPr="0039089B">
              <w:rPr>
                <w:rFonts w:asciiTheme="majorHAnsi" w:hAnsiTheme="majorHAnsi"/>
              </w:rPr>
              <w:t xml:space="preserve">ARVALID, AWVALID, </w:t>
            </w:r>
            <w:r w:rsidR="00F1221D">
              <w:rPr>
                <w:rFonts w:asciiTheme="majorHAnsi" w:hAnsiTheme="majorHAnsi"/>
              </w:rPr>
              <w:t>WVALID, RREADY are never x or z</w:t>
            </w:r>
          </w:p>
        </w:tc>
        <w:tc>
          <w:tcPr>
            <w:tcW w:w="2000" w:type="dxa"/>
            <w:tcBorders>
              <w:top w:val="single" w:sz="4" w:space="0" w:color="auto"/>
              <w:left w:val="single" w:sz="4" w:space="0" w:color="auto"/>
              <w:bottom w:val="single" w:sz="4" w:space="0" w:color="auto"/>
              <w:right w:val="single" w:sz="4" w:space="0" w:color="auto"/>
            </w:tcBorders>
          </w:tcPr>
          <w:p w14:paraId="4973B5C5" w14:textId="77777777" w:rsidR="00B4466D" w:rsidRPr="0039089B" w:rsidRDefault="00B4466D" w:rsidP="00EF229C">
            <w:pPr>
              <w:pStyle w:val="Body"/>
              <w:rPr>
                <w:rFonts w:asciiTheme="majorHAnsi" w:hAnsiTheme="majorHAnsi"/>
              </w:rPr>
            </w:pPr>
            <w:r w:rsidRPr="0039089B">
              <w:rPr>
                <w:rFonts w:asciiTheme="majorHAnsi" w:hAnsiTheme="majorHAnsi"/>
              </w:rPr>
              <w:t>Regbus Master Bridge</w:t>
            </w:r>
          </w:p>
        </w:tc>
        <w:tc>
          <w:tcPr>
            <w:tcW w:w="1823" w:type="dxa"/>
            <w:tcBorders>
              <w:top w:val="single" w:sz="4" w:space="0" w:color="auto"/>
              <w:left w:val="single" w:sz="4" w:space="0" w:color="auto"/>
              <w:bottom w:val="single" w:sz="4" w:space="0" w:color="auto"/>
              <w:right w:val="single" w:sz="4" w:space="0" w:color="auto"/>
            </w:tcBorders>
          </w:tcPr>
          <w:p w14:paraId="7711353C"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9C5BD05"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6D42C422" w14:textId="4BC57E9A" w:rsidR="00B4466D" w:rsidRPr="0039089B" w:rsidRDefault="00B4466D" w:rsidP="00EF229C">
            <w:pPr>
              <w:pStyle w:val="Body"/>
              <w:rPr>
                <w:rFonts w:asciiTheme="majorHAnsi" w:hAnsiTheme="majorHAnsi"/>
              </w:rPr>
            </w:pPr>
            <w:r w:rsidRPr="0039089B">
              <w:rPr>
                <w:rFonts w:asciiTheme="majorHAnsi" w:hAnsiTheme="majorHAnsi"/>
              </w:rPr>
              <w:lastRenderedPageBreak/>
              <w:t>AR</w:t>
            </w:r>
            <w:r w:rsidR="00F1221D">
              <w:rPr>
                <w:rFonts w:asciiTheme="majorHAnsi" w:hAnsiTheme="majorHAnsi"/>
              </w:rPr>
              <w:t>LEN and AWLEN are either 0 or 1</w:t>
            </w:r>
          </w:p>
        </w:tc>
        <w:tc>
          <w:tcPr>
            <w:tcW w:w="2000" w:type="dxa"/>
            <w:tcBorders>
              <w:top w:val="single" w:sz="4" w:space="0" w:color="auto"/>
              <w:left w:val="single" w:sz="4" w:space="0" w:color="auto"/>
              <w:bottom w:val="single" w:sz="4" w:space="0" w:color="auto"/>
              <w:right w:val="single" w:sz="4" w:space="0" w:color="auto"/>
            </w:tcBorders>
          </w:tcPr>
          <w:p w14:paraId="356B3600" w14:textId="77777777" w:rsidR="00B4466D" w:rsidRPr="0039089B" w:rsidRDefault="00B4466D" w:rsidP="00EF229C">
            <w:pPr>
              <w:pStyle w:val="Body"/>
              <w:rPr>
                <w:rFonts w:asciiTheme="majorHAnsi" w:hAnsiTheme="majorHAnsi"/>
              </w:rPr>
            </w:pPr>
            <w:r w:rsidRPr="0039089B">
              <w:rPr>
                <w:rFonts w:asciiTheme="majorHAnsi" w:hAnsiTheme="majorHAnsi"/>
              </w:rPr>
              <w:t>Regbus Master Bridge</w:t>
            </w:r>
          </w:p>
        </w:tc>
        <w:tc>
          <w:tcPr>
            <w:tcW w:w="1823" w:type="dxa"/>
            <w:tcBorders>
              <w:top w:val="single" w:sz="4" w:space="0" w:color="auto"/>
              <w:left w:val="single" w:sz="4" w:space="0" w:color="auto"/>
              <w:bottom w:val="single" w:sz="4" w:space="0" w:color="auto"/>
              <w:right w:val="single" w:sz="4" w:space="0" w:color="auto"/>
            </w:tcBorders>
          </w:tcPr>
          <w:p w14:paraId="6D037C55"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5F4BD994"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1F13145" w14:textId="1887CE32" w:rsidR="00B4466D" w:rsidRPr="0039089B" w:rsidRDefault="00B4466D" w:rsidP="00EF229C">
            <w:pPr>
              <w:pStyle w:val="Body"/>
              <w:rPr>
                <w:rFonts w:asciiTheme="majorHAnsi" w:hAnsiTheme="majorHAnsi"/>
              </w:rPr>
            </w:pPr>
            <w:r w:rsidRPr="0039089B">
              <w:rPr>
                <w:rFonts w:asciiTheme="majorHAnsi" w:hAnsiTheme="majorHAnsi"/>
              </w:rPr>
              <w:t>Every AR request that enters the regbus master bridge is tracked with its corresponding R response for the roundtrip check to ensure correct propagation of command fields, propagation of content and o</w:t>
            </w:r>
            <w:r w:rsidR="00F1221D">
              <w:rPr>
                <w:rFonts w:asciiTheme="majorHAnsi" w:hAnsiTheme="majorHAnsi"/>
              </w:rPr>
              <w:t>rdering within the regbus layer</w:t>
            </w:r>
          </w:p>
        </w:tc>
        <w:tc>
          <w:tcPr>
            <w:tcW w:w="2000" w:type="dxa"/>
            <w:tcBorders>
              <w:top w:val="single" w:sz="4" w:space="0" w:color="auto"/>
              <w:left w:val="single" w:sz="4" w:space="0" w:color="auto"/>
              <w:bottom w:val="single" w:sz="4" w:space="0" w:color="auto"/>
              <w:right w:val="single" w:sz="4" w:space="0" w:color="auto"/>
            </w:tcBorders>
          </w:tcPr>
          <w:p w14:paraId="4CFC16B5" w14:textId="77777777" w:rsidR="00B4466D" w:rsidRPr="0039089B" w:rsidRDefault="00B4466D" w:rsidP="00EF229C">
            <w:pPr>
              <w:pStyle w:val="Body"/>
              <w:rPr>
                <w:rFonts w:asciiTheme="majorHAnsi" w:hAnsiTheme="majorHAnsi"/>
              </w:rPr>
            </w:pPr>
            <w:r w:rsidRPr="0039089B">
              <w:rPr>
                <w:rFonts w:asciiTheme="majorHAnsi" w:hAnsiTheme="majorHAnsi"/>
              </w:rPr>
              <w:t>NoC</w:t>
            </w:r>
          </w:p>
        </w:tc>
        <w:tc>
          <w:tcPr>
            <w:tcW w:w="1823" w:type="dxa"/>
            <w:tcBorders>
              <w:top w:val="single" w:sz="4" w:space="0" w:color="auto"/>
              <w:left w:val="single" w:sz="4" w:space="0" w:color="auto"/>
              <w:bottom w:val="single" w:sz="4" w:space="0" w:color="auto"/>
              <w:right w:val="single" w:sz="4" w:space="0" w:color="auto"/>
            </w:tcBorders>
          </w:tcPr>
          <w:p w14:paraId="7DFFF44B"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7382ACFC"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BE6F82D" w14:textId="2C60433F" w:rsidR="00B4466D" w:rsidRPr="0039089B" w:rsidRDefault="00B4466D" w:rsidP="00EF229C">
            <w:pPr>
              <w:pStyle w:val="Body"/>
              <w:rPr>
                <w:rFonts w:asciiTheme="majorHAnsi" w:hAnsiTheme="majorHAnsi"/>
              </w:rPr>
            </w:pPr>
            <w:r w:rsidRPr="0039089B">
              <w:rPr>
                <w:rFonts w:asciiTheme="majorHAnsi" w:hAnsiTheme="majorHAnsi"/>
              </w:rPr>
              <w:t>Every AR request that enters the regbus master bridge arrives at the correct destination regbus ring master, with the correct ARADDR, ARPROT, ARLEN, node_id, ring_i</w:t>
            </w:r>
            <w:r w:rsidR="00F1221D">
              <w:rPr>
                <w:rFonts w:asciiTheme="majorHAnsi" w:hAnsiTheme="majorHAnsi"/>
              </w:rPr>
              <w:t>d, seqnum, in the correct order</w:t>
            </w:r>
          </w:p>
        </w:tc>
        <w:tc>
          <w:tcPr>
            <w:tcW w:w="2000" w:type="dxa"/>
            <w:tcBorders>
              <w:top w:val="single" w:sz="4" w:space="0" w:color="auto"/>
              <w:left w:val="single" w:sz="4" w:space="0" w:color="auto"/>
              <w:bottom w:val="single" w:sz="4" w:space="0" w:color="auto"/>
              <w:right w:val="single" w:sz="4" w:space="0" w:color="auto"/>
            </w:tcBorders>
          </w:tcPr>
          <w:p w14:paraId="66CBC863" w14:textId="77777777" w:rsidR="00B4466D" w:rsidRPr="0039089B" w:rsidRDefault="00B4466D" w:rsidP="00EF229C">
            <w:pPr>
              <w:pStyle w:val="Body"/>
              <w:rPr>
                <w:rFonts w:asciiTheme="majorHAnsi" w:hAnsiTheme="majorHAnsi"/>
              </w:rPr>
            </w:pPr>
            <w:r w:rsidRPr="0039089B">
              <w:rPr>
                <w:rFonts w:asciiTheme="majorHAnsi" w:hAnsiTheme="majorHAnsi"/>
              </w:rPr>
              <w:t>NoC</w:t>
            </w:r>
          </w:p>
        </w:tc>
        <w:tc>
          <w:tcPr>
            <w:tcW w:w="1823" w:type="dxa"/>
            <w:tcBorders>
              <w:top w:val="single" w:sz="4" w:space="0" w:color="auto"/>
              <w:left w:val="single" w:sz="4" w:space="0" w:color="auto"/>
              <w:bottom w:val="single" w:sz="4" w:space="0" w:color="auto"/>
              <w:right w:val="single" w:sz="4" w:space="0" w:color="auto"/>
            </w:tcBorders>
          </w:tcPr>
          <w:p w14:paraId="32D3697D"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48127E66"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73331CF" w14:textId="2504885E" w:rsidR="00B4466D" w:rsidRPr="0039089B" w:rsidRDefault="00B4466D" w:rsidP="00EF229C">
            <w:pPr>
              <w:pStyle w:val="Body"/>
              <w:rPr>
                <w:rFonts w:asciiTheme="majorHAnsi" w:hAnsiTheme="majorHAnsi"/>
              </w:rPr>
            </w:pPr>
            <w:r w:rsidRPr="0039089B">
              <w:rPr>
                <w:rFonts w:asciiTheme="majorHAnsi" w:hAnsiTheme="majorHAnsi"/>
              </w:rPr>
              <w:t>Every read request packet that enters the regbus ring master is tracked with its corresponding response packet for the roundtrip check to ensure correct propagation of command fields, propagation of content and ordering</w:t>
            </w:r>
            <w:r w:rsidR="00F1221D">
              <w:rPr>
                <w:rFonts w:asciiTheme="majorHAnsi" w:hAnsiTheme="majorHAnsi"/>
              </w:rPr>
              <w:t xml:space="preserve"> within each regbus ring master</w:t>
            </w:r>
          </w:p>
        </w:tc>
        <w:tc>
          <w:tcPr>
            <w:tcW w:w="2000" w:type="dxa"/>
            <w:tcBorders>
              <w:top w:val="single" w:sz="4" w:space="0" w:color="auto"/>
              <w:left w:val="single" w:sz="4" w:space="0" w:color="auto"/>
              <w:bottom w:val="single" w:sz="4" w:space="0" w:color="auto"/>
              <w:right w:val="single" w:sz="4" w:space="0" w:color="auto"/>
            </w:tcBorders>
          </w:tcPr>
          <w:p w14:paraId="020AD28E" w14:textId="77777777" w:rsidR="00B4466D" w:rsidRPr="0039089B" w:rsidRDefault="00B4466D" w:rsidP="00EF229C">
            <w:pPr>
              <w:pStyle w:val="Body"/>
              <w:rPr>
                <w:rFonts w:asciiTheme="majorHAnsi" w:hAnsiTheme="majorHAnsi"/>
              </w:rPr>
            </w:pPr>
            <w:r w:rsidRPr="0039089B">
              <w:rPr>
                <w:rFonts w:asciiTheme="majorHAnsi" w:hAnsiTheme="majorHAnsi"/>
              </w:rPr>
              <w:t>Regbus Ring Master</w:t>
            </w:r>
          </w:p>
        </w:tc>
        <w:tc>
          <w:tcPr>
            <w:tcW w:w="1823" w:type="dxa"/>
            <w:tcBorders>
              <w:top w:val="single" w:sz="4" w:space="0" w:color="auto"/>
              <w:left w:val="single" w:sz="4" w:space="0" w:color="auto"/>
              <w:bottom w:val="single" w:sz="4" w:space="0" w:color="auto"/>
              <w:right w:val="single" w:sz="4" w:space="0" w:color="auto"/>
            </w:tcBorders>
          </w:tcPr>
          <w:p w14:paraId="743C4AE7"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43B885F9"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0887F0FD" w14:textId="52A06B46" w:rsidR="00B4466D" w:rsidRPr="0039089B" w:rsidRDefault="00B4466D" w:rsidP="00EF229C">
            <w:pPr>
              <w:pStyle w:val="Body"/>
              <w:rPr>
                <w:rFonts w:asciiTheme="majorHAnsi" w:hAnsiTheme="majorHAnsi"/>
              </w:rPr>
            </w:pPr>
            <w:r w:rsidRPr="0039089B">
              <w:rPr>
                <w:rFonts w:asciiTheme="majorHAnsi" w:hAnsiTheme="majorHAnsi"/>
              </w:rPr>
              <w:t>Every R response that leaves the regbus ring master arrives at the regbus master bridge with the correct RDATA, RRE</w:t>
            </w:r>
            <w:r w:rsidR="00F1221D">
              <w:rPr>
                <w:rFonts w:asciiTheme="majorHAnsi" w:hAnsiTheme="majorHAnsi"/>
              </w:rPr>
              <w:t>SP, RLAST, in the correct order</w:t>
            </w:r>
          </w:p>
        </w:tc>
        <w:tc>
          <w:tcPr>
            <w:tcW w:w="2000" w:type="dxa"/>
            <w:tcBorders>
              <w:top w:val="single" w:sz="4" w:space="0" w:color="auto"/>
              <w:left w:val="single" w:sz="4" w:space="0" w:color="auto"/>
              <w:bottom w:val="single" w:sz="4" w:space="0" w:color="auto"/>
              <w:right w:val="single" w:sz="4" w:space="0" w:color="auto"/>
            </w:tcBorders>
          </w:tcPr>
          <w:p w14:paraId="6234DCE5" w14:textId="77777777" w:rsidR="00B4466D" w:rsidRPr="0039089B" w:rsidRDefault="00B4466D" w:rsidP="00EF229C">
            <w:pPr>
              <w:pStyle w:val="Body"/>
              <w:rPr>
                <w:rFonts w:asciiTheme="majorHAnsi" w:hAnsiTheme="majorHAnsi"/>
              </w:rPr>
            </w:pPr>
            <w:r w:rsidRPr="0039089B">
              <w:rPr>
                <w:rFonts w:asciiTheme="majorHAnsi" w:hAnsiTheme="majorHAnsi"/>
              </w:rPr>
              <w:t>NoC</w:t>
            </w:r>
          </w:p>
        </w:tc>
        <w:tc>
          <w:tcPr>
            <w:tcW w:w="1823" w:type="dxa"/>
            <w:tcBorders>
              <w:top w:val="single" w:sz="4" w:space="0" w:color="auto"/>
              <w:left w:val="single" w:sz="4" w:space="0" w:color="auto"/>
              <w:bottom w:val="single" w:sz="4" w:space="0" w:color="auto"/>
              <w:right w:val="single" w:sz="4" w:space="0" w:color="auto"/>
            </w:tcBorders>
          </w:tcPr>
          <w:p w14:paraId="210B25DE"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4811E6E3"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8F87082" w14:textId="0E717B1A" w:rsidR="00B4466D" w:rsidRPr="0039089B" w:rsidRDefault="00B4466D" w:rsidP="00EF229C">
            <w:pPr>
              <w:pStyle w:val="Body"/>
              <w:rPr>
                <w:rFonts w:asciiTheme="majorHAnsi" w:hAnsiTheme="majorHAnsi"/>
              </w:rPr>
            </w:pPr>
            <w:r w:rsidRPr="0039089B">
              <w:rPr>
                <w:rFonts w:asciiTheme="majorHAnsi" w:hAnsiTheme="majorHAnsi"/>
              </w:rPr>
              <w:t>Every pair of AW and W requests that enters the regbus master bridge is tracked together with the corresponding B response for roundtrip check to ensure correct propagation of command fields, propagation of data and o</w:t>
            </w:r>
            <w:r w:rsidR="00F1221D">
              <w:rPr>
                <w:rFonts w:asciiTheme="majorHAnsi" w:hAnsiTheme="majorHAnsi"/>
              </w:rPr>
              <w:t>rdering within the regbus layer</w:t>
            </w:r>
          </w:p>
        </w:tc>
        <w:tc>
          <w:tcPr>
            <w:tcW w:w="2000" w:type="dxa"/>
            <w:tcBorders>
              <w:top w:val="single" w:sz="4" w:space="0" w:color="auto"/>
              <w:left w:val="single" w:sz="4" w:space="0" w:color="auto"/>
              <w:bottom w:val="single" w:sz="4" w:space="0" w:color="auto"/>
              <w:right w:val="single" w:sz="4" w:space="0" w:color="auto"/>
            </w:tcBorders>
          </w:tcPr>
          <w:p w14:paraId="0E00F6E8" w14:textId="77777777" w:rsidR="00B4466D" w:rsidRPr="0039089B" w:rsidRDefault="00B4466D" w:rsidP="00EF229C">
            <w:pPr>
              <w:pStyle w:val="Body"/>
              <w:rPr>
                <w:rFonts w:asciiTheme="majorHAnsi" w:hAnsiTheme="majorHAnsi"/>
              </w:rPr>
            </w:pPr>
            <w:r w:rsidRPr="0039089B">
              <w:rPr>
                <w:rFonts w:asciiTheme="majorHAnsi" w:hAnsiTheme="majorHAnsi"/>
              </w:rPr>
              <w:t>NoC</w:t>
            </w:r>
          </w:p>
        </w:tc>
        <w:tc>
          <w:tcPr>
            <w:tcW w:w="1823" w:type="dxa"/>
            <w:tcBorders>
              <w:top w:val="single" w:sz="4" w:space="0" w:color="auto"/>
              <w:left w:val="single" w:sz="4" w:space="0" w:color="auto"/>
              <w:bottom w:val="single" w:sz="4" w:space="0" w:color="auto"/>
              <w:right w:val="single" w:sz="4" w:space="0" w:color="auto"/>
            </w:tcBorders>
          </w:tcPr>
          <w:p w14:paraId="560CE74A"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2D933975"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71D3669B" w14:textId="4C876532" w:rsidR="00B4466D" w:rsidRPr="0039089B" w:rsidRDefault="00B4466D" w:rsidP="00EF229C">
            <w:pPr>
              <w:pStyle w:val="Body"/>
              <w:rPr>
                <w:rFonts w:asciiTheme="majorHAnsi" w:hAnsiTheme="majorHAnsi"/>
              </w:rPr>
            </w:pPr>
            <w:r w:rsidRPr="0039089B">
              <w:rPr>
                <w:rFonts w:asciiTheme="majorHAnsi" w:hAnsiTheme="majorHAnsi"/>
              </w:rPr>
              <w:t>Every AW and W request that enters the regbus master bridge arrives at the correct destination regbus ring master with the correct AWADDR, AWPROT, AWLEN, WDATA, WSTRB and WLAST, node_id, ring_i</w:t>
            </w:r>
            <w:r w:rsidR="00F1221D">
              <w:rPr>
                <w:rFonts w:asciiTheme="majorHAnsi" w:hAnsiTheme="majorHAnsi"/>
              </w:rPr>
              <w:t>d, seqnum, in the correct order</w:t>
            </w:r>
          </w:p>
        </w:tc>
        <w:tc>
          <w:tcPr>
            <w:tcW w:w="2000" w:type="dxa"/>
            <w:tcBorders>
              <w:top w:val="single" w:sz="4" w:space="0" w:color="auto"/>
              <w:left w:val="single" w:sz="4" w:space="0" w:color="auto"/>
              <w:bottom w:val="single" w:sz="4" w:space="0" w:color="auto"/>
              <w:right w:val="single" w:sz="4" w:space="0" w:color="auto"/>
            </w:tcBorders>
          </w:tcPr>
          <w:p w14:paraId="561447D6" w14:textId="77777777" w:rsidR="00B4466D" w:rsidRPr="0039089B" w:rsidRDefault="00B4466D" w:rsidP="00EF229C">
            <w:pPr>
              <w:pStyle w:val="Body"/>
              <w:rPr>
                <w:rFonts w:asciiTheme="majorHAnsi" w:hAnsiTheme="majorHAnsi"/>
              </w:rPr>
            </w:pPr>
            <w:r w:rsidRPr="0039089B">
              <w:rPr>
                <w:rFonts w:asciiTheme="majorHAnsi" w:hAnsiTheme="majorHAnsi"/>
              </w:rPr>
              <w:t>NoC</w:t>
            </w:r>
          </w:p>
        </w:tc>
        <w:tc>
          <w:tcPr>
            <w:tcW w:w="1823" w:type="dxa"/>
            <w:tcBorders>
              <w:top w:val="single" w:sz="4" w:space="0" w:color="auto"/>
              <w:left w:val="single" w:sz="4" w:space="0" w:color="auto"/>
              <w:bottom w:val="single" w:sz="4" w:space="0" w:color="auto"/>
              <w:right w:val="single" w:sz="4" w:space="0" w:color="auto"/>
            </w:tcBorders>
          </w:tcPr>
          <w:p w14:paraId="6314BC93"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5BD95189"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0410001F" w14:textId="5F826476" w:rsidR="00B4466D" w:rsidRPr="0039089B" w:rsidRDefault="00B4466D" w:rsidP="00EF229C">
            <w:pPr>
              <w:pStyle w:val="Body"/>
              <w:rPr>
                <w:rFonts w:asciiTheme="majorHAnsi" w:hAnsiTheme="majorHAnsi"/>
              </w:rPr>
            </w:pPr>
            <w:r w:rsidRPr="0039089B">
              <w:rPr>
                <w:rFonts w:asciiTheme="majorHAnsi" w:hAnsiTheme="majorHAnsi"/>
              </w:rPr>
              <w:t xml:space="preserve">Every write request packet that enters the regbus ring master is tracked with its corresponding response packet for the roundtrip check to ensure correct </w:t>
            </w:r>
            <w:r w:rsidRPr="0039089B">
              <w:rPr>
                <w:rFonts w:asciiTheme="majorHAnsi" w:hAnsiTheme="majorHAnsi"/>
              </w:rPr>
              <w:lastRenderedPageBreak/>
              <w:t>propagation of command fields, propagation of content and ordering</w:t>
            </w:r>
            <w:r w:rsidR="00F1221D">
              <w:rPr>
                <w:rFonts w:asciiTheme="majorHAnsi" w:hAnsiTheme="majorHAnsi"/>
              </w:rPr>
              <w:t xml:space="preserve"> within each regbus ring master</w:t>
            </w:r>
          </w:p>
        </w:tc>
        <w:tc>
          <w:tcPr>
            <w:tcW w:w="2000" w:type="dxa"/>
            <w:tcBorders>
              <w:top w:val="single" w:sz="4" w:space="0" w:color="auto"/>
              <w:left w:val="single" w:sz="4" w:space="0" w:color="auto"/>
              <w:bottom w:val="single" w:sz="4" w:space="0" w:color="auto"/>
              <w:right w:val="single" w:sz="4" w:space="0" w:color="auto"/>
            </w:tcBorders>
          </w:tcPr>
          <w:p w14:paraId="74E144BB" w14:textId="77777777" w:rsidR="00B4466D" w:rsidRPr="0039089B" w:rsidRDefault="00B4466D" w:rsidP="00EF229C">
            <w:pPr>
              <w:pStyle w:val="Body"/>
              <w:rPr>
                <w:rFonts w:asciiTheme="majorHAnsi" w:hAnsiTheme="majorHAnsi"/>
              </w:rPr>
            </w:pPr>
            <w:r w:rsidRPr="0039089B">
              <w:rPr>
                <w:rFonts w:asciiTheme="majorHAnsi" w:hAnsiTheme="majorHAnsi"/>
              </w:rPr>
              <w:lastRenderedPageBreak/>
              <w:t>Regbus Ring Master</w:t>
            </w:r>
          </w:p>
        </w:tc>
        <w:tc>
          <w:tcPr>
            <w:tcW w:w="1823" w:type="dxa"/>
            <w:tcBorders>
              <w:top w:val="single" w:sz="4" w:space="0" w:color="auto"/>
              <w:left w:val="single" w:sz="4" w:space="0" w:color="auto"/>
              <w:bottom w:val="single" w:sz="4" w:space="0" w:color="auto"/>
              <w:right w:val="single" w:sz="4" w:space="0" w:color="auto"/>
            </w:tcBorders>
          </w:tcPr>
          <w:p w14:paraId="01169EDE"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7430FA1A"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B19D906" w14:textId="5DF6C29C" w:rsidR="00B4466D" w:rsidRPr="0039089B" w:rsidRDefault="00B4466D" w:rsidP="00EF229C">
            <w:pPr>
              <w:pStyle w:val="Body"/>
              <w:rPr>
                <w:rFonts w:asciiTheme="majorHAnsi" w:hAnsiTheme="majorHAnsi"/>
              </w:rPr>
            </w:pPr>
            <w:r w:rsidRPr="0039089B">
              <w:rPr>
                <w:rFonts w:asciiTheme="majorHAnsi" w:hAnsiTheme="majorHAnsi"/>
              </w:rPr>
              <w:t>Every B response that leaves a regbus ring master arrives at the regbus master bridge with the correct BR</w:t>
            </w:r>
            <w:r w:rsidR="00F1221D">
              <w:rPr>
                <w:rFonts w:asciiTheme="majorHAnsi" w:hAnsiTheme="majorHAnsi"/>
              </w:rPr>
              <w:t>ESP, in the correct order</w:t>
            </w:r>
          </w:p>
        </w:tc>
        <w:tc>
          <w:tcPr>
            <w:tcW w:w="2000" w:type="dxa"/>
            <w:tcBorders>
              <w:top w:val="single" w:sz="4" w:space="0" w:color="auto"/>
              <w:left w:val="single" w:sz="4" w:space="0" w:color="auto"/>
              <w:bottom w:val="single" w:sz="4" w:space="0" w:color="auto"/>
              <w:right w:val="single" w:sz="4" w:space="0" w:color="auto"/>
            </w:tcBorders>
          </w:tcPr>
          <w:p w14:paraId="69A7A1D4" w14:textId="77777777" w:rsidR="00B4466D" w:rsidRPr="0039089B" w:rsidRDefault="00B4466D" w:rsidP="00EF229C">
            <w:pPr>
              <w:pStyle w:val="Body"/>
              <w:rPr>
                <w:rFonts w:asciiTheme="majorHAnsi" w:hAnsiTheme="majorHAnsi"/>
              </w:rPr>
            </w:pPr>
            <w:r w:rsidRPr="0039089B">
              <w:rPr>
                <w:rFonts w:asciiTheme="majorHAnsi" w:hAnsiTheme="majorHAnsi"/>
              </w:rPr>
              <w:t>NoC</w:t>
            </w:r>
          </w:p>
        </w:tc>
        <w:tc>
          <w:tcPr>
            <w:tcW w:w="1823" w:type="dxa"/>
            <w:tcBorders>
              <w:top w:val="single" w:sz="4" w:space="0" w:color="auto"/>
              <w:left w:val="single" w:sz="4" w:space="0" w:color="auto"/>
              <w:bottom w:val="single" w:sz="4" w:space="0" w:color="auto"/>
              <w:right w:val="single" w:sz="4" w:space="0" w:color="auto"/>
            </w:tcBorders>
          </w:tcPr>
          <w:p w14:paraId="5EF83C5F"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33006A0A"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15F79F60" w14:textId="09C3F86E" w:rsidR="00B4466D" w:rsidRPr="0039089B" w:rsidRDefault="00B4466D" w:rsidP="00EF229C">
            <w:pPr>
              <w:pStyle w:val="Body"/>
              <w:rPr>
                <w:rFonts w:asciiTheme="majorHAnsi" w:hAnsiTheme="majorHAnsi"/>
              </w:rPr>
            </w:pPr>
            <w:r w:rsidRPr="0039089B">
              <w:rPr>
                <w:rFonts w:asciiTheme="majorHAnsi" w:hAnsiTheme="majorHAnsi"/>
              </w:rPr>
              <w:t>There is one and only one SO</w:t>
            </w:r>
            <w:r w:rsidR="00F1221D">
              <w:rPr>
                <w:rFonts w:asciiTheme="majorHAnsi" w:hAnsiTheme="majorHAnsi"/>
              </w:rPr>
              <w:t>P per regbus ring master packet</w:t>
            </w:r>
          </w:p>
        </w:tc>
        <w:tc>
          <w:tcPr>
            <w:tcW w:w="2000" w:type="dxa"/>
            <w:tcBorders>
              <w:top w:val="single" w:sz="4" w:space="0" w:color="auto"/>
              <w:left w:val="single" w:sz="4" w:space="0" w:color="auto"/>
              <w:bottom w:val="single" w:sz="4" w:space="0" w:color="auto"/>
              <w:right w:val="single" w:sz="4" w:space="0" w:color="auto"/>
            </w:tcBorders>
          </w:tcPr>
          <w:p w14:paraId="57A9D6F4" w14:textId="77777777" w:rsidR="00B4466D" w:rsidRPr="0039089B" w:rsidRDefault="00B4466D" w:rsidP="00EF229C">
            <w:pPr>
              <w:pStyle w:val="Body"/>
              <w:rPr>
                <w:rFonts w:asciiTheme="majorHAnsi" w:hAnsiTheme="majorHAnsi"/>
              </w:rPr>
            </w:pPr>
            <w:r w:rsidRPr="0039089B">
              <w:rPr>
                <w:rFonts w:asciiTheme="majorHAnsi" w:hAnsiTheme="majorHAnsi"/>
              </w:rPr>
              <w:t>Regbus Ring Master</w:t>
            </w:r>
          </w:p>
        </w:tc>
        <w:tc>
          <w:tcPr>
            <w:tcW w:w="1823" w:type="dxa"/>
            <w:tcBorders>
              <w:top w:val="single" w:sz="4" w:space="0" w:color="auto"/>
              <w:left w:val="single" w:sz="4" w:space="0" w:color="auto"/>
              <w:bottom w:val="single" w:sz="4" w:space="0" w:color="auto"/>
              <w:right w:val="single" w:sz="4" w:space="0" w:color="auto"/>
            </w:tcBorders>
          </w:tcPr>
          <w:p w14:paraId="29A82782"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7D2C5D3D"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31F0C3DF" w14:textId="2A654856" w:rsidR="00B4466D" w:rsidRPr="0039089B" w:rsidRDefault="00B4466D" w:rsidP="00EF229C">
            <w:pPr>
              <w:pStyle w:val="Body"/>
              <w:rPr>
                <w:rFonts w:asciiTheme="majorHAnsi" w:hAnsiTheme="majorHAnsi"/>
              </w:rPr>
            </w:pPr>
            <w:r w:rsidRPr="0039089B">
              <w:rPr>
                <w:rFonts w:asciiTheme="majorHAnsi" w:hAnsiTheme="majorHAnsi"/>
              </w:rPr>
              <w:t>There is one and only one EO</w:t>
            </w:r>
            <w:r w:rsidR="00F1221D">
              <w:rPr>
                <w:rFonts w:asciiTheme="majorHAnsi" w:hAnsiTheme="majorHAnsi"/>
              </w:rPr>
              <w:t>P per regbus ring master packet</w:t>
            </w:r>
          </w:p>
        </w:tc>
        <w:tc>
          <w:tcPr>
            <w:tcW w:w="2000" w:type="dxa"/>
            <w:tcBorders>
              <w:top w:val="single" w:sz="4" w:space="0" w:color="auto"/>
              <w:left w:val="single" w:sz="4" w:space="0" w:color="auto"/>
              <w:bottom w:val="single" w:sz="4" w:space="0" w:color="auto"/>
              <w:right w:val="single" w:sz="4" w:space="0" w:color="auto"/>
            </w:tcBorders>
          </w:tcPr>
          <w:p w14:paraId="7C970B5D" w14:textId="77777777" w:rsidR="00B4466D" w:rsidRPr="0039089B" w:rsidRDefault="00B4466D" w:rsidP="00EF229C">
            <w:pPr>
              <w:pStyle w:val="Body"/>
              <w:rPr>
                <w:rFonts w:asciiTheme="majorHAnsi" w:hAnsiTheme="majorHAnsi"/>
              </w:rPr>
            </w:pPr>
            <w:r w:rsidRPr="0039089B">
              <w:rPr>
                <w:rFonts w:asciiTheme="majorHAnsi" w:hAnsiTheme="majorHAnsi"/>
              </w:rPr>
              <w:t>Regbus Ring Master</w:t>
            </w:r>
          </w:p>
        </w:tc>
        <w:tc>
          <w:tcPr>
            <w:tcW w:w="1823" w:type="dxa"/>
            <w:tcBorders>
              <w:top w:val="single" w:sz="4" w:space="0" w:color="auto"/>
              <w:left w:val="single" w:sz="4" w:space="0" w:color="auto"/>
              <w:bottom w:val="single" w:sz="4" w:space="0" w:color="auto"/>
              <w:right w:val="single" w:sz="4" w:space="0" w:color="auto"/>
            </w:tcBorders>
          </w:tcPr>
          <w:p w14:paraId="499BE852"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71714112"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A01E9FE" w14:textId="0A08EC21" w:rsidR="00B4466D" w:rsidRPr="0039089B" w:rsidRDefault="00B4466D" w:rsidP="00EF229C">
            <w:pPr>
              <w:pStyle w:val="Body"/>
              <w:rPr>
                <w:rFonts w:asciiTheme="majorHAnsi" w:hAnsiTheme="majorHAnsi"/>
              </w:rPr>
            </w:pPr>
            <w:r w:rsidRPr="0039089B">
              <w:rPr>
                <w:rFonts w:asciiTheme="majorHAnsi" w:hAnsiTheme="majorHAnsi"/>
              </w:rPr>
              <w:t xml:space="preserve">Valid is high only when a regbus </w:t>
            </w:r>
            <w:r w:rsidR="00F1221D">
              <w:rPr>
                <w:rFonts w:asciiTheme="majorHAnsi" w:hAnsiTheme="majorHAnsi"/>
              </w:rPr>
              <w:t>ring master packet is in-flight</w:t>
            </w:r>
          </w:p>
        </w:tc>
        <w:tc>
          <w:tcPr>
            <w:tcW w:w="2000" w:type="dxa"/>
            <w:tcBorders>
              <w:top w:val="single" w:sz="4" w:space="0" w:color="auto"/>
              <w:left w:val="single" w:sz="4" w:space="0" w:color="auto"/>
              <w:bottom w:val="single" w:sz="4" w:space="0" w:color="auto"/>
              <w:right w:val="single" w:sz="4" w:space="0" w:color="auto"/>
            </w:tcBorders>
          </w:tcPr>
          <w:p w14:paraId="267A806E" w14:textId="77777777" w:rsidR="00B4466D" w:rsidRPr="0039089B" w:rsidRDefault="00B4466D" w:rsidP="00EF229C">
            <w:pPr>
              <w:pStyle w:val="Body"/>
              <w:rPr>
                <w:rFonts w:asciiTheme="majorHAnsi" w:hAnsiTheme="majorHAnsi"/>
              </w:rPr>
            </w:pPr>
            <w:r w:rsidRPr="0039089B">
              <w:rPr>
                <w:rFonts w:asciiTheme="majorHAnsi" w:hAnsiTheme="majorHAnsi"/>
              </w:rPr>
              <w:t>Regbus Ring Master</w:t>
            </w:r>
          </w:p>
        </w:tc>
        <w:tc>
          <w:tcPr>
            <w:tcW w:w="1823" w:type="dxa"/>
            <w:tcBorders>
              <w:top w:val="single" w:sz="4" w:space="0" w:color="auto"/>
              <w:left w:val="single" w:sz="4" w:space="0" w:color="auto"/>
              <w:bottom w:val="single" w:sz="4" w:space="0" w:color="auto"/>
              <w:right w:val="single" w:sz="4" w:space="0" w:color="auto"/>
            </w:tcBorders>
          </w:tcPr>
          <w:p w14:paraId="449DB68E" w14:textId="77777777" w:rsidR="00B4466D" w:rsidRPr="0039089B" w:rsidRDefault="00B4466D" w:rsidP="00EF229C">
            <w:pPr>
              <w:pStyle w:val="Body"/>
              <w:rPr>
                <w:rFonts w:asciiTheme="majorHAnsi" w:hAnsiTheme="majorHAnsi"/>
              </w:rPr>
            </w:pPr>
            <w:r w:rsidRPr="0039089B">
              <w:rPr>
                <w:rFonts w:asciiTheme="majorHAnsi" w:hAnsiTheme="majorHAnsi"/>
              </w:rPr>
              <w:t>Protocol</w:t>
            </w:r>
          </w:p>
        </w:tc>
      </w:tr>
      <w:tr w:rsidR="00B4466D" w:rsidRPr="0039089B" w14:paraId="3C4073F4"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20DA476D" w14:textId="18CA54D9" w:rsidR="00B4466D" w:rsidRPr="0039089B" w:rsidRDefault="00B4466D" w:rsidP="00EF229C">
            <w:pPr>
              <w:pStyle w:val="Body"/>
              <w:rPr>
                <w:rFonts w:asciiTheme="majorHAnsi" w:hAnsiTheme="majorHAnsi"/>
              </w:rPr>
            </w:pPr>
            <w:r w:rsidRPr="0039089B">
              <w:rPr>
                <w:rFonts w:asciiTheme="majorHAnsi" w:hAnsiTheme="majorHAnsi"/>
              </w:rPr>
              <w:t>No regbus r</w:t>
            </w:r>
            <w:r w:rsidR="00F1221D">
              <w:rPr>
                <w:rFonts w:asciiTheme="majorHAnsi" w:hAnsiTheme="majorHAnsi"/>
              </w:rPr>
              <w:t>equest or response is in-flight</w:t>
            </w:r>
          </w:p>
        </w:tc>
        <w:tc>
          <w:tcPr>
            <w:tcW w:w="2000" w:type="dxa"/>
            <w:tcBorders>
              <w:top w:val="single" w:sz="4" w:space="0" w:color="auto"/>
              <w:left w:val="single" w:sz="4" w:space="0" w:color="auto"/>
              <w:bottom w:val="single" w:sz="4" w:space="0" w:color="auto"/>
              <w:right w:val="single" w:sz="4" w:space="0" w:color="auto"/>
            </w:tcBorders>
          </w:tcPr>
          <w:p w14:paraId="70F2EC0C" w14:textId="77777777" w:rsidR="00B4466D" w:rsidRPr="0039089B" w:rsidRDefault="00B4466D" w:rsidP="00EF229C">
            <w:pPr>
              <w:pStyle w:val="Body"/>
              <w:rPr>
                <w:rFonts w:asciiTheme="majorHAnsi" w:hAnsiTheme="majorHAnsi"/>
              </w:rPr>
            </w:pPr>
            <w:r w:rsidRPr="0039089B">
              <w:rPr>
                <w:rFonts w:asciiTheme="majorHAnsi" w:hAnsiTheme="majorHAnsi"/>
              </w:rPr>
              <w:t>NoC</w:t>
            </w:r>
          </w:p>
        </w:tc>
        <w:tc>
          <w:tcPr>
            <w:tcW w:w="1823" w:type="dxa"/>
            <w:tcBorders>
              <w:top w:val="single" w:sz="4" w:space="0" w:color="auto"/>
              <w:left w:val="single" w:sz="4" w:space="0" w:color="auto"/>
              <w:bottom w:val="single" w:sz="4" w:space="0" w:color="auto"/>
              <w:right w:val="single" w:sz="4" w:space="0" w:color="auto"/>
            </w:tcBorders>
          </w:tcPr>
          <w:p w14:paraId="32568531"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r w:rsidR="00B4466D" w:rsidRPr="0039089B" w14:paraId="38EA0E44" w14:textId="77777777" w:rsidTr="00B4466D">
        <w:trPr>
          <w:trHeight w:val="368"/>
          <w:jc w:val="center"/>
        </w:trPr>
        <w:tc>
          <w:tcPr>
            <w:tcW w:w="5527" w:type="dxa"/>
            <w:tcBorders>
              <w:top w:val="single" w:sz="4" w:space="0" w:color="auto"/>
              <w:left w:val="single" w:sz="4" w:space="0" w:color="auto"/>
              <w:bottom w:val="single" w:sz="4" w:space="0" w:color="auto"/>
              <w:right w:val="single" w:sz="4" w:space="0" w:color="auto"/>
            </w:tcBorders>
          </w:tcPr>
          <w:p w14:paraId="0FAD389A" w14:textId="340F105D" w:rsidR="00B4466D" w:rsidRPr="0039089B" w:rsidRDefault="00B4466D" w:rsidP="00EF229C">
            <w:pPr>
              <w:pStyle w:val="Body"/>
              <w:rPr>
                <w:rFonts w:asciiTheme="majorHAnsi" w:hAnsiTheme="majorHAnsi"/>
              </w:rPr>
            </w:pPr>
            <w:r w:rsidRPr="0039089B">
              <w:rPr>
                <w:rFonts w:asciiTheme="majorHAnsi" w:hAnsiTheme="majorHAnsi"/>
              </w:rPr>
              <w:t>All regbus requests and responses during t</w:t>
            </w:r>
            <w:r w:rsidR="00F1221D">
              <w:rPr>
                <w:rFonts w:asciiTheme="majorHAnsi" w:hAnsiTheme="majorHAnsi"/>
              </w:rPr>
              <w:t>he simulation are accounted for</w:t>
            </w:r>
          </w:p>
        </w:tc>
        <w:tc>
          <w:tcPr>
            <w:tcW w:w="2000" w:type="dxa"/>
            <w:tcBorders>
              <w:top w:val="single" w:sz="4" w:space="0" w:color="auto"/>
              <w:left w:val="single" w:sz="4" w:space="0" w:color="auto"/>
              <w:bottom w:val="single" w:sz="4" w:space="0" w:color="auto"/>
              <w:right w:val="single" w:sz="4" w:space="0" w:color="auto"/>
            </w:tcBorders>
          </w:tcPr>
          <w:p w14:paraId="03612113" w14:textId="77777777" w:rsidR="00B4466D" w:rsidRPr="0039089B" w:rsidRDefault="00B4466D" w:rsidP="00EF229C">
            <w:pPr>
              <w:pStyle w:val="Body"/>
              <w:rPr>
                <w:rFonts w:asciiTheme="majorHAnsi" w:hAnsiTheme="majorHAnsi"/>
              </w:rPr>
            </w:pPr>
            <w:r w:rsidRPr="0039089B">
              <w:rPr>
                <w:rFonts w:asciiTheme="majorHAnsi" w:hAnsiTheme="majorHAnsi"/>
              </w:rPr>
              <w:t>NoC</w:t>
            </w:r>
          </w:p>
        </w:tc>
        <w:tc>
          <w:tcPr>
            <w:tcW w:w="1823" w:type="dxa"/>
            <w:tcBorders>
              <w:top w:val="single" w:sz="4" w:space="0" w:color="auto"/>
              <w:left w:val="single" w:sz="4" w:space="0" w:color="auto"/>
              <w:bottom w:val="single" w:sz="4" w:space="0" w:color="auto"/>
              <w:right w:val="single" w:sz="4" w:space="0" w:color="auto"/>
            </w:tcBorders>
          </w:tcPr>
          <w:p w14:paraId="403E8110"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bl>
    <w:p w14:paraId="4B95EBFD" w14:textId="77777777" w:rsidR="00B4466D" w:rsidRPr="0039089B" w:rsidRDefault="00B4466D" w:rsidP="00B4466D">
      <w:pPr>
        <w:pStyle w:val="Body"/>
        <w:rPr>
          <w:rFonts w:asciiTheme="majorHAnsi" w:hAnsiTheme="majorHAnsi"/>
        </w:rPr>
      </w:pPr>
    </w:p>
    <w:p w14:paraId="60BB5D30" w14:textId="386C324B" w:rsidR="00B4466D" w:rsidRPr="0039089B" w:rsidRDefault="00B4466D" w:rsidP="00B4466D">
      <w:pPr>
        <w:pStyle w:val="Body"/>
        <w:rPr>
          <w:rFonts w:asciiTheme="majorHAnsi" w:hAnsiTheme="majorHAnsi"/>
        </w:rPr>
      </w:pPr>
      <w:r w:rsidRPr="0039089B">
        <w:rPr>
          <w:rFonts w:asciiTheme="majorHAnsi" w:hAnsiTheme="majorHAnsi"/>
        </w:rPr>
        <w:t>The register bus end-to-end checker has the capability of generating a set of traffic log files during the simulation to provide visibility of the traffic on the regbus master bridge and on each regbus ring master connected to the regbus master bridge. The following table lists the settings required to enable the traffic logs.</w:t>
      </w:r>
    </w:p>
    <w:p w14:paraId="0EF2F194" w14:textId="77777777" w:rsidR="00B4466D" w:rsidRPr="009801EF" w:rsidRDefault="00B4466D" w:rsidP="00B4466D">
      <w:pPr>
        <w:pStyle w:val="Caption"/>
        <w:jc w:val="center"/>
        <w:rPr>
          <w:rFonts w:asciiTheme="majorHAnsi" w:hAnsiTheme="majorHAnsi"/>
          <w:sz w:val="22"/>
          <w:szCs w:val="22"/>
        </w:rPr>
      </w:pPr>
      <w:bookmarkStart w:id="142" w:name="_Toc398754790"/>
      <w:bookmarkStart w:id="143" w:name="_Toc407195594"/>
      <w:bookmarkStart w:id="144" w:name="_Toc429642516"/>
      <w:r w:rsidRPr="009801EF">
        <w:rPr>
          <w:rFonts w:asciiTheme="majorHAnsi" w:hAnsiTheme="majorHAnsi"/>
          <w:sz w:val="22"/>
          <w:szCs w:val="22"/>
        </w:rPr>
        <w:t xml:space="preserve">Table </w:t>
      </w:r>
      <w:r w:rsidR="005C6EA0" w:rsidRPr="009801EF">
        <w:rPr>
          <w:rFonts w:asciiTheme="majorHAnsi" w:hAnsiTheme="majorHAnsi"/>
          <w:sz w:val="22"/>
          <w:szCs w:val="22"/>
        </w:rPr>
        <w:fldChar w:fldCharType="begin"/>
      </w:r>
      <w:r w:rsidR="005C6EA0" w:rsidRPr="009801EF">
        <w:rPr>
          <w:rFonts w:asciiTheme="majorHAnsi" w:hAnsiTheme="majorHAnsi"/>
          <w:sz w:val="22"/>
          <w:szCs w:val="22"/>
        </w:rPr>
        <w:instrText xml:space="preserve"> SEQ Table \* ARABIC </w:instrText>
      </w:r>
      <w:r w:rsidR="005C6EA0" w:rsidRPr="009801EF">
        <w:rPr>
          <w:rFonts w:asciiTheme="majorHAnsi" w:hAnsiTheme="majorHAnsi"/>
          <w:sz w:val="22"/>
          <w:szCs w:val="22"/>
        </w:rPr>
        <w:fldChar w:fldCharType="separate"/>
      </w:r>
      <w:r w:rsidR="004523D9">
        <w:rPr>
          <w:rFonts w:asciiTheme="majorHAnsi" w:hAnsiTheme="majorHAnsi"/>
          <w:noProof/>
          <w:sz w:val="22"/>
          <w:szCs w:val="22"/>
        </w:rPr>
        <w:t>16</w:t>
      </w:r>
      <w:r w:rsidR="005C6EA0" w:rsidRPr="009801EF">
        <w:rPr>
          <w:rFonts w:asciiTheme="majorHAnsi" w:hAnsiTheme="majorHAnsi"/>
          <w:noProof/>
          <w:sz w:val="22"/>
          <w:szCs w:val="22"/>
        </w:rPr>
        <w:fldChar w:fldCharType="end"/>
      </w:r>
      <w:r w:rsidRPr="009801EF">
        <w:rPr>
          <w:rFonts w:asciiTheme="majorHAnsi" w:hAnsiTheme="majorHAnsi"/>
          <w:noProof/>
          <w:sz w:val="22"/>
          <w:szCs w:val="22"/>
        </w:rPr>
        <w:t xml:space="preserve"> </w:t>
      </w:r>
      <w:r w:rsidRPr="009801EF">
        <w:rPr>
          <w:rFonts w:asciiTheme="majorHAnsi" w:hAnsiTheme="majorHAnsi"/>
          <w:sz w:val="22"/>
          <w:szCs w:val="22"/>
        </w:rPr>
        <w:t>Settings to enable register bus end-to-end traffic logs</w:t>
      </w:r>
      <w:bookmarkEnd w:id="142"/>
      <w:bookmarkEnd w:id="143"/>
      <w:bookmarkEnd w:id="144"/>
    </w:p>
    <w:tbl>
      <w:tblPr>
        <w:tblStyle w:val="TableGrid"/>
        <w:tblW w:w="0" w:type="auto"/>
        <w:jc w:val="center"/>
        <w:tblLook w:val="04A0" w:firstRow="1" w:lastRow="0" w:firstColumn="1" w:lastColumn="0" w:noHBand="0" w:noVBand="1"/>
      </w:tblPr>
      <w:tblGrid>
        <w:gridCol w:w="5739"/>
        <w:gridCol w:w="2030"/>
      </w:tblGrid>
      <w:tr w:rsidR="00B4466D" w:rsidRPr="0039089B" w14:paraId="7C051EF0" w14:textId="77777777" w:rsidTr="00EF229C">
        <w:trPr>
          <w:jc w:val="center"/>
        </w:trPr>
        <w:tc>
          <w:tcPr>
            <w:tcW w:w="573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BA5EDF"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`define to control</w:t>
            </w:r>
          </w:p>
        </w:tc>
        <w:tc>
          <w:tcPr>
            <w:tcW w:w="203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D65845"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Value</w:t>
            </w:r>
          </w:p>
        </w:tc>
      </w:tr>
      <w:tr w:rsidR="00B4466D" w:rsidRPr="0039089B" w14:paraId="2AD17D1C" w14:textId="77777777" w:rsidTr="00EF229C">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6B80CF27" w14:textId="77777777" w:rsidR="00B4466D" w:rsidRPr="0039089B" w:rsidRDefault="00B4466D" w:rsidP="00EF229C">
            <w:pPr>
              <w:pStyle w:val="Body"/>
              <w:rPr>
                <w:rFonts w:asciiTheme="majorHAnsi" w:hAnsiTheme="majorHAnsi"/>
              </w:rPr>
            </w:pPr>
            <w:r w:rsidRPr="0039089B">
              <w:rPr>
                <w:rFonts w:asciiTheme="majorHAnsi" w:hAnsiTheme="majorHAnsi"/>
              </w:rPr>
              <w:t>`NS_REGBUS_END2END_CHECKER_EN</w:t>
            </w:r>
          </w:p>
        </w:tc>
        <w:tc>
          <w:tcPr>
            <w:tcW w:w="2030" w:type="dxa"/>
            <w:tcBorders>
              <w:top w:val="single" w:sz="4" w:space="0" w:color="auto"/>
              <w:left w:val="single" w:sz="4" w:space="0" w:color="auto"/>
              <w:bottom w:val="single" w:sz="4" w:space="0" w:color="auto"/>
              <w:right w:val="single" w:sz="4" w:space="0" w:color="auto"/>
            </w:tcBorders>
            <w:hideMark/>
          </w:tcPr>
          <w:p w14:paraId="4797EFA6" w14:textId="77777777" w:rsidR="00B4466D" w:rsidRPr="0039089B" w:rsidRDefault="00B4466D" w:rsidP="00EF229C">
            <w:pPr>
              <w:pStyle w:val="Body"/>
              <w:jc w:val="center"/>
              <w:rPr>
                <w:rFonts w:asciiTheme="majorHAnsi" w:hAnsiTheme="majorHAnsi"/>
              </w:rPr>
            </w:pPr>
            <w:r w:rsidRPr="0039089B">
              <w:rPr>
                <w:rFonts w:asciiTheme="majorHAnsi" w:hAnsiTheme="majorHAnsi"/>
              </w:rPr>
              <w:t>1</w:t>
            </w:r>
          </w:p>
        </w:tc>
      </w:tr>
      <w:tr w:rsidR="00B4466D" w:rsidRPr="0039089B" w14:paraId="323DD9EF" w14:textId="77777777" w:rsidTr="00EF229C">
        <w:trPr>
          <w:trHeight w:val="368"/>
          <w:jc w:val="center"/>
        </w:trPr>
        <w:tc>
          <w:tcPr>
            <w:tcW w:w="5739" w:type="dxa"/>
            <w:tcBorders>
              <w:top w:val="single" w:sz="4" w:space="0" w:color="auto"/>
              <w:left w:val="single" w:sz="4" w:space="0" w:color="auto"/>
              <w:bottom w:val="single" w:sz="4" w:space="0" w:color="auto"/>
              <w:right w:val="single" w:sz="4" w:space="0" w:color="auto"/>
            </w:tcBorders>
            <w:hideMark/>
          </w:tcPr>
          <w:p w14:paraId="41B971CA" w14:textId="77777777" w:rsidR="00B4466D" w:rsidRPr="0039089B" w:rsidRDefault="00B4466D" w:rsidP="00EF229C">
            <w:pPr>
              <w:pStyle w:val="Body"/>
              <w:rPr>
                <w:rFonts w:asciiTheme="majorHAnsi" w:hAnsiTheme="majorHAnsi"/>
              </w:rPr>
            </w:pPr>
            <w:r w:rsidRPr="0039089B">
              <w:rPr>
                <w:rFonts w:asciiTheme="majorHAnsi" w:hAnsiTheme="majorHAnsi"/>
              </w:rPr>
              <w:t>`NS_REGBUS_E2E_CHECKER_LOG</w:t>
            </w:r>
          </w:p>
        </w:tc>
        <w:tc>
          <w:tcPr>
            <w:tcW w:w="2030" w:type="dxa"/>
            <w:tcBorders>
              <w:top w:val="single" w:sz="4" w:space="0" w:color="auto"/>
              <w:left w:val="single" w:sz="4" w:space="0" w:color="auto"/>
              <w:bottom w:val="single" w:sz="4" w:space="0" w:color="auto"/>
              <w:right w:val="single" w:sz="4" w:space="0" w:color="auto"/>
            </w:tcBorders>
            <w:hideMark/>
          </w:tcPr>
          <w:p w14:paraId="024F2B54" w14:textId="77777777" w:rsidR="00B4466D" w:rsidRPr="0039089B" w:rsidRDefault="00B4466D" w:rsidP="00EF229C">
            <w:pPr>
              <w:pStyle w:val="Body"/>
              <w:jc w:val="center"/>
              <w:rPr>
                <w:rFonts w:asciiTheme="majorHAnsi" w:hAnsiTheme="majorHAnsi"/>
              </w:rPr>
            </w:pPr>
            <w:r w:rsidRPr="0039089B">
              <w:rPr>
                <w:rFonts w:asciiTheme="majorHAnsi" w:hAnsiTheme="majorHAnsi"/>
              </w:rPr>
              <w:t>1</w:t>
            </w:r>
          </w:p>
        </w:tc>
      </w:tr>
    </w:tbl>
    <w:p w14:paraId="09DE63F2" w14:textId="77777777" w:rsidR="00B4466D" w:rsidRPr="0039089B" w:rsidRDefault="00B4466D" w:rsidP="00B4466D">
      <w:pPr>
        <w:pStyle w:val="Body"/>
        <w:rPr>
          <w:rFonts w:asciiTheme="majorHAnsi" w:hAnsiTheme="majorHAnsi"/>
        </w:rPr>
      </w:pPr>
    </w:p>
    <w:p w14:paraId="33ACF549" w14:textId="77777777" w:rsidR="00B4466D" w:rsidRPr="0039089B" w:rsidRDefault="00B4466D" w:rsidP="00B4466D">
      <w:pPr>
        <w:pStyle w:val="Body"/>
        <w:rPr>
          <w:rFonts w:asciiTheme="majorHAnsi" w:hAnsiTheme="majorHAnsi"/>
        </w:rPr>
      </w:pPr>
      <w:r w:rsidRPr="0039089B">
        <w:rPr>
          <w:rFonts w:asciiTheme="majorHAnsi" w:hAnsiTheme="majorHAnsi"/>
        </w:rPr>
        <w:t>The file names of the logs are of the following format with &lt;node_id&gt; corresponding to the node id of the regbus master bridge and each regbus ring master assigned by NocStudio,</w:t>
      </w:r>
    </w:p>
    <w:p w14:paraId="2672F5BF" w14:textId="77777777" w:rsidR="0039089B" w:rsidRDefault="0039089B" w:rsidP="00B4466D">
      <w:pPr>
        <w:pStyle w:val="Caption"/>
        <w:jc w:val="center"/>
        <w:rPr>
          <w:rFonts w:asciiTheme="majorHAnsi" w:hAnsiTheme="majorHAnsi"/>
        </w:rPr>
      </w:pPr>
      <w:bookmarkStart w:id="145" w:name="_Toc398754791"/>
      <w:bookmarkStart w:id="146" w:name="_Toc407195595"/>
    </w:p>
    <w:p w14:paraId="234A6BFE" w14:textId="77777777" w:rsidR="0039089B" w:rsidRDefault="0039089B" w:rsidP="00B4466D">
      <w:pPr>
        <w:pStyle w:val="Caption"/>
        <w:jc w:val="center"/>
        <w:rPr>
          <w:rFonts w:asciiTheme="majorHAnsi" w:hAnsiTheme="majorHAnsi"/>
        </w:rPr>
      </w:pPr>
    </w:p>
    <w:p w14:paraId="791DAD50" w14:textId="77777777" w:rsidR="0039089B" w:rsidRDefault="0039089B" w:rsidP="00B4466D">
      <w:pPr>
        <w:pStyle w:val="Caption"/>
        <w:jc w:val="center"/>
        <w:rPr>
          <w:rFonts w:asciiTheme="majorHAnsi" w:hAnsiTheme="majorHAnsi"/>
        </w:rPr>
      </w:pPr>
    </w:p>
    <w:p w14:paraId="2A5D201F" w14:textId="77777777" w:rsidR="00E0185D" w:rsidRPr="00E0185D" w:rsidRDefault="00E0185D" w:rsidP="00E0185D"/>
    <w:p w14:paraId="028EBF31" w14:textId="77777777" w:rsidR="0039089B" w:rsidRDefault="0039089B" w:rsidP="00B4466D">
      <w:pPr>
        <w:pStyle w:val="Caption"/>
        <w:jc w:val="center"/>
        <w:rPr>
          <w:rFonts w:asciiTheme="majorHAnsi" w:hAnsiTheme="majorHAnsi"/>
        </w:rPr>
      </w:pPr>
    </w:p>
    <w:p w14:paraId="39496848" w14:textId="77777777" w:rsidR="0039089B" w:rsidRDefault="0039089B" w:rsidP="00B4466D">
      <w:pPr>
        <w:pStyle w:val="Caption"/>
        <w:jc w:val="center"/>
        <w:rPr>
          <w:rFonts w:asciiTheme="majorHAnsi" w:hAnsiTheme="majorHAnsi"/>
        </w:rPr>
      </w:pPr>
    </w:p>
    <w:p w14:paraId="06859B56" w14:textId="77777777" w:rsidR="00B4466D" w:rsidRPr="009801EF" w:rsidRDefault="00B4466D" w:rsidP="00B4466D">
      <w:pPr>
        <w:pStyle w:val="Caption"/>
        <w:jc w:val="center"/>
        <w:rPr>
          <w:rFonts w:asciiTheme="majorHAnsi" w:hAnsiTheme="majorHAnsi"/>
          <w:sz w:val="22"/>
          <w:szCs w:val="22"/>
        </w:rPr>
      </w:pPr>
      <w:bookmarkStart w:id="147" w:name="_Toc429642517"/>
      <w:r w:rsidRPr="009801EF">
        <w:rPr>
          <w:rFonts w:asciiTheme="majorHAnsi" w:hAnsiTheme="majorHAnsi"/>
          <w:sz w:val="22"/>
          <w:szCs w:val="22"/>
        </w:rPr>
        <w:t xml:space="preserve">Table </w:t>
      </w:r>
      <w:r w:rsidR="005C6EA0" w:rsidRPr="009801EF">
        <w:rPr>
          <w:rFonts w:asciiTheme="majorHAnsi" w:hAnsiTheme="majorHAnsi"/>
          <w:sz w:val="22"/>
          <w:szCs w:val="22"/>
        </w:rPr>
        <w:fldChar w:fldCharType="begin"/>
      </w:r>
      <w:r w:rsidR="005C6EA0" w:rsidRPr="009801EF">
        <w:rPr>
          <w:rFonts w:asciiTheme="majorHAnsi" w:hAnsiTheme="majorHAnsi"/>
          <w:sz w:val="22"/>
          <w:szCs w:val="22"/>
        </w:rPr>
        <w:instrText xml:space="preserve"> SEQ Table \* ARABIC </w:instrText>
      </w:r>
      <w:r w:rsidR="005C6EA0" w:rsidRPr="009801EF">
        <w:rPr>
          <w:rFonts w:asciiTheme="majorHAnsi" w:hAnsiTheme="majorHAnsi"/>
          <w:sz w:val="22"/>
          <w:szCs w:val="22"/>
        </w:rPr>
        <w:fldChar w:fldCharType="separate"/>
      </w:r>
      <w:r w:rsidR="004523D9">
        <w:rPr>
          <w:rFonts w:asciiTheme="majorHAnsi" w:hAnsiTheme="majorHAnsi"/>
          <w:noProof/>
          <w:sz w:val="22"/>
          <w:szCs w:val="22"/>
        </w:rPr>
        <w:t>17</w:t>
      </w:r>
      <w:r w:rsidR="005C6EA0" w:rsidRPr="009801EF">
        <w:rPr>
          <w:rFonts w:asciiTheme="majorHAnsi" w:hAnsiTheme="majorHAnsi"/>
          <w:noProof/>
          <w:sz w:val="22"/>
          <w:szCs w:val="22"/>
        </w:rPr>
        <w:fldChar w:fldCharType="end"/>
      </w:r>
      <w:r w:rsidRPr="009801EF">
        <w:rPr>
          <w:rFonts w:asciiTheme="majorHAnsi" w:hAnsiTheme="majorHAnsi"/>
          <w:sz w:val="22"/>
          <w:szCs w:val="22"/>
        </w:rPr>
        <w:t xml:space="preserve"> Register bus end-to-end traffic log</w:t>
      </w:r>
      <w:bookmarkEnd w:id="145"/>
      <w:r w:rsidRPr="009801EF">
        <w:rPr>
          <w:rFonts w:asciiTheme="majorHAnsi" w:hAnsiTheme="majorHAnsi"/>
          <w:sz w:val="22"/>
          <w:szCs w:val="22"/>
        </w:rPr>
        <w:t>s</w:t>
      </w:r>
      <w:bookmarkEnd w:id="146"/>
      <w:bookmarkEnd w:id="147"/>
    </w:p>
    <w:tbl>
      <w:tblPr>
        <w:tblStyle w:val="TableGrid"/>
        <w:tblW w:w="0" w:type="auto"/>
        <w:jc w:val="center"/>
        <w:tblLook w:val="04A0" w:firstRow="1" w:lastRow="0" w:firstColumn="1" w:lastColumn="0" w:noHBand="0" w:noVBand="1"/>
      </w:tblPr>
      <w:tblGrid>
        <w:gridCol w:w="6419"/>
        <w:gridCol w:w="2931"/>
      </w:tblGrid>
      <w:tr w:rsidR="00B4466D" w:rsidRPr="0039089B" w14:paraId="7ED09E38" w14:textId="77777777" w:rsidTr="00EF229C">
        <w:trPr>
          <w:jc w:val="center"/>
        </w:trPr>
        <w:tc>
          <w:tcPr>
            <w:tcW w:w="641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4BA904A"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File name</w:t>
            </w:r>
          </w:p>
        </w:tc>
        <w:tc>
          <w:tcPr>
            <w:tcW w:w="293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43E22FA"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w:t>
            </w:r>
          </w:p>
        </w:tc>
      </w:tr>
      <w:tr w:rsidR="00B4466D" w:rsidRPr="0039089B" w14:paraId="4763973E" w14:textId="77777777" w:rsidTr="00EF229C">
        <w:trPr>
          <w:trHeight w:val="368"/>
          <w:jc w:val="center"/>
        </w:trPr>
        <w:tc>
          <w:tcPr>
            <w:tcW w:w="6419" w:type="dxa"/>
            <w:tcBorders>
              <w:top w:val="single" w:sz="4" w:space="0" w:color="auto"/>
              <w:left w:val="single" w:sz="4" w:space="0" w:color="auto"/>
              <w:bottom w:val="single" w:sz="4" w:space="0" w:color="auto"/>
              <w:right w:val="single" w:sz="4" w:space="0" w:color="auto"/>
            </w:tcBorders>
            <w:hideMark/>
          </w:tcPr>
          <w:p w14:paraId="2452BC89" w14:textId="77777777" w:rsidR="00B4466D" w:rsidRPr="0039089B" w:rsidRDefault="00B4466D" w:rsidP="00EF229C">
            <w:pPr>
              <w:pStyle w:val="Body"/>
              <w:rPr>
                <w:rFonts w:asciiTheme="majorHAnsi" w:hAnsiTheme="majorHAnsi"/>
              </w:rPr>
            </w:pPr>
            <w:r w:rsidRPr="0039089B">
              <w:rPr>
                <w:rFonts w:asciiTheme="majorHAnsi" w:hAnsiTheme="majorHAnsi"/>
              </w:rPr>
              <w:t>ns_regbus_mbrdg_&lt;node_id&gt;.log</w:t>
            </w:r>
          </w:p>
        </w:tc>
        <w:tc>
          <w:tcPr>
            <w:tcW w:w="2931" w:type="dxa"/>
            <w:tcBorders>
              <w:top w:val="single" w:sz="4" w:space="0" w:color="auto"/>
              <w:left w:val="single" w:sz="4" w:space="0" w:color="auto"/>
              <w:bottom w:val="single" w:sz="4" w:space="0" w:color="auto"/>
              <w:right w:val="single" w:sz="4" w:space="0" w:color="auto"/>
            </w:tcBorders>
          </w:tcPr>
          <w:p w14:paraId="1517A6B8" w14:textId="48A9683E" w:rsidR="00B4466D" w:rsidRPr="0039089B" w:rsidRDefault="00B4466D" w:rsidP="00EF229C">
            <w:pPr>
              <w:pStyle w:val="Body"/>
              <w:jc w:val="center"/>
              <w:rPr>
                <w:rFonts w:asciiTheme="majorHAnsi" w:hAnsiTheme="majorHAnsi"/>
              </w:rPr>
            </w:pPr>
            <w:r w:rsidRPr="0039089B">
              <w:rPr>
                <w:rFonts w:asciiTheme="majorHAnsi" w:hAnsiTheme="majorHAnsi"/>
              </w:rPr>
              <w:t>Register bus master bridge traffic log f</w:t>
            </w:r>
            <w:r w:rsidR="00F35A61">
              <w:rPr>
                <w:rFonts w:asciiTheme="majorHAnsi" w:hAnsiTheme="majorHAnsi"/>
              </w:rPr>
              <w:t>or AW, W, B, AR and R channels</w:t>
            </w:r>
          </w:p>
        </w:tc>
      </w:tr>
      <w:tr w:rsidR="00B4466D" w:rsidRPr="0039089B" w14:paraId="1F35691D" w14:textId="77777777" w:rsidTr="00EF229C">
        <w:trPr>
          <w:trHeight w:val="368"/>
          <w:jc w:val="center"/>
        </w:trPr>
        <w:tc>
          <w:tcPr>
            <w:tcW w:w="6419" w:type="dxa"/>
            <w:tcBorders>
              <w:top w:val="single" w:sz="4" w:space="0" w:color="auto"/>
              <w:left w:val="single" w:sz="4" w:space="0" w:color="auto"/>
              <w:bottom w:val="single" w:sz="4" w:space="0" w:color="auto"/>
              <w:right w:val="single" w:sz="4" w:space="0" w:color="auto"/>
            </w:tcBorders>
            <w:hideMark/>
          </w:tcPr>
          <w:p w14:paraId="52ADFA6B" w14:textId="77777777" w:rsidR="00B4466D" w:rsidRPr="0039089B" w:rsidRDefault="00B4466D" w:rsidP="00EF229C">
            <w:pPr>
              <w:pStyle w:val="Body"/>
              <w:rPr>
                <w:rFonts w:asciiTheme="majorHAnsi" w:hAnsiTheme="majorHAnsi"/>
              </w:rPr>
            </w:pPr>
            <w:r w:rsidRPr="0039089B">
              <w:rPr>
                <w:rFonts w:asciiTheme="majorHAnsi" w:hAnsiTheme="majorHAnsi"/>
              </w:rPr>
              <w:t>ns_regbus_ring_master_&lt;node_id&gt;.log</w:t>
            </w:r>
          </w:p>
        </w:tc>
        <w:tc>
          <w:tcPr>
            <w:tcW w:w="2931" w:type="dxa"/>
            <w:tcBorders>
              <w:top w:val="single" w:sz="4" w:space="0" w:color="auto"/>
              <w:left w:val="single" w:sz="4" w:space="0" w:color="auto"/>
              <w:bottom w:val="single" w:sz="4" w:space="0" w:color="auto"/>
              <w:right w:val="single" w:sz="4" w:space="0" w:color="auto"/>
            </w:tcBorders>
          </w:tcPr>
          <w:p w14:paraId="776CACFD" w14:textId="708AF180" w:rsidR="00B4466D" w:rsidRPr="0039089B" w:rsidRDefault="00B4466D" w:rsidP="00EF229C">
            <w:pPr>
              <w:pStyle w:val="Body"/>
              <w:jc w:val="center"/>
              <w:rPr>
                <w:rFonts w:asciiTheme="majorHAnsi" w:hAnsiTheme="majorHAnsi"/>
              </w:rPr>
            </w:pPr>
            <w:r w:rsidRPr="0039089B">
              <w:rPr>
                <w:rFonts w:asciiTheme="majorHAnsi" w:hAnsiTheme="majorHAnsi"/>
              </w:rPr>
              <w:t>Register bus ring master traffic log for request (regbus master bridge to regbus ring master) and response (regbus ring master to</w:t>
            </w:r>
            <w:r w:rsidR="00F35A61">
              <w:rPr>
                <w:rFonts w:asciiTheme="majorHAnsi" w:hAnsiTheme="majorHAnsi"/>
              </w:rPr>
              <w:t xml:space="preserve"> regbus master bridge) channels</w:t>
            </w:r>
          </w:p>
        </w:tc>
      </w:tr>
    </w:tbl>
    <w:p w14:paraId="5F0E331B" w14:textId="77777777" w:rsidR="00B4466D" w:rsidRPr="0039089B" w:rsidRDefault="00B4466D" w:rsidP="00B4466D">
      <w:pPr>
        <w:pStyle w:val="Body"/>
        <w:rPr>
          <w:rFonts w:asciiTheme="majorHAnsi" w:hAnsiTheme="majorHAnsi"/>
        </w:rPr>
      </w:pPr>
    </w:p>
    <w:p w14:paraId="3ECB8E24" w14:textId="77777777" w:rsidR="00B4466D" w:rsidRPr="0039089B" w:rsidRDefault="00B4466D" w:rsidP="00B4466D">
      <w:pPr>
        <w:pStyle w:val="Body"/>
        <w:rPr>
          <w:rFonts w:asciiTheme="majorHAnsi" w:hAnsiTheme="majorHAnsi"/>
        </w:rPr>
      </w:pPr>
      <w:r w:rsidRPr="0039089B">
        <w:rPr>
          <w:rFonts w:asciiTheme="majorHAnsi" w:hAnsiTheme="majorHAnsi"/>
        </w:rPr>
        <w:t xml:space="preserve">As shown in the above table, two types of log files are created for every NoC with regbus layer. The “ns_regbus_mbrdg&lt;node_id&gt;.log” displays transactions received on the modified AXI4-Lite interface of the regbus master bridge. Each “ns_regbus_ring_master_&lt;node_id&gt;.log” displays transactions received on the regbus ring master interface with the regbus master bridge. </w:t>
      </w:r>
    </w:p>
    <w:p w14:paraId="2218D42C" w14:textId="6BC3667C" w:rsidR="00B4466D" w:rsidRPr="0039089B" w:rsidRDefault="00B4466D" w:rsidP="00B4466D">
      <w:pPr>
        <w:pStyle w:val="Body"/>
        <w:rPr>
          <w:rFonts w:asciiTheme="majorHAnsi" w:hAnsiTheme="majorHAnsi"/>
        </w:rPr>
      </w:pPr>
      <w:r w:rsidRPr="0039089B">
        <w:rPr>
          <w:rFonts w:asciiTheme="majorHAnsi" w:hAnsiTheme="majorHAnsi"/>
        </w:rPr>
        <w:t xml:space="preserve"> </w:t>
      </w:r>
    </w:p>
    <w:p w14:paraId="2D904E56" w14:textId="44D2CE65" w:rsidR="00B4466D" w:rsidRPr="0039089B" w:rsidRDefault="00B4466D" w:rsidP="00B4466D">
      <w:pPr>
        <w:pStyle w:val="Heading3"/>
      </w:pPr>
      <w:bookmarkStart w:id="148" w:name="_Toc398125291"/>
      <w:r w:rsidRPr="0039089B">
        <w:t xml:space="preserve"> </w:t>
      </w:r>
      <w:bookmarkStart w:id="149" w:name="_Toc407201484"/>
      <w:bookmarkStart w:id="150" w:name="_Toc429642498"/>
      <w:r w:rsidRPr="0039089B">
        <w:t>Clock Control Signal Checks</w:t>
      </w:r>
      <w:bookmarkEnd w:id="148"/>
      <w:bookmarkEnd w:id="149"/>
      <w:bookmarkEnd w:id="150"/>
    </w:p>
    <w:p w14:paraId="141A157B" w14:textId="77777777" w:rsidR="00B4466D" w:rsidRPr="009801EF" w:rsidRDefault="00B4466D" w:rsidP="00B4466D">
      <w:pPr>
        <w:pStyle w:val="Caption"/>
        <w:keepNext/>
        <w:jc w:val="center"/>
        <w:rPr>
          <w:rFonts w:asciiTheme="majorHAnsi" w:hAnsiTheme="majorHAnsi"/>
          <w:sz w:val="22"/>
        </w:rPr>
      </w:pPr>
      <w:bookmarkStart w:id="151" w:name="_Toc393466470"/>
      <w:bookmarkStart w:id="152" w:name="_Toc407195596"/>
      <w:bookmarkStart w:id="153" w:name="_Toc429642518"/>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18</w:t>
      </w:r>
      <w:r w:rsidR="005C6EA0" w:rsidRPr="009801EF">
        <w:rPr>
          <w:rFonts w:asciiTheme="majorHAnsi" w:hAnsiTheme="majorHAnsi"/>
          <w:noProof/>
          <w:sz w:val="22"/>
        </w:rPr>
        <w:fldChar w:fldCharType="end"/>
      </w:r>
      <w:r w:rsidRPr="009801EF">
        <w:rPr>
          <w:rFonts w:asciiTheme="majorHAnsi" w:hAnsiTheme="majorHAnsi"/>
          <w:sz w:val="22"/>
        </w:rPr>
        <w:t xml:space="preserve"> Clock control signal checks</w:t>
      </w:r>
      <w:bookmarkEnd w:id="151"/>
      <w:bookmarkEnd w:id="152"/>
      <w:bookmarkEnd w:id="153"/>
    </w:p>
    <w:tbl>
      <w:tblPr>
        <w:tblW w:w="0" w:type="auto"/>
        <w:jc w:val="center"/>
        <w:tblCellMar>
          <w:left w:w="0" w:type="dxa"/>
          <w:right w:w="0" w:type="dxa"/>
        </w:tblCellMar>
        <w:tblLook w:val="04A0" w:firstRow="1" w:lastRow="0" w:firstColumn="1" w:lastColumn="0" w:noHBand="0" w:noVBand="1"/>
      </w:tblPr>
      <w:tblGrid>
        <w:gridCol w:w="4733"/>
        <w:gridCol w:w="3119"/>
        <w:gridCol w:w="1488"/>
      </w:tblGrid>
      <w:tr w:rsidR="00B4466D" w:rsidRPr="0039089B" w14:paraId="79916873" w14:textId="77777777" w:rsidTr="00EF229C">
        <w:trPr>
          <w:jc w:val="center"/>
        </w:trPr>
        <w:tc>
          <w:tcPr>
            <w:tcW w:w="0" w:type="auto"/>
            <w:tcBorders>
              <w:top w:val="single" w:sz="8" w:space="0" w:color="auto"/>
              <w:left w:val="single" w:sz="8" w:space="0" w:color="auto"/>
              <w:bottom w:val="single" w:sz="8" w:space="0" w:color="auto"/>
              <w:right w:val="single" w:sz="8" w:space="0" w:color="auto"/>
            </w:tcBorders>
            <w:shd w:val="clear" w:color="auto" w:fill="95B3D7"/>
            <w:tcMar>
              <w:top w:w="0" w:type="dxa"/>
              <w:left w:w="108" w:type="dxa"/>
              <w:bottom w:w="0" w:type="dxa"/>
              <w:right w:w="108" w:type="dxa"/>
            </w:tcMar>
            <w:hideMark/>
          </w:tcPr>
          <w:p w14:paraId="4CDC45DD" w14:textId="77777777" w:rsidR="00B4466D" w:rsidRPr="0039089B" w:rsidRDefault="00B4466D" w:rsidP="00EF229C">
            <w:pPr>
              <w:pStyle w:val="Body"/>
              <w:autoSpaceDE w:val="0"/>
              <w:autoSpaceDN w:val="0"/>
              <w:adjustRightInd w:val="0"/>
              <w:jc w:val="center"/>
              <w:rPr>
                <w:rFonts w:asciiTheme="majorHAnsi" w:hAnsiTheme="majorHAnsi"/>
                <w:b/>
              </w:rPr>
            </w:pPr>
            <w:r w:rsidRPr="0039089B">
              <w:rPr>
                <w:rFonts w:asciiTheme="majorHAnsi" w:hAnsiTheme="majorHAnsi"/>
                <w:b/>
              </w:rPr>
              <w:t>Description of check</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39710980" w14:textId="77777777" w:rsidR="00B4466D" w:rsidRPr="0039089B" w:rsidRDefault="00B4466D" w:rsidP="00EF229C">
            <w:pPr>
              <w:pStyle w:val="Body"/>
              <w:autoSpaceDE w:val="0"/>
              <w:autoSpaceDN w:val="0"/>
              <w:adjustRightInd w:val="0"/>
              <w:jc w:val="center"/>
              <w:rPr>
                <w:rFonts w:asciiTheme="majorHAnsi" w:hAnsiTheme="majorHAnsi"/>
                <w:b/>
              </w:rPr>
            </w:pPr>
            <w:r w:rsidRPr="0039089B">
              <w:rPr>
                <w:rFonts w:asciiTheme="majorHAnsi" w:hAnsiTheme="majorHAnsi"/>
                <w:b/>
              </w:rPr>
              <w:t>Instantiated(per bridge or interface)</w:t>
            </w:r>
          </w:p>
        </w:tc>
        <w:tc>
          <w:tcPr>
            <w:tcW w:w="0" w:type="auto"/>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14:paraId="408641A7" w14:textId="77777777" w:rsidR="00B4466D" w:rsidRPr="0039089B" w:rsidRDefault="00B4466D" w:rsidP="00EF229C">
            <w:pPr>
              <w:pStyle w:val="Body"/>
              <w:autoSpaceDE w:val="0"/>
              <w:autoSpaceDN w:val="0"/>
              <w:adjustRightInd w:val="0"/>
              <w:jc w:val="center"/>
              <w:rPr>
                <w:rFonts w:asciiTheme="majorHAnsi" w:hAnsiTheme="majorHAnsi"/>
                <w:b/>
              </w:rPr>
            </w:pPr>
            <w:r w:rsidRPr="0039089B">
              <w:rPr>
                <w:rFonts w:asciiTheme="majorHAnsi" w:hAnsiTheme="majorHAnsi"/>
                <w:b/>
              </w:rPr>
              <w:t>Type of check</w:t>
            </w:r>
          </w:p>
        </w:tc>
      </w:tr>
      <w:tr w:rsidR="00B4466D" w:rsidRPr="0039089B" w14:paraId="32951709" w14:textId="77777777" w:rsidTr="00EF229C">
        <w:trPr>
          <w:trHeight w:val="367"/>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60FA3D"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t xml:space="preserve">scan_mode pin can only toggle when streaming bridge is idle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6CD6BE"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t xml:space="preserve">Streaming bridge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771608"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t>Functional</w:t>
            </w:r>
          </w:p>
        </w:tc>
      </w:tr>
      <w:tr w:rsidR="00B4466D" w:rsidRPr="0039089B" w14:paraId="41BEE626" w14:textId="77777777" w:rsidTr="00EF229C">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A17DDA"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t>system_cg_or pin can only toggle when streaming bridge is idle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65D5E7"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t xml:space="preserve">Streaming bridge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CC0A96"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t>Functional</w:t>
            </w:r>
          </w:p>
        </w:tc>
      </w:tr>
      <w:tr w:rsidR="00B4466D" w:rsidRPr="0039089B" w14:paraId="77C1E563" w14:textId="77777777" w:rsidTr="00EF229C">
        <w:trPr>
          <w:trHeight w:val="358"/>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90087C"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lastRenderedPageBreak/>
              <w:t>system_clk_en pin can only toggle when streaming bridge is idle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7A25E3A"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t>Streaming bridge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05C777" w14:textId="77777777" w:rsidR="00B4466D" w:rsidRPr="0039089B" w:rsidRDefault="00B4466D" w:rsidP="00EF229C">
            <w:pPr>
              <w:pStyle w:val="Body"/>
              <w:autoSpaceDE w:val="0"/>
              <w:autoSpaceDN w:val="0"/>
              <w:adjustRightInd w:val="0"/>
              <w:rPr>
                <w:rFonts w:asciiTheme="majorHAnsi" w:hAnsiTheme="majorHAnsi"/>
              </w:rPr>
            </w:pPr>
            <w:r w:rsidRPr="0039089B">
              <w:rPr>
                <w:rFonts w:asciiTheme="majorHAnsi" w:hAnsiTheme="majorHAnsi"/>
              </w:rPr>
              <w:t>Functional</w:t>
            </w:r>
          </w:p>
        </w:tc>
      </w:tr>
    </w:tbl>
    <w:p w14:paraId="1C450556" w14:textId="7D1362D4" w:rsidR="00B4466D" w:rsidRPr="0039089B" w:rsidRDefault="00B4466D" w:rsidP="00B4466D">
      <w:pPr>
        <w:pStyle w:val="Body"/>
        <w:rPr>
          <w:rFonts w:asciiTheme="majorHAnsi" w:hAnsiTheme="majorHAnsi"/>
        </w:rPr>
      </w:pPr>
      <w:r w:rsidRPr="0039089B">
        <w:rPr>
          <w:rFonts w:asciiTheme="majorHAnsi" w:hAnsiTheme="majorHAnsi"/>
        </w:rPr>
        <w:t xml:space="preserve"> </w:t>
      </w:r>
    </w:p>
    <w:p w14:paraId="1EEA75BB" w14:textId="77777777" w:rsidR="00B4466D" w:rsidRPr="0039089B" w:rsidRDefault="00B4466D" w:rsidP="00B4466D">
      <w:pPr>
        <w:pStyle w:val="Heading3"/>
        <w:ind w:left="1008" w:hanging="1008"/>
      </w:pPr>
      <w:bookmarkStart w:id="154" w:name="_Toc407201485"/>
      <w:bookmarkStart w:id="155" w:name="_Toc429642499"/>
      <w:r w:rsidRPr="0039089B">
        <w:t>NoC End-to-End Checker</w:t>
      </w:r>
      <w:bookmarkEnd w:id="154"/>
      <w:bookmarkEnd w:id="155"/>
    </w:p>
    <w:p w14:paraId="23B35755" w14:textId="77777777" w:rsidR="00B4466D" w:rsidRPr="0039089B" w:rsidRDefault="00B4466D" w:rsidP="00B4466D">
      <w:pPr>
        <w:pStyle w:val="Body"/>
        <w:rPr>
          <w:rFonts w:asciiTheme="majorHAnsi" w:hAnsiTheme="majorHAnsi"/>
        </w:rPr>
      </w:pPr>
      <w:r w:rsidRPr="0039089B">
        <w:rPr>
          <w:rFonts w:asciiTheme="majorHAnsi" w:hAnsiTheme="majorHAnsi"/>
        </w:rPr>
        <w:t>NoC end-to-end checker is used to verify the correct operation of the NoC design. All packets transmitted into the NoC are tracked to construct a global reference database of expected results at the output interfaces. The packets transmitted out of each NoC interface are then compared against the global reference database to ensure packets arrive with correct content and in the correct order. Unexpected packets, packets sent to an incorrect destination, lost packets, extra packets, corrupt packets or packets received out of order would all be detected and flagged as errors.  At end of simulation, when there should be no traffic in-flight in the NoC, the end-to-end checker ensures that the NoC is in a proper idle state.</w:t>
      </w:r>
    </w:p>
    <w:p w14:paraId="322A2DE6" w14:textId="77777777" w:rsidR="00B4466D" w:rsidRPr="009801EF" w:rsidRDefault="00B4466D" w:rsidP="00B4466D">
      <w:pPr>
        <w:pStyle w:val="Caption"/>
        <w:jc w:val="center"/>
        <w:rPr>
          <w:rFonts w:asciiTheme="majorHAnsi" w:hAnsiTheme="majorHAnsi"/>
          <w:sz w:val="22"/>
        </w:rPr>
      </w:pPr>
      <w:bookmarkStart w:id="156" w:name="_Toc407195597"/>
      <w:bookmarkStart w:id="157" w:name="_Toc429642519"/>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19</w:t>
      </w:r>
      <w:r w:rsidR="005C6EA0" w:rsidRPr="009801EF">
        <w:rPr>
          <w:rFonts w:asciiTheme="majorHAnsi" w:hAnsiTheme="majorHAnsi"/>
          <w:noProof/>
          <w:sz w:val="22"/>
        </w:rPr>
        <w:fldChar w:fldCharType="end"/>
      </w:r>
      <w:r w:rsidRPr="009801EF">
        <w:rPr>
          <w:rFonts w:asciiTheme="majorHAnsi" w:hAnsiTheme="majorHAnsi"/>
          <w:sz w:val="22"/>
        </w:rPr>
        <w:t xml:space="preserve"> NoC end-to-end checks</w:t>
      </w:r>
      <w:bookmarkEnd w:id="156"/>
      <w:bookmarkEnd w:id="157"/>
    </w:p>
    <w:tbl>
      <w:tblPr>
        <w:tblStyle w:val="TableGrid"/>
        <w:tblW w:w="0" w:type="auto"/>
        <w:jc w:val="center"/>
        <w:tblLook w:val="04A0" w:firstRow="1" w:lastRow="0" w:firstColumn="1" w:lastColumn="0" w:noHBand="0" w:noVBand="1"/>
      </w:tblPr>
      <w:tblGrid>
        <w:gridCol w:w="5527"/>
        <w:gridCol w:w="2000"/>
        <w:gridCol w:w="1823"/>
      </w:tblGrid>
      <w:tr w:rsidR="00B4466D" w:rsidRPr="0039089B" w14:paraId="619FC81E" w14:textId="77777777" w:rsidTr="00B4466D">
        <w:trPr>
          <w:jc w:val="center"/>
        </w:trPr>
        <w:tc>
          <w:tcPr>
            <w:tcW w:w="5527" w:type="dxa"/>
            <w:shd w:val="clear" w:color="auto" w:fill="95B3D7" w:themeFill="accent1" w:themeFillTint="99"/>
          </w:tcPr>
          <w:p w14:paraId="17EB55EC"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 of check</w:t>
            </w:r>
          </w:p>
        </w:tc>
        <w:tc>
          <w:tcPr>
            <w:tcW w:w="2000" w:type="dxa"/>
            <w:shd w:val="clear" w:color="auto" w:fill="95B3D7" w:themeFill="accent1" w:themeFillTint="99"/>
          </w:tcPr>
          <w:p w14:paraId="3A4BF9DA"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Instantiated</w:t>
            </w:r>
          </w:p>
        </w:tc>
        <w:tc>
          <w:tcPr>
            <w:tcW w:w="1823" w:type="dxa"/>
            <w:shd w:val="clear" w:color="auto" w:fill="95B3D7" w:themeFill="accent1" w:themeFillTint="99"/>
          </w:tcPr>
          <w:p w14:paraId="0FBD061A"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Type of check</w:t>
            </w:r>
          </w:p>
        </w:tc>
      </w:tr>
      <w:tr w:rsidR="00B4466D" w:rsidRPr="0039089B" w14:paraId="7A5C1F45" w14:textId="77777777" w:rsidTr="00B4466D">
        <w:trPr>
          <w:trHeight w:val="368"/>
          <w:jc w:val="center"/>
        </w:trPr>
        <w:tc>
          <w:tcPr>
            <w:tcW w:w="5527" w:type="dxa"/>
          </w:tcPr>
          <w:p w14:paraId="49CD1B56" w14:textId="7A9CF222" w:rsidR="00B4466D" w:rsidRPr="0039089B" w:rsidRDefault="00B4466D" w:rsidP="00EF229C">
            <w:pPr>
              <w:pStyle w:val="Body"/>
              <w:rPr>
                <w:rFonts w:asciiTheme="majorHAnsi" w:hAnsiTheme="majorHAnsi"/>
              </w:rPr>
            </w:pPr>
            <w:r w:rsidRPr="0039089B">
              <w:rPr>
                <w:rFonts w:asciiTheme="majorHAnsi" w:hAnsiTheme="majorHAnsi"/>
              </w:rPr>
              <w:t>Each packet is routed to the correct port wi</w:t>
            </w:r>
            <w:r w:rsidR="00F35A61">
              <w:rPr>
                <w:rFonts w:asciiTheme="majorHAnsi" w:hAnsiTheme="majorHAnsi"/>
              </w:rPr>
              <w:t>th the correct content and size</w:t>
            </w:r>
          </w:p>
        </w:tc>
        <w:tc>
          <w:tcPr>
            <w:tcW w:w="2000" w:type="dxa"/>
          </w:tcPr>
          <w:p w14:paraId="5C9E966B" w14:textId="77777777" w:rsidR="00B4466D" w:rsidRPr="0039089B" w:rsidRDefault="00B4466D" w:rsidP="00EF229C">
            <w:pPr>
              <w:pStyle w:val="Body"/>
              <w:rPr>
                <w:rFonts w:asciiTheme="majorHAnsi" w:hAnsiTheme="majorHAnsi"/>
              </w:rPr>
            </w:pPr>
            <w:r w:rsidRPr="0039089B">
              <w:rPr>
                <w:rFonts w:asciiTheme="majorHAnsi" w:hAnsiTheme="majorHAnsi"/>
              </w:rPr>
              <w:t>Per NoC</w:t>
            </w:r>
          </w:p>
        </w:tc>
        <w:tc>
          <w:tcPr>
            <w:tcW w:w="1823" w:type="dxa"/>
          </w:tcPr>
          <w:p w14:paraId="4AFD8174"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41C52F65" w14:textId="77777777" w:rsidTr="00B4466D">
        <w:trPr>
          <w:trHeight w:val="368"/>
          <w:jc w:val="center"/>
        </w:trPr>
        <w:tc>
          <w:tcPr>
            <w:tcW w:w="5527" w:type="dxa"/>
          </w:tcPr>
          <w:p w14:paraId="3B289BFE" w14:textId="77777777" w:rsidR="00B4466D" w:rsidRPr="0039089B" w:rsidRDefault="00B4466D" w:rsidP="00EF229C">
            <w:pPr>
              <w:pStyle w:val="Body"/>
              <w:rPr>
                <w:rFonts w:asciiTheme="majorHAnsi" w:hAnsiTheme="majorHAnsi"/>
              </w:rPr>
            </w:pPr>
            <w:r w:rsidRPr="0039089B">
              <w:rPr>
                <w:rFonts w:asciiTheme="majorHAnsi" w:hAnsiTheme="majorHAnsi"/>
              </w:rPr>
              <w:t>Ordering of traffic is maintained for the same source, source interface, destination, destination interface and QoS value</w:t>
            </w:r>
          </w:p>
        </w:tc>
        <w:tc>
          <w:tcPr>
            <w:tcW w:w="2000" w:type="dxa"/>
          </w:tcPr>
          <w:p w14:paraId="1FF537EA" w14:textId="77777777" w:rsidR="00B4466D" w:rsidRPr="0039089B" w:rsidRDefault="00B4466D" w:rsidP="00EF229C">
            <w:pPr>
              <w:pStyle w:val="Body"/>
              <w:rPr>
                <w:rFonts w:asciiTheme="majorHAnsi" w:hAnsiTheme="majorHAnsi"/>
              </w:rPr>
            </w:pPr>
            <w:r w:rsidRPr="0039089B">
              <w:rPr>
                <w:rFonts w:asciiTheme="majorHAnsi" w:hAnsiTheme="majorHAnsi"/>
              </w:rPr>
              <w:t>Per NoC</w:t>
            </w:r>
          </w:p>
        </w:tc>
        <w:tc>
          <w:tcPr>
            <w:tcW w:w="1823" w:type="dxa"/>
          </w:tcPr>
          <w:p w14:paraId="1D6EE147"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1FF2299C" w14:textId="77777777" w:rsidTr="00B4466D">
        <w:trPr>
          <w:trHeight w:val="368"/>
          <w:jc w:val="center"/>
        </w:trPr>
        <w:tc>
          <w:tcPr>
            <w:tcW w:w="5527" w:type="dxa"/>
          </w:tcPr>
          <w:p w14:paraId="44B7FDEC" w14:textId="53736489" w:rsidR="00B4466D" w:rsidRPr="0039089B" w:rsidRDefault="00B4466D" w:rsidP="00EF229C">
            <w:pPr>
              <w:pStyle w:val="Body"/>
              <w:rPr>
                <w:rFonts w:asciiTheme="majorHAnsi" w:hAnsiTheme="majorHAnsi"/>
              </w:rPr>
            </w:pPr>
            <w:r w:rsidRPr="0039089B">
              <w:rPr>
                <w:rFonts w:asciiTheme="majorHAnsi" w:hAnsiTheme="majorHAnsi"/>
              </w:rPr>
              <w:t>Every packet is accounted for, no extra packet or</w:t>
            </w:r>
            <w:r w:rsidR="00F35A61">
              <w:rPr>
                <w:rFonts w:asciiTheme="majorHAnsi" w:hAnsiTheme="majorHAnsi"/>
              </w:rPr>
              <w:t xml:space="preserve"> missing packet at destinations</w:t>
            </w:r>
          </w:p>
        </w:tc>
        <w:tc>
          <w:tcPr>
            <w:tcW w:w="2000" w:type="dxa"/>
          </w:tcPr>
          <w:p w14:paraId="61952478" w14:textId="77777777" w:rsidR="00B4466D" w:rsidRPr="0039089B" w:rsidRDefault="00B4466D" w:rsidP="00EF229C">
            <w:pPr>
              <w:pStyle w:val="Body"/>
              <w:rPr>
                <w:rFonts w:asciiTheme="majorHAnsi" w:hAnsiTheme="majorHAnsi"/>
              </w:rPr>
            </w:pPr>
            <w:r w:rsidRPr="0039089B">
              <w:rPr>
                <w:rFonts w:asciiTheme="majorHAnsi" w:hAnsiTheme="majorHAnsi"/>
              </w:rPr>
              <w:t>Per NoC</w:t>
            </w:r>
          </w:p>
        </w:tc>
        <w:tc>
          <w:tcPr>
            <w:tcW w:w="1823" w:type="dxa"/>
          </w:tcPr>
          <w:p w14:paraId="31A4F25A" w14:textId="77777777" w:rsidR="00B4466D" w:rsidRPr="0039089B" w:rsidRDefault="00B4466D" w:rsidP="00EF229C">
            <w:pPr>
              <w:pStyle w:val="Body"/>
              <w:rPr>
                <w:rFonts w:asciiTheme="majorHAnsi" w:hAnsiTheme="majorHAnsi"/>
              </w:rPr>
            </w:pPr>
            <w:r w:rsidRPr="0039089B">
              <w:rPr>
                <w:rFonts w:asciiTheme="majorHAnsi" w:hAnsiTheme="majorHAnsi"/>
              </w:rPr>
              <w:t>Functional</w:t>
            </w:r>
          </w:p>
        </w:tc>
      </w:tr>
      <w:tr w:rsidR="00B4466D" w:rsidRPr="0039089B" w14:paraId="6E70AEA1" w14:textId="77777777" w:rsidTr="00B4466D">
        <w:trPr>
          <w:trHeight w:val="368"/>
          <w:jc w:val="center"/>
        </w:trPr>
        <w:tc>
          <w:tcPr>
            <w:tcW w:w="5527" w:type="dxa"/>
          </w:tcPr>
          <w:p w14:paraId="28330104" w14:textId="77777777" w:rsidR="00B4466D" w:rsidRPr="0039089B" w:rsidRDefault="00B4466D" w:rsidP="00EF229C">
            <w:pPr>
              <w:pStyle w:val="Body"/>
              <w:rPr>
                <w:rFonts w:asciiTheme="majorHAnsi" w:hAnsiTheme="majorHAnsi"/>
              </w:rPr>
            </w:pPr>
            <w:r w:rsidRPr="0039089B">
              <w:rPr>
                <w:rFonts w:asciiTheme="majorHAnsi" w:hAnsiTheme="majorHAnsi"/>
              </w:rPr>
              <w:t xml:space="preserve">No traffic is in-flight within the NoC </w:t>
            </w:r>
          </w:p>
        </w:tc>
        <w:tc>
          <w:tcPr>
            <w:tcW w:w="2000" w:type="dxa"/>
          </w:tcPr>
          <w:p w14:paraId="47BACAE6" w14:textId="77777777" w:rsidR="00B4466D" w:rsidRPr="0039089B" w:rsidRDefault="00B4466D" w:rsidP="00EF229C">
            <w:pPr>
              <w:pStyle w:val="Body"/>
              <w:rPr>
                <w:rFonts w:asciiTheme="majorHAnsi" w:hAnsiTheme="majorHAnsi"/>
              </w:rPr>
            </w:pPr>
            <w:r w:rsidRPr="0039089B">
              <w:rPr>
                <w:rFonts w:asciiTheme="majorHAnsi" w:hAnsiTheme="majorHAnsi"/>
              </w:rPr>
              <w:t>Per NoC</w:t>
            </w:r>
          </w:p>
        </w:tc>
        <w:tc>
          <w:tcPr>
            <w:tcW w:w="1823" w:type="dxa"/>
          </w:tcPr>
          <w:p w14:paraId="6406A83A"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r w:rsidR="00B4466D" w:rsidRPr="0039089B" w14:paraId="53722452" w14:textId="77777777" w:rsidTr="00B4466D">
        <w:trPr>
          <w:trHeight w:val="368"/>
          <w:jc w:val="center"/>
        </w:trPr>
        <w:tc>
          <w:tcPr>
            <w:tcW w:w="5527" w:type="dxa"/>
          </w:tcPr>
          <w:p w14:paraId="73E85677" w14:textId="77777777" w:rsidR="00B4466D" w:rsidRPr="0039089B" w:rsidRDefault="00B4466D" w:rsidP="00EF229C">
            <w:pPr>
              <w:pStyle w:val="Body"/>
              <w:rPr>
                <w:rFonts w:asciiTheme="majorHAnsi" w:hAnsiTheme="majorHAnsi"/>
              </w:rPr>
            </w:pPr>
            <w:r w:rsidRPr="0039089B">
              <w:rPr>
                <w:rFonts w:asciiTheme="majorHAnsi" w:hAnsiTheme="majorHAnsi"/>
              </w:rPr>
              <w:t>All verification FIFOs and queues are empty</w:t>
            </w:r>
          </w:p>
        </w:tc>
        <w:tc>
          <w:tcPr>
            <w:tcW w:w="2000" w:type="dxa"/>
          </w:tcPr>
          <w:p w14:paraId="3349F65D" w14:textId="77777777" w:rsidR="00B4466D" w:rsidRPr="0039089B" w:rsidRDefault="00B4466D" w:rsidP="00EF229C">
            <w:pPr>
              <w:pStyle w:val="Body"/>
              <w:rPr>
                <w:rFonts w:asciiTheme="majorHAnsi" w:hAnsiTheme="majorHAnsi"/>
              </w:rPr>
            </w:pPr>
            <w:r w:rsidRPr="0039089B">
              <w:rPr>
                <w:rFonts w:asciiTheme="majorHAnsi" w:hAnsiTheme="majorHAnsi"/>
              </w:rPr>
              <w:t>Per NoC</w:t>
            </w:r>
          </w:p>
        </w:tc>
        <w:tc>
          <w:tcPr>
            <w:tcW w:w="1823" w:type="dxa"/>
          </w:tcPr>
          <w:p w14:paraId="377D0D40"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r w:rsidR="00B4466D" w:rsidRPr="0039089B" w14:paraId="27772510" w14:textId="77777777" w:rsidTr="00B4466D">
        <w:trPr>
          <w:trHeight w:val="368"/>
          <w:jc w:val="center"/>
        </w:trPr>
        <w:tc>
          <w:tcPr>
            <w:tcW w:w="5527" w:type="dxa"/>
          </w:tcPr>
          <w:p w14:paraId="5CE82FFC" w14:textId="77777777" w:rsidR="00B4466D" w:rsidRPr="0039089B" w:rsidRDefault="00B4466D" w:rsidP="00EF229C">
            <w:pPr>
              <w:pStyle w:val="Body"/>
              <w:rPr>
                <w:rFonts w:asciiTheme="majorHAnsi" w:hAnsiTheme="majorHAnsi"/>
              </w:rPr>
            </w:pPr>
            <w:r w:rsidRPr="0039089B">
              <w:rPr>
                <w:rFonts w:asciiTheme="majorHAnsi" w:hAnsiTheme="majorHAnsi"/>
              </w:rPr>
              <w:t>All verification checkers indicate no error</w:t>
            </w:r>
          </w:p>
        </w:tc>
        <w:tc>
          <w:tcPr>
            <w:tcW w:w="2000" w:type="dxa"/>
          </w:tcPr>
          <w:p w14:paraId="5285BA5A" w14:textId="77777777" w:rsidR="00B4466D" w:rsidRPr="0039089B" w:rsidRDefault="00B4466D" w:rsidP="00EF229C">
            <w:pPr>
              <w:pStyle w:val="Body"/>
              <w:rPr>
                <w:rFonts w:asciiTheme="majorHAnsi" w:hAnsiTheme="majorHAnsi"/>
              </w:rPr>
            </w:pPr>
            <w:r w:rsidRPr="0039089B">
              <w:rPr>
                <w:rFonts w:asciiTheme="majorHAnsi" w:hAnsiTheme="majorHAnsi"/>
              </w:rPr>
              <w:t>Per NoC</w:t>
            </w:r>
          </w:p>
        </w:tc>
        <w:tc>
          <w:tcPr>
            <w:tcW w:w="1823" w:type="dxa"/>
          </w:tcPr>
          <w:p w14:paraId="6F4AE66F" w14:textId="77777777" w:rsidR="00B4466D" w:rsidRPr="0039089B" w:rsidRDefault="00B4466D" w:rsidP="00EF229C">
            <w:pPr>
              <w:pStyle w:val="Body"/>
              <w:rPr>
                <w:rFonts w:asciiTheme="majorHAnsi" w:hAnsiTheme="majorHAnsi"/>
              </w:rPr>
            </w:pPr>
            <w:r w:rsidRPr="0039089B">
              <w:rPr>
                <w:rFonts w:asciiTheme="majorHAnsi" w:hAnsiTheme="majorHAnsi"/>
              </w:rPr>
              <w:t>Exit</w:t>
            </w:r>
          </w:p>
        </w:tc>
      </w:tr>
    </w:tbl>
    <w:p w14:paraId="20D5B0A7" w14:textId="77777777" w:rsidR="00B4466D" w:rsidRPr="0039089B" w:rsidRDefault="00B4466D" w:rsidP="00B4466D">
      <w:pPr>
        <w:pStyle w:val="Body"/>
        <w:rPr>
          <w:rFonts w:asciiTheme="majorHAnsi" w:hAnsiTheme="majorHAnsi"/>
        </w:rPr>
      </w:pPr>
    </w:p>
    <w:p w14:paraId="40E6C857" w14:textId="77777777" w:rsidR="00B4466D" w:rsidRPr="0039089B" w:rsidRDefault="00B4466D" w:rsidP="00B4466D">
      <w:pPr>
        <w:pStyle w:val="Heading3"/>
        <w:ind w:left="1008" w:hanging="1008"/>
      </w:pPr>
      <w:r w:rsidRPr="0039089B">
        <w:t xml:space="preserve"> </w:t>
      </w:r>
      <w:bookmarkStart w:id="158" w:name="_Toc407201486"/>
      <w:bookmarkStart w:id="159" w:name="_Toc429642500"/>
      <w:r w:rsidRPr="0039089B">
        <w:t>NoC End-to-End Traffic Logs</w:t>
      </w:r>
      <w:bookmarkEnd w:id="158"/>
      <w:bookmarkEnd w:id="159"/>
    </w:p>
    <w:p w14:paraId="70A08AFE" w14:textId="77777777" w:rsidR="00B4466D" w:rsidRPr="0039089B" w:rsidRDefault="00B4466D" w:rsidP="00B4466D">
      <w:pPr>
        <w:pStyle w:val="Body"/>
        <w:rPr>
          <w:rFonts w:asciiTheme="majorHAnsi" w:hAnsiTheme="majorHAnsi"/>
        </w:rPr>
      </w:pPr>
      <w:r w:rsidRPr="0039089B">
        <w:rPr>
          <w:rFonts w:asciiTheme="majorHAnsi" w:hAnsiTheme="majorHAnsi"/>
        </w:rPr>
        <w:t>The NoC end-to-end checker has the capability of generating a set of end-to-end traffic log files as each packet successfully exits the NoC and passes all the checks in the end-to-end checker.  The following table has the setting to enable the end-to-end logs.</w:t>
      </w:r>
    </w:p>
    <w:p w14:paraId="5A0126DC" w14:textId="77777777" w:rsidR="00B4466D" w:rsidRDefault="00B4466D" w:rsidP="00B4466D">
      <w:pPr>
        <w:pStyle w:val="Body"/>
        <w:rPr>
          <w:rFonts w:asciiTheme="majorHAnsi" w:hAnsiTheme="majorHAnsi"/>
        </w:rPr>
      </w:pPr>
    </w:p>
    <w:p w14:paraId="64A9D219" w14:textId="77777777" w:rsidR="0032025B" w:rsidRDefault="0032025B" w:rsidP="00B4466D">
      <w:pPr>
        <w:pStyle w:val="Body"/>
        <w:rPr>
          <w:rFonts w:asciiTheme="majorHAnsi" w:hAnsiTheme="majorHAnsi"/>
        </w:rPr>
      </w:pPr>
    </w:p>
    <w:p w14:paraId="61EDE40B" w14:textId="77777777" w:rsidR="0032025B" w:rsidRDefault="0032025B" w:rsidP="00B4466D">
      <w:pPr>
        <w:pStyle w:val="Body"/>
        <w:rPr>
          <w:rFonts w:asciiTheme="majorHAnsi" w:hAnsiTheme="majorHAnsi"/>
        </w:rPr>
      </w:pPr>
    </w:p>
    <w:p w14:paraId="7E526776" w14:textId="77777777" w:rsidR="0032025B" w:rsidRPr="0039089B" w:rsidRDefault="0032025B" w:rsidP="00B4466D">
      <w:pPr>
        <w:pStyle w:val="Body"/>
        <w:rPr>
          <w:rFonts w:asciiTheme="majorHAnsi" w:hAnsiTheme="majorHAnsi"/>
        </w:rPr>
      </w:pPr>
    </w:p>
    <w:p w14:paraId="793CB809" w14:textId="77777777" w:rsidR="00B4466D" w:rsidRPr="009801EF" w:rsidRDefault="00B4466D" w:rsidP="00B4466D">
      <w:pPr>
        <w:pStyle w:val="Caption"/>
        <w:jc w:val="center"/>
        <w:rPr>
          <w:rFonts w:asciiTheme="majorHAnsi" w:hAnsiTheme="majorHAnsi"/>
          <w:sz w:val="22"/>
        </w:rPr>
      </w:pPr>
      <w:bookmarkStart w:id="160" w:name="_Toc407195598"/>
      <w:bookmarkStart w:id="161" w:name="_Toc429642520"/>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20</w:t>
      </w:r>
      <w:r w:rsidR="005C6EA0" w:rsidRPr="009801EF">
        <w:rPr>
          <w:rFonts w:asciiTheme="majorHAnsi" w:hAnsiTheme="majorHAnsi"/>
          <w:noProof/>
          <w:sz w:val="22"/>
        </w:rPr>
        <w:fldChar w:fldCharType="end"/>
      </w:r>
      <w:r w:rsidRPr="009801EF">
        <w:rPr>
          <w:rFonts w:asciiTheme="majorHAnsi" w:hAnsiTheme="majorHAnsi"/>
          <w:sz w:val="22"/>
        </w:rPr>
        <w:t xml:space="preserve"> Settings to enable end-to-end traffic logs</w:t>
      </w:r>
      <w:bookmarkEnd w:id="160"/>
      <w:bookmarkEnd w:id="161"/>
    </w:p>
    <w:tbl>
      <w:tblPr>
        <w:tblStyle w:val="TableGrid"/>
        <w:tblW w:w="0" w:type="auto"/>
        <w:jc w:val="center"/>
        <w:tblLook w:val="04A0" w:firstRow="1" w:lastRow="0" w:firstColumn="1" w:lastColumn="0" w:noHBand="0" w:noVBand="1"/>
      </w:tblPr>
      <w:tblGrid>
        <w:gridCol w:w="5739"/>
        <w:gridCol w:w="2030"/>
      </w:tblGrid>
      <w:tr w:rsidR="00B4466D" w:rsidRPr="0039089B" w14:paraId="6117993B" w14:textId="77777777" w:rsidTr="00EF229C">
        <w:trPr>
          <w:jc w:val="center"/>
        </w:trPr>
        <w:tc>
          <w:tcPr>
            <w:tcW w:w="5739" w:type="dxa"/>
            <w:shd w:val="clear" w:color="auto" w:fill="95B3D7" w:themeFill="accent1" w:themeFillTint="99"/>
          </w:tcPr>
          <w:p w14:paraId="5AFBF8B4"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`define to control</w:t>
            </w:r>
          </w:p>
        </w:tc>
        <w:tc>
          <w:tcPr>
            <w:tcW w:w="2030" w:type="dxa"/>
            <w:shd w:val="clear" w:color="auto" w:fill="95B3D7" w:themeFill="accent1" w:themeFillTint="99"/>
          </w:tcPr>
          <w:p w14:paraId="0F80F3DA"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Value</w:t>
            </w:r>
          </w:p>
        </w:tc>
      </w:tr>
      <w:tr w:rsidR="00B4466D" w:rsidRPr="0039089B" w14:paraId="2E59D64D" w14:textId="77777777" w:rsidTr="00EF229C">
        <w:trPr>
          <w:trHeight w:val="368"/>
          <w:jc w:val="center"/>
        </w:trPr>
        <w:tc>
          <w:tcPr>
            <w:tcW w:w="5739" w:type="dxa"/>
          </w:tcPr>
          <w:p w14:paraId="615E5E9F" w14:textId="77777777" w:rsidR="00B4466D" w:rsidRPr="0039089B" w:rsidRDefault="00B4466D" w:rsidP="00EF229C">
            <w:pPr>
              <w:pStyle w:val="Body"/>
              <w:rPr>
                <w:rFonts w:asciiTheme="majorHAnsi" w:hAnsiTheme="majorHAnsi"/>
              </w:rPr>
            </w:pPr>
            <w:r w:rsidRPr="0039089B">
              <w:rPr>
                <w:rFonts w:asciiTheme="majorHAnsi" w:hAnsiTheme="majorHAnsi"/>
              </w:rPr>
              <w:t>`NS_NOC_END2END_CHECKER_EN</w:t>
            </w:r>
          </w:p>
        </w:tc>
        <w:tc>
          <w:tcPr>
            <w:tcW w:w="2030" w:type="dxa"/>
          </w:tcPr>
          <w:p w14:paraId="7C60F311" w14:textId="77777777" w:rsidR="00B4466D" w:rsidRPr="0039089B" w:rsidRDefault="00B4466D" w:rsidP="00EF229C">
            <w:pPr>
              <w:pStyle w:val="Body"/>
              <w:jc w:val="center"/>
              <w:rPr>
                <w:rFonts w:asciiTheme="majorHAnsi" w:hAnsiTheme="majorHAnsi"/>
              </w:rPr>
            </w:pPr>
            <w:r w:rsidRPr="0039089B">
              <w:rPr>
                <w:rFonts w:asciiTheme="majorHAnsi" w:hAnsiTheme="majorHAnsi"/>
              </w:rPr>
              <w:t>1</w:t>
            </w:r>
          </w:p>
        </w:tc>
      </w:tr>
      <w:tr w:rsidR="00B4466D" w:rsidRPr="0039089B" w14:paraId="0D323030" w14:textId="77777777" w:rsidTr="00EF229C">
        <w:trPr>
          <w:trHeight w:val="368"/>
          <w:jc w:val="center"/>
        </w:trPr>
        <w:tc>
          <w:tcPr>
            <w:tcW w:w="5739" w:type="dxa"/>
          </w:tcPr>
          <w:p w14:paraId="477F1D04" w14:textId="77777777" w:rsidR="00B4466D" w:rsidRPr="0039089B" w:rsidRDefault="00B4466D" w:rsidP="00EF229C">
            <w:pPr>
              <w:pStyle w:val="Body"/>
              <w:rPr>
                <w:rFonts w:asciiTheme="majorHAnsi" w:hAnsiTheme="majorHAnsi"/>
              </w:rPr>
            </w:pPr>
            <w:r w:rsidRPr="0039089B">
              <w:rPr>
                <w:rFonts w:asciiTheme="majorHAnsi" w:hAnsiTheme="majorHAnsi"/>
              </w:rPr>
              <w:t>`NS_E2E_LOG</w:t>
            </w:r>
          </w:p>
        </w:tc>
        <w:tc>
          <w:tcPr>
            <w:tcW w:w="2030" w:type="dxa"/>
          </w:tcPr>
          <w:p w14:paraId="72890282" w14:textId="77777777" w:rsidR="00B4466D" w:rsidRPr="0039089B" w:rsidRDefault="00B4466D" w:rsidP="00EF229C">
            <w:pPr>
              <w:pStyle w:val="Body"/>
              <w:jc w:val="center"/>
              <w:rPr>
                <w:rFonts w:asciiTheme="majorHAnsi" w:hAnsiTheme="majorHAnsi"/>
              </w:rPr>
            </w:pPr>
            <w:r w:rsidRPr="0039089B">
              <w:rPr>
                <w:rFonts w:asciiTheme="majorHAnsi" w:hAnsiTheme="majorHAnsi"/>
              </w:rPr>
              <w:t>1</w:t>
            </w:r>
          </w:p>
        </w:tc>
      </w:tr>
    </w:tbl>
    <w:p w14:paraId="596F57C2" w14:textId="77777777" w:rsidR="00B4466D" w:rsidRPr="0039089B" w:rsidRDefault="00B4466D" w:rsidP="00B4466D">
      <w:pPr>
        <w:pStyle w:val="Body"/>
        <w:rPr>
          <w:rFonts w:asciiTheme="majorHAnsi" w:hAnsiTheme="majorHAnsi"/>
        </w:rPr>
      </w:pPr>
    </w:p>
    <w:p w14:paraId="1F86A1C4" w14:textId="77777777" w:rsidR="00B4466D" w:rsidRPr="0039089B" w:rsidRDefault="00B4466D" w:rsidP="00B4466D">
      <w:pPr>
        <w:pStyle w:val="Body"/>
        <w:rPr>
          <w:rFonts w:asciiTheme="majorHAnsi" w:hAnsiTheme="majorHAnsi"/>
        </w:rPr>
      </w:pPr>
      <w:r w:rsidRPr="0039089B">
        <w:rPr>
          <w:rFonts w:asciiTheme="majorHAnsi" w:hAnsiTheme="majorHAnsi"/>
        </w:rPr>
        <w:t>The file names of the logs are of the format,</w:t>
      </w:r>
    </w:p>
    <w:p w14:paraId="0AF8B273" w14:textId="77777777" w:rsidR="00B4466D" w:rsidRPr="0039089B" w:rsidRDefault="00B4466D" w:rsidP="00B4466D">
      <w:pPr>
        <w:pStyle w:val="Body"/>
        <w:rPr>
          <w:rFonts w:asciiTheme="majorHAnsi" w:hAnsiTheme="majorHAnsi"/>
        </w:rPr>
      </w:pPr>
      <w:r w:rsidRPr="0039089B">
        <w:rPr>
          <w:rFonts w:asciiTheme="majorHAnsi" w:hAnsiTheme="majorHAnsi"/>
        </w:rPr>
        <w:t xml:space="preserve">        ns_noc_packets_to_&lt;</w:t>
      </w:r>
      <w:r w:rsidRPr="0039089B">
        <w:rPr>
          <w:rFonts w:asciiTheme="majorHAnsi" w:hAnsiTheme="majorHAnsi"/>
          <w:i/>
        </w:rPr>
        <w:t>destination_hostport</w:t>
      </w:r>
      <w:r w:rsidRPr="0039089B">
        <w:rPr>
          <w:rFonts w:asciiTheme="majorHAnsi" w:hAnsiTheme="majorHAnsi"/>
        </w:rPr>
        <w:t>&gt;_&lt;</w:t>
      </w:r>
      <w:r w:rsidRPr="0039089B">
        <w:rPr>
          <w:rFonts w:asciiTheme="majorHAnsi" w:hAnsiTheme="majorHAnsi"/>
          <w:i/>
        </w:rPr>
        <w:t>destination_interface</w:t>
      </w:r>
      <w:r w:rsidRPr="0039089B">
        <w:rPr>
          <w:rFonts w:asciiTheme="majorHAnsi" w:hAnsiTheme="majorHAnsi"/>
        </w:rPr>
        <w:t>&gt;.log</w:t>
      </w:r>
    </w:p>
    <w:p w14:paraId="01E29BE1" w14:textId="77777777" w:rsidR="00B4466D" w:rsidRPr="0039089B" w:rsidRDefault="00B4466D" w:rsidP="00B4466D">
      <w:pPr>
        <w:pStyle w:val="Body"/>
        <w:rPr>
          <w:rFonts w:asciiTheme="majorHAnsi" w:hAnsiTheme="majorHAnsi"/>
        </w:rPr>
      </w:pPr>
    </w:p>
    <w:p w14:paraId="6D82BFC2" w14:textId="77777777" w:rsidR="00B4466D" w:rsidRPr="0039089B" w:rsidRDefault="00B4466D" w:rsidP="00B4466D">
      <w:pPr>
        <w:pStyle w:val="Body"/>
        <w:rPr>
          <w:rFonts w:asciiTheme="majorHAnsi" w:hAnsiTheme="majorHAnsi"/>
        </w:rPr>
      </w:pPr>
      <w:r w:rsidRPr="0039089B">
        <w:rPr>
          <w:rFonts w:asciiTheme="majorHAnsi" w:hAnsiTheme="majorHAnsi"/>
        </w:rPr>
        <w:t>One log file is produced for each destination NoC interface.  Each log file records the end-to-end information for every packet as it’s received on the destination NoC interface, in the following format:</w:t>
      </w:r>
    </w:p>
    <w:p w14:paraId="3757100C" w14:textId="77777777" w:rsidR="00B4466D" w:rsidRPr="0039089B" w:rsidRDefault="00B4466D" w:rsidP="00B4466D">
      <w:pPr>
        <w:pStyle w:val="Body"/>
        <w:rPr>
          <w:rFonts w:asciiTheme="majorHAnsi" w:hAnsiTheme="majorHAnsi"/>
        </w:rPr>
      </w:pPr>
      <w:r w:rsidRPr="0039089B">
        <w:rPr>
          <w:rFonts w:asciiTheme="majorHAnsi" w:hAnsiTheme="majorHAnsi"/>
        </w:rPr>
        <w:t>&lt;</w:t>
      </w:r>
      <w:r w:rsidRPr="0039089B">
        <w:rPr>
          <w:rFonts w:asciiTheme="majorHAnsi" w:hAnsiTheme="majorHAnsi"/>
          <w:i/>
        </w:rPr>
        <w:t>sim_time</w:t>
      </w:r>
      <w:r w:rsidRPr="0039089B">
        <w:rPr>
          <w:rFonts w:asciiTheme="majorHAnsi" w:hAnsiTheme="majorHAnsi"/>
        </w:rPr>
        <w:t>&gt; : pkt_sent_sop_time=&lt;</w:t>
      </w:r>
      <w:r w:rsidRPr="0039089B">
        <w:rPr>
          <w:rFonts w:asciiTheme="majorHAnsi" w:hAnsiTheme="majorHAnsi"/>
          <w:i/>
        </w:rPr>
        <w:t>pkt_sent_sop_time</w:t>
      </w:r>
      <w:r w:rsidRPr="0039089B">
        <w:rPr>
          <w:rFonts w:asciiTheme="majorHAnsi" w:hAnsiTheme="majorHAnsi"/>
        </w:rPr>
        <w:t>&gt;, pkt_sent_eop_time=&lt;</w:t>
      </w:r>
      <w:r w:rsidRPr="0039089B">
        <w:rPr>
          <w:rFonts w:asciiTheme="majorHAnsi" w:hAnsiTheme="majorHAnsi"/>
          <w:i/>
        </w:rPr>
        <w:t>pkt_sent_eop_time</w:t>
      </w:r>
      <w:r w:rsidRPr="0039089B">
        <w:rPr>
          <w:rFonts w:asciiTheme="majorHAnsi" w:hAnsiTheme="majorHAnsi"/>
        </w:rPr>
        <w:t>&gt;, pkt_received_sop_time=&lt;</w:t>
      </w:r>
      <w:r w:rsidRPr="0039089B">
        <w:rPr>
          <w:rFonts w:asciiTheme="majorHAnsi" w:hAnsiTheme="majorHAnsi"/>
          <w:i/>
        </w:rPr>
        <w:t>pkt_received_sop_time</w:t>
      </w:r>
      <w:r w:rsidRPr="0039089B">
        <w:rPr>
          <w:rFonts w:asciiTheme="majorHAnsi" w:hAnsiTheme="majorHAnsi"/>
        </w:rPr>
        <w:t>&gt;, pkt_received_eop_time=&lt;</w:t>
      </w:r>
      <w:r w:rsidRPr="0039089B">
        <w:rPr>
          <w:rFonts w:asciiTheme="majorHAnsi" w:hAnsiTheme="majorHAnsi"/>
          <w:i/>
        </w:rPr>
        <w:t>pkt_received_eop_time</w:t>
      </w:r>
      <w:r w:rsidRPr="0039089B">
        <w:rPr>
          <w:rFonts w:asciiTheme="majorHAnsi" w:hAnsiTheme="majorHAnsi"/>
        </w:rPr>
        <w:t>&gt;, pkt_length=&lt;</w:t>
      </w:r>
      <w:r w:rsidRPr="0039089B">
        <w:rPr>
          <w:rFonts w:asciiTheme="majorHAnsi" w:hAnsiTheme="majorHAnsi"/>
          <w:i/>
        </w:rPr>
        <w:t>pkt_length</w:t>
      </w:r>
      <w:r w:rsidRPr="0039089B">
        <w:rPr>
          <w:rFonts w:asciiTheme="majorHAnsi" w:hAnsiTheme="majorHAnsi"/>
        </w:rPr>
        <w:t>&gt;, src_id=&lt;</w:t>
      </w:r>
      <w:r w:rsidRPr="0039089B">
        <w:rPr>
          <w:rFonts w:asciiTheme="majorHAnsi" w:hAnsiTheme="majorHAnsi"/>
          <w:i/>
        </w:rPr>
        <w:t>src_id</w:t>
      </w:r>
      <w:r w:rsidRPr="0039089B">
        <w:rPr>
          <w:rFonts w:asciiTheme="majorHAnsi" w:hAnsiTheme="majorHAnsi"/>
        </w:rPr>
        <w:t>&gt;, src_intf=&lt;</w:t>
      </w:r>
      <w:r w:rsidRPr="0039089B">
        <w:rPr>
          <w:rFonts w:asciiTheme="majorHAnsi" w:hAnsiTheme="majorHAnsi"/>
          <w:i/>
        </w:rPr>
        <w:t>src_intf</w:t>
      </w:r>
      <w:r w:rsidRPr="0039089B">
        <w:rPr>
          <w:rFonts w:asciiTheme="majorHAnsi" w:hAnsiTheme="majorHAnsi"/>
        </w:rPr>
        <w:t>&gt;, qos=&lt;</w:t>
      </w:r>
      <w:r w:rsidRPr="0039089B">
        <w:rPr>
          <w:rFonts w:asciiTheme="majorHAnsi" w:hAnsiTheme="majorHAnsi"/>
          <w:i/>
        </w:rPr>
        <w:t>qos</w:t>
      </w:r>
      <w:r w:rsidRPr="0039089B">
        <w:rPr>
          <w:rFonts w:asciiTheme="majorHAnsi" w:hAnsiTheme="majorHAnsi"/>
        </w:rPr>
        <w:t>&gt;, dst_id=&lt;</w:t>
      </w:r>
      <w:r w:rsidRPr="0039089B">
        <w:rPr>
          <w:rFonts w:asciiTheme="majorHAnsi" w:hAnsiTheme="majorHAnsi"/>
          <w:i/>
        </w:rPr>
        <w:t>dst_id</w:t>
      </w:r>
      <w:r w:rsidRPr="0039089B">
        <w:rPr>
          <w:rFonts w:asciiTheme="majorHAnsi" w:hAnsiTheme="majorHAnsi"/>
        </w:rPr>
        <w:t>&gt;, dst_intf=&lt;</w:t>
      </w:r>
      <w:r w:rsidRPr="0039089B">
        <w:rPr>
          <w:rFonts w:asciiTheme="majorHAnsi" w:hAnsiTheme="majorHAnsi"/>
          <w:i/>
        </w:rPr>
        <w:t>dst_intf</w:t>
      </w:r>
      <w:r w:rsidRPr="0039089B">
        <w:rPr>
          <w:rFonts w:asciiTheme="majorHAnsi" w:hAnsiTheme="majorHAnsi"/>
        </w:rPr>
        <w:t>&gt;, pkt_dataQ=&lt;first_data_segment&gt;...&lt;</w:t>
      </w:r>
      <w:r w:rsidRPr="0039089B">
        <w:rPr>
          <w:rFonts w:asciiTheme="majorHAnsi" w:hAnsiTheme="majorHAnsi"/>
          <w:i/>
        </w:rPr>
        <w:t>last_data_segment</w:t>
      </w:r>
      <w:r w:rsidRPr="0039089B">
        <w:rPr>
          <w:rFonts w:asciiTheme="majorHAnsi" w:hAnsiTheme="majorHAnsi"/>
        </w:rPr>
        <w:t>&gt;, match_unique=&lt;</w:t>
      </w:r>
      <w:r w:rsidRPr="0039089B">
        <w:rPr>
          <w:rFonts w:asciiTheme="majorHAnsi" w:hAnsiTheme="majorHAnsi"/>
          <w:i/>
        </w:rPr>
        <w:t>match_unique</w:t>
      </w:r>
      <w:r w:rsidRPr="0039089B">
        <w:rPr>
          <w:rFonts w:asciiTheme="majorHAnsi" w:hAnsiTheme="majorHAnsi"/>
        </w:rPr>
        <w:t>&gt;, match_cnt=&lt;</w:t>
      </w:r>
      <w:r w:rsidRPr="0039089B">
        <w:rPr>
          <w:rFonts w:asciiTheme="majorHAnsi" w:hAnsiTheme="majorHAnsi"/>
          <w:i/>
        </w:rPr>
        <w:t>match_cnt</w:t>
      </w:r>
      <w:r w:rsidRPr="0039089B">
        <w:rPr>
          <w:rFonts w:asciiTheme="majorHAnsi" w:hAnsiTheme="majorHAnsi"/>
        </w:rPr>
        <w:t>&gt;</w:t>
      </w:r>
    </w:p>
    <w:p w14:paraId="220F5DD9" w14:textId="77777777" w:rsidR="00B4466D" w:rsidRPr="0039089B" w:rsidRDefault="00B4466D" w:rsidP="00B4466D">
      <w:pPr>
        <w:pStyle w:val="Body"/>
        <w:rPr>
          <w:rFonts w:asciiTheme="majorHAnsi" w:hAnsiTheme="majorHAnsi"/>
        </w:rPr>
      </w:pPr>
    </w:p>
    <w:p w14:paraId="42901E3B" w14:textId="77777777" w:rsidR="00B4466D" w:rsidRPr="009801EF" w:rsidRDefault="00B4466D" w:rsidP="00B4466D">
      <w:pPr>
        <w:pStyle w:val="Caption"/>
        <w:jc w:val="center"/>
        <w:rPr>
          <w:rFonts w:asciiTheme="majorHAnsi" w:hAnsiTheme="majorHAnsi"/>
          <w:sz w:val="22"/>
        </w:rPr>
      </w:pPr>
      <w:bookmarkStart w:id="162" w:name="_Toc407195599"/>
      <w:bookmarkStart w:id="163" w:name="_Toc429642521"/>
      <w:r w:rsidRPr="009801EF">
        <w:rPr>
          <w:rFonts w:asciiTheme="majorHAnsi" w:hAnsiTheme="majorHAnsi"/>
          <w:sz w:val="22"/>
        </w:rPr>
        <w:t xml:space="preserve">Table </w:t>
      </w:r>
      <w:r w:rsidR="005C6EA0" w:rsidRPr="009801EF">
        <w:rPr>
          <w:rFonts w:asciiTheme="majorHAnsi" w:hAnsiTheme="majorHAnsi"/>
          <w:sz w:val="22"/>
        </w:rPr>
        <w:fldChar w:fldCharType="begin"/>
      </w:r>
      <w:r w:rsidR="005C6EA0" w:rsidRPr="009801EF">
        <w:rPr>
          <w:rFonts w:asciiTheme="majorHAnsi" w:hAnsiTheme="majorHAnsi"/>
          <w:sz w:val="22"/>
        </w:rPr>
        <w:instrText xml:space="preserve"> SEQ Table \* ARABIC </w:instrText>
      </w:r>
      <w:r w:rsidR="005C6EA0" w:rsidRPr="009801EF">
        <w:rPr>
          <w:rFonts w:asciiTheme="majorHAnsi" w:hAnsiTheme="majorHAnsi"/>
          <w:sz w:val="22"/>
        </w:rPr>
        <w:fldChar w:fldCharType="separate"/>
      </w:r>
      <w:r w:rsidR="004523D9">
        <w:rPr>
          <w:rFonts w:asciiTheme="majorHAnsi" w:hAnsiTheme="majorHAnsi"/>
          <w:noProof/>
          <w:sz w:val="22"/>
        </w:rPr>
        <w:t>21</w:t>
      </w:r>
      <w:r w:rsidR="005C6EA0" w:rsidRPr="009801EF">
        <w:rPr>
          <w:rFonts w:asciiTheme="majorHAnsi" w:hAnsiTheme="majorHAnsi"/>
          <w:noProof/>
          <w:sz w:val="22"/>
        </w:rPr>
        <w:fldChar w:fldCharType="end"/>
      </w:r>
      <w:r w:rsidRPr="009801EF">
        <w:rPr>
          <w:rFonts w:asciiTheme="majorHAnsi" w:hAnsiTheme="majorHAnsi"/>
          <w:sz w:val="22"/>
        </w:rPr>
        <w:t xml:space="preserve"> Nomenclature of end-to-end traffic logs</w:t>
      </w:r>
      <w:bookmarkEnd w:id="162"/>
      <w:bookmarkEnd w:id="163"/>
    </w:p>
    <w:tbl>
      <w:tblPr>
        <w:tblStyle w:val="TableGrid"/>
        <w:tblW w:w="0" w:type="auto"/>
        <w:jc w:val="center"/>
        <w:tblLook w:val="04A0" w:firstRow="1" w:lastRow="0" w:firstColumn="1" w:lastColumn="0" w:noHBand="0" w:noVBand="1"/>
      </w:tblPr>
      <w:tblGrid>
        <w:gridCol w:w="3075"/>
        <w:gridCol w:w="4694"/>
      </w:tblGrid>
      <w:tr w:rsidR="00B4466D" w:rsidRPr="0039089B" w14:paraId="2050E5A1" w14:textId="77777777" w:rsidTr="00EF229C">
        <w:trPr>
          <w:jc w:val="center"/>
        </w:trPr>
        <w:tc>
          <w:tcPr>
            <w:tcW w:w="3075" w:type="dxa"/>
            <w:shd w:val="clear" w:color="auto" w:fill="95B3D7" w:themeFill="accent1" w:themeFillTint="99"/>
          </w:tcPr>
          <w:p w14:paraId="34F990B3"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Field name</w:t>
            </w:r>
          </w:p>
        </w:tc>
        <w:tc>
          <w:tcPr>
            <w:tcW w:w="4694" w:type="dxa"/>
            <w:shd w:val="clear" w:color="auto" w:fill="95B3D7" w:themeFill="accent1" w:themeFillTint="99"/>
          </w:tcPr>
          <w:p w14:paraId="6530E869" w14:textId="77777777" w:rsidR="00B4466D" w:rsidRPr="0039089B" w:rsidRDefault="00B4466D" w:rsidP="00EF229C">
            <w:pPr>
              <w:pStyle w:val="Body"/>
              <w:jc w:val="center"/>
              <w:rPr>
                <w:rFonts w:asciiTheme="majorHAnsi" w:hAnsiTheme="majorHAnsi"/>
                <w:b/>
              </w:rPr>
            </w:pPr>
            <w:r w:rsidRPr="0039089B">
              <w:rPr>
                <w:rFonts w:asciiTheme="majorHAnsi" w:hAnsiTheme="majorHAnsi"/>
                <w:b/>
              </w:rPr>
              <w:t>Description</w:t>
            </w:r>
          </w:p>
        </w:tc>
      </w:tr>
      <w:tr w:rsidR="00B4466D" w:rsidRPr="0039089B" w14:paraId="3C4A6634" w14:textId="77777777" w:rsidTr="00EF229C">
        <w:trPr>
          <w:trHeight w:val="368"/>
          <w:jc w:val="center"/>
        </w:trPr>
        <w:tc>
          <w:tcPr>
            <w:tcW w:w="3075" w:type="dxa"/>
          </w:tcPr>
          <w:p w14:paraId="5A861107" w14:textId="77777777" w:rsidR="00B4466D" w:rsidRPr="0039089B" w:rsidRDefault="00B4466D" w:rsidP="00EF229C">
            <w:pPr>
              <w:pStyle w:val="Body"/>
              <w:rPr>
                <w:rFonts w:asciiTheme="majorHAnsi" w:hAnsiTheme="majorHAnsi"/>
              </w:rPr>
            </w:pPr>
            <w:r w:rsidRPr="0039089B">
              <w:rPr>
                <w:rFonts w:asciiTheme="majorHAnsi" w:hAnsiTheme="majorHAnsi"/>
              </w:rPr>
              <w:t>&lt;sim_time&gt;</w:t>
            </w:r>
          </w:p>
        </w:tc>
        <w:tc>
          <w:tcPr>
            <w:tcW w:w="4694" w:type="dxa"/>
          </w:tcPr>
          <w:p w14:paraId="64481494" w14:textId="0CE4B59D" w:rsidR="00B4466D" w:rsidRPr="0039089B" w:rsidRDefault="00B4466D" w:rsidP="00EF229C">
            <w:pPr>
              <w:pStyle w:val="Body"/>
              <w:rPr>
                <w:rFonts w:asciiTheme="majorHAnsi" w:hAnsiTheme="majorHAnsi"/>
              </w:rPr>
            </w:pPr>
            <w:r w:rsidRPr="0039089B">
              <w:rPr>
                <w:rFonts w:asciiTheme="majorHAnsi" w:hAnsiTheme="majorHAnsi"/>
              </w:rPr>
              <w:t>Simulation time when the packet passed all end-to-end checker checks at destination NoC interface</w:t>
            </w:r>
          </w:p>
        </w:tc>
      </w:tr>
      <w:tr w:rsidR="00B4466D" w:rsidRPr="0039089B" w14:paraId="3646059C" w14:textId="77777777" w:rsidTr="00EF229C">
        <w:trPr>
          <w:trHeight w:val="368"/>
          <w:jc w:val="center"/>
        </w:trPr>
        <w:tc>
          <w:tcPr>
            <w:tcW w:w="3075" w:type="dxa"/>
          </w:tcPr>
          <w:p w14:paraId="0D3FBD13" w14:textId="77777777" w:rsidR="00B4466D" w:rsidRPr="0039089B" w:rsidRDefault="00B4466D" w:rsidP="00EF229C">
            <w:pPr>
              <w:pStyle w:val="Body"/>
              <w:rPr>
                <w:rFonts w:asciiTheme="majorHAnsi" w:hAnsiTheme="majorHAnsi"/>
              </w:rPr>
            </w:pPr>
            <w:r w:rsidRPr="0039089B">
              <w:rPr>
                <w:rFonts w:asciiTheme="majorHAnsi" w:hAnsiTheme="majorHAnsi"/>
              </w:rPr>
              <w:t>&lt;pkt_sent_sop_time&gt;</w:t>
            </w:r>
          </w:p>
        </w:tc>
        <w:tc>
          <w:tcPr>
            <w:tcW w:w="4694" w:type="dxa"/>
          </w:tcPr>
          <w:p w14:paraId="61452FC2" w14:textId="3D17F358" w:rsidR="00B4466D" w:rsidRPr="0039089B" w:rsidRDefault="00B4466D" w:rsidP="00EF229C">
            <w:pPr>
              <w:pStyle w:val="Body"/>
              <w:rPr>
                <w:rFonts w:asciiTheme="majorHAnsi" w:hAnsiTheme="majorHAnsi"/>
              </w:rPr>
            </w:pPr>
            <w:r w:rsidRPr="0039089B">
              <w:rPr>
                <w:rFonts w:asciiTheme="majorHAnsi" w:hAnsiTheme="majorHAnsi"/>
              </w:rPr>
              <w:t>Simulation time of when the packet’s SOP was sent into the NoC</w:t>
            </w:r>
          </w:p>
        </w:tc>
      </w:tr>
      <w:tr w:rsidR="00B4466D" w:rsidRPr="0039089B" w14:paraId="65CFD136" w14:textId="77777777" w:rsidTr="00EF229C">
        <w:trPr>
          <w:trHeight w:val="368"/>
          <w:jc w:val="center"/>
        </w:trPr>
        <w:tc>
          <w:tcPr>
            <w:tcW w:w="3075" w:type="dxa"/>
          </w:tcPr>
          <w:p w14:paraId="37520D3C" w14:textId="77777777" w:rsidR="00B4466D" w:rsidRPr="0039089B" w:rsidRDefault="00B4466D" w:rsidP="00EF229C">
            <w:pPr>
              <w:pStyle w:val="Body"/>
              <w:rPr>
                <w:rFonts w:asciiTheme="majorHAnsi" w:hAnsiTheme="majorHAnsi"/>
              </w:rPr>
            </w:pPr>
            <w:r w:rsidRPr="0039089B">
              <w:rPr>
                <w:rFonts w:asciiTheme="majorHAnsi" w:hAnsiTheme="majorHAnsi"/>
              </w:rPr>
              <w:lastRenderedPageBreak/>
              <w:t>&lt;pkt_sent_eop_time&gt;</w:t>
            </w:r>
          </w:p>
        </w:tc>
        <w:tc>
          <w:tcPr>
            <w:tcW w:w="4694" w:type="dxa"/>
          </w:tcPr>
          <w:p w14:paraId="61D28F49" w14:textId="5ADF505B" w:rsidR="00B4466D" w:rsidRPr="0039089B" w:rsidRDefault="00B4466D" w:rsidP="00EF229C">
            <w:pPr>
              <w:pStyle w:val="Body"/>
              <w:rPr>
                <w:rFonts w:asciiTheme="majorHAnsi" w:hAnsiTheme="majorHAnsi"/>
              </w:rPr>
            </w:pPr>
            <w:r w:rsidRPr="0039089B">
              <w:rPr>
                <w:rFonts w:asciiTheme="majorHAnsi" w:hAnsiTheme="majorHAnsi"/>
              </w:rPr>
              <w:t>Simulation time of when the packet’s EOP was sent into the NoC</w:t>
            </w:r>
          </w:p>
        </w:tc>
      </w:tr>
      <w:tr w:rsidR="00B4466D" w:rsidRPr="0039089B" w14:paraId="6BFED447" w14:textId="77777777" w:rsidTr="00EF229C">
        <w:trPr>
          <w:trHeight w:val="368"/>
          <w:jc w:val="center"/>
        </w:trPr>
        <w:tc>
          <w:tcPr>
            <w:tcW w:w="3075" w:type="dxa"/>
          </w:tcPr>
          <w:p w14:paraId="709A01D2" w14:textId="77777777" w:rsidR="00B4466D" w:rsidRPr="0039089B" w:rsidRDefault="00B4466D" w:rsidP="00EF229C">
            <w:pPr>
              <w:pStyle w:val="Body"/>
              <w:rPr>
                <w:rFonts w:asciiTheme="majorHAnsi" w:hAnsiTheme="majorHAnsi"/>
              </w:rPr>
            </w:pPr>
            <w:r w:rsidRPr="0039089B">
              <w:rPr>
                <w:rFonts w:asciiTheme="majorHAnsi" w:hAnsiTheme="majorHAnsi"/>
              </w:rPr>
              <w:t>&lt;pkt_received_sop_time&gt;</w:t>
            </w:r>
          </w:p>
        </w:tc>
        <w:tc>
          <w:tcPr>
            <w:tcW w:w="4694" w:type="dxa"/>
          </w:tcPr>
          <w:p w14:paraId="5F44C322" w14:textId="441AA7A6" w:rsidR="00B4466D" w:rsidRPr="0039089B" w:rsidRDefault="00B4466D" w:rsidP="00EF229C">
            <w:pPr>
              <w:pStyle w:val="Body"/>
              <w:rPr>
                <w:rFonts w:asciiTheme="majorHAnsi" w:hAnsiTheme="majorHAnsi"/>
              </w:rPr>
            </w:pPr>
            <w:r w:rsidRPr="0039089B">
              <w:rPr>
                <w:rFonts w:asciiTheme="majorHAnsi" w:hAnsiTheme="majorHAnsi"/>
              </w:rPr>
              <w:t>Simulation time of when the packet’s SOP exited the NoC</w:t>
            </w:r>
          </w:p>
        </w:tc>
      </w:tr>
      <w:tr w:rsidR="00B4466D" w:rsidRPr="0039089B" w14:paraId="06DC8F50" w14:textId="77777777" w:rsidTr="00EF229C">
        <w:trPr>
          <w:trHeight w:val="368"/>
          <w:jc w:val="center"/>
        </w:trPr>
        <w:tc>
          <w:tcPr>
            <w:tcW w:w="3075" w:type="dxa"/>
          </w:tcPr>
          <w:p w14:paraId="2A229B56" w14:textId="77777777" w:rsidR="00B4466D" w:rsidRPr="0039089B" w:rsidRDefault="00B4466D" w:rsidP="00EF229C">
            <w:pPr>
              <w:pStyle w:val="Body"/>
              <w:rPr>
                <w:rFonts w:asciiTheme="majorHAnsi" w:hAnsiTheme="majorHAnsi"/>
              </w:rPr>
            </w:pPr>
            <w:r w:rsidRPr="0039089B">
              <w:rPr>
                <w:rFonts w:asciiTheme="majorHAnsi" w:hAnsiTheme="majorHAnsi"/>
              </w:rPr>
              <w:t>&lt;pkt_received_eop_time&gt;</w:t>
            </w:r>
          </w:p>
        </w:tc>
        <w:tc>
          <w:tcPr>
            <w:tcW w:w="4694" w:type="dxa"/>
          </w:tcPr>
          <w:p w14:paraId="0CADE951" w14:textId="4D9E570F" w:rsidR="00B4466D" w:rsidRPr="0039089B" w:rsidRDefault="00B4466D" w:rsidP="00EF229C">
            <w:pPr>
              <w:pStyle w:val="Body"/>
              <w:rPr>
                <w:rFonts w:asciiTheme="majorHAnsi" w:hAnsiTheme="majorHAnsi"/>
              </w:rPr>
            </w:pPr>
            <w:r w:rsidRPr="0039089B">
              <w:rPr>
                <w:rFonts w:asciiTheme="majorHAnsi" w:hAnsiTheme="majorHAnsi"/>
              </w:rPr>
              <w:t>Simulation time of when the packet’s EOP exited the NoC</w:t>
            </w:r>
          </w:p>
        </w:tc>
      </w:tr>
      <w:tr w:rsidR="00B4466D" w:rsidRPr="0039089B" w14:paraId="02E243A2" w14:textId="77777777" w:rsidTr="00EF229C">
        <w:trPr>
          <w:trHeight w:val="368"/>
          <w:jc w:val="center"/>
        </w:trPr>
        <w:tc>
          <w:tcPr>
            <w:tcW w:w="3075" w:type="dxa"/>
          </w:tcPr>
          <w:p w14:paraId="56729D18" w14:textId="77777777" w:rsidR="00B4466D" w:rsidRPr="0039089B" w:rsidRDefault="00B4466D" w:rsidP="00EF229C">
            <w:pPr>
              <w:pStyle w:val="Body"/>
              <w:rPr>
                <w:rFonts w:asciiTheme="majorHAnsi" w:hAnsiTheme="majorHAnsi"/>
              </w:rPr>
            </w:pPr>
            <w:r w:rsidRPr="0039089B">
              <w:rPr>
                <w:rFonts w:asciiTheme="majorHAnsi" w:hAnsiTheme="majorHAnsi"/>
              </w:rPr>
              <w:t>&lt;src_id&gt;</w:t>
            </w:r>
          </w:p>
        </w:tc>
        <w:tc>
          <w:tcPr>
            <w:tcW w:w="4694" w:type="dxa"/>
          </w:tcPr>
          <w:p w14:paraId="060181EE" w14:textId="4E7EA66D" w:rsidR="00B4466D" w:rsidRPr="0039089B" w:rsidRDefault="00B4466D" w:rsidP="00EF229C">
            <w:pPr>
              <w:pStyle w:val="Body"/>
              <w:rPr>
                <w:rFonts w:asciiTheme="majorHAnsi" w:hAnsiTheme="majorHAnsi"/>
              </w:rPr>
            </w:pPr>
            <w:r w:rsidRPr="0039089B">
              <w:rPr>
                <w:rFonts w:asciiTheme="majorHAnsi" w:hAnsiTheme="majorHAnsi"/>
              </w:rPr>
              <w:t>Source hostport id of the streaming bridge from which the packet was sent</w:t>
            </w:r>
          </w:p>
        </w:tc>
      </w:tr>
      <w:tr w:rsidR="00B4466D" w:rsidRPr="0039089B" w14:paraId="750850CF" w14:textId="77777777" w:rsidTr="00EF229C">
        <w:trPr>
          <w:trHeight w:val="368"/>
          <w:jc w:val="center"/>
        </w:trPr>
        <w:tc>
          <w:tcPr>
            <w:tcW w:w="3075" w:type="dxa"/>
          </w:tcPr>
          <w:p w14:paraId="3D494BDC" w14:textId="77777777" w:rsidR="00B4466D" w:rsidRPr="0039089B" w:rsidRDefault="00B4466D" w:rsidP="00EF229C">
            <w:pPr>
              <w:pStyle w:val="Body"/>
              <w:rPr>
                <w:rFonts w:asciiTheme="majorHAnsi" w:hAnsiTheme="majorHAnsi"/>
              </w:rPr>
            </w:pPr>
            <w:r w:rsidRPr="0039089B">
              <w:rPr>
                <w:rFonts w:asciiTheme="majorHAnsi" w:hAnsiTheme="majorHAnsi"/>
              </w:rPr>
              <w:t>&lt;src_intf&gt;</w:t>
            </w:r>
          </w:p>
        </w:tc>
        <w:tc>
          <w:tcPr>
            <w:tcW w:w="4694" w:type="dxa"/>
          </w:tcPr>
          <w:p w14:paraId="3FEFFEA2" w14:textId="6BC3847A" w:rsidR="00B4466D" w:rsidRPr="0039089B" w:rsidRDefault="00B4466D" w:rsidP="00EF229C">
            <w:pPr>
              <w:pStyle w:val="Body"/>
              <w:rPr>
                <w:rFonts w:asciiTheme="majorHAnsi" w:hAnsiTheme="majorHAnsi"/>
              </w:rPr>
            </w:pPr>
            <w:r w:rsidRPr="0039089B">
              <w:rPr>
                <w:rFonts w:asciiTheme="majorHAnsi" w:hAnsiTheme="majorHAnsi"/>
              </w:rPr>
              <w:t>Source interface id of the streaming bridge from which the packet was sent</w:t>
            </w:r>
          </w:p>
        </w:tc>
      </w:tr>
      <w:tr w:rsidR="00B4466D" w:rsidRPr="0039089B" w14:paraId="5C6EC997" w14:textId="77777777" w:rsidTr="00EF229C">
        <w:trPr>
          <w:trHeight w:val="368"/>
          <w:jc w:val="center"/>
        </w:trPr>
        <w:tc>
          <w:tcPr>
            <w:tcW w:w="3075" w:type="dxa"/>
          </w:tcPr>
          <w:p w14:paraId="5B110BBC" w14:textId="77777777" w:rsidR="00B4466D" w:rsidRPr="0039089B" w:rsidRDefault="00B4466D" w:rsidP="00EF229C">
            <w:pPr>
              <w:pStyle w:val="Body"/>
              <w:rPr>
                <w:rFonts w:asciiTheme="majorHAnsi" w:hAnsiTheme="majorHAnsi"/>
              </w:rPr>
            </w:pPr>
            <w:r w:rsidRPr="0039089B">
              <w:rPr>
                <w:rFonts w:asciiTheme="majorHAnsi" w:hAnsiTheme="majorHAnsi"/>
              </w:rPr>
              <w:t>&lt;qos&gt;</w:t>
            </w:r>
          </w:p>
        </w:tc>
        <w:tc>
          <w:tcPr>
            <w:tcW w:w="4694" w:type="dxa"/>
          </w:tcPr>
          <w:p w14:paraId="37FC12EC" w14:textId="46BE3734" w:rsidR="00B4466D" w:rsidRPr="0039089B" w:rsidRDefault="00B4466D" w:rsidP="00EF229C">
            <w:pPr>
              <w:pStyle w:val="Body"/>
              <w:rPr>
                <w:rFonts w:asciiTheme="majorHAnsi" w:hAnsiTheme="majorHAnsi"/>
              </w:rPr>
            </w:pPr>
            <w:r w:rsidRPr="0039089B">
              <w:rPr>
                <w:rFonts w:asciiTheme="majorHAnsi" w:hAnsiTheme="majorHAnsi"/>
              </w:rPr>
              <w:t>QoS value of the packet</w:t>
            </w:r>
          </w:p>
        </w:tc>
      </w:tr>
      <w:tr w:rsidR="00B4466D" w:rsidRPr="0039089B" w14:paraId="7CA0612A" w14:textId="77777777" w:rsidTr="00EF229C">
        <w:trPr>
          <w:trHeight w:val="368"/>
          <w:jc w:val="center"/>
        </w:trPr>
        <w:tc>
          <w:tcPr>
            <w:tcW w:w="3075" w:type="dxa"/>
          </w:tcPr>
          <w:p w14:paraId="2138883D" w14:textId="77777777" w:rsidR="00B4466D" w:rsidRPr="0039089B" w:rsidRDefault="00B4466D" w:rsidP="00EF229C">
            <w:pPr>
              <w:pStyle w:val="Body"/>
              <w:rPr>
                <w:rFonts w:asciiTheme="majorHAnsi" w:hAnsiTheme="majorHAnsi"/>
              </w:rPr>
            </w:pPr>
            <w:r w:rsidRPr="0039089B">
              <w:rPr>
                <w:rFonts w:asciiTheme="majorHAnsi" w:hAnsiTheme="majorHAnsi"/>
              </w:rPr>
              <w:t>&lt;dst_id&gt;</w:t>
            </w:r>
          </w:p>
        </w:tc>
        <w:tc>
          <w:tcPr>
            <w:tcW w:w="4694" w:type="dxa"/>
          </w:tcPr>
          <w:p w14:paraId="10CF5299" w14:textId="0A589B8A" w:rsidR="00B4466D" w:rsidRPr="0039089B" w:rsidRDefault="00B4466D" w:rsidP="00EF229C">
            <w:pPr>
              <w:pStyle w:val="Body"/>
              <w:rPr>
                <w:rFonts w:asciiTheme="majorHAnsi" w:hAnsiTheme="majorHAnsi"/>
              </w:rPr>
            </w:pPr>
            <w:r w:rsidRPr="0039089B">
              <w:rPr>
                <w:rFonts w:asciiTheme="majorHAnsi" w:hAnsiTheme="majorHAnsi"/>
              </w:rPr>
              <w:t>Destination hostport id of the streaming bridge to which the packet was sent</w:t>
            </w:r>
          </w:p>
        </w:tc>
      </w:tr>
      <w:tr w:rsidR="00B4466D" w:rsidRPr="0039089B" w14:paraId="56FC6FDE" w14:textId="77777777" w:rsidTr="00EF229C">
        <w:trPr>
          <w:trHeight w:val="368"/>
          <w:jc w:val="center"/>
        </w:trPr>
        <w:tc>
          <w:tcPr>
            <w:tcW w:w="3075" w:type="dxa"/>
          </w:tcPr>
          <w:p w14:paraId="2FBC8132" w14:textId="77777777" w:rsidR="00B4466D" w:rsidRPr="0039089B" w:rsidRDefault="00B4466D" w:rsidP="00EF229C">
            <w:pPr>
              <w:pStyle w:val="Body"/>
              <w:rPr>
                <w:rFonts w:asciiTheme="majorHAnsi" w:hAnsiTheme="majorHAnsi"/>
              </w:rPr>
            </w:pPr>
            <w:r w:rsidRPr="0039089B">
              <w:rPr>
                <w:rFonts w:asciiTheme="majorHAnsi" w:hAnsiTheme="majorHAnsi"/>
              </w:rPr>
              <w:t>&lt;dst_intf&gt;</w:t>
            </w:r>
          </w:p>
        </w:tc>
        <w:tc>
          <w:tcPr>
            <w:tcW w:w="4694" w:type="dxa"/>
          </w:tcPr>
          <w:p w14:paraId="6DB5153B" w14:textId="0453A1DA" w:rsidR="00B4466D" w:rsidRPr="0039089B" w:rsidRDefault="00B4466D" w:rsidP="00EF229C">
            <w:pPr>
              <w:pStyle w:val="Body"/>
              <w:rPr>
                <w:rFonts w:asciiTheme="majorHAnsi" w:hAnsiTheme="majorHAnsi"/>
              </w:rPr>
            </w:pPr>
            <w:r w:rsidRPr="0039089B">
              <w:rPr>
                <w:rFonts w:asciiTheme="majorHAnsi" w:hAnsiTheme="majorHAnsi"/>
              </w:rPr>
              <w:t>Destination interface id of the streaming to which the packet was sent</w:t>
            </w:r>
          </w:p>
        </w:tc>
      </w:tr>
      <w:tr w:rsidR="00B4466D" w:rsidRPr="0039089B" w14:paraId="34601AD8" w14:textId="77777777" w:rsidTr="00EF229C">
        <w:trPr>
          <w:trHeight w:val="368"/>
          <w:jc w:val="center"/>
        </w:trPr>
        <w:tc>
          <w:tcPr>
            <w:tcW w:w="3075" w:type="dxa"/>
          </w:tcPr>
          <w:p w14:paraId="2D5C862B" w14:textId="77777777" w:rsidR="00B4466D" w:rsidRPr="0039089B" w:rsidRDefault="00B4466D" w:rsidP="00EF229C">
            <w:pPr>
              <w:pStyle w:val="Body"/>
              <w:rPr>
                <w:rFonts w:asciiTheme="majorHAnsi" w:hAnsiTheme="majorHAnsi"/>
              </w:rPr>
            </w:pPr>
            <w:r w:rsidRPr="0039089B">
              <w:rPr>
                <w:rFonts w:asciiTheme="majorHAnsi" w:hAnsiTheme="majorHAnsi"/>
              </w:rPr>
              <w:t>&lt;first_data_segment&gt;</w:t>
            </w:r>
          </w:p>
        </w:tc>
        <w:tc>
          <w:tcPr>
            <w:tcW w:w="4694" w:type="dxa"/>
          </w:tcPr>
          <w:p w14:paraId="5193F663" w14:textId="1774DBD3" w:rsidR="00B4466D" w:rsidRPr="0039089B" w:rsidRDefault="00B4466D" w:rsidP="00EF229C">
            <w:pPr>
              <w:pStyle w:val="Body"/>
              <w:rPr>
                <w:rFonts w:asciiTheme="majorHAnsi" w:hAnsiTheme="majorHAnsi"/>
              </w:rPr>
            </w:pPr>
            <w:r w:rsidRPr="0039089B">
              <w:rPr>
                <w:rFonts w:asciiTheme="majorHAnsi" w:hAnsiTheme="majorHAnsi"/>
              </w:rPr>
              <w:t>Data content at the beginning of the packet</w:t>
            </w:r>
          </w:p>
        </w:tc>
      </w:tr>
      <w:tr w:rsidR="00B4466D" w:rsidRPr="0039089B" w14:paraId="2D7EF3E8" w14:textId="77777777" w:rsidTr="00EF229C">
        <w:trPr>
          <w:trHeight w:val="368"/>
          <w:jc w:val="center"/>
        </w:trPr>
        <w:tc>
          <w:tcPr>
            <w:tcW w:w="3075" w:type="dxa"/>
          </w:tcPr>
          <w:p w14:paraId="65F29301" w14:textId="77777777" w:rsidR="00B4466D" w:rsidRPr="0039089B" w:rsidRDefault="00B4466D" w:rsidP="00EF229C">
            <w:pPr>
              <w:pStyle w:val="Body"/>
              <w:rPr>
                <w:rFonts w:asciiTheme="majorHAnsi" w:hAnsiTheme="majorHAnsi"/>
              </w:rPr>
            </w:pPr>
            <w:r w:rsidRPr="0039089B">
              <w:rPr>
                <w:rFonts w:asciiTheme="majorHAnsi" w:hAnsiTheme="majorHAnsi"/>
              </w:rPr>
              <w:t>&lt;last_data_segment&gt;</w:t>
            </w:r>
          </w:p>
        </w:tc>
        <w:tc>
          <w:tcPr>
            <w:tcW w:w="4694" w:type="dxa"/>
          </w:tcPr>
          <w:p w14:paraId="25FE7298" w14:textId="7921E6E5" w:rsidR="00B4466D" w:rsidRPr="0039089B" w:rsidRDefault="00B4466D" w:rsidP="00EF229C">
            <w:pPr>
              <w:pStyle w:val="Body"/>
              <w:rPr>
                <w:rFonts w:asciiTheme="majorHAnsi" w:hAnsiTheme="majorHAnsi"/>
              </w:rPr>
            </w:pPr>
            <w:r w:rsidRPr="0039089B">
              <w:rPr>
                <w:rFonts w:asciiTheme="majorHAnsi" w:hAnsiTheme="majorHAnsi"/>
              </w:rPr>
              <w:t>Data content the end of the packet</w:t>
            </w:r>
          </w:p>
        </w:tc>
      </w:tr>
      <w:tr w:rsidR="00B4466D" w:rsidRPr="0039089B" w14:paraId="508C5C3D" w14:textId="77777777" w:rsidTr="00EF229C">
        <w:trPr>
          <w:trHeight w:val="368"/>
          <w:jc w:val="center"/>
        </w:trPr>
        <w:tc>
          <w:tcPr>
            <w:tcW w:w="3075" w:type="dxa"/>
          </w:tcPr>
          <w:p w14:paraId="7A5FD814" w14:textId="77777777" w:rsidR="00B4466D" w:rsidRPr="0039089B" w:rsidRDefault="00B4466D" w:rsidP="00EF229C">
            <w:pPr>
              <w:pStyle w:val="Body"/>
              <w:rPr>
                <w:rFonts w:asciiTheme="majorHAnsi" w:hAnsiTheme="majorHAnsi"/>
              </w:rPr>
            </w:pPr>
            <w:r w:rsidRPr="0039089B">
              <w:rPr>
                <w:rFonts w:asciiTheme="majorHAnsi" w:hAnsiTheme="majorHAnsi"/>
              </w:rPr>
              <w:t>&lt;match_unique&gt;</w:t>
            </w:r>
          </w:p>
        </w:tc>
        <w:tc>
          <w:tcPr>
            <w:tcW w:w="4694" w:type="dxa"/>
          </w:tcPr>
          <w:p w14:paraId="49F17E70" w14:textId="24A3D6B4" w:rsidR="00B4466D" w:rsidRPr="0039089B" w:rsidRDefault="00B4466D" w:rsidP="00EF229C">
            <w:pPr>
              <w:pStyle w:val="Body"/>
              <w:rPr>
                <w:rFonts w:asciiTheme="majorHAnsi" w:hAnsiTheme="majorHAnsi"/>
              </w:rPr>
            </w:pPr>
            <w:r w:rsidRPr="0039089B">
              <w:rPr>
                <w:rFonts w:asciiTheme="majorHAnsi" w:hAnsiTheme="majorHAnsi"/>
              </w:rPr>
              <w:t>When the packet was received, whether the packet was a unique match in the reference database in end-to-end checker or whether there were multiple matches of identical packets.  If this is 1, then the packet can be uniquely identified and has satisfied the end-to-end check.  If this is 0, then this packet is not a unique packet but has satisfied one of the possible legal outcomes without violating ordering requirements</w:t>
            </w:r>
          </w:p>
        </w:tc>
      </w:tr>
      <w:tr w:rsidR="00B4466D" w:rsidRPr="0039089B" w14:paraId="78F65CFB" w14:textId="77777777" w:rsidTr="00EF229C">
        <w:trPr>
          <w:trHeight w:val="368"/>
          <w:jc w:val="center"/>
        </w:trPr>
        <w:tc>
          <w:tcPr>
            <w:tcW w:w="3075" w:type="dxa"/>
          </w:tcPr>
          <w:p w14:paraId="33BB69ED" w14:textId="77777777" w:rsidR="00B4466D" w:rsidRPr="0039089B" w:rsidRDefault="00B4466D" w:rsidP="00EF229C">
            <w:pPr>
              <w:pStyle w:val="Body"/>
              <w:rPr>
                <w:rFonts w:asciiTheme="majorHAnsi" w:hAnsiTheme="majorHAnsi"/>
              </w:rPr>
            </w:pPr>
            <w:r w:rsidRPr="0039089B">
              <w:rPr>
                <w:rFonts w:asciiTheme="majorHAnsi" w:hAnsiTheme="majorHAnsi"/>
              </w:rPr>
              <w:t>&lt;match_cnt&gt;</w:t>
            </w:r>
          </w:p>
        </w:tc>
        <w:tc>
          <w:tcPr>
            <w:tcW w:w="4694" w:type="dxa"/>
          </w:tcPr>
          <w:p w14:paraId="37DB73CD" w14:textId="3C708671" w:rsidR="00B4466D" w:rsidRPr="0039089B" w:rsidRDefault="00B4466D" w:rsidP="00EF229C">
            <w:pPr>
              <w:pStyle w:val="Body"/>
              <w:rPr>
                <w:rFonts w:asciiTheme="majorHAnsi" w:hAnsiTheme="majorHAnsi"/>
              </w:rPr>
            </w:pPr>
            <w:r w:rsidRPr="0039089B">
              <w:rPr>
                <w:rFonts w:asciiTheme="majorHAnsi" w:hAnsiTheme="majorHAnsi"/>
              </w:rPr>
              <w:t xml:space="preserve">If &lt;match_unique&gt; is 0, this field indicates the total number of expected packets that are identical which are possible matches for the </w:t>
            </w:r>
            <w:r w:rsidRPr="0039089B">
              <w:rPr>
                <w:rFonts w:asciiTheme="majorHAnsi" w:hAnsiTheme="majorHAnsi"/>
              </w:rPr>
              <w:lastRenderedPageBreak/>
              <w:t>packet at the time of arrival at the destination NoC interface</w:t>
            </w:r>
          </w:p>
        </w:tc>
      </w:tr>
    </w:tbl>
    <w:p w14:paraId="1E59FD66" w14:textId="77777777" w:rsidR="00B4466D" w:rsidRPr="0039089B" w:rsidRDefault="00B4466D" w:rsidP="00B4466D">
      <w:pPr>
        <w:pStyle w:val="Body"/>
        <w:rPr>
          <w:rFonts w:asciiTheme="majorHAnsi" w:hAnsiTheme="majorHAnsi"/>
        </w:rPr>
      </w:pPr>
    </w:p>
    <w:p w14:paraId="7D5B0166" w14:textId="77777777" w:rsidR="00B4466D" w:rsidRPr="0039089B" w:rsidRDefault="00B4466D" w:rsidP="00B4466D">
      <w:pPr>
        <w:pStyle w:val="Body"/>
        <w:rPr>
          <w:rFonts w:asciiTheme="majorHAnsi" w:hAnsiTheme="majorHAnsi"/>
        </w:rPr>
      </w:pPr>
      <w:r w:rsidRPr="0039089B">
        <w:rPr>
          <w:rFonts w:asciiTheme="majorHAnsi" w:hAnsiTheme="majorHAnsi"/>
        </w:rPr>
        <w:t>Example traffic flow from a NoC end-to-end log file:</w:t>
      </w:r>
    </w:p>
    <w:p w14:paraId="2751B3F9" w14:textId="77777777" w:rsidR="00B4466D" w:rsidRPr="0039089B" w:rsidRDefault="00B4466D" w:rsidP="00B4466D">
      <w:pPr>
        <w:pStyle w:val="Body"/>
        <w:rPr>
          <w:rFonts w:asciiTheme="majorHAnsi" w:hAnsiTheme="majorHAnsi"/>
        </w:rPr>
      </w:pPr>
    </w:p>
    <w:p w14:paraId="04720C23" w14:textId="45B3B2C3" w:rsidR="00B4466D" w:rsidRPr="0039089B" w:rsidRDefault="00532173" w:rsidP="00B4466D">
      <w:pPr>
        <w:pStyle w:val="Body"/>
        <w:rPr>
          <w:rFonts w:asciiTheme="majorHAnsi" w:hAnsiTheme="majorHAnsi"/>
        </w:rPr>
      </w:pPr>
      <w:r>
        <w:rPr>
          <w:rFonts w:asciiTheme="majorHAnsi" w:hAnsiTheme="majorHAnsi"/>
        </w:rPr>
        <w:t>4135</w:t>
      </w:r>
      <w:r w:rsidR="00B4466D" w:rsidRPr="0039089B">
        <w:rPr>
          <w:rFonts w:asciiTheme="majorHAnsi" w:hAnsiTheme="majorHAnsi"/>
        </w:rPr>
        <w:t>: pkt_sent_sop_time=3775, pkt_sent_eop_time=3795, pkt_received_sop_time=4125, pkt_received_eop_time=4135, pkt_length=105 bits, src_id=0, src_intf=0, qos=3, dst_id=1, dst_intf=1, pkt_dataQ=0x705fa05fa...705fa05fa, match_unique=1, match_cnt=1</w:t>
      </w:r>
    </w:p>
    <w:p w14:paraId="2648426E" w14:textId="77777777" w:rsidR="00B4466D" w:rsidRPr="0039089B" w:rsidRDefault="00B4466D" w:rsidP="00B4466D">
      <w:pPr>
        <w:rPr>
          <w:rFonts w:asciiTheme="majorHAnsi" w:hAnsiTheme="majorHAnsi" w:cs="Calibri"/>
        </w:rPr>
      </w:pPr>
    </w:p>
    <w:bookmarkEnd w:id="8"/>
    <w:p w14:paraId="2CBDD5CB" w14:textId="77777777" w:rsidR="0011273D" w:rsidRPr="0039089B" w:rsidRDefault="0011273D" w:rsidP="0011273D">
      <w:pPr>
        <w:pStyle w:val="Body"/>
        <w:rPr>
          <w:rFonts w:asciiTheme="majorHAnsi" w:hAnsiTheme="majorHAnsi"/>
        </w:rPr>
      </w:pPr>
    </w:p>
    <w:p w14:paraId="3BB8C199" w14:textId="77777777" w:rsidR="00B433E0" w:rsidRDefault="00B433E0" w:rsidP="00B433E0">
      <w:pPr>
        <w:pStyle w:val="Body"/>
        <w:rPr>
          <w:rFonts w:asciiTheme="majorHAnsi" w:hAnsiTheme="majorHAnsi"/>
        </w:rPr>
      </w:pPr>
    </w:p>
    <w:p w14:paraId="3A582888" w14:textId="77777777" w:rsidR="0032025B" w:rsidRDefault="0032025B" w:rsidP="00B433E0">
      <w:pPr>
        <w:pStyle w:val="Body"/>
        <w:rPr>
          <w:rFonts w:asciiTheme="majorHAnsi" w:hAnsiTheme="majorHAnsi"/>
        </w:rPr>
      </w:pPr>
    </w:p>
    <w:p w14:paraId="1FA24517" w14:textId="77777777" w:rsidR="0032025B" w:rsidRDefault="0032025B" w:rsidP="00B433E0">
      <w:pPr>
        <w:pStyle w:val="Body"/>
        <w:rPr>
          <w:rFonts w:asciiTheme="majorHAnsi" w:hAnsiTheme="majorHAnsi"/>
        </w:rPr>
      </w:pPr>
    </w:p>
    <w:p w14:paraId="2F41339C" w14:textId="77777777" w:rsidR="0032025B" w:rsidRDefault="0032025B" w:rsidP="00B433E0">
      <w:pPr>
        <w:pStyle w:val="Body"/>
        <w:rPr>
          <w:rFonts w:asciiTheme="majorHAnsi" w:hAnsiTheme="majorHAnsi"/>
        </w:rPr>
      </w:pPr>
    </w:p>
    <w:p w14:paraId="7365C09C" w14:textId="77777777" w:rsidR="0032025B" w:rsidRDefault="0032025B" w:rsidP="00B433E0">
      <w:pPr>
        <w:pStyle w:val="Body"/>
        <w:rPr>
          <w:rFonts w:asciiTheme="majorHAnsi" w:hAnsiTheme="majorHAnsi"/>
        </w:rPr>
      </w:pPr>
    </w:p>
    <w:p w14:paraId="219B11D1" w14:textId="77777777" w:rsidR="0032025B" w:rsidRDefault="0032025B" w:rsidP="00B433E0">
      <w:pPr>
        <w:pStyle w:val="Body"/>
        <w:rPr>
          <w:rFonts w:asciiTheme="majorHAnsi" w:hAnsiTheme="majorHAnsi"/>
        </w:rPr>
      </w:pPr>
    </w:p>
    <w:p w14:paraId="55073D31" w14:textId="77777777" w:rsidR="0032025B" w:rsidRDefault="0032025B" w:rsidP="00B433E0">
      <w:pPr>
        <w:pStyle w:val="Body"/>
        <w:rPr>
          <w:rFonts w:asciiTheme="majorHAnsi" w:hAnsiTheme="majorHAnsi"/>
        </w:rPr>
      </w:pPr>
    </w:p>
    <w:p w14:paraId="11C35878" w14:textId="77777777" w:rsidR="0032025B" w:rsidRDefault="0032025B" w:rsidP="00B433E0">
      <w:pPr>
        <w:pStyle w:val="Body"/>
        <w:rPr>
          <w:rFonts w:asciiTheme="majorHAnsi" w:hAnsiTheme="majorHAnsi"/>
        </w:rPr>
      </w:pPr>
    </w:p>
    <w:p w14:paraId="0E25BB01" w14:textId="77777777" w:rsidR="0032025B" w:rsidRDefault="0032025B" w:rsidP="00B433E0">
      <w:pPr>
        <w:pStyle w:val="Body"/>
        <w:rPr>
          <w:rFonts w:asciiTheme="majorHAnsi" w:hAnsiTheme="majorHAnsi"/>
        </w:rPr>
      </w:pPr>
    </w:p>
    <w:p w14:paraId="5883CCCF" w14:textId="77777777" w:rsidR="0032025B" w:rsidRDefault="0032025B" w:rsidP="00B433E0">
      <w:pPr>
        <w:pStyle w:val="Body"/>
        <w:rPr>
          <w:rFonts w:asciiTheme="majorHAnsi" w:hAnsiTheme="majorHAnsi"/>
        </w:rPr>
      </w:pPr>
    </w:p>
    <w:p w14:paraId="53550AEC" w14:textId="77777777" w:rsidR="0032025B" w:rsidRDefault="0032025B" w:rsidP="00B433E0">
      <w:pPr>
        <w:pStyle w:val="Body"/>
        <w:rPr>
          <w:rFonts w:asciiTheme="majorHAnsi" w:hAnsiTheme="majorHAnsi"/>
        </w:rPr>
      </w:pPr>
    </w:p>
    <w:p w14:paraId="0090E4E4" w14:textId="77777777" w:rsidR="0032025B" w:rsidRDefault="0032025B" w:rsidP="00B433E0">
      <w:pPr>
        <w:pStyle w:val="Body"/>
        <w:rPr>
          <w:rFonts w:asciiTheme="majorHAnsi" w:hAnsiTheme="majorHAnsi"/>
        </w:rPr>
      </w:pPr>
    </w:p>
    <w:p w14:paraId="51A9BA8C" w14:textId="77777777" w:rsidR="0032025B" w:rsidRDefault="0032025B" w:rsidP="00B433E0">
      <w:pPr>
        <w:pStyle w:val="Body"/>
        <w:rPr>
          <w:rFonts w:asciiTheme="majorHAnsi" w:hAnsiTheme="majorHAnsi"/>
        </w:rPr>
      </w:pPr>
    </w:p>
    <w:p w14:paraId="77665DC8" w14:textId="77777777" w:rsidR="0032025B" w:rsidRDefault="0032025B" w:rsidP="00B433E0">
      <w:pPr>
        <w:pStyle w:val="Body"/>
        <w:rPr>
          <w:rFonts w:asciiTheme="majorHAnsi" w:hAnsiTheme="majorHAnsi"/>
        </w:rPr>
      </w:pPr>
    </w:p>
    <w:p w14:paraId="2D28AD8E" w14:textId="77777777" w:rsidR="0032025B" w:rsidRDefault="0032025B" w:rsidP="00B433E0">
      <w:pPr>
        <w:pStyle w:val="Body"/>
        <w:rPr>
          <w:rFonts w:asciiTheme="majorHAnsi" w:hAnsiTheme="majorHAnsi"/>
        </w:rPr>
      </w:pPr>
    </w:p>
    <w:p w14:paraId="0C96E9A5" w14:textId="77777777" w:rsidR="0032025B" w:rsidRDefault="0032025B" w:rsidP="00B433E0">
      <w:pPr>
        <w:pStyle w:val="Body"/>
        <w:rPr>
          <w:rFonts w:asciiTheme="majorHAnsi" w:hAnsiTheme="majorHAnsi"/>
        </w:rPr>
      </w:pPr>
    </w:p>
    <w:p w14:paraId="148E163E" w14:textId="77777777" w:rsidR="0032025B" w:rsidRDefault="0032025B" w:rsidP="00B433E0">
      <w:pPr>
        <w:pStyle w:val="Body"/>
        <w:rPr>
          <w:rFonts w:asciiTheme="majorHAnsi" w:hAnsiTheme="majorHAnsi"/>
        </w:rPr>
      </w:pPr>
    </w:p>
    <w:p w14:paraId="29F7FDF3" w14:textId="77777777" w:rsidR="0032025B" w:rsidRDefault="0032025B" w:rsidP="00B433E0">
      <w:pPr>
        <w:pStyle w:val="Body"/>
        <w:rPr>
          <w:rFonts w:asciiTheme="majorHAnsi" w:hAnsiTheme="majorHAnsi"/>
        </w:rPr>
      </w:pPr>
    </w:p>
    <w:p w14:paraId="29D61A50" w14:textId="4E067108" w:rsidR="0032025B" w:rsidDel="00400F3D" w:rsidRDefault="0032025B" w:rsidP="00B433E0">
      <w:pPr>
        <w:pStyle w:val="Body"/>
        <w:rPr>
          <w:del w:id="164" w:author="Anush Mohandass" w:date="2016-04-16T16:48:00Z"/>
          <w:rFonts w:asciiTheme="majorHAnsi" w:hAnsiTheme="majorHAnsi"/>
        </w:rPr>
      </w:pPr>
    </w:p>
    <w:p w14:paraId="15BC2A09" w14:textId="682B2056" w:rsidR="0032025B" w:rsidDel="00400F3D" w:rsidRDefault="0032025B" w:rsidP="00B433E0">
      <w:pPr>
        <w:pStyle w:val="Body"/>
        <w:rPr>
          <w:del w:id="165" w:author="Anush Mohandass" w:date="2016-04-16T16:48:00Z"/>
          <w:rFonts w:asciiTheme="majorHAnsi" w:hAnsiTheme="majorHAnsi"/>
        </w:rPr>
      </w:pPr>
    </w:p>
    <w:p w14:paraId="6EA54CDF" w14:textId="59847AAD" w:rsidR="0032025B" w:rsidDel="00400F3D" w:rsidRDefault="0032025B" w:rsidP="00B433E0">
      <w:pPr>
        <w:pStyle w:val="Body"/>
        <w:rPr>
          <w:del w:id="166" w:author="Anush Mohandass" w:date="2016-04-16T16:48:00Z"/>
          <w:rFonts w:asciiTheme="majorHAnsi" w:hAnsiTheme="majorHAnsi"/>
        </w:rPr>
      </w:pPr>
    </w:p>
    <w:p w14:paraId="5682EA4A" w14:textId="4A632D37" w:rsidR="0032025B" w:rsidDel="00400F3D" w:rsidRDefault="0032025B" w:rsidP="00B433E0">
      <w:pPr>
        <w:pStyle w:val="Body"/>
        <w:rPr>
          <w:del w:id="167" w:author="Anush Mohandass" w:date="2016-04-16T16:48:00Z"/>
          <w:rFonts w:asciiTheme="majorHAnsi" w:hAnsiTheme="majorHAnsi"/>
        </w:rPr>
      </w:pPr>
    </w:p>
    <w:p w14:paraId="77630CA5" w14:textId="59CA862C" w:rsidR="0032025B" w:rsidDel="00400F3D" w:rsidRDefault="0032025B" w:rsidP="00B433E0">
      <w:pPr>
        <w:pStyle w:val="Body"/>
        <w:rPr>
          <w:del w:id="168" w:author="Anush Mohandass" w:date="2016-04-16T16:48:00Z"/>
          <w:rFonts w:asciiTheme="majorHAnsi" w:hAnsiTheme="majorHAnsi"/>
        </w:rPr>
      </w:pPr>
    </w:p>
    <w:p w14:paraId="2DE90822" w14:textId="498A351A" w:rsidR="0032025B" w:rsidDel="00400F3D" w:rsidRDefault="0032025B" w:rsidP="00B433E0">
      <w:pPr>
        <w:pStyle w:val="Body"/>
        <w:rPr>
          <w:del w:id="169" w:author="Anush Mohandass" w:date="2016-04-16T16:48:00Z"/>
          <w:rFonts w:asciiTheme="majorHAnsi" w:hAnsiTheme="majorHAnsi"/>
        </w:rPr>
      </w:pPr>
    </w:p>
    <w:p w14:paraId="5FE9D34C" w14:textId="56240E98" w:rsidR="0032025B" w:rsidDel="00400F3D" w:rsidRDefault="0032025B" w:rsidP="00B433E0">
      <w:pPr>
        <w:pStyle w:val="Body"/>
        <w:rPr>
          <w:del w:id="170" w:author="Anush Mohandass" w:date="2016-04-16T16:48:00Z"/>
          <w:rFonts w:asciiTheme="majorHAnsi" w:hAnsiTheme="majorHAnsi"/>
        </w:rPr>
      </w:pPr>
    </w:p>
    <w:p w14:paraId="285BE75F" w14:textId="77777777" w:rsidR="0032025B" w:rsidRDefault="0032025B" w:rsidP="00B433E0">
      <w:pPr>
        <w:pStyle w:val="Body"/>
        <w:rPr>
          <w:rFonts w:asciiTheme="majorHAnsi" w:hAnsiTheme="majorHAnsi"/>
        </w:rPr>
      </w:pPr>
    </w:p>
    <w:p w14:paraId="68C7FC67" w14:textId="77777777" w:rsidR="0032025B" w:rsidRDefault="0032025B" w:rsidP="00B433E0">
      <w:pPr>
        <w:pStyle w:val="Body"/>
        <w:rPr>
          <w:rFonts w:asciiTheme="majorHAnsi" w:hAnsiTheme="majorHAnsi"/>
        </w:rPr>
      </w:pPr>
    </w:p>
    <w:p w14:paraId="5B2AF3E7" w14:textId="77777777" w:rsidR="0032025B" w:rsidRDefault="0032025B" w:rsidP="00B433E0">
      <w:pPr>
        <w:pStyle w:val="Body"/>
        <w:rPr>
          <w:rFonts w:asciiTheme="majorHAnsi" w:hAnsiTheme="majorHAnsi"/>
        </w:rPr>
      </w:pPr>
    </w:p>
    <w:p w14:paraId="2BE3BD75" w14:textId="77777777" w:rsidR="00B433E0" w:rsidRPr="0039089B" w:rsidRDefault="00B433E0" w:rsidP="00B433E0">
      <w:pPr>
        <w:pStyle w:val="Body"/>
        <w:spacing w:after="0"/>
        <w:jc w:val="center"/>
        <w:rPr>
          <w:rFonts w:asciiTheme="majorHAnsi" w:hAnsiTheme="majorHAnsi"/>
        </w:rPr>
      </w:pPr>
    </w:p>
    <w:p w14:paraId="5AE7FB9B" w14:textId="77777777" w:rsidR="00B433E0" w:rsidRPr="0039089B" w:rsidRDefault="00B433E0" w:rsidP="00B433E0">
      <w:pPr>
        <w:pStyle w:val="Body"/>
        <w:spacing w:after="0"/>
        <w:jc w:val="center"/>
        <w:rPr>
          <w:rFonts w:asciiTheme="majorHAnsi" w:hAnsiTheme="majorHAnsi"/>
        </w:rPr>
      </w:pPr>
    </w:p>
    <w:p w14:paraId="10AC5BCD" w14:textId="77777777" w:rsidR="00B433E0" w:rsidRPr="0039089B" w:rsidRDefault="00B433E0" w:rsidP="00B433E0">
      <w:pPr>
        <w:pStyle w:val="Body"/>
        <w:spacing w:after="0"/>
        <w:jc w:val="center"/>
        <w:rPr>
          <w:rFonts w:asciiTheme="majorHAnsi" w:hAnsiTheme="majorHAnsi"/>
        </w:rPr>
      </w:pPr>
    </w:p>
    <w:p w14:paraId="3F4A8FEE" w14:textId="77777777" w:rsidR="00B433E0" w:rsidRPr="0039089B" w:rsidRDefault="00B433E0" w:rsidP="00B433E0">
      <w:pPr>
        <w:pStyle w:val="Body"/>
        <w:spacing w:after="0"/>
        <w:jc w:val="center"/>
        <w:rPr>
          <w:rFonts w:asciiTheme="majorHAnsi" w:hAnsiTheme="majorHAnsi"/>
        </w:rPr>
      </w:pPr>
    </w:p>
    <w:p w14:paraId="2A8069BD" w14:textId="77777777" w:rsidR="00B433E0" w:rsidRPr="0039089B" w:rsidRDefault="00B433E0" w:rsidP="00B433E0">
      <w:pPr>
        <w:pStyle w:val="Body"/>
        <w:spacing w:after="0"/>
        <w:jc w:val="center"/>
        <w:rPr>
          <w:rFonts w:asciiTheme="majorHAnsi" w:hAnsiTheme="majorHAnsi"/>
        </w:rPr>
      </w:pPr>
    </w:p>
    <w:p w14:paraId="18703320" w14:textId="77777777" w:rsidR="00B433E0" w:rsidRPr="0039089B" w:rsidRDefault="00B433E0" w:rsidP="00B433E0">
      <w:pPr>
        <w:pStyle w:val="Body"/>
        <w:spacing w:after="0"/>
        <w:jc w:val="center"/>
        <w:rPr>
          <w:rFonts w:asciiTheme="majorHAnsi" w:hAnsiTheme="majorHAnsi"/>
        </w:rPr>
      </w:pPr>
    </w:p>
    <w:p w14:paraId="23660368" w14:textId="77777777" w:rsidR="00B433E0" w:rsidRPr="0039089B" w:rsidRDefault="00B433E0" w:rsidP="00B433E0">
      <w:pPr>
        <w:pStyle w:val="Body"/>
        <w:spacing w:after="0"/>
        <w:jc w:val="center"/>
        <w:rPr>
          <w:rFonts w:asciiTheme="majorHAnsi" w:hAnsiTheme="majorHAnsi"/>
        </w:rPr>
      </w:pPr>
    </w:p>
    <w:p w14:paraId="1B9D69C7" w14:textId="77777777" w:rsidR="00B433E0" w:rsidRPr="0039089B" w:rsidRDefault="00B433E0" w:rsidP="00B433E0">
      <w:pPr>
        <w:pStyle w:val="Body"/>
        <w:spacing w:after="0"/>
        <w:jc w:val="center"/>
        <w:rPr>
          <w:rFonts w:asciiTheme="majorHAnsi" w:hAnsiTheme="majorHAnsi"/>
        </w:rPr>
      </w:pPr>
    </w:p>
    <w:p w14:paraId="00EFA53A" w14:textId="77777777" w:rsidR="00B433E0" w:rsidRPr="0039089B" w:rsidRDefault="00B433E0" w:rsidP="00B433E0">
      <w:pPr>
        <w:pStyle w:val="Body"/>
        <w:spacing w:after="0"/>
        <w:jc w:val="center"/>
        <w:rPr>
          <w:rFonts w:asciiTheme="majorHAnsi" w:hAnsiTheme="majorHAnsi"/>
        </w:rPr>
      </w:pPr>
    </w:p>
    <w:p w14:paraId="04A262D0" w14:textId="77777777" w:rsidR="00B433E0" w:rsidRPr="0039089B" w:rsidRDefault="00B433E0" w:rsidP="00B433E0">
      <w:pPr>
        <w:pStyle w:val="Body"/>
        <w:spacing w:after="0"/>
        <w:jc w:val="center"/>
        <w:rPr>
          <w:rFonts w:asciiTheme="majorHAnsi" w:hAnsiTheme="majorHAnsi"/>
        </w:rPr>
      </w:pPr>
    </w:p>
    <w:p w14:paraId="39E7D73C" w14:textId="77777777" w:rsidR="00B433E0" w:rsidRPr="0039089B" w:rsidRDefault="00B433E0" w:rsidP="00B433E0">
      <w:pPr>
        <w:pStyle w:val="Body"/>
        <w:spacing w:after="0"/>
        <w:jc w:val="center"/>
        <w:rPr>
          <w:rFonts w:asciiTheme="majorHAnsi" w:hAnsiTheme="majorHAnsi"/>
        </w:rPr>
      </w:pPr>
      <w:r w:rsidRPr="0039089B">
        <w:rPr>
          <w:rFonts w:asciiTheme="majorHAnsi" w:hAnsiTheme="majorHAnsi"/>
        </w:rPr>
        <w:t>2670 Seely Avenue</w:t>
      </w:r>
    </w:p>
    <w:p w14:paraId="0E38EBAC" w14:textId="77777777" w:rsidR="00B433E0" w:rsidRPr="0039089B" w:rsidRDefault="00B433E0" w:rsidP="00B433E0">
      <w:pPr>
        <w:pStyle w:val="Body"/>
        <w:spacing w:after="0"/>
        <w:jc w:val="center"/>
        <w:rPr>
          <w:rFonts w:asciiTheme="majorHAnsi" w:hAnsiTheme="majorHAnsi"/>
        </w:rPr>
      </w:pPr>
      <w:r w:rsidRPr="0039089B">
        <w:rPr>
          <w:rFonts w:asciiTheme="majorHAnsi" w:hAnsiTheme="majorHAnsi"/>
        </w:rPr>
        <w:t>Building 11</w:t>
      </w:r>
    </w:p>
    <w:p w14:paraId="38B5D4EA" w14:textId="77777777" w:rsidR="00B433E0" w:rsidRPr="0039089B" w:rsidRDefault="00B433E0" w:rsidP="00B433E0">
      <w:pPr>
        <w:pStyle w:val="Body"/>
        <w:spacing w:after="0"/>
        <w:jc w:val="center"/>
        <w:rPr>
          <w:rFonts w:asciiTheme="majorHAnsi" w:hAnsiTheme="majorHAnsi"/>
        </w:rPr>
      </w:pPr>
      <w:r w:rsidRPr="0039089B">
        <w:rPr>
          <w:rFonts w:asciiTheme="majorHAnsi" w:hAnsiTheme="majorHAnsi"/>
        </w:rPr>
        <w:t>San Jose CA 95134</w:t>
      </w:r>
    </w:p>
    <w:p w14:paraId="32B5EE06" w14:textId="7CD505B3" w:rsidR="00B433E0" w:rsidRPr="0039089B" w:rsidRDefault="00B560C4" w:rsidP="00B433E0">
      <w:pPr>
        <w:pStyle w:val="Body"/>
        <w:spacing w:after="0"/>
        <w:jc w:val="center"/>
        <w:rPr>
          <w:rFonts w:asciiTheme="majorHAnsi" w:hAnsiTheme="majorHAnsi"/>
        </w:rPr>
      </w:pPr>
      <w:hyperlink r:id="rId19" w:history="1">
        <w:r w:rsidR="00B433E0" w:rsidRPr="0039089B">
          <w:rPr>
            <w:rStyle w:val="Hyperlink"/>
            <w:rFonts w:asciiTheme="majorHAnsi" w:hAnsiTheme="majorHAnsi"/>
          </w:rPr>
          <w:t>www.netspeedsytems.com</w:t>
        </w:r>
      </w:hyperlink>
    </w:p>
    <w:p w14:paraId="09BF8C70" w14:textId="77777777" w:rsidR="00D80F5D" w:rsidRPr="0011273D" w:rsidRDefault="00D80F5D" w:rsidP="0011273D"/>
    <w:sectPr w:rsidR="00D80F5D" w:rsidRPr="0011273D" w:rsidSect="005C6EA0">
      <w:headerReference w:type="even" r:id="rId20"/>
      <w:headerReference w:type="default" r:id="rId21"/>
      <w:footerReference w:type="default" r:id="rId22"/>
      <w:headerReference w:type="first" r:id="rId23"/>
      <w:footerReference w:type="first" r:id="rId24"/>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77889" w14:textId="77777777" w:rsidR="00D26A40" w:rsidRDefault="00D26A40">
      <w:r>
        <w:separator/>
      </w:r>
    </w:p>
    <w:p w14:paraId="2EF8133C" w14:textId="77777777" w:rsidR="00D26A40" w:rsidRDefault="00D26A40"/>
  </w:endnote>
  <w:endnote w:type="continuationSeparator" w:id="0">
    <w:p w14:paraId="63452AF7" w14:textId="77777777" w:rsidR="00D26A40" w:rsidRDefault="00D26A40">
      <w:r>
        <w:continuationSeparator/>
      </w:r>
    </w:p>
    <w:p w14:paraId="6F8E2111" w14:textId="77777777" w:rsidR="00D26A40" w:rsidRDefault="00D26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25A8" w14:textId="16135D66" w:rsidR="00B560C4" w:rsidRPr="00B22782" w:rsidRDefault="00B560C4" w:rsidP="00B22782">
    <w:pPr>
      <w:pStyle w:val="Footer"/>
      <w:rPr>
        <w:rFonts w:ascii="Verdana" w:hAnsi="Verdana"/>
        <w:szCs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8655B53" w14:textId="77777777" w:rsidR="00B560C4" w:rsidRDefault="00B560C4">
    <w:pPr>
      <w:pStyle w:val="Footer"/>
    </w:pPr>
    <w:r>
      <w:rPr>
        <w:rStyle w:val="PageNumber"/>
      </w:rPr>
      <w:t xml:space="preserve">   </w:t>
    </w:r>
    <w:r>
      <w:rPr>
        <w:rStyle w:val="PageNumber"/>
        <w:b/>
      </w:rPr>
      <w:tab/>
    </w:r>
    <w:r>
      <w:rPr>
        <w:rStyle w:val="PageNumbe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6FFE9" w14:textId="77777777" w:rsidR="00B560C4" w:rsidRDefault="00B560C4">
    <w:pPr>
      <w:pStyle w:val="CONFIDENTIAL"/>
    </w:pPr>
    <w:r>
      <w:t>Hifn Confidential</w:t>
    </w:r>
  </w:p>
  <w:p w14:paraId="3594798B" w14:textId="77777777" w:rsidR="00B560C4" w:rsidRDefault="00B560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A6EDD" w14:textId="501715F5" w:rsidR="00B560C4" w:rsidRDefault="00B560C4" w:rsidP="00DC1906">
    <w:pPr>
      <w:pStyle w:val="Body"/>
    </w:pPr>
    <w:r>
      <w:rPr>
        <w:noProof/>
      </w:rPr>
      <mc:AlternateContent>
        <mc:Choice Requires="wps">
          <w:drawing>
            <wp:anchor distT="4294967293" distB="4294967293" distL="114300" distR="114300" simplePos="0" relativeHeight="251661312" behindDoc="0" locked="0" layoutInCell="1" allowOverlap="1" wp14:anchorId="3EEBD417" wp14:editId="0A5863FB">
              <wp:simplePos x="0" y="0"/>
              <wp:positionH relativeFrom="column">
                <wp:posOffset>57150</wp:posOffset>
              </wp:positionH>
              <wp:positionV relativeFrom="paragraph">
                <wp:posOffset>54609</wp:posOffset>
              </wp:positionV>
              <wp:extent cx="5962650" cy="0"/>
              <wp:effectExtent l="0" t="0" r="19050" b="19050"/>
              <wp:wrapNone/>
              <wp:docPr id="991"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94BC1" id="Line 1094"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5pt,4.3pt" to="47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Mr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" strokecolor="#adafb2"/>
          </w:pict>
        </mc:Fallback>
      </mc:AlternateContent>
    </w:r>
  </w:p>
  <w:p w14:paraId="6E4BCF40" w14:textId="77777777" w:rsidR="00B560C4" w:rsidRDefault="00B560C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A8C5" w14:textId="719075DC" w:rsidR="00B560C4" w:rsidRDefault="00B560C4" w:rsidP="00252BB6">
    <w:pPr>
      <w:pStyle w:val="FooterCentered"/>
      <w:spacing w:after="0"/>
    </w:pPr>
    <w:r>
      <w:rPr>
        <w:noProof/>
      </w:rPr>
      <mc:AlternateContent>
        <mc:Choice Requires="wps">
          <w:drawing>
            <wp:anchor distT="4294967293" distB="4294967293" distL="114300" distR="114300" simplePos="0" relativeHeight="251666432" behindDoc="0" locked="0" layoutInCell="1" allowOverlap="1" wp14:anchorId="7226675C" wp14:editId="0DD8195C">
              <wp:simplePos x="0" y="0"/>
              <wp:positionH relativeFrom="column">
                <wp:posOffset>9525</wp:posOffset>
              </wp:positionH>
              <wp:positionV relativeFrom="paragraph">
                <wp:posOffset>-81915</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24D70" id="Line 110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6.45pt" to="470.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" strokecolor="#adafb2"/>
          </w:pict>
        </mc:Fallback>
      </mc:AlternateContent>
    </w:r>
    <w:r>
      <w:t>Copyright © 201</w:t>
    </w:r>
    <w:del w:id="171" w:author="Anush Mohandass" w:date="2016-04-16T16:48:00Z">
      <w:r w:rsidDel="00400F3D">
        <w:delText>5</w:delText>
      </w:r>
    </w:del>
    <w:ins w:id="172" w:author="Anush Mohandass" w:date="2016-04-16T16:48:00Z">
      <w:r w:rsidR="00400F3D">
        <w:t>6</w:t>
      </w:r>
    </w:ins>
    <w:r w:rsidRPr="004B28E9">
      <w:t xml:space="preserve"> Net</w:t>
    </w:r>
    <w:r>
      <w:t>S</w:t>
    </w:r>
    <w:r w:rsidRPr="004B28E9">
      <w:t>peed Systems</w:t>
    </w:r>
  </w:p>
  <w:p w14:paraId="385C4D7B" w14:textId="77777777" w:rsidR="00B560C4" w:rsidRDefault="00B560C4" w:rsidP="00252BB6">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400F3D">
      <w:rPr>
        <w:rStyle w:val="PageNumber"/>
        <w:noProof/>
      </w:rPr>
      <w:t>4</w:t>
    </w:r>
    <w:r>
      <w:rPr>
        <w:rStyle w:val="PageNumber"/>
      </w:rPr>
      <w:fldChar w:fldCharType="end"/>
    </w:r>
  </w:p>
  <w:p w14:paraId="373B1D9E" w14:textId="3CFC7D15" w:rsidR="00B560C4" w:rsidRPr="00252BB6" w:rsidRDefault="00B560C4" w:rsidP="00252BB6">
    <w:pPr>
      <w:pStyle w:val="Exar"/>
      <w:tabs>
        <w:tab w:val="clear" w:pos="8640"/>
        <w:tab w:val="right" w:pos="9360"/>
      </w:tabs>
      <w:spacing w:after="0"/>
      <w:jc w:val="center"/>
    </w:pPr>
    <w:r>
      <w:t>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70CDE" w14:textId="77777777" w:rsidR="00B560C4" w:rsidRDefault="00B56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90EE8" w14:textId="77777777" w:rsidR="00D26A40" w:rsidRDefault="00D26A40">
      <w:r>
        <w:separator/>
      </w:r>
    </w:p>
    <w:p w14:paraId="1F3DD517" w14:textId="77777777" w:rsidR="00D26A40" w:rsidRDefault="00D26A40"/>
  </w:footnote>
  <w:footnote w:type="continuationSeparator" w:id="0">
    <w:p w14:paraId="7268DC1A" w14:textId="77777777" w:rsidR="00D26A40" w:rsidRDefault="00D26A40">
      <w:r>
        <w:continuationSeparator/>
      </w:r>
    </w:p>
    <w:p w14:paraId="3BD0D16C" w14:textId="77777777" w:rsidR="00D26A40" w:rsidRDefault="00D26A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B5004" w14:textId="77777777" w:rsidR="00B560C4" w:rsidRDefault="00B560C4">
    <w:pPr>
      <w:pStyle w:val="Header"/>
    </w:pPr>
    <w:r>
      <w:object w:dxaOrig="1440" w:dyaOrig="1440" w14:anchorId="22A03E86">
        <v:group id="_x0000_s3184" style="position:absolute;margin-left:1.05pt;margin-top:-2.8pt;width:451.2pt;height:24pt;z-index:251662336" coordorigin="1344,688" coordsize="8784,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5" type="#_x0000_t75" style="position:absolute;left:9192;top:688;width:936;height:419;mso-position-vertical-relative:line" o:allowoverlap="f" fillcolor="window">
            <v:imagedata r:id="rId1" o:title=""/>
          </v:shape>
          <v:shape id="_x0000_s3186" type="#_x0000_t75" style="position:absolute;left:1344;top:688;width:7704;height:480">
            <v:imagedata r:id="rId2" o:title=""/>
          </v:shape>
          <w10:wrap type="topAndBottom"/>
        </v:group>
        <o:OLEObject Type="Embed" ProgID="Word.Picture.8" ShapeID="_x0000_s3185" DrawAspect="Content" ObjectID="_1522330705" r:id="rId3"/>
        <o:OLEObject Type="Embed" ProgID="Visio.Drawing.11" ShapeID="_x0000_s3186" DrawAspect="Content" ObjectID="_1522330706" r:id="rId4"/>
      </w:object>
    </w:r>
  </w:p>
  <w:p w14:paraId="13C9A90F" w14:textId="77777777" w:rsidR="00B560C4" w:rsidRDefault="00B560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35A87" w14:textId="6AA7938C" w:rsidR="00B560C4" w:rsidRDefault="00B560C4">
    <w:pPr>
      <w:pStyle w:val="Header"/>
    </w:pPr>
    <w:r>
      <mc:AlternateContent>
        <mc:Choice Requires="wps">
          <w:drawing>
            <wp:anchor distT="0" distB="0" distL="114300" distR="114300" simplePos="0" relativeHeight="251653120" behindDoc="1" locked="0" layoutInCell="1" allowOverlap="1" wp14:anchorId="788B4E87" wp14:editId="64DC385C">
              <wp:simplePos x="0" y="0"/>
              <wp:positionH relativeFrom="column">
                <wp:posOffset>462280</wp:posOffset>
              </wp:positionH>
              <wp:positionV relativeFrom="paragraph">
                <wp:posOffset>3889375</wp:posOffset>
              </wp:positionV>
              <wp:extent cx="6870065" cy="1824355"/>
              <wp:effectExtent l="1346835" t="0" r="1181735" b="0"/>
              <wp:wrapNone/>
              <wp:docPr id="32" name="WordArt 1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7668564">
                        <a:off x="0" y="0"/>
                        <a:ext cx="6870065" cy="182435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5AF2C4B" w14:textId="77777777" w:rsidR="00B560C4" w:rsidRDefault="00B560C4" w:rsidP="002228F9">
                          <w:pPr>
                            <w:pStyle w:val="NormalWeb"/>
                            <w:spacing w:before="0" w:beforeAutospacing="0" w:after="0" w:afterAutospacing="0"/>
                            <w:jc w:val="center"/>
                          </w:pPr>
                          <w:r>
                            <w:rPr>
                              <w:rFonts w:ascii="Arial Black" w:hAnsi="Arial Black"/>
                              <w:b/>
                              <w:bCs/>
                              <w:color w:val="EAEAEA"/>
                              <w:sz w:val="144"/>
                              <w:szCs w:val="144"/>
                            </w:rPr>
                            <w:t>Preliminary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88B4E87" id="_x0000_t202" coordsize="21600,21600" o:spt="202" path="m,l,21600r21600,l21600,xe">
              <v:stroke joinstyle="miter"/>
              <v:path gradientshapeok="t" o:connecttype="rect"/>
            </v:shapetype>
            <v:shape id="WordArt 1139" o:spid="_x0000_s1026" type="#_x0000_t202" style="position:absolute;margin-left:36.4pt;margin-top:306.25pt;width:540.95pt;height:143.65pt;rotation:-429417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" filled="f" stroked="f">
              <v:stroke joinstyle="round"/>
              <o:lock v:ext="edit" shapetype="t"/>
              <v:textbox style="mso-fit-shape-to-text:t">
                <w:txbxContent>
                  <w:p w14:paraId="35AF2C4B" w14:textId="77777777" w:rsidR="00B560C4" w:rsidRDefault="00B560C4" w:rsidP="002228F9">
                    <w:pPr>
                      <w:pStyle w:val="NormalWeb"/>
                      <w:spacing w:before="0" w:beforeAutospacing="0" w:after="0" w:afterAutospacing="0"/>
                      <w:jc w:val="center"/>
                    </w:pPr>
                    <w:r>
                      <w:rPr>
                        <w:rFonts w:ascii="Arial Black" w:hAnsi="Arial Black"/>
                        <w:b/>
                        <w:bCs/>
                        <w:color w:val="EAEAEA"/>
                        <w:sz w:val="144"/>
                        <w:szCs w:val="144"/>
                      </w:rPr>
                      <w:t>Preliminary</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E08E1" w14:textId="629FB7F4" w:rsidR="00B560C4" w:rsidRPr="00264B71" w:rsidRDefault="00B560C4">
    <w:pPr>
      <w:pStyle w:val="Header"/>
    </w:pPr>
    <w:r>
      <w:drawing>
        <wp:inline distT="0" distB="0" distL="0" distR="0" wp14:anchorId="1350858F" wp14:editId="6213A3EA">
          <wp:extent cx="4197393" cy="914400"/>
          <wp:effectExtent l="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197393" cy="914400"/>
                  </a:xfrm>
                  <a:prstGeom prst="rect">
                    <a:avLst/>
                  </a:prstGeom>
                  <a:noFill/>
                  <a:ln>
                    <a:noFill/>
                  </a:ln>
                </pic:spPr>
              </pic:pic>
            </a:graphicData>
          </a:graphic>
        </wp:inline>
      </w:drawing>
    </w:r>
    <w:r>
      <mc:AlternateContent>
        <mc:Choice Requires="wps">
          <w:drawing>
            <wp:anchor distT="4294967293" distB="4294967293" distL="114300" distR="114300" simplePos="0" relativeHeight="251660288" behindDoc="0" locked="0" layoutInCell="1" allowOverlap="1" wp14:anchorId="616D7344" wp14:editId="76C8A46A">
              <wp:simplePos x="0" y="0"/>
              <wp:positionH relativeFrom="column">
                <wp:posOffset>9525</wp:posOffset>
              </wp:positionH>
              <wp:positionV relativeFrom="paragraph">
                <wp:posOffset>1082674</wp:posOffset>
              </wp:positionV>
              <wp:extent cx="5962650" cy="0"/>
              <wp:effectExtent l="0" t="0" r="19050" b="19050"/>
              <wp:wrapNone/>
              <wp:docPr id="128" name="Lin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736F9" id="Line 108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85.25pt" to="470.2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4IGQIAAC0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" strokecolor="#adafb2"/>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D862" w14:textId="77777777" w:rsidR="00B560C4" w:rsidRDefault="00B560C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FD7F" w14:textId="100ED2F0" w:rsidR="00B560C4" w:rsidRDefault="00B560C4" w:rsidP="00252BB6">
    <w:pPr>
      <w:pStyle w:val="Header"/>
    </w:pPr>
    <w:r>
      <w:drawing>
        <wp:inline distT="0" distB="0" distL="0" distR="0" wp14:anchorId="4693DD3F" wp14:editId="2593544A">
          <wp:extent cx="2098700" cy="457200"/>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r>
      <w:t xml:space="preserve">  </w:t>
    </w:r>
    <w:r>
      <w:tab/>
    </w:r>
  </w:p>
  <w:p w14:paraId="29DBADF0" w14:textId="54936A50" w:rsidR="00B560C4" w:rsidRDefault="00B560C4" w:rsidP="00252BB6">
    <w:pPr>
      <w:pStyle w:val="Header"/>
    </w:pPr>
    <w:r>
      <mc:AlternateContent>
        <mc:Choice Requires="wps">
          <w:drawing>
            <wp:anchor distT="4294967293" distB="4294967293" distL="114300" distR="114300" simplePos="0" relativeHeight="251664384" behindDoc="0" locked="0" layoutInCell="1" allowOverlap="1" wp14:anchorId="35FE1515" wp14:editId="6F7B9E4B">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2A936" id="Line 1099"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B560C4" w:rsidRDefault="00B560C4">
    <w:pPr>
      <w:pStyle w:val="Header"/>
    </w:pPr>
  </w:p>
  <w:p w14:paraId="376C616C" w14:textId="77777777" w:rsidR="00B560C4" w:rsidRDefault="00B560C4">
    <w:pPr>
      <w:pStyle w:val="Header"/>
    </w:pPr>
  </w:p>
  <w:p w14:paraId="53E24699" w14:textId="77777777" w:rsidR="00B560C4" w:rsidRDefault="00B560C4">
    <w:pPr>
      <w:pStyle w:val="Header"/>
    </w:pPr>
  </w:p>
  <w:p w14:paraId="2ABB37AC" w14:textId="77777777" w:rsidR="00B560C4" w:rsidRDefault="00B560C4">
    <w:pPr>
      <w:pStyle w:val="Header"/>
    </w:pPr>
  </w:p>
  <w:p w14:paraId="6B537E06" w14:textId="77777777" w:rsidR="00B560C4" w:rsidRDefault="00B560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4758C5"/>
    <w:multiLevelType w:val="hybridMultilevel"/>
    <w:tmpl w:val="674C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E7C18"/>
    <w:multiLevelType w:val="hybridMultilevel"/>
    <w:tmpl w:val="4E48A626"/>
    <w:lvl w:ilvl="0" w:tplc="993E8588">
      <w:start w:val="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357387"/>
    <w:multiLevelType w:val="multilevel"/>
    <w:tmpl w:val="2228DC12"/>
    <w:lvl w:ilvl="0">
      <w:start w:val="1"/>
      <w:numFmt w:val="decimal"/>
      <w:pStyle w:val="Heading1"/>
      <w:lvlText w:val="%1"/>
      <w:lvlJc w:val="left"/>
      <w:pPr>
        <w:tabs>
          <w:tab w:val="num" w:pos="720"/>
        </w:tabs>
        <w:ind w:left="432" w:hanging="432"/>
      </w:pPr>
      <w:rPr>
        <w:rFonts w:asciiTheme="majorHAnsi" w:hAnsiTheme="majorHAnsi" w:hint="default"/>
        <w:b/>
        <w:i w:val="0"/>
        <w:color w:val="000000" w:themeColor="text1"/>
        <w:sz w:val="36"/>
        <w:szCs w:val="36"/>
      </w:rPr>
    </w:lvl>
    <w:lvl w:ilvl="1">
      <w:start w:val="1"/>
      <w:numFmt w:val="decimal"/>
      <w:pStyle w:val="Heading2"/>
      <w:lvlText w:val="%1.%2"/>
      <w:lvlJc w:val="left"/>
      <w:pPr>
        <w:tabs>
          <w:tab w:val="num" w:pos="864"/>
        </w:tabs>
        <w:ind w:left="576" w:hanging="576"/>
      </w:pPr>
      <w:rPr>
        <w:rFonts w:asciiTheme="majorHAnsi" w:hAnsiTheme="majorHAnsi" w:hint="default"/>
        <w:b/>
        <w:i w:val="0"/>
        <w:color w:val="000000" w:themeColor="text1"/>
        <w:sz w:val="28"/>
        <w:szCs w:val="28"/>
      </w:rPr>
    </w:lvl>
    <w:lvl w:ilvl="2">
      <w:start w:val="1"/>
      <w:numFmt w:val="decimal"/>
      <w:pStyle w:val="Heading3"/>
      <w:lvlText w:val="%1.%2.%3"/>
      <w:lvlJc w:val="left"/>
      <w:pPr>
        <w:tabs>
          <w:tab w:val="num" w:pos="1008"/>
        </w:tabs>
        <w:ind w:left="720" w:hanging="720"/>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1193280"/>
    <w:multiLevelType w:val="hybridMultilevel"/>
    <w:tmpl w:val="D054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F434E"/>
    <w:multiLevelType w:val="hybridMultilevel"/>
    <w:tmpl w:val="3C8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13B07EFD"/>
    <w:multiLevelType w:val="hybridMultilevel"/>
    <w:tmpl w:val="5810B2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0EBA3C40"/>
    <w:lvl w:ilvl="0">
      <w:start w:val="1"/>
      <w:numFmt w:val="decimal"/>
      <w:lvlText w:val="%1"/>
      <w:lvlJc w:val="left"/>
      <w:pPr>
        <w:ind w:left="151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F9718B6"/>
    <w:multiLevelType w:val="hybridMultilevel"/>
    <w:tmpl w:val="56928E7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21814"/>
    <w:multiLevelType w:val="multilevel"/>
    <w:tmpl w:val="DDF830B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860D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5" w15:restartNumberingAfterBreak="0">
    <w:nsid w:val="414119DC"/>
    <w:multiLevelType w:val="hybridMultilevel"/>
    <w:tmpl w:val="97B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B4BBC"/>
    <w:multiLevelType w:val="hybridMultilevel"/>
    <w:tmpl w:val="7ED8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45D96"/>
    <w:multiLevelType w:val="hybridMultilevel"/>
    <w:tmpl w:val="FAC865B6"/>
    <w:lvl w:ilvl="0" w:tplc="A93C112C">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26FF6"/>
    <w:multiLevelType w:val="multilevel"/>
    <w:tmpl w:val="DDF830B6"/>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E62176"/>
    <w:multiLevelType w:val="hybridMultilevel"/>
    <w:tmpl w:val="230865A8"/>
    <w:lvl w:ilvl="0" w:tplc="128CD6AC">
      <w:start w:val="4"/>
      <w:numFmt w:val="bullet"/>
      <w:lvlText w:val="-"/>
      <w:lvlJc w:val="left"/>
      <w:pPr>
        <w:ind w:left="420" w:hanging="360"/>
      </w:pPr>
      <w:rPr>
        <w:rFonts w:ascii="Verdana" w:eastAsia="Times New Roman" w:hAnsi="Verdan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4E51B5"/>
    <w:multiLevelType w:val="hybridMultilevel"/>
    <w:tmpl w:val="A00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761AF"/>
    <w:multiLevelType w:val="hybridMultilevel"/>
    <w:tmpl w:val="A5B2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F23B3"/>
    <w:multiLevelType w:val="hybridMultilevel"/>
    <w:tmpl w:val="77ECF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B5865B2"/>
    <w:multiLevelType w:val="hybridMultilevel"/>
    <w:tmpl w:val="73806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21F6D"/>
    <w:multiLevelType w:val="hybridMultilevel"/>
    <w:tmpl w:val="8520B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FD06B8"/>
    <w:multiLevelType w:val="hybridMultilevel"/>
    <w:tmpl w:val="27F06DD8"/>
    <w:lvl w:ilvl="0" w:tplc="A93C112C">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A74315"/>
    <w:multiLevelType w:val="hybridMultilevel"/>
    <w:tmpl w:val="A26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26"/>
  </w:num>
  <w:num w:numId="4">
    <w:abstractNumId w:val="1"/>
  </w:num>
  <w:num w:numId="5">
    <w:abstractNumId w:val="21"/>
  </w:num>
  <w:num w:numId="6">
    <w:abstractNumId w:val="25"/>
  </w:num>
  <w:num w:numId="7">
    <w:abstractNumId w:val="27"/>
  </w:num>
  <w:num w:numId="8">
    <w:abstractNumId w:val="33"/>
  </w:num>
  <w:num w:numId="9">
    <w:abstractNumId w:val="35"/>
  </w:num>
  <w:num w:numId="10">
    <w:abstractNumId w:val="14"/>
  </w:num>
  <w:num w:numId="11">
    <w:abstractNumId w:val="4"/>
  </w:num>
  <w:num w:numId="12">
    <w:abstractNumId w:val="29"/>
  </w:num>
  <w:num w:numId="13">
    <w:abstractNumId w:val="34"/>
  </w:num>
  <w:num w:numId="14">
    <w:abstractNumId w:val="17"/>
  </w:num>
  <w:num w:numId="15">
    <w:abstractNumId w:val="10"/>
  </w:num>
  <w:num w:numId="16">
    <w:abstractNumId w:val="5"/>
  </w:num>
  <w:num w:numId="17">
    <w:abstractNumId w:val="9"/>
  </w:num>
  <w:num w:numId="18">
    <w:abstractNumId w:val="16"/>
  </w:num>
  <w:num w:numId="19">
    <w:abstractNumId w:val="22"/>
  </w:num>
  <w:num w:numId="20">
    <w:abstractNumId w:val="15"/>
  </w:num>
  <w:num w:numId="21">
    <w:abstractNumId w:val="6"/>
  </w:num>
  <w:num w:numId="22">
    <w:abstractNumId w:val="2"/>
  </w:num>
  <w:num w:numId="23">
    <w:abstractNumId w:val="23"/>
  </w:num>
  <w:num w:numId="24">
    <w:abstractNumId w:val="7"/>
  </w:num>
  <w:num w:numId="25">
    <w:abstractNumId w:val="13"/>
  </w:num>
  <w:num w:numId="26">
    <w:abstractNumId w:val="32"/>
  </w:num>
  <w:num w:numId="27">
    <w:abstractNumId w:val="18"/>
  </w:num>
  <w:num w:numId="28">
    <w:abstractNumId w:val="3"/>
  </w:num>
  <w:num w:numId="29">
    <w:abstractNumId w:val="20"/>
  </w:num>
  <w:num w:numId="30">
    <w:abstractNumId w:val="24"/>
  </w:num>
  <w:num w:numId="31">
    <w:abstractNumId w:val="28"/>
  </w:num>
  <w:num w:numId="32">
    <w:abstractNumId w:val="31"/>
  </w:num>
  <w:num w:numId="33">
    <w:abstractNumId w:val="19"/>
  </w:num>
  <w:num w:numId="34">
    <w:abstractNumId w:val="30"/>
  </w:num>
  <w:num w:numId="35">
    <w:abstractNumId w:val="12"/>
  </w:num>
  <w:num w:numId="36">
    <w:abstractNumId w:val="11"/>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sh Mohandass">
    <w15:presenceInfo w15:providerId="Windows Live" w15:userId="9262ca3c29d6c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87">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37C7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4C5"/>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247"/>
    <w:rsid w:val="000773B2"/>
    <w:rsid w:val="0007760E"/>
    <w:rsid w:val="000800AD"/>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29C"/>
    <w:rsid w:val="000A05DD"/>
    <w:rsid w:val="000A079C"/>
    <w:rsid w:val="000A0802"/>
    <w:rsid w:val="000A104C"/>
    <w:rsid w:val="000A1263"/>
    <w:rsid w:val="000A14D0"/>
    <w:rsid w:val="000A1674"/>
    <w:rsid w:val="000A168F"/>
    <w:rsid w:val="000A18F4"/>
    <w:rsid w:val="000A198D"/>
    <w:rsid w:val="000A1BB4"/>
    <w:rsid w:val="000A253F"/>
    <w:rsid w:val="000A2A0C"/>
    <w:rsid w:val="000A32A3"/>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9D"/>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305"/>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569"/>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6A"/>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791"/>
    <w:rsid w:val="00132F01"/>
    <w:rsid w:val="00133839"/>
    <w:rsid w:val="0013398D"/>
    <w:rsid w:val="001339A5"/>
    <w:rsid w:val="00133B9B"/>
    <w:rsid w:val="00133BEC"/>
    <w:rsid w:val="001341F3"/>
    <w:rsid w:val="001345C0"/>
    <w:rsid w:val="00134631"/>
    <w:rsid w:val="001348C3"/>
    <w:rsid w:val="00134F33"/>
    <w:rsid w:val="00135F30"/>
    <w:rsid w:val="00136A6E"/>
    <w:rsid w:val="00136C3E"/>
    <w:rsid w:val="00136FF1"/>
    <w:rsid w:val="0013720A"/>
    <w:rsid w:val="001373F7"/>
    <w:rsid w:val="0013770C"/>
    <w:rsid w:val="00137761"/>
    <w:rsid w:val="00137D38"/>
    <w:rsid w:val="00140755"/>
    <w:rsid w:val="00140C05"/>
    <w:rsid w:val="001416D6"/>
    <w:rsid w:val="00141722"/>
    <w:rsid w:val="00141B66"/>
    <w:rsid w:val="00141E39"/>
    <w:rsid w:val="00141FAA"/>
    <w:rsid w:val="00142449"/>
    <w:rsid w:val="00143C8C"/>
    <w:rsid w:val="00143EB4"/>
    <w:rsid w:val="00144CA9"/>
    <w:rsid w:val="00144D0B"/>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0CAB"/>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4A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651"/>
    <w:rsid w:val="00187841"/>
    <w:rsid w:val="00187AEE"/>
    <w:rsid w:val="00187DD9"/>
    <w:rsid w:val="00187E7C"/>
    <w:rsid w:val="0019013C"/>
    <w:rsid w:val="001908CF"/>
    <w:rsid w:val="00190E10"/>
    <w:rsid w:val="00191993"/>
    <w:rsid w:val="00191C1C"/>
    <w:rsid w:val="0019201C"/>
    <w:rsid w:val="00192C9A"/>
    <w:rsid w:val="00192D00"/>
    <w:rsid w:val="00193029"/>
    <w:rsid w:val="001930A3"/>
    <w:rsid w:val="0019328B"/>
    <w:rsid w:val="001937DD"/>
    <w:rsid w:val="0019464F"/>
    <w:rsid w:val="001947F5"/>
    <w:rsid w:val="00194AD5"/>
    <w:rsid w:val="00194D7F"/>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4EE"/>
    <w:rsid w:val="001B56D4"/>
    <w:rsid w:val="001B5944"/>
    <w:rsid w:val="001B5BB9"/>
    <w:rsid w:val="001B5DB5"/>
    <w:rsid w:val="001B5DE8"/>
    <w:rsid w:val="001B5E3B"/>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090"/>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17"/>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874"/>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201"/>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2BB6"/>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1EA1"/>
    <w:rsid w:val="0027290F"/>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B06"/>
    <w:rsid w:val="00276BC8"/>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495"/>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50"/>
    <w:rsid w:val="003127A7"/>
    <w:rsid w:val="0031286F"/>
    <w:rsid w:val="00312A8B"/>
    <w:rsid w:val="00312BFE"/>
    <w:rsid w:val="00312C38"/>
    <w:rsid w:val="00313095"/>
    <w:rsid w:val="00313342"/>
    <w:rsid w:val="003133D5"/>
    <w:rsid w:val="00313771"/>
    <w:rsid w:val="0031388D"/>
    <w:rsid w:val="003148B3"/>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25B"/>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11"/>
    <w:rsid w:val="00333F30"/>
    <w:rsid w:val="003348FD"/>
    <w:rsid w:val="00334B88"/>
    <w:rsid w:val="003350AF"/>
    <w:rsid w:val="00335209"/>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75"/>
    <w:rsid w:val="003668C0"/>
    <w:rsid w:val="00366CC6"/>
    <w:rsid w:val="00366D16"/>
    <w:rsid w:val="00366EE1"/>
    <w:rsid w:val="00367044"/>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89B"/>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89A"/>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E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191"/>
    <w:rsid w:val="003D34BC"/>
    <w:rsid w:val="003D38A5"/>
    <w:rsid w:val="003D3BDE"/>
    <w:rsid w:val="003D3FAC"/>
    <w:rsid w:val="003D40B6"/>
    <w:rsid w:val="003D5808"/>
    <w:rsid w:val="003D5A23"/>
    <w:rsid w:val="003D5A96"/>
    <w:rsid w:val="003D5D67"/>
    <w:rsid w:val="003D5F81"/>
    <w:rsid w:val="003D631A"/>
    <w:rsid w:val="003D6CF2"/>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E72AA"/>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6B8C"/>
    <w:rsid w:val="003F7204"/>
    <w:rsid w:val="003F732E"/>
    <w:rsid w:val="003F7413"/>
    <w:rsid w:val="003F7975"/>
    <w:rsid w:val="003F7B9E"/>
    <w:rsid w:val="0040005C"/>
    <w:rsid w:val="00400ADB"/>
    <w:rsid w:val="00400CC2"/>
    <w:rsid w:val="00400F09"/>
    <w:rsid w:val="00400F3D"/>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D4B"/>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3D9"/>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4FF"/>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67F64"/>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3F1A"/>
    <w:rsid w:val="0048476A"/>
    <w:rsid w:val="00484B25"/>
    <w:rsid w:val="00484CC1"/>
    <w:rsid w:val="0048512E"/>
    <w:rsid w:val="004851B5"/>
    <w:rsid w:val="004852C2"/>
    <w:rsid w:val="00485AEC"/>
    <w:rsid w:val="004865A6"/>
    <w:rsid w:val="00486DBB"/>
    <w:rsid w:val="0048710F"/>
    <w:rsid w:val="00487243"/>
    <w:rsid w:val="00487DA2"/>
    <w:rsid w:val="00487EB8"/>
    <w:rsid w:val="00490713"/>
    <w:rsid w:val="0049075C"/>
    <w:rsid w:val="00490B15"/>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FF9"/>
    <w:rsid w:val="004B3375"/>
    <w:rsid w:val="004B3B96"/>
    <w:rsid w:val="004B3C19"/>
    <w:rsid w:val="004B3EE9"/>
    <w:rsid w:val="004B4067"/>
    <w:rsid w:val="004B40D6"/>
    <w:rsid w:val="004B420C"/>
    <w:rsid w:val="004B46F3"/>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9"/>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43"/>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9A3"/>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93D"/>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173"/>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CD5"/>
    <w:rsid w:val="00551FF9"/>
    <w:rsid w:val="00552104"/>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00"/>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644"/>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2FF"/>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6EA0"/>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6B74"/>
    <w:rsid w:val="005D7165"/>
    <w:rsid w:val="005D7572"/>
    <w:rsid w:val="005D7614"/>
    <w:rsid w:val="005E03B2"/>
    <w:rsid w:val="005E0611"/>
    <w:rsid w:val="005E0CEC"/>
    <w:rsid w:val="005E0E82"/>
    <w:rsid w:val="005E1198"/>
    <w:rsid w:val="005E18AE"/>
    <w:rsid w:val="005E1D4D"/>
    <w:rsid w:val="005E1E16"/>
    <w:rsid w:val="005E21DD"/>
    <w:rsid w:val="005E2C16"/>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55F"/>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74A"/>
    <w:rsid w:val="00600A14"/>
    <w:rsid w:val="00600B89"/>
    <w:rsid w:val="00600CD0"/>
    <w:rsid w:val="00600ECF"/>
    <w:rsid w:val="00600FBC"/>
    <w:rsid w:val="00601112"/>
    <w:rsid w:val="006013B5"/>
    <w:rsid w:val="00601494"/>
    <w:rsid w:val="006014A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5A99"/>
    <w:rsid w:val="0063666B"/>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55"/>
    <w:rsid w:val="006622C4"/>
    <w:rsid w:val="006623A4"/>
    <w:rsid w:val="0066297C"/>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775DB"/>
    <w:rsid w:val="00680406"/>
    <w:rsid w:val="00680453"/>
    <w:rsid w:val="0068097E"/>
    <w:rsid w:val="00681301"/>
    <w:rsid w:val="0068168E"/>
    <w:rsid w:val="00681752"/>
    <w:rsid w:val="00681AB7"/>
    <w:rsid w:val="00681E55"/>
    <w:rsid w:val="00681FF3"/>
    <w:rsid w:val="00682072"/>
    <w:rsid w:val="0068222D"/>
    <w:rsid w:val="00682396"/>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B4E"/>
    <w:rsid w:val="006B7F73"/>
    <w:rsid w:val="006B7F7E"/>
    <w:rsid w:val="006C01B3"/>
    <w:rsid w:val="006C03C4"/>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56DF"/>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8F"/>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22B"/>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4C4"/>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3"/>
    <w:rsid w:val="006F7A79"/>
    <w:rsid w:val="006F7B22"/>
    <w:rsid w:val="007002D9"/>
    <w:rsid w:val="0070040E"/>
    <w:rsid w:val="00700EB0"/>
    <w:rsid w:val="00701594"/>
    <w:rsid w:val="00701633"/>
    <w:rsid w:val="00701D1A"/>
    <w:rsid w:val="00701E1F"/>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6660"/>
    <w:rsid w:val="00717202"/>
    <w:rsid w:val="00717214"/>
    <w:rsid w:val="0071761A"/>
    <w:rsid w:val="00720E25"/>
    <w:rsid w:val="007218A5"/>
    <w:rsid w:val="00721BF1"/>
    <w:rsid w:val="00721D9E"/>
    <w:rsid w:val="00722899"/>
    <w:rsid w:val="0072297C"/>
    <w:rsid w:val="00722A9B"/>
    <w:rsid w:val="007230CC"/>
    <w:rsid w:val="007232E1"/>
    <w:rsid w:val="00723B6B"/>
    <w:rsid w:val="00723ED5"/>
    <w:rsid w:val="00723F9C"/>
    <w:rsid w:val="0072410E"/>
    <w:rsid w:val="00724424"/>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716"/>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47315"/>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4D23"/>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6B9"/>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970"/>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B59"/>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708"/>
    <w:rsid w:val="007E7909"/>
    <w:rsid w:val="007E79E2"/>
    <w:rsid w:val="007E7B79"/>
    <w:rsid w:val="007E7BA7"/>
    <w:rsid w:val="007F03FE"/>
    <w:rsid w:val="007F0564"/>
    <w:rsid w:val="007F09BE"/>
    <w:rsid w:val="007F0A24"/>
    <w:rsid w:val="007F15AC"/>
    <w:rsid w:val="007F1700"/>
    <w:rsid w:val="007F1A0D"/>
    <w:rsid w:val="007F1BFA"/>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3E"/>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0BA"/>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6FE"/>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4FE"/>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0CA"/>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2DA8"/>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EDC"/>
    <w:rsid w:val="008B1FDD"/>
    <w:rsid w:val="008B2051"/>
    <w:rsid w:val="008B2271"/>
    <w:rsid w:val="008B2396"/>
    <w:rsid w:val="008B23F2"/>
    <w:rsid w:val="008B343C"/>
    <w:rsid w:val="008B3BE3"/>
    <w:rsid w:val="008B3EAD"/>
    <w:rsid w:val="008B433E"/>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679"/>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2D9"/>
    <w:rsid w:val="008D7395"/>
    <w:rsid w:val="008D73CF"/>
    <w:rsid w:val="008D7FE8"/>
    <w:rsid w:val="008E00D6"/>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56D"/>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3DA6"/>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7BD"/>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1B5"/>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033"/>
    <w:rsid w:val="00944254"/>
    <w:rsid w:val="00944504"/>
    <w:rsid w:val="009445A9"/>
    <w:rsid w:val="00944902"/>
    <w:rsid w:val="00944DB6"/>
    <w:rsid w:val="00944F68"/>
    <w:rsid w:val="0094515B"/>
    <w:rsid w:val="00945264"/>
    <w:rsid w:val="00945786"/>
    <w:rsid w:val="009459AA"/>
    <w:rsid w:val="0094641A"/>
    <w:rsid w:val="0094648C"/>
    <w:rsid w:val="00946A9A"/>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1EF"/>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987"/>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65F"/>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B22"/>
    <w:rsid w:val="00A72E7E"/>
    <w:rsid w:val="00A735C1"/>
    <w:rsid w:val="00A73F29"/>
    <w:rsid w:val="00A74612"/>
    <w:rsid w:val="00A74770"/>
    <w:rsid w:val="00A74B23"/>
    <w:rsid w:val="00A74B5D"/>
    <w:rsid w:val="00A74EFD"/>
    <w:rsid w:val="00A75904"/>
    <w:rsid w:val="00A75B22"/>
    <w:rsid w:val="00A76104"/>
    <w:rsid w:val="00A7645E"/>
    <w:rsid w:val="00A76711"/>
    <w:rsid w:val="00A76C42"/>
    <w:rsid w:val="00A76F8D"/>
    <w:rsid w:val="00A77279"/>
    <w:rsid w:val="00A77CA2"/>
    <w:rsid w:val="00A77DC1"/>
    <w:rsid w:val="00A80500"/>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084"/>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0"/>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6F6"/>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1E55"/>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445"/>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782"/>
    <w:rsid w:val="00B22A76"/>
    <w:rsid w:val="00B23157"/>
    <w:rsid w:val="00B2375C"/>
    <w:rsid w:val="00B23D83"/>
    <w:rsid w:val="00B2462B"/>
    <w:rsid w:val="00B24F74"/>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9E6"/>
    <w:rsid w:val="00B33A19"/>
    <w:rsid w:val="00B33A89"/>
    <w:rsid w:val="00B34424"/>
    <w:rsid w:val="00B3447D"/>
    <w:rsid w:val="00B34CF3"/>
    <w:rsid w:val="00B34DFE"/>
    <w:rsid w:val="00B34E56"/>
    <w:rsid w:val="00B35233"/>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66D"/>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10E"/>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4CB"/>
    <w:rsid w:val="00B55730"/>
    <w:rsid w:val="00B557AD"/>
    <w:rsid w:val="00B5597A"/>
    <w:rsid w:val="00B55E9C"/>
    <w:rsid w:val="00B560C4"/>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AB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204"/>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35"/>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42"/>
    <w:rsid w:val="00BA5163"/>
    <w:rsid w:val="00BA5215"/>
    <w:rsid w:val="00BA572C"/>
    <w:rsid w:val="00BA5759"/>
    <w:rsid w:val="00BA6299"/>
    <w:rsid w:val="00BA6417"/>
    <w:rsid w:val="00BA686E"/>
    <w:rsid w:val="00BA6871"/>
    <w:rsid w:val="00BA6956"/>
    <w:rsid w:val="00BA6A3F"/>
    <w:rsid w:val="00BA6EE7"/>
    <w:rsid w:val="00BA7164"/>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53"/>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6CBD"/>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5E"/>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4F3"/>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2D0"/>
    <w:rsid w:val="00C06343"/>
    <w:rsid w:val="00C068E4"/>
    <w:rsid w:val="00C06977"/>
    <w:rsid w:val="00C06CBF"/>
    <w:rsid w:val="00C06D7A"/>
    <w:rsid w:val="00C06E45"/>
    <w:rsid w:val="00C072F0"/>
    <w:rsid w:val="00C10828"/>
    <w:rsid w:val="00C108F7"/>
    <w:rsid w:val="00C10961"/>
    <w:rsid w:val="00C112F6"/>
    <w:rsid w:val="00C1200D"/>
    <w:rsid w:val="00C123A7"/>
    <w:rsid w:val="00C12482"/>
    <w:rsid w:val="00C1266A"/>
    <w:rsid w:val="00C126B7"/>
    <w:rsid w:val="00C1296B"/>
    <w:rsid w:val="00C12CDC"/>
    <w:rsid w:val="00C12FBB"/>
    <w:rsid w:val="00C130A5"/>
    <w:rsid w:val="00C14B73"/>
    <w:rsid w:val="00C1542F"/>
    <w:rsid w:val="00C1547C"/>
    <w:rsid w:val="00C15C01"/>
    <w:rsid w:val="00C162EB"/>
    <w:rsid w:val="00C1642B"/>
    <w:rsid w:val="00C16722"/>
    <w:rsid w:val="00C1672E"/>
    <w:rsid w:val="00C168F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28"/>
    <w:rsid w:val="00C42340"/>
    <w:rsid w:val="00C4348C"/>
    <w:rsid w:val="00C43A94"/>
    <w:rsid w:val="00C43D0B"/>
    <w:rsid w:val="00C43E79"/>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486"/>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191"/>
    <w:rsid w:val="00C5632A"/>
    <w:rsid w:val="00C56C5D"/>
    <w:rsid w:val="00C57670"/>
    <w:rsid w:val="00C57E23"/>
    <w:rsid w:val="00C60978"/>
    <w:rsid w:val="00C60A1D"/>
    <w:rsid w:val="00C616FE"/>
    <w:rsid w:val="00C6191E"/>
    <w:rsid w:val="00C61F30"/>
    <w:rsid w:val="00C6208A"/>
    <w:rsid w:val="00C62E27"/>
    <w:rsid w:val="00C63216"/>
    <w:rsid w:val="00C635F7"/>
    <w:rsid w:val="00C637FC"/>
    <w:rsid w:val="00C63836"/>
    <w:rsid w:val="00C63958"/>
    <w:rsid w:val="00C63E0D"/>
    <w:rsid w:val="00C63EE0"/>
    <w:rsid w:val="00C63F1F"/>
    <w:rsid w:val="00C64130"/>
    <w:rsid w:val="00C649C4"/>
    <w:rsid w:val="00C64A7F"/>
    <w:rsid w:val="00C650E4"/>
    <w:rsid w:val="00C65B06"/>
    <w:rsid w:val="00C65D3F"/>
    <w:rsid w:val="00C664EB"/>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9ED"/>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659"/>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97F89"/>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6DEC"/>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5A33"/>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563"/>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A40"/>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3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B3C"/>
    <w:rsid w:val="00D43C0B"/>
    <w:rsid w:val="00D43CC1"/>
    <w:rsid w:val="00D441C4"/>
    <w:rsid w:val="00D441F0"/>
    <w:rsid w:val="00D44228"/>
    <w:rsid w:val="00D442A3"/>
    <w:rsid w:val="00D44894"/>
    <w:rsid w:val="00D44AA2"/>
    <w:rsid w:val="00D44BDF"/>
    <w:rsid w:val="00D458FE"/>
    <w:rsid w:val="00D45A21"/>
    <w:rsid w:val="00D45CB4"/>
    <w:rsid w:val="00D45E06"/>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751"/>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A18"/>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424"/>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299"/>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132"/>
    <w:rsid w:val="00DF2976"/>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FE1"/>
    <w:rsid w:val="00DF6164"/>
    <w:rsid w:val="00DF6520"/>
    <w:rsid w:val="00DF66BB"/>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85D"/>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889"/>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2DF"/>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6AC5"/>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AA7"/>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976"/>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793"/>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29C"/>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21D"/>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A61"/>
    <w:rsid w:val="00F35BA4"/>
    <w:rsid w:val="00F35D25"/>
    <w:rsid w:val="00F3633C"/>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4F10"/>
    <w:rsid w:val="00F55405"/>
    <w:rsid w:val="00F55483"/>
    <w:rsid w:val="00F55521"/>
    <w:rsid w:val="00F55612"/>
    <w:rsid w:val="00F55732"/>
    <w:rsid w:val="00F55BAF"/>
    <w:rsid w:val="00F55E2A"/>
    <w:rsid w:val="00F55E2B"/>
    <w:rsid w:val="00F561B3"/>
    <w:rsid w:val="00F56208"/>
    <w:rsid w:val="00F56D19"/>
    <w:rsid w:val="00F56E3E"/>
    <w:rsid w:val="00F56E70"/>
    <w:rsid w:val="00F577DD"/>
    <w:rsid w:val="00F57DDD"/>
    <w:rsid w:val="00F60066"/>
    <w:rsid w:val="00F6016F"/>
    <w:rsid w:val="00F6098B"/>
    <w:rsid w:val="00F61431"/>
    <w:rsid w:val="00F614F2"/>
    <w:rsid w:val="00F61BB9"/>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1F2"/>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36A"/>
    <w:rsid w:val="00FF46A0"/>
    <w:rsid w:val="00FF4E34"/>
    <w:rsid w:val="00FF5690"/>
    <w:rsid w:val="00FF5E51"/>
    <w:rsid w:val="00FF5E56"/>
    <w:rsid w:val="00FF5F29"/>
    <w:rsid w:val="00FF6327"/>
    <w:rsid w:val="00FF6873"/>
    <w:rsid w:val="00FF6F90"/>
    <w:rsid w:val="00FF7000"/>
    <w:rsid w:val="00FF7433"/>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3187">
      <o:colormru v:ext="edit" colors="#b8b308,#002b5c"/>
    </o:shapedefaults>
    <o:shapelayout v:ext="edit">
      <o:idmap v:ext="edit" data="1"/>
    </o:shapelayout>
  </w:shapeDefaults>
  <w:decimalSymbol w:val="."/>
  <w:listSeparator w:val=","/>
  <w14:docId w14:val="275409AF"/>
  <w15:docId w15:val="{E8C8370A-151E-4487-8677-A0ECF363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B4466D"/>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0A029C"/>
    <w:pPr>
      <w:keepNext/>
      <w:numPr>
        <w:ilvl w:val="2"/>
        <w:numId w:val="16"/>
      </w:numPr>
      <w:spacing w:before="240" w:after="240" w:line="240" w:lineRule="auto"/>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B446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table" w:customStyle="1" w:styleId="TableGrid11">
    <w:name w:val="Table Grid11"/>
    <w:basedOn w:val="TableNormal"/>
    <w:next w:val="TableGrid"/>
    <w:uiPriority w:val="59"/>
    <w:rsid w:val="00B4466D"/>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58778877">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Microsoft_Visio_2003-2010_Drawing11.vsd"/><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netspeedsystems.com" TargetMode="Externa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file:///C:\Users\AE1\Downloads\www.netspeedsytems.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upport@netspeedsystems.com" TargetMode="Externa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82A9A-8794-4B9F-B6CF-C3E7CFC3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54</TotalTime>
  <Pages>41</Pages>
  <Words>7945</Words>
  <Characters>45290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53129</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Anush Mohandass</cp:lastModifiedBy>
  <cp:revision>3</cp:revision>
  <cp:lastPrinted>2015-09-10T22:19:00Z</cp:lastPrinted>
  <dcterms:created xsi:type="dcterms:W3CDTF">2016-04-16T22:55:00Z</dcterms:created>
  <dcterms:modified xsi:type="dcterms:W3CDTF">2016-04-16T23:48:00Z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