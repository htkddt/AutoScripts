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080656" w:rsidRDefault="0011273D" w:rsidP="0011273D">
      <w:pPr>
        <w:pStyle w:val="Preliminary"/>
        <w:rPr>
          <w:rFonts w:asciiTheme="majorHAnsi" w:hAnsiTheme="majorHAnsi"/>
          <w:sz w:val="22"/>
          <w:szCs w:val="22"/>
        </w:rPr>
      </w:pPr>
    </w:p>
    <w:p w14:paraId="6A86751C" w14:textId="77777777" w:rsidR="0011273D" w:rsidRPr="00080656" w:rsidRDefault="0011273D" w:rsidP="0011273D">
      <w:pPr>
        <w:pStyle w:val="Body"/>
        <w:rPr>
          <w:rFonts w:asciiTheme="majorHAnsi" w:hAnsiTheme="majorHAnsi"/>
          <w:szCs w:val="22"/>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080656" w14:paraId="51C5623C" w14:textId="77777777" w:rsidTr="00E172BE">
        <w:trPr>
          <w:trHeight w:val="9360"/>
        </w:trPr>
        <w:tc>
          <w:tcPr>
            <w:tcW w:w="9378" w:type="dxa"/>
          </w:tcPr>
          <w:p w14:paraId="4347ABE2" w14:textId="77777777" w:rsidR="0011273D" w:rsidRPr="00080656" w:rsidRDefault="0011273D" w:rsidP="00E172BE">
            <w:pPr>
              <w:pStyle w:val="BookTitle1"/>
              <w:tabs>
                <w:tab w:val="left" w:pos="936"/>
                <w:tab w:val="left" w:pos="2700"/>
              </w:tabs>
              <w:ind w:left="0" w:right="864"/>
              <w:jc w:val="both"/>
              <w:rPr>
                <w:rFonts w:asciiTheme="majorHAnsi" w:hAnsiTheme="majorHAnsi"/>
                <w:sz w:val="22"/>
              </w:rPr>
            </w:pPr>
          </w:p>
          <w:p w14:paraId="12D78D43" w14:textId="11F5B10B" w:rsidR="00B433E0" w:rsidRPr="00080656" w:rsidRDefault="000A029C" w:rsidP="00B433E0">
            <w:pPr>
              <w:pStyle w:val="DocumentTitle"/>
              <w:rPr>
                <w:szCs w:val="48"/>
              </w:rPr>
            </w:pPr>
            <w:r w:rsidRPr="00080656">
              <w:rPr>
                <w:szCs w:val="48"/>
              </w:rPr>
              <w:t>NetSpeed Orion AMBA IP Integration Specification</w:t>
            </w:r>
            <w:r w:rsidR="00094934">
              <w:rPr>
                <w:szCs w:val="48"/>
              </w:rPr>
              <w:t>: UVM Sanity Bench Addendum</w:t>
            </w:r>
          </w:p>
          <w:p w14:paraId="2FA38E4B" w14:textId="11332595" w:rsidR="009C6B7A" w:rsidRDefault="009C6B7A" w:rsidP="009C6B7A">
            <w:pPr>
              <w:pStyle w:val="DocumentRevision"/>
              <w:rPr>
                <w:rFonts w:asciiTheme="majorHAnsi" w:hAnsiTheme="majorHAnsi"/>
              </w:rPr>
            </w:pPr>
            <w:r w:rsidRPr="00EE31F6">
              <w:rPr>
                <w:rFonts w:asciiTheme="majorHAnsi" w:hAnsiTheme="majorHAnsi"/>
              </w:rPr>
              <w:t>Version:  ORION-</w:t>
            </w:r>
            <w:del w:id="0" w:author="Will Chen" w:date="2017-06-06T14:21:00Z">
              <w:r w:rsidRPr="00EE31F6" w:rsidDel="00417BC0">
                <w:rPr>
                  <w:rFonts w:asciiTheme="majorHAnsi" w:hAnsiTheme="majorHAnsi"/>
                </w:rPr>
                <w:delText>1</w:delText>
              </w:r>
              <w:r w:rsidR="000C2140" w:rsidDel="00417BC0">
                <w:rPr>
                  <w:rFonts w:asciiTheme="majorHAnsi" w:hAnsiTheme="majorHAnsi"/>
                </w:rPr>
                <w:delText>6.</w:delText>
              </w:r>
              <w:r w:rsidR="007C2890" w:rsidDel="00417BC0">
                <w:rPr>
                  <w:rFonts w:asciiTheme="majorHAnsi" w:hAnsiTheme="majorHAnsi"/>
                </w:rPr>
                <w:delText>12</w:delText>
              </w:r>
            </w:del>
            <w:ins w:id="1" w:author="Will Chen" w:date="2017-06-06T14:21:00Z">
              <w:r w:rsidR="00417BC0">
                <w:rPr>
                  <w:rFonts w:asciiTheme="majorHAnsi" w:hAnsiTheme="majorHAnsi"/>
                </w:rPr>
                <w:t>17.04</w:t>
              </w:r>
            </w:ins>
          </w:p>
          <w:p w14:paraId="3096AF7C" w14:textId="5BB3DA6F" w:rsidR="009C6B7A" w:rsidRPr="00080656" w:rsidRDefault="007C2890" w:rsidP="009C6B7A">
            <w:pPr>
              <w:pStyle w:val="DocumentRevision"/>
              <w:rPr>
                <w:rFonts w:asciiTheme="majorHAnsi" w:hAnsiTheme="majorHAnsi"/>
                <w:b w:val="0"/>
                <w:sz w:val="22"/>
                <w:szCs w:val="22"/>
              </w:rPr>
            </w:pPr>
            <w:del w:id="2" w:author="Will Chen" w:date="2017-06-06T14:21:00Z">
              <w:r w:rsidDel="00417BC0">
                <w:rPr>
                  <w:rFonts w:asciiTheme="majorHAnsi" w:hAnsiTheme="majorHAnsi"/>
                  <w:b w:val="0"/>
                  <w:sz w:val="22"/>
                  <w:szCs w:val="22"/>
                </w:rPr>
                <w:delText>January 30</w:delText>
              </w:r>
            </w:del>
            <w:ins w:id="3" w:author="Will Chen" w:date="2017-06-06T14:21:00Z">
              <w:r w:rsidR="00417BC0">
                <w:rPr>
                  <w:rFonts w:asciiTheme="majorHAnsi" w:hAnsiTheme="majorHAnsi"/>
                  <w:b w:val="0"/>
                  <w:sz w:val="22"/>
                  <w:szCs w:val="22"/>
                </w:rPr>
                <w:t>June 6</w:t>
              </w:r>
            </w:ins>
            <w:r w:rsidR="009C6B7A">
              <w:rPr>
                <w:rFonts w:asciiTheme="majorHAnsi" w:hAnsiTheme="majorHAnsi"/>
                <w:b w:val="0"/>
                <w:sz w:val="22"/>
                <w:szCs w:val="22"/>
              </w:rPr>
              <w:t>, 201</w:t>
            </w:r>
            <w:r>
              <w:rPr>
                <w:rFonts w:asciiTheme="majorHAnsi" w:hAnsiTheme="majorHAnsi"/>
                <w:b w:val="0"/>
                <w:sz w:val="22"/>
                <w:szCs w:val="22"/>
              </w:rPr>
              <w:t>7</w:t>
            </w:r>
          </w:p>
          <w:p w14:paraId="6C353F2C" w14:textId="68329693" w:rsidR="0011273D" w:rsidRPr="00080656" w:rsidRDefault="0011273D" w:rsidP="00E172BE">
            <w:pPr>
              <w:pStyle w:val="Exar"/>
              <w:rPr>
                <w:rFonts w:asciiTheme="majorHAnsi" w:hAnsiTheme="majorHAnsi"/>
                <w:sz w:val="22"/>
                <w:szCs w:val="22"/>
              </w:rPr>
            </w:pPr>
          </w:p>
        </w:tc>
      </w:tr>
    </w:tbl>
    <w:p w14:paraId="1C567D54" w14:textId="77777777" w:rsidR="0011273D" w:rsidRPr="00080656" w:rsidRDefault="0011273D" w:rsidP="0011273D">
      <w:pPr>
        <w:pStyle w:val="Body"/>
        <w:rPr>
          <w:rFonts w:asciiTheme="majorHAnsi" w:hAnsiTheme="majorHAnsi"/>
          <w:szCs w:val="22"/>
        </w:rPr>
      </w:pPr>
    </w:p>
    <w:p w14:paraId="3D12B7B6" w14:textId="77777777" w:rsidR="0011273D" w:rsidRPr="00080656" w:rsidRDefault="0011273D" w:rsidP="0011273D">
      <w:pPr>
        <w:pStyle w:val="Body"/>
        <w:rPr>
          <w:rFonts w:asciiTheme="majorHAnsi" w:hAnsiTheme="majorHAnsi"/>
          <w:szCs w:val="22"/>
        </w:rPr>
      </w:pPr>
    </w:p>
    <w:p w14:paraId="121EA3CD" w14:textId="77777777" w:rsidR="0011273D" w:rsidRPr="00080656" w:rsidRDefault="0011273D" w:rsidP="0011273D">
      <w:pPr>
        <w:pStyle w:val="Body"/>
        <w:tabs>
          <w:tab w:val="clear" w:pos="2700"/>
          <w:tab w:val="left" w:pos="1310"/>
        </w:tabs>
        <w:rPr>
          <w:rFonts w:asciiTheme="majorHAnsi" w:hAnsiTheme="majorHAnsi"/>
          <w:szCs w:val="22"/>
        </w:rPr>
      </w:pPr>
      <w:r w:rsidRPr="00080656">
        <w:rPr>
          <w:rFonts w:asciiTheme="majorHAnsi" w:hAnsiTheme="majorHAnsi"/>
          <w:szCs w:val="22"/>
        </w:rPr>
        <w:tab/>
      </w:r>
    </w:p>
    <w:p w14:paraId="3C7EAB6A" w14:textId="77777777" w:rsidR="0011273D" w:rsidRPr="00080656" w:rsidRDefault="0011273D" w:rsidP="0011273D">
      <w:pPr>
        <w:pStyle w:val="Body"/>
        <w:rPr>
          <w:rFonts w:asciiTheme="majorHAnsi" w:hAnsiTheme="majorHAnsi"/>
          <w:szCs w:val="22"/>
        </w:rPr>
      </w:pPr>
    </w:p>
    <w:p w14:paraId="4790CC66" w14:textId="5496B961" w:rsidR="0011273D" w:rsidRPr="00BB2FA9" w:rsidRDefault="000A029C" w:rsidP="0011273D">
      <w:pPr>
        <w:pStyle w:val="Title"/>
        <w:rPr>
          <w:sz w:val="40"/>
          <w:szCs w:val="22"/>
        </w:rPr>
      </w:pPr>
      <w:r w:rsidRPr="00BB2FA9">
        <w:rPr>
          <w:sz w:val="40"/>
          <w:szCs w:val="22"/>
        </w:rPr>
        <w:lastRenderedPageBreak/>
        <w:t>NetSpeed AMBA IP Integration Specification</w:t>
      </w:r>
      <w:r w:rsidR="00094934">
        <w:rPr>
          <w:sz w:val="40"/>
          <w:szCs w:val="22"/>
        </w:rPr>
        <w:t>: UVM Addendum</w:t>
      </w:r>
    </w:p>
    <w:p w14:paraId="18FE336F" w14:textId="7AEAF581" w:rsidR="0011273D" w:rsidRPr="00BB2FA9" w:rsidRDefault="0011273D" w:rsidP="0011273D">
      <w:pPr>
        <w:pStyle w:val="HeadingPreface"/>
        <w:rPr>
          <w:rFonts w:asciiTheme="majorHAnsi" w:hAnsiTheme="majorHAnsi"/>
          <w:sz w:val="26"/>
        </w:rPr>
      </w:pPr>
      <w:bookmarkStart w:id="4" w:name="_Toc484526480"/>
      <w:r w:rsidRPr="00BB2FA9">
        <w:rPr>
          <w:rFonts w:asciiTheme="majorHAnsi" w:hAnsiTheme="majorHAnsi"/>
          <w:sz w:val="26"/>
        </w:rPr>
        <w:t xml:space="preserve">About </w:t>
      </w:r>
      <w:r w:rsidR="00A67B90">
        <w:rPr>
          <w:rFonts w:asciiTheme="majorHAnsi" w:hAnsiTheme="majorHAnsi"/>
          <w:sz w:val="26"/>
        </w:rPr>
        <w:t>t</w:t>
      </w:r>
      <w:r w:rsidR="00A67B90" w:rsidRPr="00BB2FA9">
        <w:rPr>
          <w:rFonts w:asciiTheme="majorHAnsi" w:hAnsiTheme="majorHAnsi"/>
          <w:sz w:val="26"/>
        </w:rPr>
        <w:t xml:space="preserve">his </w:t>
      </w:r>
      <w:r w:rsidR="00A67B90">
        <w:rPr>
          <w:rFonts w:asciiTheme="majorHAnsi" w:hAnsiTheme="majorHAnsi"/>
          <w:sz w:val="26"/>
        </w:rPr>
        <w:t>d</w:t>
      </w:r>
      <w:r w:rsidR="00A67B90" w:rsidRPr="00BB2FA9">
        <w:rPr>
          <w:rFonts w:asciiTheme="majorHAnsi" w:hAnsiTheme="majorHAnsi"/>
          <w:sz w:val="26"/>
        </w:rPr>
        <w:t>ocument</w:t>
      </w:r>
      <w:bookmarkEnd w:id="4"/>
    </w:p>
    <w:p w14:paraId="6B07DCA6" w14:textId="6EE05FE1" w:rsidR="0011273D" w:rsidRPr="00080656" w:rsidRDefault="00094934" w:rsidP="0011273D">
      <w:pPr>
        <w:pStyle w:val="Body"/>
        <w:rPr>
          <w:rFonts w:asciiTheme="majorHAnsi" w:hAnsiTheme="majorHAnsi"/>
          <w:szCs w:val="22"/>
        </w:rPr>
      </w:pPr>
      <w:r>
        <w:t xml:space="preserve">This document describes the architecture of </w:t>
      </w:r>
      <w:r w:rsidR="00737897">
        <w:t xml:space="preserve">the </w:t>
      </w:r>
      <w:r w:rsidR="001E4ED1">
        <w:t xml:space="preserve">NetSpeed </w:t>
      </w:r>
      <w:r>
        <w:t>AMBA UVM bench.  This includes details of the IP components and instructions on how to generate and use the UVM bench for customer NoC</w:t>
      </w:r>
      <w:r w:rsidR="00737897">
        <w:t>s</w:t>
      </w:r>
      <w:r>
        <w:t>.  The IP</w:t>
      </w:r>
      <w:r w:rsidR="00EB1246">
        <w:t>-</w:t>
      </w:r>
      <w:r>
        <w:t xml:space="preserve">XACT file generated by NocStudio </w:t>
      </w:r>
      <w:r w:rsidR="00B251C3">
        <w:t xml:space="preserve">contains </w:t>
      </w:r>
      <w:r>
        <w:t xml:space="preserve">information </w:t>
      </w:r>
      <w:r w:rsidR="00B251C3">
        <w:t xml:space="preserve">on the generated </w:t>
      </w:r>
      <w:r>
        <w:t xml:space="preserve">NoC. </w:t>
      </w:r>
      <w:r w:rsidR="00B251C3">
        <w:t>The Cadence</w:t>
      </w:r>
      <w:r w:rsidR="00B251C3" w:rsidRPr="00B251C3">
        <w:t xml:space="preserve"> </w:t>
      </w:r>
      <w:proofErr w:type="spellStart"/>
      <w:r w:rsidR="00B251C3" w:rsidRPr="003D6401">
        <w:rPr>
          <w:rFonts w:ascii="Consolas" w:hAnsi="Consolas"/>
        </w:rPr>
        <w:t>iregGen</w:t>
      </w:r>
      <w:proofErr w:type="spellEnd"/>
      <w:r w:rsidR="00B251C3" w:rsidRPr="00B251C3">
        <w:t xml:space="preserve"> </w:t>
      </w:r>
      <w:r>
        <w:t xml:space="preserve">tool </w:t>
      </w:r>
      <w:r w:rsidR="00B251C3">
        <w:t xml:space="preserve">takes the </w:t>
      </w:r>
      <w:r>
        <w:t>IP</w:t>
      </w:r>
      <w:r w:rsidR="00EB1246">
        <w:t>-</w:t>
      </w:r>
      <w:r>
        <w:t>XACT file as input</w:t>
      </w:r>
      <w:r w:rsidR="00B251C3">
        <w:t xml:space="preserve"> to </w:t>
      </w:r>
      <w:r>
        <w:t>generate the register model (</w:t>
      </w:r>
      <w:proofErr w:type="spellStart"/>
      <w:r w:rsidRPr="00F0715E">
        <w:rPr>
          <w:rFonts w:ascii="Consolas" w:hAnsi="Consolas"/>
        </w:rPr>
        <w:t>uvm_reg_block</w:t>
      </w:r>
      <w:proofErr w:type="spellEnd"/>
      <w:r>
        <w:t>)</w:t>
      </w:r>
      <w:r w:rsidR="00B251C3">
        <w:t>,</w:t>
      </w:r>
      <w:r>
        <w:t xml:space="preserve"> which is used to perform register accesses</w:t>
      </w:r>
      <w:r w:rsidR="000A029C" w:rsidRPr="00080656">
        <w:rPr>
          <w:rFonts w:asciiTheme="majorHAnsi" w:hAnsiTheme="majorHAnsi"/>
          <w:szCs w:val="22"/>
        </w:rPr>
        <w:t>.</w:t>
      </w:r>
    </w:p>
    <w:p w14:paraId="0E6A6F0E" w14:textId="77777777" w:rsidR="0011273D" w:rsidRPr="00BB2FA9" w:rsidRDefault="0011273D" w:rsidP="0011273D">
      <w:pPr>
        <w:pStyle w:val="HeadingPreface"/>
        <w:rPr>
          <w:rFonts w:asciiTheme="majorHAnsi" w:hAnsiTheme="majorHAnsi"/>
          <w:sz w:val="26"/>
        </w:rPr>
      </w:pPr>
      <w:bookmarkStart w:id="5" w:name="_Toc484526481"/>
      <w:r w:rsidRPr="00BB2FA9">
        <w:rPr>
          <w:rFonts w:asciiTheme="majorHAnsi" w:hAnsiTheme="majorHAnsi"/>
          <w:sz w:val="26"/>
        </w:rPr>
        <w:t>Audience</w:t>
      </w:r>
      <w:bookmarkEnd w:id="5"/>
      <w:r w:rsidRPr="00BB2FA9">
        <w:rPr>
          <w:rFonts w:asciiTheme="majorHAnsi" w:hAnsiTheme="majorHAnsi"/>
          <w:sz w:val="26"/>
        </w:rPr>
        <w:t xml:space="preserve"> </w:t>
      </w:r>
    </w:p>
    <w:p w14:paraId="24331333" w14:textId="77777777" w:rsidR="0011273D" w:rsidRPr="00080656" w:rsidRDefault="0011273D" w:rsidP="0011273D">
      <w:pPr>
        <w:pStyle w:val="Body"/>
        <w:rPr>
          <w:rFonts w:asciiTheme="majorHAnsi" w:hAnsiTheme="majorHAnsi"/>
          <w:szCs w:val="22"/>
        </w:rPr>
      </w:pPr>
      <w:r w:rsidRPr="00080656">
        <w:rPr>
          <w:rFonts w:asciiTheme="majorHAnsi" w:hAnsiTheme="majorHAnsi"/>
          <w:szCs w:val="22"/>
        </w:rPr>
        <w:t xml:space="preserve">This document is intended for users of NocStudio: </w:t>
      </w:r>
    </w:p>
    <w:p w14:paraId="4AE16828" w14:textId="1B9BF26F" w:rsidR="000A029C" w:rsidRPr="001E4ED1" w:rsidRDefault="000A029C" w:rsidP="001E4ED1">
      <w:pPr>
        <w:pStyle w:val="Bullet1"/>
        <w:spacing w:after="0"/>
        <w:rPr>
          <w:rFonts w:asciiTheme="majorHAnsi" w:hAnsiTheme="majorHAnsi"/>
        </w:rPr>
      </w:pPr>
      <w:r w:rsidRPr="00080656">
        <w:rPr>
          <w:rFonts w:asciiTheme="majorHAnsi" w:hAnsiTheme="majorHAnsi"/>
        </w:rPr>
        <w:t xml:space="preserve">NoC </w:t>
      </w:r>
      <w:r w:rsidR="009D3C38">
        <w:rPr>
          <w:rFonts w:asciiTheme="majorHAnsi" w:hAnsiTheme="majorHAnsi"/>
        </w:rPr>
        <w:t>a</w:t>
      </w:r>
      <w:r w:rsidR="009D3C38" w:rsidRPr="00080656">
        <w:rPr>
          <w:rFonts w:asciiTheme="majorHAnsi" w:hAnsiTheme="majorHAnsi"/>
        </w:rPr>
        <w:t>rchitects</w:t>
      </w:r>
      <w:r w:rsidR="001E4ED1">
        <w:rPr>
          <w:rFonts w:asciiTheme="majorHAnsi" w:hAnsiTheme="majorHAnsi"/>
        </w:rPr>
        <w:t xml:space="preserve">, </w:t>
      </w:r>
      <w:r w:rsidR="009D3C38" w:rsidRPr="001E4ED1">
        <w:rPr>
          <w:rFonts w:asciiTheme="majorHAnsi" w:hAnsiTheme="majorHAnsi"/>
        </w:rPr>
        <w:t>d</w:t>
      </w:r>
      <w:r w:rsidRPr="001E4ED1">
        <w:rPr>
          <w:rFonts w:asciiTheme="majorHAnsi" w:hAnsiTheme="majorHAnsi"/>
        </w:rPr>
        <w:t>esigners</w:t>
      </w:r>
      <w:r w:rsidR="001E4ED1" w:rsidRPr="001E4ED1">
        <w:rPr>
          <w:rFonts w:asciiTheme="majorHAnsi" w:hAnsiTheme="majorHAnsi"/>
        </w:rPr>
        <w:t xml:space="preserve"> and verification engineers</w:t>
      </w:r>
    </w:p>
    <w:p w14:paraId="1C0A2C22" w14:textId="47206933" w:rsidR="000A029C" w:rsidRPr="001E4ED1" w:rsidRDefault="000A029C" w:rsidP="001E4ED1">
      <w:pPr>
        <w:pStyle w:val="Bullet1"/>
        <w:spacing w:after="0"/>
        <w:rPr>
          <w:rFonts w:asciiTheme="majorHAnsi" w:hAnsiTheme="majorHAnsi"/>
        </w:rPr>
      </w:pPr>
      <w:proofErr w:type="spellStart"/>
      <w:r w:rsidRPr="00080656">
        <w:rPr>
          <w:rFonts w:asciiTheme="majorHAnsi" w:hAnsiTheme="majorHAnsi"/>
        </w:rPr>
        <w:t>SoC</w:t>
      </w:r>
      <w:proofErr w:type="spellEnd"/>
      <w:r w:rsidR="009D3C38">
        <w:rPr>
          <w:rFonts w:asciiTheme="majorHAnsi" w:hAnsiTheme="majorHAnsi"/>
        </w:rPr>
        <w:t xml:space="preserve"> a</w:t>
      </w:r>
      <w:r w:rsidRPr="00080656">
        <w:rPr>
          <w:rFonts w:asciiTheme="majorHAnsi" w:hAnsiTheme="majorHAnsi"/>
        </w:rPr>
        <w:t>rchitects</w:t>
      </w:r>
      <w:r w:rsidR="001E4ED1">
        <w:rPr>
          <w:rFonts w:asciiTheme="majorHAnsi" w:hAnsiTheme="majorHAnsi"/>
        </w:rPr>
        <w:t>, designers and verification engineers</w:t>
      </w:r>
    </w:p>
    <w:p w14:paraId="129D5D58" w14:textId="66092CB1" w:rsidR="000A029C" w:rsidRPr="00BB2FA9" w:rsidRDefault="000A029C" w:rsidP="000A029C">
      <w:pPr>
        <w:pStyle w:val="HeadingPreface"/>
        <w:rPr>
          <w:rFonts w:asciiTheme="majorHAnsi" w:hAnsiTheme="majorHAnsi"/>
          <w:sz w:val="26"/>
        </w:rPr>
      </w:pPr>
      <w:bookmarkStart w:id="6" w:name="_Toc378951146"/>
      <w:bookmarkStart w:id="7" w:name="_Toc407201510"/>
      <w:bookmarkStart w:id="8" w:name="_Toc484526482"/>
      <w:r w:rsidRPr="00BB2FA9">
        <w:rPr>
          <w:rFonts w:asciiTheme="majorHAnsi" w:hAnsiTheme="majorHAnsi"/>
          <w:sz w:val="26"/>
        </w:rPr>
        <w:t>Prerequisite</w:t>
      </w:r>
      <w:bookmarkEnd w:id="6"/>
      <w:bookmarkEnd w:id="7"/>
      <w:r w:rsidR="00490200">
        <w:rPr>
          <w:rFonts w:asciiTheme="majorHAnsi" w:hAnsiTheme="majorHAnsi"/>
          <w:sz w:val="26"/>
        </w:rPr>
        <w:t>s</w:t>
      </w:r>
      <w:bookmarkEnd w:id="8"/>
    </w:p>
    <w:p w14:paraId="3A12B716"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Before proceeding, you should generally understand:</w:t>
      </w:r>
    </w:p>
    <w:p w14:paraId="7B0690B8"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Basics of Network on Chip technology</w:t>
      </w:r>
    </w:p>
    <w:p w14:paraId="3ACE2486" w14:textId="5546C6BA" w:rsidR="00094934" w:rsidRPr="001E4ED1" w:rsidRDefault="001E4ED1" w:rsidP="001E4ED1">
      <w:pPr>
        <w:pStyle w:val="Bullet1"/>
        <w:spacing w:after="0"/>
        <w:rPr>
          <w:rFonts w:asciiTheme="majorHAnsi" w:hAnsiTheme="majorHAnsi"/>
        </w:rPr>
      </w:pPr>
      <w:r w:rsidRPr="001E4ED1">
        <w:rPr>
          <w:rFonts w:asciiTheme="majorHAnsi" w:hAnsiTheme="majorHAnsi"/>
        </w:rPr>
        <w:t xml:space="preserve">AMBA4 specification and </w:t>
      </w:r>
      <w:r w:rsidR="00094934" w:rsidRPr="001E4ED1">
        <w:rPr>
          <w:rFonts w:asciiTheme="majorHAnsi" w:hAnsiTheme="majorHAnsi"/>
        </w:rPr>
        <w:t xml:space="preserve">UVM </w:t>
      </w:r>
      <w:r w:rsidR="00F525C8" w:rsidRPr="001E4ED1">
        <w:rPr>
          <w:rFonts w:asciiTheme="majorHAnsi" w:hAnsiTheme="majorHAnsi"/>
        </w:rPr>
        <w:t>methodology</w:t>
      </w:r>
    </w:p>
    <w:p w14:paraId="1AF14413" w14:textId="27B065C5" w:rsidR="0011273D" w:rsidRPr="00BB2FA9" w:rsidRDefault="0011273D" w:rsidP="0011273D">
      <w:pPr>
        <w:pStyle w:val="HeadingPreface"/>
        <w:rPr>
          <w:rFonts w:asciiTheme="majorHAnsi" w:hAnsiTheme="majorHAnsi"/>
          <w:sz w:val="26"/>
        </w:rPr>
      </w:pPr>
      <w:bookmarkStart w:id="9" w:name="_Toc484526483"/>
      <w:r w:rsidRPr="00BB2FA9">
        <w:rPr>
          <w:rFonts w:asciiTheme="majorHAnsi" w:hAnsiTheme="majorHAnsi"/>
          <w:sz w:val="26"/>
        </w:rPr>
        <w:t xml:space="preserve">Related </w:t>
      </w:r>
      <w:r w:rsidR="00201A06">
        <w:rPr>
          <w:rFonts w:asciiTheme="majorHAnsi" w:hAnsiTheme="majorHAnsi"/>
          <w:sz w:val="26"/>
        </w:rPr>
        <w:t>d</w:t>
      </w:r>
      <w:r w:rsidRPr="00BB2FA9">
        <w:rPr>
          <w:rFonts w:asciiTheme="majorHAnsi" w:hAnsiTheme="majorHAnsi"/>
          <w:sz w:val="26"/>
        </w:rPr>
        <w:t>ocuments</w:t>
      </w:r>
      <w:bookmarkEnd w:id="9"/>
    </w:p>
    <w:p w14:paraId="34CD49EF" w14:textId="77777777" w:rsidR="0011273D" w:rsidRPr="00080656" w:rsidRDefault="0011273D" w:rsidP="0011273D">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14:paraId="3BCB6584" w14:textId="353D0D42" w:rsidR="000A029C" w:rsidRPr="00080656" w:rsidRDefault="000A029C" w:rsidP="000A029C">
      <w:pPr>
        <w:pStyle w:val="Bullet1"/>
        <w:spacing w:after="0"/>
        <w:rPr>
          <w:rFonts w:asciiTheme="majorHAnsi" w:hAnsiTheme="majorHAnsi"/>
        </w:rPr>
      </w:pPr>
      <w:r w:rsidRPr="00080656">
        <w:rPr>
          <w:rFonts w:asciiTheme="majorHAnsi" w:hAnsiTheme="majorHAnsi"/>
        </w:rPr>
        <w:t>NetSpeed NocStudio Orion AMBA User Manual</w:t>
      </w:r>
    </w:p>
    <w:p w14:paraId="05024336" w14:textId="4FCF7D34" w:rsidR="000A029C" w:rsidRPr="00080656" w:rsidRDefault="000A029C" w:rsidP="000A029C">
      <w:pPr>
        <w:pStyle w:val="Bullet1"/>
        <w:spacing w:after="0"/>
        <w:rPr>
          <w:rFonts w:asciiTheme="majorHAnsi" w:hAnsiTheme="majorHAnsi"/>
        </w:rPr>
      </w:pPr>
      <w:r w:rsidRPr="00080656">
        <w:rPr>
          <w:rFonts w:asciiTheme="majorHAnsi" w:hAnsiTheme="majorHAnsi"/>
        </w:rPr>
        <w:t>NetSpeed Orion</w:t>
      </w:r>
      <w:r w:rsidR="001E4ED1">
        <w:rPr>
          <w:rFonts w:asciiTheme="majorHAnsi" w:hAnsiTheme="majorHAnsi"/>
        </w:rPr>
        <w:t xml:space="preserve"> IP Integration Specification</w:t>
      </w:r>
    </w:p>
    <w:p w14:paraId="3A679D73" w14:textId="0421B3D4" w:rsidR="00A66F0F" w:rsidRPr="001E4ED1" w:rsidRDefault="001E4ED1" w:rsidP="001E4ED1">
      <w:pPr>
        <w:pStyle w:val="Bullet1"/>
        <w:spacing w:after="0"/>
        <w:rPr>
          <w:rFonts w:asciiTheme="majorHAnsi" w:hAnsiTheme="majorHAnsi"/>
        </w:rPr>
      </w:pPr>
      <w:r>
        <w:rPr>
          <w:rFonts w:asciiTheme="majorHAnsi" w:hAnsiTheme="majorHAnsi"/>
        </w:rPr>
        <w:t>NetSpeed Orion Technical Reference Manual</w:t>
      </w:r>
    </w:p>
    <w:p w14:paraId="7289985E" w14:textId="7062A51D" w:rsidR="0011273D" w:rsidRPr="00BB2FA9" w:rsidRDefault="0011273D" w:rsidP="0011273D">
      <w:pPr>
        <w:pStyle w:val="HeadingPreface"/>
        <w:rPr>
          <w:rFonts w:asciiTheme="majorHAnsi" w:hAnsiTheme="majorHAnsi"/>
          <w:sz w:val="26"/>
        </w:rPr>
      </w:pPr>
      <w:bookmarkStart w:id="10" w:name="_Toc484526484"/>
      <w:r w:rsidRPr="00BB2FA9">
        <w:rPr>
          <w:rFonts w:asciiTheme="majorHAnsi" w:hAnsiTheme="majorHAnsi"/>
          <w:sz w:val="26"/>
        </w:rPr>
        <w:t xml:space="preserve">Customer </w:t>
      </w:r>
      <w:r w:rsidR="008A665A">
        <w:rPr>
          <w:rFonts w:asciiTheme="majorHAnsi" w:hAnsiTheme="majorHAnsi"/>
          <w:sz w:val="26"/>
        </w:rPr>
        <w:t>s</w:t>
      </w:r>
      <w:r w:rsidR="008A665A" w:rsidRPr="00BB2FA9">
        <w:rPr>
          <w:rFonts w:asciiTheme="majorHAnsi" w:hAnsiTheme="majorHAnsi"/>
          <w:sz w:val="26"/>
        </w:rPr>
        <w:t>upport</w:t>
      </w:r>
      <w:bookmarkEnd w:id="10"/>
    </w:p>
    <w:p w14:paraId="23A75253" w14:textId="736706DC" w:rsidR="0011273D" w:rsidRPr="00080656" w:rsidRDefault="0011273D" w:rsidP="0011273D">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8" w:history="1">
        <w:r w:rsidR="00F83F19" w:rsidRPr="00080656">
          <w:rPr>
            <w:rStyle w:val="Hyperlink"/>
            <w:rFonts w:asciiTheme="majorHAnsi" w:hAnsiTheme="majorHAnsi"/>
            <w:szCs w:val="22"/>
          </w:rPr>
          <w:t>support@netspeedsystems.com</w:t>
        </w:r>
      </w:hyperlink>
    </w:p>
    <w:p w14:paraId="64C36FBE" w14:textId="2FCF6363" w:rsidR="005D7614" w:rsidRPr="00080656" w:rsidRDefault="0011273D" w:rsidP="0011273D">
      <w:pPr>
        <w:pStyle w:val="Body"/>
        <w:rPr>
          <w:rStyle w:val="Hyperlink"/>
          <w:rFonts w:asciiTheme="majorHAnsi" w:hAnsiTheme="majorHAnsi"/>
          <w:szCs w:val="22"/>
        </w:rPr>
      </w:pPr>
      <w:r w:rsidRPr="00080656">
        <w:rPr>
          <w:rFonts w:asciiTheme="majorHAnsi" w:hAnsiTheme="majorHAnsi"/>
          <w:szCs w:val="22"/>
        </w:rPr>
        <w:t>For general information about NetSpeed products</w:t>
      </w:r>
      <w:r w:rsidR="004C4B0D">
        <w:rPr>
          <w:rFonts w:asciiTheme="majorHAnsi" w:hAnsiTheme="majorHAnsi"/>
          <w:szCs w:val="22"/>
        </w:rPr>
        <w:t>,</w:t>
      </w:r>
      <w:r w:rsidRPr="00080656">
        <w:rPr>
          <w:rFonts w:asciiTheme="majorHAnsi" w:hAnsiTheme="majorHAnsi"/>
          <w:szCs w:val="22"/>
        </w:rPr>
        <w:t xml:space="preserve"> refer to: </w:t>
      </w:r>
      <w:hyperlink r:id="rId9" w:history="1">
        <w:r w:rsidRPr="00080656">
          <w:rPr>
            <w:rStyle w:val="Hyperlink"/>
            <w:rFonts w:asciiTheme="majorHAnsi" w:hAnsiTheme="majorHAnsi"/>
            <w:szCs w:val="22"/>
          </w:rPr>
          <w:t>www.netspeedsystems.com</w:t>
        </w:r>
      </w:hyperlink>
    </w:p>
    <w:p w14:paraId="417449A6" w14:textId="77777777" w:rsidR="00F93878" w:rsidRPr="00D072BB" w:rsidRDefault="00F93878" w:rsidP="00F93878">
      <w:pPr>
        <w:pStyle w:val="Title"/>
        <w:rPr>
          <w:rFonts w:ascii="Palatino Linotype" w:hAnsi="Palatino Linotype"/>
        </w:rPr>
      </w:pPr>
      <w:r w:rsidRPr="00D072BB">
        <w:rPr>
          <w:rFonts w:ascii="Palatino Linotype" w:hAnsi="Palatino Linotype"/>
        </w:rPr>
        <w:lastRenderedPageBreak/>
        <w:t>Revision History</w:t>
      </w:r>
    </w:p>
    <w:tbl>
      <w:tblPr>
        <w:tblStyle w:val="GridTable4-Accent11"/>
        <w:tblW w:w="0" w:type="auto"/>
        <w:tblLook w:val="04A0" w:firstRow="1" w:lastRow="0" w:firstColumn="1" w:lastColumn="0" w:noHBand="0" w:noVBand="1"/>
        <w:tblPrChange w:id="11" w:author="Will Chen" w:date="2017-06-06T15:29:00Z">
          <w:tblPr>
            <w:tblStyle w:val="GridTable4-Accent11"/>
            <w:tblW w:w="0" w:type="auto"/>
            <w:tblLook w:val="04A0" w:firstRow="1" w:lastRow="0" w:firstColumn="1" w:lastColumn="0" w:noHBand="0" w:noVBand="1"/>
          </w:tblPr>
        </w:tblPrChange>
      </w:tblPr>
      <w:tblGrid>
        <w:gridCol w:w="1217"/>
        <w:gridCol w:w="1353"/>
        <w:gridCol w:w="6565"/>
        <w:tblGridChange w:id="12">
          <w:tblGrid>
            <w:gridCol w:w="1165"/>
            <w:gridCol w:w="52"/>
            <w:gridCol w:w="1353"/>
            <w:gridCol w:w="485"/>
            <w:gridCol w:w="6080"/>
            <w:gridCol w:w="215"/>
          </w:tblGrid>
        </w:tblGridChange>
      </w:tblGrid>
      <w:tr w:rsidR="00F93878" w:rsidRPr="00D072BB" w14:paraId="3EC1DDB3" w14:textId="77777777" w:rsidTr="004A62DC">
        <w:trPr>
          <w:cnfStyle w:val="100000000000" w:firstRow="1" w:lastRow="0" w:firstColumn="0" w:lastColumn="0" w:oddVBand="0" w:evenVBand="0" w:oddHBand="0" w:evenHBand="0" w:firstRowFirstColumn="0" w:firstRowLastColumn="0" w:lastRowFirstColumn="0" w:lastRowLastColumn="0"/>
          <w:trHeight w:val="386"/>
          <w:trPrChange w:id="13" w:author="Will Chen" w:date="2017-06-06T15:29:00Z">
            <w:trPr>
              <w:trHeight w:val="386"/>
            </w:trPr>
          </w:trPrChange>
        </w:trPr>
        <w:tc>
          <w:tcPr>
            <w:cnfStyle w:val="001000000000" w:firstRow="0" w:lastRow="0" w:firstColumn="1" w:lastColumn="0" w:oddVBand="0" w:evenVBand="0" w:oddHBand="0" w:evenHBand="0" w:firstRowFirstColumn="0" w:firstRowLastColumn="0" w:lastRowFirstColumn="0" w:lastRowLastColumn="0"/>
            <w:tcW w:w="1217" w:type="dxa"/>
            <w:tcPrChange w:id="14" w:author="Will Chen" w:date="2017-06-06T15:29:00Z">
              <w:tcPr>
                <w:tcW w:w="1165" w:type="dxa"/>
              </w:tcPr>
            </w:tcPrChange>
          </w:tcPr>
          <w:p w14:paraId="253A3E8C" w14:textId="77777777" w:rsidR="00F93878" w:rsidRPr="00D072BB" w:rsidRDefault="00F93878" w:rsidP="004A62DC">
            <w:pPr>
              <w:cnfStyle w:val="101000000000" w:firstRow="1" w:lastRow="0" w:firstColumn="1" w:lastColumn="0" w:oddVBand="0" w:evenVBand="0" w:oddHBand="0" w:evenHBand="0" w:firstRowFirstColumn="0" w:firstRowLastColumn="0" w:lastRowFirstColumn="0" w:lastRowLastColumn="0"/>
              <w:rPr>
                <w:rFonts w:ascii="Palatino Linotype" w:hAnsi="Palatino Linotype"/>
              </w:rPr>
            </w:pPr>
            <w:r w:rsidRPr="00D072BB">
              <w:rPr>
                <w:rFonts w:ascii="Palatino Linotype" w:hAnsi="Palatino Linotype"/>
              </w:rPr>
              <w:t>Revision</w:t>
            </w:r>
          </w:p>
        </w:tc>
        <w:tc>
          <w:tcPr>
            <w:tcW w:w="1353" w:type="dxa"/>
            <w:tcPrChange w:id="15" w:author="Will Chen" w:date="2017-06-06T15:29:00Z">
              <w:tcPr>
                <w:tcW w:w="1890" w:type="dxa"/>
                <w:gridSpan w:val="3"/>
              </w:tcPr>
            </w:tcPrChange>
          </w:tcPr>
          <w:p w14:paraId="467E4126" w14:textId="77777777" w:rsidR="00F93878" w:rsidRPr="00D072BB" w:rsidRDefault="00F93878" w:rsidP="004A62DC">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D072BB">
              <w:rPr>
                <w:rFonts w:ascii="Palatino Linotype" w:hAnsi="Palatino Linotype"/>
              </w:rPr>
              <w:t>Date</w:t>
            </w:r>
          </w:p>
        </w:tc>
        <w:tc>
          <w:tcPr>
            <w:tcW w:w="6565" w:type="dxa"/>
            <w:tcPrChange w:id="16" w:author="Will Chen" w:date="2017-06-06T15:29:00Z">
              <w:tcPr>
                <w:tcW w:w="6295" w:type="dxa"/>
                <w:gridSpan w:val="2"/>
              </w:tcPr>
            </w:tcPrChange>
          </w:tcPr>
          <w:p w14:paraId="749622CC" w14:textId="77777777" w:rsidR="00F93878" w:rsidRPr="00D072BB" w:rsidRDefault="00F93878" w:rsidP="004A62DC">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D072BB">
              <w:rPr>
                <w:rFonts w:ascii="Palatino Linotype" w:hAnsi="Palatino Linotype"/>
              </w:rPr>
              <w:t>Updates</w:t>
            </w:r>
          </w:p>
        </w:tc>
      </w:tr>
      <w:tr w:rsidR="00F93878" w:rsidRPr="00D072BB" w14:paraId="08365F0F" w14:textId="77777777" w:rsidTr="004A62DC">
        <w:trPr>
          <w:cnfStyle w:val="000000100000" w:firstRow="0" w:lastRow="0" w:firstColumn="0" w:lastColumn="0" w:oddVBand="0" w:evenVBand="0" w:oddHBand="1" w:evenHBand="0" w:firstRowFirstColumn="0" w:firstRowLastColumn="0" w:lastRowFirstColumn="0" w:lastRowLastColumn="0"/>
          <w:trHeight w:val="350"/>
          <w:trPrChange w:id="17" w:author="Will Chen" w:date="2017-06-06T15:29:00Z">
            <w:trPr>
              <w:trHeight w:val="350"/>
            </w:trPr>
          </w:trPrChange>
        </w:trPr>
        <w:tc>
          <w:tcPr>
            <w:cnfStyle w:val="001000000000" w:firstRow="0" w:lastRow="0" w:firstColumn="1" w:lastColumn="0" w:oddVBand="0" w:evenVBand="0" w:oddHBand="0" w:evenHBand="0" w:firstRowFirstColumn="0" w:firstRowLastColumn="0" w:lastRowFirstColumn="0" w:lastRowLastColumn="0"/>
            <w:tcW w:w="1217" w:type="dxa"/>
            <w:tcPrChange w:id="18" w:author="Will Chen" w:date="2017-06-06T15:29:00Z">
              <w:tcPr>
                <w:tcW w:w="1165" w:type="dxa"/>
              </w:tcPr>
            </w:tcPrChange>
          </w:tcPr>
          <w:p w14:paraId="2E6303F4" w14:textId="1231FA70" w:rsidR="00F93878" w:rsidRPr="00D072BB" w:rsidRDefault="00F93878" w:rsidP="004A62DC">
            <w:pPr>
              <w:cnfStyle w:val="001000100000" w:firstRow="0" w:lastRow="0" w:firstColumn="1" w:lastColumn="0" w:oddVBand="0" w:evenVBand="0" w:oddHBand="1" w:evenHBand="0" w:firstRowFirstColumn="0" w:firstRowLastColumn="0" w:lastRowFirstColumn="0" w:lastRowLastColumn="0"/>
              <w:rPr>
                <w:rFonts w:ascii="Palatino Linotype" w:hAnsi="Palatino Linotype"/>
              </w:rPr>
            </w:pPr>
            <w:del w:id="19" w:author="Will Chen" w:date="2017-06-06T15:27:00Z">
              <w:r w:rsidRPr="00D072BB" w:rsidDel="004A62DC">
                <w:rPr>
                  <w:rFonts w:ascii="Palatino Linotype" w:hAnsi="Palatino Linotype"/>
                </w:rPr>
                <w:delText>0.0</w:delText>
              </w:r>
            </w:del>
            <w:ins w:id="20" w:author="Will Chen" w:date="2017-06-06T15:27:00Z">
              <w:r w:rsidR="004A62DC">
                <w:rPr>
                  <w:rFonts w:ascii="Palatino Linotype" w:hAnsi="Palatino Linotype"/>
                </w:rPr>
                <w:t>1.0</w:t>
              </w:r>
            </w:ins>
          </w:p>
        </w:tc>
        <w:tc>
          <w:tcPr>
            <w:tcW w:w="1353" w:type="dxa"/>
            <w:tcPrChange w:id="21" w:author="Will Chen" w:date="2017-06-06T15:29:00Z">
              <w:tcPr>
                <w:tcW w:w="1890" w:type="dxa"/>
                <w:gridSpan w:val="3"/>
              </w:tcPr>
            </w:tcPrChange>
          </w:tcPr>
          <w:p w14:paraId="279B7F02" w14:textId="2E0D6923" w:rsidR="00F93878" w:rsidRPr="00D072BB" w:rsidRDefault="004A62DC" w:rsidP="004A62DC">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ins w:id="22" w:author="Will Chen" w:date="2017-06-06T15:27:00Z">
              <w:r w:rsidRPr="004A62DC">
                <w:rPr>
                  <w:rFonts w:ascii="Palatino Linotype" w:hAnsi="Palatino Linotype"/>
                </w:rPr>
                <w:t>2015-08-17</w:t>
              </w:r>
            </w:ins>
          </w:p>
        </w:tc>
        <w:tc>
          <w:tcPr>
            <w:tcW w:w="6565" w:type="dxa"/>
            <w:tcPrChange w:id="23" w:author="Will Chen" w:date="2017-06-06T15:29:00Z">
              <w:tcPr>
                <w:tcW w:w="6295" w:type="dxa"/>
                <w:gridSpan w:val="2"/>
              </w:tcPr>
            </w:tcPrChange>
          </w:tcPr>
          <w:p w14:paraId="136441A0" w14:textId="5058647F" w:rsidR="00F93878" w:rsidRPr="00D072BB" w:rsidRDefault="00F93878" w:rsidP="004A62DC">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072BB">
              <w:rPr>
                <w:rFonts w:ascii="Palatino Linotype" w:hAnsi="Palatino Linotype"/>
              </w:rPr>
              <w:t>Initial</w:t>
            </w:r>
            <w:ins w:id="24" w:author="Will Chen" w:date="2017-06-06T15:27:00Z">
              <w:r w:rsidR="004A62DC">
                <w:rPr>
                  <w:rFonts w:ascii="Palatino Linotype" w:hAnsi="Palatino Linotype"/>
                </w:rPr>
                <w:t xml:space="preserve"> version</w:t>
              </w:r>
            </w:ins>
          </w:p>
        </w:tc>
      </w:tr>
      <w:tr w:rsidR="004A62DC" w:rsidRPr="00D072BB" w14:paraId="65A1D99D" w14:textId="77777777" w:rsidTr="004A62DC">
        <w:trPr>
          <w:trHeight w:val="350"/>
          <w:ins w:id="25" w:author="Will Chen" w:date="2017-06-06T15:27:00Z"/>
          <w:trPrChange w:id="26" w:author="Will Chen" w:date="2017-06-06T15:29:00Z">
            <w:trPr>
              <w:trHeight w:val="350"/>
            </w:trPr>
          </w:trPrChange>
        </w:trPr>
        <w:tc>
          <w:tcPr>
            <w:cnfStyle w:val="001000000000" w:firstRow="0" w:lastRow="0" w:firstColumn="1" w:lastColumn="0" w:oddVBand="0" w:evenVBand="0" w:oddHBand="0" w:evenHBand="0" w:firstRowFirstColumn="0" w:firstRowLastColumn="0" w:lastRowFirstColumn="0" w:lastRowLastColumn="0"/>
            <w:tcW w:w="1217" w:type="dxa"/>
            <w:tcPrChange w:id="27" w:author="Will Chen" w:date="2017-06-06T15:29:00Z">
              <w:tcPr>
                <w:tcW w:w="1165" w:type="dxa"/>
              </w:tcPr>
            </w:tcPrChange>
          </w:tcPr>
          <w:p w14:paraId="6850AE07" w14:textId="1C5E376E" w:rsidR="004A62DC" w:rsidRPr="00D072BB" w:rsidDel="004A62DC" w:rsidRDefault="004A62DC" w:rsidP="004A62DC">
            <w:pPr>
              <w:rPr>
                <w:ins w:id="28" w:author="Will Chen" w:date="2017-06-06T15:27:00Z"/>
                <w:rFonts w:ascii="Palatino Linotype" w:hAnsi="Palatino Linotype"/>
              </w:rPr>
            </w:pPr>
            <w:ins w:id="29" w:author="Will Chen" w:date="2017-06-06T15:27:00Z">
              <w:r>
                <w:rPr>
                  <w:rFonts w:ascii="Palatino Linotype" w:hAnsi="Palatino Linotype"/>
                </w:rPr>
                <w:t>1.1</w:t>
              </w:r>
            </w:ins>
          </w:p>
        </w:tc>
        <w:tc>
          <w:tcPr>
            <w:tcW w:w="1353" w:type="dxa"/>
            <w:tcPrChange w:id="30" w:author="Will Chen" w:date="2017-06-06T15:29:00Z">
              <w:tcPr>
                <w:tcW w:w="1890" w:type="dxa"/>
                <w:gridSpan w:val="3"/>
              </w:tcPr>
            </w:tcPrChange>
          </w:tcPr>
          <w:p w14:paraId="7A31394D" w14:textId="7D14C4DC" w:rsidR="004A62DC" w:rsidRDefault="004A62DC" w:rsidP="004A62DC">
            <w:pPr>
              <w:cnfStyle w:val="000000000000" w:firstRow="0" w:lastRow="0" w:firstColumn="0" w:lastColumn="0" w:oddVBand="0" w:evenVBand="0" w:oddHBand="0" w:evenHBand="0" w:firstRowFirstColumn="0" w:firstRowLastColumn="0" w:lastRowFirstColumn="0" w:lastRowLastColumn="0"/>
              <w:rPr>
                <w:ins w:id="31" w:author="Will Chen" w:date="2017-06-06T15:27:00Z"/>
                <w:rFonts w:ascii="Palatino Linotype" w:hAnsi="Palatino Linotype"/>
              </w:rPr>
            </w:pPr>
            <w:ins w:id="32" w:author="Will Chen" w:date="2017-06-06T15:27:00Z">
              <w:r w:rsidRPr="004A62DC">
                <w:rPr>
                  <w:rFonts w:ascii="Palatino Linotype" w:hAnsi="Palatino Linotype"/>
                </w:rPr>
                <w:t>2015-12-22</w:t>
              </w:r>
            </w:ins>
          </w:p>
        </w:tc>
        <w:tc>
          <w:tcPr>
            <w:tcW w:w="6565" w:type="dxa"/>
            <w:tcPrChange w:id="33" w:author="Will Chen" w:date="2017-06-06T15:29:00Z">
              <w:tcPr>
                <w:tcW w:w="6295" w:type="dxa"/>
                <w:gridSpan w:val="2"/>
              </w:tcPr>
            </w:tcPrChange>
          </w:tcPr>
          <w:p w14:paraId="4D703B5A" w14:textId="164A7A20" w:rsidR="004A62DC" w:rsidRPr="00D072BB" w:rsidRDefault="004A62DC" w:rsidP="004A62DC">
            <w:pPr>
              <w:cnfStyle w:val="000000000000" w:firstRow="0" w:lastRow="0" w:firstColumn="0" w:lastColumn="0" w:oddVBand="0" w:evenVBand="0" w:oddHBand="0" w:evenHBand="0" w:firstRowFirstColumn="0" w:firstRowLastColumn="0" w:lastRowFirstColumn="0" w:lastRowLastColumn="0"/>
              <w:rPr>
                <w:ins w:id="34" w:author="Will Chen" w:date="2017-06-06T15:27:00Z"/>
                <w:rFonts w:ascii="Palatino Linotype" w:hAnsi="Palatino Linotype"/>
              </w:rPr>
            </w:pPr>
            <w:ins w:id="35" w:author="Will Chen" w:date="2017-06-06T15:28:00Z">
              <w:r w:rsidRPr="004A62DC">
                <w:rPr>
                  <w:rFonts w:ascii="Palatino Linotype" w:hAnsi="Palatino Linotype"/>
                </w:rPr>
                <w:t>IMG2 protocol and LP now supported; run script now builds Cadence VIP libraries</w:t>
              </w:r>
            </w:ins>
          </w:p>
        </w:tc>
      </w:tr>
      <w:tr w:rsidR="004A62DC" w:rsidRPr="00D072BB" w14:paraId="7C5631BE" w14:textId="77777777" w:rsidTr="004A62DC">
        <w:trPr>
          <w:cnfStyle w:val="000000100000" w:firstRow="0" w:lastRow="0" w:firstColumn="0" w:lastColumn="0" w:oddVBand="0" w:evenVBand="0" w:oddHBand="1" w:evenHBand="0" w:firstRowFirstColumn="0" w:firstRowLastColumn="0" w:lastRowFirstColumn="0" w:lastRowLastColumn="0"/>
          <w:trHeight w:val="350"/>
          <w:ins w:id="36" w:author="Will Chen" w:date="2017-06-06T15:27:00Z"/>
          <w:trPrChange w:id="37" w:author="Will Chen" w:date="2017-06-06T15:29:00Z">
            <w:trPr>
              <w:trHeight w:val="350"/>
            </w:trPr>
          </w:trPrChange>
        </w:trPr>
        <w:tc>
          <w:tcPr>
            <w:cnfStyle w:val="001000000000" w:firstRow="0" w:lastRow="0" w:firstColumn="1" w:lastColumn="0" w:oddVBand="0" w:evenVBand="0" w:oddHBand="0" w:evenHBand="0" w:firstRowFirstColumn="0" w:firstRowLastColumn="0" w:lastRowFirstColumn="0" w:lastRowLastColumn="0"/>
            <w:tcW w:w="1217" w:type="dxa"/>
            <w:tcPrChange w:id="38" w:author="Will Chen" w:date="2017-06-06T15:29:00Z">
              <w:tcPr>
                <w:tcW w:w="1165" w:type="dxa"/>
              </w:tcPr>
            </w:tcPrChange>
          </w:tcPr>
          <w:p w14:paraId="2F20AD9C" w14:textId="2B815B4E" w:rsidR="004A62DC" w:rsidRPr="00D072BB" w:rsidDel="004A62DC" w:rsidRDefault="004A62DC" w:rsidP="004A62DC">
            <w:pPr>
              <w:cnfStyle w:val="001000100000" w:firstRow="0" w:lastRow="0" w:firstColumn="1" w:lastColumn="0" w:oddVBand="0" w:evenVBand="0" w:oddHBand="1" w:evenHBand="0" w:firstRowFirstColumn="0" w:firstRowLastColumn="0" w:lastRowFirstColumn="0" w:lastRowLastColumn="0"/>
              <w:rPr>
                <w:ins w:id="39" w:author="Will Chen" w:date="2017-06-06T15:27:00Z"/>
                <w:rFonts w:ascii="Palatino Linotype" w:hAnsi="Palatino Linotype"/>
              </w:rPr>
            </w:pPr>
            <w:ins w:id="40" w:author="Will Chen" w:date="2017-06-06T15:27:00Z">
              <w:r>
                <w:rPr>
                  <w:rFonts w:ascii="Palatino Linotype" w:hAnsi="Palatino Linotype"/>
                </w:rPr>
                <w:t>1.2</w:t>
              </w:r>
            </w:ins>
          </w:p>
        </w:tc>
        <w:tc>
          <w:tcPr>
            <w:tcW w:w="1353" w:type="dxa"/>
            <w:tcPrChange w:id="41" w:author="Will Chen" w:date="2017-06-06T15:29:00Z">
              <w:tcPr>
                <w:tcW w:w="1890" w:type="dxa"/>
                <w:gridSpan w:val="3"/>
              </w:tcPr>
            </w:tcPrChange>
          </w:tcPr>
          <w:p w14:paraId="13B0F817" w14:textId="04FC77AA" w:rsidR="004A62DC" w:rsidRDefault="004A62DC" w:rsidP="004A62DC">
            <w:pPr>
              <w:cnfStyle w:val="000000100000" w:firstRow="0" w:lastRow="0" w:firstColumn="0" w:lastColumn="0" w:oddVBand="0" w:evenVBand="0" w:oddHBand="1" w:evenHBand="0" w:firstRowFirstColumn="0" w:firstRowLastColumn="0" w:lastRowFirstColumn="0" w:lastRowLastColumn="0"/>
              <w:rPr>
                <w:ins w:id="42" w:author="Will Chen" w:date="2017-06-06T15:27:00Z"/>
                <w:rFonts w:ascii="Palatino Linotype" w:hAnsi="Palatino Linotype"/>
              </w:rPr>
            </w:pPr>
            <w:ins w:id="43" w:author="Will Chen" w:date="2017-06-06T15:28:00Z">
              <w:r w:rsidRPr="004A62DC">
                <w:rPr>
                  <w:rFonts w:ascii="Palatino Linotype" w:hAnsi="Palatino Linotype"/>
                </w:rPr>
                <w:t>2016-04-22</w:t>
              </w:r>
            </w:ins>
          </w:p>
        </w:tc>
        <w:tc>
          <w:tcPr>
            <w:tcW w:w="6565" w:type="dxa"/>
            <w:tcPrChange w:id="44" w:author="Will Chen" w:date="2017-06-06T15:29:00Z">
              <w:tcPr>
                <w:tcW w:w="6295" w:type="dxa"/>
                <w:gridSpan w:val="2"/>
              </w:tcPr>
            </w:tcPrChange>
          </w:tcPr>
          <w:p w14:paraId="072A4999" w14:textId="2B277286" w:rsidR="004A62DC" w:rsidRPr="00D072BB" w:rsidRDefault="004A62DC" w:rsidP="004A62DC">
            <w:pPr>
              <w:cnfStyle w:val="000000100000" w:firstRow="0" w:lastRow="0" w:firstColumn="0" w:lastColumn="0" w:oddVBand="0" w:evenVBand="0" w:oddHBand="1" w:evenHBand="0" w:firstRowFirstColumn="0" w:firstRowLastColumn="0" w:lastRowFirstColumn="0" w:lastRowLastColumn="0"/>
              <w:rPr>
                <w:ins w:id="45" w:author="Will Chen" w:date="2017-06-06T15:27:00Z"/>
                <w:rFonts w:ascii="Palatino Linotype" w:hAnsi="Palatino Linotype"/>
              </w:rPr>
            </w:pPr>
            <w:ins w:id="46" w:author="Will Chen" w:date="2017-06-06T15:28:00Z">
              <w:r w:rsidRPr="004A62DC">
                <w:rPr>
                  <w:rFonts w:ascii="Palatino Linotype" w:hAnsi="Palatino Linotype"/>
                </w:rPr>
                <w:t>Separate interrupts now supported</w:t>
              </w:r>
            </w:ins>
          </w:p>
        </w:tc>
      </w:tr>
      <w:tr w:rsidR="004A62DC" w:rsidRPr="00D072BB" w14:paraId="4ABF9123" w14:textId="77777777" w:rsidTr="004A62DC">
        <w:trPr>
          <w:trHeight w:val="350"/>
          <w:ins w:id="47" w:author="Will Chen" w:date="2017-06-06T15:27:00Z"/>
          <w:trPrChange w:id="48" w:author="Will Chen" w:date="2017-06-06T15:29:00Z">
            <w:trPr>
              <w:trHeight w:val="350"/>
            </w:trPr>
          </w:trPrChange>
        </w:trPr>
        <w:tc>
          <w:tcPr>
            <w:cnfStyle w:val="001000000000" w:firstRow="0" w:lastRow="0" w:firstColumn="1" w:lastColumn="0" w:oddVBand="0" w:evenVBand="0" w:oddHBand="0" w:evenHBand="0" w:firstRowFirstColumn="0" w:firstRowLastColumn="0" w:lastRowFirstColumn="0" w:lastRowLastColumn="0"/>
            <w:tcW w:w="1217" w:type="dxa"/>
            <w:tcPrChange w:id="49" w:author="Will Chen" w:date="2017-06-06T15:29:00Z">
              <w:tcPr>
                <w:tcW w:w="1165" w:type="dxa"/>
              </w:tcPr>
            </w:tcPrChange>
          </w:tcPr>
          <w:p w14:paraId="3C4DC8A5" w14:textId="412771CC" w:rsidR="004A62DC" w:rsidRPr="00D072BB" w:rsidDel="004A62DC" w:rsidRDefault="004A62DC" w:rsidP="004A62DC">
            <w:pPr>
              <w:rPr>
                <w:ins w:id="50" w:author="Will Chen" w:date="2017-06-06T15:27:00Z"/>
                <w:rFonts w:ascii="Palatino Linotype" w:hAnsi="Palatino Linotype"/>
              </w:rPr>
            </w:pPr>
            <w:ins w:id="51" w:author="Will Chen" w:date="2017-06-06T15:27:00Z">
              <w:r>
                <w:rPr>
                  <w:rFonts w:ascii="Palatino Linotype" w:hAnsi="Palatino Linotype"/>
                </w:rPr>
                <w:t>1.3</w:t>
              </w:r>
            </w:ins>
          </w:p>
        </w:tc>
        <w:tc>
          <w:tcPr>
            <w:tcW w:w="1353" w:type="dxa"/>
            <w:tcPrChange w:id="52" w:author="Will Chen" w:date="2017-06-06T15:29:00Z">
              <w:tcPr>
                <w:tcW w:w="1890" w:type="dxa"/>
                <w:gridSpan w:val="3"/>
              </w:tcPr>
            </w:tcPrChange>
          </w:tcPr>
          <w:p w14:paraId="0F173783" w14:textId="7780362D" w:rsidR="004A62DC" w:rsidRDefault="004A62DC" w:rsidP="004A62DC">
            <w:pPr>
              <w:cnfStyle w:val="000000000000" w:firstRow="0" w:lastRow="0" w:firstColumn="0" w:lastColumn="0" w:oddVBand="0" w:evenVBand="0" w:oddHBand="0" w:evenHBand="0" w:firstRowFirstColumn="0" w:firstRowLastColumn="0" w:lastRowFirstColumn="0" w:lastRowLastColumn="0"/>
              <w:rPr>
                <w:ins w:id="53" w:author="Will Chen" w:date="2017-06-06T15:27:00Z"/>
                <w:rFonts w:ascii="Palatino Linotype" w:hAnsi="Palatino Linotype"/>
              </w:rPr>
            </w:pPr>
            <w:ins w:id="54" w:author="Will Chen" w:date="2017-06-06T15:28:00Z">
              <w:r w:rsidRPr="004A62DC">
                <w:rPr>
                  <w:rFonts w:ascii="Palatino Linotype" w:hAnsi="Palatino Linotype"/>
                </w:rPr>
                <w:t>2016-09-20</w:t>
              </w:r>
            </w:ins>
          </w:p>
        </w:tc>
        <w:tc>
          <w:tcPr>
            <w:tcW w:w="6565" w:type="dxa"/>
            <w:tcPrChange w:id="55" w:author="Will Chen" w:date="2017-06-06T15:29:00Z">
              <w:tcPr>
                <w:tcW w:w="6295" w:type="dxa"/>
                <w:gridSpan w:val="2"/>
              </w:tcPr>
            </w:tcPrChange>
          </w:tcPr>
          <w:p w14:paraId="08B960B4" w14:textId="3A48E5DD" w:rsidR="004A62DC" w:rsidRPr="00D072BB" w:rsidRDefault="004A62DC" w:rsidP="004A62DC">
            <w:pPr>
              <w:cnfStyle w:val="000000000000" w:firstRow="0" w:lastRow="0" w:firstColumn="0" w:lastColumn="0" w:oddVBand="0" w:evenVBand="0" w:oddHBand="0" w:evenHBand="0" w:firstRowFirstColumn="0" w:firstRowLastColumn="0" w:lastRowFirstColumn="0" w:lastRowLastColumn="0"/>
              <w:rPr>
                <w:ins w:id="56" w:author="Will Chen" w:date="2017-06-06T15:27:00Z"/>
                <w:rFonts w:ascii="Palatino Linotype" w:hAnsi="Palatino Linotype"/>
              </w:rPr>
            </w:pPr>
            <w:ins w:id="57" w:author="Will Chen" w:date="2017-06-06T15:28:00Z">
              <w:r w:rsidRPr="004A62DC">
                <w:rPr>
                  <w:rFonts w:ascii="Palatino Linotype" w:hAnsi="Palatino Linotype"/>
                </w:rPr>
                <w:t>ACE and ACE-Lite now supported; added more information on command line arguments</w:t>
              </w:r>
            </w:ins>
          </w:p>
        </w:tc>
      </w:tr>
      <w:tr w:rsidR="004A62DC" w:rsidRPr="00D072BB" w14:paraId="7A66EF5A" w14:textId="77777777" w:rsidTr="004A62DC">
        <w:trPr>
          <w:cnfStyle w:val="000000100000" w:firstRow="0" w:lastRow="0" w:firstColumn="0" w:lastColumn="0" w:oddVBand="0" w:evenVBand="0" w:oddHBand="1" w:evenHBand="0" w:firstRowFirstColumn="0" w:firstRowLastColumn="0" w:lastRowFirstColumn="0" w:lastRowLastColumn="0"/>
          <w:trHeight w:val="350"/>
          <w:ins w:id="58" w:author="Will Chen" w:date="2017-06-06T15:27:00Z"/>
          <w:trPrChange w:id="59" w:author="Will Chen" w:date="2017-06-06T15:29:00Z">
            <w:trPr>
              <w:trHeight w:val="350"/>
            </w:trPr>
          </w:trPrChange>
        </w:trPr>
        <w:tc>
          <w:tcPr>
            <w:cnfStyle w:val="001000000000" w:firstRow="0" w:lastRow="0" w:firstColumn="1" w:lastColumn="0" w:oddVBand="0" w:evenVBand="0" w:oddHBand="0" w:evenHBand="0" w:firstRowFirstColumn="0" w:firstRowLastColumn="0" w:lastRowFirstColumn="0" w:lastRowLastColumn="0"/>
            <w:tcW w:w="1217" w:type="dxa"/>
            <w:tcPrChange w:id="60" w:author="Will Chen" w:date="2017-06-06T15:29:00Z">
              <w:tcPr>
                <w:tcW w:w="1165" w:type="dxa"/>
              </w:tcPr>
            </w:tcPrChange>
          </w:tcPr>
          <w:p w14:paraId="4E8DBF1D" w14:textId="476D0A2E" w:rsidR="004A62DC" w:rsidRPr="00D072BB" w:rsidDel="004A62DC" w:rsidRDefault="004A62DC" w:rsidP="004A62DC">
            <w:pPr>
              <w:cnfStyle w:val="001000100000" w:firstRow="0" w:lastRow="0" w:firstColumn="1" w:lastColumn="0" w:oddVBand="0" w:evenVBand="0" w:oddHBand="1" w:evenHBand="0" w:firstRowFirstColumn="0" w:firstRowLastColumn="0" w:lastRowFirstColumn="0" w:lastRowLastColumn="0"/>
              <w:rPr>
                <w:ins w:id="61" w:author="Will Chen" w:date="2017-06-06T15:27:00Z"/>
                <w:rFonts w:ascii="Palatino Linotype" w:hAnsi="Palatino Linotype"/>
              </w:rPr>
            </w:pPr>
            <w:ins w:id="62" w:author="Will Chen" w:date="2017-06-06T15:27:00Z">
              <w:r>
                <w:rPr>
                  <w:rFonts w:ascii="Palatino Linotype" w:hAnsi="Palatino Linotype"/>
                </w:rPr>
                <w:t>1.4</w:t>
              </w:r>
            </w:ins>
          </w:p>
        </w:tc>
        <w:tc>
          <w:tcPr>
            <w:tcW w:w="1353" w:type="dxa"/>
            <w:tcPrChange w:id="63" w:author="Will Chen" w:date="2017-06-06T15:29:00Z">
              <w:tcPr>
                <w:tcW w:w="1890" w:type="dxa"/>
                <w:gridSpan w:val="3"/>
              </w:tcPr>
            </w:tcPrChange>
          </w:tcPr>
          <w:p w14:paraId="2EE9AC9A" w14:textId="73E6DCC0" w:rsidR="004A62DC" w:rsidRDefault="004A62DC" w:rsidP="004A62DC">
            <w:pPr>
              <w:cnfStyle w:val="000000100000" w:firstRow="0" w:lastRow="0" w:firstColumn="0" w:lastColumn="0" w:oddVBand="0" w:evenVBand="0" w:oddHBand="1" w:evenHBand="0" w:firstRowFirstColumn="0" w:firstRowLastColumn="0" w:lastRowFirstColumn="0" w:lastRowLastColumn="0"/>
              <w:rPr>
                <w:ins w:id="64" w:author="Will Chen" w:date="2017-06-06T15:27:00Z"/>
                <w:rFonts w:ascii="Palatino Linotype" w:hAnsi="Palatino Linotype"/>
              </w:rPr>
            </w:pPr>
            <w:ins w:id="65" w:author="Will Chen" w:date="2017-06-06T15:28:00Z">
              <w:r w:rsidRPr="004A62DC">
                <w:rPr>
                  <w:rFonts w:ascii="Palatino Linotype" w:hAnsi="Palatino Linotype"/>
                </w:rPr>
                <w:t>2017-01-30</w:t>
              </w:r>
            </w:ins>
          </w:p>
        </w:tc>
        <w:tc>
          <w:tcPr>
            <w:tcW w:w="6565" w:type="dxa"/>
            <w:tcPrChange w:id="66" w:author="Will Chen" w:date="2017-06-06T15:29:00Z">
              <w:tcPr>
                <w:tcW w:w="6295" w:type="dxa"/>
                <w:gridSpan w:val="2"/>
              </w:tcPr>
            </w:tcPrChange>
          </w:tcPr>
          <w:p w14:paraId="558F6D74" w14:textId="6053932B" w:rsidR="004A62DC" w:rsidRPr="00D072BB" w:rsidRDefault="004A62DC" w:rsidP="004A62DC">
            <w:pPr>
              <w:cnfStyle w:val="000000100000" w:firstRow="0" w:lastRow="0" w:firstColumn="0" w:lastColumn="0" w:oddVBand="0" w:evenVBand="0" w:oddHBand="1" w:evenHBand="0" w:firstRowFirstColumn="0" w:firstRowLastColumn="0" w:lastRowFirstColumn="0" w:lastRowLastColumn="0"/>
              <w:rPr>
                <w:ins w:id="67" w:author="Will Chen" w:date="2017-06-06T15:27:00Z"/>
                <w:rFonts w:ascii="Palatino Linotype" w:hAnsi="Palatino Linotype"/>
              </w:rPr>
            </w:pPr>
            <w:ins w:id="68" w:author="Will Chen" w:date="2017-06-06T15:28:00Z">
              <w:r>
                <w:rPr>
                  <w:rFonts w:ascii="Palatino Linotype" w:hAnsi="Palatino Linotype"/>
                </w:rPr>
                <w:t>Removed “‘</w:t>
              </w:r>
              <w:proofErr w:type="spellStart"/>
              <w:r>
                <w:rPr>
                  <w:rFonts w:ascii="Palatino Linotype" w:hAnsi="Palatino Linotype"/>
                </w:rPr>
                <w:t>lpi_req</w:t>
              </w:r>
              <w:proofErr w:type="spellEnd"/>
              <w:r>
                <w:rPr>
                  <w:rFonts w:ascii="Palatino Linotype" w:hAnsi="Palatino Linotype"/>
                </w:rPr>
                <w:t>’</w:t>
              </w:r>
              <w:r w:rsidRPr="004A62DC">
                <w:rPr>
                  <w:rFonts w:ascii="Palatino Linotype" w:hAnsi="Palatino Linotype"/>
                </w:rPr>
                <w:t xml:space="preserve"> output o</w:t>
              </w:r>
              <w:r>
                <w:rPr>
                  <w:rFonts w:ascii="Palatino Linotype" w:hAnsi="Palatino Linotype"/>
                </w:rPr>
                <w:t>f Cadence AMBA LPI VIP undriven”</w:t>
              </w:r>
              <w:r w:rsidRPr="004A62DC">
                <w:rPr>
                  <w:rFonts w:ascii="Palatino Linotype" w:hAnsi="Palatino Linotype"/>
                </w:rPr>
                <w:t xml:space="preserve"> item from list of known VIP issues</w:t>
              </w:r>
            </w:ins>
          </w:p>
        </w:tc>
      </w:tr>
      <w:tr w:rsidR="00B929CA" w:rsidRPr="00D072BB" w14:paraId="207D23F8" w14:textId="77777777" w:rsidTr="004A62DC">
        <w:trPr>
          <w:trHeight w:val="350"/>
          <w:ins w:id="69" w:author="Will Chen" w:date="2017-06-06T19:48:00Z"/>
        </w:trPr>
        <w:tc>
          <w:tcPr>
            <w:cnfStyle w:val="001000000000" w:firstRow="0" w:lastRow="0" w:firstColumn="1" w:lastColumn="0" w:oddVBand="0" w:evenVBand="0" w:oddHBand="0" w:evenHBand="0" w:firstRowFirstColumn="0" w:firstRowLastColumn="0" w:lastRowFirstColumn="0" w:lastRowLastColumn="0"/>
            <w:tcW w:w="1217" w:type="dxa"/>
          </w:tcPr>
          <w:p w14:paraId="5E7EE49C" w14:textId="7BD99697" w:rsidR="00B929CA" w:rsidRDefault="00B929CA" w:rsidP="004A62DC">
            <w:pPr>
              <w:rPr>
                <w:ins w:id="70" w:author="Will Chen" w:date="2017-06-06T19:48:00Z"/>
                <w:rFonts w:ascii="Palatino Linotype" w:hAnsi="Palatino Linotype"/>
              </w:rPr>
            </w:pPr>
            <w:ins w:id="71" w:author="Will Chen" w:date="2017-06-06T19:48:00Z">
              <w:r>
                <w:rPr>
                  <w:rFonts w:ascii="Palatino Linotype" w:hAnsi="Palatino Linotype"/>
                </w:rPr>
                <w:t>1.5</w:t>
              </w:r>
            </w:ins>
          </w:p>
        </w:tc>
        <w:tc>
          <w:tcPr>
            <w:tcW w:w="1353" w:type="dxa"/>
          </w:tcPr>
          <w:p w14:paraId="45152FEE" w14:textId="65731338" w:rsidR="00B929CA" w:rsidRPr="004A62DC" w:rsidRDefault="00B929CA" w:rsidP="004A62DC">
            <w:pPr>
              <w:cnfStyle w:val="000000000000" w:firstRow="0" w:lastRow="0" w:firstColumn="0" w:lastColumn="0" w:oddVBand="0" w:evenVBand="0" w:oddHBand="0" w:evenHBand="0" w:firstRowFirstColumn="0" w:firstRowLastColumn="0" w:lastRowFirstColumn="0" w:lastRowLastColumn="0"/>
              <w:rPr>
                <w:ins w:id="72" w:author="Will Chen" w:date="2017-06-06T19:48:00Z"/>
                <w:rFonts w:ascii="Palatino Linotype" w:hAnsi="Palatino Linotype"/>
              </w:rPr>
            </w:pPr>
            <w:ins w:id="73" w:author="Will Chen" w:date="2017-06-06T19:48:00Z">
              <w:r>
                <w:rPr>
                  <w:rFonts w:ascii="Palatino Linotype" w:hAnsi="Palatino Linotype"/>
                </w:rPr>
                <w:t>2017-06-06</w:t>
              </w:r>
            </w:ins>
          </w:p>
        </w:tc>
        <w:tc>
          <w:tcPr>
            <w:tcW w:w="6565" w:type="dxa"/>
          </w:tcPr>
          <w:p w14:paraId="58DC8F95" w14:textId="5468ECFC" w:rsidR="00B929CA" w:rsidRDefault="00B929CA" w:rsidP="004A62DC">
            <w:pPr>
              <w:cnfStyle w:val="000000000000" w:firstRow="0" w:lastRow="0" w:firstColumn="0" w:lastColumn="0" w:oddVBand="0" w:evenVBand="0" w:oddHBand="0" w:evenHBand="0" w:firstRowFirstColumn="0" w:firstRowLastColumn="0" w:lastRowFirstColumn="0" w:lastRowLastColumn="0"/>
              <w:rPr>
                <w:ins w:id="74" w:author="Will Chen" w:date="2017-06-06T19:48:00Z"/>
                <w:rFonts w:ascii="Palatino Linotype" w:hAnsi="Palatino Linotype"/>
              </w:rPr>
            </w:pPr>
            <w:ins w:id="75" w:author="Will Chen" w:date="2017-06-06T19:49:00Z">
              <w:r>
                <w:rPr>
                  <w:rFonts w:ascii="Palatino Linotype" w:hAnsi="Palatino Linotype"/>
                </w:rPr>
                <w:t xml:space="preserve">New </w:t>
              </w:r>
              <w:proofErr w:type="spellStart"/>
              <w:r w:rsidRPr="00B929CA">
                <w:rPr>
                  <w:rFonts w:ascii="Consolas" w:hAnsi="Consolas"/>
                  <w:rPrChange w:id="76" w:author="Will Chen" w:date="2017-06-06T19:50:00Z">
                    <w:rPr>
                      <w:rFonts w:ascii="Palatino Linotype" w:hAnsi="Palatino Linotype"/>
                    </w:rPr>
                  </w:rPrChange>
                </w:rPr>
                <w:t>verif</w:t>
              </w:r>
              <w:proofErr w:type="spellEnd"/>
              <w:r w:rsidRPr="00B929CA">
                <w:rPr>
                  <w:rFonts w:ascii="Consolas" w:hAnsi="Consolas"/>
                  <w:rPrChange w:id="77" w:author="Will Chen" w:date="2017-06-06T19:50:00Z">
                    <w:rPr>
                      <w:rFonts w:ascii="Palatino Linotype" w:hAnsi="Palatino Linotype"/>
                    </w:rPr>
                  </w:rPrChange>
                </w:rPr>
                <w:t>/</w:t>
              </w:r>
              <w:proofErr w:type="spellStart"/>
              <w:r w:rsidRPr="00B929CA">
                <w:rPr>
                  <w:rFonts w:ascii="Consolas" w:hAnsi="Consolas"/>
                  <w:rPrChange w:id="78" w:author="Will Chen" w:date="2017-06-06T19:50:00Z">
                    <w:rPr>
                      <w:rFonts w:ascii="Palatino Linotype" w:hAnsi="Palatino Linotype"/>
                    </w:rPr>
                  </w:rPrChange>
                </w:rPr>
                <w:t>uvm</w:t>
              </w:r>
              <w:proofErr w:type="spellEnd"/>
              <w:r w:rsidRPr="00B929CA">
                <w:rPr>
                  <w:rFonts w:ascii="Consolas" w:hAnsi="Consolas"/>
                  <w:rPrChange w:id="79" w:author="Will Chen" w:date="2017-06-06T19:50:00Z">
                    <w:rPr>
                      <w:rFonts w:ascii="Palatino Linotype" w:hAnsi="Palatino Linotype"/>
                    </w:rPr>
                  </w:rPrChange>
                </w:rPr>
                <w:t>/</w:t>
              </w:r>
              <w:r>
                <w:rPr>
                  <w:rFonts w:ascii="Palatino Linotype" w:hAnsi="Palatino Linotype"/>
                </w:rPr>
                <w:t xml:space="preserve"> directory; changes to class hierarchy between static base classes</w:t>
              </w:r>
            </w:ins>
            <w:ins w:id="80" w:author="Will Chen" w:date="2017-06-06T19:50:00Z">
              <w:r>
                <w:rPr>
                  <w:rFonts w:ascii="Palatino Linotype" w:hAnsi="Palatino Linotype"/>
                </w:rPr>
                <w:t xml:space="preserve"> and dynam</w:t>
              </w:r>
              <w:bookmarkStart w:id="81" w:name="_GoBack"/>
              <w:bookmarkEnd w:id="81"/>
              <w:r>
                <w:rPr>
                  <w:rFonts w:ascii="Palatino Linotype" w:hAnsi="Palatino Linotype"/>
                </w:rPr>
                <w:t xml:space="preserve">ically-generated </w:t>
              </w:r>
              <w:proofErr w:type="spellStart"/>
              <w:r>
                <w:rPr>
                  <w:rFonts w:ascii="Palatino Linotype" w:hAnsi="Palatino Linotype"/>
                </w:rPr>
                <w:t>specialised</w:t>
              </w:r>
              <w:proofErr w:type="spellEnd"/>
              <w:r>
                <w:rPr>
                  <w:rFonts w:ascii="Palatino Linotype" w:hAnsi="Palatino Linotype"/>
                </w:rPr>
                <w:t xml:space="preserve"> classes</w:t>
              </w:r>
            </w:ins>
          </w:p>
        </w:tc>
      </w:tr>
    </w:tbl>
    <w:p w14:paraId="641B87FF" w14:textId="5076E267" w:rsidR="00F93878" w:rsidRDefault="00F93878" w:rsidP="0011273D">
      <w:pPr>
        <w:pStyle w:val="Contents"/>
        <w:rPr>
          <w:b/>
          <w:sz w:val="32"/>
          <w:szCs w:val="22"/>
        </w:rPr>
      </w:pPr>
    </w:p>
    <w:p w14:paraId="6EBD6906" w14:textId="77777777" w:rsidR="00F93878" w:rsidRDefault="00F93878">
      <w:pPr>
        <w:rPr>
          <w:rFonts w:asciiTheme="majorHAnsi" w:eastAsiaTheme="majorEastAsia" w:hAnsiTheme="majorHAnsi" w:cstheme="majorBidi"/>
          <w:b/>
          <w:color w:val="000000" w:themeColor="text1"/>
          <w:sz w:val="32"/>
        </w:rPr>
      </w:pPr>
      <w:r>
        <w:rPr>
          <w:b/>
          <w:sz w:val="32"/>
        </w:rPr>
        <w:br w:type="page"/>
      </w:r>
    </w:p>
    <w:p w14:paraId="38A2AE1B" w14:textId="1C7FD28F" w:rsidR="0011273D" w:rsidRPr="00BD0E56" w:rsidRDefault="0011273D" w:rsidP="0011273D">
      <w:pPr>
        <w:pStyle w:val="Contents"/>
        <w:rPr>
          <w:b/>
          <w:sz w:val="32"/>
          <w:szCs w:val="22"/>
        </w:rPr>
      </w:pPr>
      <w:r w:rsidRPr="00BD0E56">
        <w:rPr>
          <w:b/>
          <w:sz w:val="32"/>
          <w:szCs w:val="22"/>
        </w:rPr>
        <w:lastRenderedPageBreak/>
        <w:t>Contents</w:t>
      </w:r>
    </w:p>
    <w:p w14:paraId="36A5505A" w14:textId="77777777" w:rsidR="004A62DC" w:rsidRDefault="0011273D">
      <w:pPr>
        <w:pStyle w:val="TOC1"/>
        <w:rPr>
          <w:ins w:id="82" w:author="Will Chen" w:date="2017-06-06T15:32:00Z"/>
          <w:rFonts w:asciiTheme="minorHAnsi" w:hAnsiTheme="minorHAnsi"/>
          <w:b w:val="0"/>
          <w:color w:val="auto"/>
          <w:szCs w:val="22"/>
          <w:lang w:val="en-GB" w:eastAsia="en-GB"/>
        </w:rPr>
      </w:pPr>
      <w:r w:rsidRPr="00080656">
        <w:rPr>
          <w:rFonts w:asciiTheme="majorHAnsi" w:hAnsiTheme="majorHAnsi"/>
          <w:bCs/>
          <w:szCs w:val="22"/>
        </w:rPr>
        <w:fldChar w:fldCharType="begin"/>
      </w:r>
      <w:r w:rsidRPr="00080656">
        <w:rPr>
          <w:rFonts w:asciiTheme="majorHAnsi" w:hAnsiTheme="majorHAnsi"/>
          <w:szCs w:val="22"/>
        </w:rPr>
        <w:instrText xml:space="preserve"> TOC \o "1-3" \h \z \t "Appendix,1" </w:instrText>
      </w:r>
      <w:r w:rsidRPr="00080656">
        <w:rPr>
          <w:rFonts w:asciiTheme="majorHAnsi" w:hAnsiTheme="majorHAnsi"/>
          <w:bCs/>
          <w:szCs w:val="22"/>
        </w:rPr>
        <w:fldChar w:fldCharType="separate"/>
      </w:r>
      <w:ins w:id="83" w:author="Will Chen" w:date="2017-06-06T15:32:00Z">
        <w:r w:rsidR="004A62DC" w:rsidRPr="00813409">
          <w:rPr>
            <w:rStyle w:val="Hyperlink"/>
          </w:rPr>
          <w:fldChar w:fldCharType="begin"/>
        </w:r>
        <w:r w:rsidR="004A62DC" w:rsidRPr="00813409">
          <w:rPr>
            <w:rStyle w:val="Hyperlink"/>
          </w:rPr>
          <w:instrText xml:space="preserve"> </w:instrText>
        </w:r>
        <w:r w:rsidR="004A62DC">
          <w:instrText>HYPERLINK \l "_Toc484526480"</w:instrText>
        </w:r>
        <w:r w:rsidR="004A62DC" w:rsidRPr="00813409">
          <w:rPr>
            <w:rStyle w:val="Hyperlink"/>
          </w:rPr>
          <w:instrText xml:space="preserve"> </w:instrText>
        </w:r>
        <w:r w:rsidR="004A62DC" w:rsidRPr="00813409">
          <w:rPr>
            <w:rStyle w:val="Hyperlink"/>
          </w:rPr>
          <w:fldChar w:fldCharType="separate"/>
        </w:r>
        <w:r w:rsidR="004A62DC" w:rsidRPr="00813409">
          <w:rPr>
            <w:rStyle w:val="Hyperlink"/>
            <w:rFonts w:asciiTheme="majorHAnsi" w:hAnsiTheme="majorHAnsi"/>
          </w:rPr>
          <w:t>About this document</w:t>
        </w:r>
        <w:r w:rsidR="004A62DC">
          <w:rPr>
            <w:webHidden/>
          </w:rPr>
          <w:tab/>
        </w:r>
        <w:r w:rsidR="004A62DC">
          <w:rPr>
            <w:webHidden/>
          </w:rPr>
          <w:fldChar w:fldCharType="begin"/>
        </w:r>
        <w:r w:rsidR="004A62DC">
          <w:rPr>
            <w:webHidden/>
          </w:rPr>
          <w:instrText xml:space="preserve"> PAGEREF _Toc484526480 \h </w:instrText>
        </w:r>
      </w:ins>
      <w:r w:rsidR="004A62DC">
        <w:rPr>
          <w:webHidden/>
        </w:rPr>
      </w:r>
      <w:r w:rsidR="004A62DC">
        <w:rPr>
          <w:webHidden/>
        </w:rPr>
        <w:fldChar w:fldCharType="separate"/>
      </w:r>
      <w:ins w:id="84" w:author="Will Chen" w:date="2017-06-06T15:32:00Z">
        <w:r w:rsidR="004A62DC">
          <w:rPr>
            <w:webHidden/>
          </w:rPr>
          <w:t>2</w:t>
        </w:r>
        <w:r w:rsidR="004A62DC">
          <w:rPr>
            <w:webHidden/>
          </w:rPr>
          <w:fldChar w:fldCharType="end"/>
        </w:r>
        <w:r w:rsidR="004A62DC" w:rsidRPr="00813409">
          <w:rPr>
            <w:rStyle w:val="Hyperlink"/>
          </w:rPr>
          <w:fldChar w:fldCharType="end"/>
        </w:r>
      </w:ins>
    </w:p>
    <w:p w14:paraId="7F084E41" w14:textId="77777777" w:rsidR="004A62DC" w:rsidRDefault="004A62DC">
      <w:pPr>
        <w:pStyle w:val="TOC1"/>
        <w:rPr>
          <w:ins w:id="85" w:author="Will Chen" w:date="2017-06-06T15:32:00Z"/>
          <w:rFonts w:asciiTheme="minorHAnsi" w:hAnsiTheme="minorHAnsi"/>
          <w:b w:val="0"/>
          <w:color w:val="auto"/>
          <w:szCs w:val="22"/>
          <w:lang w:val="en-GB" w:eastAsia="en-GB"/>
        </w:rPr>
      </w:pPr>
      <w:ins w:id="86" w:author="Will Chen" w:date="2017-06-06T15:32:00Z">
        <w:r w:rsidRPr="00813409">
          <w:rPr>
            <w:rStyle w:val="Hyperlink"/>
          </w:rPr>
          <w:fldChar w:fldCharType="begin"/>
        </w:r>
        <w:r w:rsidRPr="00813409">
          <w:rPr>
            <w:rStyle w:val="Hyperlink"/>
          </w:rPr>
          <w:instrText xml:space="preserve"> </w:instrText>
        </w:r>
        <w:r>
          <w:instrText>HYPERLINK \l "_Toc484526481"</w:instrText>
        </w:r>
        <w:r w:rsidRPr="00813409">
          <w:rPr>
            <w:rStyle w:val="Hyperlink"/>
          </w:rPr>
          <w:instrText xml:space="preserve"> </w:instrText>
        </w:r>
        <w:r w:rsidRPr="00813409">
          <w:rPr>
            <w:rStyle w:val="Hyperlink"/>
          </w:rPr>
          <w:fldChar w:fldCharType="separate"/>
        </w:r>
        <w:r w:rsidRPr="00813409">
          <w:rPr>
            <w:rStyle w:val="Hyperlink"/>
            <w:rFonts w:asciiTheme="majorHAnsi" w:hAnsiTheme="majorHAnsi"/>
          </w:rPr>
          <w:t>Audience</w:t>
        </w:r>
        <w:r>
          <w:rPr>
            <w:webHidden/>
          </w:rPr>
          <w:tab/>
        </w:r>
        <w:r>
          <w:rPr>
            <w:webHidden/>
          </w:rPr>
          <w:fldChar w:fldCharType="begin"/>
        </w:r>
        <w:r>
          <w:rPr>
            <w:webHidden/>
          </w:rPr>
          <w:instrText xml:space="preserve"> PAGEREF _Toc484526481 \h </w:instrText>
        </w:r>
      </w:ins>
      <w:r>
        <w:rPr>
          <w:webHidden/>
        </w:rPr>
      </w:r>
      <w:r>
        <w:rPr>
          <w:webHidden/>
        </w:rPr>
        <w:fldChar w:fldCharType="separate"/>
      </w:r>
      <w:ins w:id="87" w:author="Will Chen" w:date="2017-06-06T15:32:00Z">
        <w:r>
          <w:rPr>
            <w:webHidden/>
          </w:rPr>
          <w:t>2</w:t>
        </w:r>
        <w:r>
          <w:rPr>
            <w:webHidden/>
          </w:rPr>
          <w:fldChar w:fldCharType="end"/>
        </w:r>
        <w:r w:rsidRPr="00813409">
          <w:rPr>
            <w:rStyle w:val="Hyperlink"/>
          </w:rPr>
          <w:fldChar w:fldCharType="end"/>
        </w:r>
      </w:ins>
    </w:p>
    <w:p w14:paraId="7CAF1157" w14:textId="77777777" w:rsidR="004A62DC" w:rsidRDefault="004A62DC">
      <w:pPr>
        <w:pStyle w:val="TOC1"/>
        <w:rPr>
          <w:ins w:id="88" w:author="Will Chen" w:date="2017-06-06T15:32:00Z"/>
          <w:rFonts w:asciiTheme="minorHAnsi" w:hAnsiTheme="minorHAnsi"/>
          <w:b w:val="0"/>
          <w:color w:val="auto"/>
          <w:szCs w:val="22"/>
          <w:lang w:val="en-GB" w:eastAsia="en-GB"/>
        </w:rPr>
      </w:pPr>
      <w:ins w:id="89" w:author="Will Chen" w:date="2017-06-06T15:32:00Z">
        <w:r w:rsidRPr="00813409">
          <w:rPr>
            <w:rStyle w:val="Hyperlink"/>
          </w:rPr>
          <w:fldChar w:fldCharType="begin"/>
        </w:r>
        <w:r w:rsidRPr="00813409">
          <w:rPr>
            <w:rStyle w:val="Hyperlink"/>
          </w:rPr>
          <w:instrText xml:space="preserve"> </w:instrText>
        </w:r>
        <w:r>
          <w:instrText>HYPERLINK \l "_Toc484526482"</w:instrText>
        </w:r>
        <w:r w:rsidRPr="00813409">
          <w:rPr>
            <w:rStyle w:val="Hyperlink"/>
          </w:rPr>
          <w:instrText xml:space="preserve"> </w:instrText>
        </w:r>
        <w:r w:rsidRPr="00813409">
          <w:rPr>
            <w:rStyle w:val="Hyperlink"/>
          </w:rPr>
          <w:fldChar w:fldCharType="separate"/>
        </w:r>
        <w:r w:rsidRPr="00813409">
          <w:rPr>
            <w:rStyle w:val="Hyperlink"/>
            <w:rFonts w:asciiTheme="majorHAnsi" w:hAnsiTheme="majorHAnsi"/>
          </w:rPr>
          <w:t>Prerequisites</w:t>
        </w:r>
        <w:r>
          <w:rPr>
            <w:webHidden/>
          </w:rPr>
          <w:tab/>
        </w:r>
        <w:r>
          <w:rPr>
            <w:webHidden/>
          </w:rPr>
          <w:fldChar w:fldCharType="begin"/>
        </w:r>
        <w:r>
          <w:rPr>
            <w:webHidden/>
          </w:rPr>
          <w:instrText xml:space="preserve"> PAGEREF _Toc484526482 \h </w:instrText>
        </w:r>
      </w:ins>
      <w:r>
        <w:rPr>
          <w:webHidden/>
        </w:rPr>
      </w:r>
      <w:r>
        <w:rPr>
          <w:webHidden/>
        </w:rPr>
        <w:fldChar w:fldCharType="separate"/>
      </w:r>
      <w:ins w:id="90" w:author="Will Chen" w:date="2017-06-06T15:32:00Z">
        <w:r>
          <w:rPr>
            <w:webHidden/>
          </w:rPr>
          <w:t>2</w:t>
        </w:r>
        <w:r>
          <w:rPr>
            <w:webHidden/>
          </w:rPr>
          <w:fldChar w:fldCharType="end"/>
        </w:r>
        <w:r w:rsidRPr="00813409">
          <w:rPr>
            <w:rStyle w:val="Hyperlink"/>
          </w:rPr>
          <w:fldChar w:fldCharType="end"/>
        </w:r>
      </w:ins>
    </w:p>
    <w:p w14:paraId="63392F03" w14:textId="77777777" w:rsidR="004A62DC" w:rsidRDefault="004A62DC">
      <w:pPr>
        <w:pStyle w:val="TOC1"/>
        <w:rPr>
          <w:ins w:id="91" w:author="Will Chen" w:date="2017-06-06T15:32:00Z"/>
          <w:rFonts w:asciiTheme="minorHAnsi" w:hAnsiTheme="minorHAnsi"/>
          <w:b w:val="0"/>
          <w:color w:val="auto"/>
          <w:szCs w:val="22"/>
          <w:lang w:val="en-GB" w:eastAsia="en-GB"/>
        </w:rPr>
      </w:pPr>
      <w:ins w:id="92" w:author="Will Chen" w:date="2017-06-06T15:32:00Z">
        <w:r w:rsidRPr="00813409">
          <w:rPr>
            <w:rStyle w:val="Hyperlink"/>
          </w:rPr>
          <w:fldChar w:fldCharType="begin"/>
        </w:r>
        <w:r w:rsidRPr="00813409">
          <w:rPr>
            <w:rStyle w:val="Hyperlink"/>
          </w:rPr>
          <w:instrText xml:space="preserve"> </w:instrText>
        </w:r>
        <w:r>
          <w:instrText>HYPERLINK \l "_Toc484526483"</w:instrText>
        </w:r>
        <w:r w:rsidRPr="00813409">
          <w:rPr>
            <w:rStyle w:val="Hyperlink"/>
          </w:rPr>
          <w:instrText xml:space="preserve"> </w:instrText>
        </w:r>
        <w:r w:rsidRPr="00813409">
          <w:rPr>
            <w:rStyle w:val="Hyperlink"/>
          </w:rPr>
          <w:fldChar w:fldCharType="separate"/>
        </w:r>
        <w:r w:rsidRPr="00813409">
          <w:rPr>
            <w:rStyle w:val="Hyperlink"/>
            <w:rFonts w:asciiTheme="majorHAnsi" w:hAnsiTheme="majorHAnsi"/>
          </w:rPr>
          <w:t>Related documents</w:t>
        </w:r>
        <w:r>
          <w:rPr>
            <w:webHidden/>
          </w:rPr>
          <w:tab/>
        </w:r>
        <w:r>
          <w:rPr>
            <w:webHidden/>
          </w:rPr>
          <w:fldChar w:fldCharType="begin"/>
        </w:r>
        <w:r>
          <w:rPr>
            <w:webHidden/>
          </w:rPr>
          <w:instrText xml:space="preserve"> PAGEREF _Toc484526483 \h </w:instrText>
        </w:r>
      </w:ins>
      <w:r>
        <w:rPr>
          <w:webHidden/>
        </w:rPr>
      </w:r>
      <w:r>
        <w:rPr>
          <w:webHidden/>
        </w:rPr>
        <w:fldChar w:fldCharType="separate"/>
      </w:r>
      <w:ins w:id="93" w:author="Will Chen" w:date="2017-06-06T15:32:00Z">
        <w:r>
          <w:rPr>
            <w:webHidden/>
          </w:rPr>
          <w:t>2</w:t>
        </w:r>
        <w:r>
          <w:rPr>
            <w:webHidden/>
          </w:rPr>
          <w:fldChar w:fldCharType="end"/>
        </w:r>
        <w:r w:rsidRPr="00813409">
          <w:rPr>
            <w:rStyle w:val="Hyperlink"/>
          </w:rPr>
          <w:fldChar w:fldCharType="end"/>
        </w:r>
      </w:ins>
    </w:p>
    <w:p w14:paraId="23CD8266" w14:textId="77777777" w:rsidR="004A62DC" w:rsidRDefault="004A62DC">
      <w:pPr>
        <w:pStyle w:val="TOC1"/>
        <w:rPr>
          <w:ins w:id="94" w:author="Will Chen" w:date="2017-06-06T15:32:00Z"/>
          <w:rFonts w:asciiTheme="minorHAnsi" w:hAnsiTheme="minorHAnsi"/>
          <w:b w:val="0"/>
          <w:color w:val="auto"/>
          <w:szCs w:val="22"/>
          <w:lang w:val="en-GB" w:eastAsia="en-GB"/>
        </w:rPr>
      </w:pPr>
      <w:ins w:id="95" w:author="Will Chen" w:date="2017-06-06T15:32:00Z">
        <w:r w:rsidRPr="00813409">
          <w:rPr>
            <w:rStyle w:val="Hyperlink"/>
          </w:rPr>
          <w:fldChar w:fldCharType="begin"/>
        </w:r>
        <w:r w:rsidRPr="00813409">
          <w:rPr>
            <w:rStyle w:val="Hyperlink"/>
          </w:rPr>
          <w:instrText xml:space="preserve"> </w:instrText>
        </w:r>
        <w:r>
          <w:instrText>HYPERLINK \l "_Toc484526484"</w:instrText>
        </w:r>
        <w:r w:rsidRPr="00813409">
          <w:rPr>
            <w:rStyle w:val="Hyperlink"/>
          </w:rPr>
          <w:instrText xml:space="preserve"> </w:instrText>
        </w:r>
        <w:r w:rsidRPr="00813409">
          <w:rPr>
            <w:rStyle w:val="Hyperlink"/>
          </w:rPr>
          <w:fldChar w:fldCharType="separate"/>
        </w:r>
        <w:r w:rsidRPr="00813409">
          <w:rPr>
            <w:rStyle w:val="Hyperlink"/>
            <w:rFonts w:asciiTheme="majorHAnsi" w:hAnsiTheme="majorHAnsi"/>
          </w:rPr>
          <w:t>Customer support</w:t>
        </w:r>
        <w:r>
          <w:rPr>
            <w:webHidden/>
          </w:rPr>
          <w:tab/>
        </w:r>
        <w:r>
          <w:rPr>
            <w:webHidden/>
          </w:rPr>
          <w:fldChar w:fldCharType="begin"/>
        </w:r>
        <w:r>
          <w:rPr>
            <w:webHidden/>
          </w:rPr>
          <w:instrText xml:space="preserve"> PAGEREF _Toc484526484 \h </w:instrText>
        </w:r>
      </w:ins>
      <w:r>
        <w:rPr>
          <w:webHidden/>
        </w:rPr>
      </w:r>
      <w:r>
        <w:rPr>
          <w:webHidden/>
        </w:rPr>
        <w:fldChar w:fldCharType="separate"/>
      </w:r>
      <w:ins w:id="96" w:author="Will Chen" w:date="2017-06-06T15:32:00Z">
        <w:r>
          <w:rPr>
            <w:webHidden/>
          </w:rPr>
          <w:t>2</w:t>
        </w:r>
        <w:r>
          <w:rPr>
            <w:webHidden/>
          </w:rPr>
          <w:fldChar w:fldCharType="end"/>
        </w:r>
        <w:r w:rsidRPr="00813409">
          <w:rPr>
            <w:rStyle w:val="Hyperlink"/>
          </w:rPr>
          <w:fldChar w:fldCharType="end"/>
        </w:r>
      </w:ins>
    </w:p>
    <w:p w14:paraId="1E1043A5" w14:textId="77777777" w:rsidR="004A62DC" w:rsidRDefault="004A62DC">
      <w:pPr>
        <w:pStyle w:val="TOC1"/>
        <w:rPr>
          <w:ins w:id="97" w:author="Will Chen" w:date="2017-06-06T15:32:00Z"/>
          <w:rFonts w:asciiTheme="minorHAnsi" w:hAnsiTheme="minorHAnsi"/>
          <w:b w:val="0"/>
          <w:color w:val="auto"/>
          <w:szCs w:val="22"/>
          <w:lang w:val="en-GB" w:eastAsia="en-GB"/>
        </w:rPr>
      </w:pPr>
      <w:ins w:id="98" w:author="Will Chen" w:date="2017-06-06T15:32:00Z">
        <w:r w:rsidRPr="00813409">
          <w:rPr>
            <w:rStyle w:val="Hyperlink"/>
          </w:rPr>
          <w:fldChar w:fldCharType="begin"/>
        </w:r>
        <w:r w:rsidRPr="00813409">
          <w:rPr>
            <w:rStyle w:val="Hyperlink"/>
          </w:rPr>
          <w:instrText xml:space="preserve"> </w:instrText>
        </w:r>
        <w:r>
          <w:instrText>HYPERLINK \l "_Toc484526485"</w:instrText>
        </w:r>
        <w:r w:rsidRPr="00813409">
          <w:rPr>
            <w:rStyle w:val="Hyperlink"/>
          </w:rPr>
          <w:instrText xml:space="preserve"> </w:instrText>
        </w:r>
        <w:r w:rsidRPr="00813409">
          <w:rPr>
            <w:rStyle w:val="Hyperlink"/>
          </w:rPr>
          <w:fldChar w:fldCharType="separate"/>
        </w:r>
        <w:r w:rsidRPr="00813409">
          <w:rPr>
            <w:rStyle w:val="Hyperlink"/>
          </w:rPr>
          <w:t>1</w:t>
        </w:r>
        <w:r>
          <w:rPr>
            <w:rFonts w:asciiTheme="minorHAnsi" w:hAnsiTheme="minorHAnsi"/>
            <w:b w:val="0"/>
            <w:color w:val="auto"/>
            <w:szCs w:val="22"/>
            <w:lang w:val="en-GB" w:eastAsia="en-GB"/>
          </w:rPr>
          <w:tab/>
        </w:r>
        <w:r w:rsidRPr="00813409">
          <w:rPr>
            <w:rStyle w:val="Hyperlink"/>
          </w:rPr>
          <w:t>UVM sanity bench overview</w:t>
        </w:r>
        <w:r>
          <w:rPr>
            <w:webHidden/>
          </w:rPr>
          <w:tab/>
        </w:r>
        <w:r>
          <w:rPr>
            <w:webHidden/>
          </w:rPr>
          <w:fldChar w:fldCharType="begin"/>
        </w:r>
        <w:r>
          <w:rPr>
            <w:webHidden/>
          </w:rPr>
          <w:instrText xml:space="preserve"> PAGEREF _Toc484526485 \h </w:instrText>
        </w:r>
      </w:ins>
      <w:r>
        <w:rPr>
          <w:webHidden/>
        </w:rPr>
      </w:r>
      <w:r>
        <w:rPr>
          <w:webHidden/>
        </w:rPr>
        <w:fldChar w:fldCharType="separate"/>
      </w:r>
      <w:ins w:id="99" w:author="Will Chen" w:date="2017-06-06T15:32:00Z">
        <w:r>
          <w:rPr>
            <w:webHidden/>
          </w:rPr>
          <w:t>8</w:t>
        </w:r>
        <w:r>
          <w:rPr>
            <w:webHidden/>
          </w:rPr>
          <w:fldChar w:fldCharType="end"/>
        </w:r>
        <w:r w:rsidRPr="00813409">
          <w:rPr>
            <w:rStyle w:val="Hyperlink"/>
          </w:rPr>
          <w:fldChar w:fldCharType="end"/>
        </w:r>
      </w:ins>
    </w:p>
    <w:p w14:paraId="70FFDA72" w14:textId="77777777" w:rsidR="004A62DC" w:rsidRDefault="004A62DC">
      <w:pPr>
        <w:pStyle w:val="TOC2"/>
        <w:tabs>
          <w:tab w:val="left" w:pos="800"/>
        </w:tabs>
        <w:rPr>
          <w:ins w:id="100" w:author="Will Chen" w:date="2017-06-06T15:32:00Z"/>
          <w:noProof/>
          <w:szCs w:val="22"/>
          <w:lang w:val="en-GB" w:eastAsia="en-GB"/>
        </w:rPr>
      </w:pPr>
      <w:ins w:id="101"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"_Toc484526486"</w:instrText>
        </w:r>
        <w:r w:rsidRPr="00813409">
          <w:rPr>
            <w:rStyle w:val="Hyperlink"/>
            <w:noProof/>
          </w:rPr>
          <w:instrText xml:space="preserve"> </w:instrText>
        </w:r>
        <w:r w:rsidRPr="00813409">
          <w:rPr>
            <w:rStyle w:val="Hyperlink"/>
            <w:noProof/>
          </w:rPr>
          <w:fldChar w:fldCharType="separate"/>
        </w:r>
        <w:r w:rsidRPr="00813409">
          <w:rPr>
            <w:rStyle w:val="Hyperlink"/>
            <w:noProof/>
          </w:rPr>
          <w:t>1.1</w:t>
        </w:r>
        <w:r>
          <w:rPr>
            <w:noProof/>
            <w:szCs w:val="22"/>
            <w:lang w:val="en-GB" w:eastAsia="en-GB"/>
          </w:rPr>
          <w:tab/>
        </w:r>
        <w:r w:rsidRPr="00813409">
          <w:rPr>
            <w:rStyle w:val="Hyperlink"/>
            <w:noProof/>
          </w:rPr>
          <w:t>UVM bench architecture</w:t>
        </w:r>
        <w:r>
          <w:rPr>
            <w:noProof/>
            <w:webHidden/>
          </w:rPr>
          <w:tab/>
        </w:r>
        <w:r>
          <w:rPr>
            <w:noProof/>
            <w:webHidden/>
          </w:rPr>
          <w:fldChar w:fldCharType="begin"/>
        </w:r>
        <w:r>
          <w:rPr>
            <w:noProof/>
            <w:webHidden/>
          </w:rPr>
          <w:instrText xml:space="preserve"> PAGEREF _Toc484526486 \h </w:instrText>
        </w:r>
      </w:ins>
      <w:r>
        <w:rPr>
          <w:noProof/>
          <w:webHidden/>
        </w:rPr>
      </w:r>
      <w:r>
        <w:rPr>
          <w:noProof/>
          <w:webHidden/>
        </w:rPr>
        <w:fldChar w:fldCharType="separate"/>
      </w:r>
      <w:ins w:id="102" w:author="Will Chen" w:date="2017-06-06T15:32:00Z">
        <w:r>
          <w:rPr>
            <w:noProof/>
            <w:webHidden/>
          </w:rPr>
          <w:t>9</w:t>
        </w:r>
        <w:r>
          <w:rPr>
            <w:noProof/>
            <w:webHidden/>
          </w:rPr>
          <w:fldChar w:fldCharType="end"/>
        </w:r>
        <w:r w:rsidRPr="00813409">
          <w:rPr>
            <w:rStyle w:val="Hyperlink"/>
            <w:noProof/>
          </w:rPr>
          <w:fldChar w:fldCharType="end"/>
        </w:r>
      </w:ins>
    </w:p>
    <w:p w14:paraId="226C2886" w14:textId="77777777" w:rsidR="004A62DC" w:rsidRDefault="004A62DC">
      <w:pPr>
        <w:pStyle w:val="TOC3"/>
        <w:rPr>
          <w:ins w:id="103" w:author="Will Chen" w:date="2017-06-06T15:32:00Z"/>
          <w:iCs w:val="0"/>
          <w:noProof/>
          <w:szCs w:val="22"/>
          <w:lang w:val="en-GB" w:eastAsia="en-GB"/>
        </w:rPr>
      </w:pPr>
      <w:ins w:id="104"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"_Toc484526487"</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1.1.1</w:t>
        </w:r>
        <w:r>
          <w:rPr>
            <w:iCs w:val="0"/>
            <w:noProof/>
            <w:szCs w:val="22"/>
            <w:lang w:val="en-GB" w:eastAsia="en-GB"/>
          </w:rPr>
          <w:tab/>
        </w:r>
        <w:r w:rsidRPr="00813409">
          <w:rPr>
            <w:rStyle w:val="Hyperlink"/>
            <w:noProof/>
          </w:rPr>
          <w:t>Testbench top</w:t>
        </w:r>
        <w:r>
          <w:rPr>
            <w:noProof/>
            <w:webHidden/>
          </w:rPr>
          <w:tab/>
        </w:r>
        <w:r>
          <w:rPr>
            <w:noProof/>
            <w:webHidden/>
          </w:rPr>
          <w:fldChar w:fldCharType="begin"/>
        </w:r>
        <w:r>
          <w:rPr>
            <w:noProof/>
            <w:webHidden/>
          </w:rPr>
          <w:instrText xml:space="preserve"> PAGEREF _Toc484526487 \h </w:instrText>
        </w:r>
      </w:ins>
      <w:r>
        <w:rPr>
          <w:noProof/>
          <w:webHidden/>
        </w:rPr>
      </w:r>
      <w:r>
        <w:rPr>
          <w:noProof/>
          <w:webHidden/>
        </w:rPr>
        <w:fldChar w:fldCharType="separate"/>
      </w:r>
      <w:ins w:id="105" w:author="Will Chen" w:date="2017-06-06T15:32:00Z">
        <w:r>
          <w:rPr>
            <w:noProof/>
            <w:webHidden/>
          </w:rPr>
          <w:t>10</w:t>
        </w:r>
        <w:r>
          <w:rPr>
            <w:noProof/>
            <w:webHidden/>
          </w:rPr>
          <w:fldChar w:fldCharType="end"/>
        </w:r>
        <w:r w:rsidRPr="00813409">
          <w:rPr>
            <w:rStyle w:val="Hyperlink"/>
            <w:noProof/>
          </w:rPr>
          <w:fldChar w:fldCharType="end"/>
        </w:r>
      </w:ins>
    </w:p>
    <w:p w14:paraId="2A5B5FBE" w14:textId="77777777" w:rsidR="004A62DC" w:rsidRDefault="004A62DC">
      <w:pPr>
        <w:pStyle w:val="TOC3"/>
        <w:rPr>
          <w:ins w:id="106" w:author="Will Chen" w:date="2017-06-06T15:32:00Z"/>
          <w:iCs w:val="0"/>
          <w:noProof/>
          <w:szCs w:val="22"/>
          <w:lang w:val="en-GB" w:eastAsia="en-GB"/>
        </w:rPr>
      </w:pPr>
      <w:ins w:id="107"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"_Toc484526488"</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1.1.2</w:t>
        </w:r>
        <w:r>
          <w:rPr>
            <w:iCs w:val="0"/>
            <w:noProof/>
            <w:szCs w:val="22"/>
            <w:lang w:val="en-GB" w:eastAsia="en-GB"/>
          </w:rPr>
          <w:tab/>
        </w:r>
        <w:r w:rsidRPr="00813409">
          <w:rPr>
            <w:rStyle w:val="Hyperlink"/>
            <w:noProof/>
          </w:rPr>
          <w:t>NoC environment</w:t>
        </w:r>
        <w:r>
          <w:rPr>
            <w:noProof/>
            <w:webHidden/>
          </w:rPr>
          <w:tab/>
        </w:r>
        <w:r>
          <w:rPr>
            <w:noProof/>
            <w:webHidden/>
          </w:rPr>
          <w:fldChar w:fldCharType="begin"/>
        </w:r>
        <w:r>
          <w:rPr>
            <w:noProof/>
            <w:webHidden/>
          </w:rPr>
          <w:instrText xml:space="preserve"> PAGEREF _Toc484526488 \h </w:instrText>
        </w:r>
      </w:ins>
      <w:r>
        <w:rPr>
          <w:noProof/>
          <w:webHidden/>
        </w:rPr>
      </w:r>
      <w:r>
        <w:rPr>
          <w:noProof/>
          <w:webHidden/>
        </w:rPr>
        <w:fldChar w:fldCharType="separate"/>
      </w:r>
      <w:ins w:id="108" w:author="Will Chen" w:date="2017-06-06T15:32:00Z">
        <w:r>
          <w:rPr>
            <w:noProof/>
            <w:webHidden/>
          </w:rPr>
          <w:t>10</w:t>
        </w:r>
        <w:r>
          <w:rPr>
            <w:noProof/>
            <w:webHidden/>
          </w:rPr>
          <w:fldChar w:fldCharType="end"/>
        </w:r>
        <w:r w:rsidRPr="00813409">
          <w:rPr>
            <w:rStyle w:val="Hyperlink"/>
            <w:noProof/>
          </w:rPr>
          <w:fldChar w:fldCharType="end"/>
        </w:r>
      </w:ins>
    </w:p>
    <w:p w14:paraId="0E74C54F" w14:textId="77777777" w:rsidR="004A62DC" w:rsidRDefault="004A62DC">
      <w:pPr>
        <w:pStyle w:val="TOC3"/>
        <w:rPr>
          <w:ins w:id="109" w:author="Will Chen" w:date="2017-06-06T15:32:00Z"/>
          <w:iCs w:val="0"/>
          <w:noProof/>
          <w:szCs w:val="22"/>
          <w:lang w:val="en-GB" w:eastAsia="en-GB"/>
        </w:rPr>
      </w:pPr>
      <w:ins w:id="110"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"_Toc484526489"</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1.1.3</w:t>
        </w:r>
        <w:r>
          <w:rPr>
            <w:iCs w:val="0"/>
            <w:noProof/>
            <w:szCs w:val="22"/>
            <w:lang w:val="en-GB" w:eastAsia="en-GB"/>
          </w:rPr>
          <w:tab/>
        </w:r>
        <w:r w:rsidRPr="00813409">
          <w:rPr>
            <w:rStyle w:val="Hyperlink"/>
            <w:noProof/>
          </w:rPr>
          <w:t>NoC test configuration</w:t>
        </w:r>
        <w:r>
          <w:rPr>
            <w:noProof/>
            <w:webHidden/>
          </w:rPr>
          <w:tab/>
        </w:r>
        <w:r>
          <w:rPr>
            <w:noProof/>
            <w:webHidden/>
          </w:rPr>
          <w:fldChar w:fldCharType="begin"/>
        </w:r>
        <w:r>
          <w:rPr>
            <w:noProof/>
            <w:webHidden/>
          </w:rPr>
          <w:instrText xml:space="preserve"> PAGEREF _Toc484526489 \h </w:instrText>
        </w:r>
      </w:ins>
      <w:r>
        <w:rPr>
          <w:noProof/>
          <w:webHidden/>
        </w:rPr>
      </w:r>
      <w:r>
        <w:rPr>
          <w:noProof/>
          <w:webHidden/>
        </w:rPr>
        <w:fldChar w:fldCharType="separate"/>
      </w:r>
      <w:ins w:id="111" w:author="Will Chen" w:date="2017-06-06T15:32:00Z">
        <w:r>
          <w:rPr>
            <w:noProof/>
            <w:webHidden/>
          </w:rPr>
          <w:t>10</w:t>
        </w:r>
        <w:r>
          <w:rPr>
            <w:noProof/>
            <w:webHidden/>
          </w:rPr>
          <w:fldChar w:fldCharType="end"/>
        </w:r>
        <w:r w:rsidRPr="00813409">
          <w:rPr>
            <w:rStyle w:val="Hyperlink"/>
            <w:noProof/>
          </w:rPr>
          <w:fldChar w:fldCharType="end"/>
        </w:r>
      </w:ins>
    </w:p>
    <w:p w14:paraId="30C20D8A" w14:textId="77777777" w:rsidR="004A62DC" w:rsidRDefault="004A62DC">
      <w:pPr>
        <w:pStyle w:val="TOC3"/>
        <w:rPr>
          <w:ins w:id="112" w:author="Will Chen" w:date="2017-06-06T15:32:00Z"/>
          <w:iCs w:val="0"/>
          <w:noProof/>
          <w:szCs w:val="22"/>
          <w:lang w:val="en-GB" w:eastAsia="en-GB"/>
        </w:rPr>
      </w:pPr>
      <w:ins w:id="113"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"_Toc484526490"</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1.1.4</w:t>
        </w:r>
        <w:r>
          <w:rPr>
            <w:iCs w:val="0"/>
            <w:noProof/>
            <w:szCs w:val="22"/>
            <w:lang w:val="en-GB" w:eastAsia="en-GB"/>
          </w:rPr>
          <w:tab/>
        </w:r>
        <w:r w:rsidRPr="00813409">
          <w:rPr>
            <w:rStyle w:val="Hyperlink"/>
            <w:noProof/>
          </w:rPr>
          <w:t>NoC test sequences</w:t>
        </w:r>
        <w:r>
          <w:rPr>
            <w:noProof/>
            <w:webHidden/>
          </w:rPr>
          <w:tab/>
        </w:r>
        <w:r>
          <w:rPr>
            <w:noProof/>
            <w:webHidden/>
          </w:rPr>
          <w:fldChar w:fldCharType="begin"/>
        </w:r>
        <w:r>
          <w:rPr>
            <w:noProof/>
            <w:webHidden/>
          </w:rPr>
          <w:instrText xml:space="preserve"> PAGEREF _Toc484526490 \h </w:instrText>
        </w:r>
      </w:ins>
      <w:r>
        <w:rPr>
          <w:noProof/>
          <w:webHidden/>
        </w:rPr>
      </w:r>
      <w:r>
        <w:rPr>
          <w:noProof/>
          <w:webHidden/>
        </w:rPr>
        <w:fldChar w:fldCharType="separate"/>
      </w:r>
      <w:ins w:id="114" w:author="Will Chen" w:date="2017-06-06T15:32:00Z">
        <w:r>
          <w:rPr>
            <w:noProof/>
            <w:webHidden/>
          </w:rPr>
          <w:t>10</w:t>
        </w:r>
        <w:r>
          <w:rPr>
            <w:noProof/>
            <w:webHidden/>
          </w:rPr>
          <w:fldChar w:fldCharType="end"/>
        </w:r>
        <w:r w:rsidRPr="00813409">
          <w:rPr>
            <w:rStyle w:val="Hyperlink"/>
            <w:noProof/>
          </w:rPr>
          <w:fldChar w:fldCharType="end"/>
        </w:r>
      </w:ins>
    </w:p>
    <w:p w14:paraId="1F8E368F" w14:textId="77777777" w:rsidR="004A62DC" w:rsidRDefault="004A62DC">
      <w:pPr>
        <w:pStyle w:val="TOC3"/>
        <w:rPr>
          <w:ins w:id="115" w:author="Will Chen" w:date="2017-06-06T15:32:00Z"/>
          <w:iCs w:val="0"/>
          <w:noProof/>
          <w:szCs w:val="22"/>
          <w:lang w:val="en-GB" w:eastAsia="en-GB"/>
        </w:rPr>
      </w:pPr>
      <w:ins w:id="116"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"_Toc484526491"</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1.1.5</w:t>
        </w:r>
        <w:r>
          <w:rPr>
            <w:iCs w:val="0"/>
            <w:noProof/>
            <w:szCs w:val="22"/>
            <w:lang w:val="en-GB" w:eastAsia="en-GB"/>
          </w:rPr>
          <w:tab/>
        </w:r>
        <w:r w:rsidRPr="00813409">
          <w:rPr>
            <w:rStyle w:val="Hyperlink"/>
            <w:noProof/>
          </w:rPr>
          <w:t>Register bus sequence</w:t>
        </w:r>
        <w:r>
          <w:rPr>
            <w:noProof/>
            <w:webHidden/>
          </w:rPr>
          <w:tab/>
        </w:r>
        <w:r>
          <w:rPr>
            <w:noProof/>
            <w:webHidden/>
          </w:rPr>
          <w:fldChar w:fldCharType="begin"/>
        </w:r>
        <w:r>
          <w:rPr>
            <w:noProof/>
            <w:webHidden/>
          </w:rPr>
          <w:instrText xml:space="preserve"> PAGEREF _Toc484526491 \h </w:instrText>
        </w:r>
      </w:ins>
      <w:r>
        <w:rPr>
          <w:noProof/>
          <w:webHidden/>
        </w:rPr>
      </w:r>
      <w:r>
        <w:rPr>
          <w:noProof/>
          <w:webHidden/>
        </w:rPr>
        <w:fldChar w:fldCharType="separate"/>
      </w:r>
      <w:ins w:id="117" w:author="Will Chen" w:date="2017-06-06T15:32:00Z">
        <w:r>
          <w:rPr>
            <w:noProof/>
            <w:webHidden/>
          </w:rPr>
          <w:t>11</w:t>
        </w:r>
        <w:r>
          <w:rPr>
            <w:noProof/>
            <w:webHidden/>
          </w:rPr>
          <w:fldChar w:fldCharType="end"/>
        </w:r>
        <w:r w:rsidRPr="00813409">
          <w:rPr>
            <w:rStyle w:val="Hyperlink"/>
            <w:noProof/>
          </w:rPr>
          <w:fldChar w:fldCharType="end"/>
        </w:r>
      </w:ins>
    </w:p>
    <w:p w14:paraId="2DCFD41B" w14:textId="77777777" w:rsidR="004A62DC" w:rsidRDefault="004A62DC">
      <w:pPr>
        <w:pStyle w:val="TOC2"/>
        <w:tabs>
          <w:tab w:val="left" w:pos="800"/>
        </w:tabs>
        <w:rPr>
          <w:ins w:id="118" w:author="Will Chen" w:date="2017-06-06T15:32:00Z"/>
          <w:noProof/>
          <w:szCs w:val="22"/>
          <w:lang w:val="en-GB" w:eastAsia="en-GB"/>
        </w:rPr>
      </w:pPr>
      <w:ins w:id="119"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"_Toc484526492"</w:instrText>
        </w:r>
        <w:r w:rsidRPr="00813409">
          <w:rPr>
            <w:rStyle w:val="Hyperlink"/>
            <w:noProof/>
          </w:rPr>
          <w:instrText xml:space="preserve"> </w:instrText>
        </w:r>
        <w:r w:rsidRPr="00813409">
          <w:rPr>
            <w:rStyle w:val="Hyperlink"/>
            <w:noProof/>
          </w:rPr>
          <w:fldChar w:fldCharType="separate"/>
        </w:r>
        <w:r w:rsidRPr="00813409">
          <w:rPr>
            <w:rStyle w:val="Hyperlink"/>
            <w:noProof/>
          </w:rPr>
          <w:t>1.2</w:t>
        </w:r>
        <w:r>
          <w:rPr>
            <w:noProof/>
            <w:szCs w:val="22"/>
            <w:lang w:val="en-GB" w:eastAsia="en-GB"/>
          </w:rPr>
          <w:tab/>
        </w:r>
        <w:r w:rsidRPr="00813409">
          <w:rPr>
            <w:rStyle w:val="Hyperlink"/>
            <w:noProof/>
          </w:rPr>
          <w:t>Directory structure</w:t>
        </w:r>
        <w:r>
          <w:rPr>
            <w:noProof/>
            <w:webHidden/>
          </w:rPr>
          <w:tab/>
        </w:r>
        <w:r>
          <w:rPr>
            <w:noProof/>
            <w:webHidden/>
          </w:rPr>
          <w:fldChar w:fldCharType="begin"/>
        </w:r>
        <w:r>
          <w:rPr>
            <w:noProof/>
            <w:webHidden/>
          </w:rPr>
          <w:instrText xml:space="preserve"> PAGEREF _Toc484526492 \h </w:instrText>
        </w:r>
      </w:ins>
      <w:r>
        <w:rPr>
          <w:noProof/>
          <w:webHidden/>
        </w:rPr>
      </w:r>
      <w:r>
        <w:rPr>
          <w:noProof/>
          <w:webHidden/>
        </w:rPr>
        <w:fldChar w:fldCharType="separate"/>
      </w:r>
      <w:ins w:id="120" w:author="Will Chen" w:date="2017-06-06T15:32:00Z">
        <w:r>
          <w:rPr>
            <w:noProof/>
            <w:webHidden/>
          </w:rPr>
          <w:t>11</w:t>
        </w:r>
        <w:r>
          <w:rPr>
            <w:noProof/>
            <w:webHidden/>
          </w:rPr>
          <w:fldChar w:fldCharType="end"/>
        </w:r>
        <w:r w:rsidRPr="00813409">
          <w:rPr>
            <w:rStyle w:val="Hyperlink"/>
            <w:noProof/>
          </w:rPr>
          <w:fldChar w:fldCharType="end"/>
        </w:r>
      </w:ins>
    </w:p>
    <w:p w14:paraId="1908E694" w14:textId="77777777" w:rsidR="004A62DC" w:rsidRDefault="004A62DC">
      <w:pPr>
        <w:pStyle w:val="TOC1"/>
        <w:rPr>
          <w:ins w:id="121" w:author="Will Chen" w:date="2017-06-06T15:32:00Z"/>
          <w:rFonts w:asciiTheme="minorHAnsi" w:hAnsiTheme="minorHAnsi"/>
          <w:b w:val="0"/>
          <w:color w:val="auto"/>
          <w:szCs w:val="22"/>
          <w:lang w:val="en-GB" w:eastAsia="en-GB"/>
        </w:rPr>
      </w:pPr>
      <w:ins w:id="122" w:author="Will Chen" w:date="2017-06-06T15:32:00Z">
        <w:r w:rsidRPr="00813409">
          <w:rPr>
            <w:rStyle w:val="Hyperlink"/>
          </w:rPr>
          <w:fldChar w:fldCharType="begin"/>
        </w:r>
        <w:r w:rsidRPr="00813409">
          <w:rPr>
            <w:rStyle w:val="Hyperlink"/>
          </w:rPr>
          <w:instrText xml:space="preserve"> </w:instrText>
        </w:r>
        <w:r>
          <w:instrText>HYPERLINK \l "_Toc484526493"</w:instrText>
        </w:r>
        <w:r w:rsidRPr="00813409">
          <w:rPr>
            <w:rStyle w:val="Hyperlink"/>
          </w:rPr>
          <w:instrText xml:space="preserve"> </w:instrText>
        </w:r>
        <w:r w:rsidRPr="00813409">
          <w:rPr>
            <w:rStyle w:val="Hyperlink"/>
          </w:rPr>
          <w:fldChar w:fldCharType="separate"/>
        </w:r>
        <w:r w:rsidRPr="00813409">
          <w:rPr>
            <w:rStyle w:val="Hyperlink"/>
          </w:rPr>
          <w:t>2</w:t>
        </w:r>
        <w:r>
          <w:rPr>
            <w:rFonts w:asciiTheme="minorHAnsi" w:hAnsiTheme="minorHAnsi"/>
            <w:b w:val="0"/>
            <w:color w:val="auto"/>
            <w:szCs w:val="22"/>
            <w:lang w:val="en-GB" w:eastAsia="en-GB"/>
          </w:rPr>
          <w:tab/>
        </w:r>
        <w:r w:rsidRPr="00813409">
          <w:rPr>
            <w:rStyle w:val="Hyperlink"/>
          </w:rPr>
          <w:t>NocStudio flow to generate a UVM sanity bench</w:t>
        </w:r>
        <w:r>
          <w:rPr>
            <w:webHidden/>
          </w:rPr>
          <w:tab/>
        </w:r>
        <w:r>
          <w:rPr>
            <w:webHidden/>
          </w:rPr>
          <w:fldChar w:fldCharType="begin"/>
        </w:r>
        <w:r>
          <w:rPr>
            <w:webHidden/>
          </w:rPr>
          <w:instrText xml:space="preserve"> PAGEREF _Toc484526493 \h </w:instrText>
        </w:r>
      </w:ins>
      <w:r>
        <w:rPr>
          <w:webHidden/>
        </w:rPr>
      </w:r>
      <w:r>
        <w:rPr>
          <w:webHidden/>
        </w:rPr>
        <w:fldChar w:fldCharType="separate"/>
      </w:r>
      <w:ins w:id="123" w:author="Will Chen" w:date="2017-06-06T15:32:00Z">
        <w:r>
          <w:rPr>
            <w:webHidden/>
          </w:rPr>
          <w:t>12</w:t>
        </w:r>
        <w:r>
          <w:rPr>
            <w:webHidden/>
          </w:rPr>
          <w:fldChar w:fldCharType="end"/>
        </w:r>
        <w:r w:rsidRPr="00813409">
          <w:rPr>
            <w:rStyle w:val="Hyperlink"/>
          </w:rPr>
          <w:fldChar w:fldCharType="end"/>
        </w:r>
      </w:ins>
    </w:p>
    <w:p w14:paraId="05827C48" w14:textId="77777777" w:rsidR="004A62DC" w:rsidRDefault="004A62DC">
      <w:pPr>
        <w:pStyle w:val="TOC3"/>
        <w:rPr>
          <w:ins w:id="124" w:author="Will Chen" w:date="2017-06-06T15:32:00Z"/>
          <w:iCs w:val="0"/>
          <w:noProof/>
          <w:szCs w:val="22"/>
          <w:lang w:val="en-GB" w:eastAsia="en-GB"/>
        </w:rPr>
      </w:pPr>
      <w:ins w:id="125"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"_Toc484526494"</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2.1.1</w:t>
        </w:r>
        <w:r>
          <w:rPr>
            <w:iCs w:val="0"/>
            <w:noProof/>
            <w:szCs w:val="22"/>
            <w:lang w:val="en-GB" w:eastAsia="en-GB"/>
          </w:rPr>
          <w:tab/>
        </w:r>
        <w:r w:rsidRPr="00813409">
          <w:rPr>
            <w:rStyle w:val="Hyperlink"/>
            <w:noProof/>
          </w:rPr>
          <w:t>Example for generating a UVM sanity bench</w:t>
        </w:r>
        <w:r>
          <w:rPr>
            <w:noProof/>
            <w:webHidden/>
          </w:rPr>
          <w:tab/>
        </w:r>
        <w:r>
          <w:rPr>
            <w:noProof/>
            <w:webHidden/>
          </w:rPr>
          <w:fldChar w:fldCharType="begin"/>
        </w:r>
        <w:r>
          <w:rPr>
            <w:noProof/>
            <w:webHidden/>
          </w:rPr>
          <w:instrText xml:space="preserve"> PAGEREF _Toc484526494 \h </w:instrText>
        </w:r>
      </w:ins>
      <w:r>
        <w:rPr>
          <w:noProof/>
          <w:webHidden/>
        </w:rPr>
      </w:r>
      <w:r>
        <w:rPr>
          <w:noProof/>
          <w:webHidden/>
        </w:rPr>
        <w:fldChar w:fldCharType="separate"/>
      </w:r>
      <w:ins w:id="126" w:author="Will Chen" w:date="2017-06-06T15:32:00Z">
        <w:r>
          <w:rPr>
            <w:noProof/>
            <w:webHidden/>
          </w:rPr>
          <w:t>13</w:t>
        </w:r>
        <w:r>
          <w:rPr>
            <w:noProof/>
            <w:webHidden/>
          </w:rPr>
          <w:fldChar w:fldCharType="end"/>
        </w:r>
        <w:r w:rsidRPr="00813409">
          <w:rPr>
            <w:rStyle w:val="Hyperlink"/>
            <w:noProof/>
          </w:rPr>
          <w:fldChar w:fldCharType="end"/>
        </w:r>
      </w:ins>
    </w:p>
    <w:p w14:paraId="79E698B0" w14:textId="77777777" w:rsidR="004A62DC" w:rsidRDefault="004A62DC">
      <w:pPr>
        <w:pStyle w:val="TOC1"/>
        <w:rPr>
          <w:ins w:id="127" w:author="Will Chen" w:date="2017-06-06T15:32:00Z"/>
          <w:rFonts w:asciiTheme="minorHAnsi" w:hAnsiTheme="minorHAnsi"/>
          <w:b w:val="0"/>
          <w:color w:val="auto"/>
          <w:szCs w:val="22"/>
          <w:lang w:val="en-GB" w:eastAsia="en-GB"/>
        </w:rPr>
      </w:pPr>
      <w:ins w:id="128" w:author="Will Chen" w:date="2017-06-06T15:32:00Z">
        <w:r w:rsidRPr="00813409">
          <w:rPr>
            <w:rStyle w:val="Hyperlink"/>
          </w:rPr>
          <w:fldChar w:fldCharType="begin"/>
        </w:r>
        <w:r w:rsidRPr="00813409">
          <w:rPr>
            <w:rStyle w:val="Hyperlink"/>
          </w:rPr>
          <w:instrText xml:space="preserve"> </w:instrText>
        </w:r>
        <w:r>
          <w:instrText>HYPERLINK \l "_Toc484526495"</w:instrText>
        </w:r>
        <w:r w:rsidRPr="00813409">
          <w:rPr>
            <w:rStyle w:val="Hyperlink"/>
          </w:rPr>
          <w:instrText xml:space="preserve"> </w:instrText>
        </w:r>
        <w:r w:rsidRPr="00813409">
          <w:rPr>
            <w:rStyle w:val="Hyperlink"/>
          </w:rPr>
          <w:fldChar w:fldCharType="separate"/>
        </w:r>
        <w:r w:rsidRPr="00813409">
          <w:rPr>
            <w:rStyle w:val="Hyperlink"/>
          </w:rPr>
          <w:t>3</w:t>
        </w:r>
        <w:r>
          <w:rPr>
            <w:rFonts w:asciiTheme="minorHAnsi" w:hAnsiTheme="minorHAnsi"/>
            <w:b w:val="0"/>
            <w:color w:val="auto"/>
            <w:szCs w:val="22"/>
            <w:lang w:val="en-GB" w:eastAsia="en-GB"/>
          </w:rPr>
          <w:tab/>
        </w:r>
        <w:r w:rsidRPr="00813409">
          <w:rPr>
            <w:rStyle w:val="Hyperlink"/>
          </w:rPr>
          <w:t>Running UVM sanity testbench</w:t>
        </w:r>
        <w:r>
          <w:rPr>
            <w:webHidden/>
          </w:rPr>
          <w:tab/>
        </w:r>
        <w:r>
          <w:rPr>
            <w:webHidden/>
          </w:rPr>
          <w:fldChar w:fldCharType="begin"/>
        </w:r>
        <w:r>
          <w:rPr>
            <w:webHidden/>
          </w:rPr>
          <w:instrText xml:space="preserve"> PAGEREF _Toc484526495 \h </w:instrText>
        </w:r>
      </w:ins>
      <w:r>
        <w:rPr>
          <w:webHidden/>
        </w:rPr>
      </w:r>
      <w:r>
        <w:rPr>
          <w:webHidden/>
        </w:rPr>
        <w:fldChar w:fldCharType="separate"/>
      </w:r>
      <w:ins w:id="129" w:author="Will Chen" w:date="2017-06-06T15:32:00Z">
        <w:r>
          <w:rPr>
            <w:webHidden/>
          </w:rPr>
          <w:t>15</w:t>
        </w:r>
        <w:r>
          <w:rPr>
            <w:webHidden/>
          </w:rPr>
          <w:fldChar w:fldCharType="end"/>
        </w:r>
        <w:r w:rsidRPr="00813409">
          <w:rPr>
            <w:rStyle w:val="Hyperlink"/>
          </w:rPr>
          <w:fldChar w:fldCharType="end"/>
        </w:r>
      </w:ins>
    </w:p>
    <w:p w14:paraId="1E7CA388" w14:textId="77777777" w:rsidR="004A62DC" w:rsidRDefault="004A62DC">
      <w:pPr>
        <w:pStyle w:val="TOC2"/>
        <w:tabs>
          <w:tab w:val="left" w:pos="800"/>
        </w:tabs>
        <w:rPr>
          <w:ins w:id="130" w:author="Will Chen" w:date="2017-06-06T15:32:00Z"/>
          <w:noProof/>
          <w:szCs w:val="22"/>
          <w:lang w:val="en-GB" w:eastAsia="en-GB"/>
        </w:rPr>
      </w:pPr>
      <w:ins w:id="131"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"_Toc484526496"</w:instrText>
        </w:r>
        <w:r w:rsidRPr="00813409">
          <w:rPr>
            <w:rStyle w:val="Hyperlink"/>
            <w:noProof/>
          </w:rPr>
          <w:instrText xml:space="preserve"> </w:instrText>
        </w:r>
        <w:r w:rsidRPr="00813409">
          <w:rPr>
            <w:rStyle w:val="Hyperlink"/>
            <w:noProof/>
          </w:rPr>
          <w:fldChar w:fldCharType="separate"/>
        </w:r>
        <w:r w:rsidRPr="00813409">
          <w:rPr>
            <w:rStyle w:val="Hyperlink"/>
            <w:noProof/>
          </w:rPr>
          <w:t>3.1</w:t>
        </w:r>
        <w:r>
          <w:rPr>
            <w:noProof/>
            <w:szCs w:val="22"/>
            <w:lang w:val="en-GB" w:eastAsia="en-GB"/>
          </w:rPr>
          <w:tab/>
        </w:r>
        <w:r w:rsidRPr="00813409">
          <w:rPr>
            <w:rStyle w:val="Hyperlink"/>
            <w:noProof/>
          </w:rPr>
          <w:t>Tool requirements</w:t>
        </w:r>
        <w:r>
          <w:rPr>
            <w:noProof/>
            <w:webHidden/>
          </w:rPr>
          <w:tab/>
        </w:r>
        <w:r>
          <w:rPr>
            <w:noProof/>
            <w:webHidden/>
          </w:rPr>
          <w:fldChar w:fldCharType="begin"/>
        </w:r>
        <w:r>
          <w:rPr>
            <w:noProof/>
            <w:webHidden/>
          </w:rPr>
          <w:instrText xml:space="preserve"> PAGEREF _Toc484526496 \h </w:instrText>
        </w:r>
      </w:ins>
      <w:r>
        <w:rPr>
          <w:noProof/>
          <w:webHidden/>
        </w:rPr>
      </w:r>
      <w:r>
        <w:rPr>
          <w:noProof/>
          <w:webHidden/>
        </w:rPr>
        <w:fldChar w:fldCharType="separate"/>
      </w:r>
      <w:ins w:id="132" w:author="Will Chen" w:date="2017-06-06T15:32:00Z">
        <w:r>
          <w:rPr>
            <w:noProof/>
            <w:webHidden/>
          </w:rPr>
          <w:t>16</w:t>
        </w:r>
        <w:r>
          <w:rPr>
            <w:noProof/>
            <w:webHidden/>
          </w:rPr>
          <w:fldChar w:fldCharType="end"/>
        </w:r>
        <w:r w:rsidRPr="00813409">
          <w:rPr>
            <w:rStyle w:val="Hyperlink"/>
            <w:noProof/>
          </w:rPr>
          <w:fldChar w:fldCharType="end"/>
        </w:r>
      </w:ins>
    </w:p>
    <w:p w14:paraId="2E9A5B2B" w14:textId="77777777" w:rsidR="004A62DC" w:rsidRDefault="004A62DC">
      <w:pPr>
        <w:pStyle w:val="TOC2"/>
        <w:tabs>
          <w:tab w:val="left" w:pos="800"/>
        </w:tabs>
        <w:rPr>
          <w:ins w:id="133" w:author="Will Chen" w:date="2017-06-06T15:32:00Z"/>
          <w:noProof/>
          <w:szCs w:val="22"/>
          <w:lang w:val="en-GB" w:eastAsia="en-GB"/>
        </w:rPr>
      </w:pPr>
      <w:ins w:id="134"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"_Toc484526497"</w:instrText>
        </w:r>
        <w:r w:rsidRPr="00813409">
          <w:rPr>
            <w:rStyle w:val="Hyperlink"/>
            <w:noProof/>
          </w:rPr>
          <w:instrText xml:space="preserve"> </w:instrText>
        </w:r>
        <w:r w:rsidRPr="00813409">
          <w:rPr>
            <w:rStyle w:val="Hyperlink"/>
            <w:noProof/>
          </w:rPr>
          <w:fldChar w:fldCharType="separate"/>
        </w:r>
        <w:r w:rsidRPr="00813409">
          <w:rPr>
            <w:rStyle w:val="Hyperlink"/>
            <w:noProof/>
          </w:rPr>
          <w:t>3.2</w:t>
        </w:r>
        <w:r>
          <w:rPr>
            <w:noProof/>
            <w:szCs w:val="22"/>
            <w:lang w:val="en-GB" w:eastAsia="en-GB"/>
          </w:rPr>
          <w:tab/>
        </w:r>
        <w:r w:rsidRPr="00813409">
          <w:rPr>
            <w:rStyle w:val="Hyperlink"/>
            <w:noProof/>
          </w:rPr>
          <w:t>Tool setup before compiling the bench</w:t>
        </w:r>
        <w:r>
          <w:rPr>
            <w:noProof/>
            <w:webHidden/>
          </w:rPr>
          <w:tab/>
        </w:r>
        <w:r>
          <w:rPr>
            <w:noProof/>
            <w:webHidden/>
          </w:rPr>
          <w:fldChar w:fldCharType="begin"/>
        </w:r>
        <w:r>
          <w:rPr>
            <w:noProof/>
            <w:webHidden/>
          </w:rPr>
          <w:instrText xml:space="preserve"> PAGEREF _Toc484526497 \h </w:instrText>
        </w:r>
      </w:ins>
      <w:r>
        <w:rPr>
          <w:noProof/>
          <w:webHidden/>
        </w:rPr>
      </w:r>
      <w:r>
        <w:rPr>
          <w:noProof/>
          <w:webHidden/>
        </w:rPr>
        <w:fldChar w:fldCharType="separate"/>
      </w:r>
      <w:ins w:id="135" w:author="Will Chen" w:date="2017-06-06T15:32:00Z">
        <w:r>
          <w:rPr>
            <w:noProof/>
            <w:webHidden/>
          </w:rPr>
          <w:t>16</w:t>
        </w:r>
        <w:r>
          <w:rPr>
            <w:noProof/>
            <w:webHidden/>
          </w:rPr>
          <w:fldChar w:fldCharType="end"/>
        </w:r>
        <w:r w:rsidRPr="00813409">
          <w:rPr>
            <w:rStyle w:val="Hyperlink"/>
            <w:noProof/>
          </w:rPr>
          <w:fldChar w:fldCharType="end"/>
        </w:r>
      </w:ins>
    </w:p>
    <w:p w14:paraId="72A85463" w14:textId="77777777" w:rsidR="004A62DC" w:rsidRDefault="004A62DC">
      <w:pPr>
        <w:pStyle w:val="TOC2"/>
        <w:tabs>
          <w:tab w:val="left" w:pos="800"/>
        </w:tabs>
        <w:rPr>
          <w:ins w:id="136" w:author="Will Chen" w:date="2017-06-06T15:32:00Z"/>
          <w:noProof/>
          <w:szCs w:val="22"/>
          <w:lang w:val="en-GB" w:eastAsia="en-GB"/>
        </w:rPr>
      </w:pPr>
      <w:ins w:id="137"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"_Toc484526498"</w:instrText>
        </w:r>
        <w:r w:rsidRPr="00813409">
          <w:rPr>
            <w:rStyle w:val="Hyperlink"/>
            <w:noProof/>
          </w:rPr>
          <w:instrText xml:space="preserve"> </w:instrText>
        </w:r>
        <w:r w:rsidRPr="00813409">
          <w:rPr>
            <w:rStyle w:val="Hyperlink"/>
            <w:noProof/>
          </w:rPr>
          <w:fldChar w:fldCharType="separate"/>
        </w:r>
        <w:r w:rsidRPr="00813409">
          <w:rPr>
            <w:rStyle w:val="Hyperlink"/>
            <w:noProof/>
          </w:rPr>
          <w:t>3.3</w:t>
        </w:r>
        <w:r>
          <w:rPr>
            <w:noProof/>
            <w:szCs w:val="22"/>
            <w:lang w:val="en-GB" w:eastAsia="en-GB"/>
          </w:rPr>
          <w:tab/>
        </w:r>
        <w:r w:rsidRPr="00813409">
          <w:rPr>
            <w:rStyle w:val="Hyperlink"/>
            <w:noProof/>
          </w:rPr>
          <w:t>Building register model</w:t>
        </w:r>
        <w:r>
          <w:rPr>
            <w:noProof/>
            <w:webHidden/>
          </w:rPr>
          <w:tab/>
        </w:r>
        <w:r>
          <w:rPr>
            <w:noProof/>
            <w:webHidden/>
          </w:rPr>
          <w:fldChar w:fldCharType="begin"/>
        </w:r>
        <w:r>
          <w:rPr>
            <w:noProof/>
            <w:webHidden/>
          </w:rPr>
          <w:instrText xml:space="preserve"> PAGEREF _Toc484526498 \h </w:instrText>
        </w:r>
      </w:ins>
      <w:r>
        <w:rPr>
          <w:noProof/>
          <w:webHidden/>
        </w:rPr>
      </w:r>
      <w:r>
        <w:rPr>
          <w:noProof/>
          <w:webHidden/>
        </w:rPr>
        <w:fldChar w:fldCharType="separate"/>
      </w:r>
      <w:ins w:id="138" w:author="Will Chen" w:date="2017-06-06T15:32:00Z">
        <w:r>
          <w:rPr>
            <w:noProof/>
            <w:webHidden/>
          </w:rPr>
          <w:t>16</w:t>
        </w:r>
        <w:r>
          <w:rPr>
            <w:noProof/>
            <w:webHidden/>
          </w:rPr>
          <w:fldChar w:fldCharType="end"/>
        </w:r>
        <w:r w:rsidRPr="00813409">
          <w:rPr>
            <w:rStyle w:val="Hyperlink"/>
            <w:noProof/>
          </w:rPr>
          <w:fldChar w:fldCharType="end"/>
        </w:r>
      </w:ins>
    </w:p>
    <w:p w14:paraId="3EBA5D04" w14:textId="77777777" w:rsidR="004A62DC" w:rsidRDefault="004A62DC">
      <w:pPr>
        <w:pStyle w:val="TOC1"/>
        <w:rPr>
          <w:ins w:id="139" w:author="Will Chen" w:date="2017-06-06T15:32:00Z"/>
          <w:rFonts w:asciiTheme="minorHAnsi" w:hAnsiTheme="minorHAnsi"/>
          <w:b w:val="0"/>
          <w:color w:val="auto"/>
          <w:szCs w:val="22"/>
          <w:lang w:val="en-GB" w:eastAsia="en-GB"/>
        </w:rPr>
      </w:pPr>
      <w:ins w:id="140" w:author="Will Chen" w:date="2017-06-06T15:32:00Z">
        <w:r w:rsidRPr="00813409">
          <w:rPr>
            <w:rStyle w:val="Hyperlink"/>
          </w:rPr>
          <w:fldChar w:fldCharType="begin"/>
        </w:r>
        <w:r w:rsidRPr="00813409">
          <w:rPr>
            <w:rStyle w:val="Hyperlink"/>
          </w:rPr>
          <w:instrText xml:space="preserve"> </w:instrText>
        </w:r>
        <w:r>
          <w:instrText>HYPERLINK \l "_Toc484526499"</w:instrText>
        </w:r>
        <w:r w:rsidRPr="00813409">
          <w:rPr>
            <w:rStyle w:val="Hyperlink"/>
          </w:rPr>
          <w:instrText xml:space="preserve"> </w:instrText>
        </w:r>
        <w:r w:rsidRPr="00813409">
          <w:rPr>
            <w:rStyle w:val="Hyperlink"/>
          </w:rPr>
          <w:fldChar w:fldCharType="separate"/>
        </w:r>
        <w:r w:rsidRPr="00813409">
          <w:rPr>
            <w:rStyle w:val="Hyperlink"/>
          </w:rPr>
          <w:t>4</w:t>
        </w:r>
        <w:r>
          <w:rPr>
            <w:rFonts w:asciiTheme="minorHAnsi" w:hAnsiTheme="minorHAnsi"/>
            <w:b w:val="0"/>
            <w:color w:val="auto"/>
            <w:szCs w:val="22"/>
            <w:lang w:val="en-GB" w:eastAsia="en-GB"/>
          </w:rPr>
          <w:tab/>
        </w:r>
        <w:r w:rsidRPr="00813409">
          <w:rPr>
            <w:rStyle w:val="Hyperlink"/>
          </w:rPr>
          <w:t>Features not supported in this release</w:t>
        </w:r>
        <w:r>
          <w:rPr>
            <w:webHidden/>
          </w:rPr>
          <w:tab/>
        </w:r>
        <w:r>
          <w:rPr>
            <w:webHidden/>
          </w:rPr>
          <w:fldChar w:fldCharType="begin"/>
        </w:r>
        <w:r>
          <w:rPr>
            <w:webHidden/>
          </w:rPr>
          <w:instrText xml:space="preserve"> PAGEREF _Toc484526499 \h </w:instrText>
        </w:r>
      </w:ins>
      <w:r>
        <w:rPr>
          <w:webHidden/>
        </w:rPr>
      </w:r>
      <w:r>
        <w:rPr>
          <w:webHidden/>
        </w:rPr>
        <w:fldChar w:fldCharType="separate"/>
      </w:r>
      <w:ins w:id="141" w:author="Will Chen" w:date="2017-06-06T15:32:00Z">
        <w:r>
          <w:rPr>
            <w:webHidden/>
          </w:rPr>
          <w:t>18</w:t>
        </w:r>
        <w:r>
          <w:rPr>
            <w:webHidden/>
          </w:rPr>
          <w:fldChar w:fldCharType="end"/>
        </w:r>
        <w:r w:rsidRPr="00813409">
          <w:rPr>
            <w:rStyle w:val="Hyperlink"/>
          </w:rPr>
          <w:fldChar w:fldCharType="end"/>
        </w:r>
      </w:ins>
    </w:p>
    <w:p w14:paraId="0E8F3075" w14:textId="77777777" w:rsidR="004A62DC" w:rsidRDefault="004A62DC">
      <w:pPr>
        <w:pStyle w:val="TOC2"/>
        <w:tabs>
          <w:tab w:val="left" w:pos="800"/>
        </w:tabs>
        <w:rPr>
          <w:ins w:id="142" w:author="Will Chen" w:date="2017-06-06T15:32:00Z"/>
          <w:noProof/>
          <w:szCs w:val="22"/>
          <w:lang w:val="en-GB" w:eastAsia="en-GB"/>
        </w:rPr>
      </w:pPr>
      <w:ins w:id="143"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"_Toc484526500"</w:instrText>
        </w:r>
        <w:r w:rsidRPr="00813409">
          <w:rPr>
            <w:rStyle w:val="Hyperlink"/>
            <w:noProof/>
          </w:rPr>
          <w:instrText xml:space="preserve"> </w:instrText>
        </w:r>
        <w:r w:rsidRPr="00813409">
          <w:rPr>
            <w:rStyle w:val="Hyperlink"/>
            <w:noProof/>
          </w:rPr>
          <w:fldChar w:fldCharType="separate"/>
        </w:r>
        <w:r w:rsidRPr="00813409">
          <w:rPr>
            <w:rStyle w:val="Hyperlink"/>
            <w:noProof/>
          </w:rPr>
          <w:t>4.1</w:t>
        </w:r>
        <w:r>
          <w:rPr>
            <w:noProof/>
            <w:szCs w:val="22"/>
            <w:lang w:val="en-GB" w:eastAsia="en-GB"/>
          </w:rPr>
          <w:tab/>
        </w:r>
        <w:r w:rsidRPr="00813409">
          <w:rPr>
            <w:rStyle w:val="Hyperlink"/>
            <w:noProof/>
          </w:rPr>
          <w:t>Known limitations</w:t>
        </w:r>
        <w:r>
          <w:rPr>
            <w:noProof/>
            <w:webHidden/>
          </w:rPr>
          <w:tab/>
        </w:r>
        <w:r>
          <w:rPr>
            <w:noProof/>
            <w:webHidden/>
          </w:rPr>
          <w:fldChar w:fldCharType="begin"/>
        </w:r>
        <w:r>
          <w:rPr>
            <w:noProof/>
            <w:webHidden/>
          </w:rPr>
          <w:instrText xml:space="preserve"> PAGEREF _Toc484526500 \h </w:instrText>
        </w:r>
      </w:ins>
      <w:r>
        <w:rPr>
          <w:noProof/>
          <w:webHidden/>
        </w:rPr>
      </w:r>
      <w:r>
        <w:rPr>
          <w:noProof/>
          <w:webHidden/>
        </w:rPr>
        <w:fldChar w:fldCharType="separate"/>
      </w:r>
      <w:ins w:id="144" w:author="Will Chen" w:date="2017-06-06T15:32:00Z">
        <w:r>
          <w:rPr>
            <w:noProof/>
            <w:webHidden/>
          </w:rPr>
          <w:t>18</w:t>
        </w:r>
        <w:r>
          <w:rPr>
            <w:noProof/>
            <w:webHidden/>
          </w:rPr>
          <w:fldChar w:fldCharType="end"/>
        </w:r>
        <w:r w:rsidRPr="00813409">
          <w:rPr>
            <w:rStyle w:val="Hyperlink"/>
            <w:noProof/>
          </w:rPr>
          <w:fldChar w:fldCharType="end"/>
        </w:r>
      </w:ins>
    </w:p>
    <w:p w14:paraId="2642AF5A" w14:textId="77777777" w:rsidR="004A62DC" w:rsidRDefault="004A62DC">
      <w:pPr>
        <w:pStyle w:val="TOC3"/>
        <w:rPr>
          <w:ins w:id="145" w:author="Will Chen" w:date="2017-06-06T15:32:00Z"/>
          <w:iCs w:val="0"/>
          <w:noProof/>
          <w:szCs w:val="22"/>
          <w:lang w:val="en-GB" w:eastAsia="en-GB"/>
        </w:rPr>
      </w:pPr>
      <w:ins w:id="146"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"_Toc484526501"</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4.1.1</w:t>
        </w:r>
        <w:r>
          <w:rPr>
            <w:iCs w:val="0"/>
            <w:noProof/>
            <w:szCs w:val="22"/>
            <w:lang w:val="en-GB" w:eastAsia="en-GB"/>
          </w:rPr>
          <w:tab/>
        </w:r>
        <w:r w:rsidRPr="00813409">
          <w:rPr>
            <w:rStyle w:val="Hyperlink"/>
            <w:noProof/>
          </w:rPr>
          <w:t>“/” in address range names</w:t>
        </w:r>
        <w:r>
          <w:rPr>
            <w:noProof/>
            <w:webHidden/>
          </w:rPr>
          <w:tab/>
        </w:r>
        <w:r>
          <w:rPr>
            <w:noProof/>
            <w:webHidden/>
          </w:rPr>
          <w:fldChar w:fldCharType="begin"/>
        </w:r>
        <w:r>
          <w:rPr>
            <w:noProof/>
            <w:webHidden/>
          </w:rPr>
          <w:instrText xml:space="preserve"> PAGEREF _Toc484526501 \h </w:instrText>
        </w:r>
      </w:ins>
      <w:r>
        <w:rPr>
          <w:noProof/>
          <w:webHidden/>
        </w:rPr>
      </w:r>
      <w:r>
        <w:rPr>
          <w:noProof/>
          <w:webHidden/>
        </w:rPr>
        <w:fldChar w:fldCharType="separate"/>
      </w:r>
      <w:ins w:id="147" w:author="Will Chen" w:date="2017-06-06T15:32:00Z">
        <w:r>
          <w:rPr>
            <w:noProof/>
            <w:webHidden/>
          </w:rPr>
          <w:t>18</w:t>
        </w:r>
        <w:r>
          <w:rPr>
            <w:noProof/>
            <w:webHidden/>
          </w:rPr>
          <w:fldChar w:fldCharType="end"/>
        </w:r>
        <w:r w:rsidRPr="00813409">
          <w:rPr>
            <w:rStyle w:val="Hyperlink"/>
            <w:noProof/>
          </w:rPr>
          <w:fldChar w:fldCharType="end"/>
        </w:r>
      </w:ins>
    </w:p>
    <w:p w14:paraId="674DE809" w14:textId="77777777" w:rsidR="004A62DC" w:rsidRDefault="004A62DC">
      <w:pPr>
        <w:pStyle w:val="TOC3"/>
        <w:rPr>
          <w:ins w:id="148" w:author="Will Chen" w:date="2017-06-06T15:32:00Z"/>
          <w:iCs w:val="0"/>
          <w:noProof/>
          <w:szCs w:val="22"/>
          <w:lang w:val="en-GB" w:eastAsia="en-GB"/>
        </w:rPr>
      </w:pPr>
      <w:ins w:id="149"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"_Toc484526502"</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4.1.2</w:t>
        </w:r>
        <w:r>
          <w:rPr>
            <w:iCs w:val="0"/>
            <w:noProof/>
            <w:szCs w:val="22"/>
            <w:lang w:val="en-GB" w:eastAsia="en-GB"/>
          </w:rPr>
          <w:tab/>
        </w:r>
        <w:r w:rsidRPr="00813409">
          <w:rPr>
            <w:rStyle w:val="Hyperlink"/>
            <w:noProof/>
          </w:rPr>
          <w:t>IMG2 bridge limitations</w:t>
        </w:r>
        <w:r>
          <w:rPr>
            <w:noProof/>
            <w:webHidden/>
          </w:rPr>
          <w:tab/>
        </w:r>
        <w:r>
          <w:rPr>
            <w:noProof/>
            <w:webHidden/>
          </w:rPr>
          <w:fldChar w:fldCharType="begin"/>
        </w:r>
        <w:r>
          <w:rPr>
            <w:noProof/>
            <w:webHidden/>
          </w:rPr>
          <w:instrText xml:space="preserve"> PAGEREF _Toc484526502 \h </w:instrText>
        </w:r>
      </w:ins>
      <w:r>
        <w:rPr>
          <w:noProof/>
          <w:webHidden/>
        </w:rPr>
      </w:r>
      <w:r>
        <w:rPr>
          <w:noProof/>
          <w:webHidden/>
        </w:rPr>
        <w:fldChar w:fldCharType="separate"/>
      </w:r>
      <w:ins w:id="150" w:author="Will Chen" w:date="2017-06-06T15:32:00Z">
        <w:r>
          <w:rPr>
            <w:noProof/>
            <w:webHidden/>
          </w:rPr>
          <w:t>18</w:t>
        </w:r>
        <w:r>
          <w:rPr>
            <w:noProof/>
            <w:webHidden/>
          </w:rPr>
          <w:fldChar w:fldCharType="end"/>
        </w:r>
        <w:r w:rsidRPr="00813409">
          <w:rPr>
            <w:rStyle w:val="Hyperlink"/>
            <w:noProof/>
          </w:rPr>
          <w:fldChar w:fldCharType="end"/>
        </w:r>
      </w:ins>
    </w:p>
    <w:p w14:paraId="32CB8107" w14:textId="77777777" w:rsidR="004A62DC" w:rsidRDefault="004A62DC">
      <w:pPr>
        <w:pStyle w:val="TOC3"/>
        <w:rPr>
          <w:ins w:id="151" w:author="Will Chen" w:date="2017-06-06T15:32:00Z"/>
          <w:iCs w:val="0"/>
          <w:noProof/>
          <w:szCs w:val="22"/>
          <w:lang w:val="en-GB" w:eastAsia="en-GB"/>
        </w:rPr>
      </w:pPr>
      <w:ins w:id="152"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"_Toc484526503"</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4.1.3</w:t>
        </w:r>
        <w:r>
          <w:rPr>
            <w:iCs w:val="0"/>
            <w:noProof/>
            <w:szCs w:val="22"/>
            <w:lang w:val="en-GB" w:eastAsia="en-GB"/>
          </w:rPr>
          <w:tab/>
        </w:r>
        <w:r w:rsidRPr="00813409">
          <w:rPr>
            <w:rStyle w:val="Hyperlink"/>
            <w:noProof/>
          </w:rPr>
          <w:t>“FIFO not empty” end-of-test check failure</w:t>
        </w:r>
        <w:r>
          <w:rPr>
            <w:noProof/>
            <w:webHidden/>
          </w:rPr>
          <w:tab/>
        </w:r>
        <w:r>
          <w:rPr>
            <w:noProof/>
            <w:webHidden/>
          </w:rPr>
          <w:fldChar w:fldCharType="begin"/>
        </w:r>
        <w:r>
          <w:rPr>
            <w:noProof/>
            <w:webHidden/>
          </w:rPr>
          <w:instrText xml:space="preserve"> PAGEREF _Toc484526503 \h </w:instrText>
        </w:r>
      </w:ins>
      <w:r>
        <w:rPr>
          <w:noProof/>
          <w:webHidden/>
        </w:rPr>
      </w:r>
      <w:r>
        <w:rPr>
          <w:noProof/>
          <w:webHidden/>
        </w:rPr>
        <w:fldChar w:fldCharType="separate"/>
      </w:r>
      <w:ins w:id="153" w:author="Will Chen" w:date="2017-06-06T15:32:00Z">
        <w:r>
          <w:rPr>
            <w:noProof/>
            <w:webHidden/>
          </w:rPr>
          <w:t>18</w:t>
        </w:r>
        <w:r>
          <w:rPr>
            <w:noProof/>
            <w:webHidden/>
          </w:rPr>
          <w:fldChar w:fldCharType="end"/>
        </w:r>
        <w:r w:rsidRPr="00813409">
          <w:rPr>
            <w:rStyle w:val="Hyperlink"/>
            <w:noProof/>
          </w:rPr>
          <w:fldChar w:fldCharType="end"/>
        </w:r>
      </w:ins>
    </w:p>
    <w:p w14:paraId="4421C8A1" w14:textId="77777777" w:rsidR="004A62DC" w:rsidRDefault="004A62DC">
      <w:pPr>
        <w:pStyle w:val="TOC3"/>
        <w:rPr>
          <w:ins w:id="154" w:author="Will Chen" w:date="2017-06-06T15:32:00Z"/>
          <w:iCs w:val="0"/>
          <w:noProof/>
          <w:szCs w:val="22"/>
          <w:lang w:val="en-GB" w:eastAsia="en-GB"/>
        </w:rPr>
      </w:pPr>
      <w:ins w:id="155"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"_Toc484526504"</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4.1.4</w:t>
        </w:r>
        <w:r>
          <w:rPr>
            <w:iCs w:val="0"/>
            <w:noProof/>
            <w:szCs w:val="22"/>
            <w:lang w:val="en-GB" w:eastAsia="en-GB"/>
          </w:rPr>
          <w:tab/>
        </w:r>
        <w:r w:rsidRPr="00813409">
          <w:rPr>
            <w:rStyle w:val="Hyperlink"/>
            <w:noProof/>
          </w:rPr>
          <w:t>Post-test quiesce period</w:t>
        </w:r>
        <w:r>
          <w:rPr>
            <w:noProof/>
            <w:webHidden/>
          </w:rPr>
          <w:tab/>
        </w:r>
        <w:r>
          <w:rPr>
            <w:noProof/>
            <w:webHidden/>
          </w:rPr>
          <w:fldChar w:fldCharType="begin"/>
        </w:r>
        <w:r>
          <w:rPr>
            <w:noProof/>
            <w:webHidden/>
          </w:rPr>
          <w:instrText xml:space="preserve"> PAGEREF _Toc484526504 \h </w:instrText>
        </w:r>
      </w:ins>
      <w:r>
        <w:rPr>
          <w:noProof/>
          <w:webHidden/>
        </w:rPr>
      </w:r>
      <w:r>
        <w:rPr>
          <w:noProof/>
          <w:webHidden/>
        </w:rPr>
        <w:fldChar w:fldCharType="separate"/>
      </w:r>
      <w:ins w:id="156" w:author="Will Chen" w:date="2017-06-06T15:32:00Z">
        <w:r>
          <w:rPr>
            <w:noProof/>
            <w:webHidden/>
          </w:rPr>
          <w:t>19</w:t>
        </w:r>
        <w:r>
          <w:rPr>
            <w:noProof/>
            <w:webHidden/>
          </w:rPr>
          <w:fldChar w:fldCharType="end"/>
        </w:r>
        <w:r w:rsidRPr="00813409">
          <w:rPr>
            <w:rStyle w:val="Hyperlink"/>
            <w:noProof/>
          </w:rPr>
          <w:fldChar w:fldCharType="end"/>
        </w:r>
      </w:ins>
    </w:p>
    <w:p w14:paraId="5F1A8F38" w14:textId="77777777" w:rsidR="004A62DC" w:rsidRDefault="004A62DC">
      <w:pPr>
        <w:pStyle w:val="TOC1"/>
        <w:rPr>
          <w:ins w:id="157" w:author="Will Chen" w:date="2017-06-06T15:32:00Z"/>
          <w:rFonts w:asciiTheme="minorHAnsi" w:hAnsiTheme="minorHAnsi"/>
          <w:b w:val="0"/>
          <w:color w:val="auto"/>
          <w:szCs w:val="22"/>
          <w:lang w:val="en-GB" w:eastAsia="en-GB"/>
        </w:rPr>
      </w:pPr>
      <w:ins w:id="158" w:author="Will Chen" w:date="2017-06-06T15:32:00Z">
        <w:r w:rsidRPr="00813409">
          <w:rPr>
            <w:rStyle w:val="Hyperlink"/>
          </w:rPr>
          <w:fldChar w:fldCharType="begin"/>
        </w:r>
        <w:r w:rsidRPr="00813409">
          <w:rPr>
            <w:rStyle w:val="Hyperlink"/>
          </w:rPr>
          <w:instrText xml:space="preserve"> </w:instrText>
        </w:r>
        <w:r>
          <w:instrText>HYPERLINK \l "_Toc484526505"</w:instrText>
        </w:r>
        <w:r w:rsidRPr="00813409">
          <w:rPr>
            <w:rStyle w:val="Hyperlink"/>
          </w:rPr>
          <w:instrText xml:space="preserve"> </w:instrText>
        </w:r>
        <w:r w:rsidRPr="00813409">
          <w:rPr>
            <w:rStyle w:val="Hyperlink"/>
          </w:rPr>
          <w:fldChar w:fldCharType="separate"/>
        </w:r>
        <w:r w:rsidRPr="00813409">
          <w:rPr>
            <w:rStyle w:val="Hyperlink"/>
          </w:rPr>
          <w:t>5</w:t>
        </w:r>
        <w:r>
          <w:rPr>
            <w:rFonts w:asciiTheme="minorHAnsi" w:hAnsiTheme="minorHAnsi"/>
            <w:b w:val="0"/>
            <w:color w:val="auto"/>
            <w:szCs w:val="22"/>
            <w:lang w:val="en-GB" w:eastAsia="en-GB"/>
          </w:rPr>
          <w:tab/>
        </w:r>
        <w:r w:rsidRPr="00813409">
          <w:rPr>
            <w:rStyle w:val="Hyperlink"/>
          </w:rPr>
          <w:t>Known VIP issues</w:t>
        </w:r>
        <w:r>
          <w:rPr>
            <w:webHidden/>
          </w:rPr>
          <w:tab/>
        </w:r>
        <w:r>
          <w:rPr>
            <w:webHidden/>
          </w:rPr>
          <w:fldChar w:fldCharType="begin"/>
        </w:r>
        <w:r>
          <w:rPr>
            <w:webHidden/>
          </w:rPr>
          <w:instrText xml:space="preserve"> PAGEREF _Toc484526505 \h </w:instrText>
        </w:r>
      </w:ins>
      <w:r>
        <w:rPr>
          <w:webHidden/>
        </w:rPr>
      </w:r>
      <w:r>
        <w:rPr>
          <w:webHidden/>
        </w:rPr>
        <w:fldChar w:fldCharType="separate"/>
      </w:r>
      <w:ins w:id="159" w:author="Will Chen" w:date="2017-06-06T15:32:00Z">
        <w:r>
          <w:rPr>
            <w:webHidden/>
          </w:rPr>
          <w:t>20</w:t>
        </w:r>
        <w:r>
          <w:rPr>
            <w:webHidden/>
          </w:rPr>
          <w:fldChar w:fldCharType="end"/>
        </w:r>
        <w:r w:rsidRPr="00813409">
          <w:rPr>
            <w:rStyle w:val="Hyperlink"/>
          </w:rPr>
          <w:fldChar w:fldCharType="end"/>
        </w:r>
      </w:ins>
    </w:p>
    <w:p w14:paraId="18F5432B" w14:textId="77777777" w:rsidR="004A62DC" w:rsidRDefault="004A62DC">
      <w:pPr>
        <w:pStyle w:val="TOC2"/>
        <w:tabs>
          <w:tab w:val="left" w:pos="800"/>
        </w:tabs>
        <w:rPr>
          <w:ins w:id="160" w:author="Will Chen" w:date="2017-06-06T15:32:00Z"/>
          <w:noProof/>
          <w:szCs w:val="22"/>
          <w:lang w:val="en-GB" w:eastAsia="en-GB"/>
        </w:rPr>
      </w:pPr>
      <w:ins w:id="161" w:author="Will Chen" w:date="2017-06-06T15:32:00Z">
        <w:r w:rsidRPr="00813409">
          <w:rPr>
            <w:rStyle w:val="Hyperlink"/>
            <w:noProof/>
          </w:rPr>
          <w:lastRenderedPageBreak/>
          <w:fldChar w:fldCharType="begin"/>
        </w:r>
        <w:r w:rsidRPr="00813409">
          <w:rPr>
            <w:rStyle w:val="Hyperlink"/>
            <w:noProof/>
          </w:rPr>
          <w:instrText xml:space="preserve"> </w:instrText>
        </w:r>
        <w:r>
          <w:rPr>
            <w:noProof/>
          </w:rPr>
          <w:instrText>HYPERLINK \l "_Toc484526506"</w:instrText>
        </w:r>
        <w:r w:rsidRPr="00813409">
          <w:rPr>
            <w:rStyle w:val="Hyperlink"/>
            <w:noProof/>
          </w:rPr>
          <w:instrText xml:space="preserve"> </w:instrText>
        </w:r>
        <w:r w:rsidRPr="00813409">
          <w:rPr>
            <w:rStyle w:val="Hyperlink"/>
            <w:noProof/>
          </w:rPr>
          <w:fldChar w:fldCharType="separate"/>
        </w:r>
        <w:r w:rsidRPr="00813409">
          <w:rPr>
            <w:rStyle w:val="Hyperlink"/>
            <w:noProof/>
          </w:rPr>
          <w:t>5.1</w:t>
        </w:r>
        <w:r>
          <w:rPr>
            <w:noProof/>
            <w:szCs w:val="22"/>
            <w:lang w:val="en-GB" w:eastAsia="en-GB"/>
          </w:rPr>
          <w:tab/>
        </w:r>
        <w:r w:rsidRPr="00813409">
          <w:rPr>
            <w:rStyle w:val="Hyperlink"/>
            <w:noProof/>
          </w:rPr>
          <w:t>Segment size 1K alignment</w:t>
        </w:r>
        <w:r>
          <w:rPr>
            <w:noProof/>
            <w:webHidden/>
          </w:rPr>
          <w:tab/>
        </w:r>
        <w:r>
          <w:rPr>
            <w:noProof/>
            <w:webHidden/>
          </w:rPr>
          <w:fldChar w:fldCharType="begin"/>
        </w:r>
        <w:r>
          <w:rPr>
            <w:noProof/>
            <w:webHidden/>
          </w:rPr>
          <w:instrText xml:space="preserve"> PAGEREF _Toc484526506 \h </w:instrText>
        </w:r>
      </w:ins>
      <w:r>
        <w:rPr>
          <w:noProof/>
          <w:webHidden/>
        </w:rPr>
      </w:r>
      <w:r>
        <w:rPr>
          <w:noProof/>
          <w:webHidden/>
        </w:rPr>
        <w:fldChar w:fldCharType="separate"/>
      </w:r>
      <w:ins w:id="162" w:author="Will Chen" w:date="2017-06-06T15:32:00Z">
        <w:r>
          <w:rPr>
            <w:noProof/>
            <w:webHidden/>
          </w:rPr>
          <w:t>20</w:t>
        </w:r>
        <w:r>
          <w:rPr>
            <w:noProof/>
            <w:webHidden/>
          </w:rPr>
          <w:fldChar w:fldCharType="end"/>
        </w:r>
        <w:r w:rsidRPr="00813409">
          <w:rPr>
            <w:rStyle w:val="Hyperlink"/>
            <w:noProof/>
          </w:rPr>
          <w:fldChar w:fldCharType="end"/>
        </w:r>
      </w:ins>
    </w:p>
    <w:p w14:paraId="141E8AB6" w14:textId="77777777" w:rsidR="004A62DC" w:rsidRDefault="004A62DC">
      <w:pPr>
        <w:pStyle w:val="TOC3"/>
        <w:rPr>
          <w:ins w:id="163" w:author="Will Chen" w:date="2017-06-06T15:32:00Z"/>
          <w:iCs w:val="0"/>
          <w:noProof/>
          <w:szCs w:val="22"/>
          <w:lang w:val="en-GB" w:eastAsia="en-GB"/>
        </w:rPr>
      </w:pPr>
      <w:ins w:id="164"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"_Toc484526507"</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5.1.1</w:t>
        </w:r>
        <w:r>
          <w:rPr>
            <w:iCs w:val="0"/>
            <w:noProof/>
            <w:szCs w:val="22"/>
            <w:lang w:val="en-GB" w:eastAsia="en-GB"/>
          </w:rPr>
          <w:tab/>
        </w:r>
        <w:r w:rsidRPr="00813409">
          <w:rPr>
            <w:rStyle w:val="Hyperlink"/>
            <w:noProof/>
          </w:rPr>
          <w:t>Solution</w:t>
        </w:r>
        <w:r>
          <w:rPr>
            <w:noProof/>
            <w:webHidden/>
          </w:rPr>
          <w:tab/>
        </w:r>
        <w:r>
          <w:rPr>
            <w:noProof/>
            <w:webHidden/>
          </w:rPr>
          <w:fldChar w:fldCharType="begin"/>
        </w:r>
        <w:r>
          <w:rPr>
            <w:noProof/>
            <w:webHidden/>
          </w:rPr>
          <w:instrText xml:space="preserve"> PAGEREF _Toc484526507 \h </w:instrText>
        </w:r>
      </w:ins>
      <w:r>
        <w:rPr>
          <w:noProof/>
          <w:webHidden/>
        </w:rPr>
      </w:r>
      <w:r>
        <w:rPr>
          <w:noProof/>
          <w:webHidden/>
        </w:rPr>
        <w:fldChar w:fldCharType="separate"/>
      </w:r>
      <w:ins w:id="165" w:author="Will Chen" w:date="2017-06-06T15:32:00Z">
        <w:r>
          <w:rPr>
            <w:noProof/>
            <w:webHidden/>
          </w:rPr>
          <w:t>20</w:t>
        </w:r>
        <w:r>
          <w:rPr>
            <w:noProof/>
            <w:webHidden/>
          </w:rPr>
          <w:fldChar w:fldCharType="end"/>
        </w:r>
        <w:r w:rsidRPr="00813409">
          <w:rPr>
            <w:rStyle w:val="Hyperlink"/>
            <w:noProof/>
          </w:rPr>
          <w:fldChar w:fldCharType="end"/>
        </w:r>
      </w:ins>
    </w:p>
    <w:p w14:paraId="72BC2388" w14:textId="77777777" w:rsidR="004A62DC" w:rsidRDefault="004A62DC">
      <w:pPr>
        <w:pStyle w:val="TOC2"/>
        <w:tabs>
          <w:tab w:val="left" w:pos="800"/>
        </w:tabs>
        <w:rPr>
          <w:ins w:id="166" w:author="Will Chen" w:date="2017-06-06T15:32:00Z"/>
          <w:noProof/>
          <w:szCs w:val="22"/>
          <w:lang w:val="en-GB" w:eastAsia="en-GB"/>
        </w:rPr>
      </w:pPr>
      <w:ins w:id="167"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"_Toc484526508"</w:instrText>
        </w:r>
        <w:r w:rsidRPr="00813409">
          <w:rPr>
            <w:rStyle w:val="Hyperlink"/>
            <w:noProof/>
          </w:rPr>
          <w:instrText xml:space="preserve"> </w:instrText>
        </w:r>
        <w:r w:rsidRPr="00813409">
          <w:rPr>
            <w:rStyle w:val="Hyperlink"/>
            <w:noProof/>
          </w:rPr>
          <w:fldChar w:fldCharType="separate"/>
        </w:r>
        <w:r w:rsidRPr="00813409">
          <w:rPr>
            <w:rStyle w:val="Hyperlink"/>
            <w:noProof/>
          </w:rPr>
          <w:t>5.2</w:t>
        </w:r>
        <w:r>
          <w:rPr>
            <w:noProof/>
            <w:szCs w:val="22"/>
            <w:lang w:val="en-GB" w:eastAsia="en-GB"/>
          </w:rPr>
          <w:tab/>
        </w:r>
        <w:r w:rsidRPr="00813409">
          <w:rPr>
            <w:rStyle w:val="Hyperlink"/>
            <w:noProof/>
          </w:rPr>
          <w:t>RID with no matching ARID</w:t>
        </w:r>
        <w:r>
          <w:rPr>
            <w:noProof/>
            <w:webHidden/>
          </w:rPr>
          <w:tab/>
        </w:r>
        <w:r>
          <w:rPr>
            <w:noProof/>
            <w:webHidden/>
          </w:rPr>
          <w:fldChar w:fldCharType="begin"/>
        </w:r>
        <w:r>
          <w:rPr>
            <w:noProof/>
            <w:webHidden/>
          </w:rPr>
          <w:instrText xml:space="preserve"> PAGEREF _Toc484526508 \h </w:instrText>
        </w:r>
      </w:ins>
      <w:r>
        <w:rPr>
          <w:noProof/>
          <w:webHidden/>
        </w:rPr>
      </w:r>
      <w:r>
        <w:rPr>
          <w:noProof/>
          <w:webHidden/>
        </w:rPr>
        <w:fldChar w:fldCharType="separate"/>
      </w:r>
      <w:ins w:id="168" w:author="Will Chen" w:date="2017-06-06T15:32:00Z">
        <w:r>
          <w:rPr>
            <w:noProof/>
            <w:webHidden/>
          </w:rPr>
          <w:t>20</w:t>
        </w:r>
        <w:r>
          <w:rPr>
            <w:noProof/>
            <w:webHidden/>
          </w:rPr>
          <w:fldChar w:fldCharType="end"/>
        </w:r>
        <w:r w:rsidRPr="00813409">
          <w:rPr>
            <w:rStyle w:val="Hyperlink"/>
            <w:noProof/>
          </w:rPr>
          <w:fldChar w:fldCharType="end"/>
        </w:r>
      </w:ins>
    </w:p>
    <w:p w14:paraId="36AC1A2F" w14:textId="77777777" w:rsidR="004A62DC" w:rsidRDefault="004A62DC">
      <w:pPr>
        <w:pStyle w:val="TOC3"/>
        <w:rPr>
          <w:ins w:id="169" w:author="Will Chen" w:date="2017-06-06T15:32:00Z"/>
          <w:iCs w:val="0"/>
          <w:noProof/>
          <w:szCs w:val="22"/>
          <w:lang w:val="en-GB" w:eastAsia="en-GB"/>
        </w:rPr>
      </w:pPr>
      <w:ins w:id="170"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"_Toc484526509"</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5.2.1</w:t>
        </w:r>
        <w:r>
          <w:rPr>
            <w:iCs w:val="0"/>
            <w:noProof/>
            <w:szCs w:val="22"/>
            <w:lang w:val="en-GB" w:eastAsia="en-GB"/>
          </w:rPr>
          <w:tab/>
        </w:r>
        <w:r w:rsidRPr="00813409">
          <w:rPr>
            <w:rStyle w:val="Hyperlink"/>
            <w:noProof/>
          </w:rPr>
          <w:t>Solution</w:t>
        </w:r>
        <w:r>
          <w:rPr>
            <w:noProof/>
            <w:webHidden/>
          </w:rPr>
          <w:tab/>
        </w:r>
        <w:r>
          <w:rPr>
            <w:noProof/>
            <w:webHidden/>
          </w:rPr>
          <w:fldChar w:fldCharType="begin"/>
        </w:r>
        <w:r>
          <w:rPr>
            <w:noProof/>
            <w:webHidden/>
          </w:rPr>
          <w:instrText xml:space="preserve"> PAGEREF _Toc484526509 \h </w:instrText>
        </w:r>
      </w:ins>
      <w:r>
        <w:rPr>
          <w:noProof/>
          <w:webHidden/>
        </w:rPr>
      </w:r>
      <w:r>
        <w:rPr>
          <w:noProof/>
          <w:webHidden/>
        </w:rPr>
        <w:fldChar w:fldCharType="separate"/>
      </w:r>
      <w:ins w:id="171" w:author="Will Chen" w:date="2017-06-06T15:32:00Z">
        <w:r>
          <w:rPr>
            <w:noProof/>
            <w:webHidden/>
          </w:rPr>
          <w:t>20</w:t>
        </w:r>
        <w:r>
          <w:rPr>
            <w:noProof/>
            <w:webHidden/>
          </w:rPr>
          <w:fldChar w:fldCharType="end"/>
        </w:r>
        <w:r w:rsidRPr="00813409">
          <w:rPr>
            <w:rStyle w:val="Hyperlink"/>
            <w:noProof/>
          </w:rPr>
          <w:fldChar w:fldCharType="end"/>
        </w:r>
      </w:ins>
    </w:p>
    <w:p w14:paraId="037547A2" w14:textId="77777777" w:rsidR="004A62DC" w:rsidRDefault="004A62DC">
      <w:pPr>
        <w:pStyle w:val="TOC2"/>
        <w:tabs>
          <w:tab w:val="left" w:pos="800"/>
        </w:tabs>
        <w:rPr>
          <w:ins w:id="172" w:author="Will Chen" w:date="2017-06-06T15:32:00Z"/>
          <w:noProof/>
          <w:szCs w:val="22"/>
          <w:lang w:val="en-GB" w:eastAsia="en-GB"/>
        </w:rPr>
      </w:pPr>
      <w:ins w:id="173"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"_Toc484526510"</w:instrText>
        </w:r>
        <w:r w:rsidRPr="00813409">
          <w:rPr>
            <w:rStyle w:val="Hyperlink"/>
            <w:noProof/>
          </w:rPr>
          <w:instrText xml:space="preserve"> </w:instrText>
        </w:r>
        <w:r w:rsidRPr="00813409">
          <w:rPr>
            <w:rStyle w:val="Hyperlink"/>
            <w:noProof/>
          </w:rPr>
          <w:fldChar w:fldCharType="separate"/>
        </w:r>
        <w:r w:rsidRPr="00813409">
          <w:rPr>
            <w:rStyle w:val="Hyperlink"/>
            <w:noProof/>
          </w:rPr>
          <w:t>5.3</w:t>
        </w:r>
        <w:r>
          <w:rPr>
            <w:noProof/>
            <w:szCs w:val="22"/>
            <w:lang w:val="en-GB" w:eastAsia="en-GB"/>
          </w:rPr>
          <w:tab/>
        </w:r>
        <w:r w:rsidRPr="00813409">
          <w:rPr>
            <w:rStyle w:val="Hyperlink"/>
            <w:noProof/>
          </w:rPr>
          <w:t>Address constraint</w:t>
        </w:r>
        <w:r>
          <w:rPr>
            <w:noProof/>
            <w:webHidden/>
          </w:rPr>
          <w:tab/>
        </w:r>
        <w:r>
          <w:rPr>
            <w:noProof/>
            <w:webHidden/>
          </w:rPr>
          <w:fldChar w:fldCharType="begin"/>
        </w:r>
        <w:r>
          <w:rPr>
            <w:noProof/>
            <w:webHidden/>
          </w:rPr>
          <w:instrText xml:space="preserve"> PAGEREF _Toc484526510 \h </w:instrText>
        </w:r>
      </w:ins>
      <w:r>
        <w:rPr>
          <w:noProof/>
          <w:webHidden/>
        </w:rPr>
      </w:r>
      <w:r>
        <w:rPr>
          <w:noProof/>
          <w:webHidden/>
        </w:rPr>
        <w:fldChar w:fldCharType="separate"/>
      </w:r>
      <w:ins w:id="174" w:author="Will Chen" w:date="2017-06-06T15:32:00Z">
        <w:r>
          <w:rPr>
            <w:noProof/>
            <w:webHidden/>
          </w:rPr>
          <w:t>20</w:t>
        </w:r>
        <w:r>
          <w:rPr>
            <w:noProof/>
            <w:webHidden/>
          </w:rPr>
          <w:fldChar w:fldCharType="end"/>
        </w:r>
        <w:r w:rsidRPr="00813409">
          <w:rPr>
            <w:rStyle w:val="Hyperlink"/>
            <w:noProof/>
          </w:rPr>
          <w:fldChar w:fldCharType="end"/>
        </w:r>
      </w:ins>
    </w:p>
    <w:p w14:paraId="4549BB10" w14:textId="77777777" w:rsidR="004A62DC" w:rsidRDefault="004A62DC">
      <w:pPr>
        <w:pStyle w:val="TOC3"/>
        <w:rPr>
          <w:ins w:id="175" w:author="Will Chen" w:date="2017-06-06T15:32:00Z"/>
          <w:iCs w:val="0"/>
          <w:noProof/>
          <w:szCs w:val="22"/>
          <w:lang w:val="en-GB" w:eastAsia="en-GB"/>
        </w:rPr>
      </w:pPr>
      <w:ins w:id="176"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"_Toc484526511"</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5.3.1</w:t>
        </w:r>
        <w:r>
          <w:rPr>
            <w:iCs w:val="0"/>
            <w:noProof/>
            <w:szCs w:val="22"/>
            <w:lang w:val="en-GB" w:eastAsia="en-GB"/>
          </w:rPr>
          <w:tab/>
        </w:r>
        <w:r w:rsidRPr="00813409">
          <w:rPr>
            <w:rStyle w:val="Hyperlink"/>
            <w:noProof/>
          </w:rPr>
          <w:t>Solution</w:t>
        </w:r>
        <w:r>
          <w:rPr>
            <w:noProof/>
            <w:webHidden/>
          </w:rPr>
          <w:tab/>
        </w:r>
        <w:r>
          <w:rPr>
            <w:noProof/>
            <w:webHidden/>
          </w:rPr>
          <w:fldChar w:fldCharType="begin"/>
        </w:r>
        <w:r>
          <w:rPr>
            <w:noProof/>
            <w:webHidden/>
          </w:rPr>
          <w:instrText xml:space="preserve"> PAGEREF _Toc484526511 \h </w:instrText>
        </w:r>
      </w:ins>
      <w:r>
        <w:rPr>
          <w:noProof/>
          <w:webHidden/>
        </w:rPr>
      </w:r>
      <w:r>
        <w:rPr>
          <w:noProof/>
          <w:webHidden/>
        </w:rPr>
        <w:fldChar w:fldCharType="separate"/>
      </w:r>
      <w:ins w:id="177" w:author="Will Chen" w:date="2017-06-06T15:32:00Z">
        <w:r>
          <w:rPr>
            <w:noProof/>
            <w:webHidden/>
          </w:rPr>
          <w:t>20</w:t>
        </w:r>
        <w:r>
          <w:rPr>
            <w:noProof/>
            <w:webHidden/>
          </w:rPr>
          <w:fldChar w:fldCharType="end"/>
        </w:r>
        <w:r w:rsidRPr="00813409">
          <w:rPr>
            <w:rStyle w:val="Hyperlink"/>
            <w:noProof/>
          </w:rPr>
          <w:fldChar w:fldCharType="end"/>
        </w:r>
      </w:ins>
    </w:p>
    <w:p w14:paraId="389A2AE8" w14:textId="77777777" w:rsidR="004A62DC" w:rsidRDefault="004A62DC">
      <w:pPr>
        <w:pStyle w:val="TOC2"/>
        <w:tabs>
          <w:tab w:val="left" w:pos="800"/>
        </w:tabs>
        <w:rPr>
          <w:ins w:id="178" w:author="Will Chen" w:date="2017-06-06T15:32:00Z"/>
          <w:noProof/>
          <w:szCs w:val="22"/>
          <w:lang w:val="en-GB" w:eastAsia="en-GB"/>
        </w:rPr>
      </w:pPr>
      <w:ins w:id="179"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"_Toc484526512"</w:instrText>
        </w:r>
        <w:r w:rsidRPr="00813409">
          <w:rPr>
            <w:rStyle w:val="Hyperlink"/>
            <w:noProof/>
          </w:rPr>
          <w:instrText xml:space="preserve"> </w:instrText>
        </w:r>
        <w:r w:rsidRPr="00813409">
          <w:rPr>
            <w:rStyle w:val="Hyperlink"/>
            <w:noProof/>
          </w:rPr>
          <w:fldChar w:fldCharType="separate"/>
        </w:r>
        <w:r w:rsidRPr="00813409">
          <w:rPr>
            <w:rStyle w:val="Hyperlink"/>
            <w:noProof/>
          </w:rPr>
          <w:t>5.4</w:t>
        </w:r>
        <w:r>
          <w:rPr>
            <w:noProof/>
            <w:szCs w:val="22"/>
            <w:lang w:val="en-GB" w:eastAsia="en-GB"/>
          </w:rPr>
          <w:tab/>
        </w:r>
        <w:r w:rsidRPr="00813409">
          <w:rPr>
            <w:rStyle w:val="Hyperlink"/>
            <w:noProof/>
          </w:rPr>
          <w:t>Userbits</w:t>
        </w:r>
        <w:r>
          <w:rPr>
            <w:noProof/>
            <w:webHidden/>
          </w:rPr>
          <w:tab/>
        </w:r>
        <w:r>
          <w:rPr>
            <w:noProof/>
            <w:webHidden/>
          </w:rPr>
          <w:fldChar w:fldCharType="begin"/>
        </w:r>
        <w:r>
          <w:rPr>
            <w:noProof/>
            <w:webHidden/>
          </w:rPr>
          <w:instrText xml:space="preserve"> PAGEREF _Toc484526512 \h </w:instrText>
        </w:r>
      </w:ins>
      <w:r>
        <w:rPr>
          <w:noProof/>
          <w:webHidden/>
        </w:rPr>
      </w:r>
      <w:r>
        <w:rPr>
          <w:noProof/>
          <w:webHidden/>
        </w:rPr>
        <w:fldChar w:fldCharType="separate"/>
      </w:r>
      <w:ins w:id="180" w:author="Will Chen" w:date="2017-06-06T15:32:00Z">
        <w:r>
          <w:rPr>
            <w:noProof/>
            <w:webHidden/>
          </w:rPr>
          <w:t>21</w:t>
        </w:r>
        <w:r>
          <w:rPr>
            <w:noProof/>
            <w:webHidden/>
          </w:rPr>
          <w:fldChar w:fldCharType="end"/>
        </w:r>
        <w:r w:rsidRPr="00813409">
          <w:rPr>
            <w:rStyle w:val="Hyperlink"/>
            <w:noProof/>
          </w:rPr>
          <w:fldChar w:fldCharType="end"/>
        </w:r>
      </w:ins>
    </w:p>
    <w:p w14:paraId="0D6CD4CF" w14:textId="77777777" w:rsidR="004A62DC" w:rsidRDefault="004A62DC">
      <w:pPr>
        <w:pStyle w:val="TOC3"/>
        <w:rPr>
          <w:ins w:id="181" w:author="Will Chen" w:date="2017-06-06T15:32:00Z"/>
          <w:iCs w:val="0"/>
          <w:noProof/>
          <w:szCs w:val="22"/>
          <w:lang w:val="en-GB" w:eastAsia="en-GB"/>
        </w:rPr>
      </w:pPr>
      <w:ins w:id="182"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"_Toc484526513"</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5.4.1</w:t>
        </w:r>
        <w:r>
          <w:rPr>
            <w:iCs w:val="0"/>
            <w:noProof/>
            <w:szCs w:val="22"/>
            <w:lang w:val="en-GB" w:eastAsia="en-GB"/>
          </w:rPr>
          <w:tab/>
        </w:r>
        <w:r w:rsidRPr="00813409">
          <w:rPr>
            <w:rStyle w:val="Hyperlink"/>
            <w:noProof/>
          </w:rPr>
          <w:t>Solution</w:t>
        </w:r>
        <w:r>
          <w:rPr>
            <w:noProof/>
            <w:webHidden/>
          </w:rPr>
          <w:tab/>
        </w:r>
        <w:r>
          <w:rPr>
            <w:noProof/>
            <w:webHidden/>
          </w:rPr>
          <w:fldChar w:fldCharType="begin"/>
        </w:r>
        <w:r>
          <w:rPr>
            <w:noProof/>
            <w:webHidden/>
          </w:rPr>
          <w:instrText xml:space="preserve"> PAGEREF _Toc484526513 \h </w:instrText>
        </w:r>
      </w:ins>
      <w:r>
        <w:rPr>
          <w:noProof/>
          <w:webHidden/>
        </w:rPr>
      </w:r>
      <w:r>
        <w:rPr>
          <w:noProof/>
          <w:webHidden/>
        </w:rPr>
        <w:fldChar w:fldCharType="separate"/>
      </w:r>
      <w:ins w:id="183" w:author="Will Chen" w:date="2017-06-06T15:32:00Z">
        <w:r>
          <w:rPr>
            <w:noProof/>
            <w:webHidden/>
          </w:rPr>
          <w:t>21</w:t>
        </w:r>
        <w:r>
          <w:rPr>
            <w:noProof/>
            <w:webHidden/>
          </w:rPr>
          <w:fldChar w:fldCharType="end"/>
        </w:r>
        <w:r w:rsidRPr="00813409">
          <w:rPr>
            <w:rStyle w:val="Hyperlink"/>
            <w:noProof/>
          </w:rPr>
          <w:fldChar w:fldCharType="end"/>
        </w:r>
      </w:ins>
    </w:p>
    <w:p w14:paraId="232CCA77" w14:textId="77777777" w:rsidR="004A62DC" w:rsidRDefault="004A62DC">
      <w:pPr>
        <w:pStyle w:val="TOC2"/>
        <w:tabs>
          <w:tab w:val="left" w:pos="800"/>
        </w:tabs>
        <w:rPr>
          <w:ins w:id="184" w:author="Will Chen" w:date="2017-06-06T15:32:00Z"/>
          <w:noProof/>
          <w:szCs w:val="22"/>
          <w:lang w:val="en-GB" w:eastAsia="en-GB"/>
        </w:rPr>
      </w:pPr>
      <w:ins w:id="185"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"_Toc484526514"</w:instrText>
        </w:r>
        <w:r w:rsidRPr="00813409">
          <w:rPr>
            <w:rStyle w:val="Hyperlink"/>
            <w:noProof/>
          </w:rPr>
          <w:instrText xml:space="preserve"> </w:instrText>
        </w:r>
        <w:r w:rsidRPr="00813409">
          <w:rPr>
            <w:rStyle w:val="Hyperlink"/>
            <w:noProof/>
          </w:rPr>
          <w:fldChar w:fldCharType="separate"/>
        </w:r>
        <w:r w:rsidRPr="00813409">
          <w:rPr>
            <w:rStyle w:val="Hyperlink"/>
            <w:noProof/>
          </w:rPr>
          <w:t>5.5</w:t>
        </w:r>
        <w:r>
          <w:rPr>
            <w:noProof/>
            <w:szCs w:val="22"/>
            <w:lang w:val="en-GB" w:eastAsia="en-GB"/>
          </w:rPr>
          <w:tab/>
        </w:r>
        <w:r w:rsidRPr="00813409">
          <w:rPr>
            <w:rStyle w:val="Hyperlink"/>
            <w:noProof/>
          </w:rPr>
          <w:t>IMG2 slave VIP unique tag IDs</w:t>
        </w:r>
        <w:r>
          <w:rPr>
            <w:noProof/>
            <w:webHidden/>
          </w:rPr>
          <w:tab/>
        </w:r>
        <w:r>
          <w:rPr>
            <w:noProof/>
            <w:webHidden/>
          </w:rPr>
          <w:fldChar w:fldCharType="begin"/>
        </w:r>
        <w:r>
          <w:rPr>
            <w:noProof/>
            <w:webHidden/>
          </w:rPr>
          <w:instrText xml:space="preserve"> PAGEREF _Toc484526514 \h </w:instrText>
        </w:r>
      </w:ins>
      <w:r>
        <w:rPr>
          <w:noProof/>
          <w:webHidden/>
        </w:rPr>
      </w:r>
      <w:r>
        <w:rPr>
          <w:noProof/>
          <w:webHidden/>
        </w:rPr>
        <w:fldChar w:fldCharType="separate"/>
      </w:r>
      <w:ins w:id="186" w:author="Will Chen" w:date="2017-06-06T15:32:00Z">
        <w:r>
          <w:rPr>
            <w:noProof/>
            <w:webHidden/>
          </w:rPr>
          <w:t>21</w:t>
        </w:r>
        <w:r>
          <w:rPr>
            <w:noProof/>
            <w:webHidden/>
          </w:rPr>
          <w:fldChar w:fldCharType="end"/>
        </w:r>
        <w:r w:rsidRPr="00813409">
          <w:rPr>
            <w:rStyle w:val="Hyperlink"/>
            <w:noProof/>
          </w:rPr>
          <w:fldChar w:fldCharType="end"/>
        </w:r>
      </w:ins>
    </w:p>
    <w:p w14:paraId="085FF2BA" w14:textId="77777777" w:rsidR="004A62DC" w:rsidRDefault="004A62DC">
      <w:pPr>
        <w:pStyle w:val="TOC3"/>
        <w:rPr>
          <w:ins w:id="187" w:author="Will Chen" w:date="2017-06-06T15:32:00Z"/>
          <w:iCs w:val="0"/>
          <w:noProof/>
          <w:szCs w:val="22"/>
          <w:lang w:val="en-GB" w:eastAsia="en-GB"/>
        </w:rPr>
      </w:pPr>
      <w:ins w:id="188"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"_Toc484526515"</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5.5.1</w:t>
        </w:r>
        <w:r>
          <w:rPr>
            <w:iCs w:val="0"/>
            <w:noProof/>
            <w:szCs w:val="22"/>
            <w:lang w:val="en-GB" w:eastAsia="en-GB"/>
          </w:rPr>
          <w:tab/>
        </w:r>
        <w:r w:rsidRPr="00813409">
          <w:rPr>
            <w:rStyle w:val="Hyperlink"/>
            <w:noProof/>
          </w:rPr>
          <w:t>Solution</w:t>
        </w:r>
        <w:r>
          <w:rPr>
            <w:noProof/>
            <w:webHidden/>
          </w:rPr>
          <w:tab/>
        </w:r>
        <w:r>
          <w:rPr>
            <w:noProof/>
            <w:webHidden/>
          </w:rPr>
          <w:fldChar w:fldCharType="begin"/>
        </w:r>
        <w:r>
          <w:rPr>
            <w:noProof/>
            <w:webHidden/>
          </w:rPr>
          <w:instrText xml:space="preserve"> PAGEREF _Toc484526515 \h </w:instrText>
        </w:r>
      </w:ins>
      <w:r>
        <w:rPr>
          <w:noProof/>
          <w:webHidden/>
        </w:rPr>
      </w:r>
      <w:r>
        <w:rPr>
          <w:noProof/>
          <w:webHidden/>
        </w:rPr>
        <w:fldChar w:fldCharType="separate"/>
      </w:r>
      <w:ins w:id="189" w:author="Will Chen" w:date="2017-06-06T15:32:00Z">
        <w:r>
          <w:rPr>
            <w:noProof/>
            <w:webHidden/>
          </w:rPr>
          <w:t>21</w:t>
        </w:r>
        <w:r>
          <w:rPr>
            <w:noProof/>
            <w:webHidden/>
          </w:rPr>
          <w:fldChar w:fldCharType="end"/>
        </w:r>
        <w:r w:rsidRPr="00813409">
          <w:rPr>
            <w:rStyle w:val="Hyperlink"/>
            <w:noProof/>
          </w:rPr>
          <w:fldChar w:fldCharType="end"/>
        </w:r>
      </w:ins>
    </w:p>
    <w:p w14:paraId="63EF8596" w14:textId="77777777" w:rsidR="004A62DC" w:rsidRDefault="004A62DC">
      <w:pPr>
        <w:pStyle w:val="TOC2"/>
        <w:tabs>
          <w:tab w:val="left" w:pos="800"/>
        </w:tabs>
        <w:rPr>
          <w:ins w:id="190" w:author="Will Chen" w:date="2017-06-06T15:32:00Z"/>
          <w:noProof/>
          <w:szCs w:val="22"/>
          <w:lang w:val="en-GB" w:eastAsia="en-GB"/>
        </w:rPr>
      </w:pPr>
      <w:ins w:id="191"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"_Toc484526516"</w:instrText>
        </w:r>
        <w:r w:rsidRPr="00813409">
          <w:rPr>
            <w:rStyle w:val="Hyperlink"/>
            <w:noProof/>
          </w:rPr>
          <w:instrText xml:space="preserve"> </w:instrText>
        </w:r>
        <w:r w:rsidRPr="00813409">
          <w:rPr>
            <w:rStyle w:val="Hyperlink"/>
            <w:noProof/>
          </w:rPr>
          <w:fldChar w:fldCharType="separate"/>
        </w:r>
        <w:r w:rsidRPr="00813409">
          <w:rPr>
            <w:rStyle w:val="Hyperlink"/>
            <w:noProof/>
          </w:rPr>
          <w:t>5.6</w:t>
        </w:r>
        <w:r>
          <w:rPr>
            <w:noProof/>
            <w:szCs w:val="22"/>
            <w:lang w:val="en-GB" w:eastAsia="en-GB"/>
          </w:rPr>
          <w:tab/>
        </w:r>
        <w:r w:rsidRPr="00813409">
          <w:rPr>
            <w:rStyle w:val="Hyperlink"/>
            <w:noProof/>
          </w:rPr>
          <w:t>IMG2 slave VIP &gt;32-bit address width</w:t>
        </w:r>
        <w:r>
          <w:rPr>
            <w:noProof/>
            <w:webHidden/>
          </w:rPr>
          <w:tab/>
        </w:r>
        <w:r>
          <w:rPr>
            <w:noProof/>
            <w:webHidden/>
          </w:rPr>
          <w:fldChar w:fldCharType="begin"/>
        </w:r>
        <w:r>
          <w:rPr>
            <w:noProof/>
            <w:webHidden/>
          </w:rPr>
          <w:instrText xml:space="preserve"> PAGEREF _Toc484526516 \h </w:instrText>
        </w:r>
      </w:ins>
      <w:r>
        <w:rPr>
          <w:noProof/>
          <w:webHidden/>
        </w:rPr>
      </w:r>
      <w:r>
        <w:rPr>
          <w:noProof/>
          <w:webHidden/>
        </w:rPr>
        <w:fldChar w:fldCharType="separate"/>
      </w:r>
      <w:ins w:id="192" w:author="Will Chen" w:date="2017-06-06T15:32:00Z">
        <w:r>
          <w:rPr>
            <w:noProof/>
            <w:webHidden/>
          </w:rPr>
          <w:t>21</w:t>
        </w:r>
        <w:r>
          <w:rPr>
            <w:noProof/>
            <w:webHidden/>
          </w:rPr>
          <w:fldChar w:fldCharType="end"/>
        </w:r>
        <w:r w:rsidRPr="00813409">
          <w:rPr>
            <w:rStyle w:val="Hyperlink"/>
            <w:noProof/>
          </w:rPr>
          <w:fldChar w:fldCharType="end"/>
        </w:r>
      </w:ins>
    </w:p>
    <w:p w14:paraId="76E4B849" w14:textId="77777777" w:rsidR="004A62DC" w:rsidRDefault="004A62DC">
      <w:pPr>
        <w:pStyle w:val="TOC3"/>
        <w:rPr>
          <w:ins w:id="193" w:author="Will Chen" w:date="2017-06-06T15:32:00Z"/>
          <w:iCs w:val="0"/>
          <w:noProof/>
          <w:szCs w:val="22"/>
          <w:lang w:val="en-GB" w:eastAsia="en-GB"/>
        </w:rPr>
      </w:pPr>
      <w:ins w:id="194" w:author="Will Chen" w:date="2017-06-06T15:32:00Z">
        <w:r w:rsidRPr="00813409">
          <w:rPr>
            <w:rStyle w:val="Hyperlink"/>
            <w:noProof/>
          </w:rPr>
          <w:fldChar w:fldCharType="begin"/>
        </w:r>
        <w:r w:rsidRPr="00813409">
          <w:rPr>
            <w:rStyle w:val="Hyperlink"/>
            <w:noProof/>
          </w:rPr>
          <w:instrText xml:space="preserve"> </w:instrText>
        </w:r>
        <w:r>
          <w:rPr>
            <w:noProof/>
          </w:rPr>
          <w:instrText>HYPERLINK \l "_Toc484526517"</w:instrText>
        </w:r>
        <w:r w:rsidRPr="00813409">
          <w:rPr>
            <w:rStyle w:val="Hyperlink"/>
            <w:noProof/>
          </w:rPr>
          <w:instrText xml:space="preserve"> </w:instrText>
        </w:r>
        <w:r w:rsidRPr="00813409">
          <w:rPr>
            <w:rStyle w:val="Hyperlink"/>
            <w:noProof/>
          </w:rPr>
          <w:fldChar w:fldCharType="separate"/>
        </w:r>
        <w:r w:rsidRPr="00813409">
          <w:rPr>
            <w:rStyle w:val="Hyperlink"/>
            <w:noProof/>
            <w14:scene3d>
              <w14:camera w14:prst="orthographicFront"/>
              <w14:lightRig w14:rig="threePt" w14:dir="t">
                <w14:rot w14:lat="0" w14:lon="0" w14:rev="0"/>
              </w14:lightRig>
            </w14:scene3d>
          </w:rPr>
          <w:t>5.6.1</w:t>
        </w:r>
        <w:r>
          <w:rPr>
            <w:iCs w:val="0"/>
            <w:noProof/>
            <w:szCs w:val="22"/>
            <w:lang w:val="en-GB" w:eastAsia="en-GB"/>
          </w:rPr>
          <w:tab/>
        </w:r>
        <w:r w:rsidRPr="00813409">
          <w:rPr>
            <w:rStyle w:val="Hyperlink"/>
            <w:noProof/>
          </w:rPr>
          <w:t>Solution</w:t>
        </w:r>
        <w:r>
          <w:rPr>
            <w:noProof/>
            <w:webHidden/>
          </w:rPr>
          <w:tab/>
        </w:r>
        <w:r>
          <w:rPr>
            <w:noProof/>
            <w:webHidden/>
          </w:rPr>
          <w:fldChar w:fldCharType="begin"/>
        </w:r>
        <w:r>
          <w:rPr>
            <w:noProof/>
            <w:webHidden/>
          </w:rPr>
          <w:instrText xml:space="preserve"> PAGEREF _Toc484526517 \h </w:instrText>
        </w:r>
      </w:ins>
      <w:r>
        <w:rPr>
          <w:noProof/>
          <w:webHidden/>
        </w:rPr>
      </w:r>
      <w:r>
        <w:rPr>
          <w:noProof/>
          <w:webHidden/>
        </w:rPr>
        <w:fldChar w:fldCharType="separate"/>
      </w:r>
      <w:ins w:id="195" w:author="Will Chen" w:date="2017-06-06T15:32:00Z">
        <w:r>
          <w:rPr>
            <w:noProof/>
            <w:webHidden/>
          </w:rPr>
          <w:t>21</w:t>
        </w:r>
        <w:r>
          <w:rPr>
            <w:noProof/>
            <w:webHidden/>
          </w:rPr>
          <w:fldChar w:fldCharType="end"/>
        </w:r>
        <w:r w:rsidRPr="00813409">
          <w:rPr>
            <w:rStyle w:val="Hyperlink"/>
            <w:noProof/>
          </w:rPr>
          <w:fldChar w:fldCharType="end"/>
        </w:r>
      </w:ins>
    </w:p>
    <w:p w14:paraId="4B3C385B" w14:textId="77777777" w:rsidR="00CA300F" w:rsidDel="004A62DC" w:rsidRDefault="00CA300F">
      <w:pPr>
        <w:pStyle w:val="TOC1"/>
        <w:rPr>
          <w:del w:id="196" w:author="Will Chen" w:date="2017-06-06T15:32:00Z"/>
          <w:rFonts w:asciiTheme="minorHAnsi" w:hAnsiTheme="minorHAnsi"/>
          <w:b w:val="0"/>
          <w:color w:val="auto"/>
          <w:szCs w:val="22"/>
          <w:lang w:val="en-GB" w:eastAsia="en-GB"/>
        </w:rPr>
      </w:pPr>
      <w:del w:id="197" w:author="Will Chen" w:date="2017-06-06T15:32:00Z">
        <w:r w:rsidRPr="004A62DC" w:rsidDel="004A62DC">
          <w:rPr>
            <w:rPrChange w:id="198" w:author="Will Chen" w:date="2017-06-06T15:32:00Z">
              <w:rPr>
                <w:rStyle w:val="Hyperlink"/>
                <w:rFonts w:asciiTheme="majorHAnsi" w:hAnsiTheme="majorHAnsi"/>
              </w:rPr>
            </w:rPrChange>
          </w:rPr>
          <w:delText>About this document</w:delText>
        </w:r>
        <w:r w:rsidDel="004A62DC">
          <w:rPr>
            <w:webHidden/>
          </w:rPr>
          <w:tab/>
        </w:r>
        <w:r w:rsidR="003F2DF4" w:rsidDel="004A62DC">
          <w:rPr>
            <w:webHidden/>
          </w:rPr>
          <w:delText>2</w:delText>
        </w:r>
      </w:del>
    </w:p>
    <w:p w14:paraId="604AD618" w14:textId="77777777" w:rsidR="00CA300F" w:rsidDel="004A62DC" w:rsidRDefault="00CA300F">
      <w:pPr>
        <w:pStyle w:val="TOC1"/>
        <w:rPr>
          <w:del w:id="199" w:author="Will Chen" w:date="2017-06-06T15:32:00Z"/>
          <w:rFonts w:asciiTheme="minorHAnsi" w:hAnsiTheme="minorHAnsi"/>
          <w:b w:val="0"/>
          <w:color w:val="auto"/>
          <w:szCs w:val="22"/>
          <w:lang w:val="en-GB" w:eastAsia="en-GB"/>
        </w:rPr>
      </w:pPr>
      <w:del w:id="200" w:author="Will Chen" w:date="2017-06-06T15:32:00Z">
        <w:r w:rsidRPr="004A62DC" w:rsidDel="004A62DC">
          <w:rPr>
            <w:rPrChange w:id="201" w:author="Will Chen" w:date="2017-06-06T15:32:00Z">
              <w:rPr>
                <w:rStyle w:val="Hyperlink"/>
                <w:rFonts w:asciiTheme="majorHAnsi" w:hAnsiTheme="majorHAnsi"/>
              </w:rPr>
            </w:rPrChange>
          </w:rPr>
          <w:delText>Audience</w:delText>
        </w:r>
        <w:r w:rsidDel="004A62DC">
          <w:rPr>
            <w:webHidden/>
          </w:rPr>
          <w:tab/>
        </w:r>
        <w:r w:rsidR="003F2DF4" w:rsidDel="004A62DC">
          <w:rPr>
            <w:webHidden/>
          </w:rPr>
          <w:delText>2</w:delText>
        </w:r>
      </w:del>
    </w:p>
    <w:p w14:paraId="32044B29" w14:textId="77777777" w:rsidR="00CA300F" w:rsidDel="004A62DC" w:rsidRDefault="00CA300F">
      <w:pPr>
        <w:pStyle w:val="TOC1"/>
        <w:rPr>
          <w:del w:id="202" w:author="Will Chen" w:date="2017-06-06T15:32:00Z"/>
          <w:rFonts w:asciiTheme="minorHAnsi" w:hAnsiTheme="minorHAnsi"/>
          <w:b w:val="0"/>
          <w:color w:val="auto"/>
          <w:szCs w:val="22"/>
          <w:lang w:val="en-GB" w:eastAsia="en-GB"/>
        </w:rPr>
      </w:pPr>
      <w:del w:id="203" w:author="Will Chen" w:date="2017-06-06T15:32:00Z">
        <w:r w:rsidRPr="004A62DC" w:rsidDel="004A62DC">
          <w:rPr>
            <w:rPrChange w:id="204" w:author="Will Chen" w:date="2017-06-06T15:32:00Z">
              <w:rPr>
                <w:rStyle w:val="Hyperlink"/>
                <w:rFonts w:asciiTheme="majorHAnsi" w:hAnsiTheme="majorHAnsi"/>
              </w:rPr>
            </w:rPrChange>
          </w:rPr>
          <w:delText>Prerequisites</w:delText>
        </w:r>
        <w:r w:rsidDel="004A62DC">
          <w:rPr>
            <w:webHidden/>
          </w:rPr>
          <w:tab/>
        </w:r>
        <w:r w:rsidR="003F2DF4" w:rsidDel="004A62DC">
          <w:rPr>
            <w:webHidden/>
          </w:rPr>
          <w:delText>2</w:delText>
        </w:r>
      </w:del>
    </w:p>
    <w:p w14:paraId="69C421B5" w14:textId="77777777" w:rsidR="00CA300F" w:rsidDel="004A62DC" w:rsidRDefault="00CA300F">
      <w:pPr>
        <w:pStyle w:val="TOC1"/>
        <w:rPr>
          <w:del w:id="205" w:author="Will Chen" w:date="2017-06-06T15:32:00Z"/>
          <w:rFonts w:asciiTheme="minorHAnsi" w:hAnsiTheme="minorHAnsi"/>
          <w:b w:val="0"/>
          <w:color w:val="auto"/>
          <w:szCs w:val="22"/>
          <w:lang w:val="en-GB" w:eastAsia="en-GB"/>
        </w:rPr>
      </w:pPr>
      <w:del w:id="206" w:author="Will Chen" w:date="2017-06-06T15:32:00Z">
        <w:r w:rsidRPr="004A62DC" w:rsidDel="004A62DC">
          <w:rPr>
            <w:rPrChange w:id="207" w:author="Will Chen" w:date="2017-06-06T15:32:00Z">
              <w:rPr>
                <w:rStyle w:val="Hyperlink"/>
                <w:rFonts w:asciiTheme="majorHAnsi" w:hAnsiTheme="majorHAnsi"/>
              </w:rPr>
            </w:rPrChange>
          </w:rPr>
          <w:delText>Related documents</w:delText>
        </w:r>
        <w:r w:rsidDel="004A62DC">
          <w:rPr>
            <w:webHidden/>
          </w:rPr>
          <w:tab/>
        </w:r>
        <w:r w:rsidR="003F2DF4" w:rsidDel="004A62DC">
          <w:rPr>
            <w:webHidden/>
          </w:rPr>
          <w:delText>2</w:delText>
        </w:r>
      </w:del>
    </w:p>
    <w:p w14:paraId="244E1757" w14:textId="77777777" w:rsidR="00CA300F" w:rsidDel="004A62DC" w:rsidRDefault="00CA300F">
      <w:pPr>
        <w:pStyle w:val="TOC1"/>
        <w:rPr>
          <w:del w:id="208" w:author="Will Chen" w:date="2017-06-06T15:32:00Z"/>
          <w:rFonts w:asciiTheme="minorHAnsi" w:hAnsiTheme="minorHAnsi"/>
          <w:b w:val="0"/>
          <w:color w:val="auto"/>
          <w:szCs w:val="22"/>
          <w:lang w:val="en-GB" w:eastAsia="en-GB"/>
        </w:rPr>
      </w:pPr>
      <w:del w:id="209" w:author="Will Chen" w:date="2017-06-06T15:32:00Z">
        <w:r w:rsidRPr="004A62DC" w:rsidDel="004A62DC">
          <w:rPr>
            <w:rPrChange w:id="210" w:author="Will Chen" w:date="2017-06-06T15:32:00Z">
              <w:rPr>
                <w:rStyle w:val="Hyperlink"/>
                <w:rFonts w:asciiTheme="majorHAnsi" w:hAnsiTheme="majorHAnsi"/>
              </w:rPr>
            </w:rPrChange>
          </w:rPr>
          <w:delText>Customer support</w:delText>
        </w:r>
        <w:r w:rsidDel="004A62DC">
          <w:rPr>
            <w:webHidden/>
          </w:rPr>
          <w:tab/>
        </w:r>
        <w:r w:rsidR="003F2DF4" w:rsidDel="004A62DC">
          <w:rPr>
            <w:webHidden/>
          </w:rPr>
          <w:delText>3</w:delText>
        </w:r>
      </w:del>
    </w:p>
    <w:p w14:paraId="62E21E60" w14:textId="77777777" w:rsidR="00CA300F" w:rsidDel="004A62DC" w:rsidRDefault="00CA300F">
      <w:pPr>
        <w:pStyle w:val="TOC1"/>
        <w:rPr>
          <w:del w:id="211" w:author="Will Chen" w:date="2017-06-06T15:32:00Z"/>
          <w:rFonts w:asciiTheme="minorHAnsi" w:hAnsiTheme="minorHAnsi"/>
          <w:b w:val="0"/>
          <w:color w:val="auto"/>
          <w:szCs w:val="22"/>
          <w:lang w:val="en-GB" w:eastAsia="en-GB"/>
        </w:rPr>
      </w:pPr>
      <w:del w:id="212" w:author="Will Chen" w:date="2017-06-06T15:32:00Z">
        <w:r w:rsidRPr="004A62DC" w:rsidDel="004A62DC">
          <w:rPr>
            <w:rPrChange w:id="213" w:author="Will Chen" w:date="2017-06-06T15:32:00Z">
              <w:rPr>
                <w:rStyle w:val="Hyperlink"/>
              </w:rPr>
            </w:rPrChange>
          </w:rPr>
          <w:delText>1</w:delText>
        </w:r>
        <w:r w:rsidDel="004A62DC">
          <w:rPr>
            <w:rFonts w:asciiTheme="minorHAnsi" w:hAnsiTheme="minorHAnsi"/>
            <w:b w:val="0"/>
            <w:color w:val="auto"/>
            <w:szCs w:val="22"/>
            <w:lang w:val="en-GB" w:eastAsia="en-GB"/>
          </w:rPr>
          <w:tab/>
        </w:r>
        <w:r w:rsidRPr="004A62DC" w:rsidDel="004A62DC">
          <w:rPr>
            <w:rPrChange w:id="214" w:author="Will Chen" w:date="2017-06-06T15:32:00Z">
              <w:rPr>
                <w:rStyle w:val="Hyperlink"/>
              </w:rPr>
            </w:rPrChange>
          </w:rPr>
          <w:delText>UVM sanity bench overview</w:delText>
        </w:r>
        <w:r w:rsidDel="004A62DC">
          <w:rPr>
            <w:webHidden/>
          </w:rPr>
          <w:tab/>
        </w:r>
        <w:r w:rsidR="003F2DF4" w:rsidDel="004A62DC">
          <w:rPr>
            <w:webHidden/>
          </w:rPr>
          <w:delText>8</w:delText>
        </w:r>
      </w:del>
    </w:p>
    <w:p w14:paraId="17B42471" w14:textId="77777777" w:rsidR="00CA300F" w:rsidDel="004A62DC" w:rsidRDefault="00CA300F">
      <w:pPr>
        <w:pStyle w:val="TOC2"/>
        <w:tabs>
          <w:tab w:val="left" w:pos="800"/>
        </w:tabs>
        <w:rPr>
          <w:del w:id="215" w:author="Will Chen" w:date="2017-06-06T15:32:00Z"/>
          <w:noProof/>
          <w:szCs w:val="22"/>
          <w:lang w:val="en-GB" w:eastAsia="en-GB"/>
        </w:rPr>
      </w:pPr>
      <w:del w:id="216" w:author="Will Chen" w:date="2017-06-06T15:32:00Z">
        <w:r w:rsidRPr="004A62DC" w:rsidDel="004A62DC">
          <w:rPr>
            <w:rPrChange w:id="217" w:author="Will Chen" w:date="2017-06-06T15:32:00Z">
              <w:rPr>
                <w:rStyle w:val="Hyperlink"/>
                <w:noProof/>
              </w:rPr>
            </w:rPrChange>
          </w:rPr>
          <w:delText>1.1</w:delText>
        </w:r>
        <w:r w:rsidDel="004A62DC">
          <w:rPr>
            <w:noProof/>
            <w:szCs w:val="22"/>
            <w:lang w:val="en-GB" w:eastAsia="en-GB"/>
          </w:rPr>
          <w:tab/>
        </w:r>
        <w:r w:rsidRPr="004A62DC" w:rsidDel="004A62DC">
          <w:rPr>
            <w:rPrChange w:id="218" w:author="Will Chen" w:date="2017-06-06T15:32:00Z">
              <w:rPr>
                <w:rStyle w:val="Hyperlink"/>
                <w:noProof/>
              </w:rPr>
            </w:rPrChange>
          </w:rPr>
          <w:delText>UVM bench architecture</w:delText>
        </w:r>
        <w:r w:rsidDel="004A62DC">
          <w:rPr>
            <w:noProof/>
            <w:webHidden/>
          </w:rPr>
          <w:tab/>
        </w:r>
        <w:r w:rsidR="003F2DF4" w:rsidDel="004A62DC">
          <w:rPr>
            <w:noProof/>
            <w:webHidden/>
          </w:rPr>
          <w:delText>9</w:delText>
        </w:r>
      </w:del>
    </w:p>
    <w:p w14:paraId="74E6B52D" w14:textId="77777777" w:rsidR="00CA300F" w:rsidDel="004A62DC" w:rsidRDefault="00CA300F">
      <w:pPr>
        <w:pStyle w:val="TOC3"/>
        <w:rPr>
          <w:del w:id="219" w:author="Will Chen" w:date="2017-06-06T15:32:00Z"/>
          <w:iCs w:val="0"/>
          <w:noProof/>
          <w:szCs w:val="22"/>
          <w:lang w:val="en-GB" w:eastAsia="en-GB"/>
        </w:rPr>
      </w:pPr>
      <w:del w:id="220" w:author="Will Chen" w:date="2017-06-06T15:32:00Z">
        <w:r w:rsidRPr="004A62DC" w:rsidDel="004A62DC">
          <w:rPr>
            <w:rPrChange w:id="221" w:author="Will Chen" w:date="2017-06-06T15:32:00Z">
              <w:rPr>
                <w:rStyle w:val="Hyperlink"/>
                <w:noProof/>
                <w14:scene3d>
                  <w14:camera w14:prst="orthographicFront"/>
                  <w14:lightRig w14:rig="threePt" w14:dir="t">
                    <w14:rot w14:lat="0" w14:lon="0" w14:rev="0"/>
                  </w14:lightRig>
                </w14:scene3d>
              </w:rPr>
            </w:rPrChange>
          </w:rPr>
          <w:delText>1.1.1</w:delText>
        </w:r>
        <w:r w:rsidDel="004A62DC">
          <w:rPr>
            <w:iCs w:val="0"/>
            <w:noProof/>
            <w:szCs w:val="22"/>
            <w:lang w:val="en-GB" w:eastAsia="en-GB"/>
          </w:rPr>
          <w:tab/>
        </w:r>
        <w:r w:rsidRPr="004A62DC" w:rsidDel="004A62DC">
          <w:rPr>
            <w:rPrChange w:id="222" w:author="Will Chen" w:date="2017-06-06T15:32:00Z">
              <w:rPr>
                <w:rStyle w:val="Hyperlink"/>
                <w:noProof/>
              </w:rPr>
            </w:rPrChange>
          </w:rPr>
          <w:delText>Testbench top</w:delText>
        </w:r>
        <w:r w:rsidDel="004A62DC">
          <w:rPr>
            <w:noProof/>
            <w:webHidden/>
          </w:rPr>
          <w:tab/>
        </w:r>
        <w:r w:rsidR="003F2DF4" w:rsidDel="004A62DC">
          <w:rPr>
            <w:noProof/>
            <w:webHidden/>
          </w:rPr>
          <w:delText>10</w:delText>
        </w:r>
      </w:del>
    </w:p>
    <w:p w14:paraId="51C16D0B" w14:textId="77777777" w:rsidR="00CA300F" w:rsidDel="004A62DC" w:rsidRDefault="00CA300F">
      <w:pPr>
        <w:pStyle w:val="TOC3"/>
        <w:rPr>
          <w:del w:id="223" w:author="Will Chen" w:date="2017-06-06T15:32:00Z"/>
          <w:iCs w:val="0"/>
          <w:noProof/>
          <w:szCs w:val="22"/>
          <w:lang w:val="en-GB" w:eastAsia="en-GB"/>
        </w:rPr>
      </w:pPr>
      <w:del w:id="224" w:author="Will Chen" w:date="2017-06-06T15:32:00Z">
        <w:r w:rsidRPr="004A62DC" w:rsidDel="004A62DC">
          <w:rPr>
            <w:rPrChange w:id="225" w:author="Will Chen" w:date="2017-06-06T15:32:00Z">
              <w:rPr>
                <w:rStyle w:val="Hyperlink"/>
                <w:noProof/>
                <w14:scene3d>
                  <w14:camera w14:prst="orthographicFront"/>
                  <w14:lightRig w14:rig="threePt" w14:dir="t">
                    <w14:rot w14:lat="0" w14:lon="0" w14:rev="0"/>
                  </w14:lightRig>
                </w14:scene3d>
              </w:rPr>
            </w:rPrChange>
          </w:rPr>
          <w:delText>1.1.2</w:delText>
        </w:r>
        <w:r w:rsidDel="004A62DC">
          <w:rPr>
            <w:iCs w:val="0"/>
            <w:noProof/>
            <w:szCs w:val="22"/>
            <w:lang w:val="en-GB" w:eastAsia="en-GB"/>
          </w:rPr>
          <w:tab/>
        </w:r>
        <w:r w:rsidRPr="004A62DC" w:rsidDel="004A62DC">
          <w:rPr>
            <w:rPrChange w:id="226" w:author="Will Chen" w:date="2017-06-06T15:32:00Z">
              <w:rPr>
                <w:rStyle w:val="Hyperlink"/>
                <w:noProof/>
              </w:rPr>
            </w:rPrChange>
          </w:rPr>
          <w:delText>NoC environment</w:delText>
        </w:r>
        <w:r w:rsidDel="004A62DC">
          <w:rPr>
            <w:noProof/>
            <w:webHidden/>
          </w:rPr>
          <w:tab/>
        </w:r>
        <w:r w:rsidR="003F2DF4" w:rsidDel="004A62DC">
          <w:rPr>
            <w:noProof/>
            <w:webHidden/>
          </w:rPr>
          <w:delText>10</w:delText>
        </w:r>
      </w:del>
    </w:p>
    <w:p w14:paraId="048115D8" w14:textId="77777777" w:rsidR="00CA300F" w:rsidDel="004A62DC" w:rsidRDefault="00CA300F">
      <w:pPr>
        <w:pStyle w:val="TOC3"/>
        <w:rPr>
          <w:del w:id="227" w:author="Will Chen" w:date="2017-06-06T15:32:00Z"/>
          <w:iCs w:val="0"/>
          <w:noProof/>
          <w:szCs w:val="22"/>
          <w:lang w:val="en-GB" w:eastAsia="en-GB"/>
        </w:rPr>
      </w:pPr>
      <w:del w:id="228" w:author="Will Chen" w:date="2017-06-06T15:32:00Z">
        <w:r w:rsidRPr="004A62DC" w:rsidDel="004A62DC">
          <w:rPr>
            <w:rPrChange w:id="229" w:author="Will Chen" w:date="2017-06-06T15:32:00Z">
              <w:rPr>
                <w:rStyle w:val="Hyperlink"/>
                <w:noProof/>
                <w14:scene3d>
                  <w14:camera w14:prst="orthographicFront"/>
                  <w14:lightRig w14:rig="threePt" w14:dir="t">
                    <w14:rot w14:lat="0" w14:lon="0" w14:rev="0"/>
                  </w14:lightRig>
                </w14:scene3d>
              </w:rPr>
            </w:rPrChange>
          </w:rPr>
          <w:delText>1.1.3</w:delText>
        </w:r>
        <w:r w:rsidDel="004A62DC">
          <w:rPr>
            <w:iCs w:val="0"/>
            <w:noProof/>
            <w:szCs w:val="22"/>
            <w:lang w:val="en-GB" w:eastAsia="en-GB"/>
          </w:rPr>
          <w:tab/>
        </w:r>
        <w:r w:rsidRPr="004A62DC" w:rsidDel="004A62DC">
          <w:rPr>
            <w:rPrChange w:id="230" w:author="Will Chen" w:date="2017-06-06T15:32:00Z">
              <w:rPr>
                <w:rStyle w:val="Hyperlink"/>
                <w:noProof/>
              </w:rPr>
            </w:rPrChange>
          </w:rPr>
          <w:delText>NoC test configuration</w:delText>
        </w:r>
        <w:r w:rsidDel="004A62DC">
          <w:rPr>
            <w:noProof/>
            <w:webHidden/>
          </w:rPr>
          <w:tab/>
        </w:r>
        <w:r w:rsidR="003F2DF4" w:rsidDel="004A62DC">
          <w:rPr>
            <w:noProof/>
            <w:webHidden/>
          </w:rPr>
          <w:delText>10</w:delText>
        </w:r>
      </w:del>
    </w:p>
    <w:p w14:paraId="672FA096" w14:textId="77777777" w:rsidR="00CA300F" w:rsidDel="004A62DC" w:rsidRDefault="00CA300F">
      <w:pPr>
        <w:pStyle w:val="TOC3"/>
        <w:rPr>
          <w:del w:id="231" w:author="Will Chen" w:date="2017-06-06T15:32:00Z"/>
          <w:iCs w:val="0"/>
          <w:noProof/>
          <w:szCs w:val="22"/>
          <w:lang w:val="en-GB" w:eastAsia="en-GB"/>
        </w:rPr>
      </w:pPr>
      <w:del w:id="232" w:author="Will Chen" w:date="2017-06-06T15:32:00Z">
        <w:r w:rsidRPr="004A62DC" w:rsidDel="004A62DC">
          <w:rPr>
            <w:rPrChange w:id="233" w:author="Will Chen" w:date="2017-06-06T15:32:00Z">
              <w:rPr>
                <w:rStyle w:val="Hyperlink"/>
                <w:noProof/>
                <w14:scene3d>
                  <w14:camera w14:prst="orthographicFront"/>
                  <w14:lightRig w14:rig="threePt" w14:dir="t">
                    <w14:rot w14:lat="0" w14:lon="0" w14:rev="0"/>
                  </w14:lightRig>
                </w14:scene3d>
              </w:rPr>
            </w:rPrChange>
          </w:rPr>
          <w:delText>1.1.4</w:delText>
        </w:r>
        <w:r w:rsidDel="004A62DC">
          <w:rPr>
            <w:iCs w:val="0"/>
            <w:noProof/>
            <w:szCs w:val="22"/>
            <w:lang w:val="en-GB" w:eastAsia="en-GB"/>
          </w:rPr>
          <w:tab/>
        </w:r>
        <w:r w:rsidRPr="004A62DC" w:rsidDel="004A62DC">
          <w:rPr>
            <w:rPrChange w:id="234" w:author="Will Chen" w:date="2017-06-06T15:32:00Z">
              <w:rPr>
                <w:rStyle w:val="Hyperlink"/>
                <w:noProof/>
              </w:rPr>
            </w:rPrChange>
          </w:rPr>
          <w:delText>NoC test sequences</w:delText>
        </w:r>
        <w:r w:rsidDel="004A62DC">
          <w:rPr>
            <w:noProof/>
            <w:webHidden/>
          </w:rPr>
          <w:tab/>
        </w:r>
        <w:r w:rsidR="003F2DF4" w:rsidDel="004A62DC">
          <w:rPr>
            <w:noProof/>
            <w:webHidden/>
          </w:rPr>
          <w:delText>10</w:delText>
        </w:r>
      </w:del>
    </w:p>
    <w:p w14:paraId="29307F46" w14:textId="77777777" w:rsidR="00CA300F" w:rsidDel="004A62DC" w:rsidRDefault="00CA300F">
      <w:pPr>
        <w:pStyle w:val="TOC3"/>
        <w:rPr>
          <w:del w:id="235" w:author="Will Chen" w:date="2017-06-06T15:32:00Z"/>
          <w:iCs w:val="0"/>
          <w:noProof/>
          <w:szCs w:val="22"/>
          <w:lang w:val="en-GB" w:eastAsia="en-GB"/>
        </w:rPr>
      </w:pPr>
      <w:del w:id="236" w:author="Will Chen" w:date="2017-06-06T15:32:00Z">
        <w:r w:rsidRPr="004A62DC" w:rsidDel="004A62DC">
          <w:rPr>
            <w:rPrChange w:id="237" w:author="Will Chen" w:date="2017-06-06T15:32:00Z">
              <w:rPr>
                <w:rStyle w:val="Hyperlink"/>
                <w:noProof/>
                <w14:scene3d>
                  <w14:camera w14:prst="orthographicFront"/>
                  <w14:lightRig w14:rig="threePt" w14:dir="t">
                    <w14:rot w14:lat="0" w14:lon="0" w14:rev="0"/>
                  </w14:lightRig>
                </w14:scene3d>
              </w:rPr>
            </w:rPrChange>
          </w:rPr>
          <w:delText>1.1.5</w:delText>
        </w:r>
        <w:r w:rsidDel="004A62DC">
          <w:rPr>
            <w:iCs w:val="0"/>
            <w:noProof/>
            <w:szCs w:val="22"/>
            <w:lang w:val="en-GB" w:eastAsia="en-GB"/>
          </w:rPr>
          <w:tab/>
        </w:r>
        <w:r w:rsidRPr="004A62DC" w:rsidDel="004A62DC">
          <w:rPr>
            <w:rPrChange w:id="238" w:author="Will Chen" w:date="2017-06-06T15:32:00Z">
              <w:rPr>
                <w:rStyle w:val="Hyperlink"/>
                <w:noProof/>
              </w:rPr>
            </w:rPrChange>
          </w:rPr>
          <w:delText>Register bus sequence</w:delText>
        </w:r>
        <w:r w:rsidDel="004A62DC">
          <w:rPr>
            <w:noProof/>
            <w:webHidden/>
          </w:rPr>
          <w:tab/>
        </w:r>
        <w:r w:rsidR="003F2DF4" w:rsidDel="004A62DC">
          <w:rPr>
            <w:noProof/>
            <w:webHidden/>
          </w:rPr>
          <w:delText>11</w:delText>
        </w:r>
      </w:del>
    </w:p>
    <w:p w14:paraId="448F5FAB" w14:textId="77777777" w:rsidR="00CA300F" w:rsidDel="004A62DC" w:rsidRDefault="00CA300F">
      <w:pPr>
        <w:pStyle w:val="TOC2"/>
        <w:tabs>
          <w:tab w:val="left" w:pos="800"/>
        </w:tabs>
        <w:rPr>
          <w:del w:id="239" w:author="Will Chen" w:date="2017-06-06T15:32:00Z"/>
          <w:noProof/>
          <w:szCs w:val="22"/>
          <w:lang w:val="en-GB" w:eastAsia="en-GB"/>
        </w:rPr>
      </w:pPr>
      <w:del w:id="240" w:author="Will Chen" w:date="2017-06-06T15:32:00Z">
        <w:r w:rsidRPr="004A62DC" w:rsidDel="004A62DC">
          <w:rPr>
            <w:rPrChange w:id="241" w:author="Will Chen" w:date="2017-06-06T15:32:00Z">
              <w:rPr>
                <w:rStyle w:val="Hyperlink"/>
                <w:noProof/>
              </w:rPr>
            </w:rPrChange>
          </w:rPr>
          <w:delText>1.2</w:delText>
        </w:r>
        <w:r w:rsidDel="004A62DC">
          <w:rPr>
            <w:noProof/>
            <w:szCs w:val="22"/>
            <w:lang w:val="en-GB" w:eastAsia="en-GB"/>
          </w:rPr>
          <w:tab/>
        </w:r>
        <w:r w:rsidRPr="004A62DC" w:rsidDel="004A62DC">
          <w:rPr>
            <w:rPrChange w:id="242" w:author="Will Chen" w:date="2017-06-06T15:32:00Z">
              <w:rPr>
                <w:rStyle w:val="Hyperlink"/>
                <w:noProof/>
              </w:rPr>
            </w:rPrChange>
          </w:rPr>
          <w:delText>Directory structure</w:delText>
        </w:r>
        <w:r w:rsidDel="004A62DC">
          <w:rPr>
            <w:noProof/>
            <w:webHidden/>
          </w:rPr>
          <w:tab/>
        </w:r>
        <w:r w:rsidR="003F2DF4" w:rsidDel="004A62DC">
          <w:rPr>
            <w:noProof/>
            <w:webHidden/>
          </w:rPr>
          <w:delText>11</w:delText>
        </w:r>
      </w:del>
    </w:p>
    <w:p w14:paraId="4B5608A6" w14:textId="77777777" w:rsidR="00CA300F" w:rsidDel="004A62DC" w:rsidRDefault="00CA300F">
      <w:pPr>
        <w:pStyle w:val="TOC1"/>
        <w:rPr>
          <w:del w:id="243" w:author="Will Chen" w:date="2017-06-06T15:32:00Z"/>
          <w:rFonts w:asciiTheme="minorHAnsi" w:hAnsiTheme="minorHAnsi"/>
          <w:b w:val="0"/>
          <w:color w:val="auto"/>
          <w:szCs w:val="22"/>
          <w:lang w:val="en-GB" w:eastAsia="en-GB"/>
        </w:rPr>
      </w:pPr>
      <w:del w:id="244" w:author="Will Chen" w:date="2017-06-06T15:32:00Z">
        <w:r w:rsidRPr="004A62DC" w:rsidDel="004A62DC">
          <w:rPr>
            <w:rPrChange w:id="245" w:author="Will Chen" w:date="2017-06-06T15:32:00Z">
              <w:rPr>
                <w:rStyle w:val="Hyperlink"/>
              </w:rPr>
            </w:rPrChange>
          </w:rPr>
          <w:delText>2</w:delText>
        </w:r>
        <w:r w:rsidDel="004A62DC">
          <w:rPr>
            <w:rFonts w:asciiTheme="minorHAnsi" w:hAnsiTheme="minorHAnsi"/>
            <w:b w:val="0"/>
            <w:color w:val="auto"/>
            <w:szCs w:val="22"/>
            <w:lang w:val="en-GB" w:eastAsia="en-GB"/>
          </w:rPr>
          <w:tab/>
        </w:r>
        <w:r w:rsidRPr="004A62DC" w:rsidDel="004A62DC">
          <w:rPr>
            <w:rPrChange w:id="246" w:author="Will Chen" w:date="2017-06-06T15:32:00Z">
              <w:rPr>
                <w:rStyle w:val="Hyperlink"/>
              </w:rPr>
            </w:rPrChange>
          </w:rPr>
          <w:delText>NocStudio flow to generate a UVM sanity bench</w:delText>
        </w:r>
        <w:r w:rsidDel="004A62DC">
          <w:rPr>
            <w:webHidden/>
          </w:rPr>
          <w:tab/>
        </w:r>
        <w:r w:rsidR="003F2DF4" w:rsidDel="004A62DC">
          <w:rPr>
            <w:webHidden/>
          </w:rPr>
          <w:delText>12</w:delText>
        </w:r>
      </w:del>
    </w:p>
    <w:p w14:paraId="3E96A6DD" w14:textId="77777777" w:rsidR="00CA300F" w:rsidDel="004A62DC" w:rsidRDefault="00CA300F">
      <w:pPr>
        <w:pStyle w:val="TOC3"/>
        <w:rPr>
          <w:del w:id="247" w:author="Will Chen" w:date="2017-06-06T15:32:00Z"/>
          <w:iCs w:val="0"/>
          <w:noProof/>
          <w:szCs w:val="22"/>
          <w:lang w:val="en-GB" w:eastAsia="en-GB"/>
        </w:rPr>
      </w:pPr>
      <w:del w:id="248" w:author="Will Chen" w:date="2017-06-06T15:32:00Z">
        <w:r w:rsidRPr="004A62DC" w:rsidDel="004A62DC">
          <w:rPr>
            <w:rPrChange w:id="249" w:author="Will Chen" w:date="2017-06-06T15:32:00Z">
              <w:rPr>
                <w:rStyle w:val="Hyperlink"/>
                <w:noProof/>
                <w14:scene3d>
                  <w14:camera w14:prst="orthographicFront"/>
                  <w14:lightRig w14:rig="threePt" w14:dir="t">
                    <w14:rot w14:lat="0" w14:lon="0" w14:rev="0"/>
                  </w14:lightRig>
                </w14:scene3d>
              </w:rPr>
            </w:rPrChange>
          </w:rPr>
          <w:delText>2.1.1</w:delText>
        </w:r>
        <w:r w:rsidDel="004A62DC">
          <w:rPr>
            <w:iCs w:val="0"/>
            <w:noProof/>
            <w:szCs w:val="22"/>
            <w:lang w:val="en-GB" w:eastAsia="en-GB"/>
          </w:rPr>
          <w:tab/>
        </w:r>
        <w:r w:rsidRPr="004A62DC" w:rsidDel="004A62DC">
          <w:rPr>
            <w:rPrChange w:id="250" w:author="Will Chen" w:date="2017-06-06T15:32:00Z">
              <w:rPr>
                <w:rStyle w:val="Hyperlink"/>
                <w:noProof/>
              </w:rPr>
            </w:rPrChange>
          </w:rPr>
          <w:delText>Example for generating a UVM sanity bench</w:delText>
        </w:r>
        <w:r w:rsidDel="004A62DC">
          <w:rPr>
            <w:noProof/>
            <w:webHidden/>
          </w:rPr>
          <w:tab/>
        </w:r>
        <w:r w:rsidR="003F2DF4" w:rsidDel="004A62DC">
          <w:rPr>
            <w:noProof/>
            <w:webHidden/>
          </w:rPr>
          <w:delText>13</w:delText>
        </w:r>
      </w:del>
    </w:p>
    <w:p w14:paraId="348C4EF7" w14:textId="77777777" w:rsidR="00CA300F" w:rsidDel="004A62DC" w:rsidRDefault="00CA300F">
      <w:pPr>
        <w:pStyle w:val="TOC1"/>
        <w:rPr>
          <w:del w:id="251" w:author="Will Chen" w:date="2017-06-06T15:32:00Z"/>
          <w:rFonts w:asciiTheme="minorHAnsi" w:hAnsiTheme="minorHAnsi"/>
          <w:b w:val="0"/>
          <w:color w:val="auto"/>
          <w:szCs w:val="22"/>
          <w:lang w:val="en-GB" w:eastAsia="en-GB"/>
        </w:rPr>
      </w:pPr>
      <w:del w:id="252" w:author="Will Chen" w:date="2017-06-06T15:32:00Z">
        <w:r w:rsidRPr="004A62DC" w:rsidDel="004A62DC">
          <w:rPr>
            <w:rPrChange w:id="253" w:author="Will Chen" w:date="2017-06-06T15:32:00Z">
              <w:rPr>
                <w:rStyle w:val="Hyperlink"/>
              </w:rPr>
            </w:rPrChange>
          </w:rPr>
          <w:delText>3</w:delText>
        </w:r>
        <w:r w:rsidDel="004A62DC">
          <w:rPr>
            <w:rFonts w:asciiTheme="minorHAnsi" w:hAnsiTheme="minorHAnsi"/>
            <w:b w:val="0"/>
            <w:color w:val="auto"/>
            <w:szCs w:val="22"/>
            <w:lang w:val="en-GB" w:eastAsia="en-GB"/>
          </w:rPr>
          <w:tab/>
        </w:r>
        <w:r w:rsidRPr="004A62DC" w:rsidDel="004A62DC">
          <w:rPr>
            <w:rPrChange w:id="254" w:author="Will Chen" w:date="2017-06-06T15:32:00Z">
              <w:rPr>
                <w:rStyle w:val="Hyperlink"/>
              </w:rPr>
            </w:rPrChange>
          </w:rPr>
          <w:delText>Running UVM sanity testbench</w:delText>
        </w:r>
        <w:r w:rsidDel="004A62DC">
          <w:rPr>
            <w:webHidden/>
          </w:rPr>
          <w:tab/>
        </w:r>
        <w:r w:rsidR="003F2DF4" w:rsidDel="004A62DC">
          <w:rPr>
            <w:webHidden/>
          </w:rPr>
          <w:delText>15</w:delText>
        </w:r>
      </w:del>
    </w:p>
    <w:p w14:paraId="05BE3C0A" w14:textId="77777777" w:rsidR="00CA300F" w:rsidDel="004A62DC" w:rsidRDefault="00CA300F">
      <w:pPr>
        <w:pStyle w:val="TOC2"/>
        <w:tabs>
          <w:tab w:val="left" w:pos="800"/>
        </w:tabs>
        <w:rPr>
          <w:del w:id="255" w:author="Will Chen" w:date="2017-06-06T15:32:00Z"/>
          <w:noProof/>
          <w:szCs w:val="22"/>
          <w:lang w:val="en-GB" w:eastAsia="en-GB"/>
        </w:rPr>
      </w:pPr>
      <w:del w:id="256" w:author="Will Chen" w:date="2017-06-06T15:32:00Z">
        <w:r w:rsidRPr="004A62DC" w:rsidDel="004A62DC">
          <w:rPr>
            <w:rPrChange w:id="257" w:author="Will Chen" w:date="2017-06-06T15:32:00Z">
              <w:rPr>
                <w:rStyle w:val="Hyperlink"/>
                <w:noProof/>
              </w:rPr>
            </w:rPrChange>
          </w:rPr>
          <w:delText>3.1</w:delText>
        </w:r>
        <w:r w:rsidDel="004A62DC">
          <w:rPr>
            <w:noProof/>
            <w:szCs w:val="22"/>
            <w:lang w:val="en-GB" w:eastAsia="en-GB"/>
          </w:rPr>
          <w:tab/>
        </w:r>
        <w:r w:rsidRPr="004A62DC" w:rsidDel="004A62DC">
          <w:rPr>
            <w:rPrChange w:id="258" w:author="Will Chen" w:date="2017-06-06T15:32:00Z">
              <w:rPr>
                <w:rStyle w:val="Hyperlink"/>
                <w:noProof/>
              </w:rPr>
            </w:rPrChange>
          </w:rPr>
          <w:delText>Tool requirements</w:delText>
        </w:r>
        <w:r w:rsidDel="004A62DC">
          <w:rPr>
            <w:noProof/>
            <w:webHidden/>
          </w:rPr>
          <w:tab/>
        </w:r>
        <w:r w:rsidR="003F2DF4" w:rsidDel="004A62DC">
          <w:rPr>
            <w:noProof/>
            <w:webHidden/>
          </w:rPr>
          <w:delText>16</w:delText>
        </w:r>
      </w:del>
    </w:p>
    <w:p w14:paraId="6E120B18" w14:textId="77777777" w:rsidR="00CA300F" w:rsidDel="004A62DC" w:rsidRDefault="00CA300F">
      <w:pPr>
        <w:pStyle w:val="TOC2"/>
        <w:tabs>
          <w:tab w:val="left" w:pos="800"/>
        </w:tabs>
        <w:rPr>
          <w:del w:id="259" w:author="Will Chen" w:date="2017-06-06T15:32:00Z"/>
          <w:noProof/>
          <w:szCs w:val="22"/>
          <w:lang w:val="en-GB" w:eastAsia="en-GB"/>
        </w:rPr>
      </w:pPr>
      <w:del w:id="260" w:author="Will Chen" w:date="2017-06-06T15:32:00Z">
        <w:r w:rsidRPr="004A62DC" w:rsidDel="004A62DC">
          <w:rPr>
            <w:rPrChange w:id="261" w:author="Will Chen" w:date="2017-06-06T15:32:00Z">
              <w:rPr>
                <w:rStyle w:val="Hyperlink"/>
                <w:noProof/>
              </w:rPr>
            </w:rPrChange>
          </w:rPr>
          <w:delText>3.2</w:delText>
        </w:r>
        <w:r w:rsidDel="004A62DC">
          <w:rPr>
            <w:noProof/>
            <w:szCs w:val="22"/>
            <w:lang w:val="en-GB" w:eastAsia="en-GB"/>
          </w:rPr>
          <w:tab/>
        </w:r>
        <w:r w:rsidRPr="004A62DC" w:rsidDel="004A62DC">
          <w:rPr>
            <w:rPrChange w:id="262" w:author="Will Chen" w:date="2017-06-06T15:32:00Z">
              <w:rPr>
                <w:rStyle w:val="Hyperlink"/>
                <w:noProof/>
              </w:rPr>
            </w:rPrChange>
          </w:rPr>
          <w:delText>Tool setup before compiling the bench</w:delText>
        </w:r>
        <w:r w:rsidDel="004A62DC">
          <w:rPr>
            <w:noProof/>
            <w:webHidden/>
          </w:rPr>
          <w:tab/>
        </w:r>
        <w:r w:rsidR="003F2DF4" w:rsidDel="004A62DC">
          <w:rPr>
            <w:noProof/>
            <w:webHidden/>
          </w:rPr>
          <w:delText>16</w:delText>
        </w:r>
      </w:del>
    </w:p>
    <w:p w14:paraId="45409227" w14:textId="77777777" w:rsidR="00CA300F" w:rsidDel="004A62DC" w:rsidRDefault="00CA300F">
      <w:pPr>
        <w:pStyle w:val="TOC2"/>
        <w:tabs>
          <w:tab w:val="left" w:pos="800"/>
        </w:tabs>
        <w:rPr>
          <w:del w:id="263" w:author="Will Chen" w:date="2017-06-06T15:32:00Z"/>
          <w:noProof/>
          <w:szCs w:val="22"/>
          <w:lang w:val="en-GB" w:eastAsia="en-GB"/>
        </w:rPr>
      </w:pPr>
      <w:del w:id="264" w:author="Will Chen" w:date="2017-06-06T15:32:00Z">
        <w:r w:rsidRPr="004A62DC" w:rsidDel="004A62DC">
          <w:rPr>
            <w:rPrChange w:id="265" w:author="Will Chen" w:date="2017-06-06T15:32:00Z">
              <w:rPr>
                <w:rStyle w:val="Hyperlink"/>
                <w:noProof/>
              </w:rPr>
            </w:rPrChange>
          </w:rPr>
          <w:delText>3.3</w:delText>
        </w:r>
        <w:r w:rsidDel="004A62DC">
          <w:rPr>
            <w:noProof/>
            <w:szCs w:val="22"/>
            <w:lang w:val="en-GB" w:eastAsia="en-GB"/>
          </w:rPr>
          <w:tab/>
        </w:r>
        <w:r w:rsidRPr="004A62DC" w:rsidDel="004A62DC">
          <w:rPr>
            <w:rPrChange w:id="266" w:author="Will Chen" w:date="2017-06-06T15:32:00Z">
              <w:rPr>
                <w:rStyle w:val="Hyperlink"/>
                <w:noProof/>
              </w:rPr>
            </w:rPrChange>
          </w:rPr>
          <w:delText>Building register model</w:delText>
        </w:r>
        <w:r w:rsidDel="004A62DC">
          <w:rPr>
            <w:noProof/>
            <w:webHidden/>
          </w:rPr>
          <w:tab/>
        </w:r>
        <w:r w:rsidR="003F2DF4" w:rsidDel="004A62DC">
          <w:rPr>
            <w:noProof/>
            <w:webHidden/>
          </w:rPr>
          <w:delText>16</w:delText>
        </w:r>
      </w:del>
    </w:p>
    <w:p w14:paraId="5933B483" w14:textId="77777777" w:rsidR="00CA300F" w:rsidDel="004A62DC" w:rsidRDefault="00CA300F">
      <w:pPr>
        <w:pStyle w:val="TOC1"/>
        <w:rPr>
          <w:del w:id="267" w:author="Will Chen" w:date="2017-06-06T15:32:00Z"/>
          <w:rFonts w:asciiTheme="minorHAnsi" w:hAnsiTheme="minorHAnsi"/>
          <w:b w:val="0"/>
          <w:color w:val="auto"/>
          <w:szCs w:val="22"/>
          <w:lang w:val="en-GB" w:eastAsia="en-GB"/>
        </w:rPr>
      </w:pPr>
      <w:del w:id="268" w:author="Will Chen" w:date="2017-06-06T15:32:00Z">
        <w:r w:rsidRPr="004A62DC" w:rsidDel="004A62DC">
          <w:rPr>
            <w:rPrChange w:id="269" w:author="Will Chen" w:date="2017-06-06T15:32:00Z">
              <w:rPr>
                <w:rStyle w:val="Hyperlink"/>
              </w:rPr>
            </w:rPrChange>
          </w:rPr>
          <w:delText>4</w:delText>
        </w:r>
        <w:r w:rsidDel="004A62DC">
          <w:rPr>
            <w:rFonts w:asciiTheme="minorHAnsi" w:hAnsiTheme="minorHAnsi"/>
            <w:b w:val="0"/>
            <w:color w:val="auto"/>
            <w:szCs w:val="22"/>
            <w:lang w:val="en-GB" w:eastAsia="en-GB"/>
          </w:rPr>
          <w:tab/>
        </w:r>
        <w:r w:rsidRPr="004A62DC" w:rsidDel="004A62DC">
          <w:rPr>
            <w:rPrChange w:id="270" w:author="Will Chen" w:date="2017-06-06T15:32:00Z">
              <w:rPr>
                <w:rStyle w:val="Hyperlink"/>
              </w:rPr>
            </w:rPrChange>
          </w:rPr>
          <w:delText>Features not supported in this release</w:delText>
        </w:r>
        <w:r w:rsidDel="004A62DC">
          <w:rPr>
            <w:webHidden/>
          </w:rPr>
          <w:tab/>
        </w:r>
        <w:r w:rsidR="003F2DF4" w:rsidDel="004A62DC">
          <w:rPr>
            <w:webHidden/>
          </w:rPr>
          <w:delText>18</w:delText>
        </w:r>
      </w:del>
    </w:p>
    <w:p w14:paraId="2FA0F755" w14:textId="77777777" w:rsidR="00CA300F" w:rsidDel="004A62DC" w:rsidRDefault="00CA300F">
      <w:pPr>
        <w:pStyle w:val="TOC2"/>
        <w:tabs>
          <w:tab w:val="left" w:pos="800"/>
        </w:tabs>
        <w:rPr>
          <w:del w:id="271" w:author="Will Chen" w:date="2017-06-06T15:32:00Z"/>
          <w:noProof/>
          <w:szCs w:val="22"/>
          <w:lang w:val="en-GB" w:eastAsia="en-GB"/>
        </w:rPr>
      </w:pPr>
      <w:del w:id="272" w:author="Will Chen" w:date="2017-06-06T15:32:00Z">
        <w:r w:rsidRPr="004A62DC" w:rsidDel="004A62DC">
          <w:rPr>
            <w:rPrChange w:id="273" w:author="Will Chen" w:date="2017-06-06T15:32:00Z">
              <w:rPr>
                <w:rStyle w:val="Hyperlink"/>
                <w:noProof/>
              </w:rPr>
            </w:rPrChange>
          </w:rPr>
          <w:delText>4.1</w:delText>
        </w:r>
        <w:r w:rsidDel="004A62DC">
          <w:rPr>
            <w:noProof/>
            <w:szCs w:val="22"/>
            <w:lang w:val="en-GB" w:eastAsia="en-GB"/>
          </w:rPr>
          <w:tab/>
        </w:r>
        <w:r w:rsidRPr="004A62DC" w:rsidDel="004A62DC">
          <w:rPr>
            <w:rPrChange w:id="274" w:author="Will Chen" w:date="2017-06-06T15:32:00Z">
              <w:rPr>
                <w:rStyle w:val="Hyperlink"/>
                <w:noProof/>
              </w:rPr>
            </w:rPrChange>
          </w:rPr>
          <w:delText>Known limitations</w:delText>
        </w:r>
        <w:r w:rsidDel="004A62DC">
          <w:rPr>
            <w:noProof/>
            <w:webHidden/>
          </w:rPr>
          <w:tab/>
        </w:r>
        <w:r w:rsidR="003F2DF4" w:rsidDel="004A62DC">
          <w:rPr>
            <w:noProof/>
            <w:webHidden/>
          </w:rPr>
          <w:delText>18</w:delText>
        </w:r>
      </w:del>
    </w:p>
    <w:p w14:paraId="4D3D4761" w14:textId="77777777" w:rsidR="00CA300F" w:rsidDel="004A62DC" w:rsidRDefault="00CA300F">
      <w:pPr>
        <w:pStyle w:val="TOC3"/>
        <w:rPr>
          <w:del w:id="275" w:author="Will Chen" w:date="2017-06-06T15:32:00Z"/>
          <w:iCs w:val="0"/>
          <w:noProof/>
          <w:szCs w:val="22"/>
          <w:lang w:val="en-GB" w:eastAsia="en-GB"/>
        </w:rPr>
      </w:pPr>
      <w:del w:id="276" w:author="Will Chen" w:date="2017-06-06T15:32:00Z">
        <w:r w:rsidRPr="004A62DC" w:rsidDel="004A62DC">
          <w:rPr>
            <w:rPrChange w:id="277" w:author="Will Chen" w:date="2017-06-06T15:32:00Z">
              <w:rPr>
                <w:rStyle w:val="Hyperlink"/>
                <w:noProof/>
                <w14:scene3d>
                  <w14:camera w14:prst="orthographicFront"/>
                  <w14:lightRig w14:rig="threePt" w14:dir="t">
                    <w14:rot w14:lat="0" w14:lon="0" w14:rev="0"/>
                  </w14:lightRig>
                </w14:scene3d>
              </w:rPr>
            </w:rPrChange>
          </w:rPr>
          <w:delText>4.1.1</w:delText>
        </w:r>
        <w:r w:rsidDel="004A62DC">
          <w:rPr>
            <w:iCs w:val="0"/>
            <w:noProof/>
            <w:szCs w:val="22"/>
            <w:lang w:val="en-GB" w:eastAsia="en-GB"/>
          </w:rPr>
          <w:tab/>
        </w:r>
        <w:r w:rsidRPr="004A62DC" w:rsidDel="004A62DC">
          <w:rPr>
            <w:rPrChange w:id="278" w:author="Will Chen" w:date="2017-06-06T15:32:00Z">
              <w:rPr>
                <w:rStyle w:val="Hyperlink"/>
                <w:noProof/>
              </w:rPr>
            </w:rPrChange>
          </w:rPr>
          <w:delText>“/” in address range names</w:delText>
        </w:r>
        <w:r w:rsidDel="004A62DC">
          <w:rPr>
            <w:noProof/>
            <w:webHidden/>
          </w:rPr>
          <w:tab/>
        </w:r>
        <w:r w:rsidR="003F2DF4" w:rsidDel="004A62DC">
          <w:rPr>
            <w:noProof/>
            <w:webHidden/>
          </w:rPr>
          <w:delText>18</w:delText>
        </w:r>
      </w:del>
    </w:p>
    <w:p w14:paraId="42E8235D" w14:textId="77777777" w:rsidR="00CA300F" w:rsidDel="004A62DC" w:rsidRDefault="00CA300F">
      <w:pPr>
        <w:pStyle w:val="TOC3"/>
        <w:rPr>
          <w:del w:id="279" w:author="Will Chen" w:date="2017-06-06T15:32:00Z"/>
          <w:iCs w:val="0"/>
          <w:noProof/>
          <w:szCs w:val="22"/>
          <w:lang w:val="en-GB" w:eastAsia="en-GB"/>
        </w:rPr>
      </w:pPr>
      <w:del w:id="280" w:author="Will Chen" w:date="2017-06-06T15:32:00Z">
        <w:r w:rsidRPr="004A62DC" w:rsidDel="004A62DC">
          <w:rPr>
            <w:rPrChange w:id="281" w:author="Will Chen" w:date="2017-06-06T15:32:00Z">
              <w:rPr>
                <w:rStyle w:val="Hyperlink"/>
                <w:noProof/>
                <w14:scene3d>
                  <w14:camera w14:prst="orthographicFront"/>
                  <w14:lightRig w14:rig="threePt" w14:dir="t">
                    <w14:rot w14:lat="0" w14:lon="0" w14:rev="0"/>
                  </w14:lightRig>
                </w14:scene3d>
              </w:rPr>
            </w:rPrChange>
          </w:rPr>
          <w:delText>4.1.2</w:delText>
        </w:r>
        <w:r w:rsidDel="004A62DC">
          <w:rPr>
            <w:iCs w:val="0"/>
            <w:noProof/>
            <w:szCs w:val="22"/>
            <w:lang w:val="en-GB" w:eastAsia="en-GB"/>
          </w:rPr>
          <w:tab/>
        </w:r>
        <w:r w:rsidRPr="004A62DC" w:rsidDel="004A62DC">
          <w:rPr>
            <w:rPrChange w:id="282" w:author="Will Chen" w:date="2017-06-06T15:32:00Z">
              <w:rPr>
                <w:rStyle w:val="Hyperlink"/>
                <w:noProof/>
              </w:rPr>
            </w:rPrChange>
          </w:rPr>
          <w:delText>IMG2 bridge limitations</w:delText>
        </w:r>
        <w:r w:rsidDel="004A62DC">
          <w:rPr>
            <w:noProof/>
            <w:webHidden/>
          </w:rPr>
          <w:tab/>
        </w:r>
        <w:r w:rsidR="003F2DF4" w:rsidDel="004A62DC">
          <w:rPr>
            <w:noProof/>
            <w:webHidden/>
          </w:rPr>
          <w:delText>18</w:delText>
        </w:r>
      </w:del>
    </w:p>
    <w:p w14:paraId="5EA1796E" w14:textId="77777777" w:rsidR="00CA300F" w:rsidDel="004A62DC" w:rsidRDefault="00CA300F">
      <w:pPr>
        <w:pStyle w:val="TOC3"/>
        <w:rPr>
          <w:del w:id="283" w:author="Will Chen" w:date="2017-06-06T15:32:00Z"/>
          <w:iCs w:val="0"/>
          <w:noProof/>
          <w:szCs w:val="22"/>
          <w:lang w:val="en-GB" w:eastAsia="en-GB"/>
        </w:rPr>
      </w:pPr>
      <w:del w:id="284" w:author="Will Chen" w:date="2017-06-06T15:32:00Z">
        <w:r w:rsidRPr="004A62DC" w:rsidDel="004A62DC">
          <w:rPr>
            <w:rPrChange w:id="285" w:author="Will Chen" w:date="2017-06-06T15:32:00Z">
              <w:rPr>
                <w:rStyle w:val="Hyperlink"/>
                <w:noProof/>
                <w14:scene3d>
                  <w14:camera w14:prst="orthographicFront"/>
                  <w14:lightRig w14:rig="threePt" w14:dir="t">
                    <w14:rot w14:lat="0" w14:lon="0" w14:rev="0"/>
                  </w14:lightRig>
                </w14:scene3d>
              </w:rPr>
            </w:rPrChange>
          </w:rPr>
          <w:delText>4.1.3</w:delText>
        </w:r>
        <w:r w:rsidDel="004A62DC">
          <w:rPr>
            <w:iCs w:val="0"/>
            <w:noProof/>
            <w:szCs w:val="22"/>
            <w:lang w:val="en-GB" w:eastAsia="en-GB"/>
          </w:rPr>
          <w:tab/>
        </w:r>
        <w:r w:rsidRPr="004A62DC" w:rsidDel="004A62DC">
          <w:rPr>
            <w:rPrChange w:id="286" w:author="Will Chen" w:date="2017-06-06T15:32:00Z">
              <w:rPr>
                <w:rStyle w:val="Hyperlink"/>
                <w:noProof/>
              </w:rPr>
            </w:rPrChange>
          </w:rPr>
          <w:delText>“FIFO not empty” end-of-test check failure</w:delText>
        </w:r>
        <w:r w:rsidDel="004A62DC">
          <w:rPr>
            <w:noProof/>
            <w:webHidden/>
          </w:rPr>
          <w:tab/>
        </w:r>
        <w:r w:rsidR="003F2DF4" w:rsidDel="004A62DC">
          <w:rPr>
            <w:noProof/>
            <w:webHidden/>
          </w:rPr>
          <w:delText>18</w:delText>
        </w:r>
      </w:del>
    </w:p>
    <w:p w14:paraId="73BC5836" w14:textId="77777777" w:rsidR="00CA300F" w:rsidDel="004A62DC" w:rsidRDefault="00CA300F">
      <w:pPr>
        <w:pStyle w:val="TOC3"/>
        <w:rPr>
          <w:del w:id="287" w:author="Will Chen" w:date="2017-06-06T15:32:00Z"/>
          <w:iCs w:val="0"/>
          <w:noProof/>
          <w:szCs w:val="22"/>
          <w:lang w:val="en-GB" w:eastAsia="en-GB"/>
        </w:rPr>
      </w:pPr>
      <w:del w:id="288" w:author="Will Chen" w:date="2017-06-06T15:32:00Z">
        <w:r w:rsidRPr="004A62DC" w:rsidDel="004A62DC">
          <w:rPr>
            <w:rPrChange w:id="289" w:author="Will Chen" w:date="2017-06-06T15:32:00Z">
              <w:rPr>
                <w:rStyle w:val="Hyperlink"/>
                <w:noProof/>
                <w14:scene3d>
                  <w14:camera w14:prst="orthographicFront"/>
                  <w14:lightRig w14:rig="threePt" w14:dir="t">
                    <w14:rot w14:lat="0" w14:lon="0" w14:rev="0"/>
                  </w14:lightRig>
                </w14:scene3d>
              </w:rPr>
            </w:rPrChange>
          </w:rPr>
          <w:delText>4.1.4</w:delText>
        </w:r>
        <w:r w:rsidDel="004A62DC">
          <w:rPr>
            <w:iCs w:val="0"/>
            <w:noProof/>
            <w:szCs w:val="22"/>
            <w:lang w:val="en-GB" w:eastAsia="en-GB"/>
          </w:rPr>
          <w:tab/>
        </w:r>
        <w:r w:rsidRPr="004A62DC" w:rsidDel="004A62DC">
          <w:rPr>
            <w:rPrChange w:id="290" w:author="Will Chen" w:date="2017-06-06T15:32:00Z">
              <w:rPr>
                <w:rStyle w:val="Hyperlink"/>
                <w:noProof/>
              </w:rPr>
            </w:rPrChange>
          </w:rPr>
          <w:delText>Post-test quiesce period</w:delText>
        </w:r>
        <w:r w:rsidDel="004A62DC">
          <w:rPr>
            <w:noProof/>
            <w:webHidden/>
          </w:rPr>
          <w:tab/>
        </w:r>
        <w:r w:rsidR="003F2DF4" w:rsidDel="004A62DC">
          <w:rPr>
            <w:noProof/>
            <w:webHidden/>
          </w:rPr>
          <w:delText>19</w:delText>
        </w:r>
      </w:del>
    </w:p>
    <w:p w14:paraId="1B90F4FF" w14:textId="77777777" w:rsidR="00CA300F" w:rsidDel="004A62DC" w:rsidRDefault="00CA300F">
      <w:pPr>
        <w:pStyle w:val="TOC1"/>
        <w:rPr>
          <w:del w:id="291" w:author="Will Chen" w:date="2017-06-06T15:32:00Z"/>
          <w:rFonts w:asciiTheme="minorHAnsi" w:hAnsiTheme="minorHAnsi"/>
          <w:b w:val="0"/>
          <w:color w:val="auto"/>
          <w:szCs w:val="22"/>
          <w:lang w:val="en-GB" w:eastAsia="en-GB"/>
        </w:rPr>
      </w:pPr>
      <w:del w:id="292" w:author="Will Chen" w:date="2017-06-06T15:32:00Z">
        <w:r w:rsidRPr="004A62DC" w:rsidDel="004A62DC">
          <w:rPr>
            <w:rPrChange w:id="293" w:author="Will Chen" w:date="2017-06-06T15:32:00Z">
              <w:rPr>
                <w:rStyle w:val="Hyperlink"/>
              </w:rPr>
            </w:rPrChange>
          </w:rPr>
          <w:delText>5</w:delText>
        </w:r>
        <w:r w:rsidDel="004A62DC">
          <w:rPr>
            <w:rFonts w:asciiTheme="minorHAnsi" w:hAnsiTheme="minorHAnsi"/>
            <w:b w:val="0"/>
            <w:color w:val="auto"/>
            <w:szCs w:val="22"/>
            <w:lang w:val="en-GB" w:eastAsia="en-GB"/>
          </w:rPr>
          <w:tab/>
        </w:r>
        <w:r w:rsidRPr="004A62DC" w:rsidDel="004A62DC">
          <w:rPr>
            <w:rPrChange w:id="294" w:author="Will Chen" w:date="2017-06-06T15:32:00Z">
              <w:rPr>
                <w:rStyle w:val="Hyperlink"/>
              </w:rPr>
            </w:rPrChange>
          </w:rPr>
          <w:delText>Known VIP issues</w:delText>
        </w:r>
        <w:r w:rsidDel="004A62DC">
          <w:rPr>
            <w:webHidden/>
          </w:rPr>
          <w:tab/>
        </w:r>
        <w:r w:rsidR="003F2DF4" w:rsidDel="004A62DC">
          <w:rPr>
            <w:webHidden/>
          </w:rPr>
          <w:delText>20</w:delText>
        </w:r>
      </w:del>
    </w:p>
    <w:p w14:paraId="2313AB56" w14:textId="77777777" w:rsidR="00CA300F" w:rsidDel="004A62DC" w:rsidRDefault="00CA300F">
      <w:pPr>
        <w:pStyle w:val="TOC2"/>
        <w:tabs>
          <w:tab w:val="left" w:pos="800"/>
        </w:tabs>
        <w:rPr>
          <w:del w:id="295" w:author="Will Chen" w:date="2017-06-06T15:32:00Z"/>
          <w:noProof/>
          <w:szCs w:val="22"/>
          <w:lang w:val="en-GB" w:eastAsia="en-GB"/>
        </w:rPr>
      </w:pPr>
      <w:del w:id="296" w:author="Will Chen" w:date="2017-06-06T15:32:00Z">
        <w:r w:rsidRPr="004A62DC" w:rsidDel="004A62DC">
          <w:rPr>
            <w:rPrChange w:id="297" w:author="Will Chen" w:date="2017-06-06T15:32:00Z">
              <w:rPr>
                <w:rStyle w:val="Hyperlink"/>
                <w:noProof/>
              </w:rPr>
            </w:rPrChange>
          </w:rPr>
          <w:delText>5.1</w:delText>
        </w:r>
        <w:r w:rsidDel="004A62DC">
          <w:rPr>
            <w:noProof/>
            <w:szCs w:val="22"/>
            <w:lang w:val="en-GB" w:eastAsia="en-GB"/>
          </w:rPr>
          <w:tab/>
        </w:r>
        <w:r w:rsidRPr="004A62DC" w:rsidDel="004A62DC">
          <w:rPr>
            <w:rPrChange w:id="298" w:author="Will Chen" w:date="2017-06-06T15:32:00Z">
              <w:rPr>
                <w:rStyle w:val="Hyperlink"/>
                <w:noProof/>
              </w:rPr>
            </w:rPrChange>
          </w:rPr>
          <w:delText>Segment size 1K alignment</w:delText>
        </w:r>
        <w:r w:rsidDel="004A62DC">
          <w:rPr>
            <w:noProof/>
            <w:webHidden/>
          </w:rPr>
          <w:tab/>
        </w:r>
        <w:r w:rsidR="003F2DF4" w:rsidDel="004A62DC">
          <w:rPr>
            <w:noProof/>
            <w:webHidden/>
          </w:rPr>
          <w:delText>20</w:delText>
        </w:r>
      </w:del>
    </w:p>
    <w:p w14:paraId="44A0CDC5" w14:textId="77777777" w:rsidR="00CA300F" w:rsidDel="004A62DC" w:rsidRDefault="00CA300F">
      <w:pPr>
        <w:pStyle w:val="TOC3"/>
        <w:rPr>
          <w:del w:id="299" w:author="Will Chen" w:date="2017-06-06T15:32:00Z"/>
          <w:iCs w:val="0"/>
          <w:noProof/>
          <w:szCs w:val="22"/>
          <w:lang w:val="en-GB" w:eastAsia="en-GB"/>
        </w:rPr>
      </w:pPr>
      <w:del w:id="300" w:author="Will Chen" w:date="2017-06-06T15:32:00Z">
        <w:r w:rsidRPr="004A62DC" w:rsidDel="004A62DC">
          <w:rPr>
            <w:rPrChange w:id="301" w:author="Will Chen" w:date="2017-06-06T15:32:00Z">
              <w:rPr>
                <w:rStyle w:val="Hyperlink"/>
                <w:noProof/>
                <w14:scene3d>
                  <w14:camera w14:prst="orthographicFront"/>
                  <w14:lightRig w14:rig="threePt" w14:dir="t">
                    <w14:rot w14:lat="0" w14:lon="0" w14:rev="0"/>
                  </w14:lightRig>
                </w14:scene3d>
              </w:rPr>
            </w:rPrChange>
          </w:rPr>
          <w:delText>5.1.1</w:delText>
        </w:r>
        <w:r w:rsidDel="004A62DC">
          <w:rPr>
            <w:iCs w:val="0"/>
            <w:noProof/>
            <w:szCs w:val="22"/>
            <w:lang w:val="en-GB" w:eastAsia="en-GB"/>
          </w:rPr>
          <w:tab/>
        </w:r>
        <w:r w:rsidRPr="004A62DC" w:rsidDel="004A62DC">
          <w:rPr>
            <w:rPrChange w:id="302" w:author="Will Chen" w:date="2017-06-06T15:32:00Z">
              <w:rPr>
                <w:rStyle w:val="Hyperlink"/>
                <w:noProof/>
              </w:rPr>
            </w:rPrChange>
          </w:rPr>
          <w:delText>Solution</w:delText>
        </w:r>
        <w:r w:rsidDel="004A62DC">
          <w:rPr>
            <w:noProof/>
            <w:webHidden/>
          </w:rPr>
          <w:tab/>
        </w:r>
        <w:r w:rsidR="003F2DF4" w:rsidDel="004A62DC">
          <w:rPr>
            <w:noProof/>
            <w:webHidden/>
          </w:rPr>
          <w:delText>20</w:delText>
        </w:r>
      </w:del>
    </w:p>
    <w:p w14:paraId="6802DC00" w14:textId="77777777" w:rsidR="00CA300F" w:rsidDel="004A62DC" w:rsidRDefault="00CA300F">
      <w:pPr>
        <w:pStyle w:val="TOC2"/>
        <w:tabs>
          <w:tab w:val="left" w:pos="800"/>
        </w:tabs>
        <w:rPr>
          <w:del w:id="303" w:author="Will Chen" w:date="2017-06-06T15:32:00Z"/>
          <w:noProof/>
          <w:szCs w:val="22"/>
          <w:lang w:val="en-GB" w:eastAsia="en-GB"/>
        </w:rPr>
      </w:pPr>
      <w:del w:id="304" w:author="Will Chen" w:date="2017-06-06T15:32:00Z">
        <w:r w:rsidRPr="004A62DC" w:rsidDel="004A62DC">
          <w:rPr>
            <w:rPrChange w:id="305" w:author="Will Chen" w:date="2017-06-06T15:32:00Z">
              <w:rPr>
                <w:rStyle w:val="Hyperlink"/>
                <w:noProof/>
              </w:rPr>
            </w:rPrChange>
          </w:rPr>
          <w:delText>5.2</w:delText>
        </w:r>
        <w:r w:rsidDel="004A62DC">
          <w:rPr>
            <w:noProof/>
            <w:szCs w:val="22"/>
            <w:lang w:val="en-GB" w:eastAsia="en-GB"/>
          </w:rPr>
          <w:tab/>
        </w:r>
        <w:r w:rsidRPr="004A62DC" w:rsidDel="004A62DC">
          <w:rPr>
            <w:rPrChange w:id="306" w:author="Will Chen" w:date="2017-06-06T15:32:00Z">
              <w:rPr>
                <w:rStyle w:val="Hyperlink"/>
                <w:noProof/>
              </w:rPr>
            </w:rPrChange>
          </w:rPr>
          <w:delText>RID with no matching ARID</w:delText>
        </w:r>
        <w:r w:rsidDel="004A62DC">
          <w:rPr>
            <w:noProof/>
            <w:webHidden/>
          </w:rPr>
          <w:tab/>
        </w:r>
        <w:r w:rsidR="003F2DF4" w:rsidDel="004A62DC">
          <w:rPr>
            <w:noProof/>
            <w:webHidden/>
          </w:rPr>
          <w:delText>20</w:delText>
        </w:r>
      </w:del>
    </w:p>
    <w:p w14:paraId="50BED93F" w14:textId="77777777" w:rsidR="00CA300F" w:rsidDel="004A62DC" w:rsidRDefault="00CA300F">
      <w:pPr>
        <w:pStyle w:val="TOC3"/>
        <w:rPr>
          <w:del w:id="307" w:author="Will Chen" w:date="2017-06-06T15:32:00Z"/>
          <w:iCs w:val="0"/>
          <w:noProof/>
          <w:szCs w:val="22"/>
          <w:lang w:val="en-GB" w:eastAsia="en-GB"/>
        </w:rPr>
      </w:pPr>
      <w:del w:id="308" w:author="Will Chen" w:date="2017-06-06T15:32:00Z">
        <w:r w:rsidRPr="004A62DC" w:rsidDel="004A62DC">
          <w:rPr>
            <w:rPrChange w:id="309" w:author="Will Chen" w:date="2017-06-06T15:32:00Z">
              <w:rPr>
                <w:rStyle w:val="Hyperlink"/>
                <w:noProof/>
                <w14:scene3d>
                  <w14:camera w14:prst="orthographicFront"/>
                  <w14:lightRig w14:rig="threePt" w14:dir="t">
                    <w14:rot w14:lat="0" w14:lon="0" w14:rev="0"/>
                  </w14:lightRig>
                </w14:scene3d>
              </w:rPr>
            </w:rPrChange>
          </w:rPr>
          <w:delText>5.2.1</w:delText>
        </w:r>
        <w:r w:rsidDel="004A62DC">
          <w:rPr>
            <w:iCs w:val="0"/>
            <w:noProof/>
            <w:szCs w:val="22"/>
            <w:lang w:val="en-GB" w:eastAsia="en-GB"/>
          </w:rPr>
          <w:tab/>
        </w:r>
        <w:r w:rsidRPr="004A62DC" w:rsidDel="004A62DC">
          <w:rPr>
            <w:rPrChange w:id="310" w:author="Will Chen" w:date="2017-06-06T15:32:00Z">
              <w:rPr>
                <w:rStyle w:val="Hyperlink"/>
                <w:noProof/>
              </w:rPr>
            </w:rPrChange>
          </w:rPr>
          <w:delText>Solution</w:delText>
        </w:r>
        <w:r w:rsidDel="004A62DC">
          <w:rPr>
            <w:noProof/>
            <w:webHidden/>
          </w:rPr>
          <w:tab/>
        </w:r>
        <w:r w:rsidR="003F2DF4" w:rsidDel="004A62DC">
          <w:rPr>
            <w:noProof/>
            <w:webHidden/>
          </w:rPr>
          <w:delText>20</w:delText>
        </w:r>
      </w:del>
    </w:p>
    <w:p w14:paraId="44A11948" w14:textId="77777777" w:rsidR="00CA300F" w:rsidDel="004A62DC" w:rsidRDefault="00CA300F">
      <w:pPr>
        <w:pStyle w:val="TOC2"/>
        <w:tabs>
          <w:tab w:val="left" w:pos="800"/>
        </w:tabs>
        <w:rPr>
          <w:del w:id="311" w:author="Will Chen" w:date="2017-06-06T15:32:00Z"/>
          <w:noProof/>
          <w:szCs w:val="22"/>
          <w:lang w:val="en-GB" w:eastAsia="en-GB"/>
        </w:rPr>
      </w:pPr>
      <w:del w:id="312" w:author="Will Chen" w:date="2017-06-06T15:32:00Z">
        <w:r w:rsidRPr="004A62DC" w:rsidDel="004A62DC">
          <w:rPr>
            <w:rPrChange w:id="313" w:author="Will Chen" w:date="2017-06-06T15:32:00Z">
              <w:rPr>
                <w:rStyle w:val="Hyperlink"/>
                <w:noProof/>
              </w:rPr>
            </w:rPrChange>
          </w:rPr>
          <w:delText>5.3</w:delText>
        </w:r>
        <w:r w:rsidDel="004A62DC">
          <w:rPr>
            <w:noProof/>
            <w:szCs w:val="22"/>
            <w:lang w:val="en-GB" w:eastAsia="en-GB"/>
          </w:rPr>
          <w:tab/>
        </w:r>
        <w:r w:rsidRPr="004A62DC" w:rsidDel="004A62DC">
          <w:rPr>
            <w:rPrChange w:id="314" w:author="Will Chen" w:date="2017-06-06T15:32:00Z">
              <w:rPr>
                <w:rStyle w:val="Hyperlink"/>
                <w:noProof/>
              </w:rPr>
            </w:rPrChange>
          </w:rPr>
          <w:delText>Address constraint</w:delText>
        </w:r>
        <w:r w:rsidDel="004A62DC">
          <w:rPr>
            <w:noProof/>
            <w:webHidden/>
          </w:rPr>
          <w:tab/>
        </w:r>
        <w:r w:rsidR="003F2DF4" w:rsidDel="004A62DC">
          <w:rPr>
            <w:noProof/>
            <w:webHidden/>
          </w:rPr>
          <w:delText>20</w:delText>
        </w:r>
      </w:del>
    </w:p>
    <w:p w14:paraId="7353BF5D" w14:textId="77777777" w:rsidR="00CA300F" w:rsidDel="004A62DC" w:rsidRDefault="00CA300F">
      <w:pPr>
        <w:pStyle w:val="TOC3"/>
        <w:rPr>
          <w:del w:id="315" w:author="Will Chen" w:date="2017-06-06T15:32:00Z"/>
          <w:iCs w:val="0"/>
          <w:noProof/>
          <w:szCs w:val="22"/>
          <w:lang w:val="en-GB" w:eastAsia="en-GB"/>
        </w:rPr>
      </w:pPr>
      <w:del w:id="316" w:author="Will Chen" w:date="2017-06-06T15:32:00Z">
        <w:r w:rsidRPr="004A62DC" w:rsidDel="004A62DC">
          <w:rPr>
            <w:rPrChange w:id="317" w:author="Will Chen" w:date="2017-06-06T15:32:00Z">
              <w:rPr>
                <w:rStyle w:val="Hyperlink"/>
                <w:noProof/>
                <w14:scene3d>
                  <w14:camera w14:prst="orthographicFront"/>
                  <w14:lightRig w14:rig="threePt" w14:dir="t">
                    <w14:rot w14:lat="0" w14:lon="0" w14:rev="0"/>
                  </w14:lightRig>
                </w14:scene3d>
              </w:rPr>
            </w:rPrChange>
          </w:rPr>
          <w:delText>5.3.1</w:delText>
        </w:r>
        <w:r w:rsidDel="004A62DC">
          <w:rPr>
            <w:iCs w:val="0"/>
            <w:noProof/>
            <w:szCs w:val="22"/>
            <w:lang w:val="en-GB" w:eastAsia="en-GB"/>
          </w:rPr>
          <w:tab/>
        </w:r>
        <w:r w:rsidRPr="004A62DC" w:rsidDel="004A62DC">
          <w:rPr>
            <w:rPrChange w:id="318" w:author="Will Chen" w:date="2017-06-06T15:32:00Z">
              <w:rPr>
                <w:rStyle w:val="Hyperlink"/>
                <w:noProof/>
              </w:rPr>
            </w:rPrChange>
          </w:rPr>
          <w:delText>Solution</w:delText>
        </w:r>
        <w:r w:rsidDel="004A62DC">
          <w:rPr>
            <w:noProof/>
            <w:webHidden/>
          </w:rPr>
          <w:tab/>
        </w:r>
        <w:r w:rsidR="003F2DF4" w:rsidDel="004A62DC">
          <w:rPr>
            <w:noProof/>
            <w:webHidden/>
          </w:rPr>
          <w:delText>20</w:delText>
        </w:r>
      </w:del>
    </w:p>
    <w:p w14:paraId="6EE13550" w14:textId="77777777" w:rsidR="00CA300F" w:rsidDel="004A62DC" w:rsidRDefault="00CA300F">
      <w:pPr>
        <w:pStyle w:val="TOC2"/>
        <w:tabs>
          <w:tab w:val="left" w:pos="800"/>
        </w:tabs>
        <w:rPr>
          <w:del w:id="319" w:author="Will Chen" w:date="2017-06-06T15:32:00Z"/>
          <w:noProof/>
          <w:szCs w:val="22"/>
          <w:lang w:val="en-GB" w:eastAsia="en-GB"/>
        </w:rPr>
      </w:pPr>
      <w:del w:id="320" w:author="Will Chen" w:date="2017-06-06T15:32:00Z">
        <w:r w:rsidRPr="004A62DC" w:rsidDel="004A62DC">
          <w:rPr>
            <w:rPrChange w:id="321" w:author="Will Chen" w:date="2017-06-06T15:32:00Z">
              <w:rPr>
                <w:rStyle w:val="Hyperlink"/>
                <w:noProof/>
              </w:rPr>
            </w:rPrChange>
          </w:rPr>
          <w:delText>5.4</w:delText>
        </w:r>
        <w:r w:rsidDel="004A62DC">
          <w:rPr>
            <w:noProof/>
            <w:szCs w:val="22"/>
            <w:lang w:val="en-GB" w:eastAsia="en-GB"/>
          </w:rPr>
          <w:tab/>
        </w:r>
        <w:r w:rsidRPr="004A62DC" w:rsidDel="004A62DC">
          <w:rPr>
            <w:rPrChange w:id="322" w:author="Will Chen" w:date="2017-06-06T15:32:00Z">
              <w:rPr>
                <w:rStyle w:val="Hyperlink"/>
                <w:noProof/>
              </w:rPr>
            </w:rPrChange>
          </w:rPr>
          <w:delText>Userbits</w:delText>
        </w:r>
        <w:r w:rsidDel="004A62DC">
          <w:rPr>
            <w:noProof/>
            <w:webHidden/>
          </w:rPr>
          <w:tab/>
        </w:r>
        <w:r w:rsidR="003F2DF4" w:rsidDel="004A62DC">
          <w:rPr>
            <w:noProof/>
            <w:webHidden/>
          </w:rPr>
          <w:delText>21</w:delText>
        </w:r>
      </w:del>
    </w:p>
    <w:p w14:paraId="50C738DF" w14:textId="77777777" w:rsidR="00CA300F" w:rsidDel="004A62DC" w:rsidRDefault="00CA300F">
      <w:pPr>
        <w:pStyle w:val="TOC3"/>
        <w:rPr>
          <w:del w:id="323" w:author="Will Chen" w:date="2017-06-06T15:32:00Z"/>
          <w:iCs w:val="0"/>
          <w:noProof/>
          <w:szCs w:val="22"/>
          <w:lang w:val="en-GB" w:eastAsia="en-GB"/>
        </w:rPr>
      </w:pPr>
      <w:del w:id="324" w:author="Will Chen" w:date="2017-06-06T15:32:00Z">
        <w:r w:rsidRPr="004A62DC" w:rsidDel="004A62DC">
          <w:rPr>
            <w:rPrChange w:id="325" w:author="Will Chen" w:date="2017-06-06T15:32:00Z">
              <w:rPr>
                <w:rStyle w:val="Hyperlink"/>
                <w:noProof/>
                <w14:scene3d>
                  <w14:camera w14:prst="orthographicFront"/>
                  <w14:lightRig w14:rig="threePt" w14:dir="t">
                    <w14:rot w14:lat="0" w14:lon="0" w14:rev="0"/>
                  </w14:lightRig>
                </w14:scene3d>
              </w:rPr>
            </w:rPrChange>
          </w:rPr>
          <w:delText>5.4.1</w:delText>
        </w:r>
        <w:r w:rsidDel="004A62DC">
          <w:rPr>
            <w:iCs w:val="0"/>
            <w:noProof/>
            <w:szCs w:val="22"/>
            <w:lang w:val="en-GB" w:eastAsia="en-GB"/>
          </w:rPr>
          <w:tab/>
        </w:r>
        <w:r w:rsidRPr="004A62DC" w:rsidDel="004A62DC">
          <w:rPr>
            <w:rPrChange w:id="326" w:author="Will Chen" w:date="2017-06-06T15:32:00Z">
              <w:rPr>
                <w:rStyle w:val="Hyperlink"/>
                <w:noProof/>
              </w:rPr>
            </w:rPrChange>
          </w:rPr>
          <w:delText>Solution</w:delText>
        </w:r>
        <w:r w:rsidDel="004A62DC">
          <w:rPr>
            <w:noProof/>
            <w:webHidden/>
          </w:rPr>
          <w:tab/>
        </w:r>
        <w:r w:rsidR="003F2DF4" w:rsidDel="004A62DC">
          <w:rPr>
            <w:noProof/>
            <w:webHidden/>
          </w:rPr>
          <w:delText>21</w:delText>
        </w:r>
      </w:del>
    </w:p>
    <w:p w14:paraId="05DD91C4" w14:textId="77777777" w:rsidR="00CA300F" w:rsidDel="004A62DC" w:rsidRDefault="00CA300F">
      <w:pPr>
        <w:pStyle w:val="TOC2"/>
        <w:tabs>
          <w:tab w:val="left" w:pos="800"/>
        </w:tabs>
        <w:rPr>
          <w:del w:id="327" w:author="Will Chen" w:date="2017-06-06T15:32:00Z"/>
          <w:noProof/>
          <w:szCs w:val="22"/>
          <w:lang w:val="en-GB" w:eastAsia="en-GB"/>
        </w:rPr>
      </w:pPr>
      <w:del w:id="328" w:author="Will Chen" w:date="2017-06-06T15:32:00Z">
        <w:r w:rsidRPr="004A62DC" w:rsidDel="004A62DC">
          <w:rPr>
            <w:rPrChange w:id="329" w:author="Will Chen" w:date="2017-06-06T15:32:00Z">
              <w:rPr>
                <w:rStyle w:val="Hyperlink"/>
                <w:noProof/>
              </w:rPr>
            </w:rPrChange>
          </w:rPr>
          <w:delText>5.5</w:delText>
        </w:r>
        <w:r w:rsidDel="004A62DC">
          <w:rPr>
            <w:noProof/>
            <w:szCs w:val="22"/>
            <w:lang w:val="en-GB" w:eastAsia="en-GB"/>
          </w:rPr>
          <w:tab/>
        </w:r>
        <w:r w:rsidRPr="004A62DC" w:rsidDel="004A62DC">
          <w:rPr>
            <w:rPrChange w:id="330" w:author="Will Chen" w:date="2017-06-06T15:32:00Z">
              <w:rPr>
                <w:rStyle w:val="Hyperlink"/>
                <w:noProof/>
              </w:rPr>
            </w:rPrChange>
          </w:rPr>
          <w:delText>IMG2 slave VIP unique tag IDs</w:delText>
        </w:r>
        <w:r w:rsidDel="004A62DC">
          <w:rPr>
            <w:noProof/>
            <w:webHidden/>
          </w:rPr>
          <w:tab/>
        </w:r>
        <w:r w:rsidR="003F2DF4" w:rsidDel="004A62DC">
          <w:rPr>
            <w:noProof/>
            <w:webHidden/>
          </w:rPr>
          <w:delText>21</w:delText>
        </w:r>
      </w:del>
    </w:p>
    <w:p w14:paraId="202DBC02" w14:textId="77777777" w:rsidR="00CA300F" w:rsidDel="004A62DC" w:rsidRDefault="00CA300F">
      <w:pPr>
        <w:pStyle w:val="TOC3"/>
        <w:rPr>
          <w:del w:id="331" w:author="Will Chen" w:date="2017-06-06T15:32:00Z"/>
          <w:iCs w:val="0"/>
          <w:noProof/>
          <w:szCs w:val="22"/>
          <w:lang w:val="en-GB" w:eastAsia="en-GB"/>
        </w:rPr>
      </w:pPr>
      <w:del w:id="332" w:author="Will Chen" w:date="2017-06-06T15:32:00Z">
        <w:r w:rsidRPr="004A62DC" w:rsidDel="004A62DC">
          <w:rPr>
            <w:rPrChange w:id="333" w:author="Will Chen" w:date="2017-06-06T15:32:00Z">
              <w:rPr>
                <w:rStyle w:val="Hyperlink"/>
                <w:noProof/>
                <w14:scene3d>
                  <w14:camera w14:prst="orthographicFront"/>
                  <w14:lightRig w14:rig="threePt" w14:dir="t">
                    <w14:rot w14:lat="0" w14:lon="0" w14:rev="0"/>
                  </w14:lightRig>
                </w14:scene3d>
              </w:rPr>
            </w:rPrChange>
          </w:rPr>
          <w:delText>5.5.1</w:delText>
        </w:r>
        <w:r w:rsidDel="004A62DC">
          <w:rPr>
            <w:iCs w:val="0"/>
            <w:noProof/>
            <w:szCs w:val="22"/>
            <w:lang w:val="en-GB" w:eastAsia="en-GB"/>
          </w:rPr>
          <w:tab/>
        </w:r>
        <w:r w:rsidRPr="004A62DC" w:rsidDel="004A62DC">
          <w:rPr>
            <w:rPrChange w:id="334" w:author="Will Chen" w:date="2017-06-06T15:32:00Z">
              <w:rPr>
                <w:rStyle w:val="Hyperlink"/>
                <w:noProof/>
              </w:rPr>
            </w:rPrChange>
          </w:rPr>
          <w:delText>Solution</w:delText>
        </w:r>
        <w:r w:rsidDel="004A62DC">
          <w:rPr>
            <w:noProof/>
            <w:webHidden/>
          </w:rPr>
          <w:tab/>
        </w:r>
        <w:r w:rsidR="003F2DF4" w:rsidDel="004A62DC">
          <w:rPr>
            <w:noProof/>
            <w:webHidden/>
          </w:rPr>
          <w:delText>21</w:delText>
        </w:r>
      </w:del>
    </w:p>
    <w:p w14:paraId="15926E39" w14:textId="77777777" w:rsidR="00CA300F" w:rsidDel="004A62DC" w:rsidRDefault="00CA300F">
      <w:pPr>
        <w:pStyle w:val="TOC2"/>
        <w:tabs>
          <w:tab w:val="left" w:pos="800"/>
        </w:tabs>
        <w:rPr>
          <w:del w:id="335" w:author="Will Chen" w:date="2017-06-06T15:32:00Z"/>
          <w:noProof/>
          <w:szCs w:val="22"/>
          <w:lang w:val="en-GB" w:eastAsia="en-GB"/>
        </w:rPr>
      </w:pPr>
      <w:del w:id="336" w:author="Will Chen" w:date="2017-06-06T15:32:00Z">
        <w:r w:rsidRPr="004A62DC" w:rsidDel="004A62DC">
          <w:rPr>
            <w:rPrChange w:id="337" w:author="Will Chen" w:date="2017-06-06T15:32:00Z">
              <w:rPr>
                <w:rStyle w:val="Hyperlink"/>
                <w:noProof/>
              </w:rPr>
            </w:rPrChange>
          </w:rPr>
          <w:delText>5.6</w:delText>
        </w:r>
        <w:r w:rsidDel="004A62DC">
          <w:rPr>
            <w:noProof/>
            <w:szCs w:val="22"/>
            <w:lang w:val="en-GB" w:eastAsia="en-GB"/>
          </w:rPr>
          <w:tab/>
        </w:r>
        <w:r w:rsidRPr="004A62DC" w:rsidDel="004A62DC">
          <w:rPr>
            <w:rPrChange w:id="338" w:author="Will Chen" w:date="2017-06-06T15:32:00Z">
              <w:rPr>
                <w:rStyle w:val="Hyperlink"/>
                <w:noProof/>
              </w:rPr>
            </w:rPrChange>
          </w:rPr>
          <w:delText>IMG2 slave VIP &gt;32-bit address width</w:delText>
        </w:r>
        <w:r w:rsidDel="004A62DC">
          <w:rPr>
            <w:noProof/>
            <w:webHidden/>
          </w:rPr>
          <w:tab/>
        </w:r>
        <w:r w:rsidR="003F2DF4" w:rsidDel="004A62DC">
          <w:rPr>
            <w:noProof/>
            <w:webHidden/>
          </w:rPr>
          <w:delText>21</w:delText>
        </w:r>
      </w:del>
    </w:p>
    <w:p w14:paraId="2D9B3DDA" w14:textId="77777777" w:rsidR="00CA300F" w:rsidDel="004A62DC" w:rsidRDefault="00CA300F">
      <w:pPr>
        <w:pStyle w:val="TOC3"/>
        <w:rPr>
          <w:del w:id="339" w:author="Will Chen" w:date="2017-06-06T15:32:00Z"/>
          <w:iCs w:val="0"/>
          <w:noProof/>
          <w:szCs w:val="22"/>
          <w:lang w:val="en-GB" w:eastAsia="en-GB"/>
        </w:rPr>
      </w:pPr>
      <w:del w:id="340" w:author="Will Chen" w:date="2017-06-06T15:32:00Z">
        <w:r w:rsidRPr="004A62DC" w:rsidDel="004A62DC">
          <w:rPr>
            <w:rPrChange w:id="341" w:author="Will Chen" w:date="2017-06-06T15:32:00Z">
              <w:rPr>
                <w:rStyle w:val="Hyperlink"/>
                <w:noProof/>
                <w14:scene3d>
                  <w14:camera w14:prst="orthographicFront"/>
                  <w14:lightRig w14:rig="threePt" w14:dir="t">
                    <w14:rot w14:lat="0" w14:lon="0" w14:rev="0"/>
                  </w14:lightRig>
                </w14:scene3d>
              </w:rPr>
            </w:rPrChange>
          </w:rPr>
          <w:delText>5.6.1</w:delText>
        </w:r>
        <w:r w:rsidDel="004A62DC">
          <w:rPr>
            <w:iCs w:val="0"/>
            <w:noProof/>
            <w:szCs w:val="22"/>
            <w:lang w:val="en-GB" w:eastAsia="en-GB"/>
          </w:rPr>
          <w:tab/>
        </w:r>
        <w:r w:rsidRPr="004A62DC" w:rsidDel="004A62DC">
          <w:rPr>
            <w:rPrChange w:id="342" w:author="Will Chen" w:date="2017-06-06T15:32:00Z">
              <w:rPr>
                <w:rStyle w:val="Hyperlink"/>
                <w:noProof/>
              </w:rPr>
            </w:rPrChange>
          </w:rPr>
          <w:delText>Solution</w:delText>
        </w:r>
        <w:r w:rsidDel="004A62DC">
          <w:rPr>
            <w:noProof/>
            <w:webHidden/>
          </w:rPr>
          <w:tab/>
        </w:r>
        <w:r w:rsidR="003F2DF4" w:rsidDel="004A62DC">
          <w:rPr>
            <w:noProof/>
            <w:webHidden/>
          </w:rPr>
          <w:delText>21</w:delText>
        </w:r>
      </w:del>
    </w:p>
    <w:p w14:paraId="37A09010" w14:textId="77777777" w:rsidR="00CA300F" w:rsidDel="004A62DC" w:rsidRDefault="00CA300F">
      <w:pPr>
        <w:pStyle w:val="TOC1"/>
        <w:rPr>
          <w:del w:id="343" w:author="Will Chen" w:date="2017-06-06T15:32:00Z"/>
          <w:rFonts w:asciiTheme="minorHAnsi" w:hAnsiTheme="minorHAnsi"/>
          <w:b w:val="0"/>
          <w:color w:val="auto"/>
          <w:szCs w:val="22"/>
          <w:lang w:val="en-GB" w:eastAsia="en-GB"/>
        </w:rPr>
      </w:pPr>
      <w:del w:id="344" w:author="Will Chen" w:date="2017-06-06T15:32:00Z">
        <w:r w:rsidRPr="004A62DC" w:rsidDel="004A62DC">
          <w:rPr>
            <w:rPrChange w:id="345" w:author="Will Chen" w:date="2017-06-06T15:32:00Z">
              <w:rPr>
                <w:rStyle w:val="Hyperlink"/>
              </w:rPr>
            </w:rPrChange>
          </w:rPr>
          <w:delText>6</w:delText>
        </w:r>
        <w:r w:rsidDel="004A62DC">
          <w:rPr>
            <w:rFonts w:asciiTheme="minorHAnsi" w:hAnsiTheme="minorHAnsi"/>
            <w:b w:val="0"/>
            <w:color w:val="auto"/>
            <w:szCs w:val="22"/>
            <w:lang w:val="en-GB" w:eastAsia="en-GB"/>
          </w:rPr>
          <w:tab/>
        </w:r>
        <w:r w:rsidRPr="004A62DC" w:rsidDel="004A62DC">
          <w:rPr>
            <w:rPrChange w:id="346" w:author="Will Chen" w:date="2017-06-06T15:32:00Z">
              <w:rPr>
                <w:rStyle w:val="Hyperlink"/>
              </w:rPr>
            </w:rPrChange>
          </w:rPr>
          <w:delText>Document changes/revisions</w:delText>
        </w:r>
        <w:r w:rsidDel="004A62DC">
          <w:rPr>
            <w:webHidden/>
          </w:rPr>
          <w:tab/>
        </w:r>
        <w:r w:rsidR="003F2DF4" w:rsidDel="004A62DC">
          <w:rPr>
            <w:webHidden/>
          </w:rPr>
          <w:delText>22</w:delText>
        </w:r>
      </w:del>
    </w:p>
    <w:p w14:paraId="25C394AC" w14:textId="77777777" w:rsidR="00CA300F" w:rsidDel="004A62DC" w:rsidRDefault="00CA300F">
      <w:pPr>
        <w:pStyle w:val="TOC2"/>
        <w:tabs>
          <w:tab w:val="left" w:pos="800"/>
        </w:tabs>
        <w:rPr>
          <w:del w:id="347" w:author="Will Chen" w:date="2017-06-06T15:32:00Z"/>
          <w:noProof/>
          <w:szCs w:val="22"/>
          <w:lang w:val="en-GB" w:eastAsia="en-GB"/>
        </w:rPr>
      </w:pPr>
      <w:del w:id="348" w:author="Will Chen" w:date="2017-06-06T15:32:00Z">
        <w:r w:rsidRPr="004A62DC" w:rsidDel="004A62DC">
          <w:rPr>
            <w:rPrChange w:id="349" w:author="Will Chen" w:date="2017-06-06T15:32:00Z">
              <w:rPr>
                <w:rStyle w:val="Hyperlink"/>
                <w:noProof/>
              </w:rPr>
            </w:rPrChange>
          </w:rPr>
          <w:delText>6.1</w:delText>
        </w:r>
        <w:r w:rsidDel="004A62DC">
          <w:rPr>
            <w:noProof/>
            <w:szCs w:val="22"/>
            <w:lang w:val="en-GB" w:eastAsia="en-GB"/>
          </w:rPr>
          <w:tab/>
        </w:r>
        <w:r w:rsidRPr="004A62DC" w:rsidDel="004A62DC">
          <w:rPr>
            <w:rPrChange w:id="350" w:author="Will Chen" w:date="2017-06-06T15:32:00Z">
              <w:rPr>
                <w:rStyle w:val="Hyperlink"/>
                <w:noProof/>
              </w:rPr>
            </w:rPrChange>
          </w:rPr>
          <w:delText>Document Revision A</w:delText>
        </w:r>
        <w:r w:rsidDel="004A62DC">
          <w:rPr>
            <w:noProof/>
            <w:webHidden/>
          </w:rPr>
          <w:tab/>
        </w:r>
        <w:r w:rsidR="003F2DF4" w:rsidDel="004A62DC">
          <w:rPr>
            <w:noProof/>
            <w:webHidden/>
          </w:rPr>
          <w:delText>22</w:delText>
        </w:r>
      </w:del>
    </w:p>
    <w:p w14:paraId="5B2B62AC" w14:textId="77777777" w:rsidR="00CA300F" w:rsidDel="004A62DC" w:rsidRDefault="00CA300F">
      <w:pPr>
        <w:pStyle w:val="TOC2"/>
        <w:tabs>
          <w:tab w:val="left" w:pos="800"/>
        </w:tabs>
        <w:rPr>
          <w:del w:id="351" w:author="Will Chen" w:date="2017-06-06T15:32:00Z"/>
          <w:noProof/>
          <w:szCs w:val="22"/>
          <w:lang w:val="en-GB" w:eastAsia="en-GB"/>
        </w:rPr>
      </w:pPr>
      <w:del w:id="352" w:author="Will Chen" w:date="2017-06-06T15:32:00Z">
        <w:r w:rsidRPr="004A62DC" w:rsidDel="004A62DC">
          <w:rPr>
            <w:rPrChange w:id="353" w:author="Will Chen" w:date="2017-06-06T15:32:00Z">
              <w:rPr>
                <w:rStyle w:val="Hyperlink"/>
                <w:noProof/>
              </w:rPr>
            </w:rPrChange>
          </w:rPr>
          <w:delText>6.2</w:delText>
        </w:r>
        <w:r w:rsidDel="004A62DC">
          <w:rPr>
            <w:noProof/>
            <w:szCs w:val="22"/>
            <w:lang w:val="en-GB" w:eastAsia="en-GB"/>
          </w:rPr>
          <w:tab/>
        </w:r>
        <w:r w:rsidRPr="004A62DC" w:rsidDel="004A62DC">
          <w:rPr>
            <w:rPrChange w:id="354" w:author="Will Chen" w:date="2017-06-06T15:32:00Z">
              <w:rPr>
                <w:rStyle w:val="Hyperlink"/>
                <w:noProof/>
              </w:rPr>
            </w:rPrChange>
          </w:rPr>
          <w:delText>Document Revision B</w:delText>
        </w:r>
        <w:r w:rsidDel="004A62DC">
          <w:rPr>
            <w:noProof/>
            <w:webHidden/>
          </w:rPr>
          <w:tab/>
        </w:r>
        <w:r w:rsidR="003F2DF4" w:rsidDel="004A62DC">
          <w:rPr>
            <w:noProof/>
            <w:webHidden/>
          </w:rPr>
          <w:delText>22</w:delText>
        </w:r>
      </w:del>
    </w:p>
    <w:p w14:paraId="2A7558AC" w14:textId="77777777" w:rsidR="00CA300F" w:rsidDel="004A62DC" w:rsidRDefault="00CA300F">
      <w:pPr>
        <w:pStyle w:val="TOC2"/>
        <w:tabs>
          <w:tab w:val="left" w:pos="800"/>
        </w:tabs>
        <w:rPr>
          <w:del w:id="355" w:author="Will Chen" w:date="2017-06-06T15:32:00Z"/>
          <w:noProof/>
          <w:szCs w:val="22"/>
          <w:lang w:val="en-GB" w:eastAsia="en-GB"/>
        </w:rPr>
      </w:pPr>
      <w:del w:id="356" w:author="Will Chen" w:date="2017-06-06T15:32:00Z">
        <w:r w:rsidRPr="004A62DC" w:rsidDel="004A62DC">
          <w:rPr>
            <w:rPrChange w:id="357" w:author="Will Chen" w:date="2017-06-06T15:32:00Z">
              <w:rPr>
                <w:rStyle w:val="Hyperlink"/>
                <w:noProof/>
              </w:rPr>
            </w:rPrChange>
          </w:rPr>
          <w:delText>6.3</w:delText>
        </w:r>
        <w:r w:rsidDel="004A62DC">
          <w:rPr>
            <w:noProof/>
            <w:szCs w:val="22"/>
            <w:lang w:val="en-GB" w:eastAsia="en-GB"/>
          </w:rPr>
          <w:tab/>
        </w:r>
        <w:r w:rsidRPr="004A62DC" w:rsidDel="004A62DC">
          <w:rPr>
            <w:rPrChange w:id="358" w:author="Will Chen" w:date="2017-06-06T15:32:00Z">
              <w:rPr>
                <w:rStyle w:val="Hyperlink"/>
                <w:noProof/>
              </w:rPr>
            </w:rPrChange>
          </w:rPr>
          <w:delText>Document Revision C</w:delText>
        </w:r>
        <w:r w:rsidDel="004A62DC">
          <w:rPr>
            <w:noProof/>
            <w:webHidden/>
          </w:rPr>
          <w:tab/>
        </w:r>
        <w:r w:rsidR="003F2DF4" w:rsidDel="004A62DC">
          <w:rPr>
            <w:noProof/>
            <w:webHidden/>
          </w:rPr>
          <w:delText>22</w:delText>
        </w:r>
      </w:del>
    </w:p>
    <w:p w14:paraId="72D77F72" w14:textId="77777777" w:rsidR="00CA300F" w:rsidDel="004A62DC" w:rsidRDefault="00CA300F">
      <w:pPr>
        <w:pStyle w:val="TOC2"/>
        <w:tabs>
          <w:tab w:val="left" w:pos="800"/>
        </w:tabs>
        <w:rPr>
          <w:del w:id="359" w:author="Will Chen" w:date="2017-06-06T15:32:00Z"/>
          <w:noProof/>
          <w:szCs w:val="22"/>
          <w:lang w:val="en-GB" w:eastAsia="en-GB"/>
        </w:rPr>
      </w:pPr>
      <w:del w:id="360" w:author="Will Chen" w:date="2017-06-06T15:32:00Z">
        <w:r w:rsidRPr="004A62DC" w:rsidDel="004A62DC">
          <w:rPr>
            <w:rPrChange w:id="361" w:author="Will Chen" w:date="2017-06-06T15:32:00Z">
              <w:rPr>
                <w:rStyle w:val="Hyperlink"/>
                <w:noProof/>
              </w:rPr>
            </w:rPrChange>
          </w:rPr>
          <w:delText>6.4</w:delText>
        </w:r>
        <w:r w:rsidDel="004A62DC">
          <w:rPr>
            <w:noProof/>
            <w:szCs w:val="22"/>
            <w:lang w:val="en-GB" w:eastAsia="en-GB"/>
          </w:rPr>
          <w:tab/>
        </w:r>
        <w:r w:rsidRPr="004A62DC" w:rsidDel="004A62DC">
          <w:rPr>
            <w:rPrChange w:id="362" w:author="Will Chen" w:date="2017-06-06T15:32:00Z">
              <w:rPr>
                <w:rStyle w:val="Hyperlink"/>
                <w:noProof/>
              </w:rPr>
            </w:rPrChange>
          </w:rPr>
          <w:delText>Document Revision D</w:delText>
        </w:r>
        <w:r w:rsidDel="004A62DC">
          <w:rPr>
            <w:noProof/>
            <w:webHidden/>
          </w:rPr>
          <w:tab/>
        </w:r>
        <w:r w:rsidR="003F2DF4" w:rsidDel="004A62DC">
          <w:rPr>
            <w:noProof/>
            <w:webHidden/>
          </w:rPr>
          <w:delText>22</w:delText>
        </w:r>
      </w:del>
    </w:p>
    <w:p w14:paraId="504124C2" w14:textId="77777777" w:rsidR="00CA300F" w:rsidDel="004A62DC" w:rsidRDefault="00CA300F">
      <w:pPr>
        <w:pStyle w:val="TOC2"/>
        <w:tabs>
          <w:tab w:val="left" w:pos="800"/>
        </w:tabs>
        <w:rPr>
          <w:del w:id="363" w:author="Will Chen" w:date="2017-06-06T15:32:00Z"/>
          <w:noProof/>
          <w:szCs w:val="22"/>
          <w:lang w:val="en-GB" w:eastAsia="en-GB"/>
        </w:rPr>
      </w:pPr>
      <w:del w:id="364" w:author="Will Chen" w:date="2017-06-06T15:32:00Z">
        <w:r w:rsidRPr="004A62DC" w:rsidDel="004A62DC">
          <w:rPr>
            <w:rPrChange w:id="365" w:author="Will Chen" w:date="2017-06-06T15:32:00Z">
              <w:rPr>
                <w:rStyle w:val="Hyperlink"/>
                <w:noProof/>
              </w:rPr>
            </w:rPrChange>
          </w:rPr>
          <w:delText>6.5</w:delText>
        </w:r>
        <w:r w:rsidDel="004A62DC">
          <w:rPr>
            <w:noProof/>
            <w:szCs w:val="22"/>
            <w:lang w:val="en-GB" w:eastAsia="en-GB"/>
          </w:rPr>
          <w:tab/>
        </w:r>
        <w:r w:rsidRPr="004A62DC" w:rsidDel="004A62DC">
          <w:rPr>
            <w:rPrChange w:id="366" w:author="Will Chen" w:date="2017-06-06T15:32:00Z">
              <w:rPr>
                <w:rStyle w:val="Hyperlink"/>
                <w:noProof/>
              </w:rPr>
            </w:rPrChange>
          </w:rPr>
          <w:delText>Document Revision E</w:delText>
        </w:r>
        <w:r w:rsidDel="004A62DC">
          <w:rPr>
            <w:noProof/>
            <w:webHidden/>
          </w:rPr>
          <w:tab/>
        </w:r>
        <w:r w:rsidR="003F2DF4" w:rsidDel="004A62DC">
          <w:rPr>
            <w:noProof/>
            <w:webHidden/>
          </w:rPr>
          <w:delText>22</w:delText>
        </w:r>
      </w:del>
    </w:p>
    <w:p w14:paraId="41E116F6" w14:textId="77777777" w:rsidR="0011273D" w:rsidRPr="00080656" w:rsidRDefault="0011273D" w:rsidP="0011273D">
      <w:pPr>
        <w:pStyle w:val="TOC2"/>
        <w:rPr>
          <w:rFonts w:asciiTheme="majorHAnsi" w:hAnsiTheme="majorHAnsi"/>
          <w:szCs w:val="22"/>
        </w:rPr>
      </w:pPr>
      <w:r w:rsidRPr="00080656">
        <w:rPr>
          <w:rFonts w:asciiTheme="majorHAnsi" w:hAnsiTheme="majorHAnsi"/>
          <w:bCs/>
          <w:noProof/>
          <w:color w:val="002B5C"/>
          <w:szCs w:val="22"/>
        </w:rPr>
        <w:fldChar w:fldCharType="end"/>
      </w:r>
    </w:p>
    <w:p w14:paraId="733AC217" w14:textId="77777777" w:rsidR="0011273D" w:rsidRPr="00080656" w:rsidRDefault="0011273D" w:rsidP="0011273D">
      <w:pPr>
        <w:pStyle w:val="Body"/>
        <w:rPr>
          <w:rFonts w:asciiTheme="majorHAnsi" w:hAnsiTheme="majorHAnsi"/>
          <w:szCs w:val="22"/>
        </w:rPr>
      </w:pPr>
    </w:p>
    <w:p w14:paraId="03FE6E10" w14:textId="66A8AE95" w:rsidR="000A029C" w:rsidRPr="00080656" w:rsidRDefault="000A029C" w:rsidP="000A029C">
      <w:pPr>
        <w:rPr>
          <w:rFonts w:asciiTheme="majorHAnsi" w:hAnsiTheme="majorHAnsi"/>
        </w:rPr>
      </w:pPr>
      <w:bookmarkStart w:id="367" w:name="_Toc347088143"/>
    </w:p>
    <w:p w14:paraId="52D11CC6" w14:textId="77777777" w:rsidR="000A029C" w:rsidRPr="00080656" w:rsidRDefault="000A029C" w:rsidP="000A029C">
      <w:pPr>
        <w:pStyle w:val="TOC2"/>
        <w:rPr>
          <w:rFonts w:asciiTheme="majorHAnsi" w:hAnsiTheme="majorHAnsi"/>
          <w:szCs w:val="22"/>
        </w:rPr>
      </w:pPr>
    </w:p>
    <w:p w14:paraId="27BB6E2B" w14:textId="77777777" w:rsidR="000A029C" w:rsidRPr="00080656" w:rsidRDefault="000A029C">
      <w:pPr>
        <w:rPr>
          <w:rFonts w:asciiTheme="majorHAnsi" w:eastAsiaTheme="majorEastAsia" w:hAnsiTheme="majorHAnsi" w:cstheme="majorBidi"/>
          <w:color w:val="000000" w:themeColor="text1"/>
        </w:rPr>
      </w:pPr>
      <w:bookmarkStart w:id="368" w:name="_Ref33721117"/>
      <w:bookmarkStart w:id="369" w:name="_Ref33721148"/>
      <w:r w:rsidRPr="00080656">
        <w:rPr>
          <w:rFonts w:asciiTheme="majorHAnsi" w:hAnsiTheme="majorHAnsi"/>
        </w:rPr>
        <w:br w:type="page"/>
      </w:r>
    </w:p>
    <w:p w14:paraId="3B49C447" w14:textId="703E792C" w:rsidR="000A029C" w:rsidRPr="00BB2FA9" w:rsidRDefault="000A029C" w:rsidP="000A029C">
      <w:pPr>
        <w:pStyle w:val="Title"/>
        <w:rPr>
          <w:sz w:val="38"/>
          <w:szCs w:val="22"/>
        </w:rPr>
      </w:pPr>
      <w:r w:rsidRPr="00BB2FA9">
        <w:rPr>
          <w:sz w:val="38"/>
          <w:szCs w:val="22"/>
        </w:rPr>
        <w:lastRenderedPageBreak/>
        <w:t>List of Figure</w:t>
      </w:r>
      <w:bookmarkEnd w:id="368"/>
      <w:bookmarkEnd w:id="369"/>
      <w:r w:rsidRPr="00BB2FA9">
        <w:rPr>
          <w:sz w:val="38"/>
          <w:szCs w:val="22"/>
        </w:rPr>
        <w:t>s</w:t>
      </w:r>
    </w:p>
    <w:p w14:paraId="7C022BD2" w14:textId="77777777" w:rsidR="00F0715E" w:rsidRDefault="000A029C">
      <w:pPr>
        <w:pStyle w:val="TableofFigures"/>
        <w:tabs>
          <w:tab w:val="right" w:leader="dot" w:pos="9350"/>
        </w:tabs>
        <w:rPr>
          <w:noProof/>
          <w:lang w:val="en-GB" w:eastAsia="en-GB"/>
        </w:rPr>
      </w:pPr>
      <w:r w:rsidRPr="00080656">
        <w:rPr>
          <w:rFonts w:asciiTheme="majorHAnsi" w:hAnsiTheme="majorHAnsi"/>
        </w:rPr>
        <w:fldChar w:fldCharType="begin"/>
      </w:r>
      <w:r w:rsidRPr="00080656">
        <w:rPr>
          <w:rFonts w:asciiTheme="majorHAnsi" w:hAnsiTheme="majorHAnsi"/>
        </w:rPr>
        <w:instrText xml:space="preserve"> TOC \f f \h \z \t "Figure,1" \c "Figure" </w:instrText>
      </w:r>
      <w:r w:rsidRPr="00080656">
        <w:rPr>
          <w:rFonts w:asciiTheme="majorHAnsi" w:hAnsiTheme="majorHAnsi"/>
        </w:rPr>
        <w:fldChar w:fldCharType="separate"/>
      </w:r>
      <w:hyperlink w:anchor="_Toc462095691" w:history="1">
        <w:r w:rsidR="00F0715E" w:rsidRPr="00E2569D">
          <w:rPr>
            <w:rStyle w:val="Hyperlink"/>
            <w:noProof/>
          </w:rPr>
          <w:t>Figure 1: UVM Testbench Architecture</w:t>
        </w:r>
        <w:r w:rsidR="00F0715E">
          <w:rPr>
            <w:noProof/>
            <w:webHidden/>
          </w:rPr>
          <w:tab/>
        </w:r>
        <w:r w:rsidR="00F0715E">
          <w:rPr>
            <w:noProof/>
            <w:webHidden/>
          </w:rPr>
          <w:fldChar w:fldCharType="begin"/>
        </w:r>
        <w:r w:rsidR="00F0715E">
          <w:rPr>
            <w:noProof/>
            <w:webHidden/>
          </w:rPr>
          <w:instrText xml:space="preserve"> PAGEREF _Toc462095691 \h </w:instrText>
        </w:r>
        <w:r w:rsidR="00F0715E">
          <w:rPr>
            <w:noProof/>
            <w:webHidden/>
          </w:rPr>
        </w:r>
        <w:r w:rsidR="00F0715E">
          <w:rPr>
            <w:noProof/>
            <w:webHidden/>
          </w:rPr>
          <w:fldChar w:fldCharType="separate"/>
        </w:r>
        <w:r w:rsidR="003F2DF4">
          <w:rPr>
            <w:noProof/>
            <w:webHidden/>
          </w:rPr>
          <w:t>9</w:t>
        </w:r>
        <w:r w:rsidR="00F0715E">
          <w:rPr>
            <w:noProof/>
            <w:webHidden/>
          </w:rPr>
          <w:fldChar w:fldCharType="end"/>
        </w:r>
      </w:hyperlink>
    </w:p>
    <w:p w14:paraId="7A582041" w14:textId="77777777" w:rsidR="00F0715E" w:rsidRDefault="00F174F7">
      <w:pPr>
        <w:pStyle w:val="TableofFigures"/>
        <w:tabs>
          <w:tab w:val="right" w:leader="dot" w:pos="9350"/>
        </w:tabs>
        <w:rPr>
          <w:noProof/>
          <w:lang w:val="en-GB" w:eastAsia="en-GB"/>
        </w:rPr>
      </w:pPr>
      <w:hyperlink w:anchor="_Toc462095692" w:history="1">
        <w:r w:rsidR="00F0715E" w:rsidRPr="00E2569D">
          <w:rPr>
            <w:rStyle w:val="Hyperlink"/>
            <w:noProof/>
          </w:rPr>
          <w:t>Figure 2: NoC IP generation flow</w:t>
        </w:r>
        <w:r w:rsidR="00F0715E">
          <w:rPr>
            <w:noProof/>
            <w:webHidden/>
          </w:rPr>
          <w:tab/>
        </w:r>
        <w:r w:rsidR="00F0715E">
          <w:rPr>
            <w:noProof/>
            <w:webHidden/>
          </w:rPr>
          <w:fldChar w:fldCharType="begin"/>
        </w:r>
        <w:r w:rsidR="00F0715E">
          <w:rPr>
            <w:noProof/>
            <w:webHidden/>
          </w:rPr>
          <w:instrText xml:space="preserve"> PAGEREF _Toc462095692 \h </w:instrText>
        </w:r>
        <w:r w:rsidR="00F0715E">
          <w:rPr>
            <w:noProof/>
            <w:webHidden/>
          </w:rPr>
        </w:r>
        <w:r w:rsidR="00F0715E">
          <w:rPr>
            <w:noProof/>
            <w:webHidden/>
          </w:rPr>
          <w:fldChar w:fldCharType="separate"/>
        </w:r>
        <w:r w:rsidR="003F2DF4">
          <w:rPr>
            <w:noProof/>
            <w:webHidden/>
          </w:rPr>
          <w:t>12</w:t>
        </w:r>
        <w:r w:rsidR="00F0715E">
          <w:rPr>
            <w:noProof/>
            <w:webHidden/>
          </w:rPr>
          <w:fldChar w:fldCharType="end"/>
        </w:r>
      </w:hyperlink>
    </w:p>
    <w:p w14:paraId="26547FAC" w14:textId="77777777" w:rsidR="000A029C" w:rsidRPr="00080656" w:rsidRDefault="000A029C" w:rsidP="000A029C">
      <w:pPr>
        <w:rPr>
          <w:rFonts w:asciiTheme="majorHAnsi" w:hAnsiTheme="majorHAnsi"/>
        </w:rPr>
      </w:pPr>
      <w:r w:rsidRPr="00080656">
        <w:rPr>
          <w:rFonts w:asciiTheme="majorHAnsi" w:hAnsiTheme="majorHAnsi"/>
        </w:rPr>
        <w:fldChar w:fldCharType="end"/>
      </w:r>
    </w:p>
    <w:p w14:paraId="12B2C247" w14:textId="77777777" w:rsidR="000A029C" w:rsidRPr="00080656" w:rsidRDefault="000A029C" w:rsidP="000A029C">
      <w:pPr>
        <w:rPr>
          <w:rFonts w:asciiTheme="majorHAnsi" w:hAnsiTheme="majorHAnsi"/>
        </w:rPr>
      </w:pPr>
    </w:p>
    <w:p w14:paraId="704678B2" w14:textId="77777777" w:rsidR="000A029C" w:rsidRPr="00080656" w:rsidRDefault="000A029C">
      <w:pPr>
        <w:rPr>
          <w:rFonts w:asciiTheme="majorHAnsi" w:eastAsiaTheme="majorEastAsia" w:hAnsiTheme="majorHAnsi" w:cstheme="majorBidi"/>
          <w:color w:val="000000" w:themeColor="text1"/>
        </w:rPr>
      </w:pPr>
      <w:bookmarkStart w:id="370" w:name="_Ref33721164"/>
      <w:r w:rsidRPr="00080656">
        <w:rPr>
          <w:rFonts w:asciiTheme="majorHAnsi" w:hAnsiTheme="majorHAnsi"/>
        </w:rPr>
        <w:br w:type="page"/>
      </w:r>
    </w:p>
    <w:p w14:paraId="6ED3E622" w14:textId="5C7E31B9" w:rsidR="000A029C" w:rsidRPr="00BB2FA9" w:rsidRDefault="000A029C" w:rsidP="000A029C">
      <w:pPr>
        <w:pStyle w:val="Title"/>
        <w:rPr>
          <w:sz w:val="38"/>
          <w:szCs w:val="22"/>
        </w:rPr>
      </w:pPr>
      <w:r w:rsidRPr="00BB2FA9">
        <w:rPr>
          <w:sz w:val="38"/>
          <w:szCs w:val="22"/>
        </w:rPr>
        <w:lastRenderedPageBreak/>
        <w:t>List of Table</w:t>
      </w:r>
      <w:bookmarkEnd w:id="370"/>
      <w:r w:rsidRPr="00BB2FA9">
        <w:rPr>
          <w:sz w:val="38"/>
          <w:szCs w:val="22"/>
        </w:rPr>
        <w:t>s</w:t>
      </w:r>
    </w:p>
    <w:p w14:paraId="1682BDC0" w14:textId="77777777" w:rsidR="00F0715E" w:rsidRDefault="000A029C">
      <w:pPr>
        <w:pStyle w:val="TableofFigures"/>
        <w:tabs>
          <w:tab w:val="right" w:leader="dot" w:pos="9350"/>
        </w:tabs>
        <w:rPr>
          <w:noProof/>
          <w:lang w:val="en-GB" w:eastAsia="en-GB"/>
        </w:rPr>
      </w:pPr>
      <w:r w:rsidRPr="00080656">
        <w:rPr>
          <w:rFonts w:asciiTheme="majorHAnsi" w:hAnsiTheme="majorHAnsi"/>
          <w:b/>
          <w:bCs/>
          <w:caps/>
        </w:rPr>
        <w:fldChar w:fldCharType="begin"/>
      </w:r>
      <w:r w:rsidRPr="00080656">
        <w:rPr>
          <w:rFonts w:asciiTheme="majorHAnsi" w:hAnsiTheme="majorHAnsi"/>
          <w:b/>
          <w:caps/>
        </w:rPr>
        <w:instrText xml:space="preserve"> TOC \f c \h \z \t "TableTitle,2" \c "Table" </w:instrText>
      </w:r>
      <w:r w:rsidRPr="00080656">
        <w:rPr>
          <w:rFonts w:asciiTheme="majorHAnsi" w:hAnsiTheme="majorHAnsi"/>
          <w:b/>
          <w:bCs/>
          <w:caps/>
        </w:rPr>
        <w:fldChar w:fldCharType="separate"/>
      </w:r>
      <w:bookmarkStart w:id="371" w:name="_Toc427400419"/>
      <w:bookmarkStart w:id="372" w:name="_Toc427400420"/>
      <w:bookmarkStart w:id="373" w:name="_Toc427400421"/>
      <w:bookmarkStart w:id="374" w:name="_Toc427400422"/>
      <w:bookmarkStart w:id="375" w:name="_Toc427400423"/>
      <w:bookmarkStart w:id="376" w:name="_Toc427400424"/>
      <w:bookmarkStart w:id="377" w:name="_Toc427400425"/>
      <w:bookmarkStart w:id="378" w:name="_Toc427400426"/>
      <w:bookmarkStart w:id="379" w:name="_Toc427400427"/>
      <w:bookmarkStart w:id="380" w:name="_Toc427400428"/>
      <w:bookmarkStart w:id="381" w:name="_Toc427400429"/>
      <w:bookmarkStart w:id="382" w:name="_Toc427400430"/>
      <w:bookmarkStart w:id="383" w:name="_Toc427400431"/>
      <w:bookmarkStart w:id="384" w:name="_Toc427400432"/>
      <w:bookmarkStart w:id="385" w:name="_Toc427400433"/>
      <w:bookmarkStart w:id="386" w:name="_Toc427400434"/>
      <w:bookmarkStart w:id="387" w:name="_Toc427400435"/>
      <w:bookmarkStart w:id="388" w:name="_Toc427400436"/>
      <w:bookmarkStart w:id="389" w:name="_Toc427400437"/>
      <w:bookmarkStart w:id="390" w:name="_Toc427400438"/>
      <w:bookmarkStart w:id="391" w:name="_Toc427400439"/>
      <w:bookmarkStart w:id="392" w:name="_Toc427400440"/>
      <w:bookmarkStart w:id="393" w:name="_Toc427400441"/>
      <w:bookmarkStart w:id="394" w:name="_Toc427400442"/>
      <w:bookmarkStart w:id="395" w:name="_Toc427400443"/>
      <w:bookmarkStart w:id="396" w:name="_Toc427400444"/>
      <w:bookmarkStart w:id="397" w:name="_Toc427400445"/>
      <w:bookmarkStart w:id="398" w:name="_Toc427400446"/>
      <w:bookmarkStart w:id="399" w:name="_Toc427400447"/>
      <w:bookmarkStart w:id="400" w:name="_Toc427400448"/>
      <w:bookmarkStart w:id="401" w:name="_Toc427400449"/>
      <w:bookmarkStart w:id="402" w:name="_Toc427400450"/>
      <w:bookmarkStart w:id="403" w:name="_Toc427400451"/>
      <w:bookmarkStart w:id="404" w:name="_Toc427400452"/>
      <w:bookmarkStart w:id="405" w:name="_Toc427400453"/>
      <w:bookmarkStart w:id="406" w:name="_Toc427400454"/>
      <w:bookmarkStart w:id="407" w:name="_Toc427400455"/>
      <w:bookmarkStart w:id="408" w:name="_Toc427400456"/>
      <w:bookmarkStart w:id="409" w:name="_Toc427400457"/>
      <w:bookmarkStart w:id="410" w:name="_Toc427400458"/>
      <w:bookmarkStart w:id="411" w:name="_Toc427400459"/>
      <w:bookmarkStart w:id="412" w:name="_Toc427400460"/>
      <w:bookmarkStart w:id="413" w:name="_Toc427400461"/>
      <w:bookmarkStart w:id="414" w:name="_Toc427400462"/>
      <w:bookmarkStart w:id="415" w:name="_Toc427400463"/>
      <w:bookmarkStart w:id="416" w:name="_Toc427400464"/>
      <w:bookmarkStart w:id="417" w:name="_Toc427400465"/>
      <w:bookmarkStart w:id="418" w:name="_Toc427400466"/>
      <w:bookmarkStart w:id="419" w:name="_Toc427400467"/>
      <w:bookmarkStart w:id="420" w:name="_Toc427400468"/>
      <w:bookmarkStart w:id="421" w:name="_Toc427400469"/>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rsidR="00F0715E" w:rsidRPr="00FD683B">
        <w:rPr>
          <w:rStyle w:val="Hyperlink"/>
          <w:noProof/>
        </w:rPr>
        <w:fldChar w:fldCharType="begin"/>
      </w:r>
      <w:r w:rsidR="00F0715E" w:rsidRPr="00FD683B">
        <w:rPr>
          <w:rStyle w:val="Hyperlink"/>
          <w:noProof/>
        </w:rPr>
        <w:instrText xml:space="preserve"> </w:instrText>
      </w:r>
      <w:r w:rsidR="00F0715E">
        <w:rPr>
          <w:noProof/>
        </w:rPr>
        <w:instrText>HYPERLINK \l "_Toc462095693"</w:instrText>
      </w:r>
      <w:r w:rsidR="00F0715E" w:rsidRPr="00FD683B">
        <w:rPr>
          <w:rStyle w:val="Hyperlink"/>
          <w:noProof/>
        </w:rPr>
        <w:instrText xml:space="preserve"> </w:instrText>
      </w:r>
      <w:r w:rsidR="00F0715E" w:rsidRPr="00FD683B">
        <w:rPr>
          <w:rStyle w:val="Hyperlink"/>
          <w:noProof/>
        </w:rPr>
        <w:fldChar w:fldCharType="separate"/>
      </w:r>
      <w:r w:rsidR="00F0715E" w:rsidRPr="00FD683B">
        <w:rPr>
          <w:rStyle w:val="Hyperlink"/>
          <w:noProof/>
        </w:rPr>
        <w:t>Table 1: NoC UVM testbench directory structure</w:t>
      </w:r>
      <w:r w:rsidR="00F0715E">
        <w:rPr>
          <w:noProof/>
          <w:webHidden/>
        </w:rPr>
        <w:tab/>
      </w:r>
      <w:r w:rsidR="00F0715E">
        <w:rPr>
          <w:noProof/>
          <w:webHidden/>
        </w:rPr>
        <w:fldChar w:fldCharType="begin"/>
      </w:r>
      <w:r w:rsidR="00F0715E">
        <w:rPr>
          <w:noProof/>
          <w:webHidden/>
        </w:rPr>
        <w:instrText xml:space="preserve"> PAGEREF _Toc462095693 \h </w:instrText>
      </w:r>
      <w:r w:rsidR="00F0715E">
        <w:rPr>
          <w:noProof/>
          <w:webHidden/>
        </w:rPr>
      </w:r>
      <w:r w:rsidR="00F0715E">
        <w:rPr>
          <w:noProof/>
          <w:webHidden/>
        </w:rPr>
        <w:fldChar w:fldCharType="separate"/>
      </w:r>
      <w:r w:rsidR="003F2DF4">
        <w:rPr>
          <w:noProof/>
          <w:webHidden/>
        </w:rPr>
        <w:t>11</w:t>
      </w:r>
      <w:r w:rsidR="00F0715E">
        <w:rPr>
          <w:noProof/>
          <w:webHidden/>
        </w:rPr>
        <w:fldChar w:fldCharType="end"/>
      </w:r>
      <w:r w:rsidR="00F0715E" w:rsidRPr="00FD683B">
        <w:rPr>
          <w:rStyle w:val="Hyperlink"/>
          <w:noProof/>
        </w:rPr>
        <w:fldChar w:fldCharType="end"/>
      </w:r>
    </w:p>
    <w:p w14:paraId="30B61B09" w14:textId="77777777" w:rsidR="00F0715E" w:rsidRDefault="00F174F7">
      <w:pPr>
        <w:pStyle w:val="TableofFigures"/>
        <w:tabs>
          <w:tab w:val="right" w:leader="dot" w:pos="9350"/>
        </w:tabs>
        <w:rPr>
          <w:noProof/>
          <w:lang w:val="en-GB" w:eastAsia="en-GB"/>
        </w:rPr>
      </w:pPr>
      <w:hyperlink w:anchor="_Toc462095694" w:history="1">
        <w:r w:rsidR="00F0715E" w:rsidRPr="00FD683B">
          <w:rPr>
            <w:rStyle w:val="Hyperlink"/>
            <w:noProof/>
          </w:rPr>
          <w:t>Table 2: Key files generated by NocStudio for UVM bench in project directory</w:t>
        </w:r>
        <w:r w:rsidR="00F0715E">
          <w:rPr>
            <w:noProof/>
            <w:webHidden/>
          </w:rPr>
          <w:tab/>
        </w:r>
        <w:r w:rsidR="00F0715E">
          <w:rPr>
            <w:noProof/>
            <w:webHidden/>
          </w:rPr>
          <w:fldChar w:fldCharType="begin"/>
        </w:r>
        <w:r w:rsidR="00F0715E">
          <w:rPr>
            <w:noProof/>
            <w:webHidden/>
          </w:rPr>
          <w:instrText xml:space="preserve"> PAGEREF _Toc462095694 \h </w:instrText>
        </w:r>
        <w:r w:rsidR="00F0715E">
          <w:rPr>
            <w:noProof/>
            <w:webHidden/>
          </w:rPr>
        </w:r>
        <w:r w:rsidR="00F0715E">
          <w:rPr>
            <w:noProof/>
            <w:webHidden/>
          </w:rPr>
          <w:fldChar w:fldCharType="separate"/>
        </w:r>
        <w:r w:rsidR="003F2DF4">
          <w:rPr>
            <w:noProof/>
            <w:webHidden/>
          </w:rPr>
          <w:t>14</w:t>
        </w:r>
        <w:r w:rsidR="00F0715E">
          <w:rPr>
            <w:noProof/>
            <w:webHidden/>
          </w:rPr>
          <w:fldChar w:fldCharType="end"/>
        </w:r>
      </w:hyperlink>
    </w:p>
    <w:p w14:paraId="5642D225" w14:textId="002C12F6" w:rsidR="000A029C" w:rsidRPr="008A48B9" w:rsidRDefault="000A029C">
      <w:pPr>
        <w:pStyle w:val="Heading1"/>
      </w:pPr>
      <w:r w:rsidRPr="00080656">
        <w:rPr>
          <w:b w:val="0"/>
          <w:bCs w:val="0"/>
        </w:rPr>
        <w:lastRenderedPageBreak/>
        <w:fldChar w:fldCharType="end"/>
      </w:r>
      <w:bookmarkStart w:id="422" w:name="_Toc427400470"/>
      <w:bookmarkStart w:id="423" w:name="_Toc427400471"/>
      <w:bookmarkStart w:id="424" w:name="_Toc425861540"/>
      <w:bookmarkStart w:id="425" w:name="_Toc425861952"/>
      <w:bookmarkStart w:id="426" w:name="_Toc425872070"/>
      <w:bookmarkStart w:id="427" w:name="_Toc425874638"/>
      <w:bookmarkStart w:id="428" w:name="_Toc425875129"/>
      <w:bookmarkStart w:id="429" w:name="_Toc427326889"/>
      <w:bookmarkStart w:id="430" w:name="_Toc427400472"/>
      <w:bookmarkStart w:id="431" w:name="_Toc484526485"/>
      <w:bookmarkEnd w:id="422"/>
      <w:bookmarkEnd w:id="423"/>
      <w:bookmarkEnd w:id="424"/>
      <w:bookmarkEnd w:id="425"/>
      <w:bookmarkEnd w:id="426"/>
      <w:bookmarkEnd w:id="427"/>
      <w:bookmarkEnd w:id="428"/>
      <w:bookmarkEnd w:id="429"/>
      <w:bookmarkEnd w:id="430"/>
      <w:r w:rsidR="00094934">
        <w:t xml:space="preserve">UVM </w:t>
      </w:r>
      <w:r w:rsidR="00E32CC8">
        <w:t>sanity bench overview</w:t>
      </w:r>
      <w:bookmarkEnd w:id="431"/>
    </w:p>
    <w:p w14:paraId="1D1A3B86" w14:textId="6F0B7DD1" w:rsidR="00577053" w:rsidRDefault="00577053" w:rsidP="00577053">
      <w:pPr>
        <w:pStyle w:val="Body"/>
      </w:pPr>
      <w:r>
        <w:t xml:space="preserve">NocStudio generates </w:t>
      </w:r>
      <w:r w:rsidR="00886B88">
        <w:t xml:space="preserve">a </w:t>
      </w:r>
      <w:r>
        <w:t xml:space="preserve">UVM verification testbench </w:t>
      </w:r>
      <w:r w:rsidR="00001E87">
        <w:t xml:space="preserve">that </w:t>
      </w:r>
      <w:r>
        <w:t xml:space="preserve">can be used to </w:t>
      </w:r>
      <w:r w:rsidR="00886B88">
        <w:t>sanity-</w:t>
      </w:r>
      <w:r>
        <w:t xml:space="preserve">test the generated NoC. Following are the </w:t>
      </w:r>
      <w:r w:rsidR="00886B88">
        <w:t xml:space="preserve">salient </w:t>
      </w:r>
      <w:r>
        <w:t xml:space="preserve">features of </w:t>
      </w:r>
      <w:r w:rsidR="0047186C">
        <w:t xml:space="preserve">the </w:t>
      </w:r>
      <w:r>
        <w:t>auto</w:t>
      </w:r>
      <w:r w:rsidR="00886B88">
        <w:t>matically</w:t>
      </w:r>
      <w:r>
        <w:t xml:space="preserve"> generated testbench.</w:t>
      </w:r>
    </w:p>
    <w:p w14:paraId="3CE7B765" w14:textId="26E6A241" w:rsidR="00577053" w:rsidRDefault="00577053" w:rsidP="00577053">
      <w:pPr>
        <w:pStyle w:val="Body"/>
        <w:numPr>
          <w:ilvl w:val="0"/>
          <w:numId w:val="43"/>
        </w:numPr>
        <w:spacing w:after="0" w:line="240" w:lineRule="auto"/>
        <w:jc w:val="left"/>
      </w:pPr>
      <w:r>
        <w:t xml:space="preserve">Testbench is </w:t>
      </w:r>
      <w:r w:rsidR="00886B88">
        <w:t>auto-</w:t>
      </w:r>
      <w:r>
        <w:t>generated using Cadence VIP. Configuration of all the VIP instances is done automatically.</w:t>
      </w:r>
    </w:p>
    <w:p w14:paraId="207370CA" w14:textId="38AE3BB6" w:rsidR="00577053" w:rsidRDefault="00737897" w:rsidP="00577053">
      <w:pPr>
        <w:pStyle w:val="Body"/>
        <w:numPr>
          <w:ilvl w:val="0"/>
          <w:numId w:val="43"/>
        </w:numPr>
        <w:spacing w:after="0" w:line="240" w:lineRule="auto"/>
        <w:jc w:val="left"/>
      </w:pPr>
      <w:r>
        <w:t xml:space="preserve">ACE, ACE-Lite, </w:t>
      </w:r>
      <w:r w:rsidR="00DC06E6">
        <w:t>AXI4, AXI4-</w:t>
      </w:r>
      <w:r w:rsidR="00886B88">
        <w:t>L</w:t>
      </w:r>
      <w:r w:rsidR="00DC06E6">
        <w:t>ite, AXI3, AHB</w:t>
      </w:r>
      <w:r w:rsidR="00886B88">
        <w:t>-L</w:t>
      </w:r>
      <w:r w:rsidR="00DC06E6">
        <w:t xml:space="preserve">ite, </w:t>
      </w:r>
      <w:r w:rsidR="00577053">
        <w:t>APB</w:t>
      </w:r>
      <w:r w:rsidR="00DC06E6">
        <w:t>, and IMG2</w:t>
      </w:r>
      <w:r w:rsidR="00577053">
        <w:t xml:space="preserve"> are the protocols supported.</w:t>
      </w:r>
    </w:p>
    <w:p w14:paraId="07BAB9B9" w14:textId="4A6211F7" w:rsidR="00577053" w:rsidRDefault="00577053" w:rsidP="00577053">
      <w:pPr>
        <w:pStyle w:val="Body"/>
        <w:numPr>
          <w:ilvl w:val="0"/>
          <w:numId w:val="43"/>
        </w:numPr>
        <w:spacing w:after="0" w:line="240" w:lineRule="auto"/>
        <w:jc w:val="left"/>
      </w:pPr>
      <w:r>
        <w:t xml:space="preserve">Interface checkers as well as the </w:t>
      </w:r>
      <w:r w:rsidR="004E6E47">
        <w:t>end</w:t>
      </w:r>
      <w:r>
        <w:t>-to-</w:t>
      </w:r>
      <w:r w:rsidR="004E6E47">
        <w:t xml:space="preserve">end </w:t>
      </w:r>
      <w:r>
        <w:t>checker are instantiated to monitor the NoC traffic. They are bound appropriately to the RTL modules.</w:t>
      </w:r>
    </w:p>
    <w:p w14:paraId="2173947F" w14:textId="53DE44BD" w:rsidR="00577053" w:rsidRDefault="00577053" w:rsidP="00577053">
      <w:pPr>
        <w:pStyle w:val="Body"/>
        <w:numPr>
          <w:ilvl w:val="0"/>
          <w:numId w:val="43"/>
        </w:numPr>
        <w:spacing w:after="0" w:line="240" w:lineRule="auto"/>
        <w:jc w:val="left"/>
      </w:pPr>
      <w:r>
        <w:t>The address range configuration of the NoC is stored in objects (</w:t>
      </w:r>
      <w:r w:rsidR="00785C30">
        <w:t xml:space="preserve">in the </w:t>
      </w:r>
      <w:proofErr w:type="spellStart"/>
      <w:r w:rsidRPr="00F0715E">
        <w:rPr>
          <w:rFonts w:ascii="Consolas" w:hAnsi="Consolas"/>
        </w:rPr>
        <w:t>NsSocUvmTestConfig</w:t>
      </w:r>
      <w:proofErr w:type="spellEnd"/>
      <w:r>
        <w:t xml:space="preserve"> </w:t>
      </w:r>
      <w:r w:rsidR="00886B88">
        <w:t>class</w:t>
      </w:r>
      <w:r>
        <w:t>) which can be used by the traffic generation sequences.</w:t>
      </w:r>
    </w:p>
    <w:p w14:paraId="6A149F01" w14:textId="2D4BC12A" w:rsidR="00577053" w:rsidRDefault="00577053" w:rsidP="00577053">
      <w:pPr>
        <w:pStyle w:val="Body"/>
        <w:numPr>
          <w:ilvl w:val="0"/>
          <w:numId w:val="43"/>
        </w:numPr>
        <w:spacing w:after="0" w:line="240" w:lineRule="auto"/>
        <w:jc w:val="left"/>
      </w:pPr>
      <w:r>
        <w:t xml:space="preserve">Test </w:t>
      </w:r>
      <w:r w:rsidR="00886B88">
        <w:t xml:space="preserve">sequences </w:t>
      </w:r>
      <w:r>
        <w:t>can be changed to generate directed stimulus. Sequences are extended from Cadence base sequences.</w:t>
      </w:r>
    </w:p>
    <w:p w14:paraId="3424E585" w14:textId="2F581D27" w:rsidR="00577053" w:rsidRDefault="00577053" w:rsidP="00577053">
      <w:pPr>
        <w:pStyle w:val="Body"/>
        <w:numPr>
          <w:ilvl w:val="0"/>
          <w:numId w:val="43"/>
        </w:numPr>
        <w:spacing w:after="0" w:line="240" w:lineRule="auto"/>
        <w:jc w:val="left"/>
      </w:pPr>
      <w:r>
        <w:t>IP</w:t>
      </w:r>
      <w:r w:rsidR="00EB1246">
        <w:t>-</w:t>
      </w:r>
      <w:r>
        <w:t>XACT output generated by NocStudio is used to generate the register model for the NoC.</w:t>
      </w:r>
    </w:p>
    <w:p w14:paraId="0685F856" w14:textId="626334A3" w:rsidR="00577053" w:rsidRDefault="00577053" w:rsidP="00577053">
      <w:pPr>
        <w:pStyle w:val="Body"/>
        <w:numPr>
          <w:ilvl w:val="0"/>
          <w:numId w:val="43"/>
        </w:numPr>
        <w:spacing w:after="0" w:line="240" w:lineRule="auto"/>
        <w:jc w:val="left"/>
      </w:pPr>
      <w:r>
        <w:t>Simulation script is generated which helps compile and run the test.</w:t>
      </w:r>
    </w:p>
    <w:p w14:paraId="5C94A6A0" w14:textId="12E73865" w:rsidR="00577053" w:rsidRDefault="00013CD3" w:rsidP="00577053">
      <w:pPr>
        <w:pStyle w:val="Body"/>
        <w:numPr>
          <w:ilvl w:val="0"/>
          <w:numId w:val="43"/>
        </w:numPr>
        <w:spacing w:after="0" w:line="240" w:lineRule="auto"/>
        <w:jc w:val="left"/>
      </w:pPr>
      <w:r>
        <w:t xml:space="preserve">The included </w:t>
      </w:r>
      <w:proofErr w:type="spellStart"/>
      <w:r w:rsidR="00577053" w:rsidRPr="00F0715E">
        <w:rPr>
          <w:rFonts w:ascii="Consolas" w:hAnsi="Consolas"/>
        </w:rPr>
        <w:t>basicTest</w:t>
      </w:r>
      <w:proofErr w:type="spellEnd"/>
      <w:r w:rsidR="00577053">
        <w:t xml:space="preserve"> </w:t>
      </w:r>
      <w:r>
        <w:t xml:space="preserve">test </w:t>
      </w:r>
      <w:r w:rsidR="00577053">
        <w:t xml:space="preserve">will generate traffic stimulus with appropriate constraints based on address configuration. If </w:t>
      </w:r>
      <w:r w:rsidR="000246A1">
        <w:t xml:space="preserve">a </w:t>
      </w:r>
      <w:r w:rsidR="00577053">
        <w:t>reg</w:t>
      </w:r>
      <w:r w:rsidR="000246A1">
        <w:t xml:space="preserve">ister </w:t>
      </w:r>
      <w:r w:rsidR="00577053">
        <w:t>bus is present in the NoC, a register sanity sequence which verifies the POR values of all the registers is run automatically.</w:t>
      </w:r>
      <w:r w:rsidR="00DC06E6">
        <w:t xml:space="preserve"> If the NoC is low-power enabled, the test will toggle each power domain before driving traffic.</w:t>
      </w:r>
    </w:p>
    <w:p w14:paraId="00BC41A1" w14:textId="1A3DDC85" w:rsidR="00BF49C0" w:rsidRDefault="00BF49C0" w:rsidP="00577053">
      <w:pPr>
        <w:pStyle w:val="Body"/>
        <w:numPr>
          <w:ilvl w:val="0"/>
          <w:numId w:val="43"/>
        </w:numPr>
        <w:spacing w:after="0" w:line="240" w:lineRule="auto"/>
        <w:jc w:val="left"/>
      </w:pPr>
      <w:r>
        <w:t xml:space="preserve">Command line </w:t>
      </w:r>
      <w:r w:rsidR="00F71FB6">
        <w:t xml:space="preserve">arguments </w:t>
      </w:r>
      <w:r w:rsidR="00577053">
        <w:t xml:space="preserve">provided to the </w:t>
      </w:r>
      <w:r w:rsidR="00577053" w:rsidRPr="00F0715E">
        <w:rPr>
          <w:rFonts w:ascii="Consolas" w:hAnsi="Consolas"/>
        </w:rPr>
        <w:t>run_test_incisiv.sh</w:t>
      </w:r>
      <w:r w:rsidR="00577053">
        <w:t xml:space="preserve"> </w:t>
      </w:r>
      <w:r>
        <w:t>script (see</w:t>
      </w:r>
      <w:r w:rsidR="002950F1">
        <w:t xml:space="preserve"> </w:t>
      </w:r>
      <w:r w:rsidR="00414EB4" w:rsidRPr="00F0715E">
        <w:rPr>
          <w:u w:val="single"/>
        </w:rPr>
        <w:fldChar w:fldCharType="begin"/>
      </w:r>
      <w:r w:rsidR="00414EB4" w:rsidRPr="00F0715E">
        <w:rPr>
          <w:u w:val="single"/>
        </w:rPr>
        <w:instrText xml:space="preserve"> REF _Ref462095017 \h  \* MERGEFORMAT </w:instrText>
      </w:r>
      <w:r w:rsidR="00414EB4" w:rsidRPr="00F0715E">
        <w:rPr>
          <w:u w:val="single"/>
        </w:rPr>
      </w:r>
      <w:r w:rsidR="00414EB4" w:rsidRPr="00F0715E">
        <w:rPr>
          <w:u w:val="single"/>
        </w:rPr>
        <w:fldChar w:fldCharType="separate"/>
      </w:r>
      <w:r w:rsidR="003F2DF4" w:rsidRPr="003F2DF4">
        <w:rPr>
          <w:u w:val="single"/>
        </w:rPr>
        <w:t>Running UVM sanity testbench</w:t>
      </w:r>
      <w:r w:rsidR="00414EB4" w:rsidRPr="00F0715E">
        <w:rPr>
          <w:u w:val="single"/>
        </w:rPr>
        <w:fldChar w:fldCharType="end"/>
      </w:r>
      <w:r>
        <w:t xml:space="preserve">) </w:t>
      </w:r>
      <w:r w:rsidR="00577053">
        <w:t>can be used to control</w:t>
      </w:r>
      <w:r w:rsidR="00F71FB6">
        <w:t xml:space="preserve"> knobs such as</w:t>
      </w:r>
      <w:r>
        <w:t>:</w:t>
      </w:r>
    </w:p>
    <w:p w14:paraId="085D168E" w14:textId="58BB872A" w:rsidR="00BF49C0" w:rsidRDefault="00BF49C0" w:rsidP="00F0715E">
      <w:pPr>
        <w:pStyle w:val="Body"/>
        <w:numPr>
          <w:ilvl w:val="1"/>
          <w:numId w:val="43"/>
        </w:numPr>
        <w:spacing w:after="0" w:line="240" w:lineRule="auto"/>
        <w:jc w:val="left"/>
      </w:pPr>
      <w:r>
        <w:t>N</w:t>
      </w:r>
      <w:r w:rsidR="00577053">
        <w:t xml:space="preserve">umber of transactions to be </w:t>
      </w:r>
      <w:r w:rsidR="001543A3">
        <w:t>generated from each</w:t>
      </w:r>
      <w:r w:rsidR="00577053">
        <w:t xml:space="preserve"> host</w:t>
      </w:r>
    </w:p>
    <w:p w14:paraId="1E3E19C3" w14:textId="14155972" w:rsidR="00BF49C0" w:rsidRDefault="00BF49C0" w:rsidP="00F0715E">
      <w:pPr>
        <w:pStyle w:val="Body"/>
        <w:numPr>
          <w:ilvl w:val="1"/>
          <w:numId w:val="43"/>
        </w:numPr>
        <w:spacing w:after="0" w:line="240" w:lineRule="auto"/>
        <w:jc w:val="left"/>
      </w:pPr>
      <w:r>
        <w:t xml:space="preserve">Cadence VIP </w:t>
      </w:r>
      <w:r w:rsidR="00577053">
        <w:t>tracker</w:t>
      </w:r>
      <w:r w:rsidR="001A7385">
        <w:t xml:space="preserve"> enable</w:t>
      </w:r>
      <w:r w:rsidR="00577053">
        <w:t>s</w:t>
      </w:r>
    </w:p>
    <w:p w14:paraId="4DC9287B" w14:textId="331643DE" w:rsidR="00577053" w:rsidRDefault="00BF49C0" w:rsidP="00F0715E">
      <w:pPr>
        <w:pStyle w:val="Body"/>
        <w:numPr>
          <w:ilvl w:val="1"/>
          <w:numId w:val="43"/>
        </w:numPr>
        <w:spacing w:after="0" w:line="240" w:lineRule="auto"/>
        <w:jc w:val="left"/>
      </w:pPr>
      <w:r>
        <w:t>W</w:t>
      </w:r>
      <w:r w:rsidR="00577053">
        <w:t>aveform dump</w:t>
      </w:r>
      <w:r w:rsidR="00737897">
        <w:t>ing</w:t>
      </w:r>
    </w:p>
    <w:p w14:paraId="3922E727" w14:textId="0CCEA100" w:rsidR="00577053" w:rsidRDefault="00577053" w:rsidP="00F0715E">
      <w:pPr>
        <w:pStyle w:val="Body"/>
        <w:numPr>
          <w:ilvl w:val="1"/>
          <w:numId w:val="43"/>
        </w:numPr>
        <w:spacing w:after="0" w:line="240" w:lineRule="auto"/>
        <w:jc w:val="left"/>
      </w:pPr>
      <w:r>
        <w:t xml:space="preserve">Transaction </w:t>
      </w:r>
      <w:r w:rsidR="00737897">
        <w:t xml:space="preserve">coverage </w:t>
      </w:r>
      <w:r w:rsidR="00BF49C0">
        <w:t xml:space="preserve">via </w:t>
      </w:r>
      <w:r>
        <w:t>in</w:t>
      </w:r>
      <w:r w:rsidR="00737897">
        <w:t>-</w:t>
      </w:r>
      <w:r>
        <w:t>built Cadence VIP coverage classes</w:t>
      </w:r>
    </w:p>
    <w:p w14:paraId="126A3B6E" w14:textId="77777777" w:rsidR="00577053" w:rsidRDefault="00577053" w:rsidP="00577053">
      <w:pPr>
        <w:pStyle w:val="Body"/>
        <w:spacing w:after="0" w:line="240" w:lineRule="auto"/>
        <w:ind w:left="720"/>
        <w:jc w:val="left"/>
      </w:pPr>
    </w:p>
    <w:p w14:paraId="7D248788" w14:textId="09736080" w:rsidR="00577053" w:rsidRPr="00BF2411" w:rsidRDefault="00577053" w:rsidP="00577053">
      <w:pPr>
        <w:pStyle w:val="Body"/>
        <w:tabs>
          <w:tab w:val="clear" w:pos="2700"/>
          <w:tab w:val="left" w:pos="1005"/>
        </w:tabs>
      </w:pPr>
      <w:r>
        <w:t xml:space="preserve">Generation of </w:t>
      </w:r>
      <w:r w:rsidR="00355F6E">
        <w:t xml:space="preserve">the </w:t>
      </w:r>
      <w:r>
        <w:t>UVM bench is controlled by FLEXLM licens</w:t>
      </w:r>
      <w:r w:rsidR="0062738D">
        <w:t>ing</w:t>
      </w:r>
      <w:r>
        <w:t xml:space="preserve">. Once the license is provided, </w:t>
      </w:r>
      <w:r w:rsidR="002950F1">
        <w:t xml:space="preserve">the </w:t>
      </w:r>
      <w:r>
        <w:t>NocStudio property</w:t>
      </w:r>
      <w:r w:rsidR="002950F1">
        <w:t xml:space="preserve"> for UVM bench generation</w:t>
      </w:r>
      <w:r>
        <w:t xml:space="preserve"> (</w:t>
      </w:r>
      <w:proofErr w:type="spellStart"/>
      <w:r w:rsidRPr="00F0715E">
        <w:rPr>
          <w:rFonts w:ascii="Consolas" w:hAnsi="Consolas"/>
        </w:rPr>
        <w:t>prop_default</w:t>
      </w:r>
      <w:proofErr w:type="spellEnd"/>
      <w:r w:rsidRPr="00F0715E">
        <w:rPr>
          <w:rFonts w:ascii="Consolas" w:hAnsi="Consolas"/>
        </w:rPr>
        <w:t xml:space="preserve"> </w:t>
      </w:r>
      <w:proofErr w:type="spellStart"/>
      <w:r w:rsidRPr="00F0715E">
        <w:rPr>
          <w:rFonts w:ascii="Consolas" w:hAnsi="Consolas"/>
        </w:rPr>
        <w:t>uvm_bench_enable</w:t>
      </w:r>
      <w:proofErr w:type="spellEnd"/>
      <w:r>
        <w:t>) needs to be enabled in the configuration file to generate all the components of the testbench.</w:t>
      </w:r>
    </w:p>
    <w:p w14:paraId="0DA2A141" w14:textId="2A49B5B0" w:rsidR="00577053" w:rsidRDefault="00577053" w:rsidP="00577053">
      <w:pPr>
        <w:pStyle w:val="Body"/>
      </w:pPr>
      <w:r>
        <w:t>If regbus is enabled in the configuration, IP</w:t>
      </w:r>
      <w:r w:rsidR="00EB1246">
        <w:t>-</w:t>
      </w:r>
      <w:r>
        <w:t>XACT generation (</w:t>
      </w:r>
      <w:proofErr w:type="spellStart"/>
      <w:r w:rsidRPr="00F0715E">
        <w:rPr>
          <w:rFonts w:ascii="Consolas" w:hAnsi="Consolas"/>
        </w:rPr>
        <w:t>prop_default</w:t>
      </w:r>
      <w:proofErr w:type="spellEnd"/>
      <w:r w:rsidRPr="00F0715E">
        <w:rPr>
          <w:rFonts w:ascii="Consolas" w:hAnsi="Consolas"/>
        </w:rPr>
        <w:t xml:space="preserve"> </w:t>
      </w:r>
      <w:proofErr w:type="spellStart"/>
      <w:r w:rsidRPr="00F0715E">
        <w:rPr>
          <w:rFonts w:ascii="Consolas" w:hAnsi="Consolas"/>
        </w:rPr>
        <w:t>ipxact_enable</w:t>
      </w:r>
      <w:proofErr w:type="spellEnd"/>
      <w:r>
        <w:t>) needs to be enabled as well. This IP</w:t>
      </w:r>
      <w:r w:rsidR="00EB1246">
        <w:t>-</w:t>
      </w:r>
      <w:r>
        <w:t xml:space="preserve">XACT output is used in the auto-generation of </w:t>
      </w:r>
      <w:proofErr w:type="spellStart"/>
      <w:r w:rsidR="003D41E1" w:rsidRPr="00F0715E">
        <w:rPr>
          <w:rFonts w:ascii="Consolas" w:hAnsi="Consolas"/>
        </w:rPr>
        <w:t>uvm_reg</w:t>
      </w:r>
      <w:proofErr w:type="spellEnd"/>
      <w:r>
        <w:t xml:space="preserve"> based register model. This model can be used to access registers by name.</w:t>
      </w:r>
    </w:p>
    <w:p w14:paraId="3277F70D" w14:textId="77777777" w:rsidR="00577053" w:rsidRDefault="00577053" w:rsidP="00577053">
      <w:pPr>
        <w:pStyle w:val="Body"/>
        <w:rPr>
          <w:rFonts w:asciiTheme="majorHAnsi" w:hAnsiTheme="majorHAnsi"/>
          <w:szCs w:val="22"/>
        </w:rPr>
      </w:pPr>
    </w:p>
    <w:p w14:paraId="17090833" w14:textId="77777777" w:rsidR="00577053" w:rsidRDefault="00577053" w:rsidP="00577053">
      <w:pPr>
        <w:pStyle w:val="Body"/>
        <w:rPr>
          <w:rFonts w:asciiTheme="majorHAnsi" w:hAnsiTheme="majorHAnsi"/>
          <w:szCs w:val="22"/>
        </w:rPr>
      </w:pPr>
    </w:p>
    <w:p w14:paraId="79341B3A" w14:textId="745D9617" w:rsidR="00577053" w:rsidRDefault="00577053" w:rsidP="00577053">
      <w:pPr>
        <w:pStyle w:val="Heading2"/>
      </w:pPr>
      <w:bookmarkStart w:id="432" w:name="_Toc427540014"/>
      <w:bookmarkStart w:id="433" w:name="_Toc484526486"/>
      <w:r>
        <w:lastRenderedPageBreak/>
        <w:t xml:space="preserve">UVM </w:t>
      </w:r>
      <w:r w:rsidR="00945A47">
        <w:t xml:space="preserve">bench </w:t>
      </w:r>
      <w:bookmarkEnd w:id="432"/>
      <w:r w:rsidR="00945A47">
        <w:t>architecture</w:t>
      </w:r>
      <w:bookmarkEnd w:id="433"/>
    </w:p>
    <w:p w14:paraId="27950AD8" w14:textId="1E8144CC" w:rsidR="00577053" w:rsidRDefault="009F1B26" w:rsidP="00577053">
      <w:pPr>
        <w:pStyle w:val="Body"/>
      </w:pPr>
      <w:r>
        <w:t>The f</w:t>
      </w:r>
      <w:r w:rsidR="00577053">
        <w:t>ollowing figure depicts the UVM testbench</w:t>
      </w:r>
      <w:r w:rsidR="00544A4B">
        <w:t xml:space="preserve"> that is </w:t>
      </w:r>
      <w:r w:rsidR="00577053">
        <w:t>auto-generated by NocStudio. Each of the components is described in</w:t>
      </w:r>
      <w:r w:rsidR="008C5DC1">
        <w:t xml:space="preserve"> more</w:t>
      </w:r>
      <w:r w:rsidR="00577053">
        <w:t xml:space="preserve"> detail in the following sections.</w:t>
      </w:r>
    </w:p>
    <w:p w14:paraId="1BCDC7A7" w14:textId="77777777" w:rsidR="00577053" w:rsidRDefault="00577053" w:rsidP="00577053">
      <w:pPr>
        <w:pStyle w:val="Body"/>
        <w:keepNext/>
      </w:pPr>
      <w:r>
        <w:rPr>
          <w:noProof/>
          <w:lang w:val="en-GB" w:eastAsia="en-GB"/>
        </w:rPr>
        <w:drawing>
          <wp:inline distT="0" distB="0" distL="0" distR="0" wp14:anchorId="115A4DB8" wp14:editId="50645652">
            <wp:extent cx="5941130" cy="6105525"/>
            <wp:effectExtent l="0" t="0" r="2540" b="0"/>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rotWithShape="1">
                    <a:blip r:embed="rId10">
                      <a:extLst>
                        <a:ext uri="{28A0092B-C50C-407E-A947-70E740481C1C}">
                          <a14:useLocalDpi xmlns:a14="http://schemas.microsoft.com/office/drawing/2010/main" val="0"/>
                        </a:ext>
                      </a:extLst>
                    </a:blip>
                    <a:srcRect l="281" t="-310" r="-280" b="-1"/>
                    <a:stretch/>
                  </pic:blipFill>
                  <pic:spPr bwMode="auto">
                    <a:xfrm>
                      <a:off x="0" y="0"/>
                      <a:ext cx="5943600" cy="6108064"/>
                    </a:xfrm>
                    <a:prstGeom prst="rect">
                      <a:avLst/>
                    </a:prstGeom>
                    <a:noFill/>
                    <a:ln>
                      <a:noFill/>
                    </a:ln>
                    <a:extLst/>
                  </pic:spPr>
                </pic:pic>
              </a:graphicData>
            </a:graphic>
          </wp:inline>
        </w:drawing>
      </w:r>
    </w:p>
    <w:p w14:paraId="40711A93" w14:textId="77777777" w:rsidR="00577053" w:rsidRDefault="00577053" w:rsidP="00577053">
      <w:pPr>
        <w:pStyle w:val="Caption"/>
        <w:jc w:val="center"/>
      </w:pPr>
      <w:bookmarkStart w:id="434" w:name="_Toc427528280"/>
      <w:bookmarkStart w:id="435" w:name="_Toc462095691"/>
      <w:r>
        <w:t xml:space="preserve">Figure </w:t>
      </w:r>
      <w:r w:rsidR="00F174F7">
        <w:fldChar w:fldCharType="begin"/>
      </w:r>
      <w:r w:rsidR="00F174F7">
        <w:instrText xml:space="preserve"> SEQ Figure \* ARABIC </w:instrText>
      </w:r>
      <w:r w:rsidR="00F174F7">
        <w:fldChar w:fldCharType="separate"/>
      </w:r>
      <w:r w:rsidR="003F2DF4">
        <w:rPr>
          <w:noProof/>
        </w:rPr>
        <w:t>1</w:t>
      </w:r>
      <w:r w:rsidR="00F174F7">
        <w:rPr>
          <w:noProof/>
        </w:rPr>
        <w:fldChar w:fldCharType="end"/>
      </w:r>
      <w:r>
        <w:t>: UVM Testbench Architecture</w:t>
      </w:r>
      <w:bookmarkEnd w:id="434"/>
      <w:bookmarkEnd w:id="435"/>
    </w:p>
    <w:p w14:paraId="4E154920" w14:textId="77777777" w:rsidR="00577053" w:rsidRPr="00C65020" w:rsidRDefault="00577053" w:rsidP="00577053"/>
    <w:p w14:paraId="21A334A8" w14:textId="7B85B74A" w:rsidR="00577053" w:rsidRDefault="00577053" w:rsidP="00577053">
      <w:pPr>
        <w:pStyle w:val="Heading3"/>
      </w:pPr>
      <w:bookmarkStart w:id="436" w:name="_Toc427540015"/>
      <w:bookmarkStart w:id="437" w:name="_Toc484526487"/>
      <w:r>
        <w:lastRenderedPageBreak/>
        <w:t>Testbench top</w:t>
      </w:r>
      <w:bookmarkEnd w:id="436"/>
      <w:bookmarkEnd w:id="437"/>
    </w:p>
    <w:p w14:paraId="0D27D751" w14:textId="60390054" w:rsidR="00577053" w:rsidRDefault="00577053" w:rsidP="00577053">
      <w:pPr>
        <w:pStyle w:val="Body"/>
      </w:pPr>
      <w:r>
        <w:t xml:space="preserve">The </w:t>
      </w:r>
      <w:r w:rsidR="00AC4F61">
        <w:t>top-</w:t>
      </w:r>
      <w:r>
        <w:t xml:space="preserve">level file for the testbench module is named </w:t>
      </w:r>
      <w:r w:rsidRPr="00F0715E">
        <w:rPr>
          <w:rFonts w:ascii="Consolas" w:hAnsi="Consolas"/>
        </w:rPr>
        <w:t>NsSocUvmTb.sv</w:t>
      </w:r>
      <w:r w:rsidR="00AC4F61">
        <w:t>.</w:t>
      </w:r>
    </w:p>
    <w:p w14:paraId="4C29A380" w14:textId="05CE7587" w:rsidR="00577053" w:rsidRDefault="00C81F8E" w:rsidP="00577053">
      <w:pPr>
        <w:pStyle w:val="Body"/>
      </w:pPr>
      <w:r>
        <w:t>In this file, t</w:t>
      </w:r>
      <w:r w:rsidR="006E68CB">
        <w:t xml:space="preserve">he </w:t>
      </w:r>
      <w:r w:rsidR="00577053">
        <w:t>DUT (</w:t>
      </w:r>
      <w:proofErr w:type="spellStart"/>
      <w:r w:rsidR="00577053" w:rsidRPr="00F0715E">
        <w:rPr>
          <w:rFonts w:ascii="Consolas" w:hAnsi="Consolas"/>
        </w:rPr>
        <w:t>ns_soc_ip</w:t>
      </w:r>
      <w:proofErr w:type="spellEnd"/>
      <w:r w:rsidR="00577053">
        <w:t>) is instantiated and all the necessary connections to Cadence VIP agents is done through the use of SystemVerilog interfaces.</w:t>
      </w:r>
    </w:p>
    <w:p w14:paraId="5ECF3472" w14:textId="042EEDB4" w:rsidR="00577053" w:rsidRDefault="00577053" w:rsidP="00577053">
      <w:pPr>
        <w:pStyle w:val="Body"/>
      </w:pPr>
      <w:r>
        <w:t xml:space="preserve">There is a debug interface which </w:t>
      </w:r>
      <w:r w:rsidR="00BB6D37">
        <w:t xml:space="preserve">monitors </w:t>
      </w:r>
      <w:r>
        <w:t>the interrupt</w:t>
      </w:r>
      <w:r w:rsidR="00BB6D37">
        <w:t xml:space="preserve"> pin(s)</w:t>
      </w:r>
      <w:r>
        <w:t xml:space="preserve"> </w:t>
      </w:r>
      <w:r w:rsidR="00BB6D37">
        <w:t>of</w:t>
      </w:r>
      <w:r>
        <w:t xml:space="preserve"> the DUT. If any interrupts are generated during the test, </w:t>
      </w:r>
      <w:r w:rsidR="00AD1DC6">
        <w:t xml:space="preserve">an </w:t>
      </w:r>
      <w:r>
        <w:t>assertion fires to stop the test. This interface also holds the pin which indicates end of simulation for the test run.</w:t>
      </w:r>
    </w:p>
    <w:p w14:paraId="2146FF74" w14:textId="5341BF44" w:rsidR="00577053" w:rsidRDefault="00FC1A27" w:rsidP="00577053">
      <w:pPr>
        <w:pStyle w:val="Body"/>
      </w:pPr>
      <w:ins w:id="438" w:author="Will Chen" w:date="2017-06-06T18:49:00Z">
        <w:r w:rsidRPr="00FC1A27">
          <w:t xml:space="preserve">The </w:t>
        </w:r>
        <w:r w:rsidRPr="00FC1A27">
          <w:rPr>
            <w:rFonts w:ascii="Consolas" w:hAnsi="Consolas"/>
            <w:rPrChange w:id="439" w:author="Will Chen" w:date="2017-06-06T18:50:00Z">
              <w:rPr/>
            </w:rPrChange>
          </w:rPr>
          <w:t>NsSocUvmPkg.sv</w:t>
        </w:r>
        <w:r w:rsidRPr="00FC1A27">
          <w:t xml:space="preserve"> package file is included here, which includes the base virtual sequence (</w:t>
        </w:r>
        <w:proofErr w:type="spellStart"/>
        <w:r w:rsidRPr="00FC1A27">
          <w:rPr>
            <w:rFonts w:ascii="Consolas" w:hAnsi="Consolas"/>
            <w:rPrChange w:id="440" w:author="Will Chen" w:date="2017-06-06T18:50:00Z">
              <w:rPr/>
            </w:rPrChange>
          </w:rPr>
          <w:t>NsSocUvmVirtSeq_base</w:t>
        </w:r>
        <w:proofErr w:type="spellEnd"/>
        <w:r w:rsidRPr="00FC1A27">
          <w:t>), dynamically-generated virtual sequence library (</w:t>
        </w:r>
        <w:r w:rsidRPr="00FC1A27">
          <w:rPr>
            <w:rFonts w:ascii="Consolas" w:hAnsi="Consolas"/>
            <w:rPrChange w:id="441" w:author="Will Chen" w:date="2017-06-06T18:50:00Z">
              <w:rPr/>
            </w:rPrChange>
          </w:rPr>
          <w:t>NsSocUvmVirtualSeqLib.sv</w:t>
        </w:r>
        <w:r w:rsidRPr="00FC1A27">
          <w:t>), base test class (</w:t>
        </w:r>
        <w:proofErr w:type="spellStart"/>
        <w:r w:rsidRPr="00FC1A27">
          <w:rPr>
            <w:rFonts w:ascii="Consolas" w:hAnsi="Consolas"/>
            <w:rPrChange w:id="442" w:author="Will Chen" w:date="2017-06-06T18:50:00Z">
              <w:rPr/>
            </w:rPrChange>
          </w:rPr>
          <w:t>NsSocUvmTest_base</w:t>
        </w:r>
        <w:proofErr w:type="spellEnd"/>
        <w:r w:rsidRPr="00FC1A27">
          <w:t>), and dynamically-generated test library (</w:t>
        </w:r>
        <w:r w:rsidRPr="00FC1A27">
          <w:rPr>
            <w:rFonts w:ascii="Consolas" w:hAnsi="Consolas"/>
            <w:rPrChange w:id="443" w:author="Will Chen" w:date="2017-06-06T18:50:00Z">
              <w:rPr/>
            </w:rPrChange>
          </w:rPr>
          <w:t>NsSocUvmTest.sv</w:t>
        </w:r>
        <w:r w:rsidRPr="00FC1A27">
          <w:t xml:space="preserve">).  </w:t>
        </w:r>
        <w:proofErr w:type="spellStart"/>
        <w:r w:rsidRPr="00FC1A27">
          <w:rPr>
            <w:rFonts w:ascii="Consolas" w:hAnsi="Consolas"/>
            <w:rPrChange w:id="444" w:author="Will Chen" w:date="2017-06-06T18:50:00Z">
              <w:rPr/>
            </w:rPrChange>
          </w:rPr>
          <w:t>NsSocUvmTest_base</w:t>
        </w:r>
        <w:proofErr w:type="spellEnd"/>
        <w:r w:rsidRPr="00FC1A27">
          <w:t xml:space="preserve"> in turn instantiates the environment (</w:t>
        </w:r>
        <w:proofErr w:type="spellStart"/>
        <w:r w:rsidRPr="00FC1A27">
          <w:rPr>
            <w:rFonts w:ascii="Consolas" w:hAnsi="Consolas"/>
            <w:rPrChange w:id="445" w:author="Will Chen" w:date="2017-06-06T18:50:00Z">
              <w:rPr/>
            </w:rPrChange>
          </w:rPr>
          <w:t>NsSocUvmEnv</w:t>
        </w:r>
        <w:proofErr w:type="spellEnd"/>
        <w:r w:rsidRPr="00FC1A27">
          <w:t>) and test configuration (</w:t>
        </w:r>
        <w:proofErr w:type="spellStart"/>
        <w:r w:rsidRPr="00FC1A27">
          <w:rPr>
            <w:rFonts w:ascii="Consolas" w:hAnsi="Consolas"/>
            <w:rPrChange w:id="446" w:author="Will Chen" w:date="2017-06-06T18:50:00Z">
              <w:rPr/>
            </w:rPrChange>
          </w:rPr>
          <w:t>NsSocUvmTestConfig</w:t>
        </w:r>
        <w:proofErr w:type="spellEnd"/>
        <w:r w:rsidRPr="00FC1A27">
          <w:t>) components.</w:t>
        </w:r>
      </w:ins>
      <w:del w:id="447" w:author="Will Chen" w:date="2017-06-06T18:49:00Z">
        <w:r w:rsidR="009D152C" w:rsidDel="00FC1A27">
          <w:delText xml:space="preserve">The </w:delText>
        </w:r>
        <w:r w:rsidR="00577053" w:rsidDel="00FC1A27">
          <w:delText xml:space="preserve">UVM </w:delText>
        </w:r>
        <w:r w:rsidR="008F2CD3" w:rsidDel="00FC1A27">
          <w:delText>t</w:delText>
        </w:r>
        <w:r w:rsidR="00577053" w:rsidDel="00FC1A27">
          <w:delText xml:space="preserve">est </w:delText>
        </w:r>
        <w:r w:rsidR="009D152C" w:rsidDel="00FC1A27">
          <w:delText xml:space="preserve">library </w:delText>
        </w:r>
        <w:r w:rsidR="00577053" w:rsidDel="00FC1A27">
          <w:delText>(</w:delText>
        </w:r>
        <w:r w:rsidR="00577053" w:rsidRPr="00F0715E" w:rsidDel="00FC1A27">
          <w:rPr>
            <w:rFonts w:ascii="Consolas" w:hAnsi="Consolas"/>
          </w:rPr>
          <w:delText>NsSocUvmTest.sv</w:delText>
        </w:r>
        <w:r w:rsidR="00577053" w:rsidDel="00FC1A27">
          <w:delText xml:space="preserve">) is </w:delText>
        </w:r>
        <w:r w:rsidR="009D152C" w:rsidDel="00FC1A27">
          <w:delText xml:space="preserve">included </w:delText>
        </w:r>
        <w:r w:rsidR="00577053" w:rsidDel="00FC1A27">
          <w:delText>here</w:delText>
        </w:r>
        <w:r w:rsidR="00AB6C0B" w:rsidDel="00FC1A27">
          <w:delText>,</w:delText>
        </w:r>
        <w:r w:rsidR="00577053" w:rsidDel="00FC1A27">
          <w:delText xml:space="preserve"> which in turn instantiates the environment (</w:delText>
        </w:r>
        <w:r w:rsidR="00577053" w:rsidRPr="00F0715E" w:rsidDel="00FC1A27">
          <w:rPr>
            <w:rFonts w:ascii="Consolas" w:hAnsi="Consolas"/>
          </w:rPr>
          <w:delText>NsSocUvmEnv</w:delText>
        </w:r>
        <w:r w:rsidR="00577053" w:rsidDel="00FC1A27">
          <w:delText xml:space="preserve">) and </w:delText>
        </w:r>
        <w:r w:rsidR="00AB6C0B" w:rsidDel="00FC1A27">
          <w:delText>t</w:delText>
        </w:r>
        <w:r w:rsidR="00577053" w:rsidDel="00FC1A27">
          <w:delText xml:space="preserve">est </w:delText>
        </w:r>
        <w:r w:rsidR="00AB6C0B" w:rsidDel="00FC1A27">
          <w:delText>c</w:delText>
        </w:r>
        <w:r w:rsidR="00577053" w:rsidDel="00FC1A27">
          <w:delText>onfiguration (</w:delText>
        </w:r>
        <w:r w:rsidR="00577053" w:rsidRPr="00F0715E" w:rsidDel="00FC1A27">
          <w:rPr>
            <w:rFonts w:ascii="Consolas" w:hAnsi="Consolas"/>
          </w:rPr>
          <w:delText>NsSocUvmTestConfig</w:delText>
        </w:r>
        <w:r w:rsidR="00577053" w:rsidDel="00FC1A27">
          <w:delText xml:space="preserve">) </w:delText>
        </w:r>
        <w:r w:rsidR="00782ACC" w:rsidDel="00FC1A27">
          <w:delText>components</w:delText>
        </w:r>
        <w:r w:rsidR="00577053" w:rsidDel="00FC1A27">
          <w:delText>.</w:delText>
        </w:r>
      </w:del>
    </w:p>
    <w:p w14:paraId="3ABAF9D8" w14:textId="5466D5CB" w:rsidR="00577053" w:rsidRDefault="00577053" w:rsidP="00577053">
      <w:pPr>
        <w:pStyle w:val="Body"/>
      </w:pPr>
      <w:r>
        <w:t>Checkers (all interface checkers as well as</w:t>
      </w:r>
      <w:r w:rsidR="00021732">
        <w:t xml:space="preserve"> the</w:t>
      </w:r>
      <w:r>
        <w:t xml:space="preserve"> </w:t>
      </w:r>
      <w:r w:rsidR="00EE6390">
        <w:t xml:space="preserve">end-to-end </w:t>
      </w:r>
      <w:r>
        <w:t>checker) are instantiated and bound to the respective RTL modules.</w:t>
      </w:r>
    </w:p>
    <w:p w14:paraId="320FA238" w14:textId="384DE53F" w:rsidR="00577053" w:rsidRPr="00230EE6" w:rsidRDefault="00577053" w:rsidP="00577053">
      <w:pPr>
        <w:pStyle w:val="Heading3"/>
      </w:pPr>
      <w:bookmarkStart w:id="448" w:name="_Toc427540016"/>
      <w:bookmarkStart w:id="449" w:name="_Toc484526488"/>
      <w:r>
        <w:t xml:space="preserve">NoC </w:t>
      </w:r>
      <w:bookmarkEnd w:id="448"/>
      <w:r w:rsidR="00920CD7">
        <w:t>environment</w:t>
      </w:r>
      <w:bookmarkEnd w:id="449"/>
    </w:p>
    <w:p w14:paraId="1CCF1484" w14:textId="0447F570" w:rsidR="00577053" w:rsidRDefault="000D4E27" w:rsidP="00577053">
      <w:pPr>
        <w:pStyle w:val="Body"/>
      </w:pPr>
      <w:r>
        <w:t xml:space="preserve">The </w:t>
      </w:r>
      <w:proofErr w:type="spellStart"/>
      <w:r w:rsidR="00577053" w:rsidRPr="00F0715E">
        <w:rPr>
          <w:rFonts w:ascii="Consolas" w:hAnsi="Consolas"/>
        </w:rPr>
        <w:t>NsSocUvmEnv</w:t>
      </w:r>
      <w:proofErr w:type="spellEnd"/>
      <w:r w:rsidR="00577053">
        <w:t xml:space="preserve"> class handles the instantiation and configuration of Cadence VIP</w:t>
      </w:r>
      <w:r w:rsidR="00E83291">
        <w:t>s</w:t>
      </w:r>
      <w:r w:rsidR="00577053">
        <w:t>. It makes use of the configuration class (</w:t>
      </w:r>
      <w:proofErr w:type="spellStart"/>
      <w:r w:rsidR="00577053" w:rsidRPr="00F0715E">
        <w:rPr>
          <w:rFonts w:ascii="Consolas" w:hAnsi="Consolas"/>
        </w:rPr>
        <w:t>NsSocUvmTestConfig</w:t>
      </w:r>
      <w:proofErr w:type="spellEnd"/>
      <w:r w:rsidR="00577053">
        <w:t>) auto-generated by NocStudio.</w:t>
      </w:r>
    </w:p>
    <w:p w14:paraId="4F52BB15" w14:textId="0F3580CD" w:rsidR="00577053" w:rsidRDefault="00577053" w:rsidP="00577053">
      <w:pPr>
        <w:pStyle w:val="Body"/>
      </w:pPr>
      <w:r>
        <w:t>The config</w:t>
      </w:r>
      <w:r w:rsidR="00F70216">
        <w:t>uration</w:t>
      </w:r>
      <w:r>
        <w:t xml:space="preserve"> object contains information about </w:t>
      </w:r>
      <w:r w:rsidR="00255870">
        <w:t xml:space="preserve">the </w:t>
      </w:r>
      <w:r>
        <w:t>host agent</w:t>
      </w:r>
      <w:r w:rsidR="00881D2E">
        <w:t>s</w:t>
      </w:r>
      <w:r w:rsidR="008F5D8D">
        <w:t>, such as</w:t>
      </w:r>
      <w:r>
        <w:t xml:space="preserve"> </w:t>
      </w:r>
      <w:r w:rsidR="008F5D8D">
        <w:t>type</w:t>
      </w:r>
      <w:r>
        <w:t xml:space="preserve"> (</w:t>
      </w:r>
      <w:r w:rsidR="008F5D8D">
        <w:t xml:space="preserve">i.e. </w:t>
      </w:r>
      <w:r w:rsidR="00D2434B">
        <w:t>ACE/</w:t>
      </w:r>
      <w:r>
        <w:t>AXI4/</w:t>
      </w:r>
      <w:r w:rsidR="00F01434">
        <w:t>Lite</w:t>
      </w:r>
      <w:r>
        <w:t>/3/AHB/APB</w:t>
      </w:r>
      <w:r w:rsidR="008F5D8D">
        <w:t>)</w:t>
      </w:r>
      <w:r>
        <w:t>, pin widths</w:t>
      </w:r>
      <w:r w:rsidR="0088174F">
        <w:t>,</w:t>
      </w:r>
      <w:r>
        <w:t xml:space="preserve"> and address range configuration</w:t>
      </w:r>
      <w:r w:rsidR="00D36FC3">
        <w:t>.</w:t>
      </w:r>
    </w:p>
    <w:p w14:paraId="38B8BCFD" w14:textId="4AFF80CA" w:rsidR="00577053" w:rsidRDefault="00577053" w:rsidP="00577053">
      <w:pPr>
        <w:pStyle w:val="Heading3"/>
      </w:pPr>
      <w:bookmarkStart w:id="450" w:name="_Toc427540017"/>
      <w:bookmarkStart w:id="451" w:name="_Toc484526489"/>
      <w:r>
        <w:t xml:space="preserve">NoC </w:t>
      </w:r>
      <w:r w:rsidR="00920CD7">
        <w:t xml:space="preserve">test </w:t>
      </w:r>
      <w:r w:rsidR="00015357">
        <w:t>c</w:t>
      </w:r>
      <w:r w:rsidR="00D91A22">
        <w:t>onfiguration</w:t>
      </w:r>
      <w:bookmarkEnd w:id="450"/>
      <w:bookmarkEnd w:id="451"/>
    </w:p>
    <w:p w14:paraId="22370E1A" w14:textId="2B1EB745" w:rsidR="00577053" w:rsidRDefault="006B1EBB" w:rsidP="00577053">
      <w:pPr>
        <w:pStyle w:val="Body"/>
      </w:pPr>
      <w:r>
        <w:t xml:space="preserve">The </w:t>
      </w:r>
      <w:proofErr w:type="spellStart"/>
      <w:r w:rsidR="00577053" w:rsidRPr="00F0715E">
        <w:rPr>
          <w:rFonts w:ascii="Consolas" w:hAnsi="Consolas"/>
        </w:rPr>
        <w:t>NsSocUvmTestConfig</w:t>
      </w:r>
      <w:proofErr w:type="spellEnd"/>
      <w:r w:rsidR="00577053">
        <w:t xml:space="preserve"> class stores information about the created NoC</w:t>
      </w:r>
      <w:r w:rsidR="00AB521B">
        <w:t>, such as</w:t>
      </w:r>
      <w:r w:rsidR="00577053">
        <w:t xml:space="preserve"> the number of agents as well as their </w:t>
      </w:r>
      <w:r w:rsidR="00FE44F6">
        <w:t xml:space="preserve">instance-specific </w:t>
      </w:r>
      <w:r w:rsidR="00577053">
        <w:t xml:space="preserve">interface properties. The system address map configuration is also put into data structures so that they can be accessed by other components in the testbench. A pointer </w:t>
      </w:r>
      <w:r w:rsidR="000564D0">
        <w:t xml:space="preserve">to it </w:t>
      </w:r>
      <w:r w:rsidR="00577053">
        <w:t>is passed around</w:t>
      </w:r>
      <w:r w:rsidR="000564D0">
        <w:t>,</w:t>
      </w:r>
      <w:r w:rsidR="00577053">
        <w:t xml:space="preserve"> </w:t>
      </w:r>
      <w:r w:rsidR="000564D0">
        <w:t xml:space="preserve">enabling the </w:t>
      </w:r>
      <w:r w:rsidR="00577053">
        <w:t>environment</w:t>
      </w:r>
      <w:r w:rsidR="000564D0">
        <w:t xml:space="preserve"> and </w:t>
      </w:r>
      <w:r w:rsidR="00577053">
        <w:t xml:space="preserve">test to </w:t>
      </w:r>
      <w:r w:rsidR="000564D0">
        <w:t xml:space="preserve">retrieve </w:t>
      </w:r>
      <w:r w:rsidR="00577053">
        <w:t xml:space="preserve">the NoC </w:t>
      </w:r>
      <w:r w:rsidR="000564D0">
        <w:t>c</w:t>
      </w:r>
      <w:r w:rsidR="00577053">
        <w:t>onfiguration.</w:t>
      </w:r>
    </w:p>
    <w:p w14:paraId="383FA5E4" w14:textId="2A5B69BB" w:rsidR="00577053" w:rsidRDefault="00577053" w:rsidP="00577053">
      <w:pPr>
        <w:pStyle w:val="Heading3"/>
      </w:pPr>
      <w:bookmarkStart w:id="452" w:name="_Toc427540018"/>
      <w:bookmarkStart w:id="453" w:name="_Toc484526490"/>
      <w:r>
        <w:t xml:space="preserve">NoC </w:t>
      </w:r>
      <w:r w:rsidR="00920CD7">
        <w:t>test sequences</w:t>
      </w:r>
      <w:bookmarkEnd w:id="452"/>
      <w:bookmarkEnd w:id="453"/>
    </w:p>
    <w:p w14:paraId="5AF70E99" w14:textId="1C742DC4" w:rsidR="00577053" w:rsidRDefault="000309C3" w:rsidP="00577053">
      <w:pPr>
        <w:pStyle w:val="Body"/>
      </w:pPr>
      <w:r>
        <w:t xml:space="preserve">The </w:t>
      </w:r>
      <w:proofErr w:type="spellStart"/>
      <w:r w:rsidR="00577053" w:rsidRPr="00F0715E">
        <w:rPr>
          <w:rFonts w:ascii="Consolas" w:hAnsi="Consolas"/>
        </w:rPr>
        <w:t>NsSocUvmVirtualSequence</w:t>
      </w:r>
      <w:proofErr w:type="spellEnd"/>
      <w:r w:rsidR="00577053">
        <w:t xml:space="preserve"> is a virtual sequence </w:t>
      </w:r>
      <w:r w:rsidR="00147FCD">
        <w:t xml:space="preserve">that </w:t>
      </w:r>
      <w:r w:rsidR="00577053">
        <w:t xml:space="preserve">instantiates the sequencers needed for controlling stimulus to all the agents. The test sequences in the </w:t>
      </w:r>
      <w:r w:rsidR="00355ED9">
        <w:t>per-</w:t>
      </w:r>
      <w:r w:rsidR="00577053">
        <w:t>agent sequence librar</w:t>
      </w:r>
      <w:r w:rsidR="00355ED9">
        <w:t>ies</w:t>
      </w:r>
      <w:r w:rsidR="00577053">
        <w:t xml:space="preserve"> </w:t>
      </w:r>
      <w:r w:rsidR="00355ED9" w:rsidRPr="00F0715E">
        <w:rPr>
          <w:rFonts w:ascii="Consolas" w:hAnsi="Consolas"/>
        </w:rPr>
        <w:lastRenderedPageBreak/>
        <w:t>NsSocUvmAceMasterSeqLib.sv</w:t>
      </w:r>
      <w:r w:rsidR="00355ED9">
        <w:t xml:space="preserve">, </w:t>
      </w:r>
      <w:r w:rsidR="00577053" w:rsidRPr="00F0715E">
        <w:rPr>
          <w:rFonts w:ascii="Consolas" w:hAnsi="Consolas"/>
        </w:rPr>
        <w:t>NsSocUvmAxiMasterSeqLib.sv</w:t>
      </w:r>
      <w:r w:rsidR="00355ED9">
        <w:t xml:space="preserve">, </w:t>
      </w:r>
      <w:r w:rsidR="00577053">
        <w:t xml:space="preserve">and </w:t>
      </w:r>
      <w:r w:rsidR="00577053" w:rsidRPr="00F0715E">
        <w:rPr>
          <w:rFonts w:ascii="Consolas" w:hAnsi="Consolas"/>
        </w:rPr>
        <w:t>NsSocUvmAhbLiteMasterSeqLib.sv</w:t>
      </w:r>
      <w:r w:rsidR="00577053">
        <w:t xml:space="preserve"> can be invoked on each of the sequencers.</w:t>
      </w:r>
    </w:p>
    <w:p w14:paraId="52F7DBD9" w14:textId="53B3D177" w:rsidR="00577053" w:rsidRDefault="00577053" w:rsidP="00577053">
      <w:pPr>
        <w:pStyle w:val="Heading3"/>
      </w:pPr>
      <w:bookmarkStart w:id="454" w:name="_Toc427540019"/>
      <w:bookmarkStart w:id="455" w:name="_Toc484526491"/>
      <w:r>
        <w:t xml:space="preserve">Register </w:t>
      </w:r>
      <w:r w:rsidR="00355ED9">
        <w:t>b</w:t>
      </w:r>
      <w:r>
        <w:t xml:space="preserve">us </w:t>
      </w:r>
      <w:r w:rsidR="00355ED9">
        <w:t>s</w:t>
      </w:r>
      <w:r>
        <w:t>equence</w:t>
      </w:r>
      <w:bookmarkEnd w:id="454"/>
      <w:bookmarkEnd w:id="455"/>
    </w:p>
    <w:p w14:paraId="64C25A73" w14:textId="16192B13" w:rsidR="00577053" w:rsidRPr="001D2371" w:rsidRDefault="00D91A22" w:rsidP="00577053">
      <w:pPr>
        <w:pStyle w:val="Body"/>
      </w:pPr>
      <w:r>
        <w:t>A r</w:t>
      </w:r>
      <w:r w:rsidR="00577053">
        <w:t>egbus master (</w:t>
      </w:r>
      <w:r w:rsidR="00F01434">
        <w:t>AXI4-Lite</w:t>
      </w:r>
      <w:r w:rsidR="00577053">
        <w:t>) transactor is instantiated when a NoC has reg</w:t>
      </w:r>
      <w:r w:rsidR="009B0237">
        <w:t xml:space="preserve">ister </w:t>
      </w:r>
      <w:r w:rsidR="00577053">
        <w:t>bus</w:t>
      </w:r>
      <w:r w:rsidR="00F01434">
        <w:t xml:space="preserve"> enabled</w:t>
      </w:r>
      <w:r w:rsidR="00577053">
        <w:t>. The reg</w:t>
      </w:r>
      <w:r w:rsidR="00F01434">
        <w:t xml:space="preserve">ister </w:t>
      </w:r>
      <w:r w:rsidR="00577053">
        <w:t xml:space="preserve">model is built by running the </w:t>
      </w:r>
      <w:proofErr w:type="spellStart"/>
      <w:r w:rsidR="00577053" w:rsidRPr="00F0715E">
        <w:rPr>
          <w:rFonts w:ascii="Consolas" w:hAnsi="Consolas"/>
        </w:rPr>
        <w:t>iregGen</w:t>
      </w:r>
      <w:proofErr w:type="spellEnd"/>
      <w:r w:rsidR="00577053">
        <w:t xml:space="preserve"> tool on the </w:t>
      </w:r>
      <w:r w:rsidR="00F01434">
        <w:t>NocStudio-</w:t>
      </w:r>
      <w:r w:rsidR="00577053">
        <w:t>generated IP</w:t>
      </w:r>
      <w:r w:rsidR="00EB1246">
        <w:t>-</w:t>
      </w:r>
      <w:r w:rsidR="00577053">
        <w:t>XACT file. An adapter takes the transactions and converts them into AXI4 protocol.</w:t>
      </w:r>
    </w:p>
    <w:p w14:paraId="0F14DD20" w14:textId="5E962B3A" w:rsidR="00577053" w:rsidRDefault="00577053" w:rsidP="00577053">
      <w:pPr>
        <w:pStyle w:val="Heading2"/>
      </w:pPr>
      <w:bookmarkStart w:id="456" w:name="_Toc427540020"/>
      <w:bookmarkStart w:id="457" w:name="_Toc484526492"/>
      <w:r>
        <w:t xml:space="preserve">Directory </w:t>
      </w:r>
      <w:bookmarkEnd w:id="456"/>
      <w:r w:rsidR="00943E0E">
        <w:t>structure</w:t>
      </w:r>
      <w:bookmarkEnd w:id="457"/>
    </w:p>
    <w:p w14:paraId="7F507BE0" w14:textId="475A3C17" w:rsidR="00577053" w:rsidRDefault="00943E0E" w:rsidP="00577053">
      <w:pPr>
        <w:pStyle w:val="Body"/>
      </w:pPr>
      <w:r>
        <w:t>A</w:t>
      </w:r>
      <w:r w:rsidR="00577053">
        <w:t xml:space="preserve">ll the components of the </w:t>
      </w:r>
      <w:r>
        <w:t xml:space="preserve">UVM </w:t>
      </w:r>
      <w:r w:rsidR="00577053">
        <w:t xml:space="preserve">testbench are generated under a directory named </w:t>
      </w:r>
      <w:proofErr w:type="spellStart"/>
      <w:r w:rsidR="00577053" w:rsidRPr="00F0715E">
        <w:rPr>
          <w:rFonts w:ascii="Consolas" w:hAnsi="Consolas"/>
        </w:rPr>
        <w:t>verif</w:t>
      </w:r>
      <w:proofErr w:type="spellEnd"/>
      <w:r w:rsidR="00577053">
        <w:t xml:space="preserve"> inside the project directory.</w:t>
      </w:r>
    </w:p>
    <w:tbl>
      <w:tblPr>
        <w:tblStyle w:val="TableGrid"/>
        <w:tblW w:w="9203" w:type="dxa"/>
        <w:jc w:val="center"/>
        <w:tblLook w:val="04A0" w:firstRow="1" w:lastRow="0" w:firstColumn="1" w:lastColumn="0" w:noHBand="0" w:noVBand="1"/>
      </w:tblPr>
      <w:tblGrid>
        <w:gridCol w:w="1890"/>
        <w:gridCol w:w="7313"/>
      </w:tblGrid>
      <w:tr w:rsidR="00577053" w14:paraId="1ABF8802" w14:textId="77777777" w:rsidTr="00577053">
        <w:trPr>
          <w:trHeight w:val="729"/>
          <w:jc w:val="center"/>
        </w:trPr>
        <w:tc>
          <w:tcPr>
            <w:tcW w:w="1890" w:type="dxa"/>
            <w:shd w:val="clear" w:color="auto" w:fill="95B3D7" w:themeFill="accent1" w:themeFillTint="99"/>
          </w:tcPr>
          <w:p w14:paraId="205E0015" w14:textId="77777777" w:rsidR="00577053" w:rsidRPr="006A330D" w:rsidRDefault="00577053" w:rsidP="00A11522">
            <w:pPr>
              <w:pStyle w:val="Body"/>
              <w:jc w:val="center"/>
              <w:rPr>
                <w:b/>
              </w:rPr>
            </w:pPr>
            <w:r>
              <w:rPr>
                <w:b/>
              </w:rPr>
              <w:t>Name</w:t>
            </w:r>
          </w:p>
        </w:tc>
        <w:tc>
          <w:tcPr>
            <w:tcW w:w="7313" w:type="dxa"/>
            <w:shd w:val="clear" w:color="auto" w:fill="95B3D7" w:themeFill="accent1" w:themeFillTint="99"/>
          </w:tcPr>
          <w:p w14:paraId="5135DF2C" w14:textId="77777777" w:rsidR="00577053" w:rsidRPr="006A330D" w:rsidRDefault="00577053" w:rsidP="00A11522">
            <w:pPr>
              <w:pStyle w:val="Body"/>
              <w:jc w:val="center"/>
              <w:rPr>
                <w:b/>
              </w:rPr>
            </w:pPr>
            <w:r>
              <w:rPr>
                <w:b/>
              </w:rPr>
              <w:t>Description</w:t>
            </w:r>
          </w:p>
        </w:tc>
      </w:tr>
      <w:tr w:rsidR="00577053" w14:paraId="69688FA1" w14:textId="77777777" w:rsidTr="00577053">
        <w:trPr>
          <w:trHeight w:val="729"/>
          <w:jc w:val="center"/>
        </w:trPr>
        <w:tc>
          <w:tcPr>
            <w:tcW w:w="1890" w:type="dxa"/>
          </w:tcPr>
          <w:p w14:paraId="40D17338" w14:textId="77777777" w:rsidR="00577053" w:rsidRPr="00577053" w:rsidRDefault="00577053" w:rsidP="00A11522">
            <w:pPr>
              <w:pStyle w:val="Body"/>
              <w:rPr>
                <w:szCs w:val="22"/>
              </w:rPr>
            </w:pPr>
            <w:proofErr w:type="spellStart"/>
            <w:r w:rsidRPr="00577053">
              <w:rPr>
                <w:szCs w:val="22"/>
              </w:rPr>
              <w:t>verif</w:t>
            </w:r>
            <w:proofErr w:type="spellEnd"/>
            <w:r w:rsidRPr="00577053">
              <w:rPr>
                <w:szCs w:val="22"/>
              </w:rPr>
              <w:t>/</w:t>
            </w:r>
            <w:proofErr w:type="spellStart"/>
            <w:r w:rsidRPr="00577053">
              <w:rPr>
                <w:szCs w:val="22"/>
              </w:rPr>
              <w:t>env</w:t>
            </w:r>
            <w:proofErr w:type="spellEnd"/>
          </w:p>
        </w:tc>
        <w:tc>
          <w:tcPr>
            <w:tcW w:w="7313" w:type="dxa"/>
            <w:vAlign w:val="center"/>
          </w:tcPr>
          <w:p w14:paraId="3E3DF18D" w14:textId="13D53A2D" w:rsidR="00577053" w:rsidRPr="00577053" w:rsidRDefault="00577053" w:rsidP="00F01434">
            <w:pPr>
              <w:pStyle w:val="Body"/>
              <w:jc w:val="center"/>
              <w:rPr>
                <w:szCs w:val="22"/>
              </w:rPr>
            </w:pPr>
            <w:r w:rsidRPr="00577053">
              <w:rPr>
                <w:szCs w:val="22"/>
              </w:rPr>
              <w:t xml:space="preserve">All </w:t>
            </w:r>
            <w:r w:rsidR="00F01434" w:rsidRPr="00577053">
              <w:rPr>
                <w:szCs w:val="22"/>
              </w:rPr>
              <w:t>dynamically</w:t>
            </w:r>
            <w:r w:rsidR="00F01434">
              <w:rPr>
                <w:szCs w:val="22"/>
              </w:rPr>
              <w:t>-</w:t>
            </w:r>
            <w:r w:rsidRPr="00577053">
              <w:rPr>
                <w:szCs w:val="22"/>
              </w:rPr>
              <w:t>generated UVM classes and testbench files</w:t>
            </w:r>
            <w:r w:rsidR="00F01434">
              <w:rPr>
                <w:szCs w:val="22"/>
              </w:rPr>
              <w:t>,</w:t>
            </w:r>
            <w:r w:rsidRPr="00577053">
              <w:rPr>
                <w:szCs w:val="22"/>
              </w:rPr>
              <w:t xml:space="preserve"> based on the NoC configuration file.</w:t>
            </w:r>
          </w:p>
        </w:tc>
      </w:tr>
      <w:tr w:rsidR="00133416" w14:paraId="013914EE" w14:textId="77777777" w:rsidTr="00577053">
        <w:trPr>
          <w:trHeight w:val="729"/>
          <w:jc w:val="center"/>
          <w:ins w:id="458" w:author="Will Chen" w:date="2017-06-06T17:57:00Z"/>
        </w:trPr>
        <w:tc>
          <w:tcPr>
            <w:tcW w:w="1890" w:type="dxa"/>
          </w:tcPr>
          <w:p w14:paraId="4E090543" w14:textId="2D14C9F3" w:rsidR="00133416" w:rsidRPr="00577053" w:rsidRDefault="00133416" w:rsidP="00A11522">
            <w:pPr>
              <w:pStyle w:val="Body"/>
              <w:rPr>
                <w:ins w:id="459" w:author="Will Chen" w:date="2017-06-06T17:57:00Z"/>
                <w:szCs w:val="22"/>
              </w:rPr>
            </w:pPr>
            <w:proofErr w:type="spellStart"/>
            <w:ins w:id="460" w:author="Will Chen" w:date="2017-06-06T17:57:00Z">
              <w:r>
                <w:rPr>
                  <w:szCs w:val="22"/>
                </w:rPr>
                <w:t>verif</w:t>
              </w:r>
              <w:proofErr w:type="spellEnd"/>
              <w:r>
                <w:rPr>
                  <w:szCs w:val="22"/>
                </w:rPr>
                <w:t>/</w:t>
              </w:r>
              <w:proofErr w:type="spellStart"/>
              <w:r>
                <w:rPr>
                  <w:szCs w:val="22"/>
                </w:rPr>
                <w:t>uvm</w:t>
              </w:r>
              <w:proofErr w:type="spellEnd"/>
            </w:ins>
          </w:p>
        </w:tc>
        <w:tc>
          <w:tcPr>
            <w:tcW w:w="7313" w:type="dxa"/>
            <w:vAlign w:val="center"/>
          </w:tcPr>
          <w:p w14:paraId="4B1BB69A" w14:textId="0F86A995" w:rsidR="00133416" w:rsidRPr="00577053" w:rsidRDefault="00133416" w:rsidP="006B68BC">
            <w:pPr>
              <w:jc w:val="center"/>
              <w:rPr>
                <w:ins w:id="461" w:author="Will Chen" w:date="2017-06-06T17:57:00Z"/>
              </w:rPr>
            </w:pPr>
            <w:ins w:id="462" w:author="Will Chen" w:date="2017-06-06T17:57:00Z">
              <w:r>
                <w:t xml:space="preserve">Static </w:t>
              </w:r>
            </w:ins>
            <w:ins w:id="463" w:author="Will Chen" w:date="2017-06-06T18:03:00Z">
              <w:r w:rsidR="006B68BC">
                <w:t>s</w:t>
              </w:r>
            </w:ins>
            <w:ins w:id="464" w:author="Will Chen" w:date="2017-06-06T17:57:00Z">
              <w:r w:rsidR="006B68BC">
                <w:t>equence</w:t>
              </w:r>
            </w:ins>
            <w:ins w:id="465" w:author="Will Chen" w:date="2017-06-06T18:04:00Z">
              <w:r w:rsidR="006B68BC">
                <w:t xml:space="preserve"> classes, static </w:t>
              </w:r>
            </w:ins>
            <w:ins w:id="466" w:author="Will Chen" w:date="2017-06-06T18:03:00Z">
              <w:r w:rsidR="006B68BC">
                <w:t xml:space="preserve">test </w:t>
              </w:r>
            </w:ins>
            <w:ins w:id="467" w:author="Will Chen" w:date="2017-06-06T17:57:00Z">
              <w:r w:rsidR="006B68BC">
                <w:t>classes</w:t>
              </w:r>
            </w:ins>
            <w:ins w:id="468" w:author="Will Chen" w:date="2017-06-06T18:22:00Z">
              <w:r w:rsidR="00912946">
                <w:t>.</w:t>
              </w:r>
            </w:ins>
          </w:p>
        </w:tc>
      </w:tr>
      <w:tr w:rsidR="00577053" w14:paraId="41D0088B" w14:textId="77777777" w:rsidTr="00577053">
        <w:trPr>
          <w:trHeight w:val="729"/>
          <w:jc w:val="center"/>
        </w:trPr>
        <w:tc>
          <w:tcPr>
            <w:tcW w:w="1890" w:type="dxa"/>
          </w:tcPr>
          <w:p w14:paraId="6B5AF26C" w14:textId="77777777" w:rsidR="00577053" w:rsidRPr="00577053" w:rsidRDefault="00577053" w:rsidP="00A11522">
            <w:pPr>
              <w:pStyle w:val="Body"/>
              <w:rPr>
                <w:szCs w:val="22"/>
              </w:rPr>
            </w:pPr>
            <w:proofErr w:type="spellStart"/>
            <w:r w:rsidRPr="00577053">
              <w:rPr>
                <w:szCs w:val="22"/>
              </w:rPr>
              <w:t>verif</w:t>
            </w:r>
            <w:proofErr w:type="spellEnd"/>
            <w:r w:rsidRPr="00577053">
              <w:rPr>
                <w:szCs w:val="22"/>
              </w:rPr>
              <w:t>/</w:t>
            </w:r>
            <w:proofErr w:type="spellStart"/>
            <w:r w:rsidRPr="00577053">
              <w:rPr>
                <w:szCs w:val="22"/>
              </w:rPr>
              <w:t>uvc</w:t>
            </w:r>
            <w:proofErr w:type="spellEnd"/>
          </w:p>
        </w:tc>
        <w:tc>
          <w:tcPr>
            <w:tcW w:w="7313" w:type="dxa"/>
            <w:vAlign w:val="center"/>
          </w:tcPr>
          <w:p w14:paraId="1B12F865" w14:textId="25D2FEF2" w:rsidR="00577053" w:rsidRPr="00577053" w:rsidRDefault="00577053" w:rsidP="005249CB">
            <w:pPr>
              <w:jc w:val="center"/>
            </w:pPr>
            <w:r w:rsidRPr="00577053">
              <w:t xml:space="preserve">Static </w:t>
            </w:r>
            <w:ins w:id="469" w:author="Will Chen" w:date="2017-06-06T19:15:00Z">
              <w:r w:rsidR="00880038">
                <w:t xml:space="preserve">protocol-specific </w:t>
              </w:r>
            </w:ins>
            <w:r w:rsidRPr="00577053">
              <w:t>UVM files</w:t>
            </w:r>
            <w:r w:rsidR="00F01434">
              <w:t>:</w:t>
            </w:r>
            <w:r w:rsidRPr="00577053">
              <w:t xml:space="preserve"> Cadence VIP interfaces, VIP </w:t>
            </w:r>
            <w:r w:rsidR="00A1498F">
              <w:t>c</w:t>
            </w:r>
            <w:r w:rsidR="00A1498F" w:rsidRPr="00577053">
              <w:t xml:space="preserve">onfiguration </w:t>
            </w:r>
            <w:r w:rsidRPr="00577053">
              <w:t xml:space="preserve">classes, </w:t>
            </w:r>
            <w:r w:rsidR="00F01434">
              <w:t>a</w:t>
            </w:r>
            <w:r w:rsidRPr="00577053">
              <w:t xml:space="preserve">ddress </w:t>
            </w:r>
            <w:r w:rsidR="00F01434">
              <w:t>m</w:t>
            </w:r>
            <w:r w:rsidRPr="00577053">
              <w:t xml:space="preserve">ap related classes, </w:t>
            </w:r>
            <w:r w:rsidR="00F01434">
              <w:t>r</w:t>
            </w:r>
            <w:r w:rsidRPr="00577053">
              <w:t>egbus adapter</w:t>
            </w:r>
            <w:r w:rsidR="000A7BFF">
              <w:t>,</w:t>
            </w:r>
            <w:r w:rsidRPr="00577053">
              <w:t xml:space="preserve"> and </w:t>
            </w:r>
            <w:ins w:id="470" w:author="Will Chen" w:date="2017-06-06T18:04:00Z">
              <w:r w:rsidR="005249CB">
                <w:t xml:space="preserve">protocol-specific </w:t>
              </w:r>
            </w:ins>
            <w:r w:rsidR="00F01434">
              <w:t>s</w:t>
            </w:r>
            <w:r w:rsidRPr="00577053">
              <w:t>equence</w:t>
            </w:r>
            <w:ins w:id="471" w:author="Will Chen" w:date="2017-06-06T18:04:00Z">
              <w:r w:rsidR="005249CB">
                <w:t xml:space="preserve"> libraries</w:t>
              </w:r>
            </w:ins>
            <w:del w:id="472" w:author="Will Chen" w:date="2017-06-06T18:04:00Z">
              <w:r w:rsidRPr="00577053" w:rsidDel="005249CB">
                <w:delText xml:space="preserve"> library</w:delText>
              </w:r>
            </w:del>
            <w:r w:rsidR="00A1498F">
              <w:t>.</w:t>
            </w:r>
          </w:p>
        </w:tc>
      </w:tr>
      <w:tr w:rsidR="00577053" w14:paraId="6BADC1D0" w14:textId="77777777" w:rsidTr="00577053">
        <w:trPr>
          <w:trHeight w:val="729"/>
          <w:jc w:val="center"/>
        </w:trPr>
        <w:tc>
          <w:tcPr>
            <w:tcW w:w="1890" w:type="dxa"/>
          </w:tcPr>
          <w:p w14:paraId="64E48BC5" w14:textId="77777777" w:rsidR="00577053" w:rsidRPr="00577053" w:rsidRDefault="00577053" w:rsidP="00A11522">
            <w:pPr>
              <w:pStyle w:val="Body"/>
              <w:rPr>
                <w:szCs w:val="22"/>
              </w:rPr>
            </w:pPr>
            <w:proofErr w:type="spellStart"/>
            <w:r w:rsidRPr="00577053">
              <w:rPr>
                <w:szCs w:val="22"/>
              </w:rPr>
              <w:t>verif</w:t>
            </w:r>
            <w:proofErr w:type="spellEnd"/>
            <w:r w:rsidRPr="00577053">
              <w:rPr>
                <w:szCs w:val="22"/>
              </w:rPr>
              <w:t>/sim</w:t>
            </w:r>
          </w:p>
        </w:tc>
        <w:tc>
          <w:tcPr>
            <w:tcW w:w="7313" w:type="dxa"/>
            <w:vAlign w:val="center"/>
          </w:tcPr>
          <w:p w14:paraId="2ED2E526" w14:textId="77777777" w:rsidR="00577053" w:rsidRPr="00577053" w:rsidRDefault="00577053" w:rsidP="00A11522">
            <w:pPr>
              <w:jc w:val="center"/>
            </w:pPr>
            <w:r w:rsidRPr="00577053">
              <w:t>Script to compile and simulate the testbench.</w:t>
            </w:r>
          </w:p>
        </w:tc>
      </w:tr>
    </w:tbl>
    <w:p w14:paraId="03F12EB2" w14:textId="414FB446" w:rsidR="00577053" w:rsidRDefault="00577053" w:rsidP="00577053">
      <w:pPr>
        <w:pStyle w:val="Caption"/>
        <w:jc w:val="center"/>
      </w:pPr>
      <w:bookmarkStart w:id="473" w:name="_Toc427528369"/>
      <w:bookmarkStart w:id="474" w:name="_Toc462095693"/>
      <w:r>
        <w:t xml:space="preserve">Table </w:t>
      </w:r>
      <w:r w:rsidR="00F174F7">
        <w:fldChar w:fldCharType="begin"/>
      </w:r>
      <w:r w:rsidR="00F174F7">
        <w:instrText xml:space="preserve"> SEQ Table \* ARABIC </w:instrText>
      </w:r>
      <w:r w:rsidR="00F174F7">
        <w:fldChar w:fldCharType="separate"/>
      </w:r>
      <w:r w:rsidR="003F2DF4">
        <w:rPr>
          <w:noProof/>
        </w:rPr>
        <w:t>1</w:t>
      </w:r>
      <w:r w:rsidR="00F174F7">
        <w:rPr>
          <w:noProof/>
        </w:rPr>
        <w:fldChar w:fldCharType="end"/>
      </w:r>
      <w:r w:rsidR="00483DCF">
        <w:rPr>
          <w:noProof/>
        </w:rPr>
        <w:t>:</w:t>
      </w:r>
      <w:r>
        <w:t xml:space="preserve"> NoC UVM testbench directory structure</w:t>
      </w:r>
      <w:bookmarkEnd w:id="473"/>
      <w:bookmarkEnd w:id="474"/>
    </w:p>
    <w:p w14:paraId="569905F4" w14:textId="77777777" w:rsidR="00577053" w:rsidRDefault="00577053" w:rsidP="00577053">
      <w:pPr>
        <w:pStyle w:val="Body"/>
      </w:pPr>
    </w:p>
    <w:p w14:paraId="478650AF" w14:textId="77777777" w:rsidR="00577053" w:rsidRDefault="00577053" w:rsidP="00577053">
      <w:pPr>
        <w:pStyle w:val="Body"/>
      </w:pPr>
    </w:p>
    <w:p w14:paraId="06D22AC3" w14:textId="77777777" w:rsidR="00577053" w:rsidRDefault="00577053" w:rsidP="00577053">
      <w:pPr>
        <w:pStyle w:val="Body"/>
      </w:pPr>
    </w:p>
    <w:p w14:paraId="47BF1E81" w14:textId="3E668217" w:rsidR="00577053" w:rsidRDefault="00577053" w:rsidP="00577053">
      <w:pPr>
        <w:pStyle w:val="Heading1"/>
      </w:pPr>
      <w:bookmarkStart w:id="475" w:name="_Toc378951153"/>
      <w:bookmarkStart w:id="476" w:name="_Toc427540021"/>
      <w:bookmarkStart w:id="477" w:name="_Toc484526493"/>
      <w:r>
        <w:lastRenderedPageBreak/>
        <w:t xml:space="preserve">NocStudio </w:t>
      </w:r>
      <w:r w:rsidR="00D6325C">
        <w:t xml:space="preserve">flow </w:t>
      </w:r>
      <w:r>
        <w:t xml:space="preserve">to </w:t>
      </w:r>
      <w:r w:rsidR="00D6325C">
        <w:t>g</w:t>
      </w:r>
      <w:r>
        <w:t xml:space="preserve">enerate </w:t>
      </w:r>
      <w:bookmarkEnd w:id="475"/>
      <w:r w:rsidR="00D6325C">
        <w:t xml:space="preserve">a </w:t>
      </w:r>
      <w:r>
        <w:t xml:space="preserve">UVM </w:t>
      </w:r>
      <w:r w:rsidR="00D6325C">
        <w:t>s</w:t>
      </w:r>
      <w:r>
        <w:t xml:space="preserve">anity </w:t>
      </w:r>
      <w:r w:rsidR="00D6325C">
        <w:t>b</w:t>
      </w:r>
      <w:r>
        <w:t>ench</w:t>
      </w:r>
      <w:bookmarkEnd w:id="476"/>
      <w:bookmarkEnd w:id="477"/>
    </w:p>
    <w:p w14:paraId="0A022664" w14:textId="77777777" w:rsidR="00577053" w:rsidRDefault="00577053" w:rsidP="00577053">
      <w:pPr>
        <w:pStyle w:val="Body"/>
      </w:pPr>
      <w:r>
        <w:fldChar w:fldCharType="begin"/>
      </w:r>
      <w:r>
        <w:instrText xml:space="preserve"> REF _Ref390589621 \h </w:instrText>
      </w:r>
      <w:r>
        <w:fldChar w:fldCharType="separate"/>
      </w:r>
      <w:r w:rsidR="003F2DF4">
        <w:t xml:space="preserve">Figure </w:t>
      </w:r>
      <w:r w:rsidR="003F2DF4">
        <w:rPr>
          <w:noProof/>
        </w:rPr>
        <w:t>2</w:t>
      </w:r>
      <w:r>
        <w:fldChar w:fldCharType="end"/>
      </w:r>
      <w:r>
        <w:t xml:space="preserve"> describes the NoC IP generation flow using NocStudio.  The user specifies a NocStudio command script that describes the user system requirements.  NocStudio processes this script to construct a deadlock-free NoC that meets all the system requirements.  The following files are generated by NocStudio for the NoC:</w:t>
      </w:r>
    </w:p>
    <w:p w14:paraId="0F87708B" w14:textId="77777777" w:rsidR="00577053" w:rsidRDefault="00577053" w:rsidP="00577053">
      <w:pPr>
        <w:pStyle w:val="Body"/>
        <w:numPr>
          <w:ilvl w:val="0"/>
          <w:numId w:val="20"/>
        </w:numPr>
        <w:spacing w:after="0" w:line="240" w:lineRule="auto"/>
        <w:jc w:val="left"/>
      </w:pPr>
      <w:r>
        <w:t>NoC RTL</w:t>
      </w:r>
    </w:p>
    <w:p w14:paraId="59F55066" w14:textId="77777777" w:rsidR="00577053" w:rsidRDefault="00577053" w:rsidP="00577053">
      <w:pPr>
        <w:pStyle w:val="Body"/>
        <w:numPr>
          <w:ilvl w:val="0"/>
          <w:numId w:val="20"/>
        </w:numPr>
        <w:spacing w:after="0" w:line="240" w:lineRule="auto"/>
        <w:jc w:val="left"/>
      </w:pPr>
      <w:r>
        <w:t>NoC verification</w:t>
      </w:r>
    </w:p>
    <w:p w14:paraId="331A32F8" w14:textId="77777777" w:rsidR="00577053" w:rsidRDefault="00577053" w:rsidP="00577053">
      <w:pPr>
        <w:pStyle w:val="Body"/>
        <w:numPr>
          <w:ilvl w:val="0"/>
          <w:numId w:val="20"/>
        </w:numPr>
        <w:spacing w:after="0" w:line="240" w:lineRule="auto"/>
        <w:jc w:val="left"/>
      </w:pPr>
      <w:r>
        <w:t>Sanity testbench</w:t>
      </w:r>
    </w:p>
    <w:p w14:paraId="0F222CBD" w14:textId="77777777" w:rsidR="00577053" w:rsidRDefault="00577053" w:rsidP="00577053">
      <w:pPr>
        <w:pStyle w:val="Body"/>
        <w:numPr>
          <w:ilvl w:val="0"/>
          <w:numId w:val="20"/>
        </w:numPr>
        <w:spacing w:after="0" w:line="240" w:lineRule="auto"/>
        <w:jc w:val="left"/>
      </w:pPr>
      <w:r>
        <w:t>UVM Sanity testbench</w:t>
      </w:r>
    </w:p>
    <w:p w14:paraId="2D1AFD91" w14:textId="77777777" w:rsidR="00577053" w:rsidRDefault="00577053" w:rsidP="00577053">
      <w:pPr>
        <w:pStyle w:val="Body"/>
        <w:numPr>
          <w:ilvl w:val="0"/>
          <w:numId w:val="20"/>
        </w:numPr>
        <w:spacing w:after="0" w:line="240" w:lineRule="auto"/>
        <w:jc w:val="left"/>
      </w:pPr>
      <w:r>
        <w:t>Synthesis scripts</w:t>
      </w:r>
    </w:p>
    <w:p w14:paraId="7F7E7246" w14:textId="77777777" w:rsidR="00577053" w:rsidRDefault="00577053" w:rsidP="00577053">
      <w:pPr>
        <w:pStyle w:val="Body"/>
        <w:numPr>
          <w:ilvl w:val="0"/>
          <w:numId w:val="20"/>
        </w:numPr>
        <w:spacing w:after="0" w:line="240" w:lineRule="auto"/>
        <w:jc w:val="left"/>
      </w:pPr>
      <w:r>
        <w:t>HTML spec for the generated NoC</w:t>
      </w:r>
    </w:p>
    <w:p w14:paraId="30F2D606" w14:textId="77777777" w:rsidR="00577053" w:rsidRDefault="00577053" w:rsidP="00577053">
      <w:pPr>
        <w:pStyle w:val="Body"/>
      </w:pPr>
    </w:p>
    <w:p w14:paraId="6F0981EA" w14:textId="01558CA7" w:rsidR="00577053" w:rsidRDefault="00577053" w:rsidP="00577053">
      <w:pPr>
        <w:pStyle w:val="Body"/>
      </w:pPr>
      <w:r>
        <w:t xml:space="preserve">All the generated files are output to the project directory, whose name corresponds to the project name specified in the </w:t>
      </w:r>
      <w:proofErr w:type="spellStart"/>
      <w:r w:rsidRPr="00F0715E">
        <w:rPr>
          <w:rFonts w:ascii="Consolas" w:hAnsi="Consolas"/>
        </w:rPr>
        <w:t>new_mesh</w:t>
      </w:r>
      <w:proofErr w:type="spellEnd"/>
      <w:r>
        <w:t xml:space="preserve"> command in the NocStudio command script.</w:t>
      </w:r>
    </w:p>
    <w:p w14:paraId="0920C6C1" w14:textId="5D9CACAD" w:rsidR="00577053" w:rsidRDefault="00DB10CF" w:rsidP="00DB10CF">
      <w:pPr>
        <w:pStyle w:val="Body"/>
      </w:pPr>
      <w:r>
        <w:rPr>
          <w:rFonts w:ascii="Palatino Linotype" w:hAnsi="Palatino Linotype"/>
          <w:noProof/>
          <w:szCs w:val="22"/>
          <w:lang w:val="en-GB" w:eastAsia="en-GB"/>
        </w:rPr>
        <mc:AlternateContent>
          <mc:Choice Requires="wpc">
            <w:drawing>
              <wp:inline distT="0" distB="0" distL="0" distR="0" wp14:anchorId="18F878AB" wp14:editId="0F39FA23">
                <wp:extent cx="5854700" cy="2905125"/>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242555" y="92554"/>
                            <a:ext cx="1345721" cy="2467154"/>
                          </a:xfrm>
                          <a:prstGeom prst="rect">
                            <a:avLst/>
                          </a:prstGeom>
                          <a:solidFill>
                            <a:schemeClr val="tx2">
                              <a:lumMod val="20000"/>
                              <a:lumOff val="80000"/>
                            </a:schemeClr>
                          </a:solid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0BDBFB3" w14:textId="77777777" w:rsidR="00133416" w:rsidRPr="000402C3" w:rsidRDefault="00133416" w:rsidP="00DB10CF">
                              <w:pPr>
                                <w:jc w:val="center"/>
                                <w:rPr>
                                  <w:color w:val="000000" w:themeColor="text1"/>
                                </w:rPr>
                              </w:pPr>
                              <w:r w:rsidRPr="000402C3">
                                <w:rPr>
                                  <w:color w:val="000000" w:themeColor="text1"/>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3615493" y="66675"/>
                            <a:ext cx="1759789" cy="2724150"/>
                          </a:xfrm>
                          <a:prstGeom prst="rect">
                            <a:avLst/>
                          </a:prstGeom>
                          <a:solidFill>
                            <a:schemeClr val="tx2">
                              <a:lumMod val="60000"/>
                              <a:lumOff val="40000"/>
                            </a:schemeClr>
                          </a:solid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68DFB4C" w14:textId="77777777" w:rsidR="00133416" w:rsidRPr="000402C3" w:rsidRDefault="00133416" w:rsidP="00DB10CF">
                              <w:pPr>
                                <w:jc w:val="center"/>
                                <w:rPr>
                                  <w:color w:val="FFFFFF" w:themeColor="background1"/>
                                </w:rPr>
                              </w:pPr>
                              <w:proofErr w:type="gramStart"/>
                              <w:r w:rsidRPr="000402C3">
                                <w:rPr>
                                  <w:color w:val="FFFFFF" w:themeColor="background1"/>
                                </w:rPr>
                                <w:t>Output</w:t>
                              </w:r>
                              <w:proofErr w:type="gramEnd"/>
                              <w:r w:rsidRPr="000402C3">
                                <w:rPr>
                                  <w:color w:val="FFFFFF" w:themeColor="background1"/>
                                </w:rPr>
                                <w:br/>
                                <w:t>(under &lt;project&gt;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019607" y="1260570"/>
                            <a:ext cx="1199072" cy="419675"/>
                          </a:xfrm>
                          <a:prstGeom prst="rect">
                            <a:avLst/>
                          </a:prstGeom>
                        </pic:spPr>
                      </pic:pic>
                      <wps:wsp>
                        <wps:cNvPr id="7" name="Arrow: Right 7"/>
                        <wps:cNvSpPr/>
                        <wps:spPr>
                          <a:xfrm>
                            <a:off x="1596912" y="1369263"/>
                            <a:ext cx="405442" cy="181154"/>
                          </a:xfrm>
                          <a:prstGeom prst="rightArrow">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8"/>
                        <wps:cNvSpPr/>
                        <wps:spPr>
                          <a:xfrm>
                            <a:off x="3218679" y="1377890"/>
                            <a:ext cx="405442" cy="181154"/>
                          </a:xfrm>
                          <a:prstGeom prst="rightArrow">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380351" y="541127"/>
                            <a:ext cx="1000884" cy="474453"/>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84D6EC1" w14:textId="77777777" w:rsidR="00133416" w:rsidRPr="007E205E" w:rsidRDefault="00133416" w:rsidP="00DB10CF">
                              <w:pPr>
                                <w:jc w:val="center"/>
                                <w:rPr>
                                  <w:sz w:val="18"/>
                                </w:rPr>
                              </w:pPr>
                              <w:r w:rsidRPr="007E205E">
                                <w:rPr>
                                  <w:sz w:val="18"/>
                                </w:rPr>
                                <w:t>NetSpeed</w:t>
                              </w:r>
                              <w:r w:rsidRPr="007E205E">
                                <w:rPr>
                                  <w:sz w:val="18"/>
                                </w:rPr>
                                <w:br/>
                                <w:t>RTL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80739" y="1136349"/>
                            <a:ext cx="1000884" cy="586597"/>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6A1F5988" w14:textId="2ECA02BC" w:rsidR="00133416" w:rsidRPr="007E205E" w:rsidRDefault="00133416" w:rsidP="00DB10CF">
                              <w:pPr>
                                <w:jc w:val="center"/>
                                <w:rPr>
                                  <w:sz w:val="16"/>
                                </w:rPr>
                              </w:pPr>
                              <w:r w:rsidRPr="007E205E">
                                <w:rPr>
                                  <w:sz w:val="16"/>
                                </w:rPr>
                                <w:t>NetSpeed</w:t>
                              </w:r>
                              <w:r w:rsidRPr="007E205E">
                                <w:rPr>
                                  <w:sz w:val="16"/>
                                </w:rPr>
                                <w:br/>
                              </w:r>
                              <w:r w:rsidRPr="000B7076">
                                <w:rPr>
                                  <w:sz w:val="16"/>
                                </w:rPr>
                                <w:t>Verification</w:t>
                              </w:r>
                              <w:r w:rsidRPr="007E205E">
                                <w:rPr>
                                  <w:sz w:val="16"/>
                                </w:rPr>
                                <w:t xml:space="preserv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80740" y="1826462"/>
                            <a:ext cx="1000884" cy="58659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584184E" w14:textId="77777777" w:rsidR="00133416" w:rsidRPr="007E205E" w:rsidRDefault="00133416" w:rsidP="00DB10CF">
                              <w:pPr>
                                <w:jc w:val="center"/>
                                <w:rPr>
                                  <w:sz w:val="16"/>
                                </w:rPr>
                              </w:pPr>
                              <w:r>
                                <w:rPr>
                                  <w:sz w:val="16"/>
                                </w:rPr>
                                <w:t>NocStudio Design Input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009376" y="661357"/>
                            <a:ext cx="1000884" cy="354223"/>
                          </a:xfrm>
                          <a:prstGeom prst="rect">
                            <a:avLst/>
                          </a:prstGeom>
                          <a:ln/>
                        </wps:spPr>
                        <wps:style>
                          <a:lnRef idx="2">
                            <a:schemeClr val="dk1"/>
                          </a:lnRef>
                          <a:fillRef idx="1">
                            <a:schemeClr val="lt1"/>
                          </a:fillRef>
                          <a:effectRef idx="0">
                            <a:schemeClr val="dk1"/>
                          </a:effectRef>
                          <a:fontRef idx="minor">
                            <a:schemeClr val="dk1"/>
                          </a:fontRef>
                        </wps:style>
                        <wps:txbx>
                          <w:txbxContent>
                            <w:p w14:paraId="1AF3DDFF" w14:textId="45C58C1E" w:rsidR="00133416" w:rsidRPr="007E205E" w:rsidRDefault="00133416" w:rsidP="00DB10CF">
                              <w:pPr>
                                <w:jc w:val="center"/>
                                <w:rPr>
                                  <w:sz w:val="18"/>
                                </w:rPr>
                              </w:pPr>
                              <w:r>
                                <w:rPr>
                                  <w:sz w:val="18"/>
                                </w:rPr>
                                <w:t>NoC RTL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009376" y="1118557"/>
                            <a:ext cx="1000884" cy="354223"/>
                          </a:xfrm>
                          <a:prstGeom prst="rect">
                            <a:avLst/>
                          </a:prstGeom>
                          <a:ln/>
                        </wps:spPr>
                        <wps:style>
                          <a:lnRef idx="2">
                            <a:schemeClr val="dk1"/>
                          </a:lnRef>
                          <a:fillRef idx="1">
                            <a:schemeClr val="lt1"/>
                          </a:fillRef>
                          <a:effectRef idx="0">
                            <a:schemeClr val="dk1"/>
                          </a:effectRef>
                          <a:fontRef idx="minor">
                            <a:schemeClr val="dk1"/>
                          </a:fontRef>
                        </wps:style>
                        <wps:txbx>
                          <w:txbxContent>
                            <w:p w14:paraId="21EDB136" w14:textId="18562453" w:rsidR="00133416" w:rsidRPr="007E205E" w:rsidRDefault="00133416" w:rsidP="00DB10CF">
                              <w:pPr>
                                <w:jc w:val="center"/>
                                <w:rPr>
                                  <w:sz w:val="18"/>
                                </w:rPr>
                              </w:pPr>
                              <w:r>
                                <w:rPr>
                                  <w:sz w:val="18"/>
                                </w:rPr>
                                <w:t>NoC 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028426" y="1604332"/>
                            <a:ext cx="1000884" cy="472118"/>
                          </a:xfrm>
                          <a:prstGeom prst="rect">
                            <a:avLst/>
                          </a:prstGeom>
                          <a:ln/>
                        </wps:spPr>
                        <wps:style>
                          <a:lnRef idx="2">
                            <a:schemeClr val="dk1"/>
                          </a:lnRef>
                          <a:fillRef idx="1">
                            <a:schemeClr val="lt1"/>
                          </a:fillRef>
                          <a:effectRef idx="0">
                            <a:schemeClr val="dk1"/>
                          </a:effectRef>
                          <a:fontRef idx="minor">
                            <a:schemeClr val="dk1"/>
                          </a:fontRef>
                        </wps:style>
                        <wps:txbx>
                          <w:txbxContent>
                            <w:p w14:paraId="35FBE32B" w14:textId="4277A194" w:rsidR="00133416" w:rsidRPr="007E205E" w:rsidRDefault="00133416" w:rsidP="00DB10CF">
                              <w:pPr>
                                <w:jc w:val="center"/>
                                <w:rPr>
                                  <w:sz w:val="18"/>
                                </w:rPr>
                              </w:pPr>
                              <w:r>
                                <w:rPr>
                                  <w:sz w:val="18"/>
                                </w:rPr>
                                <w:t>NoC Synthesis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028426" y="2213932"/>
                            <a:ext cx="1000884" cy="472118"/>
                          </a:xfrm>
                          <a:prstGeom prst="rect">
                            <a:avLst/>
                          </a:prstGeom>
                          <a:ln/>
                        </wps:spPr>
                        <wps:style>
                          <a:lnRef idx="2">
                            <a:schemeClr val="dk1"/>
                          </a:lnRef>
                          <a:fillRef idx="1">
                            <a:schemeClr val="lt1"/>
                          </a:fillRef>
                          <a:effectRef idx="0">
                            <a:schemeClr val="dk1"/>
                          </a:effectRef>
                          <a:fontRef idx="minor">
                            <a:schemeClr val="dk1"/>
                          </a:fontRef>
                        </wps:style>
                        <wps:txbx>
                          <w:txbxContent>
                            <w:p w14:paraId="028292DB" w14:textId="4978AE14" w:rsidR="00133416" w:rsidRPr="007E205E" w:rsidRDefault="00133416" w:rsidP="00DB10CF">
                              <w:pPr>
                                <w:jc w:val="center"/>
                                <w:rPr>
                                  <w:sz w:val="18"/>
                                </w:rPr>
                              </w:pPr>
                              <w:r>
                                <w:rPr>
                                  <w:sz w:val="18"/>
                                </w:rPr>
                                <w:t>NoC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F878AB" id="Canvas 17" o:spid="_x0000_s1026" editas="canvas" style="width:461pt;height:228.75pt;mso-position-horizontal-relative:char;mso-position-vertical-relative:line" coordsize="58547,29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47;height:29051;visibility:visible;mso-wrap-style:square">
                  <v:fill o:detectmouseclick="t"/>
                  <v:path o:connecttype="none"/>
                </v:shape>
                <v:rect id="Rectangle 3" o:spid="_x0000_s1028" style="position:absolute;left:2425;top:925;width:13457;height:24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Cl8UA&#10;AADaAAAADwAAAGRycy9kb3ducmV2LnhtbESPzWrDMBCE74G+g9hCbrVch/zgRgkh0DbNLW4J9LZY&#10;W9vYWhlLsd08fRUo5DjMzDfMejuaRvTUucqygucoBkGcW11xoeDr8/VpBcJ5ZI2NZVLwSw62m4fJ&#10;GlNtBz5Rn/lCBAi7FBWU3replC4vyaCLbEscvB/bGfRBdoXUHQ4BbhqZxPFCGqw4LJTY0r6kvM4u&#10;RkGd7I/XXf32fXBm+Z5cjvPszB9KTR/H3QsIT6O/h//bB61gBrcr4Qb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QKXxQAAANoAAAAPAAAAAAAAAAAAAAAAAJgCAABkcnMv&#10;ZG93bnJldi54bWxQSwUGAAAAAAQABAD1AAAAigMAAAAA&#10;" fillcolor="#c6d9f1 [671]" strokecolor="black [3213]">
                  <v:stroke dashstyle="dash"/>
                  <v:textbox>
                    <w:txbxContent>
                      <w:p w14:paraId="40BDBFB3" w14:textId="77777777" w:rsidR="00133416" w:rsidRPr="000402C3" w:rsidRDefault="00133416" w:rsidP="00DB10CF">
                        <w:pPr>
                          <w:jc w:val="center"/>
                          <w:rPr>
                            <w:color w:val="000000" w:themeColor="text1"/>
                          </w:rPr>
                        </w:pPr>
                        <w:r w:rsidRPr="000402C3">
                          <w:rPr>
                            <w:color w:val="000000" w:themeColor="text1"/>
                          </w:rPr>
                          <w:t>Input</w:t>
                        </w:r>
                      </w:p>
                    </w:txbxContent>
                  </v:textbox>
                </v:rect>
                <v:rect id="Rectangle 5" o:spid="_x0000_s1029" style="position:absolute;left:36154;top:666;width:17598;height:27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dR7wA&#10;AADaAAAADwAAAGRycy9kb3ducmV2LnhtbESPzQrCMBCE74LvEFbwIpoqVKQaRUTBq1XwujRrW2w2&#10;pUltfXsjCB6H+fmYza43lXhR40rLCuazCARxZnXJuYLb9TRdgXAeWWNlmRS8ycFuOxxsMNG24wu9&#10;Up+LMMIuQQWF93UipcsKMuhmtiYO3sM2Bn2QTS51g10YN5VcRNFSGiw5EAqs6VBQ9kxbEyDn9E7x&#10;vOVJP+ne0fFW+zKLlRqP+v0ahKfe/8O/9lkriOF7JdwAuf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kip1HvAAAANoAAAAPAAAAAAAAAAAAAAAAAJgCAABkcnMvZG93bnJldi54&#10;bWxQSwUGAAAAAAQABAD1AAAAgQMAAAAA&#10;" fillcolor="#548dd4 [1951]" strokecolor="black [3213]">
                  <v:stroke dashstyle="dash"/>
                  <v:textbox>
                    <w:txbxContent>
                      <w:p w14:paraId="468DFB4C" w14:textId="77777777" w:rsidR="00133416" w:rsidRPr="000402C3" w:rsidRDefault="00133416" w:rsidP="00DB10CF">
                        <w:pPr>
                          <w:jc w:val="center"/>
                          <w:rPr>
                            <w:color w:val="FFFFFF" w:themeColor="background1"/>
                          </w:rPr>
                        </w:pPr>
                        <w:proofErr w:type="gramStart"/>
                        <w:r w:rsidRPr="000402C3">
                          <w:rPr>
                            <w:color w:val="FFFFFF" w:themeColor="background1"/>
                          </w:rPr>
                          <w:t>Output</w:t>
                        </w:r>
                        <w:proofErr w:type="gramEnd"/>
                        <w:r w:rsidRPr="000402C3">
                          <w:rPr>
                            <w:color w:val="FFFFFF" w:themeColor="background1"/>
                          </w:rPr>
                          <w:br/>
                          <w:t>(under &lt;project&gt; folder)</w:t>
                        </w:r>
                      </w:p>
                    </w:txbxContent>
                  </v:textbox>
                </v:rect>
                <v:shape id="Picture 6" o:spid="_x0000_s1030" type="#_x0000_t75" style="position:absolute;left:20196;top:12605;width:11990;height:4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xQ7XBAAAA2gAAAA8AAABkcnMvZG93bnJldi54bWxEj92KwjAUhO+FfYdwFvZG1lTBsu0aRQRB&#10;8cqfBzg0Z5ticlKbqN23N4Lg5TAz3zCzRe+suFEXGs8KxqMMBHHldcO1gtNx/f0DIkRkjdYzKfin&#10;AIv5x2CGpfZ33tPtEGuRIBxKVGBibEspQ2XIYRj5ljh5f75zGJPsaqk7vCe4s3KSZbl02HBaMNjS&#10;ylB1PlydgqKeGF3spnZoL5v8uMWz5OKk1Ndnv/wFEamP7/CrvdEKcnheSTdA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zxQ7XBAAAA2gAAAA8AAAAAAAAAAAAAAAAAnwIA&#10;AGRycy9kb3ducmV2LnhtbFBLBQYAAAAABAAEAPcAAACNAwAAAAA=&#10;">
                  <v:imagedata r:id="rId12"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31" type="#_x0000_t13" style="position:absolute;left:15969;top:13692;width:4054;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ft8IA&#10;AADaAAAADwAAAGRycy9kb3ducmV2LnhtbESPQWsCMRSE7wX/Q3hCbzWrhyqrUUQQBXtZLfT62Lzd&#10;rG5eliTq6q9vCgWPw8x8wyxWvW3FjXxoHCsYjzIQxKXTDdcKvk/bjxmIEJE1to5JwYMCrJaDtwXm&#10;2t25oNsx1iJBOOSowMTY5VKG0pDFMHIdcfIq5y3GJH0ttcd7gttWTrLsU1psOC0Y7GhjqLwcr1bB&#10;VzHdFmt/OvBTyuq8a3dnU/0o9T7s13MQkfr4Cv+391rBFP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3wgAAANoAAAAPAAAAAAAAAAAAAAAAAJgCAABkcnMvZG93&#10;bnJldi54bWxQSwUGAAAAAAQABAD1AAAAhwMAAAAA&#10;" adj="16774" fillcolor="#8db3e2 [1311]" stroked="f" strokeweight="2pt"/>
                <v:shape id="Arrow: Right 8" o:spid="_x0000_s1032" type="#_x0000_t13" style="position:absolute;left:32186;top:13778;width:4055;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QubwA&#10;AADaAAAADwAAAGRycy9kb3ducmV2LnhtbERPy6rCMBDdX/AfwgjurqmKItUooghFVz4+YGimabGZ&#10;1CZq/XuzEFweznu57mwtntT6yrGC0TABQZw7XbFRcL3s/+cgfEDWWDsmBW/ysF71/paYavfiEz3P&#10;wYgYwj5FBWUITSqlz0uy6IeuIY5c4VqLIcLWSN3iK4bbWo6TZCYtVhwbSmxoW1J+Oz+sArMrkjtn&#10;k+xxPBTvgx41WWemSg363WYBIlAXfuKvO9MK4tZ4Jd4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o/JC5vAAAANoAAAAPAAAAAAAAAAAAAAAAAJgCAABkcnMvZG93bnJldi54&#10;bWxQSwUGAAAAAAQABAD1AAAAgQMAAAAA&#10;" adj="16774" fillcolor="#17365d [2415]" stroked="f" strokeweight="2pt"/>
                <v:shapetype id="_x0000_t202" coordsize="21600,21600" o:spt="202" path="m,l,21600r21600,l21600,xe">
                  <v:stroke joinstyle="miter"/>
                  <v:path gradientshapeok="t" o:connecttype="rect"/>
                </v:shapetype>
                <v:shape id="Text Box 9" o:spid="_x0000_s1033" type="#_x0000_t202" style="position:absolute;left:3803;top:5411;width:10009;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DI8IA&#10;AADaAAAADwAAAGRycy9kb3ducmV2LnhtbESP3WrCQBSE7wXfYTlC73RTC0VTV4mipeiVPw9wyJ4m&#10;odmzcXdN4tt3BcHLYWa+YRar3tSiJecrywreJwkI4tzqigsFl/NuPAPhA7LG2jIpuJOH1XI4WGCq&#10;bcdHak+hEBHCPkUFZQhNKqXPSzLoJ7Yhjt6vdQZDlK6Q2mEX4aaW0yT5lAYrjgslNrQpKf873YyC&#10;j4x2e7e+tNcD37dN1nncf8+Uehv12ReIQH14hZ/tH61gDo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MjwgAAANoAAAAPAAAAAAAAAAAAAAAAAJgCAABkcnMvZG93&#10;bnJldi54bWxQSwUGAAAAAAQABAD1AAAAhwMAAAAA&#10;" fillcolor="white [3201]" strokecolor="#9bbb59 [3206]" strokeweight="2pt">
                  <v:textbox>
                    <w:txbxContent>
                      <w:p w14:paraId="084D6EC1" w14:textId="77777777" w:rsidR="00133416" w:rsidRPr="007E205E" w:rsidRDefault="00133416" w:rsidP="00DB10CF">
                        <w:pPr>
                          <w:jc w:val="center"/>
                          <w:rPr>
                            <w:sz w:val="18"/>
                          </w:rPr>
                        </w:pPr>
                        <w:r w:rsidRPr="007E205E">
                          <w:rPr>
                            <w:sz w:val="18"/>
                          </w:rPr>
                          <w:t>NetSpeed</w:t>
                        </w:r>
                        <w:r w:rsidRPr="007E205E">
                          <w:rPr>
                            <w:sz w:val="18"/>
                          </w:rPr>
                          <w:br/>
                          <w:t>RTL Library</w:t>
                        </w:r>
                      </w:p>
                    </w:txbxContent>
                  </v:textbox>
                </v:shape>
                <v:shape id="Text Box 10" o:spid="_x0000_s1034" type="#_x0000_t202" style="position:absolute;left:3807;top:11363;width:10009;height:5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ruMMA&#10;AADbAAAADwAAAGRycy9kb3ducmV2LnhtbESPQW/CMAyF75P4D5GRdhspQ5pQIaAyDTSx04AfYDWm&#10;rWickmRt+ffzYdJutt7ze5/X29G1qqcQG88G5rMMFHHpbcOVgct5/7IEFROyxdYzGXhQhO1m8rTG&#10;3PqBv6k/pUpJCMccDdQpdbnWsazJYZz5jli0qw8Ok6yh0jbgIOGu1a9Z9qYdNiwNNXb0XlN5O/04&#10;A4uC9sewu/T3L358dMUQ8XhYGvM8HYsVqERj+jf/XX9a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aruMMAAADbAAAADwAAAAAAAAAAAAAAAACYAgAAZHJzL2Rv&#10;d25yZXYueG1sUEsFBgAAAAAEAAQA9QAAAIgDAAAAAA==&#10;" fillcolor="white [3201]" strokecolor="#9bbb59 [3206]" strokeweight="2pt">
                  <v:textbox>
                    <w:txbxContent>
                      <w:p w14:paraId="6A1F5988" w14:textId="2ECA02BC" w:rsidR="00133416" w:rsidRPr="007E205E" w:rsidRDefault="00133416" w:rsidP="00DB10CF">
                        <w:pPr>
                          <w:jc w:val="center"/>
                          <w:rPr>
                            <w:sz w:val="16"/>
                          </w:rPr>
                        </w:pPr>
                        <w:r w:rsidRPr="007E205E">
                          <w:rPr>
                            <w:sz w:val="16"/>
                          </w:rPr>
                          <w:t>NetSpeed</w:t>
                        </w:r>
                        <w:r w:rsidRPr="007E205E">
                          <w:rPr>
                            <w:sz w:val="16"/>
                          </w:rPr>
                          <w:br/>
                        </w:r>
                        <w:r w:rsidRPr="000B7076">
                          <w:rPr>
                            <w:sz w:val="16"/>
                          </w:rPr>
                          <w:t>Verification</w:t>
                        </w:r>
                        <w:r w:rsidRPr="007E205E">
                          <w:rPr>
                            <w:sz w:val="16"/>
                          </w:rPr>
                          <w:t xml:space="preserve"> Library</w:t>
                        </w:r>
                      </w:p>
                    </w:txbxContent>
                  </v:textbox>
                </v:shape>
                <v:shape id="Text Box 12" o:spid="_x0000_s1035" type="#_x0000_t202" style="position:absolute;left:3807;top:18264;width:10009;height:5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4SQbwA&#10;AADbAAAADwAAAGRycy9kb3ducmV2LnhtbERPSwrCMBDdC94hjOBOU12I1EaRouhK8IPrsRnbYjMp&#10;Taz19kYQ3M3jfSdZdaYSLTWutKxgMo5AEGdWl5wruJy3ozkI55E1VpZJwZscrJb9XoKxti8+Unvy&#10;uQgh7GJUUHhfx1K6rCCDbmxr4sDdbWPQB9jkUjf4CuGmktMomkmDJYeGAmtKC8oep6dRkEbp1rW7&#10;yW32tuXjOt/woc52Sg0H3XoBwlPn/+Kfe6/D/Cl8fwkH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ThJBvAAAANsAAAAPAAAAAAAAAAAAAAAAAJgCAABkcnMvZG93bnJldi54&#10;bWxQSwUGAAAAAAQABAD1AAAAgQMAAAAA&#10;" fillcolor="white [3201]" strokecolor="#4f81bd [3204]" strokeweight="2pt">
                  <v:textbox>
                    <w:txbxContent>
                      <w:p w14:paraId="4584184E" w14:textId="77777777" w:rsidR="00133416" w:rsidRPr="007E205E" w:rsidRDefault="00133416" w:rsidP="00DB10CF">
                        <w:pPr>
                          <w:jc w:val="center"/>
                          <w:rPr>
                            <w:sz w:val="16"/>
                          </w:rPr>
                        </w:pPr>
                        <w:r>
                          <w:rPr>
                            <w:sz w:val="16"/>
                          </w:rPr>
                          <w:t>NocStudio Design Input Script</w:t>
                        </w:r>
                      </w:p>
                    </w:txbxContent>
                  </v:textbox>
                </v:shape>
                <v:shape id="Text Box 13" o:spid="_x0000_s1036" type="#_x0000_t202" style="position:absolute;left:40093;top:6613;width:10009;height:3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0YsMA&#10;AADbAAAADwAAAGRycy9kb3ducmV2LnhtbERP32vCMBB+H+x/CDfYy7DpNhlSjaUIwgRFdGPs8WzO&#10;pthcShO18683grC3+/h+3iTvbSNO1PnasYLXJAVBXDpdc6Xg+2s+GIHwAVlj45gU/JGHfPr4MMFM&#10;uzNv6LQNlYgh7DNUYEJoMyl9aciiT1xLHLm96yyGCLtK6g7PMdw28i1NP6TFmmODwZZmhsrD9mgV&#10;4Nrsan9ZNZfZLxfzxXCJPy9LpZ6f+mIMIlAf/sV396eO89/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0YsMAAADbAAAADwAAAAAAAAAAAAAAAACYAgAAZHJzL2Rv&#10;d25yZXYueG1sUEsFBgAAAAAEAAQA9QAAAIgDAAAAAA==&#10;" fillcolor="white [3201]" strokecolor="black [3200]" strokeweight="2pt">
                  <v:textbox>
                    <w:txbxContent>
                      <w:p w14:paraId="1AF3DDFF" w14:textId="45C58C1E" w:rsidR="00133416" w:rsidRPr="007E205E" w:rsidRDefault="00133416" w:rsidP="00DB10CF">
                        <w:pPr>
                          <w:jc w:val="center"/>
                          <w:rPr>
                            <w:sz w:val="18"/>
                          </w:rPr>
                        </w:pPr>
                        <w:r>
                          <w:rPr>
                            <w:sz w:val="18"/>
                          </w:rPr>
                          <w:t>NoC RTL</w:t>
                        </w:r>
                      </w:p>
                    </w:txbxContent>
                  </v:textbox>
                </v:shape>
                <v:shape id="Text Box 14" o:spid="_x0000_s1037" type="#_x0000_t202" style="position:absolute;left:40093;top:11185;width:10009;height:3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sFsMA&#10;AADbAAAADwAAAGRycy9kb3ducmV2LnhtbERP32vCMBB+F/wfwgl7EU03yhidUUpB2MAhujF8vDVn&#10;U2wupcm0619vhIFv9/H9vMWqt404U+drxwoe5wkI4tLpmisFX5/r2QsIH5A1No5JwR95WC3HowVm&#10;2l14R+d9qEQMYZ+hAhNCm0npS0MW/dy1xJE7us5iiLCrpO7wEsNtI5+S5FlarDk2GGypMFSe9r9W&#10;AW7NT+2Hj2YoDpyv39MNfk83Sj1M+vwVRKA+3MX/7jcd56dw+yU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3sFsMAAADbAAAADwAAAAAAAAAAAAAAAACYAgAAZHJzL2Rv&#10;d25yZXYueG1sUEsFBgAAAAAEAAQA9QAAAIgDAAAAAA==&#10;" fillcolor="white [3201]" strokecolor="black [3200]" strokeweight="2pt">
                  <v:textbox>
                    <w:txbxContent>
                      <w:p w14:paraId="21EDB136" w14:textId="18562453" w:rsidR="00133416" w:rsidRPr="007E205E" w:rsidRDefault="00133416" w:rsidP="00DB10CF">
                        <w:pPr>
                          <w:jc w:val="center"/>
                          <w:rPr>
                            <w:sz w:val="18"/>
                          </w:rPr>
                        </w:pPr>
                        <w:r>
                          <w:rPr>
                            <w:sz w:val="18"/>
                          </w:rPr>
                          <w:t>NoC Checker</w:t>
                        </w:r>
                      </w:p>
                    </w:txbxContent>
                  </v:textbox>
                </v:shape>
                <v:shape id="Text Box 15" o:spid="_x0000_s1038" type="#_x0000_t202" style="position:absolute;left:40284;top:16043;width:10009;height:4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JjcMA&#10;AADbAAAADwAAAGRycy9kb3ducmV2LnhtbERP32vCMBB+H+x/CDfYy7DpxhxSjaUIwgRFdGPs8WzO&#10;pthcShO18683grC3+/h+3iTvbSNO1PnasYLXJAVBXDpdc6Xg+2s+GIHwAVlj45gU/JGHfPr4MMFM&#10;uzNv6LQNlYgh7DNUYEJoMyl9aciiT1xLHLm96yyGCLtK6g7PMdw28i1NP6TFmmODwZZmhsrD9mgV&#10;4Nrsan9ZNZfZLxfzxfsSf16WSj0/9cUYRKA+/Ivv7k8d5w/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JjcMAAADbAAAADwAAAAAAAAAAAAAAAACYAgAAZHJzL2Rv&#10;d25yZXYueG1sUEsFBgAAAAAEAAQA9QAAAIgDAAAAAA==&#10;" fillcolor="white [3201]" strokecolor="black [3200]" strokeweight="2pt">
                  <v:textbox>
                    <w:txbxContent>
                      <w:p w14:paraId="35FBE32B" w14:textId="4277A194" w:rsidR="00133416" w:rsidRPr="007E205E" w:rsidRDefault="00133416" w:rsidP="00DB10CF">
                        <w:pPr>
                          <w:jc w:val="center"/>
                          <w:rPr>
                            <w:sz w:val="18"/>
                          </w:rPr>
                        </w:pPr>
                        <w:r>
                          <w:rPr>
                            <w:sz w:val="18"/>
                          </w:rPr>
                          <w:t>NoC Synthesis Script</w:t>
                        </w:r>
                      </w:p>
                    </w:txbxContent>
                  </v:textbox>
                </v:shape>
                <v:shape id="Text Box 16" o:spid="_x0000_s1039" type="#_x0000_t202" style="position:absolute;left:40284;top:22139;width:10009;height:4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X+sEA&#10;AADbAAAADwAAAGRycy9kb3ducmV2LnhtbERPTYvCMBC9L/gfwgheljVVRKQaRQRBQVlWRfY4NmNT&#10;bCaliVr99WZhwds83udMZo0txY1qXzhW0OsmIIgzpwvOFRz2y68RCB+QNZaOScGDPMymrY8Jptrd&#10;+Yduu5CLGMI+RQUmhCqV0meGLPquq4gjd3a1xRBhnUtd4z2G21L2k2QoLRYcGwxWtDCUXXZXqwC/&#10;zanwz235XPzyfLkebPD4uVGq027mYxCBmvAW/7tXOs4fwt8v8QA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z1/rBAAAA2wAAAA8AAAAAAAAAAAAAAAAAmAIAAGRycy9kb3du&#10;cmV2LnhtbFBLBQYAAAAABAAEAPUAAACGAwAAAAA=&#10;" fillcolor="white [3201]" strokecolor="black [3200]" strokeweight="2pt">
                  <v:textbox>
                    <w:txbxContent>
                      <w:p w14:paraId="028292DB" w14:textId="4978AE14" w:rsidR="00133416" w:rsidRPr="007E205E" w:rsidRDefault="00133416" w:rsidP="00DB10CF">
                        <w:pPr>
                          <w:jc w:val="center"/>
                          <w:rPr>
                            <w:sz w:val="18"/>
                          </w:rPr>
                        </w:pPr>
                        <w:r>
                          <w:rPr>
                            <w:sz w:val="18"/>
                          </w:rPr>
                          <w:t>NoC Documentation</w:t>
                        </w:r>
                      </w:p>
                    </w:txbxContent>
                  </v:textbox>
                </v:shape>
                <w10:anchorlock/>
              </v:group>
            </w:pict>
          </mc:Fallback>
        </mc:AlternateContent>
      </w:r>
    </w:p>
    <w:p w14:paraId="4975832C" w14:textId="29C3B3B4" w:rsidR="00577053" w:rsidRDefault="00577053" w:rsidP="00577053">
      <w:pPr>
        <w:pStyle w:val="Caption"/>
        <w:jc w:val="center"/>
      </w:pPr>
      <w:bookmarkStart w:id="478" w:name="_Ref390589621"/>
      <w:bookmarkStart w:id="479" w:name="_Toc427528281"/>
      <w:bookmarkStart w:id="480" w:name="_Toc462095692"/>
      <w:r>
        <w:t xml:space="preserve">Figure </w:t>
      </w:r>
      <w:r w:rsidR="00F174F7">
        <w:fldChar w:fldCharType="begin"/>
      </w:r>
      <w:r w:rsidR="00F174F7">
        <w:instrText xml:space="preserve"> SEQ Figure \* ARABIC </w:instrText>
      </w:r>
      <w:r w:rsidR="00F174F7">
        <w:fldChar w:fldCharType="separate"/>
      </w:r>
      <w:r w:rsidR="003F2DF4">
        <w:rPr>
          <w:noProof/>
        </w:rPr>
        <w:t>2</w:t>
      </w:r>
      <w:r w:rsidR="00F174F7">
        <w:rPr>
          <w:noProof/>
        </w:rPr>
        <w:fldChar w:fldCharType="end"/>
      </w:r>
      <w:bookmarkEnd w:id="478"/>
      <w:r w:rsidR="00483DCF">
        <w:rPr>
          <w:noProof/>
        </w:rPr>
        <w:t>:</w:t>
      </w:r>
      <w:r>
        <w:t xml:space="preserve"> </w:t>
      </w:r>
      <w:r w:rsidRPr="00A5280F">
        <w:t>NoC IP generation flow</w:t>
      </w:r>
      <w:bookmarkEnd w:id="479"/>
      <w:bookmarkEnd w:id="480"/>
    </w:p>
    <w:p w14:paraId="3C361D81" w14:textId="77777777" w:rsidR="00577053" w:rsidRDefault="00577053" w:rsidP="00577053">
      <w:pPr>
        <w:rPr>
          <w:color w:val="000000" w:themeColor="text1"/>
          <w:szCs w:val="24"/>
        </w:rPr>
      </w:pPr>
      <w:r>
        <w:br w:type="page"/>
      </w:r>
    </w:p>
    <w:p w14:paraId="0316B4A2" w14:textId="49396020" w:rsidR="00577053" w:rsidRPr="00D5227A" w:rsidRDefault="00577053" w:rsidP="00577053">
      <w:pPr>
        <w:pStyle w:val="Heading3"/>
      </w:pPr>
      <w:bookmarkStart w:id="481" w:name="_Toc427540022"/>
      <w:bookmarkStart w:id="482" w:name="_Toc484526494"/>
      <w:r>
        <w:lastRenderedPageBreak/>
        <w:t xml:space="preserve">Example for </w:t>
      </w:r>
      <w:r w:rsidR="00EE0C50">
        <w:t xml:space="preserve">generating </w:t>
      </w:r>
      <w:r w:rsidR="00966A26">
        <w:t xml:space="preserve">a </w:t>
      </w:r>
      <w:r>
        <w:t xml:space="preserve">UVM </w:t>
      </w:r>
      <w:r w:rsidR="00EE0C50">
        <w:t>sanity bench</w:t>
      </w:r>
      <w:bookmarkEnd w:id="481"/>
      <w:bookmarkEnd w:id="482"/>
    </w:p>
    <w:p w14:paraId="191C6B5E" w14:textId="5989C463" w:rsidR="00577053" w:rsidRDefault="00577053" w:rsidP="00577053">
      <w:pPr>
        <w:pStyle w:val="Body"/>
      </w:pPr>
      <w:r>
        <w:t xml:space="preserve">To generate NoC RTL, include </w:t>
      </w:r>
      <w:r w:rsidR="003E2F1C">
        <w:t xml:space="preserve">a </w:t>
      </w:r>
      <w:proofErr w:type="spellStart"/>
      <w:r w:rsidRPr="00F0715E">
        <w:rPr>
          <w:rFonts w:ascii="Consolas" w:hAnsi="Consolas"/>
        </w:rPr>
        <w:t>prop_default</w:t>
      </w:r>
      <w:proofErr w:type="spellEnd"/>
      <w:r w:rsidRPr="00F0715E">
        <w:rPr>
          <w:rFonts w:ascii="Consolas" w:hAnsi="Consolas"/>
        </w:rPr>
        <w:t xml:space="preserve"> </w:t>
      </w:r>
      <w:proofErr w:type="spellStart"/>
      <w:r w:rsidRPr="00F0715E">
        <w:rPr>
          <w:rFonts w:ascii="Consolas" w:hAnsi="Consolas"/>
        </w:rPr>
        <w:t>uvm_bench_enabl</w:t>
      </w:r>
      <w:r w:rsidR="00111D9C">
        <w:rPr>
          <w:rFonts w:ascii="Consolas" w:hAnsi="Consolas"/>
        </w:rPr>
        <w:t>e</w:t>
      </w:r>
      <w:proofErr w:type="spellEnd"/>
      <w:r w:rsidR="00111D9C">
        <w:rPr>
          <w:rFonts w:ascii="Consolas" w:hAnsi="Consolas"/>
        </w:rPr>
        <w:t xml:space="preserve"> yes</w:t>
      </w:r>
      <w:r>
        <w:t xml:space="preserve"> command along with</w:t>
      </w:r>
      <w:r w:rsidR="00A96288">
        <w:t xml:space="preserve"> a</w:t>
      </w:r>
      <w:r>
        <w:t xml:space="preserve"> </w:t>
      </w:r>
      <w:proofErr w:type="spellStart"/>
      <w:r w:rsidRPr="00F0715E">
        <w:rPr>
          <w:rFonts w:ascii="Consolas" w:hAnsi="Consolas"/>
        </w:rPr>
        <w:t>gen_ip</w:t>
      </w:r>
      <w:proofErr w:type="spellEnd"/>
      <w:r>
        <w:t xml:space="preserve"> command in the NocStudio command script, and then process the script with NocStudio.</w:t>
      </w:r>
    </w:p>
    <w:p w14:paraId="7746B0CD" w14:textId="77777777" w:rsidR="00577053" w:rsidRDefault="00577053" w:rsidP="00577053">
      <w:pPr>
        <w:pStyle w:val="Body"/>
      </w:pPr>
      <w:r>
        <w:t>For example, from the IP root directory, run the following command for GUI mode:</w:t>
      </w:r>
    </w:p>
    <w:p w14:paraId="1EBA3BBC" w14:textId="77777777" w:rsidR="00577053" w:rsidRDefault="00577053" w:rsidP="00577053">
      <w:pPr>
        <w:pStyle w:val="Command"/>
      </w:pPr>
      <w:r>
        <w:t xml:space="preserve">      </w:t>
      </w:r>
      <w:proofErr w:type="gramStart"/>
      <w:r w:rsidRPr="00B35311">
        <w:t>./</w:t>
      </w:r>
      <w:proofErr w:type="gramEnd"/>
      <w:r w:rsidRPr="00B35311">
        <w:t>NocStudio examples</w:t>
      </w:r>
      <w:r w:rsidRPr="00F0715E">
        <w:t>/example_cache1.txt</w:t>
      </w:r>
    </w:p>
    <w:p w14:paraId="2DBF49C6" w14:textId="77777777" w:rsidR="00577053" w:rsidRDefault="00577053" w:rsidP="00577053">
      <w:pPr>
        <w:pStyle w:val="Body"/>
      </w:pPr>
      <w:r>
        <w:t>Or the following command for batch mode:</w:t>
      </w:r>
    </w:p>
    <w:p w14:paraId="1E7E0407" w14:textId="77777777" w:rsidR="00577053" w:rsidRDefault="00577053" w:rsidP="00577053">
      <w:pPr>
        <w:pStyle w:val="Command"/>
      </w:pPr>
      <w:r>
        <w:t xml:space="preserve">      </w:t>
      </w:r>
      <w:proofErr w:type="gramStart"/>
      <w:r>
        <w:t>./</w:t>
      </w:r>
      <w:proofErr w:type="gramEnd"/>
      <w:r>
        <w:t>NocStudio examples/example_cache1</w:t>
      </w:r>
      <w:r w:rsidRPr="002F3955">
        <w:t>.txt</w:t>
      </w:r>
      <w:r>
        <w:t xml:space="preserve"> -</w:t>
      </w:r>
      <w:proofErr w:type="spellStart"/>
      <w:r>
        <w:t>nogui</w:t>
      </w:r>
      <w:proofErr w:type="spellEnd"/>
    </w:p>
    <w:p w14:paraId="71F83863" w14:textId="07A8E201" w:rsidR="00577053" w:rsidRDefault="00577053" w:rsidP="00577053">
      <w:pPr>
        <w:pStyle w:val="Body"/>
        <w:rPr>
          <w:ins w:id="483" w:author="Will Chen" w:date="2017-06-06T19:04:00Z"/>
        </w:rPr>
      </w:pPr>
      <w:r>
        <w:t xml:space="preserve">The last command in the above example script is </w:t>
      </w:r>
      <w:proofErr w:type="spellStart"/>
      <w:r w:rsidRPr="00F0715E">
        <w:rPr>
          <w:rFonts w:ascii="Consolas" w:hAnsi="Consolas"/>
        </w:rPr>
        <w:t>gen_ip</w:t>
      </w:r>
      <w:proofErr w:type="spellEnd"/>
      <w:r>
        <w:t xml:space="preserve">.  Once the command executes, a project directory called </w:t>
      </w:r>
      <w:r w:rsidRPr="00F0715E">
        <w:rPr>
          <w:rFonts w:ascii="Consolas" w:hAnsi="Consolas"/>
        </w:rPr>
        <w:t>example_cache1/</w:t>
      </w:r>
      <w:r>
        <w:t xml:space="preserve"> is created which contains all the files and directories generated by NocStudio.  T</w:t>
      </w:r>
      <w:r w:rsidR="00B36524">
        <w:t>he t</w:t>
      </w:r>
      <w:r>
        <w:t xml:space="preserve">able below shows a list of key files related to </w:t>
      </w:r>
      <w:r w:rsidR="00B36524">
        <w:t xml:space="preserve">the </w:t>
      </w:r>
      <w:r>
        <w:t xml:space="preserve">UVM </w:t>
      </w:r>
      <w:r w:rsidR="00B36524">
        <w:t>s</w:t>
      </w:r>
      <w:r>
        <w:t>anity testbench.</w:t>
      </w:r>
    </w:p>
    <w:p w14:paraId="6761C538" w14:textId="22178910" w:rsidR="003C66AB" w:rsidRDefault="003C66AB" w:rsidP="00577053">
      <w:pPr>
        <w:pStyle w:val="Body"/>
      </w:pPr>
      <w:ins w:id="484" w:author="Will Chen" w:date="2017-06-06T19:04:00Z">
        <w:r>
          <w:t>Files listed as “</w:t>
        </w:r>
      </w:ins>
      <w:ins w:id="485" w:author="Will Chen" w:date="2017-06-06T19:05:00Z">
        <w:r>
          <w:t xml:space="preserve">static” are </w:t>
        </w:r>
      </w:ins>
      <w:ins w:id="486" w:author="Will Chen" w:date="2017-06-06T19:06:00Z">
        <w:r>
          <w:t>identical</w:t>
        </w:r>
      </w:ins>
      <w:ins w:id="487" w:author="Will Chen" w:date="2017-06-06T19:05:00Z">
        <w:r>
          <w:t xml:space="preserve"> across all NoCs, while those listed as “dynamic</w:t>
        </w:r>
      </w:ins>
      <w:ins w:id="488" w:author="Will Chen" w:date="2017-06-06T19:06:00Z">
        <w:r>
          <w:t>” are NoC-specific and therefore dynamically generated by NocStudio.</w:t>
        </w:r>
      </w:ins>
    </w:p>
    <w:tbl>
      <w:tblPr>
        <w:tblStyle w:val="TableGrid"/>
        <w:tblW w:w="5190" w:type="pct"/>
        <w:tblInd w:w="-72" w:type="dxa"/>
        <w:tblLayout w:type="fixed"/>
        <w:tblLook w:val="04A0" w:firstRow="1" w:lastRow="0" w:firstColumn="1" w:lastColumn="0" w:noHBand="0" w:noVBand="1"/>
      </w:tblPr>
      <w:tblGrid>
        <w:gridCol w:w="3936"/>
        <w:gridCol w:w="4030"/>
        <w:gridCol w:w="1739"/>
      </w:tblGrid>
      <w:tr w:rsidR="00577053" w14:paraId="68A2EA64" w14:textId="77777777" w:rsidTr="00A95491">
        <w:trPr>
          <w:trHeight w:val="182"/>
        </w:trPr>
        <w:tc>
          <w:tcPr>
            <w:tcW w:w="2028" w:type="pct"/>
            <w:shd w:val="clear" w:color="auto" w:fill="95B3D7" w:themeFill="accent1" w:themeFillTint="99"/>
          </w:tcPr>
          <w:p w14:paraId="522FAFE4" w14:textId="77777777" w:rsidR="00577053" w:rsidRPr="006A330D" w:rsidRDefault="00577053" w:rsidP="00A11522">
            <w:pPr>
              <w:pStyle w:val="Body"/>
              <w:jc w:val="center"/>
              <w:rPr>
                <w:b/>
              </w:rPr>
            </w:pPr>
            <w:r>
              <w:rPr>
                <w:b/>
              </w:rPr>
              <w:t xml:space="preserve"> Name</w:t>
            </w:r>
          </w:p>
        </w:tc>
        <w:tc>
          <w:tcPr>
            <w:tcW w:w="2076" w:type="pct"/>
            <w:shd w:val="clear" w:color="auto" w:fill="95B3D7" w:themeFill="accent1" w:themeFillTint="99"/>
          </w:tcPr>
          <w:p w14:paraId="0A7BA741" w14:textId="77777777" w:rsidR="00577053" w:rsidRPr="006A330D" w:rsidRDefault="00577053" w:rsidP="00A11522">
            <w:pPr>
              <w:pStyle w:val="Body"/>
              <w:jc w:val="center"/>
              <w:rPr>
                <w:b/>
              </w:rPr>
            </w:pPr>
            <w:r>
              <w:rPr>
                <w:b/>
              </w:rPr>
              <w:t>Description</w:t>
            </w:r>
          </w:p>
        </w:tc>
        <w:tc>
          <w:tcPr>
            <w:tcW w:w="896" w:type="pct"/>
            <w:shd w:val="clear" w:color="auto" w:fill="95B3D7" w:themeFill="accent1" w:themeFillTint="99"/>
          </w:tcPr>
          <w:p w14:paraId="44CC31E5" w14:textId="77777777" w:rsidR="00577053" w:rsidRDefault="00577053" w:rsidP="00A11522">
            <w:pPr>
              <w:pStyle w:val="Body"/>
              <w:jc w:val="center"/>
              <w:rPr>
                <w:b/>
              </w:rPr>
            </w:pPr>
            <w:r>
              <w:rPr>
                <w:b/>
              </w:rPr>
              <w:t>Type</w:t>
            </w:r>
          </w:p>
        </w:tc>
      </w:tr>
      <w:tr w:rsidR="00577053" w14:paraId="2DD2E813" w14:textId="77777777" w:rsidTr="00A95491">
        <w:trPr>
          <w:trHeight w:val="182"/>
        </w:trPr>
        <w:tc>
          <w:tcPr>
            <w:tcW w:w="2028" w:type="pct"/>
          </w:tcPr>
          <w:p w14:paraId="4D06F41D" w14:textId="77777777" w:rsidR="00577053" w:rsidRDefault="00577053" w:rsidP="00A11522">
            <w:pPr>
              <w:pStyle w:val="Body"/>
            </w:pPr>
            <w:r>
              <w:t>verif/env/</w:t>
            </w:r>
            <w:r w:rsidRPr="00376823">
              <w:t>NsSocUvmTb.sv</w:t>
            </w:r>
          </w:p>
        </w:tc>
        <w:tc>
          <w:tcPr>
            <w:tcW w:w="2076" w:type="pct"/>
          </w:tcPr>
          <w:p w14:paraId="1ECFEB0F" w14:textId="7F8CB6DB" w:rsidR="00577053" w:rsidRDefault="00577053" w:rsidP="00F01434">
            <w:pPr>
              <w:pStyle w:val="Body"/>
            </w:pPr>
            <w:r>
              <w:t>Testbench module which instantiates DUT (</w:t>
            </w:r>
            <w:proofErr w:type="spellStart"/>
            <w:r w:rsidRPr="00F0715E">
              <w:rPr>
                <w:rFonts w:ascii="Consolas" w:hAnsi="Consolas"/>
              </w:rPr>
              <w:t>ns_soc_ip</w:t>
            </w:r>
            <w:proofErr w:type="spellEnd"/>
            <w:r>
              <w:t>), UVM test, and checker</w:t>
            </w:r>
            <w:r w:rsidR="00F01434">
              <w:t xml:space="preserve"> bind</w:t>
            </w:r>
            <w:r>
              <w:t>s.</w:t>
            </w:r>
          </w:p>
        </w:tc>
        <w:tc>
          <w:tcPr>
            <w:tcW w:w="896" w:type="pct"/>
          </w:tcPr>
          <w:p w14:paraId="29794EDB" w14:textId="7FB4C784" w:rsidR="00577053" w:rsidRDefault="00577053" w:rsidP="00A11522">
            <w:pPr>
              <w:pStyle w:val="Body"/>
            </w:pPr>
            <w:del w:id="489" w:author="Will Chen" w:date="2017-06-06T19:04:00Z">
              <w:r w:rsidDel="003C66AB">
                <w:delText>Verification</w:delText>
              </w:r>
            </w:del>
            <w:ins w:id="490" w:author="Will Chen" w:date="2017-06-06T19:04:00Z">
              <w:r w:rsidR="003C66AB">
                <w:t>Dynamic</w:t>
              </w:r>
            </w:ins>
          </w:p>
        </w:tc>
      </w:tr>
      <w:tr w:rsidR="00577053" w14:paraId="1E8C2241" w14:textId="77777777" w:rsidTr="00A95491">
        <w:trPr>
          <w:trHeight w:val="182"/>
        </w:trPr>
        <w:tc>
          <w:tcPr>
            <w:tcW w:w="2028" w:type="pct"/>
          </w:tcPr>
          <w:p w14:paraId="0F1DE371" w14:textId="77777777" w:rsidR="00577053" w:rsidRDefault="00577053" w:rsidP="00A11522">
            <w:pPr>
              <w:pStyle w:val="Body"/>
            </w:pPr>
            <w:proofErr w:type="spellStart"/>
            <w:r>
              <w:t>verif</w:t>
            </w:r>
            <w:proofErr w:type="spellEnd"/>
            <w:r>
              <w:t>/</w:t>
            </w:r>
            <w:proofErr w:type="spellStart"/>
            <w:r>
              <w:t>env</w:t>
            </w:r>
            <w:proofErr w:type="spellEnd"/>
            <w:r>
              <w:t>/</w:t>
            </w:r>
            <w:proofErr w:type="spellStart"/>
            <w:r>
              <w:t>NsSocUvmEnv.svh</w:t>
            </w:r>
            <w:proofErr w:type="spellEnd"/>
          </w:p>
        </w:tc>
        <w:tc>
          <w:tcPr>
            <w:tcW w:w="2076" w:type="pct"/>
          </w:tcPr>
          <w:p w14:paraId="08AB24EB" w14:textId="77777777" w:rsidR="00577053" w:rsidRDefault="00577053" w:rsidP="00A11522">
            <w:pPr>
              <w:pStyle w:val="Body"/>
            </w:pPr>
            <w:r>
              <w:t>Environment class which instantiates and configures the Cadence VIP agents.</w:t>
            </w:r>
          </w:p>
        </w:tc>
        <w:tc>
          <w:tcPr>
            <w:tcW w:w="896" w:type="pct"/>
          </w:tcPr>
          <w:p w14:paraId="28B40E0F" w14:textId="5194222B" w:rsidR="00577053" w:rsidRDefault="00577053" w:rsidP="003C66AB">
            <w:pPr>
              <w:pStyle w:val="Body"/>
            </w:pPr>
            <w:del w:id="491" w:author="Will Chen" w:date="2017-06-06T19:04:00Z">
              <w:r w:rsidDel="003C66AB">
                <w:delText>Verification</w:delText>
              </w:r>
            </w:del>
            <w:ins w:id="492" w:author="Will Chen" w:date="2017-06-06T19:04:00Z">
              <w:r w:rsidR="003C66AB">
                <w:t>Dynamic</w:t>
              </w:r>
            </w:ins>
          </w:p>
        </w:tc>
      </w:tr>
      <w:tr w:rsidR="00577053" w14:paraId="74BB5968" w14:textId="77777777" w:rsidTr="00A95491">
        <w:trPr>
          <w:trHeight w:val="182"/>
        </w:trPr>
        <w:tc>
          <w:tcPr>
            <w:tcW w:w="2028" w:type="pct"/>
          </w:tcPr>
          <w:p w14:paraId="010AD210" w14:textId="77777777" w:rsidR="00577053" w:rsidRDefault="00577053" w:rsidP="00A11522">
            <w:pPr>
              <w:pStyle w:val="Body"/>
            </w:pPr>
            <w:r>
              <w:t>verif/env/NsSocUvmTest.sv</w:t>
            </w:r>
          </w:p>
        </w:tc>
        <w:tc>
          <w:tcPr>
            <w:tcW w:w="2076" w:type="pct"/>
          </w:tcPr>
          <w:p w14:paraId="17295701" w14:textId="067C4B9A" w:rsidR="00577053" w:rsidRDefault="00577053" w:rsidP="00A11522">
            <w:pPr>
              <w:pStyle w:val="Body"/>
            </w:pPr>
            <w:del w:id="493" w:author="Will Chen" w:date="2017-06-06T18:58:00Z">
              <w:r w:rsidDel="008D051B">
                <w:delText>Test library</w:delText>
              </w:r>
            </w:del>
            <w:ins w:id="494" w:author="Will Chen" w:date="2017-06-06T19:13:00Z">
              <w:r w:rsidR="00693573">
                <w:t xml:space="preserve">Library of </w:t>
              </w:r>
              <w:proofErr w:type="spellStart"/>
              <w:r w:rsidR="00693573">
                <w:t>specialised</w:t>
              </w:r>
              <w:proofErr w:type="spellEnd"/>
              <w:r w:rsidR="00693573">
                <w:t xml:space="preserve"> tests</w:t>
              </w:r>
            </w:ins>
            <w:r w:rsidR="004F5C9F">
              <w:t>.</w:t>
            </w:r>
          </w:p>
        </w:tc>
        <w:tc>
          <w:tcPr>
            <w:tcW w:w="896" w:type="pct"/>
          </w:tcPr>
          <w:p w14:paraId="27FB74C4" w14:textId="0C361F87" w:rsidR="00577053" w:rsidRDefault="00577053" w:rsidP="00A11522">
            <w:pPr>
              <w:pStyle w:val="Body"/>
            </w:pPr>
            <w:del w:id="495" w:author="Will Chen" w:date="2017-06-06T19:06:00Z">
              <w:r w:rsidDel="003C66AB">
                <w:delText>Verification</w:delText>
              </w:r>
            </w:del>
            <w:ins w:id="496" w:author="Will Chen" w:date="2017-06-06T19:06:00Z">
              <w:r w:rsidR="003C66AB">
                <w:t>Dynamic</w:t>
              </w:r>
            </w:ins>
          </w:p>
        </w:tc>
      </w:tr>
      <w:tr w:rsidR="00577053" w14:paraId="74451939" w14:textId="77777777" w:rsidTr="00A95491">
        <w:trPr>
          <w:trHeight w:val="182"/>
        </w:trPr>
        <w:tc>
          <w:tcPr>
            <w:tcW w:w="2028" w:type="pct"/>
          </w:tcPr>
          <w:p w14:paraId="5261D6F0" w14:textId="77777777" w:rsidR="00577053" w:rsidRDefault="00577053" w:rsidP="00A11522">
            <w:pPr>
              <w:pStyle w:val="Body"/>
            </w:pPr>
            <w:proofErr w:type="spellStart"/>
            <w:r>
              <w:t>verif</w:t>
            </w:r>
            <w:proofErr w:type="spellEnd"/>
            <w:r>
              <w:t>/</w:t>
            </w:r>
            <w:proofErr w:type="spellStart"/>
            <w:r>
              <w:t>env</w:t>
            </w:r>
            <w:proofErr w:type="spellEnd"/>
            <w:r>
              <w:t>/</w:t>
            </w:r>
            <w:proofErr w:type="spellStart"/>
            <w:r>
              <w:t>NsSocUvmTestConfig.svh</w:t>
            </w:r>
            <w:proofErr w:type="spellEnd"/>
          </w:p>
        </w:tc>
        <w:tc>
          <w:tcPr>
            <w:tcW w:w="2076" w:type="pct"/>
          </w:tcPr>
          <w:p w14:paraId="0E7FA9DB" w14:textId="1B574A73" w:rsidR="00577053" w:rsidRDefault="00577053" w:rsidP="00F01434">
            <w:pPr>
              <w:pStyle w:val="Body"/>
            </w:pPr>
            <w:r>
              <w:t xml:space="preserve">Test </w:t>
            </w:r>
            <w:r w:rsidR="00F01434">
              <w:t>c</w:t>
            </w:r>
            <w:r>
              <w:t xml:space="preserve">onfiguration </w:t>
            </w:r>
            <w:r w:rsidR="00F01434">
              <w:t>c</w:t>
            </w:r>
            <w:r>
              <w:t>lass with information about the NoC.</w:t>
            </w:r>
          </w:p>
        </w:tc>
        <w:tc>
          <w:tcPr>
            <w:tcW w:w="896" w:type="pct"/>
          </w:tcPr>
          <w:p w14:paraId="52A3E2EA" w14:textId="3495F904" w:rsidR="00577053" w:rsidRDefault="00577053" w:rsidP="00A11522">
            <w:pPr>
              <w:pStyle w:val="Body"/>
            </w:pPr>
            <w:del w:id="497" w:author="Will Chen" w:date="2017-06-06T19:06:00Z">
              <w:r w:rsidDel="003C66AB">
                <w:delText>Verification</w:delText>
              </w:r>
            </w:del>
            <w:ins w:id="498" w:author="Will Chen" w:date="2017-06-06T19:06:00Z">
              <w:r w:rsidR="003C66AB">
                <w:t>Dynamic</w:t>
              </w:r>
            </w:ins>
          </w:p>
        </w:tc>
      </w:tr>
      <w:tr w:rsidR="00577053" w14:paraId="18B23B02" w14:textId="77777777" w:rsidTr="00A95491">
        <w:trPr>
          <w:trHeight w:val="182"/>
        </w:trPr>
        <w:tc>
          <w:tcPr>
            <w:tcW w:w="2028" w:type="pct"/>
          </w:tcPr>
          <w:p w14:paraId="19E5A754" w14:textId="77777777" w:rsidR="00577053" w:rsidRDefault="00577053" w:rsidP="00A11522">
            <w:pPr>
              <w:pStyle w:val="Body"/>
            </w:pPr>
            <w:r>
              <w:t>verif/env/</w:t>
            </w:r>
            <w:r w:rsidRPr="00B435BC">
              <w:t>NsSocUvmVirtualSeqLib.sv</w:t>
            </w:r>
          </w:p>
        </w:tc>
        <w:tc>
          <w:tcPr>
            <w:tcW w:w="2076" w:type="pct"/>
          </w:tcPr>
          <w:p w14:paraId="1A5112AA" w14:textId="5D0E21A2" w:rsidR="00577053" w:rsidRDefault="00693573" w:rsidP="00693573">
            <w:pPr>
              <w:pStyle w:val="Body"/>
            </w:pPr>
            <w:ins w:id="499" w:author="Will Chen" w:date="2017-06-06T19:13:00Z">
              <w:r>
                <w:t xml:space="preserve">Library of </w:t>
              </w:r>
            </w:ins>
            <w:del w:id="500" w:author="Will Chen" w:date="2017-06-06T18:57:00Z">
              <w:r w:rsidR="00577053" w:rsidDel="008D051B">
                <w:delText>Virtual sequence library</w:delText>
              </w:r>
              <w:r w:rsidR="00F01434" w:rsidDel="008D051B">
                <w:delText xml:space="preserve"> </w:delText>
              </w:r>
              <w:r w:rsidR="00577053" w:rsidDel="008D051B">
                <w:delText xml:space="preserve">with all the sequencers instantiated and </w:delText>
              </w:r>
              <w:r w:rsidR="00D80387" w:rsidDel="008D051B">
                <w:delText xml:space="preserve">sanity </w:delText>
              </w:r>
              <w:r w:rsidR="00577053" w:rsidDel="008D051B">
                <w:delText>sequences invoked</w:delText>
              </w:r>
            </w:del>
            <w:proofErr w:type="spellStart"/>
            <w:ins w:id="501" w:author="Will Chen" w:date="2017-06-06T19:13:00Z">
              <w:r>
                <w:t>specialised</w:t>
              </w:r>
              <w:proofErr w:type="spellEnd"/>
              <w:r>
                <w:t xml:space="preserve"> </w:t>
              </w:r>
            </w:ins>
            <w:ins w:id="502" w:author="Will Chen" w:date="2017-06-06T18:57:00Z">
              <w:r w:rsidR="008D051B">
                <w:t>virtual sequence</w:t>
              </w:r>
            </w:ins>
            <w:ins w:id="503" w:author="Will Chen" w:date="2017-06-06T18:58:00Z">
              <w:r w:rsidR="008D051B">
                <w:t>s that execute lower-level protocol-specific sequences</w:t>
              </w:r>
            </w:ins>
            <w:r w:rsidR="00577053">
              <w:t>.</w:t>
            </w:r>
          </w:p>
        </w:tc>
        <w:tc>
          <w:tcPr>
            <w:tcW w:w="896" w:type="pct"/>
          </w:tcPr>
          <w:p w14:paraId="3345D2BC" w14:textId="0F005B87" w:rsidR="00577053" w:rsidRDefault="00577053" w:rsidP="00A11522">
            <w:pPr>
              <w:pStyle w:val="Body"/>
            </w:pPr>
            <w:del w:id="504" w:author="Will Chen" w:date="2017-06-06T19:06:00Z">
              <w:r w:rsidDel="003C66AB">
                <w:delText>Verification</w:delText>
              </w:r>
            </w:del>
            <w:ins w:id="505" w:author="Will Chen" w:date="2017-06-06T19:06:00Z">
              <w:r w:rsidR="003C66AB">
                <w:t>Dynamic</w:t>
              </w:r>
            </w:ins>
          </w:p>
        </w:tc>
      </w:tr>
      <w:tr w:rsidR="00577053" w14:paraId="18D89238" w14:textId="77777777" w:rsidTr="00A95491">
        <w:trPr>
          <w:trHeight w:val="182"/>
        </w:trPr>
        <w:tc>
          <w:tcPr>
            <w:tcW w:w="2028" w:type="pct"/>
          </w:tcPr>
          <w:p w14:paraId="088E84DC" w14:textId="77777777" w:rsidR="00577053" w:rsidRPr="002C5F1D" w:rsidRDefault="00577053" w:rsidP="00A11522">
            <w:pPr>
              <w:pStyle w:val="Body"/>
            </w:pPr>
            <w:r>
              <w:lastRenderedPageBreak/>
              <w:t>verif/env/</w:t>
            </w:r>
            <w:r w:rsidRPr="00B435BC">
              <w:t>NsSocUvmConfigPkg.sv</w:t>
            </w:r>
          </w:p>
        </w:tc>
        <w:tc>
          <w:tcPr>
            <w:tcW w:w="2076" w:type="pct"/>
          </w:tcPr>
          <w:p w14:paraId="5E8BAA30" w14:textId="1DDFB189" w:rsidR="00577053" w:rsidRDefault="00577053" w:rsidP="00F01434">
            <w:pPr>
              <w:pStyle w:val="Body"/>
            </w:pPr>
            <w:r>
              <w:t xml:space="preserve">Package with Cadence </w:t>
            </w:r>
            <w:r w:rsidR="00F01434">
              <w:t>c</w:t>
            </w:r>
            <w:r>
              <w:t xml:space="preserve">onfiguration classes and </w:t>
            </w:r>
            <w:r w:rsidR="00F01434">
              <w:t>NetSpeed-</w:t>
            </w:r>
            <w:r>
              <w:t>specific classes</w:t>
            </w:r>
            <w:r w:rsidR="004F5C9F">
              <w:t>.</w:t>
            </w:r>
          </w:p>
        </w:tc>
        <w:tc>
          <w:tcPr>
            <w:tcW w:w="896" w:type="pct"/>
          </w:tcPr>
          <w:p w14:paraId="2F0CCB1B" w14:textId="22C0DBA8" w:rsidR="00577053" w:rsidRDefault="00577053" w:rsidP="00A11522">
            <w:pPr>
              <w:pStyle w:val="Body"/>
            </w:pPr>
            <w:del w:id="506" w:author="Will Chen" w:date="2017-06-06T19:06:00Z">
              <w:r w:rsidDel="003C66AB">
                <w:delText>Verification</w:delText>
              </w:r>
            </w:del>
            <w:ins w:id="507" w:author="Will Chen" w:date="2017-06-06T19:06:00Z">
              <w:r w:rsidR="003C66AB">
                <w:t>Dynamic</w:t>
              </w:r>
            </w:ins>
          </w:p>
        </w:tc>
      </w:tr>
      <w:tr w:rsidR="001326F1" w14:paraId="1DAEDB2A" w14:textId="77777777" w:rsidTr="00A95491">
        <w:trPr>
          <w:trHeight w:val="182"/>
          <w:ins w:id="508" w:author="Will Chen" w:date="2017-06-06T18:54:00Z"/>
        </w:trPr>
        <w:tc>
          <w:tcPr>
            <w:tcW w:w="2028" w:type="pct"/>
          </w:tcPr>
          <w:p w14:paraId="18F610C8" w14:textId="6C0A9ECD" w:rsidR="001326F1" w:rsidRDefault="001326F1" w:rsidP="00CE6FE0">
            <w:pPr>
              <w:pStyle w:val="Body"/>
              <w:rPr>
                <w:ins w:id="509" w:author="Will Chen" w:date="2017-06-06T18:54:00Z"/>
              </w:rPr>
            </w:pPr>
            <w:ins w:id="510" w:author="Will Chen" w:date="2017-06-06T18:54:00Z">
              <w:r>
                <w:t>verif/uvm/</w:t>
              </w:r>
              <w:r w:rsidRPr="001326F1">
                <w:t>NsSocUvmVirtSeq_base.sv</w:t>
              </w:r>
            </w:ins>
          </w:p>
        </w:tc>
        <w:tc>
          <w:tcPr>
            <w:tcW w:w="2076" w:type="pct"/>
          </w:tcPr>
          <w:p w14:paraId="32EE9516" w14:textId="2D627479" w:rsidR="001326F1" w:rsidRDefault="001326F1" w:rsidP="001326F1">
            <w:pPr>
              <w:pStyle w:val="Body"/>
              <w:rPr>
                <w:ins w:id="511" w:author="Will Chen" w:date="2017-06-06T18:54:00Z"/>
              </w:rPr>
            </w:pPr>
            <w:ins w:id="512" w:author="Will Chen" w:date="2017-06-06T18:55:00Z">
              <w:r>
                <w:t xml:space="preserve">Base virtual sequence class extended by more </w:t>
              </w:r>
              <w:proofErr w:type="spellStart"/>
              <w:r>
                <w:t>specialised</w:t>
              </w:r>
              <w:proofErr w:type="spellEnd"/>
              <w:r>
                <w:t xml:space="preserve"> </w:t>
              </w:r>
            </w:ins>
            <w:ins w:id="513" w:author="Will Chen" w:date="2017-06-06T18:56:00Z">
              <w:r>
                <w:t>virtual sequences.</w:t>
              </w:r>
            </w:ins>
          </w:p>
        </w:tc>
        <w:tc>
          <w:tcPr>
            <w:tcW w:w="896" w:type="pct"/>
          </w:tcPr>
          <w:p w14:paraId="05DA2AF6" w14:textId="6E9FAECD" w:rsidR="001326F1" w:rsidRDefault="003C66AB" w:rsidP="00A11522">
            <w:pPr>
              <w:pStyle w:val="Body"/>
              <w:rPr>
                <w:ins w:id="514" w:author="Will Chen" w:date="2017-06-06T18:54:00Z"/>
              </w:rPr>
            </w:pPr>
            <w:ins w:id="515" w:author="Will Chen" w:date="2017-06-06T19:07:00Z">
              <w:r>
                <w:t>Static</w:t>
              </w:r>
            </w:ins>
          </w:p>
        </w:tc>
      </w:tr>
      <w:tr w:rsidR="001326F1" w14:paraId="63063013" w14:textId="77777777" w:rsidTr="00A95491">
        <w:trPr>
          <w:trHeight w:val="182"/>
          <w:ins w:id="516" w:author="Will Chen" w:date="2017-06-06T18:54:00Z"/>
        </w:trPr>
        <w:tc>
          <w:tcPr>
            <w:tcW w:w="2028" w:type="pct"/>
          </w:tcPr>
          <w:p w14:paraId="3D4255A8" w14:textId="5872CB85" w:rsidR="001326F1" w:rsidRDefault="001326F1" w:rsidP="00CE6FE0">
            <w:pPr>
              <w:pStyle w:val="Body"/>
              <w:rPr>
                <w:ins w:id="517" w:author="Will Chen" w:date="2017-06-06T18:54:00Z"/>
              </w:rPr>
            </w:pPr>
            <w:ins w:id="518" w:author="Will Chen" w:date="2017-06-06T18:54:00Z">
              <w:r>
                <w:t>verif/uvm/</w:t>
              </w:r>
            </w:ins>
            <w:ins w:id="519" w:author="Will Chen" w:date="2017-06-06T18:55:00Z">
              <w:r w:rsidRPr="001326F1">
                <w:t>NsSocUvmTest_base.sv</w:t>
              </w:r>
            </w:ins>
          </w:p>
        </w:tc>
        <w:tc>
          <w:tcPr>
            <w:tcW w:w="2076" w:type="pct"/>
          </w:tcPr>
          <w:p w14:paraId="34DCD07E" w14:textId="6C27CDCA" w:rsidR="001326F1" w:rsidRDefault="001326F1" w:rsidP="004F5C9F">
            <w:pPr>
              <w:pStyle w:val="Body"/>
              <w:rPr>
                <w:ins w:id="520" w:author="Will Chen" w:date="2017-06-06T18:54:00Z"/>
              </w:rPr>
            </w:pPr>
            <w:ins w:id="521" w:author="Will Chen" w:date="2017-06-06T18:56:00Z">
              <w:r>
                <w:t xml:space="preserve">Base test class extended by more </w:t>
              </w:r>
              <w:proofErr w:type="spellStart"/>
              <w:r>
                <w:t>specialised</w:t>
              </w:r>
              <w:proofErr w:type="spellEnd"/>
              <w:r>
                <w:t xml:space="preserve"> test classes.</w:t>
              </w:r>
            </w:ins>
          </w:p>
        </w:tc>
        <w:tc>
          <w:tcPr>
            <w:tcW w:w="896" w:type="pct"/>
          </w:tcPr>
          <w:p w14:paraId="16375009" w14:textId="1DBFB7E7" w:rsidR="001326F1" w:rsidRDefault="003C66AB" w:rsidP="00A11522">
            <w:pPr>
              <w:pStyle w:val="Body"/>
              <w:rPr>
                <w:ins w:id="522" w:author="Will Chen" w:date="2017-06-06T18:54:00Z"/>
              </w:rPr>
            </w:pPr>
            <w:ins w:id="523" w:author="Will Chen" w:date="2017-06-06T19:07:00Z">
              <w:r>
                <w:t>Static</w:t>
              </w:r>
            </w:ins>
          </w:p>
        </w:tc>
      </w:tr>
      <w:tr w:rsidR="00577053" w14:paraId="2CA28F73" w14:textId="77777777" w:rsidTr="00A95491">
        <w:trPr>
          <w:trHeight w:val="182"/>
        </w:trPr>
        <w:tc>
          <w:tcPr>
            <w:tcW w:w="2028" w:type="pct"/>
          </w:tcPr>
          <w:p w14:paraId="476E25CA" w14:textId="511FB319" w:rsidR="00577053" w:rsidRPr="002C5F1D" w:rsidRDefault="00577053" w:rsidP="00CE6FE0">
            <w:pPr>
              <w:pStyle w:val="Body"/>
            </w:pPr>
            <w:r>
              <w:t>verif/</w:t>
            </w:r>
            <w:del w:id="524" w:author="Will Chen" w:date="2017-06-06T18:23:00Z">
              <w:r w:rsidDel="00CE6FE0">
                <w:delText>env</w:delText>
              </w:r>
            </w:del>
            <w:ins w:id="525" w:author="Will Chen" w:date="2017-06-06T18:23:00Z">
              <w:r w:rsidR="00CE6FE0">
                <w:t>uvc</w:t>
              </w:r>
            </w:ins>
            <w:r>
              <w:t>/</w:t>
            </w:r>
            <w:r w:rsidRPr="00B435BC">
              <w:t>NsSocUvmPkg.sv</w:t>
            </w:r>
          </w:p>
        </w:tc>
        <w:tc>
          <w:tcPr>
            <w:tcW w:w="2076" w:type="pct"/>
          </w:tcPr>
          <w:p w14:paraId="67ACA01B" w14:textId="60EF8322" w:rsidR="00577053" w:rsidRDefault="00577053" w:rsidP="007A6A63">
            <w:pPr>
              <w:pStyle w:val="Body"/>
            </w:pPr>
            <w:r>
              <w:t xml:space="preserve">Package </w:t>
            </w:r>
            <w:del w:id="526" w:author="Will Chen" w:date="2017-06-06T19:08:00Z">
              <w:r w:rsidDel="007A6A63">
                <w:delText xml:space="preserve">for all the UVM </w:delText>
              </w:r>
              <w:r w:rsidR="004F5C9F" w:rsidDel="007A6A63">
                <w:delText xml:space="preserve">sanity </w:delText>
              </w:r>
              <w:r w:rsidDel="007A6A63">
                <w:delText>bench classes</w:delText>
              </w:r>
            </w:del>
            <w:ins w:id="527" w:author="Will Chen" w:date="2017-06-06T19:08:00Z">
              <w:r w:rsidR="007A6A63">
                <w:t>containing all UVM bench classes</w:t>
              </w:r>
            </w:ins>
            <w:r>
              <w:t>.</w:t>
            </w:r>
          </w:p>
        </w:tc>
        <w:tc>
          <w:tcPr>
            <w:tcW w:w="896" w:type="pct"/>
          </w:tcPr>
          <w:p w14:paraId="648710F6" w14:textId="675DDF70" w:rsidR="00577053" w:rsidRDefault="00577053" w:rsidP="00A11522">
            <w:pPr>
              <w:pStyle w:val="Body"/>
            </w:pPr>
            <w:del w:id="528" w:author="Will Chen" w:date="2017-06-06T19:07:00Z">
              <w:r w:rsidDel="003C66AB">
                <w:delText>Verification</w:delText>
              </w:r>
            </w:del>
            <w:ins w:id="529" w:author="Will Chen" w:date="2017-06-06T19:07:00Z">
              <w:r w:rsidR="003C66AB">
                <w:t>Static</w:t>
              </w:r>
            </w:ins>
          </w:p>
        </w:tc>
      </w:tr>
      <w:tr w:rsidR="00577053" w14:paraId="47AA6E6D" w14:textId="77777777" w:rsidTr="00A95491">
        <w:trPr>
          <w:trHeight w:val="182"/>
        </w:trPr>
        <w:tc>
          <w:tcPr>
            <w:tcW w:w="2028" w:type="pct"/>
          </w:tcPr>
          <w:p w14:paraId="7365FFB2" w14:textId="77777777" w:rsidR="00577053" w:rsidRPr="002C5F1D" w:rsidRDefault="00577053" w:rsidP="00A11522">
            <w:pPr>
              <w:pStyle w:val="Body"/>
            </w:pPr>
            <w:proofErr w:type="spellStart"/>
            <w:r>
              <w:t>verif</w:t>
            </w:r>
            <w:proofErr w:type="spellEnd"/>
            <w:r>
              <w:t>/</w:t>
            </w:r>
            <w:proofErr w:type="spellStart"/>
            <w:r>
              <w:t>uvc</w:t>
            </w:r>
            <w:proofErr w:type="spellEnd"/>
            <w:r>
              <w:t>/*</w:t>
            </w:r>
          </w:p>
        </w:tc>
        <w:tc>
          <w:tcPr>
            <w:tcW w:w="2076" w:type="pct"/>
          </w:tcPr>
          <w:p w14:paraId="2B0F5676" w14:textId="190C2493" w:rsidR="00577053" w:rsidRPr="002C5F1D" w:rsidRDefault="009938CA" w:rsidP="007A6A63">
            <w:pPr>
              <w:pStyle w:val="Body"/>
            </w:pPr>
            <w:del w:id="530" w:author="Will Chen" w:date="2017-06-06T19:15:00Z">
              <w:r w:rsidDel="00AC709E">
                <w:delText xml:space="preserve">Static </w:delText>
              </w:r>
            </w:del>
            <w:ins w:id="531" w:author="Will Chen" w:date="2017-06-06T19:15:00Z">
              <w:r w:rsidR="00AC709E">
                <w:t xml:space="preserve">Protocol-specific </w:t>
              </w:r>
            </w:ins>
            <w:del w:id="532" w:author="Will Chen" w:date="2017-06-06T19:08:00Z">
              <w:r w:rsidDel="007A6A63">
                <w:delText>c</w:delText>
              </w:r>
              <w:r w:rsidR="00577053" w:rsidDel="007A6A63">
                <w:delText xml:space="preserve">lasses for UVM </w:delText>
              </w:r>
              <w:r w:rsidR="00B83B02" w:rsidDel="007A6A63">
                <w:delText xml:space="preserve">sanity </w:delText>
              </w:r>
              <w:r w:rsidR="00577053" w:rsidDel="007A6A63">
                <w:delText>bench</w:delText>
              </w:r>
            </w:del>
            <w:ins w:id="533" w:author="Will Chen" w:date="2017-06-06T19:08:00Z">
              <w:r w:rsidR="007A6A63">
                <w:t>VIP files</w:t>
              </w:r>
            </w:ins>
            <w:r w:rsidR="00577053">
              <w:t>.</w:t>
            </w:r>
          </w:p>
        </w:tc>
        <w:tc>
          <w:tcPr>
            <w:tcW w:w="896" w:type="pct"/>
          </w:tcPr>
          <w:p w14:paraId="0674BE05" w14:textId="4E2ED5C8" w:rsidR="00577053" w:rsidRPr="002C5F1D" w:rsidRDefault="00577053" w:rsidP="00A11522">
            <w:pPr>
              <w:pStyle w:val="Body"/>
            </w:pPr>
            <w:del w:id="534" w:author="Will Chen" w:date="2017-06-06T19:07:00Z">
              <w:r w:rsidDel="003C66AB">
                <w:delText>Verification</w:delText>
              </w:r>
            </w:del>
            <w:ins w:id="535" w:author="Will Chen" w:date="2017-06-06T19:07:00Z">
              <w:r w:rsidR="003C66AB">
                <w:t>Static</w:t>
              </w:r>
            </w:ins>
          </w:p>
        </w:tc>
      </w:tr>
      <w:tr w:rsidR="00577053" w14:paraId="4F148580" w14:textId="77777777" w:rsidTr="00A95491">
        <w:trPr>
          <w:trHeight w:val="182"/>
        </w:trPr>
        <w:tc>
          <w:tcPr>
            <w:tcW w:w="2028" w:type="pct"/>
          </w:tcPr>
          <w:p w14:paraId="705B36AB" w14:textId="3D75D2F4" w:rsidR="00577053" w:rsidRPr="002C5F1D" w:rsidRDefault="00577053" w:rsidP="006E474E">
            <w:pPr>
              <w:pStyle w:val="Body"/>
            </w:pPr>
            <w:r>
              <w:t>verif/s</w:t>
            </w:r>
            <w:r w:rsidR="003E11DC">
              <w:t>im</w:t>
            </w:r>
            <w:r>
              <w:t>/</w:t>
            </w:r>
            <w:r w:rsidRPr="00B435BC">
              <w:t>run_test_incisiv.sh</w:t>
            </w:r>
          </w:p>
        </w:tc>
        <w:tc>
          <w:tcPr>
            <w:tcW w:w="2076" w:type="pct"/>
          </w:tcPr>
          <w:p w14:paraId="764D2D9D" w14:textId="73646A36" w:rsidR="00577053" w:rsidRPr="002C5F1D" w:rsidRDefault="00577053" w:rsidP="00B83B02">
            <w:pPr>
              <w:pStyle w:val="Body"/>
            </w:pPr>
            <w:r>
              <w:t xml:space="preserve">Wrapper to run the </w:t>
            </w:r>
            <w:r w:rsidR="00B83B02">
              <w:t>UVM</w:t>
            </w:r>
            <w:r>
              <w:t xml:space="preserve"> compile and simulation script in</w:t>
            </w:r>
            <w:r w:rsidR="00B83B02">
              <w:t xml:space="preserve"> the</w:t>
            </w:r>
            <w:r>
              <w:t xml:space="preserve"> </w:t>
            </w:r>
            <w:proofErr w:type="spellStart"/>
            <w:r w:rsidRPr="00F0715E">
              <w:rPr>
                <w:rFonts w:ascii="Consolas" w:hAnsi="Consolas"/>
              </w:rPr>
              <w:t>project_directory</w:t>
            </w:r>
            <w:proofErr w:type="spellEnd"/>
            <w:r w:rsidRPr="00F0715E">
              <w:rPr>
                <w:rFonts w:ascii="Consolas" w:hAnsi="Consolas"/>
              </w:rPr>
              <w:t>/scripts</w:t>
            </w:r>
            <w:r>
              <w:t xml:space="preserve"> directory.</w:t>
            </w:r>
          </w:p>
        </w:tc>
        <w:tc>
          <w:tcPr>
            <w:tcW w:w="896" w:type="pct"/>
          </w:tcPr>
          <w:p w14:paraId="09DBC4AB" w14:textId="52D7ECC7" w:rsidR="00577053" w:rsidRPr="002C5F1D" w:rsidRDefault="00577053" w:rsidP="00A11522">
            <w:pPr>
              <w:pStyle w:val="Body"/>
            </w:pPr>
            <w:del w:id="536" w:author="Will Chen" w:date="2017-06-06T19:07:00Z">
              <w:r w:rsidDel="003C66AB">
                <w:delText>Script</w:delText>
              </w:r>
            </w:del>
            <w:ins w:id="537" w:author="Will Chen" w:date="2017-06-06T19:07:00Z">
              <w:r w:rsidR="003C66AB">
                <w:t>Static</w:t>
              </w:r>
            </w:ins>
          </w:p>
        </w:tc>
      </w:tr>
    </w:tbl>
    <w:p w14:paraId="54DB88D6" w14:textId="3B3E0077" w:rsidR="00577053" w:rsidRDefault="00577053" w:rsidP="00577053">
      <w:pPr>
        <w:pStyle w:val="Caption"/>
        <w:jc w:val="center"/>
      </w:pPr>
      <w:bookmarkStart w:id="538" w:name="_Toc427528370"/>
      <w:bookmarkStart w:id="539" w:name="_Toc462095694"/>
      <w:bookmarkStart w:id="540" w:name="_Toc378951155"/>
      <w:bookmarkStart w:id="541" w:name="_Toc378951154"/>
      <w:bookmarkStart w:id="542" w:name="_Toc427540023"/>
      <w:r>
        <w:t xml:space="preserve">Table </w:t>
      </w:r>
      <w:r w:rsidR="00F174F7">
        <w:fldChar w:fldCharType="begin"/>
      </w:r>
      <w:r w:rsidR="00F174F7">
        <w:instrText xml:space="preserve"> SEQ Table \* ARABIC </w:instrText>
      </w:r>
      <w:r w:rsidR="00F174F7">
        <w:fldChar w:fldCharType="separate"/>
      </w:r>
      <w:r w:rsidR="003F2DF4">
        <w:rPr>
          <w:noProof/>
        </w:rPr>
        <w:t>2</w:t>
      </w:r>
      <w:r w:rsidR="00F174F7">
        <w:rPr>
          <w:noProof/>
        </w:rPr>
        <w:fldChar w:fldCharType="end"/>
      </w:r>
      <w:r w:rsidR="000A1727">
        <w:rPr>
          <w:noProof/>
        </w:rPr>
        <w:t>:</w:t>
      </w:r>
      <w:r>
        <w:t xml:space="preserve"> </w:t>
      </w:r>
      <w:r w:rsidRPr="002D7A3F">
        <w:t>Key files generated by NocStudio for UVM bench in project directory</w:t>
      </w:r>
      <w:bookmarkEnd w:id="538"/>
      <w:bookmarkEnd w:id="539"/>
    </w:p>
    <w:p w14:paraId="61524DE0" w14:textId="42CB4CFC" w:rsidR="00577053" w:rsidRDefault="00577053" w:rsidP="00577053">
      <w:pPr>
        <w:pStyle w:val="Heading1"/>
      </w:pPr>
      <w:bookmarkStart w:id="543" w:name="_Ref462069996"/>
      <w:bookmarkStart w:id="544" w:name="_Ref462095017"/>
      <w:bookmarkStart w:id="545" w:name="_Toc484526495"/>
      <w:r>
        <w:lastRenderedPageBreak/>
        <w:t xml:space="preserve">Running UVM </w:t>
      </w:r>
      <w:r w:rsidR="009D5D1C">
        <w:t xml:space="preserve">sanity </w:t>
      </w:r>
      <w:bookmarkEnd w:id="540"/>
      <w:bookmarkEnd w:id="541"/>
      <w:bookmarkEnd w:id="542"/>
      <w:bookmarkEnd w:id="543"/>
      <w:r w:rsidR="009D5D1C">
        <w:t>testbench</w:t>
      </w:r>
      <w:bookmarkEnd w:id="544"/>
      <w:bookmarkEnd w:id="545"/>
    </w:p>
    <w:p w14:paraId="2D826411" w14:textId="0C553D5C" w:rsidR="00577053" w:rsidRDefault="00577053" w:rsidP="00577053">
      <w:pPr>
        <w:pStyle w:val="Body"/>
      </w:pPr>
      <w:r>
        <w:t>Running the sanity testbench performs a sanity check on the NoC RTL in simulation. This is a push-button method of instantiating the NoC RTL in the provided testbench along with NetSpeed Verification IP, and running a sanity traffic pattern on the NoC RTL to validate basic operation of the NoC in simulation.</w:t>
      </w:r>
    </w:p>
    <w:p w14:paraId="7B3B71BB" w14:textId="048D9ED0" w:rsidR="00577053" w:rsidRDefault="00577053" w:rsidP="00577053">
      <w:pPr>
        <w:pStyle w:val="Body"/>
      </w:pPr>
      <w:r>
        <w:t xml:space="preserve">To run, change to the </w:t>
      </w:r>
      <w:proofErr w:type="spellStart"/>
      <w:r w:rsidRPr="00F0715E">
        <w:rPr>
          <w:rFonts w:ascii="Consolas" w:hAnsi="Consolas"/>
        </w:rPr>
        <w:t>project_directory</w:t>
      </w:r>
      <w:proofErr w:type="spellEnd"/>
      <w:r w:rsidRPr="00F0715E">
        <w:rPr>
          <w:rFonts w:ascii="Consolas" w:hAnsi="Consolas"/>
        </w:rPr>
        <w:t>/</w:t>
      </w:r>
      <w:proofErr w:type="spellStart"/>
      <w:r w:rsidRPr="00F0715E">
        <w:rPr>
          <w:rFonts w:ascii="Consolas" w:hAnsi="Consolas"/>
        </w:rPr>
        <w:t>verif</w:t>
      </w:r>
      <w:proofErr w:type="spellEnd"/>
      <w:r w:rsidRPr="00F0715E">
        <w:rPr>
          <w:rFonts w:ascii="Consolas" w:hAnsi="Consolas"/>
        </w:rPr>
        <w:t>/sim</w:t>
      </w:r>
      <w:r w:rsidR="00B52669">
        <w:t xml:space="preserve"> directory</w:t>
      </w:r>
      <w:r w:rsidR="003F1BC9">
        <w:t>, and then run:</w:t>
      </w:r>
    </w:p>
    <w:p w14:paraId="32870400" w14:textId="4DD000A8" w:rsidR="00577053" w:rsidRDefault="00721A27" w:rsidP="00721A27">
      <w:pPr>
        <w:pStyle w:val="Command"/>
      </w:pPr>
      <w:r w:rsidRPr="00721A27">
        <w:t xml:space="preserve">      </w:t>
      </w:r>
      <w:r>
        <w:t>./</w:t>
      </w:r>
      <w:r w:rsidR="00577053">
        <w:t>run_test_incisiv.sh</w:t>
      </w:r>
    </w:p>
    <w:p w14:paraId="2D93BC50" w14:textId="3C6BB052" w:rsidR="00577053" w:rsidRDefault="00577053" w:rsidP="00577053">
      <w:pPr>
        <w:pStyle w:val="Body"/>
      </w:pPr>
      <w:r>
        <w:t xml:space="preserve">This </w:t>
      </w:r>
      <w:r w:rsidR="00B52669">
        <w:t>builds the required Cadence VIP libraries</w:t>
      </w:r>
      <w:r w:rsidR="00B5696F">
        <w:t xml:space="preserve"> (if needed)</w:t>
      </w:r>
      <w:r w:rsidR="00B52669">
        <w:t xml:space="preserve">, </w:t>
      </w:r>
      <w:r>
        <w:t>compiles the sanity testbench</w:t>
      </w:r>
      <w:r w:rsidR="00B52669">
        <w:t>,</w:t>
      </w:r>
      <w:r>
        <w:t xml:space="preserve"> and launches the simulation. If regbus is present in the config, </w:t>
      </w:r>
      <w:r w:rsidR="00B52669">
        <w:t>a</w:t>
      </w:r>
      <w:r w:rsidR="00C80492">
        <w:t>n</w:t>
      </w:r>
      <w:r w:rsidR="00B52669">
        <w:t xml:space="preserve"> </w:t>
      </w:r>
      <w:r w:rsidRPr="00F0715E">
        <w:rPr>
          <w:rFonts w:ascii="Consolas" w:hAnsi="Consolas"/>
        </w:rPr>
        <w:t>NsSocUvmRbm_rdb.sv</w:t>
      </w:r>
      <w:r>
        <w:t xml:space="preserve"> file is generated which holds the </w:t>
      </w:r>
      <w:proofErr w:type="spellStart"/>
      <w:r>
        <w:t>regmodel</w:t>
      </w:r>
      <w:proofErr w:type="spellEnd"/>
      <w:r>
        <w:t xml:space="preserve"> generated from IP</w:t>
      </w:r>
      <w:r w:rsidR="00EB1246">
        <w:t>-</w:t>
      </w:r>
      <w:r>
        <w:t>XACT.</w:t>
      </w:r>
    </w:p>
    <w:p w14:paraId="3F906E71" w14:textId="48124D48" w:rsidR="00577053" w:rsidRDefault="00AB223A" w:rsidP="00577053">
      <w:pPr>
        <w:pStyle w:val="Body"/>
      </w:pPr>
      <w:r>
        <w:t>Upo</w:t>
      </w:r>
      <w:r w:rsidR="00577053">
        <w:t>n a successful compile and simulation, the following will appear at the prompt:</w:t>
      </w:r>
    </w:p>
    <w:p w14:paraId="78FE789F" w14:textId="77777777" w:rsidR="00577053" w:rsidRPr="00F0715E" w:rsidRDefault="00577053" w:rsidP="00F0715E">
      <w:pPr>
        <w:pStyle w:val="Body"/>
        <w:ind w:left="720"/>
        <w:rPr>
          <w:rFonts w:ascii="Consolas" w:hAnsi="Consolas"/>
        </w:rPr>
      </w:pPr>
      <w:r w:rsidRPr="00F0715E">
        <w:rPr>
          <w:rFonts w:ascii="Consolas" w:hAnsi="Consolas"/>
        </w:rPr>
        <w:t>*******************************************************************</w:t>
      </w:r>
    </w:p>
    <w:p w14:paraId="55666106" w14:textId="012B9415" w:rsidR="00577053" w:rsidRPr="00F0715E" w:rsidRDefault="00577053" w:rsidP="00F0715E">
      <w:pPr>
        <w:pStyle w:val="Body"/>
        <w:ind w:left="720"/>
        <w:rPr>
          <w:rFonts w:ascii="Consolas" w:hAnsi="Consolas"/>
        </w:rPr>
      </w:pPr>
      <w:r w:rsidRPr="00F0715E">
        <w:rPr>
          <w:rFonts w:ascii="Consolas" w:hAnsi="Consolas"/>
        </w:rPr>
        <w:t>***PASSED***</w:t>
      </w:r>
    </w:p>
    <w:p w14:paraId="53A5075C" w14:textId="77777777" w:rsidR="00577053" w:rsidRDefault="00577053" w:rsidP="00F0715E">
      <w:pPr>
        <w:pStyle w:val="Body"/>
        <w:ind w:left="720"/>
      </w:pPr>
      <w:r w:rsidRPr="00F0715E">
        <w:rPr>
          <w:rFonts w:ascii="Consolas" w:hAnsi="Consolas"/>
        </w:rPr>
        <w:t>*******************************************************************</w:t>
      </w:r>
    </w:p>
    <w:p w14:paraId="22DBFBB7" w14:textId="7FDCA3B2" w:rsidR="00577053" w:rsidRPr="001A5A4B" w:rsidRDefault="00577053" w:rsidP="00577053">
      <w:pPr>
        <w:pStyle w:val="Body"/>
      </w:pPr>
      <w:r>
        <w:t>If the NoC has register bus</w:t>
      </w:r>
      <w:r w:rsidRPr="001A5A4B">
        <w:t xml:space="preserve"> </w:t>
      </w:r>
      <w:r>
        <w:t>enabled</w:t>
      </w:r>
      <w:r w:rsidRPr="001A5A4B">
        <w:t xml:space="preserve">, there will be an additional sanity test which is run as part of the same script. It will perform register transactions to verify the connectivity of </w:t>
      </w:r>
      <w:r>
        <w:t xml:space="preserve">the </w:t>
      </w:r>
      <w:r w:rsidRPr="001A5A4B">
        <w:t>register bus</w:t>
      </w:r>
      <w:r>
        <w:t xml:space="preserve"> before starting NoC traffic sequence.</w:t>
      </w:r>
    </w:p>
    <w:p w14:paraId="49B13C3A" w14:textId="0D5DCE64" w:rsidR="00577053" w:rsidRDefault="006F2FBD" w:rsidP="00E40F13">
      <w:pPr>
        <w:pStyle w:val="Body"/>
      </w:pPr>
      <w:r>
        <w:t>T</w:t>
      </w:r>
      <w:r w:rsidR="00577053">
        <w:t xml:space="preserve">he presence of a file named </w:t>
      </w:r>
      <w:r w:rsidR="00577053" w:rsidRPr="00F0715E">
        <w:rPr>
          <w:rFonts w:ascii="Consolas" w:hAnsi="Consolas"/>
        </w:rPr>
        <w:t>SIM_FAILED</w:t>
      </w:r>
      <w:r w:rsidR="00577053">
        <w:t xml:space="preserve"> </w:t>
      </w:r>
      <w:r w:rsidR="008146CE">
        <w:t xml:space="preserve">in the </w:t>
      </w:r>
      <w:proofErr w:type="spellStart"/>
      <w:r w:rsidR="008146CE">
        <w:rPr>
          <w:rFonts w:ascii="Consolas" w:hAnsi="Consolas"/>
        </w:rPr>
        <w:t>verif</w:t>
      </w:r>
      <w:proofErr w:type="spellEnd"/>
      <w:r w:rsidR="008146CE">
        <w:rPr>
          <w:rFonts w:ascii="Consolas" w:hAnsi="Consolas"/>
        </w:rPr>
        <w:t>/s</w:t>
      </w:r>
      <w:r w:rsidR="008146CE" w:rsidRPr="00F0715E">
        <w:rPr>
          <w:rFonts w:ascii="Consolas" w:hAnsi="Consolas"/>
        </w:rPr>
        <w:t>im</w:t>
      </w:r>
      <w:r w:rsidR="008146CE">
        <w:t xml:space="preserve"> directory </w:t>
      </w:r>
      <w:r>
        <w:t xml:space="preserve">after the completion of a simulation run </w:t>
      </w:r>
      <w:r w:rsidR="00577053">
        <w:t>indicates a failure</w:t>
      </w:r>
      <w:r w:rsidR="00E40F13">
        <w:t>, while the presence of a file name</w:t>
      </w:r>
      <w:r w:rsidR="002F2BAF">
        <w:t>d</w:t>
      </w:r>
      <w:r w:rsidR="00E40F13">
        <w:t xml:space="preserve"> </w:t>
      </w:r>
      <w:r w:rsidR="00E40F13" w:rsidRPr="00F0715E">
        <w:rPr>
          <w:rFonts w:ascii="Consolas" w:hAnsi="Consolas"/>
        </w:rPr>
        <w:t>SIM_PASSED</w:t>
      </w:r>
      <w:r w:rsidR="00E40F13">
        <w:t xml:space="preserve"> indicates a successful simulation run.</w:t>
      </w:r>
    </w:p>
    <w:p w14:paraId="1BFED0D2" w14:textId="77777777" w:rsidR="00577053" w:rsidRPr="00992474" w:rsidRDefault="00577053" w:rsidP="00577053">
      <w:pPr>
        <w:pStyle w:val="Body"/>
      </w:pPr>
      <w:r>
        <w:t>With a successful simulation from the sanity testbench, the generated NoC RTL and verification IP are ready to be integrated.</w:t>
      </w:r>
    </w:p>
    <w:p w14:paraId="60CCB786" w14:textId="76F07903" w:rsidR="00363AF2" w:rsidRDefault="00363AF2" w:rsidP="00577053">
      <w:pPr>
        <w:pStyle w:val="Body"/>
      </w:pPr>
      <w:r>
        <w:t xml:space="preserve">Some </w:t>
      </w:r>
      <w:r w:rsidR="0027439F">
        <w:t xml:space="preserve">example </w:t>
      </w:r>
      <w:r>
        <w:t xml:space="preserve">command line arguments to the </w:t>
      </w:r>
      <w:r w:rsidR="009C666B" w:rsidRPr="00F0715E">
        <w:rPr>
          <w:rFonts w:ascii="Consolas" w:hAnsi="Consolas"/>
        </w:rPr>
        <w:t>run_test_incisiv.sh</w:t>
      </w:r>
      <w:r w:rsidR="009C666B" w:rsidRPr="009C666B">
        <w:t xml:space="preserve"> </w:t>
      </w:r>
      <w:r>
        <w:t>script are listed below:</w:t>
      </w:r>
    </w:p>
    <w:p w14:paraId="429BBFCF" w14:textId="5EE878D8" w:rsidR="00363AF2" w:rsidRDefault="00AB4836" w:rsidP="00363AF2">
      <w:pPr>
        <w:pStyle w:val="Body"/>
        <w:numPr>
          <w:ilvl w:val="0"/>
          <w:numId w:val="20"/>
        </w:numPr>
        <w:spacing w:after="0" w:line="240" w:lineRule="auto"/>
        <w:jc w:val="left"/>
      </w:pPr>
      <w:r>
        <w:t>Custom default t</w:t>
      </w:r>
      <w:r w:rsidR="00363AF2">
        <w:t xml:space="preserve">ransaction count: </w:t>
      </w:r>
      <w:r w:rsidR="00363AF2" w:rsidRPr="00F0715E">
        <w:rPr>
          <w:rFonts w:ascii="Consolas" w:hAnsi="Consolas"/>
        </w:rPr>
        <w:t>-</w:t>
      </w:r>
      <w:proofErr w:type="spellStart"/>
      <w:r w:rsidR="00363AF2" w:rsidRPr="00F0715E">
        <w:rPr>
          <w:rFonts w:ascii="Consolas" w:hAnsi="Consolas"/>
        </w:rPr>
        <w:t>sim_opts</w:t>
      </w:r>
      <w:proofErr w:type="spellEnd"/>
      <w:r w:rsidR="00363AF2" w:rsidRPr="00F0715E">
        <w:rPr>
          <w:rFonts w:ascii="Consolas" w:hAnsi="Consolas"/>
        </w:rPr>
        <w:t>=</w:t>
      </w:r>
      <w:r w:rsidRPr="00F0715E">
        <w:rPr>
          <w:rFonts w:ascii="Consolas" w:hAnsi="Consolas"/>
        </w:rPr>
        <w:t>“</w:t>
      </w:r>
      <w:r w:rsidR="00363AF2" w:rsidRPr="00F0715E">
        <w:rPr>
          <w:rFonts w:ascii="Consolas" w:hAnsi="Consolas"/>
        </w:rPr>
        <w:t>+count=</w:t>
      </w:r>
      <w:r w:rsidR="0027439F" w:rsidRPr="0027439F">
        <w:rPr>
          <w:rFonts w:ascii="Consolas" w:hAnsi="Consolas"/>
        </w:rPr>
        <w:t>10</w:t>
      </w:r>
      <w:r w:rsidRPr="00F0715E">
        <w:rPr>
          <w:rFonts w:ascii="Consolas" w:hAnsi="Consolas"/>
        </w:rPr>
        <w:t>”</w:t>
      </w:r>
    </w:p>
    <w:p w14:paraId="719270CD" w14:textId="5E71C42A" w:rsidR="00AB4836" w:rsidRDefault="00AB4836" w:rsidP="0027439F">
      <w:pPr>
        <w:pStyle w:val="Body"/>
        <w:numPr>
          <w:ilvl w:val="0"/>
          <w:numId w:val="20"/>
        </w:numPr>
        <w:spacing w:after="0" w:line="240" w:lineRule="auto"/>
        <w:jc w:val="left"/>
      </w:pPr>
      <w:r>
        <w:t xml:space="preserve">Per-master custom transaction count: </w:t>
      </w:r>
      <w:r w:rsidRPr="00F0715E">
        <w:rPr>
          <w:rFonts w:ascii="Consolas" w:hAnsi="Consolas"/>
        </w:rPr>
        <w:t>-</w:t>
      </w:r>
      <w:proofErr w:type="spellStart"/>
      <w:r w:rsidRPr="00F0715E">
        <w:rPr>
          <w:rFonts w:ascii="Consolas" w:hAnsi="Consolas"/>
        </w:rPr>
        <w:t>sim_opts</w:t>
      </w:r>
      <w:proofErr w:type="spellEnd"/>
      <w:r w:rsidRPr="00F0715E">
        <w:rPr>
          <w:rFonts w:ascii="Consolas" w:hAnsi="Consolas"/>
        </w:rPr>
        <w:t>=“+</w:t>
      </w:r>
      <w:r w:rsidR="0027439F" w:rsidRPr="0027439F">
        <w:rPr>
          <w:rFonts w:ascii="Consolas" w:hAnsi="Consolas"/>
        </w:rPr>
        <w:t>count_axi4m_m1_p1=2</w:t>
      </w:r>
      <w:r w:rsidRPr="00F0715E">
        <w:rPr>
          <w:rFonts w:ascii="Consolas" w:hAnsi="Consolas"/>
        </w:rPr>
        <w:t>”</w:t>
      </w:r>
    </w:p>
    <w:p w14:paraId="6A514DD4" w14:textId="62C427F3" w:rsidR="00363AF2" w:rsidRDefault="00591D04" w:rsidP="00AB4836">
      <w:pPr>
        <w:pStyle w:val="Body"/>
        <w:numPr>
          <w:ilvl w:val="0"/>
          <w:numId w:val="20"/>
        </w:numPr>
        <w:spacing w:after="0" w:line="240" w:lineRule="auto"/>
        <w:jc w:val="left"/>
      </w:pPr>
      <w:r>
        <w:t>Default t</w:t>
      </w:r>
      <w:r w:rsidR="00AB4836">
        <w:t xml:space="preserve">racker enable: </w:t>
      </w:r>
      <w:r w:rsidR="00476F95" w:rsidRPr="00F0715E">
        <w:rPr>
          <w:rFonts w:ascii="Consolas" w:hAnsi="Consolas"/>
        </w:rPr>
        <w:t>-</w:t>
      </w:r>
      <w:proofErr w:type="spellStart"/>
      <w:r w:rsidR="00476F95" w:rsidRPr="00F0715E">
        <w:rPr>
          <w:rFonts w:ascii="Consolas" w:hAnsi="Consolas"/>
        </w:rPr>
        <w:t>sim_opts</w:t>
      </w:r>
      <w:proofErr w:type="spellEnd"/>
      <w:r w:rsidR="00476F95" w:rsidRPr="00F0715E">
        <w:rPr>
          <w:rFonts w:ascii="Consolas" w:hAnsi="Consolas"/>
        </w:rPr>
        <w:t>=“+</w:t>
      </w:r>
      <w:proofErr w:type="spellStart"/>
      <w:r w:rsidR="00AB4836" w:rsidRPr="00F0715E">
        <w:rPr>
          <w:rFonts w:ascii="Consolas" w:hAnsi="Consolas"/>
        </w:rPr>
        <w:t>tracker_enable</w:t>
      </w:r>
      <w:proofErr w:type="spellEnd"/>
      <w:r w:rsidR="00AB4836" w:rsidRPr="00F0715E">
        <w:rPr>
          <w:rFonts w:ascii="Consolas" w:hAnsi="Consolas"/>
        </w:rPr>
        <w:t>=</w:t>
      </w:r>
      <w:r w:rsidR="00476F95" w:rsidRPr="00F0715E">
        <w:rPr>
          <w:rFonts w:ascii="Consolas" w:hAnsi="Consolas"/>
        </w:rPr>
        <w:t>1”</w:t>
      </w:r>
    </w:p>
    <w:p w14:paraId="559B3C9A" w14:textId="42C7EAE1" w:rsidR="00591D04" w:rsidRDefault="00591D04" w:rsidP="00591D04">
      <w:pPr>
        <w:pStyle w:val="Body"/>
        <w:numPr>
          <w:ilvl w:val="0"/>
          <w:numId w:val="20"/>
        </w:numPr>
        <w:spacing w:after="0" w:line="240" w:lineRule="auto"/>
        <w:jc w:val="left"/>
      </w:pPr>
      <w:r>
        <w:t xml:space="preserve">Per-master tracker enable: </w:t>
      </w:r>
      <w:r w:rsidRPr="00F0715E">
        <w:rPr>
          <w:rFonts w:ascii="Consolas" w:hAnsi="Consolas"/>
        </w:rPr>
        <w:t>-</w:t>
      </w:r>
      <w:proofErr w:type="spellStart"/>
      <w:r w:rsidRPr="00F0715E">
        <w:rPr>
          <w:rFonts w:ascii="Consolas" w:hAnsi="Consolas"/>
        </w:rPr>
        <w:t>sim_opts</w:t>
      </w:r>
      <w:proofErr w:type="spellEnd"/>
      <w:r w:rsidRPr="00F0715E">
        <w:rPr>
          <w:rFonts w:ascii="Consolas" w:hAnsi="Consolas"/>
        </w:rPr>
        <w:t>=“+tracker_axi4m_m1_p1=1”</w:t>
      </w:r>
    </w:p>
    <w:p w14:paraId="07FA47A3" w14:textId="6C8C5896" w:rsidR="009C0AF7" w:rsidRDefault="009C0AF7" w:rsidP="009C0AF7">
      <w:pPr>
        <w:pStyle w:val="Body"/>
        <w:numPr>
          <w:ilvl w:val="0"/>
          <w:numId w:val="20"/>
        </w:numPr>
        <w:spacing w:after="0" w:line="240" w:lineRule="auto"/>
        <w:jc w:val="left"/>
      </w:pPr>
      <w:r>
        <w:t>Disable</w:t>
      </w:r>
      <w:r w:rsidR="007B7A4C">
        <w:t xml:space="preserve"> Advanced T</w:t>
      </w:r>
      <w:r>
        <w:t xml:space="preserve">race </w:t>
      </w:r>
      <w:r w:rsidR="007B7A4C">
        <w:t xml:space="preserve">Bus </w:t>
      </w:r>
      <w:r>
        <w:t xml:space="preserve">checker: </w:t>
      </w:r>
      <w:r>
        <w:rPr>
          <w:rFonts w:ascii="Consolas" w:hAnsi="Consolas"/>
        </w:rPr>
        <w:t>-</w:t>
      </w:r>
      <w:proofErr w:type="spellStart"/>
      <w:r>
        <w:rPr>
          <w:rFonts w:ascii="Consolas" w:hAnsi="Consolas"/>
        </w:rPr>
        <w:t>sim_opts</w:t>
      </w:r>
      <w:proofErr w:type="spellEnd"/>
      <w:r>
        <w:rPr>
          <w:rFonts w:ascii="Consolas" w:hAnsi="Consolas"/>
        </w:rPr>
        <w:t>=“</w:t>
      </w:r>
      <w:r w:rsidR="0094313D">
        <w:rPr>
          <w:rFonts w:ascii="Consolas" w:hAnsi="Consolas"/>
        </w:rPr>
        <w:t>+</w:t>
      </w:r>
      <w:proofErr w:type="spellStart"/>
      <w:r w:rsidR="0094313D">
        <w:rPr>
          <w:rFonts w:ascii="Consolas" w:hAnsi="Consolas"/>
        </w:rPr>
        <w:t>ns_atb_checker_en</w:t>
      </w:r>
      <w:proofErr w:type="spellEnd"/>
      <w:r w:rsidR="0094313D">
        <w:rPr>
          <w:rFonts w:ascii="Consolas" w:hAnsi="Consolas"/>
        </w:rPr>
        <w:t>=0</w:t>
      </w:r>
      <w:r>
        <w:rPr>
          <w:rFonts w:ascii="Consolas" w:hAnsi="Consolas"/>
        </w:rPr>
        <w:t>”</w:t>
      </w:r>
    </w:p>
    <w:p w14:paraId="6AC83C23" w14:textId="3713EB3B" w:rsidR="00363AF2" w:rsidRDefault="00363AF2" w:rsidP="00363AF2">
      <w:pPr>
        <w:pStyle w:val="Body"/>
        <w:numPr>
          <w:ilvl w:val="0"/>
          <w:numId w:val="20"/>
        </w:numPr>
        <w:spacing w:after="0" w:line="240" w:lineRule="auto"/>
        <w:jc w:val="left"/>
      </w:pPr>
      <w:r>
        <w:t xml:space="preserve">Waveform dumping: </w:t>
      </w:r>
      <w:r w:rsidRPr="00F0715E">
        <w:rPr>
          <w:rFonts w:ascii="Consolas" w:hAnsi="Consolas"/>
        </w:rPr>
        <w:t>-waves=1</w:t>
      </w:r>
    </w:p>
    <w:p w14:paraId="2F0E1F8C" w14:textId="408294A7" w:rsidR="00363AF2" w:rsidRDefault="00363AF2" w:rsidP="00F0715E">
      <w:pPr>
        <w:pStyle w:val="Body"/>
        <w:numPr>
          <w:ilvl w:val="0"/>
          <w:numId w:val="20"/>
        </w:numPr>
        <w:spacing w:after="0" w:line="240" w:lineRule="auto"/>
        <w:jc w:val="left"/>
      </w:pPr>
      <w:r>
        <w:t>Coverage</w:t>
      </w:r>
      <w:r w:rsidR="00C03119">
        <w:t xml:space="preserve">: </w:t>
      </w:r>
      <w:r w:rsidR="00C03119" w:rsidRPr="00F0715E">
        <w:rPr>
          <w:rFonts w:ascii="Consolas" w:hAnsi="Consolas"/>
        </w:rPr>
        <w:t>-coverage</w:t>
      </w:r>
    </w:p>
    <w:p w14:paraId="15D3619C" w14:textId="77777777" w:rsidR="00062E46" w:rsidRDefault="00062E46" w:rsidP="00577053">
      <w:pPr>
        <w:pStyle w:val="Body"/>
      </w:pPr>
    </w:p>
    <w:p w14:paraId="39409FB7" w14:textId="03EEB1EB" w:rsidR="00577053" w:rsidRDefault="00711409" w:rsidP="00577053">
      <w:pPr>
        <w:pStyle w:val="Body"/>
      </w:pPr>
      <w:r>
        <w:t>For the full list of command line arguments, refer to the help</w:t>
      </w:r>
      <w:r w:rsidR="00062E46">
        <w:t xml:space="preserve"> output</w:t>
      </w:r>
      <w:r w:rsidR="004F2271">
        <w:t xml:space="preserve"> of the run script</w:t>
      </w:r>
      <w:r w:rsidR="00062E46">
        <w:t>:</w:t>
      </w:r>
    </w:p>
    <w:p w14:paraId="3C2CAEAC" w14:textId="315511BF" w:rsidR="00711409" w:rsidRDefault="00721A27" w:rsidP="00F0715E">
      <w:pPr>
        <w:pStyle w:val="Command"/>
      </w:pPr>
      <w:r w:rsidRPr="00721A27">
        <w:t xml:space="preserve">      </w:t>
      </w:r>
      <w:r w:rsidR="00711409" w:rsidRPr="00711409">
        <w:t xml:space="preserve">./run_test_incisiv.sh </w:t>
      </w:r>
      <w:r w:rsidR="00711409">
        <w:t>-</w:t>
      </w:r>
      <w:r w:rsidR="00711409" w:rsidRPr="00711409">
        <w:t>help</w:t>
      </w:r>
    </w:p>
    <w:p w14:paraId="6FD638C6" w14:textId="373EFDCD" w:rsidR="00721A27" w:rsidRDefault="00721A27" w:rsidP="00721A27">
      <w:pPr>
        <w:pStyle w:val="Body"/>
      </w:pPr>
      <w:bookmarkStart w:id="546" w:name="_Toc366845386"/>
      <w:bookmarkStart w:id="547" w:name="_Toc366845387"/>
      <w:bookmarkStart w:id="548" w:name="_Toc366845388"/>
      <w:bookmarkStart w:id="549" w:name="_Toc366845389"/>
      <w:bookmarkStart w:id="550" w:name="_Toc366845392"/>
      <w:bookmarkStart w:id="551" w:name="_Toc366845394"/>
      <w:bookmarkStart w:id="552" w:name="_Toc366845395"/>
      <w:bookmarkStart w:id="553" w:name="_Toc366845396"/>
      <w:bookmarkStart w:id="554" w:name="_Toc366845397"/>
      <w:bookmarkStart w:id="555" w:name="_Toc366845399"/>
      <w:bookmarkStart w:id="556" w:name="_Toc366845400"/>
      <w:bookmarkStart w:id="557" w:name="_Toc366845401"/>
      <w:bookmarkStart w:id="558" w:name="_Toc366845402"/>
      <w:bookmarkStart w:id="559" w:name="_Toc366845405"/>
      <w:bookmarkStart w:id="560" w:name="_Toc366845406"/>
      <w:bookmarkStart w:id="561" w:name="_Toc427540024"/>
      <w:bookmarkStart w:id="562" w:name="_Toc378951169"/>
      <w:bookmarkStart w:id="563" w:name="_Ref367316181"/>
      <w:bookmarkStart w:id="564" w:name="_Ref367316245"/>
      <w:bookmarkStart w:id="565" w:name="_Ref367316277"/>
      <w:bookmarkStart w:id="566" w:name="_Ref367316379"/>
      <w:bookmarkStart w:id="567" w:name="_Toc378951170"/>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t xml:space="preserve">For the full list of run-time </w:t>
      </w:r>
      <w:proofErr w:type="spellStart"/>
      <w:r>
        <w:t>plusargs</w:t>
      </w:r>
      <w:proofErr w:type="spellEnd"/>
      <w:r w:rsidR="00D770C2">
        <w:t xml:space="preserve"> (generated according to which agents are present)</w:t>
      </w:r>
      <w:r>
        <w:t xml:space="preserve">, refer to the lines containing </w:t>
      </w:r>
      <w:r w:rsidRPr="00F0715E">
        <w:rPr>
          <w:rFonts w:ascii="Consolas" w:hAnsi="Consolas"/>
        </w:rPr>
        <w:t>$</w:t>
      </w:r>
      <w:proofErr w:type="spellStart"/>
      <w:r w:rsidRPr="00F0715E">
        <w:rPr>
          <w:rFonts w:ascii="Consolas" w:hAnsi="Consolas"/>
        </w:rPr>
        <w:t>value$plusargs</w:t>
      </w:r>
      <w:proofErr w:type="spellEnd"/>
      <w:r>
        <w:t xml:space="preserve"> in </w:t>
      </w:r>
      <w:proofErr w:type="spellStart"/>
      <w:r w:rsidRPr="00F0715E">
        <w:rPr>
          <w:rFonts w:ascii="Consolas" w:hAnsi="Consolas"/>
        </w:rPr>
        <w:t>verif</w:t>
      </w:r>
      <w:proofErr w:type="spellEnd"/>
      <w:r w:rsidRPr="00F0715E">
        <w:rPr>
          <w:rFonts w:ascii="Consolas" w:hAnsi="Consolas"/>
        </w:rPr>
        <w:t>/</w:t>
      </w:r>
      <w:proofErr w:type="spellStart"/>
      <w:r w:rsidRPr="00F0715E">
        <w:rPr>
          <w:rFonts w:ascii="Consolas" w:hAnsi="Consolas"/>
        </w:rPr>
        <w:t>env</w:t>
      </w:r>
      <w:proofErr w:type="spellEnd"/>
      <w:r w:rsidRPr="00F0715E">
        <w:rPr>
          <w:rFonts w:ascii="Consolas" w:hAnsi="Consolas"/>
        </w:rPr>
        <w:t>/NsSocUvmTb.sv</w:t>
      </w:r>
      <w:r w:rsidR="00D30DEC">
        <w:t>.</w:t>
      </w:r>
    </w:p>
    <w:p w14:paraId="7F3C0CFD" w14:textId="772C4003" w:rsidR="00577053" w:rsidRDefault="00577053" w:rsidP="00577053">
      <w:pPr>
        <w:pStyle w:val="Heading2"/>
      </w:pPr>
      <w:bookmarkStart w:id="568" w:name="_Toc484526496"/>
      <w:r>
        <w:t xml:space="preserve">Tool </w:t>
      </w:r>
      <w:bookmarkEnd w:id="561"/>
      <w:r w:rsidR="00FC2D4B">
        <w:t>requirements</w:t>
      </w:r>
      <w:bookmarkEnd w:id="568"/>
    </w:p>
    <w:p w14:paraId="3881ACFA" w14:textId="77777777" w:rsidR="00577053" w:rsidRDefault="00577053" w:rsidP="00577053">
      <w:pPr>
        <w:pStyle w:val="Body"/>
      </w:pPr>
      <w:r>
        <w:t>Supported versions of tools and languages:</w:t>
      </w:r>
    </w:p>
    <w:p w14:paraId="61D5B402" w14:textId="77777777" w:rsidR="00577053" w:rsidRDefault="00577053" w:rsidP="00577053">
      <w:pPr>
        <w:pStyle w:val="Body"/>
        <w:numPr>
          <w:ilvl w:val="0"/>
          <w:numId w:val="22"/>
        </w:numPr>
        <w:spacing w:after="0" w:line="240" w:lineRule="auto"/>
        <w:jc w:val="left"/>
      </w:pPr>
      <w:r>
        <w:t xml:space="preserve">NoC RTL uses Verilog-2005 (IEEE </w:t>
      </w:r>
      <w:proofErr w:type="spellStart"/>
      <w:proofErr w:type="gramStart"/>
      <w:r>
        <w:t>Std</w:t>
      </w:r>
      <w:proofErr w:type="spellEnd"/>
      <w:proofErr w:type="gramEnd"/>
      <w:r>
        <w:t xml:space="preserve"> 1364™-2005) syntax and its support must be enabled in the tool flow.</w:t>
      </w:r>
    </w:p>
    <w:p w14:paraId="5E678B9D" w14:textId="77777777" w:rsidR="00577053" w:rsidRDefault="00577053" w:rsidP="00577053">
      <w:pPr>
        <w:pStyle w:val="Body"/>
        <w:numPr>
          <w:ilvl w:val="0"/>
          <w:numId w:val="22"/>
        </w:numPr>
        <w:spacing w:after="0" w:line="240" w:lineRule="auto"/>
        <w:jc w:val="left"/>
      </w:pPr>
      <w:r>
        <w:t xml:space="preserve">NoC simulation environment uses SystemVerilog IEEE </w:t>
      </w:r>
      <w:proofErr w:type="spellStart"/>
      <w:r>
        <w:t>Std</w:t>
      </w:r>
      <w:proofErr w:type="spellEnd"/>
      <w:r>
        <w:t xml:space="preserve"> 1800-2009</w:t>
      </w:r>
    </w:p>
    <w:p w14:paraId="4563EC89" w14:textId="4C4CB290" w:rsidR="00577053" w:rsidRDefault="00577053" w:rsidP="009155ED">
      <w:pPr>
        <w:pStyle w:val="Body"/>
        <w:numPr>
          <w:ilvl w:val="0"/>
          <w:numId w:val="21"/>
        </w:numPr>
        <w:spacing w:after="0" w:line="240" w:lineRule="auto"/>
        <w:jc w:val="left"/>
      </w:pPr>
      <w:r>
        <w:t>Simu</w:t>
      </w:r>
      <w:r w:rsidR="00C04BF0">
        <w:t xml:space="preserve">lator: Cadence </w:t>
      </w:r>
      <w:r w:rsidR="009155ED">
        <w:t>I</w:t>
      </w:r>
      <w:r w:rsidR="009155ED" w:rsidRPr="009155ED">
        <w:t>ncisive</w:t>
      </w:r>
      <w:r w:rsidR="009155ED">
        <w:t xml:space="preserve"> </w:t>
      </w:r>
      <w:r w:rsidR="009155ED" w:rsidRPr="009155ED">
        <w:t>15.22.012</w:t>
      </w:r>
    </w:p>
    <w:p w14:paraId="48FCE291" w14:textId="6078DCF0" w:rsidR="00577053" w:rsidRDefault="00577053" w:rsidP="009155ED">
      <w:pPr>
        <w:pStyle w:val="Body"/>
        <w:numPr>
          <w:ilvl w:val="0"/>
          <w:numId w:val="21"/>
        </w:numPr>
        <w:spacing w:after="0" w:line="240" w:lineRule="auto"/>
        <w:jc w:val="left"/>
      </w:pPr>
      <w:r>
        <w:t xml:space="preserve">Cadence VIP: </w:t>
      </w:r>
      <w:r w:rsidR="00BA5FB3" w:rsidRPr="00BA5FB3">
        <w:t>VIPCAT</w:t>
      </w:r>
      <w:r w:rsidR="009155ED">
        <w:t xml:space="preserve"> </w:t>
      </w:r>
      <w:r w:rsidR="009155ED" w:rsidRPr="009155ED">
        <w:t>11.30.039</w:t>
      </w:r>
    </w:p>
    <w:p w14:paraId="288CBF3A" w14:textId="364B32D7" w:rsidR="00577053" w:rsidRDefault="00577053" w:rsidP="00577053">
      <w:pPr>
        <w:pStyle w:val="Heading2"/>
      </w:pPr>
      <w:bookmarkStart w:id="569" w:name="_Toc427540025"/>
      <w:bookmarkStart w:id="570" w:name="_Toc484526497"/>
      <w:r>
        <w:t xml:space="preserve">Tool setup before </w:t>
      </w:r>
      <w:r w:rsidR="00FC2D4B">
        <w:t>c</w:t>
      </w:r>
      <w:r>
        <w:t xml:space="preserve">ompiling the </w:t>
      </w:r>
      <w:r w:rsidR="00FC2D4B">
        <w:t>b</w:t>
      </w:r>
      <w:r>
        <w:t>ench</w:t>
      </w:r>
      <w:bookmarkEnd w:id="569"/>
      <w:bookmarkEnd w:id="570"/>
    </w:p>
    <w:p w14:paraId="01087553" w14:textId="7062DCE0" w:rsidR="00577053" w:rsidRDefault="00577053" w:rsidP="00F0715E">
      <w:pPr>
        <w:pStyle w:val="Body"/>
      </w:pPr>
      <w:r>
        <w:t xml:space="preserve">Before running the </w:t>
      </w:r>
      <w:r w:rsidR="00E91D84">
        <w:t>UVM</w:t>
      </w:r>
      <w:r>
        <w:t xml:space="preserve"> compile and test, the </w:t>
      </w:r>
      <w:r w:rsidR="00CA7E6D">
        <w:t>environment variable specifying the path to Cadence VIP root must be set. The following command is used to set the environment variable:</w:t>
      </w:r>
    </w:p>
    <w:p w14:paraId="18F10B5D" w14:textId="691EC5CE" w:rsidR="00577053" w:rsidRDefault="00006E14" w:rsidP="00577053">
      <w:pPr>
        <w:pStyle w:val="Command"/>
      </w:pPr>
      <w:proofErr w:type="spellStart"/>
      <w:proofErr w:type="gramStart"/>
      <w:r>
        <w:t>csh</w:t>
      </w:r>
      <w:proofErr w:type="spellEnd"/>
      <w:proofErr w:type="gramEnd"/>
      <w:r>
        <w:t xml:space="preserve">:  </w:t>
      </w:r>
      <w:proofErr w:type="spellStart"/>
      <w:r w:rsidRPr="00006E14">
        <w:t>setenv</w:t>
      </w:r>
      <w:proofErr w:type="spellEnd"/>
      <w:r w:rsidRPr="00006E14">
        <w:t xml:space="preserve"> CDN_VIP_ROOT</w:t>
      </w:r>
      <w:r>
        <w:t xml:space="preserve"> “Path to VIP root”</w:t>
      </w:r>
    </w:p>
    <w:p w14:paraId="3A9D0560" w14:textId="1BC070C4" w:rsidR="00577053" w:rsidRDefault="00006E14" w:rsidP="00F0715E">
      <w:pPr>
        <w:pStyle w:val="Command"/>
      </w:pPr>
      <w:proofErr w:type="gramStart"/>
      <w:r>
        <w:t>bash</w:t>
      </w:r>
      <w:proofErr w:type="gramEnd"/>
      <w:r>
        <w:t xml:space="preserve">: export </w:t>
      </w:r>
      <w:r w:rsidRPr="00006E14">
        <w:t>CDN_VIP_ROOT</w:t>
      </w:r>
      <w:r>
        <w:t>=“Path to VIP root”</w:t>
      </w:r>
    </w:p>
    <w:p w14:paraId="369021DD" w14:textId="40B2DE8D" w:rsidR="00577053" w:rsidRDefault="00577053" w:rsidP="00577053">
      <w:pPr>
        <w:pStyle w:val="Body"/>
      </w:pPr>
      <w:r>
        <w:t xml:space="preserve">Check </w:t>
      </w:r>
      <w:r w:rsidR="007045C8">
        <w:t>the t</w:t>
      </w:r>
      <w:r>
        <w:t>ool requirements above to see the supported/tested tool versions.</w:t>
      </w:r>
    </w:p>
    <w:p w14:paraId="2855C9C1" w14:textId="000DBCD2" w:rsidR="00577053" w:rsidRDefault="00577053" w:rsidP="00577053">
      <w:pPr>
        <w:pStyle w:val="Heading2"/>
      </w:pPr>
      <w:bookmarkStart w:id="571" w:name="_Toc427540026"/>
      <w:bookmarkStart w:id="572" w:name="_Toc484526498"/>
      <w:r>
        <w:t xml:space="preserve">Building </w:t>
      </w:r>
      <w:r w:rsidR="00FC526C">
        <w:t>register m</w:t>
      </w:r>
      <w:r>
        <w:t>odel</w:t>
      </w:r>
      <w:bookmarkEnd w:id="571"/>
      <w:bookmarkEnd w:id="572"/>
      <w:r>
        <w:t xml:space="preserve"> </w:t>
      </w:r>
    </w:p>
    <w:p w14:paraId="1F14C119" w14:textId="7276F58C" w:rsidR="00577053" w:rsidRPr="005E726F" w:rsidRDefault="00577053" w:rsidP="00577053">
      <w:pPr>
        <w:pStyle w:val="Body"/>
      </w:pPr>
      <w:r>
        <w:t xml:space="preserve">When regbus is present in a NocStudio configuration file, the script automatically builds the </w:t>
      </w:r>
      <w:r w:rsidR="00D008FC">
        <w:t xml:space="preserve">register </w:t>
      </w:r>
      <w:r>
        <w:t>model from the generated IP</w:t>
      </w:r>
      <w:r w:rsidR="00EB1246">
        <w:t>-</w:t>
      </w:r>
      <w:r>
        <w:t>XACT file. The IP</w:t>
      </w:r>
      <w:r w:rsidR="00EB1246">
        <w:t>-</w:t>
      </w:r>
      <w:r>
        <w:t xml:space="preserve">XACT file </w:t>
      </w:r>
      <w:r w:rsidR="000D39BE">
        <w:t>resides</w:t>
      </w:r>
      <w:r>
        <w:t xml:space="preserve"> in the project directory and</w:t>
      </w:r>
      <w:r w:rsidR="000D39BE">
        <w:t xml:space="preserve"> is</w:t>
      </w:r>
      <w:r>
        <w:t xml:space="preserve"> named </w:t>
      </w:r>
      <w:r w:rsidR="000D39BE" w:rsidRPr="00F0715E">
        <w:rPr>
          <w:rFonts w:ascii="Consolas" w:hAnsi="Consolas"/>
        </w:rPr>
        <w:t>ns_soc_ip.xml</w:t>
      </w:r>
      <w:r w:rsidR="000D39BE">
        <w:t>.</w:t>
      </w:r>
    </w:p>
    <w:bookmarkEnd w:id="562"/>
    <w:bookmarkEnd w:id="563"/>
    <w:bookmarkEnd w:id="564"/>
    <w:bookmarkEnd w:id="565"/>
    <w:bookmarkEnd w:id="566"/>
    <w:bookmarkEnd w:id="567"/>
    <w:p w14:paraId="1C8D9311" w14:textId="634AE5E4" w:rsidR="00577053" w:rsidRPr="00F0715E" w:rsidRDefault="00577053" w:rsidP="00F0715E">
      <w:pPr>
        <w:pStyle w:val="Body"/>
        <w:ind w:left="720"/>
        <w:rPr>
          <w:rFonts w:ascii="Consolas" w:hAnsi="Consolas"/>
        </w:rPr>
      </w:pPr>
      <w:r w:rsidRPr="00F0715E">
        <w:rPr>
          <w:rFonts w:ascii="Consolas" w:hAnsi="Consolas"/>
        </w:rPr>
        <w:t xml:space="preserve">&lt;++&gt; </w:t>
      </w:r>
      <w:r w:rsidR="009155ED" w:rsidRPr="009155ED">
        <w:rPr>
          <w:rFonts w:ascii="Consolas" w:hAnsi="Consolas"/>
        </w:rPr>
        <w:t xml:space="preserve">Cadence </w:t>
      </w:r>
      <w:proofErr w:type="spellStart"/>
      <w:r w:rsidR="009155ED" w:rsidRPr="009155ED">
        <w:rPr>
          <w:rFonts w:ascii="Consolas" w:hAnsi="Consolas"/>
        </w:rPr>
        <w:t>iregGen</w:t>
      </w:r>
      <w:proofErr w:type="spellEnd"/>
      <w:r w:rsidR="009155ED" w:rsidRPr="009155ED">
        <w:rPr>
          <w:rFonts w:ascii="Consolas" w:hAnsi="Consolas"/>
        </w:rPr>
        <w:t xml:space="preserve"> version 15.22.s012</w:t>
      </w:r>
    </w:p>
    <w:p w14:paraId="7E4FC49F" w14:textId="77777777" w:rsidR="00577053" w:rsidRPr="00F0715E" w:rsidRDefault="00577053" w:rsidP="00F0715E">
      <w:pPr>
        <w:pStyle w:val="Body"/>
        <w:ind w:left="720"/>
        <w:rPr>
          <w:rFonts w:ascii="Consolas" w:hAnsi="Consolas"/>
        </w:rPr>
      </w:pPr>
      <w:r w:rsidRPr="00F0715E">
        <w:rPr>
          <w:rFonts w:ascii="Consolas" w:hAnsi="Consolas"/>
        </w:rPr>
        <w:t>&lt;++&gt; XML parsed. Started decoding</w:t>
      </w:r>
    </w:p>
    <w:p w14:paraId="5536F29C" w14:textId="77777777" w:rsidR="00577053" w:rsidRPr="00F0715E" w:rsidRDefault="00577053" w:rsidP="00F0715E">
      <w:pPr>
        <w:pStyle w:val="Body"/>
        <w:ind w:left="720"/>
        <w:rPr>
          <w:rFonts w:ascii="Consolas" w:hAnsi="Consolas"/>
        </w:rPr>
      </w:pPr>
      <w:r w:rsidRPr="00F0715E">
        <w:rPr>
          <w:rFonts w:ascii="Consolas" w:hAnsi="Consolas"/>
        </w:rPr>
        <w:t>..................................................................................................................................................................................................................................................................</w:t>
      </w:r>
    </w:p>
    <w:p w14:paraId="38062569" w14:textId="77777777" w:rsidR="00577053" w:rsidRPr="00F0715E" w:rsidRDefault="00577053" w:rsidP="00F0715E">
      <w:pPr>
        <w:pStyle w:val="Body"/>
        <w:ind w:left="720"/>
        <w:rPr>
          <w:rFonts w:ascii="Consolas" w:hAnsi="Consolas"/>
        </w:rPr>
      </w:pPr>
      <w:r w:rsidRPr="00F0715E">
        <w:rPr>
          <w:rFonts w:ascii="Consolas" w:hAnsi="Consolas"/>
        </w:rPr>
        <w:t>&lt;++&gt; Decoding done</w:t>
      </w:r>
    </w:p>
    <w:p w14:paraId="5ED605B5" w14:textId="7D6140FF" w:rsidR="00577053" w:rsidRPr="00F0715E" w:rsidRDefault="00577053" w:rsidP="00F0715E">
      <w:pPr>
        <w:pStyle w:val="Body"/>
        <w:ind w:left="720"/>
        <w:rPr>
          <w:rFonts w:ascii="Consolas" w:hAnsi="Consolas"/>
        </w:rPr>
      </w:pPr>
      <w:r w:rsidRPr="00F0715E">
        <w:rPr>
          <w:rFonts w:ascii="Consolas" w:hAnsi="Consolas"/>
        </w:rPr>
        <w:lastRenderedPageBreak/>
        <w:t>&lt;++&gt; Input File</w:t>
      </w:r>
      <w:proofErr w:type="gramStart"/>
      <w:r w:rsidRPr="00F0715E">
        <w:rPr>
          <w:rFonts w:ascii="Consolas" w:hAnsi="Consolas"/>
        </w:rPr>
        <w:t xml:space="preserve">: </w:t>
      </w:r>
      <w:r w:rsidR="00857BC5" w:rsidRPr="00F0715E">
        <w:rPr>
          <w:rFonts w:ascii="Consolas" w:hAnsi="Consolas"/>
        </w:rPr>
        <w:t>..</w:t>
      </w:r>
      <w:proofErr w:type="gramEnd"/>
      <w:r w:rsidR="00857BC5" w:rsidRPr="00F0715E">
        <w:rPr>
          <w:rFonts w:ascii="Consolas" w:hAnsi="Consolas"/>
        </w:rPr>
        <w:t>/../ns_soc_ip.xml</w:t>
      </w:r>
    </w:p>
    <w:p w14:paraId="53A5E56B" w14:textId="77777777" w:rsidR="00577053" w:rsidRPr="00F0715E" w:rsidRDefault="00577053" w:rsidP="00F0715E">
      <w:pPr>
        <w:pStyle w:val="Body"/>
        <w:ind w:left="720"/>
        <w:rPr>
          <w:rFonts w:ascii="Consolas" w:hAnsi="Consolas"/>
        </w:rPr>
      </w:pPr>
      <w:r w:rsidRPr="00F0715E">
        <w:rPr>
          <w:rFonts w:ascii="Consolas" w:hAnsi="Consolas"/>
        </w:rPr>
        <w:t xml:space="preserve">&lt;++&gt; Number of </w:t>
      </w:r>
      <w:proofErr w:type="spellStart"/>
      <w:r w:rsidRPr="00F0715E">
        <w:rPr>
          <w:rFonts w:ascii="Consolas" w:hAnsi="Consolas"/>
        </w:rPr>
        <w:t>AddrMaps</w:t>
      </w:r>
      <w:proofErr w:type="spellEnd"/>
      <w:r w:rsidRPr="00F0715E">
        <w:rPr>
          <w:rFonts w:ascii="Consolas" w:hAnsi="Consolas"/>
        </w:rPr>
        <w:t xml:space="preserve"> = 3</w:t>
      </w:r>
    </w:p>
    <w:p w14:paraId="1E5F0C98" w14:textId="77777777" w:rsidR="00577053" w:rsidRPr="00F0715E" w:rsidRDefault="00577053" w:rsidP="00F0715E">
      <w:pPr>
        <w:pStyle w:val="Body"/>
        <w:ind w:left="720"/>
        <w:rPr>
          <w:rFonts w:ascii="Consolas" w:hAnsi="Consolas"/>
        </w:rPr>
      </w:pPr>
      <w:r w:rsidRPr="00F0715E">
        <w:rPr>
          <w:rFonts w:ascii="Consolas" w:hAnsi="Consolas"/>
        </w:rPr>
        <w:t xml:space="preserve">&lt;++&gt; Number of </w:t>
      </w:r>
      <w:proofErr w:type="spellStart"/>
      <w:r w:rsidRPr="00F0715E">
        <w:rPr>
          <w:rFonts w:ascii="Consolas" w:hAnsi="Consolas"/>
        </w:rPr>
        <w:t>RegFiles</w:t>
      </w:r>
      <w:proofErr w:type="spellEnd"/>
      <w:r w:rsidRPr="00F0715E">
        <w:rPr>
          <w:rFonts w:ascii="Consolas" w:hAnsi="Consolas"/>
        </w:rPr>
        <w:t xml:space="preserve"> = 1</w:t>
      </w:r>
    </w:p>
    <w:p w14:paraId="3F72EB13" w14:textId="77777777" w:rsidR="00577053" w:rsidRPr="00F0715E" w:rsidRDefault="00577053" w:rsidP="00F0715E">
      <w:pPr>
        <w:pStyle w:val="Body"/>
        <w:ind w:left="720"/>
        <w:rPr>
          <w:rFonts w:ascii="Consolas" w:hAnsi="Consolas"/>
        </w:rPr>
      </w:pPr>
      <w:r w:rsidRPr="00F0715E">
        <w:rPr>
          <w:rFonts w:ascii="Consolas" w:hAnsi="Consolas"/>
        </w:rPr>
        <w:t>&lt;++&gt; Number of Registers = 258</w:t>
      </w:r>
    </w:p>
    <w:p w14:paraId="36B11929" w14:textId="77777777" w:rsidR="00577053" w:rsidRPr="00F0715E" w:rsidRDefault="00577053" w:rsidP="00F0715E">
      <w:pPr>
        <w:pStyle w:val="Body"/>
        <w:ind w:left="720"/>
        <w:rPr>
          <w:rFonts w:ascii="Consolas" w:hAnsi="Consolas"/>
        </w:rPr>
      </w:pPr>
      <w:r w:rsidRPr="00F0715E">
        <w:rPr>
          <w:rFonts w:ascii="Consolas" w:hAnsi="Consolas"/>
        </w:rPr>
        <w:t>&lt;++&gt; Number of Memories = 0</w:t>
      </w:r>
    </w:p>
    <w:p w14:paraId="431F0AE4" w14:textId="77777777" w:rsidR="00577053" w:rsidRPr="00F0715E" w:rsidRDefault="00577053" w:rsidP="00F0715E">
      <w:pPr>
        <w:pStyle w:val="Body"/>
        <w:ind w:left="720"/>
        <w:rPr>
          <w:rFonts w:ascii="Consolas" w:hAnsi="Consolas"/>
        </w:rPr>
      </w:pPr>
      <w:r w:rsidRPr="00F0715E">
        <w:rPr>
          <w:rFonts w:ascii="Consolas" w:hAnsi="Consolas"/>
        </w:rPr>
        <w:t xml:space="preserve">&lt;++&gt; Files </w:t>
      </w:r>
      <w:proofErr w:type="gramStart"/>
      <w:r w:rsidRPr="00F0715E">
        <w:rPr>
          <w:rFonts w:ascii="Consolas" w:hAnsi="Consolas"/>
        </w:rPr>
        <w:t>Created :</w:t>
      </w:r>
      <w:proofErr w:type="gramEnd"/>
      <w:r w:rsidRPr="00F0715E">
        <w:rPr>
          <w:rFonts w:ascii="Consolas" w:hAnsi="Consolas"/>
        </w:rPr>
        <w:t xml:space="preserve"> ./NsSocUvmRbm_rdb.sv</w:t>
      </w:r>
    </w:p>
    <w:p w14:paraId="18F1B43B" w14:textId="77777777" w:rsidR="00577053" w:rsidRPr="00F0715E" w:rsidRDefault="00577053" w:rsidP="00F0715E">
      <w:pPr>
        <w:pStyle w:val="Body"/>
        <w:ind w:left="720"/>
        <w:rPr>
          <w:rFonts w:ascii="Consolas" w:hAnsi="Consolas"/>
        </w:rPr>
      </w:pPr>
      <w:r w:rsidRPr="00F0715E">
        <w:rPr>
          <w:rFonts w:ascii="Consolas" w:hAnsi="Consolas"/>
        </w:rPr>
        <w:t xml:space="preserve">&lt;++&gt; Files </w:t>
      </w:r>
      <w:proofErr w:type="gramStart"/>
      <w:r w:rsidRPr="00F0715E">
        <w:rPr>
          <w:rFonts w:ascii="Consolas" w:hAnsi="Consolas"/>
        </w:rPr>
        <w:t>Created :</w:t>
      </w:r>
      <w:proofErr w:type="gramEnd"/>
      <w:r w:rsidRPr="00F0715E">
        <w:rPr>
          <w:rFonts w:ascii="Consolas" w:hAnsi="Consolas"/>
        </w:rPr>
        <w:t xml:space="preserve"> ./quickTest.sv</w:t>
      </w:r>
    </w:p>
    <w:p w14:paraId="7BFA8658" w14:textId="700E8FEE" w:rsidR="00577053" w:rsidRDefault="00955507" w:rsidP="00577053">
      <w:pPr>
        <w:pStyle w:val="Body"/>
      </w:pPr>
      <w:r>
        <w:t xml:space="preserve">The </w:t>
      </w:r>
      <w:proofErr w:type="spellStart"/>
      <w:r w:rsidR="00577053" w:rsidRPr="00F0715E">
        <w:rPr>
          <w:rFonts w:ascii="Consolas" w:hAnsi="Consolas"/>
        </w:rPr>
        <w:t>iregGen</w:t>
      </w:r>
      <w:proofErr w:type="spellEnd"/>
      <w:r w:rsidR="00577053">
        <w:t xml:space="preserve"> tool </w:t>
      </w:r>
      <w:r>
        <w:t xml:space="preserve">generates a file in the </w:t>
      </w:r>
      <w:proofErr w:type="spellStart"/>
      <w:r w:rsidRPr="00F0715E">
        <w:rPr>
          <w:rFonts w:ascii="Consolas" w:hAnsi="Consolas"/>
        </w:rPr>
        <w:t>verif</w:t>
      </w:r>
      <w:proofErr w:type="spellEnd"/>
      <w:r w:rsidRPr="00F0715E">
        <w:rPr>
          <w:rFonts w:ascii="Consolas" w:hAnsi="Consolas"/>
        </w:rPr>
        <w:t>/sim/</w:t>
      </w:r>
      <w:r>
        <w:t xml:space="preserve"> directory named </w:t>
      </w:r>
      <w:r w:rsidRPr="00F0715E">
        <w:rPr>
          <w:rFonts w:ascii="Consolas" w:hAnsi="Consolas"/>
        </w:rPr>
        <w:t>NsSocUvmRbm_rdb.sv</w:t>
      </w:r>
      <w:r>
        <w:t xml:space="preserve"> that </w:t>
      </w:r>
      <w:r w:rsidR="00577053">
        <w:t>holds the reg</w:t>
      </w:r>
      <w:r>
        <w:t xml:space="preserve">ister </w:t>
      </w:r>
      <w:r w:rsidR="00577053">
        <w:t>model class. This class abstract</w:t>
      </w:r>
      <w:r>
        <w:t>s</w:t>
      </w:r>
      <w:r w:rsidR="00577053">
        <w:t xml:space="preserve"> the addresses of the registers and provides a name to be used by the test sequences.</w:t>
      </w:r>
    </w:p>
    <w:p w14:paraId="5500C9A4" w14:textId="3429CF9A" w:rsidR="00577053" w:rsidRDefault="00577053" w:rsidP="00577053">
      <w:pPr>
        <w:pStyle w:val="Heading1"/>
      </w:pPr>
      <w:bookmarkStart w:id="573" w:name="_Toc427540027"/>
      <w:bookmarkStart w:id="574" w:name="_Toc484526499"/>
      <w:r>
        <w:lastRenderedPageBreak/>
        <w:t xml:space="preserve">Features </w:t>
      </w:r>
      <w:r w:rsidR="00FB129D">
        <w:t>n</w:t>
      </w:r>
      <w:r>
        <w:t xml:space="preserve">ot </w:t>
      </w:r>
      <w:r w:rsidR="00FB129D">
        <w:t>s</w:t>
      </w:r>
      <w:r>
        <w:t xml:space="preserve">upported </w:t>
      </w:r>
      <w:r w:rsidR="00FB129D">
        <w:t>i</w:t>
      </w:r>
      <w:r>
        <w:t xml:space="preserve">n </w:t>
      </w:r>
      <w:r w:rsidR="00FB129D">
        <w:t>t</w:t>
      </w:r>
      <w:r>
        <w:t xml:space="preserve">his </w:t>
      </w:r>
      <w:r w:rsidR="00FB129D">
        <w:t>r</w:t>
      </w:r>
      <w:r>
        <w:t>elease</w:t>
      </w:r>
      <w:bookmarkEnd w:id="573"/>
      <w:bookmarkEnd w:id="574"/>
    </w:p>
    <w:p w14:paraId="4F030340" w14:textId="77777777" w:rsidR="00577053" w:rsidRDefault="00577053" w:rsidP="00577053">
      <w:pPr>
        <w:pStyle w:val="Body"/>
      </w:pPr>
      <w:r>
        <w:t>Following are the features which are not yet supported in the UVM testbench generation.</w:t>
      </w:r>
    </w:p>
    <w:p w14:paraId="3C25A5C7" w14:textId="0B29F294" w:rsidR="00CA36AA" w:rsidRDefault="00CA36AA" w:rsidP="00CA36AA">
      <w:pPr>
        <w:pStyle w:val="Body"/>
        <w:numPr>
          <w:ilvl w:val="0"/>
          <w:numId w:val="21"/>
        </w:numPr>
        <w:spacing w:after="0" w:line="240" w:lineRule="auto"/>
        <w:jc w:val="left"/>
      </w:pPr>
      <w:r>
        <w:t xml:space="preserve">Ratio-synchronous </w:t>
      </w:r>
      <w:r w:rsidR="0013142E">
        <w:t xml:space="preserve">bridge </w:t>
      </w:r>
      <w:r>
        <w:t>clock crossings: Suggest replacing</w:t>
      </w:r>
      <w:r w:rsidR="0013142E">
        <w:t xml:space="preserve"> “</w:t>
      </w:r>
      <w:proofErr w:type="spellStart"/>
      <w:r w:rsidR="0013142E">
        <w:rPr>
          <w:rFonts w:ascii="Consolas" w:hAnsi="Consolas"/>
        </w:rPr>
        <w:t>bridge_prop</w:t>
      </w:r>
      <w:proofErr w:type="spellEnd"/>
      <w:r w:rsidR="0013142E">
        <w:rPr>
          <w:rFonts w:ascii="Consolas" w:hAnsi="Consolas"/>
        </w:rPr>
        <w:t xml:space="preserve"> ... </w:t>
      </w:r>
      <w:proofErr w:type="spellStart"/>
      <w:r w:rsidR="0013142E">
        <w:rPr>
          <w:rFonts w:ascii="Consolas" w:hAnsi="Consolas"/>
        </w:rPr>
        <w:t>c</w:t>
      </w:r>
      <w:r w:rsidRPr="00D548D8">
        <w:rPr>
          <w:rFonts w:ascii="Consolas" w:hAnsi="Consolas"/>
        </w:rPr>
        <w:t>lock_cross</w:t>
      </w:r>
      <w:proofErr w:type="spellEnd"/>
      <w:r w:rsidRPr="00D548D8">
        <w:rPr>
          <w:rFonts w:ascii="Consolas" w:hAnsi="Consolas"/>
        </w:rPr>
        <w:t xml:space="preserve"> ratio_</w:t>
      </w:r>
      <w:r w:rsidR="00B970E8">
        <w:rPr>
          <w:rFonts w:ascii="Consolas" w:hAnsi="Consolas"/>
        </w:rPr>
        <w:t>*</w:t>
      </w:r>
      <w:r w:rsidR="0013142E">
        <w:t xml:space="preserve">” </w:t>
      </w:r>
      <w:r>
        <w:t>with</w:t>
      </w:r>
      <w:r w:rsidR="0013142E">
        <w:t xml:space="preserve"> “</w:t>
      </w:r>
      <w:proofErr w:type="spellStart"/>
      <w:r w:rsidR="0013142E">
        <w:rPr>
          <w:rFonts w:ascii="Consolas" w:hAnsi="Consolas"/>
        </w:rPr>
        <w:t>bridge_prop</w:t>
      </w:r>
      <w:proofErr w:type="spellEnd"/>
      <w:r w:rsidR="0013142E">
        <w:rPr>
          <w:rFonts w:ascii="Consolas" w:hAnsi="Consolas"/>
        </w:rPr>
        <w:t xml:space="preserve"> ... </w:t>
      </w:r>
      <w:proofErr w:type="spellStart"/>
      <w:r w:rsidR="0013142E">
        <w:rPr>
          <w:rFonts w:ascii="Consolas" w:hAnsi="Consolas"/>
        </w:rPr>
        <w:t>c</w:t>
      </w:r>
      <w:r w:rsidRPr="00D548D8">
        <w:rPr>
          <w:rFonts w:ascii="Consolas" w:hAnsi="Consolas"/>
        </w:rPr>
        <w:t>lock_cross</w:t>
      </w:r>
      <w:proofErr w:type="spellEnd"/>
      <w:r w:rsidRPr="00D548D8">
        <w:rPr>
          <w:rFonts w:ascii="Consolas" w:hAnsi="Consolas"/>
        </w:rPr>
        <w:t xml:space="preserve"> </w:t>
      </w:r>
      <w:proofErr w:type="spellStart"/>
      <w:r w:rsidRPr="00D548D8">
        <w:rPr>
          <w:rFonts w:ascii="Consolas" w:hAnsi="Consolas"/>
        </w:rPr>
        <w:t>async</w:t>
      </w:r>
      <w:proofErr w:type="spellEnd"/>
      <w:r w:rsidR="0013142E">
        <w:t>”.</w:t>
      </w:r>
    </w:p>
    <w:p w14:paraId="69672EBE" w14:textId="77777777" w:rsidR="00577053" w:rsidRDefault="00577053" w:rsidP="00577053">
      <w:pPr>
        <w:pStyle w:val="Body"/>
        <w:numPr>
          <w:ilvl w:val="0"/>
          <w:numId w:val="21"/>
        </w:numPr>
        <w:spacing w:after="0" w:line="240" w:lineRule="auto"/>
        <w:jc w:val="left"/>
      </w:pPr>
      <w:r>
        <w:t>Tunnel regbus stimulus using register model.</w:t>
      </w:r>
    </w:p>
    <w:p w14:paraId="67F95669" w14:textId="77777777" w:rsidR="00577053" w:rsidRDefault="00577053" w:rsidP="00577053">
      <w:pPr>
        <w:pStyle w:val="Body"/>
        <w:numPr>
          <w:ilvl w:val="0"/>
          <w:numId w:val="21"/>
        </w:numPr>
        <w:spacing w:after="0" w:line="240" w:lineRule="auto"/>
        <w:jc w:val="left"/>
      </w:pPr>
      <w:r>
        <w:t xml:space="preserve">Error transactions handling. Error transactions can be injected by the stimulus and in that case the checkers will assert. </w:t>
      </w:r>
    </w:p>
    <w:p w14:paraId="6374FBB2" w14:textId="77777777" w:rsidR="00577053" w:rsidRDefault="00577053" w:rsidP="00577053">
      <w:pPr>
        <w:pStyle w:val="Body"/>
        <w:numPr>
          <w:ilvl w:val="0"/>
          <w:numId w:val="21"/>
        </w:numPr>
        <w:spacing w:after="0" w:line="240" w:lineRule="auto"/>
        <w:jc w:val="left"/>
      </w:pPr>
      <w:r>
        <w:t>Sweep test to run through all the master and slave connections. Currently, the number of transactions can be increased so that the randomly generated stimulus will eventually generate transactions for all the master and slave connectivity paths.</w:t>
      </w:r>
    </w:p>
    <w:p w14:paraId="2B99B41A" w14:textId="2A7061B3" w:rsidR="00605031" w:rsidRDefault="00605031" w:rsidP="00577053">
      <w:pPr>
        <w:pStyle w:val="Body"/>
        <w:numPr>
          <w:ilvl w:val="0"/>
          <w:numId w:val="21"/>
        </w:numPr>
        <w:spacing w:after="0" w:line="240" w:lineRule="auto"/>
        <w:jc w:val="left"/>
      </w:pPr>
      <w:r>
        <w:t>ACE and ACE-Lite agents are supported, but coherent traffic</w:t>
      </w:r>
      <w:r w:rsidR="00495F3D">
        <w:t xml:space="preserve"> is not</w:t>
      </w:r>
      <w:r>
        <w:t>. Therefore, we intentionally restrict:</w:t>
      </w:r>
    </w:p>
    <w:p w14:paraId="5414CF81" w14:textId="23390809" w:rsidR="00605031" w:rsidRDefault="00605031" w:rsidP="00F0715E">
      <w:pPr>
        <w:pStyle w:val="Body"/>
        <w:numPr>
          <w:ilvl w:val="1"/>
          <w:numId w:val="21"/>
        </w:numPr>
        <w:spacing w:after="0" w:line="240" w:lineRule="auto"/>
        <w:jc w:val="left"/>
      </w:pPr>
      <w:r>
        <w:t>Address map population to make all ranges non-shareable</w:t>
      </w:r>
    </w:p>
    <w:p w14:paraId="5E3E9DCF" w14:textId="77B6935D" w:rsidR="00605031" w:rsidRDefault="00605031" w:rsidP="00F0715E">
      <w:pPr>
        <w:pStyle w:val="Body"/>
        <w:numPr>
          <w:ilvl w:val="1"/>
          <w:numId w:val="21"/>
        </w:numPr>
        <w:spacing w:after="0" w:line="240" w:lineRule="auto"/>
        <w:jc w:val="left"/>
      </w:pPr>
      <w:r>
        <w:t>The transactions generated for ACE and ACE-Lite bridges to be non-snooping</w:t>
      </w:r>
    </w:p>
    <w:p w14:paraId="69C44AFC" w14:textId="77777777" w:rsidR="00577053" w:rsidRDefault="00577053" w:rsidP="00577053">
      <w:pPr>
        <w:pStyle w:val="Body"/>
      </w:pPr>
    </w:p>
    <w:p w14:paraId="6563D872" w14:textId="3F2BE1B6" w:rsidR="00A11522" w:rsidRDefault="00A11522" w:rsidP="00A11522">
      <w:pPr>
        <w:pStyle w:val="Heading2"/>
      </w:pPr>
      <w:bookmarkStart w:id="575" w:name="_Toc484526500"/>
      <w:r w:rsidRPr="00A11522">
        <w:t xml:space="preserve">Known </w:t>
      </w:r>
      <w:r w:rsidR="00FB129D">
        <w:t>l</w:t>
      </w:r>
      <w:r w:rsidRPr="00A11522">
        <w:t>imitations</w:t>
      </w:r>
      <w:bookmarkEnd w:id="575"/>
    </w:p>
    <w:p w14:paraId="48B4F760" w14:textId="5CB6EF72" w:rsidR="00577053" w:rsidRDefault="00A11522" w:rsidP="00A11522">
      <w:pPr>
        <w:pStyle w:val="Heading3"/>
      </w:pPr>
      <w:bookmarkStart w:id="576" w:name="_Toc484526501"/>
      <w:r>
        <w:t>“/” in address range names</w:t>
      </w:r>
      <w:bookmarkEnd w:id="576"/>
    </w:p>
    <w:p w14:paraId="2A7DA500" w14:textId="7916E7AF" w:rsidR="00577053" w:rsidRDefault="00577053" w:rsidP="00577053">
      <w:pPr>
        <w:pStyle w:val="Body"/>
      </w:pPr>
      <w:r>
        <w:t>There is a known limitation with “/” in address range naming. Having a “/” in the address range name breaks the compile of the generated register model classes (from IP</w:t>
      </w:r>
      <w:r w:rsidR="00EB1246">
        <w:t>-</w:t>
      </w:r>
      <w:r>
        <w:t>XACT).</w:t>
      </w:r>
    </w:p>
    <w:p w14:paraId="3F4D6AF0" w14:textId="312FC9B7" w:rsidR="00577053" w:rsidRDefault="00577053" w:rsidP="00577053">
      <w:pPr>
        <w:pStyle w:val="Body"/>
        <w:rPr>
          <w:rFonts w:asciiTheme="majorHAnsi" w:hAnsiTheme="majorHAnsi"/>
          <w:szCs w:val="22"/>
        </w:rPr>
      </w:pPr>
      <w:r>
        <w:t>It is therefore suggested to remove the “/” from the address range name to make use of the auto generation of register model.</w:t>
      </w:r>
    </w:p>
    <w:p w14:paraId="5712968F" w14:textId="26818932" w:rsidR="00A11522" w:rsidRDefault="00A11522" w:rsidP="00A11522">
      <w:pPr>
        <w:pStyle w:val="Heading3"/>
      </w:pPr>
      <w:bookmarkStart w:id="577" w:name="_Toc484526502"/>
      <w:r>
        <w:t>IMG2 bridge limitations</w:t>
      </w:r>
      <w:bookmarkEnd w:id="577"/>
    </w:p>
    <w:p w14:paraId="2E274AB4" w14:textId="3D35D4DF" w:rsidR="00577053" w:rsidRDefault="00496778" w:rsidP="00496778">
      <w:pPr>
        <w:pStyle w:val="Body"/>
        <w:rPr>
          <w:rFonts w:asciiTheme="majorHAnsi" w:hAnsiTheme="majorHAnsi"/>
          <w:szCs w:val="22"/>
        </w:rPr>
      </w:pPr>
      <w:r>
        <w:rPr>
          <w:rFonts w:asciiTheme="majorHAnsi" w:hAnsiTheme="majorHAnsi"/>
          <w:szCs w:val="22"/>
        </w:rPr>
        <w:t>The following are not supported for IMG2 configs:</w:t>
      </w:r>
    </w:p>
    <w:p w14:paraId="340E93A3" w14:textId="03826800" w:rsidR="00496778" w:rsidRDefault="00496778" w:rsidP="00496778">
      <w:pPr>
        <w:pStyle w:val="Body"/>
        <w:numPr>
          <w:ilvl w:val="0"/>
          <w:numId w:val="47"/>
        </w:numPr>
        <w:rPr>
          <w:rFonts w:asciiTheme="majorHAnsi" w:hAnsiTheme="majorHAnsi"/>
          <w:szCs w:val="22"/>
        </w:rPr>
      </w:pPr>
      <w:r>
        <w:rPr>
          <w:rFonts w:asciiTheme="majorHAnsi" w:hAnsiTheme="majorHAnsi"/>
          <w:szCs w:val="22"/>
        </w:rPr>
        <w:t>User width per byte = 0</w:t>
      </w:r>
    </w:p>
    <w:p w14:paraId="2F199553" w14:textId="1C78334F" w:rsidR="00496778" w:rsidRDefault="00496778" w:rsidP="00496778">
      <w:pPr>
        <w:pStyle w:val="Body"/>
        <w:numPr>
          <w:ilvl w:val="0"/>
          <w:numId w:val="47"/>
        </w:numPr>
        <w:rPr>
          <w:rFonts w:asciiTheme="majorHAnsi" w:hAnsiTheme="majorHAnsi"/>
          <w:szCs w:val="22"/>
        </w:rPr>
      </w:pPr>
      <w:r>
        <w:rPr>
          <w:rFonts w:asciiTheme="majorHAnsi" w:hAnsiTheme="majorHAnsi"/>
          <w:szCs w:val="22"/>
        </w:rPr>
        <w:t>Trans width = 0</w:t>
      </w:r>
    </w:p>
    <w:p w14:paraId="5EBD3A73" w14:textId="4A5515E5" w:rsidR="00496778" w:rsidRDefault="00496778" w:rsidP="00496778">
      <w:pPr>
        <w:pStyle w:val="Body"/>
        <w:numPr>
          <w:ilvl w:val="0"/>
          <w:numId w:val="47"/>
        </w:numPr>
        <w:rPr>
          <w:rFonts w:asciiTheme="majorHAnsi" w:hAnsiTheme="majorHAnsi"/>
          <w:szCs w:val="22"/>
        </w:rPr>
      </w:pPr>
      <w:r>
        <w:rPr>
          <w:rFonts w:asciiTheme="majorHAnsi" w:hAnsiTheme="majorHAnsi"/>
          <w:szCs w:val="22"/>
        </w:rPr>
        <w:t>AID width = 0</w:t>
      </w:r>
    </w:p>
    <w:p w14:paraId="26571A0D" w14:textId="6C2AA21F" w:rsidR="00CD2E17" w:rsidRDefault="00CD2E17" w:rsidP="00CD2E17">
      <w:pPr>
        <w:pStyle w:val="Heading3"/>
      </w:pPr>
      <w:bookmarkStart w:id="578" w:name="_Toc484526503"/>
      <w:r>
        <w:t>“FIFO not empty” end-of-test check failure</w:t>
      </w:r>
      <w:bookmarkEnd w:id="578"/>
    </w:p>
    <w:p w14:paraId="425A896E" w14:textId="2B11889D" w:rsidR="00CD2E17" w:rsidRDefault="00CD2E17" w:rsidP="001B2717">
      <w:r>
        <w:t xml:space="preserve">Although our end-to-end checkers ensure that all traffic has completely and correctly flowed through the NoC, there may be some spurious </w:t>
      </w:r>
      <w:r w:rsidRPr="00F0715E">
        <w:rPr>
          <w:rFonts w:ascii="Consolas" w:hAnsi="Consolas"/>
        </w:rPr>
        <w:t>NS_ASSERT_EXIT_CHECK_NS_A_FIFO_EMPTY</w:t>
      </w:r>
      <w:r>
        <w:t xml:space="preserve"> assertion firings observed.</w:t>
      </w:r>
    </w:p>
    <w:p w14:paraId="4276BC1B" w14:textId="0855C1D2" w:rsidR="00BB6D37" w:rsidRDefault="00BB6D37" w:rsidP="00BB6D37">
      <w:pPr>
        <w:pStyle w:val="Heading3"/>
      </w:pPr>
      <w:bookmarkStart w:id="579" w:name="_Toc484526504"/>
      <w:r>
        <w:lastRenderedPageBreak/>
        <w:t>Post-test quiesce period</w:t>
      </w:r>
      <w:bookmarkEnd w:id="579"/>
    </w:p>
    <w:p w14:paraId="23A66B7F" w14:textId="4339ABE4" w:rsidR="00BB6D37" w:rsidRPr="001B2717" w:rsidRDefault="00BB6D37" w:rsidP="001B2717">
      <w:r w:rsidRPr="00BB6D37">
        <w:t xml:space="preserve">Our internal testing has uncovered that in certain unusual cases, tests ended prematurely due to all objections </w:t>
      </w:r>
      <w:r>
        <w:t xml:space="preserve">having been </w:t>
      </w:r>
      <w:r w:rsidRPr="00BB6D37">
        <w:t xml:space="preserve">dropped, causing our end-of-test checkers to flag false positives.  We have added a quiesce wait at the end of the virtual sequence body to allow all traffic to finish flowing through the DUT before the test ends.  It is possible that in certain scenarios, this wait may need to be lengthened.  This can be done </w:t>
      </w:r>
      <w:r w:rsidR="00B941AE">
        <w:t xml:space="preserve">by increasing the value of the </w:t>
      </w:r>
      <w:proofErr w:type="spellStart"/>
      <w:r w:rsidRPr="00D548D8">
        <w:rPr>
          <w:rFonts w:ascii="Consolas" w:hAnsi="Consolas"/>
        </w:rPr>
        <w:t>quiesce_wait_ns</w:t>
      </w:r>
      <w:proofErr w:type="spellEnd"/>
      <w:r w:rsidRPr="00BB6D37">
        <w:t xml:space="preserve"> field of the </w:t>
      </w:r>
      <w:proofErr w:type="spellStart"/>
      <w:r w:rsidRPr="00F0715E">
        <w:rPr>
          <w:rFonts w:ascii="Consolas" w:hAnsi="Consolas"/>
        </w:rPr>
        <w:t>NsSocUvmVirtualSequence</w:t>
      </w:r>
      <w:proofErr w:type="spellEnd"/>
      <w:r w:rsidRPr="00BB6D37">
        <w:t xml:space="preserve"> virtual sequence.</w:t>
      </w:r>
    </w:p>
    <w:p w14:paraId="4B313AD9" w14:textId="117EC655" w:rsidR="00577053" w:rsidRDefault="00577053" w:rsidP="00577053">
      <w:pPr>
        <w:pStyle w:val="Heading1"/>
      </w:pPr>
      <w:bookmarkStart w:id="580" w:name="_Toc427540028"/>
      <w:bookmarkStart w:id="581" w:name="_Toc484526505"/>
      <w:r>
        <w:lastRenderedPageBreak/>
        <w:t xml:space="preserve">Known VIP </w:t>
      </w:r>
      <w:r w:rsidR="00B46C65">
        <w:t>i</w:t>
      </w:r>
      <w:r>
        <w:t>ssues</w:t>
      </w:r>
      <w:bookmarkEnd w:id="580"/>
      <w:bookmarkEnd w:id="581"/>
    </w:p>
    <w:p w14:paraId="5FA0B60D" w14:textId="77777777" w:rsidR="00577053" w:rsidRDefault="00577053" w:rsidP="00577053">
      <w:pPr>
        <w:pStyle w:val="Body"/>
      </w:pPr>
      <w:r>
        <w:t>There are a few issues with the VIP which were encountered as part of our development. Those are listed below for reference.</w:t>
      </w:r>
    </w:p>
    <w:p w14:paraId="69AE423C" w14:textId="2141F425" w:rsidR="00577053" w:rsidRDefault="0015063B" w:rsidP="00577053">
      <w:pPr>
        <w:pStyle w:val="Heading2"/>
      </w:pPr>
      <w:bookmarkStart w:id="582" w:name="_Toc484526506"/>
      <w:r>
        <w:t>Segment size 1K alignment</w:t>
      </w:r>
      <w:bookmarkEnd w:id="582"/>
    </w:p>
    <w:p w14:paraId="2C1646C8" w14:textId="484AFF42" w:rsidR="00577053" w:rsidRPr="00F0715E" w:rsidRDefault="00577053" w:rsidP="00577053">
      <w:pPr>
        <w:pStyle w:val="Body"/>
        <w:spacing w:after="0" w:line="240" w:lineRule="auto"/>
        <w:jc w:val="left"/>
        <w:rPr>
          <w:rFonts w:ascii="Consolas" w:hAnsi="Consolas"/>
        </w:rPr>
      </w:pPr>
      <w:r w:rsidRPr="00F0715E">
        <w:rPr>
          <w:rFonts w:ascii="Consolas" w:hAnsi="Consolas"/>
        </w:rPr>
        <w:t xml:space="preserve">Segment size is not a multiple of 1K, or segment is not aligned to 1K boundary. </w:t>
      </w:r>
      <w:proofErr w:type="gramStart"/>
      <w:r w:rsidRPr="00F0715E">
        <w:rPr>
          <w:rFonts w:ascii="Consolas" w:hAnsi="Consolas"/>
        </w:rPr>
        <w:t>segment</w:t>
      </w:r>
      <w:proofErr w:type="gramEnd"/>
      <w:r w:rsidRPr="00F0715E">
        <w:rPr>
          <w:rFonts w:ascii="Consolas" w:hAnsi="Consolas"/>
        </w:rPr>
        <w:t xml:space="preserve"> size is: 0x00000000000000100</w:t>
      </w:r>
    </w:p>
    <w:p w14:paraId="6DA62B23" w14:textId="77777777" w:rsidR="00577053" w:rsidRDefault="00577053" w:rsidP="00F0715E">
      <w:pPr>
        <w:pStyle w:val="Body"/>
        <w:spacing w:after="0" w:line="240" w:lineRule="auto"/>
        <w:jc w:val="left"/>
      </w:pPr>
      <w:r w:rsidRPr="00F0715E">
        <w:rPr>
          <w:rFonts w:ascii="Consolas" w:hAnsi="Consolas"/>
        </w:rPr>
        <w:t>See user guide section 5.1.6 Setting Slave Address Space and AMBA spec. 3-19 - Failed condition: ((</w:t>
      </w:r>
      <w:proofErr w:type="spellStart"/>
      <w:r w:rsidRPr="00F0715E">
        <w:rPr>
          <w:rFonts w:ascii="Consolas" w:hAnsi="Consolas"/>
        </w:rPr>
        <w:t>seg.size</w:t>
      </w:r>
      <w:proofErr w:type="spellEnd"/>
      <w:r w:rsidRPr="00F0715E">
        <w:rPr>
          <w:rFonts w:ascii="Consolas" w:hAnsi="Consolas"/>
        </w:rPr>
        <w:t xml:space="preserve"> % 1k == 0) and (</w:t>
      </w:r>
      <w:proofErr w:type="spellStart"/>
      <w:r w:rsidRPr="00F0715E">
        <w:rPr>
          <w:rFonts w:ascii="Consolas" w:hAnsi="Consolas"/>
        </w:rPr>
        <w:t>seg.start_ad</w:t>
      </w:r>
      <w:proofErr w:type="spellEnd"/>
      <w:r w:rsidRPr="00F0715E">
        <w:rPr>
          <w:rFonts w:ascii="Consolas" w:hAnsi="Consolas"/>
        </w:rPr>
        <w:t xml:space="preserve"> % 1k == 0))</w:t>
      </w:r>
    </w:p>
    <w:p w14:paraId="62EF37B3" w14:textId="2F6A414C" w:rsidR="00577053" w:rsidRDefault="00577053" w:rsidP="00577053">
      <w:pPr>
        <w:pStyle w:val="Heading3"/>
      </w:pPr>
      <w:bookmarkStart w:id="583" w:name="_Toc484526507"/>
      <w:r>
        <w:t>Solution</w:t>
      </w:r>
      <w:bookmarkEnd w:id="583"/>
    </w:p>
    <w:p w14:paraId="005810D4" w14:textId="0E38B62E" w:rsidR="00577053" w:rsidRDefault="00577053" w:rsidP="00577053">
      <w:pPr>
        <w:pStyle w:val="Body"/>
      </w:pPr>
      <w:r>
        <w:t>(</w:t>
      </w:r>
      <w:r w:rsidRPr="00383D83">
        <w:t>Cadence Bug ID: 45811031</w:t>
      </w:r>
      <w:r>
        <w:t xml:space="preserve">) – Cadence has added a new register to the VIP, </w:t>
      </w:r>
    </w:p>
    <w:p w14:paraId="4D8A4C2A" w14:textId="77777777" w:rsidR="00577053" w:rsidRPr="00383D83" w:rsidRDefault="00577053" w:rsidP="00577053">
      <w:pPr>
        <w:pStyle w:val="Body"/>
      </w:pPr>
      <w:r w:rsidRPr="00F0715E">
        <w:rPr>
          <w:rFonts w:ascii="Consolas" w:hAnsi="Consolas"/>
        </w:rPr>
        <w:t>DENALI_CDN_AHB_REG_EnableNon1KAlignedSeg</w:t>
      </w:r>
      <w:r>
        <w:t>, which can be used to configure the VIP</w:t>
      </w:r>
      <w:r w:rsidRPr="00383D83">
        <w:t xml:space="preserve"> to disable this check and allow regions to be non 1k aligned. </w:t>
      </w:r>
    </w:p>
    <w:p w14:paraId="7668D0D4" w14:textId="7B799FA9" w:rsidR="00577053" w:rsidRDefault="00577053" w:rsidP="00577053">
      <w:pPr>
        <w:pStyle w:val="Body"/>
      </w:pPr>
      <w:r>
        <w:t xml:space="preserve">This </w:t>
      </w:r>
      <w:r w:rsidR="0060380A">
        <w:t xml:space="preserve">register is available in </w:t>
      </w:r>
      <w:r>
        <w:t>Cadence VIPCAT</w:t>
      </w:r>
      <w:r w:rsidR="0060380A">
        <w:t xml:space="preserve"> version </w:t>
      </w:r>
      <w:r>
        <w:t>11.030.03</w:t>
      </w:r>
      <w:r w:rsidR="00BF12FC">
        <w:t>5</w:t>
      </w:r>
      <w:r w:rsidR="0060380A">
        <w:t xml:space="preserve"> and later.</w:t>
      </w:r>
    </w:p>
    <w:p w14:paraId="165D06CF" w14:textId="7A3FEED4" w:rsidR="00577053" w:rsidRDefault="0015063B" w:rsidP="00577053">
      <w:pPr>
        <w:pStyle w:val="Heading2"/>
      </w:pPr>
      <w:bookmarkStart w:id="584" w:name="_Toc484526508"/>
      <w:r>
        <w:t>RID with no matching ARID</w:t>
      </w:r>
      <w:bookmarkEnd w:id="584"/>
    </w:p>
    <w:p w14:paraId="29BCD3BB" w14:textId="03EF0152" w:rsidR="00577053" w:rsidRPr="00F0715E" w:rsidRDefault="00577053" w:rsidP="00577053">
      <w:pPr>
        <w:pStyle w:val="Body"/>
        <w:spacing w:after="0" w:line="240" w:lineRule="auto"/>
        <w:jc w:val="left"/>
        <w:rPr>
          <w:rFonts w:ascii="Consolas" w:hAnsi="Consolas"/>
        </w:rPr>
      </w:pPr>
      <w:r w:rsidRPr="00F0715E">
        <w:rPr>
          <w:rFonts w:ascii="Consolas" w:hAnsi="Consolas"/>
        </w:rPr>
        <w:t>RID_WITH_NO_MATCHING_ARID – Fatal Error.</w:t>
      </w:r>
    </w:p>
    <w:p w14:paraId="209134DC" w14:textId="03126210" w:rsidR="00577053" w:rsidRDefault="00577053" w:rsidP="00577053">
      <w:pPr>
        <w:pStyle w:val="Body"/>
      </w:pPr>
      <w:r>
        <w:t>When</w:t>
      </w:r>
      <w:r w:rsidRPr="00490206">
        <w:t xml:space="preserve"> run with no specif</w:t>
      </w:r>
      <w:r>
        <w:t xml:space="preserve">ic timescale configured for VIP, there is a </w:t>
      </w:r>
      <w:r w:rsidR="00BA73FB">
        <w:t>f</w:t>
      </w:r>
      <w:r>
        <w:t>atal error during read transaction.</w:t>
      </w:r>
    </w:p>
    <w:p w14:paraId="14C5326F" w14:textId="1754496F" w:rsidR="00577053" w:rsidRDefault="00577053" w:rsidP="00577053">
      <w:pPr>
        <w:pStyle w:val="Heading3"/>
      </w:pPr>
      <w:bookmarkStart w:id="585" w:name="_Toc484526509"/>
      <w:r>
        <w:t>Solution</w:t>
      </w:r>
      <w:bookmarkEnd w:id="585"/>
    </w:p>
    <w:p w14:paraId="54F39CC9" w14:textId="01CF220D" w:rsidR="00577053" w:rsidRDefault="00577053" w:rsidP="00577053">
      <w:pPr>
        <w:pStyle w:val="Body"/>
      </w:pPr>
      <w:r>
        <w:t xml:space="preserve">(Cadence Bug ID: </w:t>
      </w:r>
      <w:r w:rsidRPr="00383D83">
        <w:t>42812446</w:t>
      </w:r>
      <w:r w:rsidR="001B2717">
        <w:t xml:space="preserve">) – </w:t>
      </w:r>
      <w:r w:rsidRPr="00383D83">
        <w:t>Cadence</w:t>
      </w:r>
      <w:r w:rsidR="001B2717">
        <w:t xml:space="preserve"> </w:t>
      </w:r>
      <w:r w:rsidRPr="00383D83">
        <w:t>provided a solution to add a knob to command line</w:t>
      </w:r>
    </w:p>
    <w:p w14:paraId="4B92A306" w14:textId="75D7A0A9" w:rsidR="00577053" w:rsidRDefault="00577053" w:rsidP="00577053">
      <w:pPr>
        <w:pStyle w:val="Body"/>
      </w:pPr>
      <w:r w:rsidRPr="00383D83">
        <w:t xml:space="preserve">Add </w:t>
      </w:r>
      <w:r w:rsidRPr="00F0715E">
        <w:rPr>
          <w:rFonts w:ascii="Consolas" w:hAnsi="Consolas"/>
        </w:rPr>
        <w:t>-</w:t>
      </w:r>
      <w:proofErr w:type="spellStart"/>
      <w:r w:rsidRPr="00F0715E">
        <w:rPr>
          <w:rFonts w:ascii="Consolas" w:hAnsi="Consolas"/>
        </w:rPr>
        <w:t>defineall</w:t>
      </w:r>
      <w:proofErr w:type="spellEnd"/>
      <w:r w:rsidRPr="00F0715E">
        <w:rPr>
          <w:rFonts w:ascii="Consolas" w:hAnsi="Consolas"/>
        </w:rPr>
        <w:t xml:space="preserve"> CDN_VIP_VM_TIMESCALE=1ps/1ps</w:t>
      </w:r>
      <w:r w:rsidRPr="00383D83">
        <w:t xml:space="preserve"> to command line to force a timescale for all VIP components</w:t>
      </w:r>
      <w:r w:rsidR="003B710C">
        <w:t>.</w:t>
      </w:r>
    </w:p>
    <w:p w14:paraId="31E52B62" w14:textId="77777777" w:rsidR="00577053" w:rsidRDefault="00577053" w:rsidP="00577053">
      <w:pPr>
        <w:pStyle w:val="Body"/>
      </w:pPr>
      <w:r>
        <w:t>This has been added to the script by default.</w:t>
      </w:r>
    </w:p>
    <w:p w14:paraId="06AA05C2" w14:textId="5E95FB13" w:rsidR="00577053" w:rsidRDefault="0015063B" w:rsidP="00577053">
      <w:pPr>
        <w:pStyle w:val="Heading2"/>
      </w:pPr>
      <w:bookmarkStart w:id="586" w:name="_Toc484526510"/>
      <w:r>
        <w:t>Address constraint</w:t>
      </w:r>
      <w:bookmarkEnd w:id="586"/>
    </w:p>
    <w:p w14:paraId="7A312A9A" w14:textId="3ACDF24E" w:rsidR="00577053" w:rsidRDefault="00577053" w:rsidP="00577053">
      <w:pPr>
        <w:pStyle w:val="Body"/>
        <w:spacing w:after="0" w:line="240" w:lineRule="auto"/>
        <w:jc w:val="left"/>
      </w:pPr>
      <w:r w:rsidRPr="00490206">
        <w:t xml:space="preserve">Address </w:t>
      </w:r>
      <w:r w:rsidR="00BA73FB">
        <w:t>c</w:t>
      </w:r>
      <w:r w:rsidRPr="00490206">
        <w:t xml:space="preserve">onstraint limited to half the possible address range </w:t>
      </w:r>
    </w:p>
    <w:p w14:paraId="10150E1B" w14:textId="12CAE552" w:rsidR="00577053" w:rsidRDefault="00577053" w:rsidP="00577053">
      <w:pPr>
        <w:pStyle w:val="Heading3"/>
      </w:pPr>
      <w:bookmarkStart w:id="587" w:name="_Toc484526511"/>
      <w:r>
        <w:t>Solution</w:t>
      </w:r>
      <w:bookmarkEnd w:id="587"/>
    </w:p>
    <w:p w14:paraId="658538C1" w14:textId="09D5621F" w:rsidR="00577053" w:rsidRDefault="00577053" w:rsidP="00577053">
      <w:pPr>
        <w:pStyle w:val="Body"/>
      </w:pPr>
      <w:r w:rsidRPr="00490206">
        <w:t xml:space="preserve">Disable default </w:t>
      </w:r>
      <w:proofErr w:type="spellStart"/>
      <w:r w:rsidRPr="00490206">
        <w:t>FirstAddress</w:t>
      </w:r>
      <w:proofErr w:type="spellEnd"/>
      <w:r w:rsidRPr="00490206">
        <w:t xml:space="preserve"> </w:t>
      </w:r>
      <w:r w:rsidR="00BA73FB">
        <w:t>c</w:t>
      </w:r>
      <w:r w:rsidRPr="00490206">
        <w:t>onstraint.</w:t>
      </w:r>
    </w:p>
    <w:p w14:paraId="42DF3F25" w14:textId="77777777" w:rsidR="00577053" w:rsidRPr="00490206" w:rsidRDefault="00577053" w:rsidP="00577053">
      <w:pPr>
        <w:pStyle w:val="Body"/>
      </w:pPr>
    </w:p>
    <w:p w14:paraId="4ACB5B3E" w14:textId="5A21F330" w:rsidR="00D552AC" w:rsidRDefault="0015063B" w:rsidP="00D552AC">
      <w:pPr>
        <w:pStyle w:val="Heading2"/>
      </w:pPr>
      <w:bookmarkStart w:id="588" w:name="_Toc484526512"/>
      <w:proofErr w:type="spellStart"/>
      <w:r>
        <w:lastRenderedPageBreak/>
        <w:t>Userbits</w:t>
      </w:r>
      <w:bookmarkEnd w:id="588"/>
      <w:proofErr w:type="spellEnd"/>
    </w:p>
    <w:p w14:paraId="09865206" w14:textId="77777777" w:rsidR="00577053" w:rsidRPr="00490206" w:rsidRDefault="00577053" w:rsidP="00D552AC">
      <w:pPr>
        <w:pStyle w:val="Body"/>
        <w:spacing w:after="0" w:line="240" w:lineRule="auto"/>
        <w:jc w:val="left"/>
      </w:pPr>
      <w:proofErr w:type="spellStart"/>
      <w:r w:rsidRPr="00490206">
        <w:t>Userbits</w:t>
      </w:r>
      <w:proofErr w:type="spellEnd"/>
      <w:r w:rsidRPr="00490206">
        <w:t xml:space="preserve"> should be less than 256 bits – Cadence VIP limits to this range.</w:t>
      </w:r>
    </w:p>
    <w:p w14:paraId="01057305" w14:textId="7CA20517" w:rsidR="00577053" w:rsidRDefault="00D552AC" w:rsidP="00D552AC">
      <w:pPr>
        <w:pStyle w:val="Heading3"/>
      </w:pPr>
      <w:bookmarkStart w:id="589" w:name="_Toc484526513"/>
      <w:r>
        <w:t>Solution</w:t>
      </w:r>
      <w:bookmarkEnd w:id="589"/>
    </w:p>
    <w:p w14:paraId="491A3B31" w14:textId="6EAA4B0C" w:rsidR="00577053" w:rsidRDefault="00577053" w:rsidP="00D552AC">
      <w:pPr>
        <w:pStyle w:val="Body"/>
      </w:pPr>
      <w:r>
        <w:t xml:space="preserve">Cadence thinks that the upper limit of 256 bits for </w:t>
      </w:r>
      <w:proofErr w:type="spellStart"/>
      <w:r>
        <w:t>userbits</w:t>
      </w:r>
      <w:proofErr w:type="spellEnd"/>
      <w:r>
        <w:t xml:space="preserve"> is workable for most customers. </w:t>
      </w:r>
    </w:p>
    <w:p w14:paraId="62913BE3" w14:textId="1AA880A1" w:rsidR="001D3926" w:rsidRPr="00490206" w:rsidRDefault="0015063B" w:rsidP="001D3926">
      <w:pPr>
        <w:pStyle w:val="Heading2"/>
      </w:pPr>
      <w:bookmarkStart w:id="590" w:name="_Toc484526514"/>
      <w:r>
        <w:t>IMG2 slave VIP unique tag IDs</w:t>
      </w:r>
      <w:bookmarkEnd w:id="590"/>
    </w:p>
    <w:p w14:paraId="5D0D4EB4" w14:textId="6FE0940A" w:rsidR="001D3926" w:rsidRDefault="0049749B" w:rsidP="00D552AC">
      <w:pPr>
        <w:pStyle w:val="Body"/>
      </w:pPr>
      <w:r>
        <w:t xml:space="preserve">The </w:t>
      </w:r>
      <w:r w:rsidR="001D3926" w:rsidRPr="001D3926">
        <w:t xml:space="preserve">IMG2 slave VIP </w:t>
      </w:r>
      <w:r w:rsidR="001D3926">
        <w:t>should not be expecting unique tag IDs.</w:t>
      </w:r>
    </w:p>
    <w:p w14:paraId="2D862D2D" w14:textId="77777777" w:rsidR="001D3926" w:rsidRDefault="001D3926" w:rsidP="001D3926">
      <w:pPr>
        <w:pStyle w:val="Heading3"/>
      </w:pPr>
      <w:bookmarkStart w:id="591" w:name="_Toc484526515"/>
      <w:r>
        <w:t>Solution</w:t>
      </w:r>
      <w:bookmarkEnd w:id="591"/>
    </w:p>
    <w:p w14:paraId="1A042EDA" w14:textId="1A183B2B" w:rsidR="001D3926" w:rsidRDefault="001D3926" w:rsidP="00D552AC">
      <w:pPr>
        <w:pStyle w:val="Body"/>
      </w:pPr>
      <w:r>
        <w:t>T</w:t>
      </w:r>
      <w:r w:rsidRPr="001D3926">
        <w:t>his check should be disabled</w:t>
      </w:r>
      <w:r>
        <w:t>.</w:t>
      </w:r>
    </w:p>
    <w:p w14:paraId="44A103F5" w14:textId="32B14354" w:rsidR="00DA4D20" w:rsidRPr="00490206" w:rsidRDefault="0015063B" w:rsidP="00DA4D20">
      <w:pPr>
        <w:pStyle w:val="Heading2"/>
      </w:pPr>
      <w:bookmarkStart w:id="592" w:name="_Toc484526516"/>
      <w:r>
        <w:t>IMG2 slave VIP &gt;32-bit address width</w:t>
      </w:r>
      <w:bookmarkEnd w:id="592"/>
    </w:p>
    <w:p w14:paraId="11855F2D" w14:textId="5AF7C937" w:rsidR="00DA4D20" w:rsidRDefault="00DA4D20" w:rsidP="00D552AC">
      <w:pPr>
        <w:pStyle w:val="Body"/>
      </w:pPr>
      <w:r>
        <w:t xml:space="preserve">The IMG2 slave VIP </w:t>
      </w:r>
      <w:r w:rsidRPr="00DA4D20">
        <w:t xml:space="preserve">throws an assertion error if the slave interface </w:t>
      </w:r>
      <w:r>
        <w:t xml:space="preserve">address width is configured to be greater than </w:t>
      </w:r>
      <w:r w:rsidRPr="00DA4D20">
        <w:t>32</w:t>
      </w:r>
      <w:r>
        <w:t xml:space="preserve"> bits.</w:t>
      </w:r>
    </w:p>
    <w:p w14:paraId="2E25EF88" w14:textId="77777777" w:rsidR="00DA4D20" w:rsidRDefault="00DA4D20" w:rsidP="00DA4D20">
      <w:pPr>
        <w:pStyle w:val="Heading3"/>
      </w:pPr>
      <w:bookmarkStart w:id="593" w:name="_Toc484526517"/>
      <w:r>
        <w:t>Solution</w:t>
      </w:r>
      <w:bookmarkEnd w:id="593"/>
    </w:p>
    <w:p w14:paraId="7362BE28" w14:textId="28C0ACE8" w:rsidR="00DA4D20" w:rsidRPr="00490206" w:rsidRDefault="00DA4D20" w:rsidP="00D552AC">
      <w:pPr>
        <w:pStyle w:val="Body"/>
      </w:pPr>
      <w:r>
        <w:t>Use address widths of at most 32 bits.</w:t>
      </w:r>
    </w:p>
    <w:p w14:paraId="5C71DEB1" w14:textId="7A749705" w:rsidR="000A029C" w:rsidRPr="00080656" w:rsidRDefault="000A029C" w:rsidP="000A029C">
      <w:pPr>
        <w:pStyle w:val="Caption"/>
        <w:jc w:val="center"/>
        <w:rPr>
          <w:rFonts w:asciiTheme="majorHAnsi" w:hAnsiTheme="majorHAnsi"/>
          <w:sz w:val="22"/>
          <w:szCs w:val="22"/>
        </w:rPr>
      </w:pPr>
    </w:p>
    <w:p w14:paraId="2EF28AE0" w14:textId="513D3410" w:rsidR="002270B7" w:rsidRPr="004A62DC" w:rsidDel="004A62DC" w:rsidRDefault="002270B7" w:rsidP="00BD0E56">
      <w:pPr>
        <w:pStyle w:val="Heading1"/>
        <w:rPr>
          <w:del w:id="594" w:author="Will Chen" w:date="2017-06-06T15:31:00Z"/>
        </w:rPr>
      </w:pPr>
      <w:bookmarkStart w:id="595" w:name="_Toc427400521"/>
      <w:bookmarkStart w:id="596" w:name="_Toc427400522"/>
      <w:bookmarkStart w:id="597" w:name="_Ref38774764"/>
      <w:bookmarkStart w:id="598" w:name="_Toc38782205"/>
      <w:bookmarkStart w:id="599" w:name="_Toc427397610"/>
      <w:bookmarkEnd w:id="595"/>
      <w:bookmarkEnd w:id="596"/>
      <w:del w:id="600" w:author="Will Chen" w:date="2017-06-06T15:31:00Z">
        <w:r w:rsidRPr="004A62DC" w:rsidDel="004A62DC">
          <w:delText xml:space="preserve">Document </w:delText>
        </w:r>
        <w:r w:rsidR="002F6A71" w:rsidRPr="004A62DC" w:rsidDel="004A62DC">
          <w:delText>changes</w:delText>
        </w:r>
        <w:r w:rsidRPr="004A62DC" w:rsidDel="004A62DC">
          <w:delText>/</w:delText>
        </w:r>
        <w:r w:rsidR="002F6A71" w:rsidRPr="004A62DC" w:rsidDel="004A62DC">
          <w:delText>r</w:delText>
        </w:r>
        <w:r w:rsidRPr="004A62DC" w:rsidDel="004A62DC">
          <w:delText>evisions</w:delText>
        </w:r>
        <w:bookmarkEnd w:id="597"/>
        <w:bookmarkEnd w:id="598"/>
        <w:bookmarkEnd w:id="599"/>
      </w:del>
    </w:p>
    <w:p w14:paraId="29C687AC" w14:textId="35D3A035" w:rsidR="002270B7" w:rsidRPr="004A62DC" w:rsidDel="004A62DC" w:rsidRDefault="002270B7" w:rsidP="002270B7">
      <w:pPr>
        <w:pStyle w:val="Body"/>
        <w:spacing w:after="100" w:afterAutospacing="1"/>
        <w:rPr>
          <w:del w:id="601" w:author="Will Chen" w:date="2017-06-06T15:31:00Z"/>
        </w:rPr>
      </w:pPr>
      <w:bookmarkStart w:id="602" w:name="_Toc38782206"/>
      <w:del w:id="603" w:author="Will Chen" w:date="2017-06-06T15:31:00Z">
        <w:r w:rsidRPr="004A62DC" w:rsidDel="004A62DC">
          <w:rPr>
            <w:i/>
          </w:rPr>
          <w:delText>Documentation Changes</w:delText>
        </w:r>
        <w:r w:rsidRPr="004A62DC" w:rsidDel="004A62DC">
          <w:delText xml:space="preserve"> include additions, deletions, and modifications made to this document. This section identifies the changes made in each release of the document.</w:delText>
        </w:r>
      </w:del>
    </w:p>
    <w:p w14:paraId="404F9239" w14:textId="660080CC" w:rsidR="002270B7" w:rsidRPr="004A62DC" w:rsidDel="004A62DC" w:rsidRDefault="002270B7" w:rsidP="00BD0E56">
      <w:pPr>
        <w:pStyle w:val="Heading2"/>
        <w:rPr>
          <w:del w:id="604" w:author="Will Chen" w:date="2017-06-06T15:31:00Z"/>
        </w:rPr>
      </w:pPr>
      <w:bookmarkStart w:id="605" w:name="_Toc427397611"/>
      <w:del w:id="606" w:author="Will Chen" w:date="2017-06-06T15:31:00Z">
        <w:r w:rsidRPr="004A62DC" w:rsidDel="004A62DC">
          <w:delText xml:space="preserve">Document Revision </w:delText>
        </w:r>
        <w:bookmarkEnd w:id="602"/>
        <w:r w:rsidRPr="004A62DC" w:rsidDel="004A62DC">
          <w:delText>A</w:delText>
        </w:r>
        <w:bookmarkEnd w:id="605"/>
      </w:del>
    </w:p>
    <w:bookmarkEnd w:id="367"/>
    <w:p w14:paraId="70EC59AF" w14:textId="338F5765" w:rsidR="00240A28" w:rsidRPr="004A62DC" w:rsidDel="004A62DC" w:rsidRDefault="00D552AC" w:rsidP="00BD0E56">
      <w:pPr>
        <w:pStyle w:val="ListParagraph"/>
        <w:rPr>
          <w:del w:id="607" w:author="Will Chen" w:date="2017-06-06T15:31:00Z"/>
        </w:rPr>
      </w:pPr>
      <w:del w:id="608" w:author="Will Chen" w:date="2017-06-06T15:31:00Z">
        <w:r w:rsidRPr="004A62DC" w:rsidDel="004A62DC">
          <w:delText>Initial Version</w:delText>
        </w:r>
      </w:del>
    </w:p>
    <w:p w14:paraId="0A5D8720" w14:textId="527A3996" w:rsidR="00266430" w:rsidRPr="004A62DC" w:rsidDel="004A62DC" w:rsidRDefault="00266430" w:rsidP="00266430">
      <w:pPr>
        <w:pStyle w:val="Heading2"/>
        <w:rPr>
          <w:del w:id="609" w:author="Will Chen" w:date="2017-06-06T15:31:00Z"/>
        </w:rPr>
      </w:pPr>
      <w:del w:id="610" w:author="Will Chen" w:date="2017-06-06T15:31:00Z">
        <w:r w:rsidRPr="004A62DC" w:rsidDel="004A62DC">
          <w:delText>Document Revision B</w:delText>
        </w:r>
      </w:del>
    </w:p>
    <w:p w14:paraId="54D71E46" w14:textId="169F56D8" w:rsidR="00DC06E6" w:rsidRPr="004A62DC" w:rsidDel="004A62DC" w:rsidRDefault="00DC06E6" w:rsidP="00266430">
      <w:pPr>
        <w:pStyle w:val="ListParagraph"/>
        <w:numPr>
          <w:ilvl w:val="0"/>
          <w:numId w:val="48"/>
        </w:numPr>
        <w:rPr>
          <w:del w:id="611" w:author="Will Chen" w:date="2017-06-06T15:31:00Z"/>
        </w:rPr>
      </w:pPr>
      <w:del w:id="612" w:author="Will Chen" w:date="2017-06-06T15:31:00Z">
        <w:r w:rsidRPr="004A62DC" w:rsidDel="004A62DC">
          <w:delText>IMG2 protocol now supported</w:delText>
        </w:r>
      </w:del>
    </w:p>
    <w:p w14:paraId="5E83DD0B" w14:textId="234F2635" w:rsidR="00266430" w:rsidRPr="004A62DC" w:rsidDel="004A62DC" w:rsidRDefault="009D2109" w:rsidP="00266430">
      <w:pPr>
        <w:pStyle w:val="ListParagraph"/>
        <w:numPr>
          <w:ilvl w:val="0"/>
          <w:numId w:val="48"/>
        </w:numPr>
        <w:rPr>
          <w:del w:id="613" w:author="Will Chen" w:date="2017-06-06T15:31:00Z"/>
        </w:rPr>
      </w:pPr>
      <w:del w:id="614" w:author="Will Chen" w:date="2017-06-06T15:31:00Z">
        <w:r w:rsidRPr="004A62DC" w:rsidDel="004A62DC">
          <w:delText>B</w:delText>
        </w:r>
        <w:r w:rsidR="00CB6BC2" w:rsidRPr="004A62DC" w:rsidDel="004A62DC">
          <w:delText>uilding of</w:delText>
        </w:r>
        <w:r w:rsidR="00266430" w:rsidRPr="004A62DC" w:rsidDel="004A62DC">
          <w:delText xml:space="preserve"> required Cadence VIP libraries </w:delText>
        </w:r>
        <w:r w:rsidR="00CB6BC2" w:rsidRPr="004A62DC" w:rsidDel="004A62DC">
          <w:delText>now built into run script</w:delText>
        </w:r>
      </w:del>
    </w:p>
    <w:p w14:paraId="2D22DEA1" w14:textId="47386591" w:rsidR="00266430" w:rsidRPr="004A62DC" w:rsidDel="004A62DC" w:rsidRDefault="00266430" w:rsidP="00266430">
      <w:pPr>
        <w:pStyle w:val="ListParagraph"/>
        <w:numPr>
          <w:ilvl w:val="0"/>
          <w:numId w:val="48"/>
        </w:numPr>
        <w:rPr>
          <w:del w:id="615" w:author="Will Chen" w:date="2017-06-06T15:31:00Z"/>
        </w:rPr>
      </w:pPr>
      <w:del w:id="616" w:author="Will Chen" w:date="2017-06-06T15:31:00Z">
        <w:r w:rsidRPr="004A62DC" w:rsidDel="004A62DC">
          <w:delText xml:space="preserve">Low power </w:delText>
        </w:r>
        <w:r w:rsidR="0042176E" w:rsidRPr="004A62DC" w:rsidDel="004A62DC">
          <w:delText xml:space="preserve">is </w:delText>
        </w:r>
        <w:r w:rsidRPr="004A62DC" w:rsidDel="004A62DC">
          <w:delText>no longer an unsupported feature</w:delText>
        </w:r>
      </w:del>
    </w:p>
    <w:p w14:paraId="4ADEF197" w14:textId="0135EDFE" w:rsidR="00266430" w:rsidRPr="004A62DC" w:rsidDel="004A62DC" w:rsidRDefault="00BE7FF0" w:rsidP="00BE7FF0">
      <w:pPr>
        <w:pStyle w:val="ListParagraph"/>
        <w:numPr>
          <w:ilvl w:val="0"/>
          <w:numId w:val="48"/>
        </w:numPr>
        <w:rPr>
          <w:del w:id="617" w:author="Will Chen" w:date="2017-06-06T15:31:00Z"/>
        </w:rPr>
      </w:pPr>
      <w:del w:id="618" w:author="Will Chen" w:date="2017-06-06T15:31:00Z">
        <w:r w:rsidRPr="004A62DC" w:rsidDel="004A62DC">
          <w:delText>Added 5 new known limitations and 2 new known VIP issues</w:delText>
        </w:r>
      </w:del>
    </w:p>
    <w:p w14:paraId="2CB626CB" w14:textId="1A9A91E9" w:rsidR="002C7759" w:rsidRPr="004A62DC" w:rsidDel="004A62DC" w:rsidRDefault="002C7759" w:rsidP="002C7759">
      <w:pPr>
        <w:pStyle w:val="Heading2"/>
        <w:rPr>
          <w:del w:id="619" w:author="Will Chen" w:date="2017-06-06T15:31:00Z"/>
        </w:rPr>
      </w:pPr>
      <w:del w:id="620" w:author="Will Chen" w:date="2017-06-06T15:31:00Z">
        <w:r w:rsidRPr="004A62DC" w:rsidDel="004A62DC">
          <w:delText>Document Revision C</w:delText>
        </w:r>
      </w:del>
    </w:p>
    <w:p w14:paraId="231045AC" w14:textId="57EADBEA" w:rsidR="003B13F8" w:rsidRPr="004A62DC" w:rsidDel="004A62DC" w:rsidRDefault="003B13F8" w:rsidP="003B13F8">
      <w:pPr>
        <w:pStyle w:val="ListParagraph"/>
        <w:numPr>
          <w:ilvl w:val="0"/>
          <w:numId w:val="48"/>
        </w:numPr>
        <w:rPr>
          <w:del w:id="621" w:author="Will Chen" w:date="2017-06-06T15:31:00Z"/>
        </w:rPr>
      </w:pPr>
      <w:del w:id="622" w:author="Will Chen" w:date="2017-06-06T15:31:00Z">
        <w:r w:rsidRPr="004A62DC" w:rsidDel="004A62DC">
          <w:delText>Separate interrupts now supported</w:delText>
        </w:r>
      </w:del>
    </w:p>
    <w:p w14:paraId="091D52F9" w14:textId="6CCFF8AD" w:rsidR="003B13F8" w:rsidRPr="004A62DC" w:rsidDel="004A62DC" w:rsidRDefault="003B13F8" w:rsidP="003B13F8">
      <w:pPr>
        <w:pStyle w:val="ListParagraph"/>
        <w:numPr>
          <w:ilvl w:val="0"/>
          <w:numId w:val="48"/>
        </w:numPr>
        <w:rPr>
          <w:del w:id="623" w:author="Will Chen" w:date="2017-06-06T15:31:00Z"/>
        </w:rPr>
      </w:pPr>
      <w:del w:id="624" w:author="Will Chen" w:date="2017-06-06T15:31:00Z">
        <w:r w:rsidRPr="004A62DC" w:rsidDel="004A62DC">
          <w:delText>Removed 3 known limitations with IMG2 bridges that have been resolved</w:delText>
        </w:r>
      </w:del>
    </w:p>
    <w:p w14:paraId="1D01FFA3" w14:textId="3F7244AD" w:rsidR="003B13F8" w:rsidRPr="004A62DC" w:rsidDel="004A62DC" w:rsidRDefault="003B13F8" w:rsidP="003B13F8">
      <w:pPr>
        <w:pStyle w:val="ListParagraph"/>
        <w:numPr>
          <w:ilvl w:val="0"/>
          <w:numId w:val="49"/>
        </w:numPr>
        <w:rPr>
          <w:del w:id="625" w:author="Will Chen" w:date="2017-06-06T15:31:00Z"/>
        </w:rPr>
      </w:pPr>
      <w:del w:id="626" w:author="Will Chen" w:date="2017-06-06T15:31:00Z">
        <w:r w:rsidRPr="004A62DC" w:rsidDel="004A62DC">
          <w:delText>Removed 2 known VIP issues that do not apply to currently supported tool and VIP versions</w:delText>
        </w:r>
      </w:del>
    </w:p>
    <w:p w14:paraId="4127BECE" w14:textId="2216B461" w:rsidR="003B13F8" w:rsidRPr="004A62DC" w:rsidDel="004A62DC" w:rsidRDefault="003B13F8" w:rsidP="003B13F8">
      <w:pPr>
        <w:pStyle w:val="ListParagraph"/>
        <w:numPr>
          <w:ilvl w:val="0"/>
          <w:numId w:val="49"/>
        </w:numPr>
        <w:rPr>
          <w:del w:id="627" w:author="Will Chen" w:date="2017-06-06T15:31:00Z"/>
        </w:rPr>
      </w:pPr>
      <w:del w:id="628" w:author="Will Chen" w:date="2017-06-06T15:31:00Z">
        <w:r w:rsidRPr="004A62DC" w:rsidDel="004A62DC">
          <w:delText>Added 1 new known limitation, post-test quiesce period</w:delText>
        </w:r>
      </w:del>
    </w:p>
    <w:p w14:paraId="3BFD5A8C" w14:textId="52BA91FF" w:rsidR="00EB1246" w:rsidRPr="004A62DC" w:rsidDel="004A62DC" w:rsidRDefault="00EB1246" w:rsidP="00EB1246">
      <w:pPr>
        <w:pStyle w:val="Heading2"/>
        <w:rPr>
          <w:del w:id="629" w:author="Will Chen" w:date="2017-06-06T15:31:00Z"/>
        </w:rPr>
      </w:pPr>
      <w:del w:id="630" w:author="Will Chen" w:date="2017-06-06T15:31:00Z">
        <w:r w:rsidRPr="004A62DC" w:rsidDel="004A62DC">
          <w:delText>Document Revision D</w:delText>
        </w:r>
      </w:del>
    </w:p>
    <w:p w14:paraId="52B9C668" w14:textId="39BDDC61" w:rsidR="00EB1246" w:rsidRPr="004A62DC" w:rsidDel="004A62DC" w:rsidRDefault="00E139C6" w:rsidP="003B13F8">
      <w:pPr>
        <w:pStyle w:val="ListParagraph"/>
        <w:numPr>
          <w:ilvl w:val="0"/>
          <w:numId w:val="49"/>
        </w:numPr>
        <w:rPr>
          <w:del w:id="631" w:author="Will Chen" w:date="2017-06-06T15:31:00Z"/>
        </w:rPr>
      </w:pPr>
      <w:del w:id="632" w:author="Will Chen" w:date="2017-06-06T15:31:00Z">
        <w:r w:rsidRPr="004A62DC" w:rsidDel="004A62DC">
          <w:delText>ACE and ACE-Lite now supported (added in release 16.04a)</w:delText>
        </w:r>
        <w:r w:rsidR="00FB129D" w:rsidRPr="004A62DC" w:rsidDel="004A62DC">
          <w:delText>, though without coherent transactions</w:delText>
        </w:r>
      </w:del>
    </w:p>
    <w:p w14:paraId="66660CE9" w14:textId="2A270475" w:rsidR="00E139C6" w:rsidRPr="004A62DC" w:rsidDel="004A62DC" w:rsidRDefault="00FB129D" w:rsidP="003B13F8">
      <w:pPr>
        <w:pStyle w:val="ListParagraph"/>
        <w:numPr>
          <w:ilvl w:val="0"/>
          <w:numId w:val="49"/>
        </w:numPr>
        <w:rPr>
          <w:del w:id="633" w:author="Will Chen" w:date="2017-06-06T15:31:00Z"/>
        </w:rPr>
      </w:pPr>
      <w:del w:id="634" w:author="Will Chen" w:date="2017-06-06T15:31:00Z">
        <w:r w:rsidRPr="004A62DC" w:rsidDel="004A62DC">
          <w:delText>Added more information on command line arguments of run script</w:delText>
        </w:r>
      </w:del>
    </w:p>
    <w:p w14:paraId="699BCECF" w14:textId="56ED262E" w:rsidR="00FB129D" w:rsidRPr="004A62DC" w:rsidDel="004A62DC" w:rsidRDefault="00FB129D" w:rsidP="003B13F8">
      <w:pPr>
        <w:pStyle w:val="ListParagraph"/>
        <w:numPr>
          <w:ilvl w:val="0"/>
          <w:numId w:val="49"/>
        </w:numPr>
        <w:rPr>
          <w:del w:id="635" w:author="Will Chen" w:date="2017-06-06T15:31:00Z"/>
        </w:rPr>
      </w:pPr>
      <w:del w:id="636" w:author="Will Chen" w:date="2017-06-06T15:31:00Z">
        <w:r w:rsidRPr="004A62DC" w:rsidDel="004A62DC">
          <w:delText>Updated name of generated IP-XACT file</w:delText>
        </w:r>
      </w:del>
    </w:p>
    <w:p w14:paraId="3D698BEB" w14:textId="0EC2CEE6" w:rsidR="0006378D" w:rsidRPr="004A62DC" w:rsidDel="004A62DC" w:rsidRDefault="0006378D" w:rsidP="0006378D">
      <w:pPr>
        <w:pStyle w:val="Heading2"/>
        <w:rPr>
          <w:del w:id="637" w:author="Will Chen" w:date="2017-06-06T15:31:00Z"/>
        </w:rPr>
      </w:pPr>
      <w:del w:id="638" w:author="Will Chen" w:date="2017-06-06T15:31:00Z">
        <w:r w:rsidRPr="004A62DC" w:rsidDel="004A62DC">
          <w:delText>Document Revision E</w:delText>
        </w:r>
      </w:del>
    </w:p>
    <w:p w14:paraId="6C2E0B04" w14:textId="71884AD8" w:rsidR="0006378D" w:rsidRPr="004A62DC" w:rsidDel="004A62DC" w:rsidRDefault="004E3199" w:rsidP="001E4ED1">
      <w:pPr>
        <w:pStyle w:val="ListParagraph"/>
        <w:numPr>
          <w:ilvl w:val="0"/>
          <w:numId w:val="49"/>
        </w:numPr>
        <w:rPr>
          <w:del w:id="639" w:author="Will Chen" w:date="2017-06-06T15:31:00Z"/>
        </w:rPr>
      </w:pPr>
      <w:del w:id="640" w:author="Will Chen" w:date="2017-06-06T15:31:00Z">
        <w:r w:rsidRPr="004A62DC" w:rsidDel="004A62DC">
          <w:delText xml:space="preserve">Removed </w:delText>
        </w:r>
        <w:r w:rsidR="00596B9F" w:rsidRPr="004A62DC" w:rsidDel="004A62DC">
          <w:delText>“‘</w:delText>
        </w:r>
        <w:r w:rsidRPr="004A62DC" w:rsidDel="004A62DC">
          <w:delText>lpi_req</w:delText>
        </w:r>
        <w:r w:rsidR="00596B9F" w:rsidRPr="004A62DC" w:rsidDel="004A62DC">
          <w:delText xml:space="preserve">’ </w:delText>
        </w:r>
        <w:r w:rsidRPr="004A62DC" w:rsidDel="004A62DC">
          <w:delText>output o</w:delText>
        </w:r>
        <w:r w:rsidR="00596B9F" w:rsidRPr="004A62DC" w:rsidDel="004A62DC">
          <w:delText>f Cadence AMBA LPI VIP undriven”</w:delText>
        </w:r>
        <w:r w:rsidRPr="004A62DC" w:rsidDel="004A62DC">
          <w:delText xml:space="preserve"> from list of known VIP issues; this workaround is no longer required with current VIPCAT version (11.30.039), and has been removed</w:delText>
        </w:r>
      </w:del>
    </w:p>
    <w:p w14:paraId="7E99A420" w14:textId="77777777" w:rsidR="004E3199" w:rsidRPr="003B13F8" w:rsidRDefault="004E3199" w:rsidP="004E3199"/>
    <w:p w14:paraId="3110EBA1" w14:textId="77777777" w:rsidR="00094934" w:rsidRDefault="00094934" w:rsidP="00F0715E">
      <w:pPr>
        <w:pStyle w:val="Body"/>
        <w:spacing w:after="0" w:line="240" w:lineRule="auto"/>
        <w:jc w:val="left"/>
        <w:rPr>
          <w:rFonts w:asciiTheme="majorHAnsi" w:hAnsiTheme="majorHAnsi"/>
          <w:szCs w:val="22"/>
        </w:rPr>
        <w:sectPr w:rsidR="00094934" w:rsidSect="0057075C">
          <w:headerReference w:type="even" r:id="rId13"/>
          <w:headerReference w:type="default" r:id="rId14"/>
          <w:footerReference w:type="even" r:id="rId15"/>
          <w:footerReference w:type="default" r:id="rId16"/>
          <w:headerReference w:type="first" r:id="rId17"/>
          <w:pgSz w:w="12240" w:h="15840" w:code="1"/>
          <w:pgMar w:top="1440" w:right="1440" w:bottom="1440" w:left="1440" w:header="720" w:footer="432" w:gutter="0"/>
          <w:cols w:space="720"/>
          <w:noEndnote/>
        </w:sectPr>
      </w:pPr>
    </w:p>
    <w:p w14:paraId="7F8D42AF" w14:textId="77777777" w:rsidR="00994B17" w:rsidRDefault="00994B17" w:rsidP="00BD0E56">
      <w:pPr>
        <w:pStyle w:val="Body"/>
        <w:jc w:val="center"/>
        <w:rPr>
          <w:rFonts w:asciiTheme="majorHAnsi" w:hAnsiTheme="majorHAnsi"/>
          <w:szCs w:val="22"/>
        </w:rPr>
      </w:pPr>
    </w:p>
    <w:p w14:paraId="6944357F" w14:textId="77777777" w:rsidR="00994B17" w:rsidRDefault="00994B17" w:rsidP="00BD0E56">
      <w:pPr>
        <w:pStyle w:val="Body"/>
        <w:jc w:val="center"/>
        <w:rPr>
          <w:rFonts w:asciiTheme="majorHAnsi" w:hAnsiTheme="majorHAnsi"/>
          <w:szCs w:val="22"/>
        </w:rPr>
      </w:pPr>
    </w:p>
    <w:p w14:paraId="78C54823" w14:textId="77777777" w:rsidR="00994B17" w:rsidRDefault="00994B17" w:rsidP="00BD0E56">
      <w:pPr>
        <w:pStyle w:val="Body"/>
        <w:jc w:val="center"/>
        <w:rPr>
          <w:rFonts w:asciiTheme="majorHAnsi" w:hAnsiTheme="majorHAnsi"/>
          <w:szCs w:val="22"/>
        </w:rPr>
      </w:pPr>
    </w:p>
    <w:p w14:paraId="436D6259" w14:textId="77777777" w:rsidR="00994B17" w:rsidRDefault="00994B17" w:rsidP="00BD0E56">
      <w:pPr>
        <w:pStyle w:val="Body"/>
        <w:jc w:val="center"/>
        <w:rPr>
          <w:rFonts w:asciiTheme="majorHAnsi" w:hAnsiTheme="majorHAnsi"/>
          <w:szCs w:val="22"/>
        </w:rPr>
      </w:pPr>
    </w:p>
    <w:p w14:paraId="5662BF15" w14:textId="77777777" w:rsidR="00994B17" w:rsidRDefault="00994B17" w:rsidP="00BD0E56">
      <w:pPr>
        <w:pStyle w:val="Body"/>
        <w:jc w:val="center"/>
        <w:rPr>
          <w:rFonts w:asciiTheme="majorHAnsi" w:hAnsiTheme="majorHAnsi"/>
          <w:szCs w:val="22"/>
        </w:rPr>
      </w:pPr>
    </w:p>
    <w:p w14:paraId="25495ECC" w14:textId="77777777" w:rsidR="00994B17" w:rsidRDefault="00994B17" w:rsidP="00BD0E56">
      <w:pPr>
        <w:pStyle w:val="Body"/>
        <w:jc w:val="center"/>
        <w:rPr>
          <w:rFonts w:asciiTheme="majorHAnsi" w:hAnsiTheme="majorHAnsi"/>
          <w:szCs w:val="22"/>
        </w:rPr>
      </w:pPr>
    </w:p>
    <w:p w14:paraId="0AC68D9B" w14:textId="77777777" w:rsidR="00994B17" w:rsidRDefault="00994B17" w:rsidP="00BD0E56">
      <w:pPr>
        <w:pStyle w:val="Body"/>
        <w:jc w:val="center"/>
        <w:rPr>
          <w:rFonts w:asciiTheme="majorHAnsi" w:hAnsiTheme="majorHAnsi"/>
          <w:szCs w:val="22"/>
        </w:rPr>
      </w:pPr>
    </w:p>
    <w:p w14:paraId="7E333072" w14:textId="77777777" w:rsidR="00994B17" w:rsidRDefault="00994B17" w:rsidP="00BD0E56">
      <w:pPr>
        <w:pStyle w:val="Body"/>
        <w:jc w:val="center"/>
        <w:rPr>
          <w:rFonts w:asciiTheme="majorHAnsi" w:hAnsiTheme="majorHAnsi"/>
          <w:szCs w:val="22"/>
        </w:rPr>
      </w:pPr>
    </w:p>
    <w:p w14:paraId="0CD68E03" w14:textId="77777777" w:rsidR="00994B17" w:rsidRDefault="00994B17" w:rsidP="00BD0E56">
      <w:pPr>
        <w:pStyle w:val="Body"/>
        <w:jc w:val="center"/>
        <w:rPr>
          <w:rFonts w:asciiTheme="majorHAnsi" w:hAnsiTheme="majorHAnsi"/>
          <w:szCs w:val="22"/>
        </w:rPr>
      </w:pPr>
    </w:p>
    <w:p w14:paraId="1E12C1AA" w14:textId="77777777" w:rsidR="00994B17" w:rsidRDefault="00994B17" w:rsidP="00BD0E56">
      <w:pPr>
        <w:pStyle w:val="Body"/>
        <w:jc w:val="center"/>
        <w:rPr>
          <w:rFonts w:asciiTheme="majorHAnsi" w:hAnsiTheme="majorHAnsi"/>
          <w:szCs w:val="22"/>
        </w:rPr>
      </w:pPr>
    </w:p>
    <w:p w14:paraId="509C4F8E" w14:textId="77777777" w:rsidR="00994B17" w:rsidRPr="00080656" w:rsidRDefault="00994B17" w:rsidP="00BD0E56">
      <w:pPr>
        <w:pStyle w:val="Body"/>
        <w:jc w:val="center"/>
        <w:rPr>
          <w:rFonts w:asciiTheme="majorHAnsi" w:hAnsiTheme="majorHAnsi"/>
          <w:szCs w:val="22"/>
        </w:rPr>
      </w:pPr>
    </w:p>
    <w:p w14:paraId="39E7D73C" w14:textId="532BFD23" w:rsidR="00B433E0" w:rsidRPr="00080656" w:rsidRDefault="00C5010D" w:rsidP="00BD0E56">
      <w:pPr>
        <w:pStyle w:val="Body"/>
        <w:spacing w:after="0" w:line="240" w:lineRule="auto"/>
        <w:jc w:val="center"/>
        <w:rPr>
          <w:rFonts w:asciiTheme="majorHAnsi" w:hAnsiTheme="majorHAnsi"/>
          <w:szCs w:val="22"/>
        </w:rPr>
      </w:pPr>
      <w:r w:rsidRPr="00C5010D">
        <w:rPr>
          <w:rFonts w:asciiTheme="majorHAnsi" w:hAnsiTheme="majorHAnsi"/>
          <w:szCs w:val="22"/>
        </w:rPr>
        <w:t xml:space="preserve">2870 </w:t>
      </w:r>
      <w:proofErr w:type="spellStart"/>
      <w:r w:rsidRPr="00C5010D">
        <w:rPr>
          <w:rFonts w:asciiTheme="majorHAnsi" w:hAnsiTheme="majorHAnsi"/>
          <w:szCs w:val="22"/>
        </w:rPr>
        <w:t>Zanker</w:t>
      </w:r>
      <w:proofErr w:type="spellEnd"/>
      <w:r w:rsidRPr="00C5010D">
        <w:rPr>
          <w:rFonts w:asciiTheme="majorHAnsi" w:hAnsiTheme="majorHAnsi"/>
          <w:szCs w:val="22"/>
        </w:rPr>
        <w:t xml:space="preserve"> Road</w:t>
      </w:r>
    </w:p>
    <w:p w14:paraId="0E38EBAC" w14:textId="599B1B2E" w:rsidR="00B433E0" w:rsidRPr="00080656" w:rsidRDefault="00C5010D" w:rsidP="00BD0E56">
      <w:pPr>
        <w:pStyle w:val="Body"/>
        <w:spacing w:after="0" w:line="240" w:lineRule="auto"/>
        <w:jc w:val="center"/>
        <w:rPr>
          <w:rFonts w:asciiTheme="majorHAnsi" w:hAnsiTheme="majorHAnsi"/>
          <w:szCs w:val="22"/>
        </w:rPr>
      </w:pPr>
      <w:r w:rsidRPr="00C5010D">
        <w:rPr>
          <w:rFonts w:asciiTheme="majorHAnsi" w:hAnsiTheme="majorHAnsi"/>
          <w:szCs w:val="22"/>
        </w:rPr>
        <w:t>Suite 210</w:t>
      </w:r>
    </w:p>
    <w:p w14:paraId="38B5D4EA" w14:textId="2E6E8A08" w:rsidR="00B433E0" w:rsidRPr="00080656" w:rsidRDefault="00C5010D" w:rsidP="00BD0E56">
      <w:pPr>
        <w:pStyle w:val="Body"/>
        <w:spacing w:after="0" w:line="240" w:lineRule="auto"/>
        <w:jc w:val="center"/>
        <w:rPr>
          <w:rFonts w:asciiTheme="majorHAnsi" w:hAnsiTheme="majorHAnsi"/>
          <w:szCs w:val="22"/>
        </w:rPr>
      </w:pPr>
      <w:r w:rsidRPr="00C5010D">
        <w:rPr>
          <w:rFonts w:asciiTheme="majorHAnsi" w:hAnsiTheme="majorHAnsi"/>
          <w:szCs w:val="22"/>
        </w:rPr>
        <w:t>San Jose, CA 95134</w:t>
      </w:r>
    </w:p>
    <w:p w14:paraId="32B5EE06" w14:textId="4BCB6837" w:rsidR="00B433E0" w:rsidRPr="00080656" w:rsidRDefault="00F174F7" w:rsidP="00BD0E56">
      <w:pPr>
        <w:pStyle w:val="Body"/>
        <w:spacing w:after="0" w:line="240" w:lineRule="auto"/>
        <w:jc w:val="center"/>
        <w:rPr>
          <w:rFonts w:asciiTheme="majorHAnsi" w:hAnsiTheme="majorHAnsi"/>
          <w:szCs w:val="22"/>
        </w:rPr>
      </w:pPr>
      <w:hyperlink r:id="rId18" w:history="1">
        <w:r w:rsidR="00B433E0" w:rsidRPr="00D1194A">
          <w:rPr>
            <w:rStyle w:val="Hyperlink"/>
            <w:rFonts w:asciiTheme="majorHAnsi" w:hAnsiTheme="majorHAnsi"/>
            <w:szCs w:val="22"/>
          </w:rPr>
          <w:t>www.netspeedsytems.com</w:t>
        </w:r>
      </w:hyperlink>
    </w:p>
    <w:p w14:paraId="09BF8C70" w14:textId="77777777" w:rsidR="00D80F5D" w:rsidRPr="00080656" w:rsidRDefault="00D80F5D" w:rsidP="0011273D">
      <w:pPr>
        <w:rPr>
          <w:rFonts w:asciiTheme="majorHAnsi" w:hAnsiTheme="majorHAnsi"/>
        </w:rPr>
      </w:pPr>
    </w:p>
    <w:sectPr w:rsidR="00D80F5D" w:rsidRPr="00080656" w:rsidSect="00D1194A">
      <w:headerReference w:type="even" r:id="rId19"/>
      <w:headerReference w:type="default" r:id="rId20"/>
      <w:headerReference w:type="first" r:id="rId21"/>
      <w:footerReference w:type="first" r:id="rId22"/>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4C5BA" w14:textId="77777777" w:rsidR="00F174F7" w:rsidRDefault="00F174F7">
      <w:r>
        <w:separator/>
      </w:r>
    </w:p>
    <w:p w14:paraId="6CB23940" w14:textId="77777777" w:rsidR="00F174F7" w:rsidRDefault="00F174F7"/>
  </w:endnote>
  <w:endnote w:type="continuationSeparator" w:id="0">
    <w:p w14:paraId="3B1AC56E" w14:textId="77777777" w:rsidR="00F174F7" w:rsidRDefault="00F174F7">
      <w:r>
        <w:continuationSeparator/>
      </w:r>
    </w:p>
    <w:p w14:paraId="0D14D917" w14:textId="77777777" w:rsidR="00F174F7" w:rsidRDefault="00F17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BA06E" w14:textId="0490EFAB" w:rsidR="00133416" w:rsidRDefault="00133416" w:rsidP="00D1194A">
    <w:pPr>
      <w:pStyle w:val="FooterCentered"/>
      <w:jc w:val="left"/>
    </w:pPr>
    <w:r>
      <w:rPr>
        <w:noProof/>
        <w:lang w:val="en-GB" w:eastAsia="en-GB"/>
      </w:rPr>
      <mc:AlternateContent>
        <mc:Choice Requires="wps">
          <w:drawing>
            <wp:anchor distT="4294967293" distB="4294967293" distL="114300" distR="114300" simplePos="0" relativeHeight="251659776" behindDoc="0" locked="0" layoutInCell="1" allowOverlap="1" wp14:anchorId="32CF3D48" wp14:editId="20E70442">
              <wp:simplePos x="0" y="0"/>
              <wp:positionH relativeFrom="column">
                <wp:posOffset>-27940</wp:posOffset>
              </wp:positionH>
              <wp:positionV relativeFrom="paragraph">
                <wp:posOffset>-1271</wp:posOffset>
              </wp:positionV>
              <wp:extent cx="6000750" cy="0"/>
              <wp:effectExtent l="0" t="0" r="19050" b="19050"/>
              <wp:wrapNone/>
              <wp:docPr id="988"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3E37F1DE" id="Line 1032"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" strokecolor="#b8b308"/>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A8F5" w14:textId="68260842" w:rsidR="00133416" w:rsidRDefault="00133416" w:rsidP="00AB5621">
    <w:pPr>
      <w:pStyle w:val="FooterCentered"/>
      <w:spacing w:after="0"/>
    </w:pPr>
    <w:r>
      <w:rPr>
        <w:noProof/>
        <w:lang w:val="en-GB" w:eastAsia="en-GB"/>
      </w:rPr>
      <mc:AlternateContent>
        <mc:Choice Requires="wps">
          <w:drawing>
            <wp:anchor distT="4294967293" distB="4294967293" distL="114300" distR="114300" simplePos="0" relativeHeight="251656704" behindDoc="0" locked="0" layoutInCell="1" allowOverlap="1" wp14:anchorId="536EC49A" wp14:editId="599B1C63">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3504DF47" id="Line 1100"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7</w:t>
    </w:r>
    <w:r w:rsidRPr="004B28E9">
      <w:t xml:space="preserve"> Net</w:t>
    </w:r>
    <w:r>
      <w:t>S</w:t>
    </w:r>
    <w:r w:rsidRPr="004B28E9">
      <w:t>peed Systems</w:t>
    </w:r>
  </w:p>
  <w:p w14:paraId="11FD3E03" w14:textId="2057C165" w:rsidR="00133416" w:rsidRDefault="00133416" w:rsidP="00AB5621">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B929CA">
      <w:rPr>
        <w:rStyle w:val="PageNumber"/>
        <w:noProof/>
      </w:rPr>
      <w:t>21</w:t>
    </w:r>
    <w:r>
      <w:rPr>
        <w:rStyle w:val="PageNumber"/>
      </w:rPr>
      <w:fldChar w:fldCharType="end"/>
    </w:r>
  </w:p>
  <w:p w14:paraId="3B40BFAC" w14:textId="090CDC4E" w:rsidR="00133416" w:rsidRPr="00BA15C2" w:rsidRDefault="00133416" w:rsidP="00AB5621">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70CDE" w14:textId="77777777" w:rsidR="00133416" w:rsidRDefault="001334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8A482" w14:textId="77777777" w:rsidR="00F174F7" w:rsidRDefault="00F174F7">
      <w:r>
        <w:separator/>
      </w:r>
    </w:p>
    <w:p w14:paraId="4D2C156C" w14:textId="77777777" w:rsidR="00F174F7" w:rsidRDefault="00F174F7"/>
  </w:footnote>
  <w:footnote w:type="continuationSeparator" w:id="0">
    <w:p w14:paraId="13E6D75E" w14:textId="77777777" w:rsidR="00F174F7" w:rsidRDefault="00F174F7">
      <w:r>
        <w:continuationSeparator/>
      </w:r>
    </w:p>
    <w:p w14:paraId="19E0F2DD" w14:textId="77777777" w:rsidR="00F174F7" w:rsidRDefault="00F174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DB932" w14:textId="77777777" w:rsidR="00133416" w:rsidRDefault="00133416" w:rsidP="00831C54">
    <w:pPr>
      <w:pStyle w:val="Header"/>
      <w:jc w:val="right"/>
    </w:pPr>
    <w:r>
      <w:rPr>
        <w:lang w:val="en-GB" w:eastAsia="en-GB"/>
      </w:rPr>
      <w:drawing>
        <wp:inline distT="0" distB="0" distL="0" distR="0" wp14:anchorId="78344EC5" wp14:editId="7C005631">
          <wp:extent cx="1019175" cy="228600"/>
          <wp:effectExtent l="19050" t="0" r="9525" b="0"/>
          <wp:docPr id="1" name="Picture 1"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14:paraId="45468E80" w14:textId="502752BB" w:rsidR="00133416" w:rsidRDefault="00133416">
    <w:pPr>
      <w:pStyle w:val="Header"/>
    </w:pPr>
    <w:r>
      <w:rPr>
        <w:lang w:val="en-GB" w:eastAsia="en-GB"/>
      </w:rPr>
      <mc:AlternateContent>
        <mc:Choice Requires="wps">
          <w:drawing>
            <wp:anchor distT="4294967293" distB="4294967293" distL="114300" distR="114300" simplePos="0" relativeHeight="251658752" behindDoc="0" locked="0" layoutInCell="1" allowOverlap="1" wp14:anchorId="76309248" wp14:editId="33F796FA">
              <wp:simplePos x="0" y="0"/>
              <wp:positionH relativeFrom="column">
                <wp:posOffset>-18415</wp:posOffset>
              </wp:positionH>
              <wp:positionV relativeFrom="paragraph">
                <wp:posOffset>48894</wp:posOffset>
              </wp:positionV>
              <wp:extent cx="5962650" cy="0"/>
              <wp:effectExtent l="0" t="0" r="19050" b="19050"/>
              <wp:wrapNone/>
              <wp:docPr id="990"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6C967BBC" id="Line 1076"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i64FMBoCAAAtBAAADgAAAAAAAAAAAAAAAAAuAgAAZHJzL2Uyb0RvYy54bWxQSwECLQAUAAYA&#10;CAAAACEA6wJjHtsAAAAGAQAADwAAAAAAAAAAAAAAAAB0BAAAZHJzL2Rvd25yZXYueG1sUEsFBgAA&#10;AAAEAAQA8wAAAHwFAAAAAA==&#10;" strokecolor="#b8b308"/>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24579" w14:textId="396E801B" w:rsidR="00133416" w:rsidRDefault="00F174F7">
    <w:pPr>
      <w:pStyle w:val="Header"/>
    </w:pPr>
    <w:sdt>
      <w:sdtPr>
        <w:id w:val="1437946907"/>
        <w:docPartObj>
          <w:docPartGallery w:val="Watermarks"/>
          <w:docPartUnique/>
        </w:docPartObj>
      </w:sdtPr>
      <w:sdtEndPr/>
      <w:sdtContent>
        <w:r>
          <w:rPr>
            <w:lang w:eastAsia="zh-TW"/>
          </w:rPr>
          <w:pict w14:anchorId="4068C8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88" type="#_x0000_t136" style="position:absolute;margin-left:0;margin-top:0;width:527.85pt;height:131.95pt;rotation:315;z-index:-25165568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133416">
      <w:rPr>
        <w:lang w:val="en-GB" w:eastAsia="en-GB"/>
      </w:rPr>
      <w:drawing>
        <wp:inline distT="0" distB="0" distL="0" distR="0" wp14:anchorId="0EE4538D" wp14:editId="6E33D207">
          <wp:extent cx="2098700" cy="4572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r w:rsidR="00133416">
      <w:t xml:space="preserve">  </w:t>
    </w:r>
    <w:r w:rsidR="00133416">
      <w:tab/>
    </w:r>
  </w:p>
  <w:p w14:paraId="548008AD" w14:textId="7433BDFD" w:rsidR="00133416" w:rsidRDefault="00133416">
    <w:pPr>
      <w:pStyle w:val="Header"/>
    </w:pPr>
    <w:r>
      <w:rPr>
        <w:lang w:val="en-GB" w:eastAsia="en-GB"/>
      </w:rPr>
      <mc:AlternateContent>
        <mc:Choice Requires="wps">
          <w:drawing>
            <wp:anchor distT="4294967293" distB="4294967293" distL="114300" distR="114300" simplePos="0" relativeHeight="251655680" behindDoc="0" locked="0" layoutInCell="1" allowOverlap="1" wp14:anchorId="2CB4E558" wp14:editId="764A713C">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646EB509" id="Line 1099"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91D8" w14:textId="77777777" w:rsidR="00133416" w:rsidRDefault="00133416">
    <w:pPr>
      <w:pStyle w:val="Header"/>
    </w:pPr>
    <w:r>
      <w:rPr>
        <w:lang w:val="en-GB" w:eastAsia="en-GB"/>
      </w:rPr>
      <w:drawing>
        <wp:anchor distT="0" distB="0" distL="114300" distR="114300" simplePos="0" relativeHeight="251654656" behindDoc="1" locked="1" layoutInCell="1" allowOverlap="1" wp14:anchorId="5B7932CB" wp14:editId="2E9CD596">
          <wp:simplePos x="0" y="0"/>
          <wp:positionH relativeFrom="column">
            <wp:posOffset>13335</wp:posOffset>
          </wp:positionH>
          <wp:positionV relativeFrom="page">
            <wp:posOffset>421640</wp:posOffset>
          </wp:positionV>
          <wp:extent cx="5943600" cy="33337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14:paraId="55C8C623" w14:textId="77777777" w:rsidR="00133416" w:rsidRDefault="001334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D862" w14:textId="77777777" w:rsidR="00133416" w:rsidRDefault="0013341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77777777" w:rsidR="00133416" w:rsidRDefault="00133416" w:rsidP="00A51C97">
    <w:pPr>
      <w:pStyle w:val="Header"/>
      <w:jc w:val="both"/>
    </w:pPr>
    <w:r>
      <w:rPr>
        <w:lang w:val="en-GB" w:eastAsia="en-GB"/>
      </w:rPr>
      <mc:AlternateContent>
        <mc:Choice Requires="wps">
          <w:drawing>
            <wp:anchor distT="4294967294" distB="4294967294" distL="114300" distR="114300" simplePos="0" relativeHeight="251657728" behindDoc="0" locked="0" layoutInCell="1" allowOverlap="1" wp14:anchorId="610FBB8F" wp14:editId="104303A0">
              <wp:simplePos x="0" y="0"/>
              <wp:positionH relativeFrom="column">
                <wp:posOffset>10160</wp:posOffset>
              </wp:positionH>
              <wp:positionV relativeFrom="paragraph">
                <wp:posOffset>522605</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0CCBBDC3" id="Line 1101"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pt,41.15pt" to="470.3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" strokecolor="#adafb2"/>
          </w:pict>
        </mc:Fallback>
      </mc:AlternateContent>
    </w:r>
    <w:r>
      <w:rPr>
        <w:lang w:val="en-GB" w:eastAsia="en-GB"/>
      </w:rPr>
      <w:drawing>
        <wp:inline distT="0" distB="0" distL="0" distR="0" wp14:anchorId="00485DE0" wp14:editId="74BEB4A7">
          <wp:extent cx="2098699" cy="4572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699" cy="457200"/>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133416" w:rsidRDefault="00133416">
    <w:pPr>
      <w:pStyle w:val="Header"/>
    </w:pPr>
  </w:p>
  <w:p w14:paraId="376C616C" w14:textId="77777777" w:rsidR="00133416" w:rsidRDefault="00133416">
    <w:pPr>
      <w:pStyle w:val="Header"/>
    </w:pPr>
  </w:p>
  <w:p w14:paraId="53E24699" w14:textId="77777777" w:rsidR="00133416" w:rsidRDefault="00133416">
    <w:pPr>
      <w:pStyle w:val="Header"/>
    </w:pPr>
  </w:p>
  <w:p w14:paraId="2ABB37AC" w14:textId="77777777" w:rsidR="00133416" w:rsidRDefault="00133416">
    <w:pPr>
      <w:pStyle w:val="Header"/>
    </w:pPr>
  </w:p>
  <w:p w14:paraId="6B537E06" w14:textId="77777777" w:rsidR="00133416" w:rsidRDefault="00133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922E5"/>
    <w:multiLevelType w:val="hybridMultilevel"/>
    <w:tmpl w:val="DEB0B49E"/>
    <w:lvl w:ilvl="0" w:tplc="A93C112C">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758C5"/>
    <w:multiLevelType w:val="hybridMultilevel"/>
    <w:tmpl w:val="674C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C18"/>
    <w:multiLevelType w:val="hybridMultilevel"/>
    <w:tmpl w:val="4E48A626"/>
    <w:lvl w:ilvl="0" w:tplc="993E8588">
      <w:start w:val="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357387"/>
    <w:multiLevelType w:val="multilevel"/>
    <w:tmpl w:val="E9AAA5B0"/>
    <w:lvl w:ilvl="0">
      <w:start w:val="1"/>
      <w:numFmt w:val="decimal"/>
      <w:pStyle w:val="Heading1"/>
      <w:lvlText w:val="%1"/>
      <w:lvlJc w:val="left"/>
      <w:pPr>
        <w:tabs>
          <w:tab w:val="num" w:pos="720"/>
        </w:tabs>
        <w:ind w:left="432" w:hanging="432"/>
      </w:pPr>
      <w:rPr>
        <w:rFonts w:asciiTheme="majorHAnsi" w:hAnsiTheme="majorHAnsi" w:hint="default"/>
        <w:b/>
        <w:i w:val="0"/>
        <w:color w:val="000000" w:themeColor="text1"/>
        <w:sz w:val="36"/>
        <w:szCs w:val="36"/>
      </w:rPr>
    </w:lvl>
    <w:lvl w:ilvl="1">
      <w:start w:val="1"/>
      <w:numFmt w:val="decimal"/>
      <w:pStyle w:val="Heading2"/>
      <w:lvlText w:val="%1.%2"/>
      <w:lvlJc w:val="left"/>
      <w:pPr>
        <w:tabs>
          <w:tab w:val="num" w:pos="864"/>
        </w:tabs>
        <w:ind w:left="576" w:hanging="576"/>
      </w:pPr>
      <w:rPr>
        <w:rFonts w:asciiTheme="majorHAnsi" w:hAnsiTheme="majorHAnsi" w:hint="default"/>
        <w:b/>
        <w:i w:val="0"/>
        <w:color w:val="000000" w:themeColor="text1"/>
        <w:sz w:val="28"/>
        <w:szCs w:val="28"/>
      </w:rPr>
    </w:lvl>
    <w:lvl w:ilvl="2">
      <w:start w:val="1"/>
      <w:numFmt w:val="decimal"/>
      <w:pStyle w:val="Heading3"/>
      <w:lvlText w:val="%1.%2.%3"/>
      <w:lvlJc w:val="left"/>
      <w:pPr>
        <w:tabs>
          <w:tab w:val="num" w:pos="6948"/>
        </w:tabs>
        <w:ind w:left="6660" w:hanging="720"/>
      </w:pPr>
      <w:rPr>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1193280"/>
    <w:multiLevelType w:val="hybridMultilevel"/>
    <w:tmpl w:val="D054D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228FD"/>
    <w:multiLevelType w:val="hybridMultilevel"/>
    <w:tmpl w:val="A09A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F434E"/>
    <w:multiLevelType w:val="hybridMultilevel"/>
    <w:tmpl w:val="C2C0B17C"/>
    <w:lvl w:ilvl="0" w:tplc="75BAC580">
      <w:start w:val="1"/>
      <w:numFmt w:val="decimal"/>
      <w:lvlText w:val="%1."/>
      <w:lvlJc w:val="lef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FC063F"/>
    <w:multiLevelType w:val="hybridMultilevel"/>
    <w:tmpl w:val="A9022ABC"/>
    <w:lvl w:ilvl="0" w:tplc="1FC4029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13B07EFD"/>
    <w:multiLevelType w:val="hybridMultilevel"/>
    <w:tmpl w:val="1FFC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151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716698C"/>
    <w:multiLevelType w:val="hybridMultilevel"/>
    <w:tmpl w:val="E04ED47E"/>
    <w:lvl w:ilvl="0" w:tplc="5D2A839C">
      <w:start w:val="1"/>
      <w:numFmt w:val="decimal"/>
      <w:lvlText w:val="%1."/>
      <w:lvlJc w:val="left"/>
      <w:pPr>
        <w:tabs>
          <w:tab w:val="num" w:pos="720"/>
        </w:tabs>
        <w:ind w:left="720" w:hanging="360"/>
      </w:pPr>
    </w:lvl>
    <w:lvl w:ilvl="1" w:tplc="621AD95E">
      <w:start w:val="2333"/>
      <w:numFmt w:val="bullet"/>
      <w:lvlText w:val="–"/>
      <w:lvlJc w:val="left"/>
      <w:pPr>
        <w:tabs>
          <w:tab w:val="num" w:pos="1440"/>
        </w:tabs>
        <w:ind w:left="1440" w:hanging="360"/>
      </w:pPr>
      <w:rPr>
        <w:rFonts w:ascii="Arial" w:hAnsi="Arial" w:hint="default"/>
      </w:rPr>
    </w:lvl>
    <w:lvl w:ilvl="2" w:tplc="8812C2A8" w:tentative="1">
      <w:start w:val="1"/>
      <w:numFmt w:val="decimal"/>
      <w:lvlText w:val="%3."/>
      <w:lvlJc w:val="left"/>
      <w:pPr>
        <w:tabs>
          <w:tab w:val="num" w:pos="2160"/>
        </w:tabs>
        <w:ind w:left="2160" w:hanging="360"/>
      </w:pPr>
    </w:lvl>
    <w:lvl w:ilvl="3" w:tplc="3B06CA92" w:tentative="1">
      <w:start w:val="1"/>
      <w:numFmt w:val="decimal"/>
      <w:lvlText w:val="%4."/>
      <w:lvlJc w:val="left"/>
      <w:pPr>
        <w:tabs>
          <w:tab w:val="num" w:pos="2880"/>
        </w:tabs>
        <w:ind w:left="2880" w:hanging="360"/>
      </w:pPr>
    </w:lvl>
    <w:lvl w:ilvl="4" w:tplc="DD0CB148" w:tentative="1">
      <w:start w:val="1"/>
      <w:numFmt w:val="decimal"/>
      <w:lvlText w:val="%5."/>
      <w:lvlJc w:val="left"/>
      <w:pPr>
        <w:tabs>
          <w:tab w:val="num" w:pos="3600"/>
        </w:tabs>
        <w:ind w:left="3600" w:hanging="360"/>
      </w:pPr>
    </w:lvl>
    <w:lvl w:ilvl="5" w:tplc="A6F44A52" w:tentative="1">
      <w:start w:val="1"/>
      <w:numFmt w:val="decimal"/>
      <w:lvlText w:val="%6."/>
      <w:lvlJc w:val="left"/>
      <w:pPr>
        <w:tabs>
          <w:tab w:val="num" w:pos="4320"/>
        </w:tabs>
        <w:ind w:left="4320" w:hanging="360"/>
      </w:pPr>
    </w:lvl>
    <w:lvl w:ilvl="6" w:tplc="9BD4C1AE" w:tentative="1">
      <w:start w:val="1"/>
      <w:numFmt w:val="decimal"/>
      <w:lvlText w:val="%7."/>
      <w:lvlJc w:val="left"/>
      <w:pPr>
        <w:tabs>
          <w:tab w:val="num" w:pos="5040"/>
        </w:tabs>
        <w:ind w:left="5040" w:hanging="360"/>
      </w:pPr>
    </w:lvl>
    <w:lvl w:ilvl="7" w:tplc="C1C0561C" w:tentative="1">
      <w:start w:val="1"/>
      <w:numFmt w:val="decimal"/>
      <w:lvlText w:val="%8."/>
      <w:lvlJc w:val="left"/>
      <w:pPr>
        <w:tabs>
          <w:tab w:val="num" w:pos="5760"/>
        </w:tabs>
        <w:ind w:left="5760" w:hanging="360"/>
      </w:pPr>
    </w:lvl>
    <w:lvl w:ilvl="8" w:tplc="013A76FE" w:tentative="1">
      <w:start w:val="1"/>
      <w:numFmt w:val="decimal"/>
      <w:lvlText w:val="%9."/>
      <w:lvlJc w:val="left"/>
      <w:pPr>
        <w:tabs>
          <w:tab w:val="num" w:pos="6480"/>
        </w:tabs>
        <w:ind w:left="6480" w:hanging="360"/>
      </w:pPr>
    </w:lvl>
  </w:abstractNum>
  <w:abstractNum w:abstractNumId="15" w15:restartNumberingAfterBreak="0">
    <w:nsid w:val="1D9F0452"/>
    <w:multiLevelType w:val="hybridMultilevel"/>
    <w:tmpl w:val="D2BC0A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063346A"/>
    <w:multiLevelType w:val="hybridMultilevel"/>
    <w:tmpl w:val="33D6D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2C24E5"/>
    <w:multiLevelType w:val="hybridMultilevel"/>
    <w:tmpl w:val="2DEC0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4A13C1"/>
    <w:multiLevelType w:val="hybridMultilevel"/>
    <w:tmpl w:val="2BC45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860D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C43B99"/>
    <w:multiLevelType w:val="hybridMultilevel"/>
    <w:tmpl w:val="15A24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191B42"/>
    <w:multiLevelType w:val="hybridMultilevel"/>
    <w:tmpl w:val="EEE0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F06EE"/>
    <w:multiLevelType w:val="hybridMultilevel"/>
    <w:tmpl w:val="0FD245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8F5C18"/>
    <w:multiLevelType w:val="multilevel"/>
    <w:tmpl w:val="CF92A7D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14119DC"/>
    <w:multiLevelType w:val="hybridMultilevel"/>
    <w:tmpl w:val="97B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B4BBC"/>
    <w:multiLevelType w:val="hybridMultilevel"/>
    <w:tmpl w:val="7ED8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5441EA"/>
    <w:multiLevelType w:val="hybridMultilevel"/>
    <w:tmpl w:val="14429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045D96"/>
    <w:multiLevelType w:val="hybridMultilevel"/>
    <w:tmpl w:val="C3F65EDA"/>
    <w:lvl w:ilvl="0" w:tplc="A93C112C">
      <w:numFmt w:val="bullet"/>
      <w:lvlText w:val="-"/>
      <w:lvlJc w:val="left"/>
      <w:pPr>
        <w:ind w:left="720" w:hanging="360"/>
      </w:pPr>
      <w:rPr>
        <w:rFonts w:ascii="Verdana" w:eastAsia="Times New Roman" w:hAnsi="Verdana"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367609"/>
    <w:multiLevelType w:val="hybridMultilevel"/>
    <w:tmpl w:val="12280A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157D3"/>
    <w:multiLevelType w:val="multilevel"/>
    <w:tmpl w:val="124AFFF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E62176"/>
    <w:multiLevelType w:val="hybridMultilevel"/>
    <w:tmpl w:val="230865A8"/>
    <w:lvl w:ilvl="0" w:tplc="128CD6AC">
      <w:start w:val="4"/>
      <w:numFmt w:val="bullet"/>
      <w:lvlText w:val="-"/>
      <w:lvlJc w:val="left"/>
      <w:pPr>
        <w:ind w:left="420" w:hanging="360"/>
      </w:pPr>
      <w:rPr>
        <w:rFonts w:ascii="Verdana" w:eastAsia="Times New Roman" w:hAnsi="Verdan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E51B5"/>
    <w:multiLevelType w:val="hybridMultilevel"/>
    <w:tmpl w:val="A00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A5289"/>
    <w:multiLevelType w:val="hybridMultilevel"/>
    <w:tmpl w:val="51F22A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34761AF"/>
    <w:multiLevelType w:val="hybridMultilevel"/>
    <w:tmpl w:val="A5B2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DF23B3"/>
    <w:multiLevelType w:val="multilevel"/>
    <w:tmpl w:val="124AFFFA"/>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5865B2"/>
    <w:multiLevelType w:val="hybridMultilevel"/>
    <w:tmpl w:val="73806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A74315"/>
    <w:multiLevelType w:val="hybridMultilevel"/>
    <w:tmpl w:val="A26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4F7320"/>
    <w:multiLevelType w:val="hybridMultilevel"/>
    <w:tmpl w:val="ACFA75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3F67F1"/>
    <w:multiLevelType w:val="multilevel"/>
    <w:tmpl w:val="CF92A7D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8"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1"/>
  </w:num>
  <w:num w:numId="3">
    <w:abstractNumId w:val="39"/>
  </w:num>
  <w:num w:numId="4">
    <w:abstractNumId w:val="1"/>
  </w:num>
  <w:num w:numId="5">
    <w:abstractNumId w:val="33"/>
  </w:num>
  <w:num w:numId="6">
    <w:abstractNumId w:val="38"/>
  </w:num>
  <w:num w:numId="7">
    <w:abstractNumId w:val="40"/>
  </w:num>
  <w:num w:numId="8">
    <w:abstractNumId w:val="45"/>
  </w:num>
  <w:num w:numId="9">
    <w:abstractNumId w:val="48"/>
  </w:num>
  <w:num w:numId="10">
    <w:abstractNumId w:val="24"/>
  </w:num>
  <w:num w:numId="11">
    <w:abstractNumId w:val="5"/>
  </w:num>
  <w:num w:numId="12">
    <w:abstractNumId w:val="42"/>
  </w:num>
  <w:num w:numId="13">
    <w:abstractNumId w:val="46"/>
  </w:num>
  <w:num w:numId="14">
    <w:abstractNumId w:val="28"/>
  </w:num>
  <w:num w:numId="15">
    <w:abstractNumId w:val="13"/>
  </w:num>
  <w:num w:numId="16">
    <w:abstractNumId w:val="6"/>
  </w:num>
  <w:num w:numId="17">
    <w:abstractNumId w:val="12"/>
  </w:num>
  <w:num w:numId="18">
    <w:abstractNumId w:val="26"/>
  </w:num>
  <w:num w:numId="19">
    <w:abstractNumId w:val="34"/>
  </w:num>
  <w:num w:numId="20">
    <w:abstractNumId w:val="25"/>
  </w:num>
  <w:num w:numId="21">
    <w:abstractNumId w:val="7"/>
  </w:num>
  <w:num w:numId="22">
    <w:abstractNumId w:val="3"/>
  </w:num>
  <w:num w:numId="23">
    <w:abstractNumId w:val="36"/>
  </w:num>
  <w:num w:numId="24">
    <w:abstractNumId w:val="9"/>
  </w:num>
  <w:num w:numId="25">
    <w:abstractNumId w:val="19"/>
  </w:num>
  <w:num w:numId="26">
    <w:abstractNumId w:val="43"/>
  </w:num>
  <w:num w:numId="27">
    <w:abstractNumId w:val="29"/>
  </w:num>
  <w:num w:numId="28">
    <w:abstractNumId w:val="4"/>
  </w:num>
  <w:num w:numId="29">
    <w:abstractNumId w:val="32"/>
  </w:num>
  <w:num w:numId="30">
    <w:abstractNumId w:val="37"/>
  </w:num>
  <w:num w:numId="31">
    <w:abstractNumId w:val="41"/>
  </w:num>
  <w:num w:numId="32">
    <w:abstractNumId w:val="44"/>
  </w:num>
  <w:num w:numId="33">
    <w:abstractNumId w:val="47"/>
  </w:num>
  <w:num w:numId="34">
    <w:abstractNumId w:val="23"/>
  </w:num>
  <w:num w:numId="35">
    <w:abstractNumId w:val="31"/>
  </w:num>
  <w:num w:numId="36">
    <w:abstractNumId w:val="16"/>
  </w:num>
  <w:num w:numId="37">
    <w:abstractNumId w:val="21"/>
  </w:num>
  <w:num w:numId="38">
    <w:abstractNumId w:val="2"/>
  </w:num>
  <w:num w:numId="39">
    <w:abstractNumId w:val="27"/>
  </w:num>
  <w:num w:numId="40">
    <w:abstractNumId w:val="10"/>
  </w:num>
  <w:num w:numId="41">
    <w:abstractNumId w:val="8"/>
  </w:num>
  <w:num w:numId="42">
    <w:abstractNumId w:val="18"/>
  </w:num>
  <w:num w:numId="43">
    <w:abstractNumId w:val="30"/>
  </w:num>
  <w:num w:numId="44">
    <w:abstractNumId w:val="22"/>
  </w:num>
  <w:num w:numId="45">
    <w:abstractNumId w:val="14"/>
  </w:num>
  <w:num w:numId="46">
    <w:abstractNumId w:val="17"/>
  </w:num>
  <w:num w:numId="47">
    <w:abstractNumId w:val="20"/>
  </w:num>
  <w:num w:numId="48">
    <w:abstractNumId w:val="15"/>
  </w:num>
  <w:num w:numId="49">
    <w:abstractNumId w:val="35"/>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Chen">
    <w15:presenceInfo w15:providerId="Windows Live" w15:userId="2aeb2a19eb25de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5" w:nlCheck="1" w:checkStyle="1"/>
  <w:activeWritingStyle w:appName="MSWord" w:lang="en-US" w:vendorID="64" w:dllVersion="6" w:nlCheck="1" w:checkStyle="0"/>
  <w:activeWritingStyle w:appName="MSWord" w:lang="en-IN"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89">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1E87"/>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E14"/>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CD3"/>
    <w:rsid w:val="00013D2D"/>
    <w:rsid w:val="0001484A"/>
    <w:rsid w:val="00014BDE"/>
    <w:rsid w:val="000151FC"/>
    <w:rsid w:val="00015357"/>
    <w:rsid w:val="000156B5"/>
    <w:rsid w:val="000157E2"/>
    <w:rsid w:val="0001597E"/>
    <w:rsid w:val="00015AB9"/>
    <w:rsid w:val="000161A6"/>
    <w:rsid w:val="0001628A"/>
    <w:rsid w:val="000167F4"/>
    <w:rsid w:val="000168BD"/>
    <w:rsid w:val="000168D7"/>
    <w:rsid w:val="000168EA"/>
    <w:rsid w:val="00016A68"/>
    <w:rsid w:val="00016EEA"/>
    <w:rsid w:val="00017A9E"/>
    <w:rsid w:val="00017D6C"/>
    <w:rsid w:val="00020A0B"/>
    <w:rsid w:val="00021067"/>
    <w:rsid w:val="00021732"/>
    <w:rsid w:val="00021CE3"/>
    <w:rsid w:val="0002266D"/>
    <w:rsid w:val="00022724"/>
    <w:rsid w:val="00022854"/>
    <w:rsid w:val="0002294C"/>
    <w:rsid w:val="00022A3D"/>
    <w:rsid w:val="00023035"/>
    <w:rsid w:val="000234A4"/>
    <w:rsid w:val="00023507"/>
    <w:rsid w:val="00023564"/>
    <w:rsid w:val="000235BB"/>
    <w:rsid w:val="00023E7B"/>
    <w:rsid w:val="0002441E"/>
    <w:rsid w:val="000244C0"/>
    <w:rsid w:val="000246A1"/>
    <w:rsid w:val="00024704"/>
    <w:rsid w:val="0002525E"/>
    <w:rsid w:val="000258DF"/>
    <w:rsid w:val="0002592F"/>
    <w:rsid w:val="00025CD2"/>
    <w:rsid w:val="00025DAF"/>
    <w:rsid w:val="000260B9"/>
    <w:rsid w:val="00026395"/>
    <w:rsid w:val="000267A2"/>
    <w:rsid w:val="00026CC7"/>
    <w:rsid w:val="000272CA"/>
    <w:rsid w:val="00027351"/>
    <w:rsid w:val="000275C9"/>
    <w:rsid w:val="000276D2"/>
    <w:rsid w:val="00027BF1"/>
    <w:rsid w:val="00027C8A"/>
    <w:rsid w:val="00027DD1"/>
    <w:rsid w:val="00027FED"/>
    <w:rsid w:val="0003093C"/>
    <w:rsid w:val="000309C3"/>
    <w:rsid w:val="00030DED"/>
    <w:rsid w:val="00030E76"/>
    <w:rsid w:val="000310E1"/>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5EB"/>
    <w:rsid w:val="00035324"/>
    <w:rsid w:val="0003546D"/>
    <w:rsid w:val="0003555C"/>
    <w:rsid w:val="000364D1"/>
    <w:rsid w:val="00036896"/>
    <w:rsid w:val="00036E99"/>
    <w:rsid w:val="00037102"/>
    <w:rsid w:val="000371FE"/>
    <w:rsid w:val="0003754A"/>
    <w:rsid w:val="00037A5C"/>
    <w:rsid w:val="00037B9A"/>
    <w:rsid w:val="00040910"/>
    <w:rsid w:val="00040A2F"/>
    <w:rsid w:val="00040C68"/>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9D"/>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4D0"/>
    <w:rsid w:val="00056A68"/>
    <w:rsid w:val="00056D3F"/>
    <w:rsid w:val="00056DC1"/>
    <w:rsid w:val="000570A0"/>
    <w:rsid w:val="000573B0"/>
    <w:rsid w:val="000577B6"/>
    <w:rsid w:val="00057DF7"/>
    <w:rsid w:val="00057F50"/>
    <w:rsid w:val="000612DE"/>
    <w:rsid w:val="000616FE"/>
    <w:rsid w:val="00061B6F"/>
    <w:rsid w:val="00061C16"/>
    <w:rsid w:val="0006212E"/>
    <w:rsid w:val="00062AD2"/>
    <w:rsid w:val="00062E46"/>
    <w:rsid w:val="00062EBD"/>
    <w:rsid w:val="00063457"/>
    <w:rsid w:val="00063561"/>
    <w:rsid w:val="00063685"/>
    <w:rsid w:val="0006378D"/>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47F"/>
    <w:rsid w:val="000766C4"/>
    <w:rsid w:val="00076AE7"/>
    <w:rsid w:val="00076D0F"/>
    <w:rsid w:val="00076DB2"/>
    <w:rsid w:val="0007714C"/>
    <w:rsid w:val="0007760E"/>
    <w:rsid w:val="000800AD"/>
    <w:rsid w:val="00080656"/>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3EA"/>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37B3"/>
    <w:rsid w:val="0009469E"/>
    <w:rsid w:val="00094934"/>
    <w:rsid w:val="0009494D"/>
    <w:rsid w:val="00094C04"/>
    <w:rsid w:val="00094D06"/>
    <w:rsid w:val="000954F8"/>
    <w:rsid w:val="00095988"/>
    <w:rsid w:val="0009602F"/>
    <w:rsid w:val="00096A71"/>
    <w:rsid w:val="00096B82"/>
    <w:rsid w:val="00096CB1"/>
    <w:rsid w:val="0009747B"/>
    <w:rsid w:val="00097636"/>
    <w:rsid w:val="00097DF8"/>
    <w:rsid w:val="00097E76"/>
    <w:rsid w:val="000A029C"/>
    <w:rsid w:val="000A05DD"/>
    <w:rsid w:val="000A079C"/>
    <w:rsid w:val="000A0802"/>
    <w:rsid w:val="000A104C"/>
    <w:rsid w:val="000A1263"/>
    <w:rsid w:val="000A14D0"/>
    <w:rsid w:val="000A1674"/>
    <w:rsid w:val="000A168F"/>
    <w:rsid w:val="000A1727"/>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A7BFF"/>
    <w:rsid w:val="000B0097"/>
    <w:rsid w:val="000B0722"/>
    <w:rsid w:val="000B1858"/>
    <w:rsid w:val="000B1ECF"/>
    <w:rsid w:val="000B1F78"/>
    <w:rsid w:val="000B2A07"/>
    <w:rsid w:val="000B2D48"/>
    <w:rsid w:val="000B3E55"/>
    <w:rsid w:val="000B4012"/>
    <w:rsid w:val="000B4059"/>
    <w:rsid w:val="000B4165"/>
    <w:rsid w:val="000B44F4"/>
    <w:rsid w:val="000B464F"/>
    <w:rsid w:val="000B48EA"/>
    <w:rsid w:val="000B5634"/>
    <w:rsid w:val="000B5D35"/>
    <w:rsid w:val="000B6502"/>
    <w:rsid w:val="000B6CC7"/>
    <w:rsid w:val="000B6FE2"/>
    <w:rsid w:val="000B7076"/>
    <w:rsid w:val="000B70A3"/>
    <w:rsid w:val="000B70F5"/>
    <w:rsid w:val="000B77F3"/>
    <w:rsid w:val="000B7C08"/>
    <w:rsid w:val="000B7C21"/>
    <w:rsid w:val="000B7C42"/>
    <w:rsid w:val="000B7CFC"/>
    <w:rsid w:val="000B7DD9"/>
    <w:rsid w:val="000C0130"/>
    <w:rsid w:val="000C0513"/>
    <w:rsid w:val="000C0636"/>
    <w:rsid w:val="000C091B"/>
    <w:rsid w:val="000C0C13"/>
    <w:rsid w:val="000C1A92"/>
    <w:rsid w:val="000C1B65"/>
    <w:rsid w:val="000C1C23"/>
    <w:rsid w:val="000C2123"/>
    <w:rsid w:val="000C2140"/>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94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39BE"/>
    <w:rsid w:val="000D4409"/>
    <w:rsid w:val="000D46CF"/>
    <w:rsid w:val="000D4B6B"/>
    <w:rsid w:val="000D4BA4"/>
    <w:rsid w:val="000D4E27"/>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6F2F"/>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38B"/>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3ED"/>
    <w:rsid w:val="0010142C"/>
    <w:rsid w:val="00101851"/>
    <w:rsid w:val="00101F05"/>
    <w:rsid w:val="00102130"/>
    <w:rsid w:val="0010217D"/>
    <w:rsid w:val="00102A54"/>
    <w:rsid w:val="00103A22"/>
    <w:rsid w:val="00103BA1"/>
    <w:rsid w:val="001047F9"/>
    <w:rsid w:val="00104A13"/>
    <w:rsid w:val="00105128"/>
    <w:rsid w:val="00105478"/>
    <w:rsid w:val="00105646"/>
    <w:rsid w:val="00105E32"/>
    <w:rsid w:val="0010665E"/>
    <w:rsid w:val="00106935"/>
    <w:rsid w:val="00106ABF"/>
    <w:rsid w:val="001074BF"/>
    <w:rsid w:val="00107B17"/>
    <w:rsid w:val="00107F8D"/>
    <w:rsid w:val="00107FD1"/>
    <w:rsid w:val="00110927"/>
    <w:rsid w:val="00110C4F"/>
    <w:rsid w:val="001110F1"/>
    <w:rsid w:val="00111824"/>
    <w:rsid w:val="001118B1"/>
    <w:rsid w:val="00111D9C"/>
    <w:rsid w:val="0011207B"/>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71C"/>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42E"/>
    <w:rsid w:val="00131573"/>
    <w:rsid w:val="001318F3"/>
    <w:rsid w:val="00131E45"/>
    <w:rsid w:val="0013265C"/>
    <w:rsid w:val="001326F1"/>
    <w:rsid w:val="00132F01"/>
    <w:rsid w:val="00133416"/>
    <w:rsid w:val="00133839"/>
    <w:rsid w:val="0013398D"/>
    <w:rsid w:val="001339A5"/>
    <w:rsid w:val="00133B9B"/>
    <w:rsid w:val="001341F3"/>
    <w:rsid w:val="001345C0"/>
    <w:rsid w:val="00134631"/>
    <w:rsid w:val="001348C3"/>
    <w:rsid w:val="00134F33"/>
    <w:rsid w:val="00135B1F"/>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B8E"/>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47FCD"/>
    <w:rsid w:val="0015012F"/>
    <w:rsid w:val="0015063B"/>
    <w:rsid w:val="00150BE7"/>
    <w:rsid w:val="00150BF5"/>
    <w:rsid w:val="0015148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3A3"/>
    <w:rsid w:val="00154522"/>
    <w:rsid w:val="001546D2"/>
    <w:rsid w:val="001549E2"/>
    <w:rsid w:val="0015515B"/>
    <w:rsid w:val="0015552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0967"/>
    <w:rsid w:val="00190E10"/>
    <w:rsid w:val="00191C1C"/>
    <w:rsid w:val="0019201C"/>
    <w:rsid w:val="00192C9A"/>
    <w:rsid w:val="00192D00"/>
    <w:rsid w:val="00192DC3"/>
    <w:rsid w:val="00193029"/>
    <w:rsid w:val="001930A3"/>
    <w:rsid w:val="0019328B"/>
    <w:rsid w:val="001937DD"/>
    <w:rsid w:val="001941B0"/>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385"/>
    <w:rsid w:val="001A767B"/>
    <w:rsid w:val="001A7987"/>
    <w:rsid w:val="001A7AE2"/>
    <w:rsid w:val="001A7EE2"/>
    <w:rsid w:val="001B024E"/>
    <w:rsid w:val="001B02BD"/>
    <w:rsid w:val="001B056E"/>
    <w:rsid w:val="001B0B5C"/>
    <w:rsid w:val="001B1B4F"/>
    <w:rsid w:val="001B1C40"/>
    <w:rsid w:val="001B1E0C"/>
    <w:rsid w:val="001B1EA7"/>
    <w:rsid w:val="001B2434"/>
    <w:rsid w:val="001B2717"/>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B7AAA"/>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9A9"/>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9D0"/>
    <w:rsid w:val="001D2BD9"/>
    <w:rsid w:val="001D30D9"/>
    <w:rsid w:val="001D30ED"/>
    <w:rsid w:val="001D3536"/>
    <w:rsid w:val="001D35B7"/>
    <w:rsid w:val="001D3926"/>
    <w:rsid w:val="001D3AAD"/>
    <w:rsid w:val="001D3CD6"/>
    <w:rsid w:val="001D42A5"/>
    <w:rsid w:val="001D461D"/>
    <w:rsid w:val="001D48FE"/>
    <w:rsid w:val="001D5B6C"/>
    <w:rsid w:val="001D6134"/>
    <w:rsid w:val="001D6710"/>
    <w:rsid w:val="001D673C"/>
    <w:rsid w:val="001D69E8"/>
    <w:rsid w:val="001D779C"/>
    <w:rsid w:val="001E0032"/>
    <w:rsid w:val="001E0D71"/>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4ED1"/>
    <w:rsid w:val="001E5285"/>
    <w:rsid w:val="001E5393"/>
    <w:rsid w:val="001E55AA"/>
    <w:rsid w:val="001E5A5F"/>
    <w:rsid w:val="001E6DB6"/>
    <w:rsid w:val="001E76AB"/>
    <w:rsid w:val="001E776E"/>
    <w:rsid w:val="001E793C"/>
    <w:rsid w:val="001E794A"/>
    <w:rsid w:val="001E7AA8"/>
    <w:rsid w:val="001F0822"/>
    <w:rsid w:val="001F0FF1"/>
    <w:rsid w:val="001F12F8"/>
    <w:rsid w:val="001F189B"/>
    <w:rsid w:val="001F1C9D"/>
    <w:rsid w:val="001F1F9F"/>
    <w:rsid w:val="001F2019"/>
    <w:rsid w:val="001F2153"/>
    <w:rsid w:val="001F2312"/>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1A06"/>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95"/>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874"/>
    <w:rsid w:val="00213912"/>
    <w:rsid w:val="00213A9B"/>
    <w:rsid w:val="00213D1A"/>
    <w:rsid w:val="00213EE3"/>
    <w:rsid w:val="0021402B"/>
    <w:rsid w:val="002143B2"/>
    <w:rsid w:val="00214C13"/>
    <w:rsid w:val="00214D1D"/>
    <w:rsid w:val="00214D81"/>
    <w:rsid w:val="00214FD2"/>
    <w:rsid w:val="002150E4"/>
    <w:rsid w:val="002156BC"/>
    <w:rsid w:val="00215A18"/>
    <w:rsid w:val="00215AE1"/>
    <w:rsid w:val="00215C87"/>
    <w:rsid w:val="002161D0"/>
    <w:rsid w:val="00216919"/>
    <w:rsid w:val="0021730E"/>
    <w:rsid w:val="0021773E"/>
    <w:rsid w:val="00217994"/>
    <w:rsid w:val="00217EFB"/>
    <w:rsid w:val="00220089"/>
    <w:rsid w:val="0022033E"/>
    <w:rsid w:val="0022048E"/>
    <w:rsid w:val="0022048F"/>
    <w:rsid w:val="00220494"/>
    <w:rsid w:val="002207AF"/>
    <w:rsid w:val="00220AFA"/>
    <w:rsid w:val="002211A9"/>
    <w:rsid w:val="002215FD"/>
    <w:rsid w:val="00221A25"/>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0B7"/>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7FB"/>
    <w:rsid w:val="00236B91"/>
    <w:rsid w:val="002370DD"/>
    <w:rsid w:val="00237230"/>
    <w:rsid w:val="002372CC"/>
    <w:rsid w:val="00237583"/>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824"/>
    <w:rsid w:val="00244D61"/>
    <w:rsid w:val="00245251"/>
    <w:rsid w:val="002452F1"/>
    <w:rsid w:val="0024663B"/>
    <w:rsid w:val="002467BF"/>
    <w:rsid w:val="00246A35"/>
    <w:rsid w:val="00246A57"/>
    <w:rsid w:val="00246DD9"/>
    <w:rsid w:val="002474CD"/>
    <w:rsid w:val="0024766B"/>
    <w:rsid w:val="002476E3"/>
    <w:rsid w:val="00247D89"/>
    <w:rsid w:val="00247E2E"/>
    <w:rsid w:val="00250AC3"/>
    <w:rsid w:val="00250BAB"/>
    <w:rsid w:val="00251268"/>
    <w:rsid w:val="00251464"/>
    <w:rsid w:val="00251551"/>
    <w:rsid w:val="00251866"/>
    <w:rsid w:val="002519A7"/>
    <w:rsid w:val="00251B04"/>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70"/>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430"/>
    <w:rsid w:val="00266817"/>
    <w:rsid w:val="002670B0"/>
    <w:rsid w:val="00267666"/>
    <w:rsid w:val="00267964"/>
    <w:rsid w:val="00267AA0"/>
    <w:rsid w:val="00267ACE"/>
    <w:rsid w:val="00270167"/>
    <w:rsid w:val="002705ED"/>
    <w:rsid w:val="0027313D"/>
    <w:rsid w:val="0027332E"/>
    <w:rsid w:val="00273B9D"/>
    <w:rsid w:val="00274129"/>
    <w:rsid w:val="0027439F"/>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8D1"/>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691"/>
    <w:rsid w:val="00294847"/>
    <w:rsid w:val="00294C1D"/>
    <w:rsid w:val="00294CCC"/>
    <w:rsid w:val="00294F0E"/>
    <w:rsid w:val="002950F1"/>
    <w:rsid w:val="0029553A"/>
    <w:rsid w:val="0029555D"/>
    <w:rsid w:val="002957E2"/>
    <w:rsid w:val="00295C08"/>
    <w:rsid w:val="00295CE5"/>
    <w:rsid w:val="00295E78"/>
    <w:rsid w:val="002963D9"/>
    <w:rsid w:val="002965EB"/>
    <w:rsid w:val="0029703C"/>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897"/>
    <w:rsid w:val="002A3A7D"/>
    <w:rsid w:val="002A3FDE"/>
    <w:rsid w:val="002A45B6"/>
    <w:rsid w:val="002A4A18"/>
    <w:rsid w:val="002A4AB3"/>
    <w:rsid w:val="002A4C90"/>
    <w:rsid w:val="002A5112"/>
    <w:rsid w:val="002A532D"/>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4F11"/>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759"/>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581"/>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5DC"/>
    <w:rsid w:val="002E7895"/>
    <w:rsid w:val="002E7F60"/>
    <w:rsid w:val="002F0271"/>
    <w:rsid w:val="002F0574"/>
    <w:rsid w:val="002F08D2"/>
    <w:rsid w:val="002F11F7"/>
    <w:rsid w:val="002F1677"/>
    <w:rsid w:val="002F1F1C"/>
    <w:rsid w:val="002F1FF6"/>
    <w:rsid w:val="002F2292"/>
    <w:rsid w:val="002F2BAF"/>
    <w:rsid w:val="002F2FDB"/>
    <w:rsid w:val="002F3702"/>
    <w:rsid w:val="002F370F"/>
    <w:rsid w:val="002F3990"/>
    <w:rsid w:val="002F3B4D"/>
    <w:rsid w:val="002F3BC2"/>
    <w:rsid w:val="002F3CDE"/>
    <w:rsid w:val="002F3CEC"/>
    <w:rsid w:val="002F3DC7"/>
    <w:rsid w:val="002F41C4"/>
    <w:rsid w:val="002F46B2"/>
    <w:rsid w:val="002F543F"/>
    <w:rsid w:val="002F558C"/>
    <w:rsid w:val="002F5CF9"/>
    <w:rsid w:val="002F5DA4"/>
    <w:rsid w:val="002F5DB1"/>
    <w:rsid w:val="002F5F0A"/>
    <w:rsid w:val="002F602A"/>
    <w:rsid w:val="002F6079"/>
    <w:rsid w:val="002F60BC"/>
    <w:rsid w:val="002F6A71"/>
    <w:rsid w:val="002F7EE6"/>
    <w:rsid w:val="003001FB"/>
    <w:rsid w:val="003007DA"/>
    <w:rsid w:val="003008E5"/>
    <w:rsid w:val="00301159"/>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086"/>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A0"/>
    <w:rsid w:val="003159DB"/>
    <w:rsid w:val="003159EF"/>
    <w:rsid w:val="00315C37"/>
    <w:rsid w:val="00315C61"/>
    <w:rsid w:val="00315DC7"/>
    <w:rsid w:val="00315F18"/>
    <w:rsid w:val="00316665"/>
    <w:rsid w:val="00316BCE"/>
    <w:rsid w:val="00317101"/>
    <w:rsid w:val="00317136"/>
    <w:rsid w:val="003178B2"/>
    <w:rsid w:val="00317978"/>
    <w:rsid w:val="00317BB9"/>
    <w:rsid w:val="0032044E"/>
    <w:rsid w:val="003205AA"/>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76F"/>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80C"/>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3AAE"/>
    <w:rsid w:val="00343F06"/>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20C"/>
    <w:rsid w:val="00351338"/>
    <w:rsid w:val="00351521"/>
    <w:rsid w:val="00351580"/>
    <w:rsid w:val="0035179A"/>
    <w:rsid w:val="00351A4C"/>
    <w:rsid w:val="00353399"/>
    <w:rsid w:val="003537EB"/>
    <w:rsid w:val="00353867"/>
    <w:rsid w:val="0035393A"/>
    <w:rsid w:val="00354528"/>
    <w:rsid w:val="00354781"/>
    <w:rsid w:val="003548D9"/>
    <w:rsid w:val="00354E55"/>
    <w:rsid w:val="0035595A"/>
    <w:rsid w:val="00355BFC"/>
    <w:rsid w:val="00355ED9"/>
    <w:rsid w:val="00355F6E"/>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3AF2"/>
    <w:rsid w:val="003642DD"/>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3BB"/>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36"/>
    <w:rsid w:val="00390C62"/>
    <w:rsid w:val="00391801"/>
    <w:rsid w:val="00391A7B"/>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3F8"/>
    <w:rsid w:val="003B153F"/>
    <w:rsid w:val="003B1671"/>
    <w:rsid w:val="003B1781"/>
    <w:rsid w:val="003B1C67"/>
    <w:rsid w:val="003B1D47"/>
    <w:rsid w:val="003B1D95"/>
    <w:rsid w:val="003B1F9C"/>
    <w:rsid w:val="003B2108"/>
    <w:rsid w:val="003B232E"/>
    <w:rsid w:val="003B2400"/>
    <w:rsid w:val="003B24A6"/>
    <w:rsid w:val="003B25B2"/>
    <w:rsid w:val="003B2711"/>
    <w:rsid w:val="003B2733"/>
    <w:rsid w:val="003B2A6E"/>
    <w:rsid w:val="003B2ABD"/>
    <w:rsid w:val="003B2D10"/>
    <w:rsid w:val="003B347F"/>
    <w:rsid w:val="003B3D06"/>
    <w:rsid w:val="003B3FDE"/>
    <w:rsid w:val="003B4806"/>
    <w:rsid w:val="003B5D30"/>
    <w:rsid w:val="003B66CF"/>
    <w:rsid w:val="003B6AB2"/>
    <w:rsid w:val="003B710C"/>
    <w:rsid w:val="003B75A8"/>
    <w:rsid w:val="003B7608"/>
    <w:rsid w:val="003B7FAD"/>
    <w:rsid w:val="003C0201"/>
    <w:rsid w:val="003C0433"/>
    <w:rsid w:val="003C055E"/>
    <w:rsid w:val="003C0886"/>
    <w:rsid w:val="003C0C2A"/>
    <w:rsid w:val="003C0C2F"/>
    <w:rsid w:val="003C0C40"/>
    <w:rsid w:val="003C256B"/>
    <w:rsid w:val="003C27DA"/>
    <w:rsid w:val="003C2C47"/>
    <w:rsid w:val="003C2DA0"/>
    <w:rsid w:val="003C3330"/>
    <w:rsid w:val="003C33BF"/>
    <w:rsid w:val="003C3494"/>
    <w:rsid w:val="003C362D"/>
    <w:rsid w:val="003C3A53"/>
    <w:rsid w:val="003C3E49"/>
    <w:rsid w:val="003C414C"/>
    <w:rsid w:val="003C4702"/>
    <w:rsid w:val="003C47D3"/>
    <w:rsid w:val="003C4D1A"/>
    <w:rsid w:val="003C4DB6"/>
    <w:rsid w:val="003C5095"/>
    <w:rsid w:val="003C5108"/>
    <w:rsid w:val="003C521F"/>
    <w:rsid w:val="003C529D"/>
    <w:rsid w:val="003C58AB"/>
    <w:rsid w:val="003C66AB"/>
    <w:rsid w:val="003C6B47"/>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41E1"/>
    <w:rsid w:val="003D5808"/>
    <w:rsid w:val="003D5A23"/>
    <w:rsid w:val="003D5A96"/>
    <w:rsid w:val="003D5D67"/>
    <w:rsid w:val="003D5F81"/>
    <w:rsid w:val="003D631A"/>
    <w:rsid w:val="003D6401"/>
    <w:rsid w:val="003D6CF2"/>
    <w:rsid w:val="003D7800"/>
    <w:rsid w:val="003E11DC"/>
    <w:rsid w:val="003E17B3"/>
    <w:rsid w:val="003E1955"/>
    <w:rsid w:val="003E2758"/>
    <w:rsid w:val="003E2F1C"/>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1BC9"/>
    <w:rsid w:val="003F2290"/>
    <w:rsid w:val="003F2654"/>
    <w:rsid w:val="003F2960"/>
    <w:rsid w:val="003F2B5A"/>
    <w:rsid w:val="003F2DF4"/>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216"/>
    <w:rsid w:val="004103A5"/>
    <w:rsid w:val="004105F0"/>
    <w:rsid w:val="00410965"/>
    <w:rsid w:val="00410D30"/>
    <w:rsid w:val="00412553"/>
    <w:rsid w:val="00412649"/>
    <w:rsid w:val="00413C68"/>
    <w:rsid w:val="00413ED6"/>
    <w:rsid w:val="00413F25"/>
    <w:rsid w:val="00414DD5"/>
    <w:rsid w:val="00414EB4"/>
    <w:rsid w:val="0041513E"/>
    <w:rsid w:val="004158A4"/>
    <w:rsid w:val="00415907"/>
    <w:rsid w:val="00415919"/>
    <w:rsid w:val="00415AF7"/>
    <w:rsid w:val="00416EBB"/>
    <w:rsid w:val="004175B8"/>
    <w:rsid w:val="00417BC0"/>
    <w:rsid w:val="00417E05"/>
    <w:rsid w:val="00420733"/>
    <w:rsid w:val="0042078D"/>
    <w:rsid w:val="0042095B"/>
    <w:rsid w:val="00420C73"/>
    <w:rsid w:val="00420EC5"/>
    <w:rsid w:val="004215EA"/>
    <w:rsid w:val="0042176E"/>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5FD6"/>
    <w:rsid w:val="0043651E"/>
    <w:rsid w:val="00436BA9"/>
    <w:rsid w:val="00437096"/>
    <w:rsid w:val="00437DED"/>
    <w:rsid w:val="0044083B"/>
    <w:rsid w:val="00440853"/>
    <w:rsid w:val="00440979"/>
    <w:rsid w:val="00440DD3"/>
    <w:rsid w:val="0044127D"/>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5C7E"/>
    <w:rsid w:val="00455E28"/>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86C"/>
    <w:rsid w:val="00471B07"/>
    <w:rsid w:val="00471C1A"/>
    <w:rsid w:val="00471E5E"/>
    <w:rsid w:val="00471E86"/>
    <w:rsid w:val="00471F1A"/>
    <w:rsid w:val="00472303"/>
    <w:rsid w:val="00472484"/>
    <w:rsid w:val="00472B0F"/>
    <w:rsid w:val="00472CC1"/>
    <w:rsid w:val="0047315A"/>
    <w:rsid w:val="00473645"/>
    <w:rsid w:val="0047365A"/>
    <w:rsid w:val="00473856"/>
    <w:rsid w:val="00473984"/>
    <w:rsid w:val="00473AD9"/>
    <w:rsid w:val="00473D95"/>
    <w:rsid w:val="00474B1E"/>
    <w:rsid w:val="00475973"/>
    <w:rsid w:val="004759A8"/>
    <w:rsid w:val="00475ACE"/>
    <w:rsid w:val="00475AD1"/>
    <w:rsid w:val="00475C36"/>
    <w:rsid w:val="0047615D"/>
    <w:rsid w:val="00476963"/>
    <w:rsid w:val="00476B6A"/>
    <w:rsid w:val="00476BAD"/>
    <w:rsid w:val="00476BDA"/>
    <w:rsid w:val="00476F95"/>
    <w:rsid w:val="00477A0F"/>
    <w:rsid w:val="00477E82"/>
    <w:rsid w:val="004802BE"/>
    <w:rsid w:val="00480969"/>
    <w:rsid w:val="00480EE4"/>
    <w:rsid w:val="00481214"/>
    <w:rsid w:val="00481DF5"/>
    <w:rsid w:val="004821C7"/>
    <w:rsid w:val="004822AC"/>
    <w:rsid w:val="00482B04"/>
    <w:rsid w:val="00482E5F"/>
    <w:rsid w:val="0048320B"/>
    <w:rsid w:val="00483854"/>
    <w:rsid w:val="004838AB"/>
    <w:rsid w:val="00483DCF"/>
    <w:rsid w:val="0048476A"/>
    <w:rsid w:val="00484B25"/>
    <w:rsid w:val="00484CC1"/>
    <w:rsid w:val="0048512E"/>
    <w:rsid w:val="004851B5"/>
    <w:rsid w:val="004852C2"/>
    <w:rsid w:val="00485AEC"/>
    <w:rsid w:val="004865A6"/>
    <w:rsid w:val="0048710F"/>
    <w:rsid w:val="00487243"/>
    <w:rsid w:val="00487DA2"/>
    <w:rsid w:val="00487EB8"/>
    <w:rsid w:val="00490200"/>
    <w:rsid w:val="00490713"/>
    <w:rsid w:val="0049075C"/>
    <w:rsid w:val="004913C7"/>
    <w:rsid w:val="004918F8"/>
    <w:rsid w:val="004919C2"/>
    <w:rsid w:val="00491B87"/>
    <w:rsid w:val="004922CA"/>
    <w:rsid w:val="0049294D"/>
    <w:rsid w:val="00492A26"/>
    <w:rsid w:val="00492C9C"/>
    <w:rsid w:val="00492D5D"/>
    <w:rsid w:val="004935A9"/>
    <w:rsid w:val="00494164"/>
    <w:rsid w:val="004941F7"/>
    <w:rsid w:val="004947A9"/>
    <w:rsid w:val="00494AA2"/>
    <w:rsid w:val="00494BE5"/>
    <w:rsid w:val="00494CFB"/>
    <w:rsid w:val="00494FF0"/>
    <w:rsid w:val="00495432"/>
    <w:rsid w:val="00495F3D"/>
    <w:rsid w:val="0049607B"/>
    <w:rsid w:val="00496555"/>
    <w:rsid w:val="0049676E"/>
    <w:rsid w:val="00496778"/>
    <w:rsid w:val="00496D99"/>
    <w:rsid w:val="0049749B"/>
    <w:rsid w:val="004974A1"/>
    <w:rsid w:val="004977C1"/>
    <w:rsid w:val="004979F6"/>
    <w:rsid w:val="00497D47"/>
    <w:rsid w:val="00497D71"/>
    <w:rsid w:val="004A0822"/>
    <w:rsid w:val="004A0A0E"/>
    <w:rsid w:val="004A0C15"/>
    <w:rsid w:val="004A113D"/>
    <w:rsid w:val="004A1371"/>
    <w:rsid w:val="004A14E0"/>
    <w:rsid w:val="004A1695"/>
    <w:rsid w:val="004A1B09"/>
    <w:rsid w:val="004A235A"/>
    <w:rsid w:val="004A2D42"/>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2DC"/>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8E7"/>
    <w:rsid w:val="004C29D9"/>
    <w:rsid w:val="004C2F54"/>
    <w:rsid w:val="004C2F5D"/>
    <w:rsid w:val="004C383A"/>
    <w:rsid w:val="004C41FD"/>
    <w:rsid w:val="004C43A3"/>
    <w:rsid w:val="004C4A58"/>
    <w:rsid w:val="004C4B0D"/>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920"/>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1F91"/>
    <w:rsid w:val="004E2097"/>
    <w:rsid w:val="004E22C1"/>
    <w:rsid w:val="004E248E"/>
    <w:rsid w:val="004E2495"/>
    <w:rsid w:val="004E25BC"/>
    <w:rsid w:val="004E3182"/>
    <w:rsid w:val="004E3199"/>
    <w:rsid w:val="004E33BE"/>
    <w:rsid w:val="004E3664"/>
    <w:rsid w:val="004E3FCD"/>
    <w:rsid w:val="004E470A"/>
    <w:rsid w:val="004E477B"/>
    <w:rsid w:val="004E4B66"/>
    <w:rsid w:val="004E4BE5"/>
    <w:rsid w:val="004E510B"/>
    <w:rsid w:val="004E5517"/>
    <w:rsid w:val="004E606E"/>
    <w:rsid w:val="004E60CE"/>
    <w:rsid w:val="004E61B4"/>
    <w:rsid w:val="004E683B"/>
    <w:rsid w:val="004E6A6B"/>
    <w:rsid w:val="004E6A8F"/>
    <w:rsid w:val="004E6B7B"/>
    <w:rsid w:val="004E6C8E"/>
    <w:rsid w:val="004E6E47"/>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271"/>
    <w:rsid w:val="004F283C"/>
    <w:rsid w:val="004F28C9"/>
    <w:rsid w:val="004F292F"/>
    <w:rsid w:val="004F2E21"/>
    <w:rsid w:val="004F42B6"/>
    <w:rsid w:val="004F433B"/>
    <w:rsid w:val="004F43F1"/>
    <w:rsid w:val="004F48DC"/>
    <w:rsid w:val="004F4B09"/>
    <w:rsid w:val="004F5579"/>
    <w:rsid w:val="004F5C9F"/>
    <w:rsid w:val="004F5F4D"/>
    <w:rsid w:val="004F60B2"/>
    <w:rsid w:val="004F6214"/>
    <w:rsid w:val="004F65C1"/>
    <w:rsid w:val="004F6A4B"/>
    <w:rsid w:val="004F6BB8"/>
    <w:rsid w:val="004F6C0F"/>
    <w:rsid w:val="004F7220"/>
    <w:rsid w:val="004F754A"/>
    <w:rsid w:val="004F75BE"/>
    <w:rsid w:val="004F7782"/>
    <w:rsid w:val="004F7A12"/>
    <w:rsid w:val="00500311"/>
    <w:rsid w:val="0050091A"/>
    <w:rsid w:val="00500D92"/>
    <w:rsid w:val="00500F21"/>
    <w:rsid w:val="00501157"/>
    <w:rsid w:val="0050181B"/>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9CB"/>
    <w:rsid w:val="00524D76"/>
    <w:rsid w:val="00525231"/>
    <w:rsid w:val="00525556"/>
    <w:rsid w:val="00525881"/>
    <w:rsid w:val="00525938"/>
    <w:rsid w:val="00525A88"/>
    <w:rsid w:val="00526832"/>
    <w:rsid w:val="00526A93"/>
    <w:rsid w:val="00527588"/>
    <w:rsid w:val="005278A0"/>
    <w:rsid w:val="005279C0"/>
    <w:rsid w:val="0053031C"/>
    <w:rsid w:val="00530427"/>
    <w:rsid w:val="0053068B"/>
    <w:rsid w:val="005322A7"/>
    <w:rsid w:val="005328DA"/>
    <w:rsid w:val="00532FD0"/>
    <w:rsid w:val="005336BA"/>
    <w:rsid w:val="00533AFD"/>
    <w:rsid w:val="00533FD8"/>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A4B"/>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9E4"/>
    <w:rsid w:val="00550CE0"/>
    <w:rsid w:val="00550EEA"/>
    <w:rsid w:val="00551581"/>
    <w:rsid w:val="00551667"/>
    <w:rsid w:val="00551CD5"/>
    <w:rsid w:val="00551FF9"/>
    <w:rsid w:val="005522DA"/>
    <w:rsid w:val="005529F8"/>
    <w:rsid w:val="00552FAC"/>
    <w:rsid w:val="0055363D"/>
    <w:rsid w:val="00553660"/>
    <w:rsid w:val="00553DD9"/>
    <w:rsid w:val="00553FAA"/>
    <w:rsid w:val="00553FFB"/>
    <w:rsid w:val="005540DE"/>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A70"/>
    <w:rsid w:val="00566B63"/>
    <w:rsid w:val="00566F75"/>
    <w:rsid w:val="00567273"/>
    <w:rsid w:val="005675FE"/>
    <w:rsid w:val="00567D94"/>
    <w:rsid w:val="0057013A"/>
    <w:rsid w:val="0057075C"/>
    <w:rsid w:val="00570C74"/>
    <w:rsid w:val="00571055"/>
    <w:rsid w:val="0057188D"/>
    <w:rsid w:val="00572887"/>
    <w:rsid w:val="00572DD3"/>
    <w:rsid w:val="005731D9"/>
    <w:rsid w:val="00573264"/>
    <w:rsid w:val="00573512"/>
    <w:rsid w:val="00573638"/>
    <w:rsid w:val="00573652"/>
    <w:rsid w:val="00573DDD"/>
    <w:rsid w:val="00573E4F"/>
    <w:rsid w:val="00573FCB"/>
    <w:rsid w:val="00574295"/>
    <w:rsid w:val="00574C04"/>
    <w:rsid w:val="00574E91"/>
    <w:rsid w:val="005753E0"/>
    <w:rsid w:val="0057614D"/>
    <w:rsid w:val="00576740"/>
    <w:rsid w:val="00576C64"/>
    <w:rsid w:val="00576E4C"/>
    <w:rsid w:val="00577053"/>
    <w:rsid w:val="00577D13"/>
    <w:rsid w:val="005804CB"/>
    <w:rsid w:val="00580568"/>
    <w:rsid w:val="00580586"/>
    <w:rsid w:val="0058073F"/>
    <w:rsid w:val="00580772"/>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0F9"/>
    <w:rsid w:val="005902DA"/>
    <w:rsid w:val="005903F2"/>
    <w:rsid w:val="00590744"/>
    <w:rsid w:val="00590BB7"/>
    <w:rsid w:val="00591A62"/>
    <w:rsid w:val="00591C31"/>
    <w:rsid w:val="00591D04"/>
    <w:rsid w:val="00591E5F"/>
    <w:rsid w:val="00591E8F"/>
    <w:rsid w:val="00591EB8"/>
    <w:rsid w:val="00591ED1"/>
    <w:rsid w:val="005920D7"/>
    <w:rsid w:val="005922D9"/>
    <w:rsid w:val="00593171"/>
    <w:rsid w:val="005933C4"/>
    <w:rsid w:val="00593503"/>
    <w:rsid w:val="00593BC4"/>
    <w:rsid w:val="00593D60"/>
    <w:rsid w:val="0059420E"/>
    <w:rsid w:val="00594379"/>
    <w:rsid w:val="00594441"/>
    <w:rsid w:val="00594EFF"/>
    <w:rsid w:val="005950D3"/>
    <w:rsid w:val="005957FD"/>
    <w:rsid w:val="005959F6"/>
    <w:rsid w:val="005961ED"/>
    <w:rsid w:val="00596310"/>
    <w:rsid w:val="00596311"/>
    <w:rsid w:val="00596B9F"/>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6F3B"/>
    <w:rsid w:val="005A704C"/>
    <w:rsid w:val="005A74E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2DE"/>
    <w:rsid w:val="005B444F"/>
    <w:rsid w:val="005B4606"/>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3050"/>
    <w:rsid w:val="005E306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984"/>
    <w:rsid w:val="005F5BFA"/>
    <w:rsid w:val="005F5E1B"/>
    <w:rsid w:val="005F6050"/>
    <w:rsid w:val="005F60BD"/>
    <w:rsid w:val="005F6C7F"/>
    <w:rsid w:val="005F6CD0"/>
    <w:rsid w:val="005F6DC5"/>
    <w:rsid w:val="005F71AC"/>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0A"/>
    <w:rsid w:val="006038AE"/>
    <w:rsid w:val="00603C98"/>
    <w:rsid w:val="0060432A"/>
    <w:rsid w:val="00604624"/>
    <w:rsid w:val="0060466D"/>
    <w:rsid w:val="0060490E"/>
    <w:rsid w:val="00604995"/>
    <w:rsid w:val="00604A73"/>
    <w:rsid w:val="00604F22"/>
    <w:rsid w:val="00604FEC"/>
    <w:rsid w:val="00605027"/>
    <w:rsid w:val="00605031"/>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99"/>
    <w:rsid w:val="006261DE"/>
    <w:rsid w:val="00626331"/>
    <w:rsid w:val="00626CC7"/>
    <w:rsid w:val="00626E86"/>
    <w:rsid w:val="006270B2"/>
    <w:rsid w:val="0062738D"/>
    <w:rsid w:val="0062752A"/>
    <w:rsid w:val="00627575"/>
    <w:rsid w:val="006275FB"/>
    <w:rsid w:val="00627BEC"/>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1EE"/>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9E"/>
    <w:rsid w:val="006727D1"/>
    <w:rsid w:val="00672E2D"/>
    <w:rsid w:val="00673343"/>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8BD"/>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B7"/>
    <w:rsid w:val="006917C2"/>
    <w:rsid w:val="00691826"/>
    <w:rsid w:val="00691C47"/>
    <w:rsid w:val="00691F32"/>
    <w:rsid w:val="006921C4"/>
    <w:rsid w:val="006925CF"/>
    <w:rsid w:val="006928C0"/>
    <w:rsid w:val="00692A84"/>
    <w:rsid w:val="00692EFE"/>
    <w:rsid w:val="00693064"/>
    <w:rsid w:val="0069345A"/>
    <w:rsid w:val="00693573"/>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11E"/>
    <w:rsid w:val="006A57CD"/>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EBB"/>
    <w:rsid w:val="006B1F52"/>
    <w:rsid w:val="006B2455"/>
    <w:rsid w:val="006B28BC"/>
    <w:rsid w:val="006B2991"/>
    <w:rsid w:val="006B2B5F"/>
    <w:rsid w:val="006B2BB1"/>
    <w:rsid w:val="006B2E00"/>
    <w:rsid w:val="006B3194"/>
    <w:rsid w:val="006B3808"/>
    <w:rsid w:val="006B414B"/>
    <w:rsid w:val="006B4453"/>
    <w:rsid w:val="006B459A"/>
    <w:rsid w:val="006B4A85"/>
    <w:rsid w:val="006B4B49"/>
    <w:rsid w:val="006B4F8A"/>
    <w:rsid w:val="006B5367"/>
    <w:rsid w:val="006B5604"/>
    <w:rsid w:val="006B6262"/>
    <w:rsid w:val="006B68BC"/>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18E"/>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926"/>
    <w:rsid w:val="006E2A60"/>
    <w:rsid w:val="006E2B97"/>
    <w:rsid w:val="006E2C73"/>
    <w:rsid w:val="006E3090"/>
    <w:rsid w:val="006E33FC"/>
    <w:rsid w:val="006E343C"/>
    <w:rsid w:val="006E4177"/>
    <w:rsid w:val="006E4451"/>
    <w:rsid w:val="006E474E"/>
    <w:rsid w:val="006E48B6"/>
    <w:rsid w:val="006E4DFA"/>
    <w:rsid w:val="006E4E77"/>
    <w:rsid w:val="006E577B"/>
    <w:rsid w:val="006E585F"/>
    <w:rsid w:val="006E5BD3"/>
    <w:rsid w:val="006E62E4"/>
    <w:rsid w:val="006E677A"/>
    <w:rsid w:val="006E678E"/>
    <w:rsid w:val="006E68CB"/>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2FBD"/>
    <w:rsid w:val="006F3924"/>
    <w:rsid w:val="006F399C"/>
    <w:rsid w:val="006F3DBC"/>
    <w:rsid w:val="006F3DBE"/>
    <w:rsid w:val="006F4280"/>
    <w:rsid w:val="006F4996"/>
    <w:rsid w:val="006F4A63"/>
    <w:rsid w:val="006F5409"/>
    <w:rsid w:val="006F5867"/>
    <w:rsid w:val="006F58FB"/>
    <w:rsid w:val="006F62D0"/>
    <w:rsid w:val="006F653B"/>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5C8"/>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409"/>
    <w:rsid w:val="0071157F"/>
    <w:rsid w:val="007116C0"/>
    <w:rsid w:val="007117BA"/>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A27"/>
    <w:rsid w:val="00721BF1"/>
    <w:rsid w:val="00721D9E"/>
    <w:rsid w:val="0072297C"/>
    <w:rsid w:val="007230CC"/>
    <w:rsid w:val="007232E1"/>
    <w:rsid w:val="007237CB"/>
    <w:rsid w:val="00723B6B"/>
    <w:rsid w:val="00723ED5"/>
    <w:rsid w:val="00723F9C"/>
    <w:rsid w:val="00724004"/>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897"/>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29D"/>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765"/>
    <w:rsid w:val="00776D01"/>
    <w:rsid w:val="00777F45"/>
    <w:rsid w:val="007804E4"/>
    <w:rsid w:val="007806F1"/>
    <w:rsid w:val="00780C66"/>
    <w:rsid w:val="00780DCD"/>
    <w:rsid w:val="00781512"/>
    <w:rsid w:val="0078209C"/>
    <w:rsid w:val="0078257D"/>
    <w:rsid w:val="00782ACC"/>
    <w:rsid w:val="00782C65"/>
    <w:rsid w:val="00782F3F"/>
    <w:rsid w:val="00783475"/>
    <w:rsid w:val="00783521"/>
    <w:rsid w:val="00783E4E"/>
    <w:rsid w:val="00783F02"/>
    <w:rsid w:val="00784244"/>
    <w:rsid w:val="007845D7"/>
    <w:rsid w:val="00784A6A"/>
    <w:rsid w:val="00785116"/>
    <w:rsid w:val="00785412"/>
    <w:rsid w:val="00785B64"/>
    <w:rsid w:val="00785C30"/>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23D"/>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63"/>
    <w:rsid w:val="007A6A78"/>
    <w:rsid w:val="007A6F82"/>
    <w:rsid w:val="007A7587"/>
    <w:rsid w:val="007B0118"/>
    <w:rsid w:val="007B0347"/>
    <w:rsid w:val="007B0366"/>
    <w:rsid w:val="007B0CC2"/>
    <w:rsid w:val="007B0F3B"/>
    <w:rsid w:val="007B153C"/>
    <w:rsid w:val="007B1602"/>
    <w:rsid w:val="007B1F53"/>
    <w:rsid w:val="007B22D8"/>
    <w:rsid w:val="007B2711"/>
    <w:rsid w:val="007B2751"/>
    <w:rsid w:val="007B29C6"/>
    <w:rsid w:val="007B2A4D"/>
    <w:rsid w:val="007B2C6F"/>
    <w:rsid w:val="007B30C3"/>
    <w:rsid w:val="007B3847"/>
    <w:rsid w:val="007B385F"/>
    <w:rsid w:val="007B4CA5"/>
    <w:rsid w:val="007B4D81"/>
    <w:rsid w:val="007B4EE7"/>
    <w:rsid w:val="007B53A8"/>
    <w:rsid w:val="007B5543"/>
    <w:rsid w:val="007B5BDD"/>
    <w:rsid w:val="007B615C"/>
    <w:rsid w:val="007B6408"/>
    <w:rsid w:val="007B76B6"/>
    <w:rsid w:val="007B7A4C"/>
    <w:rsid w:val="007B7EAD"/>
    <w:rsid w:val="007B7F51"/>
    <w:rsid w:val="007C01C8"/>
    <w:rsid w:val="007C05C1"/>
    <w:rsid w:val="007C0610"/>
    <w:rsid w:val="007C0647"/>
    <w:rsid w:val="007C09DB"/>
    <w:rsid w:val="007C0ACE"/>
    <w:rsid w:val="007C0E1C"/>
    <w:rsid w:val="007C1425"/>
    <w:rsid w:val="007C15BE"/>
    <w:rsid w:val="007C2687"/>
    <w:rsid w:val="007C2890"/>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1B5"/>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C60"/>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3FF"/>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59C"/>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B93"/>
    <w:rsid w:val="00804C0F"/>
    <w:rsid w:val="00804C8F"/>
    <w:rsid w:val="00805366"/>
    <w:rsid w:val="00805683"/>
    <w:rsid w:val="00805937"/>
    <w:rsid w:val="00805949"/>
    <w:rsid w:val="00805A28"/>
    <w:rsid w:val="00805F57"/>
    <w:rsid w:val="008072D1"/>
    <w:rsid w:val="0080755C"/>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6CE"/>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802"/>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BC4"/>
    <w:rsid w:val="00831C54"/>
    <w:rsid w:val="008322CD"/>
    <w:rsid w:val="00832A8E"/>
    <w:rsid w:val="00832AA5"/>
    <w:rsid w:val="00832DF8"/>
    <w:rsid w:val="00833352"/>
    <w:rsid w:val="00833D82"/>
    <w:rsid w:val="00833DCF"/>
    <w:rsid w:val="00833EF5"/>
    <w:rsid w:val="00834647"/>
    <w:rsid w:val="00834EF6"/>
    <w:rsid w:val="008355ED"/>
    <w:rsid w:val="00835759"/>
    <w:rsid w:val="00835B7E"/>
    <w:rsid w:val="00835CA4"/>
    <w:rsid w:val="008363D7"/>
    <w:rsid w:val="008365A7"/>
    <w:rsid w:val="008366EA"/>
    <w:rsid w:val="008369B7"/>
    <w:rsid w:val="008369FB"/>
    <w:rsid w:val="008370A4"/>
    <w:rsid w:val="00837277"/>
    <w:rsid w:val="008372BC"/>
    <w:rsid w:val="008375DC"/>
    <w:rsid w:val="00837868"/>
    <w:rsid w:val="00837C8F"/>
    <w:rsid w:val="0084046C"/>
    <w:rsid w:val="008407A7"/>
    <w:rsid w:val="008408C1"/>
    <w:rsid w:val="0084090E"/>
    <w:rsid w:val="00840C8D"/>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57BC5"/>
    <w:rsid w:val="00860735"/>
    <w:rsid w:val="00860DD8"/>
    <w:rsid w:val="00860EA0"/>
    <w:rsid w:val="00861102"/>
    <w:rsid w:val="008626CE"/>
    <w:rsid w:val="00862AF9"/>
    <w:rsid w:val="00862C2B"/>
    <w:rsid w:val="00862C9C"/>
    <w:rsid w:val="008632D6"/>
    <w:rsid w:val="00863334"/>
    <w:rsid w:val="008635E9"/>
    <w:rsid w:val="0086453F"/>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8F6"/>
    <w:rsid w:val="0087398F"/>
    <w:rsid w:val="00874426"/>
    <w:rsid w:val="008749F6"/>
    <w:rsid w:val="00874F6F"/>
    <w:rsid w:val="0087545F"/>
    <w:rsid w:val="00875BAA"/>
    <w:rsid w:val="008762B4"/>
    <w:rsid w:val="00877063"/>
    <w:rsid w:val="0087770B"/>
    <w:rsid w:val="00877BA5"/>
    <w:rsid w:val="00877E43"/>
    <w:rsid w:val="00880038"/>
    <w:rsid w:val="0088149C"/>
    <w:rsid w:val="008815BF"/>
    <w:rsid w:val="0088174F"/>
    <w:rsid w:val="00881BC9"/>
    <w:rsid w:val="00881D2E"/>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6B88"/>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8B9"/>
    <w:rsid w:val="008A4AC5"/>
    <w:rsid w:val="008A4DDA"/>
    <w:rsid w:val="008A547F"/>
    <w:rsid w:val="008A5616"/>
    <w:rsid w:val="008A5703"/>
    <w:rsid w:val="008A5B18"/>
    <w:rsid w:val="008A60E6"/>
    <w:rsid w:val="008A61A9"/>
    <w:rsid w:val="008A6413"/>
    <w:rsid w:val="008A65D4"/>
    <w:rsid w:val="008A665A"/>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8B1"/>
    <w:rsid w:val="008B4D3D"/>
    <w:rsid w:val="008B51EF"/>
    <w:rsid w:val="008B56EA"/>
    <w:rsid w:val="008B57C6"/>
    <w:rsid w:val="008B6427"/>
    <w:rsid w:val="008B69B5"/>
    <w:rsid w:val="008B7228"/>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5DC1"/>
    <w:rsid w:val="008C61B8"/>
    <w:rsid w:val="008C6611"/>
    <w:rsid w:val="008C6618"/>
    <w:rsid w:val="008C6754"/>
    <w:rsid w:val="008C69FD"/>
    <w:rsid w:val="008C6A17"/>
    <w:rsid w:val="008C71BB"/>
    <w:rsid w:val="008C7DAA"/>
    <w:rsid w:val="008D051B"/>
    <w:rsid w:val="008D0D47"/>
    <w:rsid w:val="008D0E8E"/>
    <w:rsid w:val="008D1020"/>
    <w:rsid w:val="008D12FE"/>
    <w:rsid w:val="008D17DD"/>
    <w:rsid w:val="008D18D6"/>
    <w:rsid w:val="008D1A18"/>
    <w:rsid w:val="008D1AA5"/>
    <w:rsid w:val="008D252A"/>
    <w:rsid w:val="008D263B"/>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903"/>
    <w:rsid w:val="008E27F6"/>
    <w:rsid w:val="008E314F"/>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1F15"/>
    <w:rsid w:val="008F25B1"/>
    <w:rsid w:val="008F298B"/>
    <w:rsid w:val="008F2CD3"/>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5D8D"/>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36A"/>
    <w:rsid w:val="00905592"/>
    <w:rsid w:val="0090570D"/>
    <w:rsid w:val="00905D04"/>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946"/>
    <w:rsid w:val="00912B07"/>
    <w:rsid w:val="00912D3B"/>
    <w:rsid w:val="00913039"/>
    <w:rsid w:val="0091392F"/>
    <w:rsid w:val="00913DA5"/>
    <w:rsid w:val="00913E0B"/>
    <w:rsid w:val="009141B6"/>
    <w:rsid w:val="009141EE"/>
    <w:rsid w:val="00914E44"/>
    <w:rsid w:val="00915409"/>
    <w:rsid w:val="009155D4"/>
    <w:rsid w:val="009155ED"/>
    <w:rsid w:val="009158D5"/>
    <w:rsid w:val="00915CA8"/>
    <w:rsid w:val="00915ECA"/>
    <w:rsid w:val="009161B1"/>
    <w:rsid w:val="00916567"/>
    <w:rsid w:val="009167DB"/>
    <w:rsid w:val="009169DC"/>
    <w:rsid w:val="00916A48"/>
    <w:rsid w:val="00916A57"/>
    <w:rsid w:val="00916DDD"/>
    <w:rsid w:val="00916F2D"/>
    <w:rsid w:val="00917329"/>
    <w:rsid w:val="0091733F"/>
    <w:rsid w:val="009174CB"/>
    <w:rsid w:val="0091752E"/>
    <w:rsid w:val="009177E6"/>
    <w:rsid w:val="00917858"/>
    <w:rsid w:val="00920CA6"/>
    <w:rsid w:val="00920CD7"/>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7C5"/>
    <w:rsid w:val="00935B8B"/>
    <w:rsid w:val="00935D8C"/>
    <w:rsid w:val="00935F21"/>
    <w:rsid w:val="00936118"/>
    <w:rsid w:val="00936B2D"/>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5E0"/>
    <w:rsid w:val="00941E5C"/>
    <w:rsid w:val="00941F60"/>
    <w:rsid w:val="00942800"/>
    <w:rsid w:val="00942925"/>
    <w:rsid w:val="00942A4B"/>
    <w:rsid w:val="00942BAA"/>
    <w:rsid w:val="00942CE7"/>
    <w:rsid w:val="00942CF4"/>
    <w:rsid w:val="00942F1D"/>
    <w:rsid w:val="0094313D"/>
    <w:rsid w:val="00943173"/>
    <w:rsid w:val="00943476"/>
    <w:rsid w:val="00943502"/>
    <w:rsid w:val="0094374B"/>
    <w:rsid w:val="00943996"/>
    <w:rsid w:val="00943E0E"/>
    <w:rsid w:val="00944033"/>
    <w:rsid w:val="00944254"/>
    <w:rsid w:val="00944504"/>
    <w:rsid w:val="009445A9"/>
    <w:rsid w:val="00944902"/>
    <w:rsid w:val="00944DB6"/>
    <w:rsid w:val="00944F68"/>
    <w:rsid w:val="0094515B"/>
    <w:rsid w:val="00945264"/>
    <w:rsid w:val="00945786"/>
    <w:rsid w:val="009459AA"/>
    <w:rsid w:val="00945A47"/>
    <w:rsid w:val="0094641A"/>
    <w:rsid w:val="0094648C"/>
    <w:rsid w:val="00946F19"/>
    <w:rsid w:val="00946F7F"/>
    <w:rsid w:val="009473DA"/>
    <w:rsid w:val="009478A0"/>
    <w:rsid w:val="009479E2"/>
    <w:rsid w:val="00947A0D"/>
    <w:rsid w:val="00947D92"/>
    <w:rsid w:val="00947F50"/>
    <w:rsid w:val="00950489"/>
    <w:rsid w:val="009504A7"/>
    <w:rsid w:val="009505AC"/>
    <w:rsid w:val="0095076E"/>
    <w:rsid w:val="009509DD"/>
    <w:rsid w:val="00950F28"/>
    <w:rsid w:val="009512C1"/>
    <w:rsid w:val="00951417"/>
    <w:rsid w:val="009519B3"/>
    <w:rsid w:val="00952200"/>
    <w:rsid w:val="009522D0"/>
    <w:rsid w:val="00952626"/>
    <w:rsid w:val="00952645"/>
    <w:rsid w:val="00952C12"/>
    <w:rsid w:val="00952C49"/>
    <w:rsid w:val="00952D98"/>
    <w:rsid w:val="00952F8B"/>
    <w:rsid w:val="0095369D"/>
    <w:rsid w:val="009538A7"/>
    <w:rsid w:val="00953D14"/>
    <w:rsid w:val="0095404B"/>
    <w:rsid w:val="0095445C"/>
    <w:rsid w:val="00954A0A"/>
    <w:rsid w:val="00954AA2"/>
    <w:rsid w:val="00955479"/>
    <w:rsid w:val="00955507"/>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289"/>
    <w:rsid w:val="0096435D"/>
    <w:rsid w:val="00964494"/>
    <w:rsid w:val="009655DB"/>
    <w:rsid w:val="00965AA4"/>
    <w:rsid w:val="009663EC"/>
    <w:rsid w:val="0096644D"/>
    <w:rsid w:val="00966526"/>
    <w:rsid w:val="0096658D"/>
    <w:rsid w:val="009666DE"/>
    <w:rsid w:val="00966876"/>
    <w:rsid w:val="00966A26"/>
    <w:rsid w:val="00966C1F"/>
    <w:rsid w:val="00967126"/>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89E"/>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7EE"/>
    <w:rsid w:val="00983973"/>
    <w:rsid w:val="00983B7F"/>
    <w:rsid w:val="009846A3"/>
    <w:rsid w:val="00984817"/>
    <w:rsid w:val="00984867"/>
    <w:rsid w:val="0098493F"/>
    <w:rsid w:val="00984E7F"/>
    <w:rsid w:val="009858BB"/>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8CA"/>
    <w:rsid w:val="00993945"/>
    <w:rsid w:val="00993A8F"/>
    <w:rsid w:val="00993EAD"/>
    <w:rsid w:val="00994187"/>
    <w:rsid w:val="009945F4"/>
    <w:rsid w:val="009946E1"/>
    <w:rsid w:val="00994B17"/>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0D7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381"/>
    <w:rsid w:val="009A6BFA"/>
    <w:rsid w:val="009A6EF6"/>
    <w:rsid w:val="009A731F"/>
    <w:rsid w:val="009B0034"/>
    <w:rsid w:val="009B0237"/>
    <w:rsid w:val="009B060D"/>
    <w:rsid w:val="009B07B1"/>
    <w:rsid w:val="009B0D8A"/>
    <w:rsid w:val="009B0F5C"/>
    <w:rsid w:val="009B0FF8"/>
    <w:rsid w:val="009B101C"/>
    <w:rsid w:val="009B1403"/>
    <w:rsid w:val="009B14CC"/>
    <w:rsid w:val="009B172B"/>
    <w:rsid w:val="009B1781"/>
    <w:rsid w:val="009B1ECC"/>
    <w:rsid w:val="009B2424"/>
    <w:rsid w:val="009B2431"/>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AF7"/>
    <w:rsid w:val="009C0DFA"/>
    <w:rsid w:val="009C1012"/>
    <w:rsid w:val="009C111E"/>
    <w:rsid w:val="009C12D5"/>
    <w:rsid w:val="009C1864"/>
    <w:rsid w:val="009C19E3"/>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6B"/>
    <w:rsid w:val="009C6670"/>
    <w:rsid w:val="009C670E"/>
    <w:rsid w:val="009C6732"/>
    <w:rsid w:val="009C6791"/>
    <w:rsid w:val="009C695B"/>
    <w:rsid w:val="009C6972"/>
    <w:rsid w:val="009C6B7A"/>
    <w:rsid w:val="009C70F1"/>
    <w:rsid w:val="009C7283"/>
    <w:rsid w:val="009C7340"/>
    <w:rsid w:val="009C753D"/>
    <w:rsid w:val="009C764B"/>
    <w:rsid w:val="009C7E84"/>
    <w:rsid w:val="009D0044"/>
    <w:rsid w:val="009D01CE"/>
    <w:rsid w:val="009D02CC"/>
    <w:rsid w:val="009D04F4"/>
    <w:rsid w:val="009D0CB4"/>
    <w:rsid w:val="009D0E74"/>
    <w:rsid w:val="009D0F19"/>
    <w:rsid w:val="009D1342"/>
    <w:rsid w:val="009D152C"/>
    <w:rsid w:val="009D1540"/>
    <w:rsid w:val="009D1C18"/>
    <w:rsid w:val="009D1DA3"/>
    <w:rsid w:val="009D1F9C"/>
    <w:rsid w:val="009D1FB3"/>
    <w:rsid w:val="009D202F"/>
    <w:rsid w:val="009D2109"/>
    <w:rsid w:val="009D23E4"/>
    <w:rsid w:val="009D27F7"/>
    <w:rsid w:val="009D2A1C"/>
    <w:rsid w:val="009D2C56"/>
    <w:rsid w:val="009D3326"/>
    <w:rsid w:val="009D353A"/>
    <w:rsid w:val="009D3B55"/>
    <w:rsid w:val="009D3C38"/>
    <w:rsid w:val="009D3EB5"/>
    <w:rsid w:val="009D44C5"/>
    <w:rsid w:val="009D4CE2"/>
    <w:rsid w:val="009D502E"/>
    <w:rsid w:val="009D586F"/>
    <w:rsid w:val="009D5A67"/>
    <w:rsid w:val="009D5D1C"/>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54"/>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26"/>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929"/>
    <w:rsid w:val="00A03CF5"/>
    <w:rsid w:val="00A03D2F"/>
    <w:rsid w:val="00A03E8C"/>
    <w:rsid w:val="00A049A2"/>
    <w:rsid w:val="00A04D7B"/>
    <w:rsid w:val="00A05D10"/>
    <w:rsid w:val="00A06D30"/>
    <w:rsid w:val="00A06EDF"/>
    <w:rsid w:val="00A07092"/>
    <w:rsid w:val="00A07233"/>
    <w:rsid w:val="00A0749D"/>
    <w:rsid w:val="00A07776"/>
    <w:rsid w:val="00A078BB"/>
    <w:rsid w:val="00A07E48"/>
    <w:rsid w:val="00A07F56"/>
    <w:rsid w:val="00A1033C"/>
    <w:rsid w:val="00A108C7"/>
    <w:rsid w:val="00A10A74"/>
    <w:rsid w:val="00A110B5"/>
    <w:rsid w:val="00A110E3"/>
    <w:rsid w:val="00A11363"/>
    <w:rsid w:val="00A11522"/>
    <w:rsid w:val="00A11E5E"/>
    <w:rsid w:val="00A1245A"/>
    <w:rsid w:val="00A13182"/>
    <w:rsid w:val="00A13377"/>
    <w:rsid w:val="00A13569"/>
    <w:rsid w:val="00A13902"/>
    <w:rsid w:val="00A14114"/>
    <w:rsid w:val="00A143FD"/>
    <w:rsid w:val="00A1488D"/>
    <w:rsid w:val="00A1498F"/>
    <w:rsid w:val="00A149F3"/>
    <w:rsid w:val="00A14B98"/>
    <w:rsid w:val="00A15180"/>
    <w:rsid w:val="00A152B7"/>
    <w:rsid w:val="00A15843"/>
    <w:rsid w:val="00A15EE5"/>
    <w:rsid w:val="00A15F2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24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19D"/>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3C"/>
    <w:rsid w:val="00A47051"/>
    <w:rsid w:val="00A4789F"/>
    <w:rsid w:val="00A47FC0"/>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6F0F"/>
    <w:rsid w:val="00A67022"/>
    <w:rsid w:val="00A67ABA"/>
    <w:rsid w:val="00A67B3C"/>
    <w:rsid w:val="00A67B90"/>
    <w:rsid w:val="00A67DA3"/>
    <w:rsid w:val="00A7046D"/>
    <w:rsid w:val="00A71179"/>
    <w:rsid w:val="00A711FC"/>
    <w:rsid w:val="00A7166F"/>
    <w:rsid w:val="00A7246F"/>
    <w:rsid w:val="00A72814"/>
    <w:rsid w:val="00A72E7E"/>
    <w:rsid w:val="00A735C1"/>
    <w:rsid w:val="00A738CF"/>
    <w:rsid w:val="00A73F29"/>
    <w:rsid w:val="00A74612"/>
    <w:rsid w:val="00A74770"/>
    <w:rsid w:val="00A74B23"/>
    <w:rsid w:val="00A74B5D"/>
    <w:rsid w:val="00A74EFD"/>
    <w:rsid w:val="00A75904"/>
    <w:rsid w:val="00A76104"/>
    <w:rsid w:val="00A7645E"/>
    <w:rsid w:val="00A76711"/>
    <w:rsid w:val="00A7682A"/>
    <w:rsid w:val="00A76C42"/>
    <w:rsid w:val="00A76F8D"/>
    <w:rsid w:val="00A77279"/>
    <w:rsid w:val="00A77CA2"/>
    <w:rsid w:val="00A77DC1"/>
    <w:rsid w:val="00A80132"/>
    <w:rsid w:val="00A80515"/>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85F"/>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491"/>
    <w:rsid w:val="00A95D75"/>
    <w:rsid w:val="00A960E8"/>
    <w:rsid w:val="00A9628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23A"/>
    <w:rsid w:val="00AB282E"/>
    <w:rsid w:val="00AB2945"/>
    <w:rsid w:val="00AB2A05"/>
    <w:rsid w:val="00AB2D4B"/>
    <w:rsid w:val="00AB2E04"/>
    <w:rsid w:val="00AB301D"/>
    <w:rsid w:val="00AB3564"/>
    <w:rsid w:val="00AB387B"/>
    <w:rsid w:val="00AB3DCE"/>
    <w:rsid w:val="00AB3FAD"/>
    <w:rsid w:val="00AB422A"/>
    <w:rsid w:val="00AB44D3"/>
    <w:rsid w:val="00AB4511"/>
    <w:rsid w:val="00AB459A"/>
    <w:rsid w:val="00AB4836"/>
    <w:rsid w:val="00AB4A89"/>
    <w:rsid w:val="00AB4AD7"/>
    <w:rsid w:val="00AB4B2E"/>
    <w:rsid w:val="00AB4BE7"/>
    <w:rsid w:val="00AB4EA0"/>
    <w:rsid w:val="00AB51E6"/>
    <w:rsid w:val="00AB521B"/>
    <w:rsid w:val="00AB5621"/>
    <w:rsid w:val="00AB56A1"/>
    <w:rsid w:val="00AB580D"/>
    <w:rsid w:val="00AB5C5E"/>
    <w:rsid w:val="00AB5EEE"/>
    <w:rsid w:val="00AB61FD"/>
    <w:rsid w:val="00AB6533"/>
    <w:rsid w:val="00AB6549"/>
    <w:rsid w:val="00AB69FC"/>
    <w:rsid w:val="00AB6C0B"/>
    <w:rsid w:val="00AB7179"/>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4F3"/>
    <w:rsid w:val="00AC36AC"/>
    <w:rsid w:val="00AC3AE9"/>
    <w:rsid w:val="00AC3B70"/>
    <w:rsid w:val="00AC4289"/>
    <w:rsid w:val="00AC4650"/>
    <w:rsid w:val="00AC4F61"/>
    <w:rsid w:val="00AC5528"/>
    <w:rsid w:val="00AC553C"/>
    <w:rsid w:val="00AC5961"/>
    <w:rsid w:val="00AC63D4"/>
    <w:rsid w:val="00AC6703"/>
    <w:rsid w:val="00AC6F0F"/>
    <w:rsid w:val="00AC7025"/>
    <w:rsid w:val="00AC709E"/>
    <w:rsid w:val="00AC733B"/>
    <w:rsid w:val="00AC7CC2"/>
    <w:rsid w:val="00AD0217"/>
    <w:rsid w:val="00AD03DD"/>
    <w:rsid w:val="00AD071E"/>
    <w:rsid w:val="00AD0C2B"/>
    <w:rsid w:val="00AD0D18"/>
    <w:rsid w:val="00AD0F9F"/>
    <w:rsid w:val="00AD1490"/>
    <w:rsid w:val="00AD15A2"/>
    <w:rsid w:val="00AD1DC6"/>
    <w:rsid w:val="00AD2AE0"/>
    <w:rsid w:val="00AD2D21"/>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1E6E"/>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3D1B"/>
    <w:rsid w:val="00AF4390"/>
    <w:rsid w:val="00AF46E1"/>
    <w:rsid w:val="00AF4894"/>
    <w:rsid w:val="00AF4CBA"/>
    <w:rsid w:val="00AF5210"/>
    <w:rsid w:val="00AF5FEB"/>
    <w:rsid w:val="00AF62CB"/>
    <w:rsid w:val="00AF652A"/>
    <w:rsid w:val="00AF686A"/>
    <w:rsid w:val="00AF6C6A"/>
    <w:rsid w:val="00AF6C7F"/>
    <w:rsid w:val="00AF6EBD"/>
    <w:rsid w:val="00AF747E"/>
    <w:rsid w:val="00AF7716"/>
    <w:rsid w:val="00AF794B"/>
    <w:rsid w:val="00AF7A84"/>
    <w:rsid w:val="00AF7BD8"/>
    <w:rsid w:val="00AF7DF3"/>
    <w:rsid w:val="00B002C4"/>
    <w:rsid w:val="00B007E5"/>
    <w:rsid w:val="00B00B6D"/>
    <w:rsid w:val="00B0126E"/>
    <w:rsid w:val="00B012BC"/>
    <w:rsid w:val="00B0175F"/>
    <w:rsid w:val="00B01C9B"/>
    <w:rsid w:val="00B01CB8"/>
    <w:rsid w:val="00B01E03"/>
    <w:rsid w:val="00B01F46"/>
    <w:rsid w:val="00B0229E"/>
    <w:rsid w:val="00B02BAE"/>
    <w:rsid w:val="00B02D91"/>
    <w:rsid w:val="00B02DDF"/>
    <w:rsid w:val="00B03134"/>
    <w:rsid w:val="00B0457C"/>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0D"/>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3A2"/>
    <w:rsid w:val="00B2462B"/>
    <w:rsid w:val="00B25153"/>
    <w:rsid w:val="00B251C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6DD"/>
    <w:rsid w:val="00B33746"/>
    <w:rsid w:val="00B33926"/>
    <w:rsid w:val="00B33A19"/>
    <w:rsid w:val="00B33A89"/>
    <w:rsid w:val="00B34424"/>
    <w:rsid w:val="00B3447D"/>
    <w:rsid w:val="00B34CF3"/>
    <w:rsid w:val="00B34DFE"/>
    <w:rsid w:val="00B34E56"/>
    <w:rsid w:val="00B35311"/>
    <w:rsid w:val="00B35B30"/>
    <w:rsid w:val="00B3612C"/>
    <w:rsid w:val="00B36493"/>
    <w:rsid w:val="00B36524"/>
    <w:rsid w:val="00B367B2"/>
    <w:rsid w:val="00B368AB"/>
    <w:rsid w:val="00B36C32"/>
    <w:rsid w:val="00B36FA8"/>
    <w:rsid w:val="00B3707D"/>
    <w:rsid w:val="00B37709"/>
    <w:rsid w:val="00B378D8"/>
    <w:rsid w:val="00B37CC3"/>
    <w:rsid w:val="00B40406"/>
    <w:rsid w:val="00B40648"/>
    <w:rsid w:val="00B406D1"/>
    <w:rsid w:val="00B407D5"/>
    <w:rsid w:val="00B40D07"/>
    <w:rsid w:val="00B4100A"/>
    <w:rsid w:val="00B410F0"/>
    <w:rsid w:val="00B413BE"/>
    <w:rsid w:val="00B41FF5"/>
    <w:rsid w:val="00B420FF"/>
    <w:rsid w:val="00B422BE"/>
    <w:rsid w:val="00B42505"/>
    <w:rsid w:val="00B425F1"/>
    <w:rsid w:val="00B4263B"/>
    <w:rsid w:val="00B42F8F"/>
    <w:rsid w:val="00B43017"/>
    <w:rsid w:val="00B433E0"/>
    <w:rsid w:val="00B434A5"/>
    <w:rsid w:val="00B4360B"/>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C43"/>
    <w:rsid w:val="00B46C65"/>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669"/>
    <w:rsid w:val="00B527F9"/>
    <w:rsid w:val="00B52AA6"/>
    <w:rsid w:val="00B5301A"/>
    <w:rsid w:val="00B5396A"/>
    <w:rsid w:val="00B53BFA"/>
    <w:rsid w:val="00B53CB9"/>
    <w:rsid w:val="00B53CCD"/>
    <w:rsid w:val="00B54BBD"/>
    <w:rsid w:val="00B5524C"/>
    <w:rsid w:val="00B55730"/>
    <w:rsid w:val="00B557AD"/>
    <w:rsid w:val="00B5597A"/>
    <w:rsid w:val="00B55E9C"/>
    <w:rsid w:val="00B5696F"/>
    <w:rsid w:val="00B57076"/>
    <w:rsid w:val="00B57501"/>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4CE"/>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40F"/>
    <w:rsid w:val="00B82A85"/>
    <w:rsid w:val="00B82D74"/>
    <w:rsid w:val="00B82F3C"/>
    <w:rsid w:val="00B8326D"/>
    <w:rsid w:val="00B83B02"/>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326"/>
    <w:rsid w:val="00B864DF"/>
    <w:rsid w:val="00B86BC3"/>
    <w:rsid w:val="00B86D67"/>
    <w:rsid w:val="00B86EE0"/>
    <w:rsid w:val="00B87160"/>
    <w:rsid w:val="00B871E3"/>
    <w:rsid w:val="00B879E1"/>
    <w:rsid w:val="00B87B2E"/>
    <w:rsid w:val="00B90198"/>
    <w:rsid w:val="00B904CD"/>
    <w:rsid w:val="00B90540"/>
    <w:rsid w:val="00B905AF"/>
    <w:rsid w:val="00B90BEE"/>
    <w:rsid w:val="00B90D50"/>
    <w:rsid w:val="00B90F9C"/>
    <w:rsid w:val="00B9151F"/>
    <w:rsid w:val="00B91BD4"/>
    <w:rsid w:val="00B91D65"/>
    <w:rsid w:val="00B91F39"/>
    <w:rsid w:val="00B91FB3"/>
    <w:rsid w:val="00B920E4"/>
    <w:rsid w:val="00B92263"/>
    <w:rsid w:val="00B92504"/>
    <w:rsid w:val="00B929CA"/>
    <w:rsid w:val="00B92D54"/>
    <w:rsid w:val="00B92D93"/>
    <w:rsid w:val="00B93080"/>
    <w:rsid w:val="00B93122"/>
    <w:rsid w:val="00B931E5"/>
    <w:rsid w:val="00B931F1"/>
    <w:rsid w:val="00B93202"/>
    <w:rsid w:val="00B933FF"/>
    <w:rsid w:val="00B93B7D"/>
    <w:rsid w:val="00B93C28"/>
    <w:rsid w:val="00B9406E"/>
    <w:rsid w:val="00B941AE"/>
    <w:rsid w:val="00B944D1"/>
    <w:rsid w:val="00B944D4"/>
    <w:rsid w:val="00B949A0"/>
    <w:rsid w:val="00B94A4B"/>
    <w:rsid w:val="00B94ADA"/>
    <w:rsid w:val="00B9521C"/>
    <w:rsid w:val="00B95A06"/>
    <w:rsid w:val="00B95C84"/>
    <w:rsid w:val="00B95C91"/>
    <w:rsid w:val="00B95DB8"/>
    <w:rsid w:val="00B96292"/>
    <w:rsid w:val="00B96A6F"/>
    <w:rsid w:val="00B96E4C"/>
    <w:rsid w:val="00B970E8"/>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5FB3"/>
    <w:rsid w:val="00BA6299"/>
    <w:rsid w:val="00BA6417"/>
    <w:rsid w:val="00BA686E"/>
    <w:rsid w:val="00BA6871"/>
    <w:rsid w:val="00BA6956"/>
    <w:rsid w:val="00BA6A3F"/>
    <w:rsid w:val="00BA6D6E"/>
    <w:rsid w:val="00BA6EE7"/>
    <w:rsid w:val="00BA7354"/>
    <w:rsid w:val="00BA73FB"/>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D39"/>
    <w:rsid w:val="00BB1F5B"/>
    <w:rsid w:val="00BB263C"/>
    <w:rsid w:val="00BB2665"/>
    <w:rsid w:val="00BB26E8"/>
    <w:rsid w:val="00BB2FA9"/>
    <w:rsid w:val="00BB3740"/>
    <w:rsid w:val="00BB3E20"/>
    <w:rsid w:val="00BB4000"/>
    <w:rsid w:val="00BB42AA"/>
    <w:rsid w:val="00BB439E"/>
    <w:rsid w:val="00BB4851"/>
    <w:rsid w:val="00BB4FD0"/>
    <w:rsid w:val="00BB5406"/>
    <w:rsid w:val="00BB56C9"/>
    <w:rsid w:val="00BB56DD"/>
    <w:rsid w:val="00BB58E2"/>
    <w:rsid w:val="00BB6469"/>
    <w:rsid w:val="00BB6C25"/>
    <w:rsid w:val="00BB6D37"/>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506"/>
    <w:rsid w:val="00BC67EA"/>
    <w:rsid w:val="00BC689D"/>
    <w:rsid w:val="00BC694A"/>
    <w:rsid w:val="00BC69EA"/>
    <w:rsid w:val="00BC78EB"/>
    <w:rsid w:val="00BC7FA3"/>
    <w:rsid w:val="00BD0128"/>
    <w:rsid w:val="00BD0155"/>
    <w:rsid w:val="00BD027A"/>
    <w:rsid w:val="00BD05AC"/>
    <w:rsid w:val="00BD096A"/>
    <w:rsid w:val="00BD0A31"/>
    <w:rsid w:val="00BD0E56"/>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137"/>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4C32"/>
    <w:rsid w:val="00BE50A4"/>
    <w:rsid w:val="00BE511E"/>
    <w:rsid w:val="00BE51C2"/>
    <w:rsid w:val="00BE5470"/>
    <w:rsid w:val="00BE557D"/>
    <w:rsid w:val="00BE5859"/>
    <w:rsid w:val="00BE5C62"/>
    <w:rsid w:val="00BE5C84"/>
    <w:rsid w:val="00BE5D41"/>
    <w:rsid w:val="00BE5DAF"/>
    <w:rsid w:val="00BE5DCB"/>
    <w:rsid w:val="00BE5E39"/>
    <w:rsid w:val="00BE5EF9"/>
    <w:rsid w:val="00BE642E"/>
    <w:rsid w:val="00BE720F"/>
    <w:rsid w:val="00BE77AC"/>
    <w:rsid w:val="00BE7988"/>
    <w:rsid w:val="00BE7FF0"/>
    <w:rsid w:val="00BF0197"/>
    <w:rsid w:val="00BF0504"/>
    <w:rsid w:val="00BF05E8"/>
    <w:rsid w:val="00BF08A7"/>
    <w:rsid w:val="00BF0EB1"/>
    <w:rsid w:val="00BF0F4B"/>
    <w:rsid w:val="00BF1153"/>
    <w:rsid w:val="00BF1227"/>
    <w:rsid w:val="00BF1280"/>
    <w:rsid w:val="00BF12FC"/>
    <w:rsid w:val="00BF13C2"/>
    <w:rsid w:val="00BF1BA7"/>
    <w:rsid w:val="00BF1D4F"/>
    <w:rsid w:val="00BF21BC"/>
    <w:rsid w:val="00BF21DD"/>
    <w:rsid w:val="00BF23F5"/>
    <w:rsid w:val="00BF26BF"/>
    <w:rsid w:val="00BF2A73"/>
    <w:rsid w:val="00BF2DD5"/>
    <w:rsid w:val="00BF2F7B"/>
    <w:rsid w:val="00BF367A"/>
    <w:rsid w:val="00BF3724"/>
    <w:rsid w:val="00BF37AD"/>
    <w:rsid w:val="00BF3853"/>
    <w:rsid w:val="00BF45F2"/>
    <w:rsid w:val="00BF484B"/>
    <w:rsid w:val="00BF49C0"/>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119"/>
    <w:rsid w:val="00C034AD"/>
    <w:rsid w:val="00C03827"/>
    <w:rsid w:val="00C041F6"/>
    <w:rsid w:val="00C04440"/>
    <w:rsid w:val="00C045DF"/>
    <w:rsid w:val="00C04B9E"/>
    <w:rsid w:val="00C04BEF"/>
    <w:rsid w:val="00C04BF0"/>
    <w:rsid w:val="00C04E4D"/>
    <w:rsid w:val="00C04E93"/>
    <w:rsid w:val="00C05D4E"/>
    <w:rsid w:val="00C06343"/>
    <w:rsid w:val="00C068E4"/>
    <w:rsid w:val="00C06977"/>
    <w:rsid w:val="00C06CBF"/>
    <w:rsid w:val="00C06D7A"/>
    <w:rsid w:val="00C06E45"/>
    <w:rsid w:val="00C072F0"/>
    <w:rsid w:val="00C073BE"/>
    <w:rsid w:val="00C10828"/>
    <w:rsid w:val="00C108F7"/>
    <w:rsid w:val="00C10961"/>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6F35"/>
    <w:rsid w:val="00C17429"/>
    <w:rsid w:val="00C1780C"/>
    <w:rsid w:val="00C17BCD"/>
    <w:rsid w:val="00C203D7"/>
    <w:rsid w:val="00C203E9"/>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40"/>
    <w:rsid w:val="00C4348C"/>
    <w:rsid w:val="00C43A94"/>
    <w:rsid w:val="00C43D0B"/>
    <w:rsid w:val="00C43E79"/>
    <w:rsid w:val="00C445E5"/>
    <w:rsid w:val="00C44C73"/>
    <w:rsid w:val="00C44ED5"/>
    <w:rsid w:val="00C45D81"/>
    <w:rsid w:val="00C46096"/>
    <w:rsid w:val="00C46DE3"/>
    <w:rsid w:val="00C47631"/>
    <w:rsid w:val="00C47F45"/>
    <w:rsid w:val="00C5010D"/>
    <w:rsid w:val="00C50923"/>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62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4B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B4A"/>
    <w:rsid w:val="00C77BD7"/>
    <w:rsid w:val="00C800F1"/>
    <w:rsid w:val="00C80492"/>
    <w:rsid w:val="00C808D4"/>
    <w:rsid w:val="00C80CE5"/>
    <w:rsid w:val="00C80E30"/>
    <w:rsid w:val="00C811E4"/>
    <w:rsid w:val="00C81304"/>
    <w:rsid w:val="00C81A6B"/>
    <w:rsid w:val="00C81F8E"/>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E39"/>
    <w:rsid w:val="00C93F69"/>
    <w:rsid w:val="00C93FB8"/>
    <w:rsid w:val="00C9416A"/>
    <w:rsid w:val="00C94729"/>
    <w:rsid w:val="00C94BCE"/>
    <w:rsid w:val="00C95128"/>
    <w:rsid w:val="00C95242"/>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0F"/>
    <w:rsid w:val="00CA3012"/>
    <w:rsid w:val="00CA33DF"/>
    <w:rsid w:val="00CA36AA"/>
    <w:rsid w:val="00CA3FED"/>
    <w:rsid w:val="00CA4026"/>
    <w:rsid w:val="00CA488C"/>
    <w:rsid w:val="00CA4A65"/>
    <w:rsid w:val="00CA511D"/>
    <w:rsid w:val="00CA5670"/>
    <w:rsid w:val="00CA59F8"/>
    <w:rsid w:val="00CA5BC3"/>
    <w:rsid w:val="00CA5C6C"/>
    <w:rsid w:val="00CA65AD"/>
    <w:rsid w:val="00CA6686"/>
    <w:rsid w:val="00CA6B6C"/>
    <w:rsid w:val="00CA6B81"/>
    <w:rsid w:val="00CA752A"/>
    <w:rsid w:val="00CA7607"/>
    <w:rsid w:val="00CA7E6D"/>
    <w:rsid w:val="00CB054A"/>
    <w:rsid w:val="00CB06A7"/>
    <w:rsid w:val="00CB06AF"/>
    <w:rsid w:val="00CB1125"/>
    <w:rsid w:val="00CB23D9"/>
    <w:rsid w:val="00CB274B"/>
    <w:rsid w:val="00CB2848"/>
    <w:rsid w:val="00CB319A"/>
    <w:rsid w:val="00CB32A9"/>
    <w:rsid w:val="00CB3561"/>
    <w:rsid w:val="00CB36E0"/>
    <w:rsid w:val="00CB427A"/>
    <w:rsid w:val="00CB5078"/>
    <w:rsid w:val="00CB5100"/>
    <w:rsid w:val="00CB58EC"/>
    <w:rsid w:val="00CB59C4"/>
    <w:rsid w:val="00CB5B48"/>
    <w:rsid w:val="00CB5F70"/>
    <w:rsid w:val="00CB5FBA"/>
    <w:rsid w:val="00CB6320"/>
    <w:rsid w:val="00CB67F3"/>
    <w:rsid w:val="00CB6BC2"/>
    <w:rsid w:val="00CB6C5C"/>
    <w:rsid w:val="00CB7A1D"/>
    <w:rsid w:val="00CB7A7B"/>
    <w:rsid w:val="00CB7F3B"/>
    <w:rsid w:val="00CC009C"/>
    <w:rsid w:val="00CC0195"/>
    <w:rsid w:val="00CC02CD"/>
    <w:rsid w:val="00CC03FF"/>
    <w:rsid w:val="00CC049A"/>
    <w:rsid w:val="00CC057E"/>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321"/>
    <w:rsid w:val="00CC58AA"/>
    <w:rsid w:val="00CC5B73"/>
    <w:rsid w:val="00CC6AA6"/>
    <w:rsid w:val="00CC7150"/>
    <w:rsid w:val="00CC761C"/>
    <w:rsid w:val="00CC79C3"/>
    <w:rsid w:val="00CC7D91"/>
    <w:rsid w:val="00CC7E2A"/>
    <w:rsid w:val="00CC7E2E"/>
    <w:rsid w:val="00CD0296"/>
    <w:rsid w:val="00CD041C"/>
    <w:rsid w:val="00CD0865"/>
    <w:rsid w:val="00CD09AF"/>
    <w:rsid w:val="00CD0EB6"/>
    <w:rsid w:val="00CD0F95"/>
    <w:rsid w:val="00CD102D"/>
    <w:rsid w:val="00CD1361"/>
    <w:rsid w:val="00CD148E"/>
    <w:rsid w:val="00CD1557"/>
    <w:rsid w:val="00CD17EA"/>
    <w:rsid w:val="00CD1AA4"/>
    <w:rsid w:val="00CD1B82"/>
    <w:rsid w:val="00CD1EE6"/>
    <w:rsid w:val="00CD2E17"/>
    <w:rsid w:val="00CD35C6"/>
    <w:rsid w:val="00CD3B2C"/>
    <w:rsid w:val="00CD42BB"/>
    <w:rsid w:val="00CD45E4"/>
    <w:rsid w:val="00CD479C"/>
    <w:rsid w:val="00CD48E7"/>
    <w:rsid w:val="00CD4AAC"/>
    <w:rsid w:val="00CD4E75"/>
    <w:rsid w:val="00CD5339"/>
    <w:rsid w:val="00CD5347"/>
    <w:rsid w:val="00CD57B2"/>
    <w:rsid w:val="00CD59C6"/>
    <w:rsid w:val="00CD63A8"/>
    <w:rsid w:val="00CD6B49"/>
    <w:rsid w:val="00CD74DD"/>
    <w:rsid w:val="00CD7C11"/>
    <w:rsid w:val="00CD7CFB"/>
    <w:rsid w:val="00CD7D52"/>
    <w:rsid w:val="00CD7D75"/>
    <w:rsid w:val="00CD7F07"/>
    <w:rsid w:val="00CD7F56"/>
    <w:rsid w:val="00CE0A57"/>
    <w:rsid w:val="00CE0A9A"/>
    <w:rsid w:val="00CE0B49"/>
    <w:rsid w:val="00CE0F63"/>
    <w:rsid w:val="00CE100A"/>
    <w:rsid w:val="00CE1925"/>
    <w:rsid w:val="00CE1A20"/>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00D"/>
    <w:rsid w:val="00CE62AF"/>
    <w:rsid w:val="00CE63B0"/>
    <w:rsid w:val="00CE6487"/>
    <w:rsid w:val="00CE6EA5"/>
    <w:rsid w:val="00CE6EE5"/>
    <w:rsid w:val="00CE6F78"/>
    <w:rsid w:val="00CE6FE0"/>
    <w:rsid w:val="00CE72FC"/>
    <w:rsid w:val="00CE730B"/>
    <w:rsid w:val="00CE7D31"/>
    <w:rsid w:val="00CF00BF"/>
    <w:rsid w:val="00CF05C5"/>
    <w:rsid w:val="00CF0834"/>
    <w:rsid w:val="00CF0A3A"/>
    <w:rsid w:val="00CF1790"/>
    <w:rsid w:val="00CF1F7B"/>
    <w:rsid w:val="00CF22D2"/>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8FC"/>
    <w:rsid w:val="00D00A5E"/>
    <w:rsid w:val="00D01368"/>
    <w:rsid w:val="00D01C5B"/>
    <w:rsid w:val="00D01E0C"/>
    <w:rsid w:val="00D0241A"/>
    <w:rsid w:val="00D02DB5"/>
    <w:rsid w:val="00D02ECF"/>
    <w:rsid w:val="00D0307D"/>
    <w:rsid w:val="00D0391F"/>
    <w:rsid w:val="00D044B9"/>
    <w:rsid w:val="00D0553C"/>
    <w:rsid w:val="00D06064"/>
    <w:rsid w:val="00D0641A"/>
    <w:rsid w:val="00D0650E"/>
    <w:rsid w:val="00D0653F"/>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633"/>
    <w:rsid w:val="00D117E8"/>
    <w:rsid w:val="00D11816"/>
    <w:rsid w:val="00D1194A"/>
    <w:rsid w:val="00D11A50"/>
    <w:rsid w:val="00D11EBF"/>
    <w:rsid w:val="00D12128"/>
    <w:rsid w:val="00D12373"/>
    <w:rsid w:val="00D123F0"/>
    <w:rsid w:val="00D12867"/>
    <w:rsid w:val="00D12AF4"/>
    <w:rsid w:val="00D12E99"/>
    <w:rsid w:val="00D13740"/>
    <w:rsid w:val="00D137A4"/>
    <w:rsid w:val="00D13EF7"/>
    <w:rsid w:val="00D13FE0"/>
    <w:rsid w:val="00D1411E"/>
    <w:rsid w:val="00D143DA"/>
    <w:rsid w:val="00D1445D"/>
    <w:rsid w:val="00D14494"/>
    <w:rsid w:val="00D14610"/>
    <w:rsid w:val="00D146E9"/>
    <w:rsid w:val="00D14724"/>
    <w:rsid w:val="00D1480E"/>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34B"/>
    <w:rsid w:val="00D245BB"/>
    <w:rsid w:val="00D24912"/>
    <w:rsid w:val="00D24A88"/>
    <w:rsid w:val="00D24BC1"/>
    <w:rsid w:val="00D25662"/>
    <w:rsid w:val="00D26259"/>
    <w:rsid w:val="00D265AB"/>
    <w:rsid w:val="00D269D3"/>
    <w:rsid w:val="00D26D4D"/>
    <w:rsid w:val="00D27669"/>
    <w:rsid w:val="00D27BEE"/>
    <w:rsid w:val="00D27ED1"/>
    <w:rsid w:val="00D27F7F"/>
    <w:rsid w:val="00D3014F"/>
    <w:rsid w:val="00D301C5"/>
    <w:rsid w:val="00D30502"/>
    <w:rsid w:val="00D30613"/>
    <w:rsid w:val="00D30648"/>
    <w:rsid w:val="00D30A85"/>
    <w:rsid w:val="00D30DEC"/>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4FC"/>
    <w:rsid w:val="00D365A2"/>
    <w:rsid w:val="00D36D07"/>
    <w:rsid w:val="00D36E6A"/>
    <w:rsid w:val="00D36FC3"/>
    <w:rsid w:val="00D37267"/>
    <w:rsid w:val="00D37724"/>
    <w:rsid w:val="00D379E9"/>
    <w:rsid w:val="00D37B99"/>
    <w:rsid w:val="00D37C5B"/>
    <w:rsid w:val="00D37DF5"/>
    <w:rsid w:val="00D37F99"/>
    <w:rsid w:val="00D4041E"/>
    <w:rsid w:val="00D40DC4"/>
    <w:rsid w:val="00D40E7E"/>
    <w:rsid w:val="00D41B61"/>
    <w:rsid w:val="00D41B6E"/>
    <w:rsid w:val="00D41E41"/>
    <w:rsid w:val="00D4284E"/>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8D8"/>
    <w:rsid w:val="00D54CDE"/>
    <w:rsid w:val="00D54D19"/>
    <w:rsid w:val="00D5514A"/>
    <w:rsid w:val="00D552AC"/>
    <w:rsid w:val="00D553AB"/>
    <w:rsid w:val="00D55BC4"/>
    <w:rsid w:val="00D55E43"/>
    <w:rsid w:val="00D56131"/>
    <w:rsid w:val="00D5635E"/>
    <w:rsid w:val="00D5656C"/>
    <w:rsid w:val="00D56709"/>
    <w:rsid w:val="00D56833"/>
    <w:rsid w:val="00D56DAB"/>
    <w:rsid w:val="00D572EB"/>
    <w:rsid w:val="00D6045A"/>
    <w:rsid w:val="00D60666"/>
    <w:rsid w:val="00D60C92"/>
    <w:rsid w:val="00D612F3"/>
    <w:rsid w:val="00D6153A"/>
    <w:rsid w:val="00D623DC"/>
    <w:rsid w:val="00D62B54"/>
    <w:rsid w:val="00D62C7B"/>
    <w:rsid w:val="00D6325C"/>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4E9"/>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0C2"/>
    <w:rsid w:val="00D77117"/>
    <w:rsid w:val="00D7734A"/>
    <w:rsid w:val="00D77617"/>
    <w:rsid w:val="00D778D6"/>
    <w:rsid w:val="00D77AF6"/>
    <w:rsid w:val="00D77B6C"/>
    <w:rsid w:val="00D77DAD"/>
    <w:rsid w:val="00D80026"/>
    <w:rsid w:val="00D801F6"/>
    <w:rsid w:val="00D8032A"/>
    <w:rsid w:val="00D80387"/>
    <w:rsid w:val="00D80A1B"/>
    <w:rsid w:val="00D80F5D"/>
    <w:rsid w:val="00D8131C"/>
    <w:rsid w:val="00D8134A"/>
    <w:rsid w:val="00D818C2"/>
    <w:rsid w:val="00D81B2B"/>
    <w:rsid w:val="00D81EBC"/>
    <w:rsid w:val="00D821CB"/>
    <w:rsid w:val="00D824ED"/>
    <w:rsid w:val="00D82625"/>
    <w:rsid w:val="00D82D02"/>
    <w:rsid w:val="00D82FC1"/>
    <w:rsid w:val="00D835A0"/>
    <w:rsid w:val="00D83E75"/>
    <w:rsid w:val="00D8421A"/>
    <w:rsid w:val="00D8431B"/>
    <w:rsid w:val="00D84440"/>
    <w:rsid w:val="00D84906"/>
    <w:rsid w:val="00D84A7D"/>
    <w:rsid w:val="00D84E03"/>
    <w:rsid w:val="00D85056"/>
    <w:rsid w:val="00D8562D"/>
    <w:rsid w:val="00D860D7"/>
    <w:rsid w:val="00D86FED"/>
    <w:rsid w:val="00D875EA"/>
    <w:rsid w:val="00D8771D"/>
    <w:rsid w:val="00D87782"/>
    <w:rsid w:val="00D8794C"/>
    <w:rsid w:val="00D90492"/>
    <w:rsid w:val="00D90BD6"/>
    <w:rsid w:val="00D90CF9"/>
    <w:rsid w:val="00D9171E"/>
    <w:rsid w:val="00D91A22"/>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52A"/>
    <w:rsid w:val="00DA3640"/>
    <w:rsid w:val="00DA3B3F"/>
    <w:rsid w:val="00DA3CA3"/>
    <w:rsid w:val="00DA41B1"/>
    <w:rsid w:val="00DA4A6E"/>
    <w:rsid w:val="00DA4D20"/>
    <w:rsid w:val="00DA4F43"/>
    <w:rsid w:val="00DA51FD"/>
    <w:rsid w:val="00DA5725"/>
    <w:rsid w:val="00DA5ED5"/>
    <w:rsid w:val="00DA5FA4"/>
    <w:rsid w:val="00DA6251"/>
    <w:rsid w:val="00DA66FE"/>
    <w:rsid w:val="00DA6883"/>
    <w:rsid w:val="00DA703E"/>
    <w:rsid w:val="00DA73D8"/>
    <w:rsid w:val="00DA7C74"/>
    <w:rsid w:val="00DA7D2A"/>
    <w:rsid w:val="00DB0176"/>
    <w:rsid w:val="00DB020B"/>
    <w:rsid w:val="00DB0CB5"/>
    <w:rsid w:val="00DB10CF"/>
    <w:rsid w:val="00DB13C5"/>
    <w:rsid w:val="00DB1512"/>
    <w:rsid w:val="00DB15FB"/>
    <w:rsid w:val="00DB1F1F"/>
    <w:rsid w:val="00DB23FF"/>
    <w:rsid w:val="00DB26E3"/>
    <w:rsid w:val="00DB2881"/>
    <w:rsid w:val="00DB2C4B"/>
    <w:rsid w:val="00DB3008"/>
    <w:rsid w:val="00DB3AB4"/>
    <w:rsid w:val="00DB3ABB"/>
    <w:rsid w:val="00DB3CF0"/>
    <w:rsid w:val="00DB3F1E"/>
    <w:rsid w:val="00DB3F2F"/>
    <w:rsid w:val="00DB431B"/>
    <w:rsid w:val="00DB4722"/>
    <w:rsid w:val="00DB4D2E"/>
    <w:rsid w:val="00DB4DF5"/>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6C"/>
    <w:rsid w:val="00DC06DB"/>
    <w:rsid w:val="00DC06E6"/>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BC4"/>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E4"/>
    <w:rsid w:val="00DE31FD"/>
    <w:rsid w:val="00DE34C1"/>
    <w:rsid w:val="00DE35B9"/>
    <w:rsid w:val="00DE40FA"/>
    <w:rsid w:val="00DE5340"/>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B67"/>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55D"/>
    <w:rsid w:val="00DF5FE1"/>
    <w:rsid w:val="00DF6164"/>
    <w:rsid w:val="00DF61DF"/>
    <w:rsid w:val="00DF6520"/>
    <w:rsid w:val="00DF6F8B"/>
    <w:rsid w:val="00DF77E2"/>
    <w:rsid w:val="00DF78E7"/>
    <w:rsid w:val="00DF790D"/>
    <w:rsid w:val="00DF7ACF"/>
    <w:rsid w:val="00DF7DE7"/>
    <w:rsid w:val="00DF7E82"/>
    <w:rsid w:val="00DF7FFD"/>
    <w:rsid w:val="00E0002A"/>
    <w:rsid w:val="00E002DB"/>
    <w:rsid w:val="00E00B73"/>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6FB7"/>
    <w:rsid w:val="00E075C5"/>
    <w:rsid w:val="00E077B5"/>
    <w:rsid w:val="00E079D2"/>
    <w:rsid w:val="00E07A80"/>
    <w:rsid w:val="00E07ABC"/>
    <w:rsid w:val="00E07DDA"/>
    <w:rsid w:val="00E10016"/>
    <w:rsid w:val="00E1084F"/>
    <w:rsid w:val="00E108E8"/>
    <w:rsid w:val="00E10C67"/>
    <w:rsid w:val="00E1240F"/>
    <w:rsid w:val="00E13813"/>
    <w:rsid w:val="00E139C6"/>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9EF"/>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8"/>
    <w:rsid w:val="00E32CCE"/>
    <w:rsid w:val="00E3305F"/>
    <w:rsid w:val="00E330CD"/>
    <w:rsid w:val="00E337EA"/>
    <w:rsid w:val="00E33B59"/>
    <w:rsid w:val="00E33BE6"/>
    <w:rsid w:val="00E33ED5"/>
    <w:rsid w:val="00E3406E"/>
    <w:rsid w:val="00E34530"/>
    <w:rsid w:val="00E34581"/>
    <w:rsid w:val="00E34F3B"/>
    <w:rsid w:val="00E359BE"/>
    <w:rsid w:val="00E362A0"/>
    <w:rsid w:val="00E36849"/>
    <w:rsid w:val="00E36893"/>
    <w:rsid w:val="00E3697D"/>
    <w:rsid w:val="00E370B2"/>
    <w:rsid w:val="00E37404"/>
    <w:rsid w:val="00E374BF"/>
    <w:rsid w:val="00E375B1"/>
    <w:rsid w:val="00E3778C"/>
    <w:rsid w:val="00E377BD"/>
    <w:rsid w:val="00E377E3"/>
    <w:rsid w:val="00E4002B"/>
    <w:rsid w:val="00E40766"/>
    <w:rsid w:val="00E40B9E"/>
    <w:rsid w:val="00E40D99"/>
    <w:rsid w:val="00E40F13"/>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47F62"/>
    <w:rsid w:val="00E50343"/>
    <w:rsid w:val="00E50776"/>
    <w:rsid w:val="00E509D2"/>
    <w:rsid w:val="00E50B3F"/>
    <w:rsid w:val="00E50D5F"/>
    <w:rsid w:val="00E515B8"/>
    <w:rsid w:val="00E51B3B"/>
    <w:rsid w:val="00E525C5"/>
    <w:rsid w:val="00E52BDC"/>
    <w:rsid w:val="00E52EFA"/>
    <w:rsid w:val="00E533F4"/>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6A7"/>
    <w:rsid w:val="00E5797A"/>
    <w:rsid w:val="00E57AED"/>
    <w:rsid w:val="00E57DD1"/>
    <w:rsid w:val="00E604B4"/>
    <w:rsid w:val="00E60503"/>
    <w:rsid w:val="00E6060C"/>
    <w:rsid w:val="00E60CA4"/>
    <w:rsid w:val="00E60DED"/>
    <w:rsid w:val="00E61937"/>
    <w:rsid w:val="00E61C3C"/>
    <w:rsid w:val="00E61E98"/>
    <w:rsid w:val="00E624C1"/>
    <w:rsid w:val="00E62609"/>
    <w:rsid w:val="00E62AED"/>
    <w:rsid w:val="00E62D17"/>
    <w:rsid w:val="00E6334B"/>
    <w:rsid w:val="00E63619"/>
    <w:rsid w:val="00E63A46"/>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85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2DB2"/>
    <w:rsid w:val="00E83291"/>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4F2"/>
    <w:rsid w:val="00E91A7E"/>
    <w:rsid w:val="00E91CC9"/>
    <w:rsid w:val="00E91D84"/>
    <w:rsid w:val="00E926B6"/>
    <w:rsid w:val="00E926B9"/>
    <w:rsid w:val="00E9284D"/>
    <w:rsid w:val="00E9385E"/>
    <w:rsid w:val="00E938ED"/>
    <w:rsid w:val="00E93908"/>
    <w:rsid w:val="00E93C57"/>
    <w:rsid w:val="00E94BBE"/>
    <w:rsid w:val="00E94DE4"/>
    <w:rsid w:val="00E94E02"/>
    <w:rsid w:val="00E95AD5"/>
    <w:rsid w:val="00E966D7"/>
    <w:rsid w:val="00E967B6"/>
    <w:rsid w:val="00E9693E"/>
    <w:rsid w:val="00E96A63"/>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486"/>
    <w:rsid w:val="00EA4B7E"/>
    <w:rsid w:val="00EA4D73"/>
    <w:rsid w:val="00EA5370"/>
    <w:rsid w:val="00EA60F7"/>
    <w:rsid w:val="00EA6263"/>
    <w:rsid w:val="00EA69AF"/>
    <w:rsid w:val="00EA7509"/>
    <w:rsid w:val="00EA7804"/>
    <w:rsid w:val="00EA7847"/>
    <w:rsid w:val="00EB0209"/>
    <w:rsid w:val="00EB02AB"/>
    <w:rsid w:val="00EB055F"/>
    <w:rsid w:val="00EB06B8"/>
    <w:rsid w:val="00EB09A0"/>
    <w:rsid w:val="00EB09A3"/>
    <w:rsid w:val="00EB0B4C"/>
    <w:rsid w:val="00EB0DB4"/>
    <w:rsid w:val="00EB1246"/>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6A88"/>
    <w:rsid w:val="00EB6B26"/>
    <w:rsid w:val="00EB710C"/>
    <w:rsid w:val="00EB715A"/>
    <w:rsid w:val="00EB755B"/>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1CA5"/>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80"/>
    <w:rsid w:val="00EC6B94"/>
    <w:rsid w:val="00EC6C6D"/>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21B"/>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0C50"/>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390"/>
    <w:rsid w:val="00EE641B"/>
    <w:rsid w:val="00EE6E68"/>
    <w:rsid w:val="00EE6E9D"/>
    <w:rsid w:val="00EE6F7D"/>
    <w:rsid w:val="00EE7237"/>
    <w:rsid w:val="00EE72A0"/>
    <w:rsid w:val="00EE7359"/>
    <w:rsid w:val="00EE7610"/>
    <w:rsid w:val="00EE7F34"/>
    <w:rsid w:val="00EF02C5"/>
    <w:rsid w:val="00EF087F"/>
    <w:rsid w:val="00EF0AE1"/>
    <w:rsid w:val="00EF0F69"/>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6F41"/>
    <w:rsid w:val="00EF7227"/>
    <w:rsid w:val="00EF742A"/>
    <w:rsid w:val="00EF74A0"/>
    <w:rsid w:val="00EF761B"/>
    <w:rsid w:val="00EF78B8"/>
    <w:rsid w:val="00EF79DA"/>
    <w:rsid w:val="00F00171"/>
    <w:rsid w:val="00F00A54"/>
    <w:rsid w:val="00F00AB2"/>
    <w:rsid w:val="00F00C6F"/>
    <w:rsid w:val="00F00CCA"/>
    <w:rsid w:val="00F00DF8"/>
    <w:rsid w:val="00F00E03"/>
    <w:rsid w:val="00F01434"/>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15E"/>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4F7"/>
    <w:rsid w:val="00F1778F"/>
    <w:rsid w:val="00F1791E"/>
    <w:rsid w:val="00F179C5"/>
    <w:rsid w:val="00F214F7"/>
    <w:rsid w:val="00F21673"/>
    <w:rsid w:val="00F218DA"/>
    <w:rsid w:val="00F21900"/>
    <w:rsid w:val="00F21D1A"/>
    <w:rsid w:val="00F22338"/>
    <w:rsid w:val="00F228A6"/>
    <w:rsid w:val="00F22E3A"/>
    <w:rsid w:val="00F231E4"/>
    <w:rsid w:val="00F238F8"/>
    <w:rsid w:val="00F23EDB"/>
    <w:rsid w:val="00F24DBE"/>
    <w:rsid w:val="00F25B74"/>
    <w:rsid w:val="00F25C07"/>
    <w:rsid w:val="00F25C16"/>
    <w:rsid w:val="00F25C74"/>
    <w:rsid w:val="00F25D87"/>
    <w:rsid w:val="00F2601F"/>
    <w:rsid w:val="00F2646E"/>
    <w:rsid w:val="00F265DD"/>
    <w:rsid w:val="00F266A0"/>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08FE"/>
    <w:rsid w:val="00F41938"/>
    <w:rsid w:val="00F419E7"/>
    <w:rsid w:val="00F41E4B"/>
    <w:rsid w:val="00F42529"/>
    <w:rsid w:val="00F428BF"/>
    <w:rsid w:val="00F42C8C"/>
    <w:rsid w:val="00F42EA0"/>
    <w:rsid w:val="00F4320A"/>
    <w:rsid w:val="00F438CD"/>
    <w:rsid w:val="00F443AA"/>
    <w:rsid w:val="00F44721"/>
    <w:rsid w:val="00F44DB1"/>
    <w:rsid w:val="00F451B7"/>
    <w:rsid w:val="00F454E2"/>
    <w:rsid w:val="00F45749"/>
    <w:rsid w:val="00F45798"/>
    <w:rsid w:val="00F46345"/>
    <w:rsid w:val="00F4642B"/>
    <w:rsid w:val="00F46F53"/>
    <w:rsid w:val="00F47173"/>
    <w:rsid w:val="00F47D37"/>
    <w:rsid w:val="00F50265"/>
    <w:rsid w:val="00F50362"/>
    <w:rsid w:val="00F50688"/>
    <w:rsid w:val="00F506B4"/>
    <w:rsid w:val="00F50EF5"/>
    <w:rsid w:val="00F51760"/>
    <w:rsid w:val="00F51E7B"/>
    <w:rsid w:val="00F5209C"/>
    <w:rsid w:val="00F525C8"/>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9F7"/>
    <w:rsid w:val="00F56E3E"/>
    <w:rsid w:val="00F56E70"/>
    <w:rsid w:val="00F577DD"/>
    <w:rsid w:val="00F57DDD"/>
    <w:rsid w:val="00F60066"/>
    <w:rsid w:val="00F6016F"/>
    <w:rsid w:val="00F60177"/>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092"/>
    <w:rsid w:val="00F70216"/>
    <w:rsid w:val="00F70915"/>
    <w:rsid w:val="00F70953"/>
    <w:rsid w:val="00F71939"/>
    <w:rsid w:val="00F71B03"/>
    <w:rsid w:val="00F71D68"/>
    <w:rsid w:val="00F71FB6"/>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93A"/>
    <w:rsid w:val="00F90C84"/>
    <w:rsid w:val="00F90E02"/>
    <w:rsid w:val="00F911DF"/>
    <w:rsid w:val="00F9124C"/>
    <w:rsid w:val="00F9128D"/>
    <w:rsid w:val="00F916DD"/>
    <w:rsid w:val="00F9215E"/>
    <w:rsid w:val="00F9225F"/>
    <w:rsid w:val="00F923E4"/>
    <w:rsid w:val="00F923F8"/>
    <w:rsid w:val="00F92F9A"/>
    <w:rsid w:val="00F933EF"/>
    <w:rsid w:val="00F93614"/>
    <w:rsid w:val="00F93878"/>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3F2"/>
    <w:rsid w:val="00FA24B9"/>
    <w:rsid w:val="00FA24CF"/>
    <w:rsid w:val="00FA2591"/>
    <w:rsid w:val="00FA27A4"/>
    <w:rsid w:val="00FA2858"/>
    <w:rsid w:val="00FA33F9"/>
    <w:rsid w:val="00FA34B8"/>
    <w:rsid w:val="00FA449E"/>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9D"/>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1A27"/>
    <w:rsid w:val="00FC2D4B"/>
    <w:rsid w:val="00FC2EE8"/>
    <w:rsid w:val="00FC355D"/>
    <w:rsid w:val="00FC35F9"/>
    <w:rsid w:val="00FC3877"/>
    <w:rsid w:val="00FC3B5A"/>
    <w:rsid w:val="00FC3B7E"/>
    <w:rsid w:val="00FC3E1A"/>
    <w:rsid w:val="00FC3F1E"/>
    <w:rsid w:val="00FC3FD3"/>
    <w:rsid w:val="00FC4012"/>
    <w:rsid w:val="00FC41B6"/>
    <w:rsid w:val="00FC4787"/>
    <w:rsid w:val="00FC4B09"/>
    <w:rsid w:val="00FC4F8C"/>
    <w:rsid w:val="00FC522E"/>
    <w:rsid w:val="00FC526C"/>
    <w:rsid w:val="00FC5499"/>
    <w:rsid w:val="00FC55B5"/>
    <w:rsid w:val="00FC581E"/>
    <w:rsid w:val="00FC59ED"/>
    <w:rsid w:val="00FC5BD1"/>
    <w:rsid w:val="00FC5E0B"/>
    <w:rsid w:val="00FC5EAB"/>
    <w:rsid w:val="00FC5F3F"/>
    <w:rsid w:val="00FC62D8"/>
    <w:rsid w:val="00FC645D"/>
    <w:rsid w:val="00FC6CF5"/>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5F64"/>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4F6"/>
    <w:rsid w:val="00FE48EE"/>
    <w:rsid w:val="00FE4AFC"/>
    <w:rsid w:val="00FE5D03"/>
    <w:rsid w:val="00FE646D"/>
    <w:rsid w:val="00FE68F3"/>
    <w:rsid w:val="00FE6A94"/>
    <w:rsid w:val="00FE6DEE"/>
    <w:rsid w:val="00FE6EBF"/>
    <w:rsid w:val="00FE7020"/>
    <w:rsid w:val="00FE7106"/>
    <w:rsid w:val="00FE75E1"/>
    <w:rsid w:val="00FE7943"/>
    <w:rsid w:val="00FE7B46"/>
    <w:rsid w:val="00FE7F04"/>
    <w:rsid w:val="00FF000A"/>
    <w:rsid w:val="00FF0262"/>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071"/>
    <w:rsid w:val="00FF443E"/>
    <w:rsid w:val="00FF46A0"/>
    <w:rsid w:val="00FF4E34"/>
    <w:rsid w:val="00FF5690"/>
    <w:rsid w:val="00FF5A5D"/>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89">
      <o:colormru v:ext="edit" colors="#b8b308,#002b5c"/>
    </o:shapedefaults>
    <o:shapelayout v:ext="edit">
      <o:idmap v:ext="edit" data="1"/>
    </o:shapelayout>
  </w:shapeDefaults>
  <w:decimalSymbol w:val="."/>
  <w:listSeparator w:val=","/>
  <w14:docId w14:val="275409AF"/>
  <w15:docId w15:val="{0394FFB7-E750-41FA-A442-EFE08C7B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0A029C"/>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A029C"/>
    <w:pPr>
      <w:keepNext/>
      <w:numPr>
        <w:ilvl w:val="2"/>
        <w:numId w:val="16"/>
      </w:numPr>
      <w:tabs>
        <w:tab w:val="clear" w:pos="6948"/>
        <w:tab w:val="num" w:pos="1008"/>
      </w:tabs>
      <w:spacing w:before="240" w:after="240" w:line="240" w:lineRule="auto"/>
      <w:ind w:left="7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0A029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F9387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54002">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1685109">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041278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47735455">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5277559">
      <w:bodyDiv w:val="1"/>
      <w:marLeft w:val="0"/>
      <w:marRight w:val="0"/>
      <w:marTop w:val="0"/>
      <w:marBottom w:val="0"/>
      <w:divBdr>
        <w:top w:val="none" w:sz="0" w:space="0" w:color="auto"/>
        <w:left w:val="none" w:sz="0" w:space="0" w:color="auto"/>
        <w:bottom w:val="none" w:sz="0" w:space="0" w:color="auto"/>
        <w:right w:val="none" w:sz="0" w:space="0" w:color="auto"/>
      </w:divBdr>
    </w:div>
    <w:div w:id="1076854414">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7142963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6646449">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29747988">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header" Target="header1.xml"/><Relationship Id="rId18" Type="http://schemas.openxmlformats.org/officeDocument/2006/relationships/hyperlink" Target="file:///C:\Users\Ranjeet\Documents\Netspeed\NocStudio\netspeed_noc\trunk\doc\release_docs\www.netspeedsytems.co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header" Target="head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7C8E7-22ED-47D4-8E74-A4F09752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297</TotalTime>
  <Pages>22</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NetSpeed Orion AMBA IP Integration Spec - UVM Addendum</vt:lpstr>
    </vt:vector>
  </TitlesOfParts>
  <Company>NetSpeed Systems</Company>
  <LinksUpToDate>false</LinksUpToDate>
  <CharactersWithSpaces>25543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NetSpeed Orion AMBA IP Integration Spec - UVM Addendum</dc:title>
  <dc:creator>Eric;yogesh@netspeedsystems.com;will@netspeedsystems.com</dc:creator>
  <cp:lastModifiedBy>Will Chen</cp:lastModifiedBy>
  <cp:revision>23</cp:revision>
  <cp:lastPrinted>2017-02-01T01:21:00Z</cp:lastPrinted>
  <dcterms:created xsi:type="dcterms:W3CDTF">2017-02-01T01:21:00Z</dcterms:created>
  <dcterms:modified xsi:type="dcterms:W3CDTF">2017-06-07T02:50:00Z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