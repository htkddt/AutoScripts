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FD5704" w14:textId="77777777" w:rsidR="00CB2D4A" w:rsidRDefault="00CB2D4A">
      <w:pPr>
        <w:pStyle w:val="TOCHeading"/>
        <w:rPr>
          <w:ins w:id="0" w:author="Maxon, Dawn" w:date="2020-04-03T13:54:00Z"/>
          <w:rFonts w:asciiTheme="minorHAnsi" w:eastAsiaTheme="minorHAnsi" w:hAnsiTheme="minorHAnsi" w:cstheme="minorBidi"/>
          <w:color w:val="auto"/>
          <w:sz w:val="22"/>
          <w:szCs w:val="22"/>
        </w:rPr>
      </w:pPr>
    </w:p>
    <w:sdt>
      <w:sdtPr>
        <w:rPr>
          <w:rFonts w:asciiTheme="minorHAnsi" w:eastAsiaTheme="minorHAnsi" w:hAnsiTheme="minorHAnsi" w:cstheme="minorBidi"/>
          <w:color w:val="auto"/>
          <w:sz w:val="22"/>
          <w:szCs w:val="22"/>
        </w:rPr>
        <w:id w:val="-1412535153"/>
        <w:docPartObj>
          <w:docPartGallery w:val="Table of Contents"/>
          <w:docPartUnique/>
        </w:docPartObj>
      </w:sdtPr>
      <w:sdtEndPr>
        <w:rPr>
          <w:b/>
          <w:bCs/>
          <w:noProof/>
        </w:rPr>
      </w:sdtEndPr>
      <w:sdtContent>
        <w:p w14:paraId="76EDEF01" w14:textId="6C1A1DFD" w:rsidR="0027517F" w:rsidRDefault="0027517F">
          <w:pPr>
            <w:pStyle w:val="TOCHeading"/>
          </w:pPr>
          <w:r>
            <w:t>Table of Contents</w:t>
          </w:r>
        </w:p>
        <w:p w14:paraId="41A31C18" w14:textId="02ED7736" w:rsidR="00444E70" w:rsidRDefault="0027517F">
          <w:pPr>
            <w:pStyle w:val="TOC1"/>
            <w:tabs>
              <w:tab w:val="left" w:pos="440"/>
              <w:tab w:val="right" w:leader="dot" w:pos="9350"/>
            </w:tabs>
            <w:rPr>
              <w:ins w:id="1" w:author="Maxon, Dawn" w:date="2020-04-06T14:43:00Z"/>
              <w:rFonts w:eastAsiaTheme="minorEastAsia"/>
              <w:noProof/>
            </w:rPr>
          </w:pPr>
          <w:r>
            <w:fldChar w:fldCharType="begin"/>
          </w:r>
          <w:r>
            <w:instrText xml:space="preserve"> TOC \o "1-3" \h \z \u </w:instrText>
          </w:r>
          <w:r>
            <w:fldChar w:fldCharType="separate"/>
          </w:r>
          <w:ins w:id="2" w:author="Maxon, Dawn" w:date="2020-04-06T14:43:00Z">
            <w:r w:rsidR="00444E70" w:rsidRPr="00FE3FD0">
              <w:rPr>
                <w:rStyle w:val="Hyperlink"/>
                <w:noProof/>
              </w:rPr>
              <w:fldChar w:fldCharType="begin"/>
            </w:r>
            <w:r w:rsidR="00444E70" w:rsidRPr="00FE3FD0">
              <w:rPr>
                <w:rStyle w:val="Hyperlink"/>
                <w:noProof/>
              </w:rPr>
              <w:instrText xml:space="preserve"> </w:instrText>
            </w:r>
            <w:r w:rsidR="00444E70">
              <w:rPr>
                <w:noProof/>
              </w:rPr>
              <w:instrText>HYPERLINK \l "_Toc37076654"</w:instrText>
            </w:r>
            <w:r w:rsidR="00444E70" w:rsidRPr="00FE3FD0">
              <w:rPr>
                <w:rStyle w:val="Hyperlink"/>
                <w:noProof/>
              </w:rPr>
              <w:instrText xml:space="preserve"> </w:instrText>
            </w:r>
            <w:r w:rsidR="00444E70" w:rsidRPr="00FE3FD0">
              <w:rPr>
                <w:rStyle w:val="Hyperlink"/>
                <w:noProof/>
              </w:rPr>
              <w:fldChar w:fldCharType="separate"/>
            </w:r>
            <w:r w:rsidR="00444E70" w:rsidRPr="00FE3FD0">
              <w:rPr>
                <w:rStyle w:val="Hyperlink"/>
                <w:noProof/>
              </w:rPr>
              <w:t>1</w:t>
            </w:r>
            <w:r w:rsidR="00444E70">
              <w:rPr>
                <w:rFonts w:eastAsiaTheme="minorEastAsia"/>
                <w:noProof/>
              </w:rPr>
              <w:tab/>
            </w:r>
            <w:r w:rsidR="00444E70" w:rsidRPr="00FE3FD0">
              <w:rPr>
                <w:rStyle w:val="Hyperlink"/>
                <w:noProof/>
              </w:rPr>
              <w:t>Network Bist Introduction and Definitions</w:t>
            </w:r>
            <w:r w:rsidR="00444E70">
              <w:rPr>
                <w:noProof/>
                <w:webHidden/>
              </w:rPr>
              <w:tab/>
            </w:r>
            <w:r w:rsidR="00444E70">
              <w:rPr>
                <w:noProof/>
                <w:webHidden/>
              </w:rPr>
              <w:fldChar w:fldCharType="begin"/>
            </w:r>
            <w:r w:rsidR="00444E70">
              <w:rPr>
                <w:noProof/>
                <w:webHidden/>
              </w:rPr>
              <w:instrText xml:space="preserve"> PAGEREF _Toc37076654 \h </w:instrText>
            </w:r>
          </w:ins>
          <w:r w:rsidR="00444E70">
            <w:rPr>
              <w:noProof/>
              <w:webHidden/>
            </w:rPr>
          </w:r>
          <w:r w:rsidR="00444E70">
            <w:rPr>
              <w:noProof/>
              <w:webHidden/>
            </w:rPr>
            <w:fldChar w:fldCharType="separate"/>
          </w:r>
          <w:ins w:id="3" w:author="Maxon, Dawn" w:date="2020-04-06T14:43:00Z">
            <w:r w:rsidR="00444E70">
              <w:rPr>
                <w:noProof/>
                <w:webHidden/>
              </w:rPr>
              <w:t>3</w:t>
            </w:r>
            <w:r w:rsidR="00444E70">
              <w:rPr>
                <w:noProof/>
                <w:webHidden/>
              </w:rPr>
              <w:fldChar w:fldCharType="end"/>
            </w:r>
            <w:r w:rsidR="00444E70" w:rsidRPr="00FE3FD0">
              <w:rPr>
                <w:rStyle w:val="Hyperlink"/>
                <w:noProof/>
              </w:rPr>
              <w:fldChar w:fldCharType="end"/>
            </w:r>
          </w:ins>
        </w:p>
        <w:p w14:paraId="29798ADA" w14:textId="1B97F190" w:rsidR="00444E70" w:rsidRDefault="00444E70">
          <w:pPr>
            <w:pStyle w:val="TOC2"/>
            <w:tabs>
              <w:tab w:val="left" w:pos="880"/>
              <w:tab w:val="right" w:leader="dot" w:pos="9350"/>
            </w:tabs>
            <w:rPr>
              <w:ins w:id="4" w:author="Maxon, Dawn" w:date="2020-04-06T14:43:00Z"/>
              <w:rFonts w:eastAsiaTheme="minorEastAsia"/>
              <w:noProof/>
            </w:rPr>
          </w:pPr>
          <w:ins w:id="5" w:author="Maxon, Dawn" w:date="2020-04-06T14:43:00Z">
            <w:r w:rsidRPr="00FE3FD0">
              <w:rPr>
                <w:rStyle w:val="Hyperlink"/>
                <w:noProof/>
              </w:rPr>
              <w:fldChar w:fldCharType="begin"/>
            </w:r>
            <w:r w:rsidRPr="00FE3FD0">
              <w:rPr>
                <w:rStyle w:val="Hyperlink"/>
                <w:noProof/>
              </w:rPr>
              <w:instrText xml:space="preserve"> </w:instrText>
            </w:r>
            <w:r>
              <w:rPr>
                <w:noProof/>
              </w:rPr>
              <w:instrText>HYPERLINK \l "_Toc37076655"</w:instrText>
            </w:r>
            <w:r w:rsidRPr="00FE3FD0">
              <w:rPr>
                <w:rStyle w:val="Hyperlink"/>
                <w:noProof/>
              </w:rPr>
              <w:instrText xml:space="preserve"> </w:instrText>
            </w:r>
            <w:r w:rsidRPr="00FE3FD0">
              <w:rPr>
                <w:rStyle w:val="Hyperlink"/>
                <w:noProof/>
              </w:rPr>
              <w:fldChar w:fldCharType="separate"/>
            </w:r>
            <w:r w:rsidRPr="00FE3FD0">
              <w:rPr>
                <w:rStyle w:val="Hyperlink"/>
                <w:noProof/>
              </w:rPr>
              <w:t>1.1</w:t>
            </w:r>
            <w:r>
              <w:rPr>
                <w:rFonts w:eastAsiaTheme="minorEastAsia"/>
                <w:noProof/>
              </w:rPr>
              <w:tab/>
            </w:r>
            <w:r w:rsidRPr="00FE3FD0">
              <w:rPr>
                <w:rStyle w:val="Hyperlink"/>
                <w:noProof/>
              </w:rPr>
              <w:t>BIST Coverage</w:t>
            </w:r>
            <w:r>
              <w:rPr>
                <w:noProof/>
                <w:webHidden/>
              </w:rPr>
              <w:tab/>
            </w:r>
            <w:r>
              <w:rPr>
                <w:noProof/>
                <w:webHidden/>
              </w:rPr>
              <w:fldChar w:fldCharType="begin"/>
            </w:r>
            <w:r>
              <w:rPr>
                <w:noProof/>
                <w:webHidden/>
              </w:rPr>
              <w:instrText xml:space="preserve"> PAGEREF _Toc37076655 \h </w:instrText>
            </w:r>
          </w:ins>
          <w:r>
            <w:rPr>
              <w:noProof/>
              <w:webHidden/>
            </w:rPr>
          </w:r>
          <w:r>
            <w:rPr>
              <w:noProof/>
              <w:webHidden/>
            </w:rPr>
            <w:fldChar w:fldCharType="separate"/>
          </w:r>
          <w:ins w:id="6" w:author="Maxon, Dawn" w:date="2020-04-06T14:43:00Z">
            <w:r>
              <w:rPr>
                <w:noProof/>
                <w:webHidden/>
              </w:rPr>
              <w:t>3</w:t>
            </w:r>
            <w:r>
              <w:rPr>
                <w:noProof/>
                <w:webHidden/>
              </w:rPr>
              <w:fldChar w:fldCharType="end"/>
            </w:r>
            <w:r w:rsidRPr="00FE3FD0">
              <w:rPr>
                <w:rStyle w:val="Hyperlink"/>
                <w:noProof/>
              </w:rPr>
              <w:fldChar w:fldCharType="end"/>
            </w:r>
          </w:ins>
        </w:p>
        <w:p w14:paraId="36D0A7A2" w14:textId="0DB27AE1" w:rsidR="00444E70" w:rsidRDefault="00444E70">
          <w:pPr>
            <w:pStyle w:val="TOC2"/>
            <w:tabs>
              <w:tab w:val="left" w:pos="880"/>
              <w:tab w:val="right" w:leader="dot" w:pos="9350"/>
            </w:tabs>
            <w:rPr>
              <w:ins w:id="7" w:author="Maxon, Dawn" w:date="2020-04-06T14:43:00Z"/>
              <w:rFonts w:eastAsiaTheme="minorEastAsia"/>
              <w:noProof/>
            </w:rPr>
          </w:pPr>
          <w:ins w:id="8" w:author="Maxon, Dawn" w:date="2020-04-06T14:43:00Z">
            <w:r w:rsidRPr="00FE3FD0">
              <w:rPr>
                <w:rStyle w:val="Hyperlink"/>
                <w:noProof/>
              </w:rPr>
              <w:fldChar w:fldCharType="begin"/>
            </w:r>
            <w:r w:rsidRPr="00FE3FD0">
              <w:rPr>
                <w:rStyle w:val="Hyperlink"/>
                <w:noProof/>
              </w:rPr>
              <w:instrText xml:space="preserve"> </w:instrText>
            </w:r>
            <w:r>
              <w:rPr>
                <w:noProof/>
              </w:rPr>
              <w:instrText>HYPERLINK \l "_Toc37076656"</w:instrText>
            </w:r>
            <w:r w:rsidRPr="00FE3FD0">
              <w:rPr>
                <w:rStyle w:val="Hyperlink"/>
                <w:noProof/>
              </w:rPr>
              <w:instrText xml:space="preserve"> </w:instrText>
            </w:r>
            <w:r w:rsidRPr="00FE3FD0">
              <w:rPr>
                <w:rStyle w:val="Hyperlink"/>
                <w:noProof/>
              </w:rPr>
              <w:fldChar w:fldCharType="separate"/>
            </w:r>
            <w:r w:rsidRPr="00FE3FD0">
              <w:rPr>
                <w:rStyle w:val="Hyperlink"/>
                <w:noProof/>
              </w:rPr>
              <w:t>1.2</w:t>
            </w:r>
            <w:r>
              <w:rPr>
                <w:rFonts w:eastAsiaTheme="minorEastAsia"/>
                <w:noProof/>
              </w:rPr>
              <w:tab/>
            </w:r>
            <w:r w:rsidRPr="00FE3FD0">
              <w:rPr>
                <w:rStyle w:val="Hyperlink"/>
                <w:noProof/>
              </w:rPr>
              <w:t>BIST Coverage</w:t>
            </w:r>
            <w:r>
              <w:rPr>
                <w:noProof/>
                <w:webHidden/>
              </w:rPr>
              <w:tab/>
            </w:r>
            <w:r>
              <w:rPr>
                <w:noProof/>
                <w:webHidden/>
              </w:rPr>
              <w:fldChar w:fldCharType="begin"/>
            </w:r>
            <w:r>
              <w:rPr>
                <w:noProof/>
                <w:webHidden/>
              </w:rPr>
              <w:instrText xml:space="preserve"> PAGEREF _Toc37076656 \h </w:instrText>
            </w:r>
          </w:ins>
          <w:r>
            <w:rPr>
              <w:noProof/>
              <w:webHidden/>
            </w:rPr>
          </w:r>
          <w:r>
            <w:rPr>
              <w:noProof/>
              <w:webHidden/>
            </w:rPr>
            <w:fldChar w:fldCharType="separate"/>
          </w:r>
          <w:ins w:id="9" w:author="Maxon, Dawn" w:date="2020-04-06T14:43:00Z">
            <w:r>
              <w:rPr>
                <w:noProof/>
                <w:webHidden/>
              </w:rPr>
              <w:t>4</w:t>
            </w:r>
            <w:r>
              <w:rPr>
                <w:noProof/>
                <w:webHidden/>
              </w:rPr>
              <w:fldChar w:fldCharType="end"/>
            </w:r>
            <w:r w:rsidRPr="00FE3FD0">
              <w:rPr>
                <w:rStyle w:val="Hyperlink"/>
                <w:noProof/>
              </w:rPr>
              <w:fldChar w:fldCharType="end"/>
            </w:r>
          </w:ins>
        </w:p>
        <w:p w14:paraId="7DBBD4E7" w14:textId="432E32E2" w:rsidR="00444E70" w:rsidRDefault="00444E70">
          <w:pPr>
            <w:pStyle w:val="TOC3"/>
            <w:tabs>
              <w:tab w:val="left" w:pos="1320"/>
              <w:tab w:val="right" w:leader="dot" w:pos="9350"/>
            </w:tabs>
            <w:rPr>
              <w:ins w:id="10" w:author="Maxon, Dawn" w:date="2020-04-06T14:43:00Z"/>
              <w:rFonts w:eastAsiaTheme="minorEastAsia"/>
              <w:noProof/>
            </w:rPr>
          </w:pPr>
          <w:ins w:id="11" w:author="Maxon, Dawn" w:date="2020-04-06T14:43:00Z">
            <w:r w:rsidRPr="00FE3FD0">
              <w:rPr>
                <w:rStyle w:val="Hyperlink"/>
                <w:noProof/>
              </w:rPr>
              <w:fldChar w:fldCharType="begin"/>
            </w:r>
            <w:r w:rsidRPr="00FE3FD0">
              <w:rPr>
                <w:rStyle w:val="Hyperlink"/>
                <w:noProof/>
              </w:rPr>
              <w:instrText xml:space="preserve"> </w:instrText>
            </w:r>
            <w:r>
              <w:rPr>
                <w:noProof/>
              </w:rPr>
              <w:instrText>HYPERLINK \l "_Toc37076657"</w:instrText>
            </w:r>
            <w:r w:rsidRPr="00FE3FD0">
              <w:rPr>
                <w:rStyle w:val="Hyperlink"/>
                <w:noProof/>
              </w:rPr>
              <w:instrText xml:space="preserve"> </w:instrText>
            </w:r>
            <w:r w:rsidRPr="00FE3FD0">
              <w:rPr>
                <w:rStyle w:val="Hyperlink"/>
                <w:noProof/>
              </w:rPr>
              <w:fldChar w:fldCharType="separate"/>
            </w:r>
            <w:r w:rsidRPr="00FE3FD0">
              <w:rPr>
                <w:rStyle w:val="Hyperlink"/>
                <w:noProof/>
              </w:rPr>
              <w:t>1.2.1</w:t>
            </w:r>
            <w:r>
              <w:rPr>
                <w:rFonts w:eastAsiaTheme="minorEastAsia"/>
                <w:noProof/>
              </w:rPr>
              <w:tab/>
            </w:r>
            <w:r w:rsidRPr="00FE3FD0">
              <w:rPr>
                <w:rStyle w:val="Hyperlink"/>
                <w:noProof/>
              </w:rPr>
              <w:t>FIFO Coverage for Single Beat Injectors</w:t>
            </w:r>
            <w:r>
              <w:rPr>
                <w:noProof/>
                <w:webHidden/>
              </w:rPr>
              <w:tab/>
            </w:r>
            <w:r>
              <w:rPr>
                <w:noProof/>
                <w:webHidden/>
              </w:rPr>
              <w:fldChar w:fldCharType="begin"/>
            </w:r>
            <w:r>
              <w:rPr>
                <w:noProof/>
                <w:webHidden/>
              </w:rPr>
              <w:instrText xml:space="preserve"> PAGEREF _Toc37076657 \h </w:instrText>
            </w:r>
          </w:ins>
          <w:r>
            <w:rPr>
              <w:noProof/>
              <w:webHidden/>
            </w:rPr>
          </w:r>
          <w:r>
            <w:rPr>
              <w:noProof/>
              <w:webHidden/>
            </w:rPr>
            <w:fldChar w:fldCharType="separate"/>
          </w:r>
          <w:ins w:id="12" w:author="Maxon, Dawn" w:date="2020-04-06T14:43:00Z">
            <w:r>
              <w:rPr>
                <w:noProof/>
                <w:webHidden/>
              </w:rPr>
              <w:t>4</w:t>
            </w:r>
            <w:r>
              <w:rPr>
                <w:noProof/>
                <w:webHidden/>
              </w:rPr>
              <w:fldChar w:fldCharType="end"/>
            </w:r>
            <w:r w:rsidRPr="00FE3FD0">
              <w:rPr>
                <w:rStyle w:val="Hyperlink"/>
                <w:noProof/>
              </w:rPr>
              <w:fldChar w:fldCharType="end"/>
            </w:r>
          </w:ins>
        </w:p>
        <w:p w14:paraId="29E3A711" w14:textId="49F921B9" w:rsidR="00444E70" w:rsidRDefault="00444E70">
          <w:pPr>
            <w:pStyle w:val="TOC3"/>
            <w:tabs>
              <w:tab w:val="left" w:pos="1320"/>
              <w:tab w:val="right" w:leader="dot" w:pos="9350"/>
            </w:tabs>
            <w:rPr>
              <w:ins w:id="13" w:author="Maxon, Dawn" w:date="2020-04-06T14:43:00Z"/>
              <w:rFonts w:eastAsiaTheme="minorEastAsia"/>
              <w:noProof/>
            </w:rPr>
          </w:pPr>
          <w:ins w:id="14" w:author="Maxon, Dawn" w:date="2020-04-06T14:43:00Z">
            <w:r w:rsidRPr="00FE3FD0">
              <w:rPr>
                <w:rStyle w:val="Hyperlink"/>
                <w:noProof/>
              </w:rPr>
              <w:fldChar w:fldCharType="begin"/>
            </w:r>
            <w:r w:rsidRPr="00FE3FD0">
              <w:rPr>
                <w:rStyle w:val="Hyperlink"/>
                <w:noProof/>
              </w:rPr>
              <w:instrText xml:space="preserve"> </w:instrText>
            </w:r>
            <w:r>
              <w:rPr>
                <w:noProof/>
              </w:rPr>
              <w:instrText>HYPERLINK \l "_Toc37076658"</w:instrText>
            </w:r>
            <w:r w:rsidRPr="00FE3FD0">
              <w:rPr>
                <w:rStyle w:val="Hyperlink"/>
                <w:noProof/>
              </w:rPr>
              <w:instrText xml:space="preserve"> </w:instrText>
            </w:r>
            <w:r w:rsidRPr="00FE3FD0">
              <w:rPr>
                <w:rStyle w:val="Hyperlink"/>
                <w:noProof/>
              </w:rPr>
              <w:fldChar w:fldCharType="separate"/>
            </w:r>
            <w:r w:rsidRPr="00FE3FD0">
              <w:rPr>
                <w:rStyle w:val="Hyperlink"/>
                <w:noProof/>
              </w:rPr>
              <w:t>1.2.2</w:t>
            </w:r>
            <w:r>
              <w:rPr>
                <w:rFonts w:eastAsiaTheme="minorEastAsia"/>
                <w:noProof/>
              </w:rPr>
              <w:tab/>
            </w:r>
            <w:r w:rsidRPr="00FE3FD0">
              <w:rPr>
                <w:rStyle w:val="Hyperlink"/>
                <w:noProof/>
              </w:rPr>
              <w:t>Regbus Layer Coverage</w:t>
            </w:r>
            <w:r>
              <w:rPr>
                <w:noProof/>
                <w:webHidden/>
              </w:rPr>
              <w:tab/>
            </w:r>
            <w:r>
              <w:rPr>
                <w:noProof/>
                <w:webHidden/>
              </w:rPr>
              <w:fldChar w:fldCharType="begin"/>
            </w:r>
            <w:r>
              <w:rPr>
                <w:noProof/>
                <w:webHidden/>
              </w:rPr>
              <w:instrText xml:space="preserve"> PAGEREF _Toc37076658 \h </w:instrText>
            </w:r>
          </w:ins>
          <w:r>
            <w:rPr>
              <w:noProof/>
              <w:webHidden/>
            </w:rPr>
          </w:r>
          <w:r>
            <w:rPr>
              <w:noProof/>
              <w:webHidden/>
            </w:rPr>
            <w:fldChar w:fldCharType="separate"/>
          </w:r>
          <w:ins w:id="15" w:author="Maxon, Dawn" w:date="2020-04-06T14:43:00Z">
            <w:r>
              <w:rPr>
                <w:noProof/>
                <w:webHidden/>
              </w:rPr>
              <w:t>4</w:t>
            </w:r>
            <w:r>
              <w:rPr>
                <w:noProof/>
                <w:webHidden/>
              </w:rPr>
              <w:fldChar w:fldCharType="end"/>
            </w:r>
            <w:r w:rsidRPr="00FE3FD0">
              <w:rPr>
                <w:rStyle w:val="Hyperlink"/>
                <w:noProof/>
              </w:rPr>
              <w:fldChar w:fldCharType="end"/>
            </w:r>
          </w:ins>
        </w:p>
        <w:p w14:paraId="1D8D087A" w14:textId="2F517B19" w:rsidR="00444E70" w:rsidRDefault="00444E70">
          <w:pPr>
            <w:pStyle w:val="TOC3"/>
            <w:tabs>
              <w:tab w:val="left" w:pos="1320"/>
              <w:tab w:val="right" w:leader="dot" w:pos="9350"/>
            </w:tabs>
            <w:rPr>
              <w:ins w:id="16" w:author="Maxon, Dawn" w:date="2020-04-06T14:43:00Z"/>
              <w:rFonts w:eastAsiaTheme="minorEastAsia"/>
              <w:noProof/>
            </w:rPr>
          </w:pPr>
          <w:ins w:id="17" w:author="Maxon, Dawn" w:date="2020-04-06T14:43:00Z">
            <w:r w:rsidRPr="00FE3FD0">
              <w:rPr>
                <w:rStyle w:val="Hyperlink"/>
                <w:noProof/>
              </w:rPr>
              <w:fldChar w:fldCharType="begin"/>
            </w:r>
            <w:r w:rsidRPr="00FE3FD0">
              <w:rPr>
                <w:rStyle w:val="Hyperlink"/>
                <w:noProof/>
              </w:rPr>
              <w:instrText xml:space="preserve"> </w:instrText>
            </w:r>
            <w:r>
              <w:rPr>
                <w:noProof/>
              </w:rPr>
              <w:instrText>HYPERLINK \l "_Toc37076659"</w:instrText>
            </w:r>
            <w:r w:rsidRPr="00FE3FD0">
              <w:rPr>
                <w:rStyle w:val="Hyperlink"/>
                <w:noProof/>
              </w:rPr>
              <w:instrText xml:space="preserve"> </w:instrText>
            </w:r>
            <w:r w:rsidRPr="00FE3FD0">
              <w:rPr>
                <w:rStyle w:val="Hyperlink"/>
                <w:noProof/>
              </w:rPr>
              <w:fldChar w:fldCharType="separate"/>
            </w:r>
            <w:r w:rsidRPr="00FE3FD0">
              <w:rPr>
                <w:rStyle w:val="Hyperlink"/>
                <w:noProof/>
              </w:rPr>
              <w:t>1.2.3</w:t>
            </w:r>
            <w:r>
              <w:rPr>
                <w:rFonts w:eastAsiaTheme="minorEastAsia"/>
                <w:noProof/>
              </w:rPr>
              <w:tab/>
            </w:r>
            <w:r w:rsidRPr="00FE3FD0">
              <w:rPr>
                <w:rStyle w:val="Hyperlink"/>
                <w:noProof/>
              </w:rPr>
              <w:t>Control Signal Coverage</w:t>
            </w:r>
            <w:r>
              <w:rPr>
                <w:noProof/>
                <w:webHidden/>
              </w:rPr>
              <w:tab/>
            </w:r>
            <w:r>
              <w:rPr>
                <w:noProof/>
                <w:webHidden/>
              </w:rPr>
              <w:fldChar w:fldCharType="begin"/>
            </w:r>
            <w:r>
              <w:rPr>
                <w:noProof/>
                <w:webHidden/>
              </w:rPr>
              <w:instrText xml:space="preserve"> PAGEREF _Toc37076659 \h </w:instrText>
            </w:r>
          </w:ins>
          <w:r>
            <w:rPr>
              <w:noProof/>
              <w:webHidden/>
            </w:rPr>
          </w:r>
          <w:r>
            <w:rPr>
              <w:noProof/>
              <w:webHidden/>
            </w:rPr>
            <w:fldChar w:fldCharType="separate"/>
          </w:r>
          <w:ins w:id="18" w:author="Maxon, Dawn" w:date="2020-04-06T14:43:00Z">
            <w:r>
              <w:rPr>
                <w:noProof/>
                <w:webHidden/>
              </w:rPr>
              <w:t>5</w:t>
            </w:r>
            <w:r>
              <w:rPr>
                <w:noProof/>
                <w:webHidden/>
              </w:rPr>
              <w:fldChar w:fldCharType="end"/>
            </w:r>
            <w:r w:rsidRPr="00FE3FD0">
              <w:rPr>
                <w:rStyle w:val="Hyperlink"/>
                <w:noProof/>
              </w:rPr>
              <w:fldChar w:fldCharType="end"/>
            </w:r>
          </w:ins>
        </w:p>
        <w:p w14:paraId="468AE6DE" w14:textId="7D842B87" w:rsidR="00444E70" w:rsidRDefault="00444E70">
          <w:pPr>
            <w:pStyle w:val="TOC3"/>
            <w:tabs>
              <w:tab w:val="left" w:pos="1320"/>
              <w:tab w:val="right" w:leader="dot" w:pos="9350"/>
            </w:tabs>
            <w:rPr>
              <w:ins w:id="19" w:author="Maxon, Dawn" w:date="2020-04-06T14:43:00Z"/>
              <w:rFonts w:eastAsiaTheme="minorEastAsia"/>
              <w:noProof/>
            </w:rPr>
          </w:pPr>
          <w:ins w:id="20" w:author="Maxon, Dawn" w:date="2020-04-06T14:43:00Z">
            <w:r w:rsidRPr="00FE3FD0">
              <w:rPr>
                <w:rStyle w:val="Hyperlink"/>
                <w:noProof/>
              </w:rPr>
              <w:fldChar w:fldCharType="begin"/>
            </w:r>
            <w:r w:rsidRPr="00FE3FD0">
              <w:rPr>
                <w:rStyle w:val="Hyperlink"/>
                <w:noProof/>
              </w:rPr>
              <w:instrText xml:space="preserve"> </w:instrText>
            </w:r>
            <w:r>
              <w:rPr>
                <w:noProof/>
              </w:rPr>
              <w:instrText>HYPERLINK \l "_Toc37076660"</w:instrText>
            </w:r>
            <w:r w:rsidRPr="00FE3FD0">
              <w:rPr>
                <w:rStyle w:val="Hyperlink"/>
                <w:noProof/>
              </w:rPr>
              <w:instrText xml:space="preserve"> </w:instrText>
            </w:r>
            <w:r w:rsidRPr="00FE3FD0">
              <w:rPr>
                <w:rStyle w:val="Hyperlink"/>
                <w:noProof/>
              </w:rPr>
              <w:fldChar w:fldCharType="separate"/>
            </w:r>
            <w:r w:rsidRPr="00FE3FD0">
              <w:rPr>
                <w:rStyle w:val="Hyperlink"/>
                <w:noProof/>
              </w:rPr>
              <w:t>1.2.4</w:t>
            </w:r>
            <w:r>
              <w:rPr>
                <w:rFonts w:eastAsiaTheme="minorEastAsia"/>
                <w:noProof/>
              </w:rPr>
              <w:tab/>
            </w:r>
            <w:r w:rsidRPr="00FE3FD0">
              <w:rPr>
                <w:rStyle w:val="Hyperlink"/>
                <w:noProof/>
              </w:rPr>
              <w:t>Mesochronous Crossing Coverage</w:t>
            </w:r>
            <w:r>
              <w:rPr>
                <w:noProof/>
                <w:webHidden/>
              </w:rPr>
              <w:tab/>
            </w:r>
            <w:r>
              <w:rPr>
                <w:noProof/>
                <w:webHidden/>
              </w:rPr>
              <w:fldChar w:fldCharType="begin"/>
            </w:r>
            <w:r>
              <w:rPr>
                <w:noProof/>
                <w:webHidden/>
              </w:rPr>
              <w:instrText xml:space="preserve"> PAGEREF _Toc37076660 \h </w:instrText>
            </w:r>
          </w:ins>
          <w:r>
            <w:rPr>
              <w:noProof/>
              <w:webHidden/>
            </w:rPr>
          </w:r>
          <w:r>
            <w:rPr>
              <w:noProof/>
              <w:webHidden/>
            </w:rPr>
            <w:fldChar w:fldCharType="separate"/>
          </w:r>
          <w:ins w:id="21" w:author="Maxon, Dawn" w:date="2020-04-06T14:43:00Z">
            <w:r>
              <w:rPr>
                <w:noProof/>
                <w:webHidden/>
              </w:rPr>
              <w:t>5</w:t>
            </w:r>
            <w:r>
              <w:rPr>
                <w:noProof/>
                <w:webHidden/>
              </w:rPr>
              <w:fldChar w:fldCharType="end"/>
            </w:r>
            <w:r w:rsidRPr="00FE3FD0">
              <w:rPr>
                <w:rStyle w:val="Hyperlink"/>
                <w:noProof/>
              </w:rPr>
              <w:fldChar w:fldCharType="end"/>
            </w:r>
          </w:ins>
        </w:p>
        <w:p w14:paraId="59C7B57A" w14:textId="11A9B42A" w:rsidR="00444E70" w:rsidRDefault="00444E70">
          <w:pPr>
            <w:pStyle w:val="TOC3"/>
            <w:tabs>
              <w:tab w:val="left" w:pos="1320"/>
              <w:tab w:val="right" w:leader="dot" w:pos="9350"/>
            </w:tabs>
            <w:rPr>
              <w:ins w:id="22" w:author="Maxon, Dawn" w:date="2020-04-06T14:43:00Z"/>
              <w:rFonts w:eastAsiaTheme="minorEastAsia"/>
              <w:noProof/>
            </w:rPr>
          </w:pPr>
          <w:ins w:id="23" w:author="Maxon, Dawn" w:date="2020-04-06T14:43:00Z">
            <w:r w:rsidRPr="00FE3FD0">
              <w:rPr>
                <w:rStyle w:val="Hyperlink"/>
                <w:noProof/>
              </w:rPr>
              <w:fldChar w:fldCharType="begin"/>
            </w:r>
            <w:r w:rsidRPr="00FE3FD0">
              <w:rPr>
                <w:rStyle w:val="Hyperlink"/>
                <w:noProof/>
              </w:rPr>
              <w:instrText xml:space="preserve"> </w:instrText>
            </w:r>
            <w:r>
              <w:rPr>
                <w:noProof/>
              </w:rPr>
              <w:instrText>HYPERLINK \l "_Toc37076661"</w:instrText>
            </w:r>
            <w:r w:rsidRPr="00FE3FD0">
              <w:rPr>
                <w:rStyle w:val="Hyperlink"/>
                <w:noProof/>
              </w:rPr>
              <w:instrText xml:space="preserve"> </w:instrText>
            </w:r>
            <w:r w:rsidRPr="00FE3FD0">
              <w:rPr>
                <w:rStyle w:val="Hyperlink"/>
                <w:noProof/>
              </w:rPr>
              <w:fldChar w:fldCharType="separate"/>
            </w:r>
            <w:r w:rsidRPr="00FE3FD0">
              <w:rPr>
                <w:rStyle w:val="Hyperlink"/>
                <w:noProof/>
              </w:rPr>
              <w:t>1.2.5</w:t>
            </w:r>
            <w:r>
              <w:rPr>
                <w:rFonts w:eastAsiaTheme="minorEastAsia"/>
                <w:noProof/>
              </w:rPr>
              <w:tab/>
            </w:r>
            <w:r w:rsidRPr="00FE3FD0">
              <w:rPr>
                <w:rStyle w:val="Hyperlink"/>
                <w:noProof/>
              </w:rPr>
              <w:t>Low Power Coverage</w:t>
            </w:r>
            <w:r>
              <w:rPr>
                <w:noProof/>
                <w:webHidden/>
              </w:rPr>
              <w:tab/>
            </w:r>
            <w:r>
              <w:rPr>
                <w:noProof/>
                <w:webHidden/>
              </w:rPr>
              <w:fldChar w:fldCharType="begin"/>
            </w:r>
            <w:r>
              <w:rPr>
                <w:noProof/>
                <w:webHidden/>
              </w:rPr>
              <w:instrText xml:space="preserve"> PAGEREF _Toc37076661 \h </w:instrText>
            </w:r>
          </w:ins>
          <w:r>
            <w:rPr>
              <w:noProof/>
              <w:webHidden/>
            </w:rPr>
          </w:r>
          <w:r>
            <w:rPr>
              <w:noProof/>
              <w:webHidden/>
            </w:rPr>
            <w:fldChar w:fldCharType="separate"/>
          </w:r>
          <w:ins w:id="24" w:author="Maxon, Dawn" w:date="2020-04-06T14:43:00Z">
            <w:r>
              <w:rPr>
                <w:noProof/>
                <w:webHidden/>
              </w:rPr>
              <w:t>5</w:t>
            </w:r>
            <w:r>
              <w:rPr>
                <w:noProof/>
                <w:webHidden/>
              </w:rPr>
              <w:fldChar w:fldCharType="end"/>
            </w:r>
            <w:r w:rsidRPr="00FE3FD0">
              <w:rPr>
                <w:rStyle w:val="Hyperlink"/>
                <w:noProof/>
              </w:rPr>
              <w:fldChar w:fldCharType="end"/>
            </w:r>
          </w:ins>
        </w:p>
        <w:p w14:paraId="5D89F990" w14:textId="4D173473" w:rsidR="00444E70" w:rsidRDefault="00444E70">
          <w:pPr>
            <w:pStyle w:val="TOC2"/>
            <w:tabs>
              <w:tab w:val="left" w:pos="880"/>
              <w:tab w:val="right" w:leader="dot" w:pos="9350"/>
            </w:tabs>
            <w:rPr>
              <w:ins w:id="25" w:author="Maxon, Dawn" w:date="2020-04-06T14:43:00Z"/>
              <w:rFonts w:eastAsiaTheme="minorEastAsia"/>
              <w:noProof/>
            </w:rPr>
          </w:pPr>
          <w:ins w:id="26" w:author="Maxon, Dawn" w:date="2020-04-06T14:43:00Z">
            <w:r w:rsidRPr="00FE3FD0">
              <w:rPr>
                <w:rStyle w:val="Hyperlink"/>
                <w:noProof/>
              </w:rPr>
              <w:fldChar w:fldCharType="begin"/>
            </w:r>
            <w:r w:rsidRPr="00FE3FD0">
              <w:rPr>
                <w:rStyle w:val="Hyperlink"/>
                <w:noProof/>
              </w:rPr>
              <w:instrText xml:space="preserve"> </w:instrText>
            </w:r>
            <w:r>
              <w:rPr>
                <w:noProof/>
              </w:rPr>
              <w:instrText>HYPERLINK \l "_Toc37076662"</w:instrText>
            </w:r>
            <w:r w:rsidRPr="00FE3FD0">
              <w:rPr>
                <w:rStyle w:val="Hyperlink"/>
                <w:noProof/>
              </w:rPr>
              <w:instrText xml:space="preserve"> </w:instrText>
            </w:r>
            <w:r w:rsidRPr="00FE3FD0">
              <w:rPr>
                <w:rStyle w:val="Hyperlink"/>
                <w:noProof/>
              </w:rPr>
              <w:fldChar w:fldCharType="separate"/>
            </w:r>
            <w:r w:rsidRPr="00FE3FD0">
              <w:rPr>
                <w:rStyle w:val="Hyperlink"/>
                <w:noProof/>
              </w:rPr>
              <w:t>1.3</w:t>
            </w:r>
            <w:r>
              <w:rPr>
                <w:rFonts w:eastAsiaTheme="minorEastAsia"/>
                <w:noProof/>
              </w:rPr>
              <w:tab/>
            </w:r>
            <w:r w:rsidRPr="00FE3FD0">
              <w:rPr>
                <w:rStyle w:val="Hyperlink"/>
                <w:noProof/>
              </w:rPr>
              <w:t>BIST Failure Definition</w:t>
            </w:r>
            <w:r>
              <w:rPr>
                <w:noProof/>
                <w:webHidden/>
              </w:rPr>
              <w:tab/>
            </w:r>
            <w:r>
              <w:rPr>
                <w:noProof/>
                <w:webHidden/>
              </w:rPr>
              <w:fldChar w:fldCharType="begin"/>
            </w:r>
            <w:r>
              <w:rPr>
                <w:noProof/>
                <w:webHidden/>
              </w:rPr>
              <w:instrText xml:space="preserve"> PAGEREF _Toc37076662 \h </w:instrText>
            </w:r>
          </w:ins>
          <w:r>
            <w:rPr>
              <w:noProof/>
              <w:webHidden/>
            </w:rPr>
          </w:r>
          <w:r>
            <w:rPr>
              <w:noProof/>
              <w:webHidden/>
            </w:rPr>
            <w:fldChar w:fldCharType="separate"/>
          </w:r>
          <w:ins w:id="27" w:author="Maxon, Dawn" w:date="2020-04-06T14:43:00Z">
            <w:r>
              <w:rPr>
                <w:noProof/>
                <w:webHidden/>
              </w:rPr>
              <w:t>5</w:t>
            </w:r>
            <w:r>
              <w:rPr>
                <w:noProof/>
                <w:webHidden/>
              </w:rPr>
              <w:fldChar w:fldCharType="end"/>
            </w:r>
            <w:r w:rsidRPr="00FE3FD0">
              <w:rPr>
                <w:rStyle w:val="Hyperlink"/>
                <w:noProof/>
              </w:rPr>
              <w:fldChar w:fldCharType="end"/>
            </w:r>
          </w:ins>
        </w:p>
        <w:p w14:paraId="1137E6E7" w14:textId="31587997" w:rsidR="00444E70" w:rsidRDefault="00444E70">
          <w:pPr>
            <w:pStyle w:val="TOC2"/>
            <w:tabs>
              <w:tab w:val="left" w:pos="880"/>
              <w:tab w:val="right" w:leader="dot" w:pos="9350"/>
            </w:tabs>
            <w:rPr>
              <w:ins w:id="28" w:author="Maxon, Dawn" w:date="2020-04-06T14:43:00Z"/>
              <w:rFonts w:eastAsiaTheme="minorEastAsia"/>
              <w:noProof/>
            </w:rPr>
          </w:pPr>
          <w:ins w:id="29" w:author="Maxon, Dawn" w:date="2020-04-06T14:43:00Z">
            <w:r w:rsidRPr="00FE3FD0">
              <w:rPr>
                <w:rStyle w:val="Hyperlink"/>
                <w:noProof/>
              </w:rPr>
              <w:fldChar w:fldCharType="begin"/>
            </w:r>
            <w:r w:rsidRPr="00FE3FD0">
              <w:rPr>
                <w:rStyle w:val="Hyperlink"/>
                <w:noProof/>
              </w:rPr>
              <w:instrText xml:space="preserve"> </w:instrText>
            </w:r>
            <w:r>
              <w:rPr>
                <w:noProof/>
              </w:rPr>
              <w:instrText>HYPERLINK \l "_Toc37076664"</w:instrText>
            </w:r>
            <w:r w:rsidRPr="00FE3FD0">
              <w:rPr>
                <w:rStyle w:val="Hyperlink"/>
                <w:noProof/>
              </w:rPr>
              <w:instrText xml:space="preserve"> </w:instrText>
            </w:r>
            <w:r w:rsidRPr="00FE3FD0">
              <w:rPr>
                <w:rStyle w:val="Hyperlink"/>
                <w:noProof/>
              </w:rPr>
              <w:fldChar w:fldCharType="separate"/>
            </w:r>
            <w:r w:rsidRPr="00FE3FD0">
              <w:rPr>
                <w:rStyle w:val="Hyperlink"/>
                <w:noProof/>
              </w:rPr>
              <w:t>1.4</w:t>
            </w:r>
            <w:r>
              <w:rPr>
                <w:rFonts w:eastAsiaTheme="minorEastAsia"/>
                <w:noProof/>
              </w:rPr>
              <w:tab/>
            </w:r>
            <w:r w:rsidRPr="00FE3FD0">
              <w:rPr>
                <w:rStyle w:val="Hyperlink"/>
                <w:noProof/>
              </w:rPr>
              <w:t>BIST Run Environment</w:t>
            </w:r>
            <w:r>
              <w:rPr>
                <w:noProof/>
                <w:webHidden/>
              </w:rPr>
              <w:tab/>
            </w:r>
            <w:r>
              <w:rPr>
                <w:noProof/>
                <w:webHidden/>
              </w:rPr>
              <w:fldChar w:fldCharType="begin"/>
            </w:r>
            <w:r>
              <w:rPr>
                <w:noProof/>
                <w:webHidden/>
              </w:rPr>
              <w:instrText xml:space="preserve"> PAGEREF _Toc37076664 \h </w:instrText>
            </w:r>
          </w:ins>
          <w:r>
            <w:rPr>
              <w:noProof/>
              <w:webHidden/>
            </w:rPr>
          </w:r>
          <w:r>
            <w:rPr>
              <w:noProof/>
              <w:webHidden/>
            </w:rPr>
            <w:fldChar w:fldCharType="separate"/>
          </w:r>
          <w:ins w:id="30" w:author="Maxon, Dawn" w:date="2020-04-06T14:43:00Z">
            <w:r>
              <w:rPr>
                <w:noProof/>
                <w:webHidden/>
              </w:rPr>
              <w:t>5</w:t>
            </w:r>
            <w:r>
              <w:rPr>
                <w:noProof/>
                <w:webHidden/>
              </w:rPr>
              <w:fldChar w:fldCharType="end"/>
            </w:r>
            <w:r w:rsidRPr="00FE3FD0">
              <w:rPr>
                <w:rStyle w:val="Hyperlink"/>
                <w:noProof/>
              </w:rPr>
              <w:fldChar w:fldCharType="end"/>
            </w:r>
          </w:ins>
        </w:p>
        <w:p w14:paraId="28A1DA60" w14:textId="701C8976" w:rsidR="00444E70" w:rsidRDefault="00444E70">
          <w:pPr>
            <w:pStyle w:val="TOC1"/>
            <w:tabs>
              <w:tab w:val="left" w:pos="440"/>
              <w:tab w:val="right" w:leader="dot" w:pos="9350"/>
            </w:tabs>
            <w:rPr>
              <w:ins w:id="31" w:author="Maxon, Dawn" w:date="2020-04-06T14:43:00Z"/>
              <w:rFonts w:eastAsiaTheme="minorEastAsia"/>
              <w:noProof/>
            </w:rPr>
          </w:pPr>
          <w:ins w:id="32" w:author="Maxon, Dawn" w:date="2020-04-06T14:43:00Z">
            <w:r w:rsidRPr="00FE3FD0">
              <w:rPr>
                <w:rStyle w:val="Hyperlink"/>
                <w:noProof/>
              </w:rPr>
              <w:fldChar w:fldCharType="begin"/>
            </w:r>
            <w:r w:rsidRPr="00FE3FD0">
              <w:rPr>
                <w:rStyle w:val="Hyperlink"/>
                <w:noProof/>
              </w:rPr>
              <w:instrText xml:space="preserve"> </w:instrText>
            </w:r>
            <w:r>
              <w:rPr>
                <w:noProof/>
              </w:rPr>
              <w:instrText>HYPERLINK \l "_Toc37076665"</w:instrText>
            </w:r>
            <w:r w:rsidRPr="00FE3FD0">
              <w:rPr>
                <w:rStyle w:val="Hyperlink"/>
                <w:noProof/>
              </w:rPr>
              <w:instrText xml:space="preserve"> </w:instrText>
            </w:r>
            <w:r w:rsidRPr="00FE3FD0">
              <w:rPr>
                <w:rStyle w:val="Hyperlink"/>
                <w:noProof/>
              </w:rPr>
              <w:fldChar w:fldCharType="separate"/>
            </w:r>
            <w:r w:rsidRPr="00FE3FD0">
              <w:rPr>
                <w:rStyle w:val="Hyperlink"/>
                <w:noProof/>
              </w:rPr>
              <w:t>2</w:t>
            </w:r>
            <w:r>
              <w:rPr>
                <w:rFonts w:eastAsiaTheme="minorEastAsia"/>
                <w:noProof/>
              </w:rPr>
              <w:tab/>
            </w:r>
            <w:r w:rsidRPr="00FE3FD0">
              <w:rPr>
                <w:rStyle w:val="Hyperlink"/>
                <w:noProof/>
              </w:rPr>
              <w:t>High-Level Customer Requirements</w:t>
            </w:r>
            <w:r>
              <w:rPr>
                <w:noProof/>
                <w:webHidden/>
              </w:rPr>
              <w:tab/>
            </w:r>
            <w:r>
              <w:rPr>
                <w:noProof/>
                <w:webHidden/>
              </w:rPr>
              <w:fldChar w:fldCharType="begin"/>
            </w:r>
            <w:r>
              <w:rPr>
                <w:noProof/>
                <w:webHidden/>
              </w:rPr>
              <w:instrText xml:space="preserve"> PAGEREF _Toc37076665 \h </w:instrText>
            </w:r>
          </w:ins>
          <w:r>
            <w:rPr>
              <w:noProof/>
              <w:webHidden/>
            </w:rPr>
          </w:r>
          <w:r>
            <w:rPr>
              <w:noProof/>
              <w:webHidden/>
            </w:rPr>
            <w:fldChar w:fldCharType="separate"/>
          </w:r>
          <w:ins w:id="33" w:author="Maxon, Dawn" w:date="2020-04-06T14:43:00Z">
            <w:r>
              <w:rPr>
                <w:noProof/>
                <w:webHidden/>
              </w:rPr>
              <w:t>5</w:t>
            </w:r>
            <w:r>
              <w:rPr>
                <w:noProof/>
                <w:webHidden/>
              </w:rPr>
              <w:fldChar w:fldCharType="end"/>
            </w:r>
            <w:r w:rsidRPr="00FE3FD0">
              <w:rPr>
                <w:rStyle w:val="Hyperlink"/>
                <w:noProof/>
              </w:rPr>
              <w:fldChar w:fldCharType="end"/>
            </w:r>
          </w:ins>
        </w:p>
        <w:p w14:paraId="64436007" w14:textId="20FF64F7" w:rsidR="00444E70" w:rsidRDefault="00444E70">
          <w:pPr>
            <w:pStyle w:val="TOC2"/>
            <w:tabs>
              <w:tab w:val="left" w:pos="880"/>
              <w:tab w:val="right" w:leader="dot" w:pos="9350"/>
            </w:tabs>
            <w:rPr>
              <w:ins w:id="34" w:author="Maxon, Dawn" w:date="2020-04-06T14:43:00Z"/>
              <w:rFonts w:eastAsiaTheme="minorEastAsia"/>
              <w:noProof/>
            </w:rPr>
          </w:pPr>
          <w:ins w:id="35" w:author="Maxon, Dawn" w:date="2020-04-06T14:43:00Z">
            <w:r w:rsidRPr="00FE3FD0">
              <w:rPr>
                <w:rStyle w:val="Hyperlink"/>
                <w:noProof/>
              </w:rPr>
              <w:fldChar w:fldCharType="begin"/>
            </w:r>
            <w:r w:rsidRPr="00FE3FD0">
              <w:rPr>
                <w:rStyle w:val="Hyperlink"/>
                <w:noProof/>
              </w:rPr>
              <w:instrText xml:space="preserve"> </w:instrText>
            </w:r>
            <w:r>
              <w:rPr>
                <w:noProof/>
              </w:rPr>
              <w:instrText>HYPERLINK \l "_Toc37076666"</w:instrText>
            </w:r>
            <w:r w:rsidRPr="00FE3FD0">
              <w:rPr>
                <w:rStyle w:val="Hyperlink"/>
                <w:noProof/>
              </w:rPr>
              <w:instrText xml:space="preserve"> </w:instrText>
            </w:r>
            <w:r w:rsidRPr="00FE3FD0">
              <w:rPr>
                <w:rStyle w:val="Hyperlink"/>
                <w:noProof/>
              </w:rPr>
              <w:fldChar w:fldCharType="separate"/>
            </w:r>
            <w:r w:rsidRPr="00FE3FD0">
              <w:rPr>
                <w:rStyle w:val="Hyperlink"/>
                <w:noProof/>
              </w:rPr>
              <w:t>2.1</w:t>
            </w:r>
            <w:r>
              <w:rPr>
                <w:rFonts w:eastAsiaTheme="minorEastAsia"/>
                <w:noProof/>
              </w:rPr>
              <w:tab/>
            </w:r>
            <w:r w:rsidRPr="00FE3FD0">
              <w:rPr>
                <w:rStyle w:val="Hyperlink"/>
                <w:noProof/>
              </w:rPr>
              <w:t>Minimize Top-level Wires</w:t>
            </w:r>
            <w:r>
              <w:rPr>
                <w:noProof/>
                <w:webHidden/>
              </w:rPr>
              <w:tab/>
            </w:r>
            <w:r>
              <w:rPr>
                <w:noProof/>
                <w:webHidden/>
              </w:rPr>
              <w:fldChar w:fldCharType="begin"/>
            </w:r>
            <w:r>
              <w:rPr>
                <w:noProof/>
                <w:webHidden/>
              </w:rPr>
              <w:instrText xml:space="preserve"> PAGEREF _Toc37076666 \h </w:instrText>
            </w:r>
          </w:ins>
          <w:r>
            <w:rPr>
              <w:noProof/>
              <w:webHidden/>
            </w:rPr>
          </w:r>
          <w:r>
            <w:rPr>
              <w:noProof/>
              <w:webHidden/>
            </w:rPr>
            <w:fldChar w:fldCharType="separate"/>
          </w:r>
          <w:ins w:id="36" w:author="Maxon, Dawn" w:date="2020-04-06T14:43:00Z">
            <w:r>
              <w:rPr>
                <w:noProof/>
                <w:webHidden/>
              </w:rPr>
              <w:t>6</w:t>
            </w:r>
            <w:r>
              <w:rPr>
                <w:noProof/>
                <w:webHidden/>
              </w:rPr>
              <w:fldChar w:fldCharType="end"/>
            </w:r>
            <w:r w:rsidRPr="00FE3FD0">
              <w:rPr>
                <w:rStyle w:val="Hyperlink"/>
                <w:noProof/>
              </w:rPr>
              <w:fldChar w:fldCharType="end"/>
            </w:r>
          </w:ins>
        </w:p>
        <w:p w14:paraId="07C7CD81" w14:textId="59FFDAC5" w:rsidR="00444E70" w:rsidRDefault="00444E70">
          <w:pPr>
            <w:pStyle w:val="TOC3"/>
            <w:tabs>
              <w:tab w:val="left" w:pos="1320"/>
              <w:tab w:val="right" w:leader="dot" w:pos="9350"/>
            </w:tabs>
            <w:rPr>
              <w:ins w:id="37" w:author="Maxon, Dawn" w:date="2020-04-06T14:43:00Z"/>
              <w:rFonts w:eastAsiaTheme="minorEastAsia"/>
              <w:noProof/>
            </w:rPr>
          </w:pPr>
          <w:ins w:id="38" w:author="Maxon, Dawn" w:date="2020-04-06T14:43:00Z">
            <w:r w:rsidRPr="00FE3FD0">
              <w:rPr>
                <w:rStyle w:val="Hyperlink"/>
                <w:noProof/>
              </w:rPr>
              <w:fldChar w:fldCharType="begin"/>
            </w:r>
            <w:r w:rsidRPr="00FE3FD0">
              <w:rPr>
                <w:rStyle w:val="Hyperlink"/>
                <w:noProof/>
              </w:rPr>
              <w:instrText xml:space="preserve"> </w:instrText>
            </w:r>
            <w:r>
              <w:rPr>
                <w:noProof/>
              </w:rPr>
              <w:instrText>HYPERLINK \l "_Toc37076667"</w:instrText>
            </w:r>
            <w:r w:rsidRPr="00FE3FD0">
              <w:rPr>
                <w:rStyle w:val="Hyperlink"/>
                <w:noProof/>
              </w:rPr>
              <w:instrText xml:space="preserve"> </w:instrText>
            </w:r>
            <w:r w:rsidRPr="00FE3FD0">
              <w:rPr>
                <w:rStyle w:val="Hyperlink"/>
                <w:noProof/>
              </w:rPr>
              <w:fldChar w:fldCharType="separate"/>
            </w:r>
            <w:r w:rsidRPr="00FE3FD0">
              <w:rPr>
                <w:rStyle w:val="Hyperlink"/>
                <w:noProof/>
              </w:rPr>
              <w:t>2.1.1</w:t>
            </w:r>
            <w:r>
              <w:rPr>
                <w:rFonts w:eastAsiaTheme="minorEastAsia"/>
                <w:noProof/>
              </w:rPr>
              <w:tab/>
            </w:r>
            <w:r w:rsidRPr="00FE3FD0">
              <w:rPr>
                <w:rStyle w:val="Hyperlink"/>
                <w:noProof/>
              </w:rPr>
              <w:t>Ideal (but Not Well-Understood) Solution</w:t>
            </w:r>
            <w:r>
              <w:rPr>
                <w:noProof/>
                <w:webHidden/>
              </w:rPr>
              <w:tab/>
            </w:r>
            <w:r>
              <w:rPr>
                <w:noProof/>
                <w:webHidden/>
              </w:rPr>
              <w:fldChar w:fldCharType="begin"/>
            </w:r>
            <w:r>
              <w:rPr>
                <w:noProof/>
                <w:webHidden/>
              </w:rPr>
              <w:instrText xml:space="preserve"> PAGEREF _Toc37076667 \h </w:instrText>
            </w:r>
          </w:ins>
          <w:r>
            <w:rPr>
              <w:noProof/>
              <w:webHidden/>
            </w:rPr>
          </w:r>
          <w:r>
            <w:rPr>
              <w:noProof/>
              <w:webHidden/>
            </w:rPr>
            <w:fldChar w:fldCharType="separate"/>
          </w:r>
          <w:ins w:id="39" w:author="Maxon, Dawn" w:date="2020-04-06T14:43:00Z">
            <w:r>
              <w:rPr>
                <w:noProof/>
                <w:webHidden/>
              </w:rPr>
              <w:t>6</w:t>
            </w:r>
            <w:r>
              <w:rPr>
                <w:noProof/>
                <w:webHidden/>
              </w:rPr>
              <w:fldChar w:fldCharType="end"/>
            </w:r>
            <w:r w:rsidRPr="00FE3FD0">
              <w:rPr>
                <w:rStyle w:val="Hyperlink"/>
                <w:noProof/>
              </w:rPr>
              <w:fldChar w:fldCharType="end"/>
            </w:r>
          </w:ins>
        </w:p>
        <w:p w14:paraId="172382FE" w14:textId="4D4BD8A5" w:rsidR="00444E70" w:rsidRDefault="00444E70">
          <w:pPr>
            <w:pStyle w:val="TOC3"/>
            <w:tabs>
              <w:tab w:val="left" w:pos="1320"/>
              <w:tab w:val="right" w:leader="dot" w:pos="9350"/>
            </w:tabs>
            <w:rPr>
              <w:ins w:id="40" w:author="Maxon, Dawn" w:date="2020-04-06T14:43:00Z"/>
              <w:rFonts w:eastAsiaTheme="minorEastAsia"/>
              <w:noProof/>
            </w:rPr>
          </w:pPr>
          <w:ins w:id="41" w:author="Maxon, Dawn" w:date="2020-04-06T14:43:00Z">
            <w:r w:rsidRPr="00FE3FD0">
              <w:rPr>
                <w:rStyle w:val="Hyperlink"/>
                <w:noProof/>
              </w:rPr>
              <w:fldChar w:fldCharType="begin"/>
            </w:r>
            <w:r w:rsidRPr="00FE3FD0">
              <w:rPr>
                <w:rStyle w:val="Hyperlink"/>
                <w:noProof/>
              </w:rPr>
              <w:instrText xml:space="preserve"> </w:instrText>
            </w:r>
            <w:r>
              <w:rPr>
                <w:noProof/>
              </w:rPr>
              <w:instrText>HYPERLINK \l "_Toc37076668"</w:instrText>
            </w:r>
            <w:r w:rsidRPr="00FE3FD0">
              <w:rPr>
                <w:rStyle w:val="Hyperlink"/>
                <w:noProof/>
              </w:rPr>
              <w:instrText xml:space="preserve"> </w:instrText>
            </w:r>
            <w:r w:rsidRPr="00FE3FD0">
              <w:rPr>
                <w:rStyle w:val="Hyperlink"/>
                <w:noProof/>
              </w:rPr>
              <w:fldChar w:fldCharType="separate"/>
            </w:r>
            <w:r w:rsidRPr="00FE3FD0">
              <w:rPr>
                <w:rStyle w:val="Hyperlink"/>
                <w:noProof/>
              </w:rPr>
              <w:t>2.1.2</w:t>
            </w:r>
            <w:r>
              <w:rPr>
                <w:rFonts w:eastAsiaTheme="minorEastAsia"/>
                <w:noProof/>
              </w:rPr>
              <w:tab/>
            </w:r>
            <w:r w:rsidRPr="00FE3FD0">
              <w:rPr>
                <w:rStyle w:val="Hyperlink"/>
                <w:noProof/>
              </w:rPr>
              <w:t>First Pass Solution</w:t>
            </w:r>
            <w:r>
              <w:rPr>
                <w:noProof/>
                <w:webHidden/>
              </w:rPr>
              <w:tab/>
            </w:r>
            <w:r>
              <w:rPr>
                <w:noProof/>
                <w:webHidden/>
              </w:rPr>
              <w:fldChar w:fldCharType="begin"/>
            </w:r>
            <w:r>
              <w:rPr>
                <w:noProof/>
                <w:webHidden/>
              </w:rPr>
              <w:instrText xml:space="preserve"> PAGEREF _Toc37076668 \h </w:instrText>
            </w:r>
          </w:ins>
          <w:r>
            <w:rPr>
              <w:noProof/>
              <w:webHidden/>
            </w:rPr>
          </w:r>
          <w:r>
            <w:rPr>
              <w:noProof/>
              <w:webHidden/>
            </w:rPr>
            <w:fldChar w:fldCharType="separate"/>
          </w:r>
          <w:ins w:id="42" w:author="Maxon, Dawn" w:date="2020-04-06T14:43:00Z">
            <w:r>
              <w:rPr>
                <w:noProof/>
                <w:webHidden/>
              </w:rPr>
              <w:t>6</w:t>
            </w:r>
            <w:r>
              <w:rPr>
                <w:noProof/>
                <w:webHidden/>
              </w:rPr>
              <w:fldChar w:fldCharType="end"/>
            </w:r>
            <w:r w:rsidRPr="00FE3FD0">
              <w:rPr>
                <w:rStyle w:val="Hyperlink"/>
                <w:noProof/>
              </w:rPr>
              <w:fldChar w:fldCharType="end"/>
            </w:r>
          </w:ins>
        </w:p>
        <w:p w14:paraId="4864F56F" w14:textId="4CC5EB55" w:rsidR="00444E70" w:rsidRDefault="00444E70">
          <w:pPr>
            <w:pStyle w:val="TOC2"/>
            <w:tabs>
              <w:tab w:val="left" w:pos="880"/>
              <w:tab w:val="right" w:leader="dot" w:pos="9350"/>
            </w:tabs>
            <w:rPr>
              <w:ins w:id="43" w:author="Maxon, Dawn" w:date="2020-04-06T14:43:00Z"/>
              <w:rFonts w:eastAsiaTheme="minorEastAsia"/>
              <w:noProof/>
            </w:rPr>
          </w:pPr>
          <w:ins w:id="44" w:author="Maxon, Dawn" w:date="2020-04-06T14:43:00Z">
            <w:r w:rsidRPr="00FE3FD0">
              <w:rPr>
                <w:rStyle w:val="Hyperlink"/>
                <w:noProof/>
              </w:rPr>
              <w:fldChar w:fldCharType="begin"/>
            </w:r>
            <w:r w:rsidRPr="00FE3FD0">
              <w:rPr>
                <w:rStyle w:val="Hyperlink"/>
                <w:noProof/>
              </w:rPr>
              <w:instrText xml:space="preserve"> </w:instrText>
            </w:r>
            <w:r>
              <w:rPr>
                <w:noProof/>
              </w:rPr>
              <w:instrText>HYPERLINK \l "_Toc37076669"</w:instrText>
            </w:r>
            <w:r w:rsidRPr="00FE3FD0">
              <w:rPr>
                <w:rStyle w:val="Hyperlink"/>
                <w:noProof/>
              </w:rPr>
              <w:instrText xml:space="preserve"> </w:instrText>
            </w:r>
            <w:r w:rsidRPr="00FE3FD0">
              <w:rPr>
                <w:rStyle w:val="Hyperlink"/>
                <w:noProof/>
              </w:rPr>
              <w:fldChar w:fldCharType="separate"/>
            </w:r>
            <w:r w:rsidRPr="00FE3FD0">
              <w:rPr>
                <w:rStyle w:val="Hyperlink"/>
                <w:noProof/>
              </w:rPr>
              <w:t>2.2</w:t>
            </w:r>
            <w:r>
              <w:rPr>
                <w:rFonts w:eastAsiaTheme="minorEastAsia"/>
                <w:noProof/>
              </w:rPr>
              <w:tab/>
            </w:r>
            <w:r w:rsidRPr="00FE3FD0">
              <w:rPr>
                <w:rStyle w:val="Hyperlink"/>
                <w:noProof/>
              </w:rPr>
              <w:t>Minimize Area</w:t>
            </w:r>
            <w:r>
              <w:rPr>
                <w:noProof/>
                <w:webHidden/>
              </w:rPr>
              <w:tab/>
            </w:r>
            <w:r>
              <w:rPr>
                <w:noProof/>
                <w:webHidden/>
              </w:rPr>
              <w:fldChar w:fldCharType="begin"/>
            </w:r>
            <w:r>
              <w:rPr>
                <w:noProof/>
                <w:webHidden/>
              </w:rPr>
              <w:instrText xml:space="preserve"> PAGEREF _Toc37076669 \h </w:instrText>
            </w:r>
          </w:ins>
          <w:r>
            <w:rPr>
              <w:noProof/>
              <w:webHidden/>
            </w:rPr>
          </w:r>
          <w:r>
            <w:rPr>
              <w:noProof/>
              <w:webHidden/>
            </w:rPr>
            <w:fldChar w:fldCharType="separate"/>
          </w:r>
          <w:ins w:id="45" w:author="Maxon, Dawn" w:date="2020-04-06T14:43:00Z">
            <w:r>
              <w:rPr>
                <w:noProof/>
                <w:webHidden/>
              </w:rPr>
              <w:t>6</w:t>
            </w:r>
            <w:r>
              <w:rPr>
                <w:noProof/>
                <w:webHidden/>
              </w:rPr>
              <w:fldChar w:fldCharType="end"/>
            </w:r>
            <w:r w:rsidRPr="00FE3FD0">
              <w:rPr>
                <w:rStyle w:val="Hyperlink"/>
                <w:noProof/>
              </w:rPr>
              <w:fldChar w:fldCharType="end"/>
            </w:r>
          </w:ins>
        </w:p>
        <w:p w14:paraId="64286EC6" w14:textId="27A24C74" w:rsidR="00444E70" w:rsidRDefault="00444E70">
          <w:pPr>
            <w:pStyle w:val="TOC2"/>
            <w:tabs>
              <w:tab w:val="left" w:pos="880"/>
              <w:tab w:val="right" w:leader="dot" w:pos="9350"/>
            </w:tabs>
            <w:rPr>
              <w:ins w:id="46" w:author="Maxon, Dawn" w:date="2020-04-06T14:43:00Z"/>
              <w:rFonts w:eastAsiaTheme="minorEastAsia"/>
              <w:noProof/>
            </w:rPr>
          </w:pPr>
          <w:ins w:id="47" w:author="Maxon, Dawn" w:date="2020-04-06T14:43:00Z">
            <w:r w:rsidRPr="00FE3FD0">
              <w:rPr>
                <w:rStyle w:val="Hyperlink"/>
                <w:noProof/>
              </w:rPr>
              <w:fldChar w:fldCharType="begin"/>
            </w:r>
            <w:r w:rsidRPr="00FE3FD0">
              <w:rPr>
                <w:rStyle w:val="Hyperlink"/>
                <w:noProof/>
              </w:rPr>
              <w:instrText xml:space="preserve"> </w:instrText>
            </w:r>
            <w:r>
              <w:rPr>
                <w:noProof/>
              </w:rPr>
              <w:instrText>HYPERLINK \l "_Toc37076670"</w:instrText>
            </w:r>
            <w:r w:rsidRPr="00FE3FD0">
              <w:rPr>
                <w:rStyle w:val="Hyperlink"/>
                <w:noProof/>
              </w:rPr>
              <w:instrText xml:space="preserve"> </w:instrText>
            </w:r>
            <w:r w:rsidRPr="00FE3FD0">
              <w:rPr>
                <w:rStyle w:val="Hyperlink"/>
                <w:noProof/>
              </w:rPr>
              <w:fldChar w:fldCharType="separate"/>
            </w:r>
            <w:r w:rsidRPr="00FE3FD0">
              <w:rPr>
                <w:rStyle w:val="Hyperlink"/>
                <w:noProof/>
              </w:rPr>
              <w:t>2.3</w:t>
            </w:r>
            <w:r>
              <w:rPr>
                <w:rFonts w:eastAsiaTheme="minorEastAsia"/>
                <w:noProof/>
              </w:rPr>
              <w:tab/>
            </w:r>
            <w:r w:rsidRPr="00FE3FD0">
              <w:rPr>
                <w:rStyle w:val="Hyperlink"/>
                <w:noProof/>
              </w:rPr>
              <w:t>Minimize Test Time</w:t>
            </w:r>
            <w:r>
              <w:rPr>
                <w:noProof/>
                <w:webHidden/>
              </w:rPr>
              <w:tab/>
            </w:r>
            <w:r>
              <w:rPr>
                <w:noProof/>
                <w:webHidden/>
              </w:rPr>
              <w:fldChar w:fldCharType="begin"/>
            </w:r>
            <w:r>
              <w:rPr>
                <w:noProof/>
                <w:webHidden/>
              </w:rPr>
              <w:instrText xml:space="preserve"> PAGEREF _Toc37076670 \h </w:instrText>
            </w:r>
          </w:ins>
          <w:r>
            <w:rPr>
              <w:noProof/>
              <w:webHidden/>
            </w:rPr>
          </w:r>
          <w:r>
            <w:rPr>
              <w:noProof/>
              <w:webHidden/>
            </w:rPr>
            <w:fldChar w:fldCharType="separate"/>
          </w:r>
          <w:ins w:id="48" w:author="Maxon, Dawn" w:date="2020-04-06T14:43:00Z">
            <w:r>
              <w:rPr>
                <w:noProof/>
                <w:webHidden/>
              </w:rPr>
              <w:t>7</w:t>
            </w:r>
            <w:r>
              <w:rPr>
                <w:noProof/>
                <w:webHidden/>
              </w:rPr>
              <w:fldChar w:fldCharType="end"/>
            </w:r>
            <w:r w:rsidRPr="00FE3FD0">
              <w:rPr>
                <w:rStyle w:val="Hyperlink"/>
                <w:noProof/>
              </w:rPr>
              <w:fldChar w:fldCharType="end"/>
            </w:r>
          </w:ins>
        </w:p>
        <w:p w14:paraId="7E2E9EC2" w14:textId="06B289F2" w:rsidR="00444E70" w:rsidRDefault="00444E70">
          <w:pPr>
            <w:pStyle w:val="TOC2"/>
            <w:tabs>
              <w:tab w:val="left" w:pos="880"/>
              <w:tab w:val="right" w:leader="dot" w:pos="9350"/>
            </w:tabs>
            <w:rPr>
              <w:ins w:id="49" w:author="Maxon, Dawn" w:date="2020-04-06T14:43:00Z"/>
              <w:rFonts w:eastAsiaTheme="minorEastAsia"/>
              <w:noProof/>
            </w:rPr>
          </w:pPr>
          <w:ins w:id="50" w:author="Maxon, Dawn" w:date="2020-04-06T14:43:00Z">
            <w:r w:rsidRPr="00FE3FD0">
              <w:rPr>
                <w:rStyle w:val="Hyperlink"/>
                <w:noProof/>
              </w:rPr>
              <w:fldChar w:fldCharType="begin"/>
            </w:r>
            <w:r w:rsidRPr="00FE3FD0">
              <w:rPr>
                <w:rStyle w:val="Hyperlink"/>
                <w:noProof/>
              </w:rPr>
              <w:instrText xml:space="preserve"> </w:instrText>
            </w:r>
            <w:r>
              <w:rPr>
                <w:noProof/>
              </w:rPr>
              <w:instrText>HYPERLINK \l "_Toc37076671"</w:instrText>
            </w:r>
            <w:r w:rsidRPr="00FE3FD0">
              <w:rPr>
                <w:rStyle w:val="Hyperlink"/>
                <w:noProof/>
              </w:rPr>
              <w:instrText xml:space="preserve"> </w:instrText>
            </w:r>
            <w:r w:rsidRPr="00FE3FD0">
              <w:rPr>
                <w:rStyle w:val="Hyperlink"/>
                <w:noProof/>
              </w:rPr>
              <w:fldChar w:fldCharType="separate"/>
            </w:r>
            <w:r w:rsidRPr="00FE3FD0">
              <w:rPr>
                <w:rStyle w:val="Hyperlink"/>
                <w:noProof/>
              </w:rPr>
              <w:t>2.4</w:t>
            </w:r>
            <w:r>
              <w:rPr>
                <w:rFonts w:eastAsiaTheme="minorEastAsia"/>
                <w:noProof/>
              </w:rPr>
              <w:tab/>
            </w:r>
            <w:r w:rsidRPr="00FE3FD0">
              <w:rPr>
                <w:rStyle w:val="Hyperlink"/>
                <w:noProof/>
              </w:rPr>
              <w:t>Minimize BIST Complexity</w:t>
            </w:r>
            <w:r>
              <w:rPr>
                <w:noProof/>
                <w:webHidden/>
              </w:rPr>
              <w:tab/>
            </w:r>
            <w:r>
              <w:rPr>
                <w:noProof/>
                <w:webHidden/>
              </w:rPr>
              <w:fldChar w:fldCharType="begin"/>
            </w:r>
            <w:r>
              <w:rPr>
                <w:noProof/>
                <w:webHidden/>
              </w:rPr>
              <w:instrText xml:space="preserve"> PAGEREF _Toc37076671 \h </w:instrText>
            </w:r>
          </w:ins>
          <w:r>
            <w:rPr>
              <w:noProof/>
              <w:webHidden/>
            </w:rPr>
          </w:r>
          <w:r>
            <w:rPr>
              <w:noProof/>
              <w:webHidden/>
            </w:rPr>
            <w:fldChar w:fldCharType="separate"/>
          </w:r>
          <w:ins w:id="51" w:author="Maxon, Dawn" w:date="2020-04-06T14:43:00Z">
            <w:r>
              <w:rPr>
                <w:noProof/>
                <w:webHidden/>
              </w:rPr>
              <w:t>7</w:t>
            </w:r>
            <w:r>
              <w:rPr>
                <w:noProof/>
                <w:webHidden/>
              </w:rPr>
              <w:fldChar w:fldCharType="end"/>
            </w:r>
            <w:r w:rsidRPr="00FE3FD0">
              <w:rPr>
                <w:rStyle w:val="Hyperlink"/>
                <w:noProof/>
              </w:rPr>
              <w:fldChar w:fldCharType="end"/>
            </w:r>
          </w:ins>
        </w:p>
        <w:p w14:paraId="5D8D69D7" w14:textId="4B2A75D1" w:rsidR="00444E70" w:rsidRDefault="00444E70">
          <w:pPr>
            <w:pStyle w:val="TOC2"/>
            <w:tabs>
              <w:tab w:val="left" w:pos="880"/>
              <w:tab w:val="right" w:leader="dot" w:pos="9350"/>
            </w:tabs>
            <w:rPr>
              <w:ins w:id="52" w:author="Maxon, Dawn" w:date="2020-04-06T14:43:00Z"/>
              <w:rFonts w:eastAsiaTheme="minorEastAsia"/>
              <w:noProof/>
            </w:rPr>
          </w:pPr>
          <w:ins w:id="53" w:author="Maxon, Dawn" w:date="2020-04-06T14:43:00Z">
            <w:r w:rsidRPr="00FE3FD0">
              <w:rPr>
                <w:rStyle w:val="Hyperlink"/>
                <w:noProof/>
              </w:rPr>
              <w:fldChar w:fldCharType="begin"/>
            </w:r>
            <w:r w:rsidRPr="00FE3FD0">
              <w:rPr>
                <w:rStyle w:val="Hyperlink"/>
                <w:noProof/>
              </w:rPr>
              <w:instrText xml:space="preserve"> </w:instrText>
            </w:r>
            <w:r>
              <w:rPr>
                <w:noProof/>
              </w:rPr>
              <w:instrText>HYPERLINK \l "_Toc37076672"</w:instrText>
            </w:r>
            <w:r w:rsidRPr="00FE3FD0">
              <w:rPr>
                <w:rStyle w:val="Hyperlink"/>
                <w:noProof/>
              </w:rPr>
              <w:instrText xml:space="preserve"> </w:instrText>
            </w:r>
            <w:r w:rsidRPr="00FE3FD0">
              <w:rPr>
                <w:rStyle w:val="Hyperlink"/>
                <w:noProof/>
              </w:rPr>
              <w:fldChar w:fldCharType="separate"/>
            </w:r>
            <w:r w:rsidRPr="00FE3FD0">
              <w:rPr>
                <w:rStyle w:val="Hyperlink"/>
                <w:noProof/>
              </w:rPr>
              <w:t>2.5</w:t>
            </w:r>
            <w:r>
              <w:rPr>
                <w:rFonts w:eastAsiaTheme="minorEastAsia"/>
                <w:noProof/>
              </w:rPr>
              <w:tab/>
            </w:r>
            <w:r w:rsidRPr="00FE3FD0">
              <w:rPr>
                <w:rStyle w:val="Hyperlink"/>
                <w:noProof/>
              </w:rPr>
              <w:t>Maximize BIST Flexibility</w:t>
            </w:r>
            <w:r>
              <w:rPr>
                <w:noProof/>
                <w:webHidden/>
              </w:rPr>
              <w:tab/>
            </w:r>
            <w:r>
              <w:rPr>
                <w:noProof/>
                <w:webHidden/>
              </w:rPr>
              <w:fldChar w:fldCharType="begin"/>
            </w:r>
            <w:r>
              <w:rPr>
                <w:noProof/>
                <w:webHidden/>
              </w:rPr>
              <w:instrText xml:space="preserve"> PAGEREF _Toc37076672 \h </w:instrText>
            </w:r>
          </w:ins>
          <w:r>
            <w:rPr>
              <w:noProof/>
              <w:webHidden/>
            </w:rPr>
          </w:r>
          <w:r>
            <w:rPr>
              <w:noProof/>
              <w:webHidden/>
            </w:rPr>
            <w:fldChar w:fldCharType="separate"/>
          </w:r>
          <w:ins w:id="54" w:author="Maxon, Dawn" w:date="2020-04-06T14:43:00Z">
            <w:r>
              <w:rPr>
                <w:noProof/>
                <w:webHidden/>
              </w:rPr>
              <w:t>7</w:t>
            </w:r>
            <w:r>
              <w:rPr>
                <w:noProof/>
                <w:webHidden/>
              </w:rPr>
              <w:fldChar w:fldCharType="end"/>
            </w:r>
            <w:r w:rsidRPr="00FE3FD0">
              <w:rPr>
                <w:rStyle w:val="Hyperlink"/>
                <w:noProof/>
              </w:rPr>
              <w:fldChar w:fldCharType="end"/>
            </w:r>
          </w:ins>
        </w:p>
        <w:p w14:paraId="15225691" w14:textId="213CA4E3" w:rsidR="00444E70" w:rsidRDefault="00444E70">
          <w:pPr>
            <w:pStyle w:val="TOC1"/>
            <w:tabs>
              <w:tab w:val="left" w:pos="440"/>
              <w:tab w:val="right" w:leader="dot" w:pos="9350"/>
            </w:tabs>
            <w:rPr>
              <w:ins w:id="55" w:author="Maxon, Dawn" w:date="2020-04-06T14:43:00Z"/>
              <w:rFonts w:eastAsiaTheme="minorEastAsia"/>
              <w:noProof/>
            </w:rPr>
          </w:pPr>
          <w:ins w:id="56" w:author="Maxon, Dawn" w:date="2020-04-06T14:43:00Z">
            <w:r w:rsidRPr="00FE3FD0">
              <w:rPr>
                <w:rStyle w:val="Hyperlink"/>
                <w:noProof/>
              </w:rPr>
              <w:fldChar w:fldCharType="begin"/>
            </w:r>
            <w:r w:rsidRPr="00FE3FD0">
              <w:rPr>
                <w:rStyle w:val="Hyperlink"/>
                <w:noProof/>
              </w:rPr>
              <w:instrText xml:space="preserve"> </w:instrText>
            </w:r>
            <w:r>
              <w:rPr>
                <w:noProof/>
              </w:rPr>
              <w:instrText>HYPERLINK \l "_Toc37076673"</w:instrText>
            </w:r>
            <w:r w:rsidRPr="00FE3FD0">
              <w:rPr>
                <w:rStyle w:val="Hyperlink"/>
                <w:noProof/>
              </w:rPr>
              <w:instrText xml:space="preserve"> </w:instrText>
            </w:r>
            <w:r w:rsidRPr="00FE3FD0">
              <w:rPr>
                <w:rStyle w:val="Hyperlink"/>
                <w:noProof/>
              </w:rPr>
              <w:fldChar w:fldCharType="separate"/>
            </w:r>
            <w:r w:rsidRPr="00FE3FD0">
              <w:rPr>
                <w:rStyle w:val="Hyperlink"/>
                <w:noProof/>
              </w:rPr>
              <w:t>3</w:t>
            </w:r>
            <w:r>
              <w:rPr>
                <w:rFonts w:eastAsiaTheme="minorEastAsia"/>
                <w:noProof/>
              </w:rPr>
              <w:tab/>
            </w:r>
            <w:r w:rsidRPr="00FE3FD0">
              <w:rPr>
                <w:rStyle w:val="Hyperlink"/>
                <w:noProof/>
              </w:rPr>
              <w:t>Sample BIST Flow</w:t>
            </w:r>
            <w:r>
              <w:rPr>
                <w:noProof/>
                <w:webHidden/>
              </w:rPr>
              <w:tab/>
            </w:r>
            <w:r>
              <w:rPr>
                <w:noProof/>
                <w:webHidden/>
              </w:rPr>
              <w:fldChar w:fldCharType="begin"/>
            </w:r>
            <w:r>
              <w:rPr>
                <w:noProof/>
                <w:webHidden/>
              </w:rPr>
              <w:instrText xml:space="preserve"> PAGEREF _Toc37076673 \h </w:instrText>
            </w:r>
          </w:ins>
          <w:r>
            <w:rPr>
              <w:noProof/>
              <w:webHidden/>
            </w:rPr>
          </w:r>
          <w:r>
            <w:rPr>
              <w:noProof/>
              <w:webHidden/>
            </w:rPr>
            <w:fldChar w:fldCharType="separate"/>
          </w:r>
          <w:ins w:id="57" w:author="Maxon, Dawn" w:date="2020-04-06T14:43:00Z">
            <w:r>
              <w:rPr>
                <w:noProof/>
                <w:webHidden/>
              </w:rPr>
              <w:t>7</w:t>
            </w:r>
            <w:r>
              <w:rPr>
                <w:noProof/>
                <w:webHidden/>
              </w:rPr>
              <w:fldChar w:fldCharType="end"/>
            </w:r>
            <w:r w:rsidRPr="00FE3FD0">
              <w:rPr>
                <w:rStyle w:val="Hyperlink"/>
                <w:noProof/>
              </w:rPr>
              <w:fldChar w:fldCharType="end"/>
            </w:r>
          </w:ins>
        </w:p>
        <w:p w14:paraId="615FBD02" w14:textId="02058402" w:rsidR="00444E70" w:rsidRDefault="00444E70">
          <w:pPr>
            <w:pStyle w:val="TOC1"/>
            <w:tabs>
              <w:tab w:val="left" w:pos="440"/>
              <w:tab w:val="right" w:leader="dot" w:pos="9350"/>
            </w:tabs>
            <w:rPr>
              <w:ins w:id="58" w:author="Maxon, Dawn" w:date="2020-04-06T14:43:00Z"/>
              <w:rFonts w:eastAsiaTheme="minorEastAsia"/>
              <w:noProof/>
            </w:rPr>
          </w:pPr>
          <w:ins w:id="59" w:author="Maxon, Dawn" w:date="2020-04-06T14:43:00Z">
            <w:r w:rsidRPr="00FE3FD0">
              <w:rPr>
                <w:rStyle w:val="Hyperlink"/>
                <w:noProof/>
              </w:rPr>
              <w:fldChar w:fldCharType="begin"/>
            </w:r>
            <w:r w:rsidRPr="00FE3FD0">
              <w:rPr>
                <w:rStyle w:val="Hyperlink"/>
                <w:noProof/>
              </w:rPr>
              <w:instrText xml:space="preserve"> </w:instrText>
            </w:r>
            <w:r>
              <w:rPr>
                <w:noProof/>
              </w:rPr>
              <w:instrText>HYPERLINK \l "_Toc37076674"</w:instrText>
            </w:r>
            <w:r w:rsidRPr="00FE3FD0">
              <w:rPr>
                <w:rStyle w:val="Hyperlink"/>
                <w:noProof/>
              </w:rPr>
              <w:instrText xml:space="preserve"> </w:instrText>
            </w:r>
            <w:r w:rsidRPr="00FE3FD0">
              <w:rPr>
                <w:rStyle w:val="Hyperlink"/>
                <w:noProof/>
              </w:rPr>
              <w:fldChar w:fldCharType="separate"/>
            </w:r>
            <w:r w:rsidRPr="00FE3FD0">
              <w:rPr>
                <w:rStyle w:val="Hyperlink"/>
                <w:noProof/>
              </w:rPr>
              <w:t>4</w:t>
            </w:r>
            <w:r>
              <w:rPr>
                <w:rFonts w:eastAsiaTheme="minorEastAsia"/>
                <w:noProof/>
              </w:rPr>
              <w:tab/>
            </w:r>
            <w:r w:rsidRPr="00FE3FD0">
              <w:rPr>
                <w:rStyle w:val="Hyperlink"/>
                <w:noProof/>
              </w:rPr>
              <w:t>NocStudio BIST Properties and RTL Parameters</w:t>
            </w:r>
            <w:r>
              <w:rPr>
                <w:noProof/>
                <w:webHidden/>
              </w:rPr>
              <w:tab/>
            </w:r>
            <w:r>
              <w:rPr>
                <w:noProof/>
                <w:webHidden/>
              </w:rPr>
              <w:fldChar w:fldCharType="begin"/>
            </w:r>
            <w:r>
              <w:rPr>
                <w:noProof/>
                <w:webHidden/>
              </w:rPr>
              <w:instrText xml:space="preserve"> PAGEREF _Toc37076674 \h </w:instrText>
            </w:r>
          </w:ins>
          <w:r>
            <w:rPr>
              <w:noProof/>
              <w:webHidden/>
            </w:rPr>
          </w:r>
          <w:r>
            <w:rPr>
              <w:noProof/>
              <w:webHidden/>
            </w:rPr>
            <w:fldChar w:fldCharType="separate"/>
          </w:r>
          <w:ins w:id="60" w:author="Maxon, Dawn" w:date="2020-04-06T14:43:00Z">
            <w:r>
              <w:rPr>
                <w:noProof/>
                <w:webHidden/>
              </w:rPr>
              <w:t>9</w:t>
            </w:r>
            <w:r>
              <w:rPr>
                <w:noProof/>
                <w:webHidden/>
              </w:rPr>
              <w:fldChar w:fldCharType="end"/>
            </w:r>
            <w:r w:rsidRPr="00FE3FD0">
              <w:rPr>
                <w:rStyle w:val="Hyperlink"/>
                <w:noProof/>
              </w:rPr>
              <w:fldChar w:fldCharType="end"/>
            </w:r>
          </w:ins>
        </w:p>
        <w:p w14:paraId="30E2E8BE" w14:textId="2C8D3FA0" w:rsidR="00444E70" w:rsidRDefault="00444E70">
          <w:pPr>
            <w:pStyle w:val="TOC3"/>
            <w:tabs>
              <w:tab w:val="left" w:pos="1320"/>
              <w:tab w:val="right" w:leader="dot" w:pos="9350"/>
            </w:tabs>
            <w:rPr>
              <w:ins w:id="61" w:author="Maxon, Dawn" w:date="2020-04-06T14:43:00Z"/>
              <w:rFonts w:eastAsiaTheme="minorEastAsia"/>
              <w:noProof/>
            </w:rPr>
          </w:pPr>
          <w:ins w:id="62" w:author="Maxon, Dawn" w:date="2020-04-06T14:43:00Z">
            <w:r w:rsidRPr="00FE3FD0">
              <w:rPr>
                <w:rStyle w:val="Hyperlink"/>
                <w:noProof/>
              </w:rPr>
              <w:fldChar w:fldCharType="begin"/>
            </w:r>
            <w:r w:rsidRPr="00FE3FD0">
              <w:rPr>
                <w:rStyle w:val="Hyperlink"/>
                <w:noProof/>
              </w:rPr>
              <w:instrText xml:space="preserve"> </w:instrText>
            </w:r>
            <w:r>
              <w:rPr>
                <w:noProof/>
              </w:rPr>
              <w:instrText>HYPERLINK \l "_Toc37076675"</w:instrText>
            </w:r>
            <w:r w:rsidRPr="00FE3FD0">
              <w:rPr>
                <w:rStyle w:val="Hyperlink"/>
                <w:noProof/>
              </w:rPr>
              <w:instrText xml:space="preserve"> </w:instrText>
            </w:r>
            <w:r w:rsidRPr="00FE3FD0">
              <w:rPr>
                <w:rStyle w:val="Hyperlink"/>
                <w:noProof/>
              </w:rPr>
              <w:fldChar w:fldCharType="separate"/>
            </w:r>
            <w:r w:rsidRPr="00FE3FD0">
              <w:rPr>
                <w:rStyle w:val="Hyperlink"/>
                <w:noProof/>
              </w:rPr>
              <w:t>4.1.1</w:t>
            </w:r>
            <w:r>
              <w:rPr>
                <w:rFonts w:eastAsiaTheme="minorEastAsia"/>
                <w:noProof/>
              </w:rPr>
              <w:tab/>
            </w:r>
            <w:r w:rsidRPr="00FE3FD0">
              <w:rPr>
                <w:rStyle w:val="Hyperlink"/>
                <w:noProof/>
              </w:rPr>
              <w:t>ILDC Parameters</w:t>
            </w:r>
            <w:r>
              <w:rPr>
                <w:noProof/>
                <w:webHidden/>
              </w:rPr>
              <w:tab/>
            </w:r>
            <w:r>
              <w:rPr>
                <w:noProof/>
                <w:webHidden/>
              </w:rPr>
              <w:fldChar w:fldCharType="begin"/>
            </w:r>
            <w:r>
              <w:rPr>
                <w:noProof/>
                <w:webHidden/>
              </w:rPr>
              <w:instrText xml:space="preserve"> PAGEREF _Toc37076675 \h </w:instrText>
            </w:r>
          </w:ins>
          <w:r>
            <w:rPr>
              <w:noProof/>
              <w:webHidden/>
            </w:rPr>
          </w:r>
          <w:r>
            <w:rPr>
              <w:noProof/>
              <w:webHidden/>
            </w:rPr>
            <w:fldChar w:fldCharType="separate"/>
          </w:r>
          <w:ins w:id="63" w:author="Maxon, Dawn" w:date="2020-04-06T14:43:00Z">
            <w:r>
              <w:rPr>
                <w:noProof/>
                <w:webHidden/>
              </w:rPr>
              <w:t>9</w:t>
            </w:r>
            <w:r>
              <w:rPr>
                <w:noProof/>
                <w:webHidden/>
              </w:rPr>
              <w:fldChar w:fldCharType="end"/>
            </w:r>
            <w:r w:rsidRPr="00FE3FD0">
              <w:rPr>
                <w:rStyle w:val="Hyperlink"/>
                <w:noProof/>
              </w:rPr>
              <w:fldChar w:fldCharType="end"/>
            </w:r>
          </w:ins>
        </w:p>
        <w:p w14:paraId="0C0793E6" w14:textId="489A4B6F" w:rsidR="00444E70" w:rsidRDefault="00444E70">
          <w:pPr>
            <w:pStyle w:val="TOC3"/>
            <w:tabs>
              <w:tab w:val="left" w:pos="1320"/>
              <w:tab w:val="right" w:leader="dot" w:pos="9350"/>
            </w:tabs>
            <w:rPr>
              <w:ins w:id="64" w:author="Maxon, Dawn" w:date="2020-04-06T14:43:00Z"/>
              <w:rFonts w:eastAsiaTheme="minorEastAsia"/>
              <w:noProof/>
            </w:rPr>
          </w:pPr>
          <w:ins w:id="65" w:author="Maxon, Dawn" w:date="2020-04-06T14:43:00Z">
            <w:r w:rsidRPr="00FE3FD0">
              <w:rPr>
                <w:rStyle w:val="Hyperlink"/>
                <w:noProof/>
              </w:rPr>
              <w:fldChar w:fldCharType="begin"/>
            </w:r>
            <w:r w:rsidRPr="00FE3FD0">
              <w:rPr>
                <w:rStyle w:val="Hyperlink"/>
                <w:noProof/>
              </w:rPr>
              <w:instrText xml:space="preserve"> </w:instrText>
            </w:r>
            <w:r>
              <w:rPr>
                <w:noProof/>
              </w:rPr>
              <w:instrText>HYPERLINK \l "_Toc37076676"</w:instrText>
            </w:r>
            <w:r w:rsidRPr="00FE3FD0">
              <w:rPr>
                <w:rStyle w:val="Hyperlink"/>
                <w:noProof/>
              </w:rPr>
              <w:instrText xml:space="preserve"> </w:instrText>
            </w:r>
            <w:r w:rsidRPr="00FE3FD0">
              <w:rPr>
                <w:rStyle w:val="Hyperlink"/>
                <w:noProof/>
              </w:rPr>
              <w:fldChar w:fldCharType="separate"/>
            </w:r>
            <w:r w:rsidRPr="00FE3FD0">
              <w:rPr>
                <w:rStyle w:val="Hyperlink"/>
                <w:noProof/>
              </w:rPr>
              <w:t>4.1.2</w:t>
            </w:r>
            <w:r>
              <w:rPr>
                <w:rFonts w:eastAsiaTheme="minorEastAsia"/>
                <w:noProof/>
              </w:rPr>
              <w:tab/>
            </w:r>
            <w:r w:rsidRPr="00FE3FD0">
              <w:rPr>
                <w:rStyle w:val="Hyperlink"/>
                <w:noProof/>
              </w:rPr>
              <w:t>Data Pipeline Stage Parameters</w:t>
            </w:r>
            <w:r>
              <w:rPr>
                <w:noProof/>
                <w:webHidden/>
              </w:rPr>
              <w:tab/>
            </w:r>
            <w:r>
              <w:rPr>
                <w:noProof/>
                <w:webHidden/>
              </w:rPr>
              <w:fldChar w:fldCharType="begin"/>
            </w:r>
            <w:r>
              <w:rPr>
                <w:noProof/>
                <w:webHidden/>
              </w:rPr>
              <w:instrText xml:space="preserve"> PAGEREF _Toc37076676 \h </w:instrText>
            </w:r>
          </w:ins>
          <w:r>
            <w:rPr>
              <w:noProof/>
              <w:webHidden/>
            </w:rPr>
          </w:r>
          <w:r>
            <w:rPr>
              <w:noProof/>
              <w:webHidden/>
            </w:rPr>
            <w:fldChar w:fldCharType="separate"/>
          </w:r>
          <w:ins w:id="66" w:author="Maxon, Dawn" w:date="2020-04-06T14:43:00Z">
            <w:r>
              <w:rPr>
                <w:noProof/>
                <w:webHidden/>
              </w:rPr>
              <w:t>9</w:t>
            </w:r>
            <w:r>
              <w:rPr>
                <w:noProof/>
                <w:webHidden/>
              </w:rPr>
              <w:fldChar w:fldCharType="end"/>
            </w:r>
            <w:r w:rsidRPr="00FE3FD0">
              <w:rPr>
                <w:rStyle w:val="Hyperlink"/>
                <w:noProof/>
              </w:rPr>
              <w:fldChar w:fldCharType="end"/>
            </w:r>
          </w:ins>
        </w:p>
        <w:p w14:paraId="19C18DFD" w14:textId="08F201D2" w:rsidR="00444E70" w:rsidRDefault="00444E70">
          <w:pPr>
            <w:pStyle w:val="TOC3"/>
            <w:tabs>
              <w:tab w:val="left" w:pos="1320"/>
              <w:tab w:val="right" w:leader="dot" w:pos="9350"/>
            </w:tabs>
            <w:rPr>
              <w:ins w:id="67" w:author="Maxon, Dawn" w:date="2020-04-06T14:43:00Z"/>
              <w:rFonts w:eastAsiaTheme="minorEastAsia"/>
              <w:noProof/>
            </w:rPr>
          </w:pPr>
          <w:ins w:id="68" w:author="Maxon, Dawn" w:date="2020-04-06T14:43:00Z">
            <w:r w:rsidRPr="00FE3FD0">
              <w:rPr>
                <w:rStyle w:val="Hyperlink"/>
                <w:noProof/>
              </w:rPr>
              <w:fldChar w:fldCharType="begin"/>
            </w:r>
            <w:r w:rsidRPr="00FE3FD0">
              <w:rPr>
                <w:rStyle w:val="Hyperlink"/>
                <w:noProof/>
              </w:rPr>
              <w:instrText xml:space="preserve"> </w:instrText>
            </w:r>
            <w:r>
              <w:rPr>
                <w:noProof/>
              </w:rPr>
              <w:instrText>HYPERLINK \l "_Toc37076677"</w:instrText>
            </w:r>
            <w:r w:rsidRPr="00FE3FD0">
              <w:rPr>
                <w:rStyle w:val="Hyperlink"/>
                <w:noProof/>
              </w:rPr>
              <w:instrText xml:space="preserve"> </w:instrText>
            </w:r>
            <w:r w:rsidRPr="00FE3FD0">
              <w:rPr>
                <w:rStyle w:val="Hyperlink"/>
                <w:noProof/>
              </w:rPr>
              <w:fldChar w:fldCharType="separate"/>
            </w:r>
            <w:r w:rsidRPr="00FE3FD0">
              <w:rPr>
                <w:rStyle w:val="Hyperlink"/>
                <w:noProof/>
              </w:rPr>
              <w:t>4.1.3</w:t>
            </w:r>
            <w:r>
              <w:rPr>
                <w:rFonts w:eastAsiaTheme="minorEastAsia"/>
                <w:noProof/>
              </w:rPr>
              <w:tab/>
            </w:r>
            <w:r w:rsidRPr="00FE3FD0">
              <w:rPr>
                <w:rStyle w:val="Hyperlink"/>
                <w:noProof/>
              </w:rPr>
              <w:t>RSSB Parameters</w:t>
            </w:r>
            <w:r>
              <w:rPr>
                <w:noProof/>
                <w:webHidden/>
              </w:rPr>
              <w:tab/>
            </w:r>
            <w:r>
              <w:rPr>
                <w:noProof/>
                <w:webHidden/>
              </w:rPr>
              <w:fldChar w:fldCharType="begin"/>
            </w:r>
            <w:r>
              <w:rPr>
                <w:noProof/>
                <w:webHidden/>
              </w:rPr>
              <w:instrText xml:space="preserve"> PAGEREF _Toc37076677 \h </w:instrText>
            </w:r>
          </w:ins>
          <w:r>
            <w:rPr>
              <w:noProof/>
              <w:webHidden/>
            </w:rPr>
          </w:r>
          <w:r>
            <w:rPr>
              <w:noProof/>
              <w:webHidden/>
            </w:rPr>
            <w:fldChar w:fldCharType="separate"/>
          </w:r>
          <w:ins w:id="69" w:author="Maxon, Dawn" w:date="2020-04-06T14:43:00Z">
            <w:r>
              <w:rPr>
                <w:noProof/>
                <w:webHidden/>
              </w:rPr>
              <w:t>9</w:t>
            </w:r>
            <w:r>
              <w:rPr>
                <w:noProof/>
                <w:webHidden/>
              </w:rPr>
              <w:fldChar w:fldCharType="end"/>
            </w:r>
            <w:r w:rsidRPr="00FE3FD0">
              <w:rPr>
                <w:rStyle w:val="Hyperlink"/>
                <w:noProof/>
              </w:rPr>
              <w:fldChar w:fldCharType="end"/>
            </w:r>
          </w:ins>
        </w:p>
        <w:p w14:paraId="3170D590" w14:textId="765958F4" w:rsidR="00444E70" w:rsidRDefault="00444E70">
          <w:pPr>
            <w:pStyle w:val="TOC2"/>
            <w:tabs>
              <w:tab w:val="left" w:pos="880"/>
              <w:tab w:val="right" w:leader="dot" w:pos="9350"/>
            </w:tabs>
            <w:rPr>
              <w:ins w:id="70" w:author="Maxon, Dawn" w:date="2020-04-06T14:43:00Z"/>
              <w:rFonts w:eastAsiaTheme="minorEastAsia"/>
              <w:noProof/>
            </w:rPr>
          </w:pPr>
          <w:ins w:id="71" w:author="Maxon, Dawn" w:date="2020-04-06T14:43:00Z">
            <w:r w:rsidRPr="00FE3FD0">
              <w:rPr>
                <w:rStyle w:val="Hyperlink"/>
                <w:noProof/>
              </w:rPr>
              <w:fldChar w:fldCharType="begin"/>
            </w:r>
            <w:r w:rsidRPr="00FE3FD0">
              <w:rPr>
                <w:rStyle w:val="Hyperlink"/>
                <w:noProof/>
              </w:rPr>
              <w:instrText xml:space="preserve"> </w:instrText>
            </w:r>
            <w:r>
              <w:rPr>
                <w:noProof/>
              </w:rPr>
              <w:instrText>HYPERLINK \l "_Toc37076678"</w:instrText>
            </w:r>
            <w:r w:rsidRPr="00FE3FD0">
              <w:rPr>
                <w:rStyle w:val="Hyperlink"/>
                <w:noProof/>
              </w:rPr>
              <w:instrText xml:space="preserve"> </w:instrText>
            </w:r>
            <w:r w:rsidRPr="00FE3FD0">
              <w:rPr>
                <w:rStyle w:val="Hyperlink"/>
                <w:noProof/>
              </w:rPr>
              <w:fldChar w:fldCharType="separate"/>
            </w:r>
            <w:r w:rsidRPr="00FE3FD0">
              <w:rPr>
                <w:rStyle w:val="Hyperlink"/>
                <w:noProof/>
              </w:rPr>
              <w:t>4.2</w:t>
            </w:r>
            <w:r>
              <w:rPr>
                <w:rFonts w:eastAsiaTheme="minorEastAsia"/>
                <w:noProof/>
              </w:rPr>
              <w:tab/>
            </w:r>
            <w:r w:rsidRPr="00FE3FD0">
              <w:rPr>
                <w:rStyle w:val="Hyperlink"/>
                <w:noProof/>
              </w:rPr>
              <w:t>New Bist_gen and Bist_chk Parameters</w:t>
            </w:r>
            <w:r>
              <w:rPr>
                <w:noProof/>
                <w:webHidden/>
              </w:rPr>
              <w:tab/>
            </w:r>
            <w:r>
              <w:rPr>
                <w:noProof/>
                <w:webHidden/>
              </w:rPr>
              <w:fldChar w:fldCharType="begin"/>
            </w:r>
            <w:r>
              <w:rPr>
                <w:noProof/>
                <w:webHidden/>
              </w:rPr>
              <w:instrText xml:space="preserve"> PAGEREF _Toc37076678 \h </w:instrText>
            </w:r>
          </w:ins>
          <w:r>
            <w:rPr>
              <w:noProof/>
              <w:webHidden/>
            </w:rPr>
          </w:r>
          <w:r>
            <w:rPr>
              <w:noProof/>
              <w:webHidden/>
            </w:rPr>
            <w:fldChar w:fldCharType="separate"/>
          </w:r>
          <w:ins w:id="72" w:author="Maxon, Dawn" w:date="2020-04-06T14:43:00Z">
            <w:r>
              <w:rPr>
                <w:noProof/>
                <w:webHidden/>
              </w:rPr>
              <w:t>10</w:t>
            </w:r>
            <w:r>
              <w:rPr>
                <w:noProof/>
                <w:webHidden/>
              </w:rPr>
              <w:fldChar w:fldCharType="end"/>
            </w:r>
            <w:r w:rsidRPr="00FE3FD0">
              <w:rPr>
                <w:rStyle w:val="Hyperlink"/>
                <w:noProof/>
              </w:rPr>
              <w:fldChar w:fldCharType="end"/>
            </w:r>
          </w:ins>
        </w:p>
        <w:p w14:paraId="50BDC70F" w14:textId="413518CE" w:rsidR="00444E70" w:rsidRDefault="00444E70">
          <w:pPr>
            <w:pStyle w:val="TOC3"/>
            <w:tabs>
              <w:tab w:val="left" w:pos="1320"/>
              <w:tab w:val="right" w:leader="dot" w:pos="9350"/>
            </w:tabs>
            <w:rPr>
              <w:ins w:id="73" w:author="Maxon, Dawn" w:date="2020-04-06T14:43:00Z"/>
              <w:rFonts w:eastAsiaTheme="minorEastAsia"/>
              <w:noProof/>
            </w:rPr>
          </w:pPr>
          <w:ins w:id="74" w:author="Maxon, Dawn" w:date="2020-04-06T14:43:00Z">
            <w:r w:rsidRPr="00FE3FD0">
              <w:rPr>
                <w:rStyle w:val="Hyperlink"/>
                <w:noProof/>
              </w:rPr>
              <w:fldChar w:fldCharType="begin"/>
            </w:r>
            <w:r w:rsidRPr="00FE3FD0">
              <w:rPr>
                <w:rStyle w:val="Hyperlink"/>
                <w:noProof/>
              </w:rPr>
              <w:instrText xml:space="preserve"> </w:instrText>
            </w:r>
            <w:r>
              <w:rPr>
                <w:noProof/>
              </w:rPr>
              <w:instrText>HYPERLINK \l "_Toc37076679"</w:instrText>
            </w:r>
            <w:r w:rsidRPr="00FE3FD0">
              <w:rPr>
                <w:rStyle w:val="Hyperlink"/>
                <w:noProof/>
              </w:rPr>
              <w:instrText xml:space="preserve"> </w:instrText>
            </w:r>
            <w:r w:rsidRPr="00FE3FD0">
              <w:rPr>
                <w:rStyle w:val="Hyperlink"/>
                <w:noProof/>
              </w:rPr>
              <w:fldChar w:fldCharType="separate"/>
            </w:r>
            <w:r w:rsidRPr="00FE3FD0">
              <w:rPr>
                <w:rStyle w:val="Hyperlink"/>
                <w:noProof/>
              </w:rPr>
              <w:t>4.2.1</w:t>
            </w:r>
            <w:r>
              <w:rPr>
                <w:rFonts w:eastAsiaTheme="minorEastAsia"/>
                <w:noProof/>
              </w:rPr>
              <w:tab/>
            </w:r>
            <w:r w:rsidRPr="00FE3FD0">
              <w:rPr>
                <w:rStyle w:val="Hyperlink"/>
                <w:noProof/>
              </w:rPr>
              <w:t>Common Parameters for Bist_gen/Bist_chk</w:t>
            </w:r>
            <w:r>
              <w:rPr>
                <w:noProof/>
                <w:webHidden/>
              </w:rPr>
              <w:tab/>
            </w:r>
            <w:r>
              <w:rPr>
                <w:noProof/>
                <w:webHidden/>
              </w:rPr>
              <w:fldChar w:fldCharType="begin"/>
            </w:r>
            <w:r>
              <w:rPr>
                <w:noProof/>
                <w:webHidden/>
              </w:rPr>
              <w:instrText xml:space="preserve"> PAGEREF _Toc37076679 \h </w:instrText>
            </w:r>
          </w:ins>
          <w:r>
            <w:rPr>
              <w:noProof/>
              <w:webHidden/>
            </w:rPr>
          </w:r>
          <w:r>
            <w:rPr>
              <w:noProof/>
              <w:webHidden/>
            </w:rPr>
            <w:fldChar w:fldCharType="separate"/>
          </w:r>
          <w:ins w:id="75" w:author="Maxon, Dawn" w:date="2020-04-06T14:43:00Z">
            <w:r>
              <w:rPr>
                <w:noProof/>
                <w:webHidden/>
              </w:rPr>
              <w:t>10</w:t>
            </w:r>
            <w:r>
              <w:rPr>
                <w:noProof/>
                <w:webHidden/>
              </w:rPr>
              <w:fldChar w:fldCharType="end"/>
            </w:r>
            <w:r w:rsidRPr="00FE3FD0">
              <w:rPr>
                <w:rStyle w:val="Hyperlink"/>
                <w:noProof/>
              </w:rPr>
              <w:fldChar w:fldCharType="end"/>
            </w:r>
          </w:ins>
        </w:p>
        <w:p w14:paraId="1B8A6ACF" w14:textId="697E7447" w:rsidR="00444E70" w:rsidRDefault="00444E70">
          <w:pPr>
            <w:pStyle w:val="TOC3"/>
            <w:tabs>
              <w:tab w:val="left" w:pos="1320"/>
              <w:tab w:val="right" w:leader="dot" w:pos="9350"/>
            </w:tabs>
            <w:rPr>
              <w:ins w:id="76" w:author="Maxon, Dawn" w:date="2020-04-06T14:43:00Z"/>
              <w:rFonts w:eastAsiaTheme="minorEastAsia"/>
              <w:noProof/>
            </w:rPr>
          </w:pPr>
          <w:ins w:id="77" w:author="Maxon, Dawn" w:date="2020-04-06T14:43:00Z">
            <w:r w:rsidRPr="00FE3FD0">
              <w:rPr>
                <w:rStyle w:val="Hyperlink"/>
                <w:noProof/>
              </w:rPr>
              <w:fldChar w:fldCharType="begin"/>
            </w:r>
            <w:r w:rsidRPr="00FE3FD0">
              <w:rPr>
                <w:rStyle w:val="Hyperlink"/>
                <w:noProof/>
              </w:rPr>
              <w:instrText xml:space="preserve"> </w:instrText>
            </w:r>
            <w:r>
              <w:rPr>
                <w:noProof/>
              </w:rPr>
              <w:instrText>HYPERLINK \l "_Toc37076680"</w:instrText>
            </w:r>
            <w:r w:rsidRPr="00FE3FD0">
              <w:rPr>
                <w:rStyle w:val="Hyperlink"/>
                <w:noProof/>
              </w:rPr>
              <w:instrText xml:space="preserve"> </w:instrText>
            </w:r>
            <w:r w:rsidRPr="00FE3FD0">
              <w:rPr>
                <w:rStyle w:val="Hyperlink"/>
                <w:noProof/>
              </w:rPr>
              <w:fldChar w:fldCharType="separate"/>
            </w:r>
            <w:r w:rsidRPr="00FE3FD0">
              <w:rPr>
                <w:rStyle w:val="Hyperlink"/>
                <w:noProof/>
              </w:rPr>
              <w:t>4.2.2</w:t>
            </w:r>
            <w:r>
              <w:rPr>
                <w:rFonts w:eastAsiaTheme="minorEastAsia"/>
                <w:noProof/>
              </w:rPr>
              <w:tab/>
            </w:r>
            <w:r w:rsidRPr="00FE3FD0">
              <w:rPr>
                <w:rStyle w:val="Hyperlink"/>
                <w:noProof/>
              </w:rPr>
              <w:t>Bist_gen Parameters</w:t>
            </w:r>
            <w:r>
              <w:rPr>
                <w:noProof/>
                <w:webHidden/>
              </w:rPr>
              <w:tab/>
            </w:r>
            <w:r>
              <w:rPr>
                <w:noProof/>
                <w:webHidden/>
              </w:rPr>
              <w:fldChar w:fldCharType="begin"/>
            </w:r>
            <w:r>
              <w:rPr>
                <w:noProof/>
                <w:webHidden/>
              </w:rPr>
              <w:instrText xml:space="preserve"> PAGEREF _Toc37076680 \h </w:instrText>
            </w:r>
          </w:ins>
          <w:r>
            <w:rPr>
              <w:noProof/>
              <w:webHidden/>
            </w:rPr>
          </w:r>
          <w:r>
            <w:rPr>
              <w:noProof/>
              <w:webHidden/>
            </w:rPr>
            <w:fldChar w:fldCharType="separate"/>
          </w:r>
          <w:ins w:id="78" w:author="Maxon, Dawn" w:date="2020-04-06T14:43:00Z">
            <w:r>
              <w:rPr>
                <w:noProof/>
                <w:webHidden/>
              </w:rPr>
              <w:t>10</w:t>
            </w:r>
            <w:r>
              <w:rPr>
                <w:noProof/>
                <w:webHidden/>
              </w:rPr>
              <w:fldChar w:fldCharType="end"/>
            </w:r>
            <w:r w:rsidRPr="00FE3FD0">
              <w:rPr>
                <w:rStyle w:val="Hyperlink"/>
                <w:noProof/>
              </w:rPr>
              <w:fldChar w:fldCharType="end"/>
            </w:r>
          </w:ins>
        </w:p>
        <w:p w14:paraId="2830514E" w14:textId="628926A8" w:rsidR="00444E70" w:rsidRDefault="00444E70">
          <w:pPr>
            <w:pStyle w:val="TOC3"/>
            <w:tabs>
              <w:tab w:val="left" w:pos="1320"/>
              <w:tab w:val="right" w:leader="dot" w:pos="9350"/>
            </w:tabs>
            <w:rPr>
              <w:ins w:id="79" w:author="Maxon, Dawn" w:date="2020-04-06T14:43:00Z"/>
              <w:rFonts w:eastAsiaTheme="minorEastAsia"/>
              <w:noProof/>
            </w:rPr>
          </w:pPr>
          <w:ins w:id="80" w:author="Maxon, Dawn" w:date="2020-04-06T14:43:00Z">
            <w:r w:rsidRPr="00FE3FD0">
              <w:rPr>
                <w:rStyle w:val="Hyperlink"/>
                <w:noProof/>
              </w:rPr>
              <w:fldChar w:fldCharType="begin"/>
            </w:r>
            <w:r w:rsidRPr="00FE3FD0">
              <w:rPr>
                <w:rStyle w:val="Hyperlink"/>
                <w:noProof/>
              </w:rPr>
              <w:instrText xml:space="preserve"> </w:instrText>
            </w:r>
            <w:r>
              <w:rPr>
                <w:noProof/>
              </w:rPr>
              <w:instrText>HYPERLINK \l "_Toc37076681"</w:instrText>
            </w:r>
            <w:r w:rsidRPr="00FE3FD0">
              <w:rPr>
                <w:rStyle w:val="Hyperlink"/>
                <w:noProof/>
              </w:rPr>
              <w:instrText xml:space="preserve"> </w:instrText>
            </w:r>
            <w:r w:rsidRPr="00FE3FD0">
              <w:rPr>
                <w:rStyle w:val="Hyperlink"/>
                <w:noProof/>
              </w:rPr>
              <w:fldChar w:fldCharType="separate"/>
            </w:r>
            <w:r w:rsidRPr="00FE3FD0">
              <w:rPr>
                <w:rStyle w:val="Hyperlink"/>
                <w:noProof/>
              </w:rPr>
              <w:t>4.2.3</w:t>
            </w:r>
            <w:r>
              <w:rPr>
                <w:rFonts w:eastAsiaTheme="minorEastAsia"/>
                <w:noProof/>
              </w:rPr>
              <w:tab/>
            </w:r>
            <w:r w:rsidRPr="00FE3FD0">
              <w:rPr>
                <w:rStyle w:val="Hyperlink"/>
                <w:noProof/>
              </w:rPr>
              <w:t>Bist_chk Parameters</w:t>
            </w:r>
            <w:r>
              <w:rPr>
                <w:noProof/>
                <w:webHidden/>
              </w:rPr>
              <w:tab/>
            </w:r>
            <w:r>
              <w:rPr>
                <w:noProof/>
                <w:webHidden/>
              </w:rPr>
              <w:fldChar w:fldCharType="begin"/>
            </w:r>
            <w:r>
              <w:rPr>
                <w:noProof/>
                <w:webHidden/>
              </w:rPr>
              <w:instrText xml:space="preserve"> PAGEREF _Toc37076681 \h </w:instrText>
            </w:r>
          </w:ins>
          <w:r>
            <w:rPr>
              <w:noProof/>
              <w:webHidden/>
            </w:rPr>
          </w:r>
          <w:r>
            <w:rPr>
              <w:noProof/>
              <w:webHidden/>
            </w:rPr>
            <w:fldChar w:fldCharType="separate"/>
          </w:r>
          <w:ins w:id="81" w:author="Maxon, Dawn" w:date="2020-04-06T14:43:00Z">
            <w:r>
              <w:rPr>
                <w:noProof/>
                <w:webHidden/>
              </w:rPr>
              <w:t>11</w:t>
            </w:r>
            <w:r>
              <w:rPr>
                <w:noProof/>
                <w:webHidden/>
              </w:rPr>
              <w:fldChar w:fldCharType="end"/>
            </w:r>
            <w:r w:rsidRPr="00FE3FD0">
              <w:rPr>
                <w:rStyle w:val="Hyperlink"/>
                <w:noProof/>
              </w:rPr>
              <w:fldChar w:fldCharType="end"/>
            </w:r>
          </w:ins>
        </w:p>
        <w:p w14:paraId="60ABE976" w14:textId="70C06C4D" w:rsidR="00444E70" w:rsidRDefault="00444E70">
          <w:pPr>
            <w:pStyle w:val="TOC2"/>
            <w:tabs>
              <w:tab w:val="left" w:pos="880"/>
              <w:tab w:val="right" w:leader="dot" w:pos="9350"/>
            </w:tabs>
            <w:rPr>
              <w:ins w:id="82" w:author="Maxon, Dawn" w:date="2020-04-06T14:43:00Z"/>
              <w:rFonts w:eastAsiaTheme="minorEastAsia"/>
              <w:noProof/>
            </w:rPr>
          </w:pPr>
          <w:ins w:id="83" w:author="Maxon, Dawn" w:date="2020-04-06T14:43:00Z">
            <w:r w:rsidRPr="00FE3FD0">
              <w:rPr>
                <w:rStyle w:val="Hyperlink"/>
                <w:noProof/>
              </w:rPr>
              <w:fldChar w:fldCharType="begin"/>
            </w:r>
            <w:r w:rsidRPr="00FE3FD0">
              <w:rPr>
                <w:rStyle w:val="Hyperlink"/>
                <w:noProof/>
              </w:rPr>
              <w:instrText xml:space="preserve"> </w:instrText>
            </w:r>
            <w:r>
              <w:rPr>
                <w:noProof/>
              </w:rPr>
              <w:instrText>HYPERLINK \l "_Toc37076682"</w:instrText>
            </w:r>
            <w:r w:rsidRPr="00FE3FD0">
              <w:rPr>
                <w:rStyle w:val="Hyperlink"/>
                <w:noProof/>
              </w:rPr>
              <w:instrText xml:space="preserve"> </w:instrText>
            </w:r>
            <w:r w:rsidRPr="00FE3FD0">
              <w:rPr>
                <w:rStyle w:val="Hyperlink"/>
                <w:noProof/>
              </w:rPr>
              <w:fldChar w:fldCharType="separate"/>
            </w:r>
            <w:r w:rsidRPr="00FE3FD0">
              <w:rPr>
                <w:rStyle w:val="Hyperlink"/>
                <w:noProof/>
              </w:rPr>
              <w:t>4.3</w:t>
            </w:r>
            <w:r>
              <w:rPr>
                <w:rFonts w:eastAsiaTheme="minorEastAsia"/>
                <w:noProof/>
              </w:rPr>
              <w:tab/>
            </w:r>
            <w:r w:rsidRPr="00FE3FD0">
              <w:rPr>
                <w:rStyle w:val="Hyperlink"/>
                <w:noProof/>
              </w:rPr>
              <w:t>BIST_CTRL Parameters</w:t>
            </w:r>
            <w:r>
              <w:rPr>
                <w:noProof/>
                <w:webHidden/>
              </w:rPr>
              <w:tab/>
            </w:r>
            <w:r>
              <w:rPr>
                <w:noProof/>
                <w:webHidden/>
              </w:rPr>
              <w:fldChar w:fldCharType="begin"/>
            </w:r>
            <w:r>
              <w:rPr>
                <w:noProof/>
                <w:webHidden/>
              </w:rPr>
              <w:instrText xml:space="preserve"> PAGEREF _Toc37076682 \h </w:instrText>
            </w:r>
          </w:ins>
          <w:r>
            <w:rPr>
              <w:noProof/>
              <w:webHidden/>
            </w:rPr>
          </w:r>
          <w:r>
            <w:rPr>
              <w:noProof/>
              <w:webHidden/>
            </w:rPr>
            <w:fldChar w:fldCharType="separate"/>
          </w:r>
          <w:ins w:id="84" w:author="Maxon, Dawn" w:date="2020-04-06T14:43:00Z">
            <w:r>
              <w:rPr>
                <w:noProof/>
                <w:webHidden/>
              </w:rPr>
              <w:t>11</w:t>
            </w:r>
            <w:r>
              <w:rPr>
                <w:noProof/>
                <w:webHidden/>
              </w:rPr>
              <w:fldChar w:fldCharType="end"/>
            </w:r>
            <w:r w:rsidRPr="00FE3FD0">
              <w:rPr>
                <w:rStyle w:val="Hyperlink"/>
                <w:noProof/>
              </w:rPr>
              <w:fldChar w:fldCharType="end"/>
            </w:r>
          </w:ins>
        </w:p>
        <w:p w14:paraId="3E2842B0" w14:textId="060514F5" w:rsidR="00444E70" w:rsidRDefault="00444E70">
          <w:pPr>
            <w:pStyle w:val="TOC1"/>
            <w:tabs>
              <w:tab w:val="left" w:pos="440"/>
              <w:tab w:val="right" w:leader="dot" w:pos="9350"/>
            </w:tabs>
            <w:rPr>
              <w:ins w:id="85" w:author="Maxon, Dawn" w:date="2020-04-06T14:43:00Z"/>
              <w:rFonts w:eastAsiaTheme="minorEastAsia"/>
              <w:noProof/>
            </w:rPr>
          </w:pPr>
          <w:ins w:id="86" w:author="Maxon, Dawn" w:date="2020-04-06T14:43:00Z">
            <w:r w:rsidRPr="00FE3FD0">
              <w:rPr>
                <w:rStyle w:val="Hyperlink"/>
                <w:noProof/>
              </w:rPr>
              <w:fldChar w:fldCharType="begin"/>
            </w:r>
            <w:r w:rsidRPr="00FE3FD0">
              <w:rPr>
                <w:rStyle w:val="Hyperlink"/>
                <w:noProof/>
              </w:rPr>
              <w:instrText xml:space="preserve"> </w:instrText>
            </w:r>
            <w:r>
              <w:rPr>
                <w:noProof/>
              </w:rPr>
              <w:instrText>HYPERLINK \l "_Toc37076683"</w:instrText>
            </w:r>
            <w:r w:rsidRPr="00FE3FD0">
              <w:rPr>
                <w:rStyle w:val="Hyperlink"/>
                <w:noProof/>
              </w:rPr>
              <w:instrText xml:space="preserve"> </w:instrText>
            </w:r>
            <w:r w:rsidRPr="00FE3FD0">
              <w:rPr>
                <w:rStyle w:val="Hyperlink"/>
                <w:noProof/>
              </w:rPr>
              <w:fldChar w:fldCharType="separate"/>
            </w:r>
            <w:r w:rsidRPr="00FE3FD0">
              <w:rPr>
                <w:rStyle w:val="Hyperlink"/>
                <w:noProof/>
              </w:rPr>
              <w:t>5</w:t>
            </w:r>
            <w:r>
              <w:rPr>
                <w:rFonts w:eastAsiaTheme="minorEastAsia"/>
                <w:noProof/>
              </w:rPr>
              <w:tab/>
            </w:r>
            <w:r w:rsidRPr="00FE3FD0">
              <w:rPr>
                <w:rStyle w:val="Hyperlink"/>
                <w:noProof/>
              </w:rPr>
              <w:t>BIST Register Definitions</w:t>
            </w:r>
            <w:r>
              <w:rPr>
                <w:noProof/>
                <w:webHidden/>
              </w:rPr>
              <w:tab/>
            </w:r>
            <w:r>
              <w:rPr>
                <w:noProof/>
                <w:webHidden/>
              </w:rPr>
              <w:fldChar w:fldCharType="begin"/>
            </w:r>
            <w:r>
              <w:rPr>
                <w:noProof/>
                <w:webHidden/>
              </w:rPr>
              <w:instrText xml:space="preserve"> PAGEREF _Toc37076683 \h </w:instrText>
            </w:r>
          </w:ins>
          <w:r>
            <w:rPr>
              <w:noProof/>
              <w:webHidden/>
            </w:rPr>
          </w:r>
          <w:r>
            <w:rPr>
              <w:noProof/>
              <w:webHidden/>
            </w:rPr>
            <w:fldChar w:fldCharType="separate"/>
          </w:r>
          <w:ins w:id="87" w:author="Maxon, Dawn" w:date="2020-04-06T14:43:00Z">
            <w:r>
              <w:rPr>
                <w:noProof/>
                <w:webHidden/>
              </w:rPr>
              <w:t>12</w:t>
            </w:r>
            <w:r>
              <w:rPr>
                <w:noProof/>
                <w:webHidden/>
              </w:rPr>
              <w:fldChar w:fldCharType="end"/>
            </w:r>
            <w:r w:rsidRPr="00FE3FD0">
              <w:rPr>
                <w:rStyle w:val="Hyperlink"/>
                <w:noProof/>
              </w:rPr>
              <w:fldChar w:fldCharType="end"/>
            </w:r>
          </w:ins>
        </w:p>
        <w:p w14:paraId="29932637" w14:textId="104241DD" w:rsidR="00444E70" w:rsidRDefault="00444E70">
          <w:pPr>
            <w:pStyle w:val="TOC2"/>
            <w:tabs>
              <w:tab w:val="left" w:pos="880"/>
              <w:tab w:val="right" w:leader="dot" w:pos="9350"/>
            </w:tabs>
            <w:rPr>
              <w:ins w:id="88" w:author="Maxon, Dawn" w:date="2020-04-06T14:43:00Z"/>
              <w:rFonts w:eastAsiaTheme="minorEastAsia"/>
              <w:noProof/>
            </w:rPr>
          </w:pPr>
          <w:ins w:id="89" w:author="Maxon, Dawn" w:date="2020-04-06T14:43:00Z">
            <w:r w:rsidRPr="00FE3FD0">
              <w:rPr>
                <w:rStyle w:val="Hyperlink"/>
                <w:noProof/>
              </w:rPr>
              <w:fldChar w:fldCharType="begin"/>
            </w:r>
            <w:r w:rsidRPr="00FE3FD0">
              <w:rPr>
                <w:rStyle w:val="Hyperlink"/>
                <w:noProof/>
              </w:rPr>
              <w:instrText xml:space="preserve"> </w:instrText>
            </w:r>
            <w:r>
              <w:rPr>
                <w:noProof/>
              </w:rPr>
              <w:instrText>HYPERLINK \l "_Toc37076684"</w:instrText>
            </w:r>
            <w:r w:rsidRPr="00FE3FD0">
              <w:rPr>
                <w:rStyle w:val="Hyperlink"/>
                <w:noProof/>
              </w:rPr>
              <w:instrText xml:space="preserve"> </w:instrText>
            </w:r>
            <w:r w:rsidRPr="00FE3FD0">
              <w:rPr>
                <w:rStyle w:val="Hyperlink"/>
                <w:noProof/>
              </w:rPr>
              <w:fldChar w:fldCharType="separate"/>
            </w:r>
            <w:r w:rsidRPr="00FE3FD0">
              <w:rPr>
                <w:rStyle w:val="Hyperlink"/>
                <w:noProof/>
              </w:rPr>
              <w:t>5.1</w:t>
            </w:r>
            <w:r>
              <w:rPr>
                <w:rFonts w:eastAsiaTheme="minorEastAsia"/>
                <w:noProof/>
              </w:rPr>
              <w:tab/>
            </w:r>
            <w:r w:rsidRPr="00FE3FD0">
              <w:rPr>
                <w:rStyle w:val="Hyperlink"/>
                <w:noProof/>
              </w:rPr>
              <w:t>Bist_gen Module Registers</w:t>
            </w:r>
            <w:r>
              <w:rPr>
                <w:noProof/>
                <w:webHidden/>
              </w:rPr>
              <w:tab/>
            </w:r>
            <w:r>
              <w:rPr>
                <w:noProof/>
                <w:webHidden/>
              </w:rPr>
              <w:fldChar w:fldCharType="begin"/>
            </w:r>
            <w:r>
              <w:rPr>
                <w:noProof/>
                <w:webHidden/>
              </w:rPr>
              <w:instrText xml:space="preserve"> PAGEREF _Toc37076684 \h </w:instrText>
            </w:r>
          </w:ins>
          <w:r>
            <w:rPr>
              <w:noProof/>
              <w:webHidden/>
            </w:rPr>
          </w:r>
          <w:r>
            <w:rPr>
              <w:noProof/>
              <w:webHidden/>
            </w:rPr>
            <w:fldChar w:fldCharType="separate"/>
          </w:r>
          <w:ins w:id="90" w:author="Maxon, Dawn" w:date="2020-04-06T14:43:00Z">
            <w:r>
              <w:rPr>
                <w:noProof/>
                <w:webHidden/>
              </w:rPr>
              <w:t>12</w:t>
            </w:r>
            <w:r>
              <w:rPr>
                <w:noProof/>
                <w:webHidden/>
              </w:rPr>
              <w:fldChar w:fldCharType="end"/>
            </w:r>
            <w:r w:rsidRPr="00FE3FD0">
              <w:rPr>
                <w:rStyle w:val="Hyperlink"/>
                <w:noProof/>
              </w:rPr>
              <w:fldChar w:fldCharType="end"/>
            </w:r>
          </w:ins>
        </w:p>
        <w:p w14:paraId="0D2DE260" w14:textId="4CB0CF7E" w:rsidR="00444E70" w:rsidRDefault="00444E70">
          <w:pPr>
            <w:pStyle w:val="TOC3"/>
            <w:tabs>
              <w:tab w:val="left" w:pos="1320"/>
              <w:tab w:val="right" w:leader="dot" w:pos="9350"/>
            </w:tabs>
            <w:rPr>
              <w:ins w:id="91" w:author="Maxon, Dawn" w:date="2020-04-06T14:43:00Z"/>
              <w:rFonts w:eastAsiaTheme="minorEastAsia"/>
              <w:noProof/>
            </w:rPr>
          </w:pPr>
          <w:ins w:id="92" w:author="Maxon, Dawn" w:date="2020-04-06T14:43:00Z">
            <w:r w:rsidRPr="00FE3FD0">
              <w:rPr>
                <w:rStyle w:val="Hyperlink"/>
                <w:noProof/>
              </w:rPr>
              <w:lastRenderedPageBreak/>
              <w:fldChar w:fldCharType="begin"/>
            </w:r>
            <w:r w:rsidRPr="00FE3FD0">
              <w:rPr>
                <w:rStyle w:val="Hyperlink"/>
                <w:noProof/>
              </w:rPr>
              <w:instrText xml:space="preserve"> </w:instrText>
            </w:r>
            <w:r>
              <w:rPr>
                <w:noProof/>
              </w:rPr>
              <w:instrText>HYPERLINK \l "_Toc37076687"</w:instrText>
            </w:r>
            <w:r w:rsidRPr="00FE3FD0">
              <w:rPr>
                <w:rStyle w:val="Hyperlink"/>
                <w:noProof/>
              </w:rPr>
              <w:instrText xml:space="preserve"> </w:instrText>
            </w:r>
            <w:r w:rsidRPr="00FE3FD0">
              <w:rPr>
                <w:rStyle w:val="Hyperlink"/>
                <w:noProof/>
              </w:rPr>
              <w:fldChar w:fldCharType="separate"/>
            </w:r>
            <w:r w:rsidRPr="00FE3FD0">
              <w:rPr>
                <w:rStyle w:val="Hyperlink"/>
                <w:noProof/>
              </w:rPr>
              <w:t>5.1.1</w:t>
            </w:r>
            <w:r>
              <w:rPr>
                <w:rFonts w:eastAsiaTheme="minorEastAsia"/>
                <w:noProof/>
              </w:rPr>
              <w:tab/>
            </w:r>
            <w:r w:rsidRPr="00FE3FD0">
              <w:rPr>
                <w:rStyle w:val="Hyperlink"/>
                <w:noProof/>
              </w:rPr>
              <w:t>RSSB_BIST_PROFILE_NUM</w:t>
            </w:r>
            <w:r>
              <w:rPr>
                <w:noProof/>
                <w:webHidden/>
              </w:rPr>
              <w:tab/>
            </w:r>
            <w:r>
              <w:rPr>
                <w:noProof/>
                <w:webHidden/>
              </w:rPr>
              <w:fldChar w:fldCharType="begin"/>
            </w:r>
            <w:r>
              <w:rPr>
                <w:noProof/>
                <w:webHidden/>
              </w:rPr>
              <w:instrText xml:space="preserve"> PAGEREF _Toc37076687 \h </w:instrText>
            </w:r>
          </w:ins>
          <w:r>
            <w:rPr>
              <w:noProof/>
              <w:webHidden/>
            </w:rPr>
          </w:r>
          <w:r>
            <w:rPr>
              <w:noProof/>
              <w:webHidden/>
            </w:rPr>
            <w:fldChar w:fldCharType="separate"/>
          </w:r>
          <w:ins w:id="93" w:author="Maxon, Dawn" w:date="2020-04-06T14:43:00Z">
            <w:r>
              <w:rPr>
                <w:noProof/>
                <w:webHidden/>
              </w:rPr>
              <w:t>12</w:t>
            </w:r>
            <w:r>
              <w:rPr>
                <w:noProof/>
                <w:webHidden/>
              </w:rPr>
              <w:fldChar w:fldCharType="end"/>
            </w:r>
            <w:r w:rsidRPr="00FE3FD0">
              <w:rPr>
                <w:rStyle w:val="Hyperlink"/>
                <w:noProof/>
              </w:rPr>
              <w:fldChar w:fldCharType="end"/>
            </w:r>
          </w:ins>
        </w:p>
        <w:p w14:paraId="345240E9" w14:textId="30C080B5" w:rsidR="00444E70" w:rsidRDefault="00444E70">
          <w:pPr>
            <w:pStyle w:val="TOC3"/>
            <w:tabs>
              <w:tab w:val="left" w:pos="1320"/>
              <w:tab w:val="right" w:leader="dot" w:pos="9350"/>
            </w:tabs>
            <w:rPr>
              <w:ins w:id="94" w:author="Maxon, Dawn" w:date="2020-04-06T14:43:00Z"/>
              <w:rFonts w:eastAsiaTheme="minorEastAsia"/>
              <w:noProof/>
            </w:rPr>
          </w:pPr>
          <w:ins w:id="95" w:author="Maxon, Dawn" w:date="2020-04-06T14:43:00Z">
            <w:r w:rsidRPr="00FE3FD0">
              <w:rPr>
                <w:rStyle w:val="Hyperlink"/>
                <w:noProof/>
              </w:rPr>
              <w:fldChar w:fldCharType="begin"/>
            </w:r>
            <w:r w:rsidRPr="00FE3FD0">
              <w:rPr>
                <w:rStyle w:val="Hyperlink"/>
                <w:noProof/>
              </w:rPr>
              <w:instrText xml:space="preserve"> </w:instrText>
            </w:r>
            <w:r>
              <w:rPr>
                <w:noProof/>
              </w:rPr>
              <w:instrText>HYPERLINK \l "_Toc37076688"</w:instrText>
            </w:r>
            <w:r w:rsidRPr="00FE3FD0">
              <w:rPr>
                <w:rStyle w:val="Hyperlink"/>
                <w:noProof/>
              </w:rPr>
              <w:instrText xml:space="preserve"> </w:instrText>
            </w:r>
            <w:r w:rsidRPr="00FE3FD0">
              <w:rPr>
                <w:rStyle w:val="Hyperlink"/>
                <w:noProof/>
              </w:rPr>
              <w:fldChar w:fldCharType="separate"/>
            </w:r>
            <w:r w:rsidRPr="00FE3FD0">
              <w:rPr>
                <w:rStyle w:val="Hyperlink"/>
                <w:noProof/>
              </w:rPr>
              <w:t>5.1.2</w:t>
            </w:r>
            <w:r>
              <w:rPr>
                <w:rFonts w:eastAsiaTheme="minorEastAsia"/>
                <w:noProof/>
              </w:rPr>
              <w:tab/>
            </w:r>
            <w:r w:rsidRPr="00FE3FD0">
              <w:rPr>
                <w:rStyle w:val="Hyperlink"/>
                <w:noProof/>
              </w:rPr>
              <w:t>RSSB_BIST_GEN_RATE_LIMIT</w:t>
            </w:r>
            <w:r>
              <w:rPr>
                <w:noProof/>
                <w:webHidden/>
              </w:rPr>
              <w:tab/>
            </w:r>
            <w:r>
              <w:rPr>
                <w:noProof/>
                <w:webHidden/>
              </w:rPr>
              <w:fldChar w:fldCharType="begin"/>
            </w:r>
            <w:r>
              <w:rPr>
                <w:noProof/>
                <w:webHidden/>
              </w:rPr>
              <w:instrText xml:space="preserve"> PAGEREF _Toc37076688 \h </w:instrText>
            </w:r>
          </w:ins>
          <w:r>
            <w:rPr>
              <w:noProof/>
              <w:webHidden/>
            </w:rPr>
          </w:r>
          <w:r>
            <w:rPr>
              <w:noProof/>
              <w:webHidden/>
            </w:rPr>
            <w:fldChar w:fldCharType="separate"/>
          </w:r>
          <w:ins w:id="96" w:author="Maxon, Dawn" w:date="2020-04-06T14:43:00Z">
            <w:r>
              <w:rPr>
                <w:noProof/>
                <w:webHidden/>
              </w:rPr>
              <w:t>12</w:t>
            </w:r>
            <w:r>
              <w:rPr>
                <w:noProof/>
                <w:webHidden/>
              </w:rPr>
              <w:fldChar w:fldCharType="end"/>
            </w:r>
            <w:r w:rsidRPr="00FE3FD0">
              <w:rPr>
                <w:rStyle w:val="Hyperlink"/>
                <w:noProof/>
              </w:rPr>
              <w:fldChar w:fldCharType="end"/>
            </w:r>
          </w:ins>
        </w:p>
        <w:p w14:paraId="529101C9" w14:textId="397DE0AE" w:rsidR="00444E70" w:rsidRDefault="00444E70">
          <w:pPr>
            <w:pStyle w:val="TOC2"/>
            <w:tabs>
              <w:tab w:val="left" w:pos="880"/>
              <w:tab w:val="right" w:leader="dot" w:pos="9350"/>
            </w:tabs>
            <w:rPr>
              <w:ins w:id="97" w:author="Maxon, Dawn" w:date="2020-04-06T14:43:00Z"/>
              <w:rFonts w:eastAsiaTheme="minorEastAsia"/>
              <w:noProof/>
            </w:rPr>
          </w:pPr>
          <w:ins w:id="98" w:author="Maxon, Dawn" w:date="2020-04-06T14:43:00Z">
            <w:r w:rsidRPr="00FE3FD0">
              <w:rPr>
                <w:rStyle w:val="Hyperlink"/>
                <w:noProof/>
              </w:rPr>
              <w:fldChar w:fldCharType="begin"/>
            </w:r>
            <w:r w:rsidRPr="00FE3FD0">
              <w:rPr>
                <w:rStyle w:val="Hyperlink"/>
                <w:noProof/>
              </w:rPr>
              <w:instrText xml:space="preserve"> </w:instrText>
            </w:r>
            <w:r>
              <w:rPr>
                <w:noProof/>
              </w:rPr>
              <w:instrText>HYPERLINK \l "_Toc37076689"</w:instrText>
            </w:r>
            <w:r w:rsidRPr="00FE3FD0">
              <w:rPr>
                <w:rStyle w:val="Hyperlink"/>
                <w:noProof/>
              </w:rPr>
              <w:instrText xml:space="preserve"> </w:instrText>
            </w:r>
            <w:r w:rsidRPr="00FE3FD0">
              <w:rPr>
                <w:rStyle w:val="Hyperlink"/>
                <w:noProof/>
              </w:rPr>
              <w:fldChar w:fldCharType="separate"/>
            </w:r>
            <w:r w:rsidRPr="00FE3FD0">
              <w:rPr>
                <w:rStyle w:val="Hyperlink"/>
                <w:noProof/>
              </w:rPr>
              <w:t>5.2</w:t>
            </w:r>
            <w:r>
              <w:rPr>
                <w:rFonts w:eastAsiaTheme="minorEastAsia"/>
                <w:noProof/>
              </w:rPr>
              <w:tab/>
            </w:r>
            <w:r w:rsidRPr="00FE3FD0">
              <w:rPr>
                <w:rStyle w:val="Hyperlink"/>
                <w:noProof/>
              </w:rPr>
              <w:t>Bist_chk Module Registers</w:t>
            </w:r>
            <w:r>
              <w:rPr>
                <w:noProof/>
                <w:webHidden/>
              </w:rPr>
              <w:tab/>
            </w:r>
            <w:r>
              <w:rPr>
                <w:noProof/>
                <w:webHidden/>
              </w:rPr>
              <w:fldChar w:fldCharType="begin"/>
            </w:r>
            <w:r>
              <w:rPr>
                <w:noProof/>
                <w:webHidden/>
              </w:rPr>
              <w:instrText xml:space="preserve"> PAGEREF _Toc37076689 \h </w:instrText>
            </w:r>
          </w:ins>
          <w:r>
            <w:rPr>
              <w:noProof/>
              <w:webHidden/>
            </w:rPr>
          </w:r>
          <w:r>
            <w:rPr>
              <w:noProof/>
              <w:webHidden/>
            </w:rPr>
            <w:fldChar w:fldCharType="separate"/>
          </w:r>
          <w:ins w:id="99" w:author="Maxon, Dawn" w:date="2020-04-06T14:43:00Z">
            <w:r>
              <w:rPr>
                <w:noProof/>
                <w:webHidden/>
              </w:rPr>
              <w:t>13</w:t>
            </w:r>
            <w:r>
              <w:rPr>
                <w:noProof/>
                <w:webHidden/>
              </w:rPr>
              <w:fldChar w:fldCharType="end"/>
            </w:r>
            <w:r w:rsidRPr="00FE3FD0">
              <w:rPr>
                <w:rStyle w:val="Hyperlink"/>
                <w:noProof/>
              </w:rPr>
              <w:fldChar w:fldCharType="end"/>
            </w:r>
          </w:ins>
        </w:p>
        <w:p w14:paraId="1FFE5F60" w14:textId="01608647" w:rsidR="00444E70" w:rsidRDefault="00444E70">
          <w:pPr>
            <w:pStyle w:val="TOC3"/>
            <w:tabs>
              <w:tab w:val="left" w:pos="1320"/>
              <w:tab w:val="right" w:leader="dot" w:pos="9350"/>
            </w:tabs>
            <w:rPr>
              <w:ins w:id="100" w:author="Maxon, Dawn" w:date="2020-04-06T14:43:00Z"/>
              <w:rFonts w:eastAsiaTheme="minorEastAsia"/>
              <w:noProof/>
            </w:rPr>
          </w:pPr>
          <w:ins w:id="101" w:author="Maxon, Dawn" w:date="2020-04-06T14:43:00Z">
            <w:r w:rsidRPr="00FE3FD0">
              <w:rPr>
                <w:rStyle w:val="Hyperlink"/>
                <w:noProof/>
              </w:rPr>
              <w:fldChar w:fldCharType="begin"/>
            </w:r>
            <w:r w:rsidRPr="00FE3FD0">
              <w:rPr>
                <w:rStyle w:val="Hyperlink"/>
                <w:noProof/>
              </w:rPr>
              <w:instrText xml:space="preserve"> </w:instrText>
            </w:r>
            <w:r>
              <w:rPr>
                <w:noProof/>
              </w:rPr>
              <w:instrText>HYPERLINK \l "_Toc37076690"</w:instrText>
            </w:r>
            <w:r w:rsidRPr="00FE3FD0">
              <w:rPr>
                <w:rStyle w:val="Hyperlink"/>
                <w:noProof/>
              </w:rPr>
              <w:instrText xml:space="preserve"> </w:instrText>
            </w:r>
            <w:r w:rsidRPr="00FE3FD0">
              <w:rPr>
                <w:rStyle w:val="Hyperlink"/>
                <w:noProof/>
              </w:rPr>
              <w:fldChar w:fldCharType="separate"/>
            </w:r>
            <w:r w:rsidRPr="00FE3FD0">
              <w:rPr>
                <w:rStyle w:val="Hyperlink"/>
                <w:noProof/>
              </w:rPr>
              <w:t>5.2.1</w:t>
            </w:r>
            <w:r>
              <w:rPr>
                <w:rFonts w:eastAsiaTheme="minorEastAsia"/>
                <w:noProof/>
              </w:rPr>
              <w:tab/>
            </w:r>
            <w:r w:rsidRPr="00FE3FD0">
              <w:rPr>
                <w:rStyle w:val="Hyperlink"/>
                <w:noProof/>
              </w:rPr>
              <w:t>RSSB_BIST_CHK_NONFATAL_ERR_INT_STATUS</w:t>
            </w:r>
            <w:r>
              <w:rPr>
                <w:noProof/>
                <w:webHidden/>
              </w:rPr>
              <w:tab/>
            </w:r>
            <w:r>
              <w:rPr>
                <w:noProof/>
                <w:webHidden/>
              </w:rPr>
              <w:fldChar w:fldCharType="begin"/>
            </w:r>
            <w:r>
              <w:rPr>
                <w:noProof/>
                <w:webHidden/>
              </w:rPr>
              <w:instrText xml:space="preserve"> PAGEREF _Toc37076690 \h </w:instrText>
            </w:r>
          </w:ins>
          <w:r>
            <w:rPr>
              <w:noProof/>
              <w:webHidden/>
            </w:rPr>
          </w:r>
          <w:r>
            <w:rPr>
              <w:noProof/>
              <w:webHidden/>
            </w:rPr>
            <w:fldChar w:fldCharType="separate"/>
          </w:r>
          <w:ins w:id="102" w:author="Maxon, Dawn" w:date="2020-04-06T14:43:00Z">
            <w:r>
              <w:rPr>
                <w:noProof/>
                <w:webHidden/>
              </w:rPr>
              <w:t>13</w:t>
            </w:r>
            <w:r>
              <w:rPr>
                <w:noProof/>
                <w:webHidden/>
              </w:rPr>
              <w:fldChar w:fldCharType="end"/>
            </w:r>
            <w:r w:rsidRPr="00FE3FD0">
              <w:rPr>
                <w:rStyle w:val="Hyperlink"/>
                <w:noProof/>
              </w:rPr>
              <w:fldChar w:fldCharType="end"/>
            </w:r>
          </w:ins>
        </w:p>
        <w:p w14:paraId="7C9DBA2A" w14:textId="53426FAB" w:rsidR="00444E70" w:rsidRDefault="00444E70">
          <w:pPr>
            <w:pStyle w:val="TOC3"/>
            <w:tabs>
              <w:tab w:val="left" w:pos="1320"/>
              <w:tab w:val="right" w:leader="dot" w:pos="9350"/>
            </w:tabs>
            <w:rPr>
              <w:ins w:id="103" w:author="Maxon, Dawn" w:date="2020-04-06T14:43:00Z"/>
              <w:rFonts w:eastAsiaTheme="minorEastAsia"/>
              <w:noProof/>
            </w:rPr>
          </w:pPr>
          <w:ins w:id="104" w:author="Maxon, Dawn" w:date="2020-04-06T14:43:00Z">
            <w:r w:rsidRPr="00FE3FD0">
              <w:rPr>
                <w:rStyle w:val="Hyperlink"/>
                <w:noProof/>
              </w:rPr>
              <w:fldChar w:fldCharType="begin"/>
            </w:r>
            <w:r w:rsidRPr="00FE3FD0">
              <w:rPr>
                <w:rStyle w:val="Hyperlink"/>
                <w:noProof/>
              </w:rPr>
              <w:instrText xml:space="preserve"> </w:instrText>
            </w:r>
            <w:r>
              <w:rPr>
                <w:noProof/>
              </w:rPr>
              <w:instrText>HYPERLINK \l "_Toc37076691"</w:instrText>
            </w:r>
            <w:r w:rsidRPr="00FE3FD0">
              <w:rPr>
                <w:rStyle w:val="Hyperlink"/>
                <w:noProof/>
              </w:rPr>
              <w:instrText xml:space="preserve"> </w:instrText>
            </w:r>
            <w:r w:rsidRPr="00FE3FD0">
              <w:rPr>
                <w:rStyle w:val="Hyperlink"/>
                <w:noProof/>
              </w:rPr>
              <w:fldChar w:fldCharType="separate"/>
            </w:r>
            <w:r w:rsidRPr="00FE3FD0">
              <w:rPr>
                <w:rStyle w:val="Hyperlink"/>
                <w:noProof/>
              </w:rPr>
              <w:t>5.2.2</w:t>
            </w:r>
            <w:r>
              <w:rPr>
                <w:rFonts w:eastAsiaTheme="minorEastAsia"/>
                <w:noProof/>
              </w:rPr>
              <w:tab/>
            </w:r>
            <w:r w:rsidRPr="00FE3FD0">
              <w:rPr>
                <w:rStyle w:val="Hyperlink"/>
                <w:noProof/>
              </w:rPr>
              <w:t>RSSB_BIST_CHK_NONFATAL_ERR_INT_MASK</w:t>
            </w:r>
            <w:r>
              <w:rPr>
                <w:noProof/>
                <w:webHidden/>
              </w:rPr>
              <w:tab/>
            </w:r>
            <w:r>
              <w:rPr>
                <w:noProof/>
                <w:webHidden/>
              </w:rPr>
              <w:fldChar w:fldCharType="begin"/>
            </w:r>
            <w:r>
              <w:rPr>
                <w:noProof/>
                <w:webHidden/>
              </w:rPr>
              <w:instrText xml:space="preserve"> PAGEREF _Toc37076691 \h </w:instrText>
            </w:r>
          </w:ins>
          <w:r>
            <w:rPr>
              <w:noProof/>
              <w:webHidden/>
            </w:rPr>
          </w:r>
          <w:r>
            <w:rPr>
              <w:noProof/>
              <w:webHidden/>
            </w:rPr>
            <w:fldChar w:fldCharType="separate"/>
          </w:r>
          <w:ins w:id="105" w:author="Maxon, Dawn" w:date="2020-04-06T14:43:00Z">
            <w:r>
              <w:rPr>
                <w:noProof/>
                <w:webHidden/>
              </w:rPr>
              <w:t>13</w:t>
            </w:r>
            <w:r>
              <w:rPr>
                <w:noProof/>
                <w:webHidden/>
              </w:rPr>
              <w:fldChar w:fldCharType="end"/>
            </w:r>
            <w:r w:rsidRPr="00FE3FD0">
              <w:rPr>
                <w:rStyle w:val="Hyperlink"/>
                <w:noProof/>
              </w:rPr>
              <w:fldChar w:fldCharType="end"/>
            </w:r>
          </w:ins>
        </w:p>
        <w:p w14:paraId="49FBEAB9" w14:textId="4BB2176D" w:rsidR="00444E70" w:rsidRDefault="00444E70">
          <w:pPr>
            <w:pStyle w:val="TOC3"/>
            <w:tabs>
              <w:tab w:val="left" w:pos="1320"/>
              <w:tab w:val="right" w:leader="dot" w:pos="9350"/>
            </w:tabs>
            <w:rPr>
              <w:ins w:id="106" w:author="Maxon, Dawn" w:date="2020-04-06T14:43:00Z"/>
              <w:rFonts w:eastAsiaTheme="minorEastAsia"/>
              <w:noProof/>
            </w:rPr>
          </w:pPr>
          <w:ins w:id="107" w:author="Maxon, Dawn" w:date="2020-04-06T14:43:00Z">
            <w:r w:rsidRPr="00FE3FD0">
              <w:rPr>
                <w:rStyle w:val="Hyperlink"/>
                <w:noProof/>
              </w:rPr>
              <w:fldChar w:fldCharType="begin"/>
            </w:r>
            <w:r w:rsidRPr="00FE3FD0">
              <w:rPr>
                <w:rStyle w:val="Hyperlink"/>
                <w:noProof/>
              </w:rPr>
              <w:instrText xml:space="preserve"> </w:instrText>
            </w:r>
            <w:r>
              <w:rPr>
                <w:noProof/>
              </w:rPr>
              <w:instrText>HYPERLINK \l "_Toc37076692"</w:instrText>
            </w:r>
            <w:r w:rsidRPr="00FE3FD0">
              <w:rPr>
                <w:rStyle w:val="Hyperlink"/>
                <w:noProof/>
              </w:rPr>
              <w:instrText xml:space="preserve"> </w:instrText>
            </w:r>
            <w:r w:rsidRPr="00FE3FD0">
              <w:rPr>
                <w:rStyle w:val="Hyperlink"/>
                <w:noProof/>
              </w:rPr>
              <w:fldChar w:fldCharType="separate"/>
            </w:r>
            <w:r w:rsidRPr="00FE3FD0">
              <w:rPr>
                <w:rStyle w:val="Hyperlink"/>
                <w:noProof/>
              </w:rPr>
              <w:t>5.2.3</w:t>
            </w:r>
            <w:r>
              <w:rPr>
                <w:rFonts w:eastAsiaTheme="minorEastAsia"/>
                <w:noProof/>
              </w:rPr>
              <w:tab/>
            </w:r>
            <w:r w:rsidRPr="00FE3FD0">
              <w:rPr>
                <w:rStyle w:val="Hyperlink"/>
                <w:noProof/>
              </w:rPr>
              <w:t>RSSB_BIST_CHK_FATAL_ERR_INT_STATUS</w:t>
            </w:r>
            <w:r>
              <w:rPr>
                <w:noProof/>
                <w:webHidden/>
              </w:rPr>
              <w:tab/>
            </w:r>
            <w:r>
              <w:rPr>
                <w:noProof/>
                <w:webHidden/>
              </w:rPr>
              <w:fldChar w:fldCharType="begin"/>
            </w:r>
            <w:r>
              <w:rPr>
                <w:noProof/>
                <w:webHidden/>
              </w:rPr>
              <w:instrText xml:space="preserve"> PAGEREF _Toc37076692 \h </w:instrText>
            </w:r>
          </w:ins>
          <w:r>
            <w:rPr>
              <w:noProof/>
              <w:webHidden/>
            </w:rPr>
          </w:r>
          <w:r>
            <w:rPr>
              <w:noProof/>
              <w:webHidden/>
            </w:rPr>
            <w:fldChar w:fldCharType="separate"/>
          </w:r>
          <w:ins w:id="108" w:author="Maxon, Dawn" w:date="2020-04-06T14:43:00Z">
            <w:r>
              <w:rPr>
                <w:noProof/>
                <w:webHidden/>
              </w:rPr>
              <w:t>14</w:t>
            </w:r>
            <w:r>
              <w:rPr>
                <w:noProof/>
                <w:webHidden/>
              </w:rPr>
              <w:fldChar w:fldCharType="end"/>
            </w:r>
            <w:r w:rsidRPr="00FE3FD0">
              <w:rPr>
                <w:rStyle w:val="Hyperlink"/>
                <w:noProof/>
              </w:rPr>
              <w:fldChar w:fldCharType="end"/>
            </w:r>
          </w:ins>
        </w:p>
        <w:p w14:paraId="606892A6" w14:textId="766D135D" w:rsidR="00444E70" w:rsidRDefault="00444E70">
          <w:pPr>
            <w:pStyle w:val="TOC3"/>
            <w:tabs>
              <w:tab w:val="left" w:pos="1320"/>
              <w:tab w:val="right" w:leader="dot" w:pos="9350"/>
            </w:tabs>
            <w:rPr>
              <w:ins w:id="109" w:author="Maxon, Dawn" w:date="2020-04-06T14:43:00Z"/>
              <w:rFonts w:eastAsiaTheme="minorEastAsia"/>
              <w:noProof/>
            </w:rPr>
          </w:pPr>
          <w:ins w:id="110" w:author="Maxon, Dawn" w:date="2020-04-06T14:43:00Z">
            <w:r w:rsidRPr="00FE3FD0">
              <w:rPr>
                <w:rStyle w:val="Hyperlink"/>
                <w:noProof/>
              </w:rPr>
              <w:fldChar w:fldCharType="begin"/>
            </w:r>
            <w:r w:rsidRPr="00FE3FD0">
              <w:rPr>
                <w:rStyle w:val="Hyperlink"/>
                <w:noProof/>
              </w:rPr>
              <w:instrText xml:space="preserve"> </w:instrText>
            </w:r>
            <w:r>
              <w:rPr>
                <w:noProof/>
              </w:rPr>
              <w:instrText>HYPERLINK \l "_Toc37076693"</w:instrText>
            </w:r>
            <w:r w:rsidRPr="00FE3FD0">
              <w:rPr>
                <w:rStyle w:val="Hyperlink"/>
                <w:noProof/>
              </w:rPr>
              <w:instrText xml:space="preserve"> </w:instrText>
            </w:r>
            <w:r w:rsidRPr="00FE3FD0">
              <w:rPr>
                <w:rStyle w:val="Hyperlink"/>
                <w:noProof/>
              </w:rPr>
              <w:fldChar w:fldCharType="separate"/>
            </w:r>
            <w:r w:rsidRPr="00FE3FD0">
              <w:rPr>
                <w:rStyle w:val="Hyperlink"/>
                <w:noProof/>
              </w:rPr>
              <w:t>5.2.4</w:t>
            </w:r>
            <w:r>
              <w:rPr>
                <w:rFonts w:eastAsiaTheme="minorEastAsia"/>
                <w:noProof/>
              </w:rPr>
              <w:tab/>
            </w:r>
            <w:r w:rsidRPr="00FE3FD0">
              <w:rPr>
                <w:rStyle w:val="Hyperlink"/>
                <w:noProof/>
              </w:rPr>
              <w:t>RSSB_BIST_CHK_FATAL_ERR_INT_MASK</w:t>
            </w:r>
            <w:r>
              <w:rPr>
                <w:noProof/>
                <w:webHidden/>
              </w:rPr>
              <w:tab/>
            </w:r>
            <w:r>
              <w:rPr>
                <w:noProof/>
                <w:webHidden/>
              </w:rPr>
              <w:fldChar w:fldCharType="begin"/>
            </w:r>
            <w:r>
              <w:rPr>
                <w:noProof/>
                <w:webHidden/>
              </w:rPr>
              <w:instrText xml:space="preserve"> PAGEREF _Toc37076693 \h </w:instrText>
            </w:r>
          </w:ins>
          <w:r>
            <w:rPr>
              <w:noProof/>
              <w:webHidden/>
            </w:rPr>
          </w:r>
          <w:r>
            <w:rPr>
              <w:noProof/>
              <w:webHidden/>
            </w:rPr>
            <w:fldChar w:fldCharType="separate"/>
          </w:r>
          <w:ins w:id="111" w:author="Maxon, Dawn" w:date="2020-04-06T14:43:00Z">
            <w:r>
              <w:rPr>
                <w:noProof/>
                <w:webHidden/>
              </w:rPr>
              <w:t>14</w:t>
            </w:r>
            <w:r>
              <w:rPr>
                <w:noProof/>
                <w:webHidden/>
              </w:rPr>
              <w:fldChar w:fldCharType="end"/>
            </w:r>
            <w:r w:rsidRPr="00FE3FD0">
              <w:rPr>
                <w:rStyle w:val="Hyperlink"/>
                <w:noProof/>
              </w:rPr>
              <w:fldChar w:fldCharType="end"/>
            </w:r>
          </w:ins>
        </w:p>
        <w:p w14:paraId="26CEC32C" w14:textId="050CD1CB" w:rsidR="00444E70" w:rsidRDefault="00444E70">
          <w:pPr>
            <w:pStyle w:val="TOC3"/>
            <w:tabs>
              <w:tab w:val="left" w:pos="1320"/>
              <w:tab w:val="right" w:leader="dot" w:pos="9350"/>
            </w:tabs>
            <w:rPr>
              <w:ins w:id="112" w:author="Maxon, Dawn" w:date="2020-04-06T14:43:00Z"/>
              <w:rFonts w:eastAsiaTheme="minorEastAsia"/>
              <w:noProof/>
            </w:rPr>
          </w:pPr>
          <w:ins w:id="113" w:author="Maxon, Dawn" w:date="2020-04-06T14:43:00Z">
            <w:r w:rsidRPr="00FE3FD0">
              <w:rPr>
                <w:rStyle w:val="Hyperlink"/>
                <w:noProof/>
              </w:rPr>
              <w:fldChar w:fldCharType="begin"/>
            </w:r>
            <w:r w:rsidRPr="00FE3FD0">
              <w:rPr>
                <w:rStyle w:val="Hyperlink"/>
                <w:noProof/>
              </w:rPr>
              <w:instrText xml:space="preserve"> </w:instrText>
            </w:r>
            <w:r>
              <w:rPr>
                <w:noProof/>
              </w:rPr>
              <w:instrText>HYPERLINK \l "_Toc37076694"</w:instrText>
            </w:r>
            <w:r w:rsidRPr="00FE3FD0">
              <w:rPr>
                <w:rStyle w:val="Hyperlink"/>
                <w:noProof/>
              </w:rPr>
              <w:instrText xml:space="preserve"> </w:instrText>
            </w:r>
            <w:r w:rsidRPr="00FE3FD0">
              <w:rPr>
                <w:rStyle w:val="Hyperlink"/>
                <w:noProof/>
              </w:rPr>
              <w:fldChar w:fldCharType="separate"/>
            </w:r>
            <w:r w:rsidRPr="00FE3FD0">
              <w:rPr>
                <w:rStyle w:val="Hyperlink"/>
                <w:noProof/>
              </w:rPr>
              <w:t>5.2.5</w:t>
            </w:r>
            <w:r>
              <w:rPr>
                <w:rFonts w:eastAsiaTheme="minorEastAsia"/>
                <w:noProof/>
              </w:rPr>
              <w:tab/>
            </w:r>
            <w:r w:rsidRPr="00FE3FD0">
              <w:rPr>
                <w:rStyle w:val="Hyperlink"/>
                <w:noProof/>
              </w:rPr>
              <w:t>FAULT_ISOLATION (TBD)</w:t>
            </w:r>
            <w:r>
              <w:rPr>
                <w:noProof/>
                <w:webHidden/>
              </w:rPr>
              <w:tab/>
            </w:r>
            <w:r>
              <w:rPr>
                <w:noProof/>
                <w:webHidden/>
              </w:rPr>
              <w:fldChar w:fldCharType="begin"/>
            </w:r>
            <w:r>
              <w:rPr>
                <w:noProof/>
                <w:webHidden/>
              </w:rPr>
              <w:instrText xml:space="preserve"> PAGEREF _Toc37076694 \h </w:instrText>
            </w:r>
          </w:ins>
          <w:r>
            <w:rPr>
              <w:noProof/>
              <w:webHidden/>
            </w:rPr>
          </w:r>
          <w:r>
            <w:rPr>
              <w:noProof/>
              <w:webHidden/>
            </w:rPr>
            <w:fldChar w:fldCharType="separate"/>
          </w:r>
          <w:ins w:id="114" w:author="Maxon, Dawn" w:date="2020-04-06T14:43:00Z">
            <w:r>
              <w:rPr>
                <w:noProof/>
                <w:webHidden/>
              </w:rPr>
              <w:t>14</w:t>
            </w:r>
            <w:r>
              <w:rPr>
                <w:noProof/>
                <w:webHidden/>
              </w:rPr>
              <w:fldChar w:fldCharType="end"/>
            </w:r>
            <w:r w:rsidRPr="00FE3FD0">
              <w:rPr>
                <w:rStyle w:val="Hyperlink"/>
                <w:noProof/>
              </w:rPr>
              <w:fldChar w:fldCharType="end"/>
            </w:r>
          </w:ins>
        </w:p>
        <w:p w14:paraId="652232CB" w14:textId="2F70B163" w:rsidR="00444E70" w:rsidRDefault="00444E70">
          <w:pPr>
            <w:pStyle w:val="TOC2"/>
            <w:tabs>
              <w:tab w:val="left" w:pos="880"/>
              <w:tab w:val="right" w:leader="dot" w:pos="9350"/>
            </w:tabs>
            <w:rPr>
              <w:ins w:id="115" w:author="Maxon, Dawn" w:date="2020-04-06T14:43:00Z"/>
              <w:rFonts w:eastAsiaTheme="minorEastAsia"/>
              <w:noProof/>
            </w:rPr>
          </w:pPr>
          <w:ins w:id="116" w:author="Maxon, Dawn" w:date="2020-04-06T14:43:00Z">
            <w:r w:rsidRPr="00FE3FD0">
              <w:rPr>
                <w:rStyle w:val="Hyperlink"/>
                <w:noProof/>
              </w:rPr>
              <w:fldChar w:fldCharType="begin"/>
            </w:r>
            <w:r w:rsidRPr="00FE3FD0">
              <w:rPr>
                <w:rStyle w:val="Hyperlink"/>
                <w:noProof/>
              </w:rPr>
              <w:instrText xml:space="preserve"> </w:instrText>
            </w:r>
            <w:r>
              <w:rPr>
                <w:noProof/>
              </w:rPr>
              <w:instrText>HYPERLINK \l "_Toc37076695"</w:instrText>
            </w:r>
            <w:r w:rsidRPr="00FE3FD0">
              <w:rPr>
                <w:rStyle w:val="Hyperlink"/>
                <w:noProof/>
              </w:rPr>
              <w:instrText xml:space="preserve"> </w:instrText>
            </w:r>
            <w:r w:rsidRPr="00FE3FD0">
              <w:rPr>
                <w:rStyle w:val="Hyperlink"/>
                <w:noProof/>
              </w:rPr>
              <w:fldChar w:fldCharType="separate"/>
            </w:r>
            <w:r w:rsidRPr="00FE3FD0">
              <w:rPr>
                <w:rStyle w:val="Hyperlink"/>
                <w:noProof/>
              </w:rPr>
              <w:t>5.3</w:t>
            </w:r>
            <w:r>
              <w:rPr>
                <w:rFonts w:eastAsiaTheme="minorEastAsia"/>
                <w:noProof/>
              </w:rPr>
              <w:tab/>
            </w:r>
            <w:r w:rsidRPr="00FE3FD0">
              <w:rPr>
                <w:rStyle w:val="Hyperlink"/>
                <w:noProof/>
              </w:rPr>
              <w:t>Bist_cntrl Registers</w:t>
            </w:r>
            <w:r>
              <w:rPr>
                <w:noProof/>
                <w:webHidden/>
              </w:rPr>
              <w:tab/>
            </w:r>
            <w:r>
              <w:rPr>
                <w:noProof/>
                <w:webHidden/>
              </w:rPr>
              <w:fldChar w:fldCharType="begin"/>
            </w:r>
            <w:r>
              <w:rPr>
                <w:noProof/>
                <w:webHidden/>
              </w:rPr>
              <w:instrText xml:space="preserve"> PAGEREF _Toc37076695 \h </w:instrText>
            </w:r>
          </w:ins>
          <w:r>
            <w:rPr>
              <w:noProof/>
              <w:webHidden/>
            </w:rPr>
          </w:r>
          <w:r>
            <w:rPr>
              <w:noProof/>
              <w:webHidden/>
            </w:rPr>
            <w:fldChar w:fldCharType="separate"/>
          </w:r>
          <w:ins w:id="117" w:author="Maxon, Dawn" w:date="2020-04-06T14:43:00Z">
            <w:r>
              <w:rPr>
                <w:noProof/>
                <w:webHidden/>
              </w:rPr>
              <w:t>14</w:t>
            </w:r>
            <w:r>
              <w:rPr>
                <w:noProof/>
                <w:webHidden/>
              </w:rPr>
              <w:fldChar w:fldCharType="end"/>
            </w:r>
            <w:r w:rsidRPr="00FE3FD0">
              <w:rPr>
                <w:rStyle w:val="Hyperlink"/>
                <w:noProof/>
              </w:rPr>
              <w:fldChar w:fldCharType="end"/>
            </w:r>
          </w:ins>
        </w:p>
        <w:p w14:paraId="6C037E58" w14:textId="6FB4C94D" w:rsidR="00444E70" w:rsidRDefault="00444E70">
          <w:pPr>
            <w:pStyle w:val="TOC3"/>
            <w:tabs>
              <w:tab w:val="left" w:pos="1320"/>
              <w:tab w:val="right" w:leader="dot" w:pos="9350"/>
            </w:tabs>
            <w:rPr>
              <w:ins w:id="118" w:author="Maxon, Dawn" w:date="2020-04-06T14:43:00Z"/>
              <w:rFonts w:eastAsiaTheme="minorEastAsia"/>
              <w:noProof/>
            </w:rPr>
          </w:pPr>
          <w:ins w:id="119" w:author="Maxon, Dawn" w:date="2020-04-06T14:43:00Z">
            <w:r w:rsidRPr="00FE3FD0">
              <w:rPr>
                <w:rStyle w:val="Hyperlink"/>
                <w:noProof/>
              </w:rPr>
              <w:fldChar w:fldCharType="begin"/>
            </w:r>
            <w:r w:rsidRPr="00FE3FD0">
              <w:rPr>
                <w:rStyle w:val="Hyperlink"/>
                <w:noProof/>
              </w:rPr>
              <w:instrText xml:space="preserve"> </w:instrText>
            </w:r>
            <w:r>
              <w:rPr>
                <w:noProof/>
              </w:rPr>
              <w:instrText>HYPERLINK \l "_Toc37076696"</w:instrText>
            </w:r>
            <w:r w:rsidRPr="00FE3FD0">
              <w:rPr>
                <w:rStyle w:val="Hyperlink"/>
                <w:noProof/>
              </w:rPr>
              <w:instrText xml:space="preserve"> </w:instrText>
            </w:r>
            <w:r w:rsidRPr="00FE3FD0">
              <w:rPr>
                <w:rStyle w:val="Hyperlink"/>
                <w:noProof/>
              </w:rPr>
              <w:fldChar w:fldCharType="separate"/>
            </w:r>
            <w:r w:rsidRPr="00FE3FD0">
              <w:rPr>
                <w:rStyle w:val="Hyperlink"/>
                <w:noProof/>
              </w:rPr>
              <w:t>5.3.1</w:t>
            </w:r>
            <w:r>
              <w:rPr>
                <w:rFonts w:eastAsiaTheme="minorEastAsia"/>
                <w:noProof/>
              </w:rPr>
              <w:tab/>
            </w:r>
            <w:r w:rsidRPr="00FE3FD0">
              <w:rPr>
                <w:rStyle w:val="Hyperlink"/>
                <w:noProof/>
              </w:rPr>
              <w:t>GLOBAL_BIST_CONTROL</w:t>
            </w:r>
            <w:r>
              <w:rPr>
                <w:noProof/>
                <w:webHidden/>
              </w:rPr>
              <w:tab/>
            </w:r>
            <w:r>
              <w:rPr>
                <w:noProof/>
                <w:webHidden/>
              </w:rPr>
              <w:fldChar w:fldCharType="begin"/>
            </w:r>
            <w:r>
              <w:rPr>
                <w:noProof/>
                <w:webHidden/>
              </w:rPr>
              <w:instrText xml:space="preserve"> PAGEREF _Toc37076696 \h </w:instrText>
            </w:r>
          </w:ins>
          <w:r>
            <w:rPr>
              <w:noProof/>
              <w:webHidden/>
            </w:rPr>
          </w:r>
          <w:r>
            <w:rPr>
              <w:noProof/>
              <w:webHidden/>
            </w:rPr>
            <w:fldChar w:fldCharType="separate"/>
          </w:r>
          <w:ins w:id="120" w:author="Maxon, Dawn" w:date="2020-04-06T14:43:00Z">
            <w:r>
              <w:rPr>
                <w:noProof/>
                <w:webHidden/>
              </w:rPr>
              <w:t>14</w:t>
            </w:r>
            <w:r>
              <w:rPr>
                <w:noProof/>
                <w:webHidden/>
              </w:rPr>
              <w:fldChar w:fldCharType="end"/>
            </w:r>
            <w:r w:rsidRPr="00FE3FD0">
              <w:rPr>
                <w:rStyle w:val="Hyperlink"/>
                <w:noProof/>
              </w:rPr>
              <w:fldChar w:fldCharType="end"/>
            </w:r>
          </w:ins>
        </w:p>
        <w:p w14:paraId="5D12E5AF" w14:textId="02B6530E" w:rsidR="00444E70" w:rsidRDefault="00444E70">
          <w:pPr>
            <w:pStyle w:val="TOC3"/>
            <w:tabs>
              <w:tab w:val="left" w:pos="1320"/>
              <w:tab w:val="right" w:leader="dot" w:pos="9350"/>
            </w:tabs>
            <w:rPr>
              <w:ins w:id="121" w:author="Maxon, Dawn" w:date="2020-04-06T14:43:00Z"/>
              <w:rFonts w:eastAsiaTheme="minorEastAsia"/>
              <w:noProof/>
            </w:rPr>
          </w:pPr>
          <w:ins w:id="122" w:author="Maxon, Dawn" w:date="2020-04-06T14:43:00Z">
            <w:r w:rsidRPr="00FE3FD0">
              <w:rPr>
                <w:rStyle w:val="Hyperlink"/>
                <w:noProof/>
              </w:rPr>
              <w:fldChar w:fldCharType="begin"/>
            </w:r>
            <w:r w:rsidRPr="00FE3FD0">
              <w:rPr>
                <w:rStyle w:val="Hyperlink"/>
                <w:noProof/>
              </w:rPr>
              <w:instrText xml:space="preserve"> </w:instrText>
            </w:r>
            <w:r>
              <w:rPr>
                <w:noProof/>
              </w:rPr>
              <w:instrText>HYPERLINK \l "_Toc37076697"</w:instrText>
            </w:r>
            <w:r w:rsidRPr="00FE3FD0">
              <w:rPr>
                <w:rStyle w:val="Hyperlink"/>
                <w:noProof/>
              </w:rPr>
              <w:instrText xml:space="preserve"> </w:instrText>
            </w:r>
            <w:r w:rsidRPr="00FE3FD0">
              <w:rPr>
                <w:rStyle w:val="Hyperlink"/>
                <w:noProof/>
              </w:rPr>
              <w:fldChar w:fldCharType="separate"/>
            </w:r>
            <w:r w:rsidRPr="00FE3FD0">
              <w:rPr>
                <w:rStyle w:val="Hyperlink"/>
                <w:noProof/>
              </w:rPr>
              <w:t>5.3.2</w:t>
            </w:r>
            <w:r>
              <w:rPr>
                <w:rFonts w:eastAsiaTheme="minorEastAsia"/>
                <w:noProof/>
              </w:rPr>
              <w:tab/>
            </w:r>
            <w:r w:rsidRPr="00FE3FD0">
              <w:rPr>
                <w:rStyle w:val="Hyperlink"/>
                <w:noProof/>
              </w:rPr>
              <w:t>GLOBAL_BIST_ERR_STATUS</w:t>
            </w:r>
            <w:r>
              <w:rPr>
                <w:noProof/>
                <w:webHidden/>
              </w:rPr>
              <w:tab/>
            </w:r>
            <w:r>
              <w:rPr>
                <w:noProof/>
                <w:webHidden/>
              </w:rPr>
              <w:fldChar w:fldCharType="begin"/>
            </w:r>
            <w:r>
              <w:rPr>
                <w:noProof/>
                <w:webHidden/>
              </w:rPr>
              <w:instrText xml:space="preserve"> PAGEREF _Toc37076697 \h </w:instrText>
            </w:r>
          </w:ins>
          <w:r>
            <w:rPr>
              <w:noProof/>
              <w:webHidden/>
            </w:rPr>
          </w:r>
          <w:r>
            <w:rPr>
              <w:noProof/>
              <w:webHidden/>
            </w:rPr>
            <w:fldChar w:fldCharType="separate"/>
          </w:r>
          <w:ins w:id="123" w:author="Maxon, Dawn" w:date="2020-04-06T14:43:00Z">
            <w:r>
              <w:rPr>
                <w:noProof/>
                <w:webHidden/>
              </w:rPr>
              <w:t>15</w:t>
            </w:r>
            <w:r>
              <w:rPr>
                <w:noProof/>
                <w:webHidden/>
              </w:rPr>
              <w:fldChar w:fldCharType="end"/>
            </w:r>
            <w:r w:rsidRPr="00FE3FD0">
              <w:rPr>
                <w:rStyle w:val="Hyperlink"/>
                <w:noProof/>
              </w:rPr>
              <w:fldChar w:fldCharType="end"/>
            </w:r>
          </w:ins>
        </w:p>
        <w:p w14:paraId="3902642F" w14:textId="2816F6C5" w:rsidR="00444E70" w:rsidRDefault="00444E70">
          <w:pPr>
            <w:pStyle w:val="TOC3"/>
            <w:tabs>
              <w:tab w:val="left" w:pos="1320"/>
              <w:tab w:val="right" w:leader="dot" w:pos="9350"/>
            </w:tabs>
            <w:rPr>
              <w:ins w:id="124" w:author="Maxon, Dawn" w:date="2020-04-06T14:43:00Z"/>
              <w:rFonts w:eastAsiaTheme="minorEastAsia"/>
              <w:noProof/>
            </w:rPr>
          </w:pPr>
          <w:ins w:id="125" w:author="Maxon, Dawn" w:date="2020-04-06T14:43:00Z">
            <w:r w:rsidRPr="00FE3FD0">
              <w:rPr>
                <w:rStyle w:val="Hyperlink"/>
                <w:noProof/>
              </w:rPr>
              <w:fldChar w:fldCharType="begin"/>
            </w:r>
            <w:r w:rsidRPr="00FE3FD0">
              <w:rPr>
                <w:rStyle w:val="Hyperlink"/>
                <w:noProof/>
              </w:rPr>
              <w:instrText xml:space="preserve"> </w:instrText>
            </w:r>
            <w:r>
              <w:rPr>
                <w:noProof/>
              </w:rPr>
              <w:instrText>HYPERLINK \l "_Toc37076698"</w:instrText>
            </w:r>
            <w:r w:rsidRPr="00FE3FD0">
              <w:rPr>
                <w:rStyle w:val="Hyperlink"/>
                <w:noProof/>
              </w:rPr>
              <w:instrText xml:space="preserve"> </w:instrText>
            </w:r>
            <w:r w:rsidRPr="00FE3FD0">
              <w:rPr>
                <w:rStyle w:val="Hyperlink"/>
                <w:noProof/>
              </w:rPr>
              <w:fldChar w:fldCharType="separate"/>
            </w:r>
            <w:r w:rsidRPr="00FE3FD0">
              <w:rPr>
                <w:rStyle w:val="Hyperlink"/>
                <w:noProof/>
              </w:rPr>
              <w:t>5.3.3</w:t>
            </w:r>
            <w:r>
              <w:rPr>
                <w:rFonts w:eastAsiaTheme="minorEastAsia"/>
                <w:noProof/>
              </w:rPr>
              <w:tab/>
            </w:r>
            <w:r w:rsidRPr="00FE3FD0">
              <w:rPr>
                <w:rStyle w:val="Hyperlink"/>
                <w:noProof/>
              </w:rPr>
              <w:t>GLOBAL_BIST_ERR_MASK</w:t>
            </w:r>
            <w:r>
              <w:rPr>
                <w:noProof/>
                <w:webHidden/>
              </w:rPr>
              <w:tab/>
            </w:r>
            <w:r>
              <w:rPr>
                <w:noProof/>
                <w:webHidden/>
              </w:rPr>
              <w:fldChar w:fldCharType="begin"/>
            </w:r>
            <w:r>
              <w:rPr>
                <w:noProof/>
                <w:webHidden/>
              </w:rPr>
              <w:instrText xml:space="preserve"> PAGEREF _Toc37076698 \h </w:instrText>
            </w:r>
          </w:ins>
          <w:r>
            <w:rPr>
              <w:noProof/>
              <w:webHidden/>
            </w:rPr>
          </w:r>
          <w:r>
            <w:rPr>
              <w:noProof/>
              <w:webHidden/>
            </w:rPr>
            <w:fldChar w:fldCharType="separate"/>
          </w:r>
          <w:ins w:id="126" w:author="Maxon, Dawn" w:date="2020-04-06T14:43:00Z">
            <w:r>
              <w:rPr>
                <w:noProof/>
                <w:webHidden/>
              </w:rPr>
              <w:t>15</w:t>
            </w:r>
            <w:r>
              <w:rPr>
                <w:noProof/>
                <w:webHidden/>
              </w:rPr>
              <w:fldChar w:fldCharType="end"/>
            </w:r>
            <w:r w:rsidRPr="00FE3FD0">
              <w:rPr>
                <w:rStyle w:val="Hyperlink"/>
                <w:noProof/>
              </w:rPr>
              <w:fldChar w:fldCharType="end"/>
            </w:r>
          </w:ins>
        </w:p>
        <w:p w14:paraId="06D3E7BF" w14:textId="29727D2D" w:rsidR="00444E70" w:rsidRDefault="00444E70">
          <w:pPr>
            <w:pStyle w:val="TOC1"/>
            <w:tabs>
              <w:tab w:val="left" w:pos="440"/>
              <w:tab w:val="right" w:leader="dot" w:pos="9350"/>
            </w:tabs>
            <w:rPr>
              <w:ins w:id="127" w:author="Maxon, Dawn" w:date="2020-04-06T14:43:00Z"/>
              <w:rFonts w:eastAsiaTheme="minorEastAsia"/>
              <w:noProof/>
            </w:rPr>
          </w:pPr>
          <w:ins w:id="128" w:author="Maxon, Dawn" w:date="2020-04-06T14:43:00Z">
            <w:r w:rsidRPr="00FE3FD0">
              <w:rPr>
                <w:rStyle w:val="Hyperlink"/>
                <w:noProof/>
              </w:rPr>
              <w:fldChar w:fldCharType="begin"/>
            </w:r>
            <w:r w:rsidRPr="00FE3FD0">
              <w:rPr>
                <w:rStyle w:val="Hyperlink"/>
                <w:noProof/>
              </w:rPr>
              <w:instrText xml:space="preserve"> </w:instrText>
            </w:r>
            <w:r>
              <w:rPr>
                <w:noProof/>
              </w:rPr>
              <w:instrText>HYPERLINK \l "_Toc37076700"</w:instrText>
            </w:r>
            <w:r w:rsidRPr="00FE3FD0">
              <w:rPr>
                <w:rStyle w:val="Hyperlink"/>
                <w:noProof/>
              </w:rPr>
              <w:instrText xml:space="preserve"> </w:instrText>
            </w:r>
            <w:r w:rsidRPr="00FE3FD0">
              <w:rPr>
                <w:rStyle w:val="Hyperlink"/>
                <w:noProof/>
              </w:rPr>
              <w:fldChar w:fldCharType="separate"/>
            </w:r>
            <w:r w:rsidRPr="00FE3FD0">
              <w:rPr>
                <w:rStyle w:val="Hyperlink"/>
                <w:noProof/>
              </w:rPr>
              <w:t>6</w:t>
            </w:r>
            <w:r>
              <w:rPr>
                <w:rFonts w:eastAsiaTheme="minorEastAsia"/>
                <w:noProof/>
              </w:rPr>
              <w:tab/>
            </w:r>
            <w:r w:rsidRPr="00FE3FD0">
              <w:rPr>
                <w:rStyle w:val="Hyperlink"/>
                <w:noProof/>
              </w:rPr>
              <w:t>BIST Packet Signal Definition</w:t>
            </w:r>
            <w:r>
              <w:rPr>
                <w:noProof/>
                <w:webHidden/>
              </w:rPr>
              <w:tab/>
            </w:r>
            <w:r>
              <w:rPr>
                <w:noProof/>
                <w:webHidden/>
              </w:rPr>
              <w:fldChar w:fldCharType="begin"/>
            </w:r>
            <w:r>
              <w:rPr>
                <w:noProof/>
                <w:webHidden/>
              </w:rPr>
              <w:instrText xml:space="preserve"> PAGEREF _Toc37076700 \h </w:instrText>
            </w:r>
          </w:ins>
          <w:r>
            <w:rPr>
              <w:noProof/>
              <w:webHidden/>
            </w:rPr>
          </w:r>
          <w:r>
            <w:rPr>
              <w:noProof/>
              <w:webHidden/>
            </w:rPr>
            <w:fldChar w:fldCharType="separate"/>
          </w:r>
          <w:ins w:id="129" w:author="Maxon, Dawn" w:date="2020-04-06T14:43:00Z">
            <w:r>
              <w:rPr>
                <w:noProof/>
                <w:webHidden/>
              </w:rPr>
              <w:t>15</w:t>
            </w:r>
            <w:r>
              <w:rPr>
                <w:noProof/>
                <w:webHidden/>
              </w:rPr>
              <w:fldChar w:fldCharType="end"/>
            </w:r>
            <w:r w:rsidRPr="00FE3FD0">
              <w:rPr>
                <w:rStyle w:val="Hyperlink"/>
                <w:noProof/>
              </w:rPr>
              <w:fldChar w:fldCharType="end"/>
            </w:r>
          </w:ins>
        </w:p>
        <w:p w14:paraId="0A6E37A6" w14:textId="25630F0E" w:rsidR="00444E70" w:rsidRDefault="00444E70">
          <w:pPr>
            <w:pStyle w:val="TOC2"/>
            <w:tabs>
              <w:tab w:val="left" w:pos="880"/>
              <w:tab w:val="right" w:leader="dot" w:pos="9350"/>
            </w:tabs>
            <w:rPr>
              <w:ins w:id="130" w:author="Maxon, Dawn" w:date="2020-04-06T14:43:00Z"/>
              <w:rFonts w:eastAsiaTheme="minorEastAsia"/>
              <w:noProof/>
            </w:rPr>
          </w:pPr>
          <w:ins w:id="131" w:author="Maxon, Dawn" w:date="2020-04-06T14:43:00Z">
            <w:r w:rsidRPr="00FE3FD0">
              <w:rPr>
                <w:rStyle w:val="Hyperlink"/>
                <w:noProof/>
              </w:rPr>
              <w:fldChar w:fldCharType="begin"/>
            </w:r>
            <w:r w:rsidRPr="00FE3FD0">
              <w:rPr>
                <w:rStyle w:val="Hyperlink"/>
                <w:noProof/>
              </w:rPr>
              <w:instrText xml:space="preserve"> </w:instrText>
            </w:r>
            <w:r>
              <w:rPr>
                <w:noProof/>
              </w:rPr>
              <w:instrText>HYPERLINK \l "_Toc37076701"</w:instrText>
            </w:r>
            <w:r w:rsidRPr="00FE3FD0">
              <w:rPr>
                <w:rStyle w:val="Hyperlink"/>
                <w:noProof/>
              </w:rPr>
              <w:instrText xml:space="preserve"> </w:instrText>
            </w:r>
            <w:r w:rsidRPr="00FE3FD0">
              <w:rPr>
                <w:rStyle w:val="Hyperlink"/>
                <w:noProof/>
              </w:rPr>
              <w:fldChar w:fldCharType="separate"/>
            </w:r>
            <w:r w:rsidRPr="00FE3FD0">
              <w:rPr>
                <w:rStyle w:val="Hyperlink"/>
                <w:noProof/>
              </w:rPr>
              <w:t>6.1</w:t>
            </w:r>
            <w:r>
              <w:rPr>
                <w:rFonts w:eastAsiaTheme="minorEastAsia"/>
                <w:noProof/>
              </w:rPr>
              <w:tab/>
            </w:r>
            <w:r w:rsidRPr="00FE3FD0">
              <w:rPr>
                <w:rStyle w:val="Hyperlink"/>
                <w:noProof/>
              </w:rPr>
              <w:t>BIST Packet Control Signals</w:t>
            </w:r>
            <w:r>
              <w:rPr>
                <w:noProof/>
                <w:webHidden/>
              </w:rPr>
              <w:tab/>
            </w:r>
            <w:r>
              <w:rPr>
                <w:noProof/>
                <w:webHidden/>
              </w:rPr>
              <w:fldChar w:fldCharType="begin"/>
            </w:r>
            <w:r>
              <w:rPr>
                <w:noProof/>
                <w:webHidden/>
              </w:rPr>
              <w:instrText xml:space="preserve"> PAGEREF _Toc37076701 \h </w:instrText>
            </w:r>
          </w:ins>
          <w:r>
            <w:rPr>
              <w:noProof/>
              <w:webHidden/>
            </w:rPr>
          </w:r>
          <w:r>
            <w:rPr>
              <w:noProof/>
              <w:webHidden/>
            </w:rPr>
            <w:fldChar w:fldCharType="separate"/>
          </w:r>
          <w:ins w:id="132" w:author="Maxon, Dawn" w:date="2020-04-06T14:43:00Z">
            <w:r>
              <w:rPr>
                <w:noProof/>
                <w:webHidden/>
              </w:rPr>
              <w:t>15</w:t>
            </w:r>
            <w:r>
              <w:rPr>
                <w:noProof/>
                <w:webHidden/>
              </w:rPr>
              <w:fldChar w:fldCharType="end"/>
            </w:r>
            <w:r w:rsidRPr="00FE3FD0">
              <w:rPr>
                <w:rStyle w:val="Hyperlink"/>
                <w:noProof/>
              </w:rPr>
              <w:fldChar w:fldCharType="end"/>
            </w:r>
          </w:ins>
        </w:p>
        <w:p w14:paraId="415983B1" w14:textId="1A81C609" w:rsidR="00444E70" w:rsidRDefault="00444E70">
          <w:pPr>
            <w:pStyle w:val="TOC2"/>
            <w:tabs>
              <w:tab w:val="left" w:pos="880"/>
              <w:tab w:val="right" w:leader="dot" w:pos="9350"/>
            </w:tabs>
            <w:rPr>
              <w:ins w:id="133" w:author="Maxon, Dawn" w:date="2020-04-06T14:43:00Z"/>
              <w:rFonts w:eastAsiaTheme="minorEastAsia"/>
              <w:noProof/>
            </w:rPr>
          </w:pPr>
          <w:ins w:id="134" w:author="Maxon, Dawn" w:date="2020-04-06T14:43:00Z">
            <w:r w:rsidRPr="00FE3FD0">
              <w:rPr>
                <w:rStyle w:val="Hyperlink"/>
                <w:noProof/>
              </w:rPr>
              <w:fldChar w:fldCharType="begin"/>
            </w:r>
            <w:r w:rsidRPr="00FE3FD0">
              <w:rPr>
                <w:rStyle w:val="Hyperlink"/>
                <w:noProof/>
              </w:rPr>
              <w:instrText xml:space="preserve"> </w:instrText>
            </w:r>
            <w:r>
              <w:rPr>
                <w:noProof/>
              </w:rPr>
              <w:instrText>HYPERLINK \l "_Toc37076702"</w:instrText>
            </w:r>
            <w:r w:rsidRPr="00FE3FD0">
              <w:rPr>
                <w:rStyle w:val="Hyperlink"/>
                <w:noProof/>
              </w:rPr>
              <w:instrText xml:space="preserve"> </w:instrText>
            </w:r>
            <w:r w:rsidRPr="00FE3FD0">
              <w:rPr>
                <w:rStyle w:val="Hyperlink"/>
                <w:noProof/>
              </w:rPr>
              <w:fldChar w:fldCharType="separate"/>
            </w:r>
            <w:r w:rsidRPr="00FE3FD0">
              <w:rPr>
                <w:rStyle w:val="Hyperlink"/>
                <w:noProof/>
              </w:rPr>
              <w:t>6.2</w:t>
            </w:r>
            <w:r>
              <w:rPr>
                <w:rFonts w:eastAsiaTheme="minorEastAsia"/>
                <w:noProof/>
              </w:rPr>
              <w:tab/>
            </w:r>
            <w:r w:rsidRPr="00FE3FD0">
              <w:rPr>
                <w:rStyle w:val="Hyperlink"/>
                <w:noProof/>
              </w:rPr>
              <w:t>BIST Packet Flow Control Signals</w:t>
            </w:r>
            <w:r>
              <w:rPr>
                <w:noProof/>
                <w:webHidden/>
              </w:rPr>
              <w:tab/>
            </w:r>
            <w:r>
              <w:rPr>
                <w:noProof/>
                <w:webHidden/>
              </w:rPr>
              <w:fldChar w:fldCharType="begin"/>
            </w:r>
            <w:r>
              <w:rPr>
                <w:noProof/>
                <w:webHidden/>
              </w:rPr>
              <w:instrText xml:space="preserve"> PAGEREF _Toc37076702 \h </w:instrText>
            </w:r>
          </w:ins>
          <w:r>
            <w:rPr>
              <w:noProof/>
              <w:webHidden/>
            </w:rPr>
          </w:r>
          <w:r>
            <w:rPr>
              <w:noProof/>
              <w:webHidden/>
            </w:rPr>
            <w:fldChar w:fldCharType="separate"/>
          </w:r>
          <w:ins w:id="135" w:author="Maxon, Dawn" w:date="2020-04-06T14:43:00Z">
            <w:r>
              <w:rPr>
                <w:noProof/>
                <w:webHidden/>
              </w:rPr>
              <w:t>16</w:t>
            </w:r>
            <w:r>
              <w:rPr>
                <w:noProof/>
                <w:webHidden/>
              </w:rPr>
              <w:fldChar w:fldCharType="end"/>
            </w:r>
            <w:r w:rsidRPr="00FE3FD0">
              <w:rPr>
                <w:rStyle w:val="Hyperlink"/>
                <w:noProof/>
              </w:rPr>
              <w:fldChar w:fldCharType="end"/>
            </w:r>
          </w:ins>
        </w:p>
        <w:p w14:paraId="221DF378" w14:textId="7C83FE09" w:rsidR="00444E70" w:rsidRDefault="00444E70">
          <w:pPr>
            <w:pStyle w:val="TOC2"/>
            <w:tabs>
              <w:tab w:val="left" w:pos="880"/>
              <w:tab w:val="right" w:leader="dot" w:pos="9350"/>
            </w:tabs>
            <w:rPr>
              <w:ins w:id="136" w:author="Maxon, Dawn" w:date="2020-04-06T14:43:00Z"/>
              <w:rFonts w:eastAsiaTheme="minorEastAsia"/>
              <w:noProof/>
            </w:rPr>
          </w:pPr>
          <w:ins w:id="137" w:author="Maxon, Dawn" w:date="2020-04-06T14:43:00Z">
            <w:r w:rsidRPr="00FE3FD0">
              <w:rPr>
                <w:rStyle w:val="Hyperlink"/>
                <w:noProof/>
              </w:rPr>
              <w:fldChar w:fldCharType="begin"/>
            </w:r>
            <w:r w:rsidRPr="00FE3FD0">
              <w:rPr>
                <w:rStyle w:val="Hyperlink"/>
                <w:noProof/>
              </w:rPr>
              <w:instrText xml:space="preserve"> </w:instrText>
            </w:r>
            <w:r>
              <w:rPr>
                <w:noProof/>
              </w:rPr>
              <w:instrText>HYPERLINK \l "_Toc37076703"</w:instrText>
            </w:r>
            <w:r w:rsidRPr="00FE3FD0">
              <w:rPr>
                <w:rStyle w:val="Hyperlink"/>
                <w:noProof/>
              </w:rPr>
              <w:instrText xml:space="preserve"> </w:instrText>
            </w:r>
            <w:r w:rsidRPr="00FE3FD0">
              <w:rPr>
                <w:rStyle w:val="Hyperlink"/>
                <w:noProof/>
              </w:rPr>
              <w:fldChar w:fldCharType="separate"/>
            </w:r>
            <w:r w:rsidRPr="00FE3FD0">
              <w:rPr>
                <w:rStyle w:val="Hyperlink"/>
                <w:noProof/>
              </w:rPr>
              <w:t>6.3</w:t>
            </w:r>
            <w:r>
              <w:rPr>
                <w:rFonts w:eastAsiaTheme="minorEastAsia"/>
                <w:noProof/>
              </w:rPr>
              <w:tab/>
            </w:r>
            <w:r w:rsidRPr="00FE3FD0">
              <w:rPr>
                <w:rStyle w:val="Hyperlink"/>
                <w:noProof/>
              </w:rPr>
              <w:t>BIST Packet Header Payload</w:t>
            </w:r>
            <w:r>
              <w:rPr>
                <w:noProof/>
                <w:webHidden/>
              </w:rPr>
              <w:tab/>
            </w:r>
            <w:r>
              <w:rPr>
                <w:noProof/>
                <w:webHidden/>
              </w:rPr>
              <w:fldChar w:fldCharType="begin"/>
            </w:r>
            <w:r>
              <w:rPr>
                <w:noProof/>
                <w:webHidden/>
              </w:rPr>
              <w:instrText xml:space="preserve"> PAGEREF _Toc37076703 \h </w:instrText>
            </w:r>
          </w:ins>
          <w:r>
            <w:rPr>
              <w:noProof/>
              <w:webHidden/>
            </w:rPr>
          </w:r>
          <w:r>
            <w:rPr>
              <w:noProof/>
              <w:webHidden/>
            </w:rPr>
            <w:fldChar w:fldCharType="separate"/>
          </w:r>
          <w:ins w:id="138" w:author="Maxon, Dawn" w:date="2020-04-06T14:43:00Z">
            <w:r>
              <w:rPr>
                <w:noProof/>
                <w:webHidden/>
              </w:rPr>
              <w:t>17</w:t>
            </w:r>
            <w:r>
              <w:rPr>
                <w:noProof/>
                <w:webHidden/>
              </w:rPr>
              <w:fldChar w:fldCharType="end"/>
            </w:r>
            <w:r w:rsidRPr="00FE3FD0">
              <w:rPr>
                <w:rStyle w:val="Hyperlink"/>
                <w:noProof/>
              </w:rPr>
              <w:fldChar w:fldCharType="end"/>
            </w:r>
          </w:ins>
        </w:p>
        <w:p w14:paraId="72121816" w14:textId="4620D178" w:rsidR="00444E70" w:rsidRDefault="00444E70">
          <w:pPr>
            <w:pStyle w:val="TOC2"/>
            <w:tabs>
              <w:tab w:val="left" w:pos="880"/>
              <w:tab w:val="right" w:leader="dot" w:pos="9350"/>
            </w:tabs>
            <w:rPr>
              <w:ins w:id="139" w:author="Maxon, Dawn" w:date="2020-04-06T14:43:00Z"/>
              <w:rFonts w:eastAsiaTheme="minorEastAsia"/>
              <w:noProof/>
            </w:rPr>
          </w:pPr>
          <w:ins w:id="140" w:author="Maxon, Dawn" w:date="2020-04-06T14:43:00Z">
            <w:r w:rsidRPr="00FE3FD0">
              <w:rPr>
                <w:rStyle w:val="Hyperlink"/>
                <w:noProof/>
              </w:rPr>
              <w:fldChar w:fldCharType="begin"/>
            </w:r>
            <w:r w:rsidRPr="00FE3FD0">
              <w:rPr>
                <w:rStyle w:val="Hyperlink"/>
                <w:noProof/>
              </w:rPr>
              <w:instrText xml:space="preserve"> </w:instrText>
            </w:r>
            <w:r>
              <w:rPr>
                <w:noProof/>
              </w:rPr>
              <w:instrText>HYPERLINK \l "_Toc37076704"</w:instrText>
            </w:r>
            <w:r w:rsidRPr="00FE3FD0">
              <w:rPr>
                <w:rStyle w:val="Hyperlink"/>
                <w:noProof/>
              </w:rPr>
              <w:instrText xml:space="preserve"> </w:instrText>
            </w:r>
            <w:r w:rsidRPr="00FE3FD0">
              <w:rPr>
                <w:rStyle w:val="Hyperlink"/>
                <w:noProof/>
              </w:rPr>
              <w:fldChar w:fldCharType="separate"/>
            </w:r>
            <w:r w:rsidRPr="00FE3FD0">
              <w:rPr>
                <w:rStyle w:val="Hyperlink"/>
                <w:noProof/>
              </w:rPr>
              <w:t>6.4</w:t>
            </w:r>
            <w:r>
              <w:rPr>
                <w:rFonts w:eastAsiaTheme="minorEastAsia"/>
                <w:noProof/>
              </w:rPr>
              <w:tab/>
            </w:r>
            <w:r w:rsidRPr="00FE3FD0">
              <w:rPr>
                <w:rStyle w:val="Hyperlink"/>
                <w:noProof/>
              </w:rPr>
              <w:t>BIST Packet Data Payload</w:t>
            </w:r>
            <w:r>
              <w:rPr>
                <w:noProof/>
                <w:webHidden/>
              </w:rPr>
              <w:tab/>
            </w:r>
            <w:r>
              <w:rPr>
                <w:noProof/>
                <w:webHidden/>
              </w:rPr>
              <w:fldChar w:fldCharType="begin"/>
            </w:r>
            <w:r>
              <w:rPr>
                <w:noProof/>
                <w:webHidden/>
              </w:rPr>
              <w:instrText xml:space="preserve"> PAGEREF _Toc37076704 \h </w:instrText>
            </w:r>
          </w:ins>
          <w:r>
            <w:rPr>
              <w:noProof/>
              <w:webHidden/>
            </w:rPr>
          </w:r>
          <w:r>
            <w:rPr>
              <w:noProof/>
              <w:webHidden/>
            </w:rPr>
            <w:fldChar w:fldCharType="separate"/>
          </w:r>
          <w:ins w:id="141" w:author="Maxon, Dawn" w:date="2020-04-06T14:43:00Z">
            <w:r>
              <w:rPr>
                <w:noProof/>
                <w:webHidden/>
              </w:rPr>
              <w:t>17</w:t>
            </w:r>
            <w:r>
              <w:rPr>
                <w:noProof/>
                <w:webHidden/>
              </w:rPr>
              <w:fldChar w:fldCharType="end"/>
            </w:r>
            <w:r w:rsidRPr="00FE3FD0">
              <w:rPr>
                <w:rStyle w:val="Hyperlink"/>
                <w:noProof/>
              </w:rPr>
              <w:fldChar w:fldCharType="end"/>
            </w:r>
          </w:ins>
        </w:p>
        <w:p w14:paraId="3B32E77F" w14:textId="437AFD10" w:rsidR="00444E70" w:rsidRDefault="00444E70">
          <w:pPr>
            <w:pStyle w:val="TOC2"/>
            <w:tabs>
              <w:tab w:val="left" w:pos="880"/>
              <w:tab w:val="right" w:leader="dot" w:pos="9350"/>
            </w:tabs>
            <w:rPr>
              <w:ins w:id="142" w:author="Maxon, Dawn" w:date="2020-04-06T14:43:00Z"/>
              <w:rFonts w:eastAsiaTheme="minorEastAsia"/>
              <w:noProof/>
            </w:rPr>
          </w:pPr>
          <w:ins w:id="143" w:author="Maxon, Dawn" w:date="2020-04-06T14:43:00Z">
            <w:r w:rsidRPr="00FE3FD0">
              <w:rPr>
                <w:rStyle w:val="Hyperlink"/>
                <w:noProof/>
              </w:rPr>
              <w:fldChar w:fldCharType="begin"/>
            </w:r>
            <w:r w:rsidRPr="00FE3FD0">
              <w:rPr>
                <w:rStyle w:val="Hyperlink"/>
                <w:noProof/>
              </w:rPr>
              <w:instrText xml:space="preserve"> </w:instrText>
            </w:r>
            <w:r>
              <w:rPr>
                <w:noProof/>
              </w:rPr>
              <w:instrText>HYPERLINK \l "_Toc37076705"</w:instrText>
            </w:r>
            <w:r w:rsidRPr="00FE3FD0">
              <w:rPr>
                <w:rStyle w:val="Hyperlink"/>
                <w:noProof/>
              </w:rPr>
              <w:instrText xml:space="preserve"> </w:instrText>
            </w:r>
            <w:r w:rsidRPr="00FE3FD0">
              <w:rPr>
                <w:rStyle w:val="Hyperlink"/>
                <w:noProof/>
              </w:rPr>
              <w:fldChar w:fldCharType="separate"/>
            </w:r>
            <w:r w:rsidRPr="00FE3FD0">
              <w:rPr>
                <w:rStyle w:val="Hyperlink"/>
                <w:noProof/>
              </w:rPr>
              <w:t>6.5</w:t>
            </w:r>
            <w:r>
              <w:rPr>
                <w:rFonts w:eastAsiaTheme="minorEastAsia"/>
                <w:noProof/>
              </w:rPr>
              <w:tab/>
            </w:r>
            <w:r w:rsidRPr="00FE3FD0">
              <w:rPr>
                <w:rStyle w:val="Hyperlink"/>
                <w:noProof/>
              </w:rPr>
              <w:t>BIST Packet Acc_sb Field</w:t>
            </w:r>
            <w:r>
              <w:rPr>
                <w:noProof/>
                <w:webHidden/>
              </w:rPr>
              <w:tab/>
            </w:r>
            <w:r>
              <w:rPr>
                <w:noProof/>
                <w:webHidden/>
              </w:rPr>
              <w:fldChar w:fldCharType="begin"/>
            </w:r>
            <w:r>
              <w:rPr>
                <w:noProof/>
                <w:webHidden/>
              </w:rPr>
              <w:instrText xml:space="preserve"> PAGEREF _Toc37076705 \h </w:instrText>
            </w:r>
          </w:ins>
          <w:r>
            <w:rPr>
              <w:noProof/>
              <w:webHidden/>
            </w:rPr>
          </w:r>
          <w:r>
            <w:rPr>
              <w:noProof/>
              <w:webHidden/>
            </w:rPr>
            <w:fldChar w:fldCharType="separate"/>
          </w:r>
          <w:ins w:id="144" w:author="Maxon, Dawn" w:date="2020-04-06T14:43:00Z">
            <w:r>
              <w:rPr>
                <w:noProof/>
                <w:webHidden/>
              </w:rPr>
              <w:t>17</w:t>
            </w:r>
            <w:r>
              <w:rPr>
                <w:noProof/>
                <w:webHidden/>
              </w:rPr>
              <w:fldChar w:fldCharType="end"/>
            </w:r>
            <w:r w:rsidRPr="00FE3FD0">
              <w:rPr>
                <w:rStyle w:val="Hyperlink"/>
                <w:noProof/>
              </w:rPr>
              <w:fldChar w:fldCharType="end"/>
            </w:r>
          </w:ins>
        </w:p>
        <w:p w14:paraId="2AE7D55F" w14:textId="28E0A84F" w:rsidR="00444E70" w:rsidRDefault="00444E70">
          <w:pPr>
            <w:pStyle w:val="TOC2"/>
            <w:tabs>
              <w:tab w:val="left" w:pos="880"/>
              <w:tab w:val="right" w:leader="dot" w:pos="9350"/>
            </w:tabs>
            <w:rPr>
              <w:ins w:id="145" w:author="Maxon, Dawn" w:date="2020-04-06T14:43:00Z"/>
              <w:rFonts w:eastAsiaTheme="minorEastAsia"/>
              <w:noProof/>
            </w:rPr>
          </w:pPr>
          <w:ins w:id="146" w:author="Maxon, Dawn" w:date="2020-04-06T14:43:00Z">
            <w:r w:rsidRPr="00FE3FD0">
              <w:rPr>
                <w:rStyle w:val="Hyperlink"/>
                <w:noProof/>
              </w:rPr>
              <w:fldChar w:fldCharType="begin"/>
            </w:r>
            <w:r w:rsidRPr="00FE3FD0">
              <w:rPr>
                <w:rStyle w:val="Hyperlink"/>
                <w:noProof/>
              </w:rPr>
              <w:instrText xml:space="preserve"> </w:instrText>
            </w:r>
            <w:r>
              <w:rPr>
                <w:noProof/>
              </w:rPr>
              <w:instrText>HYPERLINK \l "_Toc37076706"</w:instrText>
            </w:r>
            <w:r w:rsidRPr="00FE3FD0">
              <w:rPr>
                <w:rStyle w:val="Hyperlink"/>
                <w:noProof/>
              </w:rPr>
              <w:instrText xml:space="preserve"> </w:instrText>
            </w:r>
            <w:r w:rsidRPr="00FE3FD0">
              <w:rPr>
                <w:rStyle w:val="Hyperlink"/>
                <w:noProof/>
              </w:rPr>
              <w:fldChar w:fldCharType="separate"/>
            </w:r>
            <w:r w:rsidRPr="00FE3FD0">
              <w:rPr>
                <w:rStyle w:val="Hyperlink"/>
                <w:noProof/>
              </w:rPr>
              <w:t>6.6</w:t>
            </w:r>
            <w:r>
              <w:rPr>
                <w:rFonts w:eastAsiaTheme="minorEastAsia"/>
                <w:noProof/>
              </w:rPr>
              <w:tab/>
            </w:r>
            <w:r w:rsidRPr="00FE3FD0">
              <w:rPr>
                <w:rStyle w:val="Hyperlink"/>
                <w:noProof/>
              </w:rPr>
              <w:t>BIST Packet RAS Fields</w:t>
            </w:r>
            <w:r>
              <w:rPr>
                <w:noProof/>
                <w:webHidden/>
              </w:rPr>
              <w:tab/>
            </w:r>
            <w:r>
              <w:rPr>
                <w:noProof/>
                <w:webHidden/>
              </w:rPr>
              <w:fldChar w:fldCharType="begin"/>
            </w:r>
            <w:r>
              <w:rPr>
                <w:noProof/>
                <w:webHidden/>
              </w:rPr>
              <w:instrText xml:space="preserve"> PAGEREF _Toc37076706 \h </w:instrText>
            </w:r>
          </w:ins>
          <w:r>
            <w:rPr>
              <w:noProof/>
              <w:webHidden/>
            </w:rPr>
          </w:r>
          <w:r>
            <w:rPr>
              <w:noProof/>
              <w:webHidden/>
            </w:rPr>
            <w:fldChar w:fldCharType="separate"/>
          </w:r>
          <w:ins w:id="147" w:author="Maxon, Dawn" w:date="2020-04-06T14:43:00Z">
            <w:r>
              <w:rPr>
                <w:noProof/>
                <w:webHidden/>
              </w:rPr>
              <w:t>17</w:t>
            </w:r>
            <w:r>
              <w:rPr>
                <w:noProof/>
                <w:webHidden/>
              </w:rPr>
              <w:fldChar w:fldCharType="end"/>
            </w:r>
            <w:r w:rsidRPr="00FE3FD0">
              <w:rPr>
                <w:rStyle w:val="Hyperlink"/>
                <w:noProof/>
              </w:rPr>
              <w:fldChar w:fldCharType="end"/>
            </w:r>
          </w:ins>
        </w:p>
        <w:p w14:paraId="1AF15603" w14:textId="6419023C" w:rsidR="00444E70" w:rsidRDefault="00444E70">
          <w:pPr>
            <w:pStyle w:val="TOC1"/>
            <w:tabs>
              <w:tab w:val="left" w:pos="440"/>
              <w:tab w:val="right" w:leader="dot" w:pos="9350"/>
            </w:tabs>
            <w:rPr>
              <w:ins w:id="148" w:author="Maxon, Dawn" w:date="2020-04-06T14:43:00Z"/>
              <w:rFonts w:eastAsiaTheme="minorEastAsia"/>
              <w:noProof/>
            </w:rPr>
          </w:pPr>
          <w:ins w:id="149" w:author="Maxon, Dawn" w:date="2020-04-06T14:43:00Z">
            <w:r w:rsidRPr="00FE3FD0">
              <w:rPr>
                <w:rStyle w:val="Hyperlink"/>
                <w:noProof/>
              </w:rPr>
              <w:fldChar w:fldCharType="begin"/>
            </w:r>
            <w:r w:rsidRPr="00FE3FD0">
              <w:rPr>
                <w:rStyle w:val="Hyperlink"/>
                <w:noProof/>
              </w:rPr>
              <w:instrText xml:space="preserve"> </w:instrText>
            </w:r>
            <w:r>
              <w:rPr>
                <w:noProof/>
              </w:rPr>
              <w:instrText>HYPERLINK \l "_Toc37076707"</w:instrText>
            </w:r>
            <w:r w:rsidRPr="00FE3FD0">
              <w:rPr>
                <w:rStyle w:val="Hyperlink"/>
                <w:noProof/>
              </w:rPr>
              <w:instrText xml:space="preserve"> </w:instrText>
            </w:r>
            <w:r w:rsidRPr="00FE3FD0">
              <w:rPr>
                <w:rStyle w:val="Hyperlink"/>
                <w:noProof/>
              </w:rPr>
              <w:fldChar w:fldCharType="separate"/>
            </w:r>
            <w:r w:rsidRPr="00FE3FD0">
              <w:rPr>
                <w:rStyle w:val="Hyperlink"/>
                <w:noProof/>
              </w:rPr>
              <w:t>7</w:t>
            </w:r>
            <w:r>
              <w:rPr>
                <w:rFonts w:eastAsiaTheme="minorEastAsia"/>
                <w:noProof/>
              </w:rPr>
              <w:tab/>
            </w:r>
            <w:r w:rsidRPr="00FE3FD0">
              <w:rPr>
                <w:rStyle w:val="Hyperlink"/>
                <w:noProof/>
              </w:rPr>
              <w:t>High-Level BIST RTL Blocks and Interfaces</w:t>
            </w:r>
            <w:r>
              <w:rPr>
                <w:noProof/>
                <w:webHidden/>
              </w:rPr>
              <w:tab/>
            </w:r>
            <w:r>
              <w:rPr>
                <w:noProof/>
                <w:webHidden/>
              </w:rPr>
              <w:fldChar w:fldCharType="begin"/>
            </w:r>
            <w:r>
              <w:rPr>
                <w:noProof/>
                <w:webHidden/>
              </w:rPr>
              <w:instrText xml:space="preserve"> PAGEREF _Toc37076707 \h </w:instrText>
            </w:r>
          </w:ins>
          <w:r>
            <w:rPr>
              <w:noProof/>
              <w:webHidden/>
            </w:rPr>
          </w:r>
          <w:r>
            <w:rPr>
              <w:noProof/>
              <w:webHidden/>
            </w:rPr>
            <w:fldChar w:fldCharType="separate"/>
          </w:r>
          <w:ins w:id="150" w:author="Maxon, Dawn" w:date="2020-04-06T14:43:00Z">
            <w:r>
              <w:rPr>
                <w:noProof/>
                <w:webHidden/>
              </w:rPr>
              <w:t>17</w:t>
            </w:r>
            <w:r>
              <w:rPr>
                <w:noProof/>
                <w:webHidden/>
              </w:rPr>
              <w:fldChar w:fldCharType="end"/>
            </w:r>
            <w:r w:rsidRPr="00FE3FD0">
              <w:rPr>
                <w:rStyle w:val="Hyperlink"/>
                <w:noProof/>
              </w:rPr>
              <w:fldChar w:fldCharType="end"/>
            </w:r>
          </w:ins>
        </w:p>
        <w:p w14:paraId="377D62EB" w14:textId="59282BBB" w:rsidR="00444E70" w:rsidRDefault="00444E70">
          <w:pPr>
            <w:pStyle w:val="TOC2"/>
            <w:tabs>
              <w:tab w:val="left" w:pos="880"/>
              <w:tab w:val="right" w:leader="dot" w:pos="9350"/>
            </w:tabs>
            <w:rPr>
              <w:ins w:id="151" w:author="Maxon, Dawn" w:date="2020-04-06T14:43:00Z"/>
              <w:rFonts w:eastAsiaTheme="minorEastAsia"/>
              <w:noProof/>
            </w:rPr>
          </w:pPr>
          <w:ins w:id="152" w:author="Maxon, Dawn" w:date="2020-04-06T14:43:00Z">
            <w:r w:rsidRPr="00FE3FD0">
              <w:rPr>
                <w:rStyle w:val="Hyperlink"/>
                <w:noProof/>
              </w:rPr>
              <w:fldChar w:fldCharType="begin"/>
            </w:r>
            <w:r w:rsidRPr="00FE3FD0">
              <w:rPr>
                <w:rStyle w:val="Hyperlink"/>
                <w:noProof/>
              </w:rPr>
              <w:instrText xml:space="preserve"> </w:instrText>
            </w:r>
            <w:r>
              <w:rPr>
                <w:noProof/>
              </w:rPr>
              <w:instrText>HYPERLINK \l "_Toc37076708"</w:instrText>
            </w:r>
            <w:r w:rsidRPr="00FE3FD0">
              <w:rPr>
                <w:rStyle w:val="Hyperlink"/>
                <w:noProof/>
              </w:rPr>
              <w:instrText xml:space="preserve"> </w:instrText>
            </w:r>
            <w:r w:rsidRPr="00FE3FD0">
              <w:rPr>
                <w:rStyle w:val="Hyperlink"/>
                <w:noProof/>
              </w:rPr>
              <w:fldChar w:fldCharType="separate"/>
            </w:r>
            <w:r w:rsidRPr="00FE3FD0">
              <w:rPr>
                <w:rStyle w:val="Hyperlink"/>
                <w:noProof/>
              </w:rPr>
              <w:t>7.1</w:t>
            </w:r>
            <w:r>
              <w:rPr>
                <w:rFonts w:eastAsiaTheme="minorEastAsia"/>
                <w:noProof/>
              </w:rPr>
              <w:tab/>
            </w:r>
            <w:r w:rsidRPr="00FE3FD0">
              <w:rPr>
                <w:rStyle w:val="Hyperlink"/>
                <w:noProof/>
              </w:rPr>
              <w:t>Bist_gen Definition</w:t>
            </w:r>
            <w:r>
              <w:rPr>
                <w:noProof/>
                <w:webHidden/>
              </w:rPr>
              <w:tab/>
            </w:r>
            <w:r>
              <w:rPr>
                <w:noProof/>
                <w:webHidden/>
              </w:rPr>
              <w:fldChar w:fldCharType="begin"/>
            </w:r>
            <w:r>
              <w:rPr>
                <w:noProof/>
                <w:webHidden/>
              </w:rPr>
              <w:instrText xml:space="preserve"> PAGEREF _Toc37076708 \h </w:instrText>
            </w:r>
          </w:ins>
          <w:r>
            <w:rPr>
              <w:noProof/>
              <w:webHidden/>
            </w:rPr>
          </w:r>
          <w:r>
            <w:rPr>
              <w:noProof/>
              <w:webHidden/>
            </w:rPr>
            <w:fldChar w:fldCharType="separate"/>
          </w:r>
          <w:ins w:id="153" w:author="Maxon, Dawn" w:date="2020-04-06T14:43:00Z">
            <w:r>
              <w:rPr>
                <w:noProof/>
                <w:webHidden/>
              </w:rPr>
              <w:t>18</w:t>
            </w:r>
            <w:r>
              <w:rPr>
                <w:noProof/>
                <w:webHidden/>
              </w:rPr>
              <w:fldChar w:fldCharType="end"/>
            </w:r>
            <w:r w:rsidRPr="00FE3FD0">
              <w:rPr>
                <w:rStyle w:val="Hyperlink"/>
                <w:noProof/>
              </w:rPr>
              <w:fldChar w:fldCharType="end"/>
            </w:r>
          </w:ins>
        </w:p>
        <w:p w14:paraId="6048A331" w14:textId="3087E20A" w:rsidR="00444E70" w:rsidRDefault="00444E70">
          <w:pPr>
            <w:pStyle w:val="TOC2"/>
            <w:tabs>
              <w:tab w:val="left" w:pos="880"/>
              <w:tab w:val="right" w:leader="dot" w:pos="9350"/>
            </w:tabs>
            <w:rPr>
              <w:ins w:id="154" w:author="Maxon, Dawn" w:date="2020-04-06T14:43:00Z"/>
              <w:rFonts w:eastAsiaTheme="minorEastAsia"/>
              <w:noProof/>
            </w:rPr>
          </w:pPr>
          <w:ins w:id="155" w:author="Maxon, Dawn" w:date="2020-04-06T14:43:00Z">
            <w:r w:rsidRPr="00FE3FD0">
              <w:rPr>
                <w:rStyle w:val="Hyperlink"/>
                <w:noProof/>
              </w:rPr>
              <w:fldChar w:fldCharType="begin"/>
            </w:r>
            <w:r w:rsidRPr="00FE3FD0">
              <w:rPr>
                <w:rStyle w:val="Hyperlink"/>
                <w:noProof/>
              </w:rPr>
              <w:instrText xml:space="preserve"> </w:instrText>
            </w:r>
            <w:r>
              <w:rPr>
                <w:noProof/>
              </w:rPr>
              <w:instrText>HYPERLINK \l "_Toc37076709"</w:instrText>
            </w:r>
            <w:r w:rsidRPr="00FE3FD0">
              <w:rPr>
                <w:rStyle w:val="Hyperlink"/>
                <w:noProof/>
              </w:rPr>
              <w:instrText xml:space="preserve"> </w:instrText>
            </w:r>
            <w:r w:rsidRPr="00FE3FD0">
              <w:rPr>
                <w:rStyle w:val="Hyperlink"/>
                <w:noProof/>
              </w:rPr>
              <w:fldChar w:fldCharType="separate"/>
            </w:r>
            <w:r w:rsidRPr="00FE3FD0">
              <w:rPr>
                <w:rStyle w:val="Hyperlink"/>
                <w:noProof/>
              </w:rPr>
              <w:t>7.2</w:t>
            </w:r>
            <w:r>
              <w:rPr>
                <w:rFonts w:eastAsiaTheme="minorEastAsia"/>
                <w:noProof/>
              </w:rPr>
              <w:tab/>
            </w:r>
            <w:r w:rsidRPr="00FE3FD0">
              <w:rPr>
                <w:rStyle w:val="Hyperlink"/>
                <w:noProof/>
              </w:rPr>
              <w:t>Bist_chk Definition</w:t>
            </w:r>
            <w:r>
              <w:rPr>
                <w:noProof/>
                <w:webHidden/>
              </w:rPr>
              <w:tab/>
            </w:r>
            <w:r>
              <w:rPr>
                <w:noProof/>
                <w:webHidden/>
              </w:rPr>
              <w:fldChar w:fldCharType="begin"/>
            </w:r>
            <w:r>
              <w:rPr>
                <w:noProof/>
                <w:webHidden/>
              </w:rPr>
              <w:instrText xml:space="preserve"> PAGEREF _Toc37076709 \h </w:instrText>
            </w:r>
          </w:ins>
          <w:r>
            <w:rPr>
              <w:noProof/>
              <w:webHidden/>
            </w:rPr>
          </w:r>
          <w:r>
            <w:rPr>
              <w:noProof/>
              <w:webHidden/>
            </w:rPr>
            <w:fldChar w:fldCharType="separate"/>
          </w:r>
          <w:ins w:id="156" w:author="Maxon, Dawn" w:date="2020-04-06T14:43:00Z">
            <w:r>
              <w:rPr>
                <w:noProof/>
                <w:webHidden/>
              </w:rPr>
              <w:t>18</w:t>
            </w:r>
            <w:r>
              <w:rPr>
                <w:noProof/>
                <w:webHidden/>
              </w:rPr>
              <w:fldChar w:fldCharType="end"/>
            </w:r>
            <w:r w:rsidRPr="00FE3FD0">
              <w:rPr>
                <w:rStyle w:val="Hyperlink"/>
                <w:noProof/>
              </w:rPr>
              <w:fldChar w:fldCharType="end"/>
            </w:r>
          </w:ins>
        </w:p>
        <w:p w14:paraId="5DA97620" w14:textId="65749F7A" w:rsidR="00444E70" w:rsidRDefault="00444E70">
          <w:pPr>
            <w:pStyle w:val="TOC2"/>
            <w:tabs>
              <w:tab w:val="left" w:pos="880"/>
              <w:tab w:val="right" w:leader="dot" w:pos="9350"/>
            </w:tabs>
            <w:rPr>
              <w:ins w:id="157" w:author="Maxon, Dawn" w:date="2020-04-06T14:43:00Z"/>
              <w:rFonts w:eastAsiaTheme="minorEastAsia"/>
              <w:noProof/>
            </w:rPr>
          </w:pPr>
          <w:ins w:id="158" w:author="Maxon, Dawn" w:date="2020-04-06T14:43:00Z">
            <w:r w:rsidRPr="00FE3FD0">
              <w:rPr>
                <w:rStyle w:val="Hyperlink"/>
                <w:noProof/>
              </w:rPr>
              <w:fldChar w:fldCharType="begin"/>
            </w:r>
            <w:r w:rsidRPr="00FE3FD0">
              <w:rPr>
                <w:rStyle w:val="Hyperlink"/>
                <w:noProof/>
              </w:rPr>
              <w:instrText xml:space="preserve"> </w:instrText>
            </w:r>
            <w:r>
              <w:rPr>
                <w:noProof/>
              </w:rPr>
              <w:instrText>HYPERLINK \l "_Toc37076710"</w:instrText>
            </w:r>
            <w:r w:rsidRPr="00FE3FD0">
              <w:rPr>
                <w:rStyle w:val="Hyperlink"/>
                <w:noProof/>
              </w:rPr>
              <w:instrText xml:space="preserve"> </w:instrText>
            </w:r>
            <w:r w:rsidRPr="00FE3FD0">
              <w:rPr>
                <w:rStyle w:val="Hyperlink"/>
                <w:noProof/>
              </w:rPr>
              <w:fldChar w:fldCharType="separate"/>
            </w:r>
            <w:r w:rsidRPr="00FE3FD0">
              <w:rPr>
                <w:rStyle w:val="Hyperlink"/>
                <w:noProof/>
              </w:rPr>
              <w:t>7.3</w:t>
            </w:r>
            <w:r>
              <w:rPr>
                <w:rFonts w:eastAsiaTheme="minorEastAsia"/>
                <w:noProof/>
              </w:rPr>
              <w:tab/>
            </w:r>
            <w:r w:rsidRPr="00FE3FD0">
              <w:rPr>
                <w:rStyle w:val="Hyperlink"/>
                <w:noProof/>
              </w:rPr>
              <w:t>Bist_ctrl Definition</w:t>
            </w:r>
            <w:r>
              <w:rPr>
                <w:noProof/>
                <w:webHidden/>
              </w:rPr>
              <w:tab/>
            </w:r>
            <w:r>
              <w:rPr>
                <w:noProof/>
                <w:webHidden/>
              </w:rPr>
              <w:fldChar w:fldCharType="begin"/>
            </w:r>
            <w:r>
              <w:rPr>
                <w:noProof/>
                <w:webHidden/>
              </w:rPr>
              <w:instrText xml:space="preserve"> PAGEREF _Toc37076710 \h </w:instrText>
            </w:r>
          </w:ins>
          <w:r>
            <w:rPr>
              <w:noProof/>
              <w:webHidden/>
            </w:rPr>
          </w:r>
          <w:r>
            <w:rPr>
              <w:noProof/>
              <w:webHidden/>
            </w:rPr>
            <w:fldChar w:fldCharType="separate"/>
          </w:r>
          <w:ins w:id="159" w:author="Maxon, Dawn" w:date="2020-04-06T14:43:00Z">
            <w:r>
              <w:rPr>
                <w:noProof/>
                <w:webHidden/>
              </w:rPr>
              <w:t>18</w:t>
            </w:r>
            <w:r>
              <w:rPr>
                <w:noProof/>
                <w:webHidden/>
              </w:rPr>
              <w:fldChar w:fldCharType="end"/>
            </w:r>
            <w:r w:rsidRPr="00FE3FD0">
              <w:rPr>
                <w:rStyle w:val="Hyperlink"/>
                <w:noProof/>
              </w:rPr>
              <w:fldChar w:fldCharType="end"/>
            </w:r>
          </w:ins>
        </w:p>
        <w:p w14:paraId="492595F9" w14:textId="7D5D94B1" w:rsidR="00444E70" w:rsidRDefault="00444E70">
          <w:pPr>
            <w:pStyle w:val="TOC2"/>
            <w:tabs>
              <w:tab w:val="left" w:pos="880"/>
              <w:tab w:val="right" w:leader="dot" w:pos="9350"/>
            </w:tabs>
            <w:rPr>
              <w:ins w:id="160" w:author="Maxon, Dawn" w:date="2020-04-06T14:43:00Z"/>
              <w:rFonts w:eastAsiaTheme="minorEastAsia"/>
              <w:noProof/>
            </w:rPr>
          </w:pPr>
          <w:ins w:id="161" w:author="Maxon, Dawn" w:date="2020-04-06T14:43:00Z">
            <w:r w:rsidRPr="00FE3FD0">
              <w:rPr>
                <w:rStyle w:val="Hyperlink"/>
                <w:noProof/>
              </w:rPr>
              <w:fldChar w:fldCharType="begin"/>
            </w:r>
            <w:r w:rsidRPr="00FE3FD0">
              <w:rPr>
                <w:rStyle w:val="Hyperlink"/>
                <w:noProof/>
              </w:rPr>
              <w:instrText xml:space="preserve"> </w:instrText>
            </w:r>
            <w:r>
              <w:rPr>
                <w:noProof/>
              </w:rPr>
              <w:instrText>HYPERLINK \l "_Toc37076711"</w:instrText>
            </w:r>
            <w:r w:rsidRPr="00FE3FD0">
              <w:rPr>
                <w:rStyle w:val="Hyperlink"/>
                <w:noProof/>
              </w:rPr>
              <w:instrText xml:space="preserve"> </w:instrText>
            </w:r>
            <w:r w:rsidRPr="00FE3FD0">
              <w:rPr>
                <w:rStyle w:val="Hyperlink"/>
                <w:noProof/>
              </w:rPr>
              <w:fldChar w:fldCharType="separate"/>
            </w:r>
            <w:r w:rsidRPr="00FE3FD0">
              <w:rPr>
                <w:rStyle w:val="Hyperlink"/>
                <w:noProof/>
              </w:rPr>
              <w:t>7.4</w:t>
            </w:r>
            <w:r>
              <w:rPr>
                <w:rFonts w:eastAsiaTheme="minorEastAsia"/>
                <w:noProof/>
              </w:rPr>
              <w:tab/>
            </w:r>
            <w:r w:rsidRPr="00FE3FD0">
              <w:rPr>
                <w:rStyle w:val="Hyperlink"/>
                <w:noProof/>
              </w:rPr>
              <w:t>Connectivity Diagram</w:t>
            </w:r>
            <w:r>
              <w:rPr>
                <w:noProof/>
                <w:webHidden/>
              </w:rPr>
              <w:tab/>
            </w:r>
            <w:r>
              <w:rPr>
                <w:noProof/>
                <w:webHidden/>
              </w:rPr>
              <w:fldChar w:fldCharType="begin"/>
            </w:r>
            <w:r>
              <w:rPr>
                <w:noProof/>
                <w:webHidden/>
              </w:rPr>
              <w:instrText xml:space="preserve"> PAGEREF _Toc37076711 \h </w:instrText>
            </w:r>
          </w:ins>
          <w:r>
            <w:rPr>
              <w:noProof/>
              <w:webHidden/>
            </w:rPr>
          </w:r>
          <w:r>
            <w:rPr>
              <w:noProof/>
              <w:webHidden/>
            </w:rPr>
            <w:fldChar w:fldCharType="separate"/>
          </w:r>
          <w:ins w:id="162" w:author="Maxon, Dawn" w:date="2020-04-06T14:43:00Z">
            <w:r>
              <w:rPr>
                <w:noProof/>
                <w:webHidden/>
              </w:rPr>
              <w:t>18</w:t>
            </w:r>
            <w:r>
              <w:rPr>
                <w:noProof/>
                <w:webHidden/>
              </w:rPr>
              <w:fldChar w:fldCharType="end"/>
            </w:r>
            <w:r w:rsidRPr="00FE3FD0">
              <w:rPr>
                <w:rStyle w:val="Hyperlink"/>
                <w:noProof/>
              </w:rPr>
              <w:fldChar w:fldCharType="end"/>
            </w:r>
          </w:ins>
        </w:p>
        <w:p w14:paraId="41F73DF6" w14:textId="6FDC0C30" w:rsidR="00444E70" w:rsidRDefault="00444E70">
          <w:pPr>
            <w:pStyle w:val="TOC1"/>
            <w:tabs>
              <w:tab w:val="left" w:pos="440"/>
              <w:tab w:val="right" w:leader="dot" w:pos="9350"/>
            </w:tabs>
            <w:rPr>
              <w:ins w:id="163" w:author="Maxon, Dawn" w:date="2020-04-06T14:43:00Z"/>
              <w:rFonts w:eastAsiaTheme="minorEastAsia"/>
              <w:noProof/>
            </w:rPr>
          </w:pPr>
          <w:ins w:id="164" w:author="Maxon, Dawn" w:date="2020-04-06T14:43:00Z">
            <w:r w:rsidRPr="00FE3FD0">
              <w:rPr>
                <w:rStyle w:val="Hyperlink"/>
                <w:noProof/>
              </w:rPr>
              <w:fldChar w:fldCharType="begin"/>
            </w:r>
            <w:r w:rsidRPr="00FE3FD0">
              <w:rPr>
                <w:rStyle w:val="Hyperlink"/>
                <w:noProof/>
              </w:rPr>
              <w:instrText xml:space="preserve"> </w:instrText>
            </w:r>
            <w:r>
              <w:rPr>
                <w:noProof/>
              </w:rPr>
              <w:instrText>HYPERLINK \l "_Toc37076712"</w:instrText>
            </w:r>
            <w:r w:rsidRPr="00FE3FD0">
              <w:rPr>
                <w:rStyle w:val="Hyperlink"/>
                <w:noProof/>
              </w:rPr>
              <w:instrText xml:space="preserve"> </w:instrText>
            </w:r>
            <w:r w:rsidRPr="00FE3FD0">
              <w:rPr>
                <w:rStyle w:val="Hyperlink"/>
                <w:noProof/>
              </w:rPr>
              <w:fldChar w:fldCharType="separate"/>
            </w:r>
            <w:r w:rsidRPr="00FE3FD0">
              <w:rPr>
                <w:rStyle w:val="Hyperlink"/>
                <w:noProof/>
              </w:rPr>
              <w:t>8</w:t>
            </w:r>
            <w:r>
              <w:rPr>
                <w:rFonts w:eastAsiaTheme="minorEastAsia"/>
                <w:noProof/>
              </w:rPr>
              <w:tab/>
            </w:r>
            <w:r w:rsidRPr="00FE3FD0">
              <w:rPr>
                <w:rStyle w:val="Hyperlink"/>
                <w:noProof/>
              </w:rPr>
              <w:t>BIST Control Signaling</w:t>
            </w:r>
            <w:r>
              <w:rPr>
                <w:noProof/>
                <w:webHidden/>
              </w:rPr>
              <w:tab/>
            </w:r>
            <w:r>
              <w:rPr>
                <w:noProof/>
                <w:webHidden/>
              </w:rPr>
              <w:fldChar w:fldCharType="begin"/>
            </w:r>
            <w:r>
              <w:rPr>
                <w:noProof/>
                <w:webHidden/>
              </w:rPr>
              <w:instrText xml:space="preserve"> PAGEREF _Toc37076712 \h </w:instrText>
            </w:r>
          </w:ins>
          <w:r>
            <w:rPr>
              <w:noProof/>
              <w:webHidden/>
            </w:rPr>
          </w:r>
          <w:r>
            <w:rPr>
              <w:noProof/>
              <w:webHidden/>
            </w:rPr>
            <w:fldChar w:fldCharType="separate"/>
          </w:r>
          <w:ins w:id="165" w:author="Maxon, Dawn" w:date="2020-04-06T14:43:00Z">
            <w:r>
              <w:rPr>
                <w:noProof/>
                <w:webHidden/>
              </w:rPr>
              <w:t>19</w:t>
            </w:r>
            <w:r>
              <w:rPr>
                <w:noProof/>
                <w:webHidden/>
              </w:rPr>
              <w:fldChar w:fldCharType="end"/>
            </w:r>
            <w:r w:rsidRPr="00FE3FD0">
              <w:rPr>
                <w:rStyle w:val="Hyperlink"/>
                <w:noProof/>
              </w:rPr>
              <w:fldChar w:fldCharType="end"/>
            </w:r>
          </w:ins>
        </w:p>
        <w:p w14:paraId="4510CB4D" w14:textId="75984188" w:rsidR="00444E70" w:rsidRDefault="00444E70">
          <w:pPr>
            <w:pStyle w:val="TOC2"/>
            <w:tabs>
              <w:tab w:val="left" w:pos="880"/>
              <w:tab w:val="right" w:leader="dot" w:pos="9350"/>
            </w:tabs>
            <w:rPr>
              <w:ins w:id="166" w:author="Maxon, Dawn" w:date="2020-04-06T14:43:00Z"/>
              <w:rFonts w:eastAsiaTheme="minorEastAsia"/>
              <w:noProof/>
            </w:rPr>
          </w:pPr>
          <w:ins w:id="167" w:author="Maxon, Dawn" w:date="2020-04-06T14:43:00Z">
            <w:r w:rsidRPr="00FE3FD0">
              <w:rPr>
                <w:rStyle w:val="Hyperlink"/>
                <w:noProof/>
              </w:rPr>
              <w:fldChar w:fldCharType="begin"/>
            </w:r>
            <w:r w:rsidRPr="00FE3FD0">
              <w:rPr>
                <w:rStyle w:val="Hyperlink"/>
                <w:noProof/>
              </w:rPr>
              <w:instrText xml:space="preserve"> </w:instrText>
            </w:r>
            <w:r>
              <w:rPr>
                <w:noProof/>
              </w:rPr>
              <w:instrText>HYPERLINK \l "_Toc37076713"</w:instrText>
            </w:r>
            <w:r w:rsidRPr="00FE3FD0">
              <w:rPr>
                <w:rStyle w:val="Hyperlink"/>
                <w:noProof/>
              </w:rPr>
              <w:instrText xml:space="preserve"> </w:instrText>
            </w:r>
            <w:r w:rsidRPr="00FE3FD0">
              <w:rPr>
                <w:rStyle w:val="Hyperlink"/>
                <w:noProof/>
              </w:rPr>
              <w:fldChar w:fldCharType="separate"/>
            </w:r>
            <w:r w:rsidRPr="00FE3FD0">
              <w:rPr>
                <w:rStyle w:val="Hyperlink"/>
                <w:noProof/>
              </w:rPr>
              <w:t>8.1</w:t>
            </w:r>
            <w:r>
              <w:rPr>
                <w:rFonts w:eastAsiaTheme="minorEastAsia"/>
                <w:noProof/>
              </w:rPr>
              <w:tab/>
            </w:r>
            <w:r w:rsidRPr="00FE3FD0">
              <w:rPr>
                <w:rStyle w:val="Hyperlink"/>
                <w:noProof/>
              </w:rPr>
              <w:t>Signalling for a BIST Run with Non-Fatal Errors</w:t>
            </w:r>
            <w:r>
              <w:rPr>
                <w:noProof/>
                <w:webHidden/>
              </w:rPr>
              <w:tab/>
            </w:r>
            <w:r>
              <w:rPr>
                <w:noProof/>
                <w:webHidden/>
              </w:rPr>
              <w:fldChar w:fldCharType="begin"/>
            </w:r>
            <w:r>
              <w:rPr>
                <w:noProof/>
                <w:webHidden/>
              </w:rPr>
              <w:instrText xml:space="preserve"> PAGEREF _Toc37076713 \h </w:instrText>
            </w:r>
          </w:ins>
          <w:r>
            <w:rPr>
              <w:noProof/>
              <w:webHidden/>
            </w:rPr>
          </w:r>
          <w:r>
            <w:rPr>
              <w:noProof/>
              <w:webHidden/>
            </w:rPr>
            <w:fldChar w:fldCharType="separate"/>
          </w:r>
          <w:ins w:id="168" w:author="Maxon, Dawn" w:date="2020-04-06T14:43:00Z">
            <w:r>
              <w:rPr>
                <w:noProof/>
                <w:webHidden/>
              </w:rPr>
              <w:t>19</w:t>
            </w:r>
            <w:r>
              <w:rPr>
                <w:noProof/>
                <w:webHidden/>
              </w:rPr>
              <w:fldChar w:fldCharType="end"/>
            </w:r>
            <w:r w:rsidRPr="00FE3FD0">
              <w:rPr>
                <w:rStyle w:val="Hyperlink"/>
                <w:noProof/>
              </w:rPr>
              <w:fldChar w:fldCharType="end"/>
            </w:r>
          </w:ins>
        </w:p>
        <w:p w14:paraId="30542702" w14:textId="40EEAD66" w:rsidR="00444E70" w:rsidRDefault="00444E70">
          <w:pPr>
            <w:pStyle w:val="TOC2"/>
            <w:tabs>
              <w:tab w:val="left" w:pos="880"/>
              <w:tab w:val="right" w:leader="dot" w:pos="9350"/>
            </w:tabs>
            <w:rPr>
              <w:ins w:id="169" w:author="Maxon, Dawn" w:date="2020-04-06T14:43:00Z"/>
              <w:rFonts w:eastAsiaTheme="minorEastAsia"/>
              <w:noProof/>
            </w:rPr>
          </w:pPr>
          <w:ins w:id="170" w:author="Maxon, Dawn" w:date="2020-04-06T14:43:00Z">
            <w:r w:rsidRPr="00FE3FD0">
              <w:rPr>
                <w:rStyle w:val="Hyperlink"/>
                <w:noProof/>
              </w:rPr>
              <w:fldChar w:fldCharType="begin"/>
            </w:r>
            <w:r w:rsidRPr="00FE3FD0">
              <w:rPr>
                <w:rStyle w:val="Hyperlink"/>
                <w:noProof/>
              </w:rPr>
              <w:instrText xml:space="preserve"> </w:instrText>
            </w:r>
            <w:r>
              <w:rPr>
                <w:noProof/>
              </w:rPr>
              <w:instrText>HYPERLINK \l "_Toc37076714"</w:instrText>
            </w:r>
            <w:r w:rsidRPr="00FE3FD0">
              <w:rPr>
                <w:rStyle w:val="Hyperlink"/>
                <w:noProof/>
              </w:rPr>
              <w:instrText xml:space="preserve"> </w:instrText>
            </w:r>
            <w:r w:rsidRPr="00FE3FD0">
              <w:rPr>
                <w:rStyle w:val="Hyperlink"/>
                <w:noProof/>
              </w:rPr>
              <w:fldChar w:fldCharType="separate"/>
            </w:r>
            <w:r w:rsidRPr="00FE3FD0">
              <w:rPr>
                <w:rStyle w:val="Hyperlink"/>
                <w:noProof/>
              </w:rPr>
              <w:t>8.2</w:t>
            </w:r>
            <w:r>
              <w:rPr>
                <w:rFonts w:eastAsiaTheme="minorEastAsia"/>
                <w:noProof/>
              </w:rPr>
              <w:tab/>
            </w:r>
            <w:r w:rsidRPr="00FE3FD0">
              <w:rPr>
                <w:rStyle w:val="Hyperlink"/>
                <w:noProof/>
              </w:rPr>
              <w:t>Signalling for a BIST Run with Fatal Errors</w:t>
            </w:r>
            <w:r>
              <w:rPr>
                <w:noProof/>
                <w:webHidden/>
              </w:rPr>
              <w:tab/>
            </w:r>
            <w:r>
              <w:rPr>
                <w:noProof/>
                <w:webHidden/>
              </w:rPr>
              <w:fldChar w:fldCharType="begin"/>
            </w:r>
            <w:r>
              <w:rPr>
                <w:noProof/>
                <w:webHidden/>
              </w:rPr>
              <w:instrText xml:space="preserve"> PAGEREF _Toc37076714 \h </w:instrText>
            </w:r>
          </w:ins>
          <w:r>
            <w:rPr>
              <w:noProof/>
              <w:webHidden/>
            </w:rPr>
          </w:r>
          <w:r>
            <w:rPr>
              <w:noProof/>
              <w:webHidden/>
            </w:rPr>
            <w:fldChar w:fldCharType="separate"/>
          </w:r>
          <w:ins w:id="171" w:author="Maxon, Dawn" w:date="2020-04-06T14:43:00Z">
            <w:r>
              <w:rPr>
                <w:noProof/>
                <w:webHidden/>
              </w:rPr>
              <w:t>20</w:t>
            </w:r>
            <w:r>
              <w:rPr>
                <w:noProof/>
                <w:webHidden/>
              </w:rPr>
              <w:fldChar w:fldCharType="end"/>
            </w:r>
            <w:r w:rsidRPr="00FE3FD0">
              <w:rPr>
                <w:rStyle w:val="Hyperlink"/>
                <w:noProof/>
              </w:rPr>
              <w:fldChar w:fldCharType="end"/>
            </w:r>
          </w:ins>
        </w:p>
        <w:p w14:paraId="27694FFE" w14:textId="7C0FB6C1" w:rsidR="00444E70" w:rsidRDefault="00444E70">
          <w:pPr>
            <w:pStyle w:val="TOC1"/>
            <w:tabs>
              <w:tab w:val="left" w:pos="440"/>
              <w:tab w:val="right" w:leader="dot" w:pos="9350"/>
            </w:tabs>
            <w:rPr>
              <w:ins w:id="172" w:author="Maxon, Dawn" w:date="2020-04-06T14:43:00Z"/>
              <w:rFonts w:eastAsiaTheme="minorEastAsia"/>
              <w:noProof/>
            </w:rPr>
          </w:pPr>
          <w:ins w:id="173" w:author="Maxon, Dawn" w:date="2020-04-06T14:43:00Z">
            <w:r w:rsidRPr="00FE3FD0">
              <w:rPr>
                <w:rStyle w:val="Hyperlink"/>
                <w:noProof/>
              </w:rPr>
              <w:fldChar w:fldCharType="begin"/>
            </w:r>
            <w:r w:rsidRPr="00FE3FD0">
              <w:rPr>
                <w:rStyle w:val="Hyperlink"/>
                <w:noProof/>
              </w:rPr>
              <w:instrText xml:space="preserve"> </w:instrText>
            </w:r>
            <w:r>
              <w:rPr>
                <w:noProof/>
              </w:rPr>
              <w:instrText>HYPERLINK \l "_Toc37076715"</w:instrText>
            </w:r>
            <w:r w:rsidRPr="00FE3FD0">
              <w:rPr>
                <w:rStyle w:val="Hyperlink"/>
                <w:noProof/>
              </w:rPr>
              <w:instrText xml:space="preserve"> </w:instrText>
            </w:r>
            <w:r w:rsidRPr="00FE3FD0">
              <w:rPr>
                <w:rStyle w:val="Hyperlink"/>
                <w:noProof/>
              </w:rPr>
              <w:fldChar w:fldCharType="separate"/>
            </w:r>
            <w:r w:rsidRPr="00FE3FD0">
              <w:rPr>
                <w:rStyle w:val="Hyperlink"/>
                <w:noProof/>
              </w:rPr>
              <w:t>9</w:t>
            </w:r>
            <w:r>
              <w:rPr>
                <w:rFonts w:eastAsiaTheme="minorEastAsia"/>
                <w:noProof/>
              </w:rPr>
              <w:tab/>
            </w:r>
            <w:r w:rsidRPr="00FE3FD0">
              <w:rPr>
                <w:rStyle w:val="Hyperlink"/>
                <w:noProof/>
              </w:rPr>
              <w:t>Open issues/Missing documentation</w:t>
            </w:r>
            <w:r>
              <w:rPr>
                <w:noProof/>
                <w:webHidden/>
              </w:rPr>
              <w:tab/>
            </w:r>
            <w:r>
              <w:rPr>
                <w:noProof/>
                <w:webHidden/>
              </w:rPr>
              <w:fldChar w:fldCharType="begin"/>
            </w:r>
            <w:r>
              <w:rPr>
                <w:noProof/>
                <w:webHidden/>
              </w:rPr>
              <w:instrText xml:space="preserve"> PAGEREF _Toc37076715 \h </w:instrText>
            </w:r>
          </w:ins>
          <w:r>
            <w:rPr>
              <w:noProof/>
              <w:webHidden/>
            </w:rPr>
          </w:r>
          <w:r>
            <w:rPr>
              <w:noProof/>
              <w:webHidden/>
            </w:rPr>
            <w:fldChar w:fldCharType="separate"/>
          </w:r>
          <w:ins w:id="174" w:author="Maxon, Dawn" w:date="2020-04-06T14:43:00Z">
            <w:r>
              <w:rPr>
                <w:noProof/>
                <w:webHidden/>
              </w:rPr>
              <w:t>21</w:t>
            </w:r>
            <w:r>
              <w:rPr>
                <w:noProof/>
                <w:webHidden/>
              </w:rPr>
              <w:fldChar w:fldCharType="end"/>
            </w:r>
            <w:r w:rsidRPr="00FE3FD0">
              <w:rPr>
                <w:rStyle w:val="Hyperlink"/>
                <w:noProof/>
              </w:rPr>
              <w:fldChar w:fldCharType="end"/>
            </w:r>
          </w:ins>
        </w:p>
        <w:p w14:paraId="03A0C089" w14:textId="2A59A397" w:rsidR="00E51E28" w:rsidDel="005F7189" w:rsidRDefault="00E51E28">
          <w:pPr>
            <w:pStyle w:val="TOC1"/>
            <w:tabs>
              <w:tab w:val="left" w:pos="440"/>
              <w:tab w:val="right" w:leader="dot" w:pos="9350"/>
            </w:tabs>
            <w:rPr>
              <w:del w:id="175" w:author="Maxon, Dawn" w:date="2020-03-10T16:37:00Z"/>
              <w:rFonts w:eastAsiaTheme="minorEastAsia"/>
              <w:noProof/>
            </w:rPr>
          </w:pPr>
          <w:del w:id="176" w:author="Maxon, Dawn" w:date="2020-03-10T16:37:00Z">
            <w:r w:rsidRPr="005F7189" w:rsidDel="005F7189">
              <w:rPr>
                <w:rPrChange w:id="177" w:author="Maxon, Dawn" w:date="2020-03-10T16:37:00Z">
                  <w:rPr>
                    <w:rStyle w:val="Hyperlink"/>
                    <w:noProof/>
                  </w:rPr>
                </w:rPrChange>
              </w:rPr>
              <w:delText>1</w:delText>
            </w:r>
            <w:r w:rsidDel="005F7189">
              <w:rPr>
                <w:rFonts w:eastAsiaTheme="minorEastAsia"/>
                <w:noProof/>
              </w:rPr>
              <w:tab/>
            </w:r>
            <w:r w:rsidRPr="005F7189" w:rsidDel="005F7189">
              <w:rPr>
                <w:rPrChange w:id="178" w:author="Maxon, Dawn" w:date="2020-03-10T16:37:00Z">
                  <w:rPr>
                    <w:rStyle w:val="Hyperlink"/>
                    <w:noProof/>
                  </w:rPr>
                </w:rPrChange>
              </w:rPr>
              <w:delText>Network Bist Introduction and Definitions</w:delText>
            </w:r>
            <w:r w:rsidDel="005F7189">
              <w:rPr>
                <w:noProof/>
                <w:webHidden/>
              </w:rPr>
              <w:tab/>
              <w:delText>3</w:delText>
            </w:r>
          </w:del>
        </w:p>
        <w:p w14:paraId="4906EC56" w14:textId="714869EC" w:rsidR="00E51E28" w:rsidDel="005F7189" w:rsidRDefault="00E51E28">
          <w:pPr>
            <w:pStyle w:val="TOC2"/>
            <w:tabs>
              <w:tab w:val="left" w:pos="880"/>
              <w:tab w:val="right" w:leader="dot" w:pos="9350"/>
            </w:tabs>
            <w:rPr>
              <w:del w:id="179" w:author="Maxon, Dawn" w:date="2020-03-10T16:37:00Z"/>
              <w:rFonts w:eastAsiaTheme="minorEastAsia"/>
              <w:noProof/>
            </w:rPr>
          </w:pPr>
          <w:del w:id="180" w:author="Maxon, Dawn" w:date="2020-03-10T16:37:00Z">
            <w:r w:rsidRPr="005F7189" w:rsidDel="005F7189">
              <w:rPr>
                <w:rPrChange w:id="181" w:author="Maxon, Dawn" w:date="2020-03-10T16:37:00Z">
                  <w:rPr>
                    <w:rStyle w:val="Hyperlink"/>
                    <w:noProof/>
                  </w:rPr>
                </w:rPrChange>
              </w:rPr>
              <w:delText>1.1</w:delText>
            </w:r>
            <w:r w:rsidDel="005F7189">
              <w:rPr>
                <w:rFonts w:eastAsiaTheme="minorEastAsia"/>
                <w:noProof/>
              </w:rPr>
              <w:tab/>
            </w:r>
            <w:r w:rsidRPr="005F7189" w:rsidDel="005F7189">
              <w:rPr>
                <w:rPrChange w:id="182" w:author="Maxon, Dawn" w:date="2020-03-10T16:37:00Z">
                  <w:rPr>
                    <w:rStyle w:val="Hyperlink"/>
                    <w:noProof/>
                  </w:rPr>
                </w:rPrChange>
              </w:rPr>
              <w:delText>BIST Coverage</w:delText>
            </w:r>
            <w:r w:rsidDel="005F7189">
              <w:rPr>
                <w:noProof/>
                <w:webHidden/>
              </w:rPr>
              <w:tab/>
              <w:delText>3</w:delText>
            </w:r>
          </w:del>
        </w:p>
        <w:p w14:paraId="29A56B4C" w14:textId="36F45B07" w:rsidR="00E51E28" w:rsidDel="005F7189" w:rsidRDefault="00E51E28">
          <w:pPr>
            <w:pStyle w:val="TOC2"/>
            <w:tabs>
              <w:tab w:val="left" w:pos="880"/>
              <w:tab w:val="right" w:leader="dot" w:pos="9350"/>
            </w:tabs>
            <w:rPr>
              <w:del w:id="183" w:author="Maxon, Dawn" w:date="2020-03-10T16:37:00Z"/>
              <w:rFonts w:eastAsiaTheme="minorEastAsia"/>
              <w:noProof/>
            </w:rPr>
          </w:pPr>
          <w:del w:id="184" w:author="Maxon, Dawn" w:date="2020-03-10T16:37:00Z">
            <w:r w:rsidRPr="005F7189" w:rsidDel="005F7189">
              <w:rPr>
                <w:rPrChange w:id="185" w:author="Maxon, Dawn" w:date="2020-03-10T16:37:00Z">
                  <w:rPr>
                    <w:rStyle w:val="Hyperlink"/>
                    <w:noProof/>
                  </w:rPr>
                </w:rPrChange>
              </w:rPr>
              <w:delText>1.2</w:delText>
            </w:r>
            <w:r w:rsidDel="005F7189">
              <w:rPr>
                <w:rFonts w:eastAsiaTheme="minorEastAsia"/>
                <w:noProof/>
              </w:rPr>
              <w:tab/>
            </w:r>
            <w:r w:rsidRPr="005F7189" w:rsidDel="005F7189">
              <w:rPr>
                <w:rPrChange w:id="186" w:author="Maxon, Dawn" w:date="2020-03-10T16:37:00Z">
                  <w:rPr>
                    <w:rStyle w:val="Hyperlink"/>
                    <w:noProof/>
                  </w:rPr>
                </w:rPrChange>
              </w:rPr>
              <w:delText>BIST Failure Definition</w:delText>
            </w:r>
            <w:r w:rsidDel="005F7189">
              <w:rPr>
                <w:noProof/>
                <w:webHidden/>
              </w:rPr>
              <w:tab/>
              <w:delText>4</w:delText>
            </w:r>
          </w:del>
        </w:p>
        <w:p w14:paraId="4A120419" w14:textId="7471481E" w:rsidR="00E51E28" w:rsidDel="005F7189" w:rsidRDefault="00E51E28">
          <w:pPr>
            <w:pStyle w:val="TOC2"/>
            <w:tabs>
              <w:tab w:val="left" w:pos="880"/>
              <w:tab w:val="right" w:leader="dot" w:pos="9350"/>
            </w:tabs>
            <w:rPr>
              <w:del w:id="187" w:author="Maxon, Dawn" w:date="2020-03-10T16:37:00Z"/>
              <w:rFonts w:eastAsiaTheme="minorEastAsia"/>
              <w:noProof/>
            </w:rPr>
          </w:pPr>
          <w:del w:id="188" w:author="Maxon, Dawn" w:date="2020-03-10T16:37:00Z">
            <w:r w:rsidRPr="005F7189" w:rsidDel="005F7189">
              <w:rPr>
                <w:rPrChange w:id="189" w:author="Maxon, Dawn" w:date="2020-03-10T16:37:00Z">
                  <w:rPr>
                    <w:rStyle w:val="Hyperlink"/>
                    <w:noProof/>
                  </w:rPr>
                </w:rPrChange>
              </w:rPr>
              <w:delText>1.3</w:delText>
            </w:r>
            <w:r w:rsidDel="005F7189">
              <w:rPr>
                <w:rFonts w:eastAsiaTheme="minorEastAsia"/>
                <w:noProof/>
              </w:rPr>
              <w:tab/>
            </w:r>
            <w:r w:rsidRPr="005F7189" w:rsidDel="005F7189">
              <w:rPr>
                <w:rPrChange w:id="190" w:author="Maxon, Dawn" w:date="2020-03-10T16:37:00Z">
                  <w:rPr>
                    <w:rStyle w:val="Hyperlink"/>
                    <w:noProof/>
                  </w:rPr>
                </w:rPrChange>
              </w:rPr>
              <w:delText>BIST Run Environment</w:delText>
            </w:r>
            <w:r w:rsidDel="005F7189">
              <w:rPr>
                <w:noProof/>
                <w:webHidden/>
              </w:rPr>
              <w:tab/>
              <w:delText>4</w:delText>
            </w:r>
          </w:del>
        </w:p>
        <w:p w14:paraId="3034037B" w14:textId="11D6922C" w:rsidR="00E51E28" w:rsidDel="005F7189" w:rsidRDefault="00E51E28">
          <w:pPr>
            <w:pStyle w:val="TOC1"/>
            <w:tabs>
              <w:tab w:val="left" w:pos="440"/>
              <w:tab w:val="right" w:leader="dot" w:pos="9350"/>
            </w:tabs>
            <w:rPr>
              <w:del w:id="191" w:author="Maxon, Dawn" w:date="2020-03-10T16:37:00Z"/>
              <w:rFonts w:eastAsiaTheme="minorEastAsia"/>
              <w:noProof/>
            </w:rPr>
          </w:pPr>
          <w:del w:id="192" w:author="Maxon, Dawn" w:date="2020-03-10T16:37:00Z">
            <w:r w:rsidRPr="005F7189" w:rsidDel="005F7189">
              <w:rPr>
                <w:rPrChange w:id="193" w:author="Maxon, Dawn" w:date="2020-03-10T16:37:00Z">
                  <w:rPr>
                    <w:rStyle w:val="Hyperlink"/>
                    <w:noProof/>
                  </w:rPr>
                </w:rPrChange>
              </w:rPr>
              <w:delText>2</w:delText>
            </w:r>
            <w:r w:rsidDel="005F7189">
              <w:rPr>
                <w:rFonts w:eastAsiaTheme="minorEastAsia"/>
                <w:noProof/>
              </w:rPr>
              <w:tab/>
            </w:r>
            <w:r w:rsidRPr="005F7189" w:rsidDel="005F7189">
              <w:rPr>
                <w:rPrChange w:id="194" w:author="Maxon, Dawn" w:date="2020-03-10T16:37:00Z">
                  <w:rPr>
                    <w:rStyle w:val="Hyperlink"/>
                    <w:noProof/>
                  </w:rPr>
                </w:rPrChange>
              </w:rPr>
              <w:delText>High-Level Customer Requirements</w:delText>
            </w:r>
            <w:r w:rsidDel="005F7189">
              <w:rPr>
                <w:noProof/>
                <w:webHidden/>
              </w:rPr>
              <w:tab/>
              <w:delText>5</w:delText>
            </w:r>
          </w:del>
        </w:p>
        <w:p w14:paraId="56765BB3" w14:textId="07092980" w:rsidR="00E51E28" w:rsidDel="005F7189" w:rsidRDefault="00E51E28">
          <w:pPr>
            <w:pStyle w:val="TOC2"/>
            <w:tabs>
              <w:tab w:val="left" w:pos="880"/>
              <w:tab w:val="right" w:leader="dot" w:pos="9350"/>
            </w:tabs>
            <w:rPr>
              <w:del w:id="195" w:author="Maxon, Dawn" w:date="2020-03-10T16:37:00Z"/>
              <w:rFonts w:eastAsiaTheme="minorEastAsia"/>
              <w:noProof/>
            </w:rPr>
          </w:pPr>
          <w:del w:id="196" w:author="Maxon, Dawn" w:date="2020-03-10T16:37:00Z">
            <w:r w:rsidRPr="005F7189" w:rsidDel="005F7189">
              <w:rPr>
                <w:rPrChange w:id="197" w:author="Maxon, Dawn" w:date="2020-03-10T16:37:00Z">
                  <w:rPr>
                    <w:rStyle w:val="Hyperlink"/>
                    <w:noProof/>
                  </w:rPr>
                </w:rPrChange>
              </w:rPr>
              <w:delText>2.1</w:delText>
            </w:r>
            <w:r w:rsidDel="005F7189">
              <w:rPr>
                <w:rFonts w:eastAsiaTheme="minorEastAsia"/>
                <w:noProof/>
              </w:rPr>
              <w:tab/>
            </w:r>
            <w:r w:rsidRPr="005F7189" w:rsidDel="005F7189">
              <w:rPr>
                <w:rPrChange w:id="198" w:author="Maxon, Dawn" w:date="2020-03-10T16:37:00Z">
                  <w:rPr>
                    <w:rStyle w:val="Hyperlink"/>
                    <w:noProof/>
                  </w:rPr>
                </w:rPrChange>
              </w:rPr>
              <w:delText>Minimize Top-level Wires</w:delText>
            </w:r>
            <w:r w:rsidDel="005F7189">
              <w:rPr>
                <w:noProof/>
                <w:webHidden/>
              </w:rPr>
              <w:tab/>
              <w:delText>5</w:delText>
            </w:r>
          </w:del>
        </w:p>
        <w:p w14:paraId="15A8CFF3" w14:textId="3F7343CB" w:rsidR="00E51E28" w:rsidDel="005F7189" w:rsidRDefault="00E51E28">
          <w:pPr>
            <w:pStyle w:val="TOC3"/>
            <w:tabs>
              <w:tab w:val="left" w:pos="1320"/>
              <w:tab w:val="right" w:leader="dot" w:pos="9350"/>
            </w:tabs>
            <w:rPr>
              <w:del w:id="199" w:author="Maxon, Dawn" w:date="2020-03-10T16:37:00Z"/>
              <w:rFonts w:eastAsiaTheme="minorEastAsia"/>
              <w:noProof/>
            </w:rPr>
          </w:pPr>
          <w:del w:id="200" w:author="Maxon, Dawn" w:date="2020-03-10T16:37:00Z">
            <w:r w:rsidRPr="005F7189" w:rsidDel="005F7189">
              <w:rPr>
                <w:rPrChange w:id="201" w:author="Maxon, Dawn" w:date="2020-03-10T16:37:00Z">
                  <w:rPr>
                    <w:rStyle w:val="Hyperlink"/>
                    <w:noProof/>
                  </w:rPr>
                </w:rPrChange>
              </w:rPr>
              <w:delText>2.1.1</w:delText>
            </w:r>
            <w:r w:rsidDel="005F7189">
              <w:rPr>
                <w:rFonts w:eastAsiaTheme="minorEastAsia"/>
                <w:noProof/>
              </w:rPr>
              <w:tab/>
            </w:r>
            <w:r w:rsidRPr="005F7189" w:rsidDel="005F7189">
              <w:rPr>
                <w:rPrChange w:id="202" w:author="Maxon, Dawn" w:date="2020-03-10T16:37:00Z">
                  <w:rPr>
                    <w:rStyle w:val="Hyperlink"/>
                    <w:noProof/>
                  </w:rPr>
                </w:rPrChange>
              </w:rPr>
              <w:delText>Ideal (but Not Well-Understood) Solution</w:delText>
            </w:r>
            <w:r w:rsidDel="005F7189">
              <w:rPr>
                <w:noProof/>
                <w:webHidden/>
              </w:rPr>
              <w:tab/>
              <w:delText>5</w:delText>
            </w:r>
          </w:del>
        </w:p>
        <w:p w14:paraId="083E62AA" w14:textId="68592BED" w:rsidR="00E51E28" w:rsidDel="005F7189" w:rsidRDefault="00E51E28">
          <w:pPr>
            <w:pStyle w:val="TOC3"/>
            <w:tabs>
              <w:tab w:val="left" w:pos="1320"/>
              <w:tab w:val="right" w:leader="dot" w:pos="9350"/>
            </w:tabs>
            <w:rPr>
              <w:del w:id="203" w:author="Maxon, Dawn" w:date="2020-03-10T16:37:00Z"/>
              <w:rFonts w:eastAsiaTheme="minorEastAsia"/>
              <w:noProof/>
            </w:rPr>
          </w:pPr>
          <w:del w:id="204" w:author="Maxon, Dawn" w:date="2020-03-10T16:37:00Z">
            <w:r w:rsidRPr="005F7189" w:rsidDel="005F7189">
              <w:rPr>
                <w:rPrChange w:id="205" w:author="Maxon, Dawn" w:date="2020-03-10T16:37:00Z">
                  <w:rPr>
                    <w:rStyle w:val="Hyperlink"/>
                    <w:noProof/>
                  </w:rPr>
                </w:rPrChange>
              </w:rPr>
              <w:delText>2.1.2</w:delText>
            </w:r>
            <w:r w:rsidDel="005F7189">
              <w:rPr>
                <w:rFonts w:eastAsiaTheme="minorEastAsia"/>
                <w:noProof/>
              </w:rPr>
              <w:tab/>
            </w:r>
            <w:r w:rsidRPr="005F7189" w:rsidDel="005F7189">
              <w:rPr>
                <w:rPrChange w:id="206" w:author="Maxon, Dawn" w:date="2020-03-10T16:37:00Z">
                  <w:rPr>
                    <w:rStyle w:val="Hyperlink"/>
                    <w:noProof/>
                  </w:rPr>
                </w:rPrChange>
              </w:rPr>
              <w:delText>First Pass Solution</w:delText>
            </w:r>
            <w:r w:rsidDel="005F7189">
              <w:rPr>
                <w:noProof/>
                <w:webHidden/>
              </w:rPr>
              <w:tab/>
              <w:delText>5</w:delText>
            </w:r>
          </w:del>
        </w:p>
        <w:p w14:paraId="5C5BCEE0" w14:textId="25BA73F6" w:rsidR="00E51E28" w:rsidDel="005F7189" w:rsidRDefault="00E51E28">
          <w:pPr>
            <w:pStyle w:val="TOC2"/>
            <w:tabs>
              <w:tab w:val="left" w:pos="880"/>
              <w:tab w:val="right" w:leader="dot" w:pos="9350"/>
            </w:tabs>
            <w:rPr>
              <w:del w:id="207" w:author="Maxon, Dawn" w:date="2020-03-10T16:37:00Z"/>
              <w:rFonts w:eastAsiaTheme="minorEastAsia"/>
              <w:noProof/>
            </w:rPr>
          </w:pPr>
          <w:del w:id="208" w:author="Maxon, Dawn" w:date="2020-03-10T16:37:00Z">
            <w:r w:rsidRPr="005F7189" w:rsidDel="005F7189">
              <w:rPr>
                <w:rPrChange w:id="209" w:author="Maxon, Dawn" w:date="2020-03-10T16:37:00Z">
                  <w:rPr>
                    <w:rStyle w:val="Hyperlink"/>
                    <w:noProof/>
                  </w:rPr>
                </w:rPrChange>
              </w:rPr>
              <w:delText>2.2</w:delText>
            </w:r>
            <w:r w:rsidDel="005F7189">
              <w:rPr>
                <w:rFonts w:eastAsiaTheme="minorEastAsia"/>
                <w:noProof/>
              </w:rPr>
              <w:tab/>
            </w:r>
            <w:r w:rsidRPr="005F7189" w:rsidDel="005F7189">
              <w:rPr>
                <w:rPrChange w:id="210" w:author="Maxon, Dawn" w:date="2020-03-10T16:37:00Z">
                  <w:rPr>
                    <w:rStyle w:val="Hyperlink"/>
                    <w:noProof/>
                  </w:rPr>
                </w:rPrChange>
              </w:rPr>
              <w:delText>Minimize Area</w:delText>
            </w:r>
            <w:r w:rsidDel="005F7189">
              <w:rPr>
                <w:noProof/>
                <w:webHidden/>
              </w:rPr>
              <w:tab/>
              <w:delText>6</w:delText>
            </w:r>
          </w:del>
        </w:p>
        <w:p w14:paraId="491C4D47" w14:textId="3DA1BEF7" w:rsidR="00E51E28" w:rsidDel="005F7189" w:rsidRDefault="00E51E28">
          <w:pPr>
            <w:pStyle w:val="TOC2"/>
            <w:tabs>
              <w:tab w:val="left" w:pos="880"/>
              <w:tab w:val="right" w:leader="dot" w:pos="9350"/>
            </w:tabs>
            <w:rPr>
              <w:del w:id="211" w:author="Maxon, Dawn" w:date="2020-03-10T16:37:00Z"/>
              <w:rFonts w:eastAsiaTheme="minorEastAsia"/>
              <w:noProof/>
            </w:rPr>
          </w:pPr>
          <w:del w:id="212" w:author="Maxon, Dawn" w:date="2020-03-10T16:37:00Z">
            <w:r w:rsidRPr="005F7189" w:rsidDel="005F7189">
              <w:rPr>
                <w:rPrChange w:id="213" w:author="Maxon, Dawn" w:date="2020-03-10T16:37:00Z">
                  <w:rPr>
                    <w:rStyle w:val="Hyperlink"/>
                    <w:noProof/>
                  </w:rPr>
                </w:rPrChange>
              </w:rPr>
              <w:delText>2.3</w:delText>
            </w:r>
            <w:r w:rsidDel="005F7189">
              <w:rPr>
                <w:rFonts w:eastAsiaTheme="minorEastAsia"/>
                <w:noProof/>
              </w:rPr>
              <w:tab/>
            </w:r>
            <w:r w:rsidRPr="005F7189" w:rsidDel="005F7189">
              <w:rPr>
                <w:rPrChange w:id="214" w:author="Maxon, Dawn" w:date="2020-03-10T16:37:00Z">
                  <w:rPr>
                    <w:rStyle w:val="Hyperlink"/>
                    <w:noProof/>
                  </w:rPr>
                </w:rPrChange>
              </w:rPr>
              <w:delText>Minimize Test Time</w:delText>
            </w:r>
            <w:r w:rsidDel="005F7189">
              <w:rPr>
                <w:noProof/>
                <w:webHidden/>
              </w:rPr>
              <w:tab/>
              <w:delText>6</w:delText>
            </w:r>
          </w:del>
        </w:p>
        <w:p w14:paraId="5DCD77D4" w14:textId="62736218" w:rsidR="00E51E28" w:rsidDel="005F7189" w:rsidRDefault="00E51E28">
          <w:pPr>
            <w:pStyle w:val="TOC2"/>
            <w:tabs>
              <w:tab w:val="left" w:pos="880"/>
              <w:tab w:val="right" w:leader="dot" w:pos="9350"/>
            </w:tabs>
            <w:rPr>
              <w:del w:id="215" w:author="Maxon, Dawn" w:date="2020-03-10T16:37:00Z"/>
              <w:rFonts w:eastAsiaTheme="minorEastAsia"/>
              <w:noProof/>
            </w:rPr>
          </w:pPr>
          <w:del w:id="216" w:author="Maxon, Dawn" w:date="2020-03-10T16:37:00Z">
            <w:r w:rsidRPr="005F7189" w:rsidDel="005F7189">
              <w:rPr>
                <w:rPrChange w:id="217" w:author="Maxon, Dawn" w:date="2020-03-10T16:37:00Z">
                  <w:rPr>
                    <w:rStyle w:val="Hyperlink"/>
                    <w:noProof/>
                  </w:rPr>
                </w:rPrChange>
              </w:rPr>
              <w:delText>2.4</w:delText>
            </w:r>
            <w:r w:rsidDel="005F7189">
              <w:rPr>
                <w:rFonts w:eastAsiaTheme="minorEastAsia"/>
                <w:noProof/>
              </w:rPr>
              <w:tab/>
            </w:r>
            <w:r w:rsidRPr="005F7189" w:rsidDel="005F7189">
              <w:rPr>
                <w:rPrChange w:id="218" w:author="Maxon, Dawn" w:date="2020-03-10T16:37:00Z">
                  <w:rPr>
                    <w:rStyle w:val="Hyperlink"/>
                    <w:noProof/>
                  </w:rPr>
                </w:rPrChange>
              </w:rPr>
              <w:delText>Minimize BIST Complexity</w:delText>
            </w:r>
            <w:r w:rsidDel="005F7189">
              <w:rPr>
                <w:noProof/>
                <w:webHidden/>
              </w:rPr>
              <w:tab/>
              <w:delText>6</w:delText>
            </w:r>
          </w:del>
        </w:p>
        <w:p w14:paraId="2E7AF475" w14:textId="3F39CE15" w:rsidR="00E51E28" w:rsidDel="005F7189" w:rsidRDefault="00E51E28">
          <w:pPr>
            <w:pStyle w:val="TOC2"/>
            <w:tabs>
              <w:tab w:val="left" w:pos="880"/>
              <w:tab w:val="right" w:leader="dot" w:pos="9350"/>
            </w:tabs>
            <w:rPr>
              <w:del w:id="219" w:author="Maxon, Dawn" w:date="2020-03-10T16:37:00Z"/>
              <w:rFonts w:eastAsiaTheme="minorEastAsia"/>
              <w:noProof/>
            </w:rPr>
          </w:pPr>
          <w:del w:id="220" w:author="Maxon, Dawn" w:date="2020-03-10T16:37:00Z">
            <w:r w:rsidRPr="005F7189" w:rsidDel="005F7189">
              <w:rPr>
                <w:rPrChange w:id="221" w:author="Maxon, Dawn" w:date="2020-03-10T16:37:00Z">
                  <w:rPr>
                    <w:rStyle w:val="Hyperlink"/>
                    <w:noProof/>
                  </w:rPr>
                </w:rPrChange>
              </w:rPr>
              <w:delText>2.5</w:delText>
            </w:r>
            <w:r w:rsidDel="005F7189">
              <w:rPr>
                <w:rFonts w:eastAsiaTheme="minorEastAsia"/>
                <w:noProof/>
              </w:rPr>
              <w:tab/>
            </w:r>
            <w:r w:rsidRPr="005F7189" w:rsidDel="005F7189">
              <w:rPr>
                <w:rPrChange w:id="222" w:author="Maxon, Dawn" w:date="2020-03-10T16:37:00Z">
                  <w:rPr>
                    <w:rStyle w:val="Hyperlink"/>
                    <w:noProof/>
                  </w:rPr>
                </w:rPrChange>
              </w:rPr>
              <w:delText>Maximize BIST Flexibility</w:delText>
            </w:r>
            <w:r w:rsidDel="005F7189">
              <w:rPr>
                <w:noProof/>
                <w:webHidden/>
              </w:rPr>
              <w:tab/>
              <w:delText>6</w:delText>
            </w:r>
          </w:del>
        </w:p>
        <w:p w14:paraId="3E00EA52" w14:textId="7CB100E1" w:rsidR="00E51E28" w:rsidDel="005F7189" w:rsidRDefault="00E51E28">
          <w:pPr>
            <w:pStyle w:val="TOC1"/>
            <w:tabs>
              <w:tab w:val="left" w:pos="440"/>
              <w:tab w:val="right" w:leader="dot" w:pos="9350"/>
            </w:tabs>
            <w:rPr>
              <w:del w:id="223" w:author="Maxon, Dawn" w:date="2020-03-10T16:37:00Z"/>
              <w:rFonts w:eastAsiaTheme="minorEastAsia"/>
              <w:noProof/>
            </w:rPr>
          </w:pPr>
          <w:del w:id="224" w:author="Maxon, Dawn" w:date="2020-03-10T16:37:00Z">
            <w:r w:rsidRPr="005F7189" w:rsidDel="005F7189">
              <w:rPr>
                <w:rPrChange w:id="225" w:author="Maxon, Dawn" w:date="2020-03-10T16:37:00Z">
                  <w:rPr>
                    <w:rStyle w:val="Hyperlink"/>
                    <w:noProof/>
                  </w:rPr>
                </w:rPrChange>
              </w:rPr>
              <w:delText>3</w:delText>
            </w:r>
            <w:r w:rsidDel="005F7189">
              <w:rPr>
                <w:rFonts w:eastAsiaTheme="minorEastAsia"/>
                <w:noProof/>
              </w:rPr>
              <w:tab/>
            </w:r>
            <w:r w:rsidRPr="005F7189" w:rsidDel="005F7189">
              <w:rPr>
                <w:rPrChange w:id="226" w:author="Maxon, Dawn" w:date="2020-03-10T16:37:00Z">
                  <w:rPr>
                    <w:rStyle w:val="Hyperlink"/>
                    <w:noProof/>
                  </w:rPr>
                </w:rPrChange>
              </w:rPr>
              <w:delText>Sample BIST Flow</w:delText>
            </w:r>
            <w:r w:rsidDel="005F7189">
              <w:rPr>
                <w:noProof/>
                <w:webHidden/>
              </w:rPr>
              <w:tab/>
              <w:delText>6</w:delText>
            </w:r>
          </w:del>
        </w:p>
        <w:p w14:paraId="442A2002" w14:textId="46EC624B" w:rsidR="00E51E28" w:rsidDel="005F7189" w:rsidRDefault="00E51E28">
          <w:pPr>
            <w:pStyle w:val="TOC1"/>
            <w:tabs>
              <w:tab w:val="left" w:pos="440"/>
              <w:tab w:val="right" w:leader="dot" w:pos="9350"/>
            </w:tabs>
            <w:rPr>
              <w:del w:id="227" w:author="Maxon, Dawn" w:date="2020-03-10T16:37:00Z"/>
              <w:rFonts w:eastAsiaTheme="minorEastAsia"/>
              <w:noProof/>
            </w:rPr>
          </w:pPr>
          <w:del w:id="228" w:author="Maxon, Dawn" w:date="2020-03-10T16:37:00Z">
            <w:r w:rsidRPr="005F7189" w:rsidDel="005F7189">
              <w:rPr>
                <w:rPrChange w:id="229" w:author="Maxon, Dawn" w:date="2020-03-10T16:37:00Z">
                  <w:rPr>
                    <w:rStyle w:val="Hyperlink"/>
                    <w:noProof/>
                  </w:rPr>
                </w:rPrChange>
              </w:rPr>
              <w:delText>4</w:delText>
            </w:r>
            <w:r w:rsidDel="005F7189">
              <w:rPr>
                <w:rFonts w:eastAsiaTheme="minorEastAsia"/>
                <w:noProof/>
              </w:rPr>
              <w:tab/>
            </w:r>
            <w:r w:rsidRPr="005F7189" w:rsidDel="005F7189">
              <w:rPr>
                <w:rPrChange w:id="230" w:author="Maxon, Dawn" w:date="2020-03-10T16:37:00Z">
                  <w:rPr>
                    <w:rStyle w:val="Hyperlink"/>
                    <w:noProof/>
                  </w:rPr>
                </w:rPrChange>
              </w:rPr>
              <w:delText>NocStudio BIST Properties and Parameters</w:delText>
            </w:r>
            <w:r w:rsidDel="005F7189">
              <w:rPr>
                <w:noProof/>
                <w:webHidden/>
              </w:rPr>
              <w:tab/>
              <w:delText>8</w:delText>
            </w:r>
          </w:del>
        </w:p>
        <w:p w14:paraId="1F1ACCDD" w14:textId="414C87E7" w:rsidR="00E51E28" w:rsidDel="005F7189" w:rsidRDefault="00E51E28">
          <w:pPr>
            <w:pStyle w:val="TOC3"/>
            <w:tabs>
              <w:tab w:val="left" w:pos="1320"/>
              <w:tab w:val="right" w:leader="dot" w:pos="9350"/>
            </w:tabs>
            <w:rPr>
              <w:del w:id="231" w:author="Maxon, Dawn" w:date="2020-03-10T16:37:00Z"/>
              <w:rFonts w:eastAsiaTheme="minorEastAsia"/>
              <w:noProof/>
            </w:rPr>
          </w:pPr>
          <w:del w:id="232" w:author="Maxon, Dawn" w:date="2020-03-10T16:37:00Z">
            <w:r w:rsidRPr="005F7189" w:rsidDel="005F7189">
              <w:rPr>
                <w:rPrChange w:id="233" w:author="Maxon, Dawn" w:date="2020-03-10T16:37:00Z">
                  <w:rPr>
                    <w:rStyle w:val="Hyperlink"/>
                    <w:noProof/>
                  </w:rPr>
                </w:rPrChange>
              </w:rPr>
              <w:delText>4.1.1</w:delText>
            </w:r>
            <w:r w:rsidDel="005F7189">
              <w:rPr>
                <w:rFonts w:eastAsiaTheme="minorEastAsia"/>
                <w:noProof/>
              </w:rPr>
              <w:tab/>
            </w:r>
            <w:r w:rsidRPr="005F7189" w:rsidDel="005F7189">
              <w:rPr>
                <w:rPrChange w:id="234" w:author="Maxon, Dawn" w:date="2020-03-10T16:37:00Z">
                  <w:rPr>
                    <w:rStyle w:val="Hyperlink"/>
                    <w:noProof/>
                  </w:rPr>
                </w:rPrChange>
              </w:rPr>
              <w:delText>RSSB Parameters</w:delText>
            </w:r>
            <w:r w:rsidDel="005F7189">
              <w:rPr>
                <w:noProof/>
                <w:webHidden/>
              </w:rPr>
              <w:tab/>
              <w:delText>8</w:delText>
            </w:r>
          </w:del>
        </w:p>
        <w:p w14:paraId="6231EF7C" w14:textId="4C845FBD" w:rsidR="00E51E28" w:rsidDel="005F7189" w:rsidRDefault="00E51E28">
          <w:pPr>
            <w:pStyle w:val="TOC2"/>
            <w:tabs>
              <w:tab w:val="left" w:pos="880"/>
              <w:tab w:val="right" w:leader="dot" w:pos="9350"/>
            </w:tabs>
            <w:rPr>
              <w:del w:id="235" w:author="Maxon, Dawn" w:date="2020-03-10T16:37:00Z"/>
              <w:rFonts w:eastAsiaTheme="minorEastAsia"/>
              <w:noProof/>
            </w:rPr>
          </w:pPr>
          <w:del w:id="236" w:author="Maxon, Dawn" w:date="2020-03-10T16:37:00Z">
            <w:r w:rsidRPr="005F7189" w:rsidDel="005F7189">
              <w:rPr>
                <w:rPrChange w:id="237" w:author="Maxon, Dawn" w:date="2020-03-10T16:37:00Z">
                  <w:rPr>
                    <w:rStyle w:val="Hyperlink"/>
                    <w:noProof/>
                  </w:rPr>
                </w:rPrChange>
              </w:rPr>
              <w:delText>4.2</w:delText>
            </w:r>
            <w:r w:rsidDel="005F7189">
              <w:rPr>
                <w:rFonts w:eastAsiaTheme="minorEastAsia"/>
                <w:noProof/>
              </w:rPr>
              <w:tab/>
            </w:r>
            <w:r w:rsidRPr="005F7189" w:rsidDel="005F7189">
              <w:rPr>
                <w:rPrChange w:id="238" w:author="Maxon, Dawn" w:date="2020-03-10T16:37:00Z">
                  <w:rPr>
                    <w:rStyle w:val="Hyperlink"/>
                    <w:noProof/>
                  </w:rPr>
                </w:rPrChange>
              </w:rPr>
              <w:delText>New Bist_gen and Bist_chk Parameters</w:delText>
            </w:r>
            <w:r w:rsidDel="005F7189">
              <w:rPr>
                <w:noProof/>
                <w:webHidden/>
              </w:rPr>
              <w:tab/>
              <w:delText>9</w:delText>
            </w:r>
          </w:del>
        </w:p>
        <w:p w14:paraId="30BD408A" w14:textId="4349F7F1" w:rsidR="00E51E28" w:rsidDel="005F7189" w:rsidRDefault="00E51E28">
          <w:pPr>
            <w:pStyle w:val="TOC3"/>
            <w:tabs>
              <w:tab w:val="left" w:pos="1320"/>
              <w:tab w:val="right" w:leader="dot" w:pos="9350"/>
            </w:tabs>
            <w:rPr>
              <w:del w:id="239" w:author="Maxon, Dawn" w:date="2020-03-10T16:37:00Z"/>
              <w:rFonts w:eastAsiaTheme="minorEastAsia"/>
              <w:noProof/>
            </w:rPr>
          </w:pPr>
          <w:del w:id="240" w:author="Maxon, Dawn" w:date="2020-03-10T16:37:00Z">
            <w:r w:rsidRPr="005F7189" w:rsidDel="005F7189">
              <w:rPr>
                <w:rPrChange w:id="241" w:author="Maxon, Dawn" w:date="2020-03-10T16:37:00Z">
                  <w:rPr>
                    <w:rStyle w:val="Hyperlink"/>
                    <w:noProof/>
                  </w:rPr>
                </w:rPrChange>
              </w:rPr>
              <w:delText>4.2.1</w:delText>
            </w:r>
            <w:r w:rsidDel="005F7189">
              <w:rPr>
                <w:rFonts w:eastAsiaTheme="minorEastAsia"/>
                <w:noProof/>
              </w:rPr>
              <w:tab/>
            </w:r>
            <w:r w:rsidRPr="005F7189" w:rsidDel="005F7189">
              <w:rPr>
                <w:rPrChange w:id="242" w:author="Maxon, Dawn" w:date="2020-03-10T16:37:00Z">
                  <w:rPr>
                    <w:rStyle w:val="Hyperlink"/>
                    <w:noProof/>
                  </w:rPr>
                </w:rPrChange>
              </w:rPr>
              <w:delText>Common Parameters for Bist_gen/Bist_chk</w:delText>
            </w:r>
            <w:r w:rsidDel="005F7189">
              <w:rPr>
                <w:noProof/>
                <w:webHidden/>
              </w:rPr>
              <w:tab/>
              <w:delText>9</w:delText>
            </w:r>
          </w:del>
        </w:p>
        <w:p w14:paraId="6761B576" w14:textId="15BD7664" w:rsidR="00E51E28" w:rsidDel="005F7189" w:rsidRDefault="00E51E28">
          <w:pPr>
            <w:pStyle w:val="TOC3"/>
            <w:tabs>
              <w:tab w:val="left" w:pos="1320"/>
              <w:tab w:val="right" w:leader="dot" w:pos="9350"/>
            </w:tabs>
            <w:rPr>
              <w:del w:id="243" w:author="Maxon, Dawn" w:date="2020-03-10T16:37:00Z"/>
              <w:rFonts w:eastAsiaTheme="minorEastAsia"/>
              <w:noProof/>
            </w:rPr>
          </w:pPr>
          <w:del w:id="244" w:author="Maxon, Dawn" w:date="2020-03-10T16:37:00Z">
            <w:r w:rsidRPr="005F7189" w:rsidDel="005F7189">
              <w:rPr>
                <w:rPrChange w:id="245" w:author="Maxon, Dawn" w:date="2020-03-10T16:37:00Z">
                  <w:rPr>
                    <w:rStyle w:val="Hyperlink"/>
                    <w:noProof/>
                  </w:rPr>
                </w:rPrChange>
              </w:rPr>
              <w:delText>4.2.2</w:delText>
            </w:r>
            <w:r w:rsidDel="005F7189">
              <w:rPr>
                <w:rFonts w:eastAsiaTheme="minorEastAsia"/>
                <w:noProof/>
              </w:rPr>
              <w:tab/>
            </w:r>
            <w:r w:rsidRPr="005F7189" w:rsidDel="005F7189">
              <w:rPr>
                <w:rPrChange w:id="246" w:author="Maxon, Dawn" w:date="2020-03-10T16:37:00Z">
                  <w:rPr>
                    <w:rStyle w:val="Hyperlink"/>
                    <w:noProof/>
                  </w:rPr>
                </w:rPrChange>
              </w:rPr>
              <w:delText>Bist_gen Parameters</w:delText>
            </w:r>
            <w:r w:rsidDel="005F7189">
              <w:rPr>
                <w:noProof/>
                <w:webHidden/>
              </w:rPr>
              <w:tab/>
              <w:delText>9</w:delText>
            </w:r>
          </w:del>
        </w:p>
        <w:p w14:paraId="2A7B6D13" w14:textId="6D51078E" w:rsidR="00E51E28" w:rsidDel="005F7189" w:rsidRDefault="00E51E28">
          <w:pPr>
            <w:pStyle w:val="TOC2"/>
            <w:tabs>
              <w:tab w:val="left" w:pos="880"/>
              <w:tab w:val="right" w:leader="dot" w:pos="9350"/>
            </w:tabs>
            <w:rPr>
              <w:del w:id="247" w:author="Maxon, Dawn" w:date="2020-03-10T16:37:00Z"/>
              <w:rFonts w:eastAsiaTheme="minorEastAsia"/>
              <w:noProof/>
            </w:rPr>
          </w:pPr>
          <w:del w:id="248" w:author="Maxon, Dawn" w:date="2020-03-10T16:37:00Z">
            <w:r w:rsidRPr="005F7189" w:rsidDel="005F7189">
              <w:rPr>
                <w:rPrChange w:id="249" w:author="Maxon, Dawn" w:date="2020-03-10T16:37:00Z">
                  <w:rPr>
                    <w:rStyle w:val="Hyperlink"/>
                    <w:noProof/>
                  </w:rPr>
                </w:rPrChange>
              </w:rPr>
              <w:delText>4.3</w:delText>
            </w:r>
            <w:r w:rsidDel="005F7189">
              <w:rPr>
                <w:rFonts w:eastAsiaTheme="minorEastAsia"/>
                <w:noProof/>
              </w:rPr>
              <w:tab/>
            </w:r>
            <w:r w:rsidRPr="005F7189" w:rsidDel="005F7189">
              <w:rPr>
                <w:rPrChange w:id="250" w:author="Maxon, Dawn" w:date="2020-03-10T16:37:00Z">
                  <w:rPr>
                    <w:rStyle w:val="Hyperlink"/>
                    <w:noProof/>
                  </w:rPr>
                </w:rPrChange>
              </w:rPr>
              <w:delText>BIST_CTRL Parameters</w:delText>
            </w:r>
            <w:r w:rsidDel="005F7189">
              <w:rPr>
                <w:noProof/>
                <w:webHidden/>
              </w:rPr>
              <w:tab/>
              <w:delText>10</w:delText>
            </w:r>
          </w:del>
        </w:p>
        <w:p w14:paraId="5C143962" w14:textId="1A05C21D" w:rsidR="00E51E28" w:rsidDel="005F7189" w:rsidRDefault="00E51E28">
          <w:pPr>
            <w:pStyle w:val="TOC1"/>
            <w:tabs>
              <w:tab w:val="left" w:pos="440"/>
              <w:tab w:val="right" w:leader="dot" w:pos="9350"/>
            </w:tabs>
            <w:rPr>
              <w:del w:id="251" w:author="Maxon, Dawn" w:date="2020-03-10T16:37:00Z"/>
              <w:rFonts w:eastAsiaTheme="minorEastAsia"/>
              <w:noProof/>
            </w:rPr>
          </w:pPr>
          <w:del w:id="252" w:author="Maxon, Dawn" w:date="2020-03-10T16:37:00Z">
            <w:r w:rsidRPr="005F7189" w:rsidDel="005F7189">
              <w:rPr>
                <w:rPrChange w:id="253" w:author="Maxon, Dawn" w:date="2020-03-10T16:37:00Z">
                  <w:rPr>
                    <w:rStyle w:val="Hyperlink"/>
                    <w:noProof/>
                  </w:rPr>
                </w:rPrChange>
              </w:rPr>
              <w:delText>5</w:delText>
            </w:r>
            <w:r w:rsidDel="005F7189">
              <w:rPr>
                <w:rFonts w:eastAsiaTheme="minorEastAsia"/>
                <w:noProof/>
              </w:rPr>
              <w:tab/>
            </w:r>
            <w:r w:rsidRPr="005F7189" w:rsidDel="005F7189">
              <w:rPr>
                <w:rPrChange w:id="254" w:author="Maxon, Dawn" w:date="2020-03-10T16:37:00Z">
                  <w:rPr>
                    <w:rStyle w:val="Hyperlink"/>
                    <w:noProof/>
                  </w:rPr>
                </w:rPrChange>
              </w:rPr>
              <w:delText>BIST Register Definitions</w:delText>
            </w:r>
            <w:r w:rsidDel="005F7189">
              <w:rPr>
                <w:noProof/>
                <w:webHidden/>
              </w:rPr>
              <w:tab/>
              <w:delText>10</w:delText>
            </w:r>
          </w:del>
        </w:p>
        <w:p w14:paraId="0EEA4962" w14:textId="4A672899" w:rsidR="00E51E28" w:rsidDel="005F7189" w:rsidRDefault="00E51E28">
          <w:pPr>
            <w:pStyle w:val="TOC2"/>
            <w:tabs>
              <w:tab w:val="left" w:pos="880"/>
              <w:tab w:val="right" w:leader="dot" w:pos="9350"/>
            </w:tabs>
            <w:rPr>
              <w:del w:id="255" w:author="Maxon, Dawn" w:date="2020-03-10T16:37:00Z"/>
              <w:rFonts w:eastAsiaTheme="minorEastAsia"/>
              <w:noProof/>
            </w:rPr>
          </w:pPr>
          <w:del w:id="256" w:author="Maxon, Dawn" w:date="2020-03-10T16:37:00Z">
            <w:r w:rsidRPr="005F7189" w:rsidDel="005F7189">
              <w:rPr>
                <w:rPrChange w:id="257" w:author="Maxon, Dawn" w:date="2020-03-10T16:37:00Z">
                  <w:rPr>
                    <w:rStyle w:val="Hyperlink"/>
                    <w:noProof/>
                  </w:rPr>
                </w:rPrChange>
              </w:rPr>
              <w:delText>5.1</w:delText>
            </w:r>
            <w:r w:rsidDel="005F7189">
              <w:rPr>
                <w:rFonts w:eastAsiaTheme="minorEastAsia"/>
                <w:noProof/>
              </w:rPr>
              <w:tab/>
            </w:r>
            <w:r w:rsidRPr="005F7189" w:rsidDel="005F7189">
              <w:rPr>
                <w:rPrChange w:id="258" w:author="Maxon, Dawn" w:date="2020-03-10T16:37:00Z">
                  <w:rPr>
                    <w:rStyle w:val="Hyperlink"/>
                    <w:noProof/>
                  </w:rPr>
                </w:rPrChange>
              </w:rPr>
              <w:delText>Bist_gen Module Registers</w:delText>
            </w:r>
            <w:r w:rsidDel="005F7189">
              <w:rPr>
                <w:noProof/>
                <w:webHidden/>
              </w:rPr>
              <w:tab/>
              <w:delText>10</w:delText>
            </w:r>
          </w:del>
        </w:p>
        <w:p w14:paraId="4D0DF3D7" w14:textId="4CB4FBD0" w:rsidR="00E51E28" w:rsidDel="005F7189" w:rsidRDefault="00E51E28">
          <w:pPr>
            <w:pStyle w:val="TOC3"/>
            <w:tabs>
              <w:tab w:val="left" w:pos="1320"/>
              <w:tab w:val="right" w:leader="dot" w:pos="9350"/>
            </w:tabs>
            <w:rPr>
              <w:del w:id="259" w:author="Maxon, Dawn" w:date="2020-03-10T16:37:00Z"/>
              <w:rFonts w:eastAsiaTheme="minorEastAsia"/>
              <w:noProof/>
            </w:rPr>
          </w:pPr>
          <w:del w:id="260" w:author="Maxon, Dawn" w:date="2020-03-10T16:37:00Z">
            <w:r w:rsidRPr="005F7189" w:rsidDel="005F7189">
              <w:rPr>
                <w:rPrChange w:id="261" w:author="Maxon, Dawn" w:date="2020-03-10T16:37:00Z">
                  <w:rPr>
                    <w:rStyle w:val="Hyperlink"/>
                    <w:strike/>
                    <w:noProof/>
                  </w:rPr>
                </w:rPrChange>
              </w:rPr>
              <w:delText>5.1.1</w:delText>
            </w:r>
            <w:r w:rsidDel="005F7189">
              <w:rPr>
                <w:rFonts w:eastAsiaTheme="minorEastAsia"/>
                <w:noProof/>
              </w:rPr>
              <w:tab/>
            </w:r>
            <w:r w:rsidRPr="005F7189" w:rsidDel="005F7189">
              <w:rPr>
                <w:rPrChange w:id="262" w:author="Maxon, Dawn" w:date="2020-03-10T16:37:00Z">
                  <w:rPr>
                    <w:rStyle w:val="Hyperlink"/>
                    <w:strike/>
                    <w:noProof/>
                  </w:rPr>
                </w:rPrChange>
              </w:rPr>
              <w:delText>RSSB_BIST_GEN_LOCAL_BIST_ENABLE</w:delText>
            </w:r>
            <w:r w:rsidDel="005F7189">
              <w:rPr>
                <w:noProof/>
                <w:webHidden/>
              </w:rPr>
              <w:tab/>
              <w:delText>10</w:delText>
            </w:r>
          </w:del>
        </w:p>
        <w:p w14:paraId="2B5064A3" w14:textId="03F97A19" w:rsidR="00E51E28" w:rsidDel="005F7189" w:rsidRDefault="00E51E28">
          <w:pPr>
            <w:pStyle w:val="TOC3"/>
            <w:tabs>
              <w:tab w:val="left" w:pos="1320"/>
              <w:tab w:val="right" w:leader="dot" w:pos="9350"/>
            </w:tabs>
            <w:rPr>
              <w:del w:id="263" w:author="Maxon, Dawn" w:date="2020-03-10T16:37:00Z"/>
              <w:rFonts w:eastAsiaTheme="minorEastAsia"/>
              <w:noProof/>
            </w:rPr>
          </w:pPr>
          <w:del w:id="264" w:author="Maxon, Dawn" w:date="2020-03-10T16:37:00Z">
            <w:r w:rsidRPr="005F7189" w:rsidDel="005F7189">
              <w:rPr>
                <w:rPrChange w:id="265" w:author="Maxon, Dawn" w:date="2020-03-10T16:37:00Z">
                  <w:rPr>
                    <w:rStyle w:val="Hyperlink"/>
                    <w:noProof/>
                  </w:rPr>
                </w:rPrChange>
              </w:rPr>
              <w:delText>5.1.2</w:delText>
            </w:r>
            <w:r w:rsidDel="005F7189">
              <w:rPr>
                <w:rFonts w:eastAsiaTheme="minorEastAsia"/>
                <w:noProof/>
              </w:rPr>
              <w:tab/>
            </w:r>
            <w:r w:rsidRPr="005F7189" w:rsidDel="005F7189">
              <w:rPr>
                <w:rPrChange w:id="266" w:author="Maxon, Dawn" w:date="2020-03-10T16:37:00Z">
                  <w:rPr>
                    <w:rStyle w:val="Hyperlink"/>
                    <w:noProof/>
                  </w:rPr>
                </w:rPrChange>
              </w:rPr>
              <w:delText>RSSB_BIST_PROFILE_NUM</w:delText>
            </w:r>
            <w:r w:rsidDel="005F7189">
              <w:rPr>
                <w:noProof/>
                <w:webHidden/>
              </w:rPr>
              <w:tab/>
              <w:delText>10</w:delText>
            </w:r>
          </w:del>
        </w:p>
        <w:p w14:paraId="46317969" w14:textId="1CE881C8" w:rsidR="00E51E28" w:rsidDel="005F7189" w:rsidRDefault="00E51E28">
          <w:pPr>
            <w:pStyle w:val="TOC3"/>
            <w:tabs>
              <w:tab w:val="left" w:pos="1320"/>
              <w:tab w:val="right" w:leader="dot" w:pos="9350"/>
            </w:tabs>
            <w:rPr>
              <w:del w:id="267" w:author="Maxon, Dawn" w:date="2020-03-10T16:37:00Z"/>
              <w:rFonts w:eastAsiaTheme="minorEastAsia"/>
              <w:noProof/>
            </w:rPr>
          </w:pPr>
          <w:del w:id="268" w:author="Maxon, Dawn" w:date="2020-03-10T16:37:00Z">
            <w:r w:rsidRPr="005F7189" w:rsidDel="005F7189">
              <w:rPr>
                <w:rPrChange w:id="269" w:author="Maxon, Dawn" w:date="2020-03-10T16:37:00Z">
                  <w:rPr>
                    <w:rStyle w:val="Hyperlink"/>
                    <w:noProof/>
                  </w:rPr>
                </w:rPrChange>
              </w:rPr>
              <w:delText>5.1.3</w:delText>
            </w:r>
            <w:r w:rsidDel="005F7189">
              <w:rPr>
                <w:rFonts w:eastAsiaTheme="minorEastAsia"/>
                <w:noProof/>
              </w:rPr>
              <w:tab/>
            </w:r>
            <w:r w:rsidRPr="005F7189" w:rsidDel="005F7189">
              <w:rPr>
                <w:rPrChange w:id="270" w:author="Maxon, Dawn" w:date="2020-03-10T16:37:00Z">
                  <w:rPr>
                    <w:rStyle w:val="Hyperlink"/>
                    <w:noProof/>
                  </w:rPr>
                </w:rPrChange>
              </w:rPr>
              <w:delText>RSSB_BIST_GEN_RATE_LIMIT</w:delText>
            </w:r>
            <w:r w:rsidDel="005F7189">
              <w:rPr>
                <w:noProof/>
                <w:webHidden/>
              </w:rPr>
              <w:tab/>
              <w:delText>11</w:delText>
            </w:r>
          </w:del>
        </w:p>
        <w:p w14:paraId="730B93D3" w14:textId="51959B84" w:rsidR="00E51E28" w:rsidDel="005F7189" w:rsidRDefault="00E51E28">
          <w:pPr>
            <w:pStyle w:val="TOC2"/>
            <w:tabs>
              <w:tab w:val="left" w:pos="880"/>
              <w:tab w:val="right" w:leader="dot" w:pos="9350"/>
            </w:tabs>
            <w:rPr>
              <w:del w:id="271" w:author="Maxon, Dawn" w:date="2020-03-10T16:37:00Z"/>
              <w:rFonts w:eastAsiaTheme="minorEastAsia"/>
              <w:noProof/>
            </w:rPr>
          </w:pPr>
          <w:del w:id="272" w:author="Maxon, Dawn" w:date="2020-03-10T16:37:00Z">
            <w:r w:rsidRPr="005F7189" w:rsidDel="005F7189">
              <w:rPr>
                <w:rPrChange w:id="273" w:author="Maxon, Dawn" w:date="2020-03-10T16:37:00Z">
                  <w:rPr>
                    <w:rStyle w:val="Hyperlink"/>
                    <w:noProof/>
                  </w:rPr>
                </w:rPrChange>
              </w:rPr>
              <w:delText>5.2</w:delText>
            </w:r>
            <w:r w:rsidDel="005F7189">
              <w:rPr>
                <w:rFonts w:eastAsiaTheme="minorEastAsia"/>
                <w:noProof/>
              </w:rPr>
              <w:tab/>
            </w:r>
            <w:r w:rsidRPr="005F7189" w:rsidDel="005F7189">
              <w:rPr>
                <w:rPrChange w:id="274" w:author="Maxon, Dawn" w:date="2020-03-10T16:37:00Z">
                  <w:rPr>
                    <w:rStyle w:val="Hyperlink"/>
                    <w:noProof/>
                  </w:rPr>
                </w:rPrChange>
              </w:rPr>
              <w:delText>Bist_chk Module Registers</w:delText>
            </w:r>
            <w:r w:rsidDel="005F7189">
              <w:rPr>
                <w:noProof/>
                <w:webHidden/>
              </w:rPr>
              <w:tab/>
              <w:delText>11</w:delText>
            </w:r>
          </w:del>
        </w:p>
        <w:p w14:paraId="1E32E7F6" w14:textId="47B06583" w:rsidR="00E51E28" w:rsidDel="005F7189" w:rsidRDefault="00E51E28">
          <w:pPr>
            <w:pStyle w:val="TOC3"/>
            <w:tabs>
              <w:tab w:val="left" w:pos="1320"/>
              <w:tab w:val="right" w:leader="dot" w:pos="9350"/>
            </w:tabs>
            <w:rPr>
              <w:del w:id="275" w:author="Maxon, Dawn" w:date="2020-03-10T16:37:00Z"/>
              <w:rFonts w:eastAsiaTheme="minorEastAsia"/>
              <w:noProof/>
            </w:rPr>
          </w:pPr>
          <w:del w:id="276" w:author="Maxon, Dawn" w:date="2020-03-10T16:37:00Z">
            <w:r w:rsidRPr="005F7189" w:rsidDel="005F7189">
              <w:rPr>
                <w:rPrChange w:id="277" w:author="Maxon, Dawn" w:date="2020-03-10T16:37:00Z">
                  <w:rPr>
                    <w:rStyle w:val="Hyperlink"/>
                    <w:noProof/>
                  </w:rPr>
                </w:rPrChange>
              </w:rPr>
              <w:delText>5.2.1</w:delText>
            </w:r>
            <w:r w:rsidDel="005F7189">
              <w:rPr>
                <w:rFonts w:eastAsiaTheme="minorEastAsia"/>
                <w:noProof/>
              </w:rPr>
              <w:tab/>
            </w:r>
            <w:r w:rsidRPr="005F7189" w:rsidDel="005F7189">
              <w:rPr>
                <w:rPrChange w:id="278" w:author="Maxon, Dawn" w:date="2020-03-10T16:37:00Z">
                  <w:rPr>
                    <w:rStyle w:val="Hyperlink"/>
                    <w:noProof/>
                  </w:rPr>
                </w:rPrChange>
              </w:rPr>
              <w:delText>RSSB_BIST_CHK_ERR_INT_STATUS</w:delText>
            </w:r>
            <w:r w:rsidDel="005F7189">
              <w:rPr>
                <w:noProof/>
                <w:webHidden/>
              </w:rPr>
              <w:tab/>
              <w:delText>11</w:delText>
            </w:r>
          </w:del>
        </w:p>
        <w:p w14:paraId="21F987D5" w14:textId="06B2667F" w:rsidR="00E51E28" w:rsidDel="005F7189" w:rsidRDefault="00E51E28">
          <w:pPr>
            <w:pStyle w:val="TOC3"/>
            <w:tabs>
              <w:tab w:val="left" w:pos="1320"/>
              <w:tab w:val="right" w:leader="dot" w:pos="9350"/>
            </w:tabs>
            <w:rPr>
              <w:del w:id="279" w:author="Maxon, Dawn" w:date="2020-03-10T16:37:00Z"/>
              <w:rFonts w:eastAsiaTheme="minorEastAsia"/>
              <w:noProof/>
            </w:rPr>
          </w:pPr>
          <w:del w:id="280" w:author="Maxon, Dawn" w:date="2020-03-10T16:37:00Z">
            <w:r w:rsidRPr="005F7189" w:rsidDel="005F7189">
              <w:rPr>
                <w:rPrChange w:id="281" w:author="Maxon, Dawn" w:date="2020-03-10T16:37:00Z">
                  <w:rPr>
                    <w:rStyle w:val="Hyperlink"/>
                    <w:noProof/>
                  </w:rPr>
                </w:rPrChange>
              </w:rPr>
              <w:delText>5.2.2</w:delText>
            </w:r>
            <w:r w:rsidDel="005F7189">
              <w:rPr>
                <w:rFonts w:eastAsiaTheme="minorEastAsia"/>
                <w:noProof/>
              </w:rPr>
              <w:tab/>
            </w:r>
            <w:r w:rsidRPr="005F7189" w:rsidDel="005F7189">
              <w:rPr>
                <w:rPrChange w:id="282" w:author="Maxon, Dawn" w:date="2020-03-10T16:37:00Z">
                  <w:rPr>
                    <w:rStyle w:val="Hyperlink"/>
                    <w:noProof/>
                  </w:rPr>
                </w:rPrChange>
              </w:rPr>
              <w:delText>RSSB_BIST_CHK_ERR_INT_MASK</w:delText>
            </w:r>
            <w:r w:rsidDel="005F7189">
              <w:rPr>
                <w:noProof/>
                <w:webHidden/>
              </w:rPr>
              <w:tab/>
              <w:delText>12</w:delText>
            </w:r>
          </w:del>
        </w:p>
        <w:p w14:paraId="7CDCCA72" w14:textId="24F50DA6" w:rsidR="00E51E28" w:rsidDel="005F7189" w:rsidRDefault="00E51E28">
          <w:pPr>
            <w:pStyle w:val="TOC3"/>
            <w:tabs>
              <w:tab w:val="left" w:pos="1320"/>
              <w:tab w:val="right" w:leader="dot" w:pos="9350"/>
            </w:tabs>
            <w:rPr>
              <w:del w:id="283" w:author="Maxon, Dawn" w:date="2020-03-10T16:37:00Z"/>
              <w:rFonts w:eastAsiaTheme="minorEastAsia"/>
              <w:noProof/>
            </w:rPr>
          </w:pPr>
          <w:del w:id="284" w:author="Maxon, Dawn" w:date="2020-03-10T16:37:00Z">
            <w:r w:rsidRPr="005F7189" w:rsidDel="005F7189">
              <w:rPr>
                <w:rPrChange w:id="285" w:author="Maxon, Dawn" w:date="2020-03-10T16:37:00Z">
                  <w:rPr>
                    <w:rStyle w:val="Hyperlink"/>
                    <w:noProof/>
                  </w:rPr>
                </w:rPrChange>
              </w:rPr>
              <w:delText>5.2.3</w:delText>
            </w:r>
            <w:r w:rsidDel="005F7189">
              <w:rPr>
                <w:rFonts w:eastAsiaTheme="minorEastAsia"/>
                <w:noProof/>
              </w:rPr>
              <w:tab/>
            </w:r>
            <w:r w:rsidRPr="005F7189" w:rsidDel="005F7189">
              <w:rPr>
                <w:rPrChange w:id="286" w:author="Maxon, Dawn" w:date="2020-03-10T16:37:00Z">
                  <w:rPr>
                    <w:rStyle w:val="Hyperlink"/>
                    <w:noProof/>
                  </w:rPr>
                </w:rPrChange>
              </w:rPr>
              <w:delText>FAULT_ISOLATION (TBD)</w:delText>
            </w:r>
            <w:r w:rsidDel="005F7189">
              <w:rPr>
                <w:noProof/>
                <w:webHidden/>
              </w:rPr>
              <w:tab/>
              <w:delText>12</w:delText>
            </w:r>
          </w:del>
        </w:p>
        <w:p w14:paraId="3D4F6FF9" w14:textId="314E30C7" w:rsidR="00E51E28" w:rsidDel="005F7189" w:rsidRDefault="00E51E28">
          <w:pPr>
            <w:pStyle w:val="TOC2"/>
            <w:tabs>
              <w:tab w:val="left" w:pos="880"/>
              <w:tab w:val="right" w:leader="dot" w:pos="9350"/>
            </w:tabs>
            <w:rPr>
              <w:del w:id="287" w:author="Maxon, Dawn" w:date="2020-03-10T16:37:00Z"/>
              <w:rFonts w:eastAsiaTheme="minorEastAsia"/>
              <w:noProof/>
            </w:rPr>
          </w:pPr>
          <w:del w:id="288" w:author="Maxon, Dawn" w:date="2020-03-10T16:37:00Z">
            <w:r w:rsidRPr="005F7189" w:rsidDel="005F7189">
              <w:rPr>
                <w:rPrChange w:id="289" w:author="Maxon, Dawn" w:date="2020-03-10T16:37:00Z">
                  <w:rPr>
                    <w:rStyle w:val="Hyperlink"/>
                    <w:noProof/>
                  </w:rPr>
                </w:rPrChange>
              </w:rPr>
              <w:delText>5.3</w:delText>
            </w:r>
            <w:r w:rsidDel="005F7189">
              <w:rPr>
                <w:rFonts w:eastAsiaTheme="minorEastAsia"/>
                <w:noProof/>
              </w:rPr>
              <w:tab/>
            </w:r>
            <w:r w:rsidRPr="005F7189" w:rsidDel="005F7189">
              <w:rPr>
                <w:rPrChange w:id="290" w:author="Maxon, Dawn" w:date="2020-03-10T16:37:00Z">
                  <w:rPr>
                    <w:rStyle w:val="Hyperlink"/>
                    <w:noProof/>
                  </w:rPr>
                </w:rPrChange>
              </w:rPr>
              <w:delText>Bist_cntrl Registers</w:delText>
            </w:r>
            <w:r w:rsidDel="005F7189">
              <w:rPr>
                <w:noProof/>
                <w:webHidden/>
              </w:rPr>
              <w:tab/>
              <w:delText>12</w:delText>
            </w:r>
          </w:del>
        </w:p>
        <w:p w14:paraId="2B878757" w14:textId="62585CD8" w:rsidR="00E51E28" w:rsidDel="005F7189" w:rsidRDefault="00E51E28">
          <w:pPr>
            <w:pStyle w:val="TOC3"/>
            <w:tabs>
              <w:tab w:val="left" w:pos="1320"/>
              <w:tab w:val="right" w:leader="dot" w:pos="9350"/>
            </w:tabs>
            <w:rPr>
              <w:del w:id="291" w:author="Maxon, Dawn" w:date="2020-03-10T16:37:00Z"/>
              <w:rFonts w:eastAsiaTheme="minorEastAsia"/>
              <w:noProof/>
            </w:rPr>
          </w:pPr>
          <w:del w:id="292" w:author="Maxon, Dawn" w:date="2020-03-10T16:37:00Z">
            <w:r w:rsidRPr="005F7189" w:rsidDel="005F7189">
              <w:rPr>
                <w:rPrChange w:id="293" w:author="Maxon, Dawn" w:date="2020-03-10T16:37:00Z">
                  <w:rPr>
                    <w:rStyle w:val="Hyperlink"/>
                    <w:noProof/>
                  </w:rPr>
                </w:rPrChange>
              </w:rPr>
              <w:delText>5.3.1</w:delText>
            </w:r>
            <w:r w:rsidDel="005F7189">
              <w:rPr>
                <w:rFonts w:eastAsiaTheme="minorEastAsia"/>
                <w:noProof/>
              </w:rPr>
              <w:tab/>
            </w:r>
            <w:r w:rsidRPr="005F7189" w:rsidDel="005F7189">
              <w:rPr>
                <w:rPrChange w:id="294" w:author="Maxon, Dawn" w:date="2020-03-10T16:37:00Z">
                  <w:rPr>
                    <w:rStyle w:val="Hyperlink"/>
                    <w:noProof/>
                  </w:rPr>
                </w:rPrChange>
              </w:rPr>
              <w:delText>GLOBAL_BIST_CONTROL</w:delText>
            </w:r>
            <w:r w:rsidDel="005F7189">
              <w:rPr>
                <w:noProof/>
                <w:webHidden/>
              </w:rPr>
              <w:tab/>
              <w:delText>12</w:delText>
            </w:r>
          </w:del>
        </w:p>
        <w:p w14:paraId="095FCCF5" w14:textId="31986507" w:rsidR="00E51E28" w:rsidDel="005F7189" w:rsidRDefault="00E51E28">
          <w:pPr>
            <w:pStyle w:val="TOC3"/>
            <w:tabs>
              <w:tab w:val="left" w:pos="1320"/>
              <w:tab w:val="right" w:leader="dot" w:pos="9350"/>
            </w:tabs>
            <w:rPr>
              <w:del w:id="295" w:author="Maxon, Dawn" w:date="2020-03-10T16:37:00Z"/>
              <w:rFonts w:eastAsiaTheme="minorEastAsia"/>
              <w:noProof/>
            </w:rPr>
          </w:pPr>
          <w:del w:id="296" w:author="Maxon, Dawn" w:date="2020-03-10T16:37:00Z">
            <w:r w:rsidRPr="005F7189" w:rsidDel="005F7189">
              <w:rPr>
                <w:rPrChange w:id="297" w:author="Maxon, Dawn" w:date="2020-03-10T16:37:00Z">
                  <w:rPr>
                    <w:rStyle w:val="Hyperlink"/>
                    <w:noProof/>
                  </w:rPr>
                </w:rPrChange>
              </w:rPr>
              <w:delText>5.3.2</w:delText>
            </w:r>
            <w:r w:rsidDel="005F7189">
              <w:rPr>
                <w:rFonts w:eastAsiaTheme="minorEastAsia"/>
                <w:noProof/>
              </w:rPr>
              <w:tab/>
            </w:r>
            <w:r w:rsidRPr="005F7189" w:rsidDel="005F7189">
              <w:rPr>
                <w:rPrChange w:id="298" w:author="Maxon, Dawn" w:date="2020-03-10T16:37:00Z">
                  <w:rPr>
                    <w:rStyle w:val="Hyperlink"/>
                    <w:noProof/>
                  </w:rPr>
                </w:rPrChange>
              </w:rPr>
              <w:delText>GLOBAL_BIST_ERR_STATUS_0</w:delText>
            </w:r>
            <w:r w:rsidDel="005F7189">
              <w:rPr>
                <w:noProof/>
                <w:webHidden/>
              </w:rPr>
              <w:tab/>
              <w:delText>12</w:delText>
            </w:r>
          </w:del>
        </w:p>
        <w:p w14:paraId="3B4676E5" w14:textId="7A114865" w:rsidR="00E51E28" w:rsidDel="005F7189" w:rsidRDefault="00E51E28">
          <w:pPr>
            <w:pStyle w:val="TOC3"/>
            <w:tabs>
              <w:tab w:val="left" w:pos="1320"/>
              <w:tab w:val="right" w:leader="dot" w:pos="9350"/>
            </w:tabs>
            <w:rPr>
              <w:del w:id="299" w:author="Maxon, Dawn" w:date="2020-03-10T16:37:00Z"/>
              <w:rFonts w:eastAsiaTheme="minorEastAsia"/>
              <w:noProof/>
            </w:rPr>
          </w:pPr>
          <w:del w:id="300" w:author="Maxon, Dawn" w:date="2020-03-10T16:37:00Z">
            <w:r w:rsidRPr="005F7189" w:rsidDel="005F7189">
              <w:rPr>
                <w:rPrChange w:id="301" w:author="Maxon, Dawn" w:date="2020-03-10T16:37:00Z">
                  <w:rPr>
                    <w:rStyle w:val="Hyperlink"/>
                    <w:noProof/>
                  </w:rPr>
                </w:rPrChange>
              </w:rPr>
              <w:delText>5.3.3</w:delText>
            </w:r>
            <w:r w:rsidDel="005F7189">
              <w:rPr>
                <w:rFonts w:eastAsiaTheme="minorEastAsia"/>
                <w:noProof/>
              </w:rPr>
              <w:tab/>
            </w:r>
            <w:r w:rsidRPr="005F7189" w:rsidDel="005F7189">
              <w:rPr>
                <w:rPrChange w:id="302" w:author="Maxon, Dawn" w:date="2020-03-10T16:37:00Z">
                  <w:rPr>
                    <w:rStyle w:val="Hyperlink"/>
                    <w:noProof/>
                  </w:rPr>
                </w:rPrChange>
              </w:rPr>
              <w:delText>GLOBAL_BIST_ERR_MASK_0</w:delText>
            </w:r>
            <w:r w:rsidDel="005F7189">
              <w:rPr>
                <w:noProof/>
                <w:webHidden/>
              </w:rPr>
              <w:tab/>
              <w:delText>13</w:delText>
            </w:r>
          </w:del>
        </w:p>
        <w:p w14:paraId="194C0942" w14:textId="6815CF09" w:rsidR="00E51E28" w:rsidDel="005F7189" w:rsidRDefault="00E51E28">
          <w:pPr>
            <w:pStyle w:val="TOC1"/>
            <w:tabs>
              <w:tab w:val="left" w:pos="440"/>
              <w:tab w:val="right" w:leader="dot" w:pos="9350"/>
            </w:tabs>
            <w:rPr>
              <w:del w:id="303" w:author="Maxon, Dawn" w:date="2020-03-10T16:37:00Z"/>
              <w:rFonts w:eastAsiaTheme="minorEastAsia"/>
              <w:noProof/>
            </w:rPr>
          </w:pPr>
          <w:del w:id="304" w:author="Maxon, Dawn" w:date="2020-03-10T16:37:00Z">
            <w:r w:rsidRPr="005F7189" w:rsidDel="005F7189">
              <w:rPr>
                <w:rPrChange w:id="305" w:author="Maxon, Dawn" w:date="2020-03-10T16:37:00Z">
                  <w:rPr>
                    <w:rStyle w:val="Hyperlink"/>
                    <w:noProof/>
                  </w:rPr>
                </w:rPrChange>
              </w:rPr>
              <w:delText>6</w:delText>
            </w:r>
            <w:r w:rsidDel="005F7189">
              <w:rPr>
                <w:rFonts w:eastAsiaTheme="minorEastAsia"/>
                <w:noProof/>
              </w:rPr>
              <w:tab/>
            </w:r>
            <w:r w:rsidRPr="005F7189" w:rsidDel="005F7189">
              <w:rPr>
                <w:rPrChange w:id="306" w:author="Maxon, Dawn" w:date="2020-03-10T16:37:00Z">
                  <w:rPr>
                    <w:rStyle w:val="Hyperlink"/>
                    <w:noProof/>
                  </w:rPr>
                </w:rPrChange>
              </w:rPr>
              <w:delText>BIST Packet Definition</w:delText>
            </w:r>
            <w:r w:rsidDel="005F7189">
              <w:rPr>
                <w:noProof/>
                <w:webHidden/>
              </w:rPr>
              <w:tab/>
              <w:delText>13</w:delText>
            </w:r>
          </w:del>
        </w:p>
        <w:p w14:paraId="150BE931" w14:textId="539FF67B" w:rsidR="00E51E28" w:rsidDel="005F7189" w:rsidRDefault="00E51E28">
          <w:pPr>
            <w:pStyle w:val="TOC2"/>
            <w:tabs>
              <w:tab w:val="left" w:pos="880"/>
              <w:tab w:val="right" w:leader="dot" w:pos="9350"/>
            </w:tabs>
            <w:rPr>
              <w:del w:id="307" w:author="Maxon, Dawn" w:date="2020-03-10T16:37:00Z"/>
              <w:rFonts w:eastAsiaTheme="minorEastAsia"/>
              <w:noProof/>
            </w:rPr>
          </w:pPr>
          <w:del w:id="308" w:author="Maxon, Dawn" w:date="2020-03-10T16:37:00Z">
            <w:r w:rsidRPr="005F7189" w:rsidDel="005F7189">
              <w:rPr>
                <w:rPrChange w:id="309" w:author="Maxon, Dawn" w:date="2020-03-10T16:37:00Z">
                  <w:rPr>
                    <w:rStyle w:val="Hyperlink"/>
                    <w:noProof/>
                  </w:rPr>
                </w:rPrChange>
              </w:rPr>
              <w:delText>6.1</w:delText>
            </w:r>
            <w:r w:rsidDel="005F7189">
              <w:rPr>
                <w:rFonts w:eastAsiaTheme="minorEastAsia"/>
                <w:noProof/>
              </w:rPr>
              <w:tab/>
            </w:r>
            <w:r w:rsidRPr="005F7189" w:rsidDel="005F7189">
              <w:rPr>
                <w:rPrChange w:id="310" w:author="Maxon, Dawn" w:date="2020-03-10T16:37:00Z">
                  <w:rPr>
                    <w:rStyle w:val="Hyperlink"/>
                    <w:noProof/>
                  </w:rPr>
                </w:rPrChange>
              </w:rPr>
              <w:delText>BIST Packet Header</w:delText>
            </w:r>
            <w:r w:rsidDel="005F7189">
              <w:rPr>
                <w:noProof/>
                <w:webHidden/>
              </w:rPr>
              <w:tab/>
              <w:delText>13</w:delText>
            </w:r>
          </w:del>
        </w:p>
        <w:p w14:paraId="04FDC9D5" w14:textId="5D262C4F" w:rsidR="00E51E28" w:rsidDel="005F7189" w:rsidRDefault="00E51E28">
          <w:pPr>
            <w:pStyle w:val="TOC2"/>
            <w:tabs>
              <w:tab w:val="left" w:pos="880"/>
              <w:tab w:val="right" w:leader="dot" w:pos="9350"/>
            </w:tabs>
            <w:rPr>
              <w:del w:id="311" w:author="Maxon, Dawn" w:date="2020-03-10T16:37:00Z"/>
              <w:rFonts w:eastAsiaTheme="minorEastAsia"/>
              <w:noProof/>
            </w:rPr>
          </w:pPr>
          <w:del w:id="312" w:author="Maxon, Dawn" w:date="2020-03-10T16:37:00Z">
            <w:r w:rsidRPr="005F7189" w:rsidDel="005F7189">
              <w:rPr>
                <w:rPrChange w:id="313" w:author="Maxon, Dawn" w:date="2020-03-10T16:37:00Z">
                  <w:rPr>
                    <w:rStyle w:val="Hyperlink"/>
                    <w:noProof/>
                  </w:rPr>
                </w:rPrChange>
              </w:rPr>
              <w:delText>6.2</w:delText>
            </w:r>
            <w:r w:rsidDel="005F7189">
              <w:rPr>
                <w:rFonts w:eastAsiaTheme="minorEastAsia"/>
                <w:noProof/>
              </w:rPr>
              <w:tab/>
            </w:r>
            <w:r w:rsidRPr="005F7189" w:rsidDel="005F7189">
              <w:rPr>
                <w:rPrChange w:id="314" w:author="Maxon, Dawn" w:date="2020-03-10T16:37:00Z">
                  <w:rPr>
                    <w:rStyle w:val="Hyperlink"/>
                    <w:noProof/>
                  </w:rPr>
                </w:rPrChange>
              </w:rPr>
              <w:delText>BIST Packet Payload</w:delText>
            </w:r>
            <w:r w:rsidDel="005F7189">
              <w:rPr>
                <w:noProof/>
                <w:webHidden/>
              </w:rPr>
              <w:tab/>
              <w:delText>14</w:delText>
            </w:r>
          </w:del>
        </w:p>
        <w:p w14:paraId="1734995E" w14:textId="12C1E03E" w:rsidR="00E51E28" w:rsidDel="005F7189" w:rsidRDefault="00E51E28">
          <w:pPr>
            <w:pStyle w:val="TOC1"/>
            <w:tabs>
              <w:tab w:val="left" w:pos="440"/>
              <w:tab w:val="right" w:leader="dot" w:pos="9350"/>
            </w:tabs>
            <w:rPr>
              <w:del w:id="315" w:author="Maxon, Dawn" w:date="2020-03-10T16:37:00Z"/>
              <w:rFonts w:eastAsiaTheme="minorEastAsia"/>
              <w:noProof/>
            </w:rPr>
          </w:pPr>
          <w:del w:id="316" w:author="Maxon, Dawn" w:date="2020-03-10T16:37:00Z">
            <w:r w:rsidRPr="005F7189" w:rsidDel="005F7189">
              <w:rPr>
                <w:rPrChange w:id="317" w:author="Maxon, Dawn" w:date="2020-03-10T16:37:00Z">
                  <w:rPr>
                    <w:rStyle w:val="Hyperlink"/>
                    <w:noProof/>
                  </w:rPr>
                </w:rPrChange>
              </w:rPr>
              <w:delText>7</w:delText>
            </w:r>
            <w:r w:rsidDel="005F7189">
              <w:rPr>
                <w:rFonts w:eastAsiaTheme="minorEastAsia"/>
                <w:noProof/>
              </w:rPr>
              <w:tab/>
            </w:r>
            <w:r w:rsidRPr="005F7189" w:rsidDel="005F7189">
              <w:rPr>
                <w:rPrChange w:id="318" w:author="Maxon, Dawn" w:date="2020-03-10T16:37:00Z">
                  <w:rPr>
                    <w:rStyle w:val="Hyperlink"/>
                    <w:noProof/>
                  </w:rPr>
                </w:rPrChange>
              </w:rPr>
              <w:delText>High-Level BIST RTL Blocks and Interfaces</w:delText>
            </w:r>
            <w:r w:rsidDel="005F7189">
              <w:rPr>
                <w:noProof/>
                <w:webHidden/>
              </w:rPr>
              <w:tab/>
              <w:delText>15</w:delText>
            </w:r>
          </w:del>
        </w:p>
        <w:p w14:paraId="57EC6C56" w14:textId="3ADDE937" w:rsidR="00E51E28" w:rsidDel="005F7189" w:rsidRDefault="00E51E28">
          <w:pPr>
            <w:pStyle w:val="TOC2"/>
            <w:tabs>
              <w:tab w:val="left" w:pos="880"/>
              <w:tab w:val="right" w:leader="dot" w:pos="9350"/>
            </w:tabs>
            <w:rPr>
              <w:del w:id="319" w:author="Maxon, Dawn" w:date="2020-03-10T16:37:00Z"/>
              <w:rFonts w:eastAsiaTheme="minorEastAsia"/>
              <w:noProof/>
            </w:rPr>
          </w:pPr>
          <w:del w:id="320" w:author="Maxon, Dawn" w:date="2020-03-10T16:37:00Z">
            <w:r w:rsidRPr="005F7189" w:rsidDel="005F7189">
              <w:rPr>
                <w:rPrChange w:id="321" w:author="Maxon, Dawn" w:date="2020-03-10T16:37:00Z">
                  <w:rPr>
                    <w:rStyle w:val="Hyperlink"/>
                    <w:noProof/>
                  </w:rPr>
                </w:rPrChange>
              </w:rPr>
              <w:delText>7.1</w:delText>
            </w:r>
            <w:r w:rsidDel="005F7189">
              <w:rPr>
                <w:rFonts w:eastAsiaTheme="minorEastAsia"/>
                <w:noProof/>
              </w:rPr>
              <w:tab/>
            </w:r>
            <w:r w:rsidRPr="005F7189" w:rsidDel="005F7189">
              <w:rPr>
                <w:rPrChange w:id="322" w:author="Maxon, Dawn" w:date="2020-03-10T16:37:00Z">
                  <w:rPr>
                    <w:rStyle w:val="Hyperlink"/>
                    <w:noProof/>
                  </w:rPr>
                </w:rPrChange>
              </w:rPr>
              <w:delText>Bist_gen Definition</w:delText>
            </w:r>
            <w:r w:rsidDel="005F7189">
              <w:rPr>
                <w:noProof/>
                <w:webHidden/>
              </w:rPr>
              <w:tab/>
              <w:delText>15</w:delText>
            </w:r>
          </w:del>
        </w:p>
        <w:p w14:paraId="2404FA22" w14:textId="7ADACB10" w:rsidR="00E51E28" w:rsidDel="005F7189" w:rsidRDefault="00E51E28">
          <w:pPr>
            <w:pStyle w:val="TOC2"/>
            <w:tabs>
              <w:tab w:val="left" w:pos="880"/>
              <w:tab w:val="right" w:leader="dot" w:pos="9350"/>
            </w:tabs>
            <w:rPr>
              <w:del w:id="323" w:author="Maxon, Dawn" w:date="2020-03-10T16:37:00Z"/>
              <w:rFonts w:eastAsiaTheme="minorEastAsia"/>
              <w:noProof/>
            </w:rPr>
          </w:pPr>
          <w:del w:id="324" w:author="Maxon, Dawn" w:date="2020-03-10T16:37:00Z">
            <w:r w:rsidRPr="005F7189" w:rsidDel="005F7189">
              <w:rPr>
                <w:rPrChange w:id="325" w:author="Maxon, Dawn" w:date="2020-03-10T16:37:00Z">
                  <w:rPr>
                    <w:rStyle w:val="Hyperlink"/>
                    <w:noProof/>
                  </w:rPr>
                </w:rPrChange>
              </w:rPr>
              <w:delText>7.2</w:delText>
            </w:r>
            <w:r w:rsidDel="005F7189">
              <w:rPr>
                <w:rFonts w:eastAsiaTheme="minorEastAsia"/>
                <w:noProof/>
              </w:rPr>
              <w:tab/>
            </w:r>
            <w:r w:rsidRPr="005F7189" w:rsidDel="005F7189">
              <w:rPr>
                <w:rPrChange w:id="326" w:author="Maxon, Dawn" w:date="2020-03-10T16:37:00Z">
                  <w:rPr>
                    <w:rStyle w:val="Hyperlink"/>
                    <w:noProof/>
                  </w:rPr>
                </w:rPrChange>
              </w:rPr>
              <w:delText>Bist_chk Definition</w:delText>
            </w:r>
            <w:r w:rsidDel="005F7189">
              <w:rPr>
                <w:noProof/>
                <w:webHidden/>
              </w:rPr>
              <w:tab/>
              <w:delText>15</w:delText>
            </w:r>
          </w:del>
        </w:p>
        <w:p w14:paraId="6DFCAA7D" w14:textId="603CFA9C" w:rsidR="00E51E28" w:rsidDel="005F7189" w:rsidRDefault="00E51E28">
          <w:pPr>
            <w:pStyle w:val="TOC2"/>
            <w:tabs>
              <w:tab w:val="left" w:pos="880"/>
              <w:tab w:val="right" w:leader="dot" w:pos="9350"/>
            </w:tabs>
            <w:rPr>
              <w:del w:id="327" w:author="Maxon, Dawn" w:date="2020-03-10T16:37:00Z"/>
              <w:rFonts w:eastAsiaTheme="minorEastAsia"/>
              <w:noProof/>
            </w:rPr>
          </w:pPr>
          <w:del w:id="328" w:author="Maxon, Dawn" w:date="2020-03-10T16:37:00Z">
            <w:r w:rsidRPr="005F7189" w:rsidDel="005F7189">
              <w:rPr>
                <w:rPrChange w:id="329" w:author="Maxon, Dawn" w:date="2020-03-10T16:37:00Z">
                  <w:rPr>
                    <w:rStyle w:val="Hyperlink"/>
                    <w:noProof/>
                  </w:rPr>
                </w:rPrChange>
              </w:rPr>
              <w:delText>7.3</w:delText>
            </w:r>
            <w:r w:rsidDel="005F7189">
              <w:rPr>
                <w:rFonts w:eastAsiaTheme="minorEastAsia"/>
                <w:noProof/>
              </w:rPr>
              <w:tab/>
            </w:r>
            <w:r w:rsidRPr="005F7189" w:rsidDel="005F7189">
              <w:rPr>
                <w:rPrChange w:id="330" w:author="Maxon, Dawn" w:date="2020-03-10T16:37:00Z">
                  <w:rPr>
                    <w:rStyle w:val="Hyperlink"/>
                    <w:noProof/>
                  </w:rPr>
                </w:rPrChange>
              </w:rPr>
              <w:delText>Bist_ctrl Definition</w:delText>
            </w:r>
            <w:r w:rsidDel="005F7189">
              <w:rPr>
                <w:noProof/>
                <w:webHidden/>
              </w:rPr>
              <w:tab/>
              <w:delText>15</w:delText>
            </w:r>
          </w:del>
        </w:p>
        <w:p w14:paraId="112569D6" w14:textId="606C20CE" w:rsidR="00E51E28" w:rsidDel="005F7189" w:rsidRDefault="00E51E28">
          <w:pPr>
            <w:pStyle w:val="TOC2"/>
            <w:tabs>
              <w:tab w:val="left" w:pos="880"/>
              <w:tab w:val="right" w:leader="dot" w:pos="9350"/>
            </w:tabs>
            <w:rPr>
              <w:del w:id="331" w:author="Maxon, Dawn" w:date="2020-03-10T16:37:00Z"/>
              <w:rFonts w:eastAsiaTheme="minorEastAsia"/>
              <w:noProof/>
            </w:rPr>
          </w:pPr>
          <w:del w:id="332" w:author="Maxon, Dawn" w:date="2020-03-10T16:37:00Z">
            <w:r w:rsidRPr="005F7189" w:rsidDel="005F7189">
              <w:rPr>
                <w:rPrChange w:id="333" w:author="Maxon, Dawn" w:date="2020-03-10T16:37:00Z">
                  <w:rPr>
                    <w:rStyle w:val="Hyperlink"/>
                    <w:noProof/>
                  </w:rPr>
                </w:rPrChange>
              </w:rPr>
              <w:delText>7.4</w:delText>
            </w:r>
            <w:r w:rsidDel="005F7189">
              <w:rPr>
                <w:rFonts w:eastAsiaTheme="minorEastAsia"/>
                <w:noProof/>
              </w:rPr>
              <w:tab/>
            </w:r>
            <w:r w:rsidRPr="005F7189" w:rsidDel="005F7189">
              <w:rPr>
                <w:rPrChange w:id="334" w:author="Maxon, Dawn" w:date="2020-03-10T16:37:00Z">
                  <w:rPr>
                    <w:rStyle w:val="Hyperlink"/>
                    <w:noProof/>
                  </w:rPr>
                </w:rPrChange>
              </w:rPr>
              <w:delText>Connectivity Diagram</w:delText>
            </w:r>
            <w:r w:rsidDel="005F7189">
              <w:rPr>
                <w:noProof/>
                <w:webHidden/>
              </w:rPr>
              <w:tab/>
              <w:delText>16</w:delText>
            </w:r>
          </w:del>
        </w:p>
        <w:p w14:paraId="6359E3EC" w14:textId="5F755FA7" w:rsidR="00E51E28" w:rsidDel="005F7189" w:rsidRDefault="00E51E28">
          <w:pPr>
            <w:pStyle w:val="TOC1"/>
            <w:tabs>
              <w:tab w:val="left" w:pos="440"/>
              <w:tab w:val="right" w:leader="dot" w:pos="9350"/>
            </w:tabs>
            <w:rPr>
              <w:del w:id="335" w:author="Maxon, Dawn" w:date="2020-03-10T16:37:00Z"/>
              <w:rFonts w:eastAsiaTheme="minorEastAsia"/>
              <w:noProof/>
            </w:rPr>
          </w:pPr>
          <w:del w:id="336" w:author="Maxon, Dawn" w:date="2020-03-10T16:37:00Z">
            <w:r w:rsidRPr="005F7189" w:rsidDel="005F7189">
              <w:rPr>
                <w:rPrChange w:id="337" w:author="Maxon, Dawn" w:date="2020-03-10T16:37:00Z">
                  <w:rPr>
                    <w:rStyle w:val="Hyperlink"/>
                    <w:noProof/>
                  </w:rPr>
                </w:rPrChange>
              </w:rPr>
              <w:delText>8</w:delText>
            </w:r>
            <w:r w:rsidDel="005F7189">
              <w:rPr>
                <w:rFonts w:eastAsiaTheme="minorEastAsia"/>
                <w:noProof/>
              </w:rPr>
              <w:tab/>
            </w:r>
            <w:r w:rsidRPr="005F7189" w:rsidDel="005F7189">
              <w:rPr>
                <w:rPrChange w:id="338" w:author="Maxon, Dawn" w:date="2020-03-10T16:37:00Z">
                  <w:rPr>
                    <w:rStyle w:val="Hyperlink"/>
                    <w:noProof/>
                  </w:rPr>
                </w:rPrChange>
              </w:rPr>
              <w:delText>BIST Signaling</w:delText>
            </w:r>
            <w:r w:rsidDel="005F7189">
              <w:rPr>
                <w:noProof/>
                <w:webHidden/>
              </w:rPr>
              <w:tab/>
              <w:delText>16</w:delText>
            </w:r>
          </w:del>
        </w:p>
        <w:p w14:paraId="20F6DE4B" w14:textId="0B84E062" w:rsidR="0027517F" w:rsidRDefault="0027517F">
          <w:r>
            <w:rPr>
              <w:b/>
              <w:bCs/>
              <w:noProof/>
            </w:rPr>
            <w:fldChar w:fldCharType="end"/>
          </w:r>
        </w:p>
      </w:sdtContent>
    </w:sdt>
    <w:p w14:paraId="0326936F" w14:textId="77777777" w:rsidR="00501BD1" w:rsidRDefault="00501BD1">
      <w:pPr>
        <w:rPr>
          <w:b/>
          <w:sz w:val="28"/>
          <w:szCs w:val="28"/>
        </w:rPr>
      </w:pPr>
    </w:p>
    <w:p w14:paraId="79F2A8B7" w14:textId="77777777" w:rsidR="00501BD1" w:rsidRDefault="00501BD1">
      <w:pPr>
        <w:rPr>
          <w:b/>
          <w:sz w:val="28"/>
          <w:szCs w:val="28"/>
        </w:rPr>
      </w:pPr>
    </w:p>
    <w:p w14:paraId="6D3F78CE" w14:textId="77777777" w:rsidR="00501BD1" w:rsidDel="00AD21B4" w:rsidRDefault="00501BD1">
      <w:pPr>
        <w:rPr>
          <w:del w:id="339" w:author="Maxon, Dawn" w:date="2020-04-06T14:44:00Z"/>
          <w:b/>
          <w:sz w:val="28"/>
          <w:szCs w:val="28"/>
        </w:rPr>
      </w:pPr>
    </w:p>
    <w:p w14:paraId="370A5F36" w14:textId="77777777" w:rsidR="00501BD1" w:rsidDel="00AD21B4" w:rsidRDefault="00501BD1">
      <w:pPr>
        <w:rPr>
          <w:del w:id="340" w:author="Maxon, Dawn" w:date="2020-04-06T14:44:00Z"/>
          <w:b/>
          <w:sz w:val="28"/>
          <w:szCs w:val="28"/>
        </w:rPr>
      </w:pPr>
    </w:p>
    <w:p w14:paraId="23F37582" w14:textId="77777777" w:rsidR="00501BD1" w:rsidDel="00AD21B4" w:rsidRDefault="00501BD1">
      <w:pPr>
        <w:rPr>
          <w:del w:id="341" w:author="Maxon, Dawn" w:date="2020-04-06T14:44:00Z"/>
          <w:b/>
          <w:sz w:val="28"/>
          <w:szCs w:val="28"/>
        </w:rPr>
      </w:pPr>
    </w:p>
    <w:p w14:paraId="4DEFBC5D" w14:textId="77777777" w:rsidR="00501BD1" w:rsidRDefault="00501BD1">
      <w:pPr>
        <w:rPr>
          <w:b/>
          <w:sz w:val="28"/>
          <w:szCs w:val="28"/>
        </w:rPr>
      </w:pPr>
    </w:p>
    <w:p w14:paraId="011A2836" w14:textId="58EA8877" w:rsidR="00501BD1" w:rsidDel="00EE7397" w:rsidRDefault="00501BD1">
      <w:pPr>
        <w:rPr>
          <w:del w:id="342" w:author="Maxon, Dawn" w:date="2020-03-10T16:39:00Z"/>
          <w:b/>
          <w:sz w:val="28"/>
          <w:szCs w:val="28"/>
        </w:rPr>
      </w:pPr>
      <w:bookmarkStart w:id="343" w:name="_Toc34750891"/>
      <w:bookmarkStart w:id="344" w:name="_Toc37076644"/>
      <w:bookmarkEnd w:id="343"/>
      <w:bookmarkEnd w:id="344"/>
    </w:p>
    <w:p w14:paraId="63854CB9" w14:textId="38822635" w:rsidR="00501BD1" w:rsidDel="00EE7397" w:rsidRDefault="00501BD1">
      <w:pPr>
        <w:rPr>
          <w:del w:id="345" w:author="Maxon, Dawn" w:date="2020-03-10T16:39:00Z"/>
          <w:b/>
          <w:sz w:val="28"/>
          <w:szCs w:val="28"/>
        </w:rPr>
      </w:pPr>
      <w:bookmarkStart w:id="346" w:name="_Toc34750892"/>
      <w:bookmarkStart w:id="347" w:name="_Toc37076645"/>
      <w:bookmarkEnd w:id="346"/>
      <w:bookmarkEnd w:id="347"/>
    </w:p>
    <w:p w14:paraId="0BDD3C63" w14:textId="74008516" w:rsidR="00501BD1" w:rsidDel="00EE7397" w:rsidRDefault="00501BD1">
      <w:pPr>
        <w:rPr>
          <w:del w:id="348" w:author="Maxon, Dawn" w:date="2020-03-10T16:39:00Z"/>
          <w:b/>
          <w:sz w:val="28"/>
          <w:szCs w:val="28"/>
        </w:rPr>
      </w:pPr>
      <w:bookmarkStart w:id="349" w:name="_Toc34750893"/>
      <w:bookmarkStart w:id="350" w:name="_Toc37076646"/>
      <w:bookmarkEnd w:id="349"/>
      <w:bookmarkEnd w:id="350"/>
    </w:p>
    <w:p w14:paraId="4162657A" w14:textId="52FE81EB" w:rsidR="00501BD1" w:rsidDel="00EE7397" w:rsidRDefault="00501BD1">
      <w:pPr>
        <w:rPr>
          <w:del w:id="351" w:author="Maxon, Dawn" w:date="2020-03-10T16:39:00Z"/>
          <w:b/>
          <w:sz w:val="28"/>
          <w:szCs w:val="28"/>
        </w:rPr>
      </w:pPr>
      <w:bookmarkStart w:id="352" w:name="_Toc34750894"/>
      <w:bookmarkStart w:id="353" w:name="_Toc37076647"/>
      <w:bookmarkEnd w:id="352"/>
      <w:bookmarkEnd w:id="353"/>
    </w:p>
    <w:p w14:paraId="76DBC60B" w14:textId="08CB07FD" w:rsidR="00501BD1" w:rsidDel="00EE7397" w:rsidRDefault="00501BD1">
      <w:pPr>
        <w:rPr>
          <w:del w:id="354" w:author="Maxon, Dawn" w:date="2020-03-10T16:39:00Z"/>
          <w:b/>
          <w:sz w:val="28"/>
          <w:szCs w:val="28"/>
        </w:rPr>
      </w:pPr>
      <w:bookmarkStart w:id="355" w:name="_Toc34750895"/>
      <w:bookmarkStart w:id="356" w:name="_Toc37076648"/>
      <w:bookmarkEnd w:id="355"/>
      <w:bookmarkEnd w:id="356"/>
    </w:p>
    <w:p w14:paraId="68499432" w14:textId="6FFE32CC" w:rsidR="00501BD1" w:rsidDel="00EE7397" w:rsidRDefault="00501BD1">
      <w:pPr>
        <w:rPr>
          <w:del w:id="357" w:author="Maxon, Dawn" w:date="2020-03-10T16:39:00Z"/>
          <w:b/>
          <w:sz w:val="28"/>
          <w:szCs w:val="28"/>
        </w:rPr>
      </w:pPr>
      <w:bookmarkStart w:id="358" w:name="_Toc34750896"/>
      <w:bookmarkStart w:id="359" w:name="_Toc37076649"/>
      <w:bookmarkEnd w:id="358"/>
      <w:bookmarkEnd w:id="359"/>
    </w:p>
    <w:p w14:paraId="69C73A46" w14:textId="05EFBDAA" w:rsidR="00501BD1" w:rsidDel="00EE7397" w:rsidRDefault="00501BD1">
      <w:pPr>
        <w:rPr>
          <w:del w:id="360" w:author="Maxon, Dawn" w:date="2020-03-10T16:39:00Z"/>
          <w:b/>
          <w:sz w:val="28"/>
          <w:szCs w:val="28"/>
        </w:rPr>
      </w:pPr>
      <w:bookmarkStart w:id="361" w:name="_Toc34750897"/>
      <w:bookmarkStart w:id="362" w:name="_Toc37076650"/>
      <w:bookmarkEnd w:id="361"/>
      <w:bookmarkEnd w:id="362"/>
    </w:p>
    <w:p w14:paraId="1B136FCA" w14:textId="594BD87B" w:rsidR="00501BD1" w:rsidDel="00EE7397" w:rsidRDefault="00501BD1">
      <w:pPr>
        <w:rPr>
          <w:del w:id="363" w:author="Maxon, Dawn" w:date="2020-03-10T16:39:00Z"/>
          <w:b/>
          <w:sz w:val="28"/>
          <w:szCs w:val="28"/>
        </w:rPr>
      </w:pPr>
      <w:bookmarkStart w:id="364" w:name="_Toc34750898"/>
      <w:bookmarkStart w:id="365" w:name="_Toc37076651"/>
      <w:bookmarkEnd w:id="364"/>
      <w:bookmarkEnd w:id="365"/>
    </w:p>
    <w:p w14:paraId="53B4627C" w14:textId="4DBCC997" w:rsidR="00501BD1" w:rsidDel="00EE7397" w:rsidRDefault="00501BD1">
      <w:pPr>
        <w:rPr>
          <w:del w:id="366" w:author="Maxon, Dawn" w:date="2020-03-10T16:39:00Z"/>
          <w:b/>
          <w:sz w:val="28"/>
          <w:szCs w:val="28"/>
        </w:rPr>
      </w:pPr>
      <w:bookmarkStart w:id="367" w:name="_Toc34750899"/>
      <w:bookmarkStart w:id="368" w:name="_Toc37076652"/>
      <w:bookmarkEnd w:id="367"/>
      <w:bookmarkEnd w:id="368"/>
    </w:p>
    <w:p w14:paraId="1726AD6D" w14:textId="5E8E76B4" w:rsidR="00501BD1" w:rsidDel="00EE7397" w:rsidRDefault="00501BD1">
      <w:pPr>
        <w:rPr>
          <w:del w:id="369" w:author="Maxon, Dawn" w:date="2020-03-10T16:39:00Z"/>
          <w:b/>
          <w:sz w:val="28"/>
          <w:szCs w:val="28"/>
        </w:rPr>
      </w:pPr>
      <w:bookmarkStart w:id="370" w:name="_Toc34750900"/>
      <w:bookmarkStart w:id="371" w:name="_Toc37076653"/>
      <w:bookmarkEnd w:id="370"/>
      <w:bookmarkEnd w:id="371"/>
    </w:p>
    <w:p w14:paraId="62CB3BED" w14:textId="04751CF0" w:rsidR="003340BE" w:rsidRPr="00597056" w:rsidRDefault="00145F35" w:rsidP="00C72AA2">
      <w:pPr>
        <w:pStyle w:val="Heading1"/>
      </w:pPr>
      <w:bookmarkStart w:id="372" w:name="_Toc37076654"/>
      <w:r w:rsidRPr="00597056">
        <w:t xml:space="preserve">Network </w:t>
      </w:r>
      <w:proofErr w:type="spellStart"/>
      <w:r w:rsidRPr="00597056">
        <w:t>Bist</w:t>
      </w:r>
      <w:proofErr w:type="spellEnd"/>
      <w:r w:rsidRPr="00597056">
        <w:t xml:space="preserve"> </w:t>
      </w:r>
      <w:r w:rsidR="007557E5">
        <w:t>Introduction and Definitions</w:t>
      </w:r>
      <w:bookmarkEnd w:id="372"/>
    </w:p>
    <w:p w14:paraId="65B544BB" w14:textId="43FB1848" w:rsidR="00EC684B" w:rsidRDefault="00987134" w:rsidP="00987134">
      <w:pPr>
        <w:pStyle w:val="Heading2"/>
      </w:pPr>
      <w:bookmarkStart w:id="373" w:name="_Toc37076655"/>
      <w:r>
        <w:t>BIST Coverage</w:t>
      </w:r>
      <w:bookmarkEnd w:id="373"/>
    </w:p>
    <w:p w14:paraId="16D68990" w14:textId="385C07C8" w:rsidR="00466EBD" w:rsidRDefault="00A96BAE">
      <w:r>
        <w:t xml:space="preserve">Network BIST </w:t>
      </w:r>
      <w:r w:rsidR="00C50A90">
        <w:t>covers</w:t>
      </w:r>
      <w:r>
        <w:t xml:space="preserve"> transport throughout the </w:t>
      </w:r>
      <w:proofErr w:type="spellStart"/>
      <w:r>
        <w:t>N</w:t>
      </w:r>
      <w:r w:rsidR="00312908">
        <w:t>o</w:t>
      </w:r>
      <w:r>
        <w:t>C</w:t>
      </w:r>
      <w:proofErr w:type="spellEnd"/>
      <w:r>
        <w:t xml:space="preserve">. </w:t>
      </w:r>
      <w:r w:rsidRPr="00A96BAE">
        <w:t>A</w:t>
      </w:r>
      <w:r>
        <w:t xml:space="preserve">ll the routers and links that make up the </w:t>
      </w:r>
      <w:proofErr w:type="spellStart"/>
      <w:r>
        <w:t>N</w:t>
      </w:r>
      <w:r w:rsidR="00312908">
        <w:t>o</w:t>
      </w:r>
      <w:r>
        <w:t>C</w:t>
      </w:r>
      <w:proofErr w:type="spellEnd"/>
      <w:r>
        <w:t xml:space="preserve"> on all layers, including </w:t>
      </w:r>
      <w:proofErr w:type="spellStart"/>
      <w:r>
        <w:t>regbus</w:t>
      </w:r>
      <w:proofErr w:type="spellEnd"/>
      <w:r>
        <w:t xml:space="preserve">, </w:t>
      </w:r>
      <w:r w:rsidR="00B622E2">
        <w:t xml:space="preserve">should </w:t>
      </w:r>
      <w:r w:rsidR="002B26EF">
        <w:t xml:space="preserve">have the ability to </w:t>
      </w:r>
      <w:r w:rsidR="00B622E2">
        <w:t>be</w:t>
      </w:r>
      <w:r>
        <w:t xml:space="preserve"> tested. BIST explicitly does not cover the protocol side of the master and slave bridges that surround the </w:t>
      </w:r>
      <w:proofErr w:type="spellStart"/>
      <w:r>
        <w:t>N</w:t>
      </w:r>
      <w:r w:rsidR="00312908">
        <w:t>o</w:t>
      </w:r>
      <w:r>
        <w:t>C</w:t>
      </w:r>
      <w:proofErr w:type="spellEnd"/>
      <w:r w:rsidR="00510B2B">
        <w:t xml:space="preserve"> or the connectivity from the protocol bridge to its switch</w:t>
      </w:r>
      <w:r>
        <w:t>.</w:t>
      </w:r>
    </w:p>
    <w:p w14:paraId="3F68097E" w14:textId="77777777" w:rsidR="00D23680" w:rsidRDefault="00D23680"/>
    <w:p w14:paraId="1540F8BF" w14:textId="77777777" w:rsidR="00A96BAE" w:rsidRDefault="00D23680">
      <w:r>
        <w:object w:dxaOrig="14731" w:dyaOrig="6031" w14:anchorId="10706E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pt;height:191pt" o:ole="">
            <v:imagedata r:id="rId11" o:title=""/>
          </v:shape>
          <o:OLEObject Type="Embed" ProgID="Visio.Drawing.15" ShapeID="_x0000_i1025" DrawAspect="Content" ObjectID="_1656253170" r:id="rId12"/>
        </w:object>
      </w:r>
    </w:p>
    <w:p w14:paraId="78938648" w14:textId="77777777" w:rsidR="00E22FDF" w:rsidRDefault="00E22FDF"/>
    <w:p w14:paraId="0C070161" w14:textId="64720CE0" w:rsidR="00EC684B" w:rsidRDefault="00A96BAE">
      <w:r>
        <w:t xml:space="preserve">In Figure 1, the </w:t>
      </w:r>
      <w:r w:rsidR="00D23680">
        <w:t xml:space="preserve">light </w:t>
      </w:r>
      <w:r>
        <w:t xml:space="preserve">green area </w:t>
      </w:r>
      <w:r w:rsidR="00EC684B">
        <w:t xml:space="preserve">labelled </w:t>
      </w:r>
      <w:proofErr w:type="spellStart"/>
      <w:r w:rsidR="00EC684B">
        <w:t>NoC</w:t>
      </w:r>
      <w:proofErr w:type="spellEnd"/>
      <w:r w:rsidR="00EC684B">
        <w:t xml:space="preserve"> </w:t>
      </w:r>
      <w:r>
        <w:t xml:space="preserve">is covered by Network BIST. The blue protocol </w:t>
      </w:r>
      <w:r w:rsidR="00B622E2">
        <w:t xml:space="preserve">bridges are not covered by BIST, nor are the wires they use to connect to the local switch. </w:t>
      </w:r>
      <w:r>
        <w:t xml:space="preserve"> </w:t>
      </w:r>
    </w:p>
    <w:p w14:paraId="63AF3DF6" w14:textId="77777777" w:rsidR="00DD4DBC" w:rsidRDefault="00846FD3">
      <w:r>
        <w:t>Figure 2 shows a</w:t>
      </w:r>
      <w:r w:rsidR="00557624">
        <w:t xml:space="preserve"> </w:t>
      </w:r>
      <w:r>
        <w:t>more detailed</w:t>
      </w:r>
      <w:r w:rsidR="00557624">
        <w:t xml:space="preserve"> picture of </w:t>
      </w:r>
      <w:r w:rsidR="00335BB4">
        <w:t>a single route’</w:t>
      </w:r>
      <w:r w:rsidR="00557624">
        <w:t>s layer/</w:t>
      </w:r>
      <w:proofErr w:type="spellStart"/>
      <w:r w:rsidR="00557624">
        <w:t>vc</w:t>
      </w:r>
      <w:proofErr w:type="spellEnd"/>
      <w:r w:rsidR="00557624">
        <w:t xml:space="preserve"> path from</w:t>
      </w:r>
      <w:r>
        <w:t xml:space="preserve"> tx0 port of a master bridge switch to the rx0 port of a slave bridge, and the reverse trip back from the slave bridge to the master.</w:t>
      </w:r>
      <w:r w:rsidR="00DD4DBC">
        <w:t xml:space="preserve"> Similar logic exists (but isn’t in the picture) for the other </w:t>
      </w:r>
      <w:proofErr w:type="spellStart"/>
      <w:r w:rsidR="00DD4DBC">
        <w:t>tx</w:t>
      </w:r>
      <w:proofErr w:type="spellEnd"/>
      <w:r w:rsidR="00DD4DBC">
        <w:t>/</w:t>
      </w:r>
      <w:proofErr w:type="spellStart"/>
      <w:r w:rsidR="00DD4DBC">
        <w:t>rx</w:t>
      </w:r>
      <w:proofErr w:type="spellEnd"/>
      <w:r w:rsidR="00DD4DBC">
        <w:t xml:space="preserve"> ports if they exist.</w:t>
      </w:r>
      <w:r>
        <w:t xml:space="preserve"> The</w:t>
      </w:r>
      <w:r w:rsidR="00557624">
        <w:t xml:space="preserve"> green area again is covered by BIST</w:t>
      </w:r>
      <w:r w:rsidR="00841C4B">
        <w:t xml:space="preserve">. </w:t>
      </w:r>
      <w:r w:rsidR="00DD4DBC">
        <w:t>BIST does not cover t</w:t>
      </w:r>
      <w:r w:rsidR="00C50A90">
        <w:t xml:space="preserve">he wires that connect the bridge to its </w:t>
      </w:r>
      <w:r w:rsidR="00DD4DBC">
        <w:t>switch</w:t>
      </w:r>
      <w:r w:rsidR="00C50A90">
        <w:t>.</w:t>
      </w:r>
      <w:r w:rsidR="00557624">
        <w:t xml:space="preserve"> </w:t>
      </w:r>
    </w:p>
    <w:p w14:paraId="0D7E39F2" w14:textId="54E8FC87" w:rsidR="00846FD3" w:rsidRDefault="00846FD3">
      <w:r>
        <w:t>The switch will have one</w:t>
      </w:r>
      <w:r w:rsidR="001A3740">
        <w:t xml:space="preserve"> </w:t>
      </w:r>
      <w:proofErr w:type="spellStart"/>
      <w:r w:rsidR="00F2491D">
        <w:t>bist_gen</w:t>
      </w:r>
      <w:proofErr w:type="spellEnd"/>
      <w:r w:rsidR="00557624">
        <w:t xml:space="preserve"> </w:t>
      </w:r>
      <w:r>
        <w:t xml:space="preserve">module per </w:t>
      </w:r>
      <w:proofErr w:type="spellStart"/>
      <w:r>
        <w:t>tx</w:t>
      </w:r>
      <w:proofErr w:type="spellEnd"/>
      <w:r>
        <w:t xml:space="preserve"> port </w:t>
      </w:r>
      <w:r w:rsidR="00557624">
        <w:t xml:space="preserve">and </w:t>
      </w:r>
      <w:r>
        <w:t xml:space="preserve">one </w:t>
      </w:r>
      <w:proofErr w:type="spellStart"/>
      <w:r w:rsidR="00F2491D">
        <w:t>bist_chk</w:t>
      </w:r>
      <w:proofErr w:type="spellEnd"/>
      <w:r w:rsidR="00557624">
        <w:t xml:space="preserve"> module</w:t>
      </w:r>
      <w:r>
        <w:t xml:space="preserve"> per </w:t>
      </w:r>
      <w:proofErr w:type="spellStart"/>
      <w:r>
        <w:t>rx</w:t>
      </w:r>
      <w:proofErr w:type="spellEnd"/>
      <w:r>
        <w:t xml:space="preserve"> port.</w:t>
      </w:r>
      <w:r w:rsidR="00C50A90">
        <w:t xml:space="preserve"> </w:t>
      </w:r>
      <w:proofErr w:type="spellStart"/>
      <w:r>
        <w:t>NocStudio</w:t>
      </w:r>
      <w:proofErr w:type="spellEnd"/>
      <w:r>
        <w:t xml:space="preserve"> will provide parameters to configure each </w:t>
      </w:r>
      <w:proofErr w:type="spellStart"/>
      <w:r>
        <w:t>bist_gen</w:t>
      </w:r>
      <w:proofErr w:type="spellEnd"/>
      <w:r>
        <w:t xml:space="preserve"> module, including routing table information, and widths of relevant fields. It will provide a set of parameters to </w:t>
      </w:r>
      <w:proofErr w:type="spellStart"/>
      <w:r>
        <w:t>bist_chk</w:t>
      </w:r>
      <w:proofErr w:type="spellEnd"/>
      <w:r>
        <w:t xml:space="preserve"> modules as well, including widths of relevant fields and the total number of flits expected from all routes to that </w:t>
      </w:r>
      <w:proofErr w:type="spellStart"/>
      <w:r>
        <w:t>bist_chk</w:t>
      </w:r>
      <w:proofErr w:type="spellEnd"/>
      <w:r>
        <w:t xml:space="preserve"> module.</w:t>
      </w:r>
    </w:p>
    <w:p w14:paraId="763823F6" w14:textId="503FBD6D" w:rsidR="00846FD3" w:rsidRDefault="00FC189C">
      <w:r>
        <w:object w:dxaOrig="11566" w:dyaOrig="4335" w14:anchorId="0030B956">
          <v:shape id="_x0000_i1026" type="#_x0000_t75" style="width:468pt;height:175.5pt" o:ole="">
            <v:imagedata r:id="rId13" o:title=""/>
          </v:shape>
          <o:OLEObject Type="Embed" ProgID="Visio.Drawing.15" ShapeID="_x0000_i1026" DrawAspect="Content" ObjectID="_1656253171" r:id="rId14"/>
        </w:object>
      </w:r>
    </w:p>
    <w:p w14:paraId="0FA1D9BE" w14:textId="63E58C8B" w:rsidR="00A7189C" w:rsidRDefault="00A7189C">
      <w:r>
        <w:t xml:space="preserve">In the initial implementation, customers </w:t>
      </w:r>
      <w:r w:rsidR="00466569">
        <w:t>must explicitly kick</w:t>
      </w:r>
      <w:r>
        <w:t xml:space="preserve"> off the </w:t>
      </w:r>
      <w:proofErr w:type="spellStart"/>
      <w:r>
        <w:t>bist_gen</w:t>
      </w:r>
      <w:proofErr w:type="spellEnd"/>
      <w:r>
        <w:t xml:space="preserve"> blocks. This enables BIST to directly control how many BIST engines are running at once in order to satisfy test time/power requirements. As a possible improvement in the future, we could provide a hardware FSM to sequence through </w:t>
      </w:r>
      <w:proofErr w:type="spellStart"/>
      <w:r>
        <w:t>NoC</w:t>
      </w:r>
      <w:proofErr w:type="spellEnd"/>
      <w:r>
        <w:t xml:space="preserve"> BIST</w:t>
      </w:r>
      <w:r w:rsidR="00F552DF">
        <w:t xml:space="preserve">, running on a subset of the </w:t>
      </w:r>
      <w:proofErr w:type="spellStart"/>
      <w:r w:rsidR="00F552DF">
        <w:t>NoC</w:t>
      </w:r>
      <w:proofErr w:type="spellEnd"/>
      <w:r w:rsidR="00F552DF">
        <w:t xml:space="preserve"> in series</w:t>
      </w:r>
      <w:r>
        <w:t xml:space="preserve">. </w:t>
      </w:r>
      <w:r w:rsidR="00D6192D">
        <w:t xml:space="preserve">(See </w:t>
      </w:r>
      <w:proofErr w:type="spellStart"/>
      <w:r w:rsidR="00D6192D">
        <w:t>bist_ctrl</w:t>
      </w:r>
      <w:proofErr w:type="spellEnd"/>
      <w:r w:rsidR="00D6192D">
        <w:t xml:space="preserve"> section below.)</w:t>
      </w:r>
    </w:p>
    <w:p w14:paraId="3FED5B4F" w14:textId="27F2EFC4" w:rsidR="002B26EF" w:rsidRDefault="002B26EF">
      <w:pPr>
        <w:rPr>
          <w:ins w:id="374" w:author="Maxon, Dawn" w:date="2020-03-02T15:07:00Z"/>
        </w:rPr>
      </w:pPr>
      <w:r>
        <w:t xml:space="preserve">In the initial implementation, all bridges/routes will have BIST. </w:t>
      </w:r>
      <w:r w:rsidR="00F552DF">
        <w:t xml:space="preserve">Customers will be able to </w:t>
      </w:r>
      <w:r w:rsidR="0010432D">
        <w:t>enable</w:t>
      </w:r>
      <w:r w:rsidR="00F552DF">
        <w:t xml:space="preserve"> BIST via a write to a config register. </w:t>
      </w:r>
      <w:r>
        <w:t xml:space="preserve">As a future improvement, we will add the ability to only have BIST </w:t>
      </w:r>
      <w:r w:rsidR="00F552DF">
        <w:t xml:space="preserve">modules </w:t>
      </w:r>
      <w:r>
        <w:t>on specific mission-critical bridges/routes.</w:t>
      </w:r>
    </w:p>
    <w:p w14:paraId="2DE4FDE2" w14:textId="24234438" w:rsidR="00777CEC" w:rsidRDefault="00777CEC" w:rsidP="00777CEC">
      <w:pPr>
        <w:pStyle w:val="Heading2"/>
        <w:rPr>
          <w:ins w:id="375" w:author="Maxon, Dawn" w:date="2020-03-02T15:08:00Z"/>
        </w:rPr>
      </w:pPr>
      <w:bookmarkStart w:id="376" w:name="_Toc37076656"/>
      <w:ins w:id="377" w:author="Maxon, Dawn" w:date="2020-03-02T15:07:00Z">
        <w:r>
          <w:t>BIST Coverage</w:t>
        </w:r>
      </w:ins>
      <w:bookmarkEnd w:id="376"/>
    </w:p>
    <w:p w14:paraId="238396D4" w14:textId="4F03B75D" w:rsidR="00777CEC" w:rsidRPr="00777CEC" w:rsidRDefault="00777CEC">
      <w:pPr>
        <w:rPr>
          <w:ins w:id="378" w:author="Maxon, Dawn" w:date="2020-03-02T15:07:00Z"/>
          <w:rPrChange w:id="379" w:author="Maxon, Dawn" w:date="2020-03-02T15:08:00Z">
            <w:rPr>
              <w:ins w:id="380" w:author="Maxon, Dawn" w:date="2020-03-02T15:07:00Z"/>
            </w:rPr>
          </w:rPrChange>
        </w:rPr>
        <w:pPrChange w:id="381" w:author="Maxon, Dawn" w:date="2020-03-02T15:08:00Z">
          <w:pPr>
            <w:pStyle w:val="Heading2"/>
          </w:pPr>
        </w:pPrChange>
      </w:pPr>
      <w:ins w:id="382" w:author="Maxon, Dawn" w:date="2020-03-02T15:08:00Z">
        <w:r>
          <w:t xml:space="preserve">We’d like to cover all wires in the </w:t>
        </w:r>
        <w:proofErr w:type="spellStart"/>
        <w:r>
          <w:t>NoC</w:t>
        </w:r>
        <w:proofErr w:type="spellEnd"/>
        <w:r>
          <w:t xml:space="preserve"> and all locations</w:t>
        </w:r>
      </w:ins>
      <w:ins w:id="383" w:author="Maxon, Dawn" w:date="2020-03-03T08:50:00Z">
        <w:r w:rsidR="00B8565D">
          <w:t>--</w:t>
        </w:r>
      </w:ins>
      <w:ins w:id="384" w:author="Maxon, Dawn" w:date="2020-03-02T17:27:00Z">
        <w:r w:rsidR="00F81E88">
          <w:t>at their full widths</w:t>
        </w:r>
      </w:ins>
      <w:ins w:id="385" w:author="Maxon, Dawn" w:date="2020-03-03T08:50:00Z">
        <w:r w:rsidR="00B8565D">
          <w:t>--</w:t>
        </w:r>
      </w:ins>
      <w:ins w:id="386" w:author="Maxon, Dawn" w:date="2020-03-02T15:08:00Z">
        <w:r>
          <w:t xml:space="preserve">of all FIFOs in the </w:t>
        </w:r>
        <w:proofErr w:type="spellStart"/>
        <w:r>
          <w:t>NoC</w:t>
        </w:r>
        <w:proofErr w:type="spellEnd"/>
        <w:r>
          <w:t xml:space="preserve">. </w:t>
        </w:r>
      </w:ins>
      <w:ins w:id="387" w:author="Maxon, Dawn" w:date="2020-03-03T10:17:00Z">
        <w:r w:rsidR="00E66185">
          <w:t xml:space="preserve"> </w:t>
        </w:r>
        <w:proofErr w:type="spellStart"/>
        <w:r w:rsidR="00E66185">
          <w:t>NocStudio</w:t>
        </w:r>
        <w:proofErr w:type="spellEnd"/>
        <w:r w:rsidR="00E66185">
          <w:t xml:space="preserve"> must ensure t</w:t>
        </w:r>
      </w:ins>
      <w:ins w:id="388" w:author="Maxon, Dawn" w:date="2020-03-03T10:16:00Z">
        <w:r w:rsidR="00E66185">
          <w:t xml:space="preserve">he number of flits in a packet </w:t>
        </w:r>
      </w:ins>
      <w:ins w:id="389" w:author="Maxon, Dawn" w:date="2020-03-03T10:17:00Z">
        <w:r w:rsidR="00E66185">
          <w:t>cover</w:t>
        </w:r>
      </w:ins>
      <w:ins w:id="390" w:author="Maxon, Dawn" w:date="2020-03-03T10:18:00Z">
        <w:r w:rsidR="00E66185">
          <w:t>s</w:t>
        </w:r>
      </w:ins>
      <w:ins w:id="391" w:author="Maxon, Dawn" w:date="2020-03-03T10:17:00Z">
        <w:r w:rsidR="00E66185">
          <w:t xml:space="preserve"> all the wires when upsizing occurs.</w:t>
        </w:r>
      </w:ins>
      <w:ins w:id="392" w:author="Maxon, Dawn" w:date="2020-03-03T10:24:00Z">
        <w:r w:rsidR="00E66185">
          <w:t xml:space="preserve"> The following</w:t>
        </w:r>
      </w:ins>
      <w:ins w:id="393" w:author="Maxon, Dawn" w:date="2020-03-03T10:19:00Z">
        <w:r w:rsidR="00E66185">
          <w:t xml:space="preserve"> coverage holes</w:t>
        </w:r>
      </w:ins>
      <w:ins w:id="394" w:author="Maxon, Dawn" w:date="2020-03-03T10:24:00Z">
        <w:r w:rsidR="00E66185">
          <w:t xml:space="preserve"> exist in the initial implementation of BIST</w:t>
        </w:r>
      </w:ins>
      <w:ins w:id="395" w:author="Maxon, Dawn" w:date="2020-03-03T10:19:00Z">
        <w:r w:rsidR="00E66185">
          <w:t>.</w:t>
        </w:r>
      </w:ins>
    </w:p>
    <w:p w14:paraId="6E6AC2E0" w14:textId="6A8E2451" w:rsidR="00777CEC" w:rsidRDefault="00777CEC" w:rsidP="00777CEC">
      <w:pPr>
        <w:pStyle w:val="Heading3"/>
        <w:rPr>
          <w:ins w:id="396" w:author="Maxon, Dawn" w:date="2020-03-03T08:53:00Z"/>
        </w:rPr>
      </w:pPr>
      <w:bookmarkStart w:id="397" w:name="_Toc37076657"/>
      <w:ins w:id="398" w:author="Maxon, Dawn" w:date="2020-03-02T15:09:00Z">
        <w:r>
          <w:t>FIFO Coverage for Single Beat Injectors</w:t>
        </w:r>
      </w:ins>
      <w:bookmarkEnd w:id="397"/>
    </w:p>
    <w:p w14:paraId="6A1425F1" w14:textId="6168CA35" w:rsidR="00DB762A" w:rsidRPr="00DB762A" w:rsidRDefault="00DB762A">
      <w:pPr>
        <w:rPr>
          <w:ins w:id="399" w:author="Maxon, Dawn" w:date="2020-03-02T15:15:00Z"/>
          <w:rPrChange w:id="400" w:author="Maxon, Dawn" w:date="2020-03-03T08:53:00Z">
            <w:rPr>
              <w:ins w:id="401" w:author="Maxon, Dawn" w:date="2020-03-02T15:15:00Z"/>
            </w:rPr>
          </w:rPrChange>
        </w:rPr>
        <w:pPrChange w:id="402" w:author="Maxon, Dawn" w:date="2020-03-03T08:53:00Z">
          <w:pPr>
            <w:pStyle w:val="Heading3"/>
          </w:pPr>
        </w:pPrChange>
      </w:pPr>
      <w:ins w:id="403" w:author="Maxon, Dawn" w:date="2020-03-03T08:54:00Z">
        <w:r>
          <w:t>On paths from single beat injectors, it isn’t possible to guarantee that all locations of</w:t>
        </w:r>
      </w:ins>
      <w:ins w:id="404" w:author="Maxon, Dawn" w:date="2020-03-10T08:52:00Z">
        <w:r w:rsidR="007A20B9">
          <w:t xml:space="preserve"> switch input port</w:t>
        </w:r>
      </w:ins>
      <w:ins w:id="405" w:author="Maxon, Dawn" w:date="2020-03-03T08:54:00Z">
        <w:r>
          <w:t xml:space="preserve"> </w:t>
        </w:r>
        <w:proofErr w:type="spellStart"/>
        <w:r>
          <w:t>fifos</w:t>
        </w:r>
        <w:proofErr w:type="spellEnd"/>
        <w:r>
          <w:t xml:space="preserve"> are covered</w:t>
        </w:r>
      </w:ins>
      <w:ins w:id="406" w:author="Maxon, Dawn" w:date="2020-03-03T10:19:00Z">
        <w:r w:rsidR="00E66185">
          <w:t>. As the injector cycles through the patterns and rout</w:t>
        </w:r>
      </w:ins>
      <w:ins w:id="407" w:author="Maxon, Dawn" w:date="2020-03-03T10:20:00Z">
        <w:r w:rsidR="00E66185">
          <w:t xml:space="preserve">es, </w:t>
        </w:r>
      </w:ins>
      <w:ins w:id="408" w:author="Maxon, Dawn" w:date="2020-03-10T08:52:00Z">
        <w:r w:rsidR="007A20B9">
          <w:t xml:space="preserve">various locations of the </w:t>
        </w:r>
        <w:proofErr w:type="spellStart"/>
        <w:r w:rsidR="007A20B9">
          <w:t>fifos</w:t>
        </w:r>
        <w:proofErr w:type="spellEnd"/>
        <w:r w:rsidR="007A20B9">
          <w:t xml:space="preserve"> will be covered, but </w:t>
        </w:r>
      </w:ins>
      <w:ins w:id="409" w:author="Maxon, Dawn" w:date="2020-03-03T10:20:00Z">
        <w:r w:rsidR="00E66185">
          <w:t xml:space="preserve">no way exists to ensure that each location of the </w:t>
        </w:r>
        <w:proofErr w:type="spellStart"/>
        <w:r w:rsidR="00E66185">
          <w:t>fifo</w:t>
        </w:r>
        <w:proofErr w:type="spellEnd"/>
        <w:r w:rsidR="00E66185">
          <w:t xml:space="preserve"> gets tested. </w:t>
        </w:r>
      </w:ins>
      <w:ins w:id="410" w:author="Maxon, Dawn" w:date="2020-03-03T10:21:00Z">
        <w:r w:rsidR="00E66185">
          <w:t xml:space="preserve">We may solve this in the future by coming up with a way for multi-flit packets to be sent on single-beat injector routes. </w:t>
        </w:r>
      </w:ins>
    </w:p>
    <w:p w14:paraId="338322F1" w14:textId="10F46D72" w:rsidR="003B7F0F" w:rsidRPr="003B7F0F" w:rsidRDefault="003B7F0F">
      <w:pPr>
        <w:pStyle w:val="Heading3"/>
        <w:rPr>
          <w:rPrChange w:id="411" w:author="Maxon, Dawn" w:date="2020-03-02T15:15:00Z">
            <w:rPr/>
          </w:rPrChange>
        </w:rPr>
        <w:pPrChange w:id="412" w:author="Maxon, Dawn" w:date="2020-03-02T15:15:00Z">
          <w:pPr/>
        </w:pPrChange>
      </w:pPr>
      <w:bookmarkStart w:id="413" w:name="_Toc37076658"/>
      <w:proofErr w:type="spellStart"/>
      <w:ins w:id="414" w:author="Maxon, Dawn" w:date="2020-03-02T15:15:00Z">
        <w:r>
          <w:t>Regbus</w:t>
        </w:r>
        <w:proofErr w:type="spellEnd"/>
        <w:r>
          <w:t xml:space="preserve"> Layer Coverage</w:t>
        </w:r>
      </w:ins>
      <w:bookmarkEnd w:id="413"/>
    </w:p>
    <w:p w14:paraId="2C206E48" w14:textId="6E4A5354" w:rsidR="00F81E88" w:rsidRDefault="00F81E88" w:rsidP="00F552DF">
      <w:pPr>
        <w:rPr>
          <w:ins w:id="415" w:author="Maxon, Dawn" w:date="2020-03-03T09:03:00Z"/>
        </w:rPr>
      </w:pPr>
      <w:ins w:id="416" w:author="Maxon, Dawn" w:date="2020-03-02T17:29:00Z">
        <w:r>
          <w:t xml:space="preserve">The </w:t>
        </w:r>
        <w:proofErr w:type="spellStart"/>
        <w:r>
          <w:t>regbus</w:t>
        </w:r>
        <w:proofErr w:type="spellEnd"/>
        <w:r>
          <w:t xml:space="preserve"> </w:t>
        </w:r>
      </w:ins>
      <w:ins w:id="417" w:author="Maxon, Dawn" w:date="2020-03-03T09:02:00Z">
        <w:r w:rsidR="00DB762A">
          <w:t xml:space="preserve">layer has only credited </w:t>
        </w:r>
      </w:ins>
      <w:ins w:id="418" w:author="Maxon, Dawn" w:date="2020-03-03T09:03:00Z">
        <w:r w:rsidR="00DB762A">
          <w:t>flow control</w:t>
        </w:r>
      </w:ins>
      <w:ins w:id="419" w:author="Maxon, Dawn" w:date="2020-03-03T09:17:00Z">
        <w:r w:rsidR="00387058">
          <w:t xml:space="preserve"> between the </w:t>
        </w:r>
        <w:proofErr w:type="spellStart"/>
        <w:r w:rsidR="00387058">
          <w:t>regbus</w:t>
        </w:r>
        <w:proofErr w:type="spellEnd"/>
        <w:r w:rsidR="00387058">
          <w:t xml:space="preserve"> master and it</w:t>
        </w:r>
      </w:ins>
      <w:ins w:id="420" w:author="Maxon, Dawn" w:date="2020-03-03T10:22:00Z">
        <w:r w:rsidR="00E66185">
          <w:t>s switch</w:t>
        </w:r>
      </w:ins>
      <w:ins w:id="421" w:author="Maxon, Dawn" w:date="2020-03-03T09:03:00Z">
        <w:r w:rsidR="00DB762A">
          <w:t xml:space="preserve">, whereas the normal switches </w:t>
        </w:r>
        <w:r w:rsidR="00387058">
          <w:t>use</w:t>
        </w:r>
        <w:r w:rsidR="00DB762A">
          <w:t xml:space="preserve"> ready-valid flow control. </w:t>
        </w:r>
      </w:ins>
      <w:ins w:id="422" w:author="Maxon, Dawn" w:date="2020-03-03T09:04:00Z">
        <w:r w:rsidR="00387058">
          <w:t xml:space="preserve">This </w:t>
        </w:r>
      </w:ins>
      <w:ins w:id="423" w:author="Maxon, Dawn" w:date="2020-03-03T10:23:00Z">
        <w:r w:rsidR="00E66185">
          <w:t xml:space="preserve">complicates implementing the same BIST on </w:t>
        </w:r>
        <w:proofErr w:type="spellStart"/>
        <w:r w:rsidR="00E66185">
          <w:t>regbus</w:t>
        </w:r>
        <w:proofErr w:type="spellEnd"/>
        <w:r w:rsidR="00E66185">
          <w:t xml:space="preserve"> layer as on the regular </w:t>
        </w:r>
        <w:proofErr w:type="spellStart"/>
        <w:r w:rsidR="00E66185">
          <w:t>NoC</w:t>
        </w:r>
        <w:proofErr w:type="spellEnd"/>
        <w:r w:rsidR="00E66185">
          <w:t xml:space="preserve"> layers.</w:t>
        </w:r>
      </w:ins>
    </w:p>
    <w:p w14:paraId="138063CA" w14:textId="40BCE848" w:rsidR="00DB762A" w:rsidRDefault="00E66185" w:rsidP="00F552DF">
      <w:pPr>
        <w:rPr>
          <w:ins w:id="424" w:author="Maxon, Dawn" w:date="2020-03-02T17:30:00Z"/>
        </w:rPr>
      </w:pPr>
      <w:ins w:id="425" w:author="Maxon, Dawn" w:date="2020-03-03T10:24:00Z">
        <w:r>
          <w:t>A solution for this is TBD.</w:t>
        </w:r>
      </w:ins>
    </w:p>
    <w:p w14:paraId="72706DCC" w14:textId="463A75A6" w:rsidR="00DB762A" w:rsidRDefault="00F552DF" w:rsidP="00DB762A">
      <w:pPr>
        <w:pStyle w:val="Heading3"/>
        <w:rPr>
          <w:ins w:id="426" w:author="Maxon, Dawn" w:date="2020-03-03T09:02:00Z"/>
        </w:rPr>
      </w:pPr>
      <w:del w:id="427" w:author="Maxon, Dawn" w:date="2020-03-03T10:23:00Z">
        <w:r w:rsidDel="00E66185">
          <w:delText>The initial implementation of BIST will not cover the regbus layer of the NoC</w:delText>
        </w:r>
        <w:r w:rsidR="00A7189C" w:rsidDel="00E66185">
          <w:delText xml:space="preserve">. </w:delText>
        </w:r>
        <w:r w:rsidR="003B5ABE" w:rsidDel="00E66185">
          <w:delText>The r</w:delText>
        </w:r>
        <w:r w:rsidDel="00E66185">
          <w:delText>egbus layer has a different topology than a regular NoC layer—there are not rx</w:delText>
        </w:r>
        <w:r w:rsidR="003B5ABE" w:rsidDel="00E66185">
          <w:delText xml:space="preserve"> </w:delText>
        </w:r>
        <w:r w:rsidDel="00E66185">
          <w:delText>switches</w:delText>
        </w:r>
        <w:r w:rsidR="003B5ABE" w:rsidDel="00E66185">
          <w:delText xml:space="preserve"> for regbus, but rather </w:delText>
        </w:r>
        <w:commentRangeStart w:id="428"/>
        <w:r w:rsidR="003B5ABE" w:rsidDel="00E66185">
          <w:delText xml:space="preserve">ringmasters. Since we plan to replace the existing ringmaster with a new module in the near future, we </w:delText>
        </w:r>
        <w:commentRangeEnd w:id="428"/>
        <w:r w:rsidR="00103E59" w:rsidDel="00E66185">
          <w:rPr>
            <w:rStyle w:val="CommentReference"/>
          </w:rPr>
          <w:commentReference w:id="428"/>
        </w:r>
        <w:r w:rsidR="003B5ABE" w:rsidDel="00E66185">
          <w:delText xml:space="preserve">can add BIST to the regbus layer as part of that work. </w:delText>
        </w:r>
      </w:del>
      <w:bookmarkStart w:id="429" w:name="_Toc37076659"/>
      <w:ins w:id="430" w:author="Maxon, Dawn" w:date="2020-03-03T09:02:00Z">
        <w:r w:rsidR="00DB762A">
          <w:t>Control Signal Coverage</w:t>
        </w:r>
        <w:bookmarkEnd w:id="429"/>
      </w:ins>
    </w:p>
    <w:p w14:paraId="0544AE78" w14:textId="346BBD92" w:rsidR="00DB762A" w:rsidRDefault="00E66185" w:rsidP="00DB762A">
      <w:pPr>
        <w:rPr>
          <w:ins w:id="431" w:author="Maxon, Dawn" w:date="2020-03-10T08:53:00Z"/>
        </w:rPr>
      </w:pPr>
      <w:ins w:id="432" w:author="Maxon, Dawn" w:date="2020-03-03T10:25:00Z">
        <w:r>
          <w:t xml:space="preserve">Not all bits of the packet can be </w:t>
        </w:r>
      </w:ins>
      <w:ins w:id="433" w:author="Maxon, Dawn" w:date="2020-03-03T10:26:00Z">
        <w:r>
          <w:t xml:space="preserve">explicitly </w:t>
        </w:r>
      </w:ins>
      <w:ins w:id="434" w:author="Maxon, Dawn" w:date="2020-03-03T10:25:00Z">
        <w:r>
          <w:t xml:space="preserve">tested </w:t>
        </w:r>
      </w:ins>
      <w:ins w:id="435" w:author="Maxon, Dawn" w:date="2020-03-03T10:26:00Z">
        <w:r>
          <w:t xml:space="preserve">by a data pattern because they are used in the routing itself. </w:t>
        </w:r>
      </w:ins>
      <w:ins w:id="436" w:author="Maxon, Dawn" w:date="2020-03-03T10:27:00Z">
        <w:r w:rsidR="00D8739F">
          <w:t xml:space="preserve">Some receive coverage by default, because if incorrect the flit will be </w:t>
        </w:r>
        <w:proofErr w:type="gramStart"/>
        <w:r w:rsidR="00D8739F">
          <w:t>misrouted</w:t>
        </w:r>
        <w:proofErr w:type="gramEnd"/>
        <w:r w:rsidR="00D8739F">
          <w:t xml:space="preserve"> and the flit count will be incorrect.</w:t>
        </w:r>
      </w:ins>
      <w:ins w:id="437" w:author="Maxon, Dawn" w:date="2020-03-09T17:24:00Z">
        <w:r w:rsidR="00691B27">
          <w:t xml:space="preserve"> Section 6 describes each wire’s coverage in detail.</w:t>
        </w:r>
      </w:ins>
    </w:p>
    <w:p w14:paraId="24544DDA" w14:textId="607EB960" w:rsidR="007A20B9" w:rsidRDefault="007A20B9" w:rsidP="007A20B9">
      <w:pPr>
        <w:pStyle w:val="Heading3"/>
        <w:rPr>
          <w:ins w:id="438" w:author="Maxon, Dawn" w:date="2020-03-10T08:54:00Z"/>
        </w:rPr>
      </w:pPr>
      <w:bookmarkStart w:id="439" w:name="_Toc37076660"/>
      <w:proofErr w:type="spellStart"/>
      <w:ins w:id="440" w:author="Maxon, Dawn" w:date="2020-03-10T08:53:00Z">
        <w:r>
          <w:lastRenderedPageBreak/>
          <w:t>Mesochronous</w:t>
        </w:r>
        <w:proofErr w:type="spellEnd"/>
        <w:r>
          <w:t xml:space="preserve"> Crossing Coverage</w:t>
        </w:r>
      </w:ins>
      <w:bookmarkEnd w:id="439"/>
    </w:p>
    <w:p w14:paraId="789A8890" w14:textId="0E258867" w:rsidR="007A20B9" w:rsidRDefault="007A20B9" w:rsidP="007A20B9">
      <w:pPr>
        <w:rPr>
          <w:ins w:id="441" w:author="Maxon, Dawn" w:date="2020-07-14T17:29:00Z"/>
        </w:rPr>
      </w:pPr>
      <w:ins w:id="442" w:author="Maxon, Dawn" w:date="2020-03-10T08:54:00Z">
        <w:r>
          <w:t xml:space="preserve">Our </w:t>
        </w:r>
        <w:proofErr w:type="spellStart"/>
        <w:r>
          <w:t>mesochronous</w:t>
        </w:r>
        <w:proofErr w:type="spellEnd"/>
        <w:r>
          <w:t xml:space="preserve"> crosser </w:t>
        </w:r>
      </w:ins>
      <w:ins w:id="443" w:author="Maxon, Dawn" w:date="2020-03-10T09:02:00Z">
        <w:r w:rsidR="0081525B">
          <w:t>will not</w:t>
        </w:r>
      </w:ins>
      <w:ins w:id="444" w:author="Maxon, Dawn" w:date="2020-03-10T08:54:00Z">
        <w:r>
          <w:t xml:space="preserve"> be covered by BIST</w:t>
        </w:r>
      </w:ins>
      <w:ins w:id="445" w:author="Maxon, Dawn" w:date="2020-03-10T08:55:00Z">
        <w:r>
          <w:t xml:space="preserve"> because of the way its implemented</w:t>
        </w:r>
      </w:ins>
      <w:ins w:id="446" w:author="Maxon, Dawn" w:date="2020-03-10T09:02:00Z">
        <w:r w:rsidR="0081525B">
          <w:t xml:space="preserve"> </w:t>
        </w:r>
      </w:ins>
      <w:ins w:id="447" w:author="Maxon, Dawn" w:date="2020-03-10T09:03:00Z">
        <w:r w:rsidR="0081525B">
          <w:t>(it must be written and read every cycle, with no backpressure possible</w:t>
        </w:r>
      </w:ins>
      <w:ins w:id="448" w:author="Maxon, Dawn" w:date="2020-03-10T09:04:00Z">
        <w:r w:rsidR="0081525B">
          <w:t>)</w:t>
        </w:r>
      </w:ins>
      <w:ins w:id="449" w:author="Maxon, Dawn" w:date="2020-03-10T08:55:00Z">
        <w:r>
          <w:t>. This isn’t currently an issue because nobody</w:t>
        </w:r>
      </w:ins>
      <w:ins w:id="450" w:author="Maxon, Dawn" w:date="2020-03-10T08:56:00Z">
        <w:r>
          <w:t xml:space="preserve"> is using </w:t>
        </w:r>
        <w:proofErr w:type="gramStart"/>
        <w:r>
          <w:t>it, but</w:t>
        </w:r>
        <w:proofErr w:type="gramEnd"/>
        <w:r>
          <w:t xml:space="preserve"> may require a solution in the future</w:t>
        </w:r>
      </w:ins>
      <w:ins w:id="451" w:author="Maxon, Dawn" w:date="2020-03-10T09:02:00Z">
        <w:r w:rsidR="0081525B">
          <w:t>.</w:t>
        </w:r>
      </w:ins>
    </w:p>
    <w:p w14:paraId="50EE9143" w14:textId="1A1FB831" w:rsidR="00EF075E" w:rsidRDefault="00EF075E" w:rsidP="00EF075E">
      <w:pPr>
        <w:pStyle w:val="Heading3"/>
        <w:rPr>
          <w:ins w:id="452" w:author="Maxon, Dawn" w:date="2020-07-14T17:29:00Z"/>
        </w:rPr>
      </w:pPr>
      <w:ins w:id="453" w:author="Maxon, Dawn" w:date="2020-07-14T17:29:00Z">
        <w:r>
          <w:t>Low Power Coverage</w:t>
        </w:r>
      </w:ins>
    </w:p>
    <w:p w14:paraId="4DE9DCD5" w14:textId="000C6629" w:rsidR="00EF075E" w:rsidRPr="00EF075E" w:rsidRDefault="00EF075E" w:rsidP="00EF075E">
      <w:pPr>
        <w:rPr>
          <w:ins w:id="454" w:author="Maxon, Dawn" w:date="2020-03-10T09:05:00Z"/>
          <w:rPrChange w:id="455" w:author="Maxon, Dawn" w:date="2020-07-14T17:29:00Z">
            <w:rPr>
              <w:ins w:id="456" w:author="Maxon, Dawn" w:date="2020-03-10T09:05:00Z"/>
            </w:rPr>
          </w:rPrChange>
        </w:rPr>
        <w:pPrChange w:id="457" w:author="Maxon, Dawn" w:date="2020-07-14T17:29:00Z">
          <w:pPr/>
        </w:pPrChange>
      </w:pPr>
      <w:ins w:id="458" w:author="Maxon, Dawn" w:date="2020-07-14T17:29:00Z">
        <w:r>
          <w:t xml:space="preserve">BIST has to exist and run correctly in </w:t>
        </w:r>
        <w:proofErr w:type="spellStart"/>
        <w:r>
          <w:t>NoCs</w:t>
        </w:r>
        <w:proofErr w:type="spellEnd"/>
        <w:r>
          <w:t xml:space="preserve"> with our low power functionality enabled. Specifically</w:t>
        </w:r>
      </w:ins>
      <w:ins w:id="459" w:author="Maxon, Dawn" w:date="2020-07-14T17:30:00Z">
        <w:r>
          <w:t>, the BIST</w:t>
        </w:r>
      </w:ins>
      <w:ins w:id="460" w:author="Maxon, Dawn" w:date="2020-07-14T17:31:00Z">
        <w:r>
          <w:t xml:space="preserve"> control module will need the ability to wake other power domains</w:t>
        </w:r>
      </w:ins>
      <w:ins w:id="461" w:author="Maxon, Dawn" w:date="2020-07-14T17:32:00Z">
        <w:r>
          <w:t xml:space="preserve"> in order to run BIST successfully.</w:t>
        </w:r>
      </w:ins>
      <w:bookmarkStart w:id="462" w:name="_GoBack"/>
      <w:bookmarkEnd w:id="462"/>
    </w:p>
    <w:p w14:paraId="1CF41F6D" w14:textId="065F6480" w:rsidR="0081525B" w:rsidRPr="0081525B" w:rsidDel="00235024" w:rsidRDefault="0081525B">
      <w:pPr>
        <w:rPr>
          <w:del w:id="463" w:author="Maxon, Dawn" w:date="2020-05-14T12:12:00Z"/>
        </w:rPr>
      </w:pPr>
    </w:p>
    <w:p w14:paraId="01B9D75D" w14:textId="21C16DD7" w:rsidR="00F2491D" w:rsidRDefault="00F2491D" w:rsidP="00F2491D">
      <w:pPr>
        <w:pStyle w:val="Heading2"/>
        <w:rPr>
          <w:ins w:id="464" w:author="Maxon, Dawn" w:date="2020-03-02T15:17:00Z"/>
        </w:rPr>
      </w:pPr>
      <w:bookmarkStart w:id="465" w:name="_Toc37076662"/>
      <w:r>
        <w:t>BIST Failure Definition</w:t>
      </w:r>
      <w:bookmarkEnd w:id="465"/>
    </w:p>
    <w:p w14:paraId="5B0A4BAD" w14:textId="77777777" w:rsidR="00B8565D" w:rsidRDefault="003B7F0F">
      <w:pPr>
        <w:rPr>
          <w:ins w:id="466" w:author="Maxon, Dawn" w:date="2020-03-03T08:50:00Z"/>
        </w:rPr>
      </w:pPr>
      <w:ins w:id="467" w:author="Maxon, Dawn" w:date="2020-03-02T15:17:00Z">
        <w:r>
          <w:t>There are two</w:t>
        </w:r>
      </w:ins>
      <w:ins w:id="468" w:author="Maxon, Dawn" w:date="2020-03-02T15:18:00Z">
        <w:r>
          <w:t xml:space="preserve"> basic types of failures: </w:t>
        </w:r>
      </w:ins>
    </w:p>
    <w:p w14:paraId="64CFE740" w14:textId="5832C89D" w:rsidR="00B8565D" w:rsidRDefault="003B7F0F" w:rsidP="00B8565D">
      <w:pPr>
        <w:pStyle w:val="ListParagraph"/>
        <w:numPr>
          <w:ilvl w:val="0"/>
          <w:numId w:val="20"/>
        </w:numPr>
        <w:rPr>
          <w:ins w:id="469" w:author="Maxon, Dawn" w:date="2020-03-03T08:51:00Z"/>
        </w:rPr>
      </w:pPr>
      <w:ins w:id="470" w:author="Maxon, Dawn" w:date="2020-03-02T15:18:00Z">
        <w:r>
          <w:t>BIST fails but can be reliably rerun</w:t>
        </w:r>
      </w:ins>
      <w:ins w:id="471" w:author="Maxon, Dawn" w:date="2020-03-03T21:24:00Z">
        <w:r w:rsidR="00831993">
          <w:t xml:space="preserve"> (corrupted pac</w:t>
        </w:r>
      </w:ins>
      <w:ins w:id="472" w:author="Maxon, Dawn" w:date="2020-03-03T21:25:00Z">
        <w:r w:rsidR="00831993">
          <w:t>kets but no missing/misrouted ones).</w:t>
        </w:r>
      </w:ins>
    </w:p>
    <w:p w14:paraId="149F8E66" w14:textId="26857752" w:rsidR="003B7F0F" w:rsidRPr="003B7F0F" w:rsidRDefault="003B7F0F">
      <w:pPr>
        <w:pStyle w:val="ListParagraph"/>
        <w:numPr>
          <w:ilvl w:val="0"/>
          <w:numId w:val="20"/>
        </w:numPr>
        <w:rPr>
          <w:rPrChange w:id="473" w:author="Maxon, Dawn" w:date="2020-03-02T15:17:00Z">
            <w:rPr/>
          </w:rPrChange>
        </w:rPr>
        <w:pPrChange w:id="474" w:author="Maxon, Dawn" w:date="2020-03-03T08:51:00Z">
          <w:pPr>
            <w:pStyle w:val="Heading2"/>
          </w:pPr>
        </w:pPrChange>
      </w:pPr>
      <w:ins w:id="475" w:author="Maxon, Dawn" w:date="2020-03-02T15:19:00Z">
        <w:r>
          <w:t xml:space="preserve">BIST </w:t>
        </w:r>
      </w:ins>
      <w:ins w:id="476" w:author="Maxon, Dawn" w:date="2020-03-03T08:51:00Z">
        <w:r w:rsidR="00B8565D">
          <w:t xml:space="preserve">fails but </w:t>
        </w:r>
      </w:ins>
      <w:ins w:id="477" w:author="Maxon, Dawn" w:date="2020-03-02T15:19:00Z">
        <w:r>
          <w:t xml:space="preserve">may not be able to rerun </w:t>
        </w:r>
      </w:ins>
      <w:ins w:id="478" w:author="Maxon, Dawn" w:date="2020-03-03T08:52:00Z">
        <w:r w:rsidR="00B8565D">
          <w:t xml:space="preserve">reliably </w:t>
        </w:r>
      </w:ins>
      <w:ins w:id="479" w:author="Maxon, Dawn" w:date="2020-03-02T15:19:00Z">
        <w:r>
          <w:t xml:space="preserve">because </w:t>
        </w:r>
      </w:ins>
      <w:ins w:id="480" w:author="Maxon, Dawn" w:date="2020-03-03T08:52:00Z">
        <w:r w:rsidR="00B8565D">
          <w:t>p</w:t>
        </w:r>
      </w:ins>
      <w:ins w:id="481" w:author="Maxon, Dawn" w:date="2020-03-03T08:53:00Z">
        <w:r w:rsidR="00B8565D">
          <w:t>ackets remain outstanding</w:t>
        </w:r>
      </w:ins>
      <w:ins w:id="482" w:author="Maxon, Dawn" w:date="2020-03-02T15:19:00Z">
        <w:r>
          <w:t>.</w:t>
        </w:r>
      </w:ins>
    </w:p>
    <w:p w14:paraId="5187C05C" w14:textId="7D65118E" w:rsidR="00F2491D" w:rsidRDefault="003B7F0F" w:rsidP="00F2491D">
      <w:ins w:id="483" w:author="Maxon, Dawn" w:date="2020-03-02T15:19:00Z">
        <w:r>
          <w:t>In particular, n</w:t>
        </w:r>
      </w:ins>
      <w:del w:id="484" w:author="Maxon, Dawn" w:date="2020-03-02T15:19:00Z">
        <w:r w:rsidR="00F2491D" w:rsidDel="003B7F0F">
          <w:delText>N</w:delText>
        </w:r>
      </w:del>
      <w:r w:rsidR="00F2491D">
        <w:t>etwork B</w:t>
      </w:r>
      <w:ins w:id="485" w:author="Maxon, Dawn" w:date="2020-03-02T15:19:00Z">
        <w:r>
          <w:t>IST</w:t>
        </w:r>
      </w:ins>
      <w:del w:id="486" w:author="Maxon, Dawn" w:date="2020-03-02T15:19:00Z">
        <w:r w:rsidR="00F2491D" w:rsidDel="003B7F0F">
          <w:delText>ist</w:delText>
        </w:r>
      </w:del>
      <w:r w:rsidR="00F2491D">
        <w:t xml:space="preserve"> fails if any of the </w:t>
      </w:r>
      <w:proofErr w:type="spellStart"/>
      <w:r w:rsidR="00F2491D">
        <w:t>bist_chk</w:t>
      </w:r>
      <w:proofErr w:type="spellEnd"/>
      <w:r w:rsidR="00F2491D">
        <w:t xml:space="preserve"> modules detects that:</w:t>
      </w:r>
    </w:p>
    <w:p w14:paraId="5FEB5E64" w14:textId="1843227D" w:rsidR="00F2491D" w:rsidRDefault="003B7F0F" w:rsidP="00F2491D">
      <w:pPr>
        <w:pStyle w:val="ListParagraph"/>
        <w:numPr>
          <w:ilvl w:val="0"/>
          <w:numId w:val="3"/>
        </w:numPr>
      </w:pPr>
      <w:ins w:id="487" w:author="Maxon, Dawn" w:date="2020-03-02T15:16:00Z">
        <w:r>
          <w:t>T</w:t>
        </w:r>
      </w:ins>
      <w:ins w:id="488" w:author="Maxon, Dawn" w:date="2020-03-02T15:17:00Z">
        <w:r>
          <w:t xml:space="preserve">he expected flit count does not equal the actual flit count at a </w:t>
        </w:r>
        <w:proofErr w:type="spellStart"/>
        <w:r>
          <w:t>bist_chk</w:t>
        </w:r>
        <w:proofErr w:type="spellEnd"/>
        <w:r>
          <w:t xml:space="preserve"> module</w:t>
        </w:r>
      </w:ins>
      <w:del w:id="489" w:author="Maxon, Dawn" w:date="2020-03-02T15:16:00Z">
        <w:r w:rsidR="00F2491D" w:rsidDel="003B7F0F">
          <w:delText>A flit</w:delText>
        </w:r>
      </w:del>
      <w:del w:id="490" w:author="Maxon, Dawn" w:date="2020-02-28T15:22:00Z">
        <w:r w:rsidR="00F2491D" w:rsidDel="00103E59">
          <w:delText xml:space="preserve"> or entire packet</w:delText>
        </w:r>
      </w:del>
      <w:del w:id="491" w:author="Maxon, Dawn" w:date="2020-03-02T15:16:00Z">
        <w:r w:rsidR="00F2491D" w:rsidDel="003B7F0F">
          <w:delText xml:space="preserve"> is lost</w:delText>
        </w:r>
        <w:r w:rsidR="00D6192D" w:rsidDel="003B7F0F">
          <w:delText>, d</w:delText>
        </w:r>
        <w:r w:rsidR="00F2491D" w:rsidDel="003B7F0F">
          <w:delText>etected by</w:delText>
        </w:r>
        <w:r w:rsidR="001A3740" w:rsidDel="003B7F0F">
          <w:delText xml:space="preserve"> a BIST</w:delText>
        </w:r>
        <w:r w:rsidR="00F2491D" w:rsidDel="003B7F0F">
          <w:delText xml:space="preserve"> timeout</w:delText>
        </w:r>
        <w:r w:rsidR="001A3740" w:rsidDel="003B7F0F">
          <w:delText xml:space="preserve"> in the </w:delText>
        </w:r>
        <w:r w:rsidR="00854711" w:rsidDel="003B7F0F">
          <w:delText>bist_cntrl module after</w:delText>
        </w:r>
        <w:r w:rsidR="00087979" w:rsidDel="003B7F0F">
          <w:delText xml:space="preserve"> BIST</w:delText>
        </w:r>
        <w:r w:rsidR="00854711" w:rsidDel="003B7F0F">
          <w:delText xml:space="preserve"> </w:delText>
        </w:r>
        <w:commentRangeStart w:id="492"/>
        <w:r w:rsidR="00854711" w:rsidDel="003B7F0F">
          <w:delText>completes</w:delText>
        </w:r>
        <w:commentRangeEnd w:id="492"/>
        <w:r w:rsidR="00103E59" w:rsidDel="003B7F0F">
          <w:rPr>
            <w:rStyle w:val="CommentReference"/>
          </w:rPr>
          <w:commentReference w:id="492"/>
        </w:r>
      </w:del>
      <w:r w:rsidR="00F2491D">
        <w:t>.</w:t>
      </w:r>
      <w:ins w:id="493" w:author="Maxon, Dawn" w:date="2020-03-02T15:17:00Z">
        <w:r>
          <w:t xml:space="preserve"> </w:t>
        </w:r>
      </w:ins>
      <w:ins w:id="494" w:author="Maxon, Dawn" w:date="2020-03-02T15:19:00Z">
        <w:r>
          <w:t>This is fatal b</w:t>
        </w:r>
      </w:ins>
      <w:ins w:id="495" w:author="Maxon, Dawn" w:date="2020-03-02T15:20:00Z">
        <w:r>
          <w:t xml:space="preserve">ecause there </w:t>
        </w:r>
      </w:ins>
      <w:ins w:id="496" w:author="Maxon, Dawn" w:date="2020-03-02T15:21:00Z">
        <w:r>
          <w:t>may be</w:t>
        </w:r>
      </w:ins>
      <w:ins w:id="497" w:author="Maxon, Dawn" w:date="2020-03-02T15:20:00Z">
        <w:r>
          <w:t xml:space="preserve"> </w:t>
        </w:r>
      </w:ins>
      <w:ins w:id="498" w:author="Maxon, Dawn" w:date="2020-03-02T15:21:00Z">
        <w:r>
          <w:t>flits/</w:t>
        </w:r>
      </w:ins>
      <w:ins w:id="499" w:author="Maxon, Dawn" w:date="2020-03-02T15:20:00Z">
        <w:r>
          <w:t xml:space="preserve">packets outstanding in the network. </w:t>
        </w:r>
      </w:ins>
    </w:p>
    <w:p w14:paraId="4A6AC5F0" w14:textId="413D2C78" w:rsidR="00D6192D" w:rsidRDefault="00D6192D" w:rsidP="00F2491D">
      <w:pPr>
        <w:pStyle w:val="ListParagraph"/>
        <w:numPr>
          <w:ilvl w:val="0"/>
          <w:numId w:val="3"/>
        </w:numPr>
      </w:pPr>
      <w:del w:id="500" w:author="Maxon, Dawn" w:date="2020-03-02T15:16:00Z">
        <w:r w:rsidDel="003B7F0F">
          <w:delText>A flit is lost, detected by a protocol</w:delText>
        </w:r>
      </w:del>
      <w:ins w:id="501" w:author="Maxon, Dawn" w:date="2020-03-02T15:21:00Z">
        <w:r w:rsidR="003B7F0F">
          <w:t xml:space="preserve">The </w:t>
        </w:r>
        <w:proofErr w:type="spellStart"/>
        <w:r w:rsidR="003B7F0F">
          <w:t>bist_chk</w:t>
        </w:r>
        <w:proofErr w:type="spellEnd"/>
        <w:r w:rsidR="003B7F0F">
          <w:t xml:space="preserve"> module detects a </w:t>
        </w:r>
      </w:ins>
      <w:proofErr w:type="spellStart"/>
      <w:ins w:id="502" w:author="Maxon, Dawn" w:date="2020-03-02T15:16:00Z">
        <w:r w:rsidR="003B7F0F">
          <w:t>potocol</w:t>
        </w:r>
      </w:ins>
      <w:proofErr w:type="spellEnd"/>
      <w:r>
        <w:t xml:space="preserve"> violation</w:t>
      </w:r>
      <w:del w:id="503" w:author="Maxon, Dawn" w:date="2020-03-02T15:21:00Z">
        <w:r w:rsidR="00854711" w:rsidDel="003B7F0F">
          <w:delText xml:space="preserve"> i</w:delText>
        </w:r>
      </w:del>
      <w:del w:id="504" w:author="Maxon, Dawn" w:date="2020-03-02T15:16:00Z">
        <w:r w:rsidR="00854711" w:rsidDel="003B7F0F">
          <w:delText>n</w:delText>
        </w:r>
      </w:del>
      <w:del w:id="505" w:author="Maxon, Dawn" w:date="2020-03-02T15:21:00Z">
        <w:r w:rsidR="00854711" w:rsidDel="003B7F0F">
          <w:delText xml:space="preserve"> the bist_chk module</w:delText>
        </w:r>
        <w:r w:rsidDel="003B7F0F">
          <w:delText xml:space="preserve"> during BIST</w:delText>
        </w:r>
      </w:del>
      <w:r>
        <w:t>.</w:t>
      </w:r>
      <w:ins w:id="506" w:author="Maxon, Dawn" w:date="2020-03-02T15:21:00Z">
        <w:r w:rsidR="003B7F0F">
          <w:t xml:space="preserve"> This is fatal because there may be flits/packets outstanding in the network.</w:t>
        </w:r>
      </w:ins>
    </w:p>
    <w:p w14:paraId="6391126B" w14:textId="3AEB4817" w:rsidR="00F2491D" w:rsidRDefault="00F2491D" w:rsidP="00F2491D">
      <w:pPr>
        <w:pStyle w:val="ListParagraph"/>
        <w:numPr>
          <w:ilvl w:val="0"/>
          <w:numId w:val="3"/>
        </w:numPr>
      </w:pPr>
      <w:r>
        <w:t>A flit or entire packet is corrupted</w:t>
      </w:r>
      <w:r w:rsidR="00D6192D">
        <w:t>, d</w:t>
      </w:r>
      <w:r>
        <w:t xml:space="preserve">etected by pattern checking </w:t>
      </w:r>
      <w:r w:rsidR="001A3740">
        <w:t xml:space="preserve">in the </w:t>
      </w:r>
      <w:proofErr w:type="spellStart"/>
      <w:r w:rsidR="001A3740">
        <w:t>bist_chk</w:t>
      </w:r>
      <w:proofErr w:type="spellEnd"/>
      <w:r w:rsidR="001A3740">
        <w:t xml:space="preserve"> module</w:t>
      </w:r>
      <w:r>
        <w:t>.</w:t>
      </w:r>
      <w:ins w:id="507" w:author="Maxon, Dawn" w:date="2020-03-02T15:21:00Z">
        <w:r w:rsidR="003B7F0F">
          <w:t xml:space="preserve"> This is non-fatal</w:t>
        </w:r>
      </w:ins>
      <w:ins w:id="508" w:author="Maxon, Dawn" w:date="2020-03-02T15:22:00Z">
        <w:r w:rsidR="003B7F0F">
          <w:t xml:space="preserve"> because there are no missing packets.</w:t>
        </w:r>
      </w:ins>
    </w:p>
    <w:p w14:paraId="65FA0EA8" w14:textId="5D3DE9EB" w:rsidR="00486806" w:rsidRDefault="00486806" w:rsidP="00B71E7F">
      <w:del w:id="509" w:author="Maxon, Dawn" w:date="2020-03-03T21:23:00Z">
        <w:r w:rsidDel="00831993">
          <w:delText xml:space="preserve">Corrupted packets </w:delText>
        </w:r>
        <w:r w:rsidR="00854711" w:rsidDel="00831993">
          <w:delText xml:space="preserve">in </w:delText>
        </w:r>
        <w:r w:rsidDel="00831993">
          <w:delText xml:space="preserve">BIST should be treated as unrecoverable errors. Commonly, </w:delText>
        </w:r>
        <w:commentRangeStart w:id="510"/>
        <w:r w:rsidDel="00831993">
          <w:delText xml:space="preserve">intermittent errors </w:delText>
        </w:r>
        <w:commentRangeEnd w:id="510"/>
        <w:r w:rsidR="006F2196" w:rsidDel="00831993">
          <w:rPr>
            <w:rStyle w:val="CommentReference"/>
          </w:rPr>
          <w:commentReference w:id="510"/>
        </w:r>
        <w:r w:rsidDel="00831993">
          <w:delText>occur before a fault becomes a “hard” failure.</w:delText>
        </w:r>
        <w:r w:rsidR="00624A75" w:rsidDel="00831993">
          <w:delText xml:space="preserve"> We</w:delText>
        </w:r>
      </w:del>
      <w:ins w:id="511" w:author="Maxon, Dawn" w:date="2020-03-03T21:25:00Z">
        <w:r w:rsidR="00831993">
          <w:t xml:space="preserve">We will distinguish between fatal and nonfatal </w:t>
        </w:r>
      </w:ins>
      <w:ins w:id="512" w:author="Maxon, Dawn" w:date="2020-03-03T21:26:00Z">
        <w:r w:rsidR="00831993">
          <w:t>BIST errors</w:t>
        </w:r>
      </w:ins>
      <w:ins w:id="513" w:author="Maxon, Dawn" w:date="2020-03-03T21:27:00Z">
        <w:r w:rsidR="00831993">
          <w:t xml:space="preserve"> in our error-reporting</w:t>
        </w:r>
      </w:ins>
      <w:ins w:id="514" w:author="Maxon, Dawn" w:date="2020-03-03T21:26:00Z">
        <w:r w:rsidR="00831993">
          <w:t xml:space="preserve">. We </w:t>
        </w:r>
      </w:ins>
      <w:del w:id="515" w:author="Maxon, Dawn" w:date="2020-03-03T21:25:00Z">
        <w:r w:rsidR="00624A75" w:rsidDel="00831993">
          <w:delText xml:space="preserve"> </w:delText>
        </w:r>
      </w:del>
      <w:del w:id="516" w:author="Maxon, Dawn" w:date="2020-03-03T21:26:00Z">
        <w:r w:rsidR="00624A75" w:rsidDel="00831993">
          <w:delText xml:space="preserve">currently </w:delText>
        </w:r>
      </w:del>
      <w:r w:rsidR="00624A75">
        <w:t xml:space="preserve">provide no fault tolerance for </w:t>
      </w:r>
      <w:proofErr w:type="spellStart"/>
      <w:r w:rsidR="00624A75">
        <w:t>NoC</w:t>
      </w:r>
      <w:proofErr w:type="spellEnd"/>
      <w:r w:rsidR="00624A75">
        <w:t xml:space="preserve"> faults, other than ECC, which customers </w:t>
      </w:r>
      <w:del w:id="517" w:author="Maxon, Dawn" w:date="2020-03-03T21:26:00Z">
        <w:r w:rsidR="00624A75" w:rsidDel="00831993">
          <w:delText>may not choose to</w:delText>
        </w:r>
      </w:del>
      <w:ins w:id="518" w:author="Maxon, Dawn" w:date="2020-03-03T21:26:00Z">
        <w:r w:rsidR="00831993">
          <w:t>may not</w:t>
        </w:r>
      </w:ins>
      <w:r w:rsidR="00624A75">
        <w:t xml:space="preserve"> implement because of the cost.</w:t>
      </w:r>
      <w:r w:rsidR="00854711">
        <w:t xml:space="preserve"> </w:t>
      </w:r>
    </w:p>
    <w:p w14:paraId="4F7C88E2" w14:textId="53EEC6CA" w:rsidR="00F2491D" w:rsidDel="00831993" w:rsidRDefault="00B71E7F" w:rsidP="00B71E7F">
      <w:pPr>
        <w:rPr>
          <w:del w:id="519" w:author="Maxon, Dawn" w:date="2020-03-03T21:28:00Z"/>
        </w:rPr>
      </w:pPr>
      <w:del w:id="520" w:author="Maxon, Dawn" w:date="2020-03-03T21:28:00Z">
        <w:r w:rsidDel="00831993">
          <w:delText xml:space="preserve">BIST also fails if a register write to </w:delText>
        </w:r>
        <w:r w:rsidR="00C72AA2" w:rsidDel="00831993">
          <w:delText>bist_cntrl</w:delText>
        </w:r>
        <w:r w:rsidDel="00831993">
          <w:delText xml:space="preserve"> module fails to complete. This can be detected by a decode error response for that register write from </w:delText>
        </w:r>
        <w:r w:rsidR="00C72AA2" w:rsidDel="00831993">
          <w:delText>bist_cntrl</w:delText>
        </w:r>
        <w:r w:rsidDel="00831993">
          <w:delText xml:space="preserve"> module in question or a </w:delText>
        </w:r>
        <w:commentRangeStart w:id="521"/>
        <w:r w:rsidDel="00831993">
          <w:delText>timeout at the RBM itself.</w:delText>
        </w:r>
        <w:commentRangeEnd w:id="521"/>
        <w:r w:rsidDel="00831993">
          <w:rPr>
            <w:rStyle w:val="CommentReference"/>
          </w:rPr>
          <w:commentReference w:id="521"/>
        </w:r>
        <w:r w:rsidR="00C72AA2" w:rsidDel="00831993">
          <w:delText xml:space="preserve"> </w:delText>
        </w:r>
        <w:bookmarkStart w:id="522" w:name="_Toc34750662"/>
        <w:bookmarkStart w:id="523" w:name="_Toc34750784"/>
        <w:bookmarkStart w:id="524" w:name="_Toc34750842"/>
        <w:bookmarkStart w:id="525" w:name="_Toc34750910"/>
        <w:bookmarkStart w:id="526" w:name="_Toc37076663"/>
        <w:bookmarkEnd w:id="522"/>
        <w:bookmarkEnd w:id="523"/>
        <w:bookmarkEnd w:id="524"/>
        <w:bookmarkEnd w:id="525"/>
        <w:bookmarkEnd w:id="526"/>
      </w:del>
    </w:p>
    <w:p w14:paraId="4916DC8B" w14:textId="6C6523E6" w:rsidR="00312027" w:rsidRDefault="00312027" w:rsidP="00312027">
      <w:pPr>
        <w:pStyle w:val="Heading2"/>
      </w:pPr>
      <w:bookmarkStart w:id="527" w:name="_Toc37076664"/>
      <w:r>
        <w:t>BIST Run Environment</w:t>
      </w:r>
      <w:bookmarkEnd w:id="527"/>
    </w:p>
    <w:p w14:paraId="7F1F22C4" w14:textId="4A5E8A5E" w:rsidR="00312027" w:rsidRPr="00312027" w:rsidRDefault="00312027" w:rsidP="00312027">
      <w:proofErr w:type="spellStart"/>
      <w:r>
        <w:t>Bist</w:t>
      </w:r>
      <w:proofErr w:type="spellEnd"/>
      <w:r>
        <w:t xml:space="preserve"> will run in </w:t>
      </w:r>
      <w:r w:rsidR="002508A7">
        <w:t>at least two</w:t>
      </w:r>
      <w:r>
        <w:t xml:space="preserve"> environments: manufacturing test</w:t>
      </w:r>
      <w:r w:rsidR="008041EA">
        <w:t>, to screen defects,</w:t>
      </w:r>
      <w:r>
        <w:t xml:space="preserve"> and </w:t>
      </w:r>
      <w:r w:rsidR="008041EA">
        <w:t xml:space="preserve">during normal operation, for functional safety. There is no difference in how network BIST runs in these two environments. However, during functional safety runs, where normal traffic traverses the </w:t>
      </w:r>
      <w:proofErr w:type="spellStart"/>
      <w:r w:rsidR="008041EA">
        <w:t>NoC</w:t>
      </w:r>
      <w:proofErr w:type="spellEnd"/>
      <w:r w:rsidR="008041EA">
        <w:t xml:space="preserve"> concurrently with BIST traffic, it will require more time to complete BIST. The timeout value must be increased in order to avoid false failures during functional safety.</w:t>
      </w:r>
    </w:p>
    <w:p w14:paraId="10ABD28B" w14:textId="6EE6AA12" w:rsidR="007557E5" w:rsidRDefault="007557E5" w:rsidP="007557E5">
      <w:pPr>
        <w:pStyle w:val="Heading1"/>
      </w:pPr>
      <w:bookmarkStart w:id="528" w:name="_Toc37076665"/>
      <w:r>
        <w:t>High-Level Customer Requirements</w:t>
      </w:r>
      <w:bookmarkEnd w:id="528"/>
    </w:p>
    <w:p w14:paraId="77961DF9" w14:textId="774C0E9B" w:rsidR="007557E5" w:rsidRDefault="007557E5" w:rsidP="007557E5">
      <w:r w:rsidRPr="009D3BA3">
        <w:t>We</w:t>
      </w:r>
      <w:r>
        <w:t xml:space="preserve"> have two different sets of customer requirements for proposed network BIST functionality, one for BIST used in manufacturing, and one for BIST used in functional safety (FUSA) applications. We’ve analyzed both use cases and derived a unified set of requirements. (The spread sheet trunk/doc/drafts/Network BIST/</w:t>
      </w:r>
      <w:proofErr w:type="spellStart"/>
      <w:r>
        <w:t>BIST_requirements.xslx</w:t>
      </w:r>
      <w:proofErr w:type="spellEnd"/>
      <w:r>
        <w:t xml:space="preserve"> contains a detailed list of requirements for each.)</w:t>
      </w:r>
    </w:p>
    <w:p w14:paraId="22176BFA" w14:textId="72AFBE3E" w:rsidR="007557E5" w:rsidRPr="007557E5" w:rsidRDefault="007557E5" w:rsidP="007557E5">
      <w:r>
        <w:t xml:space="preserve">The initial </w:t>
      </w:r>
      <w:r w:rsidR="00065C20">
        <w:t xml:space="preserve">BIST </w:t>
      </w:r>
      <w:r>
        <w:t>implementation offers an inexpensive but very configurable architecture, using software to program how BIST will run both in manufacturing and the field. In future modifications, we may add in more automated control in the hardware, if the cost is justified.</w:t>
      </w:r>
    </w:p>
    <w:p w14:paraId="12A15779" w14:textId="77777777" w:rsidR="00E42659" w:rsidRPr="00EC684B" w:rsidRDefault="00E42659" w:rsidP="00EC684B">
      <w:pPr>
        <w:pStyle w:val="Heading2"/>
      </w:pPr>
      <w:bookmarkStart w:id="529" w:name="_Toc37076666"/>
      <w:r w:rsidRPr="00EC684B">
        <w:lastRenderedPageBreak/>
        <w:t>Minimize Top-level Wires</w:t>
      </w:r>
      <w:bookmarkEnd w:id="529"/>
    </w:p>
    <w:p w14:paraId="52A57BE5" w14:textId="2F8DD981" w:rsidR="00D23680" w:rsidRDefault="00D23680" w:rsidP="00D23680">
      <w:r>
        <w:t xml:space="preserve">We need to be able to </w:t>
      </w:r>
      <w:r w:rsidR="00E42659">
        <w:t xml:space="preserve">perform all necessary BIST communication with </w:t>
      </w:r>
      <w:r w:rsidR="00026814">
        <w:t>a</w:t>
      </w:r>
      <w:r w:rsidR="00E42659">
        <w:t xml:space="preserve"> minimal number of top-level wires</w:t>
      </w:r>
      <w:r w:rsidR="00026814">
        <w:t>.</w:t>
      </w:r>
    </w:p>
    <w:p w14:paraId="6FDDEAD3" w14:textId="3043C305" w:rsidR="002F332C" w:rsidRDefault="002F332C" w:rsidP="002F332C">
      <w:pPr>
        <w:pStyle w:val="Heading3"/>
      </w:pPr>
      <w:bookmarkStart w:id="530" w:name="_Toc37076667"/>
      <w:r>
        <w:t>Ideal (but Not Well-Understood) Solution</w:t>
      </w:r>
      <w:bookmarkEnd w:id="530"/>
    </w:p>
    <w:p w14:paraId="318EF036" w14:textId="3C96BBFE" w:rsidR="00EC506D" w:rsidRDefault="002C5DF4">
      <w:r>
        <w:t>Ideally</w:t>
      </w:r>
      <w:r w:rsidR="002262B3">
        <w:t>, a</w:t>
      </w:r>
      <w:r w:rsidR="00D23680">
        <w:t xml:space="preserve"> </w:t>
      </w:r>
      <w:r w:rsidR="00D6472E">
        <w:t>single top-level BIST control</w:t>
      </w:r>
      <w:r w:rsidR="00D23680">
        <w:t xml:space="preserve">ler </w:t>
      </w:r>
      <w:r w:rsidR="007557E5">
        <w:t>could</w:t>
      </w:r>
      <w:r w:rsidR="00D23680">
        <w:t xml:space="preserve"> kick off </w:t>
      </w:r>
      <w:r w:rsidR="00D42790">
        <w:t>BIST</w:t>
      </w:r>
      <w:r w:rsidR="00D23680">
        <w:t xml:space="preserve"> without adding any top-level wires. </w:t>
      </w:r>
      <w:r w:rsidR="007557E5">
        <w:t>The</w:t>
      </w:r>
      <w:r w:rsidR="00D23680">
        <w:t xml:space="preserve"> </w:t>
      </w:r>
      <w:proofErr w:type="spellStart"/>
      <w:r w:rsidR="00D23680">
        <w:t>bist_cntrl</w:t>
      </w:r>
      <w:proofErr w:type="spellEnd"/>
      <w:r w:rsidR="00D23680">
        <w:t xml:space="preserve"> module </w:t>
      </w:r>
      <w:r w:rsidR="007557E5">
        <w:t>could</w:t>
      </w:r>
      <w:r w:rsidR="00D23680">
        <w:t xml:space="preserve"> use </w:t>
      </w:r>
      <w:r w:rsidR="002262B3">
        <w:t>the</w:t>
      </w:r>
      <w:r w:rsidR="00D23680">
        <w:t xml:space="preserve"> </w:t>
      </w:r>
      <w:proofErr w:type="spellStart"/>
      <w:r w:rsidR="00D23680">
        <w:t>regbus</w:t>
      </w:r>
      <w:proofErr w:type="spellEnd"/>
      <w:r w:rsidR="00D23680">
        <w:t xml:space="preserve"> layer </w:t>
      </w:r>
      <w:r w:rsidR="00BC2A44">
        <w:t xml:space="preserve">to write to each </w:t>
      </w:r>
      <w:proofErr w:type="spellStart"/>
      <w:r w:rsidR="00026814">
        <w:t>bist_</w:t>
      </w:r>
      <w:r w:rsidR="00BC2A44">
        <w:t>gen</w:t>
      </w:r>
      <w:proofErr w:type="spellEnd"/>
      <w:r w:rsidR="00BC2A44">
        <w:t>/</w:t>
      </w:r>
      <w:proofErr w:type="spellStart"/>
      <w:r w:rsidR="00026814">
        <w:t>bist_chk</w:t>
      </w:r>
      <w:proofErr w:type="spellEnd"/>
      <w:r w:rsidR="00026814">
        <w:t xml:space="preserve"> module </w:t>
      </w:r>
      <w:r w:rsidR="00EC506D">
        <w:t xml:space="preserve">using existing </w:t>
      </w:r>
      <w:proofErr w:type="spellStart"/>
      <w:r w:rsidR="00EC506D">
        <w:t>regbus</w:t>
      </w:r>
      <w:proofErr w:type="spellEnd"/>
      <w:r w:rsidR="00EC506D">
        <w:t xml:space="preserve"> connectivity</w:t>
      </w:r>
      <w:r w:rsidR="00C44E0B">
        <w:t>.</w:t>
      </w:r>
      <w:r w:rsidR="00EC506D">
        <w:t xml:space="preserve"> </w:t>
      </w:r>
    </w:p>
    <w:p w14:paraId="422DEA41" w14:textId="76C47827" w:rsidR="002F332C" w:rsidRDefault="00C44E0B">
      <w:r>
        <w:t xml:space="preserve">After BIST completion, </w:t>
      </w:r>
      <w:r w:rsidR="002F332C">
        <w:t xml:space="preserve">the </w:t>
      </w:r>
      <w:proofErr w:type="spellStart"/>
      <w:r w:rsidR="002F332C">
        <w:t>bist_cntrl</w:t>
      </w:r>
      <w:proofErr w:type="spellEnd"/>
      <w:r w:rsidR="002F332C">
        <w:t xml:space="preserve"> logic could </w:t>
      </w:r>
      <w:r>
        <w:t>use CSR accesses to</w:t>
      </w:r>
      <w:r w:rsidR="002F332C">
        <w:t xml:space="preserve"> gather BIST </w:t>
      </w:r>
      <w:r w:rsidR="007557E5">
        <w:t xml:space="preserve">fault isolation </w:t>
      </w:r>
      <w:r w:rsidR="002F332C">
        <w:t xml:space="preserve">results from each individual </w:t>
      </w:r>
      <w:proofErr w:type="spellStart"/>
      <w:r w:rsidR="002F332C">
        <w:t>bist_chk</w:t>
      </w:r>
      <w:proofErr w:type="spellEnd"/>
      <w:r w:rsidR="002F332C">
        <w:t xml:space="preserve"> module to set a </w:t>
      </w:r>
      <w:r>
        <w:t xml:space="preserve">global </w:t>
      </w:r>
      <w:proofErr w:type="spellStart"/>
      <w:r w:rsidR="002F332C">
        <w:t>bist_err_interrupt</w:t>
      </w:r>
      <w:proofErr w:type="spellEnd"/>
      <w:r w:rsidR="002F332C">
        <w:t xml:space="preserve"> </w:t>
      </w:r>
      <w:proofErr w:type="gramStart"/>
      <w:r w:rsidR="002F332C">
        <w:t>signal</w:t>
      </w:r>
      <w:r>
        <w:t>, and</w:t>
      </w:r>
      <w:proofErr w:type="gramEnd"/>
      <w:r>
        <w:t xml:space="preserve"> provide the identity of the failing </w:t>
      </w:r>
      <w:proofErr w:type="spellStart"/>
      <w:r>
        <w:t>bist_chk</w:t>
      </w:r>
      <w:proofErr w:type="spellEnd"/>
      <w:r>
        <w:t xml:space="preserve"> module without any top-level wires.</w:t>
      </w:r>
    </w:p>
    <w:p w14:paraId="6A4276E3" w14:textId="022BA285" w:rsidR="00C44E0B" w:rsidRDefault="00C44E0B">
      <w:r>
        <w:t xml:space="preserve">This requires a clear understanding of the desired BIST behavior and </w:t>
      </w:r>
      <w:proofErr w:type="spellStart"/>
      <w:r>
        <w:t>NocStudio</w:t>
      </w:r>
      <w:proofErr w:type="spellEnd"/>
      <w:r>
        <w:t xml:space="preserve"> properties to be able to describe that behavior, plus an understanding of how much cost (area and test time) customers are willing to incur for it.</w:t>
      </w:r>
    </w:p>
    <w:p w14:paraId="59209AEE" w14:textId="32A992C7" w:rsidR="002F332C" w:rsidRDefault="00B96CE4" w:rsidP="002F332C">
      <w:pPr>
        <w:pStyle w:val="Heading3"/>
      </w:pPr>
      <w:bookmarkStart w:id="531" w:name="_Toc37076668"/>
      <w:r>
        <w:t>First Pass Solution</w:t>
      </w:r>
      <w:bookmarkEnd w:id="531"/>
    </w:p>
    <w:p w14:paraId="2DECE680" w14:textId="6E76D326" w:rsidR="002262B3" w:rsidRDefault="00C44E0B">
      <w:r>
        <w:t>For</w:t>
      </w:r>
      <w:r w:rsidR="00486806">
        <w:t xml:space="preserve"> the initial implementation,</w:t>
      </w:r>
      <w:r w:rsidR="002262B3">
        <w:t xml:space="preserve"> we will have a global </w:t>
      </w:r>
      <w:proofErr w:type="spellStart"/>
      <w:r w:rsidR="002262B3">
        <w:t>bist_enb</w:t>
      </w:r>
      <w:r w:rsidR="002F332C">
        <w:t>_n</w:t>
      </w:r>
      <w:proofErr w:type="spellEnd"/>
      <w:r w:rsidR="002F332C">
        <w:t xml:space="preserve"> (active low)</w:t>
      </w:r>
      <w:r w:rsidR="002262B3">
        <w:t xml:space="preserve"> wire driven from a CSR in the </w:t>
      </w:r>
      <w:proofErr w:type="spellStart"/>
      <w:r w:rsidR="000F6F04">
        <w:t>bist_cntrl</w:t>
      </w:r>
      <w:proofErr w:type="spellEnd"/>
      <w:r w:rsidR="000F6F04">
        <w:t xml:space="preserve"> module</w:t>
      </w:r>
      <w:r w:rsidR="002262B3">
        <w:t xml:space="preserve">. It will go to every </w:t>
      </w:r>
      <w:proofErr w:type="spellStart"/>
      <w:r w:rsidR="002262B3">
        <w:t>bist_gen</w:t>
      </w:r>
      <w:proofErr w:type="spellEnd"/>
      <w:r w:rsidR="00486806">
        <w:t>/</w:t>
      </w:r>
      <w:proofErr w:type="spellStart"/>
      <w:r w:rsidR="00486806">
        <w:t>bist_chk</w:t>
      </w:r>
      <w:proofErr w:type="spellEnd"/>
      <w:r w:rsidR="002262B3">
        <w:t xml:space="preserve"> module. </w:t>
      </w:r>
      <w:r w:rsidR="00421997">
        <w:t xml:space="preserve">Customer software will write to the </w:t>
      </w:r>
      <w:proofErr w:type="spellStart"/>
      <w:r w:rsidR="000F6F04">
        <w:t>bist_cntrl</w:t>
      </w:r>
      <w:proofErr w:type="spellEnd"/>
      <w:r w:rsidR="00486806">
        <w:t xml:space="preserve"> CSR</w:t>
      </w:r>
      <w:r w:rsidR="00B963D8">
        <w:t>,</w:t>
      </w:r>
      <w:r w:rsidR="00421997">
        <w:t xml:space="preserve"> trigger the start of BIST. </w:t>
      </w:r>
      <w:r w:rsidR="002262B3">
        <w:t xml:space="preserve">Customer software </w:t>
      </w:r>
      <w:r w:rsidR="00421997">
        <w:t xml:space="preserve">will also be able to </w:t>
      </w:r>
      <w:r w:rsidR="002262B3">
        <w:t xml:space="preserve">write to CSRs in the </w:t>
      </w:r>
      <w:proofErr w:type="spellStart"/>
      <w:r w:rsidR="002262B3">
        <w:t>bist_gen</w:t>
      </w:r>
      <w:proofErr w:type="spellEnd"/>
      <w:r w:rsidR="002262B3">
        <w:t xml:space="preserve"> logic </w:t>
      </w:r>
      <w:r w:rsidR="00421997">
        <w:t>to</w:t>
      </w:r>
      <w:r w:rsidR="002F332C">
        <w:t xml:space="preserve"> refine which </w:t>
      </w:r>
      <w:proofErr w:type="spellStart"/>
      <w:r w:rsidR="002F332C">
        <w:t>bist_gen</w:t>
      </w:r>
      <w:proofErr w:type="spellEnd"/>
      <w:r w:rsidR="002F332C">
        <w:t xml:space="preserve"> blocks</w:t>
      </w:r>
      <w:r w:rsidR="002262B3">
        <w:t xml:space="preserve"> </w:t>
      </w:r>
      <w:r w:rsidR="002F332C">
        <w:t>are active at any one time</w:t>
      </w:r>
      <w:r w:rsidR="002262B3">
        <w:t>.</w:t>
      </w:r>
    </w:p>
    <w:p w14:paraId="201069C5" w14:textId="50B5DF22" w:rsidR="008729A4" w:rsidRDefault="00BC2A44" w:rsidP="00A468F6">
      <w:r>
        <w:t xml:space="preserve">To report BIST pass fail results, we </w:t>
      </w:r>
      <w:r w:rsidR="000B3AAC">
        <w:t>will</w:t>
      </w:r>
      <w:r>
        <w:t xml:space="preserve"> use </w:t>
      </w:r>
      <w:r w:rsidR="00C81C37">
        <w:t xml:space="preserve">a </w:t>
      </w:r>
      <w:proofErr w:type="spellStart"/>
      <w:r w:rsidR="00C81C37">
        <w:t>bist</w:t>
      </w:r>
      <w:proofErr w:type="spellEnd"/>
      <w:r w:rsidR="00C81C37">
        <w:t>-specific</w:t>
      </w:r>
      <w:r>
        <w:t xml:space="preserve"> interrupt signal. Each </w:t>
      </w:r>
      <w:proofErr w:type="spellStart"/>
      <w:r>
        <w:t>bist</w:t>
      </w:r>
      <w:r w:rsidR="00C81C37">
        <w:t>_</w:t>
      </w:r>
      <w:r>
        <w:t>ch</w:t>
      </w:r>
      <w:r w:rsidR="00C81C37">
        <w:t>k</w:t>
      </w:r>
      <w:proofErr w:type="spellEnd"/>
      <w:r w:rsidR="00C81C37">
        <w:t xml:space="preserve"> </w:t>
      </w:r>
      <w:r>
        <w:t xml:space="preserve">module </w:t>
      </w:r>
      <w:r w:rsidR="00C81C37">
        <w:t xml:space="preserve">drives an output called </w:t>
      </w:r>
      <w:proofErr w:type="spellStart"/>
      <w:r w:rsidR="00C81C37">
        <w:t>bist_err</w:t>
      </w:r>
      <w:proofErr w:type="spellEnd"/>
      <w:r w:rsidR="00C81C37">
        <w:t xml:space="preserve">, which resets to 1’b0. It </w:t>
      </w:r>
      <w:r w:rsidR="008729D6">
        <w:t>asserts</w:t>
      </w:r>
      <w:r>
        <w:t xml:space="preserve"> its </w:t>
      </w:r>
      <w:proofErr w:type="spellStart"/>
      <w:r w:rsidR="00C81C37">
        <w:t>bist_err_status</w:t>
      </w:r>
      <w:proofErr w:type="spellEnd"/>
      <w:r w:rsidR="00A556ED">
        <w:t xml:space="preserve"> </w:t>
      </w:r>
      <w:r w:rsidR="00C81C37">
        <w:t xml:space="preserve">output </w:t>
      </w:r>
      <w:r>
        <w:t xml:space="preserve">if it has </w:t>
      </w:r>
      <w:r w:rsidR="00D42790">
        <w:t>a</w:t>
      </w:r>
      <w:r>
        <w:t xml:space="preserve"> failure. These wires </w:t>
      </w:r>
      <w:r w:rsidR="00C81C37">
        <w:t xml:space="preserve">connect to a </w:t>
      </w:r>
      <w:proofErr w:type="spellStart"/>
      <w:r w:rsidR="00C81C37">
        <w:t>bist_err_status</w:t>
      </w:r>
      <w:proofErr w:type="spellEnd"/>
      <w:r w:rsidR="00C81C37">
        <w:t xml:space="preserve"> register in the RBM, with one bit per </w:t>
      </w:r>
      <w:proofErr w:type="spellStart"/>
      <w:r w:rsidR="00C81C37">
        <w:t>bist_chk</w:t>
      </w:r>
      <w:proofErr w:type="spellEnd"/>
      <w:r w:rsidR="00C81C37">
        <w:t xml:space="preserve"> module.</w:t>
      </w:r>
      <w:r>
        <w:t xml:space="preserve"> </w:t>
      </w:r>
      <w:r w:rsidR="00C81C37">
        <w:t>If any bits are set in an RBMs</w:t>
      </w:r>
      <w:r w:rsidR="002303E8">
        <w:t xml:space="preserve"> </w:t>
      </w:r>
      <w:proofErr w:type="spellStart"/>
      <w:r w:rsidR="002303E8">
        <w:t>bist_err_status</w:t>
      </w:r>
      <w:proofErr w:type="spellEnd"/>
      <w:r w:rsidR="002303E8">
        <w:t xml:space="preserve"> register, it asserts a </w:t>
      </w:r>
      <w:proofErr w:type="spellStart"/>
      <w:r w:rsidR="002303E8">
        <w:t>bist_err_interrupt</w:t>
      </w:r>
      <w:proofErr w:type="spellEnd"/>
      <w:r w:rsidR="002303E8">
        <w:t xml:space="preserve"> signal. </w:t>
      </w:r>
      <w:proofErr w:type="spellStart"/>
      <w:r w:rsidR="002303E8">
        <w:t>NocStudio</w:t>
      </w:r>
      <w:proofErr w:type="spellEnd"/>
      <w:r w:rsidR="002303E8">
        <w:t xml:space="preserve"> will </w:t>
      </w:r>
      <w:r w:rsidR="008729A4">
        <w:t>OR</w:t>
      </w:r>
      <w:r w:rsidR="002303E8">
        <w:t xml:space="preserve"> these signals from each RBM together to create a pin on </w:t>
      </w:r>
      <w:proofErr w:type="spellStart"/>
      <w:r w:rsidR="002303E8">
        <w:t>ns_soc_ip</w:t>
      </w:r>
      <w:proofErr w:type="spellEnd"/>
      <w:r w:rsidR="00B963D8">
        <w:t xml:space="preserve"> for the </w:t>
      </w:r>
      <w:proofErr w:type="spellStart"/>
      <w:r w:rsidR="00B963D8">
        <w:t>bist_err_interrupt</w:t>
      </w:r>
      <w:proofErr w:type="spellEnd"/>
      <w:r w:rsidR="002303E8">
        <w:t>.</w:t>
      </w:r>
      <w:r w:rsidR="00C81C37">
        <w:t xml:space="preserve"> </w:t>
      </w:r>
    </w:p>
    <w:p w14:paraId="7B618329" w14:textId="61470853" w:rsidR="00A468F6" w:rsidRDefault="00EC506D" w:rsidP="00A468F6">
      <w:r>
        <w:t>This creates a number</w:t>
      </w:r>
      <w:r w:rsidR="00B963D8">
        <w:t xml:space="preserve"> (proportional to the number of bridge</w:t>
      </w:r>
      <w:r w:rsidR="000F6F04">
        <w:t xml:space="preserve"> </w:t>
      </w:r>
      <w:proofErr w:type="spellStart"/>
      <w:r w:rsidR="000F6F04">
        <w:t>tx</w:t>
      </w:r>
      <w:proofErr w:type="spellEnd"/>
      <w:r w:rsidR="000F6F04">
        <w:t>/</w:t>
      </w:r>
      <w:proofErr w:type="spellStart"/>
      <w:r w:rsidR="000F6F04">
        <w:t>rx</w:t>
      </w:r>
      <w:proofErr w:type="spellEnd"/>
      <w:r w:rsidR="000F6F04">
        <w:t xml:space="preserve"> port</w:t>
      </w:r>
      <w:r w:rsidR="00B963D8">
        <w:t>s in the system)</w:t>
      </w:r>
      <w:r>
        <w:t xml:space="preserve"> of new top-level </w:t>
      </w:r>
      <w:r w:rsidR="00B963D8">
        <w:t xml:space="preserve">wires </w:t>
      </w:r>
      <w:r>
        <w:t xml:space="preserve">but these wires are not </w:t>
      </w:r>
      <w:commentRangeStart w:id="532"/>
      <w:r>
        <w:t xml:space="preserve">sensitive to top-level </w:t>
      </w:r>
      <w:r w:rsidR="008729A4">
        <w:t>metastability/</w:t>
      </w:r>
      <w:r>
        <w:t xml:space="preserve">timing issues because </w:t>
      </w:r>
      <w:r w:rsidR="000F6F04">
        <w:t xml:space="preserve">a CSR drives </w:t>
      </w:r>
      <w:r>
        <w:t>each of them</w:t>
      </w:r>
      <w:r w:rsidR="000F6F04">
        <w:t>, and they</w:t>
      </w:r>
      <w:r>
        <w:t xml:space="preserve"> </w:t>
      </w:r>
      <w:r w:rsidR="008729A4">
        <w:t>change state very infrequently</w:t>
      </w:r>
      <w:r>
        <w:t xml:space="preserve">. </w:t>
      </w:r>
      <w:commentRangeEnd w:id="532"/>
      <w:r w:rsidR="001D150D">
        <w:rPr>
          <w:rStyle w:val="CommentReference"/>
        </w:rPr>
        <w:commentReference w:id="532"/>
      </w:r>
    </w:p>
    <w:p w14:paraId="0A1300C0" w14:textId="28BE1A87" w:rsidR="00E42659" w:rsidRDefault="00A468F6" w:rsidP="00A468F6">
      <w:pPr>
        <w:pStyle w:val="Heading2"/>
      </w:pPr>
      <w:bookmarkStart w:id="533" w:name="_Toc37076669"/>
      <w:r>
        <w:t>Mini</w:t>
      </w:r>
      <w:r w:rsidR="00E42659">
        <w:t>mize Area</w:t>
      </w:r>
      <w:bookmarkEnd w:id="533"/>
    </w:p>
    <w:p w14:paraId="059BCEB1" w14:textId="1E38AC5D" w:rsidR="00A468F6" w:rsidRDefault="00762086" w:rsidP="00E42780">
      <w:r>
        <w:t xml:space="preserve">Implementing </w:t>
      </w:r>
      <w:proofErr w:type="spellStart"/>
      <w:r>
        <w:t>NoC</w:t>
      </w:r>
      <w:proofErr w:type="spellEnd"/>
      <w:r>
        <w:t xml:space="preserve"> BIST require</w:t>
      </w:r>
      <w:r w:rsidR="00EB77C9">
        <w:t>s</w:t>
      </w:r>
      <w:r>
        <w:t xml:space="preserve"> </w:t>
      </w:r>
      <w:r w:rsidR="002F5324">
        <w:t>a per-</w:t>
      </w:r>
      <w:proofErr w:type="spellStart"/>
      <w:r w:rsidR="002F5324">
        <w:t>tx</w:t>
      </w:r>
      <w:proofErr w:type="spellEnd"/>
      <w:r w:rsidR="002F5324">
        <w:t xml:space="preserve">-port </w:t>
      </w:r>
      <w:proofErr w:type="spellStart"/>
      <w:r w:rsidR="00A468F6">
        <w:t>bist_gen</w:t>
      </w:r>
      <w:proofErr w:type="spellEnd"/>
      <w:r w:rsidR="00A468F6">
        <w:t xml:space="preserve"> and </w:t>
      </w:r>
      <w:r w:rsidR="002F5324">
        <w:t>per-</w:t>
      </w:r>
      <w:proofErr w:type="spellStart"/>
      <w:r w:rsidR="002F5324">
        <w:t>rx</w:t>
      </w:r>
      <w:proofErr w:type="spellEnd"/>
      <w:r w:rsidR="002F5324">
        <w:t xml:space="preserve">-port </w:t>
      </w:r>
      <w:proofErr w:type="spellStart"/>
      <w:r w:rsidR="00A468F6">
        <w:t>bist_chk</w:t>
      </w:r>
      <w:proofErr w:type="spellEnd"/>
      <w:r w:rsidR="00A468F6">
        <w:t xml:space="preserve"> module </w:t>
      </w:r>
      <w:r w:rsidR="002F5324">
        <w:t xml:space="preserve">in each bridge switch in the </w:t>
      </w:r>
      <w:proofErr w:type="spellStart"/>
      <w:r w:rsidR="002F5324">
        <w:t>NoC</w:t>
      </w:r>
      <w:proofErr w:type="spellEnd"/>
      <w:r w:rsidR="00A468F6">
        <w:t xml:space="preserve">. The </w:t>
      </w:r>
      <w:proofErr w:type="spellStart"/>
      <w:r w:rsidR="00A468F6">
        <w:t>bist_gen</w:t>
      </w:r>
      <w:proofErr w:type="spellEnd"/>
      <w:r w:rsidR="00A468F6">
        <w:t>/</w:t>
      </w:r>
      <w:proofErr w:type="spellStart"/>
      <w:r w:rsidR="00A468F6">
        <w:t>bist_chk</w:t>
      </w:r>
      <w:proofErr w:type="spellEnd"/>
      <w:r w:rsidR="00A468F6">
        <w:t xml:space="preserve"> blocks will contain </w:t>
      </w:r>
      <w:r>
        <w:t xml:space="preserve">control registers (CSRs) and logic </w:t>
      </w:r>
      <w:r w:rsidR="00A468F6">
        <w:t xml:space="preserve">(state machines) </w:t>
      </w:r>
      <w:r>
        <w:t xml:space="preserve">to </w:t>
      </w:r>
      <w:r w:rsidR="00A468F6">
        <w:t xml:space="preserve">implement their function. Since </w:t>
      </w:r>
      <w:r w:rsidR="002F5324">
        <w:t>there are so many of these modules</w:t>
      </w:r>
      <w:r w:rsidR="00A468F6">
        <w:t>, their area must be as small as possible. We need a minimal set of CSRs and minimal state tracked to achieve BIST requirements.</w:t>
      </w:r>
    </w:p>
    <w:p w14:paraId="19C6F54E" w14:textId="4F001D32" w:rsidR="00A468F6" w:rsidRDefault="002F5324" w:rsidP="00E42780">
      <w:r>
        <w:t>A future BIST</w:t>
      </w:r>
      <w:r w:rsidR="00A468F6">
        <w:t xml:space="preserve"> enhancement </w:t>
      </w:r>
      <w:r>
        <w:t>must</w:t>
      </w:r>
      <w:r w:rsidR="00A468F6">
        <w:t xml:space="preserve"> allow for a way to specify </w:t>
      </w:r>
      <w:r>
        <w:t xml:space="preserve">a set of routes that have BIST coverage, to minimize area for </w:t>
      </w:r>
      <w:r w:rsidR="00536722">
        <w:t>c</w:t>
      </w:r>
      <w:r w:rsidR="00A468F6">
        <w:t xml:space="preserve">ustomers </w:t>
      </w:r>
      <w:r>
        <w:t xml:space="preserve">who </w:t>
      </w:r>
      <w:r w:rsidR="00A468F6">
        <w:t xml:space="preserve">may only want BIST on certain </w:t>
      </w:r>
      <w:r>
        <w:t xml:space="preserve">critical </w:t>
      </w:r>
      <w:r w:rsidR="00A468F6">
        <w:t>specific links</w:t>
      </w:r>
      <w:r>
        <w:t>. The customer should not have to</w:t>
      </w:r>
      <w:r w:rsidR="00536722">
        <w:t xml:space="preserve"> pay the area penalty to have BIST </w:t>
      </w:r>
      <w:r w:rsidR="00501CA3">
        <w:t>everywhere</w:t>
      </w:r>
      <w:r>
        <w:t xml:space="preserve"> if they don’t need it</w:t>
      </w:r>
      <w:r w:rsidR="00536722">
        <w:t xml:space="preserve">. </w:t>
      </w:r>
    </w:p>
    <w:p w14:paraId="1610794E" w14:textId="0A911359" w:rsidR="00E42780" w:rsidRPr="00E42780" w:rsidRDefault="001B2A5A" w:rsidP="00E42780">
      <w:r>
        <w:t xml:space="preserve">The </w:t>
      </w:r>
      <w:proofErr w:type="spellStart"/>
      <w:r>
        <w:t>bist_cntrl</w:t>
      </w:r>
      <w:proofErr w:type="spellEnd"/>
      <w:r>
        <w:t xml:space="preserve"> module should also minimize area, but since there is one per </w:t>
      </w:r>
      <w:proofErr w:type="spellStart"/>
      <w:r>
        <w:t>NoC</w:t>
      </w:r>
      <w:proofErr w:type="spellEnd"/>
      <w:r>
        <w:t xml:space="preserve">, it has a </w:t>
      </w:r>
      <w:r w:rsidR="002508A7">
        <w:t xml:space="preserve">dramatically </w:t>
      </w:r>
      <w:r>
        <w:t xml:space="preserve">smaller overall impact on area than the </w:t>
      </w:r>
      <w:proofErr w:type="spellStart"/>
      <w:r>
        <w:t>bist_gen</w:t>
      </w:r>
      <w:proofErr w:type="spellEnd"/>
      <w:r>
        <w:t>/</w:t>
      </w:r>
      <w:proofErr w:type="spellStart"/>
      <w:r>
        <w:t>bist_chk</w:t>
      </w:r>
      <w:proofErr w:type="spellEnd"/>
      <w:r>
        <w:t xml:space="preserve"> modules. </w:t>
      </w:r>
    </w:p>
    <w:p w14:paraId="110A579E" w14:textId="146E3591" w:rsidR="00E42659" w:rsidRDefault="00E42659" w:rsidP="00EC684B">
      <w:pPr>
        <w:pStyle w:val="Heading2"/>
      </w:pPr>
      <w:bookmarkStart w:id="534" w:name="_Toc37076670"/>
      <w:r>
        <w:lastRenderedPageBreak/>
        <w:t>Minimize Test Time</w:t>
      </w:r>
      <w:bookmarkEnd w:id="534"/>
    </w:p>
    <w:p w14:paraId="1298E4FC" w14:textId="7EF5C95A" w:rsidR="0042221B" w:rsidRDefault="00E66E55" w:rsidP="00BF4D14">
      <w:r>
        <w:t xml:space="preserve">Time on the tester during manufacturing test costs money, so we need to architect a way to test as quickly as possible, while staying within customer voltage/power </w:t>
      </w:r>
      <w:commentRangeStart w:id="535"/>
      <w:r>
        <w:t>boundaries</w:t>
      </w:r>
      <w:commentRangeEnd w:id="535"/>
      <w:r>
        <w:rPr>
          <w:rStyle w:val="CommentReference"/>
        </w:rPr>
        <w:commentReference w:id="535"/>
      </w:r>
      <w:r>
        <w:t xml:space="preserve">. </w:t>
      </w:r>
      <w:r w:rsidR="00EB77C9">
        <w:t xml:space="preserve">Until we better understand the sequencing requirements, we’ll leave this completely in the customer’s control. Their software will enable BIST testing and control </w:t>
      </w:r>
      <w:r w:rsidR="0042221B">
        <w:t xml:space="preserve">which </w:t>
      </w:r>
      <w:proofErr w:type="spellStart"/>
      <w:r w:rsidR="0042221B">
        <w:t>bist_gen</w:t>
      </w:r>
      <w:proofErr w:type="spellEnd"/>
      <w:r w:rsidR="0042221B">
        <w:t xml:space="preserve"> modules run concurrently</w:t>
      </w:r>
      <w:r w:rsidR="002508A7">
        <w:t xml:space="preserve"> by defining BIST profiles at </w:t>
      </w:r>
      <w:proofErr w:type="spellStart"/>
      <w:r w:rsidR="002508A7">
        <w:t>NoC</w:t>
      </w:r>
      <w:proofErr w:type="spellEnd"/>
      <w:r w:rsidR="002508A7">
        <w:t xml:space="preserve"> creation time</w:t>
      </w:r>
      <w:r w:rsidR="00EB77C9">
        <w:t>.</w:t>
      </w:r>
      <w:r w:rsidR="006E36BD">
        <w:t xml:space="preserve"> </w:t>
      </w:r>
      <w:r w:rsidR="0042221B">
        <w:t xml:space="preserve">The default mode will be to run all </w:t>
      </w:r>
      <w:proofErr w:type="spellStart"/>
      <w:r w:rsidR="0042221B">
        <w:t>bist_gen</w:t>
      </w:r>
      <w:proofErr w:type="spellEnd"/>
      <w:r w:rsidR="0042221B">
        <w:t xml:space="preserve"> blocks in parallel, but it will be possible to enable specific </w:t>
      </w:r>
      <w:proofErr w:type="spellStart"/>
      <w:r w:rsidR="0042221B">
        <w:t>bist_gen</w:t>
      </w:r>
      <w:proofErr w:type="spellEnd"/>
      <w:r w:rsidR="0042221B">
        <w:t xml:space="preserve"> blocks via software writes to CSRs. </w:t>
      </w:r>
    </w:p>
    <w:p w14:paraId="7EBCD489" w14:textId="4800798F" w:rsidR="00501F65" w:rsidRDefault="001B2A5A" w:rsidP="00501F65">
      <w:pPr>
        <w:pStyle w:val="Heading2"/>
      </w:pPr>
      <w:bookmarkStart w:id="536" w:name="_Toc37076671"/>
      <w:r>
        <w:t>Minimize BIST Complexity</w:t>
      </w:r>
      <w:bookmarkEnd w:id="536"/>
    </w:p>
    <w:p w14:paraId="2D327917" w14:textId="24C2EFFE" w:rsidR="00501F65" w:rsidRDefault="00501F65" w:rsidP="00501F65">
      <w:r>
        <w:t>Make it simple to kick off BIST and get results. The goal to kick off manufacturing BIST is one reg write. Getting results should be simple as well.</w:t>
      </w:r>
      <w:r w:rsidR="001B2A5A">
        <w:t xml:space="preserve"> For FUSA BIST, customers can bear more configuration complexity—for example writes to </w:t>
      </w:r>
      <w:proofErr w:type="spellStart"/>
      <w:r w:rsidR="001B2A5A">
        <w:t>bist_gen</w:t>
      </w:r>
      <w:proofErr w:type="spellEnd"/>
      <w:r w:rsidR="001B2A5A">
        <w:t xml:space="preserve"> CSRs to turn off BIST on certain routes.</w:t>
      </w:r>
    </w:p>
    <w:p w14:paraId="657DB159" w14:textId="32CEED76" w:rsidR="005001CC" w:rsidRDefault="005001CC" w:rsidP="005001CC">
      <w:pPr>
        <w:pStyle w:val="Heading2"/>
      </w:pPr>
      <w:bookmarkStart w:id="537" w:name="_Toc37076672"/>
      <w:r>
        <w:t>Maximize BIST Flexibility</w:t>
      </w:r>
      <w:bookmarkEnd w:id="537"/>
    </w:p>
    <w:p w14:paraId="47788575" w14:textId="0024CAD9" w:rsidR="005001CC" w:rsidRPr="005001CC" w:rsidRDefault="005001CC" w:rsidP="005001CC">
      <w:r>
        <w:t>Customers requested the ability to individually enable/disable BIST testing on routes. Because we want to detect missing flits by a packet count, we can’t provide infinite configurability. Instead BIST profiles, where individual routes are disabled for some profiles</w:t>
      </w:r>
      <w:r w:rsidR="002508A7">
        <w:t>, allows customers to define the flexibility they require</w:t>
      </w:r>
      <w:r>
        <w:t xml:space="preserve">. Profile 0 is always the most complete form of BIST </w:t>
      </w:r>
      <w:r w:rsidR="00E37533">
        <w:t xml:space="preserve">defined for a given </w:t>
      </w:r>
      <w:proofErr w:type="spellStart"/>
      <w:proofErr w:type="gramStart"/>
      <w:r w:rsidR="00E37533">
        <w:t>NoC</w:t>
      </w:r>
      <w:proofErr w:type="spellEnd"/>
      <w:r w:rsidR="002508A7">
        <w:t>, and</w:t>
      </w:r>
      <w:proofErr w:type="gramEnd"/>
      <w:r w:rsidR="002508A7">
        <w:t xml:space="preserve"> is meant to satisfy the requirements of manufacturing BIST</w:t>
      </w:r>
      <w:r w:rsidR="00E37533">
        <w:t>.</w:t>
      </w:r>
    </w:p>
    <w:p w14:paraId="078EDEB5" w14:textId="77777777" w:rsidR="00501F65" w:rsidRPr="00BF4D14" w:rsidRDefault="00501F65" w:rsidP="00BF4D14"/>
    <w:p w14:paraId="675842BD" w14:textId="43449A5A" w:rsidR="0042221B" w:rsidRDefault="0042221B" w:rsidP="00BF4D14">
      <w:pPr>
        <w:pStyle w:val="Heading1"/>
      </w:pPr>
      <w:bookmarkStart w:id="538" w:name="_Toc37076673"/>
      <w:r>
        <w:t>Sample</w:t>
      </w:r>
      <w:r w:rsidR="0061492C">
        <w:t xml:space="preserve"> BIST Flow</w:t>
      </w:r>
      <w:bookmarkEnd w:id="538"/>
    </w:p>
    <w:p w14:paraId="2F1B0663" w14:textId="3AAFDDE8" w:rsidR="002F332C" w:rsidRDefault="00711B4D" w:rsidP="002F332C">
      <w:r>
        <w:t>Th</w:t>
      </w:r>
      <w:r w:rsidR="00584849">
        <w:t>e</w:t>
      </w:r>
      <w:r>
        <w:t xml:space="preserve"> diagram</w:t>
      </w:r>
      <w:r w:rsidR="00501CA3">
        <w:t xml:space="preserve"> below</w:t>
      </w:r>
      <w:r>
        <w:t xml:space="preserve"> illustrate</w:t>
      </w:r>
      <w:r w:rsidR="004A3D8C">
        <w:t>s a</w:t>
      </w:r>
      <w:r w:rsidR="00501CA3">
        <w:t xml:space="preserve"> sample execution flow for </w:t>
      </w:r>
      <w:r w:rsidR="004A3D8C">
        <w:t>BIST</w:t>
      </w:r>
      <w:r w:rsidR="00501CA3">
        <w:t>.</w:t>
      </w:r>
    </w:p>
    <w:p w14:paraId="3724DE83" w14:textId="4F8DF7C3" w:rsidR="00501CA3" w:rsidRDefault="00432DDC" w:rsidP="00501CA3">
      <w:r>
        <w:object w:dxaOrig="7906" w:dyaOrig="11911" w14:anchorId="76E8799A">
          <v:shape id="_x0000_i1027" type="#_x0000_t75" style="width:395.5pt;height:595.5pt" o:ole="">
            <v:imagedata r:id="rId18" o:title=""/>
          </v:shape>
          <o:OLEObject Type="Embed" ProgID="Visio.Drawing.15" ShapeID="_x0000_i1027" DrawAspect="Content" ObjectID="_1656253172" r:id="rId19"/>
        </w:object>
      </w:r>
    </w:p>
    <w:p w14:paraId="6AE5A3A1" w14:textId="18132DDF" w:rsidR="00711B4D" w:rsidRPr="00711B4D" w:rsidRDefault="0082510A" w:rsidP="00417EB3">
      <w:r>
        <w:t xml:space="preserve">All </w:t>
      </w:r>
      <w:proofErr w:type="spellStart"/>
      <w:r>
        <w:t>bist_gen</w:t>
      </w:r>
      <w:proofErr w:type="spellEnd"/>
      <w:r>
        <w:t xml:space="preserve"> modules will run </w:t>
      </w:r>
      <w:r w:rsidR="00C27358">
        <w:t xml:space="preserve">by default </w:t>
      </w:r>
      <w:r>
        <w:t>during manufacturing BIST</w:t>
      </w:r>
      <w:r w:rsidR="00C27358">
        <w:t xml:space="preserve">. </w:t>
      </w:r>
      <w:r w:rsidR="009E5579">
        <w:t>Software</w:t>
      </w:r>
      <w:r w:rsidR="00C27358">
        <w:t xml:space="preserve"> can disable BIST on some routes</w:t>
      </w:r>
      <w:r w:rsidR="00417EB3">
        <w:t xml:space="preserve"> using profiles</w:t>
      </w:r>
      <w:r w:rsidR="00C27358">
        <w:t xml:space="preserve">, </w:t>
      </w:r>
      <w:r w:rsidR="00417EB3">
        <w:t>if desired</w:t>
      </w:r>
      <w:r>
        <w:t xml:space="preserve">. </w:t>
      </w:r>
      <w:r w:rsidR="009E5579">
        <w:t>Customer software can choose to decrease the timeout value that signals BIST completion when routes are disabled</w:t>
      </w:r>
      <w:r w:rsidR="00417EB3">
        <w:t xml:space="preserve"> via profiles</w:t>
      </w:r>
      <w:r w:rsidR="009E5579">
        <w:t>.</w:t>
      </w:r>
    </w:p>
    <w:p w14:paraId="494F39EF" w14:textId="6C60E7BB" w:rsidR="00BF4D14" w:rsidRDefault="00BF4D14" w:rsidP="00BF4D14">
      <w:pPr>
        <w:pStyle w:val="Heading1"/>
      </w:pPr>
      <w:bookmarkStart w:id="539" w:name="_Toc37076674"/>
      <w:proofErr w:type="spellStart"/>
      <w:r>
        <w:lastRenderedPageBreak/>
        <w:t>NocStudio</w:t>
      </w:r>
      <w:proofErr w:type="spellEnd"/>
      <w:r>
        <w:t xml:space="preserve"> BIST </w:t>
      </w:r>
      <w:r w:rsidR="00802B01">
        <w:t>P</w:t>
      </w:r>
      <w:r>
        <w:t>roperties</w:t>
      </w:r>
      <w:r w:rsidR="002C630D">
        <w:t xml:space="preserve"> and </w:t>
      </w:r>
      <w:ins w:id="540" w:author="Maxon, Dawn" w:date="2020-03-03T11:10:00Z">
        <w:r w:rsidR="00D30851">
          <w:t xml:space="preserve">RTL </w:t>
        </w:r>
      </w:ins>
      <w:r w:rsidR="002C630D">
        <w:t>Parameters</w:t>
      </w:r>
      <w:bookmarkEnd w:id="539"/>
    </w:p>
    <w:p w14:paraId="15F1AB58" w14:textId="0571513D" w:rsidR="002C630D" w:rsidRDefault="00D620EA" w:rsidP="008539AC">
      <w:r>
        <w:t xml:space="preserve">BIST will require new </w:t>
      </w:r>
      <w:proofErr w:type="spellStart"/>
      <w:r>
        <w:t>NocStudio</w:t>
      </w:r>
      <w:proofErr w:type="spellEnd"/>
      <w:r w:rsidR="002C630D">
        <w:t xml:space="preserve"> properties and parameter</w:t>
      </w:r>
      <w:r>
        <w:t>s</w:t>
      </w:r>
      <w:r w:rsidR="002C630D">
        <w:t xml:space="preserve">. In addition, the </w:t>
      </w:r>
      <w:proofErr w:type="spellStart"/>
      <w:r w:rsidR="002C630D">
        <w:t>bist_gen</w:t>
      </w:r>
      <w:proofErr w:type="spellEnd"/>
      <w:r w:rsidR="002C630D">
        <w:t xml:space="preserve"> and </w:t>
      </w:r>
      <w:proofErr w:type="spellStart"/>
      <w:r w:rsidR="002C630D">
        <w:t>bist_chk</w:t>
      </w:r>
      <w:proofErr w:type="spellEnd"/>
      <w:r w:rsidR="002C630D">
        <w:t xml:space="preserve"> modules will need to know some already existing parameters specific </w:t>
      </w:r>
      <w:r w:rsidR="002F0665">
        <w:t>t</w:t>
      </w:r>
      <w:r w:rsidR="002C630D">
        <w:t xml:space="preserve">o formatting </w:t>
      </w:r>
      <w:proofErr w:type="spellStart"/>
      <w:r w:rsidR="002C630D">
        <w:t>NoC</w:t>
      </w:r>
      <w:proofErr w:type="spellEnd"/>
      <w:r w:rsidR="002C630D">
        <w:t xml:space="preserve"> flits/packets.</w:t>
      </w:r>
    </w:p>
    <w:p w14:paraId="70BCA0A9" w14:textId="77777777" w:rsidR="00EA308C" w:rsidRDefault="00EA308C" w:rsidP="008539AC">
      <w:r>
        <w:t xml:space="preserve">Specifically, </w:t>
      </w:r>
      <w:proofErr w:type="spellStart"/>
      <w:r>
        <w:t>NocStudio</w:t>
      </w:r>
      <w:proofErr w:type="spellEnd"/>
      <w:r>
        <w:t xml:space="preserve"> will add:</w:t>
      </w:r>
    </w:p>
    <w:p w14:paraId="6746557E" w14:textId="2AB249D2" w:rsidR="00EA308C" w:rsidRPr="00EA308C" w:rsidRDefault="00EA308C" w:rsidP="00B25242">
      <w:pPr>
        <w:spacing w:after="0"/>
        <w:ind w:left="720"/>
        <w:rPr>
          <w:rFonts w:ascii="Courier New" w:hAnsi="Courier New" w:cs="Courier New"/>
        </w:rPr>
      </w:pPr>
      <w:proofErr w:type="spellStart"/>
      <w:r w:rsidRPr="00EA308C">
        <w:rPr>
          <w:rFonts w:ascii="Courier New" w:hAnsi="Courier New" w:cs="Courier New"/>
        </w:rPr>
        <w:t>mesh_prop</w:t>
      </w:r>
      <w:proofErr w:type="spellEnd"/>
      <w:r w:rsidRPr="00EA308C">
        <w:rPr>
          <w:rFonts w:ascii="Courier New" w:hAnsi="Courier New" w:cs="Courier New"/>
        </w:rPr>
        <w:t xml:space="preserve"> </w:t>
      </w:r>
      <w:proofErr w:type="spellStart"/>
      <w:r w:rsidRPr="00EA308C">
        <w:rPr>
          <w:rFonts w:ascii="Courier New" w:hAnsi="Courier New" w:cs="Courier New"/>
        </w:rPr>
        <w:t>enable_bist</w:t>
      </w:r>
      <w:proofErr w:type="spellEnd"/>
      <w:r w:rsidRPr="00EA308C">
        <w:rPr>
          <w:rFonts w:ascii="Courier New" w:hAnsi="Courier New" w:cs="Courier New"/>
        </w:rPr>
        <w:t xml:space="preserve"> </w:t>
      </w:r>
    </w:p>
    <w:p w14:paraId="463E3E83" w14:textId="1D8F69F0" w:rsidR="00EA308C" w:rsidRDefault="00EA308C" w:rsidP="00B25242">
      <w:pPr>
        <w:spacing w:after="0"/>
        <w:ind w:left="720"/>
        <w:rPr>
          <w:rFonts w:ascii="Courier New" w:hAnsi="Courier New" w:cs="Courier New"/>
        </w:rPr>
      </w:pPr>
      <w:r w:rsidRPr="00EA308C">
        <w:rPr>
          <w:rFonts w:ascii="Courier New" w:hAnsi="Courier New" w:cs="Courier New"/>
        </w:rPr>
        <w:t>Allowed values: yes, no</w:t>
      </w:r>
    </w:p>
    <w:p w14:paraId="21DFE23F" w14:textId="442A6C25" w:rsidR="00B25242" w:rsidRPr="00EA308C" w:rsidRDefault="00B25242" w:rsidP="00B25242">
      <w:pPr>
        <w:spacing w:after="0"/>
        <w:ind w:left="720"/>
        <w:rPr>
          <w:rFonts w:ascii="Courier New" w:hAnsi="Courier New" w:cs="Courier New"/>
        </w:rPr>
      </w:pPr>
      <w:r>
        <w:rPr>
          <w:rFonts w:ascii="Courier New" w:hAnsi="Courier New" w:cs="Courier New"/>
        </w:rPr>
        <w:t>Default value: no</w:t>
      </w:r>
    </w:p>
    <w:p w14:paraId="1D132E28" w14:textId="1945E596" w:rsidR="00EA308C" w:rsidRPr="00EA308C" w:rsidRDefault="00EA308C" w:rsidP="00B25242">
      <w:pPr>
        <w:spacing w:after="0"/>
        <w:ind w:left="720"/>
        <w:rPr>
          <w:rFonts w:ascii="Courier New" w:hAnsi="Courier New" w:cs="Courier New"/>
        </w:rPr>
      </w:pPr>
      <w:r w:rsidRPr="00EA308C">
        <w:rPr>
          <w:rFonts w:ascii="Courier New" w:hAnsi="Courier New" w:cs="Courier New"/>
        </w:rPr>
        <w:t xml:space="preserve">If yes, enables BIST on the </w:t>
      </w:r>
      <w:proofErr w:type="spellStart"/>
      <w:r w:rsidRPr="00EA308C">
        <w:rPr>
          <w:rFonts w:ascii="Courier New" w:hAnsi="Courier New" w:cs="Courier New"/>
        </w:rPr>
        <w:t>NoC</w:t>
      </w:r>
      <w:proofErr w:type="spellEnd"/>
      <w:r>
        <w:rPr>
          <w:rFonts w:ascii="Courier New" w:hAnsi="Courier New" w:cs="Courier New"/>
        </w:rPr>
        <w:t>. Instantiates BIST</w:t>
      </w:r>
      <w:r w:rsidR="00B25242">
        <w:rPr>
          <w:rFonts w:ascii="Courier New" w:hAnsi="Courier New" w:cs="Courier New"/>
        </w:rPr>
        <w:t xml:space="preserve"> modules and control throughout the </w:t>
      </w:r>
      <w:proofErr w:type="spellStart"/>
      <w:r w:rsidR="007532BA">
        <w:rPr>
          <w:rFonts w:ascii="Courier New" w:hAnsi="Courier New" w:cs="Courier New"/>
        </w:rPr>
        <w:t>NoC</w:t>
      </w:r>
      <w:proofErr w:type="spellEnd"/>
      <w:r w:rsidR="00B25242">
        <w:rPr>
          <w:rFonts w:ascii="Courier New" w:hAnsi="Courier New" w:cs="Courier New"/>
        </w:rPr>
        <w:t>.</w:t>
      </w:r>
      <w:r>
        <w:rPr>
          <w:rFonts w:ascii="Courier New" w:hAnsi="Courier New" w:cs="Courier New"/>
        </w:rPr>
        <w:t xml:space="preserve"> If no, </w:t>
      </w:r>
      <w:r w:rsidR="007532BA">
        <w:rPr>
          <w:rFonts w:ascii="Courier New" w:hAnsi="Courier New" w:cs="Courier New"/>
        </w:rPr>
        <w:t>the</w:t>
      </w:r>
      <w:r w:rsidR="00B25242">
        <w:rPr>
          <w:rFonts w:ascii="Courier New" w:hAnsi="Courier New" w:cs="Courier New"/>
        </w:rPr>
        <w:t xml:space="preserve"> </w:t>
      </w:r>
      <w:proofErr w:type="spellStart"/>
      <w:r w:rsidR="00B25242">
        <w:rPr>
          <w:rFonts w:ascii="Courier New" w:hAnsi="Courier New" w:cs="Courier New"/>
        </w:rPr>
        <w:t>NoC</w:t>
      </w:r>
      <w:proofErr w:type="spellEnd"/>
      <w:r w:rsidR="007532BA">
        <w:rPr>
          <w:rFonts w:ascii="Courier New" w:hAnsi="Courier New" w:cs="Courier New"/>
        </w:rPr>
        <w:t xml:space="preserve"> does not support BIST</w:t>
      </w:r>
      <w:r w:rsidR="00B25242">
        <w:rPr>
          <w:rFonts w:ascii="Courier New" w:hAnsi="Courier New" w:cs="Courier New"/>
        </w:rPr>
        <w:t>.</w:t>
      </w:r>
    </w:p>
    <w:p w14:paraId="649071F5" w14:textId="77777777" w:rsidR="007532BA" w:rsidRDefault="007532BA" w:rsidP="00EA308C"/>
    <w:p w14:paraId="4AB61321" w14:textId="27CBC46F" w:rsidR="00EA308C" w:rsidRDefault="007532BA" w:rsidP="00EA308C">
      <w:r>
        <w:t>More properties may be added later, as we receive customer feedback and refine the BIST architecture.</w:t>
      </w:r>
    </w:p>
    <w:p w14:paraId="4F3BA227" w14:textId="6F9BF96F" w:rsidR="007532BA" w:rsidRDefault="007532BA" w:rsidP="00EA308C">
      <w:pPr>
        <w:rPr>
          <w:ins w:id="541" w:author="Maxon, Dawn" w:date="2020-03-09T17:14:00Z"/>
        </w:rPr>
      </w:pPr>
      <w:r>
        <w:t>For all the parameters below, default</w:t>
      </w:r>
      <w:r w:rsidR="00AF759E">
        <w:t>/suggested initial</w:t>
      </w:r>
      <w:r>
        <w:t xml:space="preserve"> values are supplied in parentheses after the parameter definition</w:t>
      </w:r>
      <w:r w:rsidR="00AF759E">
        <w:t xml:space="preserve">, to enable RTL development to begin without being dependent on </w:t>
      </w:r>
      <w:proofErr w:type="spellStart"/>
      <w:r w:rsidR="00AF759E">
        <w:t>NocStudio</w:t>
      </w:r>
      <w:proofErr w:type="spellEnd"/>
      <w:r w:rsidR="00AF759E">
        <w:t xml:space="preserve"> updates to set the parameters with real values.</w:t>
      </w:r>
    </w:p>
    <w:p w14:paraId="4DBD1966" w14:textId="5CB1691D" w:rsidR="00F643AC" w:rsidRDefault="00F643AC" w:rsidP="00EA308C">
      <w:ins w:id="542" w:author="Maxon, Dawn" w:date="2020-03-09T17:14:00Z">
        <w:r>
          <w:t>For the initial implementation of BIST, if BIST is enabled, it is enabled on all rout</w:t>
        </w:r>
      </w:ins>
      <w:ins w:id="543" w:author="Maxon, Dawn" w:date="2020-03-09T17:15:00Z">
        <w:r>
          <w:t xml:space="preserve">es in the </w:t>
        </w:r>
        <w:proofErr w:type="spellStart"/>
        <w:r>
          <w:t>NoC</w:t>
        </w:r>
        <w:proofErr w:type="spellEnd"/>
        <w:r>
          <w:t xml:space="preserve">. </w:t>
        </w:r>
      </w:ins>
      <w:ins w:id="544" w:author="Maxon, Dawn" w:date="2020-03-09T17:16:00Z">
        <w:r>
          <w:t>We may add s</w:t>
        </w:r>
      </w:ins>
      <w:ins w:id="545" w:author="Maxon, Dawn" w:date="2020-03-09T17:15:00Z">
        <w:r>
          <w:t>upport for BIST on only some routes</w:t>
        </w:r>
      </w:ins>
      <w:ins w:id="546" w:author="Maxon, Dawn" w:date="2020-03-09T17:16:00Z">
        <w:r>
          <w:t xml:space="preserve"> later.</w:t>
        </w:r>
      </w:ins>
    </w:p>
    <w:p w14:paraId="55025249" w14:textId="551B970E" w:rsidR="005E7F27" w:rsidRDefault="005E7F27" w:rsidP="00995E7E">
      <w:pPr>
        <w:pStyle w:val="Heading3"/>
        <w:rPr>
          <w:ins w:id="547" w:author="Maxon, Dawn" w:date="2020-03-03T09:59:00Z"/>
        </w:rPr>
      </w:pPr>
      <w:bookmarkStart w:id="548" w:name="_Toc37076675"/>
      <w:ins w:id="549" w:author="Maxon, Dawn" w:date="2020-03-03T09:59:00Z">
        <w:r>
          <w:t>ILDC Parameters</w:t>
        </w:r>
        <w:bookmarkEnd w:id="548"/>
      </w:ins>
    </w:p>
    <w:p w14:paraId="1E7EDA71" w14:textId="45ABEC8D" w:rsidR="005E7F27" w:rsidRDefault="005E7F27" w:rsidP="005E7F27">
      <w:pPr>
        <w:rPr>
          <w:ins w:id="550" w:author="Maxon, Dawn" w:date="2020-03-03T10:02:00Z"/>
        </w:rPr>
      </w:pPr>
      <w:ins w:id="551" w:author="Maxon, Dawn" w:date="2020-03-03T09:59:00Z">
        <w:r>
          <w:t xml:space="preserve">The link clock cross </w:t>
        </w:r>
        <w:proofErr w:type="spellStart"/>
        <w:r>
          <w:t>fifos</w:t>
        </w:r>
        <w:proofErr w:type="spellEnd"/>
        <w:r>
          <w:t xml:space="preserve"> need storage space for the BIST bit if BIST is enabled</w:t>
        </w:r>
      </w:ins>
      <w:ins w:id="552" w:author="Maxon, Dawn" w:date="2020-03-03T10:00:00Z">
        <w:r>
          <w:t xml:space="preserve"> on the </w:t>
        </w:r>
        <w:proofErr w:type="spellStart"/>
        <w:r>
          <w:t>NoC</w:t>
        </w:r>
      </w:ins>
      <w:proofErr w:type="spellEnd"/>
      <w:ins w:id="553" w:author="Maxon, Dawn" w:date="2020-03-03T09:59:00Z">
        <w:r>
          <w:t xml:space="preserve">. </w:t>
        </w:r>
      </w:ins>
      <w:ins w:id="554" w:author="Maxon, Dawn" w:date="2020-03-03T10:00:00Z">
        <w:r>
          <w:t>The parameter P_BIST_PRESENT</w:t>
        </w:r>
      </w:ins>
      <w:ins w:id="555" w:author="Maxon, Dawn" w:date="2020-03-03T10:47:00Z">
        <w:r w:rsidR="00613971">
          <w:t xml:space="preserve"> (Boolean)</w:t>
        </w:r>
      </w:ins>
      <w:ins w:id="556" w:author="Maxon, Dawn" w:date="2020-03-03T10:00:00Z">
        <w:r>
          <w:t xml:space="preserve"> should be set on both the read and write wrappers for this module. </w:t>
        </w:r>
      </w:ins>
      <w:ins w:id="557" w:author="Maxon, Dawn" w:date="2020-03-03T10:02:00Z">
        <w:r>
          <w:t xml:space="preserve">Also, if BIST is present, the parameter </w:t>
        </w:r>
        <w:r w:rsidRPr="005E7F27">
          <w:t>P_LINK_CLK_CROSS_FIFO_DATA_SIZE_LIST</w:t>
        </w:r>
        <w:r>
          <w:t xml:space="preserve"> will need each entry to be 1 bit wider.</w:t>
        </w:r>
      </w:ins>
    </w:p>
    <w:p w14:paraId="3A9B5AF4" w14:textId="0887083D" w:rsidR="005E7F27" w:rsidRDefault="005E7F27" w:rsidP="005E7F27">
      <w:pPr>
        <w:pStyle w:val="Heading3"/>
        <w:rPr>
          <w:ins w:id="558" w:author="Maxon, Dawn" w:date="2020-03-03T10:03:00Z"/>
        </w:rPr>
      </w:pPr>
      <w:bookmarkStart w:id="559" w:name="_Toc37076676"/>
      <w:ins w:id="560" w:author="Maxon, Dawn" w:date="2020-03-03T10:02:00Z">
        <w:r>
          <w:t>Data Pipe</w:t>
        </w:r>
      </w:ins>
      <w:ins w:id="561" w:author="Maxon, Dawn" w:date="2020-03-03T10:03:00Z">
        <w:r>
          <w:t>line Stage Parameters</w:t>
        </w:r>
        <w:bookmarkEnd w:id="559"/>
      </w:ins>
    </w:p>
    <w:p w14:paraId="3F53C914" w14:textId="541635C6" w:rsidR="005E7F27" w:rsidRPr="005E7F27" w:rsidRDefault="005E7F27">
      <w:pPr>
        <w:rPr>
          <w:ins w:id="562" w:author="Maxon, Dawn" w:date="2020-03-03T09:59:00Z"/>
          <w:rPrChange w:id="563" w:author="Maxon, Dawn" w:date="2020-03-03T10:03:00Z">
            <w:rPr>
              <w:ins w:id="564" w:author="Maxon, Dawn" w:date="2020-03-03T09:59:00Z"/>
            </w:rPr>
          </w:rPrChange>
        </w:rPr>
        <w:pPrChange w:id="565" w:author="Maxon, Dawn" w:date="2020-03-03T10:03:00Z">
          <w:pPr>
            <w:pStyle w:val="Heading3"/>
          </w:pPr>
        </w:pPrChange>
      </w:pPr>
      <w:proofErr w:type="spellStart"/>
      <w:ins w:id="566" w:author="Maxon, Dawn" w:date="2020-03-03T10:07:00Z">
        <w:r>
          <w:t>NocStudio</w:t>
        </w:r>
        <w:proofErr w:type="spellEnd"/>
        <w:r>
          <w:t xml:space="preserve"> must </w:t>
        </w:r>
      </w:ins>
      <w:ins w:id="567" w:author="Maxon, Dawn" w:date="2020-03-03T10:47:00Z">
        <w:r w:rsidR="00613971">
          <w:t xml:space="preserve">add the Boolean parameter P_BIST_PRESENT to all instantiations of </w:t>
        </w:r>
        <w:proofErr w:type="spellStart"/>
        <w:r w:rsidR="00613971">
          <w:t>ns_noc_data_ppln</w:t>
        </w:r>
        <w:proofErr w:type="spellEnd"/>
        <w:r w:rsidR="00613971">
          <w:t xml:space="preserve"> modules.</w:t>
        </w:r>
      </w:ins>
    </w:p>
    <w:p w14:paraId="1C617288" w14:textId="769F36B2" w:rsidR="00995E7E" w:rsidRDefault="00995E7E" w:rsidP="00995E7E">
      <w:pPr>
        <w:pStyle w:val="Heading3"/>
      </w:pPr>
      <w:bookmarkStart w:id="568" w:name="_Toc37076677"/>
      <w:r>
        <w:t>RSSB Parameters</w:t>
      </w:r>
      <w:bookmarkEnd w:id="568"/>
    </w:p>
    <w:p w14:paraId="2647BC3E" w14:textId="39ACEDDA" w:rsidR="00995E7E" w:rsidRDefault="00995E7E" w:rsidP="00AF759E">
      <w:r>
        <w:t xml:space="preserve">Because BIST </w:t>
      </w:r>
      <w:r w:rsidR="007532BA">
        <w:t>will use</w:t>
      </w:r>
      <w:r>
        <w:t xml:space="preserve"> the RSSB register space, RSSB will need some new parameters:</w:t>
      </w:r>
    </w:p>
    <w:p w14:paraId="290D57CA" w14:textId="1C95D828" w:rsidR="00995E7E" w:rsidRDefault="00995E7E" w:rsidP="00995E7E">
      <w:pPr>
        <w:pStyle w:val="ListParagraph"/>
        <w:numPr>
          <w:ilvl w:val="0"/>
          <w:numId w:val="11"/>
        </w:numPr>
      </w:pPr>
      <w:r>
        <w:t xml:space="preserve">P_INPUT_PORT_BIST_PRESENT: </w:t>
      </w:r>
      <w:r w:rsidR="000B68A8">
        <w:t xml:space="preserve">vector of </w:t>
      </w:r>
      <w:r>
        <w:t>binary value</w:t>
      </w:r>
      <w:r w:rsidR="000B68A8">
        <w:t>s</w:t>
      </w:r>
      <w:r>
        <w:t xml:space="preserve"> that controls the presence of </w:t>
      </w:r>
      <w:proofErr w:type="spellStart"/>
      <w:r>
        <w:t>bist_gen</w:t>
      </w:r>
      <w:proofErr w:type="spellEnd"/>
      <w:r>
        <w:t xml:space="preserve"> registers for that RSSB input port. </w:t>
      </w:r>
      <w:r w:rsidR="007532BA">
        <w:t xml:space="preserve">({P_MAX_NUMBER_OF_PORTS{1’b1}} if </w:t>
      </w:r>
      <w:proofErr w:type="spellStart"/>
      <w:r w:rsidR="007532BA">
        <w:t>bist</w:t>
      </w:r>
      <w:proofErr w:type="spellEnd"/>
      <w:r w:rsidR="007532BA">
        <w:t xml:space="preserve"> is enabled</w:t>
      </w:r>
      <w:r w:rsidR="00AF759E">
        <w:t>—all enabled ports get BIST</w:t>
      </w:r>
      <w:r w:rsidR="007532BA">
        <w:t>.)</w:t>
      </w:r>
    </w:p>
    <w:p w14:paraId="7FED9BDF" w14:textId="68FAE08F" w:rsidR="00995E7E" w:rsidRDefault="00995E7E" w:rsidP="00995E7E">
      <w:pPr>
        <w:pStyle w:val="ListParagraph"/>
        <w:numPr>
          <w:ilvl w:val="0"/>
          <w:numId w:val="11"/>
        </w:numPr>
        <w:rPr>
          <w:ins w:id="569" w:author="Maxon, Dawn" w:date="2020-03-03T09:39:00Z"/>
        </w:rPr>
      </w:pPr>
      <w:r>
        <w:t xml:space="preserve">P_OUTPUT_PORT_BIST_PRESENT: </w:t>
      </w:r>
      <w:r w:rsidR="000B68A8">
        <w:t xml:space="preserve">vector of </w:t>
      </w:r>
      <w:r>
        <w:t xml:space="preserve">binary value that controls the presence of </w:t>
      </w:r>
      <w:proofErr w:type="spellStart"/>
      <w:r>
        <w:t>bist_chk</w:t>
      </w:r>
      <w:proofErr w:type="spellEnd"/>
      <w:r>
        <w:t xml:space="preserve"> registers for that RSSB output port. </w:t>
      </w:r>
      <w:r w:rsidR="007532BA">
        <w:t xml:space="preserve">({P_MAX_NUMBER_OF_PORTS{1’b1}} if </w:t>
      </w:r>
      <w:proofErr w:type="spellStart"/>
      <w:r w:rsidR="007532BA">
        <w:t>bist</w:t>
      </w:r>
      <w:proofErr w:type="spellEnd"/>
      <w:r w:rsidR="007532BA">
        <w:t xml:space="preserve"> is enabled</w:t>
      </w:r>
      <w:r w:rsidR="00AF759E">
        <w:t>—all enabled ports get BIST</w:t>
      </w:r>
      <w:r w:rsidR="007532BA">
        <w:t>.)</w:t>
      </w:r>
    </w:p>
    <w:p w14:paraId="7B85BDBD" w14:textId="63F2FEC4" w:rsidR="0040582C" w:rsidRDefault="0040582C">
      <w:pPr>
        <w:pPrChange w:id="570" w:author="Maxon, Dawn" w:date="2020-03-03T09:39:00Z">
          <w:pPr>
            <w:pStyle w:val="ListParagraph"/>
            <w:numPr>
              <w:numId w:val="11"/>
            </w:numPr>
            <w:ind w:hanging="360"/>
          </w:pPr>
        </w:pPrChange>
      </w:pPr>
      <w:ins w:id="571" w:author="Maxon, Dawn" w:date="2020-03-03T09:39:00Z">
        <w:r>
          <w:t>Th</w:t>
        </w:r>
      </w:ins>
      <w:ins w:id="572" w:author="Maxon, Dawn" w:date="2020-03-03T09:41:00Z">
        <w:r>
          <w:t>e</w:t>
        </w:r>
      </w:ins>
      <w:ins w:id="573" w:author="Maxon, Dawn" w:date="2020-03-03T09:39:00Z">
        <w:r>
          <w:t xml:space="preserve">se parameters control the instantiation </w:t>
        </w:r>
      </w:ins>
      <w:ins w:id="574" w:author="Maxon, Dawn" w:date="2020-03-03T09:40:00Z">
        <w:r>
          <w:t xml:space="preserve">of per-port BIST logic in the </w:t>
        </w:r>
        <w:proofErr w:type="spellStart"/>
        <w:r>
          <w:t>rtl</w:t>
        </w:r>
        <w:proofErr w:type="spellEnd"/>
        <w:r>
          <w:t xml:space="preserve"> and the existence of programmable control registers.</w:t>
        </w:r>
      </w:ins>
    </w:p>
    <w:p w14:paraId="5981C2C1" w14:textId="0064CA35" w:rsidR="00995E7E" w:rsidRDefault="00995E7E" w:rsidP="00995E7E">
      <w:r>
        <w:t>The following parameters control the profile register in the RSSB:</w:t>
      </w:r>
    </w:p>
    <w:p w14:paraId="642B4259" w14:textId="7A617D0B" w:rsidR="00FB4BA0" w:rsidRDefault="00FB4BA0" w:rsidP="00995E7E">
      <w:pPr>
        <w:pStyle w:val="ListParagraph"/>
        <w:numPr>
          <w:ilvl w:val="0"/>
          <w:numId w:val="18"/>
        </w:numPr>
        <w:rPr>
          <w:ins w:id="575" w:author="Maxon, Dawn" w:date="2020-03-05T09:31:00Z"/>
        </w:rPr>
      </w:pPr>
      <w:ins w:id="576" w:author="Maxon, Dawn" w:date="2020-03-05T09:31:00Z">
        <w:r>
          <w:t xml:space="preserve">P_BIST_REGS_PRESENT: Boolean to tell the regs block to </w:t>
        </w:r>
      </w:ins>
      <w:ins w:id="577" w:author="Maxon, Dawn" w:date="2020-03-05T09:32:00Z">
        <w:r>
          <w:t>instantiate BIST registers.</w:t>
        </w:r>
      </w:ins>
    </w:p>
    <w:p w14:paraId="621952FB" w14:textId="1DEB3A60" w:rsidR="00995E7E" w:rsidRDefault="00995E7E" w:rsidP="00995E7E">
      <w:pPr>
        <w:pStyle w:val="ListParagraph"/>
        <w:numPr>
          <w:ilvl w:val="0"/>
          <w:numId w:val="18"/>
        </w:numPr>
      </w:pPr>
      <w:r>
        <w:lastRenderedPageBreak/>
        <w:t>P_BIST_PROFILE_WIDTH: integer value describing the number of bits required to hold a programmable profile number (The ceiling of the log base 2 of P_BIST_NUM_PROFILES.)</w:t>
      </w:r>
      <w:r w:rsidR="00AF759E">
        <w:t xml:space="preserve"> (</w:t>
      </w:r>
      <w:proofErr w:type="gramStart"/>
      <w:r w:rsidR="00AF759E">
        <w:t>1 bit</w:t>
      </w:r>
      <w:proofErr w:type="gramEnd"/>
      <w:r w:rsidR="00AF759E">
        <w:t xml:space="preserve"> default width, supporting two profiles.)</w:t>
      </w:r>
    </w:p>
    <w:p w14:paraId="7688A3D0" w14:textId="073B97A6" w:rsidR="00995E7E" w:rsidRDefault="00995E7E" w:rsidP="00995E7E">
      <w:pPr>
        <w:pStyle w:val="ListParagraph"/>
        <w:numPr>
          <w:ilvl w:val="0"/>
          <w:numId w:val="18"/>
        </w:numPr>
      </w:pPr>
      <w:r>
        <w:t xml:space="preserve">P_BIST_PROFILE_RESET_VAL: The reset value of the shared profile register in the RSSB. </w:t>
      </w:r>
      <w:r w:rsidR="00AF759E">
        <w:t>(Default is</w:t>
      </w:r>
      <w:r>
        <w:t xml:space="preserve"> {P_BIST_PROFILE_WIDTH{1’b0}}.</w:t>
      </w:r>
      <w:r w:rsidR="007532BA">
        <w:t>)</w:t>
      </w:r>
    </w:p>
    <w:p w14:paraId="701CC76A" w14:textId="0CEBF903" w:rsidR="007532BA" w:rsidRDefault="007532BA" w:rsidP="007532BA">
      <w:r>
        <w:t xml:space="preserve">This parameter enables </w:t>
      </w:r>
      <w:del w:id="578" w:author="Maxon, Dawn" w:date="2020-03-03T09:40:00Z">
        <w:r w:rsidR="005B4A4F" w:rsidDel="0040582C">
          <w:delText>are specific to</w:delText>
        </w:r>
      </w:del>
      <w:r w:rsidR="005B4A4F">
        <w:t xml:space="preserve"> BIST rate limiting</w:t>
      </w:r>
      <w:r>
        <w:t>:</w:t>
      </w:r>
    </w:p>
    <w:p w14:paraId="01DB3F0B" w14:textId="4DA91545" w:rsidR="00AF759E" w:rsidRDefault="00AF759E" w:rsidP="00AF759E">
      <w:pPr>
        <w:pStyle w:val="ListParagraph"/>
        <w:numPr>
          <w:ilvl w:val="0"/>
          <w:numId w:val="19"/>
        </w:numPr>
      </w:pPr>
      <w:r>
        <w:t>P_BIST_GEN_RATE_LIMIT_ENB: binary value</w:t>
      </w:r>
      <w:r w:rsidR="00BB1440">
        <w:t xml:space="preserve"> </w:t>
      </w:r>
      <w:r w:rsidR="005B4A4F">
        <w:t xml:space="preserve">that enables rate limiting </w:t>
      </w:r>
      <w:r w:rsidR="00BB1440">
        <w:t>per input port</w:t>
      </w:r>
      <w:r>
        <w:t xml:space="preserve">. (Default is </w:t>
      </w:r>
      <w:r w:rsidR="00BB1440">
        <w:t>({P_MAX_NUMBER_OF_PORTS{</w:t>
      </w:r>
      <w:r>
        <w:t>1’b0</w:t>
      </w:r>
      <w:r w:rsidR="00BB1440">
        <w:t>}}.</w:t>
      </w:r>
      <w:r>
        <w:t>)</w:t>
      </w:r>
    </w:p>
    <w:p w14:paraId="06BFAECF" w14:textId="4C2B4375" w:rsidR="005B4A4F" w:rsidRDefault="005B4A4F" w:rsidP="00AF759E">
      <w:pPr>
        <w:pStyle w:val="ListParagraph"/>
        <w:numPr>
          <w:ilvl w:val="0"/>
          <w:numId w:val="19"/>
        </w:numPr>
      </w:pPr>
      <w:r w:rsidRPr="005B4A4F">
        <w:t>P_</w:t>
      </w:r>
      <w:r>
        <w:t>BIST_GEN</w:t>
      </w:r>
      <w:r w:rsidRPr="005B4A4F">
        <w:t>_RATE_LIMITER</w:t>
      </w:r>
      <w:r>
        <w:t>: 21 bits per input port (</w:t>
      </w:r>
      <w:r w:rsidRPr="005B4A4F">
        <w:t>[671:0]</w:t>
      </w:r>
      <w:r>
        <w:t xml:space="preserve">) that contain the reset value for the rate limiting </w:t>
      </w:r>
      <w:r w:rsidR="009D4EA2">
        <w:t>registers</w:t>
      </w:r>
      <w:r>
        <w:t>. (Default value is all 0s—rate liming disabled.)</w:t>
      </w:r>
    </w:p>
    <w:p w14:paraId="25256B20" w14:textId="7F302F04" w:rsidR="00B34911" w:rsidRDefault="002C630D" w:rsidP="00C27358">
      <w:pPr>
        <w:pStyle w:val="Heading2"/>
      </w:pPr>
      <w:bookmarkStart w:id="579" w:name="_Toc37076678"/>
      <w:r>
        <w:t xml:space="preserve">New </w:t>
      </w:r>
      <w:proofErr w:type="spellStart"/>
      <w:r>
        <w:t>B</w:t>
      </w:r>
      <w:r w:rsidR="00F73F6F">
        <w:t>ist_gen</w:t>
      </w:r>
      <w:proofErr w:type="spellEnd"/>
      <w:r w:rsidR="00F73F6F">
        <w:t xml:space="preserve"> and </w:t>
      </w:r>
      <w:proofErr w:type="spellStart"/>
      <w:r w:rsidR="00F73F6F">
        <w:t>Bist_chk</w:t>
      </w:r>
      <w:proofErr w:type="spellEnd"/>
      <w:r w:rsidR="00F73F6F">
        <w:t xml:space="preserve"> </w:t>
      </w:r>
      <w:r>
        <w:t>Parameters</w:t>
      </w:r>
      <w:bookmarkEnd w:id="579"/>
    </w:p>
    <w:p w14:paraId="2E0EF095" w14:textId="3E70D188" w:rsidR="002F71E9" w:rsidRDefault="00C01CB1" w:rsidP="00C01CB1">
      <w:pPr>
        <w:pStyle w:val="Heading3"/>
      </w:pPr>
      <w:bookmarkStart w:id="580" w:name="_Toc37076679"/>
      <w:r>
        <w:t xml:space="preserve">Common Parameters for </w:t>
      </w:r>
      <w:proofErr w:type="spellStart"/>
      <w:r>
        <w:t>Bist_gen</w:t>
      </w:r>
      <w:proofErr w:type="spellEnd"/>
      <w:r>
        <w:t>/</w:t>
      </w:r>
      <w:proofErr w:type="spellStart"/>
      <w:r>
        <w:t>Bist_chk</w:t>
      </w:r>
      <w:bookmarkEnd w:id="580"/>
      <w:proofErr w:type="spellEnd"/>
    </w:p>
    <w:p w14:paraId="6F6FF45E" w14:textId="42813D48" w:rsidR="00E3640B" w:rsidRDefault="00E3640B" w:rsidP="00E3640B">
      <w:proofErr w:type="spellStart"/>
      <w:r>
        <w:t>NocStudio</w:t>
      </w:r>
      <w:proofErr w:type="spellEnd"/>
      <w:r>
        <w:t xml:space="preserve"> needs </w:t>
      </w:r>
      <w:r w:rsidR="002F037A">
        <w:t xml:space="preserve">properties </w:t>
      </w:r>
      <w:r>
        <w:t xml:space="preserve">to set the following new parameters on both </w:t>
      </w:r>
      <w:proofErr w:type="spellStart"/>
      <w:r>
        <w:t>bist_gen</w:t>
      </w:r>
      <w:proofErr w:type="spellEnd"/>
      <w:r>
        <w:t>/</w:t>
      </w:r>
      <w:proofErr w:type="spellStart"/>
      <w:r>
        <w:t>bist_chk</w:t>
      </w:r>
      <w:proofErr w:type="spellEnd"/>
      <w:r>
        <w:t xml:space="preserve"> modules</w:t>
      </w:r>
      <w:r w:rsidR="002F037A">
        <w:t xml:space="preserve">. Suggested initial constant values in parentheses follow </w:t>
      </w:r>
      <w:r w:rsidR="00E4379A">
        <w:t>some of the</w:t>
      </w:r>
      <w:r w:rsidR="002F037A">
        <w:t xml:space="preserve"> parameter description</w:t>
      </w:r>
      <w:r w:rsidR="00E4379A">
        <w:t>s</w:t>
      </w:r>
      <w:r w:rsidR="002F037A">
        <w:t xml:space="preserve">, just to enable RTL development to begin without being dependent on </w:t>
      </w:r>
      <w:proofErr w:type="spellStart"/>
      <w:r w:rsidR="00667E80">
        <w:t>NocStudio</w:t>
      </w:r>
      <w:proofErr w:type="spellEnd"/>
      <w:r w:rsidR="00667E80">
        <w:t xml:space="preserve"> updates.</w:t>
      </w:r>
    </w:p>
    <w:p w14:paraId="34FEA48C" w14:textId="6C98F779" w:rsidR="00E3640B" w:rsidRDefault="00E3640B" w:rsidP="00E3640B">
      <w:pPr>
        <w:pStyle w:val="ListParagraph"/>
        <w:numPr>
          <w:ilvl w:val="0"/>
          <w:numId w:val="11"/>
        </w:numPr>
      </w:pPr>
      <w:r>
        <w:t>P_BIST_NUM_PATTERNS: integer number of test patterns for BIST</w:t>
      </w:r>
      <w:r w:rsidR="006F45F9">
        <w:t>.</w:t>
      </w:r>
      <w:r w:rsidR="003B7365">
        <w:t xml:space="preserve"> (2)</w:t>
      </w:r>
    </w:p>
    <w:p w14:paraId="27FB6601" w14:textId="48219255" w:rsidR="00E3640B" w:rsidRDefault="00E3640B" w:rsidP="00E3640B">
      <w:pPr>
        <w:pStyle w:val="ListParagraph"/>
        <w:numPr>
          <w:ilvl w:val="0"/>
          <w:numId w:val="11"/>
        </w:numPr>
      </w:pPr>
      <w:r>
        <w:t xml:space="preserve">P_BIST_PATTERN_WIDTH: integer </w:t>
      </w:r>
      <w:r w:rsidR="00E4379A">
        <w:t xml:space="preserve">bit </w:t>
      </w:r>
      <w:r>
        <w:t>width of BIST test patterns (all patterns have the same width)</w:t>
      </w:r>
      <w:r w:rsidR="006F45F9">
        <w:t>.</w:t>
      </w:r>
      <w:r w:rsidR="003B7365">
        <w:t xml:space="preserve"> (2)</w:t>
      </w:r>
    </w:p>
    <w:p w14:paraId="593B1FB2" w14:textId="176D60C1" w:rsidR="00C01CB1" w:rsidRDefault="00E3640B" w:rsidP="00C01CB1">
      <w:pPr>
        <w:pStyle w:val="ListParagraph"/>
        <w:numPr>
          <w:ilvl w:val="0"/>
          <w:numId w:val="11"/>
        </w:numPr>
      </w:pPr>
      <w:r>
        <w:t>P_BIST_PATTERNS: a concatenated list of BIST test patterns</w:t>
      </w:r>
      <w:r w:rsidR="006F45F9">
        <w:t>.</w:t>
      </w:r>
      <w:r w:rsidR="003B7365">
        <w:t xml:space="preserve"> ({2’b01, 2’b10})</w:t>
      </w:r>
    </w:p>
    <w:p w14:paraId="7F292D5B" w14:textId="5BD1CEFF" w:rsidR="006F45F9" w:rsidRDefault="006F45F9" w:rsidP="00E3640B">
      <w:pPr>
        <w:pStyle w:val="ListParagraph"/>
        <w:numPr>
          <w:ilvl w:val="0"/>
          <w:numId w:val="11"/>
        </w:numPr>
      </w:pPr>
      <w:r>
        <w:t>P_BIST_</w:t>
      </w:r>
      <w:r w:rsidR="00AF759E">
        <w:t>PROFILE_WIDTH</w:t>
      </w:r>
      <w:r>
        <w:t xml:space="preserve">: </w:t>
      </w:r>
      <w:r w:rsidR="00AF759E">
        <w:t>Same parameter as programmed on the RSSB, to size the profile input wires from RSSB module. (1)</w:t>
      </w:r>
    </w:p>
    <w:p w14:paraId="22C0E771" w14:textId="506BEFAE" w:rsidR="00947BB5" w:rsidRDefault="00947BB5" w:rsidP="00947BB5">
      <w:pPr>
        <w:pStyle w:val="Heading3"/>
      </w:pPr>
      <w:bookmarkStart w:id="581" w:name="_Toc37076680"/>
      <w:proofErr w:type="spellStart"/>
      <w:r>
        <w:t>Bist_gen</w:t>
      </w:r>
      <w:proofErr w:type="spellEnd"/>
      <w:r>
        <w:t xml:space="preserve"> Parameters</w:t>
      </w:r>
      <w:bookmarkEnd w:id="581"/>
    </w:p>
    <w:p w14:paraId="28B06E8E" w14:textId="251E9EDA" w:rsidR="00E3640B" w:rsidRDefault="00E3640B" w:rsidP="00E3640B">
      <w:r>
        <w:t xml:space="preserve">These parameters are specific to </w:t>
      </w:r>
      <w:proofErr w:type="spellStart"/>
      <w:r>
        <w:t>bist_gen</w:t>
      </w:r>
      <w:proofErr w:type="spellEnd"/>
      <w:r>
        <w:t>:</w:t>
      </w:r>
    </w:p>
    <w:p w14:paraId="31478FE5" w14:textId="4E6F4918" w:rsidR="006F45F9" w:rsidRDefault="006F45F9" w:rsidP="006F45F9">
      <w:pPr>
        <w:pStyle w:val="ListParagraph"/>
        <w:numPr>
          <w:ilvl w:val="0"/>
          <w:numId w:val="11"/>
        </w:numPr>
      </w:pPr>
      <w:r>
        <w:t>P_BIST_ENABLE_PER_PROFILE: concatenated list of binary values, one per profile, turning on</w:t>
      </w:r>
      <w:r w:rsidR="00F73F6F">
        <w:t xml:space="preserve">/off </w:t>
      </w:r>
      <w:proofErr w:type="spellStart"/>
      <w:r>
        <w:t>bist_gen</w:t>
      </w:r>
      <w:proofErr w:type="spellEnd"/>
      <w:r>
        <w:t xml:space="preserve"> for that profile.</w:t>
      </w:r>
      <w:r w:rsidR="003B7365">
        <w:t xml:space="preserve"> (</w:t>
      </w:r>
      <w:r w:rsidR="00994528">
        <w:t xml:space="preserve">Default is </w:t>
      </w:r>
      <w:r w:rsidR="003B7365">
        <w:t>{1’b1, 1’b1}</w:t>
      </w:r>
      <w:r w:rsidR="00994528">
        <w:t>, both profiles are identical and have BIST everywhere.</w:t>
      </w:r>
      <w:r w:rsidR="003B7365">
        <w:t>)</w:t>
      </w:r>
    </w:p>
    <w:p w14:paraId="620D0BCC" w14:textId="363AF0C9" w:rsidR="00706295" w:rsidRDefault="00706295" w:rsidP="00E3640B">
      <w:pPr>
        <w:pStyle w:val="ListParagraph"/>
        <w:numPr>
          <w:ilvl w:val="0"/>
          <w:numId w:val="11"/>
        </w:numPr>
      </w:pPr>
      <w:r>
        <w:t>P_BIST_NUM_ROUTES: Integer number of entries in P_BIST_ROUTES for indexing through the table.</w:t>
      </w:r>
      <w:r w:rsidR="003B7365">
        <w:t xml:space="preserve"> </w:t>
      </w:r>
    </w:p>
    <w:p w14:paraId="4709A3FE" w14:textId="6FAA8E3A" w:rsidR="00E3640B" w:rsidRDefault="00E3640B" w:rsidP="00B00C52">
      <w:pPr>
        <w:pStyle w:val="ListParagraph"/>
        <w:numPr>
          <w:ilvl w:val="0"/>
          <w:numId w:val="11"/>
        </w:numPr>
        <w:rPr>
          <w:ins w:id="582" w:author="Maxon, Dawn" w:date="2020-04-06T14:23:00Z"/>
        </w:rPr>
      </w:pPr>
      <w:r>
        <w:t xml:space="preserve">P_BIST_ROUTES: a concatenated list of </w:t>
      </w:r>
      <w:proofErr w:type="spellStart"/>
      <w:proofErr w:type="gramStart"/>
      <w:r>
        <w:t>route</w:t>
      </w:r>
      <w:proofErr w:type="gramEnd"/>
      <w:r>
        <w:t>_info</w:t>
      </w:r>
      <w:proofErr w:type="spellEnd"/>
      <w:r>
        <w:t xml:space="preserve">, </w:t>
      </w:r>
      <w:proofErr w:type="spellStart"/>
      <w:r>
        <w:t>lyr_vc</w:t>
      </w:r>
      <w:proofErr w:type="spellEnd"/>
      <w:r>
        <w:t xml:space="preserve"> info, </w:t>
      </w:r>
      <w:proofErr w:type="spellStart"/>
      <w:r>
        <w:t>outp</w:t>
      </w:r>
      <w:proofErr w:type="spellEnd"/>
      <w:r>
        <w:t xml:space="preserve"> info, </w:t>
      </w:r>
      <w:r w:rsidR="00D40E3A">
        <w:t xml:space="preserve">and number of flits to send for that route, </w:t>
      </w:r>
      <w:r>
        <w:t>one set per route. Ultimately also needs to include power domain information so that BIST can not generate packets for routes that have gated power domains along them.</w:t>
      </w:r>
      <w:r w:rsidR="003B7365">
        <w:t xml:space="preserve"> </w:t>
      </w:r>
      <w:r w:rsidR="00947BB5">
        <w:t>(Note: The parameter is shown as a table, but it’s actually a concatenated list of routes, indexed through by the sum of the widths of all the fields, because Verilog doesn’t support two-dimensional parameters.)</w:t>
      </w:r>
    </w:p>
    <w:tbl>
      <w:tblPr>
        <w:tblW w:w="10060" w:type="dxa"/>
        <w:tblLook w:val="04A0" w:firstRow="1" w:lastRow="0" w:firstColumn="1" w:lastColumn="0" w:noHBand="0" w:noVBand="1"/>
      </w:tblPr>
      <w:tblGrid>
        <w:gridCol w:w="960"/>
        <w:gridCol w:w="960"/>
        <w:gridCol w:w="960"/>
        <w:gridCol w:w="960"/>
        <w:gridCol w:w="3340"/>
        <w:gridCol w:w="960"/>
        <w:gridCol w:w="960"/>
        <w:gridCol w:w="960"/>
      </w:tblGrid>
      <w:tr w:rsidR="00CD734B" w:rsidRPr="00CD734B" w14:paraId="49889E4B" w14:textId="77777777" w:rsidTr="00CD734B">
        <w:trPr>
          <w:trHeight w:val="300"/>
          <w:ins w:id="583" w:author="Maxon, Dawn" w:date="2020-04-08T17:24:00Z"/>
        </w:trPr>
        <w:tc>
          <w:tcPr>
            <w:tcW w:w="960" w:type="dxa"/>
            <w:tcBorders>
              <w:top w:val="nil"/>
              <w:left w:val="nil"/>
              <w:bottom w:val="nil"/>
              <w:right w:val="nil"/>
            </w:tcBorders>
            <w:shd w:val="clear" w:color="auto" w:fill="auto"/>
            <w:noWrap/>
            <w:vAlign w:val="center"/>
            <w:hideMark/>
          </w:tcPr>
          <w:p w14:paraId="175417A7" w14:textId="77777777" w:rsidR="00CD734B" w:rsidRPr="00CD734B" w:rsidRDefault="00CD734B" w:rsidP="00CD734B">
            <w:pPr>
              <w:spacing w:after="0" w:line="240" w:lineRule="auto"/>
              <w:rPr>
                <w:ins w:id="584" w:author="Maxon, Dawn" w:date="2020-04-08T17:24:00Z"/>
                <w:rFonts w:ascii="Times New Roman" w:eastAsia="Times New Roman" w:hAnsi="Times New Roman" w:cs="Times New Roman"/>
                <w:sz w:val="24"/>
                <w:szCs w:val="24"/>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1C22EF" w14:textId="77777777" w:rsidR="00CD734B" w:rsidRPr="00CD734B" w:rsidRDefault="00CD734B" w:rsidP="00CD734B">
            <w:pPr>
              <w:spacing w:after="0" w:line="240" w:lineRule="auto"/>
              <w:jc w:val="center"/>
              <w:rPr>
                <w:ins w:id="585" w:author="Maxon, Dawn" w:date="2020-04-08T17:24:00Z"/>
                <w:rFonts w:ascii="Calibri" w:eastAsia="Times New Roman" w:hAnsi="Calibri" w:cs="Calibri"/>
                <w:color w:val="000000"/>
              </w:rPr>
            </w:pPr>
            <w:ins w:id="586" w:author="Maxon, Dawn" w:date="2020-04-08T17:24:00Z">
              <w:r w:rsidRPr="00CD734B">
                <w:rPr>
                  <w:rFonts w:ascii="Calibri" w:eastAsia="Times New Roman" w:hAnsi="Calibri" w:cs="Calibri"/>
                  <w:color w:val="000000"/>
                </w:rPr>
                <w:t>Strap</w:t>
              </w:r>
            </w:ins>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2274E652" w14:textId="77777777" w:rsidR="00CD734B" w:rsidRPr="00CD734B" w:rsidRDefault="00CD734B" w:rsidP="00CD734B">
            <w:pPr>
              <w:spacing w:after="0" w:line="240" w:lineRule="auto"/>
              <w:jc w:val="center"/>
              <w:rPr>
                <w:ins w:id="587" w:author="Maxon, Dawn" w:date="2020-04-08T17:24:00Z"/>
                <w:rFonts w:ascii="Calibri" w:eastAsia="Times New Roman" w:hAnsi="Calibri" w:cs="Calibri"/>
                <w:color w:val="000000"/>
              </w:rPr>
            </w:pPr>
            <w:ins w:id="588" w:author="Maxon, Dawn" w:date="2020-04-08T17:24:00Z">
              <w:r w:rsidRPr="00CD734B">
                <w:rPr>
                  <w:rFonts w:ascii="Calibri" w:eastAsia="Times New Roman" w:hAnsi="Calibri" w:cs="Calibri"/>
                  <w:color w:val="000000"/>
                </w:rPr>
                <w:t>Entry</w:t>
              </w:r>
            </w:ins>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79B493CE" w14:textId="77777777" w:rsidR="00CD734B" w:rsidRPr="00CD734B" w:rsidRDefault="00CD734B" w:rsidP="00CD734B">
            <w:pPr>
              <w:spacing w:after="0" w:line="240" w:lineRule="auto"/>
              <w:jc w:val="center"/>
              <w:rPr>
                <w:ins w:id="589" w:author="Maxon, Dawn" w:date="2020-04-08T17:24:00Z"/>
                <w:rFonts w:ascii="Calibri" w:eastAsia="Times New Roman" w:hAnsi="Calibri" w:cs="Calibri"/>
                <w:color w:val="000000"/>
              </w:rPr>
            </w:pPr>
            <w:ins w:id="590" w:author="Maxon, Dawn" w:date="2020-04-08T17:24:00Z">
              <w:r w:rsidRPr="00CD734B">
                <w:rPr>
                  <w:rFonts w:ascii="Calibri" w:eastAsia="Times New Roman" w:hAnsi="Calibri" w:cs="Calibri"/>
                  <w:color w:val="000000"/>
                </w:rPr>
                <w:t>Profile</w:t>
              </w:r>
            </w:ins>
          </w:p>
        </w:tc>
        <w:tc>
          <w:tcPr>
            <w:tcW w:w="3340" w:type="dxa"/>
            <w:tcBorders>
              <w:top w:val="single" w:sz="4" w:space="0" w:color="auto"/>
              <w:left w:val="nil"/>
              <w:bottom w:val="single" w:sz="4" w:space="0" w:color="auto"/>
              <w:right w:val="single" w:sz="4" w:space="0" w:color="auto"/>
            </w:tcBorders>
            <w:shd w:val="clear" w:color="auto" w:fill="auto"/>
            <w:noWrap/>
            <w:vAlign w:val="center"/>
            <w:hideMark/>
          </w:tcPr>
          <w:p w14:paraId="265CE342" w14:textId="77777777" w:rsidR="00CD734B" w:rsidRPr="00CD734B" w:rsidRDefault="00CD734B" w:rsidP="00CD734B">
            <w:pPr>
              <w:spacing w:after="0" w:line="240" w:lineRule="auto"/>
              <w:jc w:val="center"/>
              <w:rPr>
                <w:ins w:id="591" w:author="Maxon, Dawn" w:date="2020-04-08T17:24:00Z"/>
                <w:rFonts w:ascii="Calibri" w:eastAsia="Times New Roman" w:hAnsi="Calibri" w:cs="Calibri"/>
                <w:color w:val="000000"/>
              </w:rPr>
            </w:pPr>
            <w:proofErr w:type="spellStart"/>
            <w:ins w:id="592" w:author="Maxon, Dawn" w:date="2020-04-08T17:24:00Z">
              <w:r w:rsidRPr="00CD734B">
                <w:rPr>
                  <w:rFonts w:ascii="Calibri" w:eastAsia="Times New Roman" w:hAnsi="Calibri" w:cs="Calibri"/>
                  <w:color w:val="000000"/>
                </w:rPr>
                <w:t>RouteInfo</w:t>
              </w:r>
              <w:proofErr w:type="spellEnd"/>
              <w:r>
                <w:rPr>
                  <w:rFonts w:ascii="Calibri" w:eastAsia="Times New Roman" w:hAnsi="Calibri" w:cs="Calibri"/>
                  <w:color w:val="000000"/>
                </w:rPr>
                <w:t xml:space="preserve"> = </w:t>
              </w:r>
            </w:ins>
          </w:p>
          <w:p w14:paraId="1F9732A2" w14:textId="09260B75" w:rsidR="00CD734B" w:rsidRPr="00CD734B" w:rsidRDefault="00CD734B">
            <w:pPr>
              <w:jc w:val="center"/>
              <w:rPr>
                <w:ins w:id="593" w:author="Maxon, Dawn" w:date="2020-04-08T17:24:00Z"/>
                <w:rFonts w:ascii="Calibri" w:hAnsi="Calibri" w:cs="Calibri"/>
                <w:color w:val="000000"/>
                <w:rPrChange w:id="594" w:author="Maxon, Dawn" w:date="2020-04-08T17:24:00Z">
                  <w:rPr>
                    <w:ins w:id="595" w:author="Maxon, Dawn" w:date="2020-04-08T17:24:00Z"/>
                    <w:rFonts w:ascii="Calibri" w:eastAsia="Times New Roman" w:hAnsi="Calibri" w:cs="Calibri"/>
                    <w:color w:val="000000"/>
                  </w:rPr>
                </w:rPrChange>
              </w:rPr>
              <w:pPrChange w:id="596" w:author="Maxon, Dawn" w:date="2020-04-08T17:24:00Z">
                <w:pPr>
                  <w:spacing w:after="0" w:line="240" w:lineRule="auto"/>
                  <w:jc w:val="center"/>
                </w:pPr>
              </w:pPrChange>
            </w:pPr>
            <w:ins w:id="597" w:author="Maxon, Dawn" w:date="2020-04-08T17:24:00Z">
              <w:r>
                <w:rPr>
                  <w:rFonts w:ascii="Calibri" w:hAnsi="Calibri" w:cs="Calibri"/>
                  <w:color w:val="000000"/>
                </w:rPr>
                <w:t>{</w:t>
              </w:r>
              <w:proofErr w:type="spellStart"/>
              <w:r>
                <w:rPr>
                  <w:rFonts w:ascii="Calibri" w:hAnsi="Calibri" w:cs="Calibri"/>
                  <w:color w:val="000000"/>
                </w:rPr>
                <w:t>first_</w:t>
              </w:r>
              <w:proofErr w:type="gramStart"/>
              <w:r>
                <w:rPr>
                  <w:rFonts w:ascii="Calibri" w:hAnsi="Calibri" w:cs="Calibri"/>
                  <w:color w:val="000000"/>
                </w:rPr>
                <w:t>outp,route</w:t>
              </w:r>
              <w:proofErr w:type="gramEnd"/>
              <w:r>
                <w:rPr>
                  <w:rFonts w:ascii="Calibri" w:hAnsi="Calibri" w:cs="Calibri"/>
                  <w:color w:val="000000"/>
                </w:rPr>
                <w:t>,exit_outp</w:t>
              </w:r>
              <w:proofErr w:type="spellEnd"/>
              <w:r>
                <w:rPr>
                  <w:rFonts w:ascii="Calibri" w:hAnsi="Calibri" w:cs="Calibri"/>
                  <w:color w:val="000000"/>
                </w:rPr>
                <w:t>}</w:t>
              </w:r>
            </w:ins>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067E40CE" w14:textId="77777777" w:rsidR="00CD734B" w:rsidRPr="00CD734B" w:rsidRDefault="00CD734B" w:rsidP="00CD734B">
            <w:pPr>
              <w:spacing w:after="0" w:line="240" w:lineRule="auto"/>
              <w:jc w:val="center"/>
              <w:rPr>
                <w:ins w:id="598" w:author="Maxon, Dawn" w:date="2020-04-08T17:24:00Z"/>
                <w:rFonts w:ascii="Calibri" w:eastAsia="Times New Roman" w:hAnsi="Calibri" w:cs="Calibri"/>
                <w:color w:val="000000"/>
              </w:rPr>
            </w:pPr>
            <w:proofErr w:type="spellStart"/>
            <w:ins w:id="599" w:author="Maxon, Dawn" w:date="2020-04-08T17:24:00Z">
              <w:r w:rsidRPr="00CD734B">
                <w:rPr>
                  <w:rFonts w:ascii="Calibri" w:eastAsia="Times New Roman" w:hAnsi="Calibri" w:cs="Calibri"/>
                  <w:color w:val="000000"/>
                </w:rPr>
                <w:t>Outport</w:t>
              </w:r>
              <w:proofErr w:type="spellEnd"/>
            </w:ins>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3488CB0B" w14:textId="77777777" w:rsidR="00CD734B" w:rsidRPr="00CD734B" w:rsidRDefault="00CD734B" w:rsidP="00CD734B">
            <w:pPr>
              <w:spacing w:after="0" w:line="240" w:lineRule="auto"/>
              <w:jc w:val="center"/>
              <w:rPr>
                <w:ins w:id="600" w:author="Maxon, Dawn" w:date="2020-04-08T17:24:00Z"/>
                <w:rFonts w:ascii="Calibri" w:eastAsia="Times New Roman" w:hAnsi="Calibri" w:cs="Calibri"/>
                <w:color w:val="000000"/>
              </w:rPr>
            </w:pPr>
            <w:ins w:id="601" w:author="Maxon, Dawn" w:date="2020-04-08T17:24:00Z">
              <w:r w:rsidRPr="00CD734B">
                <w:rPr>
                  <w:rFonts w:ascii="Calibri" w:eastAsia="Times New Roman" w:hAnsi="Calibri" w:cs="Calibri"/>
                  <w:color w:val="000000"/>
                </w:rPr>
                <w:t>VC</w:t>
              </w:r>
            </w:ins>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7EE24547" w14:textId="77777777" w:rsidR="00CD734B" w:rsidRPr="00CD734B" w:rsidRDefault="00CD734B" w:rsidP="00CD734B">
            <w:pPr>
              <w:spacing w:after="0" w:line="240" w:lineRule="auto"/>
              <w:jc w:val="center"/>
              <w:rPr>
                <w:ins w:id="602" w:author="Maxon, Dawn" w:date="2020-04-08T17:24:00Z"/>
                <w:rFonts w:ascii="Calibri" w:eastAsia="Times New Roman" w:hAnsi="Calibri" w:cs="Calibri"/>
                <w:color w:val="000000"/>
              </w:rPr>
            </w:pPr>
            <w:ins w:id="603" w:author="Maxon, Dawn" w:date="2020-04-08T17:24:00Z">
              <w:r w:rsidRPr="00CD734B">
                <w:rPr>
                  <w:rFonts w:ascii="Calibri" w:eastAsia="Times New Roman" w:hAnsi="Calibri" w:cs="Calibri"/>
                  <w:color w:val="000000"/>
                </w:rPr>
                <w:t># of Flits</w:t>
              </w:r>
            </w:ins>
          </w:p>
        </w:tc>
      </w:tr>
      <w:tr w:rsidR="00CD734B" w:rsidRPr="00CD734B" w14:paraId="65CA5C0B" w14:textId="77777777" w:rsidTr="00CD734B">
        <w:trPr>
          <w:trHeight w:val="300"/>
          <w:ins w:id="604" w:author="Maxon, Dawn" w:date="2020-04-08T17:24:00Z"/>
        </w:trPr>
        <w:tc>
          <w:tcPr>
            <w:tcW w:w="960" w:type="dxa"/>
            <w:tcBorders>
              <w:top w:val="nil"/>
              <w:left w:val="nil"/>
              <w:bottom w:val="nil"/>
              <w:right w:val="nil"/>
            </w:tcBorders>
            <w:shd w:val="clear" w:color="auto" w:fill="auto"/>
            <w:noWrap/>
            <w:vAlign w:val="center"/>
            <w:hideMark/>
          </w:tcPr>
          <w:p w14:paraId="192D737F" w14:textId="77777777" w:rsidR="00CD734B" w:rsidRPr="00CD734B" w:rsidRDefault="00CD734B" w:rsidP="00CD734B">
            <w:pPr>
              <w:spacing w:after="0" w:line="240" w:lineRule="auto"/>
              <w:jc w:val="center"/>
              <w:rPr>
                <w:ins w:id="605" w:author="Maxon, Dawn" w:date="2020-04-08T17:24:00Z"/>
                <w:rFonts w:ascii="Calibri" w:eastAsia="Times New Roman" w:hAnsi="Calibri" w:cs="Calibri"/>
                <w:color w:val="000000"/>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FB49737" w14:textId="77777777" w:rsidR="00CD734B" w:rsidRPr="00CD734B" w:rsidRDefault="00CD734B" w:rsidP="00CD734B">
            <w:pPr>
              <w:spacing w:after="0" w:line="240" w:lineRule="auto"/>
              <w:jc w:val="center"/>
              <w:rPr>
                <w:ins w:id="606" w:author="Maxon, Dawn" w:date="2020-04-08T17:24:00Z"/>
                <w:rFonts w:ascii="Calibri" w:eastAsia="Times New Roman" w:hAnsi="Calibri" w:cs="Calibri"/>
                <w:color w:val="000000"/>
              </w:rPr>
            </w:pPr>
            <w:ins w:id="607" w:author="Maxon, Dawn" w:date="2020-04-08T17:24:00Z">
              <w:r w:rsidRPr="00CD734B">
                <w:rPr>
                  <w:rFonts w:ascii="Calibri" w:eastAsia="Times New Roman" w:hAnsi="Calibri" w:cs="Calibri"/>
                  <w:color w:val="000000"/>
                </w:rPr>
                <w:t> </w:t>
              </w:r>
            </w:ins>
          </w:p>
        </w:tc>
        <w:tc>
          <w:tcPr>
            <w:tcW w:w="960" w:type="dxa"/>
            <w:tcBorders>
              <w:top w:val="nil"/>
              <w:left w:val="nil"/>
              <w:bottom w:val="single" w:sz="4" w:space="0" w:color="auto"/>
              <w:right w:val="single" w:sz="4" w:space="0" w:color="auto"/>
            </w:tcBorders>
            <w:shd w:val="clear" w:color="auto" w:fill="auto"/>
            <w:noWrap/>
            <w:vAlign w:val="center"/>
            <w:hideMark/>
          </w:tcPr>
          <w:p w14:paraId="4E1A0F24" w14:textId="77777777" w:rsidR="00CD734B" w:rsidRPr="00CD734B" w:rsidRDefault="00CD734B" w:rsidP="00CD734B">
            <w:pPr>
              <w:spacing w:after="0" w:line="240" w:lineRule="auto"/>
              <w:jc w:val="center"/>
              <w:rPr>
                <w:ins w:id="608" w:author="Maxon, Dawn" w:date="2020-04-08T17:24:00Z"/>
                <w:rFonts w:ascii="Calibri" w:eastAsia="Times New Roman" w:hAnsi="Calibri" w:cs="Calibri"/>
                <w:color w:val="000000"/>
              </w:rPr>
            </w:pPr>
            <w:ins w:id="609" w:author="Maxon, Dawn" w:date="2020-04-08T17:24:00Z">
              <w:r w:rsidRPr="00CD734B">
                <w:rPr>
                  <w:rFonts w:ascii="Calibri" w:eastAsia="Times New Roman" w:hAnsi="Calibri" w:cs="Calibri"/>
                  <w:color w:val="000000"/>
                </w:rPr>
                <w:t> </w:t>
              </w:r>
            </w:ins>
          </w:p>
        </w:tc>
        <w:tc>
          <w:tcPr>
            <w:tcW w:w="960" w:type="dxa"/>
            <w:tcBorders>
              <w:top w:val="nil"/>
              <w:left w:val="nil"/>
              <w:bottom w:val="single" w:sz="4" w:space="0" w:color="auto"/>
              <w:right w:val="single" w:sz="4" w:space="0" w:color="auto"/>
            </w:tcBorders>
            <w:shd w:val="clear" w:color="auto" w:fill="auto"/>
            <w:noWrap/>
            <w:vAlign w:val="center"/>
            <w:hideMark/>
          </w:tcPr>
          <w:p w14:paraId="58C3C326" w14:textId="77777777" w:rsidR="00CD734B" w:rsidRPr="00CD734B" w:rsidRDefault="00CD734B" w:rsidP="00CD734B">
            <w:pPr>
              <w:spacing w:after="0" w:line="240" w:lineRule="auto"/>
              <w:jc w:val="center"/>
              <w:rPr>
                <w:ins w:id="610" w:author="Maxon, Dawn" w:date="2020-04-08T17:24:00Z"/>
                <w:rFonts w:ascii="Calibri" w:eastAsia="Times New Roman" w:hAnsi="Calibri" w:cs="Calibri"/>
                <w:color w:val="000000"/>
              </w:rPr>
            </w:pPr>
            <w:ins w:id="611" w:author="Maxon, Dawn" w:date="2020-04-08T17:24:00Z">
              <w:r w:rsidRPr="00CD734B">
                <w:rPr>
                  <w:rFonts w:ascii="Calibri" w:eastAsia="Times New Roman" w:hAnsi="Calibri" w:cs="Calibri"/>
                  <w:color w:val="000000"/>
                </w:rPr>
                <w:t> </w:t>
              </w:r>
            </w:ins>
          </w:p>
        </w:tc>
        <w:tc>
          <w:tcPr>
            <w:tcW w:w="3340" w:type="dxa"/>
            <w:tcBorders>
              <w:top w:val="nil"/>
              <w:left w:val="nil"/>
              <w:bottom w:val="single" w:sz="4" w:space="0" w:color="auto"/>
              <w:right w:val="single" w:sz="4" w:space="0" w:color="auto"/>
            </w:tcBorders>
            <w:shd w:val="clear" w:color="auto" w:fill="auto"/>
            <w:noWrap/>
            <w:vAlign w:val="center"/>
            <w:hideMark/>
          </w:tcPr>
          <w:p w14:paraId="6922784C" w14:textId="77777777" w:rsidR="00CD734B" w:rsidRPr="00CD734B" w:rsidRDefault="00CD734B" w:rsidP="00CD734B">
            <w:pPr>
              <w:spacing w:after="0" w:line="240" w:lineRule="auto"/>
              <w:jc w:val="center"/>
              <w:rPr>
                <w:ins w:id="612" w:author="Maxon, Dawn" w:date="2020-04-08T17:24:00Z"/>
                <w:rFonts w:ascii="Calibri" w:eastAsia="Times New Roman" w:hAnsi="Calibri" w:cs="Calibri"/>
                <w:color w:val="000000"/>
              </w:rPr>
            </w:pPr>
            <w:ins w:id="613" w:author="Maxon, Dawn" w:date="2020-04-08T17:24:00Z">
              <w:r w:rsidRPr="00CD734B">
                <w:rPr>
                  <w:rFonts w:ascii="Calibri" w:eastAsia="Times New Roman" w:hAnsi="Calibri" w:cs="Calibri"/>
                  <w:color w:val="000000"/>
                </w:rPr>
                <w:t> </w:t>
              </w:r>
            </w:ins>
          </w:p>
        </w:tc>
        <w:tc>
          <w:tcPr>
            <w:tcW w:w="960" w:type="dxa"/>
            <w:tcBorders>
              <w:top w:val="nil"/>
              <w:left w:val="nil"/>
              <w:bottom w:val="single" w:sz="4" w:space="0" w:color="auto"/>
              <w:right w:val="single" w:sz="4" w:space="0" w:color="auto"/>
            </w:tcBorders>
            <w:shd w:val="clear" w:color="auto" w:fill="auto"/>
            <w:noWrap/>
            <w:vAlign w:val="center"/>
            <w:hideMark/>
          </w:tcPr>
          <w:p w14:paraId="6A6DE03C" w14:textId="77777777" w:rsidR="00CD734B" w:rsidRPr="00CD734B" w:rsidRDefault="00CD734B" w:rsidP="00CD734B">
            <w:pPr>
              <w:spacing w:after="0" w:line="240" w:lineRule="auto"/>
              <w:jc w:val="center"/>
              <w:rPr>
                <w:ins w:id="614" w:author="Maxon, Dawn" w:date="2020-04-08T17:24:00Z"/>
                <w:rFonts w:ascii="Calibri" w:eastAsia="Times New Roman" w:hAnsi="Calibri" w:cs="Calibri"/>
                <w:color w:val="000000"/>
              </w:rPr>
            </w:pPr>
            <w:ins w:id="615" w:author="Maxon, Dawn" w:date="2020-04-08T17:24:00Z">
              <w:r w:rsidRPr="00CD734B">
                <w:rPr>
                  <w:rFonts w:ascii="Calibri" w:eastAsia="Times New Roman" w:hAnsi="Calibri" w:cs="Calibri"/>
                  <w:color w:val="000000"/>
                </w:rPr>
                <w:t> </w:t>
              </w:r>
            </w:ins>
          </w:p>
        </w:tc>
        <w:tc>
          <w:tcPr>
            <w:tcW w:w="960" w:type="dxa"/>
            <w:tcBorders>
              <w:top w:val="nil"/>
              <w:left w:val="nil"/>
              <w:bottom w:val="single" w:sz="4" w:space="0" w:color="auto"/>
              <w:right w:val="single" w:sz="4" w:space="0" w:color="auto"/>
            </w:tcBorders>
            <w:shd w:val="clear" w:color="auto" w:fill="auto"/>
            <w:noWrap/>
            <w:vAlign w:val="center"/>
            <w:hideMark/>
          </w:tcPr>
          <w:p w14:paraId="14405BD4" w14:textId="77777777" w:rsidR="00CD734B" w:rsidRPr="00CD734B" w:rsidRDefault="00CD734B" w:rsidP="00CD734B">
            <w:pPr>
              <w:spacing w:after="0" w:line="240" w:lineRule="auto"/>
              <w:jc w:val="center"/>
              <w:rPr>
                <w:ins w:id="616" w:author="Maxon, Dawn" w:date="2020-04-08T17:24:00Z"/>
                <w:rFonts w:ascii="Calibri" w:eastAsia="Times New Roman" w:hAnsi="Calibri" w:cs="Calibri"/>
                <w:color w:val="000000"/>
              </w:rPr>
            </w:pPr>
            <w:ins w:id="617" w:author="Maxon, Dawn" w:date="2020-04-08T17:24:00Z">
              <w:r w:rsidRPr="00CD734B">
                <w:rPr>
                  <w:rFonts w:ascii="Calibri" w:eastAsia="Times New Roman" w:hAnsi="Calibri" w:cs="Calibri"/>
                  <w:color w:val="000000"/>
                </w:rPr>
                <w:t> </w:t>
              </w:r>
            </w:ins>
          </w:p>
        </w:tc>
        <w:tc>
          <w:tcPr>
            <w:tcW w:w="960" w:type="dxa"/>
            <w:tcBorders>
              <w:top w:val="nil"/>
              <w:left w:val="nil"/>
              <w:bottom w:val="single" w:sz="4" w:space="0" w:color="auto"/>
              <w:right w:val="single" w:sz="4" w:space="0" w:color="auto"/>
            </w:tcBorders>
            <w:shd w:val="clear" w:color="auto" w:fill="auto"/>
            <w:noWrap/>
            <w:vAlign w:val="center"/>
            <w:hideMark/>
          </w:tcPr>
          <w:p w14:paraId="040F9B6D" w14:textId="77777777" w:rsidR="00CD734B" w:rsidRPr="00CD734B" w:rsidRDefault="00CD734B" w:rsidP="00CD734B">
            <w:pPr>
              <w:spacing w:after="0" w:line="240" w:lineRule="auto"/>
              <w:jc w:val="center"/>
              <w:rPr>
                <w:ins w:id="618" w:author="Maxon, Dawn" w:date="2020-04-08T17:24:00Z"/>
                <w:rFonts w:ascii="Calibri" w:eastAsia="Times New Roman" w:hAnsi="Calibri" w:cs="Calibri"/>
                <w:color w:val="000000"/>
              </w:rPr>
            </w:pPr>
            <w:ins w:id="619" w:author="Maxon, Dawn" w:date="2020-04-08T17:24:00Z">
              <w:r w:rsidRPr="00CD734B">
                <w:rPr>
                  <w:rFonts w:ascii="Calibri" w:eastAsia="Times New Roman" w:hAnsi="Calibri" w:cs="Calibri"/>
                  <w:color w:val="000000"/>
                </w:rPr>
                <w:t> </w:t>
              </w:r>
            </w:ins>
          </w:p>
        </w:tc>
      </w:tr>
      <w:tr w:rsidR="00CD734B" w:rsidRPr="00CD734B" w14:paraId="04C8F327" w14:textId="77777777" w:rsidTr="00CD734B">
        <w:trPr>
          <w:trHeight w:val="300"/>
          <w:ins w:id="620" w:author="Maxon, Dawn" w:date="2020-04-08T17:24:00Z"/>
        </w:trPr>
        <w:tc>
          <w:tcPr>
            <w:tcW w:w="960" w:type="dxa"/>
            <w:tcBorders>
              <w:top w:val="nil"/>
              <w:left w:val="nil"/>
              <w:bottom w:val="nil"/>
              <w:right w:val="nil"/>
            </w:tcBorders>
            <w:shd w:val="clear" w:color="auto" w:fill="auto"/>
            <w:noWrap/>
            <w:vAlign w:val="center"/>
            <w:hideMark/>
          </w:tcPr>
          <w:p w14:paraId="1F39FBB9" w14:textId="77777777" w:rsidR="00CD734B" w:rsidRPr="00CD734B" w:rsidRDefault="00CD734B" w:rsidP="00CD734B">
            <w:pPr>
              <w:spacing w:after="0" w:line="240" w:lineRule="auto"/>
              <w:jc w:val="center"/>
              <w:rPr>
                <w:ins w:id="621" w:author="Maxon, Dawn" w:date="2020-04-08T17:24:00Z"/>
                <w:rFonts w:ascii="Calibri" w:eastAsia="Times New Roman" w:hAnsi="Calibri" w:cs="Calibri"/>
                <w:color w:val="000000"/>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E7AA700" w14:textId="77777777" w:rsidR="00CD734B" w:rsidRPr="00CD734B" w:rsidRDefault="00CD734B" w:rsidP="00CD734B">
            <w:pPr>
              <w:spacing w:after="0" w:line="240" w:lineRule="auto"/>
              <w:jc w:val="center"/>
              <w:rPr>
                <w:ins w:id="622" w:author="Maxon, Dawn" w:date="2020-04-08T17:24:00Z"/>
                <w:rFonts w:ascii="Calibri" w:eastAsia="Times New Roman" w:hAnsi="Calibri" w:cs="Calibri"/>
                <w:color w:val="000000"/>
              </w:rPr>
            </w:pPr>
            <w:ins w:id="623" w:author="Maxon, Dawn" w:date="2020-04-08T17:24:00Z">
              <w:r w:rsidRPr="00CD734B">
                <w:rPr>
                  <w:rFonts w:ascii="Calibri" w:eastAsia="Times New Roman" w:hAnsi="Calibri" w:cs="Calibri"/>
                  <w:color w:val="000000"/>
                </w:rPr>
                <w:t> </w:t>
              </w:r>
            </w:ins>
          </w:p>
        </w:tc>
        <w:tc>
          <w:tcPr>
            <w:tcW w:w="960" w:type="dxa"/>
            <w:tcBorders>
              <w:top w:val="nil"/>
              <w:left w:val="nil"/>
              <w:bottom w:val="single" w:sz="4" w:space="0" w:color="auto"/>
              <w:right w:val="single" w:sz="4" w:space="0" w:color="auto"/>
            </w:tcBorders>
            <w:shd w:val="clear" w:color="auto" w:fill="auto"/>
            <w:noWrap/>
            <w:vAlign w:val="center"/>
            <w:hideMark/>
          </w:tcPr>
          <w:p w14:paraId="126566B9" w14:textId="77777777" w:rsidR="00CD734B" w:rsidRPr="00CD734B" w:rsidRDefault="00CD734B" w:rsidP="00CD734B">
            <w:pPr>
              <w:spacing w:after="0" w:line="240" w:lineRule="auto"/>
              <w:jc w:val="center"/>
              <w:rPr>
                <w:ins w:id="624" w:author="Maxon, Dawn" w:date="2020-04-08T17:24:00Z"/>
                <w:rFonts w:ascii="Calibri" w:eastAsia="Times New Roman" w:hAnsi="Calibri" w:cs="Calibri"/>
                <w:color w:val="000000"/>
              </w:rPr>
            </w:pPr>
            <w:ins w:id="625" w:author="Maxon, Dawn" w:date="2020-04-08T17:24:00Z">
              <w:r w:rsidRPr="00CD734B">
                <w:rPr>
                  <w:rFonts w:ascii="Calibri" w:eastAsia="Times New Roman" w:hAnsi="Calibri" w:cs="Calibri"/>
                  <w:color w:val="000000"/>
                </w:rPr>
                <w:t> </w:t>
              </w:r>
            </w:ins>
          </w:p>
        </w:tc>
        <w:tc>
          <w:tcPr>
            <w:tcW w:w="960" w:type="dxa"/>
            <w:tcBorders>
              <w:top w:val="nil"/>
              <w:left w:val="nil"/>
              <w:bottom w:val="single" w:sz="4" w:space="0" w:color="auto"/>
              <w:right w:val="single" w:sz="4" w:space="0" w:color="auto"/>
            </w:tcBorders>
            <w:shd w:val="clear" w:color="auto" w:fill="auto"/>
            <w:noWrap/>
            <w:vAlign w:val="center"/>
            <w:hideMark/>
          </w:tcPr>
          <w:p w14:paraId="572271C4" w14:textId="77777777" w:rsidR="00CD734B" w:rsidRPr="00CD734B" w:rsidRDefault="00CD734B" w:rsidP="00CD734B">
            <w:pPr>
              <w:spacing w:after="0" w:line="240" w:lineRule="auto"/>
              <w:jc w:val="center"/>
              <w:rPr>
                <w:ins w:id="626" w:author="Maxon, Dawn" w:date="2020-04-08T17:24:00Z"/>
                <w:rFonts w:ascii="Calibri" w:eastAsia="Times New Roman" w:hAnsi="Calibri" w:cs="Calibri"/>
                <w:color w:val="000000"/>
              </w:rPr>
            </w:pPr>
            <w:ins w:id="627" w:author="Maxon, Dawn" w:date="2020-04-08T17:24:00Z">
              <w:r w:rsidRPr="00CD734B">
                <w:rPr>
                  <w:rFonts w:ascii="Calibri" w:eastAsia="Times New Roman" w:hAnsi="Calibri" w:cs="Calibri"/>
                  <w:color w:val="000000"/>
                </w:rPr>
                <w:t> </w:t>
              </w:r>
            </w:ins>
          </w:p>
        </w:tc>
        <w:tc>
          <w:tcPr>
            <w:tcW w:w="3340" w:type="dxa"/>
            <w:tcBorders>
              <w:top w:val="nil"/>
              <w:left w:val="nil"/>
              <w:bottom w:val="single" w:sz="4" w:space="0" w:color="auto"/>
              <w:right w:val="single" w:sz="4" w:space="0" w:color="auto"/>
            </w:tcBorders>
            <w:shd w:val="clear" w:color="auto" w:fill="auto"/>
            <w:noWrap/>
            <w:vAlign w:val="center"/>
            <w:hideMark/>
          </w:tcPr>
          <w:p w14:paraId="5F734CA2" w14:textId="77777777" w:rsidR="00CD734B" w:rsidRPr="00CD734B" w:rsidRDefault="00CD734B" w:rsidP="00CD734B">
            <w:pPr>
              <w:spacing w:after="0" w:line="240" w:lineRule="auto"/>
              <w:jc w:val="center"/>
              <w:rPr>
                <w:ins w:id="628" w:author="Maxon, Dawn" w:date="2020-04-08T17:24:00Z"/>
                <w:rFonts w:ascii="Calibri" w:eastAsia="Times New Roman" w:hAnsi="Calibri" w:cs="Calibri"/>
                <w:color w:val="000000"/>
              </w:rPr>
            </w:pPr>
            <w:ins w:id="629" w:author="Maxon, Dawn" w:date="2020-04-08T17:24:00Z">
              <w:r w:rsidRPr="00CD734B">
                <w:rPr>
                  <w:rFonts w:ascii="Calibri" w:eastAsia="Times New Roman" w:hAnsi="Calibri" w:cs="Calibri"/>
                  <w:color w:val="000000"/>
                </w:rPr>
                <w:t> </w:t>
              </w:r>
            </w:ins>
          </w:p>
        </w:tc>
        <w:tc>
          <w:tcPr>
            <w:tcW w:w="960" w:type="dxa"/>
            <w:tcBorders>
              <w:top w:val="nil"/>
              <w:left w:val="nil"/>
              <w:bottom w:val="single" w:sz="4" w:space="0" w:color="auto"/>
              <w:right w:val="single" w:sz="4" w:space="0" w:color="auto"/>
            </w:tcBorders>
            <w:shd w:val="clear" w:color="auto" w:fill="auto"/>
            <w:noWrap/>
            <w:vAlign w:val="center"/>
            <w:hideMark/>
          </w:tcPr>
          <w:p w14:paraId="654FDA49" w14:textId="77777777" w:rsidR="00CD734B" w:rsidRPr="00CD734B" w:rsidRDefault="00CD734B" w:rsidP="00CD734B">
            <w:pPr>
              <w:spacing w:after="0" w:line="240" w:lineRule="auto"/>
              <w:jc w:val="center"/>
              <w:rPr>
                <w:ins w:id="630" w:author="Maxon, Dawn" w:date="2020-04-08T17:24:00Z"/>
                <w:rFonts w:ascii="Calibri" w:eastAsia="Times New Roman" w:hAnsi="Calibri" w:cs="Calibri"/>
                <w:color w:val="000000"/>
              </w:rPr>
            </w:pPr>
            <w:ins w:id="631" w:author="Maxon, Dawn" w:date="2020-04-08T17:24:00Z">
              <w:r w:rsidRPr="00CD734B">
                <w:rPr>
                  <w:rFonts w:ascii="Calibri" w:eastAsia="Times New Roman" w:hAnsi="Calibri" w:cs="Calibri"/>
                  <w:color w:val="000000"/>
                </w:rPr>
                <w:t> </w:t>
              </w:r>
            </w:ins>
          </w:p>
        </w:tc>
        <w:tc>
          <w:tcPr>
            <w:tcW w:w="960" w:type="dxa"/>
            <w:tcBorders>
              <w:top w:val="nil"/>
              <w:left w:val="nil"/>
              <w:bottom w:val="single" w:sz="4" w:space="0" w:color="auto"/>
              <w:right w:val="single" w:sz="4" w:space="0" w:color="auto"/>
            </w:tcBorders>
            <w:shd w:val="clear" w:color="auto" w:fill="auto"/>
            <w:noWrap/>
            <w:vAlign w:val="center"/>
            <w:hideMark/>
          </w:tcPr>
          <w:p w14:paraId="437610E4" w14:textId="77777777" w:rsidR="00CD734B" w:rsidRPr="00CD734B" w:rsidRDefault="00CD734B" w:rsidP="00CD734B">
            <w:pPr>
              <w:spacing w:after="0" w:line="240" w:lineRule="auto"/>
              <w:jc w:val="center"/>
              <w:rPr>
                <w:ins w:id="632" w:author="Maxon, Dawn" w:date="2020-04-08T17:24:00Z"/>
                <w:rFonts w:ascii="Calibri" w:eastAsia="Times New Roman" w:hAnsi="Calibri" w:cs="Calibri"/>
                <w:color w:val="000000"/>
              </w:rPr>
            </w:pPr>
            <w:ins w:id="633" w:author="Maxon, Dawn" w:date="2020-04-08T17:24:00Z">
              <w:r w:rsidRPr="00CD734B">
                <w:rPr>
                  <w:rFonts w:ascii="Calibri" w:eastAsia="Times New Roman" w:hAnsi="Calibri" w:cs="Calibri"/>
                  <w:color w:val="000000"/>
                </w:rPr>
                <w:t> </w:t>
              </w:r>
            </w:ins>
          </w:p>
        </w:tc>
        <w:tc>
          <w:tcPr>
            <w:tcW w:w="960" w:type="dxa"/>
            <w:tcBorders>
              <w:top w:val="nil"/>
              <w:left w:val="nil"/>
              <w:bottom w:val="single" w:sz="4" w:space="0" w:color="auto"/>
              <w:right w:val="single" w:sz="4" w:space="0" w:color="auto"/>
            </w:tcBorders>
            <w:shd w:val="clear" w:color="auto" w:fill="auto"/>
            <w:noWrap/>
            <w:vAlign w:val="center"/>
            <w:hideMark/>
          </w:tcPr>
          <w:p w14:paraId="2372C3A9" w14:textId="77777777" w:rsidR="00CD734B" w:rsidRPr="00CD734B" w:rsidRDefault="00CD734B" w:rsidP="00CD734B">
            <w:pPr>
              <w:spacing w:after="0" w:line="240" w:lineRule="auto"/>
              <w:jc w:val="center"/>
              <w:rPr>
                <w:ins w:id="634" w:author="Maxon, Dawn" w:date="2020-04-08T17:24:00Z"/>
                <w:rFonts w:ascii="Calibri" w:eastAsia="Times New Roman" w:hAnsi="Calibri" w:cs="Calibri"/>
                <w:color w:val="000000"/>
              </w:rPr>
            </w:pPr>
            <w:ins w:id="635" w:author="Maxon, Dawn" w:date="2020-04-08T17:24:00Z">
              <w:r w:rsidRPr="00CD734B">
                <w:rPr>
                  <w:rFonts w:ascii="Calibri" w:eastAsia="Times New Roman" w:hAnsi="Calibri" w:cs="Calibri"/>
                  <w:color w:val="000000"/>
                </w:rPr>
                <w:t> </w:t>
              </w:r>
            </w:ins>
          </w:p>
        </w:tc>
      </w:tr>
      <w:tr w:rsidR="00CD734B" w:rsidRPr="00CD734B" w14:paraId="269AE995" w14:textId="77777777" w:rsidTr="00CD734B">
        <w:trPr>
          <w:trHeight w:val="300"/>
          <w:ins w:id="636" w:author="Maxon, Dawn" w:date="2020-04-08T17:24:00Z"/>
        </w:trPr>
        <w:tc>
          <w:tcPr>
            <w:tcW w:w="960" w:type="dxa"/>
            <w:tcBorders>
              <w:top w:val="nil"/>
              <w:left w:val="nil"/>
              <w:bottom w:val="nil"/>
              <w:right w:val="nil"/>
            </w:tcBorders>
            <w:shd w:val="clear" w:color="auto" w:fill="auto"/>
            <w:noWrap/>
            <w:vAlign w:val="center"/>
            <w:hideMark/>
          </w:tcPr>
          <w:p w14:paraId="2C24E0F5" w14:textId="77777777" w:rsidR="00CD734B" w:rsidRPr="00CD734B" w:rsidRDefault="00CD734B" w:rsidP="00CD734B">
            <w:pPr>
              <w:spacing w:after="0" w:line="240" w:lineRule="auto"/>
              <w:jc w:val="center"/>
              <w:rPr>
                <w:ins w:id="637" w:author="Maxon, Dawn" w:date="2020-04-08T17:24:00Z"/>
                <w:rFonts w:ascii="Calibri" w:eastAsia="Times New Roman" w:hAnsi="Calibri" w:cs="Calibri"/>
                <w:color w:val="000000"/>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DD6DCEA" w14:textId="77777777" w:rsidR="00CD734B" w:rsidRPr="00CD734B" w:rsidRDefault="00CD734B" w:rsidP="00CD734B">
            <w:pPr>
              <w:spacing w:after="0" w:line="240" w:lineRule="auto"/>
              <w:jc w:val="center"/>
              <w:rPr>
                <w:ins w:id="638" w:author="Maxon, Dawn" w:date="2020-04-08T17:24:00Z"/>
                <w:rFonts w:ascii="Calibri" w:eastAsia="Times New Roman" w:hAnsi="Calibri" w:cs="Calibri"/>
                <w:color w:val="000000"/>
              </w:rPr>
            </w:pPr>
            <w:ins w:id="639" w:author="Maxon, Dawn" w:date="2020-04-08T17:24:00Z">
              <w:r w:rsidRPr="00CD734B">
                <w:rPr>
                  <w:rFonts w:ascii="Calibri" w:eastAsia="Times New Roman" w:hAnsi="Calibri" w:cs="Calibri"/>
                  <w:color w:val="000000"/>
                </w:rPr>
                <w:t> </w:t>
              </w:r>
            </w:ins>
          </w:p>
        </w:tc>
        <w:tc>
          <w:tcPr>
            <w:tcW w:w="960" w:type="dxa"/>
            <w:tcBorders>
              <w:top w:val="nil"/>
              <w:left w:val="nil"/>
              <w:bottom w:val="single" w:sz="4" w:space="0" w:color="auto"/>
              <w:right w:val="single" w:sz="4" w:space="0" w:color="auto"/>
            </w:tcBorders>
            <w:shd w:val="clear" w:color="auto" w:fill="auto"/>
            <w:noWrap/>
            <w:vAlign w:val="center"/>
            <w:hideMark/>
          </w:tcPr>
          <w:p w14:paraId="56E5C28A" w14:textId="77777777" w:rsidR="00CD734B" w:rsidRPr="00CD734B" w:rsidRDefault="00CD734B" w:rsidP="00CD734B">
            <w:pPr>
              <w:spacing w:after="0" w:line="240" w:lineRule="auto"/>
              <w:jc w:val="center"/>
              <w:rPr>
                <w:ins w:id="640" w:author="Maxon, Dawn" w:date="2020-04-08T17:24:00Z"/>
                <w:rFonts w:ascii="Calibri" w:eastAsia="Times New Roman" w:hAnsi="Calibri" w:cs="Calibri"/>
                <w:color w:val="000000"/>
              </w:rPr>
            </w:pPr>
            <w:ins w:id="641" w:author="Maxon, Dawn" w:date="2020-04-08T17:24:00Z">
              <w:r w:rsidRPr="00CD734B">
                <w:rPr>
                  <w:rFonts w:ascii="Calibri" w:eastAsia="Times New Roman" w:hAnsi="Calibri" w:cs="Calibri"/>
                  <w:color w:val="000000"/>
                </w:rPr>
                <w:t> </w:t>
              </w:r>
            </w:ins>
          </w:p>
        </w:tc>
        <w:tc>
          <w:tcPr>
            <w:tcW w:w="960" w:type="dxa"/>
            <w:tcBorders>
              <w:top w:val="nil"/>
              <w:left w:val="nil"/>
              <w:bottom w:val="single" w:sz="4" w:space="0" w:color="auto"/>
              <w:right w:val="single" w:sz="4" w:space="0" w:color="auto"/>
            </w:tcBorders>
            <w:shd w:val="clear" w:color="auto" w:fill="auto"/>
            <w:noWrap/>
            <w:vAlign w:val="center"/>
            <w:hideMark/>
          </w:tcPr>
          <w:p w14:paraId="4765178D" w14:textId="77777777" w:rsidR="00CD734B" w:rsidRPr="00CD734B" w:rsidRDefault="00CD734B" w:rsidP="00CD734B">
            <w:pPr>
              <w:spacing w:after="0" w:line="240" w:lineRule="auto"/>
              <w:jc w:val="center"/>
              <w:rPr>
                <w:ins w:id="642" w:author="Maxon, Dawn" w:date="2020-04-08T17:24:00Z"/>
                <w:rFonts w:ascii="Calibri" w:eastAsia="Times New Roman" w:hAnsi="Calibri" w:cs="Calibri"/>
                <w:color w:val="000000"/>
              </w:rPr>
            </w:pPr>
            <w:ins w:id="643" w:author="Maxon, Dawn" w:date="2020-04-08T17:24:00Z">
              <w:r w:rsidRPr="00CD734B">
                <w:rPr>
                  <w:rFonts w:ascii="Calibri" w:eastAsia="Times New Roman" w:hAnsi="Calibri" w:cs="Calibri"/>
                  <w:color w:val="000000"/>
                </w:rPr>
                <w:t> </w:t>
              </w:r>
            </w:ins>
          </w:p>
        </w:tc>
        <w:tc>
          <w:tcPr>
            <w:tcW w:w="3340" w:type="dxa"/>
            <w:tcBorders>
              <w:top w:val="nil"/>
              <w:left w:val="nil"/>
              <w:bottom w:val="single" w:sz="4" w:space="0" w:color="auto"/>
              <w:right w:val="single" w:sz="4" w:space="0" w:color="auto"/>
            </w:tcBorders>
            <w:shd w:val="clear" w:color="auto" w:fill="auto"/>
            <w:noWrap/>
            <w:vAlign w:val="center"/>
            <w:hideMark/>
          </w:tcPr>
          <w:p w14:paraId="0C4559E3" w14:textId="77777777" w:rsidR="00CD734B" w:rsidRPr="00CD734B" w:rsidRDefault="00CD734B" w:rsidP="00CD734B">
            <w:pPr>
              <w:spacing w:after="0" w:line="240" w:lineRule="auto"/>
              <w:jc w:val="center"/>
              <w:rPr>
                <w:ins w:id="644" w:author="Maxon, Dawn" w:date="2020-04-08T17:24:00Z"/>
                <w:rFonts w:ascii="Calibri" w:eastAsia="Times New Roman" w:hAnsi="Calibri" w:cs="Calibri"/>
                <w:color w:val="000000"/>
              </w:rPr>
            </w:pPr>
            <w:ins w:id="645" w:author="Maxon, Dawn" w:date="2020-04-08T17:24:00Z">
              <w:r w:rsidRPr="00CD734B">
                <w:rPr>
                  <w:rFonts w:ascii="Calibri" w:eastAsia="Times New Roman" w:hAnsi="Calibri" w:cs="Calibri"/>
                  <w:color w:val="000000"/>
                </w:rPr>
                <w:t> </w:t>
              </w:r>
            </w:ins>
          </w:p>
        </w:tc>
        <w:tc>
          <w:tcPr>
            <w:tcW w:w="960" w:type="dxa"/>
            <w:tcBorders>
              <w:top w:val="nil"/>
              <w:left w:val="nil"/>
              <w:bottom w:val="single" w:sz="4" w:space="0" w:color="auto"/>
              <w:right w:val="single" w:sz="4" w:space="0" w:color="auto"/>
            </w:tcBorders>
            <w:shd w:val="clear" w:color="auto" w:fill="auto"/>
            <w:noWrap/>
            <w:vAlign w:val="center"/>
            <w:hideMark/>
          </w:tcPr>
          <w:p w14:paraId="5B960EE3" w14:textId="77777777" w:rsidR="00CD734B" w:rsidRPr="00CD734B" w:rsidRDefault="00CD734B" w:rsidP="00CD734B">
            <w:pPr>
              <w:spacing w:after="0" w:line="240" w:lineRule="auto"/>
              <w:jc w:val="center"/>
              <w:rPr>
                <w:ins w:id="646" w:author="Maxon, Dawn" w:date="2020-04-08T17:24:00Z"/>
                <w:rFonts w:ascii="Calibri" w:eastAsia="Times New Roman" w:hAnsi="Calibri" w:cs="Calibri"/>
                <w:color w:val="000000"/>
              </w:rPr>
            </w:pPr>
            <w:ins w:id="647" w:author="Maxon, Dawn" w:date="2020-04-08T17:24:00Z">
              <w:r w:rsidRPr="00CD734B">
                <w:rPr>
                  <w:rFonts w:ascii="Calibri" w:eastAsia="Times New Roman" w:hAnsi="Calibri" w:cs="Calibri"/>
                  <w:color w:val="000000"/>
                </w:rPr>
                <w:t> </w:t>
              </w:r>
            </w:ins>
          </w:p>
        </w:tc>
        <w:tc>
          <w:tcPr>
            <w:tcW w:w="960" w:type="dxa"/>
            <w:tcBorders>
              <w:top w:val="nil"/>
              <w:left w:val="nil"/>
              <w:bottom w:val="single" w:sz="4" w:space="0" w:color="auto"/>
              <w:right w:val="single" w:sz="4" w:space="0" w:color="auto"/>
            </w:tcBorders>
            <w:shd w:val="clear" w:color="auto" w:fill="auto"/>
            <w:noWrap/>
            <w:vAlign w:val="center"/>
            <w:hideMark/>
          </w:tcPr>
          <w:p w14:paraId="26C607DD" w14:textId="77777777" w:rsidR="00CD734B" w:rsidRPr="00CD734B" w:rsidRDefault="00CD734B" w:rsidP="00CD734B">
            <w:pPr>
              <w:spacing w:after="0" w:line="240" w:lineRule="auto"/>
              <w:jc w:val="center"/>
              <w:rPr>
                <w:ins w:id="648" w:author="Maxon, Dawn" w:date="2020-04-08T17:24:00Z"/>
                <w:rFonts w:ascii="Calibri" w:eastAsia="Times New Roman" w:hAnsi="Calibri" w:cs="Calibri"/>
                <w:color w:val="000000"/>
              </w:rPr>
            </w:pPr>
            <w:ins w:id="649" w:author="Maxon, Dawn" w:date="2020-04-08T17:24:00Z">
              <w:r w:rsidRPr="00CD734B">
                <w:rPr>
                  <w:rFonts w:ascii="Calibri" w:eastAsia="Times New Roman" w:hAnsi="Calibri" w:cs="Calibri"/>
                  <w:color w:val="000000"/>
                </w:rPr>
                <w:t> </w:t>
              </w:r>
            </w:ins>
          </w:p>
        </w:tc>
        <w:tc>
          <w:tcPr>
            <w:tcW w:w="960" w:type="dxa"/>
            <w:tcBorders>
              <w:top w:val="nil"/>
              <w:left w:val="nil"/>
              <w:bottom w:val="single" w:sz="4" w:space="0" w:color="auto"/>
              <w:right w:val="single" w:sz="4" w:space="0" w:color="auto"/>
            </w:tcBorders>
            <w:shd w:val="clear" w:color="auto" w:fill="auto"/>
            <w:noWrap/>
            <w:vAlign w:val="center"/>
            <w:hideMark/>
          </w:tcPr>
          <w:p w14:paraId="16286442" w14:textId="77777777" w:rsidR="00CD734B" w:rsidRPr="00CD734B" w:rsidRDefault="00CD734B" w:rsidP="00CD734B">
            <w:pPr>
              <w:spacing w:after="0" w:line="240" w:lineRule="auto"/>
              <w:jc w:val="center"/>
              <w:rPr>
                <w:ins w:id="650" w:author="Maxon, Dawn" w:date="2020-04-08T17:24:00Z"/>
                <w:rFonts w:ascii="Calibri" w:eastAsia="Times New Roman" w:hAnsi="Calibri" w:cs="Calibri"/>
                <w:color w:val="000000"/>
              </w:rPr>
            </w:pPr>
            <w:ins w:id="651" w:author="Maxon, Dawn" w:date="2020-04-08T17:24:00Z">
              <w:r w:rsidRPr="00CD734B">
                <w:rPr>
                  <w:rFonts w:ascii="Calibri" w:eastAsia="Times New Roman" w:hAnsi="Calibri" w:cs="Calibri"/>
                  <w:color w:val="000000"/>
                </w:rPr>
                <w:t> </w:t>
              </w:r>
            </w:ins>
          </w:p>
        </w:tc>
      </w:tr>
      <w:tr w:rsidR="00CD734B" w:rsidRPr="00CD734B" w14:paraId="0C15346F" w14:textId="77777777" w:rsidTr="00CD734B">
        <w:trPr>
          <w:trHeight w:val="300"/>
          <w:ins w:id="652" w:author="Maxon, Dawn" w:date="2020-04-08T17:24:00Z"/>
        </w:trPr>
        <w:tc>
          <w:tcPr>
            <w:tcW w:w="960" w:type="dxa"/>
            <w:tcBorders>
              <w:top w:val="nil"/>
              <w:left w:val="nil"/>
              <w:bottom w:val="nil"/>
              <w:right w:val="nil"/>
            </w:tcBorders>
            <w:shd w:val="clear" w:color="auto" w:fill="auto"/>
            <w:noWrap/>
            <w:vAlign w:val="center"/>
            <w:hideMark/>
          </w:tcPr>
          <w:p w14:paraId="1FFFB60C" w14:textId="77777777" w:rsidR="00CD734B" w:rsidRPr="00CD734B" w:rsidRDefault="00CD734B" w:rsidP="00CD734B">
            <w:pPr>
              <w:spacing w:after="0" w:line="240" w:lineRule="auto"/>
              <w:jc w:val="center"/>
              <w:rPr>
                <w:ins w:id="653" w:author="Maxon, Dawn" w:date="2020-04-08T17:24:00Z"/>
                <w:rFonts w:ascii="Calibri" w:eastAsia="Times New Roman" w:hAnsi="Calibri" w:cs="Calibri"/>
                <w:color w:val="000000"/>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FF7B7B0" w14:textId="77777777" w:rsidR="00CD734B" w:rsidRPr="00CD734B" w:rsidRDefault="00CD734B" w:rsidP="00CD734B">
            <w:pPr>
              <w:spacing w:after="0" w:line="240" w:lineRule="auto"/>
              <w:jc w:val="center"/>
              <w:rPr>
                <w:ins w:id="654" w:author="Maxon, Dawn" w:date="2020-04-08T17:24:00Z"/>
                <w:rFonts w:ascii="Calibri" w:eastAsia="Times New Roman" w:hAnsi="Calibri" w:cs="Calibri"/>
                <w:color w:val="000000"/>
              </w:rPr>
            </w:pPr>
            <w:ins w:id="655" w:author="Maxon, Dawn" w:date="2020-04-08T17:24:00Z">
              <w:r w:rsidRPr="00CD734B">
                <w:rPr>
                  <w:rFonts w:ascii="Calibri" w:eastAsia="Times New Roman" w:hAnsi="Calibri" w:cs="Calibri"/>
                  <w:color w:val="000000"/>
                </w:rPr>
                <w:t> </w:t>
              </w:r>
            </w:ins>
          </w:p>
        </w:tc>
        <w:tc>
          <w:tcPr>
            <w:tcW w:w="960" w:type="dxa"/>
            <w:tcBorders>
              <w:top w:val="nil"/>
              <w:left w:val="nil"/>
              <w:bottom w:val="single" w:sz="4" w:space="0" w:color="auto"/>
              <w:right w:val="single" w:sz="4" w:space="0" w:color="auto"/>
            </w:tcBorders>
            <w:shd w:val="clear" w:color="auto" w:fill="auto"/>
            <w:noWrap/>
            <w:vAlign w:val="center"/>
            <w:hideMark/>
          </w:tcPr>
          <w:p w14:paraId="4D4E9FCC" w14:textId="77777777" w:rsidR="00CD734B" w:rsidRPr="00CD734B" w:rsidRDefault="00CD734B" w:rsidP="00CD734B">
            <w:pPr>
              <w:spacing w:after="0" w:line="240" w:lineRule="auto"/>
              <w:jc w:val="center"/>
              <w:rPr>
                <w:ins w:id="656" w:author="Maxon, Dawn" w:date="2020-04-08T17:24:00Z"/>
                <w:rFonts w:ascii="Calibri" w:eastAsia="Times New Roman" w:hAnsi="Calibri" w:cs="Calibri"/>
                <w:color w:val="000000"/>
              </w:rPr>
            </w:pPr>
            <w:ins w:id="657" w:author="Maxon, Dawn" w:date="2020-04-08T17:24:00Z">
              <w:r w:rsidRPr="00CD734B">
                <w:rPr>
                  <w:rFonts w:ascii="Calibri" w:eastAsia="Times New Roman" w:hAnsi="Calibri" w:cs="Calibri"/>
                  <w:color w:val="000000"/>
                </w:rPr>
                <w:t> </w:t>
              </w:r>
            </w:ins>
          </w:p>
        </w:tc>
        <w:tc>
          <w:tcPr>
            <w:tcW w:w="960" w:type="dxa"/>
            <w:tcBorders>
              <w:top w:val="nil"/>
              <w:left w:val="nil"/>
              <w:bottom w:val="single" w:sz="4" w:space="0" w:color="auto"/>
              <w:right w:val="single" w:sz="4" w:space="0" w:color="auto"/>
            </w:tcBorders>
            <w:shd w:val="clear" w:color="auto" w:fill="auto"/>
            <w:noWrap/>
            <w:vAlign w:val="center"/>
            <w:hideMark/>
          </w:tcPr>
          <w:p w14:paraId="5C552C2D" w14:textId="77777777" w:rsidR="00CD734B" w:rsidRPr="00CD734B" w:rsidRDefault="00CD734B" w:rsidP="00CD734B">
            <w:pPr>
              <w:spacing w:after="0" w:line="240" w:lineRule="auto"/>
              <w:jc w:val="center"/>
              <w:rPr>
                <w:ins w:id="658" w:author="Maxon, Dawn" w:date="2020-04-08T17:24:00Z"/>
                <w:rFonts w:ascii="Calibri" w:eastAsia="Times New Roman" w:hAnsi="Calibri" w:cs="Calibri"/>
                <w:color w:val="000000"/>
              </w:rPr>
            </w:pPr>
            <w:ins w:id="659" w:author="Maxon, Dawn" w:date="2020-04-08T17:24:00Z">
              <w:r w:rsidRPr="00CD734B">
                <w:rPr>
                  <w:rFonts w:ascii="Calibri" w:eastAsia="Times New Roman" w:hAnsi="Calibri" w:cs="Calibri"/>
                  <w:color w:val="000000"/>
                </w:rPr>
                <w:t> </w:t>
              </w:r>
            </w:ins>
          </w:p>
        </w:tc>
        <w:tc>
          <w:tcPr>
            <w:tcW w:w="3340" w:type="dxa"/>
            <w:tcBorders>
              <w:top w:val="nil"/>
              <w:left w:val="nil"/>
              <w:bottom w:val="single" w:sz="4" w:space="0" w:color="auto"/>
              <w:right w:val="single" w:sz="4" w:space="0" w:color="auto"/>
            </w:tcBorders>
            <w:shd w:val="clear" w:color="auto" w:fill="auto"/>
            <w:noWrap/>
            <w:vAlign w:val="center"/>
            <w:hideMark/>
          </w:tcPr>
          <w:p w14:paraId="4A8C96BC" w14:textId="77777777" w:rsidR="00CD734B" w:rsidRPr="00CD734B" w:rsidRDefault="00CD734B" w:rsidP="00CD734B">
            <w:pPr>
              <w:spacing w:after="0" w:line="240" w:lineRule="auto"/>
              <w:jc w:val="center"/>
              <w:rPr>
                <w:ins w:id="660" w:author="Maxon, Dawn" w:date="2020-04-08T17:24:00Z"/>
                <w:rFonts w:ascii="Calibri" w:eastAsia="Times New Roman" w:hAnsi="Calibri" w:cs="Calibri"/>
                <w:color w:val="000000"/>
              </w:rPr>
            </w:pPr>
            <w:ins w:id="661" w:author="Maxon, Dawn" w:date="2020-04-08T17:24:00Z">
              <w:r w:rsidRPr="00CD734B">
                <w:rPr>
                  <w:rFonts w:ascii="Calibri" w:eastAsia="Times New Roman" w:hAnsi="Calibri" w:cs="Calibri"/>
                  <w:color w:val="000000"/>
                </w:rPr>
                <w:t> </w:t>
              </w:r>
            </w:ins>
          </w:p>
        </w:tc>
        <w:tc>
          <w:tcPr>
            <w:tcW w:w="960" w:type="dxa"/>
            <w:tcBorders>
              <w:top w:val="nil"/>
              <w:left w:val="nil"/>
              <w:bottom w:val="single" w:sz="4" w:space="0" w:color="auto"/>
              <w:right w:val="single" w:sz="4" w:space="0" w:color="auto"/>
            </w:tcBorders>
            <w:shd w:val="clear" w:color="auto" w:fill="auto"/>
            <w:noWrap/>
            <w:vAlign w:val="center"/>
            <w:hideMark/>
          </w:tcPr>
          <w:p w14:paraId="0E7F82B7" w14:textId="77777777" w:rsidR="00CD734B" w:rsidRPr="00CD734B" w:rsidRDefault="00CD734B" w:rsidP="00CD734B">
            <w:pPr>
              <w:spacing w:after="0" w:line="240" w:lineRule="auto"/>
              <w:jc w:val="center"/>
              <w:rPr>
                <w:ins w:id="662" w:author="Maxon, Dawn" w:date="2020-04-08T17:24:00Z"/>
                <w:rFonts w:ascii="Calibri" w:eastAsia="Times New Roman" w:hAnsi="Calibri" w:cs="Calibri"/>
                <w:color w:val="000000"/>
              </w:rPr>
            </w:pPr>
            <w:ins w:id="663" w:author="Maxon, Dawn" w:date="2020-04-08T17:24:00Z">
              <w:r w:rsidRPr="00CD734B">
                <w:rPr>
                  <w:rFonts w:ascii="Calibri" w:eastAsia="Times New Roman" w:hAnsi="Calibri" w:cs="Calibri"/>
                  <w:color w:val="000000"/>
                </w:rPr>
                <w:t> </w:t>
              </w:r>
            </w:ins>
          </w:p>
        </w:tc>
        <w:tc>
          <w:tcPr>
            <w:tcW w:w="960" w:type="dxa"/>
            <w:tcBorders>
              <w:top w:val="nil"/>
              <w:left w:val="nil"/>
              <w:bottom w:val="single" w:sz="4" w:space="0" w:color="auto"/>
              <w:right w:val="single" w:sz="4" w:space="0" w:color="auto"/>
            </w:tcBorders>
            <w:shd w:val="clear" w:color="auto" w:fill="auto"/>
            <w:noWrap/>
            <w:vAlign w:val="center"/>
            <w:hideMark/>
          </w:tcPr>
          <w:p w14:paraId="4CC666D8" w14:textId="77777777" w:rsidR="00CD734B" w:rsidRPr="00CD734B" w:rsidRDefault="00CD734B" w:rsidP="00CD734B">
            <w:pPr>
              <w:spacing w:after="0" w:line="240" w:lineRule="auto"/>
              <w:jc w:val="center"/>
              <w:rPr>
                <w:ins w:id="664" w:author="Maxon, Dawn" w:date="2020-04-08T17:24:00Z"/>
                <w:rFonts w:ascii="Calibri" w:eastAsia="Times New Roman" w:hAnsi="Calibri" w:cs="Calibri"/>
                <w:color w:val="000000"/>
              </w:rPr>
            </w:pPr>
            <w:ins w:id="665" w:author="Maxon, Dawn" w:date="2020-04-08T17:24:00Z">
              <w:r w:rsidRPr="00CD734B">
                <w:rPr>
                  <w:rFonts w:ascii="Calibri" w:eastAsia="Times New Roman" w:hAnsi="Calibri" w:cs="Calibri"/>
                  <w:color w:val="000000"/>
                </w:rPr>
                <w:t> </w:t>
              </w:r>
            </w:ins>
          </w:p>
        </w:tc>
        <w:tc>
          <w:tcPr>
            <w:tcW w:w="960" w:type="dxa"/>
            <w:tcBorders>
              <w:top w:val="nil"/>
              <w:left w:val="nil"/>
              <w:bottom w:val="single" w:sz="4" w:space="0" w:color="auto"/>
              <w:right w:val="single" w:sz="4" w:space="0" w:color="auto"/>
            </w:tcBorders>
            <w:shd w:val="clear" w:color="auto" w:fill="auto"/>
            <w:noWrap/>
            <w:vAlign w:val="center"/>
            <w:hideMark/>
          </w:tcPr>
          <w:p w14:paraId="7264476E" w14:textId="77777777" w:rsidR="00CD734B" w:rsidRPr="00CD734B" w:rsidRDefault="00CD734B" w:rsidP="00CD734B">
            <w:pPr>
              <w:spacing w:after="0" w:line="240" w:lineRule="auto"/>
              <w:jc w:val="center"/>
              <w:rPr>
                <w:ins w:id="666" w:author="Maxon, Dawn" w:date="2020-04-08T17:24:00Z"/>
                <w:rFonts w:ascii="Calibri" w:eastAsia="Times New Roman" w:hAnsi="Calibri" w:cs="Calibri"/>
                <w:color w:val="000000"/>
              </w:rPr>
            </w:pPr>
            <w:ins w:id="667" w:author="Maxon, Dawn" w:date="2020-04-08T17:24:00Z">
              <w:r w:rsidRPr="00CD734B">
                <w:rPr>
                  <w:rFonts w:ascii="Calibri" w:eastAsia="Times New Roman" w:hAnsi="Calibri" w:cs="Calibri"/>
                  <w:color w:val="000000"/>
                </w:rPr>
                <w:t> </w:t>
              </w:r>
            </w:ins>
          </w:p>
        </w:tc>
      </w:tr>
      <w:tr w:rsidR="00CD734B" w:rsidRPr="00CD734B" w14:paraId="4370C646" w14:textId="77777777" w:rsidTr="00CD734B">
        <w:trPr>
          <w:trHeight w:val="300"/>
          <w:ins w:id="668" w:author="Maxon, Dawn" w:date="2020-04-08T17:24:00Z"/>
        </w:trPr>
        <w:tc>
          <w:tcPr>
            <w:tcW w:w="960" w:type="dxa"/>
            <w:tcBorders>
              <w:top w:val="nil"/>
              <w:left w:val="nil"/>
              <w:bottom w:val="nil"/>
              <w:right w:val="nil"/>
            </w:tcBorders>
            <w:shd w:val="clear" w:color="auto" w:fill="auto"/>
            <w:noWrap/>
            <w:vAlign w:val="center"/>
            <w:hideMark/>
          </w:tcPr>
          <w:p w14:paraId="24894857" w14:textId="77777777" w:rsidR="00CD734B" w:rsidRPr="00CD734B" w:rsidRDefault="00CD734B" w:rsidP="00CD734B">
            <w:pPr>
              <w:spacing w:after="0" w:line="240" w:lineRule="auto"/>
              <w:jc w:val="center"/>
              <w:rPr>
                <w:ins w:id="669" w:author="Maxon, Dawn" w:date="2020-04-08T17:24:00Z"/>
                <w:rFonts w:ascii="Calibri" w:eastAsia="Times New Roman" w:hAnsi="Calibri" w:cs="Calibri"/>
                <w:color w:val="000000"/>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1A8E60E" w14:textId="77777777" w:rsidR="00CD734B" w:rsidRPr="00CD734B" w:rsidRDefault="00CD734B" w:rsidP="00CD734B">
            <w:pPr>
              <w:spacing w:after="0" w:line="240" w:lineRule="auto"/>
              <w:jc w:val="center"/>
              <w:rPr>
                <w:ins w:id="670" w:author="Maxon, Dawn" w:date="2020-04-08T17:24:00Z"/>
                <w:rFonts w:ascii="Calibri" w:eastAsia="Times New Roman" w:hAnsi="Calibri" w:cs="Calibri"/>
                <w:color w:val="000000"/>
              </w:rPr>
            </w:pPr>
            <w:ins w:id="671" w:author="Maxon, Dawn" w:date="2020-04-08T17:24:00Z">
              <w:r w:rsidRPr="00CD734B">
                <w:rPr>
                  <w:rFonts w:ascii="Calibri" w:eastAsia="Times New Roman" w:hAnsi="Calibri" w:cs="Calibri"/>
                  <w:color w:val="000000"/>
                </w:rPr>
                <w:t> </w:t>
              </w:r>
            </w:ins>
          </w:p>
        </w:tc>
        <w:tc>
          <w:tcPr>
            <w:tcW w:w="960" w:type="dxa"/>
            <w:tcBorders>
              <w:top w:val="nil"/>
              <w:left w:val="nil"/>
              <w:bottom w:val="single" w:sz="4" w:space="0" w:color="auto"/>
              <w:right w:val="single" w:sz="4" w:space="0" w:color="auto"/>
            </w:tcBorders>
            <w:shd w:val="clear" w:color="auto" w:fill="auto"/>
            <w:noWrap/>
            <w:vAlign w:val="center"/>
            <w:hideMark/>
          </w:tcPr>
          <w:p w14:paraId="078E86A0" w14:textId="77777777" w:rsidR="00CD734B" w:rsidRPr="00CD734B" w:rsidRDefault="00CD734B" w:rsidP="00CD734B">
            <w:pPr>
              <w:spacing w:after="0" w:line="240" w:lineRule="auto"/>
              <w:jc w:val="center"/>
              <w:rPr>
                <w:ins w:id="672" w:author="Maxon, Dawn" w:date="2020-04-08T17:24:00Z"/>
                <w:rFonts w:ascii="Calibri" w:eastAsia="Times New Roman" w:hAnsi="Calibri" w:cs="Calibri"/>
                <w:color w:val="000000"/>
              </w:rPr>
            </w:pPr>
            <w:ins w:id="673" w:author="Maxon, Dawn" w:date="2020-04-08T17:24:00Z">
              <w:r w:rsidRPr="00CD734B">
                <w:rPr>
                  <w:rFonts w:ascii="Calibri" w:eastAsia="Times New Roman" w:hAnsi="Calibri" w:cs="Calibri"/>
                  <w:color w:val="000000"/>
                </w:rPr>
                <w:t> </w:t>
              </w:r>
            </w:ins>
          </w:p>
        </w:tc>
        <w:tc>
          <w:tcPr>
            <w:tcW w:w="960" w:type="dxa"/>
            <w:tcBorders>
              <w:top w:val="nil"/>
              <w:left w:val="nil"/>
              <w:bottom w:val="single" w:sz="4" w:space="0" w:color="auto"/>
              <w:right w:val="single" w:sz="4" w:space="0" w:color="auto"/>
            </w:tcBorders>
            <w:shd w:val="clear" w:color="auto" w:fill="auto"/>
            <w:noWrap/>
            <w:vAlign w:val="center"/>
            <w:hideMark/>
          </w:tcPr>
          <w:p w14:paraId="01CF4BF2" w14:textId="77777777" w:rsidR="00CD734B" w:rsidRPr="00CD734B" w:rsidRDefault="00CD734B" w:rsidP="00CD734B">
            <w:pPr>
              <w:spacing w:after="0" w:line="240" w:lineRule="auto"/>
              <w:jc w:val="center"/>
              <w:rPr>
                <w:ins w:id="674" w:author="Maxon, Dawn" w:date="2020-04-08T17:24:00Z"/>
                <w:rFonts w:ascii="Calibri" w:eastAsia="Times New Roman" w:hAnsi="Calibri" w:cs="Calibri"/>
                <w:color w:val="000000"/>
              </w:rPr>
            </w:pPr>
            <w:ins w:id="675" w:author="Maxon, Dawn" w:date="2020-04-08T17:24:00Z">
              <w:r w:rsidRPr="00CD734B">
                <w:rPr>
                  <w:rFonts w:ascii="Calibri" w:eastAsia="Times New Roman" w:hAnsi="Calibri" w:cs="Calibri"/>
                  <w:color w:val="000000"/>
                </w:rPr>
                <w:t> </w:t>
              </w:r>
            </w:ins>
          </w:p>
        </w:tc>
        <w:tc>
          <w:tcPr>
            <w:tcW w:w="3340" w:type="dxa"/>
            <w:tcBorders>
              <w:top w:val="nil"/>
              <w:left w:val="nil"/>
              <w:bottom w:val="single" w:sz="4" w:space="0" w:color="auto"/>
              <w:right w:val="single" w:sz="4" w:space="0" w:color="auto"/>
            </w:tcBorders>
            <w:shd w:val="clear" w:color="auto" w:fill="auto"/>
            <w:noWrap/>
            <w:vAlign w:val="center"/>
            <w:hideMark/>
          </w:tcPr>
          <w:p w14:paraId="08A12FA6" w14:textId="77777777" w:rsidR="00CD734B" w:rsidRPr="00CD734B" w:rsidRDefault="00CD734B" w:rsidP="00CD734B">
            <w:pPr>
              <w:spacing w:after="0" w:line="240" w:lineRule="auto"/>
              <w:jc w:val="center"/>
              <w:rPr>
                <w:ins w:id="676" w:author="Maxon, Dawn" w:date="2020-04-08T17:24:00Z"/>
                <w:rFonts w:ascii="Calibri" w:eastAsia="Times New Roman" w:hAnsi="Calibri" w:cs="Calibri"/>
                <w:color w:val="000000"/>
              </w:rPr>
            </w:pPr>
            <w:ins w:id="677" w:author="Maxon, Dawn" w:date="2020-04-08T17:24:00Z">
              <w:r w:rsidRPr="00CD734B">
                <w:rPr>
                  <w:rFonts w:ascii="Calibri" w:eastAsia="Times New Roman" w:hAnsi="Calibri" w:cs="Calibri"/>
                  <w:color w:val="000000"/>
                </w:rPr>
                <w:t> </w:t>
              </w:r>
            </w:ins>
          </w:p>
        </w:tc>
        <w:tc>
          <w:tcPr>
            <w:tcW w:w="960" w:type="dxa"/>
            <w:tcBorders>
              <w:top w:val="nil"/>
              <w:left w:val="nil"/>
              <w:bottom w:val="single" w:sz="4" w:space="0" w:color="auto"/>
              <w:right w:val="single" w:sz="4" w:space="0" w:color="auto"/>
            </w:tcBorders>
            <w:shd w:val="clear" w:color="auto" w:fill="auto"/>
            <w:noWrap/>
            <w:vAlign w:val="center"/>
            <w:hideMark/>
          </w:tcPr>
          <w:p w14:paraId="2AADB7A5" w14:textId="77777777" w:rsidR="00CD734B" w:rsidRPr="00CD734B" w:rsidRDefault="00CD734B" w:rsidP="00CD734B">
            <w:pPr>
              <w:spacing w:after="0" w:line="240" w:lineRule="auto"/>
              <w:jc w:val="center"/>
              <w:rPr>
                <w:ins w:id="678" w:author="Maxon, Dawn" w:date="2020-04-08T17:24:00Z"/>
                <w:rFonts w:ascii="Calibri" w:eastAsia="Times New Roman" w:hAnsi="Calibri" w:cs="Calibri"/>
                <w:color w:val="000000"/>
              </w:rPr>
            </w:pPr>
            <w:ins w:id="679" w:author="Maxon, Dawn" w:date="2020-04-08T17:24:00Z">
              <w:r w:rsidRPr="00CD734B">
                <w:rPr>
                  <w:rFonts w:ascii="Calibri" w:eastAsia="Times New Roman" w:hAnsi="Calibri" w:cs="Calibri"/>
                  <w:color w:val="000000"/>
                </w:rPr>
                <w:t> </w:t>
              </w:r>
            </w:ins>
          </w:p>
        </w:tc>
        <w:tc>
          <w:tcPr>
            <w:tcW w:w="960" w:type="dxa"/>
            <w:tcBorders>
              <w:top w:val="nil"/>
              <w:left w:val="nil"/>
              <w:bottom w:val="single" w:sz="4" w:space="0" w:color="auto"/>
              <w:right w:val="single" w:sz="4" w:space="0" w:color="auto"/>
            </w:tcBorders>
            <w:shd w:val="clear" w:color="auto" w:fill="auto"/>
            <w:noWrap/>
            <w:vAlign w:val="center"/>
            <w:hideMark/>
          </w:tcPr>
          <w:p w14:paraId="656AF239" w14:textId="77777777" w:rsidR="00CD734B" w:rsidRPr="00CD734B" w:rsidRDefault="00CD734B" w:rsidP="00CD734B">
            <w:pPr>
              <w:spacing w:after="0" w:line="240" w:lineRule="auto"/>
              <w:jc w:val="center"/>
              <w:rPr>
                <w:ins w:id="680" w:author="Maxon, Dawn" w:date="2020-04-08T17:24:00Z"/>
                <w:rFonts w:ascii="Calibri" w:eastAsia="Times New Roman" w:hAnsi="Calibri" w:cs="Calibri"/>
                <w:color w:val="000000"/>
              </w:rPr>
            </w:pPr>
            <w:ins w:id="681" w:author="Maxon, Dawn" w:date="2020-04-08T17:24:00Z">
              <w:r w:rsidRPr="00CD734B">
                <w:rPr>
                  <w:rFonts w:ascii="Calibri" w:eastAsia="Times New Roman" w:hAnsi="Calibri" w:cs="Calibri"/>
                  <w:color w:val="000000"/>
                </w:rPr>
                <w:t> </w:t>
              </w:r>
            </w:ins>
          </w:p>
        </w:tc>
        <w:tc>
          <w:tcPr>
            <w:tcW w:w="960" w:type="dxa"/>
            <w:tcBorders>
              <w:top w:val="nil"/>
              <w:left w:val="nil"/>
              <w:bottom w:val="single" w:sz="4" w:space="0" w:color="auto"/>
              <w:right w:val="single" w:sz="4" w:space="0" w:color="auto"/>
            </w:tcBorders>
            <w:shd w:val="clear" w:color="auto" w:fill="auto"/>
            <w:noWrap/>
            <w:vAlign w:val="center"/>
            <w:hideMark/>
          </w:tcPr>
          <w:p w14:paraId="52DB55A0" w14:textId="77777777" w:rsidR="00CD734B" w:rsidRPr="00CD734B" w:rsidRDefault="00CD734B" w:rsidP="00CD734B">
            <w:pPr>
              <w:spacing w:after="0" w:line="240" w:lineRule="auto"/>
              <w:jc w:val="center"/>
              <w:rPr>
                <w:ins w:id="682" w:author="Maxon, Dawn" w:date="2020-04-08T17:24:00Z"/>
                <w:rFonts w:ascii="Calibri" w:eastAsia="Times New Roman" w:hAnsi="Calibri" w:cs="Calibri"/>
                <w:color w:val="000000"/>
              </w:rPr>
            </w:pPr>
            <w:ins w:id="683" w:author="Maxon, Dawn" w:date="2020-04-08T17:24:00Z">
              <w:r w:rsidRPr="00CD734B">
                <w:rPr>
                  <w:rFonts w:ascii="Calibri" w:eastAsia="Times New Roman" w:hAnsi="Calibri" w:cs="Calibri"/>
                  <w:color w:val="000000"/>
                </w:rPr>
                <w:t> </w:t>
              </w:r>
            </w:ins>
          </w:p>
        </w:tc>
      </w:tr>
      <w:tr w:rsidR="00CD734B" w:rsidRPr="00CD734B" w14:paraId="61CBDB40" w14:textId="77777777" w:rsidTr="00CD734B">
        <w:trPr>
          <w:trHeight w:val="300"/>
          <w:ins w:id="684" w:author="Maxon, Dawn" w:date="2020-04-08T17:24:00Z"/>
        </w:trPr>
        <w:tc>
          <w:tcPr>
            <w:tcW w:w="960" w:type="dxa"/>
            <w:tcBorders>
              <w:top w:val="nil"/>
              <w:left w:val="nil"/>
              <w:bottom w:val="nil"/>
              <w:right w:val="nil"/>
            </w:tcBorders>
            <w:shd w:val="clear" w:color="auto" w:fill="auto"/>
            <w:noWrap/>
            <w:vAlign w:val="center"/>
            <w:hideMark/>
          </w:tcPr>
          <w:p w14:paraId="58733B87" w14:textId="77777777" w:rsidR="00CD734B" w:rsidRPr="00CD734B" w:rsidRDefault="00CD734B" w:rsidP="00CD734B">
            <w:pPr>
              <w:spacing w:after="0" w:line="240" w:lineRule="auto"/>
              <w:jc w:val="center"/>
              <w:rPr>
                <w:ins w:id="685" w:author="Maxon, Dawn" w:date="2020-04-08T17:24:00Z"/>
                <w:rFonts w:ascii="Calibri" w:eastAsia="Times New Roman" w:hAnsi="Calibri" w:cs="Calibri"/>
                <w:color w:val="000000"/>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7BF8A8D" w14:textId="77777777" w:rsidR="00CD734B" w:rsidRPr="00CD734B" w:rsidRDefault="00CD734B" w:rsidP="00CD734B">
            <w:pPr>
              <w:spacing w:after="0" w:line="240" w:lineRule="auto"/>
              <w:jc w:val="center"/>
              <w:rPr>
                <w:ins w:id="686" w:author="Maxon, Dawn" w:date="2020-04-08T17:24:00Z"/>
                <w:rFonts w:ascii="Calibri" w:eastAsia="Times New Roman" w:hAnsi="Calibri" w:cs="Calibri"/>
                <w:color w:val="000000"/>
              </w:rPr>
            </w:pPr>
            <w:ins w:id="687" w:author="Maxon, Dawn" w:date="2020-04-08T17:24:00Z">
              <w:r w:rsidRPr="00CD734B">
                <w:rPr>
                  <w:rFonts w:ascii="Calibri" w:eastAsia="Times New Roman" w:hAnsi="Calibri" w:cs="Calibri"/>
                  <w:color w:val="000000"/>
                </w:rPr>
                <w:t> </w:t>
              </w:r>
            </w:ins>
          </w:p>
        </w:tc>
        <w:tc>
          <w:tcPr>
            <w:tcW w:w="960" w:type="dxa"/>
            <w:tcBorders>
              <w:top w:val="nil"/>
              <w:left w:val="nil"/>
              <w:bottom w:val="single" w:sz="4" w:space="0" w:color="auto"/>
              <w:right w:val="single" w:sz="4" w:space="0" w:color="auto"/>
            </w:tcBorders>
            <w:shd w:val="clear" w:color="auto" w:fill="auto"/>
            <w:noWrap/>
            <w:vAlign w:val="center"/>
            <w:hideMark/>
          </w:tcPr>
          <w:p w14:paraId="6A331B43" w14:textId="77777777" w:rsidR="00CD734B" w:rsidRPr="00CD734B" w:rsidRDefault="00CD734B" w:rsidP="00CD734B">
            <w:pPr>
              <w:spacing w:after="0" w:line="240" w:lineRule="auto"/>
              <w:jc w:val="center"/>
              <w:rPr>
                <w:ins w:id="688" w:author="Maxon, Dawn" w:date="2020-04-08T17:24:00Z"/>
                <w:rFonts w:ascii="Calibri" w:eastAsia="Times New Roman" w:hAnsi="Calibri" w:cs="Calibri"/>
                <w:color w:val="000000"/>
              </w:rPr>
            </w:pPr>
            <w:ins w:id="689" w:author="Maxon, Dawn" w:date="2020-04-08T17:24:00Z">
              <w:r w:rsidRPr="00CD734B">
                <w:rPr>
                  <w:rFonts w:ascii="Calibri" w:eastAsia="Times New Roman" w:hAnsi="Calibri" w:cs="Calibri"/>
                  <w:color w:val="000000"/>
                </w:rPr>
                <w:t> </w:t>
              </w:r>
            </w:ins>
          </w:p>
        </w:tc>
        <w:tc>
          <w:tcPr>
            <w:tcW w:w="960" w:type="dxa"/>
            <w:tcBorders>
              <w:top w:val="nil"/>
              <w:left w:val="nil"/>
              <w:bottom w:val="single" w:sz="4" w:space="0" w:color="auto"/>
              <w:right w:val="single" w:sz="4" w:space="0" w:color="auto"/>
            </w:tcBorders>
            <w:shd w:val="clear" w:color="auto" w:fill="auto"/>
            <w:noWrap/>
            <w:vAlign w:val="center"/>
            <w:hideMark/>
          </w:tcPr>
          <w:p w14:paraId="45A9C397" w14:textId="77777777" w:rsidR="00CD734B" w:rsidRPr="00CD734B" w:rsidRDefault="00CD734B" w:rsidP="00CD734B">
            <w:pPr>
              <w:spacing w:after="0" w:line="240" w:lineRule="auto"/>
              <w:jc w:val="center"/>
              <w:rPr>
                <w:ins w:id="690" w:author="Maxon, Dawn" w:date="2020-04-08T17:24:00Z"/>
                <w:rFonts w:ascii="Calibri" w:eastAsia="Times New Roman" w:hAnsi="Calibri" w:cs="Calibri"/>
                <w:color w:val="000000"/>
              </w:rPr>
            </w:pPr>
            <w:ins w:id="691" w:author="Maxon, Dawn" w:date="2020-04-08T17:24:00Z">
              <w:r w:rsidRPr="00CD734B">
                <w:rPr>
                  <w:rFonts w:ascii="Calibri" w:eastAsia="Times New Roman" w:hAnsi="Calibri" w:cs="Calibri"/>
                  <w:color w:val="000000"/>
                </w:rPr>
                <w:t> </w:t>
              </w:r>
            </w:ins>
          </w:p>
        </w:tc>
        <w:tc>
          <w:tcPr>
            <w:tcW w:w="3340" w:type="dxa"/>
            <w:tcBorders>
              <w:top w:val="nil"/>
              <w:left w:val="nil"/>
              <w:bottom w:val="single" w:sz="4" w:space="0" w:color="auto"/>
              <w:right w:val="single" w:sz="4" w:space="0" w:color="auto"/>
            </w:tcBorders>
            <w:shd w:val="clear" w:color="auto" w:fill="auto"/>
            <w:noWrap/>
            <w:vAlign w:val="center"/>
            <w:hideMark/>
          </w:tcPr>
          <w:p w14:paraId="1CC14110" w14:textId="77777777" w:rsidR="00CD734B" w:rsidRPr="00CD734B" w:rsidRDefault="00CD734B" w:rsidP="00CD734B">
            <w:pPr>
              <w:spacing w:after="0" w:line="240" w:lineRule="auto"/>
              <w:jc w:val="center"/>
              <w:rPr>
                <w:ins w:id="692" w:author="Maxon, Dawn" w:date="2020-04-08T17:24:00Z"/>
                <w:rFonts w:ascii="Calibri" w:eastAsia="Times New Roman" w:hAnsi="Calibri" w:cs="Calibri"/>
                <w:color w:val="000000"/>
              </w:rPr>
            </w:pPr>
            <w:ins w:id="693" w:author="Maxon, Dawn" w:date="2020-04-08T17:24:00Z">
              <w:r w:rsidRPr="00CD734B">
                <w:rPr>
                  <w:rFonts w:ascii="Calibri" w:eastAsia="Times New Roman" w:hAnsi="Calibri" w:cs="Calibri"/>
                  <w:color w:val="000000"/>
                </w:rPr>
                <w:t> </w:t>
              </w:r>
            </w:ins>
          </w:p>
        </w:tc>
        <w:tc>
          <w:tcPr>
            <w:tcW w:w="960" w:type="dxa"/>
            <w:tcBorders>
              <w:top w:val="nil"/>
              <w:left w:val="nil"/>
              <w:bottom w:val="single" w:sz="4" w:space="0" w:color="auto"/>
              <w:right w:val="single" w:sz="4" w:space="0" w:color="auto"/>
            </w:tcBorders>
            <w:shd w:val="clear" w:color="auto" w:fill="auto"/>
            <w:noWrap/>
            <w:vAlign w:val="center"/>
            <w:hideMark/>
          </w:tcPr>
          <w:p w14:paraId="3CE9C80C" w14:textId="77777777" w:rsidR="00CD734B" w:rsidRPr="00CD734B" w:rsidRDefault="00CD734B" w:rsidP="00CD734B">
            <w:pPr>
              <w:spacing w:after="0" w:line="240" w:lineRule="auto"/>
              <w:jc w:val="center"/>
              <w:rPr>
                <w:ins w:id="694" w:author="Maxon, Dawn" w:date="2020-04-08T17:24:00Z"/>
                <w:rFonts w:ascii="Calibri" w:eastAsia="Times New Roman" w:hAnsi="Calibri" w:cs="Calibri"/>
                <w:color w:val="000000"/>
              </w:rPr>
            </w:pPr>
            <w:ins w:id="695" w:author="Maxon, Dawn" w:date="2020-04-08T17:24:00Z">
              <w:r w:rsidRPr="00CD734B">
                <w:rPr>
                  <w:rFonts w:ascii="Calibri" w:eastAsia="Times New Roman" w:hAnsi="Calibri" w:cs="Calibri"/>
                  <w:color w:val="000000"/>
                </w:rPr>
                <w:t> </w:t>
              </w:r>
            </w:ins>
          </w:p>
        </w:tc>
        <w:tc>
          <w:tcPr>
            <w:tcW w:w="960" w:type="dxa"/>
            <w:tcBorders>
              <w:top w:val="nil"/>
              <w:left w:val="nil"/>
              <w:bottom w:val="single" w:sz="4" w:space="0" w:color="auto"/>
              <w:right w:val="single" w:sz="4" w:space="0" w:color="auto"/>
            </w:tcBorders>
            <w:shd w:val="clear" w:color="auto" w:fill="auto"/>
            <w:noWrap/>
            <w:vAlign w:val="center"/>
            <w:hideMark/>
          </w:tcPr>
          <w:p w14:paraId="6FAC47E7" w14:textId="77777777" w:rsidR="00CD734B" w:rsidRPr="00CD734B" w:rsidRDefault="00CD734B" w:rsidP="00CD734B">
            <w:pPr>
              <w:spacing w:after="0" w:line="240" w:lineRule="auto"/>
              <w:jc w:val="center"/>
              <w:rPr>
                <w:ins w:id="696" w:author="Maxon, Dawn" w:date="2020-04-08T17:24:00Z"/>
                <w:rFonts w:ascii="Calibri" w:eastAsia="Times New Roman" w:hAnsi="Calibri" w:cs="Calibri"/>
                <w:color w:val="000000"/>
              </w:rPr>
            </w:pPr>
            <w:ins w:id="697" w:author="Maxon, Dawn" w:date="2020-04-08T17:24:00Z">
              <w:r w:rsidRPr="00CD734B">
                <w:rPr>
                  <w:rFonts w:ascii="Calibri" w:eastAsia="Times New Roman" w:hAnsi="Calibri" w:cs="Calibri"/>
                  <w:color w:val="000000"/>
                </w:rPr>
                <w:t> </w:t>
              </w:r>
            </w:ins>
          </w:p>
        </w:tc>
        <w:tc>
          <w:tcPr>
            <w:tcW w:w="960" w:type="dxa"/>
            <w:tcBorders>
              <w:top w:val="nil"/>
              <w:left w:val="nil"/>
              <w:bottom w:val="single" w:sz="4" w:space="0" w:color="auto"/>
              <w:right w:val="single" w:sz="4" w:space="0" w:color="auto"/>
            </w:tcBorders>
            <w:shd w:val="clear" w:color="auto" w:fill="auto"/>
            <w:noWrap/>
            <w:vAlign w:val="center"/>
            <w:hideMark/>
          </w:tcPr>
          <w:p w14:paraId="3F4F5710" w14:textId="77777777" w:rsidR="00CD734B" w:rsidRPr="00CD734B" w:rsidRDefault="00CD734B" w:rsidP="00CD734B">
            <w:pPr>
              <w:spacing w:after="0" w:line="240" w:lineRule="auto"/>
              <w:jc w:val="center"/>
              <w:rPr>
                <w:ins w:id="698" w:author="Maxon, Dawn" w:date="2020-04-08T17:24:00Z"/>
                <w:rFonts w:ascii="Calibri" w:eastAsia="Times New Roman" w:hAnsi="Calibri" w:cs="Calibri"/>
                <w:color w:val="000000"/>
              </w:rPr>
            </w:pPr>
            <w:ins w:id="699" w:author="Maxon, Dawn" w:date="2020-04-08T17:24:00Z">
              <w:r w:rsidRPr="00CD734B">
                <w:rPr>
                  <w:rFonts w:ascii="Calibri" w:eastAsia="Times New Roman" w:hAnsi="Calibri" w:cs="Calibri"/>
                  <w:color w:val="000000"/>
                </w:rPr>
                <w:t> </w:t>
              </w:r>
            </w:ins>
          </w:p>
        </w:tc>
      </w:tr>
    </w:tbl>
    <w:p w14:paraId="7D1F4B8A" w14:textId="77777777" w:rsidR="004C7FBC" w:rsidRDefault="004C7FBC">
      <w:pPr>
        <w:pStyle w:val="ListParagraph"/>
        <w:pPrChange w:id="700" w:author="Maxon, Dawn" w:date="2020-04-06T14:23:00Z">
          <w:pPr>
            <w:pStyle w:val="ListParagraph"/>
            <w:numPr>
              <w:numId w:val="11"/>
            </w:numPr>
            <w:ind w:hanging="360"/>
          </w:pPr>
        </w:pPrChange>
      </w:pPr>
    </w:p>
    <w:tbl>
      <w:tblPr>
        <w:tblW w:w="6960" w:type="dxa"/>
        <w:tblLook w:val="04A0" w:firstRow="1" w:lastRow="0" w:firstColumn="1" w:lastColumn="0" w:noHBand="0" w:noVBand="1"/>
        <w:tblPrChange w:id="701" w:author="Maxon, Dawn" w:date="2020-04-06T14:22:00Z">
          <w:tblPr>
            <w:tblW w:w="6960" w:type="dxa"/>
            <w:tblLook w:val="04A0" w:firstRow="1" w:lastRow="0" w:firstColumn="1" w:lastColumn="0" w:noHBand="0" w:noVBand="1"/>
          </w:tblPr>
        </w:tblPrChange>
      </w:tblPr>
      <w:tblGrid>
        <w:gridCol w:w="960"/>
        <w:gridCol w:w="960"/>
        <w:gridCol w:w="960"/>
        <w:gridCol w:w="1200"/>
        <w:gridCol w:w="960"/>
        <w:gridCol w:w="960"/>
        <w:gridCol w:w="960"/>
        <w:tblGridChange w:id="702">
          <w:tblGrid>
            <w:gridCol w:w="960"/>
            <w:gridCol w:w="960"/>
            <w:gridCol w:w="960"/>
            <w:gridCol w:w="1200"/>
            <w:gridCol w:w="960"/>
            <w:gridCol w:w="960"/>
            <w:gridCol w:w="960"/>
          </w:tblGrid>
        </w:tblGridChange>
      </w:tblGrid>
      <w:tr w:rsidR="00F73F6F" w:rsidRPr="00F73F6F" w:rsidDel="004C7FBC" w14:paraId="72F2F645" w14:textId="3C01942E" w:rsidTr="004C7FBC">
        <w:trPr>
          <w:trHeight w:val="300"/>
          <w:del w:id="703" w:author="Maxon, Dawn" w:date="2020-04-06T14:22:00Z"/>
          <w:trPrChange w:id="704" w:author="Maxon, Dawn" w:date="2020-04-06T14:22:00Z">
            <w:trPr>
              <w:trHeight w:val="300"/>
            </w:trPr>
          </w:trPrChange>
        </w:trPr>
        <w:tc>
          <w:tcPr>
            <w:tcW w:w="960" w:type="dxa"/>
            <w:tcBorders>
              <w:top w:val="nil"/>
              <w:left w:val="nil"/>
              <w:bottom w:val="nil"/>
              <w:right w:val="nil"/>
            </w:tcBorders>
            <w:shd w:val="clear" w:color="auto" w:fill="auto"/>
            <w:noWrap/>
            <w:vAlign w:val="center"/>
            <w:hideMark/>
            <w:tcPrChange w:id="705" w:author="Maxon, Dawn" w:date="2020-04-06T14:22:00Z">
              <w:tcPr>
                <w:tcW w:w="960" w:type="dxa"/>
                <w:tcBorders>
                  <w:top w:val="nil"/>
                  <w:left w:val="nil"/>
                  <w:bottom w:val="nil"/>
                  <w:right w:val="nil"/>
                </w:tcBorders>
                <w:shd w:val="clear" w:color="auto" w:fill="auto"/>
                <w:noWrap/>
                <w:vAlign w:val="center"/>
                <w:hideMark/>
              </w:tcPr>
            </w:tcPrChange>
          </w:tcPr>
          <w:p w14:paraId="3ADBBFE8" w14:textId="61F73B94" w:rsidR="00F73F6F" w:rsidRPr="00F73F6F" w:rsidDel="004C7FBC" w:rsidRDefault="00F73F6F" w:rsidP="00F73F6F">
            <w:pPr>
              <w:spacing w:after="0" w:line="240" w:lineRule="auto"/>
              <w:rPr>
                <w:del w:id="706" w:author="Maxon, Dawn" w:date="2020-04-06T14:22:00Z"/>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center"/>
            <w:tcPrChange w:id="707" w:author="Maxon, Dawn" w:date="2020-04-06T14:22:00Z">
              <w:tcPr>
                <w:tcW w:w="960" w:type="dxa"/>
                <w:tcBorders>
                  <w:top w:val="nil"/>
                  <w:left w:val="nil"/>
                  <w:bottom w:val="nil"/>
                  <w:right w:val="nil"/>
                </w:tcBorders>
                <w:shd w:val="clear" w:color="auto" w:fill="auto"/>
                <w:noWrap/>
                <w:vAlign w:val="center"/>
              </w:tcPr>
            </w:tcPrChange>
          </w:tcPr>
          <w:p w14:paraId="1B5DF56F" w14:textId="64B579E6" w:rsidR="00F73F6F" w:rsidRPr="00F73F6F" w:rsidDel="004C7FBC" w:rsidRDefault="00F73F6F" w:rsidP="00F73F6F">
            <w:pPr>
              <w:spacing w:after="0" w:line="240" w:lineRule="auto"/>
              <w:jc w:val="center"/>
              <w:rPr>
                <w:del w:id="708" w:author="Maxon, Dawn" w:date="2020-04-06T14:22:00Z"/>
                <w:rFonts w:ascii="Times New Roman" w:eastAsia="Times New Roman" w:hAnsi="Times New Roman" w:cs="Times New Roman"/>
                <w:sz w:val="20"/>
                <w:szCs w:val="2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Change w:id="709" w:author="Maxon, Dawn" w:date="2020-04-06T14:22:00Z">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tcPrChange>
          </w:tcPr>
          <w:p w14:paraId="7E9D681B" w14:textId="2112644B" w:rsidR="00F73F6F" w:rsidRPr="00F73F6F" w:rsidDel="004C7FBC" w:rsidRDefault="00F73F6F" w:rsidP="00F73F6F">
            <w:pPr>
              <w:spacing w:after="0" w:line="240" w:lineRule="auto"/>
              <w:jc w:val="center"/>
              <w:rPr>
                <w:del w:id="710" w:author="Maxon, Dawn" w:date="2020-04-06T14:22:00Z"/>
                <w:rFonts w:ascii="Calibri" w:eastAsia="Times New Roman" w:hAnsi="Calibri" w:cs="Calibri"/>
                <w:color w:val="000000"/>
              </w:rPr>
            </w:pPr>
            <w:del w:id="711" w:author="Maxon, Dawn" w:date="2020-04-06T14:22:00Z">
              <w:r w:rsidRPr="00F73F6F" w:rsidDel="004C7FBC">
                <w:rPr>
                  <w:rFonts w:ascii="Calibri" w:eastAsia="Times New Roman" w:hAnsi="Calibri" w:cs="Calibri"/>
                  <w:color w:val="000000"/>
                </w:rPr>
                <w:delText>Strap</w:delText>
              </w:r>
            </w:del>
          </w:p>
        </w:tc>
        <w:tc>
          <w:tcPr>
            <w:tcW w:w="1200" w:type="dxa"/>
            <w:tcBorders>
              <w:top w:val="single" w:sz="4" w:space="0" w:color="auto"/>
              <w:left w:val="nil"/>
              <w:bottom w:val="single" w:sz="4" w:space="0" w:color="auto"/>
              <w:right w:val="single" w:sz="4" w:space="0" w:color="auto"/>
            </w:tcBorders>
            <w:shd w:val="clear" w:color="auto" w:fill="auto"/>
            <w:noWrap/>
            <w:vAlign w:val="center"/>
            <w:tcPrChange w:id="712" w:author="Maxon, Dawn" w:date="2020-04-06T14:22:00Z">
              <w:tcPr>
                <w:tcW w:w="1200" w:type="dxa"/>
                <w:tcBorders>
                  <w:top w:val="single" w:sz="4" w:space="0" w:color="auto"/>
                  <w:left w:val="nil"/>
                  <w:bottom w:val="single" w:sz="4" w:space="0" w:color="auto"/>
                  <w:right w:val="single" w:sz="4" w:space="0" w:color="auto"/>
                </w:tcBorders>
                <w:shd w:val="clear" w:color="auto" w:fill="auto"/>
                <w:noWrap/>
                <w:vAlign w:val="center"/>
              </w:tcPr>
            </w:tcPrChange>
          </w:tcPr>
          <w:p w14:paraId="77AFCA44" w14:textId="599E4EC3" w:rsidR="00F73F6F" w:rsidRPr="00F73F6F" w:rsidDel="004C7FBC" w:rsidRDefault="00F73F6F" w:rsidP="00F73F6F">
            <w:pPr>
              <w:spacing w:after="0" w:line="240" w:lineRule="auto"/>
              <w:jc w:val="center"/>
              <w:rPr>
                <w:del w:id="713" w:author="Maxon, Dawn" w:date="2020-04-06T14:22:00Z"/>
                <w:rFonts w:ascii="Calibri" w:eastAsia="Times New Roman" w:hAnsi="Calibri" w:cs="Calibri"/>
                <w:color w:val="000000"/>
              </w:rPr>
            </w:pPr>
            <w:del w:id="714" w:author="Maxon, Dawn" w:date="2020-04-06T14:22:00Z">
              <w:r w:rsidRPr="00F73F6F" w:rsidDel="004C7FBC">
                <w:rPr>
                  <w:rFonts w:ascii="Calibri" w:eastAsia="Times New Roman" w:hAnsi="Calibri" w:cs="Calibri"/>
                  <w:color w:val="000000"/>
                </w:rPr>
                <w:delText>RouteInfo</w:delText>
              </w:r>
            </w:del>
          </w:p>
        </w:tc>
        <w:tc>
          <w:tcPr>
            <w:tcW w:w="960" w:type="dxa"/>
            <w:tcBorders>
              <w:top w:val="single" w:sz="4" w:space="0" w:color="auto"/>
              <w:left w:val="nil"/>
              <w:bottom w:val="single" w:sz="4" w:space="0" w:color="auto"/>
              <w:right w:val="single" w:sz="4" w:space="0" w:color="auto"/>
            </w:tcBorders>
            <w:shd w:val="clear" w:color="auto" w:fill="auto"/>
            <w:noWrap/>
            <w:vAlign w:val="center"/>
            <w:tcPrChange w:id="715" w:author="Maxon, Dawn" w:date="2020-04-06T14:22:00Z">
              <w:tcPr>
                <w:tcW w:w="960" w:type="dxa"/>
                <w:tcBorders>
                  <w:top w:val="single" w:sz="4" w:space="0" w:color="auto"/>
                  <w:left w:val="nil"/>
                  <w:bottom w:val="single" w:sz="4" w:space="0" w:color="auto"/>
                  <w:right w:val="single" w:sz="4" w:space="0" w:color="auto"/>
                </w:tcBorders>
                <w:shd w:val="clear" w:color="auto" w:fill="auto"/>
                <w:noWrap/>
                <w:vAlign w:val="center"/>
              </w:tcPr>
            </w:tcPrChange>
          </w:tcPr>
          <w:p w14:paraId="2DEF99A7" w14:textId="29406D8D" w:rsidR="00F73F6F" w:rsidRPr="00F73F6F" w:rsidDel="004C7FBC" w:rsidRDefault="00F73F6F" w:rsidP="00F73F6F">
            <w:pPr>
              <w:spacing w:after="0" w:line="240" w:lineRule="auto"/>
              <w:jc w:val="center"/>
              <w:rPr>
                <w:del w:id="716" w:author="Maxon, Dawn" w:date="2020-04-06T14:22:00Z"/>
                <w:rFonts w:ascii="Calibri" w:eastAsia="Times New Roman" w:hAnsi="Calibri" w:cs="Calibri"/>
                <w:color w:val="000000"/>
              </w:rPr>
            </w:pPr>
            <w:del w:id="717" w:author="Maxon, Dawn" w:date="2020-04-06T14:22:00Z">
              <w:r w:rsidRPr="00F73F6F" w:rsidDel="004C7FBC">
                <w:rPr>
                  <w:rFonts w:ascii="Calibri" w:eastAsia="Times New Roman" w:hAnsi="Calibri" w:cs="Calibri"/>
                  <w:color w:val="000000"/>
                </w:rPr>
                <w:delText>Outport</w:delText>
              </w:r>
            </w:del>
          </w:p>
        </w:tc>
        <w:tc>
          <w:tcPr>
            <w:tcW w:w="960" w:type="dxa"/>
            <w:tcBorders>
              <w:top w:val="single" w:sz="4" w:space="0" w:color="auto"/>
              <w:left w:val="nil"/>
              <w:bottom w:val="single" w:sz="4" w:space="0" w:color="auto"/>
              <w:right w:val="single" w:sz="4" w:space="0" w:color="auto"/>
            </w:tcBorders>
            <w:shd w:val="clear" w:color="auto" w:fill="auto"/>
            <w:noWrap/>
            <w:vAlign w:val="center"/>
            <w:tcPrChange w:id="718" w:author="Maxon, Dawn" w:date="2020-04-06T14:22:00Z">
              <w:tcPr>
                <w:tcW w:w="960" w:type="dxa"/>
                <w:tcBorders>
                  <w:top w:val="single" w:sz="4" w:space="0" w:color="auto"/>
                  <w:left w:val="nil"/>
                  <w:bottom w:val="single" w:sz="4" w:space="0" w:color="auto"/>
                  <w:right w:val="single" w:sz="4" w:space="0" w:color="auto"/>
                </w:tcBorders>
                <w:shd w:val="clear" w:color="auto" w:fill="auto"/>
                <w:noWrap/>
                <w:vAlign w:val="center"/>
              </w:tcPr>
            </w:tcPrChange>
          </w:tcPr>
          <w:p w14:paraId="5BE65463" w14:textId="27B7847A" w:rsidR="00F73F6F" w:rsidRPr="00F73F6F" w:rsidDel="004C7FBC" w:rsidRDefault="00F73F6F" w:rsidP="00F73F6F">
            <w:pPr>
              <w:spacing w:after="0" w:line="240" w:lineRule="auto"/>
              <w:jc w:val="center"/>
              <w:rPr>
                <w:del w:id="719" w:author="Maxon, Dawn" w:date="2020-04-06T14:22:00Z"/>
                <w:rFonts w:ascii="Calibri" w:eastAsia="Times New Roman" w:hAnsi="Calibri" w:cs="Calibri"/>
                <w:color w:val="000000"/>
              </w:rPr>
            </w:pPr>
            <w:del w:id="720" w:author="Maxon, Dawn" w:date="2020-04-06T14:22:00Z">
              <w:r w:rsidRPr="00F73F6F" w:rsidDel="004C7FBC">
                <w:rPr>
                  <w:rFonts w:ascii="Calibri" w:eastAsia="Times New Roman" w:hAnsi="Calibri" w:cs="Calibri"/>
                  <w:color w:val="000000"/>
                </w:rPr>
                <w:delText>VC</w:delText>
              </w:r>
            </w:del>
          </w:p>
        </w:tc>
        <w:tc>
          <w:tcPr>
            <w:tcW w:w="960" w:type="dxa"/>
            <w:tcBorders>
              <w:top w:val="single" w:sz="4" w:space="0" w:color="auto"/>
              <w:left w:val="nil"/>
              <w:bottom w:val="single" w:sz="4" w:space="0" w:color="auto"/>
              <w:right w:val="single" w:sz="4" w:space="0" w:color="auto"/>
            </w:tcBorders>
            <w:shd w:val="clear" w:color="auto" w:fill="auto"/>
            <w:noWrap/>
            <w:vAlign w:val="center"/>
            <w:tcPrChange w:id="721" w:author="Maxon, Dawn" w:date="2020-04-06T14:22:00Z">
              <w:tcPr>
                <w:tcW w:w="960" w:type="dxa"/>
                <w:tcBorders>
                  <w:top w:val="single" w:sz="4" w:space="0" w:color="auto"/>
                  <w:left w:val="nil"/>
                  <w:bottom w:val="single" w:sz="4" w:space="0" w:color="auto"/>
                  <w:right w:val="single" w:sz="4" w:space="0" w:color="auto"/>
                </w:tcBorders>
                <w:shd w:val="clear" w:color="auto" w:fill="auto"/>
                <w:noWrap/>
                <w:vAlign w:val="center"/>
              </w:tcPr>
            </w:tcPrChange>
          </w:tcPr>
          <w:p w14:paraId="2E404710" w14:textId="46621662" w:rsidR="00F73F6F" w:rsidRPr="00F73F6F" w:rsidDel="004C7FBC" w:rsidRDefault="00F73F6F" w:rsidP="00F73F6F">
            <w:pPr>
              <w:spacing w:after="0" w:line="240" w:lineRule="auto"/>
              <w:jc w:val="center"/>
              <w:rPr>
                <w:del w:id="722" w:author="Maxon, Dawn" w:date="2020-04-06T14:22:00Z"/>
                <w:rFonts w:ascii="Calibri" w:eastAsia="Times New Roman" w:hAnsi="Calibri" w:cs="Calibri"/>
                <w:color w:val="000000"/>
              </w:rPr>
            </w:pPr>
            <w:del w:id="723" w:author="Maxon, Dawn" w:date="2020-04-06T14:22:00Z">
              <w:r w:rsidRPr="00F73F6F" w:rsidDel="004C7FBC">
                <w:rPr>
                  <w:rFonts w:ascii="Calibri" w:eastAsia="Times New Roman" w:hAnsi="Calibri" w:cs="Calibri"/>
                  <w:color w:val="000000"/>
                </w:rPr>
                <w:delText># of Flits</w:delText>
              </w:r>
            </w:del>
          </w:p>
        </w:tc>
      </w:tr>
      <w:tr w:rsidR="00F73F6F" w:rsidRPr="00F73F6F" w:rsidDel="004C7FBC" w14:paraId="12CBF9A9" w14:textId="6841E445" w:rsidTr="004C7FBC">
        <w:trPr>
          <w:trHeight w:val="300"/>
          <w:del w:id="724" w:author="Maxon, Dawn" w:date="2020-04-06T14:22:00Z"/>
          <w:trPrChange w:id="725" w:author="Maxon, Dawn" w:date="2020-04-06T14:22:00Z">
            <w:trPr>
              <w:trHeight w:val="300"/>
            </w:trPr>
          </w:trPrChange>
        </w:trPr>
        <w:tc>
          <w:tcPr>
            <w:tcW w:w="960" w:type="dxa"/>
            <w:tcBorders>
              <w:top w:val="nil"/>
              <w:left w:val="nil"/>
              <w:bottom w:val="nil"/>
              <w:right w:val="nil"/>
            </w:tcBorders>
            <w:shd w:val="clear" w:color="auto" w:fill="auto"/>
            <w:noWrap/>
            <w:vAlign w:val="center"/>
            <w:hideMark/>
            <w:tcPrChange w:id="726" w:author="Maxon, Dawn" w:date="2020-04-06T14:22:00Z">
              <w:tcPr>
                <w:tcW w:w="960" w:type="dxa"/>
                <w:tcBorders>
                  <w:top w:val="nil"/>
                  <w:left w:val="nil"/>
                  <w:bottom w:val="nil"/>
                  <w:right w:val="nil"/>
                </w:tcBorders>
                <w:shd w:val="clear" w:color="auto" w:fill="auto"/>
                <w:noWrap/>
                <w:vAlign w:val="center"/>
                <w:hideMark/>
              </w:tcPr>
            </w:tcPrChange>
          </w:tcPr>
          <w:p w14:paraId="6DDE9D84" w14:textId="239E75BD" w:rsidR="00F73F6F" w:rsidRPr="00F73F6F" w:rsidDel="004C7FBC" w:rsidRDefault="00F73F6F" w:rsidP="00F73F6F">
            <w:pPr>
              <w:spacing w:after="0" w:line="240" w:lineRule="auto"/>
              <w:jc w:val="center"/>
              <w:rPr>
                <w:del w:id="727" w:author="Maxon, Dawn" w:date="2020-04-06T14:22:00Z"/>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tcPrChange w:id="728" w:author="Maxon, Dawn" w:date="2020-04-06T14:22:00Z">
              <w:tcPr>
                <w:tcW w:w="960" w:type="dxa"/>
                <w:tcBorders>
                  <w:top w:val="nil"/>
                  <w:left w:val="nil"/>
                  <w:bottom w:val="nil"/>
                  <w:right w:val="nil"/>
                </w:tcBorders>
                <w:shd w:val="clear" w:color="auto" w:fill="auto"/>
                <w:noWrap/>
                <w:vAlign w:val="center"/>
              </w:tcPr>
            </w:tcPrChange>
          </w:tcPr>
          <w:p w14:paraId="104DB2E3" w14:textId="1117A303" w:rsidR="00F73F6F" w:rsidRPr="00F73F6F" w:rsidDel="004C7FBC" w:rsidRDefault="00F73F6F" w:rsidP="00F73F6F">
            <w:pPr>
              <w:spacing w:after="0" w:line="240" w:lineRule="auto"/>
              <w:jc w:val="center"/>
              <w:rPr>
                <w:del w:id="729" w:author="Maxon, Dawn" w:date="2020-04-06T14:22:00Z"/>
                <w:rFonts w:ascii="Times New Roman" w:eastAsia="Times New Roman" w:hAnsi="Times New Roman" w:cs="Times New Roman"/>
                <w:sz w:val="20"/>
                <w:szCs w:val="20"/>
              </w:rPr>
            </w:pPr>
          </w:p>
        </w:tc>
        <w:tc>
          <w:tcPr>
            <w:tcW w:w="960" w:type="dxa"/>
            <w:tcBorders>
              <w:top w:val="nil"/>
              <w:left w:val="single" w:sz="4" w:space="0" w:color="auto"/>
              <w:bottom w:val="single" w:sz="4" w:space="0" w:color="auto"/>
              <w:right w:val="single" w:sz="4" w:space="0" w:color="auto"/>
            </w:tcBorders>
            <w:shd w:val="clear" w:color="auto" w:fill="auto"/>
            <w:noWrap/>
            <w:vAlign w:val="center"/>
            <w:tcPrChange w:id="730" w:author="Maxon, Dawn" w:date="2020-04-06T14:22:00Z">
              <w:tcPr>
                <w:tcW w:w="960" w:type="dxa"/>
                <w:tcBorders>
                  <w:top w:val="nil"/>
                  <w:left w:val="single" w:sz="4" w:space="0" w:color="auto"/>
                  <w:bottom w:val="single" w:sz="4" w:space="0" w:color="auto"/>
                  <w:right w:val="single" w:sz="4" w:space="0" w:color="auto"/>
                </w:tcBorders>
                <w:shd w:val="clear" w:color="auto" w:fill="auto"/>
                <w:noWrap/>
                <w:vAlign w:val="center"/>
              </w:tcPr>
            </w:tcPrChange>
          </w:tcPr>
          <w:p w14:paraId="0FD47187" w14:textId="52D56B47" w:rsidR="00F73F6F" w:rsidRPr="00F73F6F" w:rsidDel="004C7FBC" w:rsidRDefault="00F73F6F" w:rsidP="00F73F6F">
            <w:pPr>
              <w:spacing w:after="0" w:line="240" w:lineRule="auto"/>
              <w:jc w:val="center"/>
              <w:rPr>
                <w:del w:id="731" w:author="Maxon, Dawn" w:date="2020-04-06T14:22:00Z"/>
                <w:rFonts w:ascii="Calibri" w:eastAsia="Times New Roman" w:hAnsi="Calibri" w:cs="Calibri"/>
                <w:color w:val="000000"/>
              </w:rPr>
            </w:pPr>
            <w:del w:id="732" w:author="Maxon, Dawn" w:date="2020-04-06T14:22:00Z">
              <w:r w:rsidRPr="00F73F6F" w:rsidDel="004C7FBC">
                <w:rPr>
                  <w:rFonts w:ascii="Calibri" w:eastAsia="Times New Roman" w:hAnsi="Calibri" w:cs="Calibri"/>
                  <w:color w:val="000000"/>
                </w:rPr>
                <w:delText> </w:delText>
              </w:r>
            </w:del>
          </w:p>
        </w:tc>
        <w:tc>
          <w:tcPr>
            <w:tcW w:w="1200" w:type="dxa"/>
            <w:tcBorders>
              <w:top w:val="nil"/>
              <w:left w:val="nil"/>
              <w:bottom w:val="single" w:sz="4" w:space="0" w:color="auto"/>
              <w:right w:val="single" w:sz="4" w:space="0" w:color="auto"/>
            </w:tcBorders>
            <w:shd w:val="clear" w:color="auto" w:fill="auto"/>
            <w:noWrap/>
            <w:vAlign w:val="center"/>
            <w:tcPrChange w:id="733" w:author="Maxon, Dawn" w:date="2020-04-06T14:22:00Z">
              <w:tcPr>
                <w:tcW w:w="1200" w:type="dxa"/>
                <w:tcBorders>
                  <w:top w:val="nil"/>
                  <w:left w:val="nil"/>
                  <w:bottom w:val="single" w:sz="4" w:space="0" w:color="auto"/>
                  <w:right w:val="single" w:sz="4" w:space="0" w:color="auto"/>
                </w:tcBorders>
                <w:shd w:val="clear" w:color="auto" w:fill="auto"/>
                <w:noWrap/>
                <w:vAlign w:val="center"/>
              </w:tcPr>
            </w:tcPrChange>
          </w:tcPr>
          <w:p w14:paraId="64141152" w14:textId="60815DAE" w:rsidR="00F73F6F" w:rsidRPr="00F73F6F" w:rsidDel="004C7FBC" w:rsidRDefault="00F73F6F" w:rsidP="00F73F6F">
            <w:pPr>
              <w:spacing w:after="0" w:line="240" w:lineRule="auto"/>
              <w:jc w:val="center"/>
              <w:rPr>
                <w:del w:id="734" w:author="Maxon, Dawn" w:date="2020-04-06T14:22:00Z"/>
                <w:rFonts w:ascii="Calibri" w:eastAsia="Times New Roman" w:hAnsi="Calibri" w:cs="Calibri"/>
                <w:color w:val="000000"/>
              </w:rPr>
            </w:pPr>
            <w:del w:id="735" w:author="Maxon, Dawn" w:date="2020-04-06T14:22:00Z">
              <w:r w:rsidRPr="00F73F6F" w:rsidDel="004C7FBC">
                <w:rPr>
                  <w:rFonts w:ascii="Calibri" w:eastAsia="Times New Roman" w:hAnsi="Calibri" w:cs="Calibri"/>
                  <w:color w:val="000000"/>
                </w:rPr>
                <w:delText> </w:delText>
              </w:r>
            </w:del>
          </w:p>
        </w:tc>
        <w:tc>
          <w:tcPr>
            <w:tcW w:w="960" w:type="dxa"/>
            <w:tcBorders>
              <w:top w:val="nil"/>
              <w:left w:val="nil"/>
              <w:bottom w:val="single" w:sz="4" w:space="0" w:color="auto"/>
              <w:right w:val="single" w:sz="4" w:space="0" w:color="auto"/>
            </w:tcBorders>
            <w:shd w:val="clear" w:color="auto" w:fill="auto"/>
            <w:noWrap/>
            <w:vAlign w:val="center"/>
            <w:tcPrChange w:id="736" w:author="Maxon, Dawn" w:date="2020-04-06T14:22:00Z">
              <w:tcPr>
                <w:tcW w:w="960" w:type="dxa"/>
                <w:tcBorders>
                  <w:top w:val="nil"/>
                  <w:left w:val="nil"/>
                  <w:bottom w:val="single" w:sz="4" w:space="0" w:color="auto"/>
                  <w:right w:val="single" w:sz="4" w:space="0" w:color="auto"/>
                </w:tcBorders>
                <w:shd w:val="clear" w:color="auto" w:fill="auto"/>
                <w:noWrap/>
                <w:vAlign w:val="center"/>
              </w:tcPr>
            </w:tcPrChange>
          </w:tcPr>
          <w:p w14:paraId="70E9695A" w14:textId="5DF3C2B6" w:rsidR="00F73F6F" w:rsidRPr="00F73F6F" w:rsidDel="004C7FBC" w:rsidRDefault="00F73F6F" w:rsidP="00F73F6F">
            <w:pPr>
              <w:spacing w:after="0" w:line="240" w:lineRule="auto"/>
              <w:jc w:val="center"/>
              <w:rPr>
                <w:del w:id="737" w:author="Maxon, Dawn" w:date="2020-04-06T14:22:00Z"/>
                <w:rFonts w:ascii="Calibri" w:eastAsia="Times New Roman" w:hAnsi="Calibri" w:cs="Calibri"/>
                <w:color w:val="000000"/>
              </w:rPr>
            </w:pPr>
            <w:del w:id="738" w:author="Maxon, Dawn" w:date="2020-04-06T14:22:00Z">
              <w:r w:rsidRPr="00F73F6F" w:rsidDel="004C7FBC">
                <w:rPr>
                  <w:rFonts w:ascii="Calibri" w:eastAsia="Times New Roman" w:hAnsi="Calibri" w:cs="Calibri"/>
                  <w:color w:val="000000"/>
                </w:rPr>
                <w:delText> </w:delText>
              </w:r>
            </w:del>
          </w:p>
        </w:tc>
        <w:tc>
          <w:tcPr>
            <w:tcW w:w="960" w:type="dxa"/>
            <w:tcBorders>
              <w:top w:val="nil"/>
              <w:left w:val="nil"/>
              <w:bottom w:val="single" w:sz="4" w:space="0" w:color="auto"/>
              <w:right w:val="single" w:sz="4" w:space="0" w:color="auto"/>
            </w:tcBorders>
            <w:shd w:val="clear" w:color="auto" w:fill="auto"/>
            <w:noWrap/>
            <w:vAlign w:val="center"/>
            <w:tcPrChange w:id="739" w:author="Maxon, Dawn" w:date="2020-04-06T14:22:00Z">
              <w:tcPr>
                <w:tcW w:w="960" w:type="dxa"/>
                <w:tcBorders>
                  <w:top w:val="nil"/>
                  <w:left w:val="nil"/>
                  <w:bottom w:val="single" w:sz="4" w:space="0" w:color="auto"/>
                  <w:right w:val="single" w:sz="4" w:space="0" w:color="auto"/>
                </w:tcBorders>
                <w:shd w:val="clear" w:color="auto" w:fill="auto"/>
                <w:noWrap/>
                <w:vAlign w:val="center"/>
              </w:tcPr>
            </w:tcPrChange>
          </w:tcPr>
          <w:p w14:paraId="457B977C" w14:textId="6B81AC89" w:rsidR="00F73F6F" w:rsidRPr="00F73F6F" w:rsidDel="004C7FBC" w:rsidRDefault="00F73F6F" w:rsidP="00F73F6F">
            <w:pPr>
              <w:spacing w:after="0" w:line="240" w:lineRule="auto"/>
              <w:jc w:val="center"/>
              <w:rPr>
                <w:del w:id="740" w:author="Maxon, Dawn" w:date="2020-04-06T14:22:00Z"/>
                <w:rFonts w:ascii="Calibri" w:eastAsia="Times New Roman" w:hAnsi="Calibri" w:cs="Calibri"/>
                <w:color w:val="000000"/>
              </w:rPr>
            </w:pPr>
            <w:del w:id="741" w:author="Maxon, Dawn" w:date="2020-04-06T14:22:00Z">
              <w:r w:rsidRPr="00F73F6F" w:rsidDel="004C7FBC">
                <w:rPr>
                  <w:rFonts w:ascii="Calibri" w:eastAsia="Times New Roman" w:hAnsi="Calibri" w:cs="Calibri"/>
                  <w:color w:val="000000"/>
                </w:rPr>
                <w:delText> </w:delText>
              </w:r>
            </w:del>
          </w:p>
        </w:tc>
        <w:tc>
          <w:tcPr>
            <w:tcW w:w="960" w:type="dxa"/>
            <w:tcBorders>
              <w:top w:val="nil"/>
              <w:left w:val="nil"/>
              <w:bottom w:val="single" w:sz="4" w:space="0" w:color="auto"/>
              <w:right w:val="single" w:sz="4" w:space="0" w:color="auto"/>
            </w:tcBorders>
            <w:shd w:val="clear" w:color="auto" w:fill="auto"/>
            <w:noWrap/>
            <w:vAlign w:val="center"/>
            <w:tcPrChange w:id="742" w:author="Maxon, Dawn" w:date="2020-04-06T14:22:00Z">
              <w:tcPr>
                <w:tcW w:w="960" w:type="dxa"/>
                <w:tcBorders>
                  <w:top w:val="nil"/>
                  <w:left w:val="nil"/>
                  <w:bottom w:val="single" w:sz="4" w:space="0" w:color="auto"/>
                  <w:right w:val="single" w:sz="4" w:space="0" w:color="auto"/>
                </w:tcBorders>
                <w:shd w:val="clear" w:color="auto" w:fill="auto"/>
                <w:noWrap/>
                <w:vAlign w:val="center"/>
              </w:tcPr>
            </w:tcPrChange>
          </w:tcPr>
          <w:p w14:paraId="316F3834" w14:textId="68C4FD9A" w:rsidR="00F73F6F" w:rsidRPr="00F73F6F" w:rsidDel="004C7FBC" w:rsidRDefault="00F73F6F" w:rsidP="00F73F6F">
            <w:pPr>
              <w:spacing w:after="0" w:line="240" w:lineRule="auto"/>
              <w:jc w:val="center"/>
              <w:rPr>
                <w:del w:id="743" w:author="Maxon, Dawn" w:date="2020-04-06T14:22:00Z"/>
                <w:rFonts w:ascii="Calibri" w:eastAsia="Times New Roman" w:hAnsi="Calibri" w:cs="Calibri"/>
                <w:color w:val="000000"/>
              </w:rPr>
            </w:pPr>
            <w:del w:id="744" w:author="Maxon, Dawn" w:date="2020-04-06T14:22:00Z">
              <w:r w:rsidRPr="00F73F6F" w:rsidDel="004C7FBC">
                <w:rPr>
                  <w:rFonts w:ascii="Calibri" w:eastAsia="Times New Roman" w:hAnsi="Calibri" w:cs="Calibri"/>
                  <w:color w:val="000000"/>
                </w:rPr>
                <w:delText> </w:delText>
              </w:r>
            </w:del>
          </w:p>
        </w:tc>
      </w:tr>
      <w:tr w:rsidR="00F73F6F" w:rsidRPr="00F73F6F" w:rsidDel="004C7FBC" w14:paraId="66FB1A35" w14:textId="0D6BD83A" w:rsidTr="004C7FBC">
        <w:trPr>
          <w:trHeight w:val="300"/>
          <w:del w:id="745" w:author="Maxon, Dawn" w:date="2020-04-06T14:22:00Z"/>
          <w:trPrChange w:id="746" w:author="Maxon, Dawn" w:date="2020-04-06T14:22:00Z">
            <w:trPr>
              <w:trHeight w:val="300"/>
            </w:trPr>
          </w:trPrChange>
        </w:trPr>
        <w:tc>
          <w:tcPr>
            <w:tcW w:w="960" w:type="dxa"/>
            <w:tcBorders>
              <w:top w:val="nil"/>
              <w:left w:val="nil"/>
              <w:bottom w:val="nil"/>
              <w:right w:val="nil"/>
            </w:tcBorders>
            <w:shd w:val="clear" w:color="auto" w:fill="auto"/>
            <w:noWrap/>
            <w:vAlign w:val="center"/>
            <w:hideMark/>
            <w:tcPrChange w:id="747" w:author="Maxon, Dawn" w:date="2020-04-06T14:22:00Z">
              <w:tcPr>
                <w:tcW w:w="960" w:type="dxa"/>
                <w:tcBorders>
                  <w:top w:val="nil"/>
                  <w:left w:val="nil"/>
                  <w:bottom w:val="nil"/>
                  <w:right w:val="nil"/>
                </w:tcBorders>
                <w:shd w:val="clear" w:color="auto" w:fill="auto"/>
                <w:noWrap/>
                <w:vAlign w:val="center"/>
                <w:hideMark/>
              </w:tcPr>
            </w:tcPrChange>
          </w:tcPr>
          <w:p w14:paraId="363588E9" w14:textId="42DF176A" w:rsidR="00F73F6F" w:rsidRPr="00F73F6F" w:rsidDel="004C7FBC" w:rsidRDefault="00F73F6F" w:rsidP="00F73F6F">
            <w:pPr>
              <w:spacing w:after="0" w:line="240" w:lineRule="auto"/>
              <w:jc w:val="center"/>
              <w:rPr>
                <w:del w:id="748" w:author="Maxon, Dawn" w:date="2020-04-06T14:22:00Z"/>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tcPrChange w:id="749" w:author="Maxon, Dawn" w:date="2020-04-06T14:22:00Z">
              <w:tcPr>
                <w:tcW w:w="960" w:type="dxa"/>
                <w:tcBorders>
                  <w:top w:val="nil"/>
                  <w:left w:val="nil"/>
                  <w:bottom w:val="nil"/>
                  <w:right w:val="nil"/>
                </w:tcBorders>
                <w:shd w:val="clear" w:color="auto" w:fill="auto"/>
                <w:noWrap/>
                <w:vAlign w:val="center"/>
              </w:tcPr>
            </w:tcPrChange>
          </w:tcPr>
          <w:p w14:paraId="3ED2152E" w14:textId="03920A03" w:rsidR="00F73F6F" w:rsidRPr="00F73F6F" w:rsidDel="004C7FBC" w:rsidRDefault="00F73F6F" w:rsidP="00F73F6F">
            <w:pPr>
              <w:spacing w:after="0" w:line="240" w:lineRule="auto"/>
              <w:jc w:val="center"/>
              <w:rPr>
                <w:del w:id="750" w:author="Maxon, Dawn" w:date="2020-04-06T14:22:00Z"/>
                <w:rFonts w:ascii="Times New Roman" w:eastAsia="Times New Roman" w:hAnsi="Times New Roman" w:cs="Times New Roman"/>
                <w:sz w:val="20"/>
                <w:szCs w:val="20"/>
              </w:rPr>
            </w:pPr>
          </w:p>
        </w:tc>
        <w:tc>
          <w:tcPr>
            <w:tcW w:w="960" w:type="dxa"/>
            <w:tcBorders>
              <w:top w:val="nil"/>
              <w:left w:val="single" w:sz="4" w:space="0" w:color="auto"/>
              <w:bottom w:val="single" w:sz="4" w:space="0" w:color="auto"/>
              <w:right w:val="single" w:sz="4" w:space="0" w:color="auto"/>
            </w:tcBorders>
            <w:shd w:val="clear" w:color="auto" w:fill="auto"/>
            <w:noWrap/>
            <w:vAlign w:val="center"/>
            <w:tcPrChange w:id="751" w:author="Maxon, Dawn" w:date="2020-04-06T14:22:00Z">
              <w:tcPr>
                <w:tcW w:w="960" w:type="dxa"/>
                <w:tcBorders>
                  <w:top w:val="nil"/>
                  <w:left w:val="single" w:sz="4" w:space="0" w:color="auto"/>
                  <w:bottom w:val="single" w:sz="4" w:space="0" w:color="auto"/>
                  <w:right w:val="single" w:sz="4" w:space="0" w:color="auto"/>
                </w:tcBorders>
                <w:shd w:val="clear" w:color="auto" w:fill="auto"/>
                <w:noWrap/>
                <w:vAlign w:val="center"/>
              </w:tcPr>
            </w:tcPrChange>
          </w:tcPr>
          <w:p w14:paraId="1C836AF1" w14:textId="1496DA07" w:rsidR="00F73F6F" w:rsidRPr="00F73F6F" w:rsidDel="004C7FBC" w:rsidRDefault="00F73F6F" w:rsidP="00F73F6F">
            <w:pPr>
              <w:spacing w:after="0" w:line="240" w:lineRule="auto"/>
              <w:jc w:val="center"/>
              <w:rPr>
                <w:del w:id="752" w:author="Maxon, Dawn" w:date="2020-04-06T14:22:00Z"/>
                <w:rFonts w:ascii="Calibri" w:eastAsia="Times New Roman" w:hAnsi="Calibri" w:cs="Calibri"/>
                <w:color w:val="000000"/>
              </w:rPr>
            </w:pPr>
            <w:del w:id="753" w:author="Maxon, Dawn" w:date="2020-04-06T14:22:00Z">
              <w:r w:rsidRPr="00F73F6F" w:rsidDel="004C7FBC">
                <w:rPr>
                  <w:rFonts w:ascii="Calibri" w:eastAsia="Times New Roman" w:hAnsi="Calibri" w:cs="Calibri"/>
                  <w:color w:val="000000"/>
                </w:rPr>
                <w:delText> </w:delText>
              </w:r>
            </w:del>
          </w:p>
        </w:tc>
        <w:tc>
          <w:tcPr>
            <w:tcW w:w="1200" w:type="dxa"/>
            <w:tcBorders>
              <w:top w:val="nil"/>
              <w:left w:val="nil"/>
              <w:bottom w:val="single" w:sz="4" w:space="0" w:color="auto"/>
              <w:right w:val="single" w:sz="4" w:space="0" w:color="auto"/>
            </w:tcBorders>
            <w:shd w:val="clear" w:color="auto" w:fill="auto"/>
            <w:noWrap/>
            <w:vAlign w:val="center"/>
            <w:tcPrChange w:id="754" w:author="Maxon, Dawn" w:date="2020-04-06T14:22:00Z">
              <w:tcPr>
                <w:tcW w:w="1200" w:type="dxa"/>
                <w:tcBorders>
                  <w:top w:val="nil"/>
                  <w:left w:val="nil"/>
                  <w:bottom w:val="single" w:sz="4" w:space="0" w:color="auto"/>
                  <w:right w:val="single" w:sz="4" w:space="0" w:color="auto"/>
                </w:tcBorders>
                <w:shd w:val="clear" w:color="auto" w:fill="auto"/>
                <w:noWrap/>
                <w:vAlign w:val="center"/>
              </w:tcPr>
            </w:tcPrChange>
          </w:tcPr>
          <w:p w14:paraId="78AA623C" w14:textId="7A36F636" w:rsidR="00F73F6F" w:rsidRPr="00F73F6F" w:rsidDel="004C7FBC" w:rsidRDefault="00F73F6F" w:rsidP="00F73F6F">
            <w:pPr>
              <w:spacing w:after="0" w:line="240" w:lineRule="auto"/>
              <w:jc w:val="center"/>
              <w:rPr>
                <w:del w:id="755" w:author="Maxon, Dawn" w:date="2020-04-06T14:22:00Z"/>
                <w:rFonts w:ascii="Calibri" w:eastAsia="Times New Roman" w:hAnsi="Calibri" w:cs="Calibri"/>
                <w:color w:val="000000"/>
              </w:rPr>
            </w:pPr>
            <w:del w:id="756" w:author="Maxon, Dawn" w:date="2020-04-06T14:22:00Z">
              <w:r w:rsidRPr="00F73F6F" w:rsidDel="004C7FBC">
                <w:rPr>
                  <w:rFonts w:ascii="Calibri" w:eastAsia="Times New Roman" w:hAnsi="Calibri" w:cs="Calibri"/>
                  <w:color w:val="000000"/>
                </w:rPr>
                <w:delText> </w:delText>
              </w:r>
            </w:del>
          </w:p>
        </w:tc>
        <w:tc>
          <w:tcPr>
            <w:tcW w:w="960" w:type="dxa"/>
            <w:tcBorders>
              <w:top w:val="nil"/>
              <w:left w:val="nil"/>
              <w:bottom w:val="single" w:sz="4" w:space="0" w:color="auto"/>
              <w:right w:val="single" w:sz="4" w:space="0" w:color="auto"/>
            </w:tcBorders>
            <w:shd w:val="clear" w:color="auto" w:fill="auto"/>
            <w:noWrap/>
            <w:vAlign w:val="center"/>
            <w:tcPrChange w:id="757" w:author="Maxon, Dawn" w:date="2020-04-06T14:22:00Z">
              <w:tcPr>
                <w:tcW w:w="960" w:type="dxa"/>
                <w:tcBorders>
                  <w:top w:val="nil"/>
                  <w:left w:val="nil"/>
                  <w:bottom w:val="single" w:sz="4" w:space="0" w:color="auto"/>
                  <w:right w:val="single" w:sz="4" w:space="0" w:color="auto"/>
                </w:tcBorders>
                <w:shd w:val="clear" w:color="auto" w:fill="auto"/>
                <w:noWrap/>
                <w:vAlign w:val="center"/>
              </w:tcPr>
            </w:tcPrChange>
          </w:tcPr>
          <w:p w14:paraId="3B878AF6" w14:textId="2990743F" w:rsidR="00F73F6F" w:rsidRPr="00F73F6F" w:rsidDel="004C7FBC" w:rsidRDefault="00F73F6F" w:rsidP="00F73F6F">
            <w:pPr>
              <w:spacing w:after="0" w:line="240" w:lineRule="auto"/>
              <w:jc w:val="center"/>
              <w:rPr>
                <w:del w:id="758" w:author="Maxon, Dawn" w:date="2020-04-06T14:22:00Z"/>
                <w:rFonts w:ascii="Calibri" w:eastAsia="Times New Roman" w:hAnsi="Calibri" w:cs="Calibri"/>
                <w:color w:val="000000"/>
              </w:rPr>
            </w:pPr>
            <w:del w:id="759" w:author="Maxon, Dawn" w:date="2020-04-06T14:22:00Z">
              <w:r w:rsidRPr="00F73F6F" w:rsidDel="004C7FBC">
                <w:rPr>
                  <w:rFonts w:ascii="Calibri" w:eastAsia="Times New Roman" w:hAnsi="Calibri" w:cs="Calibri"/>
                  <w:color w:val="000000"/>
                </w:rPr>
                <w:delText> </w:delText>
              </w:r>
            </w:del>
          </w:p>
        </w:tc>
        <w:tc>
          <w:tcPr>
            <w:tcW w:w="960" w:type="dxa"/>
            <w:tcBorders>
              <w:top w:val="nil"/>
              <w:left w:val="nil"/>
              <w:bottom w:val="single" w:sz="4" w:space="0" w:color="auto"/>
              <w:right w:val="single" w:sz="4" w:space="0" w:color="auto"/>
            </w:tcBorders>
            <w:shd w:val="clear" w:color="auto" w:fill="auto"/>
            <w:noWrap/>
            <w:vAlign w:val="center"/>
            <w:tcPrChange w:id="760" w:author="Maxon, Dawn" w:date="2020-04-06T14:22:00Z">
              <w:tcPr>
                <w:tcW w:w="960" w:type="dxa"/>
                <w:tcBorders>
                  <w:top w:val="nil"/>
                  <w:left w:val="nil"/>
                  <w:bottom w:val="single" w:sz="4" w:space="0" w:color="auto"/>
                  <w:right w:val="single" w:sz="4" w:space="0" w:color="auto"/>
                </w:tcBorders>
                <w:shd w:val="clear" w:color="auto" w:fill="auto"/>
                <w:noWrap/>
                <w:vAlign w:val="center"/>
              </w:tcPr>
            </w:tcPrChange>
          </w:tcPr>
          <w:p w14:paraId="59EAE040" w14:textId="25C86DD4" w:rsidR="00F73F6F" w:rsidRPr="00F73F6F" w:rsidDel="004C7FBC" w:rsidRDefault="00F73F6F" w:rsidP="00F73F6F">
            <w:pPr>
              <w:spacing w:after="0" w:line="240" w:lineRule="auto"/>
              <w:jc w:val="center"/>
              <w:rPr>
                <w:del w:id="761" w:author="Maxon, Dawn" w:date="2020-04-06T14:22:00Z"/>
                <w:rFonts w:ascii="Calibri" w:eastAsia="Times New Roman" w:hAnsi="Calibri" w:cs="Calibri"/>
                <w:color w:val="000000"/>
              </w:rPr>
            </w:pPr>
            <w:del w:id="762" w:author="Maxon, Dawn" w:date="2020-04-06T14:22:00Z">
              <w:r w:rsidRPr="00F73F6F" w:rsidDel="004C7FBC">
                <w:rPr>
                  <w:rFonts w:ascii="Calibri" w:eastAsia="Times New Roman" w:hAnsi="Calibri" w:cs="Calibri"/>
                  <w:color w:val="000000"/>
                </w:rPr>
                <w:delText> </w:delText>
              </w:r>
            </w:del>
          </w:p>
        </w:tc>
        <w:tc>
          <w:tcPr>
            <w:tcW w:w="960" w:type="dxa"/>
            <w:tcBorders>
              <w:top w:val="nil"/>
              <w:left w:val="nil"/>
              <w:bottom w:val="single" w:sz="4" w:space="0" w:color="auto"/>
              <w:right w:val="single" w:sz="4" w:space="0" w:color="auto"/>
            </w:tcBorders>
            <w:shd w:val="clear" w:color="auto" w:fill="auto"/>
            <w:noWrap/>
            <w:vAlign w:val="center"/>
            <w:tcPrChange w:id="763" w:author="Maxon, Dawn" w:date="2020-04-06T14:22:00Z">
              <w:tcPr>
                <w:tcW w:w="960" w:type="dxa"/>
                <w:tcBorders>
                  <w:top w:val="nil"/>
                  <w:left w:val="nil"/>
                  <w:bottom w:val="single" w:sz="4" w:space="0" w:color="auto"/>
                  <w:right w:val="single" w:sz="4" w:space="0" w:color="auto"/>
                </w:tcBorders>
                <w:shd w:val="clear" w:color="auto" w:fill="auto"/>
                <w:noWrap/>
                <w:vAlign w:val="center"/>
              </w:tcPr>
            </w:tcPrChange>
          </w:tcPr>
          <w:p w14:paraId="22A9CBC5" w14:textId="152A28CC" w:rsidR="00F73F6F" w:rsidRPr="00F73F6F" w:rsidDel="004C7FBC" w:rsidRDefault="00F73F6F" w:rsidP="00F73F6F">
            <w:pPr>
              <w:spacing w:after="0" w:line="240" w:lineRule="auto"/>
              <w:jc w:val="center"/>
              <w:rPr>
                <w:del w:id="764" w:author="Maxon, Dawn" w:date="2020-04-06T14:22:00Z"/>
                <w:rFonts w:ascii="Calibri" w:eastAsia="Times New Roman" w:hAnsi="Calibri" w:cs="Calibri"/>
                <w:color w:val="000000"/>
              </w:rPr>
            </w:pPr>
            <w:del w:id="765" w:author="Maxon, Dawn" w:date="2020-04-06T14:22:00Z">
              <w:r w:rsidRPr="00F73F6F" w:rsidDel="004C7FBC">
                <w:rPr>
                  <w:rFonts w:ascii="Calibri" w:eastAsia="Times New Roman" w:hAnsi="Calibri" w:cs="Calibri"/>
                  <w:color w:val="000000"/>
                </w:rPr>
                <w:delText> </w:delText>
              </w:r>
            </w:del>
          </w:p>
        </w:tc>
      </w:tr>
      <w:tr w:rsidR="00F73F6F" w:rsidRPr="00F73F6F" w:rsidDel="004C7FBC" w14:paraId="69765F27" w14:textId="4A023154" w:rsidTr="004C7FBC">
        <w:trPr>
          <w:trHeight w:val="300"/>
          <w:del w:id="766" w:author="Maxon, Dawn" w:date="2020-04-06T14:22:00Z"/>
          <w:trPrChange w:id="767" w:author="Maxon, Dawn" w:date="2020-04-06T14:22:00Z">
            <w:trPr>
              <w:trHeight w:val="300"/>
            </w:trPr>
          </w:trPrChange>
        </w:trPr>
        <w:tc>
          <w:tcPr>
            <w:tcW w:w="960" w:type="dxa"/>
            <w:tcBorders>
              <w:top w:val="nil"/>
              <w:left w:val="nil"/>
              <w:bottom w:val="nil"/>
              <w:right w:val="nil"/>
            </w:tcBorders>
            <w:shd w:val="clear" w:color="auto" w:fill="auto"/>
            <w:noWrap/>
            <w:vAlign w:val="center"/>
            <w:hideMark/>
            <w:tcPrChange w:id="768" w:author="Maxon, Dawn" w:date="2020-04-06T14:22:00Z">
              <w:tcPr>
                <w:tcW w:w="960" w:type="dxa"/>
                <w:tcBorders>
                  <w:top w:val="nil"/>
                  <w:left w:val="nil"/>
                  <w:bottom w:val="nil"/>
                  <w:right w:val="nil"/>
                </w:tcBorders>
                <w:shd w:val="clear" w:color="auto" w:fill="auto"/>
                <w:noWrap/>
                <w:vAlign w:val="center"/>
                <w:hideMark/>
              </w:tcPr>
            </w:tcPrChange>
          </w:tcPr>
          <w:p w14:paraId="4A2954B2" w14:textId="7D52F2CC" w:rsidR="00F73F6F" w:rsidRPr="00F73F6F" w:rsidDel="004C7FBC" w:rsidRDefault="00F73F6F" w:rsidP="00F73F6F">
            <w:pPr>
              <w:spacing w:after="0" w:line="240" w:lineRule="auto"/>
              <w:jc w:val="center"/>
              <w:rPr>
                <w:del w:id="769" w:author="Maxon, Dawn" w:date="2020-04-06T14:22:00Z"/>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tcPrChange w:id="770" w:author="Maxon, Dawn" w:date="2020-04-06T14:22:00Z">
              <w:tcPr>
                <w:tcW w:w="960" w:type="dxa"/>
                <w:tcBorders>
                  <w:top w:val="nil"/>
                  <w:left w:val="nil"/>
                  <w:bottom w:val="nil"/>
                  <w:right w:val="nil"/>
                </w:tcBorders>
                <w:shd w:val="clear" w:color="auto" w:fill="auto"/>
                <w:noWrap/>
                <w:vAlign w:val="center"/>
              </w:tcPr>
            </w:tcPrChange>
          </w:tcPr>
          <w:p w14:paraId="2EA30AA8" w14:textId="7239721E" w:rsidR="00F73F6F" w:rsidRPr="00F73F6F" w:rsidDel="004C7FBC" w:rsidRDefault="00F73F6F" w:rsidP="00F73F6F">
            <w:pPr>
              <w:spacing w:after="0" w:line="240" w:lineRule="auto"/>
              <w:jc w:val="center"/>
              <w:rPr>
                <w:del w:id="771" w:author="Maxon, Dawn" w:date="2020-04-06T14:22:00Z"/>
                <w:rFonts w:ascii="Times New Roman" w:eastAsia="Times New Roman" w:hAnsi="Times New Roman" w:cs="Times New Roman"/>
                <w:sz w:val="20"/>
                <w:szCs w:val="20"/>
              </w:rPr>
            </w:pPr>
          </w:p>
        </w:tc>
        <w:tc>
          <w:tcPr>
            <w:tcW w:w="960" w:type="dxa"/>
            <w:tcBorders>
              <w:top w:val="nil"/>
              <w:left w:val="single" w:sz="4" w:space="0" w:color="auto"/>
              <w:bottom w:val="single" w:sz="4" w:space="0" w:color="auto"/>
              <w:right w:val="single" w:sz="4" w:space="0" w:color="auto"/>
            </w:tcBorders>
            <w:shd w:val="clear" w:color="auto" w:fill="auto"/>
            <w:noWrap/>
            <w:vAlign w:val="center"/>
            <w:tcPrChange w:id="772" w:author="Maxon, Dawn" w:date="2020-04-06T14:22:00Z">
              <w:tcPr>
                <w:tcW w:w="960" w:type="dxa"/>
                <w:tcBorders>
                  <w:top w:val="nil"/>
                  <w:left w:val="single" w:sz="4" w:space="0" w:color="auto"/>
                  <w:bottom w:val="single" w:sz="4" w:space="0" w:color="auto"/>
                  <w:right w:val="single" w:sz="4" w:space="0" w:color="auto"/>
                </w:tcBorders>
                <w:shd w:val="clear" w:color="auto" w:fill="auto"/>
                <w:noWrap/>
                <w:vAlign w:val="center"/>
              </w:tcPr>
            </w:tcPrChange>
          </w:tcPr>
          <w:p w14:paraId="3FDC8847" w14:textId="20DBEC66" w:rsidR="00F73F6F" w:rsidRPr="00F73F6F" w:rsidDel="004C7FBC" w:rsidRDefault="00F73F6F" w:rsidP="00F73F6F">
            <w:pPr>
              <w:spacing w:after="0" w:line="240" w:lineRule="auto"/>
              <w:jc w:val="center"/>
              <w:rPr>
                <w:del w:id="773" w:author="Maxon, Dawn" w:date="2020-04-06T14:22:00Z"/>
                <w:rFonts w:ascii="Calibri" w:eastAsia="Times New Roman" w:hAnsi="Calibri" w:cs="Calibri"/>
                <w:color w:val="000000"/>
              </w:rPr>
            </w:pPr>
            <w:del w:id="774" w:author="Maxon, Dawn" w:date="2020-04-06T14:22:00Z">
              <w:r w:rsidRPr="00F73F6F" w:rsidDel="004C7FBC">
                <w:rPr>
                  <w:rFonts w:ascii="Calibri" w:eastAsia="Times New Roman" w:hAnsi="Calibri" w:cs="Calibri"/>
                  <w:color w:val="000000"/>
                </w:rPr>
                <w:delText> </w:delText>
              </w:r>
            </w:del>
          </w:p>
        </w:tc>
        <w:tc>
          <w:tcPr>
            <w:tcW w:w="1200" w:type="dxa"/>
            <w:tcBorders>
              <w:top w:val="nil"/>
              <w:left w:val="nil"/>
              <w:bottom w:val="single" w:sz="4" w:space="0" w:color="auto"/>
              <w:right w:val="single" w:sz="4" w:space="0" w:color="auto"/>
            </w:tcBorders>
            <w:shd w:val="clear" w:color="auto" w:fill="auto"/>
            <w:noWrap/>
            <w:vAlign w:val="center"/>
            <w:tcPrChange w:id="775" w:author="Maxon, Dawn" w:date="2020-04-06T14:22:00Z">
              <w:tcPr>
                <w:tcW w:w="1200" w:type="dxa"/>
                <w:tcBorders>
                  <w:top w:val="nil"/>
                  <w:left w:val="nil"/>
                  <w:bottom w:val="single" w:sz="4" w:space="0" w:color="auto"/>
                  <w:right w:val="single" w:sz="4" w:space="0" w:color="auto"/>
                </w:tcBorders>
                <w:shd w:val="clear" w:color="auto" w:fill="auto"/>
                <w:noWrap/>
                <w:vAlign w:val="center"/>
              </w:tcPr>
            </w:tcPrChange>
          </w:tcPr>
          <w:p w14:paraId="0A64DCF2" w14:textId="3008D681" w:rsidR="00F73F6F" w:rsidRPr="00F73F6F" w:rsidDel="004C7FBC" w:rsidRDefault="00F73F6F" w:rsidP="00F73F6F">
            <w:pPr>
              <w:spacing w:after="0" w:line="240" w:lineRule="auto"/>
              <w:jc w:val="center"/>
              <w:rPr>
                <w:del w:id="776" w:author="Maxon, Dawn" w:date="2020-04-06T14:22:00Z"/>
                <w:rFonts w:ascii="Calibri" w:eastAsia="Times New Roman" w:hAnsi="Calibri" w:cs="Calibri"/>
                <w:color w:val="000000"/>
              </w:rPr>
            </w:pPr>
            <w:del w:id="777" w:author="Maxon, Dawn" w:date="2020-04-06T14:22:00Z">
              <w:r w:rsidRPr="00F73F6F" w:rsidDel="004C7FBC">
                <w:rPr>
                  <w:rFonts w:ascii="Calibri" w:eastAsia="Times New Roman" w:hAnsi="Calibri" w:cs="Calibri"/>
                  <w:color w:val="000000"/>
                </w:rPr>
                <w:delText> </w:delText>
              </w:r>
            </w:del>
          </w:p>
        </w:tc>
        <w:tc>
          <w:tcPr>
            <w:tcW w:w="960" w:type="dxa"/>
            <w:tcBorders>
              <w:top w:val="nil"/>
              <w:left w:val="nil"/>
              <w:bottom w:val="single" w:sz="4" w:space="0" w:color="auto"/>
              <w:right w:val="single" w:sz="4" w:space="0" w:color="auto"/>
            </w:tcBorders>
            <w:shd w:val="clear" w:color="auto" w:fill="auto"/>
            <w:noWrap/>
            <w:vAlign w:val="center"/>
            <w:tcPrChange w:id="778" w:author="Maxon, Dawn" w:date="2020-04-06T14:22:00Z">
              <w:tcPr>
                <w:tcW w:w="960" w:type="dxa"/>
                <w:tcBorders>
                  <w:top w:val="nil"/>
                  <w:left w:val="nil"/>
                  <w:bottom w:val="single" w:sz="4" w:space="0" w:color="auto"/>
                  <w:right w:val="single" w:sz="4" w:space="0" w:color="auto"/>
                </w:tcBorders>
                <w:shd w:val="clear" w:color="auto" w:fill="auto"/>
                <w:noWrap/>
                <w:vAlign w:val="center"/>
              </w:tcPr>
            </w:tcPrChange>
          </w:tcPr>
          <w:p w14:paraId="5A7CD886" w14:textId="5E19D759" w:rsidR="00F73F6F" w:rsidRPr="00F73F6F" w:rsidDel="004C7FBC" w:rsidRDefault="00F73F6F" w:rsidP="00F73F6F">
            <w:pPr>
              <w:spacing w:after="0" w:line="240" w:lineRule="auto"/>
              <w:jc w:val="center"/>
              <w:rPr>
                <w:del w:id="779" w:author="Maxon, Dawn" w:date="2020-04-06T14:22:00Z"/>
                <w:rFonts w:ascii="Calibri" w:eastAsia="Times New Roman" w:hAnsi="Calibri" w:cs="Calibri"/>
                <w:color w:val="000000"/>
              </w:rPr>
            </w:pPr>
            <w:del w:id="780" w:author="Maxon, Dawn" w:date="2020-04-06T14:22:00Z">
              <w:r w:rsidRPr="00F73F6F" w:rsidDel="004C7FBC">
                <w:rPr>
                  <w:rFonts w:ascii="Calibri" w:eastAsia="Times New Roman" w:hAnsi="Calibri" w:cs="Calibri"/>
                  <w:color w:val="000000"/>
                </w:rPr>
                <w:delText> </w:delText>
              </w:r>
            </w:del>
          </w:p>
        </w:tc>
        <w:tc>
          <w:tcPr>
            <w:tcW w:w="960" w:type="dxa"/>
            <w:tcBorders>
              <w:top w:val="nil"/>
              <w:left w:val="nil"/>
              <w:bottom w:val="single" w:sz="4" w:space="0" w:color="auto"/>
              <w:right w:val="single" w:sz="4" w:space="0" w:color="auto"/>
            </w:tcBorders>
            <w:shd w:val="clear" w:color="auto" w:fill="auto"/>
            <w:noWrap/>
            <w:vAlign w:val="center"/>
            <w:tcPrChange w:id="781" w:author="Maxon, Dawn" w:date="2020-04-06T14:22:00Z">
              <w:tcPr>
                <w:tcW w:w="960" w:type="dxa"/>
                <w:tcBorders>
                  <w:top w:val="nil"/>
                  <w:left w:val="nil"/>
                  <w:bottom w:val="single" w:sz="4" w:space="0" w:color="auto"/>
                  <w:right w:val="single" w:sz="4" w:space="0" w:color="auto"/>
                </w:tcBorders>
                <w:shd w:val="clear" w:color="auto" w:fill="auto"/>
                <w:noWrap/>
                <w:vAlign w:val="center"/>
              </w:tcPr>
            </w:tcPrChange>
          </w:tcPr>
          <w:p w14:paraId="028B77C2" w14:textId="20674BEC" w:rsidR="00F73F6F" w:rsidRPr="00F73F6F" w:rsidDel="004C7FBC" w:rsidRDefault="00F73F6F" w:rsidP="00F73F6F">
            <w:pPr>
              <w:spacing w:after="0" w:line="240" w:lineRule="auto"/>
              <w:jc w:val="center"/>
              <w:rPr>
                <w:del w:id="782" w:author="Maxon, Dawn" w:date="2020-04-06T14:22:00Z"/>
                <w:rFonts w:ascii="Calibri" w:eastAsia="Times New Roman" w:hAnsi="Calibri" w:cs="Calibri"/>
                <w:color w:val="000000"/>
              </w:rPr>
            </w:pPr>
            <w:del w:id="783" w:author="Maxon, Dawn" w:date="2020-04-06T14:22:00Z">
              <w:r w:rsidRPr="00F73F6F" w:rsidDel="004C7FBC">
                <w:rPr>
                  <w:rFonts w:ascii="Calibri" w:eastAsia="Times New Roman" w:hAnsi="Calibri" w:cs="Calibri"/>
                  <w:color w:val="000000"/>
                </w:rPr>
                <w:delText> </w:delText>
              </w:r>
            </w:del>
          </w:p>
        </w:tc>
        <w:tc>
          <w:tcPr>
            <w:tcW w:w="960" w:type="dxa"/>
            <w:tcBorders>
              <w:top w:val="nil"/>
              <w:left w:val="nil"/>
              <w:bottom w:val="single" w:sz="4" w:space="0" w:color="auto"/>
              <w:right w:val="single" w:sz="4" w:space="0" w:color="auto"/>
            </w:tcBorders>
            <w:shd w:val="clear" w:color="auto" w:fill="auto"/>
            <w:noWrap/>
            <w:vAlign w:val="center"/>
            <w:tcPrChange w:id="784" w:author="Maxon, Dawn" w:date="2020-04-06T14:22:00Z">
              <w:tcPr>
                <w:tcW w:w="960" w:type="dxa"/>
                <w:tcBorders>
                  <w:top w:val="nil"/>
                  <w:left w:val="nil"/>
                  <w:bottom w:val="single" w:sz="4" w:space="0" w:color="auto"/>
                  <w:right w:val="single" w:sz="4" w:space="0" w:color="auto"/>
                </w:tcBorders>
                <w:shd w:val="clear" w:color="auto" w:fill="auto"/>
                <w:noWrap/>
                <w:vAlign w:val="center"/>
              </w:tcPr>
            </w:tcPrChange>
          </w:tcPr>
          <w:p w14:paraId="3B7DF03E" w14:textId="35D8675D" w:rsidR="00F73F6F" w:rsidRPr="00F73F6F" w:rsidDel="004C7FBC" w:rsidRDefault="00F73F6F" w:rsidP="00F73F6F">
            <w:pPr>
              <w:spacing w:after="0" w:line="240" w:lineRule="auto"/>
              <w:jc w:val="center"/>
              <w:rPr>
                <w:del w:id="785" w:author="Maxon, Dawn" w:date="2020-04-06T14:22:00Z"/>
                <w:rFonts w:ascii="Calibri" w:eastAsia="Times New Roman" w:hAnsi="Calibri" w:cs="Calibri"/>
                <w:color w:val="000000"/>
              </w:rPr>
            </w:pPr>
            <w:del w:id="786" w:author="Maxon, Dawn" w:date="2020-04-06T14:22:00Z">
              <w:r w:rsidRPr="00F73F6F" w:rsidDel="004C7FBC">
                <w:rPr>
                  <w:rFonts w:ascii="Calibri" w:eastAsia="Times New Roman" w:hAnsi="Calibri" w:cs="Calibri"/>
                  <w:color w:val="000000"/>
                </w:rPr>
                <w:delText> </w:delText>
              </w:r>
            </w:del>
          </w:p>
        </w:tc>
      </w:tr>
      <w:tr w:rsidR="00F73F6F" w:rsidRPr="00F73F6F" w:rsidDel="004C7FBC" w14:paraId="564D5715" w14:textId="46018C32" w:rsidTr="004C7FBC">
        <w:trPr>
          <w:trHeight w:val="300"/>
          <w:del w:id="787" w:author="Maxon, Dawn" w:date="2020-04-06T14:22:00Z"/>
          <w:trPrChange w:id="788" w:author="Maxon, Dawn" w:date="2020-04-06T14:22:00Z">
            <w:trPr>
              <w:trHeight w:val="300"/>
            </w:trPr>
          </w:trPrChange>
        </w:trPr>
        <w:tc>
          <w:tcPr>
            <w:tcW w:w="960" w:type="dxa"/>
            <w:tcBorders>
              <w:top w:val="nil"/>
              <w:left w:val="nil"/>
              <w:bottom w:val="nil"/>
              <w:right w:val="nil"/>
            </w:tcBorders>
            <w:shd w:val="clear" w:color="auto" w:fill="auto"/>
            <w:noWrap/>
            <w:vAlign w:val="center"/>
            <w:hideMark/>
            <w:tcPrChange w:id="789" w:author="Maxon, Dawn" w:date="2020-04-06T14:22:00Z">
              <w:tcPr>
                <w:tcW w:w="960" w:type="dxa"/>
                <w:tcBorders>
                  <w:top w:val="nil"/>
                  <w:left w:val="nil"/>
                  <w:bottom w:val="nil"/>
                  <w:right w:val="nil"/>
                </w:tcBorders>
                <w:shd w:val="clear" w:color="auto" w:fill="auto"/>
                <w:noWrap/>
                <w:vAlign w:val="center"/>
                <w:hideMark/>
              </w:tcPr>
            </w:tcPrChange>
          </w:tcPr>
          <w:p w14:paraId="7D2D49D5" w14:textId="512B357D" w:rsidR="00F73F6F" w:rsidRPr="00F73F6F" w:rsidDel="004C7FBC" w:rsidRDefault="00F73F6F" w:rsidP="00F73F6F">
            <w:pPr>
              <w:spacing w:after="0" w:line="240" w:lineRule="auto"/>
              <w:jc w:val="center"/>
              <w:rPr>
                <w:del w:id="790" w:author="Maxon, Dawn" w:date="2020-04-06T14:22:00Z"/>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tcPrChange w:id="791" w:author="Maxon, Dawn" w:date="2020-04-06T14:22:00Z">
              <w:tcPr>
                <w:tcW w:w="960" w:type="dxa"/>
                <w:tcBorders>
                  <w:top w:val="nil"/>
                  <w:left w:val="nil"/>
                  <w:bottom w:val="nil"/>
                  <w:right w:val="nil"/>
                </w:tcBorders>
                <w:shd w:val="clear" w:color="auto" w:fill="auto"/>
                <w:noWrap/>
                <w:vAlign w:val="center"/>
              </w:tcPr>
            </w:tcPrChange>
          </w:tcPr>
          <w:p w14:paraId="4D767B72" w14:textId="01AFCB50" w:rsidR="00F73F6F" w:rsidRPr="00F73F6F" w:rsidDel="004C7FBC" w:rsidRDefault="00F73F6F" w:rsidP="00F73F6F">
            <w:pPr>
              <w:spacing w:after="0" w:line="240" w:lineRule="auto"/>
              <w:jc w:val="center"/>
              <w:rPr>
                <w:del w:id="792" w:author="Maxon, Dawn" w:date="2020-04-06T14:22:00Z"/>
                <w:rFonts w:ascii="Times New Roman" w:eastAsia="Times New Roman" w:hAnsi="Times New Roman" w:cs="Times New Roman"/>
                <w:sz w:val="20"/>
                <w:szCs w:val="20"/>
              </w:rPr>
            </w:pPr>
          </w:p>
        </w:tc>
        <w:tc>
          <w:tcPr>
            <w:tcW w:w="960" w:type="dxa"/>
            <w:tcBorders>
              <w:top w:val="nil"/>
              <w:left w:val="single" w:sz="4" w:space="0" w:color="auto"/>
              <w:bottom w:val="single" w:sz="4" w:space="0" w:color="auto"/>
              <w:right w:val="single" w:sz="4" w:space="0" w:color="auto"/>
            </w:tcBorders>
            <w:shd w:val="clear" w:color="auto" w:fill="auto"/>
            <w:noWrap/>
            <w:vAlign w:val="center"/>
            <w:tcPrChange w:id="793" w:author="Maxon, Dawn" w:date="2020-04-06T14:22:00Z">
              <w:tcPr>
                <w:tcW w:w="960" w:type="dxa"/>
                <w:tcBorders>
                  <w:top w:val="nil"/>
                  <w:left w:val="single" w:sz="4" w:space="0" w:color="auto"/>
                  <w:bottom w:val="single" w:sz="4" w:space="0" w:color="auto"/>
                  <w:right w:val="single" w:sz="4" w:space="0" w:color="auto"/>
                </w:tcBorders>
                <w:shd w:val="clear" w:color="auto" w:fill="auto"/>
                <w:noWrap/>
                <w:vAlign w:val="center"/>
              </w:tcPr>
            </w:tcPrChange>
          </w:tcPr>
          <w:p w14:paraId="556AA30C" w14:textId="501779CE" w:rsidR="00F73F6F" w:rsidRPr="00F73F6F" w:rsidDel="004C7FBC" w:rsidRDefault="00F73F6F" w:rsidP="00F73F6F">
            <w:pPr>
              <w:spacing w:after="0" w:line="240" w:lineRule="auto"/>
              <w:jc w:val="center"/>
              <w:rPr>
                <w:del w:id="794" w:author="Maxon, Dawn" w:date="2020-04-06T14:22:00Z"/>
                <w:rFonts w:ascii="Calibri" w:eastAsia="Times New Roman" w:hAnsi="Calibri" w:cs="Calibri"/>
                <w:color w:val="000000"/>
              </w:rPr>
            </w:pPr>
            <w:del w:id="795" w:author="Maxon, Dawn" w:date="2020-04-06T14:22:00Z">
              <w:r w:rsidRPr="00F73F6F" w:rsidDel="004C7FBC">
                <w:rPr>
                  <w:rFonts w:ascii="Calibri" w:eastAsia="Times New Roman" w:hAnsi="Calibri" w:cs="Calibri"/>
                  <w:color w:val="000000"/>
                </w:rPr>
                <w:delText> </w:delText>
              </w:r>
            </w:del>
          </w:p>
        </w:tc>
        <w:tc>
          <w:tcPr>
            <w:tcW w:w="1200" w:type="dxa"/>
            <w:tcBorders>
              <w:top w:val="nil"/>
              <w:left w:val="nil"/>
              <w:bottom w:val="single" w:sz="4" w:space="0" w:color="auto"/>
              <w:right w:val="single" w:sz="4" w:space="0" w:color="auto"/>
            </w:tcBorders>
            <w:shd w:val="clear" w:color="auto" w:fill="auto"/>
            <w:noWrap/>
            <w:vAlign w:val="center"/>
            <w:tcPrChange w:id="796" w:author="Maxon, Dawn" w:date="2020-04-06T14:22:00Z">
              <w:tcPr>
                <w:tcW w:w="1200" w:type="dxa"/>
                <w:tcBorders>
                  <w:top w:val="nil"/>
                  <w:left w:val="nil"/>
                  <w:bottom w:val="single" w:sz="4" w:space="0" w:color="auto"/>
                  <w:right w:val="single" w:sz="4" w:space="0" w:color="auto"/>
                </w:tcBorders>
                <w:shd w:val="clear" w:color="auto" w:fill="auto"/>
                <w:noWrap/>
                <w:vAlign w:val="center"/>
              </w:tcPr>
            </w:tcPrChange>
          </w:tcPr>
          <w:p w14:paraId="76FDED01" w14:textId="2FA8A117" w:rsidR="00F73F6F" w:rsidRPr="00F73F6F" w:rsidDel="004C7FBC" w:rsidRDefault="00F73F6F" w:rsidP="00F73F6F">
            <w:pPr>
              <w:spacing w:after="0" w:line="240" w:lineRule="auto"/>
              <w:jc w:val="center"/>
              <w:rPr>
                <w:del w:id="797" w:author="Maxon, Dawn" w:date="2020-04-06T14:22:00Z"/>
                <w:rFonts w:ascii="Calibri" w:eastAsia="Times New Roman" w:hAnsi="Calibri" w:cs="Calibri"/>
                <w:color w:val="000000"/>
              </w:rPr>
            </w:pPr>
            <w:del w:id="798" w:author="Maxon, Dawn" w:date="2020-04-06T14:22:00Z">
              <w:r w:rsidRPr="00F73F6F" w:rsidDel="004C7FBC">
                <w:rPr>
                  <w:rFonts w:ascii="Calibri" w:eastAsia="Times New Roman" w:hAnsi="Calibri" w:cs="Calibri"/>
                  <w:color w:val="000000"/>
                </w:rPr>
                <w:delText> </w:delText>
              </w:r>
            </w:del>
          </w:p>
        </w:tc>
        <w:tc>
          <w:tcPr>
            <w:tcW w:w="960" w:type="dxa"/>
            <w:tcBorders>
              <w:top w:val="nil"/>
              <w:left w:val="nil"/>
              <w:bottom w:val="single" w:sz="4" w:space="0" w:color="auto"/>
              <w:right w:val="single" w:sz="4" w:space="0" w:color="auto"/>
            </w:tcBorders>
            <w:shd w:val="clear" w:color="auto" w:fill="auto"/>
            <w:noWrap/>
            <w:vAlign w:val="center"/>
            <w:tcPrChange w:id="799" w:author="Maxon, Dawn" w:date="2020-04-06T14:22:00Z">
              <w:tcPr>
                <w:tcW w:w="960" w:type="dxa"/>
                <w:tcBorders>
                  <w:top w:val="nil"/>
                  <w:left w:val="nil"/>
                  <w:bottom w:val="single" w:sz="4" w:space="0" w:color="auto"/>
                  <w:right w:val="single" w:sz="4" w:space="0" w:color="auto"/>
                </w:tcBorders>
                <w:shd w:val="clear" w:color="auto" w:fill="auto"/>
                <w:noWrap/>
                <w:vAlign w:val="center"/>
              </w:tcPr>
            </w:tcPrChange>
          </w:tcPr>
          <w:p w14:paraId="067A43EA" w14:textId="7338C43F" w:rsidR="00F73F6F" w:rsidRPr="00F73F6F" w:rsidDel="004C7FBC" w:rsidRDefault="00F73F6F" w:rsidP="00F73F6F">
            <w:pPr>
              <w:spacing w:after="0" w:line="240" w:lineRule="auto"/>
              <w:jc w:val="center"/>
              <w:rPr>
                <w:del w:id="800" w:author="Maxon, Dawn" w:date="2020-04-06T14:22:00Z"/>
                <w:rFonts w:ascii="Calibri" w:eastAsia="Times New Roman" w:hAnsi="Calibri" w:cs="Calibri"/>
                <w:color w:val="000000"/>
              </w:rPr>
            </w:pPr>
            <w:del w:id="801" w:author="Maxon, Dawn" w:date="2020-04-06T14:22:00Z">
              <w:r w:rsidRPr="00F73F6F" w:rsidDel="004C7FBC">
                <w:rPr>
                  <w:rFonts w:ascii="Calibri" w:eastAsia="Times New Roman" w:hAnsi="Calibri" w:cs="Calibri"/>
                  <w:color w:val="000000"/>
                </w:rPr>
                <w:delText> </w:delText>
              </w:r>
            </w:del>
          </w:p>
        </w:tc>
        <w:tc>
          <w:tcPr>
            <w:tcW w:w="960" w:type="dxa"/>
            <w:tcBorders>
              <w:top w:val="nil"/>
              <w:left w:val="nil"/>
              <w:bottom w:val="single" w:sz="4" w:space="0" w:color="auto"/>
              <w:right w:val="single" w:sz="4" w:space="0" w:color="auto"/>
            </w:tcBorders>
            <w:shd w:val="clear" w:color="auto" w:fill="auto"/>
            <w:noWrap/>
            <w:vAlign w:val="center"/>
            <w:tcPrChange w:id="802" w:author="Maxon, Dawn" w:date="2020-04-06T14:22:00Z">
              <w:tcPr>
                <w:tcW w:w="960" w:type="dxa"/>
                <w:tcBorders>
                  <w:top w:val="nil"/>
                  <w:left w:val="nil"/>
                  <w:bottom w:val="single" w:sz="4" w:space="0" w:color="auto"/>
                  <w:right w:val="single" w:sz="4" w:space="0" w:color="auto"/>
                </w:tcBorders>
                <w:shd w:val="clear" w:color="auto" w:fill="auto"/>
                <w:noWrap/>
                <w:vAlign w:val="center"/>
              </w:tcPr>
            </w:tcPrChange>
          </w:tcPr>
          <w:p w14:paraId="1B8C27ED" w14:textId="63CD9D5F" w:rsidR="00F73F6F" w:rsidRPr="00F73F6F" w:rsidDel="004C7FBC" w:rsidRDefault="00F73F6F" w:rsidP="00F73F6F">
            <w:pPr>
              <w:spacing w:after="0" w:line="240" w:lineRule="auto"/>
              <w:jc w:val="center"/>
              <w:rPr>
                <w:del w:id="803" w:author="Maxon, Dawn" w:date="2020-04-06T14:22:00Z"/>
                <w:rFonts w:ascii="Calibri" w:eastAsia="Times New Roman" w:hAnsi="Calibri" w:cs="Calibri"/>
                <w:color w:val="000000"/>
              </w:rPr>
            </w:pPr>
            <w:del w:id="804" w:author="Maxon, Dawn" w:date="2020-04-06T14:22:00Z">
              <w:r w:rsidRPr="00F73F6F" w:rsidDel="004C7FBC">
                <w:rPr>
                  <w:rFonts w:ascii="Calibri" w:eastAsia="Times New Roman" w:hAnsi="Calibri" w:cs="Calibri"/>
                  <w:color w:val="000000"/>
                </w:rPr>
                <w:delText> </w:delText>
              </w:r>
            </w:del>
          </w:p>
        </w:tc>
        <w:tc>
          <w:tcPr>
            <w:tcW w:w="960" w:type="dxa"/>
            <w:tcBorders>
              <w:top w:val="nil"/>
              <w:left w:val="nil"/>
              <w:bottom w:val="single" w:sz="4" w:space="0" w:color="auto"/>
              <w:right w:val="single" w:sz="4" w:space="0" w:color="auto"/>
            </w:tcBorders>
            <w:shd w:val="clear" w:color="auto" w:fill="auto"/>
            <w:noWrap/>
            <w:vAlign w:val="center"/>
            <w:tcPrChange w:id="805" w:author="Maxon, Dawn" w:date="2020-04-06T14:22:00Z">
              <w:tcPr>
                <w:tcW w:w="960" w:type="dxa"/>
                <w:tcBorders>
                  <w:top w:val="nil"/>
                  <w:left w:val="nil"/>
                  <w:bottom w:val="single" w:sz="4" w:space="0" w:color="auto"/>
                  <w:right w:val="single" w:sz="4" w:space="0" w:color="auto"/>
                </w:tcBorders>
                <w:shd w:val="clear" w:color="auto" w:fill="auto"/>
                <w:noWrap/>
                <w:vAlign w:val="center"/>
              </w:tcPr>
            </w:tcPrChange>
          </w:tcPr>
          <w:p w14:paraId="6AE46040" w14:textId="621B2259" w:rsidR="00F73F6F" w:rsidRPr="00F73F6F" w:rsidDel="004C7FBC" w:rsidRDefault="00F73F6F" w:rsidP="00F73F6F">
            <w:pPr>
              <w:spacing w:after="0" w:line="240" w:lineRule="auto"/>
              <w:jc w:val="center"/>
              <w:rPr>
                <w:del w:id="806" w:author="Maxon, Dawn" w:date="2020-04-06T14:22:00Z"/>
                <w:rFonts w:ascii="Calibri" w:eastAsia="Times New Roman" w:hAnsi="Calibri" w:cs="Calibri"/>
                <w:color w:val="000000"/>
              </w:rPr>
            </w:pPr>
            <w:del w:id="807" w:author="Maxon, Dawn" w:date="2020-04-06T14:22:00Z">
              <w:r w:rsidRPr="00F73F6F" w:rsidDel="004C7FBC">
                <w:rPr>
                  <w:rFonts w:ascii="Calibri" w:eastAsia="Times New Roman" w:hAnsi="Calibri" w:cs="Calibri"/>
                  <w:color w:val="000000"/>
                </w:rPr>
                <w:delText> </w:delText>
              </w:r>
            </w:del>
          </w:p>
        </w:tc>
      </w:tr>
      <w:tr w:rsidR="00F73F6F" w:rsidRPr="00F73F6F" w:rsidDel="004C7FBC" w14:paraId="63F94574" w14:textId="30B006A4" w:rsidTr="004C7FBC">
        <w:trPr>
          <w:trHeight w:val="300"/>
          <w:del w:id="808" w:author="Maxon, Dawn" w:date="2020-04-06T14:22:00Z"/>
          <w:trPrChange w:id="809" w:author="Maxon, Dawn" w:date="2020-04-06T14:22:00Z">
            <w:trPr>
              <w:trHeight w:val="300"/>
            </w:trPr>
          </w:trPrChange>
        </w:trPr>
        <w:tc>
          <w:tcPr>
            <w:tcW w:w="960" w:type="dxa"/>
            <w:tcBorders>
              <w:top w:val="nil"/>
              <w:left w:val="nil"/>
              <w:bottom w:val="nil"/>
              <w:right w:val="nil"/>
            </w:tcBorders>
            <w:shd w:val="clear" w:color="auto" w:fill="auto"/>
            <w:noWrap/>
            <w:vAlign w:val="center"/>
            <w:hideMark/>
            <w:tcPrChange w:id="810" w:author="Maxon, Dawn" w:date="2020-04-06T14:22:00Z">
              <w:tcPr>
                <w:tcW w:w="960" w:type="dxa"/>
                <w:tcBorders>
                  <w:top w:val="nil"/>
                  <w:left w:val="nil"/>
                  <w:bottom w:val="nil"/>
                  <w:right w:val="nil"/>
                </w:tcBorders>
                <w:shd w:val="clear" w:color="auto" w:fill="auto"/>
                <w:noWrap/>
                <w:vAlign w:val="center"/>
                <w:hideMark/>
              </w:tcPr>
            </w:tcPrChange>
          </w:tcPr>
          <w:p w14:paraId="7012A6C1" w14:textId="446C282A" w:rsidR="00F73F6F" w:rsidRPr="00F73F6F" w:rsidDel="004C7FBC" w:rsidRDefault="00F73F6F" w:rsidP="00F73F6F">
            <w:pPr>
              <w:spacing w:after="0" w:line="240" w:lineRule="auto"/>
              <w:jc w:val="center"/>
              <w:rPr>
                <w:del w:id="811" w:author="Maxon, Dawn" w:date="2020-04-06T14:22:00Z"/>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tcPrChange w:id="812" w:author="Maxon, Dawn" w:date="2020-04-06T14:22:00Z">
              <w:tcPr>
                <w:tcW w:w="960" w:type="dxa"/>
                <w:tcBorders>
                  <w:top w:val="nil"/>
                  <w:left w:val="nil"/>
                  <w:bottom w:val="nil"/>
                  <w:right w:val="nil"/>
                </w:tcBorders>
                <w:shd w:val="clear" w:color="auto" w:fill="auto"/>
                <w:noWrap/>
                <w:vAlign w:val="center"/>
              </w:tcPr>
            </w:tcPrChange>
          </w:tcPr>
          <w:p w14:paraId="16942A0F" w14:textId="044DB079" w:rsidR="00F73F6F" w:rsidRPr="00F73F6F" w:rsidDel="004C7FBC" w:rsidRDefault="00F73F6F" w:rsidP="00F73F6F">
            <w:pPr>
              <w:spacing w:after="0" w:line="240" w:lineRule="auto"/>
              <w:jc w:val="center"/>
              <w:rPr>
                <w:del w:id="813" w:author="Maxon, Dawn" w:date="2020-04-06T14:22:00Z"/>
                <w:rFonts w:ascii="Times New Roman" w:eastAsia="Times New Roman" w:hAnsi="Times New Roman" w:cs="Times New Roman"/>
                <w:sz w:val="20"/>
                <w:szCs w:val="20"/>
              </w:rPr>
            </w:pPr>
          </w:p>
        </w:tc>
        <w:tc>
          <w:tcPr>
            <w:tcW w:w="960" w:type="dxa"/>
            <w:tcBorders>
              <w:top w:val="nil"/>
              <w:left w:val="single" w:sz="4" w:space="0" w:color="auto"/>
              <w:bottom w:val="single" w:sz="4" w:space="0" w:color="auto"/>
              <w:right w:val="single" w:sz="4" w:space="0" w:color="auto"/>
            </w:tcBorders>
            <w:shd w:val="clear" w:color="auto" w:fill="auto"/>
            <w:noWrap/>
            <w:vAlign w:val="center"/>
            <w:tcPrChange w:id="814" w:author="Maxon, Dawn" w:date="2020-04-06T14:22:00Z">
              <w:tcPr>
                <w:tcW w:w="960" w:type="dxa"/>
                <w:tcBorders>
                  <w:top w:val="nil"/>
                  <w:left w:val="single" w:sz="4" w:space="0" w:color="auto"/>
                  <w:bottom w:val="single" w:sz="4" w:space="0" w:color="auto"/>
                  <w:right w:val="single" w:sz="4" w:space="0" w:color="auto"/>
                </w:tcBorders>
                <w:shd w:val="clear" w:color="auto" w:fill="auto"/>
                <w:noWrap/>
                <w:vAlign w:val="center"/>
              </w:tcPr>
            </w:tcPrChange>
          </w:tcPr>
          <w:p w14:paraId="4D1E4350" w14:textId="3377C3EF" w:rsidR="00F73F6F" w:rsidRPr="00F73F6F" w:rsidDel="004C7FBC" w:rsidRDefault="00F73F6F" w:rsidP="00F73F6F">
            <w:pPr>
              <w:spacing w:after="0" w:line="240" w:lineRule="auto"/>
              <w:jc w:val="center"/>
              <w:rPr>
                <w:del w:id="815" w:author="Maxon, Dawn" w:date="2020-04-06T14:22:00Z"/>
                <w:rFonts w:ascii="Calibri" w:eastAsia="Times New Roman" w:hAnsi="Calibri" w:cs="Calibri"/>
                <w:color w:val="000000"/>
              </w:rPr>
            </w:pPr>
            <w:del w:id="816" w:author="Maxon, Dawn" w:date="2020-04-06T14:22:00Z">
              <w:r w:rsidRPr="00F73F6F" w:rsidDel="004C7FBC">
                <w:rPr>
                  <w:rFonts w:ascii="Calibri" w:eastAsia="Times New Roman" w:hAnsi="Calibri" w:cs="Calibri"/>
                  <w:color w:val="000000"/>
                </w:rPr>
                <w:delText> </w:delText>
              </w:r>
            </w:del>
          </w:p>
        </w:tc>
        <w:tc>
          <w:tcPr>
            <w:tcW w:w="1200" w:type="dxa"/>
            <w:tcBorders>
              <w:top w:val="nil"/>
              <w:left w:val="nil"/>
              <w:bottom w:val="single" w:sz="4" w:space="0" w:color="auto"/>
              <w:right w:val="single" w:sz="4" w:space="0" w:color="auto"/>
            </w:tcBorders>
            <w:shd w:val="clear" w:color="auto" w:fill="auto"/>
            <w:noWrap/>
            <w:vAlign w:val="center"/>
            <w:tcPrChange w:id="817" w:author="Maxon, Dawn" w:date="2020-04-06T14:22:00Z">
              <w:tcPr>
                <w:tcW w:w="1200" w:type="dxa"/>
                <w:tcBorders>
                  <w:top w:val="nil"/>
                  <w:left w:val="nil"/>
                  <w:bottom w:val="single" w:sz="4" w:space="0" w:color="auto"/>
                  <w:right w:val="single" w:sz="4" w:space="0" w:color="auto"/>
                </w:tcBorders>
                <w:shd w:val="clear" w:color="auto" w:fill="auto"/>
                <w:noWrap/>
                <w:vAlign w:val="center"/>
              </w:tcPr>
            </w:tcPrChange>
          </w:tcPr>
          <w:p w14:paraId="1D0920F1" w14:textId="14A48796" w:rsidR="00F73F6F" w:rsidRPr="00F73F6F" w:rsidDel="004C7FBC" w:rsidRDefault="00F73F6F" w:rsidP="00F73F6F">
            <w:pPr>
              <w:spacing w:after="0" w:line="240" w:lineRule="auto"/>
              <w:jc w:val="center"/>
              <w:rPr>
                <w:del w:id="818" w:author="Maxon, Dawn" w:date="2020-04-06T14:22:00Z"/>
                <w:rFonts w:ascii="Calibri" w:eastAsia="Times New Roman" w:hAnsi="Calibri" w:cs="Calibri"/>
                <w:color w:val="000000"/>
              </w:rPr>
            </w:pPr>
            <w:del w:id="819" w:author="Maxon, Dawn" w:date="2020-04-06T14:22:00Z">
              <w:r w:rsidRPr="00F73F6F" w:rsidDel="004C7FBC">
                <w:rPr>
                  <w:rFonts w:ascii="Calibri" w:eastAsia="Times New Roman" w:hAnsi="Calibri" w:cs="Calibri"/>
                  <w:color w:val="000000"/>
                </w:rPr>
                <w:delText> </w:delText>
              </w:r>
            </w:del>
          </w:p>
        </w:tc>
        <w:tc>
          <w:tcPr>
            <w:tcW w:w="960" w:type="dxa"/>
            <w:tcBorders>
              <w:top w:val="nil"/>
              <w:left w:val="nil"/>
              <w:bottom w:val="single" w:sz="4" w:space="0" w:color="auto"/>
              <w:right w:val="single" w:sz="4" w:space="0" w:color="auto"/>
            </w:tcBorders>
            <w:shd w:val="clear" w:color="auto" w:fill="auto"/>
            <w:noWrap/>
            <w:vAlign w:val="center"/>
            <w:tcPrChange w:id="820" w:author="Maxon, Dawn" w:date="2020-04-06T14:22:00Z">
              <w:tcPr>
                <w:tcW w:w="960" w:type="dxa"/>
                <w:tcBorders>
                  <w:top w:val="nil"/>
                  <w:left w:val="nil"/>
                  <w:bottom w:val="single" w:sz="4" w:space="0" w:color="auto"/>
                  <w:right w:val="single" w:sz="4" w:space="0" w:color="auto"/>
                </w:tcBorders>
                <w:shd w:val="clear" w:color="auto" w:fill="auto"/>
                <w:noWrap/>
                <w:vAlign w:val="center"/>
              </w:tcPr>
            </w:tcPrChange>
          </w:tcPr>
          <w:p w14:paraId="02417EF8" w14:textId="06F23E37" w:rsidR="00F73F6F" w:rsidRPr="00F73F6F" w:rsidDel="004C7FBC" w:rsidRDefault="00F73F6F" w:rsidP="00F73F6F">
            <w:pPr>
              <w:spacing w:after="0" w:line="240" w:lineRule="auto"/>
              <w:jc w:val="center"/>
              <w:rPr>
                <w:del w:id="821" w:author="Maxon, Dawn" w:date="2020-04-06T14:22:00Z"/>
                <w:rFonts w:ascii="Calibri" w:eastAsia="Times New Roman" w:hAnsi="Calibri" w:cs="Calibri"/>
                <w:color w:val="000000"/>
              </w:rPr>
            </w:pPr>
            <w:del w:id="822" w:author="Maxon, Dawn" w:date="2020-04-06T14:22:00Z">
              <w:r w:rsidRPr="00F73F6F" w:rsidDel="004C7FBC">
                <w:rPr>
                  <w:rFonts w:ascii="Calibri" w:eastAsia="Times New Roman" w:hAnsi="Calibri" w:cs="Calibri"/>
                  <w:color w:val="000000"/>
                </w:rPr>
                <w:delText> </w:delText>
              </w:r>
            </w:del>
          </w:p>
        </w:tc>
        <w:tc>
          <w:tcPr>
            <w:tcW w:w="960" w:type="dxa"/>
            <w:tcBorders>
              <w:top w:val="nil"/>
              <w:left w:val="nil"/>
              <w:bottom w:val="single" w:sz="4" w:space="0" w:color="auto"/>
              <w:right w:val="single" w:sz="4" w:space="0" w:color="auto"/>
            </w:tcBorders>
            <w:shd w:val="clear" w:color="auto" w:fill="auto"/>
            <w:noWrap/>
            <w:vAlign w:val="center"/>
            <w:tcPrChange w:id="823" w:author="Maxon, Dawn" w:date="2020-04-06T14:22:00Z">
              <w:tcPr>
                <w:tcW w:w="960" w:type="dxa"/>
                <w:tcBorders>
                  <w:top w:val="nil"/>
                  <w:left w:val="nil"/>
                  <w:bottom w:val="single" w:sz="4" w:space="0" w:color="auto"/>
                  <w:right w:val="single" w:sz="4" w:space="0" w:color="auto"/>
                </w:tcBorders>
                <w:shd w:val="clear" w:color="auto" w:fill="auto"/>
                <w:noWrap/>
                <w:vAlign w:val="center"/>
              </w:tcPr>
            </w:tcPrChange>
          </w:tcPr>
          <w:p w14:paraId="25B0932A" w14:textId="16498AB7" w:rsidR="00F73F6F" w:rsidRPr="00F73F6F" w:rsidDel="004C7FBC" w:rsidRDefault="00F73F6F" w:rsidP="00F73F6F">
            <w:pPr>
              <w:spacing w:after="0" w:line="240" w:lineRule="auto"/>
              <w:jc w:val="center"/>
              <w:rPr>
                <w:del w:id="824" w:author="Maxon, Dawn" w:date="2020-04-06T14:22:00Z"/>
                <w:rFonts w:ascii="Calibri" w:eastAsia="Times New Roman" w:hAnsi="Calibri" w:cs="Calibri"/>
                <w:color w:val="000000"/>
              </w:rPr>
            </w:pPr>
            <w:del w:id="825" w:author="Maxon, Dawn" w:date="2020-04-06T14:22:00Z">
              <w:r w:rsidRPr="00F73F6F" w:rsidDel="004C7FBC">
                <w:rPr>
                  <w:rFonts w:ascii="Calibri" w:eastAsia="Times New Roman" w:hAnsi="Calibri" w:cs="Calibri"/>
                  <w:color w:val="000000"/>
                </w:rPr>
                <w:delText> </w:delText>
              </w:r>
            </w:del>
          </w:p>
        </w:tc>
        <w:tc>
          <w:tcPr>
            <w:tcW w:w="960" w:type="dxa"/>
            <w:tcBorders>
              <w:top w:val="nil"/>
              <w:left w:val="nil"/>
              <w:bottom w:val="single" w:sz="4" w:space="0" w:color="auto"/>
              <w:right w:val="single" w:sz="4" w:space="0" w:color="auto"/>
            </w:tcBorders>
            <w:shd w:val="clear" w:color="auto" w:fill="auto"/>
            <w:noWrap/>
            <w:vAlign w:val="center"/>
            <w:tcPrChange w:id="826" w:author="Maxon, Dawn" w:date="2020-04-06T14:22:00Z">
              <w:tcPr>
                <w:tcW w:w="960" w:type="dxa"/>
                <w:tcBorders>
                  <w:top w:val="nil"/>
                  <w:left w:val="nil"/>
                  <w:bottom w:val="single" w:sz="4" w:space="0" w:color="auto"/>
                  <w:right w:val="single" w:sz="4" w:space="0" w:color="auto"/>
                </w:tcBorders>
                <w:shd w:val="clear" w:color="auto" w:fill="auto"/>
                <w:noWrap/>
                <w:vAlign w:val="center"/>
              </w:tcPr>
            </w:tcPrChange>
          </w:tcPr>
          <w:p w14:paraId="020A660A" w14:textId="1E5B53F1" w:rsidR="00F73F6F" w:rsidRPr="00F73F6F" w:rsidDel="004C7FBC" w:rsidRDefault="00F73F6F" w:rsidP="00F73F6F">
            <w:pPr>
              <w:spacing w:after="0" w:line="240" w:lineRule="auto"/>
              <w:jc w:val="center"/>
              <w:rPr>
                <w:del w:id="827" w:author="Maxon, Dawn" w:date="2020-04-06T14:22:00Z"/>
                <w:rFonts w:ascii="Calibri" w:eastAsia="Times New Roman" w:hAnsi="Calibri" w:cs="Calibri"/>
                <w:color w:val="000000"/>
              </w:rPr>
            </w:pPr>
            <w:del w:id="828" w:author="Maxon, Dawn" w:date="2020-04-06T14:22:00Z">
              <w:r w:rsidRPr="00F73F6F" w:rsidDel="004C7FBC">
                <w:rPr>
                  <w:rFonts w:ascii="Calibri" w:eastAsia="Times New Roman" w:hAnsi="Calibri" w:cs="Calibri"/>
                  <w:color w:val="000000"/>
                </w:rPr>
                <w:delText> </w:delText>
              </w:r>
            </w:del>
          </w:p>
        </w:tc>
      </w:tr>
      <w:tr w:rsidR="00F73F6F" w:rsidRPr="00F73F6F" w:rsidDel="004C7FBC" w14:paraId="59D433E8" w14:textId="282DB368" w:rsidTr="004C7FBC">
        <w:trPr>
          <w:trHeight w:val="300"/>
          <w:del w:id="829" w:author="Maxon, Dawn" w:date="2020-04-06T14:22:00Z"/>
          <w:trPrChange w:id="830" w:author="Maxon, Dawn" w:date="2020-04-06T14:22:00Z">
            <w:trPr>
              <w:trHeight w:val="300"/>
            </w:trPr>
          </w:trPrChange>
        </w:trPr>
        <w:tc>
          <w:tcPr>
            <w:tcW w:w="960" w:type="dxa"/>
            <w:tcBorders>
              <w:top w:val="nil"/>
              <w:left w:val="nil"/>
              <w:bottom w:val="nil"/>
              <w:right w:val="nil"/>
            </w:tcBorders>
            <w:shd w:val="clear" w:color="auto" w:fill="auto"/>
            <w:noWrap/>
            <w:vAlign w:val="center"/>
            <w:hideMark/>
            <w:tcPrChange w:id="831" w:author="Maxon, Dawn" w:date="2020-04-06T14:22:00Z">
              <w:tcPr>
                <w:tcW w:w="960" w:type="dxa"/>
                <w:tcBorders>
                  <w:top w:val="nil"/>
                  <w:left w:val="nil"/>
                  <w:bottom w:val="nil"/>
                  <w:right w:val="nil"/>
                </w:tcBorders>
                <w:shd w:val="clear" w:color="auto" w:fill="auto"/>
                <w:noWrap/>
                <w:vAlign w:val="center"/>
                <w:hideMark/>
              </w:tcPr>
            </w:tcPrChange>
          </w:tcPr>
          <w:p w14:paraId="6CEA5958" w14:textId="6BFB7CFE" w:rsidR="00F73F6F" w:rsidRPr="00F73F6F" w:rsidDel="004C7FBC" w:rsidRDefault="00F73F6F" w:rsidP="00F73F6F">
            <w:pPr>
              <w:spacing w:after="0" w:line="240" w:lineRule="auto"/>
              <w:jc w:val="center"/>
              <w:rPr>
                <w:del w:id="832" w:author="Maxon, Dawn" w:date="2020-04-06T14:22:00Z"/>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tcPrChange w:id="833" w:author="Maxon, Dawn" w:date="2020-04-06T14:22:00Z">
              <w:tcPr>
                <w:tcW w:w="960" w:type="dxa"/>
                <w:tcBorders>
                  <w:top w:val="nil"/>
                  <w:left w:val="nil"/>
                  <w:bottom w:val="nil"/>
                  <w:right w:val="nil"/>
                </w:tcBorders>
                <w:shd w:val="clear" w:color="auto" w:fill="auto"/>
                <w:noWrap/>
                <w:vAlign w:val="center"/>
              </w:tcPr>
            </w:tcPrChange>
          </w:tcPr>
          <w:p w14:paraId="75726C84" w14:textId="29F71E0D" w:rsidR="00F73F6F" w:rsidRPr="00F73F6F" w:rsidDel="004C7FBC" w:rsidRDefault="00F73F6F" w:rsidP="00F73F6F">
            <w:pPr>
              <w:spacing w:after="0" w:line="240" w:lineRule="auto"/>
              <w:jc w:val="center"/>
              <w:rPr>
                <w:del w:id="834" w:author="Maxon, Dawn" w:date="2020-04-06T14:22:00Z"/>
                <w:rFonts w:ascii="Times New Roman" w:eastAsia="Times New Roman" w:hAnsi="Times New Roman" w:cs="Times New Roman"/>
                <w:sz w:val="20"/>
                <w:szCs w:val="20"/>
              </w:rPr>
            </w:pPr>
          </w:p>
        </w:tc>
        <w:tc>
          <w:tcPr>
            <w:tcW w:w="960" w:type="dxa"/>
            <w:tcBorders>
              <w:top w:val="nil"/>
              <w:left w:val="single" w:sz="4" w:space="0" w:color="auto"/>
              <w:bottom w:val="single" w:sz="4" w:space="0" w:color="auto"/>
              <w:right w:val="single" w:sz="4" w:space="0" w:color="auto"/>
            </w:tcBorders>
            <w:shd w:val="clear" w:color="auto" w:fill="auto"/>
            <w:noWrap/>
            <w:vAlign w:val="center"/>
            <w:tcPrChange w:id="835" w:author="Maxon, Dawn" w:date="2020-04-06T14:22:00Z">
              <w:tcPr>
                <w:tcW w:w="960" w:type="dxa"/>
                <w:tcBorders>
                  <w:top w:val="nil"/>
                  <w:left w:val="single" w:sz="4" w:space="0" w:color="auto"/>
                  <w:bottom w:val="single" w:sz="4" w:space="0" w:color="auto"/>
                  <w:right w:val="single" w:sz="4" w:space="0" w:color="auto"/>
                </w:tcBorders>
                <w:shd w:val="clear" w:color="auto" w:fill="auto"/>
                <w:noWrap/>
                <w:vAlign w:val="center"/>
              </w:tcPr>
            </w:tcPrChange>
          </w:tcPr>
          <w:p w14:paraId="41BA055B" w14:textId="0848A348" w:rsidR="00F73F6F" w:rsidRPr="00F73F6F" w:rsidDel="004C7FBC" w:rsidRDefault="00F73F6F" w:rsidP="00F73F6F">
            <w:pPr>
              <w:spacing w:after="0" w:line="240" w:lineRule="auto"/>
              <w:jc w:val="center"/>
              <w:rPr>
                <w:del w:id="836" w:author="Maxon, Dawn" w:date="2020-04-06T14:22:00Z"/>
                <w:rFonts w:ascii="Calibri" w:eastAsia="Times New Roman" w:hAnsi="Calibri" w:cs="Calibri"/>
                <w:color w:val="000000"/>
              </w:rPr>
            </w:pPr>
            <w:del w:id="837" w:author="Maxon, Dawn" w:date="2020-04-06T14:22:00Z">
              <w:r w:rsidRPr="00F73F6F" w:rsidDel="004C7FBC">
                <w:rPr>
                  <w:rFonts w:ascii="Calibri" w:eastAsia="Times New Roman" w:hAnsi="Calibri" w:cs="Calibri"/>
                  <w:color w:val="000000"/>
                </w:rPr>
                <w:delText> </w:delText>
              </w:r>
            </w:del>
          </w:p>
        </w:tc>
        <w:tc>
          <w:tcPr>
            <w:tcW w:w="1200" w:type="dxa"/>
            <w:tcBorders>
              <w:top w:val="nil"/>
              <w:left w:val="nil"/>
              <w:bottom w:val="single" w:sz="4" w:space="0" w:color="auto"/>
              <w:right w:val="single" w:sz="4" w:space="0" w:color="auto"/>
            </w:tcBorders>
            <w:shd w:val="clear" w:color="auto" w:fill="auto"/>
            <w:noWrap/>
            <w:vAlign w:val="center"/>
            <w:tcPrChange w:id="838" w:author="Maxon, Dawn" w:date="2020-04-06T14:22:00Z">
              <w:tcPr>
                <w:tcW w:w="1200" w:type="dxa"/>
                <w:tcBorders>
                  <w:top w:val="nil"/>
                  <w:left w:val="nil"/>
                  <w:bottom w:val="single" w:sz="4" w:space="0" w:color="auto"/>
                  <w:right w:val="single" w:sz="4" w:space="0" w:color="auto"/>
                </w:tcBorders>
                <w:shd w:val="clear" w:color="auto" w:fill="auto"/>
                <w:noWrap/>
                <w:vAlign w:val="center"/>
              </w:tcPr>
            </w:tcPrChange>
          </w:tcPr>
          <w:p w14:paraId="186C4236" w14:textId="65ACAA5D" w:rsidR="00F73F6F" w:rsidRPr="00F73F6F" w:rsidDel="004C7FBC" w:rsidRDefault="00F73F6F" w:rsidP="00F73F6F">
            <w:pPr>
              <w:spacing w:after="0" w:line="240" w:lineRule="auto"/>
              <w:jc w:val="center"/>
              <w:rPr>
                <w:del w:id="839" w:author="Maxon, Dawn" w:date="2020-04-06T14:22:00Z"/>
                <w:rFonts w:ascii="Calibri" w:eastAsia="Times New Roman" w:hAnsi="Calibri" w:cs="Calibri"/>
                <w:color w:val="000000"/>
              </w:rPr>
            </w:pPr>
            <w:del w:id="840" w:author="Maxon, Dawn" w:date="2020-04-06T14:22:00Z">
              <w:r w:rsidRPr="00F73F6F" w:rsidDel="004C7FBC">
                <w:rPr>
                  <w:rFonts w:ascii="Calibri" w:eastAsia="Times New Roman" w:hAnsi="Calibri" w:cs="Calibri"/>
                  <w:color w:val="000000"/>
                </w:rPr>
                <w:delText> </w:delText>
              </w:r>
            </w:del>
          </w:p>
        </w:tc>
        <w:tc>
          <w:tcPr>
            <w:tcW w:w="960" w:type="dxa"/>
            <w:tcBorders>
              <w:top w:val="nil"/>
              <w:left w:val="nil"/>
              <w:bottom w:val="single" w:sz="4" w:space="0" w:color="auto"/>
              <w:right w:val="single" w:sz="4" w:space="0" w:color="auto"/>
            </w:tcBorders>
            <w:shd w:val="clear" w:color="auto" w:fill="auto"/>
            <w:noWrap/>
            <w:vAlign w:val="center"/>
            <w:tcPrChange w:id="841" w:author="Maxon, Dawn" w:date="2020-04-06T14:22:00Z">
              <w:tcPr>
                <w:tcW w:w="960" w:type="dxa"/>
                <w:tcBorders>
                  <w:top w:val="nil"/>
                  <w:left w:val="nil"/>
                  <w:bottom w:val="single" w:sz="4" w:space="0" w:color="auto"/>
                  <w:right w:val="single" w:sz="4" w:space="0" w:color="auto"/>
                </w:tcBorders>
                <w:shd w:val="clear" w:color="auto" w:fill="auto"/>
                <w:noWrap/>
                <w:vAlign w:val="center"/>
              </w:tcPr>
            </w:tcPrChange>
          </w:tcPr>
          <w:p w14:paraId="0C34D668" w14:textId="2C10AE3E" w:rsidR="00F73F6F" w:rsidRPr="00F73F6F" w:rsidDel="004C7FBC" w:rsidRDefault="00F73F6F" w:rsidP="00F73F6F">
            <w:pPr>
              <w:spacing w:after="0" w:line="240" w:lineRule="auto"/>
              <w:jc w:val="center"/>
              <w:rPr>
                <w:del w:id="842" w:author="Maxon, Dawn" w:date="2020-04-06T14:22:00Z"/>
                <w:rFonts w:ascii="Calibri" w:eastAsia="Times New Roman" w:hAnsi="Calibri" w:cs="Calibri"/>
                <w:color w:val="000000"/>
              </w:rPr>
            </w:pPr>
            <w:del w:id="843" w:author="Maxon, Dawn" w:date="2020-04-06T14:22:00Z">
              <w:r w:rsidRPr="00F73F6F" w:rsidDel="004C7FBC">
                <w:rPr>
                  <w:rFonts w:ascii="Calibri" w:eastAsia="Times New Roman" w:hAnsi="Calibri" w:cs="Calibri"/>
                  <w:color w:val="000000"/>
                </w:rPr>
                <w:delText> </w:delText>
              </w:r>
            </w:del>
          </w:p>
        </w:tc>
        <w:tc>
          <w:tcPr>
            <w:tcW w:w="960" w:type="dxa"/>
            <w:tcBorders>
              <w:top w:val="nil"/>
              <w:left w:val="nil"/>
              <w:bottom w:val="single" w:sz="4" w:space="0" w:color="auto"/>
              <w:right w:val="single" w:sz="4" w:space="0" w:color="auto"/>
            </w:tcBorders>
            <w:shd w:val="clear" w:color="auto" w:fill="auto"/>
            <w:noWrap/>
            <w:vAlign w:val="center"/>
            <w:tcPrChange w:id="844" w:author="Maxon, Dawn" w:date="2020-04-06T14:22:00Z">
              <w:tcPr>
                <w:tcW w:w="960" w:type="dxa"/>
                <w:tcBorders>
                  <w:top w:val="nil"/>
                  <w:left w:val="nil"/>
                  <w:bottom w:val="single" w:sz="4" w:space="0" w:color="auto"/>
                  <w:right w:val="single" w:sz="4" w:space="0" w:color="auto"/>
                </w:tcBorders>
                <w:shd w:val="clear" w:color="auto" w:fill="auto"/>
                <w:noWrap/>
                <w:vAlign w:val="center"/>
              </w:tcPr>
            </w:tcPrChange>
          </w:tcPr>
          <w:p w14:paraId="6211FD84" w14:textId="16F94F0D" w:rsidR="00F73F6F" w:rsidRPr="00F73F6F" w:rsidDel="004C7FBC" w:rsidRDefault="00F73F6F" w:rsidP="00F73F6F">
            <w:pPr>
              <w:spacing w:after="0" w:line="240" w:lineRule="auto"/>
              <w:jc w:val="center"/>
              <w:rPr>
                <w:del w:id="845" w:author="Maxon, Dawn" w:date="2020-04-06T14:22:00Z"/>
                <w:rFonts w:ascii="Calibri" w:eastAsia="Times New Roman" w:hAnsi="Calibri" w:cs="Calibri"/>
                <w:color w:val="000000"/>
              </w:rPr>
            </w:pPr>
            <w:del w:id="846" w:author="Maxon, Dawn" w:date="2020-04-06T14:22:00Z">
              <w:r w:rsidRPr="00F73F6F" w:rsidDel="004C7FBC">
                <w:rPr>
                  <w:rFonts w:ascii="Calibri" w:eastAsia="Times New Roman" w:hAnsi="Calibri" w:cs="Calibri"/>
                  <w:color w:val="000000"/>
                </w:rPr>
                <w:delText> </w:delText>
              </w:r>
            </w:del>
          </w:p>
        </w:tc>
        <w:tc>
          <w:tcPr>
            <w:tcW w:w="960" w:type="dxa"/>
            <w:tcBorders>
              <w:top w:val="nil"/>
              <w:left w:val="nil"/>
              <w:bottom w:val="single" w:sz="4" w:space="0" w:color="auto"/>
              <w:right w:val="single" w:sz="4" w:space="0" w:color="auto"/>
            </w:tcBorders>
            <w:shd w:val="clear" w:color="auto" w:fill="auto"/>
            <w:noWrap/>
            <w:vAlign w:val="center"/>
            <w:tcPrChange w:id="847" w:author="Maxon, Dawn" w:date="2020-04-06T14:22:00Z">
              <w:tcPr>
                <w:tcW w:w="960" w:type="dxa"/>
                <w:tcBorders>
                  <w:top w:val="nil"/>
                  <w:left w:val="nil"/>
                  <w:bottom w:val="single" w:sz="4" w:space="0" w:color="auto"/>
                  <w:right w:val="single" w:sz="4" w:space="0" w:color="auto"/>
                </w:tcBorders>
                <w:shd w:val="clear" w:color="auto" w:fill="auto"/>
                <w:noWrap/>
                <w:vAlign w:val="center"/>
              </w:tcPr>
            </w:tcPrChange>
          </w:tcPr>
          <w:p w14:paraId="67379175" w14:textId="755A66FB" w:rsidR="00F73F6F" w:rsidRPr="00F73F6F" w:rsidDel="004C7FBC" w:rsidRDefault="00F73F6F" w:rsidP="00F73F6F">
            <w:pPr>
              <w:spacing w:after="0" w:line="240" w:lineRule="auto"/>
              <w:jc w:val="center"/>
              <w:rPr>
                <w:del w:id="848" w:author="Maxon, Dawn" w:date="2020-04-06T14:22:00Z"/>
                <w:rFonts w:ascii="Calibri" w:eastAsia="Times New Roman" w:hAnsi="Calibri" w:cs="Calibri"/>
                <w:color w:val="000000"/>
              </w:rPr>
            </w:pPr>
            <w:del w:id="849" w:author="Maxon, Dawn" w:date="2020-04-06T14:22:00Z">
              <w:r w:rsidRPr="00F73F6F" w:rsidDel="004C7FBC">
                <w:rPr>
                  <w:rFonts w:ascii="Calibri" w:eastAsia="Times New Roman" w:hAnsi="Calibri" w:cs="Calibri"/>
                  <w:color w:val="000000"/>
                </w:rPr>
                <w:delText> </w:delText>
              </w:r>
            </w:del>
          </w:p>
        </w:tc>
      </w:tr>
    </w:tbl>
    <w:p w14:paraId="200CDC95" w14:textId="5EC53BB1" w:rsidR="000B75A5" w:rsidDel="005B3816" w:rsidRDefault="00585F5B">
      <w:pPr>
        <w:ind w:left="720"/>
        <w:rPr>
          <w:del w:id="850" w:author="Maxon, Dawn" w:date="2020-04-08T13:38:00Z"/>
        </w:rPr>
        <w:pPrChange w:id="851" w:author="Maxon, Dawn" w:date="2020-04-08T13:29:00Z">
          <w:pPr/>
        </w:pPrChange>
      </w:pPr>
      <w:ins w:id="852" w:author="Maxon, Dawn" w:date="2020-04-08T13:29:00Z">
        <w:r>
          <w:t xml:space="preserve">Note that to match the way </w:t>
        </w:r>
      </w:ins>
      <w:ins w:id="853" w:author="Maxon, Dawn" w:date="2020-04-08T13:30:00Z">
        <w:r>
          <w:t xml:space="preserve">the bridges send to the RSSB switch the </w:t>
        </w:r>
        <w:proofErr w:type="spellStart"/>
        <w:r>
          <w:t>RouteInfo</w:t>
        </w:r>
        <w:proofErr w:type="spellEnd"/>
        <w:r>
          <w:t xml:space="preserve"> field above needs to hold this concatenated string</w:t>
        </w:r>
        <w:proofErr w:type="gramStart"/>
        <w:r>
          <w:t xml:space="preserve">:  </w:t>
        </w:r>
      </w:ins>
      <w:ins w:id="854" w:author="Maxon, Dawn" w:date="2020-04-08T13:31:00Z">
        <w:r>
          <w:t>{</w:t>
        </w:r>
        <w:proofErr w:type="gramEnd"/>
        <w:r>
          <w:t>{</w:t>
        </w:r>
        <w:proofErr w:type="spellStart"/>
        <w:r>
          <w:t>first_outport</w:t>
        </w:r>
        <w:proofErr w:type="spellEnd"/>
        <w:r>
          <w:t xml:space="preserve">}, route, </w:t>
        </w:r>
        <w:proofErr w:type="spellStart"/>
        <w:r>
          <w:t>exit_outp</w:t>
        </w:r>
        <w:proofErr w:type="spellEnd"/>
        <w:r>
          <w:t>}</w:t>
        </w:r>
      </w:ins>
    </w:p>
    <w:p w14:paraId="423BC99D" w14:textId="4F8FED2F" w:rsidR="00F73F6F" w:rsidRDefault="005B3816">
      <w:pPr>
        <w:ind w:left="720"/>
        <w:pPrChange w:id="855" w:author="Maxon, Dawn" w:date="2020-04-08T13:38:00Z">
          <w:pPr>
            <w:pStyle w:val="ListParagraph"/>
            <w:numPr>
              <w:numId w:val="17"/>
            </w:numPr>
            <w:ind w:left="1080" w:hanging="360"/>
          </w:pPr>
        </w:pPrChange>
      </w:pPr>
      <w:proofErr w:type="gramStart"/>
      <w:ins w:id="856" w:author="Maxon, Dawn" w:date="2020-04-08T13:38:00Z">
        <w:r>
          <w:t>}</w:t>
        </w:r>
      </w:ins>
      <w:r w:rsidR="00F73F6F">
        <w:t>Width</w:t>
      </w:r>
      <w:proofErr w:type="gramEnd"/>
      <w:r w:rsidR="00F73F6F">
        <w:t xml:space="preserve"> parameters for </w:t>
      </w:r>
      <w:r w:rsidR="00B00C52">
        <w:t xml:space="preserve">all fields in the table above so that RTL can index through the individual fields: </w:t>
      </w:r>
    </w:p>
    <w:p w14:paraId="1F6725F1" w14:textId="710DF30B" w:rsidR="00B00C52" w:rsidDel="005B3816" w:rsidRDefault="00B00C52" w:rsidP="00995E7E">
      <w:pPr>
        <w:spacing w:after="0"/>
        <w:ind w:left="2160"/>
        <w:rPr>
          <w:del w:id="857" w:author="Maxon, Dawn" w:date="2020-04-08T13:40:00Z"/>
        </w:rPr>
      </w:pPr>
      <w:del w:id="858" w:author="Maxon, Dawn" w:date="2020-04-08T13:40:00Z">
        <w:r w:rsidDel="005B3816">
          <w:delText>parameter P_OPORT_WIDTH                = 5;</w:delText>
        </w:r>
      </w:del>
    </w:p>
    <w:p w14:paraId="22AF6319" w14:textId="4B1F6B7C" w:rsidR="00B00C52" w:rsidDel="007B59B8" w:rsidRDefault="00B00C52" w:rsidP="00995E7E">
      <w:pPr>
        <w:spacing w:after="0"/>
        <w:ind w:left="2160"/>
        <w:rPr>
          <w:del w:id="859" w:author="Maxon, Dawn" w:date="2020-04-08T14:04:00Z"/>
        </w:rPr>
      </w:pPr>
      <w:del w:id="860" w:author="Maxon, Dawn" w:date="2020-04-08T14:04:00Z">
        <w:r w:rsidDel="007B59B8">
          <w:delText>parameter P_VC_WIDTH                        = 3;</w:delText>
        </w:r>
      </w:del>
    </w:p>
    <w:p w14:paraId="1DA13EB8" w14:textId="06843693" w:rsidR="00B00C52" w:rsidRDefault="00B00C52" w:rsidP="00995E7E">
      <w:pPr>
        <w:spacing w:after="0"/>
        <w:ind w:left="2160"/>
        <w:rPr>
          <w:ins w:id="861" w:author="Maxon, Dawn" w:date="2020-04-08T14:06:00Z"/>
        </w:rPr>
      </w:pPr>
      <w:r>
        <w:t>parameter P_STRAP</w:t>
      </w:r>
      <w:del w:id="862" w:author="Maxon, Dawn" w:date="2020-04-06T14:34:00Z">
        <w:r w:rsidDel="00292FD1">
          <w:delText>_FIELD</w:delText>
        </w:r>
      </w:del>
      <w:r>
        <w:t xml:space="preserve">_WIDTH    </w:t>
      </w:r>
      <w:r w:rsidR="00995E7E">
        <w:t xml:space="preserve"> </w:t>
      </w:r>
      <w:ins w:id="863" w:author="Maxon, Dawn" w:date="2020-04-08T13:14:00Z">
        <w:r w:rsidR="00396DAF">
          <w:t xml:space="preserve">    </w:t>
        </w:r>
      </w:ins>
      <w:ins w:id="864" w:author="Maxon, Dawn" w:date="2020-04-08T13:27:00Z">
        <w:r w:rsidR="00585F5B">
          <w:t xml:space="preserve">      </w:t>
        </w:r>
      </w:ins>
      <w:ins w:id="865" w:author="Maxon, Dawn" w:date="2020-04-08T13:14:00Z">
        <w:r w:rsidR="00396DAF">
          <w:t xml:space="preserve">        </w:t>
        </w:r>
      </w:ins>
      <w:r>
        <w:t xml:space="preserve"> = 4;</w:t>
      </w:r>
    </w:p>
    <w:p w14:paraId="192E6432" w14:textId="626C6E1B" w:rsidR="009A6BB9" w:rsidRDefault="009A6BB9">
      <w:pPr>
        <w:spacing w:after="0"/>
        <w:ind w:left="2160"/>
      </w:pPr>
      <w:ins w:id="866" w:author="Maxon, Dawn" w:date="2020-04-08T14:06:00Z">
        <w:r>
          <w:t>parameter P_BIST_PROFILE_WIDTH           = 1;</w:t>
        </w:r>
      </w:ins>
    </w:p>
    <w:p w14:paraId="31672233" w14:textId="5F6706A0" w:rsidR="004C7FBC" w:rsidRDefault="00B00C52" w:rsidP="00995E7E">
      <w:pPr>
        <w:spacing w:after="0"/>
        <w:ind w:left="2160"/>
        <w:rPr>
          <w:ins w:id="867" w:author="Maxon, Dawn" w:date="2020-04-08T17:26:00Z"/>
        </w:rPr>
      </w:pPr>
      <w:del w:id="868" w:author="Maxon, Dawn" w:date="2020-04-08T17:27:00Z">
        <w:r w:rsidDel="00887827">
          <w:delText xml:space="preserve">parameter P_ROUTE_INFO_WIDTH  </w:delText>
        </w:r>
      </w:del>
      <w:del w:id="869" w:author="Maxon, Dawn" w:date="2020-04-08T13:27:00Z">
        <w:r w:rsidDel="00585F5B">
          <w:delText xml:space="preserve">    </w:delText>
        </w:r>
      </w:del>
      <w:del w:id="870" w:author="Maxon, Dawn" w:date="2020-04-08T17:27:00Z">
        <w:r w:rsidDel="00887827">
          <w:delText>= 1</w:delText>
        </w:r>
      </w:del>
      <w:del w:id="871" w:author="Maxon, Dawn" w:date="2020-04-08T13:27:00Z">
        <w:r w:rsidDel="00585F5B">
          <w:delText>0</w:delText>
        </w:r>
      </w:del>
      <w:del w:id="872" w:author="Maxon, Dawn" w:date="2020-04-08T17:27:00Z">
        <w:r w:rsidDel="00887827">
          <w:delText xml:space="preserve">; </w:delText>
        </w:r>
      </w:del>
      <w:ins w:id="873" w:author="Maxon, Dawn" w:date="2020-04-06T14:26:00Z">
        <w:r w:rsidR="004C7FBC">
          <w:t xml:space="preserve">parameter P_ENTRY_WIDTH                 </w:t>
        </w:r>
      </w:ins>
      <w:ins w:id="874" w:author="Maxon, Dawn" w:date="2020-04-08T13:27:00Z">
        <w:r w:rsidR="00585F5B">
          <w:t xml:space="preserve">      </w:t>
        </w:r>
      </w:ins>
      <w:ins w:id="875" w:author="Maxon, Dawn" w:date="2020-04-06T14:26:00Z">
        <w:r w:rsidR="004C7FBC">
          <w:t xml:space="preserve"> = 3;</w:t>
        </w:r>
      </w:ins>
    </w:p>
    <w:p w14:paraId="03EDDCF1" w14:textId="600274BB" w:rsidR="00887827" w:rsidRDefault="00887827" w:rsidP="00887827">
      <w:pPr>
        <w:spacing w:after="0"/>
        <w:ind w:left="2160"/>
        <w:rPr>
          <w:ins w:id="876" w:author="Maxon, Dawn" w:date="2020-04-08T17:26:00Z"/>
        </w:rPr>
      </w:pPr>
      <w:ins w:id="877" w:author="Maxon, Dawn" w:date="2020-04-08T17:26:00Z">
        <w:r>
          <w:t>parameter P_BIST_ROUTE_INFO</w:t>
        </w:r>
      </w:ins>
      <w:ins w:id="878" w:author="Maxon, Dawn" w:date="2020-04-08T17:27:00Z">
        <w:r>
          <w:t>_</w:t>
        </w:r>
      </w:ins>
      <w:proofErr w:type="gramStart"/>
      <w:ins w:id="879" w:author="Maxon, Dawn" w:date="2020-04-08T17:26:00Z">
        <w:r>
          <w:t>WIDTH  =</w:t>
        </w:r>
        <w:proofErr w:type="gramEnd"/>
        <w:r>
          <w:t xml:space="preserve"> 15; //</w:t>
        </w:r>
        <w:proofErr w:type="spellStart"/>
        <w:r>
          <w:t>first_outp</w:t>
        </w:r>
        <w:proofErr w:type="spellEnd"/>
        <w:r>
          <w:t xml:space="preserve"> + route + </w:t>
        </w:r>
        <w:proofErr w:type="spellStart"/>
        <w:r>
          <w:t>exit_outp</w:t>
        </w:r>
        <w:proofErr w:type="spellEnd"/>
      </w:ins>
    </w:p>
    <w:p w14:paraId="4E789B62" w14:textId="53B2B34D" w:rsidR="00887827" w:rsidRDefault="00887827" w:rsidP="00995E7E">
      <w:pPr>
        <w:spacing w:after="0"/>
        <w:ind w:left="2160"/>
        <w:rPr>
          <w:ins w:id="880" w:author="Maxon, Dawn" w:date="2020-04-08T13:41:00Z"/>
        </w:rPr>
      </w:pPr>
      <w:ins w:id="881" w:author="Maxon, Dawn" w:date="2020-04-08T17:26:00Z">
        <w:r>
          <w:t xml:space="preserve">parameter P_OPORT_WIDTH                       </w:t>
        </w:r>
      </w:ins>
      <w:ins w:id="882" w:author="Maxon, Dawn" w:date="2020-04-08T17:27:00Z">
        <w:r>
          <w:t>= 4;</w:t>
        </w:r>
      </w:ins>
    </w:p>
    <w:p w14:paraId="21A09A43" w14:textId="2DEC73A2" w:rsidR="007B59B8" w:rsidRDefault="007B59B8">
      <w:pPr>
        <w:spacing w:after="0"/>
        <w:ind w:left="2160"/>
        <w:rPr>
          <w:ins w:id="883" w:author="Maxon, Dawn" w:date="2020-04-08T13:47:00Z"/>
        </w:rPr>
      </w:pPr>
      <w:ins w:id="884" w:author="Maxon, Dawn" w:date="2020-04-08T14:04:00Z">
        <w:r>
          <w:t>parameter P_VC_WIDTH                               = 3;</w:t>
        </w:r>
      </w:ins>
    </w:p>
    <w:p w14:paraId="18F181CA" w14:textId="6C818D68" w:rsidR="00A46AEA" w:rsidRDefault="00A46AEA" w:rsidP="00995E7E">
      <w:pPr>
        <w:spacing w:after="0"/>
        <w:ind w:left="2160"/>
      </w:pPr>
      <w:ins w:id="885" w:author="Maxon, Dawn" w:date="2020-04-08T13:47:00Z">
        <w:r>
          <w:t xml:space="preserve">parameter </w:t>
        </w:r>
        <w:r w:rsidRPr="00A46AEA">
          <w:t>P_NUM_OF_FLITS_WIDTH</w:t>
        </w:r>
        <w:r>
          <w:t xml:space="preserve">       = 8;</w:t>
        </w:r>
      </w:ins>
    </w:p>
    <w:p w14:paraId="71D0E8C7" w14:textId="682B194E" w:rsidR="00B00C52" w:rsidRDefault="00B00C52" w:rsidP="00B00C52">
      <w:pPr>
        <w:pStyle w:val="ListParagraph"/>
        <w:ind w:left="1080"/>
      </w:pPr>
    </w:p>
    <w:p w14:paraId="5876C370" w14:textId="7A14E4EC" w:rsidR="00994528" w:rsidRDefault="00994528" w:rsidP="00B00C52">
      <w:pPr>
        <w:pStyle w:val="ListParagraph"/>
        <w:ind w:left="1080"/>
        <w:rPr>
          <w:ins w:id="886" w:author="Maxon, Dawn" w:date="2020-04-08T13:26:00Z"/>
        </w:rPr>
      </w:pPr>
      <w:proofErr w:type="spellStart"/>
      <w:r>
        <w:t>NocStudio</w:t>
      </w:r>
      <w:proofErr w:type="spellEnd"/>
      <w:r>
        <w:t xml:space="preserve"> will calculate the correct widths for these, so no default value exists.</w:t>
      </w:r>
    </w:p>
    <w:p w14:paraId="0E9F2760" w14:textId="0AB6483F" w:rsidR="00585F5B" w:rsidRDefault="00585F5B" w:rsidP="00B00C52">
      <w:pPr>
        <w:pStyle w:val="ListParagraph"/>
        <w:ind w:left="1080"/>
        <w:rPr>
          <w:ins w:id="887" w:author="Maxon, Dawn" w:date="2020-04-08T13:26:00Z"/>
        </w:rPr>
      </w:pPr>
    </w:p>
    <w:p w14:paraId="0DFE5F79" w14:textId="3B73AC68" w:rsidR="00585F5B" w:rsidRDefault="00585F5B" w:rsidP="00B00C52">
      <w:pPr>
        <w:pStyle w:val="ListParagraph"/>
        <w:ind w:left="1080"/>
      </w:pPr>
      <w:ins w:id="888" w:author="Maxon, Dawn" w:date="2020-04-08T13:26:00Z">
        <w:r>
          <w:t xml:space="preserve">The RTL will calculate the width of one route by summing </w:t>
        </w:r>
      </w:ins>
      <w:ins w:id="889" w:author="Maxon, Dawn" w:date="2020-04-08T13:27:00Z">
        <w:r>
          <w:t>P_STRAP_WIDTH, P_</w:t>
        </w:r>
      </w:ins>
      <w:ins w:id="890" w:author="Maxon, Dawn" w:date="2020-04-08T14:05:00Z">
        <w:r w:rsidR="0050104D">
          <w:t>BIST_PROFILE</w:t>
        </w:r>
      </w:ins>
      <w:ins w:id="891" w:author="Maxon, Dawn" w:date="2020-04-08T13:27:00Z">
        <w:r>
          <w:t>_WIDTH, P_</w:t>
        </w:r>
      </w:ins>
      <w:ins w:id="892" w:author="Maxon, Dawn" w:date="2020-04-08T14:05:00Z">
        <w:r w:rsidR="0050104D">
          <w:t>ENTRY</w:t>
        </w:r>
      </w:ins>
      <w:ins w:id="893" w:author="Maxon, Dawn" w:date="2020-04-08T13:46:00Z">
        <w:r w:rsidR="00A46AEA">
          <w:t>_WIDTH, P_</w:t>
        </w:r>
      </w:ins>
      <w:ins w:id="894" w:author="Maxon, Dawn" w:date="2020-04-08T13:47:00Z">
        <w:r w:rsidR="00A46AEA">
          <w:t>BIST_ROUTE_INFO_WIDTH, P_VC_WIDTH</w:t>
        </w:r>
      </w:ins>
      <w:ins w:id="895" w:author="Maxon, Dawn" w:date="2020-04-08T14:05:00Z">
        <w:r w:rsidR="0050104D">
          <w:t>, and P_NUM_OF_FLITS_WIDTH</w:t>
        </w:r>
      </w:ins>
      <w:ins w:id="896" w:author="Maxon, Dawn" w:date="2020-04-08T13:50:00Z">
        <w:r w:rsidR="00906DD3">
          <w:t>. It will use this width to index through the table.</w:t>
        </w:r>
      </w:ins>
    </w:p>
    <w:p w14:paraId="4CD3D1D7" w14:textId="40D032B4" w:rsidR="00F36489" w:rsidRDefault="00F36489">
      <w:pPr>
        <w:pStyle w:val="Heading3"/>
        <w:rPr>
          <w:ins w:id="897" w:author="Maxon, Dawn" w:date="2020-04-06T14:42:00Z"/>
        </w:rPr>
        <w:pPrChange w:id="898" w:author="Maxon, Dawn" w:date="2020-04-06T14:43:00Z">
          <w:pPr/>
        </w:pPrChange>
      </w:pPr>
      <w:bookmarkStart w:id="899" w:name="_Toc37076681"/>
      <w:proofErr w:type="spellStart"/>
      <w:ins w:id="900" w:author="Maxon, Dawn" w:date="2020-04-06T14:42:00Z">
        <w:r>
          <w:t>Bist_chk</w:t>
        </w:r>
        <w:proofErr w:type="spellEnd"/>
        <w:r>
          <w:t xml:space="preserve"> Parameters</w:t>
        </w:r>
        <w:bookmarkEnd w:id="899"/>
      </w:ins>
    </w:p>
    <w:p w14:paraId="12E26D88" w14:textId="164AC0D1" w:rsidR="00E3640B" w:rsidRDefault="00E3640B" w:rsidP="00E3640B">
      <w:r>
        <w:t xml:space="preserve">These parameters are specific to </w:t>
      </w:r>
      <w:proofErr w:type="spellStart"/>
      <w:r>
        <w:t>bist_chk</w:t>
      </w:r>
      <w:proofErr w:type="spellEnd"/>
      <w:r>
        <w:t>:</w:t>
      </w:r>
    </w:p>
    <w:p w14:paraId="5DAA8F9B" w14:textId="38BE24F9" w:rsidR="002F037A" w:rsidDel="00292FD1" w:rsidRDefault="002F037A" w:rsidP="00E4379A">
      <w:pPr>
        <w:pStyle w:val="ListParagraph"/>
        <w:numPr>
          <w:ilvl w:val="0"/>
          <w:numId w:val="12"/>
        </w:numPr>
        <w:rPr>
          <w:del w:id="901" w:author="Maxon, Dawn" w:date="2020-04-06T14:28:00Z"/>
        </w:rPr>
      </w:pPr>
      <w:del w:id="902" w:author="Maxon, Dawn" w:date="2020-04-06T14:28:00Z">
        <w:r w:rsidDel="00292FD1">
          <w:delText>P_BIST_FLIT_COUNT_WIDTH: integer width of the flit count fields in P_BIST_FLIT_COUNT_PER_PROFILE.</w:delText>
        </w:r>
        <w:r w:rsidR="00757FFA" w:rsidDel="00292FD1">
          <w:delText xml:space="preserve"> (NocStudio will calculate this.)</w:delText>
        </w:r>
        <w:r w:rsidDel="00292FD1">
          <w:delText xml:space="preserve"> </w:delText>
        </w:r>
      </w:del>
    </w:p>
    <w:p w14:paraId="15B98FDA" w14:textId="43F59A33" w:rsidR="00F73F6F" w:rsidRDefault="00E3640B" w:rsidP="00E4379A">
      <w:pPr>
        <w:pStyle w:val="ListParagraph"/>
        <w:numPr>
          <w:ilvl w:val="0"/>
          <w:numId w:val="12"/>
        </w:numPr>
        <w:rPr>
          <w:ins w:id="903" w:author="Maxon, Dawn" w:date="2020-04-06T14:31:00Z"/>
        </w:rPr>
      </w:pPr>
      <w:r>
        <w:t>P_BIST_</w:t>
      </w:r>
      <w:ins w:id="904" w:author="Maxon, Dawn" w:date="2020-04-08T13:18:00Z">
        <w:r w:rsidR="00396DAF">
          <w:t>NUM_FLITS</w:t>
        </w:r>
      </w:ins>
      <w:del w:id="905" w:author="Maxon, Dawn" w:date="2020-04-08T13:18:00Z">
        <w:r w:rsidR="002F037A" w:rsidDel="00396DAF">
          <w:delText>FLIT_COUNT</w:delText>
        </w:r>
      </w:del>
      <w:r w:rsidR="00F73F6F">
        <w:t>_PER_PROFILE</w:t>
      </w:r>
      <w:r>
        <w:t xml:space="preserve">: </w:t>
      </w:r>
      <w:r w:rsidR="00F73F6F">
        <w:t>Concatenated list of</w:t>
      </w:r>
      <w:r w:rsidR="002F037A">
        <w:t xml:space="preserve"> values</w:t>
      </w:r>
      <w:r w:rsidR="00F73F6F">
        <w:t xml:space="preserve"> describing the</w:t>
      </w:r>
      <w:r w:rsidR="00706295">
        <w:t xml:space="preserve"> </w:t>
      </w:r>
      <w:r>
        <w:t xml:space="preserve">total number of BIST flits that </w:t>
      </w:r>
      <w:proofErr w:type="spellStart"/>
      <w:r>
        <w:t>bist_chk</w:t>
      </w:r>
      <w:proofErr w:type="spellEnd"/>
      <w:r>
        <w:t xml:space="preserve"> module should receive</w:t>
      </w:r>
      <w:r w:rsidR="00F73F6F">
        <w:t xml:space="preserve"> for each profile. </w:t>
      </w:r>
      <w:r w:rsidR="00757FFA">
        <w:t>(</w:t>
      </w:r>
      <w:proofErr w:type="spellStart"/>
      <w:r w:rsidR="00757FFA">
        <w:t>NocStudio</w:t>
      </w:r>
      <w:proofErr w:type="spellEnd"/>
      <w:r w:rsidR="00757FFA">
        <w:t xml:space="preserve"> will calculate this.)</w:t>
      </w:r>
    </w:p>
    <w:tbl>
      <w:tblPr>
        <w:tblW w:w="5420" w:type="dxa"/>
        <w:tblLook w:val="04A0" w:firstRow="1" w:lastRow="0" w:firstColumn="1" w:lastColumn="0" w:noHBand="0" w:noVBand="1"/>
      </w:tblPr>
      <w:tblGrid>
        <w:gridCol w:w="960"/>
        <w:gridCol w:w="960"/>
        <w:gridCol w:w="960"/>
        <w:gridCol w:w="1180"/>
        <w:gridCol w:w="1360"/>
      </w:tblGrid>
      <w:tr w:rsidR="00292FD1" w:rsidRPr="00292FD1" w14:paraId="5C769ADF" w14:textId="77777777" w:rsidTr="00292FD1">
        <w:trPr>
          <w:trHeight w:val="300"/>
          <w:ins w:id="906" w:author="Maxon, Dawn" w:date="2020-04-06T14:34:00Z"/>
        </w:trPr>
        <w:tc>
          <w:tcPr>
            <w:tcW w:w="960" w:type="dxa"/>
            <w:tcBorders>
              <w:top w:val="nil"/>
              <w:left w:val="nil"/>
              <w:bottom w:val="nil"/>
              <w:right w:val="nil"/>
            </w:tcBorders>
            <w:shd w:val="clear" w:color="auto" w:fill="auto"/>
            <w:noWrap/>
            <w:vAlign w:val="center"/>
            <w:hideMark/>
          </w:tcPr>
          <w:p w14:paraId="13DFFFA7" w14:textId="77777777" w:rsidR="00292FD1" w:rsidRPr="00292FD1" w:rsidRDefault="00292FD1" w:rsidP="00292FD1">
            <w:pPr>
              <w:spacing w:after="0" w:line="240" w:lineRule="auto"/>
              <w:rPr>
                <w:ins w:id="907" w:author="Maxon, Dawn" w:date="2020-04-06T14:34:00Z"/>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center"/>
            <w:hideMark/>
          </w:tcPr>
          <w:p w14:paraId="135F66E3" w14:textId="77777777" w:rsidR="00292FD1" w:rsidRPr="00292FD1" w:rsidRDefault="00292FD1" w:rsidP="00292FD1">
            <w:pPr>
              <w:spacing w:after="0" w:line="240" w:lineRule="auto"/>
              <w:jc w:val="center"/>
              <w:rPr>
                <w:ins w:id="908" w:author="Maxon, Dawn" w:date="2020-04-06T14:34:00Z"/>
                <w:rFonts w:ascii="Times New Roman" w:eastAsia="Times New Roman" w:hAnsi="Times New Roman" w:cs="Times New Roman"/>
                <w:sz w:val="20"/>
                <w:szCs w:val="2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FAD54D" w14:textId="77777777" w:rsidR="00292FD1" w:rsidRPr="00292FD1" w:rsidRDefault="00292FD1" w:rsidP="00292FD1">
            <w:pPr>
              <w:spacing w:after="0" w:line="240" w:lineRule="auto"/>
              <w:jc w:val="center"/>
              <w:rPr>
                <w:ins w:id="909" w:author="Maxon, Dawn" w:date="2020-04-06T14:34:00Z"/>
                <w:rFonts w:ascii="Calibri" w:eastAsia="Times New Roman" w:hAnsi="Calibri" w:cs="Calibri"/>
                <w:color w:val="000000"/>
              </w:rPr>
            </w:pPr>
            <w:ins w:id="910" w:author="Maxon, Dawn" w:date="2020-04-06T14:34:00Z">
              <w:r w:rsidRPr="00292FD1">
                <w:rPr>
                  <w:rFonts w:ascii="Calibri" w:eastAsia="Times New Roman" w:hAnsi="Calibri" w:cs="Calibri"/>
                  <w:color w:val="000000"/>
                </w:rPr>
                <w:t>Strap</w:t>
              </w:r>
            </w:ins>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14:paraId="2AD5C5B6" w14:textId="77777777" w:rsidR="00292FD1" w:rsidRPr="00292FD1" w:rsidRDefault="00292FD1" w:rsidP="00292FD1">
            <w:pPr>
              <w:spacing w:after="0" w:line="240" w:lineRule="auto"/>
              <w:jc w:val="center"/>
              <w:rPr>
                <w:ins w:id="911" w:author="Maxon, Dawn" w:date="2020-04-06T14:34:00Z"/>
                <w:rFonts w:ascii="Calibri" w:eastAsia="Times New Roman" w:hAnsi="Calibri" w:cs="Calibri"/>
                <w:color w:val="000000"/>
              </w:rPr>
            </w:pPr>
            <w:ins w:id="912" w:author="Maxon, Dawn" w:date="2020-04-06T14:34:00Z">
              <w:r w:rsidRPr="00292FD1">
                <w:rPr>
                  <w:rFonts w:ascii="Calibri" w:eastAsia="Times New Roman" w:hAnsi="Calibri" w:cs="Calibri"/>
                  <w:color w:val="000000"/>
                </w:rPr>
                <w:t>Profile</w:t>
              </w:r>
            </w:ins>
          </w:p>
        </w:tc>
        <w:tc>
          <w:tcPr>
            <w:tcW w:w="1360" w:type="dxa"/>
            <w:tcBorders>
              <w:top w:val="single" w:sz="4" w:space="0" w:color="auto"/>
              <w:left w:val="nil"/>
              <w:bottom w:val="single" w:sz="4" w:space="0" w:color="auto"/>
              <w:right w:val="single" w:sz="4" w:space="0" w:color="auto"/>
            </w:tcBorders>
            <w:shd w:val="clear" w:color="auto" w:fill="auto"/>
            <w:noWrap/>
            <w:vAlign w:val="center"/>
            <w:hideMark/>
          </w:tcPr>
          <w:p w14:paraId="660EAFAE" w14:textId="77777777" w:rsidR="00292FD1" w:rsidRPr="00292FD1" w:rsidRDefault="00292FD1" w:rsidP="00292FD1">
            <w:pPr>
              <w:spacing w:after="0" w:line="240" w:lineRule="auto"/>
              <w:jc w:val="center"/>
              <w:rPr>
                <w:ins w:id="913" w:author="Maxon, Dawn" w:date="2020-04-06T14:34:00Z"/>
                <w:rFonts w:ascii="Calibri" w:eastAsia="Times New Roman" w:hAnsi="Calibri" w:cs="Calibri"/>
                <w:color w:val="000000"/>
              </w:rPr>
            </w:pPr>
            <w:ins w:id="914" w:author="Maxon, Dawn" w:date="2020-04-06T14:34:00Z">
              <w:r w:rsidRPr="00292FD1">
                <w:rPr>
                  <w:rFonts w:ascii="Calibri" w:eastAsia="Times New Roman" w:hAnsi="Calibri" w:cs="Calibri"/>
                  <w:color w:val="000000"/>
                </w:rPr>
                <w:t>Flit Count</w:t>
              </w:r>
            </w:ins>
          </w:p>
        </w:tc>
      </w:tr>
      <w:tr w:rsidR="00292FD1" w:rsidRPr="00292FD1" w14:paraId="59C58476" w14:textId="77777777" w:rsidTr="00292FD1">
        <w:trPr>
          <w:trHeight w:val="300"/>
          <w:ins w:id="915" w:author="Maxon, Dawn" w:date="2020-04-06T14:34:00Z"/>
        </w:trPr>
        <w:tc>
          <w:tcPr>
            <w:tcW w:w="960" w:type="dxa"/>
            <w:tcBorders>
              <w:top w:val="nil"/>
              <w:left w:val="nil"/>
              <w:bottom w:val="nil"/>
              <w:right w:val="nil"/>
            </w:tcBorders>
            <w:shd w:val="clear" w:color="auto" w:fill="auto"/>
            <w:noWrap/>
            <w:vAlign w:val="center"/>
            <w:hideMark/>
          </w:tcPr>
          <w:p w14:paraId="4D205618" w14:textId="77777777" w:rsidR="00292FD1" w:rsidRPr="00292FD1" w:rsidRDefault="00292FD1" w:rsidP="00292FD1">
            <w:pPr>
              <w:spacing w:after="0" w:line="240" w:lineRule="auto"/>
              <w:jc w:val="center"/>
              <w:rPr>
                <w:ins w:id="916" w:author="Maxon, Dawn" w:date="2020-04-06T14:34:00Z"/>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14:paraId="6C93C4F0" w14:textId="77777777" w:rsidR="00292FD1" w:rsidRPr="00292FD1" w:rsidRDefault="00292FD1" w:rsidP="00292FD1">
            <w:pPr>
              <w:spacing w:after="0" w:line="240" w:lineRule="auto"/>
              <w:jc w:val="center"/>
              <w:rPr>
                <w:ins w:id="917" w:author="Maxon, Dawn" w:date="2020-04-06T14:34:00Z"/>
                <w:rFonts w:ascii="Times New Roman" w:eastAsia="Times New Roman" w:hAnsi="Times New Roman" w:cs="Times New Roman"/>
                <w:sz w:val="20"/>
                <w:szCs w:val="20"/>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BF70C71" w14:textId="77777777" w:rsidR="00292FD1" w:rsidRPr="00292FD1" w:rsidRDefault="00292FD1" w:rsidP="00292FD1">
            <w:pPr>
              <w:spacing w:after="0" w:line="240" w:lineRule="auto"/>
              <w:jc w:val="center"/>
              <w:rPr>
                <w:ins w:id="918" w:author="Maxon, Dawn" w:date="2020-04-06T14:34:00Z"/>
                <w:rFonts w:ascii="Calibri" w:eastAsia="Times New Roman" w:hAnsi="Calibri" w:cs="Calibri"/>
                <w:color w:val="000000"/>
              </w:rPr>
            </w:pPr>
            <w:ins w:id="919" w:author="Maxon, Dawn" w:date="2020-04-06T14:34:00Z">
              <w:r w:rsidRPr="00292FD1">
                <w:rPr>
                  <w:rFonts w:ascii="Calibri" w:eastAsia="Times New Roman" w:hAnsi="Calibri" w:cs="Calibri"/>
                  <w:color w:val="000000"/>
                </w:rPr>
                <w:t> </w:t>
              </w:r>
            </w:ins>
          </w:p>
        </w:tc>
        <w:tc>
          <w:tcPr>
            <w:tcW w:w="1180" w:type="dxa"/>
            <w:tcBorders>
              <w:top w:val="nil"/>
              <w:left w:val="nil"/>
              <w:bottom w:val="single" w:sz="4" w:space="0" w:color="auto"/>
              <w:right w:val="single" w:sz="4" w:space="0" w:color="auto"/>
            </w:tcBorders>
            <w:shd w:val="clear" w:color="auto" w:fill="auto"/>
            <w:noWrap/>
            <w:vAlign w:val="center"/>
            <w:hideMark/>
          </w:tcPr>
          <w:p w14:paraId="4FA54290" w14:textId="77777777" w:rsidR="00292FD1" w:rsidRPr="00292FD1" w:rsidRDefault="00292FD1" w:rsidP="00292FD1">
            <w:pPr>
              <w:spacing w:after="0" w:line="240" w:lineRule="auto"/>
              <w:jc w:val="center"/>
              <w:rPr>
                <w:ins w:id="920" w:author="Maxon, Dawn" w:date="2020-04-06T14:34:00Z"/>
                <w:rFonts w:ascii="Calibri" w:eastAsia="Times New Roman" w:hAnsi="Calibri" w:cs="Calibri"/>
                <w:color w:val="000000"/>
              </w:rPr>
            </w:pPr>
            <w:ins w:id="921" w:author="Maxon, Dawn" w:date="2020-04-06T14:34:00Z">
              <w:r w:rsidRPr="00292FD1">
                <w:rPr>
                  <w:rFonts w:ascii="Calibri" w:eastAsia="Times New Roman" w:hAnsi="Calibri" w:cs="Calibri"/>
                  <w:color w:val="000000"/>
                </w:rPr>
                <w:t> </w:t>
              </w:r>
            </w:ins>
          </w:p>
        </w:tc>
        <w:tc>
          <w:tcPr>
            <w:tcW w:w="1360" w:type="dxa"/>
            <w:tcBorders>
              <w:top w:val="nil"/>
              <w:left w:val="nil"/>
              <w:bottom w:val="single" w:sz="4" w:space="0" w:color="auto"/>
              <w:right w:val="single" w:sz="4" w:space="0" w:color="auto"/>
            </w:tcBorders>
            <w:shd w:val="clear" w:color="auto" w:fill="auto"/>
            <w:noWrap/>
            <w:vAlign w:val="center"/>
            <w:hideMark/>
          </w:tcPr>
          <w:p w14:paraId="11F75D5D" w14:textId="77777777" w:rsidR="00292FD1" w:rsidRPr="00292FD1" w:rsidRDefault="00292FD1" w:rsidP="00292FD1">
            <w:pPr>
              <w:spacing w:after="0" w:line="240" w:lineRule="auto"/>
              <w:jc w:val="center"/>
              <w:rPr>
                <w:ins w:id="922" w:author="Maxon, Dawn" w:date="2020-04-06T14:34:00Z"/>
                <w:rFonts w:ascii="Calibri" w:eastAsia="Times New Roman" w:hAnsi="Calibri" w:cs="Calibri"/>
                <w:color w:val="000000"/>
              </w:rPr>
            </w:pPr>
            <w:ins w:id="923" w:author="Maxon, Dawn" w:date="2020-04-06T14:34:00Z">
              <w:r w:rsidRPr="00292FD1">
                <w:rPr>
                  <w:rFonts w:ascii="Calibri" w:eastAsia="Times New Roman" w:hAnsi="Calibri" w:cs="Calibri"/>
                  <w:color w:val="000000"/>
                </w:rPr>
                <w:t> </w:t>
              </w:r>
            </w:ins>
          </w:p>
        </w:tc>
      </w:tr>
      <w:tr w:rsidR="00292FD1" w:rsidRPr="00292FD1" w14:paraId="460E7CAE" w14:textId="77777777" w:rsidTr="00292FD1">
        <w:trPr>
          <w:trHeight w:val="300"/>
          <w:ins w:id="924" w:author="Maxon, Dawn" w:date="2020-04-06T14:34:00Z"/>
        </w:trPr>
        <w:tc>
          <w:tcPr>
            <w:tcW w:w="960" w:type="dxa"/>
            <w:tcBorders>
              <w:top w:val="nil"/>
              <w:left w:val="nil"/>
              <w:bottom w:val="nil"/>
              <w:right w:val="nil"/>
            </w:tcBorders>
            <w:shd w:val="clear" w:color="auto" w:fill="auto"/>
            <w:noWrap/>
            <w:vAlign w:val="center"/>
            <w:hideMark/>
          </w:tcPr>
          <w:p w14:paraId="09778E3E" w14:textId="77777777" w:rsidR="00292FD1" w:rsidRPr="00292FD1" w:rsidRDefault="00292FD1" w:rsidP="00292FD1">
            <w:pPr>
              <w:spacing w:after="0" w:line="240" w:lineRule="auto"/>
              <w:jc w:val="center"/>
              <w:rPr>
                <w:ins w:id="925" w:author="Maxon, Dawn" w:date="2020-04-06T14:34:00Z"/>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14:paraId="4A989F2A" w14:textId="77777777" w:rsidR="00292FD1" w:rsidRPr="00292FD1" w:rsidRDefault="00292FD1" w:rsidP="00292FD1">
            <w:pPr>
              <w:spacing w:after="0" w:line="240" w:lineRule="auto"/>
              <w:jc w:val="center"/>
              <w:rPr>
                <w:ins w:id="926" w:author="Maxon, Dawn" w:date="2020-04-06T14:34:00Z"/>
                <w:rFonts w:ascii="Times New Roman" w:eastAsia="Times New Roman" w:hAnsi="Times New Roman" w:cs="Times New Roman"/>
                <w:sz w:val="20"/>
                <w:szCs w:val="20"/>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C1EE267" w14:textId="77777777" w:rsidR="00292FD1" w:rsidRPr="00292FD1" w:rsidRDefault="00292FD1" w:rsidP="00292FD1">
            <w:pPr>
              <w:spacing w:after="0" w:line="240" w:lineRule="auto"/>
              <w:jc w:val="center"/>
              <w:rPr>
                <w:ins w:id="927" w:author="Maxon, Dawn" w:date="2020-04-06T14:34:00Z"/>
                <w:rFonts w:ascii="Calibri" w:eastAsia="Times New Roman" w:hAnsi="Calibri" w:cs="Calibri"/>
                <w:color w:val="000000"/>
              </w:rPr>
            </w:pPr>
            <w:ins w:id="928" w:author="Maxon, Dawn" w:date="2020-04-06T14:34:00Z">
              <w:r w:rsidRPr="00292FD1">
                <w:rPr>
                  <w:rFonts w:ascii="Calibri" w:eastAsia="Times New Roman" w:hAnsi="Calibri" w:cs="Calibri"/>
                  <w:color w:val="000000"/>
                </w:rPr>
                <w:t> </w:t>
              </w:r>
            </w:ins>
          </w:p>
        </w:tc>
        <w:tc>
          <w:tcPr>
            <w:tcW w:w="1180" w:type="dxa"/>
            <w:tcBorders>
              <w:top w:val="nil"/>
              <w:left w:val="nil"/>
              <w:bottom w:val="single" w:sz="4" w:space="0" w:color="auto"/>
              <w:right w:val="single" w:sz="4" w:space="0" w:color="auto"/>
            </w:tcBorders>
            <w:shd w:val="clear" w:color="auto" w:fill="auto"/>
            <w:noWrap/>
            <w:vAlign w:val="center"/>
            <w:hideMark/>
          </w:tcPr>
          <w:p w14:paraId="27E06296" w14:textId="77777777" w:rsidR="00292FD1" w:rsidRPr="00292FD1" w:rsidRDefault="00292FD1" w:rsidP="00292FD1">
            <w:pPr>
              <w:spacing w:after="0" w:line="240" w:lineRule="auto"/>
              <w:jc w:val="center"/>
              <w:rPr>
                <w:ins w:id="929" w:author="Maxon, Dawn" w:date="2020-04-06T14:34:00Z"/>
                <w:rFonts w:ascii="Calibri" w:eastAsia="Times New Roman" w:hAnsi="Calibri" w:cs="Calibri"/>
                <w:color w:val="000000"/>
              </w:rPr>
            </w:pPr>
            <w:ins w:id="930" w:author="Maxon, Dawn" w:date="2020-04-06T14:34:00Z">
              <w:r w:rsidRPr="00292FD1">
                <w:rPr>
                  <w:rFonts w:ascii="Calibri" w:eastAsia="Times New Roman" w:hAnsi="Calibri" w:cs="Calibri"/>
                  <w:color w:val="000000"/>
                </w:rPr>
                <w:t> </w:t>
              </w:r>
            </w:ins>
          </w:p>
        </w:tc>
        <w:tc>
          <w:tcPr>
            <w:tcW w:w="1360" w:type="dxa"/>
            <w:tcBorders>
              <w:top w:val="nil"/>
              <w:left w:val="nil"/>
              <w:bottom w:val="single" w:sz="4" w:space="0" w:color="auto"/>
              <w:right w:val="single" w:sz="4" w:space="0" w:color="auto"/>
            </w:tcBorders>
            <w:shd w:val="clear" w:color="auto" w:fill="auto"/>
            <w:noWrap/>
            <w:vAlign w:val="center"/>
            <w:hideMark/>
          </w:tcPr>
          <w:p w14:paraId="6632CDCF" w14:textId="77777777" w:rsidR="00292FD1" w:rsidRPr="00292FD1" w:rsidRDefault="00292FD1" w:rsidP="00292FD1">
            <w:pPr>
              <w:spacing w:after="0" w:line="240" w:lineRule="auto"/>
              <w:jc w:val="center"/>
              <w:rPr>
                <w:ins w:id="931" w:author="Maxon, Dawn" w:date="2020-04-06T14:34:00Z"/>
                <w:rFonts w:ascii="Calibri" w:eastAsia="Times New Roman" w:hAnsi="Calibri" w:cs="Calibri"/>
                <w:color w:val="000000"/>
              </w:rPr>
            </w:pPr>
            <w:ins w:id="932" w:author="Maxon, Dawn" w:date="2020-04-06T14:34:00Z">
              <w:r w:rsidRPr="00292FD1">
                <w:rPr>
                  <w:rFonts w:ascii="Calibri" w:eastAsia="Times New Roman" w:hAnsi="Calibri" w:cs="Calibri"/>
                  <w:color w:val="000000"/>
                </w:rPr>
                <w:t> </w:t>
              </w:r>
            </w:ins>
          </w:p>
        </w:tc>
      </w:tr>
      <w:tr w:rsidR="00292FD1" w:rsidRPr="00292FD1" w14:paraId="68DD36A4" w14:textId="77777777" w:rsidTr="00292FD1">
        <w:trPr>
          <w:trHeight w:val="300"/>
          <w:ins w:id="933" w:author="Maxon, Dawn" w:date="2020-04-06T14:34:00Z"/>
        </w:trPr>
        <w:tc>
          <w:tcPr>
            <w:tcW w:w="960" w:type="dxa"/>
            <w:tcBorders>
              <w:top w:val="nil"/>
              <w:left w:val="nil"/>
              <w:bottom w:val="nil"/>
              <w:right w:val="nil"/>
            </w:tcBorders>
            <w:shd w:val="clear" w:color="auto" w:fill="auto"/>
            <w:noWrap/>
            <w:vAlign w:val="center"/>
            <w:hideMark/>
          </w:tcPr>
          <w:p w14:paraId="34D1EA11" w14:textId="77777777" w:rsidR="00292FD1" w:rsidRPr="00292FD1" w:rsidRDefault="00292FD1" w:rsidP="00292FD1">
            <w:pPr>
              <w:spacing w:after="0" w:line="240" w:lineRule="auto"/>
              <w:jc w:val="center"/>
              <w:rPr>
                <w:ins w:id="934" w:author="Maxon, Dawn" w:date="2020-04-06T14:34:00Z"/>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14:paraId="740D5342" w14:textId="77777777" w:rsidR="00292FD1" w:rsidRPr="00292FD1" w:rsidRDefault="00292FD1" w:rsidP="00292FD1">
            <w:pPr>
              <w:spacing w:after="0" w:line="240" w:lineRule="auto"/>
              <w:jc w:val="center"/>
              <w:rPr>
                <w:ins w:id="935" w:author="Maxon, Dawn" w:date="2020-04-06T14:34:00Z"/>
                <w:rFonts w:ascii="Times New Roman" w:eastAsia="Times New Roman" w:hAnsi="Times New Roman" w:cs="Times New Roman"/>
                <w:sz w:val="20"/>
                <w:szCs w:val="20"/>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E3FF6F3" w14:textId="77777777" w:rsidR="00292FD1" w:rsidRPr="00292FD1" w:rsidRDefault="00292FD1" w:rsidP="00292FD1">
            <w:pPr>
              <w:spacing w:after="0" w:line="240" w:lineRule="auto"/>
              <w:jc w:val="center"/>
              <w:rPr>
                <w:ins w:id="936" w:author="Maxon, Dawn" w:date="2020-04-06T14:34:00Z"/>
                <w:rFonts w:ascii="Calibri" w:eastAsia="Times New Roman" w:hAnsi="Calibri" w:cs="Calibri"/>
                <w:color w:val="000000"/>
              </w:rPr>
            </w:pPr>
            <w:ins w:id="937" w:author="Maxon, Dawn" w:date="2020-04-06T14:34:00Z">
              <w:r w:rsidRPr="00292FD1">
                <w:rPr>
                  <w:rFonts w:ascii="Calibri" w:eastAsia="Times New Roman" w:hAnsi="Calibri" w:cs="Calibri"/>
                  <w:color w:val="000000"/>
                </w:rPr>
                <w:t> </w:t>
              </w:r>
            </w:ins>
          </w:p>
        </w:tc>
        <w:tc>
          <w:tcPr>
            <w:tcW w:w="1180" w:type="dxa"/>
            <w:tcBorders>
              <w:top w:val="nil"/>
              <w:left w:val="nil"/>
              <w:bottom w:val="single" w:sz="4" w:space="0" w:color="auto"/>
              <w:right w:val="single" w:sz="4" w:space="0" w:color="auto"/>
            </w:tcBorders>
            <w:shd w:val="clear" w:color="auto" w:fill="auto"/>
            <w:noWrap/>
            <w:vAlign w:val="center"/>
            <w:hideMark/>
          </w:tcPr>
          <w:p w14:paraId="36F19860" w14:textId="77777777" w:rsidR="00292FD1" w:rsidRPr="00292FD1" w:rsidRDefault="00292FD1" w:rsidP="00292FD1">
            <w:pPr>
              <w:spacing w:after="0" w:line="240" w:lineRule="auto"/>
              <w:jc w:val="center"/>
              <w:rPr>
                <w:ins w:id="938" w:author="Maxon, Dawn" w:date="2020-04-06T14:34:00Z"/>
                <w:rFonts w:ascii="Calibri" w:eastAsia="Times New Roman" w:hAnsi="Calibri" w:cs="Calibri"/>
                <w:color w:val="000000"/>
              </w:rPr>
            </w:pPr>
            <w:ins w:id="939" w:author="Maxon, Dawn" w:date="2020-04-06T14:34:00Z">
              <w:r w:rsidRPr="00292FD1">
                <w:rPr>
                  <w:rFonts w:ascii="Calibri" w:eastAsia="Times New Roman" w:hAnsi="Calibri" w:cs="Calibri"/>
                  <w:color w:val="000000"/>
                </w:rPr>
                <w:t> </w:t>
              </w:r>
            </w:ins>
          </w:p>
        </w:tc>
        <w:tc>
          <w:tcPr>
            <w:tcW w:w="1360" w:type="dxa"/>
            <w:tcBorders>
              <w:top w:val="nil"/>
              <w:left w:val="nil"/>
              <w:bottom w:val="single" w:sz="4" w:space="0" w:color="auto"/>
              <w:right w:val="single" w:sz="4" w:space="0" w:color="auto"/>
            </w:tcBorders>
            <w:shd w:val="clear" w:color="auto" w:fill="auto"/>
            <w:noWrap/>
            <w:vAlign w:val="center"/>
            <w:hideMark/>
          </w:tcPr>
          <w:p w14:paraId="6D6F7B61" w14:textId="77777777" w:rsidR="00292FD1" w:rsidRPr="00292FD1" w:rsidRDefault="00292FD1" w:rsidP="00292FD1">
            <w:pPr>
              <w:spacing w:after="0" w:line="240" w:lineRule="auto"/>
              <w:jc w:val="center"/>
              <w:rPr>
                <w:ins w:id="940" w:author="Maxon, Dawn" w:date="2020-04-06T14:34:00Z"/>
                <w:rFonts w:ascii="Calibri" w:eastAsia="Times New Roman" w:hAnsi="Calibri" w:cs="Calibri"/>
                <w:color w:val="000000"/>
              </w:rPr>
            </w:pPr>
            <w:ins w:id="941" w:author="Maxon, Dawn" w:date="2020-04-06T14:34:00Z">
              <w:r w:rsidRPr="00292FD1">
                <w:rPr>
                  <w:rFonts w:ascii="Calibri" w:eastAsia="Times New Roman" w:hAnsi="Calibri" w:cs="Calibri"/>
                  <w:color w:val="000000"/>
                </w:rPr>
                <w:t> </w:t>
              </w:r>
            </w:ins>
          </w:p>
        </w:tc>
      </w:tr>
      <w:tr w:rsidR="00292FD1" w:rsidRPr="00292FD1" w14:paraId="32B90460" w14:textId="77777777" w:rsidTr="00292FD1">
        <w:trPr>
          <w:trHeight w:val="300"/>
          <w:ins w:id="942" w:author="Maxon, Dawn" w:date="2020-04-06T14:34:00Z"/>
        </w:trPr>
        <w:tc>
          <w:tcPr>
            <w:tcW w:w="960" w:type="dxa"/>
            <w:tcBorders>
              <w:top w:val="nil"/>
              <w:left w:val="nil"/>
              <w:bottom w:val="nil"/>
              <w:right w:val="nil"/>
            </w:tcBorders>
            <w:shd w:val="clear" w:color="auto" w:fill="auto"/>
            <w:noWrap/>
            <w:vAlign w:val="center"/>
            <w:hideMark/>
          </w:tcPr>
          <w:p w14:paraId="09861BE8" w14:textId="77777777" w:rsidR="00292FD1" w:rsidRPr="00292FD1" w:rsidRDefault="00292FD1" w:rsidP="00292FD1">
            <w:pPr>
              <w:spacing w:after="0" w:line="240" w:lineRule="auto"/>
              <w:jc w:val="center"/>
              <w:rPr>
                <w:ins w:id="943" w:author="Maxon, Dawn" w:date="2020-04-06T14:34:00Z"/>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14:paraId="78E93D17" w14:textId="77777777" w:rsidR="00292FD1" w:rsidRPr="00292FD1" w:rsidRDefault="00292FD1" w:rsidP="00292FD1">
            <w:pPr>
              <w:spacing w:after="0" w:line="240" w:lineRule="auto"/>
              <w:jc w:val="center"/>
              <w:rPr>
                <w:ins w:id="944" w:author="Maxon, Dawn" w:date="2020-04-06T14:34:00Z"/>
                <w:rFonts w:ascii="Times New Roman" w:eastAsia="Times New Roman" w:hAnsi="Times New Roman" w:cs="Times New Roman"/>
                <w:sz w:val="20"/>
                <w:szCs w:val="20"/>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6D982D5" w14:textId="77777777" w:rsidR="00292FD1" w:rsidRPr="00292FD1" w:rsidRDefault="00292FD1" w:rsidP="00292FD1">
            <w:pPr>
              <w:spacing w:after="0" w:line="240" w:lineRule="auto"/>
              <w:jc w:val="center"/>
              <w:rPr>
                <w:ins w:id="945" w:author="Maxon, Dawn" w:date="2020-04-06T14:34:00Z"/>
                <w:rFonts w:ascii="Calibri" w:eastAsia="Times New Roman" w:hAnsi="Calibri" w:cs="Calibri"/>
                <w:color w:val="000000"/>
              </w:rPr>
            </w:pPr>
            <w:ins w:id="946" w:author="Maxon, Dawn" w:date="2020-04-06T14:34:00Z">
              <w:r w:rsidRPr="00292FD1">
                <w:rPr>
                  <w:rFonts w:ascii="Calibri" w:eastAsia="Times New Roman" w:hAnsi="Calibri" w:cs="Calibri"/>
                  <w:color w:val="000000"/>
                </w:rPr>
                <w:t> </w:t>
              </w:r>
            </w:ins>
          </w:p>
        </w:tc>
        <w:tc>
          <w:tcPr>
            <w:tcW w:w="1180" w:type="dxa"/>
            <w:tcBorders>
              <w:top w:val="nil"/>
              <w:left w:val="nil"/>
              <w:bottom w:val="single" w:sz="4" w:space="0" w:color="auto"/>
              <w:right w:val="single" w:sz="4" w:space="0" w:color="auto"/>
            </w:tcBorders>
            <w:shd w:val="clear" w:color="auto" w:fill="auto"/>
            <w:noWrap/>
            <w:vAlign w:val="center"/>
            <w:hideMark/>
          </w:tcPr>
          <w:p w14:paraId="017CF961" w14:textId="77777777" w:rsidR="00292FD1" w:rsidRPr="00292FD1" w:rsidRDefault="00292FD1" w:rsidP="00292FD1">
            <w:pPr>
              <w:spacing w:after="0" w:line="240" w:lineRule="auto"/>
              <w:jc w:val="center"/>
              <w:rPr>
                <w:ins w:id="947" w:author="Maxon, Dawn" w:date="2020-04-06T14:34:00Z"/>
                <w:rFonts w:ascii="Calibri" w:eastAsia="Times New Roman" w:hAnsi="Calibri" w:cs="Calibri"/>
                <w:color w:val="000000"/>
              </w:rPr>
            </w:pPr>
            <w:ins w:id="948" w:author="Maxon, Dawn" w:date="2020-04-06T14:34:00Z">
              <w:r w:rsidRPr="00292FD1">
                <w:rPr>
                  <w:rFonts w:ascii="Calibri" w:eastAsia="Times New Roman" w:hAnsi="Calibri" w:cs="Calibri"/>
                  <w:color w:val="000000"/>
                </w:rPr>
                <w:t> </w:t>
              </w:r>
            </w:ins>
          </w:p>
        </w:tc>
        <w:tc>
          <w:tcPr>
            <w:tcW w:w="1360" w:type="dxa"/>
            <w:tcBorders>
              <w:top w:val="nil"/>
              <w:left w:val="nil"/>
              <w:bottom w:val="single" w:sz="4" w:space="0" w:color="auto"/>
              <w:right w:val="single" w:sz="4" w:space="0" w:color="auto"/>
            </w:tcBorders>
            <w:shd w:val="clear" w:color="auto" w:fill="auto"/>
            <w:noWrap/>
            <w:vAlign w:val="center"/>
            <w:hideMark/>
          </w:tcPr>
          <w:p w14:paraId="3277A31B" w14:textId="77777777" w:rsidR="00292FD1" w:rsidRPr="00292FD1" w:rsidRDefault="00292FD1" w:rsidP="00292FD1">
            <w:pPr>
              <w:spacing w:after="0" w:line="240" w:lineRule="auto"/>
              <w:jc w:val="center"/>
              <w:rPr>
                <w:ins w:id="949" w:author="Maxon, Dawn" w:date="2020-04-06T14:34:00Z"/>
                <w:rFonts w:ascii="Calibri" w:eastAsia="Times New Roman" w:hAnsi="Calibri" w:cs="Calibri"/>
                <w:color w:val="000000"/>
              </w:rPr>
            </w:pPr>
            <w:ins w:id="950" w:author="Maxon, Dawn" w:date="2020-04-06T14:34:00Z">
              <w:r w:rsidRPr="00292FD1">
                <w:rPr>
                  <w:rFonts w:ascii="Calibri" w:eastAsia="Times New Roman" w:hAnsi="Calibri" w:cs="Calibri"/>
                  <w:color w:val="000000"/>
                </w:rPr>
                <w:t> </w:t>
              </w:r>
            </w:ins>
          </w:p>
        </w:tc>
      </w:tr>
    </w:tbl>
    <w:p w14:paraId="369CF01B" w14:textId="77777777" w:rsidR="00292FD1" w:rsidRDefault="00292FD1">
      <w:pPr>
        <w:pStyle w:val="ListParagraph"/>
        <w:rPr>
          <w:ins w:id="951" w:author="Maxon, Dawn" w:date="2020-04-06T14:28:00Z"/>
        </w:rPr>
        <w:pPrChange w:id="952" w:author="Maxon, Dawn" w:date="2020-04-06T14:31:00Z">
          <w:pPr>
            <w:pStyle w:val="ListParagraph"/>
            <w:numPr>
              <w:numId w:val="12"/>
            </w:numPr>
            <w:ind w:hanging="360"/>
          </w:pPr>
        </w:pPrChange>
      </w:pPr>
    </w:p>
    <w:p w14:paraId="6A5466C5" w14:textId="77777777" w:rsidR="00292FD1" w:rsidRDefault="00292FD1" w:rsidP="00292FD1">
      <w:pPr>
        <w:pStyle w:val="ListParagraph"/>
        <w:numPr>
          <w:ilvl w:val="0"/>
          <w:numId w:val="12"/>
        </w:numPr>
        <w:rPr>
          <w:ins w:id="953" w:author="Maxon, Dawn" w:date="2020-04-06T14:35:00Z"/>
        </w:rPr>
      </w:pPr>
      <w:ins w:id="954" w:author="Maxon, Dawn" w:date="2020-04-06T14:34:00Z">
        <w:r>
          <w:t>P_STRAP_</w:t>
        </w:r>
      </w:ins>
      <w:ins w:id="955" w:author="Maxon, Dawn" w:date="2020-04-06T14:35:00Z">
        <w:r>
          <w:t>WIDTH: integer width of the strap field.</w:t>
        </w:r>
      </w:ins>
    </w:p>
    <w:p w14:paraId="6E2D5396" w14:textId="41A03D14" w:rsidR="00292FD1" w:rsidRDefault="00292FD1" w:rsidP="00292FD1">
      <w:pPr>
        <w:pStyle w:val="ListParagraph"/>
        <w:numPr>
          <w:ilvl w:val="0"/>
          <w:numId w:val="12"/>
        </w:numPr>
        <w:rPr>
          <w:ins w:id="956" w:author="Maxon, Dawn" w:date="2020-04-06T14:36:00Z"/>
        </w:rPr>
      </w:pPr>
      <w:ins w:id="957" w:author="Maxon, Dawn" w:date="2020-04-06T14:35:00Z">
        <w:r>
          <w:t>P_</w:t>
        </w:r>
      </w:ins>
      <w:ins w:id="958" w:author="Maxon, Dawn" w:date="2020-04-08T13:17:00Z">
        <w:r w:rsidR="00396DAF">
          <w:t>BIST_</w:t>
        </w:r>
      </w:ins>
      <w:ins w:id="959" w:author="Maxon, Dawn" w:date="2020-04-06T14:35:00Z">
        <w:r>
          <w:t>PROFILE_WIDTH: integer width of the Profile</w:t>
        </w:r>
      </w:ins>
      <w:ins w:id="960" w:author="Maxon, Dawn" w:date="2020-04-06T14:36:00Z">
        <w:r>
          <w:t xml:space="preserve"> field.</w:t>
        </w:r>
      </w:ins>
    </w:p>
    <w:p w14:paraId="7AFA6236" w14:textId="7F3CC86A" w:rsidR="00292FD1" w:rsidRDefault="00292FD1" w:rsidP="00292FD1">
      <w:pPr>
        <w:pStyle w:val="ListParagraph"/>
        <w:numPr>
          <w:ilvl w:val="0"/>
          <w:numId w:val="12"/>
        </w:numPr>
        <w:rPr>
          <w:ins w:id="961" w:author="Maxon, Dawn" w:date="2020-04-06T14:28:00Z"/>
        </w:rPr>
      </w:pPr>
      <w:ins w:id="962" w:author="Maxon, Dawn" w:date="2020-04-06T14:28:00Z">
        <w:r>
          <w:t>P_BIST_FLIT_COUNT_WIDTH: integer width of the flit count fields in P_BIST_</w:t>
        </w:r>
      </w:ins>
      <w:ins w:id="963" w:author="Maxon, Dawn" w:date="2020-04-08T13:51:00Z">
        <w:r w:rsidR="00906DD3">
          <w:t>NUM_FLITS</w:t>
        </w:r>
      </w:ins>
      <w:ins w:id="964" w:author="Maxon, Dawn" w:date="2020-04-06T14:28:00Z">
        <w:r>
          <w:t>_PER_PROFILE. (</w:t>
        </w:r>
        <w:proofErr w:type="spellStart"/>
        <w:r>
          <w:t>NocStudio</w:t>
        </w:r>
        <w:proofErr w:type="spellEnd"/>
        <w:r>
          <w:t xml:space="preserve"> will calculate this.) </w:t>
        </w:r>
      </w:ins>
    </w:p>
    <w:p w14:paraId="713435A1" w14:textId="77777777" w:rsidR="00292FD1" w:rsidRDefault="00292FD1">
      <w:pPr>
        <w:pStyle w:val="ListParagraph"/>
        <w:pPrChange w:id="965" w:author="Maxon, Dawn" w:date="2020-04-06T14:36:00Z">
          <w:pPr>
            <w:pStyle w:val="ListParagraph"/>
            <w:numPr>
              <w:numId w:val="12"/>
            </w:numPr>
            <w:ind w:hanging="360"/>
          </w:pPr>
        </w:pPrChange>
      </w:pPr>
    </w:p>
    <w:p w14:paraId="32758289" w14:textId="2D7251D1" w:rsidR="00F96969" w:rsidRDefault="00E3640B" w:rsidP="00F73F6F">
      <w:pPr>
        <w:pStyle w:val="Heading2"/>
      </w:pPr>
      <w:bookmarkStart w:id="966" w:name="_Toc37076682"/>
      <w:r>
        <w:t>BIST_CTRL Parameters</w:t>
      </w:r>
      <w:bookmarkEnd w:id="966"/>
    </w:p>
    <w:p w14:paraId="41724554" w14:textId="3429BEA8" w:rsidR="00C27358" w:rsidRDefault="00F92554" w:rsidP="00C27358">
      <w:r>
        <w:t xml:space="preserve">BIST requires a new control module instantiated by </w:t>
      </w:r>
      <w:proofErr w:type="spellStart"/>
      <w:r>
        <w:t>NocStudio</w:t>
      </w:r>
      <w:proofErr w:type="spellEnd"/>
      <w:r>
        <w:t xml:space="preserve"> at the top-</w:t>
      </w:r>
      <w:r w:rsidR="000F5712">
        <w:t xml:space="preserve">level of the </w:t>
      </w:r>
      <w:proofErr w:type="spellStart"/>
      <w:r w:rsidR="000F5712">
        <w:t>NoC</w:t>
      </w:r>
      <w:proofErr w:type="spellEnd"/>
      <w:r w:rsidR="000F5712">
        <w:t xml:space="preserve">. </w:t>
      </w:r>
      <w:r w:rsidR="00C27358">
        <w:t>Th</w:t>
      </w:r>
      <w:r w:rsidR="006C4884">
        <w:t>e</w:t>
      </w:r>
      <w:r w:rsidR="00C27358">
        <w:t>s</w:t>
      </w:r>
      <w:r w:rsidR="006C4884">
        <w:t>e</w:t>
      </w:r>
      <w:r w:rsidR="00C27358">
        <w:t xml:space="preserve"> parameter</w:t>
      </w:r>
      <w:r w:rsidR="000957D6">
        <w:t>s</w:t>
      </w:r>
      <w:r w:rsidR="00C27358">
        <w:t xml:space="preserve"> must be programmed on </w:t>
      </w:r>
      <w:r w:rsidR="006C4884">
        <w:t xml:space="preserve">the new </w:t>
      </w:r>
      <w:proofErr w:type="spellStart"/>
      <w:r>
        <w:t>bist_ctrl</w:t>
      </w:r>
      <w:proofErr w:type="spellEnd"/>
      <w:r>
        <w:t xml:space="preserve"> module</w:t>
      </w:r>
      <w:r w:rsidR="000F5712">
        <w:t>:</w:t>
      </w:r>
    </w:p>
    <w:p w14:paraId="7381DEA9" w14:textId="67D407F9" w:rsidR="00C27358" w:rsidRDefault="00A030CE" w:rsidP="00A030CE">
      <w:pPr>
        <w:pStyle w:val="ListParagraph"/>
        <w:numPr>
          <w:ilvl w:val="0"/>
          <w:numId w:val="12"/>
        </w:numPr>
        <w:rPr>
          <w:ins w:id="967" w:author="Maxon, Dawn" w:date="2020-03-03T14:03:00Z"/>
        </w:rPr>
      </w:pPr>
      <w:r>
        <w:lastRenderedPageBreak/>
        <w:t>P_BIST_C</w:t>
      </w:r>
      <w:del w:id="968" w:author="Maxon, Dawn" w:date="2020-03-03T14:20:00Z">
        <w:r w:rsidDel="003901B3">
          <w:delText>N</w:delText>
        </w:r>
      </w:del>
      <w:r>
        <w:t>TRL_NUM_</w:t>
      </w:r>
      <w:r w:rsidR="00EF7898">
        <w:t>RSSBS</w:t>
      </w:r>
      <w:r w:rsidR="00C27358">
        <w:t xml:space="preserve">: </w:t>
      </w:r>
      <w:r w:rsidR="00B64B30">
        <w:t xml:space="preserve">Integer number of </w:t>
      </w:r>
      <w:r w:rsidR="00EF7898">
        <w:t>RSSB</w:t>
      </w:r>
      <w:r w:rsidR="00B64B30">
        <w:t xml:space="preserve"> modules</w:t>
      </w:r>
      <w:r w:rsidR="00EF7898">
        <w:t xml:space="preserve"> with </w:t>
      </w:r>
      <w:proofErr w:type="spellStart"/>
      <w:r w:rsidR="00EF7898">
        <w:t>bist_chk</w:t>
      </w:r>
      <w:proofErr w:type="spellEnd"/>
      <w:r w:rsidR="00EF7898">
        <w:t xml:space="preserve"> modules attached</w:t>
      </w:r>
      <w:r w:rsidR="00B64B30">
        <w:t xml:space="preserve">, </w:t>
      </w:r>
      <w:r w:rsidR="00C27358">
        <w:t xml:space="preserve">used to size the </w:t>
      </w:r>
      <w:proofErr w:type="spellStart"/>
      <w:r w:rsidR="00C27358">
        <w:t>bist_err_status</w:t>
      </w:r>
      <w:proofErr w:type="spellEnd"/>
      <w:r w:rsidR="00B64B30">
        <w:t>/mask</w:t>
      </w:r>
      <w:r w:rsidR="00C27358">
        <w:t xml:space="preserve"> register</w:t>
      </w:r>
      <w:r w:rsidR="00B64B30">
        <w:t>s</w:t>
      </w:r>
      <w:r w:rsidR="00C27358">
        <w:t>.</w:t>
      </w:r>
      <w:r w:rsidR="00F96969">
        <w:t xml:space="preserve"> </w:t>
      </w:r>
      <w:r w:rsidR="00757FFA">
        <w:t>(</w:t>
      </w:r>
      <w:proofErr w:type="spellStart"/>
      <w:r w:rsidR="00757FFA">
        <w:t>NocStudio</w:t>
      </w:r>
      <w:proofErr w:type="spellEnd"/>
      <w:r w:rsidR="00757FFA">
        <w:t xml:space="preserve"> will calculate this.)</w:t>
      </w:r>
    </w:p>
    <w:p w14:paraId="4C42BC57" w14:textId="6E2A66C1" w:rsidR="002C734E" w:rsidRDefault="002C734E" w:rsidP="00A030CE">
      <w:pPr>
        <w:pStyle w:val="ListParagraph"/>
        <w:numPr>
          <w:ilvl w:val="0"/>
          <w:numId w:val="12"/>
        </w:numPr>
      </w:pPr>
      <w:ins w:id="969" w:author="Maxon, Dawn" w:date="2020-03-03T14:03:00Z">
        <w:r>
          <w:t xml:space="preserve">P_BIST_CTRL_NUM_CHECKERS: integer number of </w:t>
        </w:r>
        <w:proofErr w:type="spellStart"/>
        <w:r>
          <w:t>bist_chk</w:t>
        </w:r>
        <w:proofErr w:type="spellEnd"/>
        <w:r>
          <w:t xml:space="preserve"> modules in </w:t>
        </w:r>
        <w:proofErr w:type="spellStart"/>
        <w:r>
          <w:t>NoC</w:t>
        </w:r>
        <w:proofErr w:type="spellEnd"/>
        <w:r>
          <w:t xml:space="preserve">. Used to size the </w:t>
        </w:r>
        <w:proofErr w:type="spellStart"/>
        <w:r>
          <w:t>bist_done</w:t>
        </w:r>
        <w:proofErr w:type="spellEnd"/>
        <w:r>
          <w:t xml:space="preserve"> bus enter</w:t>
        </w:r>
      </w:ins>
      <w:ins w:id="970" w:author="Maxon, Dawn" w:date="2020-03-03T14:04:00Z">
        <w:r>
          <w:t xml:space="preserve">ing the </w:t>
        </w:r>
        <w:proofErr w:type="spellStart"/>
        <w:r>
          <w:t>bist_cntl</w:t>
        </w:r>
        <w:proofErr w:type="spellEnd"/>
        <w:r>
          <w:t xml:space="preserve"> module.</w:t>
        </w:r>
      </w:ins>
    </w:p>
    <w:p w14:paraId="51162846" w14:textId="61653674" w:rsidR="006B401E" w:rsidRDefault="006B401E" w:rsidP="00C27358">
      <w:pPr>
        <w:pStyle w:val="ListParagraph"/>
        <w:numPr>
          <w:ilvl w:val="0"/>
          <w:numId w:val="12"/>
        </w:numPr>
      </w:pPr>
      <w:r>
        <w:t>P_</w:t>
      </w:r>
      <w:r w:rsidR="00A030CE">
        <w:t>BIST_</w:t>
      </w:r>
      <w:ins w:id="971" w:author="Maxon, Dawn" w:date="2020-03-03T14:20:00Z">
        <w:r w:rsidR="003901B3">
          <w:t>CTRL_</w:t>
        </w:r>
      </w:ins>
      <w:r>
        <w:t xml:space="preserve">NUM_ERR_REGS: integer number of </w:t>
      </w:r>
      <w:proofErr w:type="gramStart"/>
      <w:r>
        <w:t>error</w:t>
      </w:r>
      <w:proofErr w:type="gramEnd"/>
      <w:r>
        <w:t xml:space="preserve"> regs required </w:t>
      </w:r>
      <w:r w:rsidR="008D6EF2">
        <w:t xml:space="preserve">in </w:t>
      </w:r>
      <w:proofErr w:type="spellStart"/>
      <w:r w:rsidR="008D6EF2">
        <w:t>bist_ctrl</w:t>
      </w:r>
      <w:proofErr w:type="spellEnd"/>
      <w:r>
        <w:t xml:space="preserve"> to hold bits for all </w:t>
      </w:r>
      <w:r w:rsidR="00EF7898">
        <w:t>RSSBs with BIST</w:t>
      </w:r>
      <w:r>
        <w:t>.</w:t>
      </w:r>
      <w:r w:rsidR="00E4379A">
        <w:t xml:space="preserve"> </w:t>
      </w:r>
      <w:r w:rsidR="00E73F8E">
        <w:t>Used to instantiate the CSRs.</w:t>
      </w:r>
      <w:r w:rsidR="00757FFA">
        <w:t xml:space="preserve"> (</w:t>
      </w:r>
      <w:proofErr w:type="spellStart"/>
      <w:r w:rsidR="00757FFA">
        <w:t>NocStudio</w:t>
      </w:r>
      <w:proofErr w:type="spellEnd"/>
      <w:r w:rsidR="00757FFA">
        <w:t xml:space="preserve"> will calculate this.)</w:t>
      </w:r>
    </w:p>
    <w:p w14:paraId="74EADA5B" w14:textId="44EBFC98" w:rsidR="003901B3" w:rsidRDefault="003901B3" w:rsidP="00C27358">
      <w:pPr>
        <w:pStyle w:val="ListParagraph"/>
        <w:numPr>
          <w:ilvl w:val="0"/>
          <w:numId w:val="12"/>
        </w:numPr>
        <w:rPr>
          <w:ins w:id="972" w:author="Maxon, Dawn" w:date="2020-03-03T14:23:00Z"/>
        </w:rPr>
      </w:pPr>
      <w:ins w:id="973" w:author="Maxon, Dawn" w:date="2020-03-03T14:23:00Z">
        <w:r>
          <w:t xml:space="preserve">P_BIST_TIMEOUT_WIDTH: </w:t>
        </w:r>
      </w:ins>
      <w:ins w:id="974" w:author="Maxon, Dawn" w:date="2020-03-03T14:24:00Z">
        <w:r>
          <w:t>Integer w</w:t>
        </w:r>
      </w:ins>
      <w:ins w:id="975" w:author="Maxon, Dawn" w:date="2020-03-03T14:23:00Z">
        <w:r>
          <w:t>idth of timeout counter (number of flops present for programming</w:t>
        </w:r>
      </w:ins>
      <w:ins w:id="976" w:author="Maxon, Dawn" w:date="2020-03-03T14:24:00Z">
        <w:r>
          <w:t>)</w:t>
        </w:r>
      </w:ins>
      <w:ins w:id="977" w:author="Maxon, Dawn" w:date="2020-03-03T14:23:00Z">
        <w:r>
          <w:t>.</w:t>
        </w:r>
      </w:ins>
    </w:p>
    <w:p w14:paraId="4E3027D7" w14:textId="447C703E" w:rsidR="00DB2CCB" w:rsidRDefault="00DB2CCB" w:rsidP="00C27358">
      <w:pPr>
        <w:pStyle w:val="ListParagraph"/>
        <w:numPr>
          <w:ilvl w:val="0"/>
          <w:numId w:val="12"/>
        </w:numPr>
      </w:pPr>
      <w:r>
        <w:t>P_</w:t>
      </w:r>
      <w:r w:rsidR="008D6EF2">
        <w:t xml:space="preserve"> </w:t>
      </w:r>
      <w:r>
        <w:t>BIST_TIMEOUT</w:t>
      </w:r>
      <w:ins w:id="978" w:author="Maxon, Dawn" w:date="2020-03-03T13:55:00Z">
        <w:r w:rsidR="007E7DB5">
          <w:t>_RESET_VAL</w:t>
        </w:r>
      </w:ins>
      <w:commentRangeStart w:id="979"/>
      <w:r>
        <w:t xml:space="preserve">: </w:t>
      </w:r>
      <w:r w:rsidR="00B64B30">
        <w:t>Integer n</w:t>
      </w:r>
      <w:r w:rsidR="00CB29C8">
        <w:t xml:space="preserve">umber of </w:t>
      </w:r>
      <w:ins w:id="980" w:author="Maxon, Dawn" w:date="2020-03-03T13:56:00Z">
        <w:r w:rsidR="007E7DB5">
          <w:t xml:space="preserve">thousands </w:t>
        </w:r>
      </w:ins>
      <w:ins w:id="981" w:author="Maxon, Dawn" w:date="2020-03-03T13:57:00Z">
        <w:r w:rsidR="007E7DB5">
          <w:t xml:space="preserve">of </w:t>
        </w:r>
      </w:ins>
      <w:r w:rsidR="00CB29C8">
        <w:t>clock cycles after which BIST should be complete</w:t>
      </w:r>
      <w:commentRangeEnd w:id="979"/>
      <w:r w:rsidR="00E4379A">
        <w:rPr>
          <w:rStyle w:val="CommentReference"/>
        </w:rPr>
        <w:commentReference w:id="979"/>
      </w:r>
      <w:r w:rsidR="00CB29C8">
        <w:t xml:space="preserve">. Used </w:t>
      </w:r>
      <w:r w:rsidR="008D6EF2">
        <w:t xml:space="preserve">as the reset value for the </w:t>
      </w:r>
      <w:r w:rsidR="00EF7898">
        <w:t>timeout field in the BIST_GLOBAL_CONTROL register</w:t>
      </w:r>
      <w:r w:rsidR="008D6EF2">
        <w:t xml:space="preserve">. </w:t>
      </w:r>
      <w:r w:rsidR="000957D6">
        <w:t>This value should be programmed to some value (conservatively, much) bigger than we could ever reasonably expect to be required so as to avoid false failures.</w:t>
      </w:r>
      <w:r w:rsidR="00757FFA">
        <w:t xml:space="preserve"> </w:t>
      </w:r>
      <w:r w:rsidR="00DC48DC">
        <w:t>(</w:t>
      </w:r>
      <w:proofErr w:type="spellStart"/>
      <w:r w:rsidR="00DC48DC">
        <w:t>NocStudio</w:t>
      </w:r>
      <w:proofErr w:type="spellEnd"/>
      <w:r w:rsidR="00DC48DC">
        <w:t xml:space="preserve"> will calculate this.)</w:t>
      </w:r>
    </w:p>
    <w:p w14:paraId="2BF52EB4" w14:textId="15A5C316" w:rsidR="00C82728" w:rsidRDefault="00F76A58" w:rsidP="00C27358">
      <w:pPr>
        <w:pStyle w:val="ListParagraph"/>
        <w:numPr>
          <w:ilvl w:val="0"/>
          <w:numId w:val="12"/>
        </w:numPr>
      </w:pPr>
      <w:del w:id="982" w:author="Maxon, Dawn" w:date="2020-03-03T13:57:00Z">
        <w:r w:rsidDel="007E7DB5">
          <w:delText>P_BIST_TIMEOUT_WIDTH: Integer number used to size the timeout CSR, so that we have exactly as many flops as we need.</w:delText>
        </w:r>
        <w:r w:rsidR="00DC48DC" w:rsidDel="007E7DB5">
          <w:delText xml:space="preserve"> (NocStudio will calculate this.)</w:delText>
        </w:r>
      </w:del>
      <w:ins w:id="983" w:author="Maxon, Dawn" w:date="2020-03-03T13:28:00Z">
        <w:r w:rsidR="00C82728">
          <w:t>P_BIST</w:t>
        </w:r>
      </w:ins>
      <w:ins w:id="984" w:author="Maxon, Dawn" w:date="2020-03-03T13:57:00Z">
        <w:r w:rsidR="007E7DB5">
          <w:t xml:space="preserve">_DONE_ASYNC_MASK: vector </w:t>
        </w:r>
      </w:ins>
      <w:ins w:id="985" w:author="Maxon, Dawn" w:date="2020-03-03T13:58:00Z">
        <w:r w:rsidR="007E7DB5">
          <w:t xml:space="preserve">of Boolean flags, </w:t>
        </w:r>
      </w:ins>
      <w:ins w:id="986" w:author="Maxon, Dawn" w:date="2020-03-03T14:04:00Z">
        <w:r w:rsidR="002C734E">
          <w:t xml:space="preserve">width of P_BIST_CNTRL_NUM_CHECKERS, </w:t>
        </w:r>
      </w:ins>
      <w:ins w:id="987" w:author="Maxon, Dawn" w:date="2020-03-03T13:58:00Z">
        <w:r w:rsidR="007E7DB5">
          <w:t>one</w:t>
        </w:r>
      </w:ins>
      <w:ins w:id="988" w:author="Maxon, Dawn" w:date="2020-03-03T14:04:00Z">
        <w:r w:rsidR="002C734E">
          <w:t xml:space="preserve"> bit</w:t>
        </w:r>
      </w:ins>
      <w:ins w:id="989" w:author="Maxon, Dawn" w:date="2020-03-03T13:58:00Z">
        <w:r w:rsidR="007E7DB5">
          <w:t xml:space="preserve"> per </w:t>
        </w:r>
        <w:proofErr w:type="spellStart"/>
        <w:r w:rsidR="007E7DB5">
          <w:t>bist_done</w:t>
        </w:r>
        <w:proofErr w:type="spellEnd"/>
        <w:r w:rsidR="007E7DB5">
          <w:t xml:space="preserve"> signal</w:t>
        </w:r>
        <w:r w:rsidR="002C734E">
          <w:t xml:space="preserve"> coming into </w:t>
        </w:r>
        <w:proofErr w:type="spellStart"/>
        <w:r w:rsidR="002C734E">
          <w:t>bist_cntl</w:t>
        </w:r>
        <w:proofErr w:type="spellEnd"/>
        <w:r w:rsidR="002C734E">
          <w:t xml:space="preserve">. If set, the corresponding </w:t>
        </w:r>
        <w:proofErr w:type="spellStart"/>
        <w:r w:rsidR="002C734E">
          <w:t>bist_done</w:t>
        </w:r>
        <w:proofErr w:type="spellEnd"/>
        <w:r w:rsidR="002C734E">
          <w:t xml:space="preserve"> signal is asynchronous to </w:t>
        </w:r>
        <w:proofErr w:type="spellStart"/>
        <w:r w:rsidR="002C734E">
          <w:t>bist_cntl</w:t>
        </w:r>
        <w:proofErr w:type="spellEnd"/>
        <w:r w:rsidR="002C734E">
          <w:t xml:space="preserve">, and </w:t>
        </w:r>
      </w:ins>
      <w:ins w:id="990" w:author="Maxon, Dawn" w:date="2020-03-03T13:59:00Z">
        <w:r w:rsidR="002C734E">
          <w:t>synchronizers will be instantiated for that wire.</w:t>
        </w:r>
      </w:ins>
    </w:p>
    <w:p w14:paraId="599F0049" w14:textId="4C921DEA" w:rsidR="00536722" w:rsidRDefault="00E66E55" w:rsidP="0033351D">
      <w:pPr>
        <w:pStyle w:val="Heading1"/>
      </w:pPr>
      <w:bookmarkStart w:id="991" w:name="_Toc37076683"/>
      <w:r>
        <w:t>BIST Register Definitions</w:t>
      </w:r>
      <w:bookmarkEnd w:id="991"/>
    </w:p>
    <w:p w14:paraId="1A20A2C7" w14:textId="711160AA" w:rsidR="001C5872" w:rsidRDefault="00A6697D" w:rsidP="00A6697D">
      <w:r>
        <w:t>All</w:t>
      </w:r>
      <w:r w:rsidR="00390C21">
        <w:t xml:space="preserve"> </w:t>
      </w:r>
      <w:proofErr w:type="spellStart"/>
      <w:r w:rsidR="00390C21">
        <w:t>bist_gen</w:t>
      </w:r>
      <w:proofErr w:type="spellEnd"/>
      <w:r w:rsidR="00390C21">
        <w:t xml:space="preserve"> and </w:t>
      </w:r>
      <w:proofErr w:type="spellStart"/>
      <w:r w:rsidR="00390C21">
        <w:t>bist_chk</w:t>
      </w:r>
      <w:proofErr w:type="spellEnd"/>
      <w:r w:rsidR="00390C21">
        <w:t xml:space="preserve"> </w:t>
      </w:r>
      <w:r>
        <w:t xml:space="preserve">registers will exist in reserved slices of the register space of their RSSB. </w:t>
      </w:r>
      <w:r w:rsidR="00A70AB6">
        <w:t>To minimize flops, i</w:t>
      </w:r>
      <w:r>
        <w:t xml:space="preserve">nput port BIST </w:t>
      </w:r>
      <w:r w:rsidR="00F370C0">
        <w:t xml:space="preserve">registers will only </w:t>
      </w:r>
      <w:r>
        <w:t xml:space="preserve">physically </w:t>
      </w:r>
      <w:r w:rsidR="00F370C0">
        <w:t xml:space="preserve">exist </w:t>
      </w:r>
      <w:r w:rsidR="001F5A19">
        <w:t xml:space="preserve">in the RSSB </w:t>
      </w:r>
      <w:r w:rsidR="00F370C0">
        <w:t xml:space="preserve">if </w:t>
      </w:r>
      <w:r w:rsidR="001F5A19">
        <w:t>P_</w:t>
      </w:r>
      <w:r>
        <w:t>INPUT_PORT_</w:t>
      </w:r>
      <w:r w:rsidR="001F5A19">
        <w:t>BIST_PRESENT is true</w:t>
      </w:r>
      <w:r>
        <w:t xml:space="preserve"> for the port in question</w:t>
      </w:r>
      <w:r w:rsidR="001F5A19">
        <w:t xml:space="preserve">. </w:t>
      </w:r>
      <w:r>
        <w:t xml:space="preserve">P_OUTPUT_PORT_BIST_PRESENT enables the existence of </w:t>
      </w:r>
      <w:proofErr w:type="spellStart"/>
      <w:r>
        <w:t>bist_chk</w:t>
      </w:r>
      <w:proofErr w:type="spellEnd"/>
      <w:r>
        <w:t xml:space="preserve"> registers.</w:t>
      </w:r>
    </w:p>
    <w:p w14:paraId="78FE18FE" w14:textId="4CB68EAE" w:rsidR="00DD7F87" w:rsidRDefault="00A70AB6" w:rsidP="00390C21">
      <w:proofErr w:type="spellStart"/>
      <w:r>
        <w:t>NocStudio</w:t>
      </w:r>
      <w:proofErr w:type="spellEnd"/>
      <w:r>
        <w:t xml:space="preserve"> will only instantiate the </w:t>
      </w:r>
      <w:proofErr w:type="spellStart"/>
      <w:r>
        <w:t>bist_ctrl</w:t>
      </w:r>
      <w:proofErr w:type="spellEnd"/>
      <w:r>
        <w:t xml:space="preserve"> module if BIST is present in the </w:t>
      </w:r>
      <w:proofErr w:type="spellStart"/>
      <w:r>
        <w:t>NoC</w:t>
      </w:r>
      <w:proofErr w:type="spellEnd"/>
      <w:r w:rsidR="00972943">
        <w:t>, so it will not have any area if BIST is not present</w:t>
      </w:r>
      <w:r>
        <w:t>.</w:t>
      </w:r>
    </w:p>
    <w:p w14:paraId="561D87CE" w14:textId="70794173" w:rsidR="00A70AB6" w:rsidRDefault="00A70AB6" w:rsidP="00A70AB6">
      <w:pPr>
        <w:pStyle w:val="Heading2"/>
      </w:pPr>
      <w:bookmarkStart w:id="992" w:name="_Toc37076684"/>
      <w:proofErr w:type="spellStart"/>
      <w:r>
        <w:t>Bist_gen</w:t>
      </w:r>
      <w:proofErr w:type="spellEnd"/>
      <w:r>
        <w:t xml:space="preserve"> Module Registers</w:t>
      </w:r>
      <w:bookmarkEnd w:id="992"/>
    </w:p>
    <w:p w14:paraId="09CD4CB9" w14:textId="1958F248" w:rsidR="00013D09" w:rsidRDefault="00A70AB6" w:rsidP="00013D09">
      <w:r>
        <w:t xml:space="preserve">The </w:t>
      </w:r>
      <w:proofErr w:type="spellStart"/>
      <w:r>
        <w:t>bist_gen</w:t>
      </w:r>
      <w:proofErr w:type="spellEnd"/>
      <w:r>
        <w:t xml:space="preserve"> module reserve</w:t>
      </w:r>
      <w:r w:rsidR="00013D09">
        <w:t>s</w:t>
      </w:r>
      <w:r>
        <w:t xml:space="preserve"> the slice of </w:t>
      </w:r>
      <w:r w:rsidR="00013D09">
        <w:t>RSSB</w:t>
      </w:r>
      <w:r>
        <w:t xml:space="preserve"> address space from 0x3E00 to 0x3EF8 for</w:t>
      </w:r>
      <w:r w:rsidR="00013D09">
        <w:t xml:space="preserve"> per-port</w:t>
      </w:r>
      <w:r>
        <w:t xml:space="preserve"> </w:t>
      </w:r>
      <w:r w:rsidR="00013D09">
        <w:t>CSRs</w:t>
      </w:r>
      <w:r>
        <w:t xml:space="preserve">. </w:t>
      </w:r>
      <w:ins w:id="993" w:author="Maxon, Dawn" w:date="2020-03-10T15:40:00Z">
        <w:r w:rsidR="001C5872">
          <w:t xml:space="preserve">Network </w:t>
        </w:r>
      </w:ins>
      <w:ins w:id="994" w:author="Maxon, Dawn" w:date="2020-03-10T15:38:00Z">
        <w:r w:rsidR="001C5872">
          <w:t xml:space="preserve">BIST can operate without any of these </w:t>
        </w:r>
        <w:proofErr w:type="spellStart"/>
        <w:r w:rsidR="001C5872">
          <w:t>bist_gen</w:t>
        </w:r>
        <w:proofErr w:type="spellEnd"/>
        <w:r w:rsidR="001C5872">
          <w:t xml:space="preserve"> registers</w:t>
        </w:r>
      </w:ins>
      <w:ins w:id="995" w:author="Maxon, Dawn" w:date="2020-03-10T15:39:00Z">
        <w:r w:rsidR="001C5872">
          <w:t xml:space="preserve">. </w:t>
        </w:r>
        <w:proofErr w:type="spellStart"/>
        <w:r w:rsidR="001C5872">
          <w:t>NocStudio</w:t>
        </w:r>
        <w:proofErr w:type="spellEnd"/>
        <w:r w:rsidR="001C5872">
          <w:t xml:space="preserve"> must connect the </w:t>
        </w:r>
        <w:proofErr w:type="spellStart"/>
        <w:r w:rsidR="001C5872">
          <w:t>bist_profile</w:t>
        </w:r>
        <w:proofErr w:type="spellEnd"/>
        <w:r w:rsidR="001C5872">
          <w:t xml:space="preserve"> and </w:t>
        </w:r>
        <w:proofErr w:type="spellStart"/>
        <w:r w:rsidR="001C5872">
          <w:t>bist</w:t>
        </w:r>
      </w:ins>
      <w:ins w:id="996" w:author="Maxon, Dawn" w:date="2020-03-10T15:40:00Z">
        <w:r w:rsidR="001C5872">
          <w:t>_rate_limit</w:t>
        </w:r>
        <w:proofErr w:type="spellEnd"/>
        <w:r w:rsidR="001C5872">
          <w:t xml:space="preserve"> pins on </w:t>
        </w:r>
        <w:proofErr w:type="spellStart"/>
        <w:r w:rsidR="001C5872">
          <w:t>bist_gen</w:t>
        </w:r>
        <w:proofErr w:type="spellEnd"/>
        <w:r w:rsidR="001C5872">
          <w:t xml:space="preserve"> to all zeros if the RSSB has no registers.</w:t>
        </w:r>
      </w:ins>
    </w:p>
    <w:p w14:paraId="19B13B58" w14:textId="24FBDCCC" w:rsidR="00A70AB6" w:rsidRPr="00B1404D" w:rsidDel="00FB4BA0" w:rsidRDefault="00972943" w:rsidP="00013D09">
      <w:pPr>
        <w:pStyle w:val="Heading3"/>
        <w:rPr>
          <w:del w:id="997" w:author="Maxon, Dawn" w:date="2020-03-05T08:54:00Z"/>
          <w:strike/>
        </w:rPr>
      </w:pPr>
      <w:del w:id="998" w:author="Maxon, Dawn" w:date="2020-03-05T08:54:00Z">
        <w:r w:rsidRPr="00B1404D" w:rsidDel="00FB4BA0">
          <w:rPr>
            <w:strike/>
          </w:rPr>
          <w:delText>RSSB_</w:delText>
        </w:r>
        <w:r w:rsidR="00A70AB6" w:rsidRPr="00B1404D" w:rsidDel="00FB4BA0">
          <w:rPr>
            <w:strike/>
          </w:rPr>
          <w:delText>BIST_GEN_LOCAL_BIST_</w:delText>
        </w:r>
        <w:commentRangeStart w:id="999"/>
        <w:r w:rsidR="00A70AB6" w:rsidRPr="00B1404D" w:rsidDel="00FB4BA0">
          <w:rPr>
            <w:strike/>
          </w:rPr>
          <w:delText>EN</w:delText>
        </w:r>
        <w:r w:rsidRPr="00B1404D" w:rsidDel="00FB4BA0">
          <w:rPr>
            <w:strike/>
          </w:rPr>
          <w:delText>A</w:delText>
        </w:r>
        <w:r w:rsidR="00A70AB6" w:rsidRPr="00B1404D" w:rsidDel="00FB4BA0">
          <w:rPr>
            <w:strike/>
          </w:rPr>
          <w:delText>B</w:delText>
        </w:r>
        <w:r w:rsidRPr="00B1404D" w:rsidDel="00FB4BA0">
          <w:rPr>
            <w:strike/>
          </w:rPr>
          <w:delText>LE</w:delText>
        </w:r>
        <w:commentRangeEnd w:id="999"/>
        <w:r w:rsidR="000513CA" w:rsidRPr="00B1404D" w:rsidDel="00FB4BA0">
          <w:rPr>
            <w:rStyle w:val="CommentReference"/>
            <w:rFonts w:asciiTheme="minorHAnsi" w:eastAsiaTheme="minorHAnsi" w:hAnsiTheme="minorHAnsi" w:cstheme="minorBidi"/>
            <w:b w:val="0"/>
            <w:strike/>
          </w:rPr>
          <w:commentReference w:id="999"/>
        </w:r>
        <w:bookmarkStart w:id="1000" w:name="_Toc34750683"/>
        <w:bookmarkStart w:id="1001" w:name="_Toc34750805"/>
        <w:bookmarkStart w:id="1002" w:name="_Toc34750863"/>
        <w:bookmarkStart w:id="1003" w:name="_Toc34750931"/>
        <w:bookmarkStart w:id="1004" w:name="_Toc37076685"/>
        <w:bookmarkEnd w:id="1000"/>
        <w:bookmarkEnd w:id="1001"/>
        <w:bookmarkEnd w:id="1002"/>
        <w:bookmarkEnd w:id="1003"/>
        <w:bookmarkEnd w:id="1004"/>
      </w:del>
    </w:p>
    <w:p w14:paraId="0AA7CE56" w14:textId="7D521EC4" w:rsidR="00A70AB6" w:rsidRPr="00B1404D" w:rsidDel="00FB4BA0" w:rsidRDefault="00A70AB6" w:rsidP="00A70AB6">
      <w:pPr>
        <w:rPr>
          <w:del w:id="1005" w:author="Maxon, Dawn" w:date="2020-03-05T08:54:00Z"/>
          <w:strike/>
        </w:rPr>
      </w:pPr>
      <w:del w:id="1006" w:author="Maxon, Dawn" w:date="2020-03-05T08:54:00Z">
        <w:r w:rsidRPr="00B1404D" w:rsidDel="00FB4BA0">
          <w:rPr>
            <w:strike/>
          </w:rPr>
          <w:delText xml:space="preserve">This CSR </w:delText>
        </w:r>
        <w:r w:rsidR="00972943" w:rsidRPr="00B1404D" w:rsidDel="00FB4BA0">
          <w:rPr>
            <w:strike/>
          </w:rPr>
          <w:delText>will</w:delText>
        </w:r>
        <w:r w:rsidRPr="00B1404D" w:rsidDel="00FB4BA0">
          <w:rPr>
            <w:strike/>
          </w:rPr>
          <w:delText xml:space="preserve"> disable bist_gen modules </w:delText>
        </w:r>
        <w:r w:rsidR="00972943" w:rsidRPr="00B1404D" w:rsidDel="00FB4BA0">
          <w:rPr>
            <w:strike/>
          </w:rPr>
          <w:delText>on a per port basis</w:delText>
        </w:r>
        <w:r w:rsidRPr="00B1404D" w:rsidDel="00FB4BA0">
          <w:rPr>
            <w:strike/>
          </w:rPr>
          <w:delText>. It resets to 0x1 (BIST packet generation enabled) to make manufacturing BIST kickoff simpler. NocStudio should provide the reset value as a parameter:</w:delText>
        </w:r>
        <w:r w:rsidR="00972943" w:rsidRPr="00B1404D" w:rsidDel="00FB4BA0">
          <w:rPr>
            <w:strike/>
          </w:rPr>
          <w:delText xml:space="preserve"> P_INPUT_PORT_LOCAL_BIST_ENABLE. </w:delText>
        </w:r>
        <w:bookmarkStart w:id="1007" w:name="_Toc34750684"/>
        <w:bookmarkStart w:id="1008" w:name="_Toc34750806"/>
        <w:bookmarkStart w:id="1009" w:name="_Toc34750864"/>
        <w:bookmarkStart w:id="1010" w:name="_Toc34750932"/>
        <w:bookmarkStart w:id="1011" w:name="_Toc37076686"/>
        <w:bookmarkEnd w:id="1007"/>
        <w:bookmarkEnd w:id="1008"/>
        <w:bookmarkEnd w:id="1009"/>
        <w:bookmarkEnd w:id="1010"/>
        <w:bookmarkEnd w:id="1011"/>
      </w:del>
    </w:p>
    <w:p w14:paraId="1BC4529C" w14:textId="2BAE87CC" w:rsidR="00B1404D" w:rsidRDefault="00B1404D" w:rsidP="00B1404D">
      <w:pPr>
        <w:pStyle w:val="Heading3"/>
      </w:pPr>
      <w:bookmarkStart w:id="1012" w:name="_Toc37076687"/>
      <w:r>
        <w:t>RSSB_BIST_PROFILE_NUM</w:t>
      </w:r>
      <w:bookmarkEnd w:id="1012"/>
    </w:p>
    <w:p w14:paraId="55A1DA1A" w14:textId="356021C6" w:rsidR="00B1404D" w:rsidRDefault="00B1404D" w:rsidP="00B1404D">
      <w:r>
        <w:t xml:space="preserve">This CSR indicates which BIST profile is currently running. It will reset to zero, indicating manufacturing BIST—the most complete form of BIST designated for this </w:t>
      </w:r>
      <w:proofErr w:type="spellStart"/>
      <w:r>
        <w:t>NoC</w:t>
      </w:r>
      <w:proofErr w:type="spellEnd"/>
      <w:r w:rsidR="002C6A3E">
        <w:t>—is selected</w:t>
      </w:r>
      <w:r>
        <w:t xml:space="preserve">. The </w:t>
      </w:r>
      <w:proofErr w:type="spellStart"/>
      <w:r>
        <w:t>bist_gen</w:t>
      </w:r>
      <w:proofErr w:type="spellEnd"/>
      <w:r>
        <w:t xml:space="preserve"> and </w:t>
      </w:r>
      <w:proofErr w:type="spellStart"/>
      <w:r>
        <w:t>bist_chk</w:t>
      </w:r>
      <w:proofErr w:type="spellEnd"/>
      <w:r>
        <w:t xml:space="preserve"> blocks share the profile number output of the RSSB. </w:t>
      </w:r>
      <w:proofErr w:type="spellStart"/>
      <w:r>
        <w:t>Bist_gen</w:t>
      </w:r>
      <w:proofErr w:type="spellEnd"/>
      <w:r>
        <w:t xml:space="preserve"> uses it </w:t>
      </w:r>
      <w:r w:rsidR="004D64B1">
        <w:t xml:space="preserve">to </w:t>
      </w:r>
      <w:r>
        <w:t xml:space="preserve">index into the P_BIST_ENABLE_PER_PROFILE </w:t>
      </w:r>
      <w:r w:rsidR="000D321E">
        <w:t xml:space="preserve">vector to determine if it should send BIST packets. </w:t>
      </w:r>
      <w:proofErr w:type="spellStart"/>
      <w:r w:rsidR="000D321E">
        <w:t>Bist_chk</w:t>
      </w:r>
      <w:proofErr w:type="spellEnd"/>
      <w:r w:rsidR="000D321E">
        <w:t xml:space="preserve"> uses it to index into the P_BIST_FLIT_COUNT_PER_PROFILE vector to check for missing flits. </w:t>
      </w:r>
    </w:p>
    <w:p w14:paraId="518A85C8" w14:textId="1FC76E04" w:rsidR="000D321E" w:rsidRPr="00067D77" w:rsidRDefault="00FC47B5" w:rsidP="00B1404D">
      <w:r>
        <w:object w:dxaOrig="11056" w:dyaOrig="3001" w14:anchorId="7E3785EF">
          <v:shape id="_x0000_i1028" type="#_x0000_t75" style="width:468pt;height:127pt" o:ole="">
            <v:imagedata r:id="rId20" o:title=""/>
          </v:shape>
          <o:OLEObject Type="Embed" ProgID="Visio.Drawing.15" ShapeID="_x0000_i1028" DrawAspect="Content" ObjectID="_1656253173" r:id="rId21"/>
        </w:object>
      </w:r>
    </w:p>
    <w:p w14:paraId="3A32F377" w14:textId="081EEB63" w:rsidR="00972943" w:rsidRDefault="006E6CB0" w:rsidP="006E6CB0">
      <w:pPr>
        <w:pStyle w:val="Heading3"/>
      </w:pPr>
      <w:bookmarkStart w:id="1013" w:name="_Toc37076688"/>
      <w:r>
        <w:t>RSSB_BIST_GEN_RATE_LIMIT</w:t>
      </w:r>
      <w:bookmarkEnd w:id="1013"/>
    </w:p>
    <w:p w14:paraId="2538F3C2" w14:textId="7909EA16" w:rsidR="006E6CB0" w:rsidRDefault="006E6CB0" w:rsidP="006E6CB0">
      <w:r>
        <w:t>The existing rate limit register for the input port will limit both BIST and regular traffic. Limiting just BIST traffic requires a separate rate limit register</w:t>
      </w:r>
      <w:r w:rsidR="00322B72">
        <w:t xml:space="preserve"> just for BIST traffic (21 flops per </w:t>
      </w:r>
      <w:proofErr w:type="spellStart"/>
      <w:r w:rsidR="00322B72">
        <w:t>bist_gen</w:t>
      </w:r>
      <w:proofErr w:type="spellEnd"/>
      <w:r w:rsidR="00322B72">
        <w:t xml:space="preserve"> module). </w:t>
      </w:r>
      <w:r w:rsidR="00EA308C">
        <w:t>The parameter P_BIST_GEN_RATE_LIMIT_ENB will control whether or not this register exists.</w:t>
      </w:r>
      <w:r w:rsidR="00DC48DC">
        <w:t xml:space="preserve"> One register will exist per connected bridge port (a maximum of 4 registers for currently supported bridges).</w:t>
      </w:r>
    </w:p>
    <w:p w14:paraId="0C66576A" w14:textId="3A85970E" w:rsidR="00DC48DC" w:rsidRPr="006E6CB0" w:rsidRDefault="006F6F87" w:rsidP="006E6CB0">
      <w:r>
        <w:object w:dxaOrig="11056" w:dyaOrig="3090" w14:anchorId="58B55395">
          <v:shape id="_x0000_i1029" type="#_x0000_t75" style="width:468pt;height:130.5pt" o:ole="">
            <v:imagedata r:id="rId22" o:title=""/>
          </v:shape>
          <o:OLEObject Type="Embed" ProgID="Visio.Drawing.15" ShapeID="_x0000_i1029" DrawAspect="Content" ObjectID="_1656253174" r:id="rId23"/>
        </w:object>
      </w:r>
    </w:p>
    <w:p w14:paraId="57388972" w14:textId="77777777" w:rsidR="00F01167" w:rsidRDefault="00F01167" w:rsidP="00F01167">
      <w:pPr>
        <w:pStyle w:val="Heading2"/>
      </w:pPr>
      <w:bookmarkStart w:id="1014" w:name="_Toc37076689"/>
      <w:proofErr w:type="spellStart"/>
      <w:r>
        <w:t>Bist_chk</w:t>
      </w:r>
      <w:proofErr w:type="spellEnd"/>
      <w:r>
        <w:t xml:space="preserve"> Module Registers</w:t>
      </w:r>
      <w:bookmarkEnd w:id="1014"/>
    </w:p>
    <w:p w14:paraId="7D7C7BEA" w14:textId="045367C9" w:rsidR="00013D09" w:rsidRDefault="00013D09" w:rsidP="00F01167">
      <w:pPr>
        <w:rPr>
          <w:ins w:id="1015" w:author="Maxon, Dawn" w:date="2020-03-10T15:40:00Z"/>
        </w:rPr>
      </w:pPr>
      <w:r>
        <w:t xml:space="preserve">The </w:t>
      </w:r>
      <w:proofErr w:type="spellStart"/>
      <w:r>
        <w:t>bist_chk</w:t>
      </w:r>
      <w:proofErr w:type="spellEnd"/>
      <w:r>
        <w:t xml:space="preserve"> modules </w:t>
      </w:r>
      <w:r w:rsidR="00F01167">
        <w:t xml:space="preserve">reserve the slice </w:t>
      </w:r>
      <w:r>
        <w:t xml:space="preserve">of RSSB address space </w:t>
      </w:r>
      <w:r w:rsidR="00F01167">
        <w:t xml:space="preserve">from 0x3F00 to 0x3FF8. </w:t>
      </w:r>
    </w:p>
    <w:p w14:paraId="0EC14345" w14:textId="75173C93" w:rsidR="001C5872" w:rsidRDefault="001C5872" w:rsidP="00F01167">
      <w:ins w:id="1016" w:author="Maxon, Dawn" w:date="2020-03-10T15:40:00Z">
        <w:r>
          <w:t xml:space="preserve">Network BIST can’t preserve error status without these </w:t>
        </w:r>
      </w:ins>
      <w:ins w:id="1017" w:author="Maxon, Dawn" w:date="2020-03-10T15:41:00Z">
        <w:r>
          <w:t xml:space="preserve">registers, so an RSSB with </w:t>
        </w:r>
        <w:proofErr w:type="spellStart"/>
        <w:r>
          <w:t>bist_chk</w:t>
        </w:r>
        <w:proofErr w:type="spellEnd"/>
        <w:r>
          <w:t xml:space="preserve"> modules attached to it must have registers. These can be relocated to </w:t>
        </w:r>
        <w:proofErr w:type="gramStart"/>
        <w:r>
          <w:t>the  neighboring</w:t>
        </w:r>
        <w:proofErr w:type="gramEnd"/>
        <w:r>
          <w:t xml:space="preserve"> </w:t>
        </w:r>
      </w:ins>
      <w:ins w:id="1018" w:author="Maxon, Dawn" w:date="2020-03-10T15:42:00Z">
        <w:r>
          <w:t>bridge as a future improvement, to enable register-free RSSBs, with the rest of the bridge-related registers like the functional rate limiters.</w:t>
        </w:r>
      </w:ins>
    </w:p>
    <w:p w14:paraId="58B093FD" w14:textId="43E02D1F" w:rsidR="00F01167" w:rsidRDefault="00F01167" w:rsidP="00F01167">
      <w:pPr>
        <w:pStyle w:val="Heading3"/>
      </w:pPr>
      <w:bookmarkStart w:id="1019" w:name="_Toc37076690"/>
      <w:r>
        <w:t>RSSB_BIST_CHK</w:t>
      </w:r>
      <w:del w:id="1020" w:author="Maxon, Dawn" w:date="2020-03-10T15:47:00Z">
        <w:r w:rsidDel="00995573">
          <w:delText>_</w:delText>
        </w:r>
      </w:del>
      <w:ins w:id="1021" w:author="Maxon, Dawn" w:date="2020-03-10T15:46:00Z">
        <w:r w:rsidR="001C5872">
          <w:t>_</w:t>
        </w:r>
      </w:ins>
      <w:ins w:id="1022" w:author="Maxon, Dawn" w:date="2020-03-12T14:01:00Z">
        <w:r w:rsidR="002905C6">
          <w:t>NONFATAL_</w:t>
        </w:r>
      </w:ins>
      <w:r>
        <w:t>ERR_INT_STATUS</w:t>
      </w:r>
      <w:bookmarkEnd w:id="1019"/>
    </w:p>
    <w:p w14:paraId="092A2A74" w14:textId="1C605DEA" w:rsidR="00F01167" w:rsidRDefault="00013D09" w:rsidP="00F01167">
      <w:r>
        <w:t xml:space="preserve">This register indicates which </w:t>
      </w:r>
      <w:proofErr w:type="spellStart"/>
      <w:r>
        <w:t>bist_chk</w:t>
      </w:r>
      <w:proofErr w:type="spellEnd"/>
      <w:r>
        <w:t xml:space="preserve"> module on this RSSB detected a</w:t>
      </w:r>
      <w:ins w:id="1023" w:author="Maxon, Dawn" w:date="2020-03-10T15:45:00Z">
        <w:r w:rsidR="001C5872">
          <w:t xml:space="preserve"> non-fatal</w:t>
        </w:r>
      </w:ins>
      <w:del w:id="1024" w:author="Maxon, Dawn" w:date="2020-03-10T15:44:00Z">
        <w:r w:rsidDel="001C5872">
          <w:delText>n</w:delText>
        </w:r>
      </w:del>
      <w:r>
        <w:t xml:space="preserve"> error</w:t>
      </w:r>
      <w:ins w:id="1025" w:author="Maxon, Dawn" w:date="2020-03-10T15:45:00Z">
        <w:r w:rsidR="001C5872">
          <w:t xml:space="preserve"> (corrupted packet)</w:t>
        </w:r>
      </w:ins>
      <w:r>
        <w:t xml:space="preserve">. </w:t>
      </w:r>
      <w:ins w:id="1026" w:author="Maxon, Dawn" w:date="2020-03-10T15:44:00Z">
        <w:r w:rsidR="001C5872">
          <w:t xml:space="preserve">An OR of all bits in the </w:t>
        </w:r>
      </w:ins>
      <w:del w:id="1027" w:author="Maxon, Dawn" w:date="2020-03-10T15:44:00Z">
        <w:r w:rsidR="00F01167" w:rsidDel="001C5872">
          <w:delText xml:space="preserve">Because each bist_chk module may be in a different clk domain from bist_ctrl , the error signal must be a level signal, so that it can be synchronized correctly into the bist_ctrl clock domain. This requires the error signal to be driven from a flop that SW can clear before it clears the RSSB bit in the </w:delText>
        </w:r>
      </w:del>
      <w:ins w:id="1028" w:author="Maxon, Dawn" w:date="2020-03-09T15:56:00Z">
        <w:r w:rsidR="00741DBE">
          <w:t>GLOBAL_</w:t>
        </w:r>
      </w:ins>
      <w:r w:rsidR="00F01167">
        <w:t>BIST_</w:t>
      </w:r>
      <w:del w:id="1029" w:author="Maxon, Dawn" w:date="2020-03-09T15:57:00Z">
        <w:r w:rsidR="00F01167" w:rsidDel="00741DBE">
          <w:delText>CTRL</w:delText>
        </w:r>
      </w:del>
      <w:ins w:id="1030" w:author="Maxon, Dawn" w:date="2020-03-09T15:57:00Z">
        <w:r w:rsidR="00741DBE">
          <w:t>NONFATAL</w:t>
        </w:r>
      </w:ins>
      <w:r w:rsidR="00F01167">
        <w:t>_ERR_STATUS register</w:t>
      </w:r>
      <w:ins w:id="1031" w:author="Maxon, Dawn" w:date="2020-03-10T15:44:00Z">
        <w:r w:rsidR="001C5872">
          <w:t xml:space="preserve"> will create</w:t>
        </w:r>
      </w:ins>
      <w:ins w:id="1032" w:author="Maxon, Dawn" w:date="2020-03-10T15:45:00Z">
        <w:r w:rsidR="001C5872">
          <w:t xml:space="preserve"> a non</w:t>
        </w:r>
      </w:ins>
      <w:ins w:id="1033" w:author="Maxon, Dawn" w:date="2020-03-12T14:07:00Z">
        <w:r w:rsidR="002905C6">
          <w:t>-</w:t>
        </w:r>
      </w:ins>
      <w:ins w:id="1034" w:author="Maxon, Dawn" w:date="2020-03-10T15:45:00Z">
        <w:r w:rsidR="001C5872">
          <w:t>fatal</w:t>
        </w:r>
      </w:ins>
      <w:ins w:id="1035" w:author="Maxon, Dawn" w:date="2020-03-12T14:07:00Z">
        <w:r w:rsidR="002905C6">
          <w:t xml:space="preserve"> </w:t>
        </w:r>
      </w:ins>
      <w:proofErr w:type="spellStart"/>
      <w:ins w:id="1036" w:author="Maxon, Dawn" w:date="2020-03-10T15:45:00Z">
        <w:r w:rsidR="001C5872">
          <w:t>bist_err</w:t>
        </w:r>
        <w:proofErr w:type="spellEnd"/>
        <w:r w:rsidR="001C5872">
          <w:t xml:space="preserve"> interrupt</w:t>
        </w:r>
      </w:ins>
      <w:r w:rsidR="00F01167">
        <w:t xml:space="preserve">. </w:t>
      </w:r>
    </w:p>
    <w:p w14:paraId="667D7BB3" w14:textId="2C356128" w:rsidR="00013D09" w:rsidRDefault="002905C6" w:rsidP="00F01167">
      <w:ins w:id="1037" w:author="Maxon, Dawn" w:date="2020-03-12T14:11:00Z">
        <w:r>
          <w:object w:dxaOrig="12136" w:dyaOrig="2566" w14:anchorId="4432024F">
            <v:shape id="_x0000_i1030" type="#_x0000_t75" style="width:468pt;height:99pt" o:ole="">
              <v:imagedata r:id="rId24" o:title=""/>
            </v:shape>
            <o:OLEObject Type="Embed" ProgID="Visio.Drawing.15" ShapeID="_x0000_i1030" DrawAspect="Content" ObjectID="_1656253175" r:id="rId25"/>
          </w:object>
        </w:r>
      </w:ins>
      <w:del w:id="1038" w:author="Maxon, Dawn" w:date="2020-03-12T14:07:00Z">
        <w:r w:rsidR="004339D5" w:rsidDel="002905C6">
          <w:object w:dxaOrig="10876" w:dyaOrig="2566" w14:anchorId="34E1422D">
            <v:shape id="_x0000_i1031" type="#_x0000_t75" style="width:468pt;height:110pt" o:ole="">
              <v:imagedata r:id="rId26" o:title=""/>
            </v:shape>
            <o:OLEObject Type="Embed" ProgID="Visio.Drawing.15" ShapeID="_x0000_i1031" DrawAspect="Content" ObjectID="_1656253176" r:id="rId27"/>
          </w:object>
        </w:r>
      </w:del>
    </w:p>
    <w:p w14:paraId="31AB59F1" w14:textId="79FD03CA" w:rsidR="00F01167" w:rsidRDefault="00F01167" w:rsidP="00F01167">
      <w:pPr>
        <w:pStyle w:val="Heading3"/>
      </w:pPr>
      <w:bookmarkStart w:id="1039" w:name="_Toc37076691"/>
      <w:r>
        <w:lastRenderedPageBreak/>
        <w:t>RSSB_BIST_CHK</w:t>
      </w:r>
      <w:del w:id="1040" w:author="Maxon, Dawn" w:date="2020-03-10T15:47:00Z">
        <w:r w:rsidDel="00995573">
          <w:delText>_</w:delText>
        </w:r>
      </w:del>
      <w:ins w:id="1041" w:author="Maxon, Dawn" w:date="2020-03-10T15:46:00Z">
        <w:r w:rsidR="001C5872">
          <w:t>_</w:t>
        </w:r>
      </w:ins>
      <w:ins w:id="1042" w:author="Maxon, Dawn" w:date="2020-03-12T14:02:00Z">
        <w:r w:rsidR="002905C6">
          <w:t>NONFATAL_</w:t>
        </w:r>
      </w:ins>
      <w:r>
        <w:t>ERR_INT_MASK</w:t>
      </w:r>
      <w:bookmarkEnd w:id="1039"/>
    </w:p>
    <w:p w14:paraId="15A63610" w14:textId="7AA613CE" w:rsidR="00F01167" w:rsidRDefault="00013D09" w:rsidP="00F01167">
      <w:r>
        <w:t xml:space="preserve">This register allows masking of </w:t>
      </w:r>
      <w:del w:id="1043" w:author="Maxon, Dawn" w:date="2020-03-10T15:47:00Z">
        <w:r w:rsidDel="00995573">
          <w:delText xml:space="preserve">bist </w:delText>
        </w:r>
      </w:del>
      <w:ins w:id="1044" w:author="Maxon, Dawn" w:date="2020-03-10T15:47:00Z">
        <w:r w:rsidR="00995573">
          <w:t xml:space="preserve">BIST </w:t>
        </w:r>
      </w:ins>
      <w:ins w:id="1045" w:author="Maxon, Dawn" w:date="2020-03-10T15:46:00Z">
        <w:r w:rsidR="001C5872">
          <w:t xml:space="preserve">nonfatal </w:t>
        </w:r>
      </w:ins>
      <w:r>
        <w:t>error</w:t>
      </w:r>
      <w:ins w:id="1046" w:author="Maxon, Dawn" w:date="2020-03-10T15:46:00Z">
        <w:r w:rsidR="001C5872">
          <w:t>s</w:t>
        </w:r>
      </w:ins>
      <w:r>
        <w:t xml:space="preserve"> </w:t>
      </w:r>
      <w:del w:id="1047" w:author="Maxon, Dawn" w:date="2020-03-10T15:46:00Z">
        <w:r w:rsidDel="001C5872">
          <w:delText xml:space="preserve">interrupts </w:delText>
        </w:r>
      </w:del>
      <w:r>
        <w:t xml:space="preserve">on a per-port basis. </w:t>
      </w:r>
    </w:p>
    <w:p w14:paraId="3F097316" w14:textId="306ED26C" w:rsidR="00013D09" w:rsidRDefault="009770E1" w:rsidP="00F01167">
      <w:pPr>
        <w:rPr>
          <w:ins w:id="1048" w:author="Maxon, Dawn" w:date="2020-03-12T14:02:00Z"/>
        </w:rPr>
      </w:pPr>
      <w:ins w:id="1049" w:author="Maxon, Dawn" w:date="2020-03-12T14:12:00Z">
        <w:r>
          <w:object w:dxaOrig="12136" w:dyaOrig="2566" w14:anchorId="5544539B">
            <v:shape id="_x0000_i1032" type="#_x0000_t75" style="width:468pt;height:99pt" o:ole="">
              <v:imagedata r:id="rId28" o:title=""/>
            </v:shape>
            <o:OLEObject Type="Embed" ProgID="Visio.Drawing.15" ShapeID="_x0000_i1032" DrawAspect="Content" ObjectID="_1656253177" r:id="rId29"/>
          </w:object>
        </w:r>
      </w:ins>
      <w:del w:id="1050" w:author="Maxon, Dawn" w:date="2020-03-12T14:07:00Z">
        <w:r w:rsidR="009C39F3" w:rsidDel="002905C6">
          <w:object w:dxaOrig="10876" w:dyaOrig="2566" w14:anchorId="5AD5AA71">
            <v:shape id="_x0000_i1033" type="#_x0000_t75" style="width:468pt;height:110pt" o:ole="">
              <v:imagedata r:id="rId30" o:title=""/>
            </v:shape>
            <o:OLEObject Type="Embed" ProgID="Visio.Drawing.15" ShapeID="_x0000_i1033" DrawAspect="Content" ObjectID="_1656253178" r:id="rId31"/>
          </w:object>
        </w:r>
      </w:del>
    </w:p>
    <w:p w14:paraId="36ACD02B" w14:textId="6F82BF32" w:rsidR="002905C6" w:rsidRDefault="002905C6" w:rsidP="002905C6">
      <w:pPr>
        <w:pStyle w:val="Heading3"/>
        <w:rPr>
          <w:ins w:id="1051" w:author="Maxon, Dawn" w:date="2020-03-12T14:04:00Z"/>
        </w:rPr>
      </w:pPr>
      <w:bookmarkStart w:id="1052" w:name="_Toc37076692"/>
      <w:ins w:id="1053" w:author="Maxon, Dawn" w:date="2020-03-12T14:02:00Z">
        <w:r>
          <w:t>RSSB_BIST_CHK_FATAL_ERR_INT_STATUS</w:t>
        </w:r>
      </w:ins>
      <w:bookmarkEnd w:id="1052"/>
    </w:p>
    <w:p w14:paraId="0D459A71" w14:textId="2992AD73" w:rsidR="002905C6" w:rsidRDefault="002905C6" w:rsidP="002905C6">
      <w:pPr>
        <w:rPr>
          <w:ins w:id="1054" w:author="Maxon, Dawn" w:date="2020-03-12T14:04:00Z"/>
        </w:rPr>
      </w:pPr>
      <w:ins w:id="1055" w:author="Maxon, Dawn" w:date="2020-03-12T14:04:00Z">
        <w:r>
          <w:t xml:space="preserve">This register indicates which </w:t>
        </w:r>
        <w:proofErr w:type="spellStart"/>
        <w:r>
          <w:t>bist_chk</w:t>
        </w:r>
        <w:proofErr w:type="spellEnd"/>
        <w:r>
          <w:t xml:space="preserve"> module on this RSSB detected a fatal error (protocol error or mismatching flit count). An OR of all bits in the GLOBAL_BIST_NONFATAL_ERR_STATUS register will create a </w:t>
        </w:r>
        <w:proofErr w:type="spellStart"/>
        <w:r>
          <w:t>nonfatal_bist_err</w:t>
        </w:r>
        <w:proofErr w:type="spellEnd"/>
        <w:r>
          <w:t xml:space="preserve"> interrupt. </w:t>
        </w:r>
      </w:ins>
    </w:p>
    <w:p w14:paraId="05EDC25A" w14:textId="164B9F80" w:rsidR="002905C6" w:rsidRPr="002905C6" w:rsidRDefault="002905C6">
      <w:pPr>
        <w:rPr>
          <w:ins w:id="1056" w:author="Maxon, Dawn" w:date="2020-03-12T14:03:00Z"/>
          <w:rPrChange w:id="1057" w:author="Maxon, Dawn" w:date="2020-03-12T14:04:00Z">
            <w:rPr>
              <w:ins w:id="1058" w:author="Maxon, Dawn" w:date="2020-03-12T14:03:00Z"/>
            </w:rPr>
          </w:rPrChange>
        </w:rPr>
        <w:pPrChange w:id="1059" w:author="Maxon, Dawn" w:date="2020-03-12T14:04:00Z">
          <w:pPr>
            <w:pStyle w:val="Heading3"/>
          </w:pPr>
        </w:pPrChange>
      </w:pPr>
      <w:ins w:id="1060" w:author="Maxon, Dawn" w:date="2020-03-12T14:08:00Z">
        <w:r>
          <w:object w:dxaOrig="11596" w:dyaOrig="2566" w14:anchorId="487B9577">
            <v:shape id="_x0000_i1034" type="#_x0000_t75" style="width:468pt;height:103.5pt" o:ole="">
              <v:imagedata r:id="rId32" o:title=""/>
            </v:shape>
            <o:OLEObject Type="Embed" ProgID="Visio.Drawing.15" ShapeID="_x0000_i1034" DrawAspect="Content" ObjectID="_1656253179" r:id="rId33"/>
          </w:object>
        </w:r>
      </w:ins>
    </w:p>
    <w:p w14:paraId="01A89186" w14:textId="610617BF" w:rsidR="002905C6" w:rsidRDefault="002905C6" w:rsidP="002905C6">
      <w:pPr>
        <w:pStyle w:val="Heading3"/>
        <w:rPr>
          <w:ins w:id="1061" w:author="Maxon, Dawn" w:date="2020-03-12T14:05:00Z"/>
        </w:rPr>
      </w:pPr>
      <w:bookmarkStart w:id="1062" w:name="_Toc37076693"/>
      <w:ins w:id="1063" w:author="Maxon, Dawn" w:date="2020-03-12T14:03:00Z">
        <w:r>
          <w:t>RSSB_BIST_CHK_FATAL_ERR_INT_MASK</w:t>
        </w:r>
      </w:ins>
      <w:bookmarkEnd w:id="1062"/>
    </w:p>
    <w:p w14:paraId="77A2FDF2" w14:textId="6179FD03" w:rsidR="002905C6" w:rsidRDefault="002905C6" w:rsidP="002905C6">
      <w:pPr>
        <w:rPr>
          <w:ins w:id="1064" w:author="Maxon, Dawn" w:date="2020-03-12T14:05:00Z"/>
        </w:rPr>
      </w:pPr>
      <w:ins w:id="1065" w:author="Maxon, Dawn" w:date="2020-03-12T14:05:00Z">
        <w:r>
          <w:t xml:space="preserve">This register allows masking of BIST fatal errors on a per-port basis. </w:t>
        </w:r>
      </w:ins>
    </w:p>
    <w:p w14:paraId="41C9D952" w14:textId="03011F2A" w:rsidR="002905C6" w:rsidRPr="002905C6" w:rsidRDefault="002905C6">
      <w:ins w:id="1066" w:author="Maxon, Dawn" w:date="2020-03-12T14:09:00Z">
        <w:r>
          <w:object w:dxaOrig="11596" w:dyaOrig="2566" w14:anchorId="7DBF41A3">
            <v:shape id="_x0000_i1035" type="#_x0000_t75" style="width:468pt;height:103.5pt" o:ole="">
              <v:imagedata r:id="rId34" o:title=""/>
            </v:shape>
            <o:OLEObject Type="Embed" ProgID="Visio.Drawing.15" ShapeID="_x0000_i1035" DrawAspect="Content" ObjectID="_1656253180" r:id="rId35"/>
          </w:object>
        </w:r>
      </w:ins>
    </w:p>
    <w:p w14:paraId="2474D08B" w14:textId="77777777" w:rsidR="00F01167" w:rsidRDefault="00F01167" w:rsidP="00F01167">
      <w:pPr>
        <w:pStyle w:val="Heading3"/>
      </w:pPr>
      <w:bookmarkStart w:id="1067" w:name="_Toc37076694"/>
      <w:r>
        <w:t>FAULT_ISOLATION (TBD)</w:t>
      </w:r>
      <w:bookmarkEnd w:id="1067"/>
    </w:p>
    <w:p w14:paraId="307117F9" w14:textId="17EC5503" w:rsidR="00F01167" w:rsidRPr="00007B7C" w:rsidRDefault="00F01167" w:rsidP="00F01167">
      <w:r>
        <w:t xml:space="preserve">In the future we may choose to provide fault isolation information (failing pattern, </w:t>
      </w:r>
      <w:proofErr w:type="spellStart"/>
      <w:r>
        <w:t>etc</w:t>
      </w:r>
      <w:proofErr w:type="spellEnd"/>
      <w:r>
        <w:t xml:space="preserve">). This depends on customer input about its value vs its cost. </w:t>
      </w:r>
    </w:p>
    <w:p w14:paraId="62C4CB4B" w14:textId="77777777" w:rsidR="00A70AB6" w:rsidRPr="00390C21" w:rsidRDefault="00A70AB6" w:rsidP="00390C21"/>
    <w:p w14:paraId="7764E30B" w14:textId="1016C046" w:rsidR="00536722" w:rsidRDefault="00013D09" w:rsidP="00536722">
      <w:pPr>
        <w:pStyle w:val="Heading2"/>
      </w:pPr>
      <w:bookmarkStart w:id="1068" w:name="_Toc37076695"/>
      <w:proofErr w:type="spellStart"/>
      <w:r>
        <w:t>B</w:t>
      </w:r>
      <w:r w:rsidR="00050EFA">
        <w:t>ist_cntrl</w:t>
      </w:r>
      <w:proofErr w:type="spellEnd"/>
      <w:r w:rsidR="00050EFA">
        <w:t xml:space="preserve"> </w:t>
      </w:r>
      <w:r w:rsidR="00536722">
        <w:t>Registers</w:t>
      </w:r>
      <w:bookmarkEnd w:id="1068"/>
    </w:p>
    <w:p w14:paraId="476649CB" w14:textId="77777777" w:rsidR="00E81597" w:rsidRDefault="00D337BF" w:rsidP="00E81597">
      <w:r>
        <w:t xml:space="preserve">BIST implementation requires </w:t>
      </w:r>
      <w:r w:rsidR="003125AB">
        <w:t>some</w:t>
      </w:r>
      <w:r>
        <w:t xml:space="preserve"> new </w:t>
      </w:r>
      <w:r w:rsidR="003125AB">
        <w:t>configurable state registers (CSRs)</w:t>
      </w:r>
      <w:r>
        <w:t xml:space="preserve"> </w:t>
      </w:r>
      <w:r w:rsidR="0033351D">
        <w:t>i</w:t>
      </w:r>
      <w:r>
        <w:t xml:space="preserve">n the </w:t>
      </w:r>
      <w:proofErr w:type="spellStart"/>
      <w:r w:rsidR="00E81597">
        <w:t>bist_cntrl</w:t>
      </w:r>
      <w:proofErr w:type="spellEnd"/>
      <w:r w:rsidR="00E81597">
        <w:t xml:space="preserve"> module</w:t>
      </w:r>
      <w:r>
        <w:t>.</w:t>
      </w:r>
      <w:r w:rsidR="00EC0968">
        <w:t xml:space="preserve"> </w:t>
      </w:r>
    </w:p>
    <w:p w14:paraId="073DE800" w14:textId="27C539B9" w:rsidR="00D337BF" w:rsidRPr="00B471E6" w:rsidRDefault="00050EFA" w:rsidP="00E81597">
      <w:pPr>
        <w:pStyle w:val="Heading3"/>
      </w:pPr>
      <w:bookmarkStart w:id="1069" w:name="_Toc37076696"/>
      <w:r>
        <w:t>GLOBAL</w:t>
      </w:r>
      <w:r w:rsidR="00D337BF" w:rsidRPr="00B471E6">
        <w:t>_BIST_</w:t>
      </w:r>
      <w:r w:rsidR="006B401E">
        <w:t>C</w:t>
      </w:r>
      <w:r w:rsidR="00A27E8A">
        <w:t>O</w:t>
      </w:r>
      <w:r w:rsidR="006B401E">
        <w:t>NTR</w:t>
      </w:r>
      <w:r w:rsidR="00A27E8A">
        <w:t>O</w:t>
      </w:r>
      <w:r w:rsidR="006B401E">
        <w:t>L</w:t>
      </w:r>
      <w:bookmarkEnd w:id="1069"/>
    </w:p>
    <w:p w14:paraId="757258B2" w14:textId="53DB0044" w:rsidR="00EC0968" w:rsidRDefault="000F0D34" w:rsidP="00B471E6">
      <w:proofErr w:type="spellStart"/>
      <w:r>
        <w:t>Bit</w:t>
      </w:r>
      <w:proofErr w:type="spellEnd"/>
      <w:r>
        <w:t xml:space="preserve"> 0 of this</w:t>
      </w:r>
      <w:r w:rsidR="00B471E6">
        <w:t xml:space="preserve"> </w:t>
      </w:r>
      <w:r w:rsidR="003125AB">
        <w:t>CSR</w:t>
      </w:r>
      <w:r w:rsidR="00561D8F">
        <w:t xml:space="preserve"> globally enables BIST everywhere that BIST exists. Bit 0 resets to 0. If software sets bit 0 </w:t>
      </w:r>
      <w:r w:rsidR="000D5317">
        <w:t>to 1</w:t>
      </w:r>
      <w:r w:rsidR="00561D8F">
        <w:t xml:space="preserve">, </w:t>
      </w:r>
      <w:r w:rsidR="006D2602">
        <w:t xml:space="preserve">it turns on </w:t>
      </w:r>
      <w:r w:rsidR="00561D8F">
        <w:t xml:space="preserve">all </w:t>
      </w:r>
      <w:proofErr w:type="spellStart"/>
      <w:r w:rsidR="00561D8F">
        <w:t>bist_gen</w:t>
      </w:r>
      <w:proofErr w:type="spellEnd"/>
      <w:r w:rsidR="00DC17F7">
        <w:t>/</w:t>
      </w:r>
      <w:proofErr w:type="spellStart"/>
      <w:r w:rsidR="00DC17F7">
        <w:t>bist_chk</w:t>
      </w:r>
      <w:proofErr w:type="spellEnd"/>
      <w:r w:rsidR="00561D8F">
        <w:t xml:space="preserve"> </w:t>
      </w:r>
      <w:r w:rsidR="00DC17F7">
        <w:t>modules</w:t>
      </w:r>
      <w:r w:rsidR="00D620EA">
        <w:t xml:space="preserve">. </w:t>
      </w:r>
      <w:r w:rsidR="004C11B7">
        <w:t xml:space="preserve">This is the only register write required to kick off </w:t>
      </w:r>
      <w:r w:rsidR="004C11B7">
        <w:lastRenderedPageBreak/>
        <w:t>manufacturing BIST.</w:t>
      </w:r>
      <w:r w:rsidR="000D5317">
        <w:t xml:space="preserve"> If software wants to turn off BIST on some routes using LOCAL_BIST_ENB registers, those writes should be done before enabling </w:t>
      </w:r>
      <w:proofErr w:type="spellStart"/>
      <w:r w:rsidR="000D5317">
        <w:t>bist</w:t>
      </w:r>
      <w:proofErr w:type="spellEnd"/>
      <w:r w:rsidR="000D5317">
        <w:t xml:space="preserve"> globally.</w:t>
      </w:r>
      <w:r>
        <w:t xml:space="preserve"> </w:t>
      </w:r>
    </w:p>
    <w:p w14:paraId="13A60B72" w14:textId="5F279517" w:rsidR="004D64B1" w:rsidRDefault="004D64B1" w:rsidP="00B471E6">
      <w:r>
        <w:t>The upper bits of the register contain the timeout in thousands of clock cycles</w:t>
      </w:r>
      <w:r w:rsidR="00891269">
        <w:t xml:space="preserve"> (2^10 = </w:t>
      </w:r>
      <w:commentRangeStart w:id="1070"/>
      <w:r w:rsidR="00891269">
        <w:t>1024</w:t>
      </w:r>
      <w:commentRangeEnd w:id="1070"/>
      <w:r w:rsidR="00D7497C">
        <w:rPr>
          <w:rStyle w:val="CommentReference"/>
        </w:rPr>
        <w:commentReference w:id="1070"/>
      </w:r>
      <w:r w:rsidR="00891269">
        <w:t>).</w:t>
      </w:r>
      <w:r w:rsidR="00294F80">
        <w:t xml:space="preserve"> </w:t>
      </w:r>
      <w:proofErr w:type="spellStart"/>
      <w:r w:rsidR="00D7497C">
        <w:t>NocStudio</w:t>
      </w:r>
      <w:proofErr w:type="spellEnd"/>
      <w:r w:rsidR="00D7497C">
        <w:t xml:space="preserve"> should write this to </w:t>
      </w:r>
      <w:r w:rsidR="00473DF8">
        <w:t xml:space="preserve">something much larger than any expected real requirement, so that customers can make it a smaller value but not a larger one. P_BIST_TIMEOUT_WIDTH will define where there are flops for this field. </w:t>
      </w:r>
    </w:p>
    <w:p w14:paraId="057A4796" w14:textId="61422474" w:rsidR="00B471E6" w:rsidRDefault="00F25A74" w:rsidP="00B471E6">
      <w:ins w:id="1071" w:author="Maxon, Dawn" w:date="2020-03-12T15:10:00Z">
        <w:r>
          <w:object w:dxaOrig="9751" w:dyaOrig="2386" w14:anchorId="38E3AF20">
            <v:shape id="_x0000_i1036" type="#_x0000_t75" style="width:467pt;height:115pt" o:ole="">
              <v:imagedata r:id="rId36" o:title=""/>
            </v:shape>
            <o:OLEObject Type="Embed" ProgID="Visio.Drawing.15" ShapeID="_x0000_i1036" DrawAspect="Content" ObjectID="_1656253181" r:id="rId37"/>
          </w:object>
        </w:r>
      </w:ins>
      <w:del w:id="1072" w:author="Maxon, Dawn" w:date="2020-03-12T14:41:00Z">
        <w:r w:rsidR="00741DBE" w:rsidDel="00355676">
          <w:fldChar w:fldCharType="begin"/>
        </w:r>
        <w:r w:rsidR="00741DBE" w:rsidDel="00355676">
          <w:fldChar w:fldCharType="end"/>
        </w:r>
      </w:del>
      <w:del w:id="1073" w:author="Maxon, Dawn" w:date="2020-03-09T16:37:00Z">
        <w:r w:rsidR="0091310D" w:rsidDel="00741DBE">
          <w:object w:dxaOrig="9571" w:dyaOrig="2386" w14:anchorId="1872AA20">
            <v:shape id="_x0000_i1037" type="#_x0000_t75" style="width:467pt;height:116pt" o:ole="">
              <v:imagedata r:id="rId38" o:title=""/>
            </v:shape>
            <o:OLEObject Type="Embed" ProgID="Visio.Drawing.15" ShapeID="_x0000_i1037" DrawAspect="Content" ObjectID="_1656253182" r:id="rId39"/>
          </w:object>
        </w:r>
      </w:del>
    </w:p>
    <w:p w14:paraId="1D4B9C13" w14:textId="77777777" w:rsidR="00473DF8" w:rsidRDefault="00473DF8" w:rsidP="00B471E6"/>
    <w:p w14:paraId="6ACD5C2F" w14:textId="28CB82BB" w:rsidR="00050EFA" w:rsidDel="001C5872" w:rsidRDefault="00050EFA" w:rsidP="00050EFA">
      <w:pPr>
        <w:pStyle w:val="Heading3"/>
        <w:rPr>
          <w:del w:id="1074" w:author="Maxon, Dawn" w:date="2020-03-10T15:43:00Z"/>
        </w:rPr>
      </w:pPr>
      <w:del w:id="1075" w:author="Maxon, Dawn" w:date="2020-03-10T15:43:00Z">
        <w:r w:rsidDel="001C5872">
          <w:delText>GLOBAL_BIST_ERR_STATUS_0</w:delText>
        </w:r>
      </w:del>
    </w:p>
    <w:p w14:paraId="619BCD98" w14:textId="69B64C18" w:rsidR="001957A2" w:rsidDel="001C5872" w:rsidRDefault="00050EFA" w:rsidP="00050EFA">
      <w:pPr>
        <w:rPr>
          <w:del w:id="1076" w:author="Maxon, Dawn" w:date="2020-03-10T15:43:00Z"/>
        </w:rPr>
      </w:pPr>
      <w:del w:id="1077" w:author="Maxon, Dawn" w:date="2020-03-10T15:43:00Z">
        <w:r w:rsidDel="001C5872">
          <w:delText>This register holds one bit per RSSB in the NoC. Its width must be set by a parameter P_BIST_CNTRL_NUM_RSSB. If there are more than 64 RSSBs in the NoC, multiple registers will be required. Software can use this register to identify the RSSB that detected a</w:delText>
        </w:r>
      </w:del>
      <w:del w:id="1078" w:author="Maxon, Dawn" w:date="2020-03-05T13:37:00Z">
        <w:r w:rsidDel="00FB4BA0">
          <w:delText>n</w:delText>
        </w:r>
      </w:del>
      <w:del w:id="1079" w:author="Maxon, Dawn" w:date="2020-03-10T15:43:00Z">
        <w:r w:rsidDel="001C5872">
          <w:delText xml:space="preserve"> error, then can read that RSSB’s </w:delText>
        </w:r>
        <w:r w:rsidR="001957A2" w:rsidDel="001C5872">
          <w:delText>RSSB_BIST_CHK_ERR_INT_STATUS to identify which bist_chk module detected the error.</w:delText>
        </w:r>
      </w:del>
    </w:p>
    <w:p w14:paraId="0570B807" w14:textId="177BDB2D" w:rsidR="000F0D34" w:rsidDel="001C5872" w:rsidRDefault="00262BB8" w:rsidP="00B471E6">
      <w:pPr>
        <w:rPr>
          <w:del w:id="1080" w:author="Maxon, Dawn" w:date="2020-03-10T15:43:00Z"/>
        </w:rPr>
      </w:pPr>
      <w:del w:id="1081" w:author="Maxon, Dawn" w:date="2020-03-05T13:38:00Z">
        <w:r w:rsidDel="00FB4BA0">
          <w:object w:dxaOrig="10276" w:dyaOrig="2371" w14:anchorId="57329842">
            <v:shape id="_x0000_i1038" type="#_x0000_t75" style="width:467pt;height:108pt" o:ole="">
              <v:imagedata r:id="rId40" o:title=""/>
            </v:shape>
            <o:OLEObject Type="Embed" ProgID="Visio.Drawing.15" ShapeID="_x0000_i1038" DrawAspect="Content" ObjectID="_1656253183" r:id="rId41"/>
          </w:object>
        </w:r>
      </w:del>
    </w:p>
    <w:p w14:paraId="75D7114A" w14:textId="0F43D303" w:rsidR="002D02B4" w:rsidDel="001C5872" w:rsidRDefault="001957A2" w:rsidP="002D02B4">
      <w:pPr>
        <w:pStyle w:val="Heading3"/>
        <w:rPr>
          <w:del w:id="1082" w:author="Maxon, Dawn" w:date="2020-03-10T15:43:00Z"/>
        </w:rPr>
      </w:pPr>
      <w:del w:id="1083" w:author="Maxon, Dawn" w:date="2020-03-10T15:43:00Z">
        <w:r w:rsidDel="001C5872">
          <w:delText>GLOBAL</w:delText>
        </w:r>
        <w:r w:rsidR="002D02B4" w:rsidDel="001C5872">
          <w:delText>_BIST_ERR_MASK_0</w:delText>
        </w:r>
      </w:del>
    </w:p>
    <w:p w14:paraId="6E43138B" w14:textId="270FC942" w:rsidR="00741DBE" w:rsidRDefault="002D02B4" w:rsidP="002D02B4">
      <w:del w:id="1084" w:author="Maxon, Dawn" w:date="2020-03-10T15:43:00Z">
        <w:r w:rsidDel="001C5872">
          <w:delText xml:space="preserve">This register </w:delText>
        </w:r>
      </w:del>
      <w:del w:id="1085" w:author="Maxon, Dawn" w:date="2020-03-09T16:19:00Z">
        <w:r w:rsidDel="00741DBE">
          <w:delText xml:space="preserve">is used to </w:delText>
        </w:r>
      </w:del>
      <w:del w:id="1086" w:author="Maxon, Dawn" w:date="2020-03-10T15:43:00Z">
        <w:r w:rsidDel="001C5872">
          <w:delText xml:space="preserve">mask off interrupts from known-broken </w:delText>
        </w:r>
        <w:r w:rsidR="00F22158" w:rsidDel="001C5872">
          <w:delText>routers</w:delText>
        </w:r>
        <w:r w:rsidDel="001C5872">
          <w:delText>. Its width is defined by P_</w:delText>
        </w:r>
        <w:r w:rsidR="00F22158" w:rsidDel="001C5872">
          <w:delText>BIST_CNTRL_NUM_RSSB</w:delText>
        </w:r>
        <w:r w:rsidDel="001C5872">
          <w:delText xml:space="preserve">. If there are more than 64 </w:delText>
        </w:r>
        <w:r w:rsidR="00FB2459" w:rsidDel="001C5872">
          <w:delText>RSSBs in the NoC</w:delText>
        </w:r>
        <w:r w:rsidDel="001C5872">
          <w:delText xml:space="preserve">, multiple registers will be required. </w:delText>
        </w:r>
        <w:r w:rsidR="00D95662" w:rsidDel="001C5872">
          <w:delText xml:space="preserve">Software should configure this register before enabling BIST globally if it wants to mask off some </w:delText>
        </w:r>
        <w:r w:rsidR="00FB2459" w:rsidDel="001C5872">
          <w:delText>RSSBs from reporting bist_chk errors</w:delText>
        </w:r>
        <w:r w:rsidR="00D95662" w:rsidDel="001C5872">
          <w:delText>.</w:delText>
        </w:r>
      </w:del>
    </w:p>
    <w:p w14:paraId="126D3C29" w14:textId="3D0ACB0A" w:rsidR="00625944" w:rsidRDefault="00FB4BA0" w:rsidP="00FB4BA0">
      <w:pPr>
        <w:pStyle w:val="Heading3"/>
        <w:rPr>
          <w:ins w:id="1087" w:author="Maxon, Dawn" w:date="2020-03-05T13:38:00Z"/>
        </w:rPr>
      </w:pPr>
      <w:bookmarkStart w:id="1088" w:name="_Toc37076697"/>
      <w:ins w:id="1089" w:author="Maxon, Dawn" w:date="2020-03-05T13:38:00Z">
        <w:r>
          <w:t>GLOBAL_BIST_ERR_STATUS</w:t>
        </w:r>
      </w:ins>
      <w:bookmarkEnd w:id="1088"/>
      <w:del w:id="1090" w:author="Maxon, Dawn" w:date="2020-03-05T13:38:00Z">
        <w:r w:rsidR="00625944" w:rsidDel="00FB4BA0">
          <w:object w:dxaOrig="10276" w:dyaOrig="2371" w14:anchorId="1AEE6D7A">
            <v:shape id="_x0000_i1039" type="#_x0000_t75" style="width:467pt;height:108pt" o:ole="">
              <v:imagedata r:id="rId42" o:title=""/>
            </v:shape>
            <o:OLEObject Type="Embed" ProgID="Visio.Drawing.15" ShapeID="_x0000_i1039" DrawAspect="Content" ObjectID="_1656253184" r:id="rId43"/>
          </w:object>
        </w:r>
      </w:del>
    </w:p>
    <w:p w14:paraId="2C6E8533" w14:textId="209E5A76" w:rsidR="00741DBE" w:rsidRDefault="00FB4BA0" w:rsidP="00FB4BA0">
      <w:pPr>
        <w:rPr>
          <w:ins w:id="1091" w:author="Maxon, Dawn" w:date="2020-03-12T14:45:00Z"/>
        </w:rPr>
      </w:pPr>
      <w:ins w:id="1092" w:author="Maxon, Dawn" w:date="2020-03-05T13:38:00Z">
        <w:r>
          <w:t xml:space="preserve">This register </w:t>
        </w:r>
      </w:ins>
      <w:ins w:id="1093" w:author="Maxon, Dawn" w:date="2020-03-12T14:25:00Z">
        <w:r w:rsidR="009A03BC">
          <w:t xml:space="preserve">aggregates the </w:t>
        </w:r>
      </w:ins>
      <w:ins w:id="1094" w:author="Maxon, Dawn" w:date="2020-03-12T14:21:00Z">
        <w:r w:rsidR="009A03BC">
          <w:t>result</w:t>
        </w:r>
      </w:ins>
      <w:ins w:id="1095" w:author="Maxon, Dawn" w:date="2020-03-12T14:25:00Z">
        <w:r w:rsidR="009A03BC">
          <w:t>s</w:t>
        </w:r>
      </w:ins>
      <w:ins w:id="1096" w:author="Maxon, Dawn" w:date="2020-03-12T14:21:00Z">
        <w:r w:rsidR="009A03BC">
          <w:t xml:space="preserve"> of a BIST run</w:t>
        </w:r>
      </w:ins>
      <w:ins w:id="1097" w:author="Maxon, Dawn" w:date="2020-03-12T14:22:00Z">
        <w:r w:rsidR="009A03BC">
          <w:t>.</w:t>
        </w:r>
      </w:ins>
      <w:ins w:id="1098" w:author="Maxon, Dawn" w:date="2020-03-12T14:24:00Z">
        <w:r w:rsidR="009A03BC">
          <w:t xml:space="preserve"> It satisfies the customer requirement </w:t>
        </w:r>
      </w:ins>
      <w:ins w:id="1099" w:author="Maxon, Dawn" w:date="2020-03-12T14:25:00Z">
        <w:r w:rsidR="009A03BC">
          <w:t>to minimize register reads to obtain BIST results.</w:t>
        </w:r>
      </w:ins>
      <w:ins w:id="1100" w:author="Maxon, Dawn" w:date="2020-03-12T14:22:00Z">
        <w:r w:rsidR="009A03BC">
          <w:t xml:space="preserve"> It has </w:t>
        </w:r>
      </w:ins>
      <w:ins w:id="1101" w:author="Maxon, Dawn" w:date="2020-03-05T13:38:00Z">
        <w:r>
          <w:t xml:space="preserve">one bit </w:t>
        </w:r>
      </w:ins>
      <w:ins w:id="1102" w:author="Maxon, Dawn" w:date="2020-03-12T14:21:00Z">
        <w:r w:rsidR="00651E3F">
          <w:t xml:space="preserve">for </w:t>
        </w:r>
      </w:ins>
      <w:ins w:id="1103" w:author="Maxon, Dawn" w:date="2020-03-12T14:22:00Z">
        <w:r w:rsidR="009A03BC">
          <w:t xml:space="preserve">non-fatal errors and one bit for fatal </w:t>
        </w:r>
        <w:proofErr w:type="gramStart"/>
        <w:r w:rsidR="009A03BC">
          <w:t>errors</w:t>
        </w:r>
      </w:ins>
      <w:ins w:id="1104" w:author="Maxon, Dawn" w:date="2020-03-09T16:20:00Z">
        <w:r w:rsidR="00741DBE">
          <w:t>, and</w:t>
        </w:r>
        <w:proofErr w:type="gramEnd"/>
        <w:r w:rsidR="00741DBE">
          <w:t xml:space="preserve"> is paired with the mask register below</w:t>
        </w:r>
      </w:ins>
      <w:ins w:id="1105" w:author="Maxon, Dawn" w:date="2020-03-05T13:38:00Z">
        <w:r>
          <w:t xml:space="preserve">. </w:t>
        </w:r>
      </w:ins>
      <w:proofErr w:type="spellStart"/>
      <w:ins w:id="1106" w:author="Maxon, Dawn" w:date="2020-03-12T14:22:00Z">
        <w:r w:rsidR="009A03BC">
          <w:t>NocStu</w:t>
        </w:r>
      </w:ins>
      <w:ins w:id="1107" w:author="Maxon, Dawn" w:date="2020-03-12T14:23:00Z">
        <w:r w:rsidR="009A03BC">
          <w:t>dio</w:t>
        </w:r>
        <w:proofErr w:type="spellEnd"/>
        <w:r w:rsidR="009A03BC">
          <w:t xml:space="preserve"> will OR together all the RSSB </w:t>
        </w:r>
        <w:proofErr w:type="spellStart"/>
        <w:r w:rsidR="009A03BC">
          <w:t>fatal_bi</w:t>
        </w:r>
      </w:ins>
      <w:ins w:id="1108" w:author="Maxon, Dawn" w:date="2020-03-12T14:26:00Z">
        <w:r w:rsidR="009A03BC">
          <w:t>s</w:t>
        </w:r>
      </w:ins>
      <w:ins w:id="1109" w:author="Maxon, Dawn" w:date="2020-03-12T14:23:00Z">
        <w:r w:rsidR="009A03BC">
          <w:t>t_err</w:t>
        </w:r>
        <w:proofErr w:type="spellEnd"/>
        <w:r w:rsidR="009A03BC">
          <w:t xml:space="preserve"> signals and provide that as an input to the </w:t>
        </w:r>
        <w:proofErr w:type="spellStart"/>
        <w:r w:rsidR="009A03BC">
          <w:t>bist_ctrl</w:t>
        </w:r>
        <w:proofErr w:type="spellEnd"/>
        <w:r w:rsidR="009A03BC">
          <w:t xml:space="preserve"> module. It will do the same for the RSSB </w:t>
        </w:r>
        <w:proofErr w:type="spellStart"/>
        <w:r w:rsidR="009A03BC">
          <w:t>nonfatal_bi</w:t>
        </w:r>
      </w:ins>
      <w:ins w:id="1110" w:author="Maxon, Dawn" w:date="2020-03-12T14:24:00Z">
        <w:r w:rsidR="009A03BC">
          <w:t>s</w:t>
        </w:r>
      </w:ins>
      <w:ins w:id="1111" w:author="Maxon, Dawn" w:date="2020-03-12T14:23:00Z">
        <w:r w:rsidR="009A03BC">
          <w:t>t_err</w:t>
        </w:r>
      </w:ins>
      <w:proofErr w:type="spellEnd"/>
      <w:ins w:id="1112" w:author="Maxon, Dawn" w:date="2020-03-12T14:24:00Z">
        <w:r w:rsidR="009A03BC">
          <w:t xml:space="preserve"> outputs.</w:t>
        </w:r>
      </w:ins>
      <w:del w:id="1113" w:author="Maxon, Dawn" w:date="2020-03-12T14:13:00Z">
        <w:r w:rsidR="00741DBE" w:rsidDel="00651E3F">
          <w:fldChar w:fldCharType="begin"/>
        </w:r>
        <w:r w:rsidR="00741DBE" w:rsidDel="00651E3F">
          <w:fldChar w:fldCharType="end"/>
        </w:r>
      </w:del>
    </w:p>
    <w:p w14:paraId="76012F50" w14:textId="4F08A902" w:rsidR="00355676" w:rsidRDefault="00F25A74" w:rsidP="00FB4BA0">
      <w:pPr>
        <w:rPr>
          <w:ins w:id="1114" w:author="Maxon, Dawn" w:date="2020-03-05T13:39:00Z"/>
        </w:rPr>
      </w:pPr>
      <w:ins w:id="1115" w:author="Maxon, Dawn" w:date="2020-03-12T15:13:00Z">
        <w:r>
          <w:object w:dxaOrig="11446" w:dyaOrig="2371" w14:anchorId="0AE893E3">
            <v:shape id="_x0000_i1040" type="#_x0000_t75" style="width:467pt;height:96.5pt" o:ole="">
              <v:imagedata r:id="rId44" o:title=""/>
            </v:shape>
            <o:OLEObject Type="Embed" ProgID="Visio.Drawing.15" ShapeID="_x0000_i1040" DrawAspect="Content" ObjectID="_1656253185" r:id="rId45"/>
          </w:object>
        </w:r>
      </w:ins>
    </w:p>
    <w:p w14:paraId="1CEE06F0" w14:textId="49F9C8D4" w:rsidR="00FB4BA0" w:rsidRDefault="00FB4BA0" w:rsidP="00FB4BA0">
      <w:pPr>
        <w:pStyle w:val="Heading3"/>
        <w:rPr>
          <w:ins w:id="1116" w:author="Maxon, Dawn" w:date="2020-03-05T13:40:00Z"/>
        </w:rPr>
      </w:pPr>
      <w:bookmarkStart w:id="1117" w:name="_Toc37076698"/>
      <w:ins w:id="1118" w:author="Maxon, Dawn" w:date="2020-03-05T13:40:00Z">
        <w:r>
          <w:t>GLOBAL_BIST_ERR_MASK</w:t>
        </w:r>
        <w:bookmarkEnd w:id="1117"/>
      </w:ins>
    </w:p>
    <w:p w14:paraId="728CF06A" w14:textId="7F170AE2" w:rsidR="00FB4BA0" w:rsidRDefault="00FB4BA0" w:rsidP="00FB4BA0">
      <w:pPr>
        <w:rPr>
          <w:ins w:id="1119" w:author="Maxon, Dawn" w:date="2020-03-05T13:40:00Z"/>
        </w:rPr>
      </w:pPr>
      <w:ins w:id="1120" w:author="Maxon, Dawn" w:date="2020-03-05T13:40:00Z">
        <w:r>
          <w:t xml:space="preserve">This register is used to mask off </w:t>
        </w:r>
      </w:ins>
      <w:ins w:id="1121" w:author="Maxon, Dawn" w:date="2020-03-12T14:26:00Z">
        <w:r w:rsidR="009A03BC">
          <w:t>BIST error reporting for fatal</w:t>
        </w:r>
      </w:ins>
      <w:ins w:id="1122" w:author="Maxon, Dawn" w:date="2020-03-12T14:27:00Z">
        <w:r w:rsidR="009A03BC">
          <w:t xml:space="preserve"> or non-fatal errors. </w:t>
        </w:r>
      </w:ins>
      <w:ins w:id="1123" w:author="Maxon, Dawn" w:date="2020-03-12T15:14:00Z">
        <w:r w:rsidR="0033712E">
          <w:t xml:space="preserve">To disable the fatal/nonfatal </w:t>
        </w:r>
        <w:proofErr w:type="spellStart"/>
        <w:r w:rsidR="0033712E">
          <w:t>bist</w:t>
        </w:r>
        <w:proofErr w:type="spellEnd"/>
        <w:r w:rsidR="0033712E">
          <w:t xml:space="preserve"> error interrupts, software</w:t>
        </w:r>
      </w:ins>
      <w:ins w:id="1124" w:author="Maxon, Dawn" w:date="2020-03-12T15:15:00Z">
        <w:r w:rsidR="0033712E">
          <w:t xml:space="preserve"> can set bits in this register.</w:t>
        </w:r>
      </w:ins>
    </w:p>
    <w:bookmarkStart w:id="1125" w:name="_Toc34750695"/>
    <w:bookmarkStart w:id="1126" w:name="_Toc37076699"/>
    <w:bookmarkEnd w:id="1125"/>
    <w:bookmarkEnd w:id="1126"/>
    <w:p w14:paraId="441B11E6" w14:textId="3845D704" w:rsidR="00FB4BA0" w:rsidRPr="00FB4BA0" w:rsidDel="00691B27" w:rsidRDefault="00F25A74">
      <w:pPr>
        <w:pStyle w:val="Heading3"/>
        <w:numPr>
          <w:ilvl w:val="0"/>
          <w:numId w:val="0"/>
        </w:numPr>
        <w:rPr>
          <w:del w:id="1127" w:author="Maxon, Dawn" w:date="2020-03-09T17:17:00Z"/>
          <w:rPrChange w:id="1128" w:author="Maxon, Dawn" w:date="2020-03-05T13:38:00Z">
            <w:rPr>
              <w:del w:id="1129" w:author="Maxon, Dawn" w:date="2020-03-09T17:17:00Z"/>
            </w:rPr>
          </w:rPrChange>
        </w:rPr>
        <w:pPrChange w:id="1130" w:author="Maxon, Dawn" w:date="2020-03-09T16:24:00Z">
          <w:pPr/>
        </w:pPrChange>
      </w:pPr>
      <w:ins w:id="1131" w:author="Maxon, Dawn" w:date="2020-03-12T15:13:00Z">
        <w:r>
          <w:object w:dxaOrig="11446" w:dyaOrig="2371" w14:anchorId="6B8E4334">
            <v:shape id="_x0000_i1041" type="#_x0000_t75" style="width:467pt;height:96.5pt" o:ole="">
              <v:imagedata r:id="rId46" o:title=""/>
            </v:shape>
            <o:OLEObject Type="Embed" ProgID="Visio.Drawing.15" ShapeID="_x0000_i1041" DrawAspect="Content" ObjectID="_1656253186" r:id="rId47"/>
          </w:object>
        </w:r>
      </w:ins>
      <w:del w:id="1132" w:author="Maxon, Dawn" w:date="2020-03-12T14:13:00Z">
        <w:r w:rsidR="001F45AF" w:rsidDel="00651E3F">
          <w:fldChar w:fldCharType="begin"/>
        </w:r>
        <w:r w:rsidR="001F45AF" w:rsidDel="00651E3F">
          <w:fldChar w:fldCharType="end"/>
        </w:r>
      </w:del>
    </w:p>
    <w:p w14:paraId="4E64ED1E" w14:textId="35F32773" w:rsidR="001B6B04" w:rsidRPr="00625944" w:rsidRDefault="001B6B04">
      <w:pPr>
        <w:pStyle w:val="Heading3"/>
        <w:numPr>
          <w:ilvl w:val="0"/>
          <w:numId w:val="0"/>
        </w:numPr>
        <w:pPrChange w:id="1133" w:author="Maxon, Dawn" w:date="2020-03-09T17:17:00Z">
          <w:pPr/>
        </w:pPrChange>
      </w:pPr>
    </w:p>
    <w:p w14:paraId="77858B91" w14:textId="272DC0DE" w:rsidR="00DF36C0" w:rsidRPr="00DF36C0" w:rsidRDefault="00BF4D14" w:rsidP="00DF36C0">
      <w:pPr>
        <w:pStyle w:val="Heading1"/>
      </w:pPr>
      <w:bookmarkStart w:id="1134" w:name="_Toc37076700"/>
      <w:r>
        <w:t xml:space="preserve">BIST Packet </w:t>
      </w:r>
      <w:ins w:id="1135" w:author="Maxon, Dawn" w:date="2020-03-10T09:23:00Z">
        <w:r w:rsidR="000E7D4F">
          <w:t xml:space="preserve">Signal </w:t>
        </w:r>
      </w:ins>
      <w:r>
        <w:t>Definition</w:t>
      </w:r>
      <w:bookmarkEnd w:id="1134"/>
    </w:p>
    <w:p w14:paraId="1A0256D6" w14:textId="7A615584" w:rsidR="00DF36C0" w:rsidRDefault="00DF36C0" w:rsidP="00DF36C0">
      <w:pPr>
        <w:pStyle w:val="Heading2"/>
      </w:pPr>
      <w:bookmarkStart w:id="1136" w:name="_Toc37076701"/>
      <w:r>
        <w:t xml:space="preserve">BIST Packet </w:t>
      </w:r>
      <w:del w:id="1137" w:author="Maxon, Dawn" w:date="2020-03-10T09:22:00Z">
        <w:r w:rsidDel="000E7D4F">
          <w:delText xml:space="preserve">Header </w:delText>
        </w:r>
      </w:del>
      <w:ins w:id="1138" w:author="Maxon, Dawn" w:date="2020-03-10T09:22:00Z">
        <w:r w:rsidR="000E7D4F">
          <w:t>Control Signals</w:t>
        </w:r>
        <w:bookmarkEnd w:id="1136"/>
        <w:r w:rsidR="000E7D4F">
          <w:t xml:space="preserve"> </w:t>
        </w:r>
      </w:ins>
    </w:p>
    <w:p w14:paraId="3BD76F02" w14:textId="5968DA72" w:rsidR="009656B8" w:rsidRDefault="0091310D" w:rsidP="00DF36C0">
      <w:r>
        <w:t xml:space="preserve">The </w:t>
      </w:r>
      <w:proofErr w:type="spellStart"/>
      <w:r>
        <w:t>bist_chk</w:t>
      </w:r>
      <w:proofErr w:type="spellEnd"/>
      <w:r>
        <w:t xml:space="preserve"> module needs the ability</w:t>
      </w:r>
      <w:r w:rsidR="00003A55">
        <w:t xml:space="preserve"> to distinguish BIST flits from regular flits</w:t>
      </w:r>
      <w:r>
        <w:t>, so BIST requires a new bit in the header</w:t>
      </w:r>
      <w:r w:rsidR="00003A55">
        <w:t>. Also, this provides a way to e</w:t>
      </w:r>
      <w:r w:rsidR="009656B8">
        <w:t>nabl</w:t>
      </w:r>
      <w:r w:rsidR="00003A55">
        <w:t>e</w:t>
      </w:r>
      <w:r w:rsidR="009656B8">
        <w:t xml:space="preserve"> customer-desired extensions to the </w:t>
      </w:r>
      <w:r w:rsidR="00DF36C0">
        <w:t>BIST</w:t>
      </w:r>
      <w:r w:rsidR="009656B8">
        <w:t xml:space="preserve"> flow--for example, parity and </w:t>
      </w:r>
      <w:proofErr w:type="spellStart"/>
      <w:r w:rsidR="009656B8">
        <w:t>ecc</w:t>
      </w:r>
      <w:proofErr w:type="spellEnd"/>
      <w:r w:rsidR="009656B8">
        <w:t xml:space="preserve"> errors could be forced on BIST packets </w:t>
      </w:r>
      <w:del w:id="1139" w:author="Maxon, Dawn" w:date="2020-03-10T09:23:00Z">
        <w:r w:rsidR="009656B8" w:rsidDel="000E7D4F">
          <w:delText xml:space="preserve">during FUSA BIST </w:delText>
        </w:r>
      </w:del>
      <w:r w:rsidR="009656B8">
        <w:t xml:space="preserve">to verify that error detection/correction logic and error reporting logic </w:t>
      </w:r>
      <w:del w:id="1140" w:author="Maxon, Dawn" w:date="2020-03-10T09:23:00Z">
        <w:r w:rsidR="009656B8" w:rsidDel="000E7D4F">
          <w:delText>is working</w:delText>
        </w:r>
      </w:del>
      <w:ins w:id="1141" w:author="Maxon, Dawn" w:date="2020-03-10T09:23:00Z">
        <w:r w:rsidR="000E7D4F">
          <w:t>works</w:t>
        </w:r>
      </w:ins>
      <w:r w:rsidR="009656B8">
        <w:t xml:space="preserve"> correctly</w:t>
      </w:r>
      <w:r>
        <w:t>. This</w:t>
      </w:r>
      <w:ins w:id="1142" w:author="Maxon, Dawn" w:date="2020-03-10T09:23:00Z">
        <w:r w:rsidR="000E7D4F">
          <w:t xml:space="preserve"> new BIST</w:t>
        </w:r>
      </w:ins>
      <w:r>
        <w:t xml:space="preserve"> bit is 1 for each</w:t>
      </w:r>
      <w:r w:rsidR="00E475E3">
        <w:t xml:space="preserve"> </w:t>
      </w:r>
      <w:r w:rsidR="009656B8">
        <w:t xml:space="preserve">flit </w:t>
      </w:r>
      <w:r>
        <w:t xml:space="preserve">that </w:t>
      </w:r>
      <w:r w:rsidR="009656B8">
        <w:t>belongs to</w:t>
      </w:r>
      <w:r w:rsidR="00E475E3">
        <w:t xml:space="preserve"> a BIST packet</w:t>
      </w:r>
      <w:r>
        <w:t xml:space="preserve">, and </w:t>
      </w:r>
      <w:r w:rsidR="00E475E3">
        <w:t xml:space="preserve">0 for normal </w:t>
      </w:r>
      <w:proofErr w:type="spellStart"/>
      <w:r w:rsidR="00E475E3">
        <w:t>NoC</w:t>
      </w:r>
      <w:proofErr w:type="spellEnd"/>
      <w:r w:rsidR="00E475E3">
        <w:t xml:space="preserve"> traffic. </w:t>
      </w:r>
    </w:p>
    <w:p w14:paraId="2E2B5BBC" w14:textId="3BD95A54" w:rsidR="00E475E3" w:rsidRDefault="00E475E3" w:rsidP="00DF36C0">
      <w:r>
        <w:t>The new bit must be retrofitted into all the existing RTL blocks</w:t>
      </w:r>
      <w:r w:rsidR="00B02484">
        <w:t xml:space="preserve"> that generate/consume/pass-on </w:t>
      </w:r>
      <w:r w:rsidR="00C375C9">
        <w:t xml:space="preserve">the flit headers. Also, it must be included in the parity calculations/checks for </w:t>
      </w:r>
      <w:proofErr w:type="spellStart"/>
      <w:r w:rsidR="00C375C9">
        <w:t>NoCs</w:t>
      </w:r>
      <w:proofErr w:type="spellEnd"/>
      <w:r w:rsidR="00C375C9">
        <w:t xml:space="preserve"> that have parity enabled.</w:t>
      </w:r>
    </w:p>
    <w:p w14:paraId="54B5DD17" w14:textId="526B1835" w:rsidR="00EE0C14" w:rsidRDefault="00EE0C14" w:rsidP="00DF36C0">
      <w:r>
        <w:t xml:space="preserve">To save area, the BIST bit should not exist if BIST isn’t enabled on the </w:t>
      </w:r>
      <w:proofErr w:type="spellStart"/>
      <w:r>
        <w:t>NoC</w:t>
      </w:r>
      <w:proofErr w:type="spellEnd"/>
      <w:r>
        <w:t xml:space="preserve">, so all existing RTL must be modified using generate statements that create two different forms of the headers—one for </w:t>
      </w:r>
      <w:proofErr w:type="spellStart"/>
      <w:r>
        <w:t>NoCs</w:t>
      </w:r>
      <w:proofErr w:type="spellEnd"/>
      <w:r>
        <w:t xml:space="preserve"> with BIST, and one for </w:t>
      </w:r>
      <w:proofErr w:type="spellStart"/>
      <w:r>
        <w:t>NoCs</w:t>
      </w:r>
      <w:proofErr w:type="spellEnd"/>
      <w:r>
        <w:t xml:space="preserve"> without.</w:t>
      </w:r>
    </w:p>
    <w:p w14:paraId="46190B27" w14:textId="1960632A" w:rsidR="00864136" w:rsidDel="00691B27" w:rsidRDefault="009E3A3E" w:rsidP="00DF36C0">
      <w:pPr>
        <w:rPr>
          <w:del w:id="1143" w:author="Maxon, Dawn" w:date="2020-03-09T17:16:00Z"/>
        </w:rPr>
      </w:pPr>
      <w:r>
        <w:t xml:space="preserve">With the BIST bit added, the packet </w:t>
      </w:r>
      <w:del w:id="1144" w:author="Maxon, Dawn" w:date="2020-03-09T17:16:00Z">
        <w:r w:rsidDel="00691B27">
          <w:delText xml:space="preserve">header </w:delText>
        </w:r>
      </w:del>
      <w:ins w:id="1145" w:author="Maxon, Dawn" w:date="2020-03-09T17:16:00Z">
        <w:r w:rsidR="00691B27">
          <w:t xml:space="preserve">control </w:t>
        </w:r>
      </w:ins>
      <w:ins w:id="1146" w:author="Maxon, Dawn" w:date="2020-03-09T17:17:00Z">
        <w:r w:rsidR="00691B27">
          <w:t>fields are</w:t>
        </w:r>
      </w:ins>
      <w:del w:id="1147" w:author="Maxon, Dawn" w:date="2020-03-09T17:17:00Z">
        <w:r w:rsidDel="00691B27">
          <w:delText>looks like this</w:delText>
        </w:r>
      </w:del>
      <w:r>
        <w:t>:</w:t>
      </w:r>
    </w:p>
    <w:p w14:paraId="6DEF89E0" w14:textId="6A73CC63" w:rsidR="00D815B4" w:rsidDel="00691B27" w:rsidRDefault="00D815B4" w:rsidP="00DF36C0">
      <w:pPr>
        <w:rPr>
          <w:del w:id="1148" w:author="Maxon, Dawn" w:date="2020-03-09T17:16:00Z"/>
        </w:rPr>
      </w:pPr>
    </w:p>
    <w:p w14:paraId="7774EC2B" w14:textId="77777777" w:rsidR="009D7742" w:rsidRDefault="009D7742" w:rsidP="00DF36C0"/>
    <w:tbl>
      <w:tblPr>
        <w:tblW w:w="9460" w:type="dxa"/>
        <w:tblLook w:val="04A0" w:firstRow="1" w:lastRow="0" w:firstColumn="1" w:lastColumn="0" w:noHBand="0" w:noVBand="1"/>
      </w:tblPr>
      <w:tblGrid>
        <w:gridCol w:w="1820"/>
        <w:gridCol w:w="2380"/>
        <w:gridCol w:w="5260"/>
      </w:tblGrid>
      <w:tr w:rsidR="00D92369" w:rsidRPr="00D92369" w14:paraId="204B930B" w14:textId="77777777" w:rsidTr="00D92369">
        <w:trPr>
          <w:trHeight w:val="315"/>
        </w:trPr>
        <w:tc>
          <w:tcPr>
            <w:tcW w:w="1820" w:type="dxa"/>
            <w:tcBorders>
              <w:top w:val="single" w:sz="8" w:space="0" w:color="auto"/>
              <w:left w:val="single" w:sz="8" w:space="0" w:color="auto"/>
              <w:bottom w:val="single" w:sz="8" w:space="0" w:color="000000"/>
              <w:right w:val="single" w:sz="8" w:space="0" w:color="auto"/>
            </w:tcBorders>
            <w:shd w:val="pct25" w:color="FFFF00" w:fill="FFFFCA"/>
            <w:vAlign w:val="center"/>
            <w:hideMark/>
          </w:tcPr>
          <w:p w14:paraId="26BDBBEB" w14:textId="77777777" w:rsidR="00D92369" w:rsidRPr="00D92369" w:rsidRDefault="00D92369" w:rsidP="00D92369">
            <w:pPr>
              <w:spacing w:after="0" w:line="240" w:lineRule="auto"/>
              <w:rPr>
                <w:rFonts w:ascii="Calibri" w:eastAsia="Times New Roman" w:hAnsi="Calibri" w:cs="Calibri"/>
                <w:color w:val="000000"/>
              </w:rPr>
            </w:pPr>
            <w:r w:rsidRPr="00D92369">
              <w:rPr>
                <w:rFonts w:ascii="Calibri" w:eastAsia="Times New Roman" w:hAnsi="Calibri" w:cs="Calibri"/>
                <w:color w:val="000000"/>
              </w:rPr>
              <w:t>Signal</w:t>
            </w:r>
          </w:p>
        </w:tc>
        <w:tc>
          <w:tcPr>
            <w:tcW w:w="2380" w:type="dxa"/>
            <w:tcBorders>
              <w:top w:val="single" w:sz="8" w:space="0" w:color="auto"/>
              <w:left w:val="nil"/>
              <w:bottom w:val="single" w:sz="8" w:space="0" w:color="000000"/>
              <w:right w:val="single" w:sz="8" w:space="0" w:color="auto"/>
            </w:tcBorders>
            <w:shd w:val="pct25" w:color="FFFF00" w:fill="FFFFCA"/>
            <w:vAlign w:val="center"/>
            <w:hideMark/>
          </w:tcPr>
          <w:p w14:paraId="57DEE396" w14:textId="77777777" w:rsidR="00D92369" w:rsidRPr="00D92369" w:rsidRDefault="00D92369" w:rsidP="00D92369">
            <w:pPr>
              <w:spacing w:after="0" w:line="240" w:lineRule="auto"/>
              <w:jc w:val="center"/>
              <w:rPr>
                <w:rFonts w:ascii="Calibri" w:eastAsia="Times New Roman" w:hAnsi="Calibri" w:cs="Calibri"/>
                <w:color w:val="000000"/>
              </w:rPr>
            </w:pPr>
            <w:r w:rsidRPr="00D92369">
              <w:rPr>
                <w:rFonts w:ascii="Calibri" w:eastAsia="Times New Roman" w:hAnsi="Calibri" w:cs="Calibri"/>
                <w:color w:val="000000"/>
              </w:rPr>
              <w:t>width</w:t>
            </w:r>
          </w:p>
        </w:tc>
        <w:tc>
          <w:tcPr>
            <w:tcW w:w="5260" w:type="dxa"/>
            <w:tcBorders>
              <w:top w:val="single" w:sz="8" w:space="0" w:color="auto"/>
              <w:left w:val="nil"/>
              <w:bottom w:val="single" w:sz="8" w:space="0" w:color="000000"/>
              <w:right w:val="single" w:sz="8" w:space="0" w:color="auto"/>
            </w:tcBorders>
            <w:shd w:val="pct25" w:color="FFFF00" w:fill="FFFFCA"/>
            <w:vAlign w:val="center"/>
            <w:hideMark/>
          </w:tcPr>
          <w:p w14:paraId="1CCDDAB2" w14:textId="77777777" w:rsidR="00D92369" w:rsidRPr="00D92369" w:rsidRDefault="00D92369" w:rsidP="00D92369">
            <w:pPr>
              <w:spacing w:after="0" w:line="240" w:lineRule="auto"/>
              <w:rPr>
                <w:rFonts w:ascii="Calibri" w:eastAsia="Times New Roman" w:hAnsi="Calibri" w:cs="Calibri"/>
                <w:color w:val="000000"/>
              </w:rPr>
            </w:pPr>
            <w:r w:rsidRPr="00D92369">
              <w:rPr>
                <w:rFonts w:ascii="Calibri" w:eastAsia="Times New Roman" w:hAnsi="Calibri" w:cs="Calibri"/>
                <w:color w:val="000000"/>
              </w:rPr>
              <w:t>description</w:t>
            </w:r>
          </w:p>
        </w:tc>
      </w:tr>
      <w:tr w:rsidR="00D92369" w:rsidRPr="00D92369" w14:paraId="6BDD3284" w14:textId="77777777" w:rsidTr="00D92369">
        <w:trPr>
          <w:trHeight w:val="645"/>
        </w:trPr>
        <w:tc>
          <w:tcPr>
            <w:tcW w:w="1820" w:type="dxa"/>
            <w:tcBorders>
              <w:top w:val="nil"/>
              <w:left w:val="single" w:sz="8" w:space="0" w:color="auto"/>
              <w:bottom w:val="single" w:sz="8" w:space="0" w:color="auto"/>
              <w:right w:val="single" w:sz="8" w:space="0" w:color="auto"/>
            </w:tcBorders>
            <w:shd w:val="clear" w:color="000000" w:fill="FFFFFF"/>
            <w:vAlign w:val="center"/>
            <w:hideMark/>
          </w:tcPr>
          <w:p w14:paraId="0E54BF34" w14:textId="77777777" w:rsidR="00D92369" w:rsidRPr="00D92369" w:rsidRDefault="00D92369" w:rsidP="00D92369">
            <w:pPr>
              <w:spacing w:after="0" w:line="240" w:lineRule="auto"/>
              <w:rPr>
                <w:rFonts w:ascii="Calibri" w:eastAsia="Times New Roman" w:hAnsi="Calibri" w:cs="Calibri"/>
                <w:color w:val="000000"/>
              </w:rPr>
            </w:pPr>
            <w:proofErr w:type="spellStart"/>
            <w:r w:rsidRPr="00D92369">
              <w:rPr>
                <w:rFonts w:ascii="Calibri" w:eastAsia="Times New Roman" w:hAnsi="Calibri" w:cs="Calibri"/>
                <w:color w:val="000000"/>
              </w:rPr>
              <w:t>flit_valid</w:t>
            </w:r>
            <w:proofErr w:type="spellEnd"/>
          </w:p>
        </w:tc>
        <w:tc>
          <w:tcPr>
            <w:tcW w:w="2380" w:type="dxa"/>
            <w:tcBorders>
              <w:top w:val="nil"/>
              <w:left w:val="nil"/>
              <w:bottom w:val="single" w:sz="8" w:space="0" w:color="auto"/>
              <w:right w:val="single" w:sz="8" w:space="0" w:color="auto"/>
            </w:tcBorders>
            <w:shd w:val="clear" w:color="000000" w:fill="FFFFFF"/>
            <w:vAlign w:val="center"/>
            <w:hideMark/>
          </w:tcPr>
          <w:p w14:paraId="6437D5D3" w14:textId="77777777" w:rsidR="00D92369" w:rsidRPr="00D92369" w:rsidRDefault="00D92369" w:rsidP="00D92369">
            <w:pPr>
              <w:spacing w:after="0" w:line="240" w:lineRule="auto"/>
              <w:jc w:val="center"/>
              <w:rPr>
                <w:rFonts w:ascii="Calibri" w:eastAsia="Times New Roman" w:hAnsi="Calibri" w:cs="Calibri"/>
                <w:color w:val="000000"/>
              </w:rPr>
            </w:pPr>
            <w:r w:rsidRPr="00D92369">
              <w:rPr>
                <w:rFonts w:ascii="Calibri" w:eastAsia="Times New Roman" w:hAnsi="Calibri" w:cs="Calibri"/>
                <w:color w:val="000000"/>
              </w:rPr>
              <w:t>NUM_VC</w:t>
            </w:r>
          </w:p>
        </w:tc>
        <w:tc>
          <w:tcPr>
            <w:tcW w:w="5260" w:type="dxa"/>
            <w:tcBorders>
              <w:top w:val="nil"/>
              <w:left w:val="nil"/>
              <w:bottom w:val="single" w:sz="8" w:space="0" w:color="auto"/>
              <w:right w:val="single" w:sz="8" w:space="0" w:color="auto"/>
            </w:tcBorders>
            <w:shd w:val="clear" w:color="000000" w:fill="FFFFFF"/>
            <w:vAlign w:val="center"/>
            <w:hideMark/>
          </w:tcPr>
          <w:p w14:paraId="4D12F8BC" w14:textId="77777777" w:rsidR="00D92369" w:rsidRPr="00D92369" w:rsidRDefault="00D92369" w:rsidP="00D92369">
            <w:pPr>
              <w:spacing w:after="0" w:line="240" w:lineRule="auto"/>
              <w:rPr>
                <w:rFonts w:ascii="Calibri" w:eastAsia="Times New Roman" w:hAnsi="Calibri" w:cs="Calibri"/>
                <w:color w:val="000000"/>
              </w:rPr>
            </w:pPr>
            <w:r w:rsidRPr="00D92369">
              <w:rPr>
                <w:rFonts w:ascii="Calibri" w:eastAsia="Times New Roman" w:hAnsi="Calibri" w:cs="Calibri"/>
                <w:color w:val="000000"/>
              </w:rPr>
              <w:t>One hot vector indicating the virtual channel for which flit is valid in a given cycle.</w:t>
            </w:r>
          </w:p>
        </w:tc>
      </w:tr>
      <w:tr w:rsidR="00D92369" w:rsidRPr="00D92369" w14:paraId="2C4BA66C" w14:textId="77777777" w:rsidTr="00D92369">
        <w:trPr>
          <w:trHeight w:val="675"/>
        </w:trPr>
        <w:tc>
          <w:tcPr>
            <w:tcW w:w="1820" w:type="dxa"/>
            <w:tcBorders>
              <w:top w:val="nil"/>
              <w:left w:val="single" w:sz="8" w:space="0" w:color="auto"/>
              <w:bottom w:val="single" w:sz="8" w:space="0" w:color="auto"/>
              <w:right w:val="single" w:sz="8" w:space="0" w:color="auto"/>
            </w:tcBorders>
            <w:shd w:val="clear" w:color="000000" w:fill="FFFFFF"/>
            <w:vAlign w:val="center"/>
            <w:hideMark/>
          </w:tcPr>
          <w:p w14:paraId="1FE7D336" w14:textId="77777777" w:rsidR="00D92369" w:rsidRPr="00D92369" w:rsidRDefault="00D92369" w:rsidP="00D92369">
            <w:pPr>
              <w:spacing w:after="0" w:line="240" w:lineRule="auto"/>
              <w:rPr>
                <w:rFonts w:ascii="Calibri" w:eastAsia="Times New Roman" w:hAnsi="Calibri" w:cs="Calibri"/>
                <w:color w:val="000000"/>
              </w:rPr>
            </w:pPr>
            <w:proofErr w:type="spellStart"/>
            <w:r w:rsidRPr="00D92369">
              <w:rPr>
                <w:rFonts w:ascii="Calibri" w:eastAsia="Times New Roman" w:hAnsi="Calibri" w:cs="Calibri"/>
                <w:color w:val="000000"/>
              </w:rPr>
              <w:t>flit_sop</w:t>
            </w:r>
            <w:proofErr w:type="spellEnd"/>
          </w:p>
        </w:tc>
        <w:tc>
          <w:tcPr>
            <w:tcW w:w="2380" w:type="dxa"/>
            <w:tcBorders>
              <w:top w:val="nil"/>
              <w:left w:val="nil"/>
              <w:bottom w:val="single" w:sz="8" w:space="0" w:color="auto"/>
              <w:right w:val="single" w:sz="8" w:space="0" w:color="auto"/>
            </w:tcBorders>
            <w:shd w:val="clear" w:color="000000" w:fill="FFFFFF"/>
            <w:vAlign w:val="center"/>
            <w:hideMark/>
          </w:tcPr>
          <w:p w14:paraId="1B9E8FC4" w14:textId="77777777" w:rsidR="00D92369" w:rsidRPr="00D92369" w:rsidRDefault="00D92369" w:rsidP="00D92369">
            <w:pPr>
              <w:spacing w:after="0" w:line="240" w:lineRule="auto"/>
              <w:jc w:val="center"/>
              <w:rPr>
                <w:rFonts w:ascii="Calibri" w:eastAsia="Times New Roman" w:hAnsi="Calibri" w:cs="Calibri"/>
                <w:color w:val="000000"/>
              </w:rPr>
            </w:pPr>
            <w:r w:rsidRPr="00D92369">
              <w:rPr>
                <w:rFonts w:ascii="Calibri" w:eastAsia="Times New Roman" w:hAnsi="Calibri" w:cs="Calibri"/>
                <w:color w:val="000000"/>
              </w:rPr>
              <w:t>1</w:t>
            </w:r>
          </w:p>
        </w:tc>
        <w:tc>
          <w:tcPr>
            <w:tcW w:w="5260" w:type="dxa"/>
            <w:tcBorders>
              <w:top w:val="nil"/>
              <w:left w:val="nil"/>
              <w:bottom w:val="single" w:sz="8" w:space="0" w:color="auto"/>
              <w:right w:val="single" w:sz="8" w:space="0" w:color="auto"/>
            </w:tcBorders>
            <w:shd w:val="clear" w:color="000000" w:fill="FFFFFF"/>
            <w:vAlign w:val="center"/>
            <w:hideMark/>
          </w:tcPr>
          <w:p w14:paraId="2CFE212E" w14:textId="77777777" w:rsidR="00D92369" w:rsidRPr="00D92369" w:rsidRDefault="00D92369" w:rsidP="00D92369">
            <w:pPr>
              <w:spacing w:after="0" w:line="240" w:lineRule="auto"/>
              <w:rPr>
                <w:rFonts w:ascii="Calibri" w:eastAsia="Times New Roman" w:hAnsi="Calibri" w:cs="Calibri"/>
                <w:color w:val="000000"/>
              </w:rPr>
            </w:pPr>
            <w:r w:rsidRPr="00D92369">
              <w:rPr>
                <w:rFonts w:ascii="Calibri" w:eastAsia="Times New Roman" w:hAnsi="Calibri" w:cs="Calibri"/>
                <w:color w:val="000000"/>
              </w:rPr>
              <w:t>Current flit is a start-of-packet</w:t>
            </w:r>
          </w:p>
        </w:tc>
      </w:tr>
      <w:tr w:rsidR="00D92369" w:rsidRPr="00D92369" w14:paraId="6593C99F" w14:textId="77777777" w:rsidTr="00D92369">
        <w:trPr>
          <w:trHeight w:val="690"/>
        </w:trPr>
        <w:tc>
          <w:tcPr>
            <w:tcW w:w="1820" w:type="dxa"/>
            <w:tcBorders>
              <w:top w:val="nil"/>
              <w:left w:val="single" w:sz="8" w:space="0" w:color="auto"/>
              <w:bottom w:val="single" w:sz="8" w:space="0" w:color="auto"/>
              <w:right w:val="single" w:sz="8" w:space="0" w:color="auto"/>
            </w:tcBorders>
            <w:shd w:val="clear" w:color="000000" w:fill="FFFFFF"/>
            <w:vAlign w:val="center"/>
            <w:hideMark/>
          </w:tcPr>
          <w:p w14:paraId="6D3C465D" w14:textId="77777777" w:rsidR="00D92369" w:rsidRPr="00D92369" w:rsidRDefault="00D92369" w:rsidP="00D92369">
            <w:pPr>
              <w:spacing w:after="0" w:line="240" w:lineRule="auto"/>
              <w:rPr>
                <w:rFonts w:ascii="Calibri" w:eastAsia="Times New Roman" w:hAnsi="Calibri" w:cs="Calibri"/>
                <w:color w:val="000000"/>
              </w:rPr>
            </w:pPr>
            <w:proofErr w:type="spellStart"/>
            <w:r w:rsidRPr="00D92369">
              <w:rPr>
                <w:rFonts w:ascii="Calibri" w:eastAsia="Times New Roman" w:hAnsi="Calibri" w:cs="Calibri"/>
                <w:color w:val="000000"/>
              </w:rPr>
              <w:t>flit_eop</w:t>
            </w:r>
            <w:proofErr w:type="spellEnd"/>
          </w:p>
        </w:tc>
        <w:tc>
          <w:tcPr>
            <w:tcW w:w="2380" w:type="dxa"/>
            <w:tcBorders>
              <w:top w:val="nil"/>
              <w:left w:val="nil"/>
              <w:bottom w:val="single" w:sz="8" w:space="0" w:color="auto"/>
              <w:right w:val="single" w:sz="8" w:space="0" w:color="auto"/>
            </w:tcBorders>
            <w:shd w:val="clear" w:color="000000" w:fill="FFFFFF"/>
            <w:vAlign w:val="center"/>
            <w:hideMark/>
          </w:tcPr>
          <w:p w14:paraId="3C64426A" w14:textId="77777777" w:rsidR="00D92369" w:rsidRPr="00D92369" w:rsidRDefault="00D92369" w:rsidP="00D92369">
            <w:pPr>
              <w:spacing w:after="0" w:line="240" w:lineRule="auto"/>
              <w:jc w:val="center"/>
              <w:rPr>
                <w:rFonts w:ascii="Calibri" w:eastAsia="Times New Roman" w:hAnsi="Calibri" w:cs="Calibri"/>
                <w:color w:val="000000"/>
              </w:rPr>
            </w:pPr>
            <w:r w:rsidRPr="00D92369">
              <w:rPr>
                <w:rFonts w:ascii="Calibri" w:eastAsia="Times New Roman" w:hAnsi="Calibri" w:cs="Calibri"/>
                <w:color w:val="000000"/>
              </w:rPr>
              <w:t>1</w:t>
            </w:r>
          </w:p>
        </w:tc>
        <w:tc>
          <w:tcPr>
            <w:tcW w:w="5260" w:type="dxa"/>
            <w:tcBorders>
              <w:top w:val="nil"/>
              <w:left w:val="nil"/>
              <w:bottom w:val="single" w:sz="8" w:space="0" w:color="auto"/>
              <w:right w:val="single" w:sz="8" w:space="0" w:color="auto"/>
            </w:tcBorders>
            <w:shd w:val="clear" w:color="000000" w:fill="FFFFFF"/>
            <w:vAlign w:val="center"/>
            <w:hideMark/>
          </w:tcPr>
          <w:p w14:paraId="6D54B43F" w14:textId="77777777" w:rsidR="00D92369" w:rsidRPr="00D92369" w:rsidRDefault="00D92369" w:rsidP="00D92369">
            <w:pPr>
              <w:spacing w:after="0" w:line="240" w:lineRule="auto"/>
              <w:rPr>
                <w:rFonts w:ascii="Calibri" w:eastAsia="Times New Roman" w:hAnsi="Calibri" w:cs="Calibri"/>
                <w:color w:val="000000"/>
              </w:rPr>
            </w:pPr>
            <w:r w:rsidRPr="00D92369">
              <w:rPr>
                <w:rFonts w:ascii="Calibri" w:eastAsia="Times New Roman" w:hAnsi="Calibri" w:cs="Calibri"/>
                <w:color w:val="000000"/>
              </w:rPr>
              <w:t xml:space="preserve">Current flit is an end-of-packet. Sop and </w:t>
            </w:r>
            <w:proofErr w:type="spellStart"/>
            <w:r w:rsidRPr="00D92369">
              <w:rPr>
                <w:rFonts w:ascii="Calibri" w:eastAsia="Times New Roman" w:hAnsi="Calibri" w:cs="Calibri"/>
                <w:color w:val="000000"/>
              </w:rPr>
              <w:t>eop</w:t>
            </w:r>
            <w:proofErr w:type="spellEnd"/>
            <w:r w:rsidRPr="00D92369">
              <w:rPr>
                <w:rFonts w:ascii="Calibri" w:eastAsia="Times New Roman" w:hAnsi="Calibri" w:cs="Calibri"/>
                <w:color w:val="000000"/>
              </w:rPr>
              <w:t xml:space="preserve"> are asserted in the same cycle for single flit packets.</w:t>
            </w:r>
          </w:p>
        </w:tc>
      </w:tr>
      <w:tr w:rsidR="00D92369" w:rsidRPr="00D92369" w14:paraId="6F9F302A" w14:textId="77777777" w:rsidTr="00D92369">
        <w:trPr>
          <w:trHeight w:val="690"/>
        </w:trPr>
        <w:tc>
          <w:tcPr>
            <w:tcW w:w="1820" w:type="dxa"/>
            <w:tcBorders>
              <w:top w:val="nil"/>
              <w:left w:val="single" w:sz="8" w:space="0" w:color="auto"/>
              <w:bottom w:val="single" w:sz="8" w:space="0" w:color="auto"/>
              <w:right w:val="single" w:sz="8" w:space="0" w:color="auto"/>
            </w:tcBorders>
            <w:shd w:val="clear" w:color="000000" w:fill="FFFFFF"/>
            <w:vAlign w:val="center"/>
            <w:hideMark/>
          </w:tcPr>
          <w:p w14:paraId="71AAD8F6" w14:textId="6F8BD798" w:rsidR="00D92369" w:rsidRPr="00D92369" w:rsidRDefault="00D92369" w:rsidP="00D92369">
            <w:pPr>
              <w:spacing w:after="0" w:line="240" w:lineRule="auto"/>
              <w:rPr>
                <w:rFonts w:ascii="Calibri" w:eastAsia="Times New Roman" w:hAnsi="Calibri" w:cs="Calibri"/>
                <w:color w:val="000000"/>
              </w:rPr>
            </w:pPr>
            <w:proofErr w:type="spellStart"/>
            <w:r w:rsidRPr="00D92369">
              <w:rPr>
                <w:rFonts w:ascii="Calibri" w:eastAsia="Times New Roman" w:hAnsi="Calibri" w:cs="Calibri"/>
                <w:color w:val="000000"/>
              </w:rPr>
              <w:t>flit_bist</w:t>
            </w:r>
            <w:proofErr w:type="spellEnd"/>
          </w:p>
        </w:tc>
        <w:tc>
          <w:tcPr>
            <w:tcW w:w="2380" w:type="dxa"/>
            <w:tcBorders>
              <w:top w:val="nil"/>
              <w:left w:val="nil"/>
              <w:bottom w:val="single" w:sz="8" w:space="0" w:color="auto"/>
              <w:right w:val="single" w:sz="8" w:space="0" w:color="auto"/>
            </w:tcBorders>
            <w:shd w:val="clear" w:color="000000" w:fill="FFFFFF"/>
            <w:vAlign w:val="center"/>
            <w:hideMark/>
          </w:tcPr>
          <w:p w14:paraId="42524D67" w14:textId="77777777" w:rsidR="00D92369" w:rsidRPr="00D92369" w:rsidRDefault="00D92369" w:rsidP="00D92369">
            <w:pPr>
              <w:spacing w:after="0" w:line="240" w:lineRule="auto"/>
              <w:jc w:val="center"/>
              <w:rPr>
                <w:rFonts w:ascii="Calibri" w:eastAsia="Times New Roman" w:hAnsi="Calibri" w:cs="Calibri"/>
                <w:color w:val="000000"/>
              </w:rPr>
            </w:pPr>
            <w:r w:rsidRPr="00D92369">
              <w:rPr>
                <w:rFonts w:ascii="Calibri" w:eastAsia="Times New Roman" w:hAnsi="Calibri" w:cs="Calibri"/>
                <w:color w:val="000000"/>
              </w:rPr>
              <w:t>1</w:t>
            </w:r>
          </w:p>
        </w:tc>
        <w:tc>
          <w:tcPr>
            <w:tcW w:w="5260" w:type="dxa"/>
            <w:tcBorders>
              <w:top w:val="nil"/>
              <w:left w:val="nil"/>
              <w:bottom w:val="single" w:sz="8" w:space="0" w:color="auto"/>
              <w:right w:val="single" w:sz="8" w:space="0" w:color="auto"/>
            </w:tcBorders>
            <w:shd w:val="clear" w:color="000000" w:fill="FFFFFF"/>
            <w:vAlign w:val="center"/>
            <w:hideMark/>
          </w:tcPr>
          <w:p w14:paraId="6A7041F4" w14:textId="1D14189A" w:rsidR="00D92369" w:rsidRPr="00D92369" w:rsidRDefault="00D92369" w:rsidP="00D92369">
            <w:pPr>
              <w:spacing w:after="0" w:line="240" w:lineRule="auto"/>
              <w:rPr>
                <w:rFonts w:ascii="Calibri" w:eastAsia="Times New Roman" w:hAnsi="Calibri" w:cs="Calibri"/>
                <w:color w:val="000000"/>
              </w:rPr>
            </w:pPr>
            <w:r w:rsidRPr="00D92369">
              <w:rPr>
                <w:rFonts w:ascii="Calibri" w:eastAsia="Times New Roman" w:hAnsi="Calibri" w:cs="Calibri"/>
                <w:color w:val="000000"/>
              </w:rPr>
              <w:t xml:space="preserve">Current flit is </w:t>
            </w:r>
            <w:r w:rsidR="00F22158">
              <w:rPr>
                <w:rFonts w:ascii="Calibri" w:eastAsia="Times New Roman" w:hAnsi="Calibri" w:cs="Calibri"/>
                <w:color w:val="000000"/>
              </w:rPr>
              <w:t xml:space="preserve">part of a </w:t>
            </w:r>
            <w:r w:rsidRPr="00D92369">
              <w:rPr>
                <w:rFonts w:ascii="Calibri" w:eastAsia="Times New Roman" w:hAnsi="Calibri" w:cs="Calibri"/>
                <w:color w:val="000000"/>
              </w:rPr>
              <w:t xml:space="preserve">BIST </w:t>
            </w:r>
            <w:r w:rsidR="00F22158">
              <w:rPr>
                <w:rFonts w:ascii="Calibri" w:eastAsia="Times New Roman" w:hAnsi="Calibri" w:cs="Calibri"/>
                <w:color w:val="000000"/>
              </w:rPr>
              <w:t>pkt</w:t>
            </w:r>
            <w:r w:rsidRPr="00D92369">
              <w:rPr>
                <w:rFonts w:ascii="Calibri" w:eastAsia="Times New Roman" w:hAnsi="Calibri" w:cs="Calibri"/>
                <w:color w:val="000000"/>
              </w:rPr>
              <w:t>, not normal network traffic.</w:t>
            </w:r>
          </w:p>
        </w:tc>
      </w:tr>
      <w:tr w:rsidR="00D92369" w:rsidRPr="00D92369" w14:paraId="6F7B225E" w14:textId="77777777" w:rsidTr="00D92369">
        <w:trPr>
          <w:trHeight w:val="705"/>
        </w:trPr>
        <w:tc>
          <w:tcPr>
            <w:tcW w:w="1820" w:type="dxa"/>
            <w:tcBorders>
              <w:top w:val="nil"/>
              <w:left w:val="single" w:sz="8" w:space="0" w:color="auto"/>
              <w:bottom w:val="single" w:sz="8" w:space="0" w:color="auto"/>
              <w:right w:val="single" w:sz="8" w:space="0" w:color="auto"/>
            </w:tcBorders>
            <w:shd w:val="clear" w:color="000000" w:fill="FFFFFF"/>
            <w:vAlign w:val="center"/>
            <w:hideMark/>
          </w:tcPr>
          <w:p w14:paraId="4907A522" w14:textId="77777777" w:rsidR="00D92369" w:rsidRPr="00D92369" w:rsidRDefault="00D92369" w:rsidP="00D92369">
            <w:pPr>
              <w:spacing w:after="0" w:line="240" w:lineRule="auto"/>
              <w:rPr>
                <w:rFonts w:ascii="Calibri" w:eastAsia="Times New Roman" w:hAnsi="Calibri" w:cs="Calibri"/>
                <w:color w:val="000000"/>
              </w:rPr>
            </w:pPr>
            <w:proofErr w:type="spellStart"/>
            <w:r w:rsidRPr="00D92369">
              <w:rPr>
                <w:rFonts w:ascii="Calibri" w:eastAsia="Times New Roman" w:hAnsi="Calibri" w:cs="Calibri"/>
                <w:color w:val="000000"/>
              </w:rPr>
              <w:t>flit_cell_valid</w:t>
            </w:r>
            <w:proofErr w:type="spellEnd"/>
          </w:p>
        </w:tc>
        <w:tc>
          <w:tcPr>
            <w:tcW w:w="2380" w:type="dxa"/>
            <w:tcBorders>
              <w:top w:val="nil"/>
              <w:left w:val="nil"/>
              <w:bottom w:val="single" w:sz="8" w:space="0" w:color="auto"/>
              <w:right w:val="single" w:sz="8" w:space="0" w:color="auto"/>
            </w:tcBorders>
            <w:shd w:val="clear" w:color="000000" w:fill="FFFFFF"/>
            <w:vAlign w:val="center"/>
            <w:hideMark/>
          </w:tcPr>
          <w:p w14:paraId="4556D627" w14:textId="77777777" w:rsidR="00D92369" w:rsidRPr="00D92369" w:rsidRDefault="00D92369" w:rsidP="00D92369">
            <w:pPr>
              <w:spacing w:after="0" w:line="240" w:lineRule="auto"/>
              <w:jc w:val="center"/>
              <w:rPr>
                <w:rFonts w:ascii="Calibri" w:eastAsia="Times New Roman" w:hAnsi="Calibri" w:cs="Calibri"/>
                <w:color w:val="000000"/>
              </w:rPr>
            </w:pPr>
            <w:r w:rsidRPr="00D92369">
              <w:rPr>
                <w:rFonts w:ascii="Calibri" w:eastAsia="Times New Roman" w:hAnsi="Calibri" w:cs="Calibri"/>
                <w:color w:val="000000"/>
              </w:rPr>
              <w:t>LOG2_NUM_CELLS</w:t>
            </w:r>
          </w:p>
        </w:tc>
        <w:tc>
          <w:tcPr>
            <w:tcW w:w="5260" w:type="dxa"/>
            <w:tcBorders>
              <w:top w:val="nil"/>
              <w:left w:val="nil"/>
              <w:bottom w:val="single" w:sz="8" w:space="0" w:color="auto"/>
              <w:right w:val="single" w:sz="8" w:space="0" w:color="auto"/>
            </w:tcBorders>
            <w:shd w:val="clear" w:color="000000" w:fill="FFFFFF"/>
            <w:vAlign w:val="center"/>
            <w:hideMark/>
          </w:tcPr>
          <w:p w14:paraId="2F6276FA" w14:textId="77777777" w:rsidR="00D92369" w:rsidRPr="00D92369" w:rsidRDefault="00D92369" w:rsidP="00D92369">
            <w:pPr>
              <w:spacing w:after="0" w:line="240" w:lineRule="auto"/>
              <w:rPr>
                <w:rFonts w:ascii="Calibri" w:eastAsia="Times New Roman" w:hAnsi="Calibri" w:cs="Calibri"/>
                <w:color w:val="000000"/>
              </w:rPr>
            </w:pPr>
            <w:r w:rsidRPr="00D92369">
              <w:rPr>
                <w:rFonts w:ascii="Calibri" w:eastAsia="Times New Roman" w:hAnsi="Calibri" w:cs="Calibri"/>
                <w:color w:val="000000"/>
              </w:rPr>
              <w:t xml:space="preserve">Number of LSB cells valid in the data flit on an </w:t>
            </w:r>
            <w:proofErr w:type="spellStart"/>
            <w:r w:rsidRPr="00D92369">
              <w:rPr>
                <w:rFonts w:ascii="Calibri" w:eastAsia="Times New Roman" w:hAnsi="Calibri" w:cs="Calibri"/>
                <w:color w:val="000000"/>
              </w:rPr>
              <w:t>eop</w:t>
            </w:r>
            <w:proofErr w:type="spellEnd"/>
            <w:r w:rsidRPr="00D92369">
              <w:rPr>
                <w:rFonts w:ascii="Calibri" w:eastAsia="Times New Roman" w:hAnsi="Calibri" w:cs="Calibri"/>
                <w:color w:val="000000"/>
              </w:rPr>
              <w:t>. For non-</w:t>
            </w:r>
            <w:proofErr w:type="spellStart"/>
            <w:r w:rsidRPr="00D92369">
              <w:rPr>
                <w:rFonts w:ascii="Calibri" w:eastAsia="Times New Roman" w:hAnsi="Calibri" w:cs="Calibri"/>
                <w:color w:val="000000"/>
              </w:rPr>
              <w:t>eop</w:t>
            </w:r>
            <w:proofErr w:type="spellEnd"/>
            <w:r w:rsidRPr="00D92369">
              <w:rPr>
                <w:rFonts w:ascii="Calibri" w:eastAsia="Times New Roman" w:hAnsi="Calibri" w:cs="Calibri"/>
                <w:color w:val="000000"/>
              </w:rPr>
              <w:t xml:space="preserve"> flits, all cells in the data are valid.</w:t>
            </w:r>
          </w:p>
        </w:tc>
      </w:tr>
      <w:tr w:rsidR="00D92369" w:rsidRPr="00D92369" w14:paraId="52CE40F0" w14:textId="77777777" w:rsidTr="00D92369">
        <w:trPr>
          <w:trHeight w:val="900"/>
        </w:trPr>
        <w:tc>
          <w:tcPr>
            <w:tcW w:w="1820" w:type="dxa"/>
            <w:tcBorders>
              <w:top w:val="nil"/>
              <w:left w:val="single" w:sz="8" w:space="0" w:color="auto"/>
              <w:bottom w:val="single" w:sz="8" w:space="0" w:color="auto"/>
              <w:right w:val="single" w:sz="8" w:space="0" w:color="auto"/>
            </w:tcBorders>
            <w:shd w:val="clear" w:color="000000" w:fill="FFFFFF"/>
            <w:vAlign w:val="center"/>
            <w:hideMark/>
          </w:tcPr>
          <w:p w14:paraId="61E27046" w14:textId="77777777" w:rsidR="00D92369" w:rsidRPr="00D92369" w:rsidRDefault="00D92369" w:rsidP="00D92369">
            <w:pPr>
              <w:spacing w:after="0" w:line="240" w:lineRule="auto"/>
              <w:rPr>
                <w:rFonts w:ascii="Calibri" w:eastAsia="Times New Roman" w:hAnsi="Calibri" w:cs="Calibri"/>
                <w:color w:val="000000"/>
              </w:rPr>
            </w:pPr>
            <w:proofErr w:type="spellStart"/>
            <w:r w:rsidRPr="00D92369">
              <w:rPr>
                <w:rFonts w:ascii="Calibri" w:eastAsia="Times New Roman" w:hAnsi="Calibri" w:cs="Calibri"/>
                <w:color w:val="000000"/>
              </w:rPr>
              <w:t>early_valid</w:t>
            </w:r>
            <w:proofErr w:type="spellEnd"/>
          </w:p>
        </w:tc>
        <w:tc>
          <w:tcPr>
            <w:tcW w:w="2380" w:type="dxa"/>
            <w:tcBorders>
              <w:top w:val="nil"/>
              <w:left w:val="nil"/>
              <w:bottom w:val="single" w:sz="8" w:space="0" w:color="auto"/>
              <w:right w:val="single" w:sz="8" w:space="0" w:color="auto"/>
            </w:tcBorders>
            <w:shd w:val="clear" w:color="000000" w:fill="FFFFFF"/>
            <w:vAlign w:val="center"/>
            <w:hideMark/>
          </w:tcPr>
          <w:p w14:paraId="46FA1EA5" w14:textId="77777777" w:rsidR="00D92369" w:rsidRPr="00D92369" w:rsidRDefault="00D92369" w:rsidP="00D92369">
            <w:pPr>
              <w:spacing w:after="0" w:line="240" w:lineRule="auto"/>
              <w:jc w:val="center"/>
              <w:rPr>
                <w:rFonts w:ascii="Calibri" w:eastAsia="Times New Roman" w:hAnsi="Calibri" w:cs="Calibri"/>
                <w:color w:val="000000"/>
              </w:rPr>
            </w:pPr>
            <w:r w:rsidRPr="00D92369">
              <w:rPr>
                <w:rFonts w:ascii="Calibri" w:eastAsia="Times New Roman" w:hAnsi="Calibri" w:cs="Calibri"/>
                <w:color w:val="000000"/>
              </w:rPr>
              <w:t>1</w:t>
            </w:r>
          </w:p>
        </w:tc>
        <w:tc>
          <w:tcPr>
            <w:tcW w:w="5260" w:type="dxa"/>
            <w:tcBorders>
              <w:top w:val="nil"/>
              <w:left w:val="nil"/>
              <w:bottom w:val="single" w:sz="8" w:space="0" w:color="auto"/>
              <w:right w:val="single" w:sz="8" w:space="0" w:color="auto"/>
            </w:tcBorders>
            <w:shd w:val="clear" w:color="000000" w:fill="FFFFFF"/>
            <w:vAlign w:val="center"/>
            <w:hideMark/>
          </w:tcPr>
          <w:p w14:paraId="04768B64" w14:textId="77777777" w:rsidR="00D92369" w:rsidRPr="00D92369" w:rsidRDefault="00D92369" w:rsidP="00D92369">
            <w:pPr>
              <w:spacing w:after="0" w:line="240" w:lineRule="auto"/>
              <w:rPr>
                <w:rFonts w:ascii="Calibri" w:eastAsia="Times New Roman" w:hAnsi="Calibri" w:cs="Calibri"/>
                <w:color w:val="000000"/>
              </w:rPr>
            </w:pPr>
            <w:r w:rsidRPr="00D92369">
              <w:rPr>
                <w:rFonts w:ascii="Calibri" w:eastAsia="Times New Roman" w:hAnsi="Calibri" w:cs="Calibri"/>
                <w:color w:val="000000"/>
              </w:rPr>
              <w:t>Asserted at least one cycle before a valid flit is sent on the link. When de-asserted no valid flits will be sent on the link.</w:t>
            </w:r>
          </w:p>
        </w:tc>
      </w:tr>
      <w:tr w:rsidR="00D92369" w:rsidRPr="00D92369" w14:paraId="0448FE2E" w14:textId="77777777" w:rsidTr="00D92369">
        <w:trPr>
          <w:trHeight w:val="735"/>
        </w:trPr>
        <w:tc>
          <w:tcPr>
            <w:tcW w:w="1820" w:type="dxa"/>
            <w:tcBorders>
              <w:top w:val="nil"/>
              <w:left w:val="single" w:sz="8" w:space="0" w:color="auto"/>
              <w:bottom w:val="single" w:sz="8" w:space="0" w:color="auto"/>
              <w:right w:val="single" w:sz="8" w:space="0" w:color="auto"/>
            </w:tcBorders>
            <w:shd w:val="clear" w:color="000000" w:fill="FFFFFF"/>
            <w:vAlign w:val="center"/>
            <w:hideMark/>
          </w:tcPr>
          <w:p w14:paraId="4D9E0736" w14:textId="77777777" w:rsidR="00D92369" w:rsidRPr="00D92369" w:rsidRDefault="00D92369" w:rsidP="00D92369">
            <w:pPr>
              <w:spacing w:after="0" w:line="240" w:lineRule="auto"/>
              <w:rPr>
                <w:rFonts w:ascii="Calibri" w:eastAsia="Times New Roman" w:hAnsi="Calibri" w:cs="Calibri"/>
                <w:color w:val="000000"/>
              </w:rPr>
            </w:pPr>
            <w:proofErr w:type="spellStart"/>
            <w:r w:rsidRPr="00D92369">
              <w:rPr>
                <w:rFonts w:ascii="Calibri" w:eastAsia="Times New Roman" w:hAnsi="Calibri" w:cs="Calibri"/>
                <w:color w:val="000000"/>
              </w:rPr>
              <w:t>flit_eor</w:t>
            </w:r>
            <w:proofErr w:type="spellEnd"/>
          </w:p>
        </w:tc>
        <w:tc>
          <w:tcPr>
            <w:tcW w:w="2380" w:type="dxa"/>
            <w:tcBorders>
              <w:top w:val="nil"/>
              <w:left w:val="nil"/>
              <w:bottom w:val="single" w:sz="8" w:space="0" w:color="auto"/>
              <w:right w:val="single" w:sz="8" w:space="0" w:color="auto"/>
            </w:tcBorders>
            <w:shd w:val="clear" w:color="000000" w:fill="FFFFFF"/>
            <w:vAlign w:val="center"/>
            <w:hideMark/>
          </w:tcPr>
          <w:p w14:paraId="42877C28" w14:textId="77777777" w:rsidR="00D92369" w:rsidRPr="00D92369" w:rsidRDefault="00D92369" w:rsidP="00D92369">
            <w:pPr>
              <w:spacing w:after="0" w:line="240" w:lineRule="auto"/>
              <w:jc w:val="center"/>
              <w:rPr>
                <w:rFonts w:ascii="Calibri" w:eastAsia="Times New Roman" w:hAnsi="Calibri" w:cs="Calibri"/>
                <w:color w:val="000000"/>
              </w:rPr>
            </w:pPr>
            <w:r w:rsidRPr="00D92369">
              <w:rPr>
                <w:rFonts w:ascii="Calibri" w:eastAsia="Times New Roman" w:hAnsi="Calibri" w:cs="Calibri"/>
                <w:color w:val="000000"/>
              </w:rPr>
              <w:t>1</w:t>
            </w:r>
          </w:p>
        </w:tc>
        <w:tc>
          <w:tcPr>
            <w:tcW w:w="5260" w:type="dxa"/>
            <w:tcBorders>
              <w:top w:val="nil"/>
              <w:left w:val="nil"/>
              <w:bottom w:val="single" w:sz="8" w:space="0" w:color="auto"/>
              <w:right w:val="single" w:sz="8" w:space="0" w:color="auto"/>
            </w:tcBorders>
            <w:shd w:val="clear" w:color="000000" w:fill="FFFFFF"/>
            <w:vAlign w:val="center"/>
            <w:hideMark/>
          </w:tcPr>
          <w:p w14:paraId="62B2E6B1" w14:textId="77777777" w:rsidR="00D92369" w:rsidRPr="00D92369" w:rsidRDefault="00D92369" w:rsidP="00D92369">
            <w:pPr>
              <w:spacing w:after="0" w:line="240" w:lineRule="auto"/>
              <w:rPr>
                <w:rFonts w:ascii="Calibri" w:eastAsia="Times New Roman" w:hAnsi="Calibri" w:cs="Calibri"/>
                <w:color w:val="000000"/>
              </w:rPr>
            </w:pPr>
            <w:r w:rsidRPr="00D92369">
              <w:rPr>
                <w:rFonts w:ascii="Calibri" w:eastAsia="Times New Roman" w:hAnsi="Calibri" w:cs="Calibri"/>
                <w:color w:val="000000"/>
              </w:rPr>
              <w:t>OPTIONAL: Indication of end-of-round associated with QoS. This is only valid with sop of a packet.</w:t>
            </w:r>
          </w:p>
        </w:tc>
      </w:tr>
      <w:tr w:rsidR="00D92369" w:rsidRPr="00D92369" w14:paraId="38A61EED" w14:textId="77777777" w:rsidTr="00D92369">
        <w:trPr>
          <w:trHeight w:val="1020"/>
        </w:trPr>
        <w:tc>
          <w:tcPr>
            <w:tcW w:w="1820" w:type="dxa"/>
            <w:tcBorders>
              <w:top w:val="nil"/>
              <w:left w:val="single" w:sz="8" w:space="0" w:color="auto"/>
              <w:bottom w:val="single" w:sz="8" w:space="0" w:color="auto"/>
              <w:right w:val="single" w:sz="8" w:space="0" w:color="auto"/>
            </w:tcBorders>
            <w:shd w:val="clear" w:color="000000" w:fill="FFFFFF"/>
            <w:vAlign w:val="center"/>
            <w:hideMark/>
          </w:tcPr>
          <w:p w14:paraId="7F4BD112" w14:textId="77777777" w:rsidR="00D92369" w:rsidRPr="00D92369" w:rsidRDefault="00D92369" w:rsidP="00D92369">
            <w:pPr>
              <w:spacing w:after="0" w:line="240" w:lineRule="auto"/>
              <w:rPr>
                <w:rFonts w:ascii="Calibri" w:eastAsia="Times New Roman" w:hAnsi="Calibri" w:cs="Calibri"/>
                <w:color w:val="000000"/>
              </w:rPr>
            </w:pPr>
            <w:proofErr w:type="spellStart"/>
            <w:r w:rsidRPr="00D92369">
              <w:rPr>
                <w:rFonts w:ascii="Calibri" w:eastAsia="Times New Roman" w:hAnsi="Calibri" w:cs="Calibri"/>
                <w:color w:val="000000"/>
              </w:rPr>
              <w:lastRenderedPageBreak/>
              <w:t>flit_route_info</w:t>
            </w:r>
            <w:proofErr w:type="spellEnd"/>
          </w:p>
        </w:tc>
        <w:tc>
          <w:tcPr>
            <w:tcW w:w="2380" w:type="dxa"/>
            <w:tcBorders>
              <w:top w:val="nil"/>
              <w:left w:val="nil"/>
              <w:bottom w:val="single" w:sz="8" w:space="0" w:color="auto"/>
              <w:right w:val="single" w:sz="8" w:space="0" w:color="auto"/>
            </w:tcBorders>
            <w:shd w:val="clear" w:color="000000" w:fill="FFFFFF"/>
            <w:vAlign w:val="center"/>
            <w:hideMark/>
          </w:tcPr>
          <w:p w14:paraId="1AA09FBE" w14:textId="77777777" w:rsidR="00D92369" w:rsidRPr="00D92369" w:rsidRDefault="00D92369" w:rsidP="00D92369">
            <w:pPr>
              <w:spacing w:after="0" w:line="240" w:lineRule="auto"/>
              <w:jc w:val="center"/>
              <w:rPr>
                <w:rFonts w:ascii="Calibri" w:eastAsia="Times New Roman" w:hAnsi="Calibri" w:cs="Calibri"/>
                <w:color w:val="000000"/>
              </w:rPr>
            </w:pPr>
            <w:r w:rsidRPr="00D92369">
              <w:rPr>
                <w:rFonts w:ascii="Calibri" w:eastAsia="Times New Roman" w:hAnsi="Calibri" w:cs="Calibri"/>
                <w:color w:val="000000"/>
              </w:rPr>
              <w:t>ROUTE_INFO_WIDTH</w:t>
            </w:r>
          </w:p>
        </w:tc>
        <w:tc>
          <w:tcPr>
            <w:tcW w:w="5260" w:type="dxa"/>
            <w:tcBorders>
              <w:top w:val="nil"/>
              <w:left w:val="nil"/>
              <w:bottom w:val="single" w:sz="8" w:space="0" w:color="auto"/>
              <w:right w:val="single" w:sz="8" w:space="0" w:color="auto"/>
            </w:tcBorders>
            <w:shd w:val="clear" w:color="000000" w:fill="FFFFFF"/>
            <w:vAlign w:val="center"/>
            <w:hideMark/>
          </w:tcPr>
          <w:p w14:paraId="1F1D0DC6" w14:textId="77777777" w:rsidR="00D92369" w:rsidRPr="00D92369" w:rsidRDefault="00D92369" w:rsidP="00D92369">
            <w:pPr>
              <w:spacing w:after="0" w:line="240" w:lineRule="auto"/>
              <w:rPr>
                <w:rFonts w:ascii="Calibri" w:eastAsia="Times New Roman" w:hAnsi="Calibri" w:cs="Calibri"/>
                <w:color w:val="000000"/>
              </w:rPr>
            </w:pPr>
            <w:r w:rsidRPr="00D92369">
              <w:rPr>
                <w:rFonts w:ascii="Calibri" w:eastAsia="Times New Roman" w:hAnsi="Calibri" w:cs="Calibri"/>
                <w:color w:val="000000"/>
              </w:rPr>
              <w:t xml:space="preserve">Route Information for this flit. The same value for the entire </w:t>
            </w:r>
            <w:proofErr w:type="gramStart"/>
            <w:r w:rsidRPr="00D92369">
              <w:rPr>
                <w:rFonts w:ascii="Calibri" w:eastAsia="Times New Roman" w:hAnsi="Calibri" w:cs="Calibri"/>
                <w:color w:val="000000"/>
              </w:rPr>
              <w:t>packet, but</w:t>
            </w:r>
            <w:proofErr w:type="gramEnd"/>
            <w:r w:rsidRPr="00D92369">
              <w:rPr>
                <w:rFonts w:ascii="Calibri" w:eastAsia="Times New Roman" w:hAnsi="Calibri" w:cs="Calibri"/>
                <w:color w:val="000000"/>
              </w:rPr>
              <w:t xml:space="preserve"> modified at hops in the </w:t>
            </w:r>
            <w:proofErr w:type="spellStart"/>
            <w:r w:rsidRPr="00D92369">
              <w:rPr>
                <w:rFonts w:ascii="Calibri" w:eastAsia="Times New Roman" w:hAnsi="Calibri" w:cs="Calibri"/>
                <w:color w:val="000000"/>
              </w:rPr>
              <w:t>NoC</w:t>
            </w:r>
            <w:proofErr w:type="spellEnd"/>
            <w:r w:rsidRPr="00D92369">
              <w:rPr>
                <w:rFonts w:ascii="Calibri" w:eastAsia="Times New Roman" w:hAnsi="Calibri" w:cs="Calibri"/>
                <w:color w:val="000000"/>
              </w:rPr>
              <w:t xml:space="preserve"> as flits progress to their destination.</w:t>
            </w:r>
          </w:p>
        </w:tc>
      </w:tr>
      <w:tr w:rsidR="00D92369" w:rsidRPr="00D92369" w14:paraId="756944B4" w14:textId="77777777" w:rsidTr="00D92369">
        <w:trPr>
          <w:trHeight w:val="630"/>
        </w:trPr>
        <w:tc>
          <w:tcPr>
            <w:tcW w:w="1820" w:type="dxa"/>
            <w:tcBorders>
              <w:top w:val="nil"/>
              <w:left w:val="single" w:sz="8" w:space="0" w:color="auto"/>
              <w:bottom w:val="single" w:sz="8" w:space="0" w:color="auto"/>
              <w:right w:val="single" w:sz="8" w:space="0" w:color="auto"/>
            </w:tcBorders>
            <w:shd w:val="clear" w:color="000000" w:fill="FFFFFF"/>
            <w:vAlign w:val="center"/>
            <w:hideMark/>
          </w:tcPr>
          <w:p w14:paraId="57FD3433" w14:textId="77777777" w:rsidR="00D92369" w:rsidRPr="00D92369" w:rsidRDefault="00D92369" w:rsidP="00D92369">
            <w:pPr>
              <w:spacing w:after="0" w:line="240" w:lineRule="auto"/>
              <w:rPr>
                <w:rFonts w:ascii="Calibri" w:eastAsia="Times New Roman" w:hAnsi="Calibri" w:cs="Calibri"/>
                <w:color w:val="000000"/>
              </w:rPr>
            </w:pPr>
            <w:proofErr w:type="spellStart"/>
            <w:r w:rsidRPr="00D92369">
              <w:rPr>
                <w:rFonts w:ascii="Calibri" w:eastAsia="Times New Roman" w:hAnsi="Calibri" w:cs="Calibri"/>
                <w:color w:val="000000"/>
              </w:rPr>
              <w:t>flit_outp</w:t>
            </w:r>
            <w:proofErr w:type="spellEnd"/>
          </w:p>
        </w:tc>
        <w:tc>
          <w:tcPr>
            <w:tcW w:w="2380" w:type="dxa"/>
            <w:tcBorders>
              <w:top w:val="nil"/>
              <w:left w:val="nil"/>
              <w:bottom w:val="single" w:sz="8" w:space="0" w:color="auto"/>
              <w:right w:val="single" w:sz="8" w:space="0" w:color="auto"/>
            </w:tcBorders>
            <w:shd w:val="clear" w:color="000000" w:fill="FFFFFF"/>
            <w:vAlign w:val="center"/>
            <w:hideMark/>
          </w:tcPr>
          <w:p w14:paraId="27C87B05" w14:textId="77777777" w:rsidR="00D92369" w:rsidRPr="00D92369" w:rsidRDefault="00D92369" w:rsidP="00D92369">
            <w:pPr>
              <w:spacing w:after="0" w:line="240" w:lineRule="auto"/>
              <w:jc w:val="center"/>
              <w:rPr>
                <w:rFonts w:ascii="Calibri" w:eastAsia="Times New Roman" w:hAnsi="Calibri" w:cs="Calibri"/>
                <w:color w:val="000000"/>
              </w:rPr>
            </w:pPr>
            <w:r w:rsidRPr="00D92369">
              <w:rPr>
                <w:rFonts w:ascii="Calibri" w:eastAsia="Times New Roman" w:hAnsi="Calibri" w:cs="Calibri"/>
                <w:color w:val="000000"/>
              </w:rPr>
              <w:t>OUTPUT_PORT_WIDTH</w:t>
            </w:r>
          </w:p>
        </w:tc>
        <w:tc>
          <w:tcPr>
            <w:tcW w:w="5260" w:type="dxa"/>
            <w:tcBorders>
              <w:top w:val="nil"/>
              <w:left w:val="nil"/>
              <w:bottom w:val="single" w:sz="8" w:space="0" w:color="auto"/>
              <w:right w:val="single" w:sz="8" w:space="0" w:color="auto"/>
            </w:tcBorders>
            <w:shd w:val="clear" w:color="000000" w:fill="FFFFFF"/>
            <w:vAlign w:val="center"/>
            <w:hideMark/>
          </w:tcPr>
          <w:p w14:paraId="51243745" w14:textId="77777777" w:rsidR="00D92369" w:rsidRPr="00D92369" w:rsidRDefault="00D92369" w:rsidP="00D92369">
            <w:pPr>
              <w:spacing w:after="0" w:line="240" w:lineRule="auto"/>
              <w:rPr>
                <w:rFonts w:ascii="Calibri" w:eastAsia="Times New Roman" w:hAnsi="Calibri" w:cs="Calibri"/>
                <w:color w:val="000000"/>
              </w:rPr>
            </w:pPr>
            <w:r w:rsidRPr="00D92369">
              <w:rPr>
                <w:rFonts w:ascii="Calibri" w:eastAsia="Times New Roman" w:hAnsi="Calibri" w:cs="Calibri"/>
                <w:color w:val="000000"/>
              </w:rPr>
              <w:t>Output port for next hop, between 3 and 5 bits wide.</w:t>
            </w:r>
          </w:p>
        </w:tc>
      </w:tr>
    </w:tbl>
    <w:p w14:paraId="425C7A20" w14:textId="21C8FC2E" w:rsidR="00DF36C0" w:rsidRDefault="00DF36C0" w:rsidP="00DF36C0">
      <w:pPr>
        <w:rPr>
          <w:ins w:id="1149" w:author="Maxon, Dawn" w:date="2020-03-09T17:18:00Z"/>
        </w:rPr>
      </w:pPr>
    </w:p>
    <w:p w14:paraId="367F33D9" w14:textId="26913D94" w:rsidR="00691B27" w:rsidRDefault="00691B27" w:rsidP="00DF36C0">
      <w:pPr>
        <w:rPr>
          <w:ins w:id="1150" w:author="Maxon, Dawn" w:date="2020-03-10T09:24:00Z"/>
        </w:rPr>
      </w:pPr>
      <w:ins w:id="1151" w:author="Maxon, Dawn" w:date="2020-03-09T17:18:00Z">
        <w:r>
          <w:t xml:space="preserve">The packet control fields are explicitly excluded from BIST </w:t>
        </w:r>
      </w:ins>
      <w:ins w:id="1152" w:author="Maxon, Dawn" w:date="2020-03-09T17:19:00Z">
        <w:r>
          <w:t xml:space="preserve">pattern </w:t>
        </w:r>
      </w:ins>
      <w:ins w:id="1153" w:author="Maxon, Dawn" w:date="2020-03-09T17:18:00Z">
        <w:r>
          <w:t xml:space="preserve">coverage because they are used to route the packet. However, if the wires carrying these bits </w:t>
        </w:r>
      </w:ins>
      <w:ins w:id="1154" w:author="Maxon, Dawn" w:date="2020-03-09T17:19:00Z">
        <w:r>
          <w:t>are broken, it should result in misrouted packets and the BIST test will still fail.</w:t>
        </w:r>
      </w:ins>
    </w:p>
    <w:p w14:paraId="2CF41B67" w14:textId="579950C2" w:rsidR="000E7D4F" w:rsidRDefault="000E7D4F" w:rsidP="000E7D4F">
      <w:pPr>
        <w:pStyle w:val="Heading2"/>
        <w:rPr>
          <w:ins w:id="1155" w:author="Maxon, Dawn" w:date="2020-03-10T09:24:00Z"/>
        </w:rPr>
      </w:pPr>
      <w:bookmarkStart w:id="1156" w:name="_Toc37076702"/>
      <w:ins w:id="1157" w:author="Maxon, Dawn" w:date="2020-03-10T09:24:00Z">
        <w:r>
          <w:t>BIST Packet Flow Control Signals</w:t>
        </w:r>
        <w:bookmarkEnd w:id="1156"/>
      </w:ins>
    </w:p>
    <w:p w14:paraId="2FBC0E26" w14:textId="5F0CC046" w:rsidR="000E7D4F" w:rsidRPr="000E7D4F" w:rsidRDefault="000E7D4F">
      <w:pPr>
        <w:rPr>
          <w:ins w:id="1158" w:author="Maxon, Dawn" w:date="2020-03-09T17:23:00Z"/>
        </w:rPr>
      </w:pPr>
      <w:ins w:id="1159" w:author="Maxon, Dawn" w:date="2020-03-10T09:24:00Z">
        <w:r>
          <w:t xml:space="preserve">BIST explicitly doesn’t cover the </w:t>
        </w:r>
        <w:proofErr w:type="spellStart"/>
        <w:r>
          <w:t>credit_increment</w:t>
        </w:r>
        <w:proofErr w:type="spellEnd"/>
        <w:r>
          <w:t xml:space="preserve"> and link available signals</w:t>
        </w:r>
      </w:ins>
      <w:ins w:id="1160" w:author="Maxon, Dawn" w:date="2020-03-10T09:26:00Z">
        <w:r>
          <w:t xml:space="preserve"> because t</w:t>
        </w:r>
      </w:ins>
      <w:ins w:id="1161" w:author="Maxon, Dawn" w:date="2020-03-10T09:24:00Z">
        <w:r>
          <w:t xml:space="preserve">hey control the propagation of packets through </w:t>
        </w:r>
      </w:ins>
      <w:ins w:id="1162" w:author="Maxon, Dawn" w:date="2020-03-10T09:25:00Z">
        <w:r>
          <w:t xml:space="preserve">the </w:t>
        </w:r>
        <w:proofErr w:type="spellStart"/>
        <w:r>
          <w:t>NoC</w:t>
        </w:r>
      </w:ins>
      <w:proofErr w:type="spellEnd"/>
      <w:ins w:id="1163" w:author="Maxon, Dawn" w:date="2020-03-10T09:26:00Z">
        <w:r>
          <w:t>.</w:t>
        </w:r>
      </w:ins>
      <w:ins w:id="1164" w:author="Maxon, Dawn" w:date="2020-03-10T09:25:00Z">
        <w:r>
          <w:t xml:space="preserve"> </w:t>
        </w:r>
      </w:ins>
      <w:ins w:id="1165" w:author="Maxon, Dawn" w:date="2020-03-10T09:26:00Z">
        <w:r>
          <w:t>I</w:t>
        </w:r>
      </w:ins>
      <w:ins w:id="1166" w:author="Maxon, Dawn" w:date="2020-03-10T09:25:00Z">
        <w:r>
          <w:t xml:space="preserve">f </w:t>
        </w:r>
      </w:ins>
      <w:ins w:id="1167" w:author="Maxon, Dawn" w:date="2020-03-10T09:26:00Z">
        <w:r>
          <w:t>these wires were broken</w:t>
        </w:r>
      </w:ins>
      <w:ins w:id="1168" w:author="Maxon, Dawn" w:date="2020-03-10T09:25:00Z">
        <w:r>
          <w:t xml:space="preserve">, </w:t>
        </w:r>
      </w:ins>
      <w:ins w:id="1169" w:author="Maxon, Dawn" w:date="2020-03-10T09:26:00Z">
        <w:r>
          <w:t xml:space="preserve">it </w:t>
        </w:r>
      </w:ins>
      <w:ins w:id="1170" w:author="Maxon, Dawn" w:date="2020-03-10T09:25:00Z">
        <w:r>
          <w:t xml:space="preserve">would likely cause a BIST failure because packets wouldn’t </w:t>
        </w:r>
        <w:proofErr w:type="gramStart"/>
        <w:r>
          <w:t>advance</w:t>
        </w:r>
        <w:proofErr w:type="gramEnd"/>
        <w:r>
          <w:t xml:space="preserve"> and the f</w:t>
        </w:r>
      </w:ins>
      <w:ins w:id="1171" w:author="Maxon, Dawn" w:date="2020-03-10T09:26:00Z">
        <w:r>
          <w:t xml:space="preserve">lit counts would be incorrect. </w:t>
        </w:r>
      </w:ins>
    </w:p>
    <w:p w14:paraId="2776A69A" w14:textId="693D023E" w:rsidR="00691B27" w:rsidRDefault="00691B27" w:rsidP="00691B27">
      <w:pPr>
        <w:pStyle w:val="Heading2"/>
        <w:rPr>
          <w:ins w:id="1172" w:author="Maxon, Dawn" w:date="2020-03-09T17:22:00Z"/>
        </w:rPr>
      </w:pPr>
      <w:bookmarkStart w:id="1173" w:name="_Toc37076703"/>
      <w:ins w:id="1174" w:author="Maxon, Dawn" w:date="2020-03-09T17:20:00Z">
        <w:r>
          <w:t>BIST Packet Header Payload</w:t>
        </w:r>
      </w:ins>
      <w:bookmarkEnd w:id="1173"/>
    </w:p>
    <w:p w14:paraId="648BFA4F" w14:textId="5F94FC7F" w:rsidR="00691B27" w:rsidRDefault="00691B27" w:rsidP="00691B27">
      <w:pPr>
        <w:rPr>
          <w:ins w:id="1175" w:author="Maxon, Dawn" w:date="2020-03-10T09:18:00Z"/>
        </w:rPr>
      </w:pPr>
      <w:proofErr w:type="spellStart"/>
      <w:ins w:id="1176" w:author="Maxon, Dawn" w:date="2020-03-09T17:22:00Z">
        <w:r>
          <w:t>NoC</w:t>
        </w:r>
        <w:proofErr w:type="spellEnd"/>
        <w:r>
          <w:t xml:space="preserve"> flits may optionally have a header field, also known as us</w:t>
        </w:r>
      </w:ins>
      <w:ins w:id="1177" w:author="Maxon, Dawn" w:date="2020-03-09T17:23:00Z">
        <w:r>
          <w:t xml:space="preserve">er sideband. </w:t>
        </w:r>
      </w:ins>
      <w:ins w:id="1178" w:author="Maxon, Dawn" w:date="2020-03-10T09:12:00Z">
        <w:r w:rsidR="0058221F">
          <w:t xml:space="preserve">BIST packets </w:t>
        </w:r>
      </w:ins>
      <w:ins w:id="1179" w:author="Maxon, Dawn" w:date="2020-03-10T09:14:00Z">
        <w:r w:rsidR="0058221F">
          <w:t>that include a</w:t>
        </w:r>
      </w:ins>
      <w:ins w:id="1180" w:author="Maxon, Dawn" w:date="2020-03-10T09:12:00Z">
        <w:r w:rsidR="0058221F">
          <w:t xml:space="preserve"> header field will replicate </w:t>
        </w:r>
      </w:ins>
      <w:ins w:id="1181" w:author="Maxon, Dawn" w:date="2020-03-10T09:20:00Z">
        <w:r w:rsidR="00AD57B7">
          <w:t>a</w:t>
        </w:r>
      </w:ins>
      <w:ins w:id="1182" w:author="Maxon, Dawn" w:date="2020-03-10T09:12:00Z">
        <w:r w:rsidR="0058221F">
          <w:t xml:space="preserve"> test pattern across the header</w:t>
        </w:r>
      </w:ins>
      <w:ins w:id="1183" w:author="Maxon, Dawn" w:date="2020-03-10T09:17:00Z">
        <w:r w:rsidR="0058221F">
          <w:t>.</w:t>
        </w:r>
      </w:ins>
      <w:ins w:id="1184" w:author="Maxon, Dawn" w:date="2020-03-10T09:15:00Z">
        <w:r w:rsidR="0058221F">
          <w:t xml:space="preserve"> and will be self-checking—the packet will carry enough information for the checker to detect an error</w:t>
        </w:r>
      </w:ins>
      <w:ins w:id="1185" w:author="Maxon, Dawn" w:date="2020-03-10T09:12:00Z">
        <w:r w:rsidR="0058221F">
          <w:t xml:space="preserve">. </w:t>
        </w:r>
      </w:ins>
    </w:p>
    <w:p w14:paraId="1A05DB82" w14:textId="09721C76" w:rsidR="0058221F" w:rsidRDefault="0058221F" w:rsidP="0058221F">
      <w:pPr>
        <w:rPr>
          <w:ins w:id="1186" w:author="Maxon, Dawn" w:date="2020-03-10T09:18:00Z"/>
        </w:rPr>
      </w:pPr>
      <w:proofErr w:type="spellStart"/>
      <w:ins w:id="1187" w:author="Maxon, Dawn" w:date="2020-03-10T09:18:00Z">
        <w:r>
          <w:t>NocStudio</w:t>
        </w:r>
        <w:proofErr w:type="spellEnd"/>
        <w:r>
          <w:t xml:space="preserve"> will program a parameter with the expected concatenated list of test patterns, as well as the test pattern width. The </w:t>
        </w:r>
        <w:proofErr w:type="spellStart"/>
        <w:r>
          <w:t>bist_gen</w:t>
        </w:r>
        <w:proofErr w:type="spellEnd"/>
        <w:r>
          <w:t xml:space="preserve"> block will use the width to index through the list of test patterns, sending each in turn</w:t>
        </w:r>
      </w:ins>
      <w:ins w:id="1188" w:author="Maxon, Dawn" w:date="2020-03-10T09:20:00Z">
        <w:r w:rsidR="00AD57B7">
          <w:t>.</w:t>
        </w:r>
      </w:ins>
    </w:p>
    <w:p w14:paraId="174A575A" w14:textId="652ABA95" w:rsidR="0058221F" w:rsidRPr="00691B27" w:rsidRDefault="0058221F">
      <w:ins w:id="1189" w:author="Maxon, Dawn" w:date="2020-03-10T09:18:00Z">
        <w:r>
          <w:t xml:space="preserve">To check for data corruption, the </w:t>
        </w:r>
        <w:proofErr w:type="spellStart"/>
        <w:r>
          <w:t>bist_chk</w:t>
        </w:r>
        <w:proofErr w:type="spellEnd"/>
        <w:r>
          <w:t xml:space="preserve"> module will only need to verify that the expected data for the pattern specified in the LSBs is replicated across the upper bits of the payload fields (for the first flit), and across all bits of the payload fields for subsequent flits. </w:t>
        </w:r>
      </w:ins>
    </w:p>
    <w:p w14:paraId="772BF0F5" w14:textId="3C9DD29D" w:rsidR="00DF36C0" w:rsidRDefault="00DF36C0" w:rsidP="00DF36C0">
      <w:pPr>
        <w:pStyle w:val="Heading2"/>
      </w:pPr>
      <w:bookmarkStart w:id="1190" w:name="_Toc37076704"/>
      <w:r>
        <w:t xml:space="preserve">BIST Packet </w:t>
      </w:r>
      <w:ins w:id="1191" w:author="Maxon, Dawn" w:date="2020-03-09T17:19:00Z">
        <w:r w:rsidR="00691B27">
          <w:t xml:space="preserve">Data </w:t>
        </w:r>
      </w:ins>
      <w:r>
        <w:t>Payload</w:t>
      </w:r>
      <w:bookmarkEnd w:id="1190"/>
      <w:r>
        <w:t xml:space="preserve"> </w:t>
      </w:r>
    </w:p>
    <w:p w14:paraId="48E45B38" w14:textId="2FEDA2CA" w:rsidR="008E28E7" w:rsidDel="0058221F" w:rsidRDefault="00B9369B">
      <w:pPr>
        <w:rPr>
          <w:del w:id="1192" w:author="Maxon, Dawn" w:date="2020-03-10T09:18:00Z"/>
        </w:rPr>
      </w:pPr>
      <w:r>
        <w:t xml:space="preserve">The BIST packet </w:t>
      </w:r>
      <w:del w:id="1193" w:author="Maxon, Dawn" w:date="2020-03-10T09:07:00Z">
        <w:r w:rsidR="00E57603" w:rsidDel="0081525B">
          <w:delText>flits</w:delText>
        </w:r>
        <w:r w:rsidDel="0081525B">
          <w:delText xml:space="preserve"> </w:delText>
        </w:r>
      </w:del>
      <w:ins w:id="1194" w:author="Maxon, Dawn" w:date="2020-03-10T09:07:00Z">
        <w:r w:rsidR="0081525B">
          <w:t xml:space="preserve">data </w:t>
        </w:r>
      </w:ins>
      <w:ins w:id="1195" w:author="Maxon, Dawn" w:date="2020-03-10T09:08:00Z">
        <w:r w:rsidR="0081525B">
          <w:t>fields</w:t>
        </w:r>
      </w:ins>
      <w:ins w:id="1196" w:author="Maxon, Dawn" w:date="2020-03-10T09:07:00Z">
        <w:r w:rsidR="0081525B">
          <w:t xml:space="preserve"> </w:t>
        </w:r>
      </w:ins>
      <w:r>
        <w:t>carr</w:t>
      </w:r>
      <w:r w:rsidR="00E57603">
        <w:t>y</w:t>
      </w:r>
      <w:r>
        <w:t xml:space="preserve"> a replicated test pattern</w:t>
      </w:r>
      <w:ins w:id="1197" w:author="Maxon, Dawn" w:date="2020-03-10T09:16:00Z">
        <w:r w:rsidR="0058221F">
          <w:t xml:space="preserve">, like the </w:t>
        </w:r>
        <w:proofErr w:type="spellStart"/>
        <w:r w:rsidR="0058221F">
          <w:t>flit_header</w:t>
        </w:r>
        <w:proofErr w:type="spellEnd"/>
        <w:r w:rsidR="0058221F">
          <w:t xml:space="preserve"> field</w:t>
        </w:r>
      </w:ins>
      <w:del w:id="1198" w:author="Maxon, Dawn" w:date="2020-03-10T09:16:00Z">
        <w:r w:rsidDel="0058221F">
          <w:delText xml:space="preserve"> and must be self</w:delText>
        </w:r>
        <w:r w:rsidR="00942C1E" w:rsidDel="0058221F">
          <w:delText>-</w:delText>
        </w:r>
        <w:r w:rsidDel="0058221F">
          <w:delText>checking</w:delText>
        </w:r>
      </w:del>
      <w:r>
        <w:t>.</w:t>
      </w:r>
      <w:r w:rsidR="001B45F7">
        <w:t xml:space="preserve"> </w:t>
      </w:r>
      <w:del w:id="1199" w:author="Maxon, Dawn" w:date="2020-03-10T09:18:00Z">
        <w:r w:rsidR="00E150B0" w:rsidDel="0058221F">
          <w:delText>NocStudio will program a parameter with the expected concatenated list of test patterns on the</w:delText>
        </w:r>
        <w:r w:rsidR="009656B8" w:rsidDel="0058221F">
          <w:delText xml:space="preserve"> bist_gen and </w:delText>
        </w:r>
        <w:r w:rsidR="00E150B0" w:rsidDel="0058221F">
          <w:delText>bist_chk module</w:delText>
        </w:r>
        <w:r w:rsidR="009656B8" w:rsidDel="0058221F">
          <w:delText>s</w:delText>
        </w:r>
        <w:r w:rsidR="00E150B0" w:rsidDel="0058221F">
          <w:delText>, as well as the test pattern</w:delText>
        </w:r>
        <w:r w:rsidR="009656B8" w:rsidDel="0058221F">
          <w:delText xml:space="preserve"> width. The bist_gen block will use the width to index through the list of test patterns, sending each in turn</w:delText>
        </w:r>
        <w:r w:rsidR="00E150B0" w:rsidDel="0058221F">
          <w:delText xml:space="preserve">. </w:delText>
        </w:r>
        <w:r w:rsidR="001E12A5" w:rsidDel="0058221F">
          <w:delText xml:space="preserve">The first flit of the packet will contain the test pattern number in the LSBs. </w:delText>
        </w:r>
        <w:r w:rsidR="008E28E7" w:rsidDel="0058221F">
          <w:delText>Bist_gen will replicate the pattern on the data and sideband fields</w:delText>
        </w:r>
        <w:r w:rsidR="00D20CD5" w:rsidDel="0058221F">
          <w:delText xml:space="preserve"> (if sideband is present)</w:delText>
        </w:r>
        <w:r w:rsidR="008E28E7" w:rsidDel="0058221F">
          <w:delText>.</w:delText>
        </w:r>
      </w:del>
    </w:p>
    <w:p w14:paraId="5B4E3001" w14:textId="392C48EB" w:rsidR="00E57603" w:rsidDel="00AD57B7" w:rsidRDefault="00E150B0">
      <w:pPr>
        <w:rPr>
          <w:del w:id="1200" w:author="Maxon, Dawn" w:date="2020-03-10T09:20:00Z"/>
        </w:rPr>
      </w:pPr>
      <w:del w:id="1201" w:author="Maxon, Dawn" w:date="2020-03-10T09:18:00Z">
        <w:r w:rsidDel="0058221F">
          <w:delText>T</w:delText>
        </w:r>
        <w:r w:rsidR="00B275D6" w:rsidDel="0058221F">
          <w:delText>o check for data corruption, t</w:delText>
        </w:r>
        <w:r w:rsidDel="0058221F">
          <w:delText xml:space="preserve">he bist_chk module will only need to verify that the expected data for the pattern </w:delText>
        </w:r>
        <w:r w:rsidR="009656B8" w:rsidDel="0058221F">
          <w:delText xml:space="preserve">specified in the LSBs </w:delText>
        </w:r>
        <w:r w:rsidDel="0058221F">
          <w:delText>is replicated across the upper bits of the payload field</w:delText>
        </w:r>
        <w:r w:rsidR="00D20CD5" w:rsidDel="0058221F">
          <w:delText>s</w:delText>
        </w:r>
        <w:r w:rsidR="001E12A5" w:rsidDel="0058221F">
          <w:delText xml:space="preserve"> (for the first flit), and across all bits of the payload field</w:delText>
        </w:r>
        <w:r w:rsidR="00D20CD5" w:rsidDel="0058221F">
          <w:delText>s</w:delText>
        </w:r>
        <w:r w:rsidR="001E12A5" w:rsidDel="0058221F">
          <w:delText xml:space="preserve"> for subsequent flits</w:delText>
        </w:r>
        <w:r w:rsidR="00E57603" w:rsidDel="0058221F">
          <w:delText xml:space="preserve">. </w:delText>
        </w:r>
      </w:del>
    </w:p>
    <w:p w14:paraId="4BE3A906" w14:textId="03763788" w:rsidR="00E57603" w:rsidDel="00691B27" w:rsidRDefault="00B94602" w:rsidP="00B9369B">
      <w:pPr>
        <w:rPr>
          <w:del w:id="1202" w:author="Maxon, Dawn" w:date="2020-03-09T17:22:00Z"/>
        </w:rPr>
      </w:pPr>
      <w:commentRangeStart w:id="1203"/>
      <w:del w:id="1204" w:author="Maxon, Dawn" w:date="2020-03-09T17:22:00Z">
        <w:r w:rsidDel="00691B27">
          <w:delText xml:space="preserve">The widths of the sideband fields can change as a packet progresses through the NoC because of upsizing/downsizing. </w:delText>
        </w:r>
        <w:r w:rsidR="00286AF5" w:rsidDel="00691B27">
          <w:delText xml:space="preserve">This could cause corruption of the test pattern on the sideband bits if bist_chk received a wider sideband than what the bist_gen module sent. </w:delText>
        </w:r>
        <w:r w:rsidDel="00691B27">
          <w:delText xml:space="preserve">Implementing bist_gen and bist_chk on the actual tx/rx links between the bridges and their associated switches solves </w:delText>
        </w:r>
        <w:r w:rsidR="00286AF5" w:rsidDel="00691B27">
          <w:delText>this</w:delText>
        </w:r>
        <w:r w:rsidDel="00691B27">
          <w:delText xml:space="preserve"> problem </w:delText>
        </w:r>
        <w:r w:rsidR="00286AF5" w:rsidDel="00691B27">
          <w:delText xml:space="preserve">because the sideband widths on the tx/rx ports of a route are always the same width, so bist_chk is guaranteed to </w:delText>
        </w:r>
        <w:commentRangeEnd w:id="1203"/>
        <w:r w:rsidR="008F6741" w:rsidDel="00691B27">
          <w:rPr>
            <w:rStyle w:val="CommentReference"/>
          </w:rPr>
          <w:commentReference w:id="1203"/>
        </w:r>
        <w:r w:rsidR="00286AF5" w:rsidDel="00691B27">
          <w:delText>receive the correct width of sideband.</w:delText>
        </w:r>
      </w:del>
    </w:p>
    <w:p w14:paraId="1DC06740" w14:textId="622740CB" w:rsidR="00B963D8" w:rsidRDefault="005B0BA6" w:rsidP="00DF36C0">
      <w:del w:id="1205" w:author="Maxon, Dawn" w:date="2020-03-10T09:20:00Z">
        <w:r w:rsidDel="00AD57B7">
          <w:object w:dxaOrig="14340" w:dyaOrig="5641" w14:anchorId="10D8152F">
            <v:shape id="_x0000_i1042" type="#_x0000_t75" style="width:467.5pt;height:183.5pt" o:ole="">
              <v:imagedata r:id="rId48" o:title=""/>
            </v:shape>
            <o:OLEObject Type="Embed" ProgID="Visio.Drawing.15" ShapeID="_x0000_i1042" DrawAspect="Content" ObjectID="_1656253187" r:id="rId49"/>
          </w:object>
        </w:r>
      </w:del>
    </w:p>
    <w:p w14:paraId="06DD18EA" w14:textId="16ED8AE8" w:rsidR="000059DA" w:rsidRDefault="00B275D6" w:rsidP="00DF36C0">
      <w:pPr>
        <w:rPr>
          <w:ins w:id="1206" w:author="Maxon, Dawn" w:date="2020-03-10T09:08:00Z"/>
        </w:rPr>
      </w:pPr>
      <w:r>
        <w:t xml:space="preserve">There is no information included in the flits about which </w:t>
      </w:r>
      <w:proofErr w:type="spellStart"/>
      <w:r>
        <w:t>bist_gen</w:t>
      </w:r>
      <w:proofErr w:type="spellEnd"/>
      <w:r>
        <w:t xml:space="preserve"> master sent the packet. To save area, the </w:t>
      </w:r>
      <w:proofErr w:type="spellStart"/>
      <w:r>
        <w:t>bist_chk</w:t>
      </w:r>
      <w:proofErr w:type="spellEnd"/>
      <w:r>
        <w:t xml:space="preserve"> module will not do any binning of packets by master ID</w:t>
      </w:r>
      <w:del w:id="1207" w:author="Maxon, Dawn" w:date="2020-03-10T09:21:00Z">
        <w:r w:rsidDel="00AD57B7">
          <w:delText>, to detect complete sets of test patterns from each master</w:delText>
        </w:r>
      </w:del>
      <w:r>
        <w:t>. I</w:t>
      </w:r>
      <w:r w:rsidR="005B0BA6">
        <w:t>nstead i</w:t>
      </w:r>
      <w:r>
        <w:t>t detect</w:t>
      </w:r>
      <w:r w:rsidR="005B0BA6">
        <w:t>s</w:t>
      </w:r>
      <w:r>
        <w:t xml:space="preserve"> missing flits by keeping a count of total flits received during the time </w:t>
      </w:r>
      <w:proofErr w:type="spellStart"/>
      <w:r>
        <w:t>bist_enb</w:t>
      </w:r>
      <w:proofErr w:type="spellEnd"/>
      <w:r>
        <w:t xml:space="preserve"> was active and comparing it to an expected count of flits. </w:t>
      </w:r>
      <w:r w:rsidR="00B71036">
        <w:t xml:space="preserve">Each </w:t>
      </w:r>
      <w:proofErr w:type="spellStart"/>
      <w:r w:rsidR="00B71036">
        <w:t>bist_chk</w:t>
      </w:r>
      <w:proofErr w:type="spellEnd"/>
      <w:r w:rsidR="00B71036">
        <w:t xml:space="preserve"> module will get its expected </w:t>
      </w:r>
      <w:r w:rsidR="005B0BA6">
        <w:t xml:space="preserve">total </w:t>
      </w:r>
      <w:r w:rsidR="00B71036">
        <w:t xml:space="preserve">count of flits from a parameter programmed by </w:t>
      </w:r>
      <w:proofErr w:type="spellStart"/>
      <w:r w:rsidR="00B71036">
        <w:t>NocStudio</w:t>
      </w:r>
      <w:proofErr w:type="spellEnd"/>
      <w:r w:rsidR="00B71036">
        <w:t>.</w:t>
      </w:r>
    </w:p>
    <w:p w14:paraId="207FD35F" w14:textId="7CB0523D" w:rsidR="0081525B" w:rsidRDefault="0081525B" w:rsidP="0081525B">
      <w:pPr>
        <w:pStyle w:val="Heading2"/>
        <w:rPr>
          <w:ins w:id="1208" w:author="Maxon, Dawn" w:date="2020-03-10T09:08:00Z"/>
        </w:rPr>
      </w:pPr>
      <w:bookmarkStart w:id="1209" w:name="_Toc37076705"/>
      <w:ins w:id="1210" w:author="Maxon, Dawn" w:date="2020-03-10T09:08:00Z">
        <w:r>
          <w:t xml:space="preserve">BIST Packet </w:t>
        </w:r>
        <w:proofErr w:type="spellStart"/>
        <w:r>
          <w:t>Acc_sb</w:t>
        </w:r>
        <w:proofErr w:type="spellEnd"/>
        <w:r>
          <w:t xml:space="preserve"> Field</w:t>
        </w:r>
        <w:bookmarkEnd w:id="1209"/>
      </w:ins>
    </w:p>
    <w:p w14:paraId="134FEE5E" w14:textId="07393000" w:rsidR="0081525B" w:rsidRDefault="0081525B" w:rsidP="0081525B">
      <w:pPr>
        <w:rPr>
          <w:ins w:id="1211" w:author="Maxon, Dawn" w:date="2020-03-10T09:27:00Z"/>
        </w:rPr>
      </w:pPr>
      <w:ins w:id="1212" w:author="Maxon, Dawn" w:date="2020-03-10T09:09:00Z">
        <w:r>
          <w:t>BIST explicitly doesn’t cover t</w:t>
        </w:r>
      </w:ins>
      <w:ins w:id="1213" w:author="Maxon, Dawn" w:date="2020-03-10T09:08:00Z">
        <w:r>
          <w:t xml:space="preserve">his </w:t>
        </w:r>
      </w:ins>
      <w:ins w:id="1214" w:author="Maxon, Dawn" w:date="2020-03-10T09:09:00Z">
        <w:r>
          <w:t>control field, used in the upsizing and downsizing of flits.</w:t>
        </w:r>
      </w:ins>
      <w:ins w:id="1215" w:author="Maxon, Dawn" w:date="2020-03-10T09:10:00Z">
        <w:r>
          <w:t xml:space="preserve"> The field changes as it propagates through the</w:t>
        </w:r>
      </w:ins>
      <w:ins w:id="1216" w:author="Maxon, Dawn" w:date="2020-03-10T09:09:00Z">
        <w:r>
          <w:t xml:space="preserve"> </w:t>
        </w:r>
      </w:ins>
      <w:proofErr w:type="spellStart"/>
      <w:ins w:id="1217" w:author="Maxon, Dawn" w:date="2020-03-10T09:10:00Z">
        <w:r>
          <w:t>NoC</w:t>
        </w:r>
        <w:proofErr w:type="spellEnd"/>
        <w:r>
          <w:t xml:space="preserve"> and w</w:t>
        </w:r>
      </w:ins>
      <w:ins w:id="1218" w:author="Maxon, Dawn" w:date="2020-03-10T09:11:00Z">
        <w:r>
          <w:t xml:space="preserve">ill not preserve any test pattern written on it. </w:t>
        </w:r>
      </w:ins>
    </w:p>
    <w:p w14:paraId="37F31910" w14:textId="3DA1F80E" w:rsidR="000E7D4F" w:rsidRDefault="000E7D4F" w:rsidP="000E7D4F">
      <w:pPr>
        <w:pStyle w:val="Heading2"/>
        <w:rPr>
          <w:ins w:id="1219" w:author="Maxon, Dawn" w:date="2020-03-10T09:27:00Z"/>
        </w:rPr>
      </w:pPr>
      <w:bookmarkStart w:id="1220" w:name="_Toc37076706"/>
      <w:ins w:id="1221" w:author="Maxon, Dawn" w:date="2020-03-10T09:27:00Z">
        <w:r>
          <w:t>BIST Packet RAS Fields</w:t>
        </w:r>
        <w:bookmarkEnd w:id="1220"/>
      </w:ins>
    </w:p>
    <w:p w14:paraId="09B615DE" w14:textId="4E9E7580" w:rsidR="009E3DE8" w:rsidRDefault="00C100D6" w:rsidP="009E3DE8">
      <w:pPr>
        <w:rPr>
          <w:ins w:id="1222" w:author="Maxon, Dawn" w:date="2020-03-10T09:56:00Z"/>
        </w:rPr>
      </w:pPr>
      <w:ins w:id="1223" w:author="Maxon, Dawn" w:date="2020-03-10T09:54:00Z">
        <w:r>
          <w:t xml:space="preserve">If a </w:t>
        </w:r>
        <w:proofErr w:type="spellStart"/>
        <w:r>
          <w:t>NoC</w:t>
        </w:r>
        <w:proofErr w:type="spellEnd"/>
        <w:r>
          <w:t xml:space="preserve"> has parity or </w:t>
        </w:r>
      </w:ins>
      <w:ins w:id="1224" w:author="Maxon, Dawn" w:date="2020-03-10T09:55:00Z">
        <w:r>
          <w:t xml:space="preserve">ECC enabled, the new BIST bit in the header will be covered by the control field RAS </w:t>
        </w:r>
      </w:ins>
      <w:ins w:id="1225" w:author="Maxon, Dawn" w:date="2020-03-10T09:56:00Z">
        <w:r>
          <w:t xml:space="preserve">signals. </w:t>
        </w:r>
      </w:ins>
    </w:p>
    <w:p w14:paraId="300E91E2" w14:textId="7F679455" w:rsidR="00C100D6" w:rsidRPr="009E3DE8" w:rsidRDefault="00190A5A">
      <w:ins w:id="1226" w:author="Maxon, Dawn" w:date="2020-05-26T19:16:00Z">
        <w:r>
          <w:lastRenderedPageBreak/>
          <w:t xml:space="preserve">Because BIST packets are inherently self-checking, </w:t>
        </w:r>
      </w:ins>
      <w:ins w:id="1227" w:author="Maxon, Dawn" w:date="2020-05-26T19:14:00Z">
        <w:r>
          <w:t>BIST can</w:t>
        </w:r>
      </w:ins>
      <w:ins w:id="1228" w:author="Maxon, Dawn" w:date="2020-03-10T09:56:00Z">
        <w:r w:rsidR="00C100D6">
          <w:t xml:space="preserve"> </w:t>
        </w:r>
      </w:ins>
      <w:ins w:id="1229" w:author="Maxon, Dawn" w:date="2020-05-26T19:16:00Z">
        <w:r>
          <w:t>be used to detect stuck-</w:t>
        </w:r>
        <w:proofErr w:type="spellStart"/>
        <w:r>
          <w:t>ats</w:t>
        </w:r>
        <w:proofErr w:type="spellEnd"/>
        <w:r>
          <w:t xml:space="preserve"> in</w:t>
        </w:r>
      </w:ins>
      <w:ins w:id="1230" w:author="Maxon, Dawn" w:date="2020-03-10T09:56:00Z">
        <w:r w:rsidR="00C100D6">
          <w:t xml:space="preserve"> the parity or ECC wires</w:t>
        </w:r>
      </w:ins>
      <w:ins w:id="1231" w:author="Maxon, Dawn" w:date="2020-03-10T09:57:00Z">
        <w:r w:rsidR="00C100D6">
          <w:t xml:space="preserve">/logic/storage. </w:t>
        </w:r>
      </w:ins>
      <w:ins w:id="1232" w:author="Maxon, Dawn" w:date="2020-05-26T19:14:00Z">
        <w:r>
          <w:t xml:space="preserve">The </w:t>
        </w:r>
        <w:proofErr w:type="spellStart"/>
        <w:r>
          <w:t>NoC</w:t>
        </w:r>
        <w:proofErr w:type="spellEnd"/>
        <w:r>
          <w:t xml:space="preserve"> elements (routers/switches) that check and generate parity/</w:t>
        </w:r>
      </w:ins>
      <w:ins w:id="1233" w:author="Maxon, Dawn" w:date="2020-05-26T19:15:00Z">
        <w:r>
          <w:t xml:space="preserve">ECC can use the </w:t>
        </w:r>
        <w:proofErr w:type="spellStart"/>
        <w:r>
          <w:t>flit_is_bist</w:t>
        </w:r>
        <w:proofErr w:type="spellEnd"/>
        <w:r>
          <w:t xml:space="preserve"> bit to disable checking and generation on BIST packets. This will allow the </w:t>
        </w:r>
        <w:proofErr w:type="spellStart"/>
        <w:r>
          <w:t>bist_gen</w:t>
        </w:r>
        <w:proofErr w:type="spellEnd"/>
        <w:r>
          <w:t xml:space="preserve"> logic to replicate the test pattern across those wires as well and the </w:t>
        </w:r>
      </w:ins>
      <w:proofErr w:type="spellStart"/>
      <w:ins w:id="1234" w:author="Maxon, Dawn" w:date="2020-05-26T19:16:00Z">
        <w:r>
          <w:t>bist_chk</w:t>
        </w:r>
        <w:proofErr w:type="spellEnd"/>
        <w:r>
          <w:t xml:space="preserve"> logic to verify that the bits arrived as expected. </w:t>
        </w:r>
      </w:ins>
    </w:p>
    <w:p w14:paraId="70C591F4" w14:textId="77777777" w:rsidR="00BF4D14" w:rsidRPr="00BF4D14" w:rsidRDefault="00BF4D14" w:rsidP="00BF4D14">
      <w:pPr>
        <w:pStyle w:val="Heading1"/>
      </w:pPr>
      <w:bookmarkStart w:id="1235" w:name="_Toc37076707"/>
      <w:r>
        <w:t>High-Level BIST RTL Blocks and Interfaces</w:t>
      </w:r>
      <w:bookmarkEnd w:id="1235"/>
    </w:p>
    <w:p w14:paraId="667D4196" w14:textId="0FBB371C" w:rsidR="006C67B6" w:rsidRDefault="00EC506D">
      <w:pPr>
        <w:rPr>
          <w:ins w:id="1236" w:author="Maxon, Dawn" w:date="2020-03-10T10:01:00Z"/>
        </w:rPr>
      </w:pPr>
      <w:r>
        <w:t xml:space="preserve">Each protocol bridge (master </w:t>
      </w:r>
      <w:r w:rsidR="00F33C85">
        <w:t>or</w:t>
      </w:r>
      <w:r>
        <w:t xml:space="preserve"> slave) that can transmit </w:t>
      </w:r>
      <w:proofErr w:type="spellStart"/>
      <w:r w:rsidR="00F33C85">
        <w:t>NoC</w:t>
      </w:r>
      <w:proofErr w:type="spellEnd"/>
      <w:r w:rsidR="00F33C85">
        <w:t xml:space="preserve"> </w:t>
      </w:r>
      <w:r>
        <w:t xml:space="preserve">packets will have a </w:t>
      </w:r>
      <w:proofErr w:type="spellStart"/>
      <w:r>
        <w:t>bist_gen</w:t>
      </w:r>
      <w:proofErr w:type="spellEnd"/>
      <w:r w:rsidR="00B26CD0">
        <w:t xml:space="preserve"> and </w:t>
      </w:r>
      <w:proofErr w:type="spellStart"/>
      <w:r w:rsidR="00B26CD0">
        <w:t>bist_chk</w:t>
      </w:r>
      <w:proofErr w:type="spellEnd"/>
      <w:r w:rsidR="00D42222">
        <w:t xml:space="preserve"> </w:t>
      </w:r>
      <w:r>
        <w:t xml:space="preserve">module </w:t>
      </w:r>
      <w:r w:rsidR="00F33C85">
        <w:t>associated with it</w:t>
      </w:r>
      <w:r>
        <w:t xml:space="preserve">. </w:t>
      </w:r>
      <w:proofErr w:type="spellStart"/>
      <w:r w:rsidR="00443E2D">
        <w:t>NocStudio</w:t>
      </w:r>
      <w:proofErr w:type="spellEnd"/>
      <w:r w:rsidR="00443E2D">
        <w:t xml:space="preserve"> will instantiate these blocks </w:t>
      </w:r>
      <w:r w:rsidR="008B52F0">
        <w:t xml:space="preserve">in-line with the existing links between the bridge and switch on both </w:t>
      </w:r>
      <w:proofErr w:type="spellStart"/>
      <w:r w:rsidR="008B52F0">
        <w:t>rx</w:t>
      </w:r>
      <w:proofErr w:type="spellEnd"/>
      <w:r w:rsidR="008B52F0">
        <w:t xml:space="preserve"> and </w:t>
      </w:r>
      <w:proofErr w:type="spellStart"/>
      <w:r w:rsidR="008B52F0">
        <w:t>tx</w:t>
      </w:r>
      <w:proofErr w:type="spellEnd"/>
      <w:r w:rsidR="008B52F0">
        <w:t xml:space="preserve"> interfaces, similar to the way it instantiates a pipeline stage or an ILDC module</w:t>
      </w:r>
      <w:r>
        <w:t>.</w:t>
      </w:r>
      <w:r w:rsidR="000E74FB">
        <w:t xml:space="preserve"> The directory trunk/</w:t>
      </w:r>
      <w:proofErr w:type="spellStart"/>
      <w:r w:rsidR="000E74FB">
        <w:t>src</w:t>
      </w:r>
      <w:proofErr w:type="spellEnd"/>
      <w:r w:rsidR="000E74FB">
        <w:t>/</w:t>
      </w:r>
      <w:proofErr w:type="spellStart"/>
      <w:r w:rsidR="000E74FB">
        <w:t>hw</w:t>
      </w:r>
      <w:proofErr w:type="spellEnd"/>
      <w:r w:rsidR="000E74FB">
        <w:t>/</w:t>
      </w:r>
      <w:proofErr w:type="spellStart"/>
      <w:r w:rsidR="000E74FB">
        <w:t>ns_bist</w:t>
      </w:r>
      <w:proofErr w:type="spellEnd"/>
      <w:r w:rsidR="000E74FB">
        <w:t>/</w:t>
      </w:r>
      <w:proofErr w:type="spellStart"/>
      <w:r w:rsidR="000E74FB">
        <w:t>rtl</w:t>
      </w:r>
      <w:proofErr w:type="spellEnd"/>
      <w:r w:rsidR="000E74FB">
        <w:t xml:space="preserve"> holds wrappers for all the BIST modules.</w:t>
      </w:r>
    </w:p>
    <w:p w14:paraId="1C3DDE7A" w14:textId="0FEDCA4D" w:rsidR="00C82B58" w:rsidRDefault="00C82B58">
      <w:pPr>
        <w:rPr>
          <w:ins w:id="1237" w:author="Maxon, Dawn" w:date="2020-03-10T10:02:00Z"/>
        </w:rPr>
      </w:pPr>
      <w:ins w:id="1238" w:author="Maxon, Dawn" w:date="2020-03-10T10:01:00Z">
        <w:r>
          <w:t xml:space="preserve">The </w:t>
        </w:r>
        <w:proofErr w:type="spellStart"/>
        <w:r>
          <w:t>bist_gen</w:t>
        </w:r>
        <w:proofErr w:type="spellEnd"/>
        <w:r>
          <w:t xml:space="preserve"> and </w:t>
        </w:r>
        <w:proofErr w:type="spellStart"/>
        <w:r>
          <w:t>bist_chk</w:t>
        </w:r>
        <w:proofErr w:type="spellEnd"/>
        <w:r>
          <w:t xml:space="preserve"> modules below must support whatever </w:t>
        </w:r>
        <w:proofErr w:type="spellStart"/>
        <w:r>
          <w:t>NoC</w:t>
        </w:r>
        <w:proofErr w:type="spellEnd"/>
        <w:r>
          <w:t xml:space="preserve"> </w:t>
        </w:r>
      </w:ins>
      <w:ins w:id="1239" w:author="Maxon, Dawn" w:date="2020-03-10T10:02:00Z">
        <w:r>
          <w:t>configurations exist, including:</w:t>
        </w:r>
      </w:ins>
    </w:p>
    <w:p w14:paraId="307695EF" w14:textId="74FF953D" w:rsidR="00C82B58" w:rsidRDefault="00C82B58" w:rsidP="00C82B58">
      <w:pPr>
        <w:pStyle w:val="ListParagraph"/>
        <w:numPr>
          <w:ilvl w:val="0"/>
          <w:numId w:val="21"/>
        </w:numPr>
        <w:rPr>
          <w:ins w:id="1240" w:author="Maxon, Dawn" w:date="2020-03-10T10:02:00Z"/>
        </w:rPr>
      </w:pPr>
      <w:ins w:id="1241" w:author="Maxon, Dawn" w:date="2020-03-10T10:02:00Z">
        <w:r>
          <w:t>Header and Data Separation</w:t>
        </w:r>
      </w:ins>
    </w:p>
    <w:p w14:paraId="0C0D2BF7" w14:textId="438E00A9" w:rsidR="00C82B58" w:rsidRDefault="00C82B58" w:rsidP="00C82B58">
      <w:pPr>
        <w:pStyle w:val="ListParagraph"/>
        <w:numPr>
          <w:ilvl w:val="0"/>
          <w:numId w:val="21"/>
        </w:numPr>
        <w:rPr>
          <w:ins w:id="1242" w:author="Maxon, Dawn" w:date="2020-03-10T10:02:00Z"/>
        </w:rPr>
      </w:pPr>
      <w:ins w:id="1243" w:author="Maxon, Dawn" w:date="2020-03-10T10:02:00Z">
        <w:r>
          <w:t>ECC/Parity Generation</w:t>
        </w:r>
      </w:ins>
    </w:p>
    <w:p w14:paraId="39BC39AC" w14:textId="61AF3E2F" w:rsidR="00C82B58" w:rsidRDefault="00C82B58">
      <w:pPr>
        <w:pStyle w:val="ListParagraph"/>
        <w:numPr>
          <w:ilvl w:val="0"/>
          <w:numId w:val="21"/>
        </w:numPr>
        <w:pPrChange w:id="1244" w:author="Maxon, Dawn" w:date="2020-03-10T10:02:00Z">
          <w:pPr/>
        </w:pPrChange>
      </w:pPr>
      <w:ins w:id="1245" w:author="Maxon, Dawn" w:date="2020-03-10T10:03:00Z">
        <w:r>
          <w:t xml:space="preserve">Byte Enable Generation to ensure no parts of a </w:t>
        </w:r>
      </w:ins>
      <w:ins w:id="1246" w:author="Maxon, Dawn" w:date="2020-03-10T10:04:00Z">
        <w:r>
          <w:t xml:space="preserve">BIST packet are </w:t>
        </w:r>
        <w:proofErr w:type="spellStart"/>
        <w:r>
          <w:t>clockgated</w:t>
        </w:r>
      </w:ins>
      <w:proofErr w:type="spellEnd"/>
    </w:p>
    <w:p w14:paraId="662C14B1" w14:textId="4ED93099" w:rsidR="00AB37FB" w:rsidRDefault="00524764" w:rsidP="00443E2D">
      <w:pPr>
        <w:pStyle w:val="Heading2"/>
      </w:pPr>
      <w:bookmarkStart w:id="1247" w:name="_Toc37076708"/>
      <w:proofErr w:type="spellStart"/>
      <w:r>
        <w:t>Bist</w:t>
      </w:r>
      <w:r w:rsidR="00443E2D">
        <w:t>_gen</w:t>
      </w:r>
      <w:proofErr w:type="spellEnd"/>
      <w:r w:rsidR="00443E2D">
        <w:t xml:space="preserve"> Definition</w:t>
      </w:r>
      <w:bookmarkEnd w:id="1247"/>
    </w:p>
    <w:p w14:paraId="6F70DE49" w14:textId="196A13B4" w:rsidR="00D20CD5" w:rsidRDefault="00EE54D1" w:rsidP="00443E2D">
      <w:pPr>
        <w:rPr>
          <w:ins w:id="1248" w:author="Maxon, Dawn" w:date="2020-03-03T11:23:00Z"/>
        </w:rPr>
      </w:pPr>
      <w:r>
        <w:t xml:space="preserve">The </w:t>
      </w:r>
      <w:proofErr w:type="spellStart"/>
      <w:r>
        <w:t>bist_gen</w:t>
      </w:r>
      <w:proofErr w:type="spellEnd"/>
      <w:r>
        <w:t xml:space="preserve"> block will create and transmit the BIST packets. </w:t>
      </w:r>
      <w:r w:rsidR="009F1364">
        <w:t>It will have the lion’s share of</w:t>
      </w:r>
      <w:r>
        <w:t xml:space="preserve"> complexit</w:t>
      </w:r>
      <w:r w:rsidR="009F1364">
        <w:t xml:space="preserve">y and state (area cost). </w:t>
      </w:r>
      <w:r w:rsidR="001E12A5">
        <w:t xml:space="preserve">To see the </w:t>
      </w:r>
      <w:r w:rsidR="0099026C">
        <w:t xml:space="preserve">ports, </w:t>
      </w:r>
      <w:r w:rsidR="00D20CD5">
        <w:t>look at</w:t>
      </w:r>
      <w:r w:rsidR="0099026C">
        <w:t xml:space="preserve"> </w:t>
      </w:r>
      <w:r w:rsidR="0099026C" w:rsidRPr="0099026C">
        <w:t>trunk/</w:t>
      </w:r>
      <w:proofErr w:type="spellStart"/>
      <w:r w:rsidR="0099026C" w:rsidRPr="0099026C">
        <w:t>src</w:t>
      </w:r>
      <w:proofErr w:type="spellEnd"/>
      <w:r w:rsidR="0099026C" w:rsidRPr="0099026C">
        <w:t>/</w:t>
      </w:r>
      <w:proofErr w:type="spellStart"/>
      <w:r w:rsidR="0099026C" w:rsidRPr="0099026C">
        <w:t>hw</w:t>
      </w:r>
      <w:proofErr w:type="spellEnd"/>
      <w:r w:rsidR="0099026C" w:rsidRPr="0099026C">
        <w:t>/</w:t>
      </w:r>
      <w:proofErr w:type="spellStart"/>
      <w:r w:rsidR="0099026C" w:rsidRPr="0099026C">
        <w:t>ns_bist</w:t>
      </w:r>
      <w:proofErr w:type="spellEnd"/>
      <w:r w:rsidR="0099026C" w:rsidRPr="0099026C">
        <w:t>/</w:t>
      </w:r>
      <w:proofErr w:type="spellStart"/>
      <w:r w:rsidR="0099026C" w:rsidRPr="0099026C">
        <w:t>rtl</w:t>
      </w:r>
      <w:proofErr w:type="spellEnd"/>
      <w:r w:rsidR="0099026C">
        <w:t>/</w:t>
      </w:r>
      <w:proofErr w:type="spellStart"/>
      <w:r w:rsidR="0099026C">
        <w:t>ns_bist_gen.v</w:t>
      </w:r>
      <w:proofErr w:type="spellEnd"/>
      <w:r w:rsidR="0099026C">
        <w:t xml:space="preserve">. </w:t>
      </w:r>
    </w:p>
    <w:p w14:paraId="1582A7CD" w14:textId="7D3A3113" w:rsidR="00B977CC" w:rsidRDefault="00B977CC" w:rsidP="00443E2D">
      <w:proofErr w:type="spellStart"/>
      <w:ins w:id="1249" w:author="Maxon, Dawn" w:date="2020-03-03T11:23:00Z">
        <w:r>
          <w:t>Bist_gen</w:t>
        </w:r>
        <w:proofErr w:type="spellEnd"/>
        <w:r>
          <w:t xml:space="preserve"> will need to locally synchronize </w:t>
        </w:r>
      </w:ins>
      <w:ins w:id="1250" w:author="Maxon, Dawn" w:date="2020-03-03T12:48:00Z">
        <w:r w:rsidR="00B05119">
          <w:t xml:space="preserve">the </w:t>
        </w:r>
        <w:proofErr w:type="spellStart"/>
        <w:r w:rsidR="00B05119">
          <w:t>bist_enb</w:t>
        </w:r>
        <w:proofErr w:type="spellEnd"/>
        <w:r w:rsidR="00B05119">
          <w:t xml:space="preserve"> signal if </w:t>
        </w:r>
      </w:ins>
      <w:proofErr w:type="spellStart"/>
      <w:ins w:id="1251" w:author="Maxon, Dawn" w:date="2020-03-03T12:49:00Z">
        <w:r w:rsidR="00B05119">
          <w:t>bist_ctrl</w:t>
        </w:r>
        <w:proofErr w:type="spellEnd"/>
        <w:r w:rsidR="00B05119">
          <w:t xml:space="preserve"> is in a different clock domain.</w:t>
        </w:r>
      </w:ins>
    </w:p>
    <w:p w14:paraId="642B910E" w14:textId="50961984" w:rsidR="00443E2D" w:rsidRDefault="00D42222" w:rsidP="00443E2D">
      <w:pPr>
        <w:pStyle w:val="Heading2"/>
      </w:pPr>
      <w:bookmarkStart w:id="1252" w:name="_Toc37076709"/>
      <w:proofErr w:type="spellStart"/>
      <w:r>
        <w:t>B</w:t>
      </w:r>
      <w:r w:rsidR="008B52F0">
        <w:t>ist</w:t>
      </w:r>
      <w:r w:rsidR="00443E2D">
        <w:t>_chk</w:t>
      </w:r>
      <w:proofErr w:type="spellEnd"/>
      <w:r w:rsidR="00443E2D">
        <w:t xml:space="preserve"> Definition</w:t>
      </w:r>
      <w:bookmarkEnd w:id="1252"/>
    </w:p>
    <w:p w14:paraId="6FD513BB" w14:textId="3C79AB6D" w:rsidR="007015B6" w:rsidRDefault="00EE54D1" w:rsidP="0099026C">
      <w:pPr>
        <w:rPr>
          <w:ins w:id="1253" w:author="Maxon, Dawn" w:date="2020-03-03T12:49:00Z"/>
        </w:rPr>
      </w:pPr>
      <w:r>
        <w:t xml:space="preserve">The </w:t>
      </w:r>
      <w:proofErr w:type="spellStart"/>
      <w:r>
        <w:t>bist_chk</w:t>
      </w:r>
      <w:proofErr w:type="spellEnd"/>
      <w:r>
        <w:t xml:space="preserve"> block will receive and check the BIST packets. </w:t>
      </w:r>
      <w:r w:rsidR="009F1364">
        <w:t xml:space="preserve">This block will be simple and low-cost (little state/area cost). </w:t>
      </w:r>
      <w:r w:rsidR="0099026C">
        <w:t>To see the por</w:t>
      </w:r>
      <w:r w:rsidR="009B04AB">
        <w:t>t</w:t>
      </w:r>
      <w:r w:rsidR="0099026C">
        <w:t>s, consult trunk/</w:t>
      </w:r>
      <w:proofErr w:type="spellStart"/>
      <w:r w:rsidR="0099026C">
        <w:t>src</w:t>
      </w:r>
      <w:proofErr w:type="spellEnd"/>
      <w:r w:rsidR="0099026C">
        <w:t>/</w:t>
      </w:r>
      <w:proofErr w:type="spellStart"/>
      <w:r w:rsidR="0099026C">
        <w:t>hw</w:t>
      </w:r>
      <w:proofErr w:type="spellEnd"/>
      <w:r w:rsidR="0099026C">
        <w:t>/</w:t>
      </w:r>
      <w:proofErr w:type="spellStart"/>
      <w:r w:rsidR="0099026C">
        <w:t>ns_bist</w:t>
      </w:r>
      <w:proofErr w:type="spellEnd"/>
      <w:r w:rsidR="0099026C">
        <w:t>/</w:t>
      </w:r>
      <w:proofErr w:type="spellStart"/>
      <w:r w:rsidR="0099026C">
        <w:t>rtl</w:t>
      </w:r>
      <w:proofErr w:type="spellEnd"/>
      <w:r w:rsidR="0099026C">
        <w:t>/</w:t>
      </w:r>
      <w:proofErr w:type="spellStart"/>
      <w:r w:rsidR="0099026C">
        <w:t>ns_bist_chk.v</w:t>
      </w:r>
      <w:proofErr w:type="spellEnd"/>
      <w:r w:rsidR="00DD55AC">
        <w:t>.</w:t>
      </w:r>
    </w:p>
    <w:p w14:paraId="22B24273" w14:textId="361FAA08" w:rsidR="00B05119" w:rsidRPr="004D4071" w:rsidRDefault="00B05119" w:rsidP="0099026C">
      <w:pPr>
        <w:rPr>
          <w:rFonts w:ascii="Courier New" w:hAnsi="Courier New" w:cs="Courier New"/>
          <w:sz w:val="20"/>
          <w:szCs w:val="20"/>
        </w:rPr>
      </w:pPr>
      <w:proofErr w:type="spellStart"/>
      <w:ins w:id="1254" w:author="Maxon, Dawn" w:date="2020-03-03T12:49:00Z">
        <w:r>
          <w:t>Bist_chk</w:t>
        </w:r>
        <w:proofErr w:type="spellEnd"/>
        <w:r>
          <w:t xml:space="preserve"> will need to locally synchronize the </w:t>
        </w:r>
        <w:proofErr w:type="spellStart"/>
        <w:r>
          <w:t>bist_enb</w:t>
        </w:r>
        <w:proofErr w:type="spellEnd"/>
        <w:r>
          <w:t xml:space="preserve"> signal if </w:t>
        </w:r>
        <w:proofErr w:type="spellStart"/>
        <w:r>
          <w:t>bist_ctrl</w:t>
        </w:r>
        <w:proofErr w:type="spellEnd"/>
        <w:r>
          <w:t xml:space="preserve"> is in a different clock domain.</w:t>
        </w:r>
      </w:ins>
    </w:p>
    <w:p w14:paraId="62293698" w14:textId="2325790F" w:rsidR="00443E2D" w:rsidRDefault="008B52F0" w:rsidP="00443E2D">
      <w:pPr>
        <w:pStyle w:val="Heading2"/>
      </w:pPr>
      <w:bookmarkStart w:id="1255" w:name="_Toc37076710"/>
      <w:proofErr w:type="spellStart"/>
      <w:r>
        <w:t>B</w:t>
      </w:r>
      <w:r w:rsidR="00BE0BD2">
        <w:t>ist_ctrl</w:t>
      </w:r>
      <w:proofErr w:type="spellEnd"/>
      <w:r w:rsidR="00BE0BD2">
        <w:t xml:space="preserve"> </w:t>
      </w:r>
      <w:r w:rsidR="00443E2D">
        <w:t>Definition</w:t>
      </w:r>
      <w:bookmarkEnd w:id="1255"/>
    </w:p>
    <w:p w14:paraId="60087AF4" w14:textId="781D6937" w:rsidR="008C727D" w:rsidRDefault="008C727D" w:rsidP="008C727D">
      <w:r>
        <w:t xml:space="preserve">A </w:t>
      </w:r>
      <w:proofErr w:type="spellStart"/>
      <w:r>
        <w:t>bist_ctrl</w:t>
      </w:r>
      <w:proofErr w:type="spellEnd"/>
      <w:r>
        <w:t xml:space="preserve"> block </w:t>
      </w:r>
      <w:r w:rsidR="008B52F0">
        <w:t xml:space="preserve">at the top-level of the </w:t>
      </w:r>
      <w:proofErr w:type="spellStart"/>
      <w:r w:rsidR="008B52F0">
        <w:t>NoC</w:t>
      </w:r>
      <w:proofErr w:type="spellEnd"/>
      <w:r>
        <w:t xml:space="preserve"> will control sequencing of the different </w:t>
      </w:r>
      <w:proofErr w:type="spellStart"/>
      <w:r>
        <w:t>bist_gen</w:t>
      </w:r>
      <w:proofErr w:type="spellEnd"/>
      <w:r w:rsidR="008B52F0">
        <w:t>/</w:t>
      </w:r>
      <w:proofErr w:type="spellStart"/>
      <w:r w:rsidR="008B52F0">
        <w:t>bist_chk</w:t>
      </w:r>
      <w:proofErr w:type="spellEnd"/>
      <w:r>
        <w:t xml:space="preserve"> blocks. This part of the spec is TBD</w:t>
      </w:r>
      <w:r w:rsidR="007557E5">
        <w:t>, depending on customer input about its value vs its cost</w:t>
      </w:r>
      <w:r>
        <w:t>.</w:t>
      </w:r>
    </w:p>
    <w:p w14:paraId="560D6B64" w14:textId="07CBF6D9" w:rsidR="00DE6513" w:rsidRDefault="00DE6513" w:rsidP="008C727D">
      <w:r>
        <w:t xml:space="preserve">For the initial release of BIST, the </w:t>
      </w:r>
      <w:proofErr w:type="spellStart"/>
      <w:r>
        <w:t>bist_ctrl</w:t>
      </w:r>
      <w:proofErr w:type="spellEnd"/>
      <w:r>
        <w:t xml:space="preserve"> module </w:t>
      </w:r>
      <w:r w:rsidR="00BF1FF9">
        <w:t xml:space="preserve">will kick off BIST </w:t>
      </w:r>
      <w:r w:rsidR="00426C83">
        <w:t>based on</w:t>
      </w:r>
      <w:r w:rsidR="00BF1FF9">
        <w:t xml:space="preserve"> a register write, aggregate </w:t>
      </w:r>
      <w:proofErr w:type="spellStart"/>
      <w:r w:rsidR="00BF1FF9">
        <w:t>bist_done</w:t>
      </w:r>
      <w:proofErr w:type="spellEnd"/>
      <w:r w:rsidR="00BF1FF9">
        <w:t xml:space="preserve"> signals, and </w:t>
      </w:r>
      <w:r>
        <w:t xml:space="preserve">will have a timer that will signal the end of BIST so that the </w:t>
      </w:r>
      <w:proofErr w:type="spellStart"/>
      <w:r>
        <w:t>bist_chk</w:t>
      </w:r>
      <w:proofErr w:type="spellEnd"/>
      <w:r>
        <w:t xml:space="preserve"> modules can check for missing flits.</w:t>
      </w:r>
    </w:p>
    <w:p w14:paraId="36C99423" w14:textId="6CA41C8C" w:rsidR="00D84D1B" w:rsidRPr="00D84D1B" w:rsidRDefault="00D84D1B" w:rsidP="00D84D1B">
      <w:pPr>
        <w:spacing w:after="40"/>
        <w:rPr>
          <w:rFonts w:ascii="Courier New" w:hAnsi="Courier New" w:cs="Courier New"/>
          <w:sz w:val="20"/>
          <w:szCs w:val="20"/>
        </w:rPr>
      </w:pPr>
      <w:r>
        <w:t xml:space="preserve">Each RSSB will send a </w:t>
      </w:r>
      <w:proofErr w:type="spellStart"/>
      <w:ins w:id="1256" w:author="Maxon, Dawn" w:date="2020-04-03T14:18:00Z">
        <w:r w:rsidR="00143572">
          <w:t>fatal_</w:t>
        </w:r>
      </w:ins>
      <w:del w:id="1257" w:author="Maxon, Dawn" w:date="2020-04-03T14:18:00Z">
        <w:r w:rsidDel="00143572">
          <w:delText xml:space="preserve">one-bit </w:delText>
        </w:r>
      </w:del>
      <w:r>
        <w:t>bist_err</w:t>
      </w:r>
      <w:proofErr w:type="spellEnd"/>
      <w:r>
        <w:t xml:space="preserve"> </w:t>
      </w:r>
      <w:ins w:id="1258" w:author="Maxon, Dawn" w:date="2020-04-03T14:18:00Z">
        <w:r w:rsidR="00143572">
          <w:t xml:space="preserve">and </w:t>
        </w:r>
        <w:proofErr w:type="spellStart"/>
        <w:r w:rsidR="00143572">
          <w:t>nonfatal_bist_err</w:t>
        </w:r>
      </w:ins>
      <w:proofErr w:type="spellEnd"/>
      <w:ins w:id="1259" w:author="Maxon, Dawn" w:date="2020-04-03T14:19:00Z">
        <w:r w:rsidR="00143572">
          <w:t xml:space="preserve"> </w:t>
        </w:r>
      </w:ins>
      <w:r>
        <w:t xml:space="preserve">signal to the </w:t>
      </w:r>
      <w:proofErr w:type="spellStart"/>
      <w:r>
        <w:t>bist_cntrl</w:t>
      </w:r>
      <w:proofErr w:type="spellEnd"/>
      <w:r>
        <w:t xml:space="preserve"> module if any of its </w:t>
      </w:r>
      <w:proofErr w:type="spellStart"/>
      <w:r>
        <w:t>bist_chk</w:t>
      </w:r>
      <w:proofErr w:type="spellEnd"/>
      <w:r>
        <w:t xml:space="preserve"> modules detects an error. </w:t>
      </w:r>
      <w:del w:id="1260" w:author="Maxon, Dawn" w:date="2020-04-03T14:19:00Z">
        <w:r w:rsidDel="00143572">
          <w:delText>The bist_cntrl module</w:delText>
        </w:r>
      </w:del>
      <w:proofErr w:type="spellStart"/>
      <w:ins w:id="1261" w:author="Maxon, Dawn" w:date="2020-04-03T14:19:00Z">
        <w:r w:rsidR="00143572">
          <w:t>NocStudio</w:t>
        </w:r>
      </w:ins>
      <w:proofErr w:type="spellEnd"/>
      <w:r>
        <w:t xml:space="preserve"> will aggregate all these signals and send a one-bit </w:t>
      </w:r>
      <w:proofErr w:type="spellStart"/>
      <w:ins w:id="1262" w:author="Maxon, Dawn" w:date="2020-04-03T14:19:00Z">
        <w:r w:rsidR="00143572">
          <w:t>fatal_</w:t>
        </w:r>
      </w:ins>
      <w:r>
        <w:t>bist_</w:t>
      </w:r>
      <w:proofErr w:type="gramStart"/>
      <w:r>
        <w:t>interrupt</w:t>
      </w:r>
      <w:proofErr w:type="spellEnd"/>
      <w:r>
        <w:t xml:space="preserve"> </w:t>
      </w:r>
      <w:ins w:id="1263" w:author="Maxon, Dawn" w:date="2020-04-03T14:19:00Z">
        <w:r w:rsidR="00143572">
          <w:t xml:space="preserve"> and</w:t>
        </w:r>
        <w:proofErr w:type="gramEnd"/>
        <w:r w:rsidR="00143572">
          <w:t xml:space="preserve"> </w:t>
        </w:r>
        <w:proofErr w:type="spellStart"/>
        <w:r w:rsidR="00143572">
          <w:t>nonfatal_bist_interrupt</w:t>
        </w:r>
        <w:proofErr w:type="spellEnd"/>
        <w:r w:rsidR="00143572">
          <w:t xml:space="preserve"> </w:t>
        </w:r>
      </w:ins>
      <w:r>
        <w:t xml:space="preserve">signal to a pin on the </w:t>
      </w:r>
      <w:proofErr w:type="spellStart"/>
      <w:r>
        <w:t>NoC</w:t>
      </w:r>
      <w:proofErr w:type="spellEnd"/>
      <w:r>
        <w:t xml:space="preserve">, as well as setting </w:t>
      </w:r>
      <w:ins w:id="1264" w:author="Maxon, Dawn" w:date="2020-04-03T14:19:00Z">
        <w:r w:rsidR="00143572">
          <w:t xml:space="preserve">fatal/nonfatal </w:t>
        </w:r>
      </w:ins>
      <w:del w:id="1265" w:author="Maxon, Dawn" w:date="2020-04-03T14:19:00Z">
        <w:r w:rsidDel="00143572">
          <w:delText xml:space="preserve">a </w:delText>
        </w:r>
      </w:del>
      <w:del w:id="1266" w:author="Maxon, Dawn" w:date="2020-04-03T14:20:00Z">
        <w:r w:rsidDel="00143572">
          <w:delText>bist</w:delText>
        </w:r>
      </w:del>
      <w:ins w:id="1267" w:author="Maxon, Dawn" w:date="2020-04-03T14:20:00Z">
        <w:r w:rsidR="00143572">
          <w:t xml:space="preserve">BIST </w:t>
        </w:r>
      </w:ins>
      <w:del w:id="1268" w:author="Maxon, Dawn" w:date="2020-04-03T14:20:00Z">
        <w:r w:rsidDel="00143572">
          <w:delText>_</w:delText>
        </w:r>
      </w:del>
      <w:r>
        <w:t>error bi</w:t>
      </w:r>
      <w:ins w:id="1269" w:author="Maxon, Dawn" w:date="2020-04-03T14:20:00Z">
        <w:r w:rsidR="00143572">
          <w:t>ts</w:t>
        </w:r>
      </w:ins>
      <w:del w:id="1270" w:author="Maxon, Dawn" w:date="2020-04-03T14:20:00Z">
        <w:r w:rsidDel="00143572">
          <w:delText>t</w:delText>
        </w:r>
      </w:del>
      <w:r>
        <w:t xml:space="preserve"> in the </w:t>
      </w:r>
      <w:r w:rsidR="00A41E0A">
        <w:t>Global BIST Error status register(s)</w:t>
      </w:r>
      <w:r>
        <w:t xml:space="preserve">. The SOC can detect BIST results either by polling the </w:t>
      </w:r>
      <w:r w:rsidR="00A41E0A">
        <w:t>error status registers</w:t>
      </w:r>
      <w:r>
        <w:t xml:space="preserve"> or by monitoring the </w:t>
      </w:r>
      <w:del w:id="1271" w:author="Maxon, Dawn" w:date="2020-04-03T14:20:00Z">
        <w:r w:rsidDel="00143572">
          <w:delText>bist_</w:delText>
        </w:r>
      </w:del>
      <w:ins w:id="1272" w:author="Maxon, Dawn" w:date="2020-04-03T14:20:00Z">
        <w:r w:rsidR="00143572">
          <w:t xml:space="preserve">BIST </w:t>
        </w:r>
      </w:ins>
      <w:r>
        <w:t>err</w:t>
      </w:r>
      <w:ins w:id="1273" w:author="Maxon, Dawn" w:date="2020-04-03T14:20:00Z">
        <w:r w:rsidR="00143572">
          <w:t>or</w:t>
        </w:r>
      </w:ins>
      <w:r>
        <w:t xml:space="preserve"> interrupt pin</w:t>
      </w:r>
      <w:ins w:id="1274" w:author="Maxon, Dawn" w:date="2020-04-03T14:20:00Z">
        <w:r w:rsidR="00143572">
          <w:t>s</w:t>
        </w:r>
      </w:ins>
      <w:r>
        <w:t xml:space="preserve"> on the </w:t>
      </w:r>
      <w:proofErr w:type="spellStart"/>
      <w:r>
        <w:t>NoC</w:t>
      </w:r>
      <w:proofErr w:type="spellEnd"/>
      <w:r>
        <w:t>.</w:t>
      </w:r>
    </w:p>
    <w:p w14:paraId="17215B10" w14:textId="266F0512" w:rsidR="009B04AB" w:rsidRDefault="00BF1FF9" w:rsidP="00D84D1B">
      <w:pPr>
        <w:rPr>
          <w:ins w:id="1275" w:author="Maxon, Dawn" w:date="2020-03-03T12:49:00Z"/>
        </w:rPr>
      </w:pPr>
      <w:r>
        <w:t>To see the module definition, look at trunk/</w:t>
      </w:r>
      <w:proofErr w:type="spellStart"/>
      <w:r>
        <w:t>src</w:t>
      </w:r>
      <w:proofErr w:type="spellEnd"/>
      <w:r>
        <w:t>/</w:t>
      </w:r>
      <w:proofErr w:type="spellStart"/>
      <w:r>
        <w:t>hw</w:t>
      </w:r>
      <w:proofErr w:type="spellEnd"/>
      <w:r>
        <w:t>/</w:t>
      </w:r>
      <w:proofErr w:type="spellStart"/>
      <w:r>
        <w:t>ns_bist</w:t>
      </w:r>
      <w:proofErr w:type="spellEnd"/>
      <w:r>
        <w:t>/</w:t>
      </w:r>
      <w:proofErr w:type="spellStart"/>
      <w:r>
        <w:t>rtl</w:t>
      </w:r>
      <w:proofErr w:type="spellEnd"/>
      <w:r>
        <w:t>/</w:t>
      </w:r>
      <w:proofErr w:type="spellStart"/>
      <w:r>
        <w:t>ns_bist_c</w:t>
      </w:r>
      <w:ins w:id="1276" w:author="Maxon, Dawn" w:date="2020-04-03T14:20:00Z">
        <w:r w:rsidR="00143572">
          <w:t>tr</w:t>
        </w:r>
      </w:ins>
      <w:del w:id="1277" w:author="Maxon, Dawn" w:date="2020-04-03T14:20:00Z">
        <w:r w:rsidDel="00143572">
          <w:delText>nt</w:delText>
        </w:r>
      </w:del>
      <w:r>
        <w:t>l.v</w:t>
      </w:r>
      <w:proofErr w:type="spellEnd"/>
      <w:r>
        <w:t xml:space="preserve">. </w:t>
      </w:r>
    </w:p>
    <w:p w14:paraId="3A7B8649" w14:textId="46E71A8A" w:rsidR="00B05119" w:rsidRPr="00D84D1B" w:rsidRDefault="00B05119" w:rsidP="00D84D1B">
      <w:ins w:id="1278" w:author="Maxon, Dawn" w:date="2020-03-03T12:50:00Z">
        <w:r>
          <w:lastRenderedPageBreak/>
          <w:t xml:space="preserve">The </w:t>
        </w:r>
        <w:proofErr w:type="spellStart"/>
        <w:r>
          <w:t>bist_ctrl</w:t>
        </w:r>
        <w:proofErr w:type="spellEnd"/>
        <w:r>
          <w:t xml:space="preserve"> module will need to locally synchronize </w:t>
        </w:r>
      </w:ins>
      <w:proofErr w:type="spellStart"/>
      <w:ins w:id="1279" w:author="Maxon, Dawn" w:date="2020-04-03T14:21:00Z">
        <w:r w:rsidR="0074096A">
          <w:t>bist_ack</w:t>
        </w:r>
        <w:proofErr w:type="spellEnd"/>
        <w:r w:rsidR="0074096A">
          <w:t>/</w:t>
        </w:r>
        <w:proofErr w:type="spellStart"/>
        <w:r w:rsidR="0074096A">
          <w:t>bist_done</w:t>
        </w:r>
        <w:proofErr w:type="spellEnd"/>
        <w:r w:rsidR="0074096A">
          <w:t xml:space="preserve"> signals</w:t>
        </w:r>
      </w:ins>
      <w:ins w:id="1280" w:author="Maxon, Dawn" w:date="2020-03-03T12:50:00Z">
        <w:r>
          <w:t xml:space="preserve"> if they come from a different clock domain.</w:t>
        </w:r>
      </w:ins>
    </w:p>
    <w:p w14:paraId="20C6598F" w14:textId="7A10C409" w:rsidR="009B04AB" w:rsidRDefault="009B04AB" w:rsidP="009B04AB">
      <w:pPr>
        <w:pStyle w:val="Heading2"/>
      </w:pPr>
      <w:bookmarkStart w:id="1281" w:name="_Toc37076711"/>
      <w:r>
        <w:t>Connectivity Diagram</w:t>
      </w:r>
      <w:bookmarkEnd w:id="1281"/>
    </w:p>
    <w:p w14:paraId="703D7DE2" w14:textId="7E361A43" w:rsidR="003A361A" w:rsidRDefault="003A361A" w:rsidP="003A361A">
      <w:r>
        <w:t>Th</w:t>
      </w:r>
      <w:ins w:id="1282" w:author="Maxon, Dawn" w:date="2020-03-25T15:04:00Z">
        <w:r w:rsidR="00CF20B5">
          <w:t>e</w:t>
        </w:r>
      </w:ins>
      <w:del w:id="1283" w:author="Maxon, Dawn" w:date="2020-03-25T15:04:00Z">
        <w:r w:rsidDel="00CF20B5">
          <w:delText>is</w:delText>
        </w:r>
      </w:del>
      <w:r>
        <w:t xml:space="preserve"> diagram</w:t>
      </w:r>
      <w:ins w:id="1284" w:author="Maxon, Dawn" w:date="2020-03-25T15:04:00Z">
        <w:r w:rsidR="00CF20B5">
          <w:t xml:space="preserve"> below</w:t>
        </w:r>
      </w:ins>
      <w:r>
        <w:t xml:space="preserve"> illustrates the wire connectivity for </w:t>
      </w:r>
      <w:r w:rsidR="001242A4">
        <w:t>all the BIST blocks.</w:t>
      </w:r>
      <w:ins w:id="1285" w:author="Maxon, Dawn" w:date="2020-03-25T15:02:00Z">
        <w:r w:rsidR="00CF20B5">
          <w:t xml:space="preserve"> Note that both </w:t>
        </w:r>
        <w:proofErr w:type="spellStart"/>
        <w:r w:rsidR="00CF20B5">
          <w:t>bist_gen</w:t>
        </w:r>
        <w:proofErr w:type="spellEnd"/>
        <w:r w:rsidR="00CF20B5">
          <w:t xml:space="preserve"> and </w:t>
        </w:r>
        <w:proofErr w:type="spellStart"/>
        <w:r w:rsidR="00CF20B5">
          <w:t>bist_chk</w:t>
        </w:r>
        <w:proofErr w:type="spellEnd"/>
        <w:r w:rsidR="00CF20B5">
          <w:t xml:space="preserve"> have </w:t>
        </w:r>
        <w:proofErr w:type="spellStart"/>
        <w:r w:rsidR="00CF20B5">
          <w:t>bist_done</w:t>
        </w:r>
        <w:proofErr w:type="spellEnd"/>
        <w:r w:rsidR="00CF20B5">
          <w:t xml:space="preserve"> a</w:t>
        </w:r>
      </w:ins>
      <w:ins w:id="1286" w:author="Maxon, Dawn" w:date="2020-03-25T15:03:00Z">
        <w:r w:rsidR="00CF20B5">
          <w:t xml:space="preserve">nd </w:t>
        </w:r>
        <w:proofErr w:type="spellStart"/>
        <w:r w:rsidR="00CF20B5">
          <w:t>bist_ack</w:t>
        </w:r>
        <w:proofErr w:type="spellEnd"/>
        <w:r w:rsidR="00CF20B5">
          <w:t xml:space="preserve"> signals, which need to be connected into an OR tree and an AND tree respectively. (In the diagram </w:t>
        </w:r>
        <w:proofErr w:type="spellStart"/>
        <w:r w:rsidR="00CF20B5">
          <w:t>bist_gen’s</w:t>
        </w:r>
        <w:proofErr w:type="spellEnd"/>
        <w:r w:rsidR="00CF20B5">
          <w:t xml:space="preserve"> signals are not shown as connecte</w:t>
        </w:r>
      </w:ins>
      <w:ins w:id="1287" w:author="Maxon, Dawn" w:date="2020-03-25T15:04:00Z">
        <w:r w:rsidR="00CF20B5">
          <w:t>d because the number of wires</w:t>
        </w:r>
      </w:ins>
      <w:ins w:id="1288" w:author="Maxon, Dawn" w:date="2020-03-25T15:05:00Z">
        <w:r w:rsidR="00CF20B5">
          <w:t xml:space="preserve"> crossing the diagram is too dense.)</w:t>
        </w:r>
      </w:ins>
    </w:p>
    <w:p w14:paraId="278CFEEF" w14:textId="6B78CE03" w:rsidR="001242A4" w:rsidRPr="003A361A" w:rsidRDefault="00CF20B5" w:rsidP="003A361A">
      <w:ins w:id="1289" w:author="Maxon, Dawn" w:date="2020-03-25T15:02:00Z">
        <w:r>
          <w:object w:dxaOrig="15271" w:dyaOrig="11791" w14:anchorId="6455E95A">
            <v:shape id="_x0000_i1043" type="#_x0000_t75" style="width:467.5pt;height:361pt" o:ole="">
              <v:imagedata r:id="rId50" o:title=""/>
            </v:shape>
            <o:OLEObject Type="Embed" ProgID="Visio.Drawing.15" ShapeID="_x0000_i1043" DrawAspect="Content" ObjectID="_1656253188" r:id="rId51"/>
          </w:object>
        </w:r>
      </w:ins>
      <w:del w:id="1290" w:author="Maxon, Dawn" w:date="2020-03-25T15:02:00Z">
        <w:r w:rsidR="00025A41" w:rsidDel="00CF20B5">
          <w:fldChar w:fldCharType="begin"/>
        </w:r>
        <w:r w:rsidR="00025A41" w:rsidDel="00CF20B5">
          <w:fldChar w:fldCharType="end"/>
        </w:r>
      </w:del>
      <w:del w:id="1291" w:author="Maxon, Dawn" w:date="2020-03-24T09:05:00Z">
        <w:r w:rsidR="00B11B63" w:rsidDel="00E01AB0">
          <w:object w:dxaOrig="15331" w:dyaOrig="11611" w14:anchorId="7B28CBA9">
            <v:shape id="_x0000_i1044" type="#_x0000_t75" style="width:467.5pt;height:354pt" o:ole="">
              <v:imagedata r:id="rId52" o:title=""/>
            </v:shape>
            <o:OLEObject Type="Embed" ProgID="Visio.Drawing.15" ShapeID="_x0000_i1044" DrawAspect="Content" ObjectID="_1656253189" r:id="rId53"/>
          </w:object>
        </w:r>
      </w:del>
      <w:del w:id="1292" w:author="Maxon, Dawn" w:date="2020-03-25T13:31:00Z">
        <w:r w:rsidR="00E01AB0" w:rsidDel="00025A41">
          <w:fldChar w:fldCharType="begin"/>
        </w:r>
        <w:r w:rsidR="00E01AB0" w:rsidDel="00025A41">
          <w:fldChar w:fldCharType="end"/>
        </w:r>
      </w:del>
    </w:p>
    <w:p w14:paraId="65AFAB00" w14:textId="443808C6" w:rsidR="00AB0F4C" w:rsidRPr="00D661D6" w:rsidRDefault="00AB0F4C" w:rsidP="008C727D"/>
    <w:p w14:paraId="3BE93DDA" w14:textId="7C497C77" w:rsidR="00235024" w:rsidRDefault="00235024" w:rsidP="00A11DAD">
      <w:pPr>
        <w:pStyle w:val="Heading1"/>
        <w:rPr>
          <w:ins w:id="1293" w:author="Maxon, Dawn" w:date="2020-05-14T12:13:00Z"/>
        </w:rPr>
      </w:pPr>
      <w:bookmarkStart w:id="1294" w:name="_Toc37076712"/>
      <w:ins w:id="1295" w:author="Maxon, Dawn" w:date="2020-05-14T12:12:00Z">
        <w:r>
          <w:t>BI</w:t>
        </w:r>
      </w:ins>
      <w:ins w:id="1296" w:author="Maxon, Dawn" w:date="2020-05-14T12:13:00Z">
        <w:r>
          <w:t>ST Low-Power Support</w:t>
        </w:r>
      </w:ins>
    </w:p>
    <w:p w14:paraId="2A38E28F" w14:textId="6272A3C7" w:rsidR="00235024" w:rsidRDefault="00235024" w:rsidP="00235024">
      <w:pPr>
        <w:rPr>
          <w:ins w:id="1297" w:author="Maxon, Dawn" w:date="2020-05-14T12:17:00Z"/>
        </w:rPr>
      </w:pPr>
      <w:ins w:id="1298" w:author="Maxon, Dawn" w:date="2020-05-14T12:13:00Z">
        <w:r>
          <w:t>B</w:t>
        </w:r>
      </w:ins>
      <w:ins w:id="1299" w:author="Maxon, Dawn" w:date="2020-05-14T12:14:00Z">
        <w:r>
          <w:t>IST</w:t>
        </w:r>
      </w:ins>
      <w:ins w:id="1300" w:author="Maxon, Dawn" w:date="2020-05-14T12:13:00Z">
        <w:r>
          <w:t xml:space="preserve"> must run in low-power-enabled NOCs</w:t>
        </w:r>
      </w:ins>
      <w:ins w:id="1301" w:author="Maxon, Dawn" w:date="2020-05-14T12:14:00Z">
        <w:r>
          <w:t>. This means that the BIST controller needs to have the same kind of functionality we currently include in our</w:t>
        </w:r>
      </w:ins>
      <w:ins w:id="1302" w:author="Maxon, Dawn" w:date="2020-05-14T12:15:00Z">
        <w:r>
          <w:t xml:space="preserve"> master bridges, with the ability to wake power domains required for BIST to run. For completeness, it will also need to </w:t>
        </w:r>
      </w:ins>
      <w:ins w:id="1303" w:author="Maxon, Dawn" w:date="2020-05-14T12:16:00Z">
        <w:r>
          <w:t xml:space="preserve">power down itself by supporting the </w:t>
        </w:r>
        <w:proofErr w:type="spellStart"/>
        <w:r>
          <w:t>sleep_req_n</w:t>
        </w:r>
        <w:proofErr w:type="spellEnd"/>
        <w:r>
          <w:t>/</w:t>
        </w:r>
        <w:proofErr w:type="spellStart"/>
        <w:r>
          <w:t>sleep_ack_n</w:t>
        </w:r>
        <w:proofErr w:type="spellEnd"/>
        <w:r>
          <w:t xml:space="preserve"> signals from the NSPS</w:t>
        </w:r>
      </w:ins>
      <w:ins w:id="1304" w:author="Maxon, Dawn" w:date="2020-05-14T12:17:00Z">
        <w:r>
          <w:t xml:space="preserve"> (</w:t>
        </w:r>
        <w:proofErr w:type="spellStart"/>
        <w:r>
          <w:t>Netspeed</w:t>
        </w:r>
        <w:proofErr w:type="spellEnd"/>
        <w:r>
          <w:t xml:space="preserve"> Power Supervisor).</w:t>
        </w:r>
      </w:ins>
    </w:p>
    <w:p w14:paraId="6301EE72" w14:textId="51901A1E" w:rsidR="00235024" w:rsidRDefault="00235024" w:rsidP="00235024">
      <w:pPr>
        <w:pStyle w:val="Heading2"/>
        <w:rPr>
          <w:ins w:id="1305" w:author="Maxon, Dawn" w:date="2020-05-14T12:18:00Z"/>
        </w:rPr>
      </w:pPr>
      <w:ins w:id="1306" w:author="Maxon, Dawn" w:date="2020-05-14T12:17:00Z">
        <w:r>
          <w:lastRenderedPageBreak/>
          <w:t xml:space="preserve">Low-Power </w:t>
        </w:r>
      </w:ins>
      <w:ins w:id="1307" w:author="Maxon, Dawn" w:date="2020-05-14T12:18:00Z">
        <w:r>
          <w:t>Parameters and IO</w:t>
        </w:r>
      </w:ins>
    </w:p>
    <w:p w14:paraId="2046DF58" w14:textId="64E269BF" w:rsidR="00235024" w:rsidRDefault="00235024" w:rsidP="00235024">
      <w:pPr>
        <w:rPr>
          <w:ins w:id="1308" w:author="Maxon, Dawn" w:date="2020-05-14T12:32:00Z"/>
        </w:rPr>
      </w:pPr>
      <w:proofErr w:type="spellStart"/>
      <w:ins w:id="1309" w:author="Maxon, Dawn" w:date="2020-05-14T12:18:00Z">
        <w:r>
          <w:t>NocStudio</w:t>
        </w:r>
        <w:proofErr w:type="spellEnd"/>
        <w:r>
          <w:t xml:space="preserve"> will need to program the standard paramet</w:t>
        </w:r>
      </w:ins>
      <w:ins w:id="1310" w:author="Maxon, Dawn" w:date="2020-05-14T12:19:00Z">
        <w:r>
          <w:t>ers for low power</w:t>
        </w:r>
      </w:ins>
      <w:ins w:id="1311" w:author="Maxon, Dawn" w:date="2020-05-14T12:34:00Z">
        <w:r w:rsidR="00555063">
          <w:t xml:space="preserve"> on the </w:t>
        </w:r>
        <w:proofErr w:type="spellStart"/>
        <w:r w:rsidR="00555063">
          <w:t>bist_ctrl</w:t>
        </w:r>
        <w:proofErr w:type="spellEnd"/>
        <w:r w:rsidR="00555063">
          <w:t xml:space="preserve"> module</w:t>
        </w:r>
      </w:ins>
      <w:ins w:id="1312" w:author="Maxon, Dawn" w:date="2020-05-14T12:19:00Z">
        <w:r>
          <w:t xml:space="preserve">: </w:t>
        </w:r>
      </w:ins>
    </w:p>
    <w:p w14:paraId="3872059F" w14:textId="77777777" w:rsidR="00555063" w:rsidRDefault="00555063" w:rsidP="00555063">
      <w:pPr>
        <w:rPr>
          <w:ins w:id="1313" w:author="Maxon, Dawn" w:date="2020-05-14T12:32:00Z"/>
        </w:rPr>
      </w:pPr>
    </w:p>
    <w:p w14:paraId="094E73F7" w14:textId="29DF1412" w:rsidR="00555063" w:rsidRDefault="00555063" w:rsidP="00555063">
      <w:pPr>
        <w:rPr>
          <w:ins w:id="1314" w:author="Maxon, Dawn" w:date="2020-05-14T12:32:00Z"/>
        </w:rPr>
      </w:pPr>
      <w:ins w:id="1315" w:author="Maxon, Dawn" w:date="2020-05-14T12:32:00Z">
        <w:r>
          <w:t xml:space="preserve">   parameter                    </w:t>
        </w:r>
      </w:ins>
      <w:ins w:id="1316" w:author="Maxon, Dawn" w:date="2020-05-14T12:33:00Z">
        <w:r>
          <w:t xml:space="preserve">                 </w:t>
        </w:r>
      </w:ins>
      <w:ins w:id="1317" w:author="Maxon, Dawn" w:date="2020-05-14T12:32:00Z">
        <w:r>
          <w:t xml:space="preserve"> P_NUM_PD                      </w:t>
        </w:r>
      </w:ins>
      <w:ins w:id="1318" w:author="Maxon, Dawn" w:date="2020-05-14T12:33:00Z">
        <w:r>
          <w:t xml:space="preserve">      </w:t>
        </w:r>
      </w:ins>
      <w:ins w:id="1319" w:author="Maxon, Dawn" w:date="2020-05-14T12:32:00Z">
        <w:r>
          <w:t>= 4;</w:t>
        </w:r>
      </w:ins>
    </w:p>
    <w:p w14:paraId="21C37DFC" w14:textId="6E11C164" w:rsidR="00555063" w:rsidRDefault="00555063" w:rsidP="00555063">
      <w:pPr>
        <w:rPr>
          <w:ins w:id="1320" w:author="Maxon, Dawn" w:date="2020-05-14T12:32:00Z"/>
        </w:rPr>
      </w:pPr>
      <w:ins w:id="1321" w:author="Maxon, Dawn" w:date="2020-05-14T12:32:00Z">
        <w:r>
          <w:t xml:space="preserve">   parameter                     </w:t>
        </w:r>
      </w:ins>
      <w:ins w:id="1322" w:author="Maxon, Dawn" w:date="2020-05-14T12:33:00Z">
        <w:r>
          <w:t xml:space="preserve">                 </w:t>
        </w:r>
      </w:ins>
      <w:ins w:id="1323" w:author="Maxon, Dawn" w:date="2020-05-14T12:32:00Z">
        <w:r>
          <w:t>P_SELF_FENCE_ENB              = 1'b1;</w:t>
        </w:r>
      </w:ins>
    </w:p>
    <w:p w14:paraId="63C4E950" w14:textId="584FC190" w:rsidR="00555063" w:rsidRDefault="00555063" w:rsidP="00555063">
      <w:pPr>
        <w:rPr>
          <w:ins w:id="1324" w:author="Maxon, Dawn" w:date="2020-05-14T12:32:00Z"/>
        </w:rPr>
      </w:pPr>
      <w:ins w:id="1325" w:author="Maxon, Dawn" w:date="2020-05-14T12:32:00Z">
        <w:r>
          <w:t xml:space="preserve">   parameter [P_NUM_PD-1:0]      P_PD_AUTOWAKE_ENB       = {P_NUM_PD{1'b0}};</w:t>
        </w:r>
      </w:ins>
    </w:p>
    <w:p w14:paraId="7D832FED" w14:textId="3463B357" w:rsidR="00555063" w:rsidRDefault="00555063" w:rsidP="00555063">
      <w:pPr>
        <w:rPr>
          <w:ins w:id="1326" w:author="Maxon, Dawn" w:date="2020-05-14T12:37:00Z"/>
        </w:rPr>
      </w:pPr>
      <w:ins w:id="1327" w:author="Maxon, Dawn" w:date="2020-05-14T12:32:00Z">
        <w:r>
          <w:t xml:space="preserve">   parameter [P_PD_ID_WIDTH-1:0] P_PD_ID                       </w:t>
        </w:r>
      </w:ins>
      <w:ins w:id="1328" w:author="Maxon, Dawn" w:date="2020-05-14T12:33:00Z">
        <w:r>
          <w:t xml:space="preserve">       </w:t>
        </w:r>
      </w:ins>
      <w:ins w:id="1329" w:author="Maxon, Dawn" w:date="2020-05-14T12:32:00Z">
        <w:r>
          <w:t>= {P_PD_ID_WIDTH{1'b0}</w:t>
        </w:r>
        <w:proofErr w:type="gramStart"/>
        <w:r>
          <w:t>} ;</w:t>
        </w:r>
      </w:ins>
      <w:proofErr w:type="gramEnd"/>
    </w:p>
    <w:p w14:paraId="6FE3EC3D" w14:textId="2406264D" w:rsidR="00555063" w:rsidRDefault="00AE1F06" w:rsidP="00555063">
      <w:pPr>
        <w:rPr>
          <w:ins w:id="1330" w:author="Maxon, Dawn" w:date="2020-05-14T12:39:00Z"/>
        </w:rPr>
      </w:pPr>
      <w:ins w:id="1331" w:author="Maxon, Dawn" w:date="2020-05-14T12:51:00Z">
        <w:r>
          <w:t>One</w:t>
        </w:r>
      </w:ins>
      <w:ins w:id="1332" w:author="Maxon, Dawn" w:date="2020-05-14T12:37:00Z">
        <w:r w:rsidR="00555063">
          <w:t xml:space="preserve"> </w:t>
        </w:r>
      </w:ins>
      <w:ins w:id="1333" w:author="Maxon, Dawn" w:date="2020-05-14T12:38:00Z">
        <w:r w:rsidR="00555063">
          <w:t>new parameter</w:t>
        </w:r>
      </w:ins>
      <w:ins w:id="1334" w:author="Maxon, Dawn" w:date="2020-05-14T12:51:00Z">
        <w:r>
          <w:t xml:space="preserve"> will be necessary</w:t>
        </w:r>
      </w:ins>
      <w:ins w:id="1335" w:author="Maxon, Dawn" w:date="2020-05-14T12:38:00Z">
        <w:r w:rsidR="00555063">
          <w:t xml:space="preserve"> to tell the BIST controller which power domains must be running in order to successfully run BIST:</w:t>
        </w:r>
      </w:ins>
    </w:p>
    <w:p w14:paraId="3E895E00" w14:textId="5C36F002" w:rsidR="00555063" w:rsidRDefault="00555063" w:rsidP="00555063">
      <w:pPr>
        <w:rPr>
          <w:ins w:id="1336" w:author="Maxon, Dawn" w:date="2020-05-14T12:39:00Z"/>
        </w:rPr>
      </w:pPr>
      <w:ins w:id="1337" w:author="Maxon, Dawn" w:date="2020-05-14T12:39:00Z">
        <w:r>
          <w:t>parameter [P_NUM_PD-1:0]      P_BIST_PD_REQUIRED       = {P_NUM_PD{1'b1}};</w:t>
        </w:r>
      </w:ins>
    </w:p>
    <w:p w14:paraId="42A25717" w14:textId="31AD8B1A" w:rsidR="00555063" w:rsidRDefault="00555063" w:rsidP="00555063">
      <w:pPr>
        <w:rPr>
          <w:ins w:id="1338" w:author="Maxon, Dawn" w:date="2020-05-14T12:33:00Z"/>
        </w:rPr>
      </w:pPr>
      <w:ins w:id="1339" w:author="Maxon, Dawn" w:date="2020-05-14T12:39:00Z">
        <w:r>
          <w:t>Every powe</w:t>
        </w:r>
      </w:ins>
      <w:ins w:id="1340" w:author="Maxon, Dawn" w:date="2020-05-14T12:40:00Z">
        <w:r>
          <w:t xml:space="preserve">r domain that has a </w:t>
        </w:r>
        <w:proofErr w:type="spellStart"/>
        <w:r>
          <w:t>bist_gen</w:t>
        </w:r>
        <w:proofErr w:type="spellEnd"/>
        <w:r>
          <w:t xml:space="preserve"> or </w:t>
        </w:r>
        <w:proofErr w:type="spellStart"/>
        <w:r>
          <w:t>bist_chk</w:t>
        </w:r>
        <w:proofErr w:type="spellEnd"/>
        <w:r>
          <w:t xml:space="preserve"> module in it must have its bit set to 1’b1, so that the controller can wake the domain before triggering the BIST run.</w:t>
        </w:r>
      </w:ins>
    </w:p>
    <w:p w14:paraId="093B9582" w14:textId="55DD9ABD" w:rsidR="00555063" w:rsidRDefault="00555063" w:rsidP="00555063">
      <w:pPr>
        <w:rPr>
          <w:ins w:id="1341" w:author="Maxon, Dawn" w:date="2020-05-14T12:36:00Z"/>
        </w:rPr>
      </w:pPr>
      <w:ins w:id="1342" w:author="Maxon, Dawn" w:date="2020-05-14T12:34:00Z">
        <w:r>
          <w:t>It will also need to connect the sta</w:t>
        </w:r>
      </w:ins>
      <w:ins w:id="1343" w:author="Maxon, Dawn" w:date="2020-05-14T12:35:00Z">
        <w:r>
          <w:t xml:space="preserve">ndard low-power IO to </w:t>
        </w:r>
        <w:proofErr w:type="spellStart"/>
        <w:r>
          <w:t>bist_ctrl</w:t>
        </w:r>
        <w:proofErr w:type="spellEnd"/>
        <w:r>
          <w:t xml:space="preserve">. Those signals are documented in the </w:t>
        </w:r>
        <w:proofErr w:type="spellStart"/>
        <w:r>
          <w:t>ns_bist_ctrl</w:t>
        </w:r>
        <w:proofErr w:type="spellEnd"/>
        <w:r>
          <w:t xml:space="preserve"> wrapper in </w:t>
        </w:r>
        <w:proofErr w:type="spellStart"/>
        <w:r>
          <w:t>hw</w:t>
        </w:r>
        <w:proofErr w:type="spellEnd"/>
        <w:r>
          <w:t>/</w:t>
        </w:r>
        <w:proofErr w:type="spellStart"/>
        <w:r>
          <w:t>ns_bist</w:t>
        </w:r>
        <w:proofErr w:type="spellEnd"/>
        <w:r>
          <w:t>/</w:t>
        </w:r>
        <w:proofErr w:type="spellStart"/>
        <w:r>
          <w:t>rtl</w:t>
        </w:r>
        <w:proofErr w:type="spellEnd"/>
        <w:r>
          <w:t>/</w:t>
        </w:r>
        <w:proofErr w:type="spellStart"/>
        <w:r>
          <w:t>ns_bist_ctrl.v</w:t>
        </w:r>
        <w:proofErr w:type="spellEnd"/>
        <w:r>
          <w:t xml:space="preserve">. Search for the </w:t>
        </w:r>
      </w:ins>
      <w:ins w:id="1344" w:author="Maxon, Dawn" w:date="2020-05-14T12:36:00Z">
        <w:r>
          <w:t>Low Power Interface comment.</w:t>
        </w:r>
      </w:ins>
    </w:p>
    <w:p w14:paraId="31862E29" w14:textId="0A044473" w:rsidR="00555063" w:rsidRDefault="00555063" w:rsidP="00555063">
      <w:pPr>
        <w:pStyle w:val="Heading2"/>
        <w:rPr>
          <w:ins w:id="1345" w:author="Maxon, Dawn" w:date="2020-05-14T12:36:00Z"/>
        </w:rPr>
      </w:pPr>
      <w:ins w:id="1346" w:author="Maxon, Dawn" w:date="2020-05-14T12:36:00Z">
        <w:r>
          <w:t>Low-Power Functionality</w:t>
        </w:r>
      </w:ins>
    </w:p>
    <w:p w14:paraId="60C2B4A3" w14:textId="2A576DA0" w:rsidR="00555063" w:rsidRDefault="00555063" w:rsidP="00555063">
      <w:pPr>
        <w:rPr>
          <w:ins w:id="1347" w:author="Maxon, Dawn" w:date="2020-05-14T12:54:00Z"/>
        </w:rPr>
      </w:pPr>
      <w:ins w:id="1348" w:author="Maxon, Dawn" w:date="2020-05-14T12:36:00Z">
        <w:r>
          <w:t>When the BIST controller receives a reg</w:t>
        </w:r>
      </w:ins>
      <w:ins w:id="1349" w:author="Maxon, Dawn" w:date="2020-05-14T12:37:00Z">
        <w:r>
          <w:t>ister write to trigger a new BIST run, it will check if a</w:t>
        </w:r>
      </w:ins>
      <w:ins w:id="1350" w:author="Maxon, Dawn" w:date="2020-05-14T12:41:00Z">
        <w:r>
          <w:t xml:space="preserve">ll required power domains are enabled. </w:t>
        </w:r>
      </w:ins>
      <w:ins w:id="1351" w:author="Maxon, Dawn" w:date="2020-05-14T12:42:00Z">
        <w:r>
          <w:t xml:space="preserve">It will drive the </w:t>
        </w:r>
        <w:proofErr w:type="spellStart"/>
        <w:r>
          <w:t>autowake</w:t>
        </w:r>
        <w:proofErr w:type="spellEnd"/>
        <w:r>
          <w:t xml:space="preserve"> </w:t>
        </w:r>
      </w:ins>
      <w:ins w:id="1352" w:author="Maxon, Dawn" w:date="2020-05-14T12:51:00Z">
        <w:r w:rsidR="00AE1F06">
          <w:t>signal to wake up/keep awake all required power domains throughout the</w:t>
        </w:r>
      </w:ins>
      <w:ins w:id="1353" w:author="Maxon, Dawn" w:date="2020-05-14T12:52:00Z">
        <w:r w:rsidR="00AE1F06">
          <w:t xml:space="preserve"> BIST</w:t>
        </w:r>
      </w:ins>
      <w:ins w:id="1354" w:author="Maxon, Dawn" w:date="2020-05-14T12:51:00Z">
        <w:r w:rsidR="00AE1F06">
          <w:t xml:space="preserve"> run</w:t>
        </w:r>
      </w:ins>
      <w:ins w:id="1355" w:author="Maxon, Dawn" w:date="2020-05-14T12:52:00Z">
        <w:r w:rsidR="00AE1F06">
          <w:t>.</w:t>
        </w:r>
      </w:ins>
      <w:ins w:id="1356" w:author="Maxon, Dawn" w:date="2020-05-14T12:53:00Z">
        <w:r w:rsidR="00AE1F06">
          <w:t xml:space="preserve"> When all required power domains are active, the BIST run will start. When BIST completes, it will stop drive the </w:t>
        </w:r>
        <w:proofErr w:type="spellStart"/>
        <w:r w:rsidR="00AE1F06">
          <w:t>autowake</w:t>
        </w:r>
        <w:proofErr w:type="spellEnd"/>
        <w:r w:rsidR="00AE1F06">
          <w:t xml:space="preserve"> signal</w:t>
        </w:r>
      </w:ins>
      <w:ins w:id="1357" w:author="Maxon, Dawn" w:date="2020-05-14T12:54:00Z">
        <w:r w:rsidR="00AE1F06">
          <w:t>, allowing those domains to return to sleep/power-gated state.</w:t>
        </w:r>
      </w:ins>
    </w:p>
    <w:p w14:paraId="04DFC09C" w14:textId="18AF0A3C" w:rsidR="00AE1F06" w:rsidRPr="00555063" w:rsidRDefault="00AE1F06">
      <w:pPr>
        <w:rPr>
          <w:ins w:id="1358" w:author="Maxon, Dawn" w:date="2020-05-14T12:12:00Z"/>
          <w:rPrChange w:id="1359" w:author="Maxon, Dawn" w:date="2020-05-14T12:36:00Z">
            <w:rPr>
              <w:ins w:id="1360" w:author="Maxon, Dawn" w:date="2020-05-14T12:12:00Z"/>
            </w:rPr>
          </w:rPrChange>
        </w:rPr>
        <w:pPrChange w:id="1361" w:author="Maxon, Dawn" w:date="2020-05-14T12:36:00Z">
          <w:pPr>
            <w:pStyle w:val="Heading1"/>
          </w:pPr>
        </w:pPrChange>
      </w:pPr>
      <w:ins w:id="1362" w:author="Maxon, Dawn" w:date="2020-05-14T12:54:00Z">
        <w:r>
          <w:t xml:space="preserve">The BIST controller will also support the </w:t>
        </w:r>
        <w:proofErr w:type="spellStart"/>
        <w:r>
          <w:t>sleep_req_n</w:t>
        </w:r>
        <w:proofErr w:type="spellEnd"/>
        <w:r>
          <w:t>/</w:t>
        </w:r>
        <w:proofErr w:type="spellStart"/>
        <w:r>
          <w:t>sleep_ack_n</w:t>
        </w:r>
        <w:proofErr w:type="spellEnd"/>
        <w:r>
          <w:t xml:space="preserve"> </w:t>
        </w:r>
      </w:ins>
      <w:ins w:id="1363" w:author="Maxon, Dawn" w:date="2020-05-14T12:55:00Z">
        <w:r>
          <w:t>interface, allowing it to go to sleep and be power-gated.</w:t>
        </w:r>
      </w:ins>
    </w:p>
    <w:p w14:paraId="07429D85" w14:textId="149F3CB9" w:rsidR="008C727D" w:rsidRDefault="008C727D" w:rsidP="00A11DAD">
      <w:pPr>
        <w:pStyle w:val="Heading1"/>
        <w:rPr>
          <w:ins w:id="1364" w:author="Maxon, Dawn" w:date="2020-03-10T16:29:00Z"/>
        </w:rPr>
      </w:pPr>
      <w:r>
        <w:t xml:space="preserve">BIST </w:t>
      </w:r>
      <w:ins w:id="1365" w:author="Maxon, Dawn" w:date="2020-03-10T15:57:00Z">
        <w:r w:rsidR="00240002">
          <w:t xml:space="preserve">Control </w:t>
        </w:r>
      </w:ins>
      <w:r w:rsidR="001242A4">
        <w:t>Signaling</w:t>
      </w:r>
      <w:bookmarkEnd w:id="1294"/>
    </w:p>
    <w:p w14:paraId="7CDFFB25" w14:textId="198B32C3" w:rsidR="00445175" w:rsidRPr="00445175" w:rsidRDefault="00445175">
      <w:pPr>
        <w:rPr>
          <w:rPrChange w:id="1366" w:author="Maxon, Dawn" w:date="2020-03-10T16:29:00Z">
            <w:rPr/>
          </w:rPrChange>
        </w:rPr>
        <w:pPrChange w:id="1367" w:author="Maxon, Dawn" w:date="2020-03-10T16:29:00Z">
          <w:pPr>
            <w:pStyle w:val="Heading1"/>
          </w:pPr>
        </w:pPrChange>
      </w:pPr>
      <w:ins w:id="1368" w:author="Maxon, Dawn" w:date="2020-03-10T16:29:00Z">
        <w:r>
          <w:t xml:space="preserve">This signaling handshake must support BIST modules running in multiple clock domains to reliably signal BIST start and end states. </w:t>
        </w:r>
        <w:proofErr w:type="spellStart"/>
        <w:r>
          <w:t>NocStudio</w:t>
        </w:r>
        <w:proofErr w:type="spellEnd"/>
        <w:r>
          <w:t xml:space="preserve"> will create an AND tree distributed</w:t>
        </w:r>
      </w:ins>
      <w:ins w:id="1369" w:author="Maxon, Dawn" w:date="2020-03-10T16:30:00Z">
        <w:r>
          <w:t xml:space="preserve"> through the </w:t>
        </w:r>
        <w:proofErr w:type="spellStart"/>
        <w:r>
          <w:t>NoC</w:t>
        </w:r>
        <w:proofErr w:type="spellEnd"/>
        <w:r>
          <w:t xml:space="preserve"> for the </w:t>
        </w:r>
        <w:proofErr w:type="spellStart"/>
        <w:r>
          <w:t>bist_ack</w:t>
        </w:r>
        <w:proofErr w:type="spellEnd"/>
        <w:r>
          <w:t xml:space="preserve"> signals. The output of the AND tree will connect to </w:t>
        </w:r>
        <w:proofErr w:type="spellStart"/>
        <w:r>
          <w:t>bist_cntl</w:t>
        </w:r>
        <w:proofErr w:type="spellEnd"/>
        <w:r>
          <w:t xml:space="preserve"> and signal that all modules are running BIST. </w:t>
        </w:r>
      </w:ins>
      <w:proofErr w:type="spellStart"/>
      <w:ins w:id="1370" w:author="Maxon, Dawn" w:date="2020-03-10T16:31:00Z">
        <w:r>
          <w:t>NocStudio</w:t>
        </w:r>
        <w:proofErr w:type="spellEnd"/>
        <w:r>
          <w:t xml:space="preserve"> will also create an OR tree to create a global</w:t>
        </w:r>
      </w:ins>
      <w:ins w:id="1371" w:author="Maxon, Dawn" w:date="2020-03-10T16:32:00Z">
        <w:r>
          <w:t xml:space="preserve"> </w:t>
        </w:r>
        <w:proofErr w:type="spellStart"/>
        <w:r>
          <w:t>bist_done</w:t>
        </w:r>
        <w:proofErr w:type="spellEnd"/>
        <w:r>
          <w:t xml:space="preserve"> signal that connects to </w:t>
        </w:r>
        <w:proofErr w:type="spellStart"/>
        <w:r>
          <w:t>bist_cntl</w:t>
        </w:r>
      </w:ins>
      <w:proofErr w:type="spellEnd"/>
      <w:ins w:id="1372" w:author="Maxon, Dawn" w:date="2020-03-10T16:33:00Z">
        <w:r>
          <w:t xml:space="preserve">. </w:t>
        </w:r>
      </w:ins>
      <w:proofErr w:type="spellStart"/>
      <w:ins w:id="1373" w:author="Maxon, Dawn" w:date="2020-03-10T16:34:00Z">
        <w:r>
          <w:t>Bist_ctrl</w:t>
        </w:r>
        <w:proofErr w:type="spellEnd"/>
        <w:r>
          <w:t xml:space="preserve"> uses the </w:t>
        </w:r>
      </w:ins>
      <w:proofErr w:type="spellStart"/>
      <w:ins w:id="1374" w:author="Maxon, Dawn" w:date="2020-03-10T16:35:00Z">
        <w:r>
          <w:t>OR’d</w:t>
        </w:r>
        <w:proofErr w:type="spellEnd"/>
        <w:r>
          <w:t xml:space="preserve"> signal to </w:t>
        </w:r>
        <w:proofErr w:type="spellStart"/>
        <w:r>
          <w:t>determing</w:t>
        </w:r>
        <w:proofErr w:type="spellEnd"/>
        <w:r>
          <w:t xml:space="preserve"> that BIST has completed so that it can terminate early without waiting for the timeout to occur.</w:t>
        </w:r>
      </w:ins>
    </w:p>
    <w:p w14:paraId="39527A1C" w14:textId="2C235DA3" w:rsidR="00784B22" w:rsidRDefault="00784B22">
      <w:pPr>
        <w:pStyle w:val="Heading2"/>
        <w:rPr>
          <w:ins w:id="1375" w:author="Maxon, Dawn" w:date="2020-05-14T15:57:00Z"/>
        </w:rPr>
      </w:pPr>
      <w:bookmarkStart w:id="1376" w:name="_Toc37076713"/>
      <w:proofErr w:type="spellStart"/>
      <w:ins w:id="1377" w:author="Maxon, Dawn" w:date="2020-05-14T15:57:00Z">
        <w:r>
          <w:t>Signalling</w:t>
        </w:r>
        <w:proofErr w:type="spellEnd"/>
        <w:r>
          <w:t xml:space="preserve"> for a BIST Run with No Errors</w:t>
        </w:r>
      </w:ins>
    </w:p>
    <w:p w14:paraId="63CC0B68" w14:textId="3992A218" w:rsidR="00784B22" w:rsidRDefault="00784B22" w:rsidP="00784B22">
      <w:pPr>
        <w:rPr>
          <w:ins w:id="1378" w:author="Maxon, Dawn" w:date="2020-05-14T16:05:00Z"/>
        </w:rPr>
      </w:pPr>
      <w:ins w:id="1379" w:author="Maxon, Dawn" w:date="2020-05-14T15:58:00Z">
        <w:r>
          <w:t xml:space="preserve">The following timing diagram shows </w:t>
        </w:r>
        <w:proofErr w:type="gramStart"/>
        <w:r>
          <w:t xml:space="preserve">the  </w:t>
        </w:r>
        <w:proofErr w:type="spellStart"/>
        <w:r>
          <w:t>bist</w:t>
        </w:r>
        <w:proofErr w:type="gramEnd"/>
        <w:r>
          <w:t>_ctrl</w:t>
        </w:r>
        <w:proofErr w:type="spellEnd"/>
        <w:r>
          <w:t xml:space="preserve"> signaling for a successful BIST run </w:t>
        </w:r>
      </w:ins>
      <w:ins w:id="1380" w:author="Maxon, Dawn" w:date="2020-05-14T15:59:00Z">
        <w:r>
          <w:t xml:space="preserve">(one </w:t>
        </w:r>
      </w:ins>
      <w:ins w:id="1381" w:author="Maxon, Dawn" w:date="2020-05-14T15:58:00Z">
        <w:r>
          <w:t>where no fatal or nonfatal errors occur).</w:t>
        </w:r>
      </w:ins>
      <w:ins w:id="1382" w:author="Maxon, Dawn" w:date="2020-05-14T15:59:00Z">
        <w:r>
          <w:t xml:space="preserve"> This system has N total </w:t>
        </w:r>
        <w:proofErr w:type="spellStart"/>
        <w:r>
          <w:t>bist_gen</w:t>
        </w:r>
        <w:proofErr w:type="spellEnd"/>
        <w:r>
          <w:t xml:space="preserve"> and </w:t>
        </w:r>
        <w:proofErr w:type="spellStart"/>
        <w:r>
          <w:t>bist_chk</w:t>
        </w:r>
        <w:proofErr w:type="spellEnd"/>
        <w:r>
          <w:t xml:space="preserve"> modules as both drive </w:t>
        </w:r>
        <w:proofErr w:type="spellStart"/>
        <w:r>
          <w:t>bist_ack</w:t>
        </w:r>
        <w:proofErr w:type="spellEnd"/>
        <w:r>
          <w:t xml:space="preserve"> and </w:t>
        </w:r>
        <w:proofErr w:type="spellStart"/>
        <w:r>
          <w:t>bist_done</w:t>
        </w:r>
        <w:proofErr w:type="spellEnd"/>
        <w:r>
          <w:t xml:space="preserve">, and M total routers with </w:t>
        </w:r>
        <w:proofErr w:type="spellStart"/>
        <w:r>
          <w:t>bist_chk</w:t>
        </w:r>
        <w:proofErr w:type="spellEnd"/>
        <w:r>
          <w:t xml:space="preserve"> modules </w:t>
        </w:r>
      </w:ins>
      <w:ins w:id="1383" w:author="Maxon, Dawn" w:date="2020-05-14T16:00:00Z">
        <w:r>
          <w:t xml:space="preserve">attached to them. </w:t>
        </w:r>
      </w:ins>
    </w:p>
    <w:p w14:paraId="346C9F80" w14:textId="77777777" w:rsidR="00285D3A" w:rsidRDefault="00285D3A" w:rsidP="00285D3A">
      <w:pPr>
        <w:rPr>
          <w:ins w:id="1384" w:author="Maxon, Dawn" w:date="2020-05-14T16:05:00Z"/>
        </w:rPr>
      </w:pPr>
      <w:ins w:id="1385" w:author="Maxon, Dawn" w:date="2020-05-14T16:05:00Z">
        <w:r>
          <w:lastRenderedPageBreak/>
          <w:t xml:space="preserve">When software sets the </w:t>
        </w:r>
        <w:proofErr w:type="spellStart"/>
        <w:r>
          <w:t>bist_enb</w:t>
        </w:r>
        <w:proofErr w:type="spellEnd"/>
        <w:r>
          <w:t xml:space="preserve"> bit in the global control register, </w:t>
        </w:r>
        <w:proofErr w:type="spellStart"/>
        <w:r>
          <w:t>bist_ctrl</w:t>
        </w:r>
        <w:proofErr w:type="spellEnd"/>
        <w:r>
          <w:t xml:space="preserve"> asserts a global </w:t>
        </w:r>
        <w:proofErr w:type="spellStart"/>
        <w:r>
          <w:t>bist_enb</w:t>
        </w:r>
        <w:proofErr w:type="spellEnd"/>
        <w:r>
          <w:t xml:space="preserve"> signal.</w:t>
        </w:r>
        <w:r w:rsidRPr="00240002">
          <w:t xml:space="preserve"> </w:t>
        </w:r>
        <w:r>
          <w:t xml:space="preserve">All </w:t>
        </w:r>
        <w:proofErr w:type="spellStart"/>
        <w:r>
          <w:t>bist_chk</w:t>
        </w:r>
        <w:proofErr w:type="spellEnd"/>
        <w:r>
          <w:t xml:space="preserve"> and </w:t>
        </w:r>
        <w:proofErr w:type="spellStart"/>
        <w:r>
          <w:t>bist_gen</w:t>
        </w:r>
        <w:proofErr w:type="spellEnd"/>
        <w:r>
          <w:t xml:space="preserve"> modules acknowledge this by asserting their </w:t>
        </w:r>
        <w:proofErr w:type="spellStart"/>
        <w:r>
          <w:t>bist_ack</w:t>
        </w:r>
        <w:proofErr w:type="spellEnd"/>
        <w:r>
          <w:t xml:space="preserve"> signal. </w:t>
        </w:r>
        <w:proofErr w:type="spellStart"/>
        <w:r>
          <w:t>Bist_ctrl</w:t>
        </w:r>
        <w:proofErr w:type="spellEnd"/>
        <w:r>
          <w:t xml:space="preserve"> de-asserts </w:t>
        </w:r>
        <w:proofErr w:type="spellStart"/>
        <w:r>
          <w:t>bist_enb</w:t>
        </w:r>
        <w:proofErr w:type="spellEnd"/>
        <w:r>
          <w:t xml:space="preserve"> when all </w:t>
        </w:r>
        <w:proofErr w:type="spellStart"/>
        <w:r>
          <w:t>bist_gen</w:t>
        </w:r>
        <w:proofErr w:type="spellEnd"/>
        <w:r>
          <w:t xml:space="preserve"> and </w:t>
        </w:r>
        <w:proofErr w:type="spellStart"/>
        <w:r>
          <w:t>bist_chk</w:t>
        </w:r>
        <w:proofErr w:type="spellEnd"/>
        <w:r>
          <w:t xml:space="preserve"> modules have </w:t>
        </w:r>
        <w:proofErr w:type="spellStart"/>
        <w:r>
          <w:t>acked</w:t>
        </w:r>
        <w:proofErr w:type="spellEnd"/>
        <w:r>
          <w:t xml:space="preserve"> the enable signal. The </w:t>
        </w:r>
        <w:proofErr w:type="spellStart"/>
        <w:r>
          <w:t>bist_gen</w:t>
        </w:r>
        <w:proofErr w:type="spellEnd"/>
        <w:r>
          <w:t xml:space="preserve"> and </w:t>
        </w:r>
        <w:proofErr w:type="spellStart"/>
        <w:r>
          <w:t>bist_chk</w:t>
        </w:r>
        <w:proofErr w:type="spellEnd"/>
        <w:r>
          <w:t xml:space="preserve"> modules can then </w:t>
        </w:r>
        <w:proofErr w:type="spellStart"/>
        <w:r>
          <w:t>deassert</w:t>
        </w:r>
        <w:proofErr w:type="spellEnd"/>
        <w:r>
          <w:t xml:space="preserve"> their own </w:t>
        </w:r>
        <w:proofErr w:type="spellStart"/>
        <w:r>
          <w:t>bist_ack</w:t>
        </w:r>
        <w:proofErr w:type="spellEnd"/>
        <w:r>
          <w:t xml:space="preserve"> signals.</w:t>
        </w:r>
      </w:ins>
    </w:p>
    <w:p w14:paraId="64D816B1" w14:textId="67B971D8" w:rsidR="00285D3A" w:rsidRDefault="00285D3A" w:rsidP="00285D3A">
      <w:pPr>
        <w:rPr>
          <w:ins w:id="1386" w:author="Maxon, Dawn" w:date="2020-05-14T16:13:00Z"/>
        </w:rPr>
      </w:pPr>
      <w:ins w:id="1387" w:author="Maxon, Dawn" w:date="2020-05-14T16:05:00Z">
        <w:r>
          <w:t xml:space="preserve">At </w:t>
        </w:r>
        <w:proofErr w:type="spellStart"/>
        <w:r>
          <w:t>bist_enb</w:t>
        </w:r>
        <w:proofErr w:type="spellEnd"/>
        <w:r>
          <w:t xml:space="preserve">, all </w:t>
        </w:r>
        <w:proofErr w:type="spellStart"/>
        <w:r>
          <w:t>bist_gen</w:t>
        </w:r>
        <w:proofErr w:type="spellEnd"/>
        <w:r>
          <w:t xml:space="preserve"> blocks kick off packet injection. When each has injected all packets on all routes, each asserts its </w:t>
        </w:r>
        <w:proofErr w:type="spellStart"/>
        <w:r>
          <w:t>bist_done</w:t>
        </w:r>
        <w:proofErr w:type="spellEnd"/>
        <w:r>
          <w:t xml:space="preserve"> signal. </w:t>
        </w:r>
      </w:ins>
    </w:p>
    <w:p w14:paraId="505148D4" w14:textId="081DC7A8" w:rsidR="00285D3A" w:rsidRDefault="00285D3A" w:rsidP="00285D3A">
      <w:pPr>
        <w:rPr>
          <w:ins w:id="1388" w:author="Maxon, Dawn" w:date="2020-05-14T16:34:00Z"/>
        </w:rPr>
      </w:pPr>
      <w:ins w:id="1389" w:author="Maxon, Dawn" w:date="2020-05-14T16:13:00Z">
        <w:r>
          <w:t xml:space="preserve">All </w:t>
        </w:r>
        <w:proofErr w:type="spellStart"/>
        <w:r>
          <w:t>bist_chk</w:t>
        </w:r>
        <w:proofErr w:type="spellEnd"/>
        <w:r>
          <w:t xml:space="preserve"> blocks begin checking and counting the flits received. When each has received all the flits it expects, it asserts </w:t>
        </w:r>
        <w:proofErr w:type="spellStart"/>
        <w:r>
          <w:t>bist_done</w:t>
        </w:r>
        <w:proofErr w:type="spellEnd"/>
        <w:r>
          <w:t xml:space="preserve">, signaling </w:t>
        </w:r>
        <w:commentRangeStart w:id="1390"/>
        <w:r>
          <w:t>completion</w:t>
        </w:r>
        <w:commentRangeEnd w:id="1390"/>
        <w:r>
          <w:rPr>
            <w:rStyle w:val="CommentReference"/>
          </w:rPr>
          <w:commentReference w:id="1390"/>
        </w:r>
        <w:r>
          <w:t>.</w:t>
        </w:r>
      </w:ins>
    </w:p>
    <w:p w14:paraId="79812223" w14:textId="40FAFBB0" w:rsidR="003D0669" w:rsidRDefault="003D0669" w:rsidP="00285D3A">
      <w:pPr>
        <w:rPr>
          <w:ins w:id="1391" w:author="Maxon, Dawn" w:date="2020-05-14T16:05:00Z"/>
        </w:rPr>
      </w:pPr>
      <w:ins w:id="1392" w:author="Maxon, Dawn" w:date="2020-05-14T16:34:00Z">
        <w:r>
          <w:t>This signaling handshake supports BIST modules running in multiple clock domains to reliably signal BIST start and end states.</w:t>
        </w:r>
      </w:ins>
    </w:p>
    <w:p w14:paraId="28BA1DDB" w14:textId="7D579EB7" w:rsidR="00784B22" w:rsidRPr="00784B22" w:rsidRDefault="00E26ACF">
      <w:pPr>
        <w:rPr>
          <w:ins w:id="1393" w:author="Maxon, Dawn" w:date="2020-05-14T15:57:00Z"/>
          <w:rPrChange w:id="1394" w:author="Maxon, Dawn" w:date="2020-05-14T15:57:00Z">
            <w:rPr>
              <w:ins w:id="1395" w:author="Maxon, Dawn" w:date="2020-05-14T15:57:00Z"/>
            </w:rPr>
          </w:rPrChange>
        </w:rPr>
        <w:pPrChange w:id="1396" w:author="Maxon, Dawn" w:date="2020-05-14T15:57:00Z">
          <w:pPr>
            <w:pStyle w:val="Heading2"/>
          </w:pPr>
        </w:pPrChange>
      </w:pPr>
      <w:ins w:id="1397" w:author="Maxon, Dawn" w:date="2020-05-14T16:44:00Z">
        <w:r>
          <w:object w:dxaOrig="15601" w:dyaOrig="8071" w14:anchorId="78648C33">
            <v:shape id="_x0000_i1045" type="#_x0000_t75" style="width:467pt;height:241.5pt" o:ole="">
              <v:imagedata r:id="rId54" o:title=""/>
            </v:shape>
            <o:OLEObject Type="Embed" ProgID="Visio.Drawing.15" ShapeID="_x0000_i1045" DrawAspect="Content" ObjectID="_1656253190" r:id="rId55"/>
          </w:object>
        </w:r>
      </w:ins>
    </w:p>
    <w:p w14:paraId="6A553570" w14:textId="18ACD41F" w:rsidR="00240002" w:rsidRDefault="00240002">
      <w:pPr>
        <w:pStyle w:val="Heading2"/>
        <w:rPr>
          <w:ins w:id="1398" w:author="Maxon, Dawn" w:date="2020-03-10T15:58:00Z"/>
        </w:rPr>
        <w:pPrChange w:id="1399" w:author="Maxon, Dawn" w:date="2020-03-10T15:58:00Z">
          <w:pPr/>
        </w:pPrChange>
      </w:pPr>
      <w:proofErr w:type="spellStart"/>
      <w:ins w:id="1400" w:author="Maxon, Dawn" w:date="2020-03-10T15:57:00Z">
        <w:r>
          <w:t>Signa</w:t>
        </w:r>
      </w:ins>
      <w:ins w:id="1401" w:author="Maxon, Dawn" w:date="2020-03-10T15:58:00Z">
        <w:r>
          <w:t>lling</w:t>
        </w:r>
        <w:proofErr w:type="spellEnd"/>
        <w:r>
          <w:t xml:space="preserve"> for </w:t>
        </w:r>
      </w:ins>
      <w:ins w:id="1402" w:author="Maxon, Dawn" w:date="2020-03-10T16:05:00Z">
        <w:r w:rsidR="00464D41">
          <w:t>a BIST Run with Non-Fatal Error</w:t>
        </w:r>
      </w:ins>
      <w:ins w:id="1403" w:author="Maxon, Dawn" w:date="2020-03-10T16:06:00Z">
        <w:r w:rsidR="00464D41">
          <w:t>s</w:t>
        </w:r>
      </w:ins>
      <w:bookmarkEnd w:id="1376"/>
    </w:p>
    <w:p w14:paraId="61B0BA65" w14:textId="2CBBD463" w:rsidR="00464D41" w:rsidRDefault="00464D41" w:rsidP="008C727D">
      <w:pPr>
        <w:rPr>
          <w:ins w:id="1404" w:author="Maxon, Dawn" w:date="2020-05-14T16:29:00Z"/>
        </w:rPr>
      </w:pPr>
      <w:ins w:id="1405" w:author="Maxon, Dawn" w:date="2020-03-10T16:06:00Z">
        <w:r>
          <w:t>The</w:t>
        </w:r>
      </w:ins>
      <w:ins w:id="1406" w:author="Maxon, Dawn" w:date="2020-05-14T16:03:00Z">
        <w:r w:rsidR="00784B22">
          <w:t xml:space="preserve"> timing diagram below shows the </w:t>
        </w:r>
      </w:ins>
      <w:proofErr w:type="spellStart"/>
      <w:ins w:id="1407" w:author="Maxon, Dawn" w:date="2020-03-10T16:06:00Z">
        <w:r>
          <w:t>bist_</w:t>
        </w:r>
      </w:ins>
      <w:ins w:id="1408" w:author="Maxon, Dawn" w:date="2020-05-14T16:03:00Z">
        <w:r w:rsidR="00784B22">
          <w:t>ctrl</w:t>
        </w:r>
      </w:ins>
      <w:ins w:id="1409" w:author="Maxon, Dawn" w:date="2020-03-10T16:06:00Z">
        <w:r>
          <w:t>l</w:t>
        </w:r>
      </w:ins>
      <w:proofErr w:type="spellEnd"/>
      <w:ins w:id="1410" w:author="Maxon, Dawn" w:date="2020-05-14T16:03:00Z">
        <w:r w:rsidR="00784B22">
          <w:t xml:space="preserve"> signaling for a BIST run that detects only</w:t>
        </w:r>
      </w:ins>
      <w:ins w:id="1411" w:author="Maxon, Dawn" w:date="2020-03-10T16:06:00Z">
        <w:r>
          <w:t xml:space="preserve"> non-fatal BIST errors. No </w:t>
        </w:r>
      </w:ins>
      <w:proofErr w:type="spellStart"/>
      <w:ins w:id="1412" w:author="Maxon, Dawn" w:date="2020-05-14T16:03:00Z">
        <w:r w:rsidR="00285D3A">
          <w:t>bist_ctrl</w:t>
        </w:r>
        <w:proofErr w:type="spellEnd"/>
        <w:r w:rsidR="00285D3A">
          <w:t xml:space="preserve"> </w:t>
        </w:r>
      </w:ins>
      <w:ins w:id="1413" w:author="Maxon, Dawn" w:date="2020-03-10T16:06:00Z">
        <w:r>
          <w:t xml:space="preserve">timeout </w:t>
        </w:r>
      </w:ins>
      <w:ins w:id="1414" w:author="Maxon, Dawn" w:date="2020-05-14T16:04:00Z">
        <w:r w:rsidR="00285D3A">
          <w:t>occurs</w:t>
        </w:r>
      </w:ins>
      <w:ins w:id="1415" w:author="Maxon, Dawn" w:date="2020-03-10T16:07:00Z">
        <w:r>
          <w:t xml:space="preserve"> in this case because all modules acknowledge that BIST completed</w:t>
        </w:r>
      </w:ins>
      <w:ins w:id="1416" w:author="Maxon, Dawn" w:date="2020-03-10T16:08:00Z">
        <w:r>
          <w:t xml:space="preserve">. Each RSSB </w:t>
        </w:r>
      </w:ins>
      <w:ins w:id="1417" w:author="Maxon, Dawn" w:date="2020-05-14T16:28:00Z">
        <w:r w:rsidR="003D0669">
          <w:t>(</w:t>
        </w:r>
      </w:ins>
      <w:ins w:id="1418" w:author="Maxon, Dawn" w:date="2020-03-10T16:08:00Z">
        <w:r>
          <w:t xml:space="preserve">with </w:t>
        </w:r>
      </w:ins>
      <w:proofErr w:type="spellStart"/>
      <w:ins w:id="1419" w:author="Maxon, Dawn" w:date="2020-03-10T16:09:00Z">
        <w:r>
          <w:t>bist_chk</w:t>
        </w:r>
        <w:proofErr w:type="spellEnd"/>
        <w:r>
          <w:t xml:space="preserve"> modules attached</w:t>
        </w:r>
      </w:ins>
      <w:ins w:id="1420" w:author="Maxon, Dawn" w:date="2020-05-14T16:28:00Z">
        <w:r w:rsidR="003D0669">
          <w:t>)</w:t>
        </w:r>
      </w:ins>
      <w:ins w:id="1421" w:author="Maxon, Dawn" w:date="2020-03-10T16:09:00Z">
        <w:r>
          <w:t xml:space="preserve"> signals </w:t>
        </w:r>
      </w:ins>
      <w:ins w:id="1422" w:author="Maxon, Dawn" w:date="2020-03-10T16:08:00Z">
        <w:r>
          <w:t xml:space="preserve">corrupted packet errors </w:t>
        </w:r>
      </w:ins>
      <w:ins w:id="1423" w:author="Maxon, Dawn" w:date="2020-03-10T16:09:00Z">
        <w:r>
          <w:t xml:space="preserve">directly from its </w:t>
        </w:r>
        <w:proofErr w:type="spellStart"/>
        <w:r w:rsidR="001165EF">
          <w:t>bist</w:t>
        </w:r>
        <w:proofErr w:type="spellEnd"/>
        <w:r w:rsidR="001165EF">
          <w:t xml:space="preserve"> error status register. </w:t>
        </w:r>
        <w:proofErr w:type="spellStart"/>
        <w:r w:rsidR="001165EF">
          <w:t>NocStudio</w:t>
        </w:r>
        <w:proofErr w:type="spellEnd"/>
        <w:r w:rsidR="001165EF">
          <w:t xml:space="preserve"> can OR these RSSB outputs into a separate BIST non-fatal interrupt pin on the </w:t>
        </w:r>
        <w:proofErr w:type="spellStart"/>
        <w:r w:rsidR="001165EF">
          <w:t>NoC</w:t>
        </w:r>
        <w:proofErr w:type="spellEnd"/>
        <w:r w:rsidR="001165EF">
          <w:t>.</w:t>
        </w:r>
      </w:ins>
    </w:p>
    <w:p w14:paraId="3CCFB4A1" w14:textId="0B39E5F5" w:rsidR="003D0669" w:rsidRDefault="003D0669" w:rsidP="008C727D">
      <w:pPr>
        <w:rPr>
          <w:ins w:id="1424" w:author="Maxon, Dawn" w:date="2020-05-14T16:44:00Z"/>
        </w:rPr>
      </w:pPr>
      <w:ins w:id="1425" w:author="Maxon, Dawn" w:date="2020-05-14T16:29:00Z">
        <w:r>
          <w:t xml:space="preserve">Software can read the RSSB BIST error registers after </w:t>
        </w:r>
      </w:ins>
      <w:ins w:id="1426" w:author="Maxon, Dawn" w:date="2020-05-14T16:30:00Z">
        <w:r>
          <w:t>a</w:t>
        </w:r>
      </w:ins>
      <w:ins w:id="1427" w:author="Maxon, Dawn" w:date="2020-05-14T16:29:00Z">
        <w:r>
          <w:t xml:space="preserve"> BIST </w:t>
        </w:r>
      </w:ins>
      <w:ins w:id="1428" w:author="Maxon, Dawn" w:date="2020-05-14T16:30:00Z">
        <w:r>
          <w:t xml:space="preserve">run that detects a packet corruption error </w:t>
        </w:r>
      </w:ins>
      <w:ins w:id="1429" w:author="Maxon, Dawn" w:date="2020-05-14T16:29:00Z">
        <w:r>
          <w:t>a</w:t>
        </w:r>
      </w:ins>
      <w:ins w:id="1430" w:author="Maxon, Dawn" w:date="2020-05-14T16:30:00Z">
        <w:r>
          <w:t xml:space="preserve">nd isolate the faults to the </w:t>
        </w:r>
        <w:proofErr w:type="spellStart"/>
        <w:r>
          <w:t>bist_chk</w:t>
        </w:r>
        <w:proofErr w:type="spellEnd"/>
        <w:r>
          <w:t xml:space="preserve"> module(s) in the NOC</w:t>
        </w:r>
      </w:ins>
      <w:ins w:id="1431" w:author="Maxon, Dawn" w:date="2020-05-14T16:44:00Z">
        <w:r w:rsidR="00E26ACF">
          <w:t xml:space="preserve">. </w:t>
        </w:r>
      </w:ins>
    </w:p>
    <w:p w14:paraId="4737982F" w14:textId="02D619C1" w:rsidR="00E26ACF" w:rsidRDefault="00E26ACF" w:rsidP="008C727D">
      <w:pPr>
        <w:rPr>
          <w:ins w:id="1432" w:author="Maxon, Dawn" w:date="2020-03-10T16:06:00Z"/>
        </w:rPr>
      </w:pPr>
      <w:ins w:id="1433" w:author="Maxon, Dawn" w:date="2020-05-14T16:46:00Z">
        <w:r>
          <w:object w:dxaOrig="15151" w:dyaOrig="8071" w14:anchorId="18C7C33F">
            <v:shape id="_x0000_i1046" type="#_x0000_t75" style="width:467.5pt;height:249pt" o:ole="">
              <v:imagedata r:id="rId56" o:title=""/>
            </v:shape>
            <o:OLEObject Type="Embed" ProgID="Visio.Drawing.15" ShapeID="_x0000_i1046" DrawAspect="Content" ObjectID="_1656253191" r:id="rId57"/>
          </w:object>
        </w:r>
      </w:ins>
    </w:p>
    <w:p w14:paraId="5C35FCE7" w14:textId="45977AC9" w:rsidR="001165EF" w:rsidRDefault="008C727D">
      <w:pPr>
        <w:pStyle w:val="Heading2"/>
        <w:rPr>
          <w:ins w:id="1434" w:author="Maxon, Dawn" w:date="2020-03-10T16:10:00Z"/>
        </w:rPr>
        <w:pPrChange w:id="1435" w:author="Maxon, Dawn" w:date="2020-05-14T16:42:00Z">
          <w:pPr/>
        </w:pPrChange>
      </w:pPr>
      <w:del w:id="1436" w:author="Maxon, Dawn" w:date="2020-05-14T16:05:00Z">
        <w:r w:rsidDel="00285D3A">
          <w:delText xml:space="preserve">When </w:delText>
        </w:r>
        <w:r w:rsidR="001242A4" w:rsidDel="00285D3A">
          <w:delText>software sets the bist_enb bit in the global control register</w:delText>
        </w:r>
      </w:del>
      <w:del w:id="1437" w:author="Maxon, Dawn" w:date="2020-03-10T15:50:00Z">
        <w:r w:rsidR="001242A4" w:rsidDel="00240002">
          <w:delText xml:space="preserve"> in bist_cntl</w:delText>
        </w:r>
      </w:del>
      <w:del w:id="1438" w:author="Maxon, Dawn" w:date="2020-05-14T16:05:00Z">
        <w:r w:rsidR="001242A4" w:rsidDel="00285D3A">
          <w:delText xml:space="preserve">, </w:delText>
        </w:r>
      </w:del>
      <w:del w:id="1439" w:author="Maxon, Dawn" w:date="2020-03-10T15:59:00Z">
        <w:r w:rsidR="001242A4" w:rsidDel="00464D41">
          <w:delText>a</w:delText>
        </w:r>
      </w:del>
      <w:del w:id="1440" w:author="Maxon, Dawn" w:date="2020-05-14T16:06:00Z">
        <w:r w:rsidR="001242A4" w:rsidDel="00285D3A">
          <w:delText xml:space="preserve">ll bist_gen blocks </w:delText>
        </w:r>
      </w:del>
      <w:del w:id="1441" w:author="Maxon, Dawn" w:date="2020-03-10T10:29:00Z">
        <w:r w:rsidR="001242A4" w:rsidDel="0006726C">
          <w:delText xml:space="preserve">will </w:delText>
        </w:r>
      </w:del>
      <w:del w:id="1442" w:author="Maxon, Dawn" w:date="2020-05-14T16:06:00Z">
        <w:r w:rsidR="001242A4" w:rsidDel="00285D3A">
          <w:delText>kick off packet injection</w:delText>
        </w:r>
        <w:r w:rsidDel="00285D3A">
          <w:delText xml:space="preserve">. </w:delText>
        </w:r>
      </w:del>
      <w:del w:id="1443" w:author="Maxon, Dawn" w:date="2020-05-14T16:19:00Z">
        <w:r w:rsidR="001242A4" w:rsidDel="00BD21A5">
          <w:delText xml:space="preserve">All bist_chk blocks </w:delText>
        </w:r>
      </w:del>
      <w:del w:id="1444" w:author="Maxon, Dawn" w:date="2020-03-10T16:01:00Z">
        <w:r w:rsidR="001242A4" w:rsidDel="00464D41">
          <w:delText xml:space="preserve">will </w:delText>
        </w:r>
      </w:del>
      <w:del w:id="1445" w:author="Maxon, Dawn" w:date="2020-05-14T16:19:00Z">
        <w:r w:rsidR="001242A4" w:rsidDel="00BD21A5">
          <w:delText xml:space="preserve">begin checking and counting the flits received. </w:delText>
        </w:r>
      </w:del>
      <w:del w:id="1446" w:author="Maxon, Dawn" w:date="2020-05-14T12:59:00Z">
        <w:r w:rsidR="00464D41" w:rsidDel="00203CF0">
          <w:fldChar w:fldCharType="begin"/>
        </w:r>
        <w:r w:rsidR="00464D41" w:rsidDel="00203CF0">
          <w:fldChar w:fldCharType="end"/>
        </w:r>
      </w:del>
      <w:bookmarkStart w:id="1447" w:name="_Toc37076714"/>
      <w:proofErr w:type="spellStart"/>
      <w:ins w:id="1448" w:author="Maxon, Dawn" w:date="2020-03-10T16:10:00Z">
        <w:r w:rsidR="001165EF">
          <w:t>Signalling</w:t>
        </w:r>
        <w:proofErr w:type="spellEnd"/>
        <w:r w:rsidR="001165EF">
          <w:t xml:space="preserve"> for a BIST Run with Fatal Errors</w:t>
        </w:r>
        <w:bookmarkEnd w:id="1447"/>
      </w:ins>
    </w:p>
    <w:p w14:paraId="4AFB2365" w14:textId="16E42C35" w:rsidR="003D0669" w:rsidRDefault="00DC6A0C" w:rsidP="00BD21A5">
      <w:pPr>
        <w:rPr>
          <w:ins w:id="1449" w:author="Maxon, Dawn" w:date="2020-05-14T16:27:00Z"/>
        </w:rPr>
      </w:pPr>
      <w:ins w:id="1450" w:author="Maxon, Dawn" w:date="2020-05-14T16:41:00Z">
        <w:r>
          <w:t>The signaling will look similar to that in Figure 6 except as noted below:</w:t>
        </w:r>
      </w:ins>
    </w:p>
    <w:p w14:paraId="3AC50051" w14:textId="29553699" w:rsidR="00BD21A5" w:rsidRDefault="001242A4" w:rsidP="00CD0C98">
      <w:pPr>
        <w:pStyle w:val="ListParagraph"/>
        <w:numPr>
          <w:ilvl w:val="0"/>
          <w:numId w:val="23"/>
        </w:numPr>
        <w:rPr>
          <w:ins w:id="1451" w:author="Maxon, Dawn" w:date="2020-05-26T15:49:00Z"/>
        </w:rPr>
      </w:pPr>
      <w:del w:id="1452" w:author="Maxon, Dawn" w:date="2020-03-10T16:04:00Z">
        <w:r w:rsidDel="00464D41">
          <w:delText>When bist_gen has completed all patterns on all routes, it will transition to idle state</w:delText>
        </w:r>
      </w:del>
      <w:del w:id="1453" w:author="Maxon, Dawn" w:date="2020-03-10T15:52:00Z">
        <w:r w:rsidDel="00240002">
          <w:delText xml:space="preserve">. </w:delText>
        </w:r>
      </w:del>
      <w:del w:id="1454" w:author="Maxon, Dawn" w:date="2020-05-14T16:13:00Z">
        <w:r w:rsidDel="00BD21A5">
          <w:delText>All bist_chk modules will assert bist_</w:delText>
        </w:r>
      </w:del>
      <w:del w:id="1455" w:author="Maxon, Dawn" w:date="2020-03-10T10:29:00Z">
        <w:r w:rsidDel="0006726C">
          <w:delText xml:space="preserve">done when each has received the correct number of expected flits. Each will assert bist_error if </w:delText>
        </w:r>
      </w:del>
      <w:del w:id="1456" w:author="Maxon, Dawn" w:date="2020-05-14T16:13:00Z">
        <w:r w:rsidDel="00BD21A5">
          <w:delText xml:space="preserve">a flit is corrupted or the flit count mismatches. </w:delText>
        </w:r>
      </w:del>
      <w:ins w:id="1457" w:author="Maxon, Dawn" w:date="2020-05-14T16:13:00Z">
        <w:r w:rsidR="00BD21A5">
          <w:t xml:space="preserve">If a </w:t>
        </w:r>
        <w:proofErr w:type="spellStart"/>
        <w:r w:rsidR="00BD21A5">
          <w:t>bist_chk</w:t>
        </w:r>
        <w:proofErr w:type="spellEnd"/>
        <w:r w:rsidR="00BD21A5">
          <w:t xml:space="preserve"> module doesn’t receive all its expected flits, it will never assert </w:t>
        </w:r>
        <w:proofErr w:type="spellStart"/>
        <w:r w:rsidR="00BD21A5">
          <w:t>bist_done</w:t>
        </w:r>
        <w:proofErr w:type="spellEnd"/>
        <w:r w:rsidR="00BD21A5">
          <w:t>, and the BIST controller will time-o</w:t>
        </w:r>
      </w:ins>
      <w:ins w:id="1458" w:author="Maxon, Dawn" w:date="2020-05-14T16:27:00Z">
        <w:r w:rsidR="003D0669">
          <w:t>ut</w:t>
        </w:r>
      </w:ins>
      <w:ins w:id="1459" w:author="Maxon, Dawn" w:date="2020-05-14T16:13:00Z">
        <w:r w:rsidR="00BD21A5">
          <w:t>.</w:t>
        </w:r>
      </w:ins>
      <w:ins w:id="1460" w:author="Maxon, Dawn" w:date="2020-05-26T15:50:00Z">
        <w:r w:rsidR="00CD0C98" w:rsidRPr="00CD0C98">
          <w:t xml:space="preserve"> </w:t>
        </w:r>
      </w:ins>
    </w:p>
    <w:p w14:paraId="0F01784B" w14:textId="696C4C48" w:rsidR="00CD0C98" w:rsidRDefault="00CD0C98">
      <w:pPr>
        <w:pStyle w:val="ListParagraph"/>
        <w:numPr>
          <w:ilvl w:val="0"/>
          <w:numId w:val="23"/>
        </w:numPr>
        <w:rPr>
          <w:ins w:id="1461" w:author="Maxon, Dawn" w:date="2020-05-14T16:27:00Z"/>
        </w:rPr>
        <w:pPrChange w:id="1462" w:author="Maxon, Dawn" w:date="2020-05-26T15:49:00Z">
          <w:pPr>
            <w:pStyle w:val="ListParagraph"/>
            <w:numPr>
              <w:numId w:val="22"/>
            </w:numPr>
            <w:ind w:hanging="360"/>
          </w:pPr>
        </w:pPrChange>
      </w:pPr>
      <w:ins w:id="1463" w:author="Maxon, Dawn" w:date="2020-05-26T15:50:00Z">
        <w:r>
          <w:t xml:space="preserve">If a </w:t>
        </w:r>
        <w:proofErr w:type="spellStart"/>
        <w:r>
          <w:t>bist_chk</w:t>
        </w:r>
        <w:proofErr w:type="spellEnd"/>
        <w:r>
          <w:t xml:space="preserve"> module detects protocol violations that indicate missing BIST flits, it sets its fatal error bit in the attached RSSB.</w:t>
        </w:r>
      </w:ins>
    </w:p>
    <w:p w14:paraId="0864AF73" w14:textId="77777777" w:rsidR="00CD0C98" w:rsidRDefault="003D0669">
      <w:pPr>
        <w:pStyle w:val="ListParagraph"/>
        <w:numPr>
          <w:ilvl w:val="0"/>
          <w:numId w:val="23"/>
        </w:numPr>
        <w:rPr>
          <w:ins w:id="1464" w:author="Maxon, Dawn" w:date="2020-05-26T15:49:00Z"/>
        </w:rPr>
        <w:pPrChange w:id="1465" w:author="Maxon, Dawn" w:date="2020-05-26T15:49:00Z">
          <w:pPr>
            <w:pStyle w:val="ListParagraph"/>
          </w:pPr>
        </w:pPrChange>
      </w:pPr>
      <w:ins w:id="1466" w:author="Maxon, Dawn" w:date="2020-05-14T16:27:00Z">
        <w:r>
          <w:t xml:space="preserve">If a </w:t>
        </w:r>
        <w:proofErr w:type="spellStart"/>
        <w:r>
          <w:t>bist_chk</w:t>
        </w:r>
        <w:proofErr w:type="spellEnd"/>
        <w:r>
          <w:t xml:space="preserve"> module receives extra </w:t>
        </w:r>
      </w:ins>
      <w:ins w:id="1467" w:author="Maxon, Dawn" w:date="2020-05-14T16:36:00Z">
        <w:r>
          <w:t xml:space="preserve">BIST </w:t>
        </w:r>
      </w:ins>
      <w:ins w:id="1468" w:author="Maxon, Dawn" w:date="2020-05-14T16:27:00Z">
        <w:r>
          <w:t xml:space="preserve">flits, after it has asserted </w:t>
        </w:r>
        <w:proofErr w:type="spellStart"/>
        <w:r>
          <w:t>bist_done</w:t>
        </w:r>
        <w:proofErr w:type="spellEnd"/>
        <w:r>
          <w:t>, it</w:t>
        </w:r>
      </w:ins>
      <w:ins w:id="1469" w:author="Maxon, Dawn" w:date="2020-05-14T16:28:00Z">
        <w:r>
          <w:t xml:space="preserve"> </w:t>
        </w:r>
      </w:ins>
      <w:ins w:id="1470" w:author="Maxon, Dawn" w:date="2020-05-14T16:36:00Z">
        <w:r w:rsidR="0011560F">
          <w:t>sets</w:t>
        </w:r>
      </w:ins>
      <w:ins w:id="1471" w:author="Maxon, Dawn" w:date="2020-05-14T16:37:00Z">
        <w:r w:rsidR="0011560F">
          <w:t xml:space="preserve"> its</w:t>
        </w:r>
      </w:ins>
      <w:ins w:id="1472" w:author="Maxon, Dawn" w:date="2020-05-14T16:28:00Z">
        <w:r>
          <w:t xml:space="preserve"> fatal error </w:t>
        </w:r>
      </w:ins>
      <w:ins w:id="1473" w:author="Maxon, Dawn" w:date="2020-05-14T16:37:00Z">
        <w:r w:rsidR="0011560F">
          <w:t>bit</w:t>
        </w:r>
      </w:ins>
      <w:ins w:id="1474" w:author="Maxon, Dawn" w:date="2020-05-14T16:28:00Z">
        <w:r>
          <w:t xml:space="preserve"> </w:t>
        </w:r>
      </w:ins>
      <w:ins w:id="1475" w:author="Maxon, Dawn" w:date="2020-05-14T16:31:00Z">
        <w:r>
          <w:t xml:space="preserve">in its attached RSSB. These errors </w:t>
        </w:r>
      </w:ins>
      <w:ins w:id="1476" w:author="Maxon, Dawn" w:date="2020-05-14T16:32:00Z">
        <w:r>
          <w:t>could assert during normal operation</w:t>
        </w:r>
      </w:ins>
      <w:ins w:id="1477" w:author="Maxon, Dawn" w:date="2020-05-26T15:49:00Z">
        <w:r w:rsidR="00CD0C98">
          <w:t xml:space="preserve">. </w:t>
        </w:r>
      </w:ins>
    </w:p>
    <w:p w14:paraId="4FB53196" w14:textId="1AF5B09F" w:rsidR="008C727D" w:rsidDel="00CD0C98" w:rsidRDefault="008C727D">
      <w:pPr>
        <w:rPr>
          <w:del w:id="1478" w:author="Maxon, Dawn" w:date="2020-05-14T16:35:00Z"/>
        </w:rPr>
      </w:pPr>
    </w:p>
    <w:p w14:paraId="5E858DB7" w14:textId="22C24B6A" w:rsidR="00CD0C98" w:rsidRDefault="00CD0C98" w:rsidP="00CD0C98">
      <w:pPr>
        <w:rPr>
          <w:ins w:id="1479" w:author="Maxon, Dawn" w:date="2020-05-26T15:50:00Z"/>
        </w:rPr>
      </w:pPr>
    </w:p>
    <w:p w14:paraId="12D3E2B3" w14:textId="77777777" w:rsidR="00CD0C98" w:rsidRDefault="00CD0C98">
      <w:pPr>
        <w:rPr>
          <w:ins w:id="1480" w:author="Maxon, Dawn" w:date="2020-05-26T15:50:00Z"/>
        </w:rPr>
      </w:pPr>
    </w:p>
    <w:p w14:paraId="28EBC37F" w14:textId="76620B01" w:rsidR="001E127E" w:rsidRPr="001E127E" w:rsidDel="003D0669" w:rsidRDefault="001242A4">
      <w:pPr>
        <w:pStyle w:val="ListParagraph"/>
        <w:rPr>
          <w:del w:id="1481" w:author="Maxon, Dawn" w:date="2020-05-14T16:34:00Z"/>
        </w:rPr>
        <w:pPrChange w:id="1482" w:author="Maxon, Dawn" w:date="2020-05-26T15:49:00Z">
          <w:pPr/>
        </w:pPrChange>
      </w:pPr>
      <w:del w:id="1483" w:author="Maxon, Dawn" w:date="2020-05-14T16:34:00Z">
        <w:r w:rsidDel="003D0669">
          <w:delText xml:space="preserve">The bist_cntl module will </w:delText>
        </w:r>
      </w:del>
      <w:del w:id="1484" w:author="Maxon, Dawn" w:date="2020-03-10T10:32:00Z">
        <w:r w:rsidDel="0006726C">
          <w:delText>monitor the global bist_done signal to determine that BIST has completed</w:delText>
        </w:r>
      </w:del>
      <w:del w:id="1485" w:author="Maxon, Dawn" w:date="2020-05-14T16:34:00Z">
        <w:r w:rsidDel="003D0669">
          <w:delText xml:space="preserve"> </w:delText>
        </w:r>
      </w:del>
      <w:del w:id="1486" w:author="Maxon, Dawn" w:date="2020-03-10T10:32:00Z">
        <w:r w:rsidDel="0006726C">
          <w:delText xml:space="preserve">in the network and will </w:delText>
        </w:r>
      </w:del>
      <w:del w:id="1487" w:author="Maxon, Dawn" w:date="2020-05-14T16:34:00Z">
        <w:r w:rsidDel="003D0669">
          <w:delText xml:space="preserve">deassert bist_enb to all bist_gen/bist_chk blocks. It will then monitor the bist_idle signal to make sure all bist_chk blocks have deasserted bist_done and recognize the BIST cycle is complete. At that point, bist_cntrl will clear the enable bit (bit 0) of the global control register, signaling to software that BIST </w:delText>
        </w:r>
        <w:r w:rsidR="00310B96" w:rsidDel="003D0669">
          <w:delText>has completed.</w:delText>
        </w:r>
      </w:del>
    </w:p>
    <w:p w14:paraId="5093ABE2" w14:textId="4C396C8D" w:rsidR="00A11DAD" w:rsidDel="003D0669" w:rsidRDefault="00786271">
      <w:pPr>
        <w:pStyle w:val="ListParagraph"/>
        <w:rPr>
          <w:del w:id="1488" w:author="Maxon, Dawn" w:date="2020-05-14T16:35:00Z"/>
        </w:rPr>
        <w:pPrChange w:id="1489" w:author="Maxon, Dawn" w:date="2020-05-26T15:49:00Z">
          <w:pPr/>
        </w:pPrChange>
      </w:pPr>
      <w:del w:id="1490" w:author="Maxon, Dawn" w:date="2020-05-14T16:35:00Z">
        <w:r w:rsidDel="003D0669">
          <w:delText xml:space="preserve">The bist_err signals can assert at any point after bist_enb asserts </w:delText>
        </w:r>
        <w:r w:rsidR="007C3CC5" w:rsidDel="003D0669">
          <w:delText>and before bist_done_glbl asserts.</w:delText>
        </w:r>
        <w:r w:rsidR="006010AC" w:rsidDel="003D0669">
          <w:delText xml:space="preserve"> </w:delText>
        </w:r>
      </w:del>
    </w:p>
    <w:p w14:paraId="17B85E72" w14:textId="74917002" w:rsidR="0058269F" w:rsidDel="003D0669" w:rsidRDefault="006010AC">
      <w:pPr>
        <w:pStyle w:val="ListParagraph"/>
        <w:rPr>
          <w:del w:id="1491" w:author="Maxon, Dawn" w:date="2020-05-14T16:35:00Z"/>
        </w:rPr>
        <w:pPrChange w:id="1492" w:author="Maxon, Dawn" w:date="2020-05-26T15:49:00Z">
          <w:pPr/>
        </w:pPrChange>
      </w:pPr>
      <w:del w:id="1493" w:author="Maxon, Dawn" w:date="2020-05-14T16:35:00Z">
        <w:r w:rsidDel="003D0669">
          <w:delText xml:space="preserve">This signaling handshake </w:delText>
        </w:r>
      </w:del>
      <w:del w:id="1494" w:author="Maxon, Dawn" w:date="2020-03-10T10:33:00Z">
        <w:r w:rsidDel="0006726C">
          <w:delText xml:space="preserve">should </w:delText>
        </w:r>
      </w:del>
      <w:del w:id="1495" w:author="Maxon, Dawn" w:date="2020-05-14T16:35:00Z">
        <w:r w:rsidDel="003D0669">
          <w:delText xml:space="preserve">support </w:delText>
        </w:r>
      </w:del>
      <w:del w:id="1496" w:author="Maxon, Dawn" w:date="2020-03-10T10:33:00Z">
        <w:r w:rsidDel="0006726C">
          <w:delText xml:space="preserve">bist </w:delText>
        </w:r>
      </w:del>
      <w:del w:id="1497" w:author="Maxon, Dawn" w:date="2020-05-14T16:35:00Z">
        <w:r w:rsidDel="003D0669">
          <w:delText xml:space="preserve">modules running in multiple clock domains to reliably signal </w:delText>
        </w:r>
      </w:del>
      <w:del w:id="1498" w:author="Maxon, Dawn" w:date="2020-03-10T10:33:00Z">
        <w:r w:rsidDel="0006726C">
          <w:delText xml:space="preserve">bist </w:delText>
        </w:r>
      </w:del>
      <w:del w:id="1499" w:author="Maxon, Dawn" w:date="2020-05-14T16:35:00Z">
        <w:r w:rsidDel="003D0669">
          <w:delText>start and end states.</w:delText>
        </w:r>
      </w:del>
    </w:p>
    <w:p w14:paraId="6A48E92C" w14:textId="63284541" w:rsidR="008C72AB" w:rsidRPr="00A11DAD" w:rsidDel="00CD0C98" w:rsidRDefault="00445175">
      <w:pPr>
        <w:pStyle w:val="ListParagraph"/>
        <w:rPr>
          <w:del w:id="1500" w:author="Maxon, Dawn" w:date="2020-05-26T15:50:00Z"/>
        </w:rPr>
        <w:pPrChange w:id="1501" w:author="Maxon, Dawn" w:date="2020-05-26T15:49:00Z">
          <w:pPr/>
        </w:pPrChange>
      </w:pPr>
      <w:del w:id="1502" w:author="Maxon, Dawn" w:date="2020-05-14T12:59:00Z">
        <w:r w:rsidDel="00203CF0">
          <w:fldChar w:fldCharType="begin"/>
        </w:r>
        <w:r w:rsidDel="00203CF0">
          <w:fldChar w:fldCharType="end"/>
        </w:r>
      </w:del>
    </w:p>
    <w:p w14:paraId="6B4EFCA0" w14:textId="48A43B82" w:rsidR="00751C62" w:rsidRDefault="008C72AB">
      <w:pPr>
        <w:rPr>
          <w:ins w:id="1503" w:author="Maxon, Dawn" w:date="2020-02-28T16:09:00Z"/>
        </w:rPr>
      </w:pPr>
      <w:del w:id="1504" w:author="Maxon, Dawn" w:date="2020-03-10T10:13:00Z">
        <w:r w:rsidDel="0058269F">
          <w:object w:dxaOrig="15316" w:dyaOrig="5521" w14:anchorId="4DB9FBF2">
            <v:shape id="_x0000_i1047" type="#_x0000_t75" style="width:468pt;height:168.5pt" o:ole="">
              <v:imagedata r:id="rId58" o:title=""/>
            </v:shape>
            <o:OLEObject Type="Embed" ProgID="Visio.Drawing.15" ShapeID="_x0000_i1047" DrawAspect="Content" ObjectID="_1656253192" r:id="rId59"/>
          </w:object>
        </w:r>
      </w:del>
    </w:p>
    <w:p w14:paraId="07D41754" w14:textId="6A2ADA49" w:rsidR="00751C62" w:rsidRDefault="00751C62">
      <w:pPr>
        <w:pStyle w:val="Heading1"/>
        <w:rPr>
          <w:ins w:id="1505" w:author="Maxon, Dawn" w:date="2020-02-28T16:09:00Z"/>
        </w:rPr>
        <w:pPrChange w:id="1506" w:author="Maxon, Dawn" w:date="2020-03-09T17:36:00Z">
          <w:pPr/>
        </w:pPrChange>
      </w:pPr>
      <w:bookmarkStart w:id="1507" w:name="_Toc37076715"/>
      <w:ins w:id="1508" w:author="Maxon, Dawn" w:date="2020-02-28T16:09:00Z">
        <w:r>
          <w:t>Open issues</w:t>
        </w:r>
      </w:ins>
      <w:ins w:id="1509" w:author="Maxon, Dawn" w:date="2020-03-10T09:58:00Z">
        <w:r w:rsidR="00EC202D">
          <w:t>/Missing documentation</w:t>
        </w:r>
      </w:ins>
      <w:bookmarkEnd w:id="1507"/>
    </w:p>
    <w:p w14:paraId="43CDF37C" w14:textId="455B176B" w:rsidR="00751C62" w:rsidRDefault="00751C62" w:rsidP="00751C62">
      <w:pPr>
        <w:rPr>
          <w:ins w:id="1510" w:author="Maxon, Dawn" w:date="2020-02-28T16:12:00Z"/>
        </w:rPr>
      </w:pPr>
      <w:ins w:id="1511" w:author="Maxon, Dawn" w:date="2020-02-28T16:11:00Z">
        <w:r>
          <w:t>(</w:t>
        </w:r>
      </w:ins>
      <w:ins w:id="1512" w:author="Maxon, Dawn" w:date="2020-02-28T16:10:00Z">
        <w:r>
          <w:t>Error</w:t>
        </w:r>
      </w:ins>
      <w:ins w:id="1513" w:author="Maxon, Dawn" w:date="2020-02-28T16:11:00Z">
        <w:r>
          <w:t>)</w:t>
        </w:r>
      </w:ins>
      <w:ins w:id="1514" w:author="Maxon, Dawn" w:date="2020-02-28T16:10:00Z">
        <w:r>
          <w:t xml:space="preserve"> </w:t>
        </w:r>
        <w:proofErr w:type="spellStart"/>
        <w:r>
          <w:t>a</w:t>
        </w:r>
        <w:r w:rsidRPr="00751C62">
          <w:rPr>
            <w:rPrChange w:id="1515" w:author="Maxon, Dawn" w:date="2020-02-28T16:10:00Z">
              <w:rPr>
                <w:b/>
              </w:rPr>
            </w:rPrChange>
          </w:rPr>
          <w:t>cc_sb</w:t>
        </w:r>
        <w:proofErr w:type="spellEnd"/>
        <w:r w:rsidRPr="00751C62">
          <w:rPr>
            <w:rPrChange w:id="1516" w:author="Maxon, Dawn" w:date="2020-02-28T16:10:00Z">
              <w:rPr>
                <w:b/>
              </w:rPr>
            </w:rPrChange>
          </w:rPr>
          <w:t xml:space="preserve"> not tested</w:t>
        </w:r>
      </w:ins>
      <w:ins w:id="1517" w:author="Maxon, Dawn" w:date="2020-02-28T16:11:00Z">
        <w:r>
          <w:t xml:space="preserve"> in this scheme. Document t</w:t>
        </w:r>
      </w:ins>
      <w:ins w:id="1518" w:author="Maxon, Dawn" w:date="2020-02-28T16:12:00Z">
        <w:r>
          <w:t xml:space="preserve">his. </w:t>
        </w:r>
        <w:proofErr w:type="spellStart"/>
        <w:r>
          <w:t>Bist_gen</w:t>
        </w:r>
        <w:proofErr w:type="spellEnd"/>
        <w:r>
          <w:t>/</w:t>
        </w:r>
        <w:proofErr w:type="spellStart"/>
        <w:r>
          <w:t>bist_chk</w:t>
        </w:r>
        <w:proofErr w:type="spellEnd"/>
        <w:r>
          <w:t xml:space="preserve"> need to know not to set/compare.</w:t>
        </w:r>
      </w:ins>
      <w:ins w:id="1519" w:author="Maxon, Dawn" w:date="2020-03-10T09:58:00Z">
        <w:r w:rsidR="00EC202D">
          <w:t xml:space="preserve"> </w:t>
        </w:r>
        <w:r w:rsidR="00EC202D" w:rsidRPr="00EC202D">
          <w:rPr>
            <w:color w:val="00B050"/>
            <w:rPrChange w:id="1520" w:author="Maxon, Dawn" w:date="2020-03-10T09:58:00Z">
              <w:rPr/>
            </w:rPrChange>
          </w:rPr>
          <w:t>DO</w:t>
        </w:r>
      </w:ins>
      <w:ins w:id="1521" w:author="Maxon, Dawn" w:date="2020-03-10T10:04:00Z">
        <w:r w:rsidR="00074609">
          <w:rPr>
            <w:color w:val="00B050"/>
          </w:rPr>
          <w:t>CUMENTED</w:t>
        </w:r>
      </w:ins>
    </w:p>
    <w:p w14:paraId="1EFCFB63" w14:textId="416E8534" w:rsidR="00751C62" w:rsidRPr="00EC202D" w:rsidRDefault="00751C62">
      <w:pPr>
        <w:rPr>
          <w:ins w:id="1522" w:author="Maxon, Dawn" w:date="2020-02-28T16:12:00Z"/>
          <w:color w:val="FF0000"/>
          <w:rPrChange w:id="1523" w:author="Maxon, Dawn" w:date="2020-03-10T09:59:00Z">
            <w:rPr>
              <w:ins w:id="1524" w:author="Maxon, Dawn" w:date="2020-02-28T16:12:00Z"/>
            </w:rPr>
          </w:rPrChange>
        </w:rPr>
      </w:pPr>
      <w:ins w:id="1525" w:author="Maxon, Dawn" w:date="2020-02-28T16:13:00Z">
        <w:r>
          <w:t xml:space="preserve">Single flit paths are an issue. </w:t>
        </w:r>
      </w:ins>
      <w:ins w:id="1526" w:author="Maxon, Dawn" w:date="2020-02-28T16:14:00Z">
        <w:r>
          <w:t xml:space="preserve">We can send single </w:t>
        </w:r>
        <w:proofErr w:type="gramStart"/>
        <w:r>
          <w:t>flits</w:t>
        </w:r>
        <w:proofErr w:type="gramEnd"/>
        <w:r>
          <w:t xml:space="preserve"> but it won’t cover some o</w:t>
        </w:r>
      </w:ins>
      <w:ins w:id="1527" w:author="Maxon, Dawn" w:date="2020-02-28T16:15:00Z">
        <w:r>
          <w:t xml:space="preserve">f the wires in the upsize logic or flops in the </w:t>
        </w:r>
        <w:proofErr w:type="spellStart"/>
        <w:r>
          <w:t>ivcbuf</w:t>
        </w:r>
        <w:proofErr w:type="spellEnd"/>
        <w:r>
          <w:t xml:space="preserve">. </w:t>
        </w:r>
      </w:ins>
      <w:ins w:id="1528" w:author="Maxon, Dawn" w:date="2020-03-10T09:58:00Z">
        <w:r w:rsidR="00EC202D" w:rsidRPr="00EC202D">
          <w:rPr>
            <w:color w:val="FF0000"/>
            <w:rPrChange w:id="1529" w:author="Maxon, Dawn" w:date="2020-03-10T09:59:00Z">
              <w:rPr/>
            </w:rPrChange>
          </w:rPr>
          <w:t xml:space="preserve">NOT RESOLVED BUT ACKNOWLEDGED IN </w:t>
        </w:r>
      </w:ins>
      <w:ins w:id="1530" w:author="Maxon, Dawn" w:date="2020-03-10T09:59:00Z">
        <w:r w:rsidR="00EC202D" w:rsidRPr="00EC202D">
          <w:rPr>
            <w:color w:val="FF0000"/>
            <w:rPrChange w:id="1531" w:author="Maxon, Dawn" w:date="2020-03-10T09:59:00Z">
              <w:rPr/>
            </w:rPrChange>
          </w:rPr>
          <w:t>DOCUMENT</w:t>
        </w:r>
      </w:ins>
    </w:p>
    <w:p w14:paraId="79461469" w14:textId="075F6FAE" w:rsidR="00751C62" w:rsidRDefault="00751C62" w:rsidP="00547AA7">
      <w:pPr>
        <w:rPr>
          <w:ins w:id="1532" w:author="Maxon, Dawn" w:date="2020-02-28T16:17:00Z"/>
          <w:bCs/>
        </w:rPr>
      </w:pPr>
      <w:ins w:id="1533" w:author="Maxon, Dawn" w:date="2020-02-28T16:16:00Z">
        <w:r>
          <w:rPr>
            <w:bCs/>
          </w:rPr>
          <w:t xml:space="preserve">Number of flits in packet must be wide enough to cover all wires for upsizing </w:t>
        </w:r>
      </w:ins>
      <w:ins w:id="1534" w:author="Maxon, Dawn" w:date="2020-02-28T16:17:00Z">
        <w:r>
          <w:rPr>
            <w:bCs/>
          </w:rPr>
          <w:t xml:space="preserve">and all flops in </w:t>
        </w:r>
        <w:proofErr w:type="spellStart"/>
        <w:r>
          <w:rPr>
            <w:bCs/>
          </w:rPr>
          <w:t>ivcbuf</w:t>
        </w:r>
        <w:proofErr w:type="spellEnd"/>
        <w:r>
          <w:rPr>
            <w:bCs/>
          </w:rPr>
          <w:t>.</w:t>
        </w:r>
      </w:ins>
      <w:ins w:id="1535" w:author="Maxon, Dawn" w:date="2020-02-28T16:19:00Z">
        <w:r w:rsidR="00B931E7">
          <w:rPr>
            <w:bCs/>
          </w:rPr>
          <w:t xml:space="preserve"> </w:t>
        </w:r>
      </w:ins>
      <w:ins w:id="1536" w:author="Maxon, Dawn" w:date="2020-03-10T09:59:00Z">
        <w:r w:rsidR="00EC202D" w:rsidRPr="00EC202D">
          <w:rPr>
            <w:bCs/>
            <w:color w:val="00B050"/>
            <w:rPrChange w:id="1537" w:author="Maxon, Dawn" w:date="2020-03-10T09:59:00Z">
              <w:rPr>
                <w:bCs/>
              </w:rPr>
            </w:rPrChange>
          </w:rPr>
          <w:t>DONE</w:t>
        </w:r>
      </w:ins>
    </w:p>
    <w:p w14:paraId="3BDA46A4" w14:textId="0CC174EB" w:rsidR="00751C62" w:rsidRPr="0011560F" w:rsidRDefault="00751C62" w:rsidP="00547AA7">
      <w:pPr>
        <w:rPr>
          <w:ins w:id="1538" w:author="Maxon, Dawn" w:date="2020-02-28T16:17:00Z"/>
          <w:bCs/>
          <w:color w:val="00B050"/>
          <w:rPrChange w:id="1539" w:author="Maxon, Dawn" w:date="2020-05-14T16:38:00Z">
            <w:rPr>
              <w:ins w:id="1540" w:author="Maxon, Dawn" w:date="2020-02-28T16:17:00Z"/>
              <w:bCs/>
            </w:rPr>
          </w:rPrChange>
        </w:rPr>
      </w:pPr>
      <w:ins w:id="1541" w:author="Maxon, Dawn" w:date="2020-02-28T16:17:00Z">
        <w:r>
          <w:rPr>
            <w:bCs/>
          </w:rPr>
          <w:t xml:space="preserve">Coverage </w:t>
        </w:r>
      </w:ins>
      <w:ins w:id="1542" w:author="Maxon, Dawn" w:date="2020-02-28T16:19:00Z">
        <w:r w:rsidR="00B931E7">
          <w:rPr>
            <w:bCs/>
          </w:rPr>
          <w:t>numbers?</w:t>
        </w:r>
      </w:ins>
      <w:ins w:id="1543" w:author="Maxon, Dawn" w:date="2020-03-10T09:59:00Z">
        <w:r w:rsidR="00EC202D">
          <w:rPr>
            <w:bCs/>
          </w:rPr>
          <w:t xml:space="preserve"> </w:t>
        </w:r>
      </w:ins>
      <w:ins w:id="1544" w:author="Maxon, Dawn" w:date="2020-05-14T16:37:00Z">
        <w:r w:rsidR="0011560F" w:rsidRPr="0011560F">
          <w:rPr>
            <w:bCs/>
            <w:color w:val="00B050"/>
            <w:rPrChange w:id="1545" w:author="Maxon, Dawn" w:date="2020-05-14T16:38:00Z">
              <w:rPr>
                <w:bCs/>
                <w:color w:val="FF0000"/>
              </w:rPr>
            </w:rPrChange>
          </w:rPr>
          <w:t xml:space="preserve">Eric </w:t>
        </w:r>
      </w:ins>
      <w:ins w:id="1546" w:author="Maxon, Dawn" w:date="2020-05-14T16:38:00Z">
        <w:r w:rsidR="0011560F" w:rsidRPr="0011560F">
          <w:rPr>
            <w:bCs/>
            <w:color w:val="00B050"/>
            <w:rPrChange w:id="1547" w:author="Maxon, Dawn" w:date="2020-05-14T16:38:00Z">
              <w:rPr>
                <w:bCs/>
                <w:color w:val="FF0000"/>
              </w:rPr>
            </w:rPrChange>
          </w:rPr>
          <w:t xml:space="preserve">says NS </w:t>
        </w:r>
      </w:ins>
      <w:ins w:id="1548" w:author="Maxon, Dawn" w:date="2020-05-14T16:37:00Z">
        <w:r w:rsidR="0011560F" w:rsidRPr="0011560F">
          <w:rPr>
            <w:bCs/>
            <w:color w:val="00B050"/>
            <w:rPrChange w:id="1549" w:author="Maxon, Dawn" w:date="2020-05-14T16:38:00Z">
              <w:rPr>
                <w:bCs/>
                <w:color w:val="FF0000"/>
              </w:rPr>
            </w:rPrChange>
          </w:rPr>
          <w:t>to print out uncovered routes/</w:t>
        </w:r>
        <w:proofErr w:type="spellStart"/>
        <w:r w:rsidR="0011560F" w:rsidRPr="0011560F">
          <w:rPr>
            <w:bCs/>
            <w:color w:val="00B050"/>
            <w:rPrChange w:id="1550" w:author="Maxon, Dawn" w:date="2020-05-14T16:38:00Z">
              <w:rPr>
                <w:bCs/>
                <w:color w:val="FF0000"/>
              </w:rPr>
            </w:rPrChange>
          </w:rPr>
          <w:t>fifos</w:t>
        </w:r>
        <w:proofErr w:type="spellEnd"/>
        <w:r w:rsidR="0011560F" w:rsidRPr="0011560F">
          <w:rPr>
            <w:bCs/>
            <w:color w:val="00B050"/>
            <w:rPrChange w:id="1551" w:author="Maxon, Dawn" w:date="2020-05-14T16:38:00Z">
              <w:rPr>
                <w:bCs/>
                <w:color w:val="FF0000"/>
              </w:rPr>
            </w:rPrChange>
          </w:rPr>
          <w:t>,</w:t>
        </w:r>
      </w:ins>
      <w:ins w:id="1552" w:author="Maxon, Dawn" w:date="2020-05-14T16:38:00Z">
        <w:r w:rsidR="0011560F" w:rsidRPr="0011560F">
          <w:rPr>
            <w:bCs/>
            <w:color w:val="00B050"/>
            <w:rPrChange w:id="1553" w:author="Maxon, Dawn" w:date="2020-05-14T16:38:00Z">
              <w:rPr>
                <w:bCs/>
                <w:color w:val="FF0000"/>
              </w:rPr>
            </w:rPrChange>
          </w:rPr>
          <w:t xml:space="preserve"> will try to quantify into percentages for wires and </w:t>
        </w:r>
        <w:proofErr w:type="spellStart"/>
        <w:r w:rsidR="0011560F" w:rsidRPr="0011560F">
          <w:rPr>
            <w:bCs/>
            <w:color w:val="00B050"/>
            <w:rPrChange w:id="1554" w:author="Maxon, Dawn" w:date="2020-05-14T16:38:00Z">
              <w:rPr>
                <w:bCs/>
                <w:color w:val="FF0000"/>
              </w:rPr>
            </w:rPrChange>
          </w:rPr>
          <w:t>fifos</w:t>
        </w:r>
        <w:proofErr w:type="spellEnd"/>
        <w:r w:rsidR="0011560F" w:rsidRPr="0011560F">
          <w:rPr>
            <w:bCs/>
            <w:color w:val="00B050"/>
            <w:rPrChange w:id="1555" w:author="Maxon, Dawn" w:date="2020-05-14T16:38:00Z">
              <w:rPr>
                <w:bCs/>
                <w:color w:val="FF0000"/>
              </w:rPr>
            </w:rPrChange>
          </w:rPr>
          <w:t>.</w:t>
        </w:r>
      </w:ins>
    </w:p>
    <w:p w14:paraId="5472FFD4" w14:textId="77A6650F" w:rsidR="00751C62" w:rsidRDefault="00751C62" w:rsidP="00547AA7">
      <w:pPr>
        <w:rPr>
          <w:ins w:id="1556" w:author="Maxon, Dawn" w:date="2020-02-28T16:10:00Z"/>
          <w:bCs/>
        </w:rPr>
      </w:pPr>
      <w:ins w:id="1557" w:author="Maxon, Dawn" w:date="2020-02-28T16:17:00Z">
        <w:r>
          <w:rPr>
            <w:bCs/>
          </w:rPr>
          <w:lastRenderedPageBreak/>
          <w:t>Disable bypass paths</w:t>
        </w:r>
      </w:ins>
      <w:ins w:id="1558" w:author="Maxon, Dawn" w:date="2020-02-28T16:18:00Z">
        <w:r>
          <w:rPr>
            <w:bCs/>
          </w:rPr>
          <w:t xml:space="preserve"> in routers in order to get coverage on </w:t>
        </w:r>
        <w:proofErr w:type="spellStart"/>
        <w:r>
          <w:rPr>
            <w:bCs/>
          </w:rPr>
          <w:t>fifos</w:t>
        </w:r>
        <w:proofErr w:type="spellEnd"/>
        <w:r>
          <w:rPr>
            <w:bCs/>
          </w:rPr>
          <w:t>.</w:t>
        </w:r>
      </w:ins>
      <w:ins w:id="1559" w:author="Maxon, Dawn" w:date="2020-03-10T09:59:00Z">
        <w:r w:rsidR="00EC202D">
          <w:rPr>
            <w:bCs/>
          </w:rPr>
          <w:t xml:space="preserve"> </w:t>
        </w:r>
      </w:ins>
      <w:ins w:id="1560" w:author="Maxon, Dawn" w:date="2020-03-03T13:27:00Z">
        <w:r w:rsidR="00C82728" w:rsidRPr="0081525B">
          <w:rPr>
            <w:bCs/>
            <w:color w:val="00B050"/>
            <w:rPrChange w:id="1561" w:author="Maxon, Dawn" w:date="2020-03-10T09:07:00Z">
              <w:rPr>
                <w:bCs/>
              </w:rPr>
            </w:rPrChange>
          </w:rPr>
          <w:t>D</w:t>
        </w:r>
      </w:ins>
      <w:ins w:id="1562" w:author="Maxon, Dawn" w:date="2020-03-10T09:59:00Z">
        <w:r w:rsidR="00EC202D">
          <w:rPr>
            <w:bCs/>
            <w:color w:val="00B050"/>
          </w:rPr>
          <w:t>ONE</w:t>
        </w:r>
      </w:ins>
      <w:ins w:id="1563" w:author="Maxon, Dawn" w:date="2020-03-10T11:57:00Z">
        <w:r w:rsidR="00596536">
          <w:rPr>
            <w:bCs/>
            <w:color w:val="00B050"/>
          </w:rPr>
          <w:t xml:space="preserve"> and DOCUMENTED</w:t>
        </w:r>
      </w:ins>
    </w:p>
    <w:p w14:paraId="1B2CD2C5" w14:textId="12FD60E0" w:rsidR="00751C62" w:rsidRDefault="00B931E7" w:rsidP="00547AA7">
      <w:pPr>
        <w:rPr>
          <w:ins w:id="1564" w:author="Maxon, Dawn" w:date="2020-02-28T16:24:00Z"/>
          <w:bCs/>
        </w:rPr>
      </w:pPr>
      <w:ins w:id="1565" w:author="Maxon, Dawn" w:date="2020-02-28T16:22:00Z">
        <w:r>
          <w:rPr>
            <w:bCs/>
          </w:rPr>
          <w:t xml:space="preserve">If any byte’s </w:t>
        </w:r>
      </w:ins>
      <w:ins w:id="1566" w:author="Maxon, Dawn" w:date="2020-02-28T16:21:00Z">
        <w:r>
          <w:rPr>
            <w:bCs/>
          </w:rPr>
          <w:t xml:space="preserve">Byte-enables </w:t>
        </w:r>
      </w:ins>
      <w:ins w:id="1567" w:author="Maxon, Dawn" w:date="2020-02-28T16:22:00Z">
        <w:r>
          <w:rPr>
            <w:bCs/>
          </w:rPr>
          <w:t>(</w:t>
        </w:r>
      </w:ins>
      <w:ins w:id="1568" w:author="Maxon, Dawn" w:date="2020-02-28T16:21:00Z">
        <w:r>
          <w:rPr>
            <w:bCs/>
          </w:rPr>
          <w:t>for write data</w:t>
        </w:r>
      </w:ins>
      <w:ins w:id="1569" w:author="Maxon, Dawn" w:date="2020-02-28T16:22:00Z">
        <w:r>
          <w:rPr>
            <w:bCs/>
          </w:rPr>
          <w:t xml:space="preserve">) is zero, that byte is not clocked. </w:t>
        </w:r>
      </w:ins>
      <w:ins w:id="1570" w:author="Maxon, Dawn" w:date="2020-03-02T15:04:00Z">
        <w:r w:rsidR="00777CEC">
          <w:rPr>
            <w:bCs/>
          </w:rPr>
          <w:t xml:space="preserve">Have </w:t>
        </w:r>
        <w:proofErr w:type="spellStart"/>
        <w:r w:rsidR="00777CEC">
          <w:rPr>
            <w:bCs/>
          </w:rPr>
          <w:t>bist_gen</w:t>
        </w:r>
        <w:proofErr w:type="spellEnd"/>
        <w:r w:rsidR="00777CEC">
          <w:rPr>
            <w:bCs/>
          </w:rPr>
          <w:t xml:space="preserve"> always set all </w:t>
        </w:r>
        <w:proofErr w:type="spellStart"/>
        <w:r w:rsidR="00777CEC">
          <w:rPr>
            <w:bCs/>
          </w:rPr>
          <w:t>all</w:t>
        </w:r>
        <w:proofErr w:type="spellEnd"/>
        <w:r w:rsidR="00777CEC">
          <w:rPr>
            <w:bCs/>
          </w:rPr>
          <w:t xml:space="preserve"> bits of byte enables.</w:t>
        </w:r>
      </w:ins>
      <w:ins w:id="1571" w:author="Maxon, Dawn" w:date="2020-03-02T15:05:00Z">
        <w:r w:rsidR="00777CEC">
          <w:rPr>
            <w:bCs/>
          </w:rPr>
          <w:t xml:space="preserve"> Then no bytes will be </w:t>
        </w:r>
        <w:proofErr w:type="spellStart"/>
        <w:r w:rsidR="00777CEC">
          <w:rPr>
            <w:bCs/>
          </w:rPr>
          <w:t>clockgated</w:t>
        </w:r>
        <w:proofErr w:type="spellEnd"/>
        <w:r w:rsidR="00777CEC">
          <w:rPr>
            <w:bCs/>
          </w:rPr>
          <w:t>.</w:t>
        </w:r>
      </w:ins>
      <w:ins w:id="1572" w:author="Maxon, Dawn" w:date="2020-03-10T09:59:00Z">
        <w:r w:rsidR="00EC202D">
          <w:rPr>
            <w:bCs/>
          </w:rPr>
          <w:t xml:space="preserve"> </w:t>
        </w:r>
      </w:ins>
      <w:ins w:id="1573" w:author="Maxon, Dawn" w:date="2020-03-10T10:03:00Z">
        <w:r w:rsidR="00C82B58" w:rsidRPr="00513DB1">
          <w:rPr>
            <w:bCs/>
            <w:color w:val="00B050"/>
          </w:rPr>
          <w:t>DOCUMENTED</w:t>
        </w:r>
      </w:ins>
    </w:p>
    <w:p w14:paraId="50DD5C84" w14:textId="10E7EE1E" w:rsidR="00B931E7" w:rsidRDefault="00B931E7" w:rsidP="00547AA7">
      <w:pPr>
        <w:rPr>
          <w:ins w:id="1574" w:author="Maxon, Dawn" w:date="2020-02-28T16:25:00Z"/>
          <w:bCs/>
        </w:rPr>
      </w:pPr>
      <w:ins w:id="1575" w:author="Maxon, Dawn" w:date="2020-02-28T16:24:00Z">
        <w:r>
          <w:rPr>
            <w:bCs/>
          </w:rPr>
          <w:t>Header/data separation.</w:t>
        </w:r>
      </w:ins>
      <w:ins w:id="1576" w:author="Maxon, Dawn" w:date="2020-03-10T10:03:00Z">
        <w:r w:rsidR="00C82B58">
          <w:rPr>
            <w:bCs/>
          </w:rPr>
          <w:t xml:space="preserve"> </w:t>
        </w:r>
        <w:r w:rsidR="00C82B58" w:rsidRPr="00C82B58">
          <w:rPr>
            <w:bCs/>
            <w:color w:val="00B050"/>
            <w:rPrChange w:id="1577" w:author="Maxon, Dawn" w:date="2020-03-10T10:03:00Z">
              <w:rPr>
                <w:bCs/>
              </w:rPr>
            </w:rPrChange>
          </w:rPr>
          <w:t>DOCUMENTED</w:t>
        </w:r>
      </w:ins>
    </w:p>
    <w:p w14:paraId="13AD2D2F" w14:textId="4AE2C73C" w:rsidR="00B931E7" w:rsidRDefault="00B931E7" w:rsidP="00547AA7">
      <w:pPr>
        <w:rPr>
          <w:ins w:id="1578" w:author="Maxon, Dawn" w:date="2020-02-28T16:30:00Z"/>
          <w:bCs/>
        </w:rPr>
      </w:pPr>
      <w:ins w:id="1579" w:author="Maxon, Dawn" w:date="2020-02-28T16:25:00Z">
        <w:r>
          <w:rPr>
            <w:bCs/>
          </w:rPr>
          <w:t>ECC/parity coverage</w:t>
        </w:r>
      </w:ins>
      <w:ins w:id="1580" w:author="Maxon, Dawn" w:date="2020-03-10T10:00:00Z">
        <w:r w:rsidR="00C82B58" w:rsidRPr="00C82B58">
          <w:rPr>
            <w:bCs/>
            <w:color w:val="00B050"/>
            <w:rPrChange w:id="1581" w:author="Maxon, Dawn" w:date="2020-03-10T10:00:00Z">
              <w:rPr>
                <w:bCs/>
              </w:rPr>
            </w:rPrChange>
          </w:rPr>
          <w:t xml:space="preserve"> DOCUMENTED</w:t>
        </w:r>
      </w:ins>
    </w:p>
    <w:p w14:paraId="24F630CD" w14:textId="77BE4B70" w:rsidR="00E35508" w:rsidRDefault="00E35508" w:rsidP="00547AA7">
      <w:pPr>
        <w:rPr>
          <w:ins w:id="1582" w:author="Maxon, Dawn" w:date="2020-02-28T16:31:00Z"/>
          <w:bCs/>
        </w:rPr>
      </w:pPr>
      <w:ins w:id="1583" w:author="Maxon, Dawn" w:date="2020-02-28T16:30:00Z">
        <w:r>
          <w:rPr>
            <w:bCs/>
          </w:rPr>
          <w:t xml:space="preserve">Two types of BIST errors: one where you can rerun </w:t>
        </w:r>
        <w:proofErr w:type="spellStart"/>
        <w:r>
          <w:rPr>
            <w:bCs/>
          </w:rPr>
          <w:t>bist</w:t>
        </w:r>
        <w:proofErr w:type="spellEnd"/>
        <w:r>
          <w:rPr>
            <w:bCs/>
          </w:rPr>
          <w:t xml:space="preserve"> one where you can’t</w:t>
        </w:r>
      </w:ins>
      <w:ins w:id="1584" w:author="Maxon, Dawn" w:date="2020-03-10T10:00:00Z">
        <w:r w:rsidR="00C82B58">
          <w:rPr>
            <w:bCs/>
          </w:rPr>
          <w:t xml:space="preserve"> </w:t>
        </w:r>
        <w:r w:rsidR="00C82B58" w:rsidRPr="00C82B58">
          <w:rPr>
            <w:bCs/>
            <w:color w:val="00B050"/>
            <w:rPrChange w:id="1585" w:author="Maxon, Dawn" w:date="2020-03-10T10:00:00Z">
              <w:rPr>
                <w:bCs/>
              </w:rPr>
            </w:rPrChange>
          </w:rPr>
          <w:t>DOCUMENTED</w:t>
        </w:r>
      </w:ins>
    </w:p>
    <w:p w14:paraId="346130C9" w14:textId="428FA23D" w:rsidR="00E35508" w:rsidRDefault="00E35508" w:rsidP="00547AA7">
      <w:pPr>
        <w:rPr>
          <w:ins w:id="1586" w:author="Maxon, Dawn" w:date="2020-02-28T16:36:00Z"/>
          <w:bCs/>
        </w:rPr>
      </w:pPr>
      <w:ins w:id="1587" w:author="Maxon, Dawn" w:date="2020-02-28T16:31:00Z">
        <w:r>
          <w:rPr>
            <w:bCs/>
          </w:rPr>
          <w:t>Categorize types of errors that can be reported, and which are fatal.</w:t>
        </w:r>
      </w:ins>
      <w:ins w:id="1588" w:author="Maxon, Dawn" w:date="2020-02-28T16:32:00Z">
        <w:r>
          <w:rPr>
            <w:bCs/>
          </w:rPr>
          <w:t xml:space="preserve"> (</w:t>
        </w:r>
        <w:proofErr w:type="gramStart"/>
        <w:r>
          <w:rPr>
            <w:bCs/>
          </w:rPr>
          <w:t>Fatal—packets</w:t>
        </w:r>
        <w:proofErr w:type="gramEnd"/>
        <w:r>
          <w:rPr>
            <w:bCs/>
          </w:rPr>
          <w:t xml:space="preserve"> outstanding or protocol violation</w:t>
        </w:r>
      </w:ins>
      <w:ins w:id="1589" w:author="Maxon, Dawn" w:date="2020-02-28T16:35:00Z">
        <w:r>
          <w:rPr>
            <w:bCs/>
          </w:rPr>
          <w:t>. No</w:t>
        </w:r>
      </w:ins>
      <w:ins w:id="1590" w:author="Maxon, Dawn" w:date="2020-02-28T16:36:00Z">
        <w:r>
          <w:rPr>
            <w:bCs/>
          </w:rPr>
          <w:t>n-Fatal are corrupt packets</w:t>
        </w:r>
        <w:r w:rsidRPr="007A20B9">
          <w:rPr>
            <w:bCs/>
            <w:color w:val="00B050"/>
            <w:rPrChange w:id="1591" w:author="Maxon, Dawn" w:date="2020-03-10T08:54:00Z">
              <w:rPr>
                <w:bCs/>
              </w:rPr>
            </w:rPrChange>
          </w:rPr>
          <w:t>.)</w:t>
        </w:r>
      </w:ins>
      <w:ins w:id="1592" w:author="Maxon, Dawn" w:date="2020-03-10T08:54:00Z">
        <w:r w:rsidR="007A20B9" w:rsidRPr="007A20B9">
          <w:rPr>
            <w:bCs/>
            <w:color w:val="00B050"/>
            <w:rPrChange w:id="1593" w:author="Maxon, Dawn" w:date="2020-03-10T08:54:00Z">
              <w:rPr>
                <w:bCs/>
              </w:rPr>
            </w:rPrChange>
          </w:rPr>
          <w:t xml:space="preserve"> DO</w:t>
        </w:r>
      </w:ins>
      <w:ins w:id="1594" w:author="Maxon, Dawn" w:date="2020-03-10T16:36:00Z">
        <w:r w:rsidR="00445175">
          <w:rPr>
            <w:bCs/>
            <w:color w:val="00B050"/>
          </w:rPr>
          <w:t>CUMENTED</w:t>
        </w:r>
      </w:ins>
    </w:p>
    <w:p w14:paraId="16AD307A" w14:textId="6D41769D" w:rsidR="00E35508" w:rsidRDefault="00E35508" w:rsidP="00547AA7">
      <w:pPr>
        <w:rPr>
          <w:ins w:id="1595" w:author="Maxon, Dawn" w:date="2020-02-28T16:36:00Z"/>
          <w:bCs/>
        </w:rPr>
      </w:pPr>
      <w:ins w:id="1596" w:author="Maxon, Dawn" w:date="2020-02-28T16:36:00Z">
        <w:r>
          <w:rPr>
            <w:bCs/>
          </w:rPr>
          <w:t xml:space="preserve">If Fatal error, don’t say </w:t>
        </w:r>
        <w:proofErr w:type="spellStart"/>
        <w:r>
          <w:rPr>
            <w:bCs/>
          </w:rPr>
          <w:t>bist_done</w:t>
        </w:r>
        <w:proofErr w:type="spellEnd"/>
        <w:r>
          <w:rPr>
            <w:bCs/>
          </w:rPr>
          <w:t xml:space="preserve"> (suggestion).</w:t>
        </w:r>
      </w:ins>
      <w:ins w:id="1597" w:author="Maxon, Dawn" w:date="2020-03-10T16:36:00Z">
        <w:r w:rsidR="00445175">
          <w:rPr>
            <w:bCs/>
          </w:rPr>
          <w:t xml:space="preserve"> </w:t>
        </w:r>
        <w:r w:rsidR="00445175" w:rsidRPr="00445175">
          <w:rPr>
            <w:bCs/>
            <w:color w:val="00B050"/>
            <w:rPrChange w:id="1598" w:author="Maxon, Dawn" w:date="2020-03-10T16:36:00Z">
              <w:rPr>
                <w:bCs/>
              </w:rPr>
            </w:rPrChange>
          </w:rPr>
          <w:t>DOCUMENTED</w:t>
        </w:r>
      </w:ins>
    </w:p>
    <w:p w14:paraId="03A0A581" w14:textId="6BC8A697" w:rsidR="00E35508" w:rsidRDefault="00E35508" w:rsidP="00547AA7">
      <w:pPr>
        <w:rPr>
          <w:ins w:id="1599" w:author="Maxon, Dawn" w:date="2020-02-28T16:35:00Z"/>
          <w:bCs/>
        </w:rPr>
      </w:pPr>
      <w:proofErr w:type="spellStart"/>
      <w:ins w:id="1600" w:author="Maxon, Dawn" w:date="2020-02-28T16:37:00Z">
        <w:r>
          <w:rPr>
            <w:bCs/>
          </w:rPr>
          <w:t>Mesochronous</w:t>
        </w:r>
        <w:proofErr w:type="spellEnd"/>
        <w:r>
          <w:rPr>
            <w:bCs/>
          </w:rPr>
          <w:t xml:space="preserve"> isn’t covered by this. </w:t>
        </w:r>
      </w:ins>
      <w:ins w:id="1601" w:author="Maxon, Dawn" w:date="2020-02-28T16:38:00Z">
        <w:r>
          <w:rPr>
            <w:bCs/>
          </w:rPr>
          <w:t>Verification needs to know</w:t>
        </w:r>
      </w:ins>
      <w:ins w:id="1602" w:author="Maxon, Dawn" w:date="2020-03-10T09:04:00Z">
        <w:r w:rsidR="0081525B">
          <w:rPr>
            <w:bCs/>
          </w:rPr>
          <w:t xml:space="preserve"> </w:t>
        </w:r>
        <w:r w:rsidR="0081525B" w:rsidRPr="0081525B">
          <w:rPr>
            <w:bCs/>
            <w:color w:val="00B050"/>
            <w:rPrChange w:id="1603" w:author="Maxon, Dawn" w:date="2020-03-10T09:04:00Z">
              <w:rPr>
                <w:bCs/>
              </w:rPr>
            </w:rPrChange>
          </w:rPr>
          <w:t>DO</w:t>
        </w:r>
      </w:ins>
      <w:ins w:id="1604" w:author="Maxon, Dawn" w:date="2020-03-10T10:00:00Z">
        <w:r w:rsidR="00C82B58">
          <w:rPr>
            <w:bCs/>
            <w:color w:val="00B050"/>
          </w:rPr>
          <w:t>CUMENTED</w:t>
        </w:r>
      </w:ins>
    </w:p>
    <w:p w14:paraId="5C15B04A" w14:textId="4DF06BC8" w:rsidR="00E65823" w:rsidRPr="00751C62" w:rsidRDefault="00EC202D" w:rsidP="00547AA7">
      <w:pPr>
        <w:rPr>
          <w:bCs/>
          <w:rPrChange w:id="1605" w:author="Maxon, Dawn" w:date="2020-02-28T16:10:00Z">
            <w:rPr>
              <w:b/>
            </w:rPr>
          </w:rPrChange>
        </w:rPr>
      </w:pPr>
      <w:ins w:id="1606" w:author="Maxon, Dawn" w:date="2020-03-10T09:58:00Z">
        <w:r>
          <w:rPr>
            <w:bCs/>
          </w:rPr>
          <w:t xml:space="preserve">Cover </w:t>
        </w:r>
      </w:ins>
      <w:ins w:id="1607" w:author="Maxon, Dawn" w:date="2020-03-03T13:26:00Z">
        <w:r w:rsidR="00E65823">
          <w:rPr>
            <w:bCs/>
          </w:rPr>
          <w:t>Low Power</w:t>
        </w:r>
      </w:ins>
      <w:ins w:id="1608" w:author="Maxon, Dawn" w:date="2020-03-10T09:06:00Z">
        <w:r w:rsidR="0081525B">
          <w:rPr>
            <w:bCs/>
          </w:rPr>
          <w:t xml:space="preserve"> </w:t>
        </w:r>
      </w:ins>
      <w:proofErr w:type="gramStart"/>
      <w:ins w:id="1609" w:author="Maxon, Dawn" w:date="2020-03-10T10:00:00Z">
        <w:r w:rsidR="00C82B58">
          <w:rPr>
            <w:bCs/>
            <w:color w:val="00B050"/>
          </w:rPr>
          <w:t>DOCUMENTED</w:t>
        </w:r>
      </w:ins>
      <w:ins w:id="1610" w:author="Maxon, Dawn" w:date="2020-05-14T16:39:00Z">
        <w:r w:rsidR="0011560F">
          <w:rPr>
            <w:bCs/>
            <w:color w:val="00B050"/>
          </w:rPr>
          <w:t>, and</w:t>
        </w:r>
        <w:proofErr w:type="gramEnd"/>
        <w:r w:rsidR="0011560F">
          <w:rPr>
            <w:bCs/>
            <w:color w:val="00B050"/>
          </w:rPr>
          <w:t xml:space="preserve"> will be implemented.</w:t>
        </w:r>
      </w:ins>
    </w:p>
    <w:sectPr w:rsidR="00E65823" w:rsidRPr="00751C62">
      <w:footerReference w:type="default" r:id="rId6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28" w:author="Maxon, Dawn" w:date="2020-02-28T15:18:00Z" w:initials="MD">
    <w:p w14:paraId="3644E359" w14:textId="77777777" w:rsidR="00235024" w:rsidRDefault="00235024">
      <w:pPr>
        <w:pStyle w:val="CommentText"/>
      </w:pPr>
      <w:r>
        <w:rPr>
          <w:rStyle w:val="CommentReference"/>
        </w:rPr>
        <w:annotationRef/>
      </w:r>
      <w:r>
        <w:t>Change to say that the ringmaster doesn’t use valid/rdy</w:t>
      </w:r>
    </w:p>
    <w:p w14:paraId="4E6AA96F" w14:textId="5EC5C3BC" w:rsidR="00235024" w:rsidRDefault="00235024">
      <w:pPr>
        <w:pStyle w:val="CommentText"/>
      </w:pPr>
      <w:r>
        <w:t>Alternatively, A NS solution may exist where we use an extra port on regbus router</w:t>
      </w:r>
    </w:p>
  </w:comment>
  <w:comment w:id="492" w:author="Maxon, Dawn" w:date="2020-02-28T15:22:00Z" w:initials="MD">
    <w:p w14:paraId="47118F72" w14:textId="77777777" w:rsidR="00235024" w:rsidRDefault="00235024">
      <w:pPr>
        <w:pStyle w:val="CommentText"/>
      </w:pPr>
      <w:r>
        <w:rPr>
          <w:rStyle w:val="CommentReference"/>
        </w:rPr>
        <w:annotationRef/>
      </w:r>
      <w:r>
        <w:t>JJ—too many flits</w:t>
      </w:r>
    </w:p>
    <w:p w14:paraId="4927D91A" w14:textId="79BA9D78" w:rsidR="00235024" w:rsidRDefault="00235024">
      <w:pPr>
        <w:pStyle w:val="CommentText"/>
      </w:pPr>
      <w:r>
        <w:t>Joe—clarify flit/packet</w:t>
      </w:r>
    </w:p>
  </w:comment>
  <w:comment w:id="510" w:author="Maxon, Dawn" w:date="2020-02-28T15:35:00Z" w:initials="MD">
    <w:p w14:paraId="738EF628" w14:textId="77777777" w:rsidR="00235024" w:rsidRDefault="00235024">
      <w:pPr>
        <w:pStyle w:val="CommentText"/>
      </w:pPr>
      <w:r>
        <w:rPr>
          <w:rStyle w:val="CommentReference"/>
        </w:rPr>
        <w:annotationRef/>
      </w:r>
      <w:r>
        <w:t>Joe: concerned about soft errors</w:t>
      </w:r>
    </w:p>
    <w:p w14:paraId="2C59CC78" w14:textId="236FC7E5" w:rsidR="00235024" w:rsidRDefault="00235024">
      <w:pPr>
        <w:pStyle w:val="CommentText"/>
      </w:pPr>
      <w:r>
        <w:t>Flesh out fatal error case—</w:t>
      </w:r>
      <w:r>
        <w:t>bist can or cannot be rerun</w:t>
      </w:r>
    </w:p>
  </w:comment>
  <w:comment w:id="521" w:author="Maxon, Dawn" w:date="2020-02-04T11:40:00Z" w:initials="MD">
    <w:p w14:paraId="710CE6D6" w14:textId="45D67F8F" w:rsidR="00235024" w:rsidRDefault="00235024">
      <w:pPr>
        <w:pStyle w:val="CommentText"/>
      </w:pPr>
      <w:r>
        <w:rPr>
          <w:rStyle w:val="CommentReference"/>
        </w:rPr>
        <w:annotationRef/>
      </w:r>
      <w:r>
        <w:t xml:space="preserve">Provide alternative connectivity between </w:t>
      </w:r>
      <w:r>
        <w:t>bist_ctrl and rbm?</w:t>
      </w:r>
    </w:p>
  </w:comment>
  <w:comment w:id="532" w:author="Maxon, Dawn" w:date="2020-02-28T15:46:00Z" w:initials="MD">
    <w:p w14:paraId="7C9E7332" w14:textId="77777777" w:rsidR="00235024" w:rsidRDefault="00235024">
      <w:pPr>
        <w:pStyle w:val="CommentText"/>
      </w:pPr>
      <w:r>
        <w:rPr>
          <w:rStyle w:val="CommentReference"/>
        </w:rPr>
        <w:annotationRef/>
      </w:r>
      <w:r>
        <w:t xml:space="preserve">Where are sync </w:t>
      </w:r>
      <w:r>
        <w:t xml:space="preserve">blocks ? </w:t>
      </w:r>
      <w:r>
        <w:t>Bist_cntrl/bist_gen/bist_chk</w:t>
      </w:r>
    </w:p>
    <w:p w14:paraId="72AD91BB" w14:textId="77777777" w:rsidR="00235024" w:rsidRDefault="00235024">
      <w:pPr>
        <w:pStyle w:val="CommentText"/>
      </w:pPr>
      <w:r>
        <w:t>JJ—consider cases where bist_chk gets packets before it sees bist_enb, spell out all cases.</w:t>
      </w:r>
    </w:p>
    <w:p w14:paraId="36D26B4C" w14:textId="3E5C36C2" w:rsidR="00235024" w:rsidRDefault="00235024">
      <w:pPr>
        <w:pStyle w:val="CommentText"/>
      </w:pPr>
    </w:p>
  </w:comment>
  <w:comment w:id="535" w:author="Maxon, Dawn" w:date="2020-01-24T15:57:00Z" w:initials="MD">
    <w:p w14:paraId="2A297A11" w14:textId="77777777" w:rsidR="00235024" w:rsidRDefault="00235024">
      <w:pPr>
        <w:pStyle w:val="CommentText"/>
      </w:pPr>
      <w:r>
        <w:rPr>
          <w:rStyle w:val="CommentReference"/>
        </w:rPr>
        <w:annotationRef/>
      </w:r>
      <w:r>
        <w:t>Need help finding out what customer requirements are.</w:t>
      </w:r>
    </w:p>
  </w:comment>
  <w:comment w:id="979" w:author="Maxon, Dawn" w:date="2020-02-24T13:46:00Z" w:initials="MD">
    <w:p w14:paraId="6A444F15" w14:textId="2929E442" w:rsidR="00235024" w:rsidRDefault="00235024">
      <w:pPr>
        <w:pStyle w:val="CommentText"/>
      </w:pPr>
      <w:r>
        <w:rPr>
          <w:rStyle w:val="CommentReference"/>
        </w:rPr>
        <w:annotationRef/>
      </w:r>
      <w:r>
        <w:t xml:space="preserve">Eric has issues with </w:t>
      </w:r>
      <w:r>
        <w:t>NocStudio calculating this. Need to resolve</w:t>
      </w:r>
    </w:p>
  </w:comment>
  <w:comment w:id="999" w:author="Maxon, Dawn" w:date="2020-02-21T12:04:00Z" w:initials="MD">
    <w:p w14:paraId="6F1CF8AF" w14:textId="53032C69" w:rsidR="00235024" w:rsidRDefault="00235024">
      <w:pPr>
        <w:pStyle w:val="CommentText"/>
      </w:pPr>
      <w:r>
        <w:rPr>
          <w:rStyle w:val="CommentReference"/>
        </w:rPr>
        <w:annotationRef/>
      </w:r>
      <w:r>
        <w:rPr>
          <w:rStyle w:val="CommentReference"/>
        </w:rPr>
        <w:t>This is replaced by the BIST profiles idea, because having local enables completely breaks the counting of expected packets</w:t>
      </w:r>
      <w:r>
        <w:t>.</w:t>
      </w:r>
    </w:p>
  </w:comment>
  <w:comment w:id="1070" w:author="Maxon, Dawn" w:date="2020-02-24T15:50:00Z" w:initials="MD">
    <w:p w14:paraId="3A66DB5D" w14:textId="1B277555" w:rsidR="00235024" w:rsidRDefault="00235024">
      <w:pPr>
        <w:pStyle w:val="CommentText"/>
      </w:pPr>
      <w:r>
        <w:rPr>
          <w:rStyle w:val="CommentReference"/>
        </w:rPr>
        <w:annotationRef/>
      </w:r>
      <w:r>
        <w:t>How to get this value? Need customer software to be able to program this, but also need a reset value for the register.</w:t>
      </w:r>
    </w:p>
  </w:comment>
  <w:comment w:id="1203" w:author="Maxon, Dawn" w:date="2020-02-28T16:02:00Z" w:initials="MD">
    <w:p w14:paraId="5CF38746" w14:textId="1CD33EDE" w:rsidR="00235024" w:rsidRDefault="00235024">
      <w:pPr>
        <w:pStyle w:val="CommentText"/>
      </w:pPr>
      <w:r>
        <w:rPr>
          <w:rStyle w:val="CommentReference"/>
        </w:rPr>
        <w:annotationRef/>
      </w:r>
      <w:r>
        <w:t>Clarify –everyone has the same size at the end point.</w:t>
      </w:r>
    </w:p>
  </w:comment>
  <w:comment w:id="1390" w:author="Maxon, Dawn" w:date="2020-03-10T16:03:00Z" w:initials="MD">
    <w:p w14:paraId="65ADBBC3" w14:textId="77777777" w:rsidR="00285D3A" w:rsidRDefault="00285D3A" w:rsidP="00285D3A">
      <w:pPr>
        <w:pStyle w:val="CommentText"/>
      </w:pPr>
      <w:r>
        <w:rPr>
          <w:rStyle w:val="CommentReference"/>
        </w:rPr>
        <w:annotationRef/>
      </w:r>
      <w:r>
        <w:t xml:space="preserve">This doesn’t handle getting extra flits after we’ve received the expected amount. How to report this case without adding another wire from everywhere to </w:t>
      </w:r>
      <w:r>
        <w:t>bist_cntl? Use an RSSB register for this Fatal Error?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E6AA96F" w15:done="0"/>
  <w15:commentEx w15:paraId="4927D91A" w15:done="0"/>
  <w15:commentEx w15:paraId="2C59CC78" w15:done="0"/>
  <w15:commentEx w15:paraId="710CE6D6" w15:done="0"/>
  <w15:commentEx w15:paraId="36D26B4C" w15:done="1"/>
  <w15:commentEx w15:paraId="2A297A11" w15:done="1"/>
  <w15:commentEx w15:paraId="6A444F15" w15:done="0"/>
  <w15:commentEx w15:paraId="6F1CF8AF" w15:done="0"/>
  <w15:commentEx w15:paraId="3A66DB5D" w15:done="0"/>
  <w15:commentEx w15:paraId="5CF38746" w15:done="0"/>
  <w15:commentEx w15:paraId="65ADBBC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E6AA96F" w16cid:durableId="2203ADA9"/>
  <w16cid:commentId w16cid:paraId="4927D91A" w16cid:durableId="2203AEA6"/>
  <w16cid:commentId w16cid:paraId="2C59CC78" w16cid:durableId="2203B1CC"/>
  <w16cid:commentId w16cid:paraId="710CE6D6" w16cid:durableId="21E3D69A"/>
  <w16cid:commentId w16cid:paraId="36D26B4C" w16cid:durableId="2203B451"/>
  <w16cid:commentId w16cid:paraId="2A297A11" w16cid:durableId="21D59255"/>
  <w16cid:commentId w16cid:paraId="6A444F15" w16cid:durableId="21FE521E"/>
  <w16cid:commentId w16cid:paraId="6F1CF8AF" w16cid:durableId="21FA45C5"/>
  <w16cid:commentId w16cid:paraId="3A66DB5D" w16cid:durableId="21FE6F48"/>
  <w16cid:commentId w16cid:paraId="5CF38746" w16cid:durableId="2203B81B"/>
  <w16cid:commentId w16cid:paraId="65ADBBC3" w16cid:durableId="2267EC9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C4C4F7" w14:textId="77777777" w:rsidR="00CF208B" w:rsidRDefault="00CF208B" w:rsidP="00A05864">
      <w:pPr>
        <w:spacing w:after="0" w:line="240" w:lineRule="auto"/>
      </w:pPr>
      <w:r>
        <w:separator/>
      </w:r>
    </w:p>
  </w:endnote>
  <w:endnote w:type="continuationSeparator" w:id="0">
    <w:p w14:paraId="52FBE7E0" w14:textId="77777777" w:rsidR="00CF208B" w:rsidRDefault="00CF208B" w:rsidP="00A058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7206946"/>
      <w:docPartObj>
        <w:docPartGallery w:val="Page Numbers (Bottom of Page)"/>
        <w:docPartUnique/>
      </w:docPartObj>
    </w:sdtPr>
    <w:sdtEndPr>
      <w:rPr>
        <w:noProof/>
      </w:rPr>
    </w:sdtEndPr>
    <w:sdtContent>
      <w:p w14:paraId="179F9AD3" w14:textId="59C324D5" w:rsidR="00235024" w:rsidRDefault="0023502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9C868F" w14:textId="77777777" w:rsidR="00235024" w:rsidRDefault="002350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813C5E" w14:textId="77777777" w:rsidR="00CF208B" w:rsidRDefault="00CF208B" w:rsidP="00A05864">
      <w:pPr>
        <w:spacing w:after="0" w:line="240" w:lineRule="auto"/>
      </w:pPr>
      <w:r>
        <w:separator/>
      </w:r>
    </w:p>
  </w:footnote>
  <w:footnote w:type="continuationSeparator" w:id="0">
    <w:p w14:paraId="58DE05BD" w14:textId="77777777" w:rsidR="00CF208B" w:rsidRDefault="00CF208B" w:rsidP="00A058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34808"/>
    <w:multiLevelType w:val="hybridMultilevel"/>
    <w:tmpl w:val="23167A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812816"/>
    <w:multiLevelType w:val="hybridMultilevel"/>
    <w:tmpl w:val="1B5AD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7C5A41"/>
    <w:multiLevelType w:val="hybridMultilevel"/>
    <w:tmpl w:val="6CEE8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8245A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D335DFB"/>
    <w:multiLevelType w:val="hybridMultilevel"/>
    <w:tmpl w:val="5A5E3A4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15:restartNumberingAfterBreak="0">
    <w:nsid w:val="22B0632A"/>
    <w:multiLevelType w:val="multilevel"/>
    <w:tmpl w:val="7100950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6" w15:restartNumberingAfterBreak="0">
    <w:nsid w:val="233C6800"/>
    <w:multiLevelType w:val="hybridMultilevel"/>
    <w:tmpl w:val="04EC5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4B6928"/>
    <w:multiLevelType w:val="hybridMultilevel"/>
    <w:tmpl w:val="CC625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8C5B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1D918B5"/>
    <w:multiLevelType w:val="hybridMultilevel"/>
    <w:tmpl w:val="3356CD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50544DA"/>
    <w:multiLevelType w:val="hybridMultilevel"/>
    <w:tmpl w:val="4F0C1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9310F4"/>
    <w:multiLevelType w:val="hybridMultilevel"/>
    <w:tmpl w:val="48822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493B3B"/>
    <w:multiLevelType w:val="hybridMultilevel"/>
    <w:tmpl w:val="22187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F93F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062778D"/>
    <w:multiLevelType w:val="hybridMultilevel"/>
    <w:tmpl w:val="43FA2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F72648"/>
    <w:multiLevelType w:val="hybridMultilevel"/>
    <w:tmpl w:val="88B28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0D6274"/>
    <w:multiLevelType w:val="hybridMultilevel"/>
    <w:tmpl w:val="8A963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9B24CA"/>
    <w:multiLevelType w:val="hybridMultilevel"/>
    <w:tmpl w:val="1BC00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09547D"/>
    <w:multiLevelType w:val="multilevel"/>
    <w:tmpl w:val="2D9412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F5F0C4D"/>
    <w:multiLevelType w:val="hybridMultilevel"/>
    <w:tmpl w:val="94D09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813FE2"/>
    <w:multiLevelType w:val="hybridMultilevel"/>
    <w:tmpl w:val="FA8677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9A249BE"/>
    <w:multiLevelType w:val="multilevel"/>
    <w:tmpl w:val="6D8E45F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75201BB1"/>
    <w:multiLevelType w:val="hybridMultilevel"/>
    <w:tmpl w:val="6E762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2"/>
  </w:num>
  <w:num w:numId="3">
    <w:abstractNumId w:val="2"/>
  </w:num>
  <w:num w:numId="4">
    <w:abstractNumId w:val="18"/>
  </w:num>
  <w:num w:numId="5">
    <w:abstractNumId w:val="6"/>
  </w:num>
  <w:num w:numId="6">
    <w:abstractNumId w:val="5"/>
  </w:num>
  <w:num w:numId="7">
    <w:abstractNumId w:val="13"/>
  </w:num>
  <w:num w:numId="8">
    <w:abstractNumId w:val="8"/>
  </w:num>
  <w:num w:numId="9">
    <w:abstractNumId w:val="3"/>
  </w:num>
  <w:num w:numId="10">
    <w:abstractNumId w:val="21"/>
  </w:num>
  <w:num w:numId="11">
    <w:abstractNumId w:val="17"/>
  </w:num>
  <w:num w:numId="12">
    <w:abstractNumId w:val="19"/>
  </w:num>
  <w:num w:numId="13">
    <w:abstractNumId w:val="11"/>
  </w:num>
  <w:num w:numId="14">
    <w:abstractNumId w:val="4"/>
  </w:num>
  <w:num w:numId="15">
    <w:abstractNumId w:val="1"/>
  </w:num>
  <w:num w:numId="16">
    <w:abstractNumId w:val="0"/>
  </w:num>
  <w:num w:numId="17">
    <w:abstractNumId w:val="20"/>
  </w:num>
  <w:num w:numId="18">
    <w:abstractNumId w:val="15"/>
  </w:num>
  <w:num w:numId="19">
    <w:abstractNumId w:val="16"/>
  </w:num>
  <w:num w:numId="20">
    <w:abstractNumId w:val="10"/>
  </w:num>
  <w:num w:numId="21">
    <w:abstractNumId w:val="14"/>
  </w:num>
  <w:num w:numId="22">
    <w:abstractNumId w:val="7"/>
  </w:num>
  <w:num w:numId="23">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xon, Dawn">
    <w15:presenceInfo w15:providerId="AD" w15:userId="S::dawn.maxon@intel.com::ac30088a-2ebf-45b2-bc5c-70b7cec1c1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3F87"/>
    <w:rsid w:val="00001D76"/>
    <w:rsid w:val="00003A55"/>
    <w:rsid w:val="000059DA"/>
    <w:rsid w:val="0000698F"/>
    <w:rsid w:val="00006AE1"/>
    <w:rsid w:val="00007B7C"/>
    <w:rsid w:val="00013D09"/>
    <w:rsid w:val="00016993"/>
    <w:rsid w:val="00025A41"/>
    <w:rsid w:val="00026814"/>
    <w:rsid w:val="00034B2E"/>
    <w:rsid w:val="0003671C"/>
    <w:rsid w:val="000401D3"/>
    <w:rsid w:val="000432DA"/>
    <w:rsid w:val="00050EFA"/>
    <w:rsid w:val="000513CA"/>
    <w:rsid w:val="000557A7"/>
    <w:rsid w:val="00055815"/>
    <w:rsid w:val="00062B06"/>
    <w:rsid w:val="00065C20"/>
    <w:rsid w:val="0006726C"/>
    <w:rsid w:val="00067D77"/>
    <w:rsid w:val="000729F8"/>
    <w:rsid w:val="0007402F"/>
    <w:rsid w:val="00074609"/>
    <w:rsid w:val="00076E1E"/>
    <w:rsid w:val="0008343E"/>
    <w:rsid w:val="00087979"/>
    <w:rsid w:val="00090829"/>
    <w:rsid w:val="000957D6"/>
    <w:rsid w:val="000A59F1"/>
    <w:rsid w:val="000A6C35"/>
    <w:rsid w:val="000A7426"/>
    <w:rsid w:val="000B0CEF"/>
    <w:rsid w:val="000B3AAC"/>
    <w:rsid w:val="000B48D0"/>
    <w:rsid w:val="000B68A8"/>
    <w:rsid w:val="000B75A5"/>
    <w:rsid w:val="000C00F5"/>
    <w:rsid w:val="000C0995"/>
    <w:rsid w:val="000D321E"/>
    <w:rsid w:val="000D5317"/>
    <w:rsid w:val="000E74FB"/>
    <w:rsid w:val="000E7D4F"/>
    <w:rsid w:val="000F0D34"/>
    <w:rsid w:val="000F1757"/>
    <w:rsid w:val="000F5712"/>
    <w:rsid w:val="000F6F04"/>
    <w:rsid w:val="0010378F"/>
    <w:rsid w:val="00103E59"/>
    <w:rsid w:val="0010432D"/>
    <w:rsid w:val="00104583"/>
    <w:rsid w:val="0011560F"/>
    <w:rsid w:val="001165EF"/>
    <w:rsid w:val="00117107"/>
    <w:rsid w:val="001242A4"/>
    <w:rsid w:val="00127E92"/>
    <w:rsid w:val="00134E13"/>
    <w:rsid w:val="0013554C"/>
    <w:rsid w:val="00137001"/>
    <w:rsid w:val="00143572"/>
    <w:rsid w:val="00145F35"/>
    <w:rsid w:val="00151043"/>
    <w:rsid w:val="001541E8"/>
    <w:rsid w:val="00163CEB"/>
    <w:rsid w:val="00167CB1"/>
    <w:rsid w:val="001737EC"/>
    <w:rsid w:val="00174EDC"/>
    <w:rsid w:val="0018299C"/>
    <w:rsid w:val="00187340"/>
    <w:rsid w:val="0019075A"/>
    <w:rsid w:val="00190A5A"/>
    <w:rsid w:val="001957A2"/>
    <w:rsid w:val="0019635C"/>
    <w:rsid w:val="001A20DD"/>
    <w:rsid w:val="001A3740"/>
    <w:rsid w:val="001B2A5A"/>
    <w:rsid w:val="001B45F7"/>
    <w:rsid w:val="001B6B04"/>
    <w:rsid w:val="001B6EEA"/>
    <w:rsid w:val="001B7053"/>
    <w:rsid w:val="001B7789"/>
    <w:rsid w:val="001C042B"/>
    <w:rsid w:val="001C22F7"/>
    <w:rsid w:val="001C4CA7"/>
    <w:rsid w:val="001C5872"/>
    <w:rsid w:val="001C7166"/>
    <w:rsid w:val="001D150D"/>
    <w:rsid w:val="001E127E"/>
    <w:rsid w:val="001E12A5"/>
    <w:rsid w:val="001F24D9"/>
    <w:rsid w:val="001F45AF"/>
    <w:rsid w:val="001F5A19"/>
    <w:rsid w:val="00203CF0"/>
    <w:rsid w:val="00222C1E"/>
    <w:rsid w:val="002262B3"/>
    <w:rsid w:val="002303E8"/>
    <w:rsid w:val="00233DE6"/>
    <w:rsid w:val="00235024"/>
    <w:rsid w:val="0023702C"/>
    <w:rsid w:val="002374CD"/>
    <w:rsid w:val="00240002"/>
    <w:rsid w:val="002508A7"/>
    <w:rsid w:val="00251667"/>
    <w:rsid w:val="0025257D"/>
    <w:rsid w:val="00262BB8"/>
    <w:rsid w:val="00270A97"/>
    <w:rsid w:val="0027517F"/>
    <w:rsid w:val="00282FD6"/>
    <w:rsid w:val="00285880"/>
    <w:rsid w:val="00285D3A"/>
    <w:rsid w:val="00286AF5"/>
    <w:rsid w:val="002905C6"/>
    <w:rsid w:val="00292FD1"/>
    <w:rsid w:val="00294F80"/>
    <w:rsid w:val="0029788C"/>
    <w:rsid w:val="002A224C"/>
    <w:rsid w:val="002B26EF"/>
    <w:rsid w:val="002C5DF4"/>
    <w:rsid w:val="002C630D"/>
    <w:rsid w:val="002C64BA"/>
    <w:rsid w:val="002C6A3E"/>
    <w:rsid w:val="002C734E"/>
    <w:rsid w:val="002D02B4"/>
    <w:rsid w:val="002E24B0"/>
    <w:rsid w:val="002E3615"/>
    <w:rsid w:val="002F037A"/>
    <w:rsid w:val="002F0665"/>
    <w:rsid w:val="002F1AC9"/>
    <w:rsid w:val="002F332C"/>
    <w:rsid w:val="002F341B"/>
    <w:rsid w:val="002F5324"/>
    <w:rsid w:val="002F71E9"/>
    <w:rsid w:val="00306B85"/>
    <w:rsid w:val="0030708E"/>
    <w:rsid w:val="00310B96"/>
    <w:rsid w:val="0031185E"/>
    <w:rsid w:val="00312027"/>
    <w:rsid w:val="003125AB"/>
    <w:rsid w:val="00312908"/>
    <w:rsid w:val="00322B72"/>
    <w:rsid w:val="003301F0"/>
    <w:rsid w:val="003333ED"/>
    <w:rsid w:val="0033351D"/>
    <w:rsid w:val="003340BE"/>
    <w:rsid w:val="00334514"/>
    <w:rsid w:val="00335BB4"/>
    <w:rsid w:val="0033712E"/>
    <w:rsid w:val="00337A8D"/>
    <w:rsid w:val="00354E26"/>
    <w:rsid w:val="00355676"/>
    <w:rsid w:val="0036664E"/>
    <w:rsid w:val="0038091F"/>
    <w:rsid w:val="00381D7C"/>
    <w:rsid w:val="00384DDD"/>
    <w:rsid w:val="00387058"/>
    <w:rsid w:val="003901B3"/>
    <w:rsid w:val="00390C21"/>
    <w:rsid w:val="00396DAF"/>
    <w:rsid w:val="003975F8"/>
    <w:rsid w:val="003A361A"/>
    <w:rsid w:val="003B5ABE"/>
    <w:rsid w:val="003B7365"/>
    <w:rsid w:val="003B7F0F"/>
    <w:rsid w:val="003D0669"/>
    <w:rsid w:val="003D1970"/>
    <w:rsid w:val="003D7E08"/>
    <w:rsid w:val="003E421E"/>
    <w:rsid w:val="003F538D"/>
    <w:rsid w:val="003F5566"/>
    <w:rsid w:val="0040186A"/>
    <w:rsid w:val="00402262"/>
    <w:rsid w:val="0040582C"/>
    <w:rsid w:val="00413934"/>
    <w:rsid w:val="00414097"/>
    <w:rsid w:val="00417EB3"/>
    <w:rsid w:val="00421997"/>
    <w:rsid w:val="00421FBE"/>
    <w:rsid w:val="0042221B"/>
    <w:rsid w:val="00426C83"/>
    <w:rsid w:val="00432DDC"/>
    <w:rsid w:val="004339D5"/>
    <w:rsid w:val="00441770"/>
    <w:rsid w:val="00442E19"/>
    <w:rsid w:val="00443E2D"/>
    <w:rsid w:val="00444E70"/>
    <w:rsid w:val="00445175"/>
    <w:rsid w:val="004568F8"/>
    <w:rsid w:val="00460010"/>
    <w:rsid w:val="0046416A"/>
    <w:rsid w:val="00464D41"/>
    <w:rsid w:val="00466569"/>
    <w:rsid w:val="00466EBD"/>
    <w:rsid w:val="00473DF8"/>
    <w:rsid w:val="00476431"/>
    <w:rsid w:val="0048526D"/>
    <w:rsid w:val="00486806"/>
    <w:rsid w:val="00486C8F"/>
    <w:rsid w:val="0049545B"/>
    <w:rsid w:val="004A3D8C"/>
    <w:rsid w:val="004C11B7"/>
    <w:rsid w:val="004C157F"/>
    <w:rsid w:val="004C68CE"/>
    <w:rsid w:val="004C7FBC"/>
    <w:rsid w:val="004D4071"/>
    <w:rsid w:val="004D64B1"/>
    <w:rsid w:val="004F48D1"/>
    <w:rsid w:val="005001CC"/>
    <w:rsid w:val="0050104D"/>
    <w:rsid w:val="00501BD1"/>
    <w:rsid w:val="00501CA3"/>
    <w:rsid w:val="00501F65"/>
    <w:rsid w:val="00502756"/>
    <w:rsid w:val="00503BF9"/>
    <w:rsid w:val="00506B1C"/>
    <w:rsid w:val="0051067C"/>
    <w:rsid w:val="00510B2B"/>
    <w:rsid w:val="00524764"/>
    <w:rsid w:val="00525C35"/>
    <w:rsid w:val="00536722"/>
    <w:rsid w:val="00547AA7"/>
    <w:rsid w:val="00554EDB"/>
    <w:rsid w:val="00555063"/>
    <w:rsid w:val="00557624"/>
    <w:rsid w:val="00557A18"/>
    <w:rsid w:val="00561D8F"/>
    <w:rsid w:val="005808D9"/>
    <w:rsid w:val="0058221F"/>
    <w:rsid w:val="0058269F"/>
    <w:rsid w:val="00583608"/>
    <w:rsid w:val="00584849"/>
    <w:rsid w:val="00585F5B"/>
    <w:rsid w:val="00596536"/>
    <w:rsid w:val="00597056"/>
    <w:rsid w:val="005B0BA6"/>
    <w:rsid w:val="005B3816"/>
    <w:rsid w:val="005B4A4F"/>
    <w:rsid w:val="005D2466"/>
    <w:rsid w:val="005E145F"/>
    <w:rsid w:val="005E4823"/>
    <w:rsid w:val="005E7F27"/>
    <w:rsid w:val="005F062E"/>
    <w:rsid w:val="005F7189"/>
    <w:rsid w:val="006010AC"/>
    <w:rsid w:val="00601477"/>
    <w:rsid w:val="00613971"/>
    <w:rsid w:val="0061492C"/>
    <w:rsid w:val="00614DD8"/>
    <w:rsid w:val="0061662A"/>
    <w:rsid w:val="00624380"/>
    <w:rsid w:val="00624A75"/>
    <w:rsid w:val="00625944"/>
    <w:rsid w:val="00642C83"/>
    <w:rsid w:val="00647A49"/>
    <w:rsid w:val="00651E3F"/>
    <w:rsid w:val="00657EAF"/>
    <w:rsid w:val="006603DE"/>
    <w:rsid w:val="00662EEF"/>
    <w:rsid w:val="00667E80"/>
    <w:rsid w:val="00691B27"/>
    <w:rsid w:val="00697B37"/>
    <w:rsid w:val="006B401E"/>
    <w:rsid w:val="006C2529"/>
    <w:rsid w:val="006C4884"/>
    <w:rsid w:val="006C67B6"/>
    <w:rsid w:val="006C727A"/>
    <w:rsid w:val="006D2602"/>
    <w:rsid w:val="006D6454"/>
    <w:rsid w:val="006E0F16"/>
    <w:rsid w:val="006E2C5D"/>
    <w:rsid w:val="006E36BD"/>
    <w:rsid w:val="006E6CB0"/>
    <w:rsid w:val="006F016B"/>
    <w:rsid w:val="006F1C84"/>
    <w:rsid w:val="006F2196"/>
    <w:rsid w:val="006F45F9"/>
    <w:rsid w:val="006F6F87"/>
    <w:rsid w:val="007015B6"/>
    <w:rsid w:val="00706295"/>
    <w:rsid w:val="00706FFC"/>
    <w:rsid w:val="00711B4D"/>
    <w:rsid w:val="007243C2"/>
    <w:rsid w:val="0074077C"/>
    <w:rsid w:val="0074096A"/>
    <w:rsid w:val="00741CE4"/>
    <w:rsid w:val="00741DBE"/>
    <w:rsid w:val="00743FBB"/>
    <w:rsid w:val="00751C62"/>
    <w:rsid w:val="0075237A"/>
    <w:rsid w:val="007532BA"/>
    <w:rsid w:val="007557E5"/>
    <w:rsid w:val="00757FFA"/>
    <w:rsid w:val="00762086"/>
    <w:rsid w:val="007628F6"/>
    <w:rsid w:val="007701DA"/>
    <w:rsid w:val="00773BB8"/>
    <w:rsid w:val="0077595D"/>
    <w:rsid w:val="007770F4"/>
    <w:rsid w:val="00777CEC"/>
    <w:rsid w:val="00777D73"/>
    <w:rsid w:val="007825C8"/>
    <w:rsid w:val="00784B22"/>
    <w:rsid w:val="00786271"/>
    <w:rsid w:val="00791AA6"/>
    <w:rsid w:val="007A20B9"/>
    <w:rsid w:val="007A3B93"/>
    <w:rsid w:val="007A3BDB"/>
    <w:rsid w:val="007B4658"/>
    <w:rsid w:val="007B59B8"/>
    <w:rsid w:val="007B70C1"/>
    <w:rsid w:val="007B7124"/>
    <w:rsid w:val="007C15AB"/>
    <w:rsid w:val="007C3CC5"/>
    <w:rsid w:val="007D1A47"/>
    <w:rsid w:val="007D31FF"/>
    <w:rsid w:val="007D6FC2"/>
    <w:rsid w:val="007E7DB5"/>
    <w:rsid w:val="007F3F6A"/>
    <w:rsid w:val="007F7489"/>
    <w:rsid w:val="00802B01"/>
    <w:rsid w:val="0080303F"/>
    <w:rsid w:val="008041EA"/>
    <w:rsid w:val="0080768C"/>
    <w:rsid w:val="0081525B"/>
    <w:rsid w:val="00815F49"/>
    <w:rsid w:val="008205A0"/>
    <w:rsid w:val="0082510A"/>
    <w:rsid w:val="00831993"/>
    <w:rsid w:val="00841C4B"/>
    <w:rsid w:val="00844829"/>
    <w:rsid w:val="00846FD3"/>
    <w:rsid w:val="008509DD"/>
    <w:rsid w:val="008539AC"/>
    <w:rsid w:val="00854711"/>
    <w:rsid w:val="00854CF4"/>
    <w:rsid w:val="00864136"/>
    <w:rsid w:val="008729A4"/>
    <w:rsid w:val="008729D6"/>
    <w:rsid w:val="00876A66"/>
    <w:rsid w:val="008820E5"/>
    <w:rsid w:val="0088527F"/>
    <w:rsid w:val="00887827"/>
    <w:rsid w:val="00891269"/>
    <w:rsid w:val="008A1F7F"/>
    <w:rsid w:val="008A5CFC"/>
    <w:rsid w:val="008B52F0"/>
    <w:rsid w:val="008C322A"/>
    <w:rsid w:val="008C49CF"/>
    <w:rsid w:val="008C727D"/>
    <w:rsid w:val="008C72AB"/>
    <w:rsid w:val="008D6EF2"/>
    <w:rsid w:val="008D7195"/>
    <w:rsid w:val="008E28E7"/>
    <w:rsid w:val="008E33F2"/>
    <w:rsid w:val="008E6BB7"/>
    <w:rsid w:val="008F224E"/>
    <w:rsid w:val="008F6741"/>
    <w:rsid w:val="00906DD3"/>
    <w:rsid w:val="00907907"/>
    <w:rsid w:val="0091310D"/>
    <w:rsid w:val="00916245"/>
    <w:rsid w:val="00926E41"/>
    <w:rsid w:val="00942C1E"/>
    <w:rsid w:val="00943ACE"/>
    <w:rsid w:val="00947BB5"/>
    <w:rsid w:val="00956FFF"/>
    <w:rsid w:val="009656B8"/>
    <w:rsid w:val="00965F3D"/>
    <w:rsid w:val="00972943"/>
    <w:rsid w:val="00972975"/>
    <w:rsid w:val="009770E1"/>
    <w:rsid w:val="0098598E"/>
    <w:rsid w:val="00987134"/>
    <w:rsid w:val="0099026C"/>
    <w:rsid w:val="00994528"/>
    <w:rsid w:val="00995573"/>
    <w:rsid w:val="00995E7E"/>
    <w:rsid w:val="00997EC3"/>
    <w:rsid w:val="009A03BC"/>
    <w:rsid w:val="009A20DD"/>
    <w:rsid w:val="009A6BB9"/>
    <w:rsid w:val="009B04AB"/>
    <w:rsid w:val="009B3A27"/>
    <w:rsid w:val="009B79A7"/>
    <w:rsid w:val="009C1658"/>
    <w:rsid w:val="009C1783"/>
    <w:rsid w:val="009C39F3"/>
    <w:rsid w:val="009C4F0D"/>
    <w:rsid w:val="009C6912"/>
    <w:rsid w:val="009C7C82"/>
    <w:rsid w:val="009D3BA3"/>
    <w:rsid w:val="009D4EA2"/>
    <w:rsid w:val="009D5135"/>
    <w:rsid w:val="009D6868"/>
    <w:rsid w:val="009D7742"/>
    <w:rsid w:val="009E2D00"/>
    <w:rsid w:val="009E3A3E"/>
    <w:rsid w:val="009E3DE8"/>
    <w:rsid w:val="009E4B67"/>
    <w:rsid w:val="009E5579"/>
    <w:rsid w:val="009F1364"/>
    <w:rsid w:val="00A030CE"/>
    <w:rsid w:val="00A044EC"/>
    <w:rsid w:val="00A05864"/>
    <w:rsid w:val="00A11DAD"/>
    <w:rsid w:val="00A14598"/>
    <w:rsid w:val="00A15004"/>
    <w:rsid w:val="00A2019C"/>
    <w:rsid w:val="00A26E21"/>
    <w:rsid w:val="00A27E8A"/>
    <w:rsid w:val="00A31F6F"/>
    <w:rsid w:val="00A334AB"/>
    <w:rsid w:val="00A41E0A"/>
    <w:rsid w:val="00A468F6"/>
    <w:rsid w:val="00A46AEA"/>
    <w:rsid w:val="00A530EC"/>
    <w:rsid w:val="00A556ED"/>
    <w:rsid w:val="00A621A5"/>
    <w:rsid w:val="00A6284C"/>
    <w:rsid w:val="00A64987"/>
    <w:rsid w:val="00A6697D"/>
    <w:rsid w:val="00A70AB6"/>
    <w:rsid w:val="00A7189C"/>
    <w:rsid w:val="00A918CB"/>
    <w:rsid w:val="00A94166"/>
    <w:rsid w:val="00A96BAE"/>
    <w:rsid w:val="00AB0F4C"/>
    <w:rsid w:val="00AB37FB"/>
    <w:rsid w:val="00AC5B07"/>
    <w:rsid w:val="00AD21B4"/>
    <w:rsid w:val="00AD2365"/>
    <w:rsid w:val="00AD2FE8"/>
    <w:rsid w:val="00AD57B7"/>
    <w:rsid w:val="00AD5E54"/>
    <w:rsid w:val="00AE1F06"/>
    <w:rsid w:val="00AE7DE7"/>
    <w:rsid w:val="00AF2A10"/>
    <w:rsid w:val="00AF5098"/>
    <w:rsid w:val="00AF759E"/>
    <w:rsid w:val="00B00C52"/>
    <w:rsid w:val="00B02484"/>
    <w:rsid w:val="00B05119"/>
    <w:rsid w:val="00B05B59"/>
    <w:rsid w:val="00B11B63"/>
    <w:rsid w:val="00B121FB"/>
    <w:rsid w:val="00B12AB2"/>
    <w:rsid w:val="00B1404D"/>
    <w:rsid w:val="00B169E1"/>
    <w:rsid w:val="00B22D1C"/>
    <w:rsid w:val="00B25242"/>
    <w:rsid w:val="00B26CD0"/>
    <w:rsid w:val="00B275D6"/>
    <w:rsid w:val="00B27B3E"/>
    <w:rsid w:val="00B31C4E"/>
    <w:rsid w:val="00B34911"/>
    <w:rsid w:val="00B40A57"/>
    <w:rsid w:val="00B433C2"/>
    <w:rsid w:val="00B45514"/>
    <w:rsid w:val="00B4654E"/>
    <w:rsid w:val="00B46A9B"/>
    <w:rsid w:val="00B471E6"/>
    <w:rsid w:val="00B622E2"/>
    <w:rsid w:val="00B64B30"/>
    <w:rsid w:val="00B71036"/>
    <w:rsid w:val="00B71E7F"/>
    <w:rsid w:val="00B76981"/>
    <w:rsid w:val="00B773C0"/>
    <w:rsid w:val="00B8565D"/>
    <w:rsid w:val="00B931E7"/>
    <w:rsid w:val="00B9369B"/>
    <w:rsid w:val="00B94602"/>
    <w:rsid w:val="00B963D8"/>
    <w:rsid w:val="00B96CE4"/>
    <w:rsid w:val="00B977CC"/>
    <w:rsid w:val="00BA43DF"/>
    <w:rsid w:val="00BA72E6"/>
    <w:rsid w:val="00BB1440"/>
    <w:rsid w:val="00BB4487"/>
    <w:rsid w:val="00BB5504"/>
    <w:rsid w:val="00BB6CAB"/>
    <w:rsid w:val="00BC2A44"/>
    <w:rsid w:val="00BD21A5"/>
    <w:rsid w:val="00BE0BD2"/>
    <w:rsid w:val="00BF1FF9"/>
    <w:rsid w:val="00BF2508"/>
    <w:rsid w:val="00BF4D14"/>
    <w:rsid w:val="00C01CB1"/>
    <w:rsid w:val="00C04147"/>
    <w:rsid w:val="00C100D6"/>
    <w:rsid w:val="00C1621E"/>
    <w:rsid w:val="00C233B4"/>
    <w:rsid w:val="00C27358"/>
    <w:rsid w:val="00C33F87"/>
    <w:rsid w:val="00C375C9"/>
    <w:rsid w:val="00C37C52"/>
    <w:rsid w:val="00C41138"/>
    <w:rsid w:val="00C44E0B"/>
    <w:rsid w:val="00C46AB0"/>
    <w:rsid w:val="00C50A90"/>
    <w:rsid w:val="00C600BC"/>
    <w:rsid w:val="00C65D2C"/>
    <w:rsid w:val="00C72AA2"/>
    <w:rsid w:val="00C81C37"/>
    <w:rsid w:val="00C82728"/>
    <w:rsid w:val="00C82B58"/>
    <w:rsid w:val="00C86518"/>
    <w:rsid w:val="00CA1075"/>
    <w:rsid w:val="00CA6F43"/>
    <w:rsid w:val="00CB29C8"/>
    <w:rsid w:val="00CB2D4A"/>
    <w:rsid w:val="00CB57D8"/>
    <w:rsid w:val="00CB788E"/>
    <w:rsid w:val="00CD0C98"/>
    <w:rsid w:val="00CD734B"/>
    <w:rsid w:val="00CD7EA7"/>
    <w:rsid w:val="00CE651D"/>
    <w:rsid w:val="00CE6715"/>
    <w:rsid w:val="00CF208B"/>
    <w:rsid w:val="00CF20B5"/>
    <w:rsid w:val="00CF379E"/>
    <w:rsid w:val="00CF51E6"/>
    <w:rsid w:val="00D01E84"/>
    <w:rsid w:val="00D035B7"/>
    <w:rsid w:val="00D107B3"/>
    <w:rsid w:val="00D20CD5"/>
    <w:rsid w:val="00D23680"/>
    <w:rsid w:val="00D30851"/>
    <w:rsid w:val="00D337BF"/>
    <w:rsid w:val="00D36E96"/>
    <w:rsid w:val="00D40939"/>
    <w:rsid w:val="00D40E3A"/>
    <w:rsid w:val="00D42222"/>
    <w:rsid w:val="00D42790"/>
    <w:rsid w:val="00D52273"/>
    <w:rsid w:val="00D5475B"/>
    <w:rsid w:val="00D54B2E"/>
    <w:rsid w:val="00D57A44"/>
    <w:rsid w:val="00D6192D"/>
    <w:rsid w:val="00D620EA"/>
    <w:rsid w:val="00D630F1"/>
    <w:rsid w:val="00D6472E"/>
    <w:rsid w:val="00D661D6"/>
    <w:rsid w:val="00D66BAC"/>
    <w:rsid w:val="00D7497C"/>
    <w:rsid w:val="00D76F4F"/>
    <w:rsid w:val="00D815B4"/>
    <w:rsid w:val="00D84D1B"/>
    <w:rsid w:val="00D8739F"/>
    <w:rsid w:val="00D87A81"/>
    <w:rsid w:val="00D92369"/>
    <w:rsid w:val="00D93A71"/>
    <w:rsid w:val="00D94B87"/>
    <w:rsid w:val="00D95662"/>
    <w:rsid w:val="00DB2CCB"/>
    <w:rsid w:val="00DB762A"/>
    <w:rsid w:val="00DC17F7"/>
    <w:rsid w:val="00DC48DC"/>
    <w:rsid w:val="00DC6A0C"/>
    <w:rsid w:val="00DD3D37"/>
    <w:rsid w:val="00DD4DBC"/>
    <w:rsid w:val="00DD55AC"/>
    <w:rsid w:val="00DD7F87"/>
    <w:rsid w:val="00DE3242"/>
    <w:rsid w:val="00DE6513"/>
    <w:rsid w:val="00DF36C0"/>
    <w:rsid w:val="00DF45D9"/>
    <w:rsid w:val="00DF5482"/>
    <w:rsid w:val="00E01AB0"/>
    <w:rsid w:val="00E150B0"/>
    <w:rsid w:val="00E22FDF"/>
    <w:rsid w:val="00E23779"/>
    <w:rsid w:val="00E26ACF"/>
    <w:rsid w:val="00E35508"/>
    <w:rsid w:val="00E3640B"/>
    <w:rsid w:val="00E37533"/>
    <w:rsid w:val="00E42659"/>
    <w:rsid w:val="00E42780"/>
    <w:rsid w:val="00E4379A"/>
    <w:rsid w:val="00E475E3"/>
    <w:rsid w:val="00E51E28"/>
    <w:rsid w:val="00E51EB0"/>
    <w:rsid w:val="00E523B9"/>
    <w:rsid w:val="00E57603"/>
    <w:rsid w:val="00E62314"/>
    <w:rsid w:val="00E65823"/>
    <w:rsid w:val="00E66185"/>
    <w:rsid w:val="00E66E55"/>
    <w:rsid w:val="00E709D5"/>
    <w:rsid w:val="00E73F8E"/>
    <w:rsid w:val="00E81597"/>
    <w:rsid w:val="00E82C32"/>
    <w:rsid w:val="00E83232"/>
    <w:rsid w:val="00EA0CD7"/>
    <w:rsid w:val="00EA308C"/>
    <w:rsid w:val="00EB06C6"/>
    <w:rsid w:val="00EB77C9"/>
    <w:rsid w:val="00EC0968"/>
    <w:rsid w:val="00EC202D"/>
    <w:rsid w:val="00EC3C07"/>
    <w:rsid w:val="00EC413F"/>
    <w:rsid w:val="00EC506D"/>
    <w:rsid w:val="00EC684B"/>
    <w:rsid w:val="00EE0C14"/>
    <w:rsid w:val="00EE20DF"/>
    <w:rsid w:val="00EE54D1"/>
    <w:rsid w:val="00EE7397"/>
    <w:rsid w:val="00EF075E"/>
    <w:rsid w:val="00EF7898"/>
    <w:rsid w:val="00F01167"/>
    <w:rsid w:val="00F02C0E"/>
    <w:rsid w:val="00F14832"/>
    <w:rsid w:val="00F22158"/>
    <w:rsid w:val="00F2491D"/>
    <w:rsid w:val="00F25A74"/>
    <w:rsid w:val="00F273C0"/>
    <w:rsid w:val="00F33989"/>
    <w:rsid w:val="00F33C85"/>
    <w:rsid w:val="00F36417"/>
    <w:rsid w:val="00F36489"/>
    <w:rsid w:val="00F370C0"/>
    <w:rsid w:val="00F552DF"/>
    <w:rsid w:val="00F632B9"/>
    <w:rsid w:val="00F643AC"/>
    <w:rsid w:val="00F72313"/>
    <w:rsid w:val="00F73F6F"/>
    <w:rsid w:val="00F76A58"/>
    <w:rsid w:val="00F81E88"/>
    <w:rsid w:val="00F82082"/>
    <w:rsid w:val="00F844DE"/>
    <w:rsid w:val="00F86419"/>
    <w:rsid w:val="00F8658E"/>
    <w:rsid w:val="00F91760"/>
    <w:rsid w:val="00F92554"/>
    <w:rsid w:val="00F96969"/>
    <w:rsid w:val="00FA32E8"/>
    <w:rsid w:val="00FB2459"/>
    <w:rsid w:val="00FB34D3"/>
    <w:rsid w:val="00FB4BA0"/>
    <w:rsid w:val="00FC1396"/>
    <w:rsid w:val="00FC189C"/>
    <w:rsid w:val="00FC32BC"/>
    <w:rsid w:val="00FC47B5"/>
    <w:rsid w:val="00FE4DB6"/>
    <w:rsid w:val="00FE79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67429"/>
  <w15:chartTrackingRefBased/>
  <w15:docId w15:val="{8E06B647-F6C3-4C13-AF4D-72A017B10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D0669"/>
  </w:style>
  <w:style w:type="paragraph" w:styleId="Heading1">
    <w:name w:val="heading 1"/>
    <w:basedOn w:val="Normal"/>
    <w:next w:val="Normal"/>
    <w:link w:val="Heading1Char"/>
    <w:uiPriority w:val="9"/>
    <w:qFormat/>
    <w:rsid w:val="00597056"/>
    <w:pPr>
      <w:keepNext/>
      <w:keepLines/>
      <w:numPr>
        <w:numId w:val="10"/>
      </w:numPr>
      <w:spacing w:before="240" w:after="0" w:line="480" w:lineRule="auto"/>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EC684B"/>
    <w:pPr>
      <w:keepNext/>
      <w:keepLines/>
      <w:numPr>
        <w:ilvl w:val="1"/>
        <w:numId w:val="10"/>
      </w:numPr>
      <w:spacing w:before="40" w:after="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B471E6"/>
    <w:pPr>
      <w:keepNext/>
      <w:keepLines/>
      <w:numPr>
        <w:ilvl w:val="2"/>
        <w:numId w:val="10"/>
      </w:numPr>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semiHidden/>
    <w:unhideWhenUsed/>
    <w:qFormat/>
    <w:rsid w:val="00C46AB0"/>
    <w:pPr>
      <w:keepNext/>
      <w:keepLines/>
      <w:numPr>
        <w:ilvl w:val="3"/>
        <w:numId w:val="1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46AB0"/>
    <w:pPr>
      <w:keepNext/>
      <w:keepLines/>
      <w:numPr>
        <w:ilvl w:val="4"/>
        <w:numId w:val="1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46AB0"/>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46AB0"/>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46AB0"/>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6AB0"/>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3F87"/>
    <w:pPr>
      <w:ind w:left="720"/>
      <w:contextualSpacing/>
    </w:pPr>
  </w:style>
  <w:style w:type="paragraph" w:styleId="Header">
    <w:name w:val="header"/>
    <w:basedOn w:val="Normal"/>
    <w:link w:val="HeaderChar"/>
    <w:uiPriority w:val="99"/>
    <w:unhideWhenUsed/>
    <w:rsid w:val="00A058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5864"/>
  </w:style>
  <w:style w:type="paragraph" w:styleId="Footer">
    <w:name w:val="footer"/>
    <w:basedOn w:val="Normal"/>
    <w:link w:val="FooterChar"/>
    <w:uiPriority w:val="99"/>
    <w:unhideWhenUsed/>
    <w:rsid w:val="00A058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5864"/>
  </w:style>
  <w:style w:type="character" w:customStyle="1" w:styleId="Heading1Char">
    <w:name w:val="Heading 1 Char"/>
    <w:basedOn w:val="DefaultParagraphFont"/>
    <w:link w:val="Heading1"/>
    <w:uiPriority w:val="9"/>
    <w:rsid w:val="00597056"/>
    <w:rPr>
      <w:rFonts w:asciiTheme="majorHAnsi" w:eastAsiaTheme="majorEastAsia" w:hAnsiTheme="majorHAnsi" w:cstheme="majorBidi"/>
      <w:b/>
      <w:color w:val="000000" w:themeColor="text1"/>
      <w:sz w:val="32"/>
      <w:szCs w:val="32"/>
    </w:rPr>
  </w:style>
  <w:style w:type="paragraph" w:styleId="BalloonText">
    <w:name w:val="Balloon Text"/>
    <w:basedOn w:val="Normal"/>
    <w:link w:val="BalloonTextChar"/>
    <w:uiPriority w:val="99"/>
    <w:semiHidden/>
    <w:unhideWhenUsed/>
    <w:rsid w:val="005970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7056"/>
    <w:rPr>
      <w:rFonts w:ascii="Segoe UI" w:hAnsi="Segoe UI" w:cs="Segoe UI"/>
      <w:sz w:val="18"/>
      <w:szCs w:val="18"/>
    </w:rPr>
  </w:style>
  <w:style w:type="character" w:customStyle="1" w:styleId="Heading2Char">
    <w:name w:val="Heading 2 Char"/>
    <w:basedOn w:val="DefaultParagraphFont"/>
    <w:link w:val="Heading2"/>
    <w:uiPriority w:val="9"/>
    <w:rsid w:val="00EC684B"/>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B471E6"/>
    <w:rPr>
      <w:rFonts w:asciiTheme="majorHAnsi" w:eastAsiaTheme="majorEastAsia" w:hAnsiTheme="majorHAnsi" w:cstheme="majorBidi"/>
      <w:b/>
      <w:sz w:val="24"/>
      <w:szCs w:val="24"/>
    </w:rPr>
  </w:style>
  <w:style w:type="character" w:customStyle="1" w:styleId="Heading4Char">
    <w:name w:val="Heading 4 Char"/>
    <w:basedOn w:val="DefaultParagraphFont"/>
    <w:link w:val="Heading4"/>
    <w:uiPriority w:val="9"/>
    <w:semiHidden/>
    <w:rsid w:val="00C46AB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46AB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46AB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46AB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46A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6AB0"/>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E66E55"/>
    <w:rPr>
      <w:sz w:val="16"/>
      <w:szCs w:val="16"/>
    </w:rPr>
  </w:style>
  <w:style w:type="paragraph" w:styleId="CommentText">
    <w:name w:val="annotation text"/>
    <w:basedOn w:val="Normal"/>
    <w:link w:val="CommentTextChar"/>
    <w:uiPriority w:val="99"/>
    <w:semiHidden/>
    <w:unhideWhenUsed/>
    <w:rsid w:val="00E66E55"/>
    <w:pPr>
      <w:spacing w:line="240" w:lineRule="auto"/>
    </w:pPr>
    <w:rPr>
      <w:sz w:val="20"/>
      <w:szCs w:val="20"/>
    </w:rPr>
  </w:style>
  <w:style w:type="character" w:customStyle="1" w:styleId="CommentTextChar">
    <w:name w:val="Comment Text Char"/>
    <w:basedOn w:val="DefaultParagraphFont"/>
    <w:link w:val="CommentText"/>
    <w:uiPriority w:val="99"/>
    <w:semiHidden/>
    <w:rsid w:val="00E66E55"/>
    <w:rPr>
      <w:sz w:val="20"/>
      <w:szCs w:val="20"/>
    </w:rPr>
  </w:style>
  <w:style w:type="paragraph" w:styleId="CommentSubject">
    <w:name w:val="annotation subject"/>
    <w:basedOn w:val="CommentText"/>
    <w:next w:val="CommentText"/>
    <w:link w:val="CommentSubjectChar"/>
    <w:uiPriority w:val="99"/>
    <w:semiHidden/>
    <w:unhideWhenUsed/>
    <w:rsid w:val="00E66E55"/>
    <w:rPr>
      <w:b/>
      <w:bCs/>
    </w:rPr>
  </w:style>
  <w:style w:type="character" w:customStyle="1" w:styleId="CommentSubjectChar">
    <w:name w:val="Comment Subject Char"/>
    <w:basedOn w:val="CommentTextChar"/>
    <w:link w:val="CommentSubject"/>
    <w:uiPriority w:val="99"/>
    <w:semiHidden/>
    <w:rsid w:val="00E66E55"/>
    <w:rPr>
      <w:b/>
      <w:bCs/>
      <w:sz w:val="20"/>
      <w:szCs w:val="20"/>
    </w:rPr>
  </w:style>
  <w:style w:type="table" w:styleId="TableGrid">
    <w:name w:val="Table Grid"/>
    <w:basedOn w:val="TableGrid3"/>
    <w:uiPriority w:val="59"/>
    <w:rsid w:val="00134E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134E1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TOCHeading">
    <w:name w:val="TOC Heading"/>
    <w:basedOn w:val="Heading1"/>
    <w:next w:val="Normal"/>
    <w:uiPriority w:val="39"/>
    <w:unhideWhenUsed/>
    <w:qFormat/>
    <w:rsid w:val="0027517F"/>
    <w:pPr>
      <w:numPr>
        <w:numId w:val="0"/>
      </w:numPr>
      <w:spacing w:line="259" w:lineRule="auto"/>
      <w:outlineLvl w:val="9"/>
    </w:pPr>
    <w:rPr>
      <w:b w:val="0"/>
      <w:color w:val="2E74B5" w:themeColor="accent1" w:themeShade="BF"/>
    </w:rPr>
  </w:style>
  <w:style w:type="paragraph" w:styleId="TOC1">
    <w:name w:val="toc 1"/>
    <w:basedOn w:val="Normal"/>
    <w:next w:val="Normal"/>
    <w:autoRedefine/>
    <w:uiPriority w:val="39"/>
    <w:unhideWhenUsed/>
    <w:rsid w:val="0027517F"/>
    <w:pPr>
      <w:spacing w:after="100"/>
    </w:pPr>
  </w:style>
  <w:style w:type="paragraph" w:styleId="TOC2">
    <w:name w:val="toc 2"/>
    <w:basedOn w:val="Normal"/>
    <w:next w:val="Normal"/>
    <w:autoRedefine/>
    <w:uiPriority w:val="39"/>
    <w:unhideWhenUsed/>
    <w:rsid w:val="0027517F"/>
    <w:pPr>
      <w:spacing w:after="100"/>
      <w:ind w:left="220"/>
    </w:pPr>
  </w:style>
  <w:style w:type="paragraph" w:styleId="TOC3">
    <w:name w:val="toc 3"/>
    <w:basedOn w:val="Normal"/>
    <w:next w:val="Normal"/>
    <w:autoRedefine/>
    <w:uiPriority w:val="39"/>
    <w:unhideWhenUsed/>
    <w:rsid w:val="0027517F"/>
    <w:pPr>
      <w:spacing w:after="100"/>
      <w:ind w:left="440"/>
    </w:pPr>
  </w:style>
  <w:style w:type="character" w:styleId="Hyperlink">
    <w:name w:val="Hyperlink"/>
    <w:basedOn w:val="DefaultParagraphFont"/>
    <w:uiPriority w:val="99"/>
    <w:unhideWhenUsed/>
    <w:rsid w:val="0027517F"/>
    <w:rPr>
      <w:color w:val="0563C1" w:themeColor="hyperlink"/>
      <w:u w:val="single"/>
    </w:rPr>
  </w:style>
  <w:style w:type="character" w:styleId="UnresolvedMention">
    <w:name w:val="Unresolved Mention"/>
    <w:basedOn w:val="DefaultParagraphFont"/>
    <w:uiPriority w:val="99"/>
    <w:semiHidden/>
    <w:unhideWhenUsed/>
    <w:rsid w:val="00034B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903688">
      <w:bodyDiv w:val="1"/>
      <w:marLeft w:val="0"/>
      <w:marRight w:val="0"/>
      <w:marTop w:val="0"/>
      <w:marBottom w:val="0"/>
      <w:divBdr>
        <w:top w:val="none" w:sz="0" w:space="0" w:color="auto"/>
        <w:left w:val="none" w:sz="0" w:space="0" w:color="auto"/>
        <w:bottom w:val="none" w:sz="0" w:space="0" w:color="auto"/>
        <w:right w:val="none" w:sz="0" w:space="0" w:color="auto"/>
      </w:divBdr>
    </w:div>
    <w:div w:id="205799723">
      <w:bodyDiv w:val="1"/>
      <w:marLeft w:val="0"/>
      <w:marRight w:val="0"/>
      <w:marTop w:val="0"/>
      <w:marBottom w:val="0"/>
      <w:divBdr>
        <w:top w:val="none" w:sz="0" w:space="0" w:color="auto"/>
        <w:left w:val="none" w:sz="0" w:space="0" w:color="auto"/>
        <w:bottom w:val="none" w:sz="0" w:space="0" w:color="auto"/>
        <w:right w:val="none" w:sz="0" w:space="0" w:color="auto"/>
      </w:divBdr>
    </w:div>
    <w:div w:id="350959038">
      <w:bodyDiv w:val="1"/>
      <w:marLeft w:val="0"/>
      <w:marRight w:val="0"/>
      <w:marTop w:val="0"/>
      <w:marBottom w:val="0"/>
      <w:divBdr>
        <w:top w:val="none" w:sz="0" w:space="0" w:color="auto"/>
        <w:left w:val="none" w:sz="0" w:space="0" w:color="auto"/>
        <w:bottom w:val="none" w:sz="0" w:space="0" w:color="auto"/>
        <w:right w:val="none" w:sz="0" w:space="0" w:color="auto"/>
      </w:divBdr>
      <w:divsChild>
        <w:div w:id="537279626">
          <w:marLeft w:val="0"/>
          <w:marRight w:val="0"/>
          <w:marTop w:val="0"/>
          <w:marBottom w:val="0"/>
          <w:divBdr>
            <w:top w:val="none" w:sz="0" w:space="0" w:color="auto"/>
            <w:left w:val="none" w:sz="0" w:space="0" w:color="auto"/>
            <w:bottom w:val="none" w:sz="0" w:space="0" w:color="auto"/>
            <w:right w:val="none" w:sz="0" w:space="0" w:color="auto"/>
          </w:divBdr>
        </w:div>
      </w:divsChild>
    </w:div>
    <w:div w:id="462620600">
      <w:bodyDiv w:val="1"/>
      <w:marLeft w:val="0"/>
      <w:marRight w:val="0"/>
      <w:marTop w:val="0"/>
      <w:marBottom w:val="0"/>
      <w:divBdr>
        <w:top w:val="none" w:sz="0" w:space="0" w:color="auto"/>
        <w:left w:val="none" w:sz="0" w:space="0" w:color="auto"/>
        <w:bottom w:val="none" w:sz="0" w:space="0" w:color="auto"/>
        <w:right w:val="none" w:sz="0" w:space="0" w:color="auto"/>
      </w:divBdr>
    </w:div>
    <w:div w:id="476411397">
      <w:bodyDiv w:val="1"/>
      <w:marLeft w:val="0"/>
      <w:marRight w:val="0"/>
      <w:marTop w:val="0"/>
      <w:marBottom w:val="0"/>
      <w:divBdr>
        <w:top w:val="none" w:sz="0" w:space="0" w:color="auto"/>
        <w:left w:val="none" w:sz="0" w:space="0" w:color="auto"/>
        <w:bottom w:val="none" w:sz="0" w:space="0" w:color="auto"/>
        <w:right w:val="none" w:sz="0" w:space="0" w:color="auto"/>
      </w:divBdr>
    </w:div>
    <w:div w:id="548422172">
      <w:bodyDiv w:val="1"/>
      <w:marLeft w:val="0"/>
      <w:marRight w:val="0"/>
      <w:marTop w:val="0"/>
      <w:marBottom w:val="0"/>
      <w:divBdr>
        <w:top w:val="none" w:sz="0" w:space="0" w:color="auto"/>
        <w:left w:val="none" w:sz="0" w:space="0" w:color="auto"/>
        <w:bottom w:val="none" w:sz="0" w:space="0" w:color="auto"/>
        <w:right w:val="none" w:sz="0" w:space="0" w:color="auto"/>
      </w:divBdr>
    </w:div>
    <w:div w:id="593559650">
      <w:bodyDiv w:val="1"/>
      <w:marLeft w:val="0"/>
      <w:marRight w:val="0"/>
      <w:marTop w:val="0"/>
      <w:marBottom w:val="0"/>
      <w:divBdr>
        <w:top w:val="none" w:sz="0" w:space="0" w:color="auto"/>
        <w:left w:val="none" w:sz="0" w:space="0" w:color="auto"/>
        <w:bottom w:val="none" w:sz="0" w:space="0" w:color="auto"/>
        <w:right w:val="none" w:sz="0" w:space="0" w:color="auto"/>
      </w:divBdr>
    </w:div>
    <w:div w:id="796214669">
      <w:bodyDiv w:val="1"/>
      <w:marLeft w:val="0"/>
      <w:marRight w:val="0"/>
      <w:marTop w:val="0"/>
      <w:marBottom w:val="0"/>
      <w:divBdr>
        <w:top w:val="none" w:sz="0" w:space="0" w:color="auto"/>
        <w:left w:val="none" w:sz="0" w:space="0" w:color="auto"/>
        <w:bottom w:val="none" w:sz="0" w:space="0" w:color="auto"/>
        <w:right w:val="none" w:sz="0" w:space="0" w:color="auto"/>
      </w:divBdr>
    </w:div>
    <w:div w:id="1238326767">
      <w:bodyDiv w:val="1"/>
      <w:marLeft w:val="0"/>
      <w:marRight w:val="0"/>
      <w:marTop w:val="0"/>
      <w:marBottom w:val="0"/>
      <w:divBdr>
        <w:top w:val="none" w:sz="0" w:space="0" w:color="auto"/>
        <w:left w:val="none" w:sz="0" w:space="0" w:color="auto"/>
        <w:bottom w:val="none" w:sz="0" w:space="0" w:color="auto"/>
        <w:right w:val="none" w:sz="0" w:space="0" w:color="auto"/>
      </w:divBdr>
      <w:divsChild>
        <w:div w:id="11687747">
          <w:marLeft w:val="0"/>
          <w:marRight w:val="0"/>
          <w:marTop w:val="0"/>
          <w:marBottom w:val="0"/>
          <w:divBdr>
            <w:top w:val="none" w:sz="0" w:space="0" w:color="auto"/>
            <w:left w:val="none" w:sz="0" w:space="0" w:color="auto"/>
            <w:bottom w:val="none" w:sz="0" w:space="0" w:color="auto"/>
            <w:right w:val="none" w:sz="0" w:space="0" w:color="auto"/>
          </w:divBdr>
        </w:div>
      </w:divsChild>
    </w:div>
    <w:div w:id="1339191598">
      <w:bodyDiv w:val="1"/>
      <w:marLeft w:val="0"/>
      <w:marRight w:val="0"/>
      <w:marTop w:val="0"/>
      <w:marBottom w:val="0"/>
      <w:divBdr>
        <w:top w:val="none" w:sz="0" w:space="0" w:color="auto"/>
        <w:left w:val="none" w:sz="0" w:space="0" w:color="auto"/>
        <w:bottom w:val="none" w:sz="0" w:space="0" w:color="auto"/>
        <w:right w:val="none" w:sz="0" w:space="0" w:color="auto"/>
      </w:divBdr>
    </w:div>
    <w:div w:id="1414428397">
      <w:bodyDiv w:val="1"/>
      <w:marLeft w:val="0"/>
      <w:marRight w:val="0"/>
      <w:marTop w:val="0"/>
      <w:marBottom w:val="0"/>
      <w:divBdr>
        <w:top w:val="none" w:sz="0" w:space="0" w:color="auto"/>
        <w:left w:val="none" w:sz="0" w:space="0" w:color="auto"/>
        <w:bottom w:val="none" w:sz="0" w:space="0" w:color="auto"/>
        <w:right w:val="none" w:sz="0" w:space="0" w:color="auto"/>
      </w:divBdr>
    </w:div>
    <w:div w:id="1440756168">
      <w:bodyDiv w:val="1"/>
      <w:marLeft w:val="0"/>
      <w:marRight w:val="0"/>
      <w:marTop w:val="0"/>
      <w:marBottom w:val="0"/>
      <w:divBdr>
        <w:top w:val="none" w:sz="0" w:space="0" w:color="auto"/>
        <w:left w:val="none" w:sz="0" w:space="0" w:color="auto"/>
        <w:bottom w:val="none" w:sz="0" w:space="0" w:color="auto"/>
        <w:right w:val="none" w:sz="0" w:space="0" w:color="auto"/>
      </w:divBdr>
    </w:div>
    <w:div w:id="1483086502">
      <w:bodyDiv w:val="1"/>
      <w:marLeft w:val="0"/>
      <w:marRight w:val="0"/>
      <w:marTop w:val="0"/>
      <w:marBottom w:val="0"/>
      <w:divBdr>
        <w:top w:val="none" w:sz="0" w:space="0" w:color="auto"/>
        <w:left w:val="none" w:sz="0" w:space="0" w:color="auto"/>
        <w:bottom w:val="none" w:sz="0" w:space="0" w:color="auto"/>
        <w:right w:val="none" w:sz="0" w:space="0" w:color="auto"/>
      </w:divBdr>
    </w:div>
    <w:div w:id="1562057945">
      <w:bodyDiv w:val="1"/>
      <w:marLeft w:val="0"/>
      <w:marRight w:val="0"/>
      <w:marTop w:val="0"/>
      <w:marBottom w:val="0"/>
      <w:divBdr>
        <w:top w:val="none" w:sz="0" w:space="0" w:color="auto"/>
        <w:left w:val="none" w:sz="0" w:space="0" w:color="auto"/>
        <w:bottom w:val="none" w:sz="0" w:space="0" w:color="auto"/>
        <w:right w:val="none" w:sz="0" w:space="0" w:color="auto"/>
      </w:divBdr>
    </w:div>
    <w:div w:id="1625773287">
      <w:bodyDiv w:val="1"/>
      <w:marLeft w:val="0"/>
      <w:marRight w:val="0"/>
      <w:marTop w:val="0"/>
      <w:marBottom w:val="0"/>
      <w:divBdr>
        <w:top w:val="none" w:sz="0" w:space="0" w:color="auto"/>
        <w:left w:val="none" w:sz="0" w:space="0" w:color="auto"/>
        <w:bottom w:val="none" w:sz="0" w:space="0" w:color="auto"/>
        <w:right w:val="none" w:sz="0" w:space="0" w:color="auto"/>
      </w:divBdr>
    </w:div>
    <w:div w:id="1632713583">
      <w:bodyDiv w:val="1"/>
      <w:marLeft w:val="0"/>
      <w:marRight w:val="0"/>
      <w:marTop w:val="0"/>
      <w:marBottom w:val="0"/>
      <w:divBdr>
        <w:top w:val="none" w:sz="0" w:space="0" w:color="auto"/>
        <w:left w:val="none" w:sz="0" w:space="0" w:color="auto"/>
        <w:bottom w:val="none" w:sz="0" w:space="0" w:color="auto"/>
        <w:right w:val="none" w:sz="0" w:space="0" w:color="auto"/>
      </w:divBdr>
    </w:div>
    <w:div w:id="1731615763">
      <w:bodyDiv w:val="1"/>
      <w:marLeft w:val="0"/>
      <w:marRight w:val="0"/>
      <w:marTop w:val="0"/>
      <w:marBottom w:val="0"/>
      <w:divBdr>
        <w:top w:val="none" w:sz="0" w:space="0" w:color="auto"/>
        <w:left w:val="none" w:sz="0" w:space="0" w:color="auto"/>
        <w:bottom w:val="none" w:sz="0" w:space="0" w:color="auto"/>
        <w:right w:val="none" w:sz="0" w:space="0" w:color="auto"/>
      </w:divBdr>
    </w:div>
    <w:div w:id="1811247247">
      <w:bodyDiv w:val="1"/>
      <w:marLeft w:val="0"/>
      <w:marRight w:val="0"/>
      <w:marTop w:val="0"/>
      <w:marBottom w:val="0"/>
      <w:divBdr>
        <w:top w:val="none" w:sz="0" w:space="0" w:color="auto"/>
        <w:left w:val="none" w:sz="0" w:space="0" w:color="auto"/>
        <w:bottom w:val="none" w:sz="0" w:space="0" w:color="auto"/>
        <w:right w:val="none" w:sz="0" w:space="0" w:color="auto"/>
      </w:divBdr>
    </w:div>
    <w:div w:id="1854102832">
      <w:bodyDiv w:val="1"/>
      <w:marLeft w:val="0"/>
      <w:marRight w:val="0"/>
      <w:marTop w:val="0"/>
      <w:marBottom w:val="0"/>
      <w:divBdr>
        <w:top w:val="none" w:sz="0" w:space="0" w:color="auto"/>
        <w:left w:val="none" w:sz="0" w:space="0" w:color="auto"/>
        <w:bottom w:val="none" w:sz="0" w:space="0" w:color="auto"/>
        <w:right w:val="none" w:sz="0" w:space="0" w:color="auto"/>
      </w:divBdr>
    </w:div>
    <w:div w:id="1993171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image" Target="media/image3.emf"/><Relationship Id="rId26" Type="http://schemas.openxmlformats.org/officeDocument/2006/relationships/image" Target="media/image7.emf"/><Relationship Id="rId39" Type="http://schemas.openxmlformats.org/officeDocument/2006/relationships/package" Target="embeddings/Microsoft_Visio_Drawing12.vsdx"/><Relationship Id="rId21" Type="http://schemas.openxmlformats.org/officeDocument/2006/relationships/package" Target="embeddings/Microsoft_Visio_Drawing3.vsdx"/><Relationship Id="rId34" Type="http://schemas.openxmlformats.org/officeDocument/2006/relationships/image" Target="media/image11.emf"/><Relationship Id="rId42" Type="http://schemas.openxmlformats.org/officeDocument/2006/relationships/image" Target="media/image15.emf"/><Relationship Id="rId47" Type="http://schemas.openxmlformats.org/officeDocument/2006/relationships/package" Target="embeddings/Microsoft_Visio_Drawing16.vsdx"/><Relationship Id="rId50" Type="http://schemas.openxmlformats.org/officeDocument/2006/relationships/image" Target="media/image19.emf"/><Relationship Id="rId55" Type="http://schemas.openxmlformats.org/officeDocument/2006/relationships/package" Target="embeddings/Microsoft_Visio_Drawing20.vsdx"/><Relationship Id="rId63"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image" Target="media/image4.emf"/><Relationship Id="rId29" Type="http://schemas.openxmlformats.org/officeDocument/2006/relationships/package" Target="embeddings/Microsoft_Visio_Drawing7.vsdx"/><Relationship Id="rId41" Type="http://schemas.openxmlformats.org/officeDocument/2006/relationships/package" Target="embeddings/Microsoft_Visio_Drawing13.vsdx"/><Relationship Id="rId54" Type="http://schemas.openxmlformats.org/officeDocument/2006/relationships/image" Target="media/image21.emf"/><Relationship Id="rId6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image" Target="media/image6.emf"/><Relationship Id="rId32" Type="http://schemas.openxmlformats.org/officeDocument/2006/relationships/image" Target="media/image10.emf"/><Relationship Id="rId37" Type="http://schemas.openxmlformats.org/officeDocument/2006/relationships/package" Target="embeddings/Microsoft_Visio_Drawing11.vsdx"/><Relationship Id="rId40" Type="http://schemas.openxmlformats.org/officeDocument/2006/relationships/image" Target="media/image14.emf"/><Relationship Id="rId45" Type="http://schemas.openxmlformats.org/officeDocument/2006/relationships/package" Target="embeddings/Microsoft_Visio_Drawing15.vsdx"/><Relationship Id="rId53" Type="http://schemas.openxmlformats.org/officeDocument/2006/relationships/package" Target="embeddings/Microsoft_Visio_Drawing19.vsdx"/><Relationship Id="rId58" Type="http://schemas.openxmlformats.org/officeDocument/2006/relationships/image" Target="media/image23.emf"/><Relationship Id="rId5"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package" Target="embeddings/Microsoft_Visio_Drawing4.vsdx"/><Relationship Id="rId28" Type="http://schemas.openxmlformats.org/officeDocument/2006/relationships/image" Target="media/image8.emf"/><Relationship Id="rId36" Type="http://schemas.openxmlformats.org/officeDocument/2006/relationships/image" Target="media/image12.emf"/><Relationship Id="rId49" Type="http://schemas.openxmlformats.org/officeDocument/2006/relationships/package" Target="embeddings/Microsoft_Visio_Drawing17.vsdx"/><Relationship Id="rId57" Type="http://schemas.openxmlformats.org/officeDocument/2006/relationships/package" Target="embeddings/Microsoft_Visio_Drawing21.vsdx"/><Relationship Id="rId61"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package" Target="embeddings/Microsoft_Visio_Drawing2.vsdx"/><Relationship Id="rId31" Type="http://schemas.openxmlformats.org/officeDocument/2006/relationships/package" Target="embeddings/Microsoft_Visio_Drawing8.vsdx"/><Relationship Id="rId44" Type="http://schemas.openxmlformats.org/officeDocument/2006/relationships/image" Target="media/image16.emf"/><Relationship Id="rId52" Type="http://schemas.openxmlformats.org/officeDocument/2006/relationships/image" Target="media/image20.emf"/><Relationship Id="rId60"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package" Target="embeddings/Microsoft_Visio_Drawing1.vsdx"/><Relationship Id="rId22" Type="http://schemas.openxmlformats.org/officeDocument/2006/relationships/image" Target="media/image5.emf"/><Relationship Id="rId27" Type="http://schemas.openxmlformats.org/officeDocument/2006/relationships/package" Target="embeddings/Microsoft_Visio_Drawing6.vsdx"/><Relationship Id="rId30" Type="http://schemas.openxmlformats.org/officeDocument/2006/relationships/image" Target="media/image9.emf"/><Relationship Id="rId35" Type="http://schemas.openxmlformats.org/officeDocument/2006/relationships/package" Target="embeddings/Microsoft_Visio_Drawing10.vsdx"/><Relationship Id="rId43" Type="http://schemas.openxmlformats.org/officeDocument/2006/relationships/package" Target="embeddings/Microsoft_Visio_Drawing14.vsdx"/><Relationship Id="rId48" Type="http://schemas.openxmlformats.org/officeDocument/2006/relationships/image" Target="media/image18.emf"/><Relationship Id="rId56" Type="http://schemas.openxmlformats.org/officeDocument/2006/relationships/image" Target="media/image22.emf"/><Relationship Id="rId8" Type="http://schemas.openxmlformats.org/officeDocument/2006/relationships/webSettings" Target="webSettings.xml"/><Relationship Id="rId51" Type="http://schemas.openxmlformats.org/officeDocument/2006/relationships/package" Target="embeddings/Microsoft_Visio_Drawing18.vsdx"/><Relationship Id="rId3" Type="http://schemas.openxmlformats.org/officeDocument/2006/relationships/customXml" Target="../customXml/item3.xml"/><Relationship Id="rId12" Type="http://schemas.openxmlformats.org/officeDocument/2006/relationships/package" Target="embeddings/Microsoft_Visio_Drawing.vsdx"/><Relationship Id="rId17" Type="http://schemas.microsoft.com/office/2016/09/relationships/commentsIds" Target="commentsIds.xml"/><Relationship Id="rId25" Type="http://schemas.openxmlformats.org/officeDocument/2006/relationships/package" Target="embeddings/Microsoft_Visio_Drawing5.vsdx"/><Relationship Id="rId33" Type="http://schemas.openxmlformats.org/officeDocument/2006/relationships/package" Target="embeddings/Microsoft_Visio_Drawing9.vsdx"/><Relationship Id="rId38" Type="http://schemas.openxmlformats.org/officeDocument/2006/relationships/image" Target="media/image13.emf"/><Relationship Id="rId46" Type="http://schemas.openxmlformats.org/officeDocument/2006/relationships/image" Target="media/image17.emf"/><Relationship Id="rId59" Type="http://schemas.openxmlformats.org/officeDocument/2006/relationships/package" Target="embeddings/Microsoft_Visio_Drawing22.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21DD49D754694A93C9E6AE13A3674F" ma:contentTypeVersion="0" ma:contentTypeDescription="Create a new document." ma:contentTypeScope="" ma:versionID="9fcb104be8113f50cdb99afaf87d1366">
  <xsd:schema xmlns:xsd="http://www.w3.org/2001/XMLSchema" xmlns:xs="http://www.w3.org/2001/XMLSchema" xmlns:p="http://schemas.microsoft.com/office/2006/metadata/properties" targetNamespace="http://schemas.microsoft.com/office/2006/metadata/properties" ma:root="true" ma:fieldsID="bcdce4088fd520ed542859e431f115f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3CB223-B86A-4D0F-8960-B3E68A66F3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D3DA976-ADAE-4B95-BCEA-F71CA650346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FBA1C59-9865-4C5D-A985-1D057EF975C2}">
  <ds:schemaRefs>
    <ds:schemaRef ds:uri="http://schemas.microsoft.com/sharepoint/v3/contenttype/forms"/>
  </ds:schemaRefs>
</ds:datastoreItem>
</file>

<file path=customXml/itemProps4.xml><?xml version="1.0" encoding="utf-8"?>
<ds:datastoreItem xmlns:ds="http://schemas.openxmlformats.org/officeDocument/2006/customXml" ds:itemID="{DE4C7DDF-DD10-489B-A5E3-01E763107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23</Pages>
  <Words>7791</Words>
  <Characters>42153</Characters>
  <Application>Microsoft Office Word</Application>
  <DocSecurity>0</DocSecurity>
  <Lines>980</Lines>
  <Paragraphs>514</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49430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Maxon, Dawn</dc:creator>
  <cp:keywords>CTPClassification=CTP_NT</cp:keywords>
  <dc:description/>
  <cp:lastModifiedBy>Maxon, Dawn</cp:lastModifiedBy>
  <cp:revision>4</cp:revision>
  <dcterms:created xsi:type="dcterms:W3CDTF">2020-05-27T02:17:00Z</dcterms:created>
  <dcterms:modified xsi:type="dcterms:W3CDTF">2020-07-15T00:32:00Z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20464f9b-e65d-4919-8d3b-f7dd040d706f</vt:lpwstr>
  </property>
  <property fmtid="{D5CDD505-2E9C-101B-9397-08002B2CF9AE}" pid="3" name="CTP_TimeStamp">
    <vt:lpwstr>2020-07-15 00:32:48Z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ontentTypeId">
    <vt:lpwstr>0x0101007521DD49D754694A93C9E6AE13A3674F</vt:lpwstr>
  </property>
  <property fmtid="{D5CDD505-2E9C-101B-9397-08002B2CF9AE}" pid="8" name="CTPClassification">
    <vt:lpwstr>CTP_NT</vt:lpwstr>
  </property>
</Properties>
</file>