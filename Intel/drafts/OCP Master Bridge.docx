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02B" w:rsidRPr="000704D2" w:rsidRDefault="00A22411" w:rsidP="000704D2">
      <w:pPr>
        <w:pStyle w:val="Title"/>
      </w:pPr>
      <w:r>
        <w:t>OCP Master Bridge</w:t>
      </w:r>
    </w:p>
    <w:p w:rsidR="00D528F7" w:rsidRDefault="00E176BB">
      <w:pPr>
        <w:pStyle w:val="TOC1"/>
        <w:tabs>
          <w:tab w:val="left" w:pos="440"/>
          <w:tab w:val="right" w:leader="dot" w:pos="9350"/>
        </w:tabs>
        <w:rPr>
          <w:ins w:id="0" w:author="ENGR11" w:date="2016-07-21T14:59:00Z"/>
          <w:rFonts w:eastAsiaTheme="minorEastAsia"/>
          <w:noProof/>
        </w:rPr>
      </w:pPr>
      <w:r>
        <w:rPr>
          <w:b/>
        </w:rPr>
        <w:fldChar w:fldCharType="begin"/>
      </w:r>
      <w:r>
        <w:rPr>
          <w:b/>
        </w:rPr>
        <w:instrText xml:space="preserve"> TOC \o "1-2" \h \z \u </w:instrText>
      </w:r>
      <w:r>
        <w:rPr>
          <w:b/>
        </w:rPr>
        <w:fldChar w:fldCharType="separate"/>
      </w:r>
      <w:ins w:id="1" w:author="ENGR11" w:date="2016-07-21T14:59:00Z">
        <w:r w:rsidR="00D528F7" w:rsidRPr="00104101">
          <w:rPr>
            <w:rStyle w:val="Hyperlink"/>
            <w:noProof/>
          </w:rPr>
          <w:fldChar w:fldCharType="begin"/>
        </w:r>
        <w:r w:rsidR="00D528F7" w:rsidRPr="00104101">
          <w:rPr>
            <w:rStyle w:val="Hyperlink"/>
            <w:noProof/>
          </w:rPr>
          <w:instrText xml:space="preserve"> </w:instrText>
        </w:r>
        <w:r w:rsidR="00D528F7">
          <w:rPr>
            <w:noProof/>
          </w:rPr>
          <w:instrText>HYPERLINK \l "_Toc456876471"</w:instrText>
        </w:r>
        <w:r w:rsidR="00D528F7" w:rsidRPr="00104101">
          <w:rPr>
            <w:rStyle w:val="Hyperlink"/>
            <w:noProof/>
          </w:rPr>
          <w:instrText xml:space="preserve"> </w:instrText>
        </w:r>
        <w:r w:rsidR="00D528F7" w:rsidRPr="00104101">
          <w:rPr>
            <w:rStyle w:val="Hyperlink"/>
            <w:noProof/>
          </w:rPr>
          <w:fldChar w:fldCharType="separate"/>
        </w:r>
        <w:r w:rsidR="00D528F7" w:rsidRPr="00104101">
          <w:rPr>
            <w:rStyle w:val="Hyperlink"/>
            <w:noProof/>
          </w:rPr>
          <w:t>1</w:t>
        </w:r>
        <w:r w:rsidR="00D528F7">
          <w:rPr>
            <w:rFonts w:eastAsiaTheme="minorEastAsia"/>
            <w:noProof/>
          </w:rPr>
          <w:tab/>
        </w:r>
        <w:r w:rsidR="00D528F7" w:rsidRPr="00104101">
          <w:rPr>
            <w:rStyle w:val="Hyperlink"/>
            <w:noProof/>
          </w:rPr>
          <w:t>Introduction</w:t>
        </w:r>
        <w:r w:rsidR="00D528F7">
          <w:rPr>
            <w:noProof/>
            <w:webHidden/>
          </w:rPr>
          <w:tab/>
        </w:r>
        <w:r w:rsidR="00D528F7">
          <w:rPr>
            <w:noProof/>
            <w:webHidden/>
          </w:rPr>
          <w:fldChar w:fldCharType="begin"/>
        </w:r>
        <w:r w:rsidR="00D528F7">
          <w:rPr>
            <w:noProof/>
            <w:webHidden/>
          </w:rPr>
          <w:instrText xml:space="preserve"> PAGEREF _Toc456876471 \h </w:instrText>
        </w:r>
      </w:ins>
      <w:r w:rsidR="00D528F7">
        <w:rPr>
          <w:noProof/>
          <w:webHidden/>
        </w:rPr>
      </w:r>
      <w:r w:rsidR="00D528F7">
        <w:rPr>
          <w:noProof/>
          <w:webHidden/>
        </w:rPr>
        <w:fldChar w:fldCharType="separate"/>
      </w:r>
      <w:ins w:id="2" w:author="ENGR11" w:date="2016-07-21T14:59:00Z">
        <w:r w:rsidR="00D528F7">
          <w:rPr>
            <w:noProof/>
            <w:webHidden/>
          </w:rPr>
          <w:t>3</w:t>
        </w:r>
        <w:r w:rsidR="00D528F7">
          <w:rPr>
            <w:noProof/>
            <w:webHidden/>
          </w:rPr>
          <w:fldChar w:fldCharType="end"/>
        </w:r>
        <w:r w:rsidR="00D528F7" w:rsidRPr="00104101">
          <w:rPr>
            <w:rStyle w:val="Hyperlink"/>
            <w:noProof/>
          </w:rPr>
          <w:fldChar w:fldCharType="end"/>
        </w:r>
      </w:ins>
    </w:p>
    <w:p w:rsidR="00D528F7" w:rsidRDefault="00D528F7">
      <w:pPr>
        <w:pStyle w:val="TOC2"/>
        <w:tabs>
          <w:tab w:val="left" w:pos="880"/>
          <w:tab w:val="right" w:leader="dot" w:pos="9350"/>
        </w:tabs>
        <w:rPr>
          <w:ins w:id="3" w:author="ENGR11" w:date="2016-07-21T14:59:00Z"/>
          <w:rFonts w:eastAsiaTheme="minorEastAsia"/>
          <w:noProof/>
        </w:rPr>
      </w:pPr>
      <w:ins w:id="4"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"_Toc456876472"</w:instrText>
        </w:r>
        <w:r w:rsidRPr="00104101">
          <w:rPr>
            <w:rStyle w:val="Hyperlink"/>
            <w:noProof/>
          </w:rPr>
          <w:instrText xml:space="preserve"> </w:instrText>
        </w:r>
        <w:r w:rsidRPr="00104101">
          <w:rPr>
            <w:rStyle w:val="Hyperlink"/>
            <w:noProof/>
          </w:rPr>
          <w:fldChar w:fldCharType="separate"/>
        </w:r>
        <w:r w:rsidRPr="00104101">
          <w:rPr>
            <w:rStyle w:val="Hyperlink"/>
            <w:noProof/>
          </w:rPr>
          <w:t>1.1</w:t>
        </w:r>
        <w:r>
          <w:rPr>
            <w:rFonts w:eastAsiaTheme="minorEastAsia"/>
            <w:noProof/>
          </w:rPr>
          <w:tab/>
        </w:r>
        <w:r w:rsidRPr="00104101">
          <w:rPr>
            <w:rStyle w:val="Hyperlink"/>
            <w:noProof/>
          </w:rPr>
          <w:t>Terminology</w:t>
        </w:r>
        <w:r>
          <w:rPr>
            <w:noProof/>
            <w:webHidden/>
          </w:rPr>
          <w:tab/>
        </w:r>
        <w:r>
          <w:rPr>
            <w:noProof/>
            <w:webHidden/>
          </w:rPr>
          <w:fldChar w:fldCharType="begin"/>
        </w:r>
        <w:r>
          <w:rPr>
            <w:noProof/>
            <w:webHidden/>
          </w:rPr>
          <w:instrText xml:space="preserve"> PAGEREF _Toc456876472 \h </w:instrText>
        </w:r>
      </w:ins>
      <w:r>
        <w:rPr>
          <w:noProof/>
          <w:webHidden/>
        </w:rPr>
      </w:r>
      <w:r>
        <w:rPr>
          <w:noProof/>
          <w:webHidden/>
        </w:rPr>
        <w:fldChar w:fldCharType="separate"/>
      </w:r>
      <w:ins w:id="5" w:author="ENGR11" w:date="2016-07-21T14:59:00Z">
        <w:r>
          <w:rPr>
            <w:noProof/>
            <w:webHidden/>
          </w:rPr>
          <w:t>3</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6" w:author="ENGR11" w:date="2016-07-21T14:59:00Z"/>
          <w:rFonts w:eastAsiaTheme="minorEastAsia"/>
          <w:noProof/>
        </w:rPr>
      </w:pPr>
      <w:ins w:id="7"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"_Toc456876473"</w:instrText>
        </w:r>
        <w:r w:rsidRPr="00104101">
          <w:rPr>
            <w:rStyle w:val="Hyperlink"/>
            <w:noProof/>
          </w:rPr>
          <w:instrText xml:space="preserve"> </w:instrText>
        </w:r>
        <w:r w:rsidRPr="00104101">
          <w:rPr>
            <w:rStyle w:val="Hyperlink"/>
            <w:noProof/>
          </w:rPr>
          <w:fldChar w:fldCharType="separate"/>
        </w:r>
        <w:r w:rsidRPr="00104101">
          <w:rPr>
            <w:rStyle w:val="Hyperlink"/>
            <w:noProof/>
          </w:rPr>
          <w:t>1.2</w:t>
        </w:r>
        <w:r>
          <w:rPr>
            <w:rFonts w:eastAsiaTheme="minorEastAsia"/>
            <w:noProof/>
          </w:rPr>
          <w:tab/>
        </w:r>
        <w:r w:rsidRPr="00104101">
          <w:rPr>
            <w:rStyle w:val="Hyperlink"/>
            <w:noProof/>
          </w:rPr>
          <w:t>High Level Requirements</w:t>
        </w:r>
        <w:r>
          <w:rPr>
            <w:noProof/>
            <w:webHidden/>
          </w:rPr>
          <w:tab/>
        </w:r>
        <w:r>
          <w:rPr>
            <w:noProof/>
            <w:webHidden/>
          </w:rPr>
          <w:fldChar w:fldCharType="begin"/>
        </w:r>
        <w:r>
          <w:rPr>
            <w:noProof/>
            <w:webHidden/>
          </w:rPr>
          <w:instrText xml:space="preserve"> PAGEREF _Toc456876473 \h </w:instrText>
        </w:r>
      </w:ins>
      <w:r>
        <w:rPr>
          <w:noProof/>
          <w:webHidden/>
        </w:rPr>
      </w:r>
      <w:r>
        <w:rPr>
          <w:noProof/>
          <w:webHidden/>
        </w:rPr>
        <w:fldChar w:fldCharType="separate"/>
      </w:r>
      <w:ins w:id="8" w:author="ENGR11" w:date="2016-07-21T14:59:00Z">
        <w:r>
          <w:rPr>
            <w:noProof/>
            <w:webHidden/>
          </w:rPr>
          <w:t>3</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9" w:author="ENGR11" w:date="2016-07-21T14:59:00Z"/>
          <w:rFonts w:eastAsiaTheme="minorEastAsia"/>
          <w:noProof/>
        </w:rPr>
      </w:pPr>
      <w:ins w:id="10"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"_Toc456876474"</w:instrText>
        </w:r>
        <w:r w:rsidRPr="00104101">
          <w:rPr>
            <w:rStyle w:val="Hyperlink"/>
            <w:noProof/>
          </w:rPr>
          <w:instrText xml:space="preserve"> </w:instrText>
        </w:r>
        <w:r w:rsidRPr="00104101">
          <w:rPr>
            <w:rStyle w:val="Hyperlink"/>
            <w:noProof/>
          </w:rPr>
          <w:fldChar w:fldCharType="separate"/>
        </w:r>
        <w:r w:rsidRPr="00104101">
          <w:rPr>
            <w:rStyle w:val="Hyperlink"/>
            <w:noProof/>
          </w:rPr>
          <w:t>1.3</w:t>
        </w:r>
        <w:r>
          <w:rPr>
            <w:rFonts w:eastAsiaTheme="minorEastAsia"/>
            <w:noProof/>
          </w:rPr>
          <w:tab/>
        </w:r>
        <w:r w:rsidRPr="00104101">
          <w:rPr>
            <w:rStyle w:val="Hyperlink"/>
            <w:noProof/>
          </w:rPr>
          <w:t>OCP Configurations Supported</w:t>
        </w:r>
        <w:r>
          <w:rPr>
            <w:noProof/>
            <w:webHidden/>
          </w:rPr>
          <w:tab/>
        </w:r>
        <w:r>
          <w:rPr>
            <w:noProof/>
            <w:webHidden/>
          </w:rPr>
          <w:fldChar w:fldCharType="begin"/>
        </w:r>
        <w:r>
          <w:rPr>
            <w:noProof/>
            <w:webHidden/>
          </w:rPr>
          <w:instrText xml:space="preserve"> PAGEREF _Toc456876474 \h </w:instrText>
        </w:r>
      </w:ins>
      <w:r>
        <w:rPr>
          <w:noProof/>
          <w:webHidden/>
        </w:rPr>
      </w:r>
      <w:r>
        <w:rPr>
          <w:noProof/>
          <w:webHidden/>
        </w:rPr>
        <w:fldChar w:fldCharType="separate"/>
      </w:r>
      <w:ins w:id="11" w:author="ENGR11" w:date="2016-07-21T14:59:00Z">
        <w:r>
          <w:rPr>
            <w:noProof/>
            <w:webHidden/>
          </w:rPr>
          <w:t>3</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12" w:author="ENGR11" w:date="2016-07-21T14:59:00Z"/>
          <w:rFonts w:eastAsiaTheme="minorEastAsia"/>
          <w:noProof/>
        </w:rPr>
      </w:pPr>
      <w:ins w:id="13"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"_Toc456876475"</w:instrText>
        </w:r>
        <w:r w:rsidRPr="00104101">
          <w:rPr>
            <w:rStyle w:val="Hyperlink"/>
            <w:noProof/>
          </w:rPr>
          <w:instrText xml:space="preserve"> </w:instrText>
        </w:r>
        <w:r w:rsidRPr="00104101">
          <w:rPr>
            <w:rStyle w:val="Hyperlink"/>
            <w:noProof/>
          </w:rPr>
          <w:fldChar w:fldCharType="separate"/>
        </w:r>
        <w:r w:rsidRPr="00104101">
          <w:rPr>
            <w:rStyle w:val="Hyperlink"/>
            <w:noProof/>
          </w:rPr>
          <w:t>1.4</w:t>
        </w:r>
        <w:r>
          <w:rPr>
            <w:rFonts w:eastAsiaTheme="minorEastAsia"/>
            <w:noProof/>
          </w:rPr>
          <w:tab/>
        </w:r>
        <w:r w:rsidRPr="00104101">
          <w:rPr>
            <w:rStyle w:val="Hyperlink"/>
            <w:noProof/>
          </w:rPr>
          <w:t>OCP Protocol Overview</w:t>
        </w:r>
        <w:r>
          <w:rPr>
            <w:noProof/>
            <w:webHidden/>
          </w:rPr>
          <w:tab/>
        </w:r>
        <w:r>
          <w:rPr>
            <w:noProof/>
            <w:webHidden/>
          </w:rPr>
          <w:fldChar w:fldCharType="begin"/>
        </w:r>
        <w:r>
          <w:rPr>
            <w:noProof/>
            <w:webHidden/>
          </w:rPr>
          <w:instrText xml:space="preserve"> PAGEREF _Toc456876475 \h </w:instrText>
        </w:r>
      </w:ins>
      <w:r>
        <w:rPr>
          <w:noProof/>
          <w:webHidden/>
        </w:rPr>
      </w:r>
      <w:r>
        <w:rPr>
          <w:noProof/>
          <w:webHidden/>
        </w:rPr>
        <w:fldChar w:fldCharType="separate"/>
      </w:r>
      <w:ins w:id="14" w:author="ENGR11" w:date="2016-07-21T14:59:00Z">
        <w:r>
          <w:rPr>
            <w:noProof/>
            <w:webHidden/>
          </w:rPr>
          <w:t>5</w:t>
        </w:r>
        <w:r>
          <w:rPr>
            <w:noProof/>
            <w:webHidden/>
          </w:rPr>
          <w:fldChar w:fldCharType="end"/>
        </w:r>
        <w:r w:rsidRPr="00104101">
          <w:rPr>
            <w:rStyle w:val="Hyperlink"/>
            <w:noProof/>
          </w:rPr>
          <w:fldChar w:fldCharType="end"/>
        </w:r>
      </w:ins>
    </w:p>
    <w:p w:rsidR="00D528F7" w:rsidRDefault="00D528F7">
      <w:pPr>
        <w:pStyle w:val="TOC1"/>
        <w:tabs>
          <w:tab w:val="left" w:pos="440"/>
          <w:tab w:val="right" w:leader="dot" w:pos="9350"/>
        </w:tabs>
        <w:rPr>
          <w:ins w:id="15" w:author="ENGR11" w:date="2016-07-21T14:59:00Z"/>
          <w:rFonts w:eastAsiaTheme="minorEastAsia"/>
          <w:noProof/>
        </w:rPr>
      </w:pPr>
      <w:ins w:id="16"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"_Toc456876476"</w:instrText>
        </w:r>
        <w:r w:rsidRPr="00104101">
          <w:rPr>
            <w:rStyle w:val="Hyperlink"/>
            <w:noProof/>
          </w:rPr>
          <w:instrText xml:space="preserve"> </w:instrText>
        </w:r>
        <w:r w:rsidRPr="00104101">
          <w:rPr>
            <w:rStyle w:val="Hyperlink"/>
            <w:noProof/>
          </w:rPr>
          <w:fldChar w:fldCharType="separate"/>
        </w:r>
        <w:r w:rsidRPr="00104101">
          <w:rPr>
            <w:rStyle w:val="Hyperlink"/>
            <w:noProof/>
          </w:rPr>
          <w:t>2</w:t>
        </w:r>
        <w:r>
          <w:rPr>
            <w:rFonts w:eastAsiaTheme="minorEastAsia"/>
            <w:noProof/>
          </w:rPr>
          <w:tab/>
        </w:r>
        <w:r w:rsidRPr="00104101">
          <w:rPr>
            <w:rStyle w:val="Hyperlink"/>
            <w:noProof/>
          </w:rPr>
          <w:t>Microarchitecture</w:t>
        </w:r>
        <w:r>
          <w:rPr>
            <w:noProof/>
            <w:webHidden/>
          </w:rPr>
          <w:tab/>
        </w:r>
        <w:r>
          <w:rPr>
            <w:noProof/>
            <w:webHidden/>
          </w:rPr>
          <w:fldChar w:fldCharType="begin"/>
        </w:r>
        <w:r>
          <w:rPr>
            <w:noProof/>
            <w:webHidden/>
          </w:rPr>
          <w:instrText xml:space="preserve"> PAGEREF _Toc456876476 \h </w:instrText>
        </w:r>
      </w:ins>
      <w:r>
        <w:rPr>
          <w:noProof/>
          <w:webHidden/>
        </w:rPr>
      </w:r>
      <w:r>
        <w:rPr>
          <w:noProof/>
          <w:webHidden/>
        </w:rPr>
        <w:fldChar w:fldCharType="separate"/>
      </w:r>
      <w:ins w:id="17" w:author="ENGR11" w:date="2016-07-21T14:59:00Z">
        <w:r>
          <w:rPr>
            <w:noProof/>
            <w:webHidden/>
          </w:rPr>
          <w:t>8</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18" w:author="ENGR11" w:date="2016-07-21T14:59:00Z"/>
          <w:rFonts w:eastAsiaTheme="minorEastAsia"/>
          <w:noProof/>
        </w:rPr>
      </w:pPr>
      <w:ins w:id="19"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"_Toc456876477"</w:instrText>
        </w:r>
        <w:r w:rsidRPr="00104101">
          <w:rPr>
            <w:rStyle w:val="Hyperlink"/>
            <w:noProof/>
          </w:rPr>
          <w:instrText xml:space="preserve"> </w:instrText>
        </w:r>
        <w:r w:rsidRPr="00104101">
          <w:rPr>
            <w:rStyle w:val="Hyperlink"/>
            <w:noProof/>
          </w:rPr>
          <w:fldChar w:fldCharType="separate"/>
        </w:r>
        <w:r w:rsidRPr="00104101">
          <w:rPr>
            <w:rStyle w:val="Hyperlink"/>
            <w:noProof/>
          </w:rPr>
          <w:t>2.1</w:t>
        </w:r>
        <w:r>
          <w:rPr>
            <w:rFonts w:eastAsiaTheme="minorEastAsia"/>
            <w:noProof/>
          </w:rPr>
          <w:tab/>
        </w:r>
        <w:r w:rsidRPr="00104101">
          <w:rPr>
            <w:rStyle w:val="Hyperlink"/>
            <w:noProof/>
          </w:rPr>
          <w:t>Block Diagram</w:t>
        </w:r>
        <w:r>
          <w:rPr>
            <w:noProof/>
            <w:webHidden/>
          </w:rPr>
          <w:tab/>
        </w:r>
        <w:r>
          <w:rPr>
            <w:noProof/>
            <w:webHidden/>
          </w:rPr>
          <w:fldChar w:fldCharType="begin"/>
        </w:r>
        <w:r>
          <w:rPr>
            <w:noProof/>
            <w:webHidden/>
          </w:rPr>
          <w:instrText xml:space="preserve"> PAGEREF _Toc456876477 \h </w:instrText>
        </w:r>
      </w:ins>
      <w:r>
        <w:rPr>
          <w:noProof/>
          <w:webHidden/>
        </w:rPr>
      </w:r>
      <w:r>
        <w:rPr>
          <w:noProof/>
          <w:webHidden/>
        </w:rPr>
        <w:fldChar w:fldCharType="separate"/>
      </w:r>
      <w:ins w:id="20" w:author="ENGR11" w:date="2016-07-21T14:59:00Z">
        <w:r>
          <w:rPr>
            <w:noProof/>
            <w:webHidden/>
          </w:rPr>
          <w:t>8</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21" w:author="ENGR11" w:date="2016-07-21T14:59:00Z"/>
          <w:rFonts w:eastAsiaTheme="minorEastAsia"/>
          <w:noProof/>
        </w:rPr>
      </w:pPr>
      <w:ins w:id="22"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"_Toc456876478"</w:instrText>
        </w:r>
        <w:r w:rsidRPr="00104101">
          <w:rPr>
            <w:rStyle w:val="Hyperlink"/>
            <w:noProof/>
          </w:rPr>
          <w:instrText xml:space="preserve"> </w:instrText>
        </w:r>
        <w:r w:rsidRPr="00104101">
          <w:rPr>
            <w:rStyle w:val="Hyperlink"/>
            <w:noProof/>
          </w:rPr>
          <w:fldChar w:fldCharType="separate"/>
        </w:r>
        <w:r w:rsidRPr="00104101">
          <w:rPr>
            <w:rStyle w:val="Hyperlink"/>
            <w:noProof/>
          </w:rPr>
          <w:t>2.2</w:t>
        </w:r>
        <w:r>
          <w:rPr>
            <w:rFonts w:eastAsiaTheme="minorEastAsia"/>
            <w:noProof/>
          </w:rPr>
          <w:tab/>
        </w:r>
        <w:r w:rsidRPr="00104101">
          <w:rPr>
            <w:rStyle w:val="Hyperlink"/>
            <w:noProof/>
          </w:rPr>
          <w:t>Block Details</w:t>
        </w:r>
        <w:r>
          <w:rPr>
            <w:noProof/>
            <w:webHidden/>
          </w:rPr>
          <w:tab/>
        </w:r>
        <w:r>
          <w:rPr>
            <w:noProof/>
            <w:webHidden/>
          </w:rPr>
          <w:fldChar w:fldCharType="begin"/>
        </w:r>
        <w:r>
          <w:rPr>
            <w:noProof/>
            <w:webHidden/>
          </w:rPr>
          <w:instrText xml:space="preserve"> PAGEREF _Toc456876478 \h </w:instrText>
        </w:r>
      </w:ins>
      <w:r>
        <w:rPr>
          <w:noProof/>
          <w:webHidden/>
        </w:rPr>
      </w:r>
      <w:r>
        <w:rPr>
          <w:noProof/>
          <w:webHidden/>
        </w:rPr>
        <w:fldChar w:fldCharType="separate"/>
      </w:r>
      <w:ins w:id="23" w:author="ENGR11" w:date="2016-07-21T14:59:00Z">
        <w:r>
          <w:rPr>
            <w:noProof/>
            <w:webHidden/>
          </w:rPr>
          <w:t>9</w:t>
        </w:r>
        <w:r>
          <w:rPr>
            <w:noProof/>
            <w:webHidden/>
          </w:rPr>
          <w:fldChar w:fldCharType="end"/>
        </w:r>
        <w:r w:rsidRPr="00104101">
          <w:rPr>
            <w:rStyle w:val="Hyperlink"/>
            <w:noProof/>
          </w:rPr>
          <w:fldChar w:fldCharType="end"/>
        </w:r>
      </w:ins>
    </w:p>
    <w:p w:rsidR="00D528F7" w:rsidRDefault="00D528F7">
      <w:pPr>
        <w:pStyle w:val="TOC1"/>
        <w:tabs>
          <w:tab w:val="left" w:pos="440"/>
          <w:tab w:val="right" w:leader="dot" w:pos="9350"/>
        </w:tabs>
        <w:rPr>
          <w:ins w:id="24" w:author="ENGR11" w:date="2016-07-21T14:59:00Z"/>
          <w:rFonts w:eastAsiaTheme="minorEastAsia"/>
          <w:noProof/>
        </w:rPr>
      </w:pPr>
      <w:ins w:id="25"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"_Toc456876479"</w:instrText>
        </w:r>
        <w:r w:rsidRPr="00104101">
          <w:rPr>
            <w:rStyle w:val="Hyperlink"/>
            <w:noProof/>
          </w:rPr>
          <w:instrText xml:space="preserve"> </w:instrText>
        </w:r>
        <w:r w:rsidRPr="00104101">
          <w:rPr>
            <w:rStyle w:val="Hyperlink"/>
            <w:noProof/>
          </w:rPr>
          <w:fldChar w:fldCharType="separate"/>
        </w:r>
        <w:r w:rsidRPr="00104101">
          <w:rPr>
            <w:rStyle w:val="Hyperlink"/>
            <w:noProof/>
          </w:rPr>
          <w:t>3</w:t>
        </w:r>
        <w:r>
          <w:rPr>
            <w:rFonts w:eastAsiaTheme="minorEastAsia"/>
            <w:noProof/>
          </w:rPr>
          <w:tab/>
        </w:r>
        <w:r w:rsidRPr="00104101">
          <w:rPr>
            <w:rStyle w:val="Hyperlink"/>
            <w:noProof/>
          </w:rPr>
          <w:t>Other System Level Considerations</w:t>
        </w:r>
        <w:r>
          <w:rPr>
            <w:noProof/>
            <w:webHidden/>
          </w:rPr>
          <w:tab/>
        </w:r>
        <w:r>
          <w:rPr>
            <w:noProof/>
            <w:webHidden/>
          </w:rPr>
          <w:fldChar w:fldCharType="begin"/>
        </w:r>
        <w:r>
          <w:rPr>
            <w:noProof/>
            <w:webHidden/>
          </w:rPr>
          <w:instrText xml:space="preserve"> PAGEREF _Toc456876479 \h </w:instrText>
        </w:r>
      </w:ins>
      <w:r>
        <w:rPr>
          <w:noProof/>
          <w:webHidden/>
        </w:rPr>
      </w:r>
      <w:r>
        <w:rPr>
          <w:noProof/>
          <w:webHidden/>
        </w:rPr>
        <w:fldChar w:fldCharType="separate"/>
      </w:r>
      <w:ins w:id="26" w:author="ENGR11" w:date="2016-07-21T14:59:00Z">
        <w:r>
          <w:rPr>
            <w:noProof/>
            <w:webHidden/>
          </w:rPr>
          <w:t>15</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27" w:author="ENGR11" w:date="2016-07-21T14:59:00Z"/>
          <w:rFonts w:eastAsiaTheme="minorEastAsia"/>
          <w:noProof/>
        </w:rPr>
      </w:pPr>
      <w:ins w:id="28"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"_Toc456876480"</w:instrText>
        </w:r>
        <w:r w:rsidRPr="00104101">
          <w:rPr>
            <w:rStyle w:val="Hyperlink"/>
            <w:noProof/>
          </w:rPr>
          <w:instrText xml:space="preserve"> </w:instrText>
        </w:r>
        <w:r w:rsidRPr="00104101">
          <w:rPr>
            <w:rStyle w:val="Hyperlink"/>
            <w:noProof/>
          </w:rPr>
          <w:fldChar w:fldCharType="separate"/>
        </w:r>
        <w:r w:rsidRPr="00104101">
          <w:rPr>
            <w:rStyle w:val="Hyperlink"/>
            <w:noProof/>
          </w:rPr>
          <w:t>3.1</w:t>
        </w:r>
        <w:r>
          <w:rPr>
            <w:rFonts w:eastAsiaTheme="minorEastAsia"/>
            <w:noProof/>
          </w:rPr>
          <w:tab/>
        </w:r>
        <w:r w:rsidRPr="00104101">
          <w:rPr>
            <w:rStyle w:val="Hyperlink"/>
            <w:noProof/>
          </w:rPr>
          <w:t>Posted writes</w:t>
        </w:r>
        <w:r>
          <w:rPr>
            <w:noProof/>
            <w:webHidden/>
          </w:rPr>
          <w:tab/>
        </w:r>
        <w:r>
          <w:rPr>
            <w:noProof/>
            <w:webHidden/>
          </w:rPr>
          <w:fldChar w:fldCharType="begin"/>
        </w:r>
        <w:r>
          <w:rPr>
            <w:noProof/>
            <w:webHidden/>
          </w:rPr>
          <w:instrText xml:space="preserve"> PAGEREF _Toc456876480 \h </w:instrText>
        </w:r>
      </w:ins>
      <w:r>
        <w:rPr>
          <w:noProof/>
          <w:webHidden/>
        </w:rPr>
      </w:r>
      <w:r>
        <w:rPr>
          <w:noProof/>
          <w:webHidden/>
        </w:rPr>
        <w:fldChar w:fldCharType="separate"/>
      </w:r>
      <w:ins w:id="29" w:author="ENGR11" w:date="2016-07-21T14:59:00Z">
        <w:r>
          <w:rPr>
            <w:noProof/>
            <w:webHidden/>
          </w:rPr>
          <w:t>15</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30" w:author="ENGR11" w:date="2016-07-21T14:59:00Z"/>
          <w:rFonts w:eastAsiaTheme="minorEastAsia"/>
          <w:noProof/>
        </w:rPr>
      </w:pPr>
      <w:ins w:id="31"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"_Toc456876481"</w:instrText>
        </w:r>
        <w:r w:rsidRPr="00104101">
          <w:rPr>
            <w:rStyle w:val="Hyperlink"/>
            <w:noProof/>
          </w:rPr>
          <w:instrText xml:space="preserve"> </w:instrText>
        </w:r>
        <w:r w:rsidRPr="00104101">
          <w:rPr>
            <w:rStyle w:val="Hyperlink"/>
            <w:noProof/>
          </w:rPr>
          <w:fldChar w:fldCharType="separate"/>
        </w:r>
        <w:r w:rsidRPr="00104101">
          <w:rPr>
            <w:rStyle w:val="Hyperlink"/>
            <w:noProof/>
          </w:rPr>
          <w:t>3.2</w:t>
        </w:r>
        <w:r>
          <w:rPr>
            <w:rFonts w:eastAsiaTheme="minorEastAsia"/>
            <w:noProof/>
          </w:rPr>
          <w:tab/>
        </w:r>
        <w:r w:rsidRPr="00104101">
          <w:rPr>
            <w:rStyle w:val="Hyperlink"/>
            <w:noProof/>
          </w:rPr>
          <w:t>Byte enables</w:t>
        </w:r>
        <w:r>
          <w:rPr>
            <w:noProof/>
            <w:webHidden/>
          </w:rPr>
          <w:tab/>
        </w:r>
        <w:r>
          <w:rPr>
            <w:noProof/>
            <w:webHidden/>
          </w:rPr>
          <w:fldChar w:fldCharType="begin"/>
        </w:r>
        <w:r>
          <w:rPr>
            <w:noProof/>
            <w:webHidden/>
          </w:rPr>
          <w:instrText xml:space="preserve"> PAGEREF _Toc456876481 \h </w:instrText>
        </w:r>
      </w:ins>
      <w:r>
        <w:rPr>
          <w:noProof/>
          <w:webHidden/>
        </w:rPr>
      </w:r>
      <w:r>
        <w:rPr>
          <w:noProof/>
          <w:webHidden/>
        </w:rPr>
        <w:fldChar w:fldCharType="separate"/>
      </w:r>
      <w:ins w:id="32" w:author="ENGR11" w:date="2016-07-21T14:59:00Z">
        <w:r>
          <w:rPr>
            <w:noProof/>
            <w:webHidden/>
          </w:rPr>
          <w:t>15</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33" w:author="ENGR11" w:date="2016-07-21T14:59:00Z"/>
          <w:rFonts w:eastAsiaTheme="minorEastAsia"/>
          <w:noProof/>
        </w:rPr>
      </w:pPr>
      <w:ins w:id="34"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"_Toc456876482"</w:instrText>
        </w:r>
        <w:r w:rsidRPr="00104101">
          <w:rPr>
            <w:rStyle w:val="Hyperlink"/>
            <w:noProof/>
          </w:rPr>
          <w:instrText xml:space="preserve"> </w:instrText>
        </w:r>
        <w:r w:rsidRPr="00104101">
          <w:rPr>
            <w:rStyle w:val="Hyperlink"/>
            <w:noProof/>
          </w:rPr>
          <w:fldChar w:fldCharType="separate"/>
        </w:r>
        <w:r w:rsidRPr="00104101">
          <w:rPr>
            <w:rStyle w:val="Hyperlink"/>
            <w:noProof/>
          </w:rPr>
          <w:t>3.3</w:t>
        </w:r>
        <w:r>
          <w:rPr>
            <w:rFonts w:eastAsiaTheme="minorEastAsia"/>
            <w:noProof/>
          </w:rPr>
          <w:tab/>
        </w:r>
        <w:r w:rsidRPr="00104101">
          <w:rPr>
            <w:rStyle w:val="Hyperlink"/>
            <w:noProof/>
          </w:rPr>
          <w:t>Width conversion</w:t>
        </w:r>
        <w:r>
          <w:rPr>
            <w:noProof/>
            <w:webHidden/>
          </w:rPr>
          <w:tab/>
        </w:r>
        <w:r>
          <w:rPr>
            <w:noProof/>
            <w:webHidden/>
          </w:rPr>
          <w:fldChar w:fldCharType="begin"/>
        </w:r>
        <w:r>
          <w:rPr>
            <w:noProof/>
            <w:webHidden/>
          </w:rPr>
          <w:instrText xml:space="preserve"> PAGEREF _Toc456876482 \h </w:instrText>
        </w:r>
      </w:ins>
      <w:r>
        <w:rPr>
          <w:noProof/>
          <w:webHidden/>
        </w:rPr>
      </w:r>
      <w:r>
        <w:rPr>
          <w:noProof/>
          <w:webHidden/>
        </w:rPr>
        <w:fldChar w:fldCharType="separate"/>
      </w:r>
      <w:ins w:id="35" w:author="ENGR11" w:date="2016-07-21T14:59:00Z">
        <w:r>
          <w:rPr>
            <w:noProof/>
            <w:webHidden/>
          </w:rPr>
          <w:t>16</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36" w:author="ENGR11" w:date="2016-07-21T14:59:00Z"/>
          <w:rFonts w:eastAsiaTheme="minorEastAsia"/>
          <w:noProof/>
        </w:rPr>
      </w:pPr>
      <w:ins w:id="37"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"_Toc456876483"</w:instrText>
        </w:r>
        <w:r w:rsidRPr="00104101">
          <w:rPr>
            <w:rStyle w:val="Hyperlink"/>
            <w:noProof/>
          </w:rPr>
          <w:instrText xml:space="preserve"> </w:instrText>
        </w:r>
        <w:r w:rsidRPr="00104101">
          <w:rPr>
            <w:rStyle w:val="Hyperlink"/>
            <w:noProof/>
          </w:rPr>
          <w:fldChar w:fldCharType="separate"/>
        </w:r>
        <w:r w:rsidRPr="00104101">
          <w:rPr>
            <w:rStyle w:val="Hyperlink"/>
            <w:noProof/>
          </w:rPr>
          <w:t>3.4</w:t>
        </w:r>
        <w:r>
          <w:rPr>
            <w:rFonts w:eastAsiaTheme="minorEastAsia"/>
            <w:noProof/>
          </w:rPr>
          <w:tab/>
        </w:r>
        <w:r w:rsidRPr="00104101">
          <w:rPr>
            <w:rStyle w:val="Hyperlink"/>
            <w:noProof/>
          </w:rPr>
          <w:t>Ordering</w:t>
        </w:r>
        <w:r>
          <w:rPr>
            <w:noProof/>
            <w:webHidden/>
          </w:rPr>
          <w:tab/>
        </w:r>
        <w:r>
          <w:rPr>
            <w:noProof/>
            <w:webHidden/>
          </w:rPr>
          <w:fldChar w:fldCharType="begin"/>
        </w:r>
        <w:r>
          <w:rPr>
            <w:noProof/>
            <w:webHidden/>
          </w:rPr>
          <w:instrText xml:space="preserve"> PAGEREF _Toc456876483 \h </w:instrText>
        </w:r>
      </w:ins>
      <w:r>
        <w:rPr>
          <w:noProof/>
          <w:webHidden/>
        </w:rPr>
      </w:r>
      <w:r>
        <w:rPr>
          <w:noProof/>
          <w:webHidden/>
        </w:rPr>
        <w:fldChar w:fldCharType="separate"/>
      </w:r>
      <w:ins w:id="38" w:author="ENGR11" w:date="2016-07-21T14:59:00Z">
        <w:r>
          <w:rPr>
            <w:noProof/>
            <w:webHidden/>
          </w:rPr>
          <w:t>16</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39" w:author="ENGR11" w:date="2016-07-21T14:59:00Z"/>
          <w:rFonts w:eastAsiaTheme="minorEastAsia"/>
          <w:noProof/>
        </w:rPr>
      </w:pPr>
      <w:ins w:id="40"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"_Toc456876484"</w:instrText>
        </w:r>
        <w:r w:rsidRPr="00104101">
          <w:rPr>
            <w:rStyle w:val="Hyperlink"/>
            <w:noProof/>
          </w:rPr>
          <w:instrText xml:space="preserve"> </w:instrText>
        </w:r>
        <w:r w:rsidRPr="00104101">
          <w:rPr>
            <w:rStyle w:val="Hyperlink"/>
            <w:noProof/>
          </w:rPr>
          <w:fldChar w:fldCharType="separate"/>
        </w:r>
        <w:r w:rsidRPr="00104101">
          <w:rPr>
            <w:rStyle w:val="Hyperlink"/>
            <w:noProof/>
          </w:rPr>
          <w:t>3.5</w:t>
        </w:r>
        <w:r>
          <w:rPr>
            <w:rFonts w:eastAsiaTheme="minorEastAsia"/>
            <w:noProof/>
          </w:rPr>
          <w:tab/>
        </w:r>
        <w:r w:rsidRPr="00104101">
          <w:rPr>
            <w:rStyle w:val="Hyperlink"/>
            <w:noProof/>
          </w:rPr>
          <w:t>MDataInfo and WUSER interoperability</w:t>
        </w:r>
        <w:r>
          <w:rPr>
            <w:noProof/>
            <w:webHidden/>
          </w:rPr>
          <w:tab/>
        </w:r>
        <w:r>
          <w:rPr>
            <w:noProof/>
            <w:webHidden/>
          </w:rPr>
          <w:fldChar w:fldCharType="begin"/>
        </w:r>
        <w:r>
          <w:rPr>
            <w:noProof/>
            <w:webHidden/>
          </w:rPr>
          <w:instrText xml:space="preserve"> PAGEREF _Toc456876484 \h </w:instrText>
        </w:r>
      </w:ins>
      <w:r>
        <w:rPr>
          <w:noProof/>
          <w:webHidden/>
        </w:rPr>
      </w:r>
      <w:r>
        <w:rPr>
          <w:noProof/>
          <w:webHidden/>
        </w:rPr>
        <w:fldChar w:fldCharType="separate"/>
      </w:r>
      <w:ins w:id="41" w:author="ENGR11" w:date="2016-07-21T14:59:00Z">
        <w:r>
          <w:rPr>
            <w:noProof/>
            <w:webHidden/>
          </w:rPr>
          <w:t>16</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42" w:author="ENGR11" w:date="2016-07-21T14:59:00Z"/>
          <w:rFonts w:eastAsiaTheme="minorEastAsia"/>
          <w:noProof/>
        </w:rPr>
      </w:pPr>
      <w:ins w:id="43"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"_Toc456876485"</w:instrText>
        </w:r>
        <w:r w:rsidRPr="00104101">
          <w:rPr>
            <w:rStyle w:val="Hyperlink"/>
            <w:noProof/>
          </w:rPr>
          <w:instrText xml:space="preserve"> </w:instrText>
        </w:r>
        <w:r w:rsidRPr="00104101">
          <w:rPr>
            <w:rStyle w:val="Hyperlink"/>
            <w:noProof/>
          </w:rPr>
          <w:fldChar w:fldCharType="separate"/>
        </w:r>
        <w:r w:rsidRPr="00104101">
          <w:rPr>
            <w:rStyle w:val="Hyperlink"/>
            <w:noProof/>
          </w:rPr>
          <w:t>3.6</w:t>
        </w:r>
        <w:r>
          <w:rPr>
            <w:rFonts w:eastAsiaTheme="minorEastAsia"/>
            <w:noProof/>
          </w:rPr>
          <w:tab/>
        </w:r>
        <w:r w:rsidRPr="00104101">
          <w:rPr>
            <w:rStyle w:val="Hyperlink"/>
            <w:noProof/>
          </w:rPr>
          <w:t>Reuse Considerations</w:t>
        </w:r>
        <w:r>
          <w:rPr>
            <w:noProof/>
            <w:webHidden/>
          </w:rPr>
          <w:tab/>
        </w:r>
        <w:r>
          <w:rPr>
            <w:noProof/>
            <w:webHidden/>
          </w:rPr>
          <w:fldChar w:fldCharType="begin"/>
        </w:r>
        <w:r>
          <w:rPr>
            <w:noProof/>
            <w:webHidden/>
          </w:rPr>
          <w:instrText xml:space="preserve"> PAGEREF _Toc456876485 \h </w:instrText>
        </w:r>
      </w:ins>
      <w:r>
        <w:rPr>
          <w:noProof/>
          <w:webHidden/>
        </w:rPr>
      </w:r>
      <w:r>
        <w:rPr>
          <w:noProof/>
          <w:webHidden/>
        </w:rPr>
        <w:fldChar w:fldCharType="separate"/>
      </w:r>
      <w:ins w:id="44" w:author="ENGR11" w:date="2016-07-21T14:59:00Z">
        <w:r>
          <w:rPr>
            <w:noProof/>
            <w:webHidden/>
          </w:rPr>
          <w:t>16</w:t>
        </w:r>
        <w:r>
          <w:rPr>
            <w:noProof/>
            <w:webHidden/>
          </w:rPr>
          <w:fldChar w:fldCharType="end"/>
        </w:r>
        <w:r w:rsidRPr="00104101">
          <w:rPr>
            <w:rStyle w:val="Hyperlink"/>
            <w:noProof/>
          </w:rPr>
          <w:fldChar w:fldCharType="end"/>
        </w:r>
      </w:ins>
    </w:p>
    <w:p w:rsidR="00D528F7" w:rsidRDefault="00D528F7">
      <w:pPr>
        <w:pStyle w:val="TOC1"/>
        <w:tabs>
          <w:tab w:val="left" w:pos="440"/>
          <w:tab w:val="right" w:leader="dot" w:pos="9350"/>
        </w:tabs>
        <w:rPr>
          <w:ins w:id="45" w:author="ENGR11" w:date="2016-07-21T14:59:00Z"/>
          <w:rFonts w:eastAsiaTheme="minorEastAsia"/>
          <w:noProof/>
        </w:rPr>
      </w:pPr>
      <w:ins w:id="46"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"_Toc456876486"</w:instrText>
        </w:r>
        <w:r w:rsidRPr="00104101">
          <w:rPr>
            <w:rStyle w:val="Hyperlink"/>
            <w:noProof/>
          </w:rPr>
          <w:instrText xml:space="preserve"> </w:instrText>
        </w:r>
        <w:r w:rsidRPr="00104101">
          <w:rPr>
            <w:rStyle w:val="Hyperlink"/>
            <w:noProof/>
          </w:rPr>
          <w:fldChar w:fldCharType="separate"/>
        </w:r>
        <w:r w:rsidRPr="00104101">
          <w:rPr>
            <w:rStyle w:val="Hyperlink"/>
            <w:noProof/>
          </w:rPr>
          <w:t>4</w:t>
        </w:r>
        <w:r>
          <w:rPr>
            <w:rFonts w:eastAsiaTheme="minorEastAsia"/>
            <w:noProof/>
          </w:rPr>
          <w:tab/>
        </w:r>
        <w:r w:rsidRPr="00104101">
          <w:rPr>
            <w:rStyle w:val="Hyperlink"/>
            <w:noProof/>
          </w:rPr>
          <w:t>Clocking and Reset</w:t>
        </w:r>
        <w:r>
          <w:rPr>
            <w:noProof/>
            <w:webHidden/>
          </w:rPr>
          <w:tab/>
        </w:r>
        <w:r>
          <w:rPr>
            <w:noProof/>
            <w:webHidden/>
          </w:rPr>
          <w:fldChar w:fldCharType="begin"/>
        </w:r>
        <w:r>
          <w:rPr>
            <w:noProof/>
            <w:webHidden/>
          </w:rPr>
          <w:instrText xml:space="preserve"> PAGEREF _Toc456876486 \h </w:instrText>
        </w:r>
      </w:ins>
      <w:r>
        <w:rPr>
          <w:noProof/>
          <w:webHidden/>
        </w:rPr>
      </w:r>
      <w:r>
        <w:rPr>
          <w:noProof/>
          <w:webHidden/>
        </w:rPr>
        <w:fldChar w:fldCharType="separate"/>
      </w:r>
      <w:ins w:id="47" w:author="ENGR11" w:date="2016-07-21T14:59:00Z">
        <w:r>
          <w:rPr>
            <w:noProof/>
            <w:webHidden/>
          </w:rPr>
          <w:t>18</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48" w:author="ENGR11" w:date="2016-07-21T14:59:00Z"/>
          <w:rFonts w:eastAsiaTheme="minorEastAsia"/>
          <w:noProof/>
        </w:rPr>
      </w:pPr>
      <w:ins w:id="49"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"_Toc456876487"</w:instrText>
        </w:r>
        <w:r w:rsidRPr="00104101">
          <w:rPr>
            <w:rStyle w:val="Hyperlink"/>
            <w:noProof/>
          </w:rPr>
          <w:instrText xml:space="preserve"> </w:instrText>
        </w:r>
        <w:r w:rsidRPr="00104101">
          <w:rPr>
            <w:rStyle w:val="Hyperlink"/>
            <w:noProof/>
          </w:rPr>
          <w:fldChar w:fldCharType="separate"/>
        </w:r>
        <w:r w:rsidRPr="00104101">
          <w:rPr>
            <w:rStyle w:val="Hyperlink"/>
            <w:noProof/>
          </w:rPr>
          <w:t>4.1</w:t>
        </w:r>
        <w:r>
          <w:rPr>
            <w:rFonts w:eastAsiaTheme="minorEastAsia"/>
            <w:noProof/>
          </w:rPr>
          <w:tab/>
        </w:r>
        <w:r w:rsidRPr="00104101">
          <w:rPr>
            <w:rStyle w:val="Hyperlink"/>
            <w:noProof/>
          </w:rPr>
          <w:t>Clocking</w:t>
        </w:r>
        <w:r>
          <w:rPr>
            <w:noProof/>
            <w:webHidden/>
          </w:rPr>
          <w:tab/>
        </w:r>
        <w:r>
          <w:rPr>
            <w:noProof/>
            <w:webHidden/>
          </w:rPr>
          <w:fldChar w:fldCharType="begin"/>
        </w:r>
        <w:r>
          <w:rPr>
            <w:noProof/>
            <w:webHidden/>
          </w:rPr>
          <w:instrText xml:space="preserve"> PAGEREF _Toc456876487 \h </w:instrText>
        </w:r>
      </w:ins>
      <w:r>
        <w:rPr>
          <w:noProof/>
          <w:webHidden/>
        </w:rPr>
      </w:r>
      <w:r>
        <w:rPr>
          <w:noProof/>
          <w:webHidden/>
        </w:rPr>
        <w:fldChar w:fldCharType="separate"/>
      </w:r>
      <w:ins w:id="50" w:author="ENGR11" w:date="2016-07-21T14:59:00Z">
        <w:r>
          <w:rPr>
            <w:noProof/>
            <w:webHidden/>
          </w:rPr>
          <w:t>18</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51" w:author="ENGR11" w:date="2016-07-21T14:59:00Z"/>
          <w:rFonts w:eastAsiaTheme="minorEastAsia"/>
          <w:noProof/>
        </w:rPr>
      </w:pPr>
      <w:ins w:id="52"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"_Toc456876488"</w:instrText>
        </w:r>
        <w:r w:rsidRPr="00104101">
          <w:rPr>
            <w:rStyle w:val="Hyperlink"/>
            <w:noProof/>
          </w:rPr>
          <w:instrText xml:space="preserve"> </w:instrText>
        </w:r>
        <w:r w:rsidRPr="00104101">
          <w:rPr>
            <w:rStyle w:val="Hyperlink"/>
            <w:noProof/>
          </w:rPr>
          <w:fldChar w:fldCharType="separate"/>
        </w:r>
        <w:r w:rsidRPr="00104101">
          <w:rPr>
            <w:rStyle w:val="Hyperlink"/>
            <w:noProof/>
          </w:rPr>
          <w:t>4.2</w:t>
        </w:r>
        <w:r>
          <w:rPr>
            <w:rFonts w:eastAsiaTheme="minorEastAsia"/>
            <w:noProof/>
          </w:rPr>
          <w:tab/>
        </w:r>
        <w:r w:rsidRPr="00104101">
          <w:rPr>
            <w:rStyle w:val="Hyperlink"/>
            <w:noProof/>
          </w:rPr>
          <w:t>Reset</w:t>
        </w:r>
        <w:r>
          <w:rPr>
            <w:noProof/>
            <w:webHidden/>
          </w:rPr>
          <w:tab/>
        </w:r>
        <w:r>
          <w:rPr>
            <w:noProof/>
            <w:webHidden/>
          </w:rPr>
          <w:fldChar w:fldCharType="begin"/>
        </w:r>
        <w:r>
          <w:rPr>
            <w:noProof/>
            <w:webHidden/>
          </w:rPr>
          <w:instrText xml:space="preserve"> PAGEREF _Toc456876488 \h </w:instrText>
        </w:r>
      </w:ins>
      <w:r>
        <w:rPr>
          <w:noProof/>
          <w:webHidden/>
        </w:rPr>
      </w:r>
      <w:r>
        <w:rPr>
          <w:noProof/>
          <w:webHidden/>
        </w:rPr>
        <w:fldChar w:fldCharType="separate"/>
      </w:r>
      <w:ins w:id="53" w:author="ENGR11" w:date="2016-07-21T14:59:00Z">
        <w:r>
          <w:rPr>
            <w:noProof/>
            <w:webHidden/>
          </w:rPr>
          <w:t>18</w:t>
        </w:r>
        <w:r>
          <w:rPr>
            <w:noProof/>
            <w:webHidden/>
          </w:rPr>
          <w:fldChar w:fldCharType="end"/>
        </w:r>
        <w:r w:rsidRPr="00104101">
          <w:rPr>
            <w:rStyle w:val="Hyperlink"/>
            <w:noProof/>
          </w:rPr>
          <w:fldChar w:fldCharType="end"/>
        </w:r>
      </w:ins>
    </w:p>
    <w:p w:rsidR="00D528F7" w:rsidRDefault="00D528F7">
      <w:pPr>
        <w:pStyle w:val="TOC1"/>
        <w:tabs>
          <w:tab w:val="left" w:pos="440"/>
          <w:tab w:val="right" w:leader="dot" w:pos="9350"/>
        </w:tabs>
        <w:rPr>
          <w:ins w:id="54" w:author="ENGR11" w:date="2016-07-21T14:59:00Z"/>
          <w:rFonts w:eastAsiaTheme="minorEastAsia"/>
          <w:noProof/>
        </w:rPr>
      </w:pPr>
      <w:ins w:id="55"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"_Toc456876489"</w:instrText>
        </w:r>
        <w:r w:rsidRPr="00104101">
          <w:rPr>
            <w:rStyle w:val="Hyperlink"/>
            <w:noProof/>
          </w:rPr>
          <w:instrText xml:space="preserve"> </w:instrText>
        </w:r>
        <w:r w:rsidRPr="00104101">
          <w:rPr>
            <w:rStyle w:val="Hyperlink"/>
            <w:noProof/>
          </w:rPr>
          <w:fldChar w:fldCharType="separate"/>
        </w:r>
        <w:r w:rsidRPr="00104101">
          <w:rPr>
            <w:rStyle w:val="Hyperlink"/>
            <w:noProof/>
          </w:rPr>
          <w:t>5</w:t>
        </w:r>
        <w:r>
          <w:rPr>
            <w:rFonts w:eastAsiaTheme="minorEastAsia"/>
            <w:noProof/>
          </w:rPr>
          <w:tab/>
        </w:r>
        <w:r w:rsidRPr="00104101">
          <w:rPr>
            <w:rStyle w:val="Hyperlink"/>
            <w:noProof/>
          </w:rPr>
          <w:t>Low Power</w:t>
        </w:r>
        <w:r>
          <w:rPr>
            <w:noProof/>
            <w:webHidden/>
          </w:rPr>
          <w:tab/>
        </w:r>
        <w:r>
          <w:rPr>
            <w:noProof/>
            <w:webHidden/>
          </w:rPr>
          <w:fldChar w:fldCharType="begin"/>
        </w:r>
        <w:r>
          <w:rPr>
            <w:noProof/>
            <w:webHidden/>
          </w:rPr>
          <w:instrText xml:space="preserve"> PAGEREF _Toc456876489 \h </w:instrText>
        </w:r>
      </w:ins>
      <w:r>
        <w:rPr>
          <w:noProof/>
          <w:webHidden/>
        </w:rPr>
      </w:r>
      <w:r>
        <w:rPr>
          <w:noProof/>
          <w:webHidden/>
        </w:rPr>
        <w:fldChar w:fldCharType="separate"/>
      </w:r>
      <w:ins w:id="56" w:author="ENGR11" w:date="2016-07-21T14:59:00Z">
        <w:r>
          <w:rPr>
            <w:noProof/>
            <w:webHidden/>
          </w:rPr>
          <w:t>19</w:t>
        </w:r>
        <w:r>
          <w:rPr>
            <w:noProof/>
            <w:webHidden/>
          </w:rPr>
          <w:fldChar w:fldCharType="end"/>
        </w:r>
        <w:r w:rsidRPr="00104101">
          <w:rPr>
            <w:rStyle w:val="Hyperlink"/>
            <w:noProof/>
          </w:rPr>
          <w:fldChar w:fldCharType="end"/>
        </w:r>
      </w:ins>
    </w:p>
    <w:p w:rsidR="00D528F7" w:rsidRDefault="00D528F7">
      <w:pPr>
        <w:pStyle w:val="TOC2"/>
        <w:tabs>
          <w:tab w:val="left" w:pos="880"/>
          <w:tab w:val="right" w:leader="dot" w:pos="9350"/>
        </w:tabs>
        <w:rPr>
          <w:ins w:id="57" w:author="ENGR11" w:date="2016-07-21T14:59:00Z"/>
          <w:rFonts w:eastAsiaTheme="minorEastAsia"/>
          <w:noProof/>
        </w:rPr>
      </w:pPr>
      <w:ins w:id="58" w:author="ENGR11" w:date="2016-07-21T14:59:00Z">
        <w:r w:rsidRPr="00104101">
          <w:rPr>
            <w:rStyle w:val="Hyperlink"/>
            <w:noProof/>
          </w:rPr>
          <w:fldChar w:fldCharType="begin"/>
        </w:r>
        <w:r w:rsidRPr="00104101">
          <w:rPr>
            <w:rStyle w:val="Hyperlink"/>
            <w:noProof/>
          </w:rPr>
          <w:instrText xml:space="preserve"> </w:instrText>
        </w:r>
        <w:r>
          <w:rPr>
            <w:noProof/>
          </w:rPr>
          <w:instrText>HYPERLINK \l "_Toc456876490"</w:instrText>
        </w:r>
        <w:r w:rsidRPr="00104101">
          <w:rPr>
            <w:rStyle w:val="Hyperlink"/>
            <w:noProof/>
          </w:rPr>
          <w:instrText xml:space="preserve"> </w:instrText>
        </w:r>
        <w:r w:rsidRPr="00104101">
          <w:rPr>
            <w:rStyle w:val="Hyperlink"/>
            <w:noProof/>
          </w:rPr>
          <w:fldChar w:fldCharType="separate"/>
        </w:r>
        <w:r w:rsidRPr="00104101">
          <w:rPr>
            <w:rStyle w:val="Hyperlink"/>
            <w:noProof/>
          </w:rPr>
          <w:t>5.1</w:t>
        </w:r>
        <w:r>
          <w:rPr>
            <w:rFonts w:eastAsiaTheme="minorEastAsia"/>
            <w:noProof/>
          </w:rPr>
          <w:tab/>
        </w:r>
        <w:r w:rsidRPr="00104101">
          <w:rPr>
            <w:rStyle w:val="Hyperlink"/>
            <w:noProof/>
          </w:rPr>
          <w:t>TODO</w:t>
        </w:r>
        <w:r>
          <w:rPr>
            <w:noProof/>
            <w:webHidden/>
          </w:rPr>
          <w:tab/>
        </w:r>
        <w:r>
          <w:rPr>
            <w:noProof/>
            <w:webHidden/>
          </w:rPr>
          <w:fldChar w:fldCharType="begin"/>
        </w:r>
        <w:r>
          <w:rPr>
            <w:noProof/>
            <w:webHidden/>
          </w:rPr>
          <w:instrText xml:space="preserve"> PAGEREF _Toc456876490 \h </w:instrText>
        </w:r>
      </w:ins>
      <w:r>
        <w:rPr>
          <w:noProof/>
          <w:webHidden/>
        </w:rPr>
      </w:r>
      <w:r>
        <w:rPr>
          <w:noProof/>
          <w:webHidden/>
        </w:rPr>
        <w:fldChar w:fldCharType="separate"/>
      </w:r>
      <w:ins w:id="59" w:author="ENGR11" w:date="2016-07-21T14:59:00Z">
        <w:r>
          <w:rPr>
            <w:noProof/>
            <w:webHidden/>
          </w:rPr>
          <w:t>19</w:t>
        </w:r>
        <w:r>
          <w:rPr>
            <w:noProof/>
            <w:webHidden/>
          </w:rPr>
          <w:fldChar w:fldCharType="end"/>
        </w:r>
        <w:r w:rsidRPr="00104101">
          <w:rPr>
            <w:rStyle w:val="Hyperlink"/>
            <w:noProof/>
          </w:rPr>
          <w:fldChar w:fldCharType="end"/>
        </w:r>
      </w:ins>
    </w:p>
    <w:p w:rsidR="00583987" w:rsidDel="00D528F7" w:rsidRDefault="00583987">
      <w:pPr>
        <w:pStyle w:val="TOC1"/>
        <w:tabs>
          <w:tab w:val="left" w:pos="440"/>
          <w:tab w:val="right" w:leader="dot" w:pos="9350"/>
        </w:tabs>
        <w:rPr>
          <w:del w:id="60" w:author="ENGR11" w:date="2016-07-21T14:59:00Z"/>
          <w:rFonts w:eastAsiaTheme="minorEastAsia"/>
          <w:noProof/>
        </w:rPr>
      </w:pPr>
      <w:del w:id="61" w:author="ENGR11" w:date="2016-07-21T14:59:00Z">
        <w:r w:rsidRPr="00D528F7" w:rsidDel="00D528F7">
          <w:rPr>
            <w:rPrChange w:id="62" w:author="ENGR11" w:date="2016-07-21T14:59:00Z">
              <w:rPr>
                <w:rStyle w:val="Hyperlink"/>
                <w:noProof/>
              </w:rPr>
            </w:rPrChange>
          </w:rPr>
          <w:delText>1</w:delText>
        </w:r>
        <w:r w:rsidDel="00D528F7">
          <w:rPr>
            <w:rFonts w:eastAsiaTheme="minorEastAsia"/>
            <w:noProof/>
          </w:rPr>
          <w:tab/>
        </w:r>
        <w:r w:rsidRPr="00D528F7" w:rsidDel="00D528F7">
          <w:rPr>
            <w:rPrChange w:id="63" w:author="ENGR11" w:date="2016-07-21T14:59:00Z">
              <w:rPr>
                <w:rStyle w:val="Hyperlink"/>
                <w:noProof/>
              </w:rPr>
            </w:rPrChange>
          </w:rPr>
          <w:delText>Introduction</w:delText>
        </w:r>
        <w:r w:rsidDel="00D528F7">
          <w:rPr>
            <w:noProof/>
            <w:webHidden/>
          </w:rPr>
          <w:tab/>
          <w:delText>3</w:delText>
        </w:r>
      </w:del>
    </w:p>
    <w:p w:rsidR="00583987" w:rsidDel="00D528F7" w:rsidRDefault="00583987">
      <w:pPr>
        <w:pStyle w:val="TOC2"/>
        <w:tabs>
          <w:tab w:val="left" w:pos="880"/>
          <w:tab w:val="right" w:leader="dot" w:pos="9350"/>
        </w:tabs>
        <w:rPr>
          <w:del w:id="64" w:author="ENGR11" w:date="2016-07-21T14:59:00Z"/>
          <w:rFonts w:eastAsiaTheme="minorEastAsia"/>
          <w:noProof/>
        </w:rPr>
      </w:pPr>
      <w:del w:id="65" w:author="ENGR11" w:date="2016-07-21T14:59:00Z">
        <w:r w:rsidRPr="00D528F7" w:rsidDel="00D528F7">
          <w:rPr>
            <w:rPrChange w:id="66" w:author="ENGR11" w:date="2016-07-21T14:59:00Z">
              <w:rPr>
                <w:rStyle w:val="Hyperlink"/>
                <w:noProof/>
              </w:rPr>
            </w:rPrChange>
          </w:rPr>
          <w:delText>1.1</w:delText>
        </w:r>
        <w:r w:rsidDel="00D528F7">
          <w:rPr>
            <w:rFonts w:eastAsiaTheme="minorEastAsia"/>
            <w:noProof/>
          </w:rPr>
          <w:tab/>
        </w:r>
        <w:r w:rsidRPr="00D528F7" w:rsidDel="00D528F7">
          <w:rPr>
            <w:rPrChange w:id="67" w:author="ENGR11" w:date="2016-07-21T14:59:00Z">
              <w:rPr>
                <w:rStyle w:val="Hyperlink"/>
                <w:noProof/>
              </w:rPr>
            </w:rPrChange>
          </w:rPr>
          <w:delText>Terminology</w:delText>
        </w:r>
        <w:r w:rsidDel="00D528F7">
          <w:rPr>
            <w:noProof/>
            <w:webHidden/>
          </w:rPr>
          <w:tab/>
          <w:delText>3</w:delText>
        </w:r>
      </w:del>
    </w:p>
    <w:p w:rsidR="00583987" w:rsidDel="00D528F7" w:rsidRDefault="00583987">
      <w:pPr>
        <w:pStyle w:val="TOC2"/>
        <w:tabs>
          <w:tab w:val="left" w:pos="880"/>
          <w:tab w:val="right" w:leader="dot" w:pos="9350"/>
        </w:tabs>
        <w:rPr>
          <w:del w:id="68" w:author="ENGR11" w:date="2016-07-21T14:59:00Z"/>
          <w:rFonts w:eastAsiaTheme="minorEastAsia"/>
          <w:noProof/>
        </w:rPr>
      </w:pPr>
      <w:del w:id="69" w:author="ENGR11" w:date="2016-07-21T14:59:00Z">
        <w:r w:rsidRPr="00D528F7" w:rsidDel="00D528F7">
          <w:rPr>
            <w:rPrChange w:id="70" w:author="ENGR11" w:date="2016-07-21T14:59:00Z">
              <w:rPr>
                <w:rStyle w:val="Hyperlink"/>
                <w:noProof/>
              </w:rPr>
            </w:rPrChange>
          </w:rPr>
          <w:delText>1.2</w:delText>
        </w:r>
        <w:r w:rsidDel="00D528F7">
          <w:rPr>
            <w:rFonts w:eastAsiaTheme="minorEastAsia"/>
            <w:noProof/>
          </w:rPr>
          <w:tab/>
        </w:r>
        <w:r w:rsidRPr="00D528F7" w:rsidDel="00D528F7">
          <w:rPr>
            <w:rPrChange w:id="71" w:author="ENGR11" w:date="2016-07-21T14:59:00Z">
              <w:rPr>
                <w:rStyle w:val="Hyperlink"/>
                <w:noProof/>
              </w:rPr>
            </w:rPrChange>
          </w:rPr>
          <w:delText>High Level Requirements</w:delText>
        </w:r>
        <w:r w:rsidDel="00D528F7">
          <w:rPr>
            <w:noProof/>
            <w:webHidden/>
          </w:rPr>
          <w:tab/>
          <w:delText>3</w:delText>
        </w:r>
      </w:del>
    </w:p>
    <w:p w:rsidR="00583987" w:rsidDel="00D528F7" w:rsidRDefault="00583987">
      <w:pPr>
        <w:pStyle w:val="TOC2"/>
        <w:tabs>
          <w:tab w:val="left" w:pos="880"/>
          <w:tab w:val="right" w:leader="dot" w:pos="9350"/>
        </w:tabs>
        <w:rPr>
          <w:del w:id="72" w:author="ENGR11" w:date="2016-07-21T14:59:00Z"/>
          <w:rFonts w:eastAsiaTheme="minorEastAsia"/>
          <w:noProof/>
        </w:rPr>
      </w:pPr>
      <w:del w:id="73" w:author="ENGR11" w:date="2016-07-21T14:59:00Z">
        <w:r w:rsidRPr="00D528F7" w:rsidDel="00D528F7">
          <w:rPr>
            <w:rPrChange w:id="74" w:author="ENGR11" w:date="2016-07-21T14:59:00Z">
              <w:rPr>
                <w:rStyle w:val="Hyperlink"/>
                <w:noProof/>
              </w:rPr>
            </w:rPrChange>
          </w:rPr>
          <w:delText>1.3</w:delText>
        </w:r>
        <w:r w:rsidDel="00D528F7">
          <w:rPr>
            <w:rFonts w:eastAsiaTheme="minorEastAsia"/>
            <w:noProof/>
          </w:rPr>
          <w:tab/>
        </w:r>
        <w:r w:rsidRPr="00D528F7" w:rsidDel="00D528F7">
          <w:rPr>
            <w:rPrChange w:id="75" w:author="ENGR11" w:date="2016-07-21T14:59:00Z">
              <w:rPr>
                <w:rStyle w:val="Hyperlink"/>
                <w:noProof/>
              </w:rPr>
            </w:rPrChange>
          </w:rPr>
          <w:delText>OCP Configurations Supported</w:delText>
        </w:r>
        <w:r w:rsidDel="00D528F7">
          <w:rPr>
            <w:noProof/>
            <w:webHidden/>
          </w:rPr>
          <w:tab/>
          <w:delText>3</w:delText>
        </w:r>
      </w:del>
    </w:p>
    <w:p w:rsidR="00583987" w:rsidDel="00D528F7" w:rsidRDefault="00583987">
      <w:pPr>
        <w:pStyle w:val="TOC2"/>
        <w:tabs>
          <w:tab w:val="left" w:pos="880"/>
          <w:tab w:val="right" w:leader="dot" w:pos="9350"/>
        </w:tabs>
        <w:rPr>
          <w:del w:id="76" w:author="ENGR11" w:date="2016-07-21T14:59:00Z"/>
          <w:rFonts w:eastAsiaTheme="minorEastAsia"/>
          <w:noProof/>
        </w:rPr>
      </w:pPr>
      <w:del w:id="77" w:author="ENGR11" w:date="2016-07-21T14:59:00Z">
        <w:r w:rsidRPr="00D528F7" w:rsidDel="00D528F7">
          <w:rPr>
            <w:rPrChange w:id="78" w:author="ENGR11" w:date="2016-07-21T14:59:00Z">
              <w:rPr>
                <w:rStyle w:val="Hyperlink"/>
                <w:noProof/>
              </w:rPr>
            </w:rPrChange>
          </w:rPr>
          <w:delText>1.4</w:delText>
        </w:r>
        <w:r w:rsidDel="00D528F7">
          <w:rPr>
            <w:rFonts w:eastAsiaTheme="minorEastAsia"/>
            <w:noProof/>
          </w:rPr>
          <w:tab/>
        </w:r>
        <w:r w:rsidRPr="00D528F7" w:rsidDel="00D528F7">
          <w:rPr>
            <w:rPrChange w:id="79" w:author="ENGR11" w:date="2016-07-21T14:59:00Z">
              <w:rPr>
                <w:rStyle w:val="Hyperlink"/>
                <w:noProof/>
              </w:rPr>
            </w:rPrChange>
          </w:rPr>
          <w:delText>OCP Protocol Overview</w:delText>
        </w:r>
        <w:r w:rsidDel="00D528F7">
          <w:rPr>
            <w:noProof/>
            <w:webHidden/>
          </w:rPr>
          <w:tab/>
          <w:delText>5</w:delText>
        </w:r>
      </w:del>
    </w:p>
    <w:p w:rsidR="00583987" w:rsidDel="00D528F7" w:rsidRDefault="00583987">
      <w:pPr>
        <w:pStyle w:val="TOC1"/>
        <w:tabs>
          <w:tab w:val="left" w:pos="440"/>
          <w:tab w:val="right" w:leader="dot" w:pos="9350"/>
        </w:tabs>
        <w:rPr>
          <w:del w:id="80" w:author="ENGR11" w:date="2016-07-21T14:59:00Z"/>
          <w:rFonts w:eastAsiaTheme="minorEastAsia"/>
          <w:noProof/>
        </w:rPr>
      </w:pPr>
      <w:del w:id="81" w:author="ENGR11" w:date="2016-07-21T14:59:00Z">
        <w:r w:rsidRPr="00D528F7" w:rsidDel="00D528F7">
          <w:rPr>
            <w:rPrChange w:id="82" w:author="ENGR11" w:date="2016-07-21T14:59:00Z">
              <w:rPr>
                <w:rStyle w:val="Hyperlink"/>
                <w:noProof/>
              </w:rPr>
            </w:rPrChange>
          </w:rPr>
          <w:delText>2</w:delText>
        </w:r>
        <w:r w:rsidDel="00D528F7">
          <w:rPr>
            <w:rFonts w:eastAsiaTheme="minorEastAsia"/>
            <w:noProof/>
          </w:rPr>
          <w:tab/>
        </w:r>
        <w:r w:rsidRPr="00D528F7" w:rsidDel="00D528F7">
          <w:rPr>
            <w:rPrChange w:id="83" w:author="ENGR11" w:date="2016-07-21T14:59:00Z">
              <w:rPr>
                <w:rStyle w:val="Hyperlink"/>
                <w:noProof/>
              </w:rPr>
            </w:rPrChange>
          </w:rPr>
          <w:delText>Microarchitecture</w:delText>
        </w:r>
        <w:r w:rsidDel="00D528F7">
          <w:rPr>
            <w:noProof/>
            <w:webHidden/>
          </w:rPr>
          <w:tab/>
          <w:delText>8</w:delText>
        </w:r>
      </w:del>
    </w:p>
    <w:p w:rsidR="00583987" w:rsidDel="00D528F7" w:rsidRDefault="00583987">
      <w:pPr>
        <w:pStyle w:val="TOC2"/>
        <w:tabs>
          <w:tab w:val="left" w:pos="880"/>
          <w:tab w:val="right" w:leader="dot" w:pos="9350"/>
        </w:tabs>
        <w:rPr>
          <w:del w:id="84" w:author="ENGR11" w:date="2016-07-21T14:59:00Z"/>
          <w:rFonts w:eastAsiaTheme="minorEastAsia"/>
          <w:noProof/>
        </w:rPr>
      </w:pPr>
      <w:del w:id="85" w:author="ENGR11" w:date="2016-07-21T14:59:00Z">
        <w:r w:rsidRPr="00D528F7" w:rsidDel="00D528F7">
          <w:rPr>
            <w:rPrChange w:id="86" w:author="ENGR11" w:date="2016-07-21T14:59:00Z">
              <w:rPr>
                <w:rStyle w:val="Hyperlink"/>
                <w:noProof/>
              </w:rPr>
            </w:rPrChange>
          </w:rPr>
          <w:delText>2.1</w:delText>
        </w:r>
        <w:r w:rsidDel="00D528F7">
          <w:rPr>
            <w:rFonts w:eastAsiaTheme="minorEastAsia"/>
            <w:noProof/>
          </w:rPr>
          <w:tab/>
        </w:r>
        <w:r w:rsidRPr="00D528F7" w:rsidDel="00D528F7">
          <w:rPr>
            <w:rPrChange w:id="87" w:author="ENGR11" w:date="2016-07-21T14:59:00Z">
              <w:rPr>
                <w:rStyle w:val="Hyperlink"/>
                <w:noProof/>
              </w:rPr>
            </w:rPrChange>
          </w:rPr>
          <w:delText>Block Diagram</w:delText>
        </w:r>
        <w:r w:rsidDel="00D528F7">
          <w:rPr>
            <w:noProof/>
            <w:webHidden/>
          </w:rPr>
          <w:tab/>
          <w:delText>8</w:delText>
        </w:r>
      </w:del>
    </w:p>
    <w:p w:rsidR="00583987" w:rsidDel="00D528F7" w:rsidRDefault="00583987">
      <w:pPr>
        <w:pStyle w:val="TOC2"/>
        <w:tabs>
          <w:tab w:val="left" w:pos="880"/>
          <w:tab w:val="right" w:leader="dot" w:pos="9350"/>
        </w:tabs>
        <w:rPr>
          <w:del w:id="88" w:author="ENGR11" w:date="2016-07-21T14:59:00Z"/>
          <w:rFonts w:eastAsiaTheme="minorEastAsia"/>
          <w:noProof/>
        </w:rPr>
      </w:pPr>
      <w:del w:id="89" w:author="ENGR11" w:date="2016-07-21T14:59:00Z">
        <w:r w:rsidRPr="00D528F7" w:rsidDel="00D528F7">
          <w:rPr>
            <w:rPrChange w:id="90" w:author="ENGR11" w:date="2016-07-21T14:59:00Z">
              <w:rPr>
                <w:rStyle w:val="Hyperlink"/>
                <w:noProof/>
              </w:rPr>
            </w:rPrChange>
          </w:rPr>
          <w:delText>2.2</w:delText>
        </w:r>
        <w:r w:rsidDel="00D528F7">
          <w:rPr>
            <w:rFonts w:eastAsiaTheme="minorEastAsia"/>
            <w:noProof/>
          </w:rPr>
          <w:tab/>
        </w:r>
        <w:r w:rsidRPr="00D528F7" w:rsidDel="00D528F7">
          <w:rPr>
            <w:rPrChange w:id="91" w:author="ENGR11" w:date="2016-07-21T14:59:00Z">
              <w:rPr>
                <w:rStyle w:val="Hyperlink"/>
                <w:noProof/>
              </w:rPr>
            </w:rPrChange>
          </w:rPr>
          <w:delText>Block Details</w:delText>
        </w:r>
        <w:r w:rsidDel="00D528F7">
          <w:rPr>
            <w:noProof/>
            <w:webHidden/>
          </w:rPr>
          <w:tab/>
          <w:delText>9</w:delText>
        </w:r>
      </w:del>
    </w:p>
    <w:p w:rsidR="00583987" w:rsidDel="00D528F7" w:rsidRDefault="00583987">
      <w:pPr>
        <w:pStyle w:val="TOC1"/>
        <w:tabs>
          <w:tab w:val="left" w:pos="440"/>
          <w:tab w:val="right" w:leader="dot" w:pos="9350"/>
        </w:tabs>
        <w:rPr>
          <w:del w:id="92" w:author="ENGR11" w:date="2016-07-21T14:59:00Z"/>
          <w:rFonts w:eastAsiaTheme="minorEastAsia"/>
          <w:noProof/>
        </w:rPr>
      </w:pPr>
      <w:del w:id="93" w:author="ENGR11" w:date="2016-07-21T14:59:00Z">
        <w:r w:rsidRPr="00D528F7" w:rsidDel="00D528F7">
          <w:rPr>
            <w:rPrChange w:id="94" w:author="ENGR11" w:date="2016-07-21T14:59:00Z">
              <w:rPr>
                <w:rStyle w:val="Hyperlink"/>
                <w:noProof/>
              </w:rPr>
            </w:rPrChange>
          </w:rPr>
          <w:delText>3</w:delText>
        </w:r>
        <w:r w:rsidDel="00D528F7">
          <w:rPr>
            <w:rFonts w:eastAsiaTheme="minorEastAsia"/>
            <w:noProof/>
          </w:rPr>
          <w:tab/>
        </w:r>
        <w:r w:rsidRPr="00D528F7" w:rsidDel="00D528F7">
          <w:rPr>
            <w:rPrChange w:id="95" w:author="ENGR11" w:date="2016-07-21T14:59:00Z">
              <w:rPr>
                <w:rStyle w:val="Hyperlink"/>
                <w:noProof/>
              </w:rPr>
            </w:rPrChange>
          </w:rPr>
          <w:delText>Other System Level Considerations</w:delText>
        </w:r>
        <w:r w:rsidDel="00D528F7">
          <w:rPr>
            <w:noProof/>
            <w:webHidden/>
          </w:rPr>
          <w:tab/>
          <w:delText>15</w:delText>
        </w:r>
      </w:del>
    </w:p>
    <w:p w:rsidR="00583987" w:rsidDel="00D528F7" w:rsidRDefault="00583987">
      <w:pPr>
        <w:pStyle w:val="TOC2"/>
        <w:tabs>
          <w:tab w:val="left" w:pos="880"/>
          <w:tab w:val="right" w:leader="dot" w:pos="9350"/>
        </w:tabs>
        <w:rPr>
          <w:del w:id="96" w:author="ENGR11" w:date="2016-07-21T14:59:00Z"/>
          <w:rFonts w:eastAsiaTheme="minorEastAsia"/>
          <w:noProof/>
        </w:rPr>
      </w:pPr>
      <w:del w:id="97" w:author="ENGR11" w:date="2016-07-21T14:59:00Z">
        <w:r w:rsidRPr="00D528F7" w:rsidDel="00D528F7">
          <w:rPr>
            <w:rPrChange w:id="98" w:author="ENGR11" w:date="2016-07-21T14:59:00Z">
              <w:rPr>
                <w:rStyle w:val="Hyperlink"/>
                <w:noProof/>
              </w:rPr>
            </w:rPrChange>
          </w:rPr>
          <w:delText>3.1</w:delText>
        </w:r>
        <w:r w:rsidDel="00D528F7">
          <w:rPr>
            <w:rFonts w:eastAsiaTheme="minorEastAsia"/>
            <w:noProof/>
          </w:rPr>
          <w:tab/>
        </w:r>
        <w:r w:rsidRPr="00D528F7" w:rsidDel="00D528F7">
          <w:rPr>
            <w:rPrChange w:id="99" w:author="ENGR11" w:date="2016-07-21T14:59:00Z">
              <w:rPr>
                <w:rStyle w:val="Hyperlink"/>
                <w:noProof/>
              </w:rPr>
            </w:rPrChange>
          </w:rPr>
          <w:delText>Posted writes</w:delText>
        </w:r>
        <w:r w:rsidDel="00D528F7">
          <w:rPr>
            <w:noProof/>
            <w:webHidden/>
          </w:rPr>
          <w:tab/>
          <w:delText>15</w:delText>
        </w:r>
      </w:del>
    </w:p>
    <w:p w:rsidR="00583987" w:rsidDel="00D528F7" w:rsidRDefault="00583987">
      <w:pPr>
        <w:pStyle w:val="TOC2"/>
        <w:tabs>
          <w:tab w:val="left" w:pos="880"/>
          <w:tab w:val="right" w:leader="dot" w:pos="9350"/>
        </w:tabs>
        <w:rPr>
          <w:del w:id="100" w:author="ENGR11" w:date="2016-07-21T14:59:00Z"/>
          <w:rFonts w:eastAsiaTheme="minorEastAsia"/>
          <w:noProof/>
        </w:rPr>
      </w:pPr>
      <w:del w:id="101" w:author="ENGR11" w:date="2016-07-21T14:59:00Z">
        <w:r w:rsidRPr="00D528F7" w:rsidDel="00D528F7">
          <w:rPr>
            <w:rPrChange w:id="102" w:author="ENGR11" w:date="2016-07-21T14:59:00Z">
              <w:rPr>
                <w:rStyle w:val="Hyperlink"/>
                <w:noProof/>
              </w:rPr>
            </w:rPrChange>
          </w:rPr>
          <w:delText>3.2</w:delText>
        </w:r>
        <w:r w:rsidDel="00D528F7">
          <w:rPr>
            <w:rFonts w:eastAsiaTheme="minorEastAsia"/>
            <w:noProof/>
          </w:rPr>
          <w:tab/>
        </w:r>
        <w:r w:rsidRPr="00D528F7" w:rsidDel="00D528F7">
          <w:rPr>
            <w:rPrChange w:id="103" w:author="ENGR11" w:date="2016-07-21T14:59:00Z">
              <w:rPr>
                <w:rStyle w:val="Hyperlink"/>
                <w:noProof/>
              </w:rPr>
            </w:rPrChange>
          </w:rPr>
          <w:delText>Byte enables</w:delText>
        </w:r>
        <w:r w:rsidDel="00D528F7">
          <w:rPr>
            <w:noProof/>
            <w:webHidden/>
          </w:rPr>
          <w:tab/>
          <w:delText>15</w:delText>
        </w:r>
      </w:del>
    </w:p>
    <w:p w:rsidR="00583987" w:rsidDel="00D528F7" w:rsidRDefault="00583987">
      <w:pPr>
        <w:pStyle w:val="TOC2"/>
        <w:tabs>
          <w:tab w:val="left" w:pos="880"/>
          <w:tab w:val="right" w:leader="dot" w:pos="9350"/>
        </w:tabs>
        <w:rPr>
          <w:del w:id="104" w:author="ENGR11" w:date="2016-07-21T14:59:00Z"/>
          <w:rFonts w:eastAsiaTheme="minorEastAsia"/>
          <w:noProof/>
        </w:rPr>
      </w:pPr>
      <w:del w:id="105" w:author="ENGR11" w:date="2016-07-21T14:59:00Z">
        <w:r w:rsidRPr="00D528F7" w:rsidDel="00D528F7">
          <w:rPr>
            <w:rPrChange w:id="106" w:author="ENGR11" w:date="2016-07-21T14:59:00Z">
              <w:rPr>
                <w:rStyle w:val="Hyperlink"/>
                <w:noProof/>
              </w:rPr>
            </w:rPrChange>
          </w:rPr>
          <w:delText>3.3</w:delText>
        </w:r>
        <w:r w:rsidDel="00D528F7">
          <w:rPr>
            <w:rFonts w:eastAsiaTheme="minorEastAsia"/>
            <w:noProof/>
          </w:rPr>
          <w:tab/>
        </w:r>
        <w:r w:rsidRPr="00D528F7" w:rsidDel="00D528F7">
          <w:rPr>
            <w:rPrChange w:id="107" w:author="ENGR11" w:date="2016-07-21T14:59:00Z">
              <w:rPr>
                <w:rStyle w:val="Hyperlink"/>
                <w:noProof/>
              </w:rPr>
            </w:rPrChange>
          </w:rPr>
          <w:delText>Width conversion</w:delText>
        </w:r>
        <w:r w:rsidDel="00D528F7">
          <w:rPr>
            <w:noProof/>
            <w:webHidden/>
          </w:rPr>
          <w:tab/>
          <w:delText>16</w:delText>
        </w:r>
      </w:del>
    </w:p>
    <w:p w:rsidR="00583987" w:rsidDel="00D528F7" w:rsidRDefault="00583987">
      <w:pPr>
        <w:pStyle w:val="TOC2"/>
        <w:tabs>
          <w:tab w:val="left" w:pos="880"/>
          <w:tab w:val="right" w:leader="dot" w:pos="9350"/>
        </w:tabs>
        <w:rPr>
          <w:del w:id="108" w:author="ENGR11" w:date="2016-07-21T14:59:00Z"/>
          <w:rFonts w:eastAsiaTheme="minorEastAsia"/>
          <w:noProof/>
        </w:rPr>
      </w:pPr>
      <w:del w:id="109" w:author="ENGR11" w:date="2016-07-21T14:59:00Z">
        <w:r w:rsidRPr="00D528F7" w:rsidDel="00D528F7">
          <w:rPr>
            <w:rPrChange w:id="110" w:author="ENGR11" w:date="2016-07-21T14:59:00Z">
              <w:rPr>
                <w:rStyle w:val="Hyperlink"/>
                <w:noProof/>
              </w:rPr>
            </w:rPrChange>
          </w:rPr>
          <w:delText>3.4</w:delText>
        </w:r>
        <w:r w:rsidDel="00D528F7">
          <w:rPr>
            <w:rFonts w:eastAsiaTheme="minorEastAsia"/>
            <w:noProof/>
          </w:rPr>
          <w:tab/>
        </w:r>
        <w:r w:rsidRPr="00D528F7" w:rsidDel="00D528F7">
          <w:rPr>
            <w:rPrChange w:id="111" w:author="ENGR11" w:date="2016-07-21T14:59:00Z">
              <w:rPr>
                <w:rStyle w:val="Hyperlink"/>
                <w:noProof/>
              </w:rPr>
            </w:rPrChange>
          </w:rPr>
          <w:delText>Ordering</w:delText>
        </w:r>
        <w:r w:rsidDel="00D528F7">
          <w:rPr>
            <w:noProof/>
            <w:webHidden/>
          </w:rPr>
          <w:tab/>
          <w:delText>16</w:delText>
        </w:r>
      </w:del>
    </w:p>
    <w:p w:rsidR="00583987" w:rsidDel="00D528F7" w:rsidRDefault="00583987">
      <w:pPr>
        <w:pStyle w:val="TOC2"/>
        <w:tabs>
          <w:tab w:val="left" w:pos="880"/>
          <w:tab w:val="right" w:leader="dot" w:pos="9350"/>
        </w:tabs>
        <w:rPr>
          <w:del w:id="112" w:author="ENGR11" w:date="2016-07-21T14:59:00Z"/>
          <w:rFonts w:eastAsiaTheme="minorEastAsia"/>
          <w:noProof/>
        </w:rPr>
      </w:pPr>
      <w:del w:id="113" w:author="ENGR11" w:date="2016-07-21T14:59:00Z">
        <w:r w:rsidRPr="00D528F7" w:rsidDel="00D528F7">
          <w:rPr>
            <w:rPrChange w:id="114" w:author="ENGR11" w:date="2016-07-21T14:59:00Z">
              <w:rPr>
                <w:rStyle w:val="Hyperlink"/>
                <w:noProof/>
              </w:rPr>
            </w:rPrChange>
          </w:rPr>
          <w:delText>3.5</w:delText>
        </w:r>
        <w:r w:rsidDel="00D528F7">
          <w:rPr>
            <w:rFonts w:eastAsiaTheme="minorEastAsia"/>
            <w:noProof/>
          </w:rPr>
          <w:tab/>
        </w:r>
        <w:r w:rsidRPr="00D528F7" w:rsidDel="00D528F7">
          <w:rPr>
            <w:rPrChange w:id="115" w:author="ENGR11" w:date="2016-07-21T14:59:00Z">
              <w:rPr>
                <w:rStyle w:val="Hyperlink"/>
                <w:noProof/>
              </w:rPr>
            </w:rPrChange>
          </w:rPr>
          <w:delText>Reuse Considerations</w:delText>
        </w:r>
        <w:r w:rsidDel="00D528F7">
          <w:rPr>
            <w:noProof/>
            <w:webHidden/>
          </w:rPr>
          <w:tab/>
          <w:delText>16</w:delText>
        </w:r>
      </w:del>
    </w:p>
    <w:p w:rsidR="00583987" w:rsidDel="00D528F7" w:rsidRDefault="00583987">
      <w:pPr>
        <w:pStyle w:val="TOC1"/>
        <w:tabs>
          <w:tab w:val="left" w:pos="440"/>
          <w:tab w:val="right" w:leader="dot" w:pos="9350"/>
        </w:tabs>
        <w:rPr>
          <w:del w:id="116" w:author="ENGR11" w:date="2016-07-21T14:59:00Z"/>
          <w:rFonts w:eastAsiaTheme="minorEastAsia"/>
          <w:noProof/>
        </w:rPr>
      </w:pPr>
      <w:del w:id="117" w:author="ENGR11" w:date="2016-07-21T14:59:00Z">
        <w:r w:rsidRPr="00D528F7" w:rsidDel="00D528F7">
          <w:rPr>
            <w:rPrChange w:id="118" w:author="ENGR11" w:date="2016-07-21T14:59:00Z">
              <w:rPr>
                <w:rStyle w:val="Hyperlink"/>
                <w:noProof/>
              </w:rPr>
            </w:rPrChange>
          </w:rPr>
          <w:delText>4</w:delText>
        </w:r>
        <w:r w:rsidDel="00D528F7">
          <w:rPr>
            <w:rFonts w:eastAsiaTheme="minorEastAsia"/>
            <w:noProof/>
          </w:rPr>
          <w:tab/>
        </w:r>
        <w:r w:rsidRPr="00D528F7" w:rsidDel="00D528F7">
          <w:rPr>
            <w:rPrChange w:id="119" w:author="ENGR11" w:date="2016-07-21T14:59:00Z">
              <w:rPr>
                <w:rStyle w:val="Hyperlink"/>
                <w:noProof/>
              </w:rPr>
            </w:rPrChange>
          </w:rPr>
          <w:delText>Clocking and Reset</w:delText>
        </w:r>
        <w:r w:rsidDel="00D528F7">
          <w:rPr>
            <w:noProof/>
            <w:webHidden/>
          </w:rPr>
          <w:tab/>
          <w:delText>18</w:delText>
        </w:r>
      </w:del>
    </w:p>
    <w:p w:rsidR="00583987" w:rsidDel="00D528F7" w:rsidRDefault="00583987">
      <w:pPr>
        <w:pStyle w:val="TOC2"/>
        <w:tabs>
          <w:tab w:val="left" w:pos="880"/>
          <w:tab w:val="right" w:leader="dot" w:pos="9350"/>
        </w:tabs>
        <w:rPr>
          <w:del w:id="120" w:author="ENGR11" w:date="2016-07-21T14:59:00Z"/>
          <w:rFonts w:eastAsiaTheme="minorEastAsia"/>
          <w:noProof/>
        </w:rPr>
      </w:pPr>
      <w:del w:id="121" w:author="ENGR11" w:date="2016-07-21T14:59:00Z">
        <w:r w:rsidRPr="00D528F7" w:rsidDel="00D528F7">
          <w:rPr>
            <w:rPrChange w:id="122" w:author="ENGR11" w:date="2016-07-21T14:59:00Z">
              <w:rPr>
                <w:rStyle w:val="Hyperlink"/>
                <w:noProof/>
              </w:rPr>
            </w:rPrChange>
          </w:rPr>
          <w:delText>4.1</w:delText>
        </w:r>
        <w:r w:rsidDel="00D528F7">
          <w:rPr>
            <w:rFonts w:eastAsiaTheme="minorEastAsia"/>
            <w:noProof/>
          </w:rPr>
          <w:tab/>
        </w:r>
        <w:r w:rsidRPr="00D528F7" w:rsidDel="00D528F7">
          <w:rPr>
            <w:rPrChange w:id="123" w:author="ENGR11" w:date="2016-07-21T14:59:00Z">
              <w:rPr>
                <w:rStyle w:val="Hyperlink"/>
                <w:noProof/>
              </w:rPr>
            </w:rPrChange>
          </w:rPr>
          <w:delText>Clocking</w:delText>
        </w:r>
        <w:r w:rsidDel="00D528F7">
          <w:rPr>
            <w:noProof/>
            <w:webHidden/>
          </w:rPr>
          <w:tab/>
          <w:delText>18</w:delText>
        </w:r>
      </w:del>
    </w:p>
    <w:p w:rsidR="00583987" w:rsidDel="00D528F7" w:rsidRDefault="00583987">
      <w:pPr>
        <w:pStyle w:val="TOC2"/>
        <w:tabs>
          <w:tab w:val="left" w:pos="880"/>
          <w:tab w:val="right" w:leader="dot" w:pos="9350"/>
        </w:tabs>
        <w:rPr>
          <w:del w:id="124" w:author="ENGR11" w:date="2016-07-21T14:59:00Z"/>
          <w:rFonts w:eastAsiaTheme="minorEastAsia"/>
          <w:noProof/>
        </w:rPr>
      </w:pPr>
      <w:del w:id="125" w:author="ENGR11" w:date="2016-07-21T14:59:00Z">
        <w:r w:rsidRPr="00D528F7" w:rsidDel="00D528F7">
          <w:rPr>
            <w:rPrChange w:id="126" w:author="ENGR11" w:date="2016-07-21T14:59:00Z">
              <w:rPr>
                <w:rStyle w:val="Hyperlink"/>
                <w:noProof/>
              </w:rPr>
            </w:rPrChange>
          </w:rPr>
          <w:delText>4.2</w:delText>
        </w:r>
        <w:r w:rsidDel="00D528F7">
          <w:rPr>
            <w:rFonts w:eastAsiaTheme="minorEastAsia"/>
            <w:noProof/>
          </w:rPr>
          <w:tab/>
        </w:r>
        <w:r w:rsidRPr="00D528F7" w:rsidDel="00D528F7">
          <w:rPr>
            <w:rPrChange w:id="127" w:author="ENGR11" w:date="2016-07-21T14:59:00Z">
              <w:rPr>
                <w:rStyle w:val="Hyperlink"/>
                <w:noProof/>
              </w:rPr>
            </w:rPrChange>
          </w:rPr>
          <w:delText>Reset</w:delText>
        </w:r>
        <w:r w:rsidDel="00D528F7">
          <w:rPr>
            <w:noProof/>
            <w:webHidden/>
          </w:rPr>
          <w:tab/>
          <w:delText>18</w:delText>
        </w:r>
      </w:del>
    </w:p>
    <w:p w:rsidR="00583987" w:rsidDel="00D528F7" w:rsidRDefault="00583987">
      <w:pPr>
        <w:pStyle w:val="TOC1"/>
        <w:tabs>
          <w:tab w:val="left" w:pos="440"/>
          <w:tab w:val="right" w:leader="dot" w:pos="9350"/>
        </w:tabs>
        <w:rPr>
          <w:del w:id="128" w:author="ENGR11" w:date="2016-07-21T14:59:00Z"/>
          <w:rFonts w:eastAsiaTheme="minorEastAsia"/>
          <w:noProof/>
        </w:rPr>
      </w:pPr>
      <w:del w:id="129" w:author="ENGR11" w:date="2016-07-21T14:59:00Z">
        <w:r w:rsidRPr="00D528F7" w:rsidDel="00D528F7">
          <w:rPr>
            <w:rPrChange w:id="130" w:author="ENGR11" w:date="2016-07-21T14:59:00Z">
              <w:rPr>
                <w:rStyle w:val="Hyperlink"/>
                <w:noProof/>
              </w:rPr>
            </w:rPrChange>
          </w:rPr>
          <w:delText>5</w:delText>
        </w:r>
        <w:r w:rsidDel="00D528F7">
          <w:rPr>
            <w:rFonts w:eastAsiaTheme="minorEastAsia"/>
            <w:noProof/>
          </w:rPr>
          <w:tab/>
        </w:r>
        <w:r w:rsidRPr="00D528F7" w:rsidDel="00D528F7">
          <w:rPr>
            <w:rPrChange w:id="131" w:author="ENGR11" w:date="2016-07-21T14:59:00Z">
              <w:rPr>
                <w:rStyle w:val="Hyperlink"/>
                <w:noProof/>
              </w:rPr>
            </w:rPrChange>
          </w:rPr>
          <w:delText>Low Power</w:delText>
        </w:r>
        <w:r w:rsidDel="00D528F7">
          <w:rPr>
            <w:noProof/>
            <w:webHidden/>
          </w:rPr>
          <w:tab/>
          <w:delText>19</w:delText>
        </w:r>
      </w:del>
    </w:p>
    <w:p w:rsidR="00583987" w:rsidDel="00D528F7" w:rsidRDefault="00583987">
      <w:pPr>
        <w:pStyle w:val="TOC2"/>
        <w:tabs>
          <w:tab w:val="left" w:pos="880"/>
          <w:tab w:val="right" w:leader="dot" w:pos="9350"/>
        </w:tabs>
        <w:rPr>
          <w:del w:id="132" w:author="ENGR11" w:date="2016-07-21T14:59:00Z"/>
          <w:rFonts w:eastAsiaTheme="minorEastAsia"/>
          <w:noProof/>
        </w:rPr>
      </w:pPr>
      <w:del w:id="133" w:author="ENGR11" w:date="2016-07-21T14:59:00Z">
        <w:r w:rsidRPr="00D528F7" w:rsidDel="00D528F7">
          <w:rPr>
            <w:rPrChange w:id="134" w:author="ENGR11" w:date="2016-07-21T14:59:00Z">
              <w:rPr>
                <w:rStyle w:val="Hyperlink"/>
                <w:noProof/>
              </w:rPr>
            </w:rPrChange>
          </w:rPr>
          <w:delText>5.1</w:delText>
        </w:r>
        <w:r w:rsidDel="00D528F7">
          <w:rPr>
            <w:rFonts w:eastAsiaTheme="minorEastAsia"/>
            <w:noProof/>
          </w:rPr>
          <w:tab/>
        </w:r>
        <w:r w:rsidRPr="00D528F7" w:rsidDel="00D528F7">
          <w:rPr>
            <w:rPrChange w:id="135" w:author="ENGR11" w:date="2016-07-21T14:59:00Z">
              <w:rPr>
                <w:rStyle w:val="Hyperlink"/>
                <w:noProof/>
              </w:rPr>
            </w:rPrChange>
          </w:rPr>
          <w:delText>Requirement</w:delText>
        </w:r>
        <w:r w:rsidDel="00D528F7">
          <w:rPr>
            <w:noProof/>
            <w:webHidden/>
          </w:rPr>
          <w:tab/>
          <w:delText>19</w:delText>
        </w:r>
      </w:del>
    </w:p>
    <w:p w:rsidR="00E176BB" w:rsidRDefault="00E176BB" w:rsidP="00E176BB">
      <w:pPr>
        <w:rPr>
          <w:b/>
        </w:rPr>
      </w:pPr>
      <w:r>
        <w:rPr>
          <w:b/>
        </w:rPr>
        <w:fldChar w:fldCharType="end"/>
      </w:r>
    </w:p>
    <w:p w:rsidR="001E0C22" w:rsidRDefault="001E0C22" w:rsidP="00E176BB">
      <w:pPr>
        <w:rPr>
          <w:b/>
        </w:rPr>
      </w:pPr>
    </w:p>
    <w:p w:rsidR="001E0C22" w:rsidRDefault="001E0C22" w:rsidP="001E0C22">
      <w:r>
        <w:br w:type="page"/>
      </w:r>
    </w:p>
    <w:tbl>
      <w:tblPr>
        <w:tblStyle w:val="TableGrid"/>
        <w:tblW w:w="0" w:type="auto"/>
        <w:tblLook w:val="04A0" w:firstRow="1" w:lastRow="0" w:firstColumn="1" w:lastColumn="0" w:noHBand="0" w:noVBand="1"/>
      </w:tblPr>
      <w:tblGrid>
        <w:gridCol w:w="1068"/>
        <w:gridCol w:w="2250"/>
        <w:gridCol w:w="1471"/>
        <w:gridCol w:w="4227"/>
      </w:tblGrid>
      <w:tr w:rsidR="001E0C22" w:rsidTr="001E0C22">
        <w:trPr>
          <w:cnfStyle w:val="100000000000" w:firstRow="1" w:lastRow="0" w:firstColumn="0" w:lastColumn="0" w:oddVBand="0" w:evenVBand="0" w:oddHBand="0" w:evenHBand="0" w:firstRowFirstColumn="0" w:firstRowLastColumn="0" w:lastRowFirstColumn="0" w:lastRowLastColumn="0"/>
          <w:cantSplit/>
          <w:tblHeader/>
        </w:trPr>
        <w:tc>
          <w:tcPr>
            <w:tcW w:w="1068" w:type="dxa"/>
            <w:shd w:val="clear" w:color="auto" w:fill="auto"/>
          </w:tcPr>
          <w:p w:rsidR="001E0C22" w:rsidRPr="00AB4ADB" w:rsidRDefault="001E0C22" w:rsidP="006C4C98">
            <w:pPr>
              <w:rPr>
                <w:color w:val="4F81BD" w:themeColor="accent1"/>
              </w:rPr>
            </w:pPr>
            <w:r w:rsidRPr="00AB4ADB">
              <w:rPr>
                <w:color w:val="4F81BD" w:themeColor="accent1"/>
              </w:rPr>
              <w:lastRenderedPageBreak/>
              <w:t>Revision #</w:t>
            </w:r>
          </w:p>
        </w:tc>
        <w:tc>
          <w:tcPr>
            <w:tcW w:w="2250" w:type="dxa"/>
            <w:shd w:val="clear" w:color="auto" w:fill="auto"/>
          </w:tcPr>
          <w:p w:rsidR="001E0C22" w:rsidRPr="00AB4ADB" w:rsidRDefault="001E0C22" w:rsidP="006C4C98">
            <w:pPr>
              <w:rPr>
                <w:color w:val="4F81BD" w:themeColor="accent1"/>
              </w:rPr>
            </w:pPr>
            <w:r w:rsidRPr="00AB4ADB">
              <w:rPr>
                <w:color w:val="4F81BD" w:themeColor="accent1"/>
              </w:rPr>
              <w:t>Author</w:t>
            </w:r>
          </w:p>
        </w:tc>
        <w:tc>
          <w:tcPr>
            <w:tcW w:w="1471" w:type="dxa"/>
            <w:shd w:val="clear" w:color="auto" w:fill="auto"/>
          </w:tcPr>
          <w:p w:rsidR="001E0C22" w:rsidRPr="00AB4ADB" w:rsidRDefault="001E0C22" w:rsidP="006C4C98">
            <w:pPr>
              <w:rPr>
                <w:color w:val="4F81BD" w:themeColor="accent1"/>
              </w:rPr>
            </w:pPr>
            <w:r w:rsidRPr="00AB4ADB">
              <w:rPr>
                <w:color w:val="4F81BD" w:themeColor="accent1"/>
              </w:rPr>
              <w:t>Date</w:t>
            </w:r>
          </w:p>
        </w:tc>
        <w:tc>
          <w:tcPr>
            <w:tcW w:w="4227" w:type="dxa"/>
            <w:shd w:val="clear" w:color="auto" w:fill="auto"/>
          </w:tcPr>
          <w:p w:rsidR="001E0C22" w:rsidRPr="00AB4ADB" w:rsidRDefault="001E0C22" w:rsidP="006C4C98">
            <w:pPr>
              <w:rPr>
                <w:color w:val="4F81BD" w:themeColor="accent1"/>
              </w:rPr>
            </w:pPr>
            <w:r w:rsidRPr="00AB4ADB">
              <w:rPr>
                <w:color w:val="4F81BD" w:themeColor="accent1"/>
              </w:rPr>
              <w:t>Notes</w:t>
            </w:r>
          </w:p>
        </w:tc>
      </w:tr>
      <w:tr w:rsidR="001E0C22" w:rsidTr="001E0C22">
        <w:trPr>
          <w:cnfStyle w:val="100000000000" w:firstRow="1" w:lastRow="0" w:firstColumn="0" w:lastColumn="0" w:oddVBand="0" w:evenVBand="0" w:oddHBand="0" w:evenHBand="0" w:firstRowFirstColumn="0" w:firstRowLastColumn="0" w:lastRowFirstColumn="0" w:lastRowLastColumn="0"/>
          <w:tblHeader/>
        </w:trPr>
        <w:tc>
          <w:tcPr>
            <w:tcW w:w="1068" w:type="dxa"/>
            <w:shd w:val="clear" w:color="auto" w:fill="auto"/>
          </w:tcPr>
          <w:p w:rsidR="001E0C22" w:rsidRDefault="001E0C22" w:rsidP="006C4C98">
            <w:r>
              <w:t>0.1</w:t>
            </w:r>
          </w:p>
        </w:tc>
        <w:tc>
          <w:tcPr>
            <w:tcW w:w="2250" w:type="dxa"/>
            <w:shd w:val="clear" w:color="auto" w:fill="auto"/>
          </w:tcPr>
          <w:p w:rsidR="001E0C22" w:rsidRDefault="00A22411" w:rsidP="006C4C98">
            <w:r>
              <w:t>Perry Wang</w:t>
            </w:r>
          </w:p>
        </w:tc>
        <w:tc>
          <w:tcPr>
            <w:tcW w:w="1471" w:type="dxa"/>
            <w:shd w:val="clear" w:color="auto" w:fill="auto"/>
          </w:tcPr>
          <w:p w:rsidR="001E0C22" w:rsidRDefault="00C272C0" w:rsidP="006C4C98">
            <w:r>
              <w:t>5/16/2016</w:t>
            </w:r>
          </w:p>
        </w:tc>
        <w:tc>
          <w:tcPr>
            <w:tcW w:w="4227" w:type="dxa"/>
            <w:shd w:val="clear" w:color="auto" w:fill="auto"/>
          </w:tcPr>
          <w:p w:rsidR="001E0C22" w:rsidRDefault="001E0C22" w:rsidP="000750E5">
            <w:r>
              <w:t xml:space="preserve">Initial </w:t>
            </w:r>
            <w:r w:rsidR="000750E5">
              <w:t>Draft</w:t>
            </w:r>
          </w:p>
        </w:tc>
      </w:tr>
      <w:tr w:rsidR="000868EF" w:rsidTr="006C4C98">
        <w:trPr>
          <w:cnfStyle w:val="100000000000" w:firstRow="1" w:lastRow="0" w:firstColumn="0" w:lastColumn="0" w:oddVBand="0" w:evenVBand="0" w:oddHBand="0" w:evenHBand="0" w:firstRowFirstColumn="0" w:firstRowLastColumn="0" w:lastRowFirstColumn="0" w:lastRowLastColumn="0"/>
          <w:tblHeader/>
        </w:trPr>
        <w:tc>
          <w:tcPr>
            <w:tcW w:w="1068" w:type="dxa"/>
            <w:shd w:val="clear" w:color="auto" w:fill="auto"/>
          </w:tcPr>
          <w:p w:rsidR="000868EF" w:rsidRDefault="00C667D8" w:rsidP="006C4C98">
            <w:r>
              <w:t>0.2</w:t>
            </w:r>
          </w:p>
        </w:tc>
        <w:tc>
          <w:tcPr>
            <w:tcW w:w="2250" w:type="dxa"/>
            <w:shd w:val="clear" w:color="auto" w:fill="auto"/>
          </w:tcPr>
          <w:p w:rsidR="000868EF" w:rsidRDefault="00C667D8" w:rsidP="006C4C98">
            <w:r>
              <w:t>Perry Wang</w:t>
            </w:r>
          </w:p>
        </w:tc>
        <w:tc>
          <w:tcPr>
            <w:tcW w:w="1471" w:type="dxa"/>
            <w:shd w:val="clear" w:color="auto" w:fill="auto"/>
          </w:tcPr>
          <w:p w:rsidR="000868EF" w:rsidRDefault="00EF5A37" w:rsidP="006C4C98">
            <w:r>
              <w:t>5/16/2016</w:t>
            </w:r>
          </w:p>
        </w:tc>
        <w:tc>
          <w:tcPr>
            <w:tcW w:w="4227" w:type="dxa"/>
            <w:shd w:val="clear" w:color="auto" w:fill="auto"/>
          </w:tcPr>
          <w:p w:rsidR="000868EF" w:rsidRDefault="00EF5A37" w:rsidP="00EF5A37">
            <w:r>
              <w:t>Data width and wrap burst specification</w:t>
            </w:r>
          </w:p>
        </w:tc>
      </w:tr>
      <w:tr w:rsidR="002B7B28" w:rsidTr="006A26C3">
        <w:trPr>
          <w:cnfStyle w:val="100000000000" w:firstRow="1" w:lastRow="0" w:firstColumn="0" w:lastColumn="0" w:oddVBand="0" w:evenVBand="0" w:oddHBand="0" w:evenHBand="0" w:firstRowFirstColumn="0" w:firstRowLastColumn="0" w:lastRowFirstColumn="0" w:lastRowLastColumn="0"/>
          <w:tblHeader/>
        </w:trPr>
        <w:tc>
          <w:tcPr>
            <w:tcW w:w="1068" w:type="dxa"/>
            <w:shd w:val="clear" w:color="auto" w:fill="auto"/>
          </w:tcPr>
          <w:p w:rsidR="002B7B28" w:rsidRDefault="002B7B28" w:rsidP="006A26C3">
            <w:r>
              <w:t>0.3</w:t>
            </w:r>
          </w:p>
        </w:tc>
        <w:tc>
          <w:tcPr>
            <w:tcW w:w="2250" w:type="dxa"/>
            <w:shd w:val="clear" w:color="auto" w:fill="auto"/>
          </w:tcPr>
          <w:p w:rsidR="002B7B28" w:rsidRDefault="002B7B28" w:rsidP="006A26C3">
            <w:r>
              <w:t>Perry Wang</w:t>
            </w:r>
          </w:p>
        </w:tc>
        <w:tc>
          <w:tcPr>
            <w:tcW w:w="1471" w:type="dxa"/>
            <w:shd w:val="clear" w:color="auto" w:fill="auto"/>
          </w:tcPr>
          <w:p w:rsidR="002B7B28" w:rsidRDefault="00492387" w:rsidP="006A26C3">
            <w:r>
              <w:t>7/1/2016</w:t>
            </w:r>
          </w:p>
        </w:tc>
        <w:tc>
          <w:tcPr>
            <w:tcW w:w="4227" w:type="dxa"/>
            <w:shd w:val="clear" w:color="auto" w:fill="auto"/>
          </w:tcPr>
          <w:p w:rsidR="002B7B28" w:rsidRDefault="00492387" w:rsidP="006A26C3">
            <w:r>
              <w:t>See change bars</w:t>
            </w:r>
          </w:p>
        </w:tc>
      </w:tr>
      <w:tr w:rsidR="000868EF" w:rsidTr="001E0C22">
        <w:trPr>
          <w:cnfStyle w:val="100000000000" w:firstRow="1" w:lastRow="0" w:firstColumn="0" w:lastColumn="0" w:oddVBand="0" w:evenVBand="0" w:oddHBand="0" w:evenHBand="0" w:firstRowFirstColumn="0" w:firstRowLastColumn="0" w:lastRowFirstColumn="0" w:lastRowLastColumn="0"/>
          <w:tblHeader/>
        </w:trPr>
        <w:tc>
          <w:tcPr>
            <w:tcW w:w="1068" w:type="dxa"/>
            <w:shd w:val="clear" w:color="auto" w:fill="auto"/>
          </w:tcPr>
          <w:p w:rsidR="000868EF" w:rsidRDefault="00D528F7" w:rsidP="006C4C98">
            <w:ins w:id="136" w:author="ENGR11" w:date="2016-07-21T14:59:00Z">
              <w:r>
                <w:t>0.4</w:t>
              </w:r>
            </w:ins>
          </w:p>
        </w:tc>
        <w:tc>
          <w:tcPr>
            <w:tcW w:w="2250" w:type="dxa"/>
            <w:shd w:val="clear" w:color="auto" w:fill="auto"/>
          </w:tcPr>
          <w:p w:rsidR="000868EF" w:rsidRDefault="00D528F7" w:rsidP="006C4C98">
            <w:ins w:id="137" w:author="ENGR11" w:date="2016-07-21T14:59:00Z">
              <w:r>
                <w:t>Perry Wang</w:t>
              </w:r>
            </w:ins>
          </w:p>
        </w:tc>
        <w:tc>
          <w:tcPr>
            <w:tcW w:w="1471" w:type="dxa"/>
            <w:shd w:val="clear" w:color="auto" w:fill="auto"/>
          </w:tcPr>
          <w:p w:rsidR="000868EF" w:rsidRDefault="003A2B4A" w:rsidP="006C4C98">
            <w:ins w:id="138" w:author="ENGR11" w:date="2016-11-03T16:31:00Z">
              <w:r>
                <w:t>11/3/2016</w:t>
              </w:r>
            </w:ins>
          </w:p>
        </w:tc>
        <w:tc>
          <w:tcPr>
            <w:tcW w:w="4227" w:type="dxa"/>
            <w:shd w:val="clear" w:color="auto" w:fill="auto"/>
          </w:tcPr>
          <w:p w:rsidR="000868EF" w:rsidRDefault="00F55162" w:rsidP="000750E5">
            <w:ins w:id="139" w:author="ENGR11" w:date="2016-11-03T16:31:00Z">
              <w:r>
                <w:t>See change bars</w:t>
              </w:r>
            </w:ins>
            <w:bookmarkStart w:id="140" w:name="_GoBack"/>
            <w:bookmarkEnd w:id="140"/>
          </w:p>
        </w:tc>
      </w:tr>
    </w:tbl>
    <w:p w:rsidR="0099124E" w:rsidRDefault="005F3BED" w:rsidP="007B5FE5">
      <w:pPr>
        <w:pStyle w:val="Heading1"/>
      </w:pPr>
      <w:bookmarkStart w:id="141" w:name="_Toc456876471"/>
      <w:r>
        <w:lastRenderedPageBreak/>
        <w:t>Introduction</w:t>
      </w:r>
      <w:bookmarkEnd w:id="141"/>
    </w:p>
    <w:p w:rsidR="00746966" w:rsidRDefault="00746966" w:rsidP="0000603F">
      <w:pPr>
        <w:pStyle w:val="Heading2"/>
      </w:pPr>
      <w:bookmarkStart w:id="142" w:name="_Toc456876472"/>
      <w:r>
        <w:t>Terminology</w:t>
      </w:r>
      <w:bookmarkEnd w:id="142"/>
    </w:p>
    <w:p w:rsidR="009960C3" w:rsidRDefault="00746966" w:rsidP="00746966">
      <w:r>
        <w:br/>
        <w:t xml:space="preserve">This document uses </w:t>
      </w:r>
      <w:r w:rsidR="009960C3">
        <w:t>following terms interchangeably:</w:t>
      </w:r>
    </w:p>
    <w:p w:rsidR="00746966" w:rsidRDefault="000B1305" w:rsidP="009960C3">
      <w:pPr>
        <w:pStyle w:val="ListParagraph"/>
        <w:numPr>
          <w:ilvl w:val="0"/>
          <w:numId w:val="21"/>
        </w:numPr>
      </w:pPr>
      <w:r>
        <w:t>Master /</w:t>
      </w:r>
      <w:r w:rsidR="009960C3">
        <w:t xml:space="preserve"> Initiator</w:t>
      </w:r>
    </w:p>
    <w:p w:rsidR="009960C3" w:rsidRDefault="009960C3" w:rsidP="009960C3">
      <w:pPr>
        <w:pStyle w:val="ListParagraph"/>
        <w:numPr>
          <w:ilvl w:val="0"/>
          <w:numId w:val="21"/>
        </w:numPr>
      </w:pPr>
      <w:r>
        <w:t>Slave / Target</w:t>
      </w:r>
    </w:p>
    <w:p w:rsidR="009960C3" w:rsidRDefault="009960C3" w:rsidP="009960C3">
      <w:pPr>
        <w:pStyle w:val="ListParagraph"/>
        <w:numPr>
          <w:ilvl w:val="0"/>
          <w:numId w:val="21"/>
        </w:numPr>
      </w:pPr>
      <w:r>
        <w:t>Strobe / Byte Enable</w:t>
      </w:r>
    </w:p>
    <w:p w:rsidR="009960C3" w:rsidRDefault="009960C3" w:rsidP="009960C3">
      <w:pPr>
        <w:pStyle w:val="ListParagraph"/>
        <w:numPr>
          <w:ilvl w:val="0"/>
          <w:numId w:val="21"/>
        </w:numPr>
      </w:pPr>
      <w:r>
        <w:t>Tag / AID</w:t>
      </w:r>
    </w:p>
    <w:p w:rsidR="0000603F" w:rsidRDefault="00195A1A" w:rsidP="0000603F">
      <w:pPr>
        <w:pStyle w:val="Heading2"/>
      </w:pPr>
      <w:bookmarkStart w:id="143" w:name="_Toc456876473"/>
      <w:r>
        <w:t xml:space="preserve">High Level </w:t>
      </w:r>
      <w:r w:rsidR="00A22411">
        <w:t>Requirement</w:t>
      </w:r>
      <w:r w:rsidR="00BA1F23">
        <w:t>s</w:t>
      </w:r>
      <w:bookmarkEnd w:id="143"/>
      <w:r w:rsidR="00F94B8C">
        <w:br/>
      </w:r>
    </w:p>
    <w:p w:rsidR="00A22411" w:rsidRDefault="00A22411" w:rsidP="00B97B06">
      <w:pPr>
        <w:pStyle w:val="ListParagraph"/>
        <w:numPr>
          <w:ilvl w:val="0"/>
          <w:numId w:val="2"/>
        </w:numPr>
      </w:pPr>
      <w:r>
        <w:t xml:space="preserve">OCP 2.2 </w:t>
      </w:r>
      <w:r w:rsidR="00B56BB3">
        <w:t>Compliance</w:t>
      </w:r>
    </w:p>
    <w:p w:rsidR="005F3BED" w:rsidRDefault="00B56BB3" w:rsidP="00B97B06">
      <w:pPr>
        <w:pStyle w:val="ListParagraph"/>
        <w:numPr>
          <w:ilvl w:val="0"/>
          <w:numId w:val="2"/>
        </w:numPr>
      </w:pPr>
      <w:r>
        <w:t>Interoperability with AMBA bridges</w:t>
      </w:r>
    </w:p>
    <w:p w:rsidR="00B56BB3" w:rsidRDefault="00B56BB3" w:rsidP="00B97B06">
      <w:pPr>
        <w:pStyle w:val="ListParagraph"/>
        <w:numPr>
          <w:ilvl w:val="0"/>
          <w:numId w:val="2"/>
        </w:numPr>
      </w:pPr>
      <w:r>
        <w:t>All protocol agnostic features of master bridges should be supported</w:t>
      </w:r>
    </w:p>
    <w:p w:rsidR="00500233" w:rsidRDefault="00500233" w:rsidP="00B97B06">
      <w:pPr>
        <w:pStyle w:val="ListParagraph"/>
        <w:numPr>
          <w:ilvl w:val="0"/>
          <w:numId w:val="2"/>
        </w:numPr>
      </w:pPr>
      <w:proofErr w:type="spellStart"/>
      <w:r>
        <w:t>Regbus</w:t>
      </w:r>
      <w:proofErr w:type="spellEnd"/>
      <w:r>
        <w:t xml:space="preserve"> interface should look as close to AXI master bridge as possible</w:t>
      </w:r>
    </w:p>
    <w:p w:rsidR="00E42628" w:rsidRDefault="00E42628" w:rsidP="00B97B06">
      <w:pPr>
        <w:pStyle w:val="ListParagraph"/>
        <w:numPr>
          <w:ilvl w:val="0"/>
          <w:numId w:val="2"/>
        </w:numPr>
      </w:pPr>
      <w:r>
        <w:t>Netspeed LPv2 support</w:t>
      </w:r>
    </w:p>
    <w:p w:rsidR="00E42628" w:rsidRDefault="00E42628" w:rsidP="00B97B06">
      <w:pPr>
        <w:pStyle w:val="ListParagraph"/>
        <w:numPr>
          <w:ilvl w:val="0"/>
          <w:numId w:val="2"/>
        </w:numPr>
      </w:pPr>
      <w:r>
        <w:t>Latency</w:t>
      </w:r>
      <w:r w:rsidR="00925AA7">
        <w:t>: 1-3 cycles</w:t>
      </w:r>
      <w:r w:rsidR="008975F6">
        <w:t xml:space="preserve"> depending on </w:t>
      </w:r>
      <w:r w:rsidR="00B82846">
        <w:t>configuration</w:t>
      </w:r>
    </w:p>
    <w:p w:rsidR="00195A1A" w:rsidRDefault="00E42628" w:rsidP="00195A1A">
      <w:pPr>
        <w:pStyle w:val="ListParagraph"/>
        <w:numPr>
          <w:ilvl w:val="0"/>
          <w:numId w:val="2"/>
        </w:numPr>
      </w:pPr>
      <w:r>
        <w:t xml:space="preserve">Bridge properties and parameters should look as close to AXI4 master bridge as possible for easier </w:t>
      </w:r>
      <w:proofErr w:type="spellStart"/>
      <w:r>
        <w:t>NocStudio</w:t>
      </w:r>
      <w:proofErr w:type="spellEnd"/>
      <w:r>
        <w:t xml:space="preserve"> and DV integration</w:t>
      </w:r>
    </w:p>
    <w:p w:rsidR="00195A1A" w:rsidRPr="00C30CDC" w:rsidRDefault="00195A1A" w:rsidP="0099084C">
      <w:pPr>
        <w:pStyle w:val="Heading2"/>
      </w:pPr>
      <w:bookmarkStart w:id="144" w:name="_Toc456876474"/>
      <w:r>
        <w:t>OCP Configurations Supported</w:t>
      </w:r>
      <w:bookmarkEnd w:id="144"/>
    </w:p>
    <w:p w:rsidR="00195A1A" w:rsidRDefault="0099084C" w:rsidP="00195A1A">
      <w:pPr>
        <w:shd w:val="clear" w:color="auto" w:fill="FFFFFF"/>
        <w:rPr>
          <w:rFonts w:ascii="Calibri" w:hAnsi="Calibri"/>
          <w:color w:val="000000"/>
        </w:rPr>
      </w:pPr>
      <w:r>
        <w:br/>
        <w:t>OCP allows a huge number of configuration options.  Following describes the subset that Netspeed will support.</w:t>
      </w:r>
      <w:r>
        <w:br/>
      </w:r>
      <w:r w:rsidR="00195A1A">
        <w:br/>
      </w:r>
      <w:r w:rsidR="00195A1A">
        <w:rPr>
          <w:rStyle w:val="Strong"/>
          <w:rFonts w:ascii="Calibri" w:hAnsi="Calibri"/>
          <w:color w:val="000000"/>
        </w:rPr>
        <w:t>Basic</w:t>
      </w:r>
    </w:p>
    <w:p w:rsidR="00195A1A" w:rsidRDefault="00195A1A" w:rsidP="00195A1A">
      <w:pPr>
        <w:numPr>
          <w:ilvl w:val="0"/>
          <w:numId w:val="11"/>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 xml:space="preserve">Flow control signals </w:t>
      </w:r>
      <w:r w:rsidR="00B7662B">
        <w:rPr>
          <w:rFonts w:ascii="Calibri" w:eastAsia="Times New Roman" w:hAnsi="Calibri"/>
          <w:color w:val="000000"/>
        </w:rPr>
        <w:t xml:space="preserve">always required for both </w:t>
      </w:r>
      <w:r>
        <w:rPr>
          <w:rFonts w:ascii="Calibri" w:eastAsia="Times New Roman" w:hAnsi="Calibri"/>
          <w:color w:val="000000"/>
        </w:rPr>
        <w:t xml:space="preserve">request and response </w:t>
      </w:r>
    </w:p>
    <w:p w:rsidR="00195A1A" w:rsidRDefault="00B7662B" w:rsidP="00195A1A">
      <w:pPr>
        <w:numPr>
          <w:ilvl w:val="0"/>
          <w:numId w:val="11"/>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 xml:space="preserve">Only Read and Write, </w:t>
      </w:r>
      <w:proofErr w:type="spellStart"/>
      <w:r>
        <w:rPr>
          <w:rFonts w:ascii="Calibri" w:eastAsia="Times New Roman" w:hAnsi="Calibri"/>
          <w:color w:val="000000"/>
        </w:rPr>
        <w:t>WriteNonPost</w:t>
      </w:r>
      <w:proofErr w:type="spellEnd"/>
      <w:r w:rsidR="00195A1A">
        <w:rPr>
          <w:rFonts w:ascii="Calibri" w:eastAsia="Times New Roman" w:hAnsi="Calibri"/>
          <w:color w:val="000000"/>
        </w:rPr>
        <w:t xml:space="preserve"> commands supported</w:t>
      </w:r>
    </w:p>
    <w:p w:rsidR="00195A1A" w:rsidRDefault="00195A1A" w:rsidP="00195A1A">
      <w:pPr>
        <w:numPr>
          <w:ilvl w:val="0"/>
          <w:numId w:val="11"/>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Data width 32, 64, 128, 256, 512</w:t>
      </w:r>
    </w:p>
    <w:p w:rsidR="00195A1A" w:rsidRDefault="00195A1A" w:rsidP="00195A1A">
      <w:pPr>
        <w:numPr>
          <w:ilvl w:val="0"/>
          <w:numId w:val="11"/>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Address width 14-60bits</w:t>
      </w:r>
    </w:p>
    <w:p w:rsidR="00195A1A" w:rsidRPr="00B25E3A" w:rsidRDefault="00195A1A" w:rsidP="00195A1A">
      <w:pPr>
        <w:numPr>
          <w:ilvl w:val="0"/>
          <w:numId w:val="11"/>
        </w:numPr>
        <w:shd w:val="clear" w:color="auto" w:fill="FFFFFF"/>
        <w:spacing w:before="100" w:beforeAutospacing="1" w:after="100" w:afterAutospacing="1" w:line="240" w:lineRule="auto"/>
        <w:rPr>
          <w:rFonts w:ascii="Calibri" w:eastAsia="Times New Roman" w:hAnsi="Calibri"/>
          <w:strike/>
          <w:rPrChange w:id="145" w:author="ENGR11" w:date="2016-11-03T16:17:00Z">
            <w:rPr>
              <w:rFonts w:ascii="Calibri" w:eastAsia="Times New Roman" w:hAnsi="Calibri"/>
            </w:rPr>
          </w:rPrChange>
        </w:rPr>
      </w:pPr>
      <w:proofErr w:type="spellStart"/>
      <w:r w:rsidRPr="00B25E3A">
        <w:rPr>
          <w:rFonts w:ascii="Calibri" w:eastAsia="Times New Roman" w:hAnsi="Calibri"/>
          <w:strike/>
          <w:rPrChange w:id="146" w:author="ENGR11" w:date="2016-11-03T16:17:00Z">
            <w:rPr>
              <w:rFonts w:ascii="Calibri" w:eastAsia="Times New Roman" w:hAnsi="Calibri"/>
            </w:rPr>
          </w:rPrChange>
        </w:rPr>
        <w:t>MAddrSpace</w:t>
      </w:r>
      <w:proofErr w:type="spellEnd"/>
      <w:r w:rsidRPr="00B25E3A">
        <w:rPr>
          <w:rFonts w:ascii="Calibri" w:eastAsia="Times New Roman" w:hAnsi="Calibri"/>
          <w:strike/>
          <w:rPrChange w:id="147" w:author="ENGR11" w:date="2016-11-03T16:17:00Z">
            <w:rPr>
              <w:rFonts w:ascii="Calibri" w:eastAsia="Times New Roman" w:hAnsi="Calibri"/>
            </w:rPr>
          </w:rPrChange>
        </w:rPr>
        <w:t xml:space="preserve"> support (</w:t>
      </w:r>
      <w:r w:rsidR="00B7662B" w:rsidRPr="00B25E3A">
        <w:rPr>
          <w:rFonts w:ascii="Calibri" w:eastAsia="Times New Roman" w:hAnsi="Calibri"/>
          <w:strike/>
          <w:rPrChange w:id="148" w:author="ENGR11" w:date="2016-11-03T16:17:00Z">
            <w:rPr>
              <w:rFonts w:ascii="Calibri" w:eastAsia="Times New Roman" w:hAnsi="Calibri"/>
            </w:rPr>
          </w:rPrChange>
        </w:rPr>
        <w:t>slave only</w:t>
      </w:r>
      <w:r w:rsidRPr="00B25E3A">
        <w:rPr>
          <w:rFonts w:ascii="Calibri" w:eastAsia="Times New Roman" w:hAnsi="Calibri"/>
          <w:strike/>
          <w:rPrChange w:id="149" w:author="ENGR11" w:date="2016-11-03T16:17:00Z">
            <w:rPr>
              <w:rFonts w:ascii="Calibri" w:eastAsia="Times New Roman" w:hAnsi="Calibri"/>
            </w:rPr>
          </w:rPrChange>
        </w:rPr>
        <w:t>)</w:t>
      </w:r>
    </w:p>
    <w:p w:rsidR="00195A1A" w:rsidRDefault="00195A1A" w:rsidP="00195A1A">
      <w:pPr>
        <w:numPr>
          <w:ilvl w:val="0"/>
          <w:numId w:val="11"/>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Little and Big Endian support</w:t>
      </w:r>
    </w:p>
    <w:p w:rsidR="00195A1A" w:rsidRDefault="00195A1A" w:rsidP="00195A1A">
      <w:pPr>
        <w:shd w:val="clear" w:color="auto" w:fill="FFFFFF"/>
        <w:rPr>
          <w:rFonts w:ascii="Calibri" w:hAnsi="Calibri"/>
          <w:color w:val="000000"/>
        </w:rPr>
      </w:pPr>
      <w:r>
        <w:rPr>
          <w:rStyle w:val="Strong"/>
          <w:rFonts w:ascii="Calibri" w:hAnsi="Calibri"/>
          <w:color w:val="000000"/>
        </w:rPr>
        <w:t>Simple Extensions</w:t>
      </w:r>
    </w:p>
    <w:p w:rsidR="00195A1A" w:rsidRDefault="00195A1A" w:rsidP="00195A1A">
      <w:pPr>
        <w:numPr>
          <w:ilvl w:val="0"/>
          <w:numId w:val="12"/>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Both read and write byte enable supported</w:t>
      </w:r>
    </w:p>
    <w:p w:rsidR="00B7662B" w:rsidRDefault="00B7662B" w:rsidP="00195A1A">
      <w:pPr>
        <w:numPr>
          <w:ilvl w:val="0"/>
          <w:numId w:val="12"/>
        </w:numPr>
        <w:shd w:val="clear" w:color="auto" w:fill="FFFFFF"/>
        <w:spacing w:before="100" w:beforeAutospacing="1" w:after="100" w:afterAutospacing="1" w:line="240" w:lineRule="auto"/>
        <w:rPr>
          <w:rFonts w:ascii="Calibri" w:eastAsia="Times New Roman" w:hAnsi="Calibri"/>
          <w:color w:val="000000"/>
        </w:rPr>
      </w:pPr>
      <w:proofErr w:type="spellStart"/>
      <w:r>
        <w:rPr>
          <w:rFonts w:ascii="Calibri" w:eastAsia="Times New Roman" w:hAnsi="Calibri"/>
          <w:color w:val="000000"/>
        </w:rPr>
        <w:t>force_aligned</w:t>
      </w:r>
      <w:proofErr w:type="spellEnd"/>
      <w:r>
        <w:rPr>
          <w:rFonts w:ascii="Calibri" w:eastAsia="Times New Roman" w:hAnsi="Calibri"/>
          <w:color w:val="000000"/>
        </w:rPr>
        <w:t>=1</w:t>
      </w:r>
      <w:ins w:id="150" w:author="ENGR11" w:date="2016-11-03T16:17:00Z">
        <w:r w:rsidR="00B25E3A">
          <w:rPr>
            <w:rFonts w:ascii="Calibri" w:eastAsia="Times New Roman" w:hAnsi="Calibri"/>
            <w:color w:val="000000"/>
          </w:rPr>
          <w:t xml:space="preserve"> required for read bursts</w:t>
        </w:r>
      </w:ins>
      <w:r>
        <w:rPr>
          <w:rFonts w:ascii="Calibri" w:eastAsia="Times New Roman" w:hAnsi="Calibri"/>
          <w:color w:val="000000"/>
        </w:rPr>
        <w:t xml:space="preserve"> (this allows us to map to AXI narrows)</w:t>
      </w:r>
    </w:p>
    <w:p w:rsidR="00195A1A" w:rsidRDefault="00195A1A" w:rsidP="00195A1A">
      <w:pPr>
        <w:numPr>
          <w:ilvl w:val="0"/>
          <w:numId w:val="12"/>
        </w:numPr>
        <w:shd w:val="clear" w:color="auto" w:fill="FFFFFF"/>
        <w:spacing w:before="100" w:beforeAutospacing="1" w:after="100" w:afterAutospacing="1" w:line="240" w:lineRule="auto"/>
        <w:rPr>
          <w:rFonts w:ascii="Calibri" w:eastAsia="Times New Roman" w:hAnsi="Calibri"/>
          <w:color w:val="000000"/>
        </w:rPr>
      </w:pPr>
      <w:proofErr w:type="spellStart"/>
      <w:r>
        <w:rPr>
          <w:rFonts w:ascii="Calibri" w:eastAsia="Times New Roman" w:hAnsi="Calibri"/>
          <w:color w:val="000000"/>
        </w:rPr>
        <w:t>Req</w:t>
      </w:r>
      <w:r w:rsidR="009960C3">
        <w:rPr>
          <w:rFonts w:ascii="Calibri" w:eastAsia="Times New Roman" w:hAnsi="Calibri"/>
          <w:color w:val="000000"/>
        </w:rPr>
        <w:t>Info</w:t>
      </w:r>
      <w:proofErr w:type="spellEnd"/>
      <w:r w:rsidR="009960C3">
        <w:rPr>
          <w:rFonts w:ascii="Calibri" w:eastAsia="Times New Roman" w:hAnsi="Calibri"/>
          <w:color w:val="000000"/>
        </w:rPr>
        <w:t xml:space="preserve"> and </w:t>
      </w:r>
      <w:proofErr w:type="spellStart"/>
      <w:r w:rsidR="009960C3">
        <w:rPr>
          <w:rFonts w:ascii="Calibri" w:eastAsia="Times New Roman" w:hAnsi="Calibri"/>
          <w:color w:val="000000"/>
        </w:rPr>
        <w:t>RespInfo</w:t>
      </w:r>
      <w:proofErr w:type="spellEnd"/>
      <w:r>
        <w:rPr>
          <w:rFonts w:ascii="Calibri" w:eastAsia="Times New Roman" w:hAnsi="Calibri"/>
          <w:color w:val="000000"/>
        </w:rPr>
        <w:t xml:space="preserve"> info support </w:t>
      </w:r>
    </w:p>
    <w:p w:rsidR="00195A1A" w:rsidRDefault="00195A1A" w:rsidP="00195A1A">
      <w:pPr>
        <w:shd w:val="clear" w:color="auto" w:fill="FFFFFF"/>
        <w:rPr>
          <w:rFonts w:ascii="Calibri" w:hAnsi="Calibri"/>
          <w:color w:val="000000"/>
        </w:rPr>
      </w:pPr>
      <w:r>
        <w:rPr>
          <w:rStyle w:val="Strong"/>
          <w:rFonts w:ascii="Calibri" w:hAnsi="Calibri"/>
          <w:color w:val="000000"/>
        </w:rPr>
        <w:lastRenderedPageBreak/>
        <w:t>Burst Extensions</w:t>
      </w:r>
    </w:p>
    <w:p w:rsidR="00195A1A" w:rsidRDefault="00195A1A" w:rsidP="00195A1A">
      <w:pPr>
        <w:numPr>
          <w:ilvl w:val="0"/>
          <w:numId w:val="13"/>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Only INCR</w:t>
      </w:r>
      <w:r w:rsidR="002C2902">
        <w:rPr>
          <w:rFonts w:ascii="Calibri" w:eastAsia="Times New Roman" w:hAnsi="Calibri"/>
          <w:color w:val="000000"/>
        </w:rPr>
        <w:t xml:space="preserve">, STRM, </w:t>
      </w:r>
      <w:r>
        <w:rPr>
          <w:rFonts w:ascii="Calibri" w:eastAsia="Times New Roman" w:hAnsi="Calibri"/>
          <w:color w:val="000000"/>
        </w:rPr>
        <w:t>and WRAP supported</w:t>
      </w:r>
    </w:p>
    <w:p w:rsidR="00195A1A" w:rsidRDefault="00195A1A" w:rsidP="00195A1A">
      <w:pPr>
        <w:numPr>
          <w:ilvl w:val="0"/>
          <w:numId w:val="13"/>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WRAP request total size must be 16B, 32B or 64</w:t>
      </w:r>
      <w:ins w:id="151" w:author="ENGR11" w:date="2016-10-20T17:12:00Z">
        <w:r w:rsidR="00904FD4">
          <w:rPr>
            <w:rFonts w:ascii="Calibri" w:eastAsia="Times New Roman" w:hAnsi="Calibri"/>
            <w:color w:val="000000"/>
          </w:rPr>
          <w:t>B</w:t>
        </w:r>
      </w:ins>
      <w:r w:rsidR="00176B06">
        <w:rPr>
          <w:rFonts w:ascii="Calibri" w:eastAsia="Times New Roman" w:hAnsi="Calibri"/>
          <w:color w:val="000000"/>
        </w:rPr>
        <w:t>,</w:t>
      </w:r>
      <w:ins w:id="152" w:author="ENGR11" w:date="2016-10-20T17:12:00Z">
        <w:r w:rsidR="00904FD4">
          <w:rPr>
            <w:rFonts w:ascii="Calibri" w:eastAsia="Times New Roman" w:hAnsi="Calibri"/>
            <w:color w:val="000000"/>
          </w:rPr>
          <w:t xml:space="preserve"> (and in the </w:t>
        </w:r>
      </w:ins>
      <w:ins w:id="153" w:author="ENGR11" w:date="2016-11-03T16:18:00Z">
        <w:r w:rsidR="00B25E3A">
          <w:rPr>
            <w:rFonts w:ascii="Calibri" w:eastAsia="Times New Roman" w:hAnsi="Calibri"/>
            <w:color w:val="000000"/>
          </w:rPr>
          <w:t>future</w:t>
        </w:r>
      </w:ins>
      <w:ins w:id="154" w:author="ENGR11" w:date="2016-10-20T17:12:00Z">
        <w:r w:rsidR="00904FD4">
          <w:rPr>
            <w:rFonts w:ascii="Calibri" w:eastAsia="Times New Roman" w:hAnsi="Calibri"/>
            <w:color w:val="000000"/>
          </w:rPr>
          <w:t xml:space="preserve">, </w:t>
        </w:r>
      </w:ins>
      <w:ins w:id="155" w:author="ENGR11" w:date="2016-11-03T16:18:00Z">
        <w:r w:rsidR="00B25E3A">
          <w:rPr>
            <w:rFonts w:ascii="Calibri" w:eastAsia="Times New Roman" w:hAnsi="Calibri"/>
            <w:color w:val="000000"/>
          </w:rPr>
          <w:t xml:space="preserve">maybe </w:t>
        </w:r>
      </w:ins>
      <w:del w:id="156" w:author="ENGR11" w:date="2016-10-20T17:12:00Z">
        <w:r w:rsidR="00176B06" w:rsidDel="00904FD4">
          <w:rPr>
            <w:rFonts w:ascii="Calibri" w:eastAsia="Times New Roman" w:hAnsi="Calibri"/>
            <w:color w:val="000000"/>
          </w:rPr>
          <w:delText xml:space="preserve"> </w:delText>
        </w:r>
      </w:del>
      <w:r w:rsidR="00176B06">
        <w:rPr>
          <w:rFonts w:ascii="Calibri" w:eastAsia="Times New Roman" w:hAnsi="Calibri"/>
          <w:color w:val="000000"/>
        </w:rPr>
        <w:t>128</w:t>
      </w:r>
      <w:del w:id="157" w:author="ENGR11" w:date="2016-10-20T17:12:00Z">
        <w:r w:rsidR="00176B06" w:rsidDel="00904FD4">
          <w:rPr>
            <w:rFonts w:ascii="Calibri" w:eastAsia="Times New Roman" w:hAnsi="Calibri"/>
            <w:color w:val="000000"/>
          </w:rPr>
          <w:delText>,</w:delText>
        </w:r>
      </w:del>
      <w:ins w:id="158" w:author="ENGR11" w:date="2016-10-20T17:12:00Z">
        <w:r w:rsidR="00904FD4">
          <w:rPr>
            <w:rFonts w:ascii="Calibri" w:eastAsia="Times New Roman" w:hAnsi="Calibri"/>
            <w:color w:val="000000"/>
          </w:rPr>
          <w:t xml:space="preserve"> and</w:t>
        </w:r>
      </w:ins>
      <w:r w:rsidR="00176B06">
        <w:rPr>
          <w:rFonts w:ascii="Calibri" w:eastAsia="Times New Roman" w:hAnsi="Calibri"/>
          <w:color w:val="000000"/>
        </w:rPr>
        <w:t xml:space="preserve"> 256</w:t>
      </w:r>
      <w:r>
        <w:rPr>
          <w:rFonts w:ascii="Calibri" w:eastAsia="Times New Roman" w:hAnsi="Calibri"/>
          <w:color w:val="000000"/>
        </w:rPr>
        <w:t>B</w:t>
      </w:r>
      <w:ins w:id="159" w:author="ENGR11" w:date="2016-10-20T17:12:00Z">
        <w:r w:rsidR="00904FD4">
          <w:rPr>
            <w:rFonts w:ascii="Calibri" w:eastAsia="Times New Roman" w:hAnsi="Calibri"/>
            <w:color w:val="000000"/>
          </w:rPr>
          <w:t>)</w:t>
        </w:r>
      </w:ins>
    </w:p>
    <w:p w:rsidR="00195A1A" w:rsidRDefault="00195A1A" w:rsidP="00195A1A">
      <w:pPr>
        <w:numPr>
          <w:ilvl w:val="0"/>
          <w:numId w:val="13"/>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Must be precise (defined length)</w:t>
      </w:r>
    </w:p>
    <w:p w:rsidR="00195A1A" w:rsidRDefault="00195A1A" w:rsidP="00195A1A">
      <w:pPr>
        <w:numPr>
          <w:ilvl w:val="0"/>
          <w:numId w:val="13"/>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Single Request Multiple Data mode only</w:t>
      </w:r>
    </w:p>
    <w:p w:rsidR="00195A1A" w:rsidRDefault="00B7662B" w:rsidP="00195A1A">
      <w:pPr>
        <w:numPr>
          <w:ilvl w:val="0"/>
          <w:numId w:val="13"/>
        </w:numPr>
        <w:shd w:val="clear" w:color="auto" w:fill="FFFFFF"/>
        <w:spacing w:before="100" w:beforeAutospacing="1" w:after="100" w:afterAutospacing="1" w:line="240" w:lineRule="auto"/>
        <w:rPr>
          <w:rFonts w:ascii="Calibri" w:eastAsia="Times New Roman" w:hAnsi="Calibri"/>
        </w:rPr>
      </w:pPr>
      <w:proofErr w:type="spellStart"/>
      <w:r w:rsidRPr="00B7662B">
        <w:rPr>
          <w:rFonts w:ascii="Calibri" w:eastAsia="Times New Roman" w:hAnsi="Calibri"/>
        </w:rPr>
        <w:t>MDataLast</w:t>
      </w:r>
      <w:proofErr w:type="spellEnd"/>
      <w:r w:rsidRPr="00B7662B">
        <w:rPr>
          <w:rFonts w:ascii="Calibri" w:eastAsia="Times New Roman" w:hAnsi="Calibri"/>
        </w:rPr>
        <w:t xml:space="preserve"> and </w:t>
      </w:r>
      <w:proofErr w:type="spellStart"/>
      <w:r w:rsidRPr="00B7662B">
        <w:rPr>
          <w:rFonts w:ascii="Calibri" w:eastAsia="Times New Roman" w:hAnsi="Calibri"/>
        </w:rPr>
        <w:t>SRespLast</w:t>
      </w:r>
      <w:proofErr w:type="spellEnd"/>
      <w:r w:rsidRPr="00B7662B">
        <w:rPr>
          <w:rFonts w:ascii="Calibri" w:eastAsia="Times New Roman" w:hAnsi="Calibri"/>
        </w:rPr>
        <w:t xml:space="preserve"> are required</w:t>
      </w:r>
    </w:p>
    <w:p w:rsidR="00B308B3" w:rsidRDefault="00B308B3" w:rsidP="00195A1A">
      <w:pPr>
        <w:numPr>
          <w:ilvl w:val="0"/>
          <w:numId w:val="13"/>
        </w:numPr>
        <w:shd w:val="clear" w:color="auto" w:fill="FFFFFF"/>
        <w:spacing w:before="100" w:beforeAutospacing="1" w:after="100" w:afterAutospacing="1" w:line="240" w:lineRule="auto"/>
        <w:rPr>
          <w:ins w:id="160" w:author="ENGR11" w:date="2016-10-28T12:06:00Z"/>
          <w:rFonts w:ascii="Calibri" w:eastAsia="Times New Roman" w:hAnsi="Calibri"/>
        </w:rPr>
      </w:pPr>
      <w:proofErr w:type="spellStart"/>
      <w:r>
        <w:rPr>
          <w:rFonts w:ascii="Calibri" w:eastAsia="Times New Roman" w:hAnsi="Calibri"/>
        </w:rPr>
        <w:t>BurstLength</w:t>
      </w:r>
      <w:proofErr w:type="spellEnd"/>
      <w:r>
        <w:rPr>
          <w:rFonts w:ascii="Calibri" w:eastAsia="Times New Roman" w:hAnsi="Calibri"/>
        </w:rPr>
        <w:t>: 1-255</w:t>
      </w:r>
      <w:r w:rsidR="00140C61">
        <w:rPr>
          <w:rFonts w:ascii="Calibri" w:eastAsia="Times New Roman" w:hAnsi="Calibri"/>
        </w:rPr>
        <w:t xml:space="preserve"> (no 256)</w:t>
      </w:r>
    </w:p>
    <w:p w:rsidR="00904FD4" w:rsidRDefault="00904FD4" w:rsidP="00195A1A">
      <w:pPr>
        <w:numPr>
          <w:ilvl w:val="0"/>
          <w:numId w:val="13"/>
        </w:numPr>
        <w:shd w:val="clear" w:color="auto" w:fill="FFFFFF"/>
        <w:spacing w:before="100" w:beforeAutospacing="1" w:after="100" w:afterAutospacing="1" w:line="240" w:lineRule="auto"/>
        <w:rPr>
          <w:ins w:id="161" w:author="ENGR11" w:date="2016-10-28T12:07:00Z"/>
          <w:rFonts w:ascii="Calibri" w:eastAsia="Times New Roman" w:hAnsi="Calibri"/>
        </w:rPr>
      </w:pPr>
      <w:ins w:id="162" w:author="ENGR11" w:date="2016-10-28T12:06:00Z">
        <w:r>
          <w:rPr>
            <w:rFonts w:ascii="Calibri" w:eastAsia="Times New Roman" w:hAnsi="Calibri"/>
          </w:rPr>
          <w:t>Netspeed limitation: bursts are not allowed to cross 16KB boundary</w:t>
        </w:r>
        <w:r w:rsidR="00492015">
          <w:rPr>
            <w:rFonts w:ascii="Calibri" w:eastAsia="Times New Roman" w:hAnsi="Calibri"/>
          </w:rPr>
          <w:t xml:space="preserve">.  </w:t>
        </w:r>
      </w:ins>
    </w:p>
    <w:p w:rsidR="00027068" w:rsidRDefault="00027068" w:rsidP="00195A1A">
      <w:pPr>
        <w:numPr>
          <w:ilvl w:val="0"/>
          <w:numId w:val="13"/>
        </w:numPr>
        <w:shd w:val="clear" w:color="auto" w:fill="FFFFFF"/>
        <w:spacing w:before="100" w:beforeAutospacing="1" w:after="100" w:afterAutospacing="1" w:line="240" w:lineRule="auto"/>
        <w:rPr>
          <w:ins w:id="163" w:author="ENGR11" w:date="2016-10-28T12:09:00Z"/>
          <w:rFonts w:ascii="Calibri" w:eastAsia="Times New Roman" w:hAnsi="Calibri"/>
        </w:rPr>
      </w:pPr>
      <w:ins w:id="164" w:author="ENGR11" w:date="2016-10-28T12:07:00Z">
        <w:r>
          <w:rPr>
            <w:rFonts w:ascii="Calibri" w:eastAsia="Times New Roman" w:hAnsi="Calibri"/>
          </w:rPr>
          <w:t xml:space="preserve">Master bridge can be configured to split </w:t>
        </w:r>
      </w:ins>
      <w:ins w:id="165" w:author="ENGR11" w:date="2016-10-28T12:08:00Z">
        <w:r w:rsidR="00FA6259">
          <w:rPr>
            <w:rFonts w:ascii="Calibri" w:eastAsia="Times New Roman" w:hAnsi="Calibri"/>
          </w:rPr>
          <w:t>bursts</w:t>
        </w:r>
      </w:ins>
      <w:ins w:id="166" w:author="ENGR11" w:date="2016-10-28T12:07:00Z">
        <w:r>
          <w:rPr>
            <w:rFonts w:ascii="Calibri" w:eastAsia="Times New Roman" w:hAnsi="Calibri"/>
          </w:rPr>
          <w:t xml:space="preserve"> at 64</w:t>
        </w:r>
      </w:ins>
      <w:ins w:id="167" w:author="ENGR11" w:date="2016-10-28T12:08:00Z">
        <w:r>
          <w:rPr>
            <w:rFonts w:ascii="Calibri" w:eastAsia="Times New Roman" w:hAnsi="Calibri"/>
          </w:rPr>
          <w:t>, 128, 256, 512, 1024, 2048, 4096B boundaries</w:t>
        </w:r>
      </w:ins>
    </w:p>
    <w:p w:rsidR="008C2AE1" w:rsidRPr="00B7662B" w:rsidRDefault="008C2AE1" w:rsidP="00195A1A">
      <w:pPr>
        <w:numPr>
          <w:ilvl w:val="0"/>
          <w:numId w:val="13"/>
        </w:numPr>
        <w:shd w:val="clear" w:color="auto" w:fill="FFFFFF"/>
        <w:spacing w:before="100" w:beforeAutospacing="1" w:after="100" w:afterAutospacing="1" w:line="240" w:lineRule="auto"/>
        <w:rPr>
          <w:rFonts w:ascii="Calibri" w:eastAsia="Times New Roman" w:hAnsi="Calibri"/>
        </w:rPr>
      </w:pPr>
      <w:ins w:id="168" w:author="ENGR11" w:date="2016-10-28T12:09:00Z">
        <w:r>
          <w:rPr>
            <w:rFonts w:ascii="Calibri" w:eastAsia="Times New Roman" w:hAnsi="Calibri"/>
          </w:rPr>
          <w:t xml:space="preserve">STRM will be split into single beat </w:t>
        </w:r>
      </w:ins>
      <w:ins w:id="169" w:author="ENGR11" w:date="2016-11-03T16:19:00Z">
        <w:r w:rsidR="00945F92">
          <w:rPr>
            <w:rFonts w:ascii="Calibri" w:eastAsia="Times New Roman" w:hAnsi="Calibri"/>
          </w:rPr>
          <w:t>transactions when talking to AXI slave bridges</w:t>
        </w:r>
      </w:ins>
      <w:ins w:id="170" w:author="ENGR11" w:date="2016-10-28T12:10:00Z">
        <w:r>
          <w:rPr>
            <w:rFonts w:ascii="Calibri" w:eastAsia="Times New Roman" w:hAnsi="Calibri"/>
          </w:rPr>
          <w:t xml:space="preserve">.  (TBD: for OCP to OCP, should we preserve </w:t>
        </w:r>
        <w:r w:rsidR="009B4A42">
          <w:rPr>
            <w:rFonts w:ascii="Calibri" w:eastAsia="Times New Roman" w:hAnsi="Calibri"/>
          </w:rPr>
          <w:t>STRM</w:t>
        </w:r>
        <w:r>
          <w:rPr>
            <w:rFonts w:ascii="Calibri" w:eastAsia="Times New Roman" w:hAnsi="Calibri"/>
          </w:rPr>
          <w:t>?)</w:t>
        </w:r>
      </w:ins>
    </w:p>
    <w:p w:rsidR="00195A1A" w:rsidRDefault="00195A1A" w:rsidP="00195A1A">
      <w:pPr>
        <w:shd w:val="clear" w:color="auto" w:fill="FFFFFF"/>
        <w:rPr>
          <w:rFonts w:ascii="Calibri" w:hAnsi="Calibri"/>
          <w:color w:val="000000"/>
        </w:rPr>
      </w:pPr>
      <w:r>
        <w:rPr>
          <w:rStyle w:val="Strong"/>
          <w:rFonts w:ascii="Calibri" w:hAnsi="Calibri"/>
          <w:color w:val="000000"/>
        </w:rPr>
        <w:t>Tag Extensions</w:t>
      </w:r>
    </w:p>
    <w:p w:rsidR="00195A1A" w:rsidRDefault="00195A1A" w:rsidP="00195A1A">
      <w:pPr>
        <w:numPr>
          <w:ilvl w:val="0"/>
          <w:numId w:val="14"/>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Tag reuse allowed (multiple outstanding for same tag)</w:t>
      </w:r>
    </w:p>
    <w:p w:rsidR="00A21F6E" w:rsidRDefault="00A21F6E" w:rsidP="00195A1A">
      <w:pPr>
        <w:numPr>
          <w:ilvl w:val="0"/>
          <w:numId w:val="14"/>
        </w:numPr>
        <w:shd w:val="clear" w:color="auto" w:fill="FFFFFF"/>
        <w:spacing w:before="100" w:beforeAutospacing="1" w:after="100" w:afterAutospacing="1" w:line="240" w:lineRule="auto"/>
        <w:rPr>
          <w:rFonts w:ascii="Calibri" w:eastAsia="Times New Roman" w:hAnsi="Calibri"/>
          <w:color w:val="000000"/>
        </w:rPr>
      </w:pPr>
      <w:del w:id="171" w:author="ENGR11" w:date="2016-11-03T16:20:00Z">
        <w:r w:rsidDel="00B7159A">
          <w:rPr>
            <w:rFonts w:ascii="Calibri" w:eastAsia="Times New Roman" w:hAnsi="Calibri"/>
            <w:color w:val="000000"/>
          </w:rPr>
          <w:delText>T</w:delText>
        </w:r>
      </w:del>
      <w:proofErr w:type="spellStart"/>
      <w:ins w:id="172" w:author="ENGR11" w:date="2016-11-03T16:20:00Z">
        <w:r w:rsidR="00B7159A">
          <w:rPr>
            <w:rFonts w:ascii="Calibri" w:eastAsia="Times New Roman" w:hAnsi="Calibri"/>
            <w:color w:val="000000"/>
          </w:rPr>
          <w:t>t</w:t>
        </w:r>
      </w:ins>
      <w:r>
        <w:rPr>
          <w:rFonts w:ascii="Calibri" w:eastAsia="Times New Roman" w:hAnsi="Calibri"/>
          <w:color w:val="000000"/>
        </w:rPr>
        <w:t>aginorder</w:t>
      </w:r>
      <w:proofErr w:type="spellEnd"/>
      <w:r>
        <w:rPr>
          <w:rFonts w:ascii="Calibri" w:eastAsia="Times New Roman" w:hAnsi="Calibri"/>
          <w:color w:val="000000"/>
        </w:rPr>
        <w:t xml:space="preserve"> always 0</w:t>
      </w:r>
      <w:ins w:id="173" w:author="ENGR11" w:date="2016-11-03T16:19:00Z">
        <w:r w:rsidR="000835E3">
          <w:rPr>
            <w:rFonts w:ascii="Calibri" w:eastAsia="Times New Roman" w:hAnsi="Calibri"/>
            <w:color w:val="000000"/>
          </w:rPr>
          <w:t xml:space="preserve"> (TODO: </w:t>
        </w:r>
        <w:r w:rsidR="00006169">
          <w:rPr>
            <w:rFonts w:ascii="Calibri" w:eastAsia="Times New Roman" w:hAnsi="Calibri"/>
            <w:color w:val="000000"/>
          </w:rPr>
          <w:t xml:space="preserve">we might be able to support </w:t>
        </w:r>
        <w:proofErr w:type="spellStart"/>
        <w:r w:rsidR="00006169">
          <w:rPr>
            <w:rFonts w:ascii="Calibri" w:eastAsia="Times New Roman" w:hAnsi="Calibri"/>
            <w:color w:val="000000"/>
          </w:rPr>
          <w:t>taginorder</w:t>
        </w:r>
        <w:proofErr w:type="spellEnd"/>
        <w:r w:rsidR="00006169">
          <w:rPr>
            <w:rFonts w:ascii="Calibri" w:eastAsia="Times New Roman" w:hAnsi="Calibri"/>
            <w:color w:val="000000"/>
          </w:rPr>
          <w:t xml:space="preserve"> fairly easily</w:t>
        </w:r>
        <w:r w:rsidR="000835E3">
          <w:rPr>
            <w:rFonts w:ascii="Calibri" w:eastAsia="Times New Roman" w:hAnsi="Calibri"/>
            <w:color w:val="000000"/>
          </w:rPr>
          <w:t>)</w:t>
        </w:r>
      </w:ins>
    </w:p>
    <w:p w:rsidR="00195A1A" w:rsidRDefault="00195A1A" w:rsidP="00195A1A">
      <w:pPr>
        <w:numPr>
          <w:ilvl w:val="0"/>
          <w:numId w:val="14"/>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 xml:space="preserve">Only 1 or 0 supported for </w:t>
      </w:r>
      <w:proofErr w:type="spellStart"/>
      <w:r>
        <w:rPr>
          <w:rFonts w:ascii="Calibri" w:eastAsia="Times New Roman" w:hAnsi="Calibri"/>
          <w:color w:val="000000"/>
        </w:rPr>
        <w:t>tag_interleave_size</w:t>
      </w:r>
      <w:proofErr w:type="spellEnd"/>
    </w:p>
    <w:p w:rsidR="00195A1A" w:rsidRDefault="00195A1A" w:rsidP="00195A1A">
      <w:pPr>
        <w:shd w:val="clear" w:color="auto" w:fill="FFFFFF"/>
        <w:rPr>
          <w:rFonts w:ascii="Calibri" w:hAnsi="Calibri"/>
          <w:color w:val="000000"/>
        </w:rPr>
      </w:pPr>
      <w:r>
        <w:rPr>
          <w:rStyle w:val="Strong"/>
          <w:rFonts w:ascii="Calibri" w:hAnsi="Calibri"/>
          <w:color w:val="000000"/>
        </w:rPr>
        <w:t>Thread Extensions</w:t>
      </w:r>
    </w:p>
    <w:p w:rsidR="00195A1A" w:rsidRDefault="00195A1A" w:rsidP="00195A1A">
      <w:pPr>
        <w:numPr>
          <w:ilvl w:val="0"/>
          <w:numId w:val="15"/>
        </w:numPr>
        <w:shd w:val="clear" w:color="auto" w:fill="FFFFFF"/>
        <w:spacing w:before="100" w:beforeAutospacing="1" w:after="100" w:afterAutospacing="1" w:line="240" w:lineRule="auto"/>
        <w:rPr>
          <w:rFonts w:ascii="Calibri" w:eastAsia="Times New Roman" w:hAnsi="Calibri"/>
          <w:color w:val="000000"/>
        </w:rPr>
      </w:pPr>
      <w:del w:id="174" w:author="ENGR11" w:date="2016-11-03T16:20:00Z">
        <w:r w:rsidDel="001E14F2">
          <w:rPr>
            <w:rFonts w:ascii="Calibri" w:eastAsia="Times New Roman" w:hAnsi="Calibri"/>
            <w:color w:val="000000"/>
          </w:rPr>
          <w:delText xml:space="preserve">TBD: </w:delText>
        </w:r>
      </w:del>
      <w:proofErr w:type="spellStart"/>
      <w:r>
        <w:rPr>
          <w:rFonts w:ascii="Calibri" w:eastAsia="Times New Roman" w:hAnsi="Calibri"/>
          <w:color w:val="000000"/>
        </w:rPr>
        <w:t>ConnID</w:t>
      </w:r>
      <w:proofErr w:type="spellEnd"/>
      <w:ins w:id="175" w:author="ENGR11" w:date="2016-11-03T16:21:00Z">
        <w:r w:rsidR="00B7159A">
          <w:rPr>
            <w:rFonts w:ascii="Calibri" w:eastAsia="Times New Roman" w:hAnsi="Calibri"/>
            <w:color w:val="000000"/>
          </w:rPr>
          <w:t xml:space="preserve"> supported</w:t>
        </w:r>
      </w:ins>
    </w:p>
    <w:p w:rsidR="00B7159A" w:rsidRDefault="00195A1A" w:rsidP="00195A1A">
      <w:pPr>
        <w:numPr>
          <w:ilvl w:val="0"/>
          <w:numId w:val="15"/>
        </w:numPr>
        <w:shd w:val="clear" w:color="auto" w:fill="FFFFFF"/>
        <w:spacing w:before="100" w:beforeAutospacing="1" w:after="100" w:afterAutospacing="1" w:line="240" w:lineRule="auto"/>
        <w:rPr>
          <w:ins w:id="176" w:author="ENGR11" w:date="2016-11-03T16:20:00Z"/>
          <w:rFonts w:ascii="Calibri" w:eastAsia="Times New Roman" w:hAnsi="Calibri"/>
          <w:color w:val="000000"/>
        </w:rPr>
      </w:pPr>
      <w:proofErr w:type="spellStart"/>
      <w:r>
        <w:rPr>
          <w:rFonts w:ascii="Calibri" w:eastAsia="Times New Roman" w:hAnsi="Calibri"/>
          <w:color w:val="000000"/>
        </w:rPr>
        <w:t>mthreadbusy_pipelined</w:t>
      </w:r>
      <w:proofErr w:type="spellEnd"/>
      <w:r>
        <w:rPr>
          <w:rFonts w:ascii="Calibri" w:eastAsia="Times New Roman" w:hAnsi="Calibri"/>
          <w:color w:val="000000"/>
        </w:rPr>
        <w:t xml:space="preserve"> </w:t>
      </w:r>
      <w:ins w:id="177" w:author="ENGR11" w:date="2016-11-03T16:20:00Z">
        <w:r w:rsidR="00B7159A">
          <w:rPr>
            <w:rFonts w:ascii="Calibri" w:eastAsia="Times New Roman" w:hAnsi="Calibri"/>
            <w:color w:val="000000"/>
          </w:rPr>
          <w:t>supported</w:t>
        </w:r>
      </w:ins>
    </w:p>
    <w:p w:rsidR="007D70DC" w:rsidRDefault="007D70DC" w:rsidP="00195A1A">
      <w:pPr>
        <w:numPr>
          <w:ilvl w:val="0"/>
          <w:numId w:val="15"/>
        </w:numPr>
        <w:shd w:val="clear" w:color="auto" w:fill="FFFFFF"/>
        <w:spacing w:before="100" w:beforeAutospacing="1" w:after="100" w:afterAutospacing="1" w:line="240" w:lineRule="auto"/>
        <w:rPr>
          <w:ins w:id="178" w:author="ENGR11" w:date="2016-11-03T16:20:00Z"/>
          <w:rFonts w:ascii="Calibri" w:eastAsia="Times New Roman" w:hAnsi="Calibri"/>
          <w:color w:val="000000"/>
        </w:rPr>
      </w:pPr>
      <w:proofErr w:type="spellStart"/>
      <w:ins w:id="179" w:author="ENGR11" w:date="2016-11-03T16:20:00Z">
        <w:r>
          <w:rPr>
            <w:rFonts w:ascii="Calibri" w:eastAsia="Times New Roman" w:hAnsi="Calibri"/>
            <w:color w:val="000000"/>
          </w:rPr>
          <w:t>mthreadbusy_exact</w:t>
        </w:r>
        <w:proofErr w:type="spellEnd"/>
        <w:r>
          <w:rPr>
            <w:rFonts w:ascii="Calibri" w:eastAsia="Times New Roman" w:hAnsi="Calibri"/>
            <w:color w:val="000000"/>
          </w:rPr>
          <w:t xml:space="preserve"> must be 1</w:t>
        </w:r>
      </w:ins>
    </w:p>
    <w:p w:rsidR="00195A1A" w:rsidDel="007D70DC" w:rsidRDefault="00195A1A" w:rsidP="00195A1A">
      <w:pPr>
        <w:numPr>
          <w:ilvl w:val="0"/>
          <w:numId w:val="15"/>
        </w:numPr>
        <w:shd w:val="clear" w:color="auto" w:fill="FFFFFF"/>
        <w:spacing w:before="100" w:beforeAutospacing="1" w:after="100" w:afterAutospacing="1" w:line="240" w:lineRule="auto"/>
        <w:rPr>
          <w:del w:id="180" w:author="ENGR11" w:date="2016-11-03T16:21:00Z"/>
          <w:rFonts w:ascii="Calibri" w:eastAsia="Times New Roman" w:hAnsi="Calibri"/>
          <w:color w:val="000000"/>
        </w:rPr>
      </w:pPr>
      <w:del w:id="181" w:author="ENGR11" w:date="2016-11-03T16:21:00Z">
        <w:r w:rsidDel="007D70DC">
          <w:rPr>
            <w:rFonts w:ascii="Calibri" w:eastAsia="Times New Roman" w:hAnsi="Calibri"/>
            <w:color w:val="000000"/>
          </w:rPr>
          <w:delText>only when threads&gt;1</w:delText>
        </w:r>
      </w:del>
    </w:p>
    <w:p w:rsidR="00195A1A" w:rsidRDefault="00195A1A" w:rsidP="00195A1A">
      <w:pPr>
        <w:numPr>
          <w:ilvl w:val="0"/>
          <w:numId w:val="15"/>
        </w:numPr>
        <w:shd w:val="clear" w:color="auto" w:fill="FFFFFF"/>
        <w:spacing w:before="100" w:beforeAutospacing="1" w:after="100" w:afterAutospacing="1" w:line="240" w:lineRule="auto"/>
        <w:rPr>
          <w:rFonts w:ascii="Calibri" w:eastAsia="Times New Roman" w:hAnsi="Calibri"/>
          <w:color w:val="000000"/>
        </w:rPr>
      </w:pPr>
      <w:del w:id="182" w:author="ENGR11" w:date="2016-11-03T16:22:00Z">
        <w:r w:rsidDel="007D70DC">
          <w:rPr>
            <w:rFonts w:ascii="Calibri" w:eastAsia="Times New Roman" w:hAnsi="Calibri"/>
            <w:color w:val="000000"/>
          </w:rPr>
          <w:delText xml:space="preserve">thread maps </w:delText>
        </w:r>
      </w:del>
      <w:ins w:id="183" w:author="ENGR11" w:date="2016-11-03T16:22:00Z">
        <w:r w:rsidR="007D70DC">
          <w:rPr>
            <w:rFonts w:ascii="Calibri" w:eastAsia="Times New Roman" w:hAnsi="Calibri"/>
            <w:color w:val="000000"/>
          </w:rPr>
          <w:t xml:space="preserve">Threads can be mapped to </w:t>
        </w:r>
        <w:r w:rsidR="006D58E0">
          <w:rPr>
            <w:rFonts w:ascii="Calibri" w:eastAsia="Times New Roman" w:hAnsi="Calibri"/>
            <w:color w:val="000000"/>
          </w:rPr>
          <w:t xml:space="preserve">traffic classes using </w:t>
        </w:r>
        <w:proofErr w:type="spellStart"/>
        <w:r w:rsidR="007D70DC">
          <w:rPr>
            <w:rFonts w:ascii="Calibri" w:eastAsia="Times New Roman" w:hAnsi="Calibri"/>
            <w:color w:val="000000"/>
          </w:rPr>
          <w:t>add_traffic</w:t>
        </w:r>
        <w:proofErr w:type="spellEnd"/>
        <w:r w:rsidR="007D70DC">
          <w:rPr>
            <w:rFonts w:ascii="Calibri" w:eastAsia="Times New Roman" w:hAnsi="Calibri"/>
            <w:color w:val="000000"/>
          </w:rPr>
          <w:t xml:space="preserve"> </w:t>
        </w:r>
        <w:r w:rsidR="006D58E0">
          <w:rPr>
            <w:rFonts w:ascii="Calibri" w:eastAsia="Times New Roman" w:hAnsi="Calibri"/>
            <w:color w:val="000000"/>
          </w:rPr>
          <w:t xml:space="preserve">commands </w:t>
        </w:r>
        <w:r w:rsidR="007D70DC">
          <w:rPr>
            <w:rFonts w:ascii="Calibri" w:eastAsia="Times New Roman" w:hAnsi="Calibri"/>
            <w:color w:val="000000"/>
          </w:rPr>
          <w:t xml:space="preserve">in </w:t>
        </w:r>
        <w:proofErr w:type="spellStart"/>
        <w:r w:rsidR="007D70DC">
          <w:rPr>
            <w:rFonts w:ascii="Calibri" w:eastAsia="Times New Roman" w:hAnsi="Calibri"/>
            <w:color w:val="000000"/>
          </w:rPr>
          <w:t>nocstudio</w:t>
        </w:r>
      </w:ins>
      <w:proofErr w:type="spellEnd"/>
      <w:del w:id="184" w:author="ENGR11" w:date="2016-11-03T16:22:00Z">
        <w:r w:rsidDel="007D70DC">
          <w:rPr>
            <w:rFonts w:ascii="Calibri" w:eastAsia="Times New Roman" w:hAnsi="Calibri"/>
            <w:color w:val="000000"/>
          </w:rPr>
          <w:delText>to virtual channels in netspeed NoC</w:delText>
        </w:r>
      </w:del>
      <w:r>
        <w:rPr>
          <w:rFonts w:ascii="Calibri" w:eastAsia="Times New Roman" w:hAnsi="Calibri"/>
          <w:color w:val="000000"/>
        </w:rPr>
        <w:t xml:space="preserve"> </w:t>
      </w:r>
    </w:p>
    <w:p w:rsidR="00195A1A" w:rsidRDefault="00195A1A" w:rsidP="00195A1A">
      <w:pPr>
        <w:shd w:val="clear" w:color="auto" w:fill="FFFFFF"/>
        <w:rPr>
          <w:rFonts w:ascii="Calibri" w:hAnsi="Calibri"/>
          <w:color w:val="000000"/>
        </w:rPr>
      </w:pPr>
      <w:r>
        <w:rPr>
          <w:rStyle w:val="Strong"/>
          <w:rFonts w:ascii="Calibri" w:hAnsi="Calibri"/>
          <w:color w:val="000000"/>
        </w:rPr>
        <w:t>Clocking</w:t>
      </w:r>
    </w:p>
    <w:p w:rsidR="00195A1A" w:rsidRDefault="00195A1A" w:rsidP="00195A1A">
      <w:pPr>
        <w:numPr>
          <w:ilvl w:val="0"/>
          <w:numId w:val="16"/>
        </w:numPr>
        <w:shd w:val="clear" w:color="auto" w:fill="FFFFFF"/>
        <w:spacing w:before="100" w:beforeAutospacing="1" w:after="100" w:afterAutospacing="1" w:line="240" w:lineRule="auto"/>
        <w:rPr>
          <w:rFonts w:ascii="Calibri" w:eastAsia="Times New Roman" w:hAnsi="Calibri"/>
          <w:color w:val="000000"/>
        </w:rPr>
      </w:pPr>
      <w:proofErr w:type="spellStart"/>
      <w:r>
        <w:rPr>
          <w:rFonts w:ascii="Calibri" w:eastAsia="Times New Roman" w:hAnsi="Calibri"/>
          <w:color w:val="000000"/>
        </w:rPr>
        <w:t>Async</w:t>
      </w:r>
      <w:proofErr w:type="spellEnd"/>
      <w:r>
        <w:rPr>
          <w:rFonts w:ascii="Calibri" w:eastAsia="Times New Roman" w:hAnsi="Calibri"/>
          <w:color w:val="000000"/>
        </w:rPr>
        <w:t>, Ratio Sync supported</w:t>
      </w:r>
      <w:r w:rsidR="008D2E01">
        <w:rPr>
          <w:rFonts w:ascii="Calibri" w:eastAsia="Times New Roman" w:hAnsi="Calibri"/>
          <w:color w:val="000000"/>
        </w:rPr>
        <w:t xml:space="preserve"> (</w:t>
      </w:r>
      <w:proofErr w:type="spellStart"/>
      <w:r w:rsidR="008D2E01">
        <w:rPr>
          <w:rFonts w:ascii="Calibri" w:eastAsia="Times New Roman" w:hAnsi="Calibri"/>
          <w:color w:val="000000"/>
        </w:rPr>
        <w:t>clk_host</w:t>
      </w:r>
      <w:proofErr w:type="spellEnd"/>
      <w:r w:rsidR="008D2E01">
        <w:rPr>
          <w:rFonts w:ascii="Calibri" w:eastAsia="Times New Roman" w:hAnsi="Calibri"/>
          <w:color w:val="000000"/>
        </w:rPr>
        <w:t xml:space="preserve"> and </w:t>
      </w:r>
      <w:proofErr w:type="spellStart"/>
      <w:r w:rsidR="008D2E01">
        <w:rPr>
          <w:rFonts w:ascii="Calibri" w:eastAsia="Times New Roman" w:hAnsi="Calibri"/>
          <w:color w:val="000000"/>
        </w:rPr>
        <w:t>clk_noc</w:t>
      </w:r>
      <w:proofErr w:type="spellEnd"/>
      <w:r w:rsidR="008D2E01">
        <w:rPr>
          <w:rFonts w:ascii="Calibri" w:eastAsia="Times New Roman" w:hAnsi="Calibri"/>
          <w:color w:val="000000"/>
        </w:rPr>
        <w:t>)</w:t>
      </w:r>
    </w:p>
    <w:p w:rsidR="00B7662B" w:rsidRDefault="00B7662B" w:rsidP="00195A1A">
      <w:pPr>
        <w:numPr>
          <w:ilvl w:val="0"/>
          <w:numId w:val="16"/>
        </w:numPr>
        <w:shd w:val="clear" w:color="auto" w:fill="FFFFFF"/>
        <w:spacing w:before="100" w:beforeAutospacing="1" w:after="100" w:afterAutospacing="1" w:line="240" w:lineRule="auto"/>
        <w:rPr>
          <w:rFonts w:ascii="Calibri" w:eastAsia="Times New Roman" w:hAnsi="Calibri"/>
          <w:color w:val="000000"/>
        </w:rPr>
      </w:pPr>
      <w:proofErr w:type="spellStart"/>
      <w:r>
        <w:rPr>
          <w:rFonts w:ascii="Calibri" w:eastAsia="Times New Roman" w:hAnsi="Calibri"/>
          <w:color w:val="000000"/>
        </w:rPr>
        <w:t>ocpClkEnable</w:t>
      </w:r>
      <w:proofErr w:type="spellEnd"/>
      <w:r>
        <w:rPr>
          <w:rFonts w:ascii="Calibri" w:eastAsia="Times New Roman" w:hAnsi="Calibri"/>
          <w:color w:val="000000"/>
        </w:rPr>
        <w:t>: TBD</w:t>
      </w:r>
    </w:p>
    <w:p w:rsidR="00911FBB" w:rsidRDefault="00911FBB" w:rsidP="00911FBB">
      <w:pPr>
        <w:shd w:val="clear" w:color="auto" w:fill="FFFFFF"/>
        <w:rPr>
          <w:rFonts w:ascii="Calibri" w:hAnsi="Calibri"/>
          <w:color w:val="000000"/>
        </w:rPr>
      </w:pPr>
      <w:r>
        <w:rPr>
          <w:rStyle w:val="Strong"/>
          <w:rFonts w:ascii="Calibri" w:hAnsi="Calibri"/>
          <w:color w:val="000000"/>
        </w:rPr>
        <w:t>Reset</w:t>
      </w:r>
    </w:p>
    <w:p w:rsidR="00911FBB" w:rsidRPr="00261746" w:rsidRDefault="00C2319B" w:rsidP="00261746">
      <w:pPr>
        <w:numPr>
          <w:ilvl w:val="0"/>
          <w:numId w:val="16"/>
        </w:numPr>
        <w:shd w:val="clear" w:color="auto" w:fill="FFFFFF"/>
        <w:spacing w:before="100" w:beforeAutospacing="1" w:after="100" w:afterAutospacing="1" w:line="240" w:lineRule="auto"/>
        <w:rPr>
          <w:rFonts w:ascii="Calibri" w:eastAsia="Times New Roman" w:hAnsi="Calibri"/>
          <w:color w:val="000000"/>
        </w:rPr>
      </w:pPr>
      <w:ins w:id="185" w:author="ENGR11" w:date="2016-11-03T16:23:00Z">
        <w:r>
          <w:rPr>
            <w:rFonts w:ascii="Calibri" w:eastAsia="Times New Roman" w:hAnsi="Calibri"/>
            <w:color w:val="000000"/>
          </w:rPr>
          <w:t xml:space="preserve">We only support </w:t>
        </w:r>
        <w:proofErr w:type="spellStart"/>
        <w:r>
          <w:rPr>
            <w:rFonts w:ascii="Calibri" w:eastAsia="Times New Roman" w:hAnsi="Calibri"/>
            <w:color w:val="000000"/>
          </w:rPr>
          <w:t>s</w:t>
        </w:r>
        <w:r w:rsidR="007B4427">
          <w:rPr>
            <w:rFonts w:ascii="Calibri" w:eastAsia="Times New Roman" w:hAnsi="Calibri"/>
            <w:color w:val="000000"/>
          </w:rPr>
          <w:t>reset</w:t>
        </w:r>
      </w:ins>
      <w:proofErr w:type="spellEnd"/>
      <w:ins w:id="186" w:author="ENGR11" w:date="2016-11-03T16:24:00Z">
        <w:r w:rsidR="005112CF">
          <w:rPr>
            <w:rFonts w:ascii="Calibri" w:eastAsia="Times New Roman" w:hAnsi="Calibri"/>
            <w:color w:val="000000"/>
          </w:rPr>
          <w:t xml:space="preserve"> (an output from master bridge)</w:t>
        </w:r>
      </w:ins>
      <w:del w:id="187" w:author="ENGR11" w:date="2016-11-03T16:23:00Z">
        <w:r w:rsidR="003364F0" w:rsidDel="007B4427">
          <w:rPr>
            <w:rFonts w:ascii="Calibri" w:eastAsia="Times New Roman" w:hAnsi="Calibri"/>
            <w:color w:val="000000"/>
          </w:rPr>
          <w:delText>TBD: netspeed convention or use Sreset, Mreset?</w:delText>
        </w:r>
      </w:del>
    </w:p>
    <w:p w:rsidR="00195A1A" w:rsidRDefault="00195A1A" w:rsidP="00195A1A">
      <w:pPr>
        <w:shd w:val="clear" w:color="auto" w:fill="FFFFFF"/>
        <w:rPr>
          <w:rFonts w:ascii="Calibri" w:hAnsi="Calibri"/>
          <w:color w:val="000000"/>
        </w:rPr>
      </w:pPr>
      <w:r>
        <w:rPr>
          <w:rStyle w:val="Strong"/>
          <w:rFonts w:ascii="Calibri" w:hAnsi="Calibri"/>
          <w:color w:val="000000"/>
        </w:rPr>
        <w:t>Security</w:t>
      </w:r>
    </w:p>
    <w:p w:rsidR="00195A1A" w:rsidRDefault="00195A1A" w:rsidP="00195A1A">
      <w:pPr>
        <w:numPr>
          <w:ilvl w:val="0"/>
          <w:numId w:val="17"/>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 xml:space="preserve">Supported via </w:t>
      </w:r>
      <w:proofErr w:type="spellStart"/>
      <w:r w:rsidR="00777C98">
        <w:rPr>
          <w:rFonts w:ascii="Calibri" w:eastAsia="Times New Roman" w:hAnsi="Calibri"/>
          <w:color w:val="000000"/>
        </w:rPr>
        <w:t>ConnID</w:t>
      </w:r>
      <w:proofErr w:type="spellEnd"/>
      <w:r w:rsidR="00777C98">
        <w:rPr>
          <w:rFonts w:ascii="Calibri" w:eastAsia="Times New Roman" w:hAnsi="Calibri"/>
          <w:color w:val="000000"/>
        </w:rPr>
        <w:t xml:space="preserve"> and </w:t>
      </w:r>
      <w:proofErr w:type="spellStart"/>
      <w:r w:rsidR="00777C98">
        <w:rPr>
          <w:rFonts w:ascii="Calibri" w:eastAsia="Times New Roman" w:hAnsi="Calibri"/>
          <w:color w:val="000000"/>
        </w:rPr>
        <w:t>ReqInfo</w:t>
      </w:r>
      <w:proofErr w:type="spellEnd"/>
      <w:r w:rsidR="00777C98">
        <w:rPr>
          <w:rFonts w:ascii="Calibri" w:eastAsia="Times New Roman" w:hAnsi="Calibri"/>
          <w:color w:val="000000"/>
        </w:rPr>
        <w:t xml:space="preserve"> </w:t>
      </w:r>
      <w:del w:id="188" w:author="ENGR11" w:date="2016-11-03T16:24:00Z">
        <w:r w:rsidR="00777C98" w:rsidDel="00A77799">
          <w:rPr>
            <w:rFonts w:ascii="Calibri" w:eastAsia="Times New Roman" w:hAnsi="Calibri"/>
            <w:color w:val="000000"/>
          </w:rPr>
          <w:delText>(TBD: ConnID.  We might not need it</w:delText>
        </w:r>
        <w:r w:rsidR="00D20CDF" w:rsidDel="00A77799">
          <w:rPr>
            <w:rFonts w:ascii="Calibri" w:eastAsia="Times New Roman" w:hAnsi="Calibri"/>
            <w:color w:val="000000"/>
          </w:rPr>
          <w:delText xml:space="preserve"> since master bridge sets reqinfo </w:delText>
        </w:r>
        <w:r w:rsidR="0033450F" w:rsidDel="00A77799">
          <w:rPr>
            <w:rFonts w:ascii="Calibri" w:eastAsia="Times New Roman" w:hAnsi="Calibri"/>
            <w:color w:val="000000"/>
          </w:rPr>
          <w:delText xml:space="preserve">based on table </w:delText>
        </w:r>
        <w:r w:rsidR="00D20CDF" w:rsidDel="00A77799">
          <w:rPr>
            <w:rFonts w:ascii="Calibri" w:eastAsia="Times New Roman" w:hAnsi="Calibri"/>
            <w:color w:val="000000"/>
          </w:rPr>
          <w:delText xml:space="preserve">and </w:delText>
        </w:r>
        <w:r w:rsidR="00C1746A" w:rsidDel="00A77799">
          <w:rPr>
            <w:rFonts w:ascii="Calibri" w:eastAsia="Times New Roman" w:hAnsi="Calibri"/>
            <w:color w:val="000000"/>
          </w:rPr>
          <w:delText>is trusted</w:delText>
        </w:r>
        <w:r w:rsidR="00777C98" w:rsidDel="00A77799">
          <w:rPr>
            <w:rFonts w:ascii="Calibri" w:eastAsia="Times New Roman" w:hAnsi="Calibri"/>
            <w:color w:val="000000"/>
          </w:rPr>
          <w:delText>)</w:delText>
        </w:r>
      </w:del>
    </w:p>
    <w:p w:rsidR="00195A1A" w:rsidRDefault="00195A1A" w:rsidP="00195A1A">
      <w:pPr>
        <w:numPr>
          <w:ilvl w:val="0"/>
          <w:numId w:val="17"/>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TBD: security mapping to AXI</w:t>
      </w:r>
    </w:p>
    <w:p w:rsidR="00195A1A" w:rsidRDefault="00195A1A" w:rsidP="00195A1A">
      <w:pPr>
        <w:shd w:val="clear" w:color="auto" w:fill="FFFFFF"/>
        <w:rPr>
          <w:rFonts w:ascii="Calibri" w:hAnsi="Calibri"/>
          <w:color w:val="000000"/>
        </w:rPr>
      </w:pPr>
      <w:proofErr w:type="spellStart"/>
      <w:r>
        <w:rPr>
          <w:rStyle w:val="Strong"/>
          <w:rFonts w:ascii="Calibri" w:hAnsi="Calibri"/>
          <w:color w:val="000000"/>
        </w:rPr>
        <w:t>QoS</w:t>
      </w:r>
      <w:proofErr w:type="spellEnd"/>
    </w:p>
    <w:p w:rsidR="00195A1A" w:rsidRDefault="00195A1A" w:rsidP="00195A1A">
      <w:pPr>
        <w:numPr>
          <w:ilvl w:val="0"/>
          <w:numId w:val="18"/>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Isochronous traffic support via proprietary sideband signal</w:t>
      </w:r>
      <w:r w:rsidR="0097302A">
        <w:rPr>
          <w:rFonts w:ascii="Calibri" w:eastAsia="Times New Roman" w:hAnsi="Calibri"/>
          <w:color w:val="000000"/>
        </w:rPr>
        <w:t xml:space="preserve"> </w:t>
      </w:r>
      <w:del w:id="189" w:author="ENGR11" w:date="2016-11-03T16:24:00Z">
        <w:r w:rsidR="0097302A" w:rsidDel="000D1508">
          <w:rPr>
            <w:rFonts w:ascii="Calibri" w:eastAsia="Times New Roman" w:hAnsi="Calibri"/>
            <w:color w:val="000000"/>
          </w:rPr>
          <w:delText>(TBD: Alex suggested using Mflag)</w:delText>
        </w:r>
      </w:del>
    </w:p>
    <w:p w:rsidR="00AA61BE" w:rsidDel="008B107C" w:rsidRDefault="008B16B7" w:rsidP="00195A1A">
      <w:pPr>
        <w:numPr>
          <w:ilvl w:val="0"/>
          <w:numId w:val="18"/>
        </w:numPr>
        <w:shd w:val="clear" w:color="auto" w:fill="FFFFFF"/>
        <w:spacing w:before="100" w:beforeAutospacing="1" w:after="100" w:afterAutospacing="1" w:line="240" w:lineRule="auto"/>
        <w:rPr>
          <w:del w:id="190" w:author="ENGR11" w:date="2016-11-03T16:25:00Z"/>
          <w:rFonts w:ascii="Calibri" w:eastAsia="Times New Roman" w:hAnsi="Calibri"/>
          <w:color w:val="000000"/>
        </w:rPr>
      </w:pPr>
      <w:del w:id="191" w:author="ENGR11" w:date="2016-11-03T16:25:00Z">
        <w:r w:rsidDel="008B107C">
          <w:rPr>
            <w:rFonts w:ascii="Calibri" w:eastAsia="Times New Roman" w:hAnsi="Calibri"/>
            <w:color w:val="000000"/>
          </w:rPr>
          <w:delText xml:space="preserve">TBD: </w:delText>
        </w:r>
        <w:r w:rsidR="00AA61BE" w:rsidDel="00AA22F4">
          <w:rPr>
            <w:rFonts w:ascii="Calibri" w:eastAsia="Times New Roman" w:hAnsi="Calibri"/>
            <w:color w:val="000000"/>
          </w:rPr>
          <w:delText>MReqInfo as QoS bits</w:delText>
        </w:r>
        <w:r w:rsidR="00530B77" w:rsidDel="00AA22F4">
          <w:rPr>
            <w:rFonts w:ascii="Calibri" w:eastAsia="Times New Roman" w:hAnsi="Calibri"/>
            <w:color w:val="000000"/>
          </w:rPr>
          <w:delText xml:space="preserve"> to </w:delText>
        </w:r>
        <w:r w:rsidR="00530B77" w:rsidDel="008B107C">
          <w:rPr>
            <w:rFonts w:ascii="Calibri" w:eastAsia="Times New Roman" w:hAnsi="Calibri"/>
            <w:color w:val="000000"/>
          </w:rPr>
          <w:delText xml:space="preserve">support AMBA </w:delText>
        </w:r>
        <w:r w:rsidR="00E20FE5" w:rsidDel="008B107C">
          <w:rPr>
            <w:rFonts w:ascii="Calibri" w:eastAsia="Times New Roman" w:hAnsi="Calibri"/>
            <w:color w:val="000000"/>
          </w:rPr>
          <w:delText>like QoS</w:delText>
        </w:r>
      </w:del>
    </w:p>
    <w:p w:rsidR="00195A1A" w:rsidRDefault="00195A1A" w:rsidP="00195A1A">
      <w:pPr>
        <w:numPr>
          <w:ilvl w:val="0"/>
          <w:numId w:val="18"/>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VC priority and arbitration can be configured</w:t>
      </w:r>
      <w:ins w:id="192" w:author="ENGR11" w:date="2016-11-03T16:25:00Z">
        <w:r w:rsidR="00B11244">
          <w:rPr>
            <w:rFonts w:ascii="Calibri" w:eastAsia="Times New Roman" w:hAnsi="Calibri"/>
            <w:color w:val="000000"/>
          </w:rPr>
          <w:t xml:space="preserve"> similar to other bridges</w:t>
        </w:r>
      </w:ins>
    </w:p>
    <w:p w:rsidR="00195A1A" w:rsidRDefault="00195A1A" w:rsidP="00195A1A">
      <w:pPr>
        <w:shd w:val="clear" w:color="auto" w:fill="FFFFFF"/>
        <w:rPr>
          <w:rFonts w:ascii="Calibri" w:hAnsi="Calibri"/>
          <w:color w:val="000000"/>
        </w:rPr>
      </w:pPr>
      <w:r>
        <w:rPr>
          <w:rStyle w:val="Strong"/>
          <w:rFonts w:ascii="Calibri" w:hAnsi="Calibri"/>
          <w:color w:val="000000"/>
        </w:rPr>
        <w:lastRenderedPageBreak/>
        <w:t>I/O Coherency</w:t>
      </w:r>
    </w:p>
    <w:p w:rsidR="00195A1A" w:rsidRDefault="00452E24" w:rsidP="00195A1A">
      <w:pPr>
        <w:numPr>
          <w:ilvl w:val="0"/>
          <w:numId w:val="19"/>
        </w:numPr>
        <w:shd w:val="clear" w:color="auto" w:fill="FFFFFF"/>
        <w:spacing w:before="100" w:beforeAutospacing="1" w:after="100" w:afterAutospacing="1" w:line="240" w:lineRule="auto"/>
        <w:rPr>
          <w:rFonts w:ascii="Calibri" w:eastAsia="Times New Roman" w:hAnsi="Calibri"/>
          <w:color w:val="000000"/>
        </w:rPr>
      </w:pPr>
      <w:r>
        <w:rPr>
          <w:rFonts w:ascii="Calibri" w:eastAsia="Times New Roman" w:hAnsi="Calibri"/>
          <w:color w:val="000000"/>
        </w:rPr>
        <w:t>TBD</w:t>
      </w:r>
    </w:p>
    <w:p w:rsidR="00195A1A" w:rsidRDefault="00195A1A" w:rsidP="00195A1A">
      <w:pPr>
        <w:shd w:val="clear" w:color="auto" w:fill="FFFFFF"/>
        <w:rPr>
          <w:rFonts w:ascii="Calibri" w:hAnsi="Calibri"/>
          <w:color w:val="000000"/>
        </w:rPr>
      </w:pPr>
      <w:r>
        <w:rPr>
          <w:rStyle w:val="Strong"/>
          <w:rFonts w:ascii="Calibri" w:hAnsi="Calibri"/>
          <w:color w:val="000000"/>
        </w:rPr>
        <w:t>Low power support</w:t>
      </w:r>
    </w:p>
    <w:p w:rsidR="009500FA" w:rsidRDefault="009500FA" w:rsidP="00195A1A">
      <w:pPr>
        <w:numPr>
          <w:ilvl w:val="0"/>
          <w:numId w:val="20"/>
        </w:numPr>
        <w:shd w:val="clear" w:color="auto" w:fill="FFFFFF"/>
        <w:spacing w:before="100" w:beforeAutospacing="1" w:after="100" w:afterAutospacing="1" w:line="240" w:lineRule="auto"/>
        <w:rPr>
          <w:ins w:id="193" w:author="ENGR11" w:date="2016-11-03T16:26:00Z"/>
          <w:rFonts w:ascii="Calibri" w:eastAsia="Times New Roman" w:hAnsi="Calibri"/>
          <w:color w:val="000000"/>
        </w:rPr>
      </w:pPr>
      <w:ins w:id="194" w:author="ENGR11" w:date="2016-11-03T16:26:00Z">
        <w:r>
          <w:rPr>
            <w:rFonts w:ascii="Calibri" w:eastAsia="Times New Roman" w:hAnsi="Calibri"/>
            <w:color w:val="000000"/>
          </w:rPr>
          <w:t xml:space="preserve">Always on, for now, but can coexist in an LP enabled </w:t>
        </w:r>
        <w:proofErr w:type="spellStart"/>
        <w:r>
          <w:rPr>
            <w:rFonts w:ascii="Calibri" w:eastAsia="Times New Roman" w:hAnsi="Calibri"/>
            <w:color w:val="000000"/>
          </w:rPr>
          <w:t>NoC</w:t>
        </w:r>
        <w:proofErr w:type="spellEnd"/>
        <w:r>
          <w:rPr>
            <w:rFonts w:ascii="Calibri" w:eastAsia="Times New Roman" w:hAnsi="Calibri"/>
            <w:color w:val="000000"/>
          </w:rPr>
          <w:t>.</w:t>
        </w:r>
      </w:ins>
    </w:p>
    <w:p w:rsidR="00195A1A" w:rsidRPr="009500FA" w:rsidRDefault="00B7662B" w:rsidP="00195A1A">
      <w:pPr>
        <w:numPr>
          <w:ilvl w:val="0"/>
          <w:numId w:val="20"/>
        </w:numPr>
        <w:shd w:val="clear" w:color="auto" w:fill="FFFFFF"/>
        <w:spacing w:before="100" w:beforeAutospacing="1" w:after="100" w:afterAutospacing="1" w:line="240" w:lineRule="auto"/>
        <w:rPr>
          <w:rFonts w:ascii="Calibri" w:eastAsia="Times New Roman" w:hAnsi="Calibri"/>
          <w:strike/>
          <w:color w:val="000000"/>
          <w:rPrChange w:id="195" w:author="ENGR11" w:date="2016-11-03T16:26:00Z">
            <w:rPr>
              <w:rFonts w:ascii="Calibri" w:eastAsia="Times New Roman" w:hAnsi="Calibri"/>
              <w:color w:val="000000"/>
            </w:rPr>
          </w:rPrChange>
        </w:rPr>
      </w:pPr>
      <w:r w:rsidRPr="009500FA">
        <w:rPr>
          <w:rFonts w:ascii="Calibri" w:eastAsia="Times New Roman" w:hAnsi="Calibri"/>
          <w:strike/>
          <w:color w:val="000000"/>
          <w:rPrChange w:id="196" w:author="ENGR11" w:date="2016-11-03T16:26:00Z">
            <w:rPr>
              <w:rFonts w:ascii="Calibri" w:eastAsia="Times New Roman" w:hAnsi="Calibri"/>
              <w:color w:val="000000"/>
            </w:rPr>
          </w:rPrChange>
        </w:rPr>
        <w:t>LPv2 support similar to AXI master bridge</w:t>
      </w:r>
      <w:ins w:id="197" w:author="ENGR11" w:date="2016-11-03T16:26:00Z">
        <w:r w:rsidR="009500FA" w:rsidRPr="009500FA">
          <w:rPr>
            <w:rFonts w:ascii="Calibri" w:eastAsia="Times New Roman" w:hAnsi="Calibri"/>
            <w:strike/>
            <w:color w:val="000000"/>
            <w:rPrChange w:id="198" w:author="ENGR11" w:date="2016-11-03T16:26:00Z">
              <w:rPr>
                <w:rFonts w:ascii="Calibri" w:eastAsia="Times New Roman" w:hAnsi="Calibri"/>
                <w:color w:val="000000"/>
              </w:rPr>
            </w:rPrChange>
          </w:rPr>
          <w:t xml:space="preserve"> </w:t>
        </w:r>
      </w:ins>
    </w:p>
    <w:p w:rsidR="00911FBB" w:rsidRPr="00911FBB" w:rsidRDefault="00911FBB" w:rsidP="00911FBB">
      <w:pPr>
        <w:numPr>
          <w:ilvl w:val="0"/>
          <w:numId w:val="20"/>
        </w:numPr>
        <w:shd w:val="clear" w:color="auto" w:fill="FFFFFF"/>
        <w:spacing w:before="100" w:beforeAutospacing="1" w:after="100" w:afterAutospacing="1" w:line="240" w:lineRule="auto"/>
        <w:rPr>
          <w:rFonts w:ascii="Calibri" w:eastAsia="Times New Roman" w:hAnsi="Calibri"/>
          <w:color w:val="000000"/>
        </w:rPr>
      </w:pPr>
      <w:proofErr w:type="spellStart"/>
      <w:r>
        <w:rPr>
          <w:rFonts w:ascii="Calibri" w:eastAsia="Times New Roman" w:hAnsi="Calibri"/>
          <w:color w:val="000000"/>
        </w:rPr>
        <w:t>ocpClkEnable</w:t>
      </w:r>
      <w:proofErr w:type="spellEnd"/>
      <w:r>
        <w:rPr>
          <w:rFonts w:ascii="Calibri" w:eastAsia="Times New Roman" w:hAnsi="Calibri"/>
          <w:color w:val="000000"/>
        </w:rPr>
        <w:t>: TBD</w:t>
      </w:r>
    </w:p>
    <w:p w:rsidR="00195A1A" w:rsidRDefault="00195A1A" w:rsidP="00195A1A"/>
    <w:p w:rsidR="0000603F" w:rsidRDefault="005F3BED" w:rsidP="007B5FE5">
      <w:pPr>
        <w:pStyle w:val="Heading2"/>
      </w:pPr>
      <w:bookmarkStart w:id="199" w:name="_Toc456876475"/>
      <w:r>
        <w:t>OCP Protocol Overview</w:t>
      </w:r>
      <w:bookmarkEnd w:id="199"/>
    </w:p>
    <w:p w:rsidR="005F3BED" w:rsidRDefault="005F3BED" w:rsidP="00DA1C05">
      <w:r>
        <w:br/>
        <w:t xml:space="preserve">Here is a table that summarizes </w:t>
      </w:r>
      <w:r w:rsidR="004C25AA">
        <w:t xml:space="preserve">the OCP protocol </w:t>
      </w:r>
      <w:r w:rsidR="004C25AA" w:rsidRPr="00757816">
        <w:rPr>
          <w:b/>
        </w:rPr>
        <w:t>relevant to our profile</w:t>
      </w:r>
      <w:r>
        <w:t>:</w:t>
      </w:r>
    </w:p>
    <w:tbl>
      <w:tblPr>
        <w:tblStyle w:val="TableGrid"/>
        <w:tblW w:w="0" w:type="auto"/>
        <w:tblLook w:val="04A0" w:firstRow="1" w:lastRow="0" w:firstColumn="1" w:lastColumn="0" w:noHBand="0" w:noVBand="1"/>
      </w:tblPr>
      <w:tblGrid>
        <w:gridCol w:w="2448"/>
        <w:gridCol w:w="2490"/>
        <w:gridCol w:w="2364"/>
        <w:gridCol w:w="2274"/>
      </w:tblGrid>
      <w:tr w:rsidR="001536EE" w:rsidTr="00707B4E">
        <w:trPr>
          <w:cnfStyle w:val="100000000000" w:firstRow="1" w:lastRow="0" w:firstColumn="0" w:lastColumn="0" w:oddVBand="0" w:evenVBand="0" w:oddHBand="0" w:evenHBand="0" w:firstRowFirstColumn="0" w:firstRowLastColumn="0" w:lastRowFirstColumn="0" w:lastRowLastColumn="0"/>
        </w:trPr>
        <w:tc>
          <w:tcPr>
            <w:tcW w:w="2448" w:type="dxa"/>
          </w:tcPr>
          <w:p w:rsidR="00BD24AB" w:rsidRDefault="00BD24AB" w:rsidP="00DA1C05"/>
        </w:tc>
        <w:tc>
          <w:tcPr>
            <w:tcW w:w="2490" w:type="dxa"/>
          </w:tcPr>
          <w:p w:rsidR="00BD24AB" w:rsidRDefault="00BD24AB" w:rsidP="00107FCC">
            <w:r>
              <w:t>OCP 2.2</w:t>
            </w:r>
            <w:r w:rsidR="00EA2C46">
              <w:t xml:space="preserve"> </w:t>
            </w:r>
          </w:p>
        </w:tc>
        <w:tc>
          <w:tcPr>
            <w:tcW w:w="2364" w:type="dxa"/>
          </w:tcPr>
          <w:p w:rsidR="00BD24AB" w:rsidRDefault="00BD24AB" w:rsidP="00DA1C05">
            <w:r>
              <w:t>AXI4</w:t>
            </w:r>
          </w:p>
        </w:tc>
        <w:tc>
          <w:tcPr>
            <w:tcW w:w="2274" w:type="dxa"/>
          </w:tcPr>
          <w:p w:rsidR="00BD24AB" w:rsidRDefault="00BD24AB" w:rsidP="00DA1C05">
            <w:r>
              <w:t>Comment</w:t>
            </w:r>
          </w:p>
        </w:tc>
      </w:tr>
      <w:tr w:rsidR="001536EE" w:rsidTr="00707B4E">
        <w:tc>
          <w:tcPr>
            <w:tcW w:w="2448" w:type="dxa"/>
          </w:tcPr>
          <w:p w:rsidR="00E15DD3" w:rsidRDefault="00E15DD3" w:rsidP="006C4C98">
            <w:r>
              <w:t>Basic Flow Control</w:t>
            </w:r>
            <w:r w:rsidR="009B7FEF">
              <w:t xml:space="preserve"> Handshake</w:t>
            </w:r>
          </w:p>
        </w:tc>
        <w:tc>
          <w:tcPr>
            <w:tcW w:w="2490" w:type="dxa"/>
          </w:tcPr>
          <w:p w:rsidR="00E15DD3" w:rsidRDefault="00E15DD3" w:rsidP="006C4C98">
            <w:r>
              <w:t>Valid / Accept</w:t>
            </w:r>
          </w:p>
        </w:tc>
        <w:tc>
          <w:tcPr>
            <w:tcW w:w="2364" w:type="dxa"/>
          </w:tcPr>
          <w:p w:rsidR="00E15DD3" w:rsidRDefault="00E15DD3" w:rsidP="006C4C98">
            <w:r>
              <w:t>Valid / Ready</w:t>
            </w:r>
          </w:p>
        </w:tc>
        <w:tc>
          <w:tcPr>
            <w:tcW w:w="2274" w:type="dxa"/>
          </w:tcPr>
          <w:p w:rsidR="00E15DD3" w:rsidRDefault="00E15DD3" w:rsidP="006C4C98"/>
        </w:tc>
      </w:tr>
      <w:tr w:rsidR="001536EE" w:rsidTr="00707B4E">
        <w:tc>
          <w:tcPr>
            <w:tcW w:w="2448" w:type="dxa"/>
          </w:tcPr>
          <w:p w:rsidR="00A47157" w:rsidRDefault="00A47157" w:rsidP="00CA782E">
            <w:r>
              <w:t>Protocol channels (w/ independent data flow)</w:t>
            </w:r>
          </w:p>
        </w:tc>
        <w:tc>
          <w:tcPr>
            <w:tcW w:w="2490" w:type="dxa"/>
          </w:tcPr>
          <w:p w:rsidR="00A47157" w:rsidRDefault="00A47157" w:rsidP="00CA782E">
            <w:proofErr w:type="spellStart"/>
            <w:r>
              <w:t>cmd</w:t>
            </w:r>
            <w:proofErr w:type="spellEnd"/>
            <w:r>
              <w:t xml:space="preserve">, </w:t>
            </w:r>
            <w:proofErr w:type="spellStart"/>
            <w:r>
              <w:t>wdata</w:t>
            </w:r>
            <w:proofErr w:type="spellEnd"/>
            <w:r>
              <w:t xml:space="preserve">, </w:t>
            </w:r>
            <w:proofErr w:type="spellStart"/>
            <w:r>
              <w:t>resp</w:t>
            </w:r>
            <w:proofErr w:type="spellEnd"/>
          </w:p>
        </w:tc>
        <w:tc>
          <w:tcPr>
            <w:tcW w:w="2364" w:type="dxa"/>
          </w:tcPr>
          <w:p w:rsidR="00A47157" w:rsidRDefault="00A47157" w:rsidP="00CA782E">
            <w:r>
              <w:t>AR,AW,W,R,B</w:t>
            </w:r>
          </w:p>
        </w:tc>
        <w:tc>
          <w:tcPr>
            <w:tcW w:w="2274" w:type="dxa"/>
          </w:tcPr>
          <w:p w:rsidR="00A47157" w:rsidRDefault="00A47157" w:rsidP="00CA782E">
            <w:r>
              <w:t>See TX switch section.  Write data and command channels are merged at switch interface.</w:t>
            </w:r>
          </w:p>
        </w:tc>
      </w:tr>
      <w:tr w:rsidR="001536EE" w:rsidTr="00707B4E">
        <w:tc>
          <w:tcPr>
            <w:tcW w:w="2448" w:type="dxa"/>
          </w:tcPr>
          <w:p w:rsidR="003C3242" w:rsidRDefault="00A47157" w:rsidP="00CA782E">
            <w:r>
              <w:t>Single command multiple data</w:t>
            </w:r>
          </w:p>
        </w:tc>
        <w:tc>
          <w:tcPr>
            <w:tcW w:w="2490" w:type="dxa"/>
          </w:tcPr>
          <w:p w:rsidR="003C3242" w:rsidRDefault="00A47157" w:rsidP="000368C5">
            <w:r>
              <w:t xml:space="preserve">Optional in OCP, </w:t>
            </w:r>
            <w:r w:rsidR="000368C5">
              <w:t>but required for Netspeed bridges</w:t>
            </w:r>
          </w:p>
        </w:tc>
        <w:tc>
          <w:tcPr>
            <w:tcW w:w="2364" w:type="dxa"/>
          </w:tcPr>
          <w:p w:rsidR="003C3242" w:rsidRDefault="00A47157" w:rsidP="00CA782E">
            <w:r>
              <w:t>Always SCMD</w:t>
            </w:r>
          </w:p>
        </w:tc>
        <w:tc>
          <w:tcPr>
            <w:tcW w:w="2274" w:type="dxa"/>
          </w:tcPr>
          <w:p w:rsidR="00D009D8" w:rsidRDefault="00D009D8" w:rsidP="00B94CE9"/>
        </w:tc>
      </w:tr>
      <w:tr w:rsidR="001536EE" w:rsidTr="00707B4E">
        <w:tc>
          <w:tcPr>
            <w:tcW w:w="2448" w:type="dxa"/>
          </w:tcPr>
          <w:p w:rsidR="0015380C" w:rsidRDefault="00F85236" w:rsidP="0045008A">
            <w:r>
              <w:t>Support for multiple outstanding transaction</w:t>
            </w:r>
            <w:r w:rsidR="00F10463">
              <w:br/>
              <w:t>(</w:t>
            </w:r>
            <w:r w:rsidR="0045008A">
              <w:t>within a</w:t>
            </w:r>
            <w:r w:rsidR="00F10463">
              <w:t xml:space="preserve"> thread)</w:t>
            </w:r>
          </w:p>
        </w:tc>
        <w:tc>
          <w:tcPr>
            <w:tcW w:w="2490" w:type="dxa"/>
          </w:tcPr>
          <w:p w:rsidR="00F85236" w:rsidRDefault="0015380C" w:rsidP="006C4C98">
            <w:r>
              <w:t>Tag</w:t>
            </w:r>
            <w:r w:rsidR="00E33224">
              <w:t>s</w:t>
            </w:r>
            <w:r w:rsidR="00E33224">
              <w:br/>
            </w:r>
          </w:p>
          <w:p w:rsidR="0015380C" w:rsidRDefault="00F85236" w:rsidP="00100B64">
            <w:r>
              <w:t>Write interleaving between different tags no</w:t>
            </w:r>
            <w:r w:rsidR="00FA2511">
              <w:t>t</w:t>
            </w:r>
            <w:r>
              <w:t xml:space="preserve"> allowed</w:t>
            </w:r>
            <w:r w:rsidR="0097306E">
              <w:t>.</w:t>
            </w:r>
            <w:r w:rsidR="0097306E" w:rsidRPr="0097306E">
              <w:rPr>
                <w:vertAlign w:val="superscript"/>
              </w:rPr>
              <w:t>1</w:t>
            </w:r>
            <w:r w:rsidR="00F1393F">
              <w:br/>
            </w:r>
            <w:r>
              <w:br/>
              <w:t>Read data interleaving allowed between different tags.</w:t>
            </w:r>
            <w:r w:rsidR="004908ED">
              <w:br/>
            </w:r>
            <w:r w:rsidR="004908ED">
              <w:br/>
              <w:t xml:space="preserve">Multiple outstanding allowed </w:t>
            </w:r>
            <w:r w:rsidR="00100B64">
              <w:t>for same</w:t>
            </w:r>
            <w:r w:rsidR="004908ED">
              <w:t xml:space="preserve"> tag, but must be in order.</w:t>
            </w:r>
          </w:p>
          <w:p w:rsidR="00ED52B9" w:rsidRDefault="00ED52B9" w:rsidP="00100B64"/>
          <w:p w:rsidR="00ED52B9" w:rsidRDefault="00ED52B9" w:rsidP="00100B64">
            <w:r>
              <w:t>Read and write share the same pool of tags</w:t>
            </w:r>
          </w:p>
        </w:tc>
        <w:tc>
          <w:tcPr>
            <w:tcW w:w="2364" w:type="dxa"/>
          </w:tcPr>
          <w:p w:rsidR="006505F3" w:rsidRDefault="0015380C" w:rsidP="006C4C98">
            <w:r>
              <w:t xml:space="preserve">AID </w:t>
            </w:r>
            <w:r w:rsidR="00E33224">
              <w:br/>
            </w:r>
          </w:p>
          <w:p w:rsidR="0015380C" w:rsidRDefault="006505F3" w:rsidP="00100B64">
            <w:r>
              <w:t xml:space="preserve">Write interleaving between different </w:t>
            </w:r>
            <w:r w:rsidR="003B4A4D">
              <w:t>AIDs</w:t>
            </w:r>
            <w:r>
              <w:t xml:space="preserve"> no</w:t>
            </w:r>
            <w:r w:rsidR="00FA2511">
              <w:t>t</w:t>
            </w:r>
            <w:r w:rsidR="001652AF">
              <w:t xml:space="preserve"> possible.</w:t>
            </w:r>
            <w:r w:rsidR="00F1393F">
              <w:br/>
            </w:r>
            <w:r>
              <w:br/>
              <w:t xml:space="preserve">Read data interleaving allowed between different </w:t>
            </w:r>
            <w:r w:rsidR="003B4A4D">
              <w:t>AIDs</w:t>
            </w:r>
            <w:r>
              <w:t xml:space="preserve">. </w:t>
            </w:r>
            <w:r w:rsidR="003B4A4D">
              <w:br/>
            </w:r>
            <w:r w:rsidR="003B4A4D">
              <w:br/>
              <w:t xml:space="preserve">Multiple outstanding allowed </w:t>
            </w:r>
            <w:r w:rsidR="00100B64">
              <w:t>for same</w:t>
            </w:r>
            <w:r w:rsidR="003B4A4D">
              <w:t xml:space="preserve"> AID, but must be in order.</w:t>
            </w:r>
            <w:r w:rsidR="00BA556C">
              <w:br/>
            </w:r>
            <w:r w:rsidR="00BA556C">
              <w:br/>
              <w:t>Read and write have different pools of AIDs</w:t>
            </w:r>
          </w:p>
        </w:tc>
        <w:tc>
          <w:tcPr>
            <w:tcW w:w="2274" w:type="dxa"/>
          </w:tcPr>
          <w:p w:rsidR="0015380C" w:rsidRDefault="00CE2DE0" w:rsidP="006C4C98">
            <w:r>
              <w:rPr>
                <w:rFonts w:ascii="Calibri" w:eastAsia="Times New Roman" w:hAnsi="Calibri"/>
                <w:color w:val="000000"/>
              </w:rPr>
              <w:t xml:space="preserve">We only support </w:t>
            </w:r>
            <w:proofErr w:type="spellStart"/>
            <w:r>
              <w:rPr>
                <w:rFonts w:ascii="Calibri" w:eastAsia="Times New Roman" w:hAnsi="Calibri"/>
                <w:color w:val="000000"/>
              </w:rPr>
              <w:t>tag_interleave_size</w:t>
            </w:r>
            <w:proofErr w:type="spellEnd"/>
            <w:r>
              <w:rPr>
                <w:rFonts w:ascii="Calibri" w:eastAsia="Times New Roman" w:hAnsi="Calibri"/>
                <w:color w:val="000000"/>
              </w:rPr>
              <w:t>=1 for OCP</w:t>
            </w:r>
          </w:p>
        </w:tc>
      </w:tr>
      <w:tr w:rsidR="001536EE" w:rsidTr="00707B4E">
        <w:tc>
          <w:tcPr>
            <w:tcW w:w="2448" w:type="dxa"/>
          </w:tcPr>
          <w:p w:rsidR="0015380C" w:rsidRDefault="0015380C" w:rsidP="006C4C98">
            <w:r>
              <w:t>Threading</w:t>
            </w:r>
          </w:p>
        </w:tc>
        <w:tc>
          <w:tcPr>
            <w:tcW w:w="2490" w:type="dxa"/>
          </w:tcPr>
          <w:p w:rsidR="0015380C" w:rsidRDefault="00672037" w:rsidP="00136C9A">
            <w:proofErr w:type="spellStart"/>
            <w:r>
              <w:t>ThreadID</w:t>
            </w:r>
            <w:proofErr w:type="spellEnd"/>
            <w:r w:rsidR="00876316">
              <w:t xml:space="preserve">, </w:t>
            </w:r>
            <w:r w:rsidR="00136C9A">
              <w:t xml:space="preserve">can switch thread </w:t>
            </w:r>
            <w:r w:rsidR="00876316">
              <w:t>every cycle</w:t>
            </w:r>
          </w:p>
        </w:tc>
        <w:tc>
          <w:tcPr>
            <w:tcW w:w="2364" w:type="dxa"/>
          </w:tcPr>
          <w:p w:rsidR="0015380C" w:rsidRDefault="0015380C" w:rsidP="006C4C98">
            <w:r>
              <w:t>Not supported</w:t>
            </w:r>
          </w:p>
        </w:tc>
        <w:tc>
          <w:tcPr>
            <w:tcW w:w="2274" w:type="dxa"/>
          </w:tcPr>
          <w:p w:rsidR="0015380C" w:rsidRDefault="00F42141" w:rsidP="006C4C98">
            <w:r>
              <w:t>Netspeed Virtual AXI can approximate threading, but more coarse grained</w:t>
            </w:r>
          </w:p>
        </w:tc>
      </w:tr>
      <w:tr w:rsidR="001536EE" w:rsidTr="00707B4E">
        <w:tc>
          <w:tcPr>
            <w:tcW w:w="2448" w:type="dxa"/>
          </w:tcPr>
          <w:p w:rsidR="0015380C" w:rsidRDefault="00A164FA" w:rsidP="006C4C98">
            <w:r>
              <w:lastRenderedPageBreak/>
              <w:t>O</w:t>
            </w:r>
            <w:r w:rsidR="008B5775">
              <w:t>rdering</w:t>
            </w:r>
          </w:p>
        </w:tc>
        <w:tc>
          <w:tcPr>
            <w:tcW w:w="2490" w:type="dxa"/>
          </w:tcPr>
          <w:p w:rsidR="0015380C" w:rsidRDefault="00707B4E" w:rsidP="00A164FA">
            <w:r>
              <w:t xml:space="preserve">Write data must follow same order as write command.  </w:t>
            </w:r>
            <w:r>
              <w:br/>
            </w:r>
            <w:r>
              <w:br/>
              <w:t>Single command channel, ordering maintained between read and write.</w:t>
            </w:r>
            <w:r>
              <w:br/>
            </w:r>
            <w:r>
              <w:br/>
              <w:t>No ordering requirement whatsoever between threads.</w:t>
            </w:r>
            <w:r>
              <w:br/>
            </w:r>
            <w:r>
              <w:br/>
              <w:t>No ordering required between tags in the same thread, unless there’s address overlap</w:t>
            </w:r>
            <w:r w:rsidR="00A164FA">
              <w:t xml:space="preserve"> (interconnect responsible)</w:t>
            </w:r>
            <w:r>
              <w:t>.</w:t>
            </w:r>
            <w:r w:rsidR="00A164FA">
              <w:br/>
            </w:r>
          </w:p>
        </w:tc>
        <w:tc>
          <w:tcPr>
            <w:tcW w:w="2364" w:type="dxa"/>
          </w:tcPr>
          <w:p w:rsidR="00025203" w:rsidRDefault="00025203" w:rsidP="0015380C">
            <w:r>
              <w:t xml:space="preserve">W and AW must follow same order.  Requests of same AID within AW and AR channel must be in order.  </w:t>
            </w:r>
            <w:r w:rsidR="00707B4E">
              <w:br/>
            </w:r>
          </w:p>
          <w:p w:rsidR="00025203" w:rsidRDefault="00025203" w:rsidP="00A164FA">
            <w:r>
              <w:t>There are no ordering requirement between AW and AR.</w:t>
            </w:r>
            <w:r w:rsidR="00707B4E">
              <w:br/>
            </w:r>
            <w:r>
              <w:br/>
              <w:t xml:space="preserve">No ordering requirement </w:t>
            </w:r>
            <w:r w:rsidR="00707B4E">
              <w:t xml:space="preserve">between different </w:t>
            </w:r>
            <w:r w:rsidR="00A164FA">
              <w:t>AIDs</w:t>
            </w:r>
            <w:r>
              <w:t xml:space="preserve">. </w:t>
            </w:r>
            <w:r>
              <w:br/>
            </w:r>
            <w:r w:rsidR="00707B4E">
              <w:br/>
            </w:r>
            <w:r>
              <w:t>Interconnect not responsible for address overlap based ordering.</w:t>
            </w:r>
            <w:r w:rsidR="00A164FA">
              <w:br/>
            </w:r>
          </w:p>
        </w:tc>
        <w:tc>
          <w:tcPr>
            <w:tcW w:w="2274" w:type="dxa"/>
          </w:tcPr>
          <w:p w:rsidR="0015380C" w:rsidRDefault="0015380C" w:rsidP="006C4C98"/>
        </w:tc>
      </w:tr>
      <w:tr w:rsidR="007F1B8F" w:rsidTr="00226519">
        <w:trPr>
          <w:ins w:id="200" w:author="ENGR11" w:date="2016-11-03T16:28:00Z"/>
        </w:trPr>
        <w:tc>
          <w:tcPr>
            <w:tcW w:w="2448" w:type="dxa"/>
          </w:tcPr>
          <w:p w:rsidR="007F1B8F" w:rsidRDefault="007F1B8F" w:rsidP="00226519">
            <w:pPr>
              <w:rPr>
                <w:ins w:id="201" w:author="ENGR11" w:date="2016-11-03T16:28:00Z"/>
              </w:rPr>
            </w:pPr>
            <w:ins w:id="202" w:author="ENGR11" w:date="2016-11-03T16:28:00Z">
              <w:r>
                <w:t>Narrows</w:t>
              </w:r>
            </w:ins>
          </w:p>
        </w:tc>
        <w:tc>
          <w:tcPr>
            <w:tcW w:w="2490" w:type="dxa"/>
          </w:tcPr>
          <w:p w:rsidR="007F1B8F" w:rsidRDefault="007F1B8F" w:rsidP="00226519">
            <w:pPr>
              <w:rPr>
                <w:ins w:id="203" w:author="ENGR11" w:date="2016-11-03T16:28:00Z"/>
              </w:rPr>
            </w:pPr>
            <w:ins w:id="204" w:author="ENGR11" w:date="2016-11-03T16:28:00Z">
              <w:r>
                <w:t>No</w:t>
              </w:r>
            </w:ins>
          </w:p>
        </w:tc>
        <w:tc>
          <w:tcPr>
            <w:tcW w:w="2364" w:type="dxa"/>
          </w:tcPr>
          <w:p w:rsidR="007F1B8F" w:rsidRDefault="007F1B8F" w:rsidP="00226519">
            <w:pPr>
              <w:rPr>
                <w:ins w:id="205" w:author="ENGR11" w:date="2016-11-03T16:28:00Z"/>
              </w:rPr>
            </w:pPr>
            <w:ins w:id="206" w:author="ENGR11" w:date="2016-11-03T16:28:00Z">
              <w:r>
                <w:t>Yes</w:t>
              </w:r>
            </w:ins>
          </w:p>
        </w:tc>
        <w:tc>
          <w:tcPr>
            <w:tcW w:w="2274" w:type="dxa"/>
          </w:tcPr>
          <w:p w:rsidR="007F1B8F" w:rsidRDefault="007F1B8F" w:rsidP="00226519">
            <w:pPr>
              <w:rPr>
                <w:ins w:id="207" w:author="ENGR11" w:date="2016-11-03T16:28:00Z"/>
              </w:rPr>
            </w:pPr>
            <w:ins w:id="208" w:author="ENGR11" w:date="2016-11-03T16:28:00Z">
              <w:r>
                <w:t>AXI can perform partial reads and write using narrow.</w:t>
              </w:r>
            </w:ins>
          </w:p>
        </w:tc>
      </w:tr>
      <w:tr w:rsidR="001536EE" w:rsidTr="00707B4E">
        <w:tc>
          <w:tcPr>
            <w:tcW w:w="2448" w:type="dxa"/>
          </w:tcPr>
          <w:p w:rsidR="00D97F6C" w:rsidRDefault="00D97F6C" w:rsidP="00CA782E">
            <w:del w:id="209" w:author="ENGR11" w:date="2016-11-03T16:28:00Z">
              <w:r w:rsidDel="007F1B8F">
                <w:delText>Narrows</w:delText>
              </w:r>
            </w:del>
            <w:ins w:id="210" w:author="ENGR11" w:date="2016-11-03T16:28:00Z">
              <w:r w:rsidR="007F1B8F">
                <w:t>Narrow burst</w:t>
              </w:r>
            </w:ins>
          </w:p>
        </w:tc>
        <w:tc>
          <w:tcPr>
            <w:tcW w:w="2490" w:type="dxa"/>
          </w:tcPr>
          <w:p w:rsidR="00D97F6C" w:rsidRDefault="00D97F6C" w:rsidP="00C03286">
            <w:pPr>
              <w:pPrChange w:id="211" w:author="ENGR11" w:date="2016-11-03T16:29:00Z">
                <w:pPr/>
              </w:pPrChange>
            </w:pPr>
            <w:del w:id="212" w:author="ENGR11" w:date="2016-11-03T16:29:00Z">
              <w:r w:rsidDel="007F1B8F">
                <w:delText>No</w:delText>
              </w:r>
            </w:del>
            <w:ins w:id="213" w:author="ENGR11" w:date="2016-11-03T16:29:00Z">
              <w:r w:rsidR="007F1B8F">
                <w:t>OCP doesn’t support narrow, so bursts address only increments by full word size</w:t>
              </w:r>
              <w:r w:rsidR="00C03286">
                <w:t xml:space="preserve">.  </w:t>
              </w:r>
            </w:ins>
          </w:p>
        </w:tc>
        <w:tc>
          <w:tcPr>
            <w:tcW w:w="2364" w:type="dxa"/>
          </w:tcPr>
          <w:p w:rsidR="00D97F6C" w:rsidRDefault="00D97F6C" w:rsidP="002C3BD2">
            <w:pPr>
              <w:tabs>
                <w:tab w:val="center" w:pos="1074"/>
              </w:tabs>
              <w:pPrChange w:id="214" w:author="ENGR11" w:date="2016-11-03T16:29:00Z">
                <w:pPr/>
              </w:pPrChange>
            </w:pPr>
            <w:del w:id="215" w:author="ENGR11" w:date="2016-11-03T16:28:00Z">
              <w:r w:rsidDel="007F1B8F">
                <w:delText>Yes</w:delText>
              </w:r>
            </w:del>
            <w:ins w:id="216" w:author="ENGR11" w:date="2016-11-03T16:28:00Z">
              <w:r w:rsidR="007F1B8F">
                <w:t xml:space="preserve">Address is </w:t>
              </w:r>
            </w:ins>
            <w:ins w:id="217" w:author="ENGR11" w:date="2016-11-03T16:29:00Z">
              <w:r w:rsidR="002C3BD2">
                <w:t>calculated</w:t>
              </w:r>
            </w:ins>
            <w:ins w:id="218" w:author="ENGR11" w:date="2016-11-03T16:28:00Z">
              <w:r w:rsidR="007F1B8F">
                <w:t xml:space="preserve"> based on </w:t>
              </w:r>
              <w:proofErr w:type="spellStart"/>
              <w:r w:rsidR="007F1B8F">
                <w:t>AxSize</w:t>
              </w:r>
              <w:proofErr w:type="spellEnd"/>
              <w:r w:rsidR="007F1B8F">
                <w:tab/>
              </w:r>
            </w:ins>
            <w:ins w:id="219" w:author="ENGR11" w:date="2016-11-03T16:29:00Z">
              <w:r w:rsidR="007F1B8F">
                <w:t>.</w:t>
              </w:r>
            </w:ins>
          </w:p>
        </w:tc>
        <w:tc>
          <w:tcPr>
            <w:tcW w:w="2274" w:type="dxa"/>
          </w:tcPr>
          <w:p w:rsidR="00D97F6C" w:rsidRDefault="009B1D7F" w:rsidP="00B873F1">
            <w:pPr>
              <w:pPrChange w:id="220" w:author="ENGR11" w:date="2016-11-03T16:30:00Z">
                <w:pPr/>
              </w:pPrChange>
            </w:pPr>
            <w:ins w:id="221" w:author="ENGR11" w:date="2016-11-03T16:29:00Z">
              <w:r>
                <w:t>This means that if OCP master maps partial read to AXI narrow</w:t>
              </w:r>
            </w:ins>
            <w:ins w:id="222" w:author="ENGR11" w:date="2016-11-03T16:30:00Z">
              <w:r>
                <w:t xml:space="preserve">, we </w:t>
              </w:r>
              <w:r w:rsidR="00B873F1">
                <w:t>have to break up AXI reads into singles</w:t>
              </w:r>
              <w:r>
                <w:t>.</w:t>
              </w:r>
            </w:ins>
          </w:p>
        </w:tc>
      </w:tr>
      <w:tr w:rsidR="001536EE" w:rsidTr="00707B4E">
        <w:tc>
          <w:tcPr>
            <w:tcW w:w="2448" w:type="dxa"/>
          </w:tcPr>
          <w:p w:rsidR="008E76E5" w:rsidRDefault="00587381" w:rsidP="00F85236">
            <w:r>
              <w:t>Partial Write/Read</w:t>
            </w:r>
          </w:p>
        </w:tc>
        <w:tc>
          <w:tcPr>
            <w:tcW w:w="2490" w:type="dxa"/>
          </w:tcPr>
          <w:p w:rsidR="008E76E5" w:rsidRDefault="0089250C" w:rsidP="00F85236">
            <w:proofErr w:type="spellStart"/>
            <w:r>
              <w:t>MDataByteEn</w:t>
            </w:r>
            <w:proofErr w:type="spellEnd"/>
          </w:p>
          <w:p w:rsidR="00514E03" w:rsidRDefault="00514E03" w:rsidP="00F85236">
            <w:proofErr w:type="spellStart"/>
            <w:r>
              <w:t>MByteEn</w:t>
            </w:r>
            <w:proofErr w:type="spellEnd"/>
          </w:p>
        </w:tc>
        <w:tc>
          <w:tcPr>
            <w:tcW w:w="2364" w:type="dxa"/>
          </w:tcPr>
          <w:p w:rsidR="008E76E5" w:rsidRDefault="0089250C" w:rsidP="006C4C98">
            <w:r>
              <w:t>WSTRB</w:t>
            </w:r>
          </w:p>
        </w:tc>
        <w:tc>
          <w:tcPr>
            <w:tcW w:w="2274" w:type="dxa"/>
          </w:tcPr>
          <w:p w:rsidR="008E76E5" w:rsidRDefault="00D97F6C" w:rsidP="006C4C98">
            <w:r>
              <w:t>OCP does not support narrows so it needs to use read byte enable to issue partial read.</w:t>
            </w:r>
          </w:p>
        </w:tc>
      </w:tr>
      <w:tr w:rsidR="001536EE" w:rsidTr="00707B4E">
        <w:tc>
          <w:tcPr>
            <w:tcW w:w="2448" w:type="dxa"/>
          </w:tcPr>
          <w:p w:rsidR="0015380C" w:rsidRDefault="008E76E5" w:rsidP="00F85236">
            <w:r>
              <w:t>Addressing</w:t>
            </w:r>
          </w:p>
        </w:tc>
        <w:tc>
          <w:tcPr>
            <w:tcW w:w="2490" w:type="dxa"/>
          </w:tcPr>
          <w:p w:rsidR="0015380C" w:rsidRDefault="008E76E5" w:rsidP="00F85236">
            <w:r>
              <w:t>Byte Address</w:t>
            </w:r>
          </w:p>
        </w:tc>
        <w:tc>
          <w:tcPr>
            <w:tcW w:w="2364" w:type="dxa"/>
          </w:tcPr>
          <w:p w:rsidR="0015380C" w:rsidRDefault="008E76E5" w:rsidP="006C4C98">
            <w:r>
              <w:t>Byte Address</w:t>
            </w:r>
          </w:p>
        </w:tc>
        <w:tc>
          <w:tcPr>
            <w:tcW w:w="2274" w:type="dxa"/>
          </w:tcPr>
          <w:p w:rsidR="0015380C" w:rsidRDefault="0015380C" w:rsidP="006C4C98"/>
        </w:tc>
      </w:tr>
      <w:tr w:rsidR="003448FC" w:rsidTr="006A26C3">
        <w:tc>
          <w:tcPr>
            <w:tcW w:w="2448" w:type="dxa"/>
          </w:tcPr>
          <w:p w:rsidR="003448FC" w:rsidRDefault="003448FC" w:rsidP="006A26C3">
            <w:r>
              <w:t>Data Width</w:t>
            </w:r>
            <w:r w:rsidR="00155999">
              <w:t xml:space="preserve"> (bits)</w:t>
            </w:r>
          </w:p>
        </w:tc>
        <w:tc>
          <w:tcPr>
            <w:tcW w:w="2490" w:type="dxa"/>
          </w:tcPr>
          <w:p w:rsidR="003448FC" w:rsidRDefault="00155999" w:rsidP="006A26C3">
            <w:r>
              <w:t>32, 64, 128, 256, 512</w:t>
            </w:r>
          </w:p>
        </w:tc>
        <w:tc>
          <w:tcPr>
            <w:tcW w:w="2364" w:type="dxa"/>
          </w:tcPr>
          <w:p w:rsidR="003448FC" w:rsidRDefault="00155999" w:rsidP="003448FC">
            <w:r>
              <w:t>32, 64, 128, 256, 512</w:t>
            </w:r>
          </w:p>
          <w:p w:rsidR="003448FC" w:rsidRDefault="003448FC" w:rsidP="006A26C3"/>
        </w:tc>
        <w:tc>
          <w:tcPr>
            <w:tcW w:w="2274" w:type="dxa"/>
          </w:tcPr>
          <w:p w:rsidR="003448FC" w:rsidRDefault="003448FC" w:rsidP="006A26C3"/>
        </w:tc>
      </w:tr>
      <w:tr w:rsidR="001536EE" w:rsidTr="00707B4E">
        <w:tc>
          <w:tcPr>
            <w:tcW w:w="2448" w:type="dxa"/>
          </w:tcPr>
          <w:p w:rsidR="00587381" w:rsidRDefault="00587381" w:rsidP="006C4C98">
            <w:r>
              <w:t>Unaligned access</w:t>
            </w:r>
          </w:p>
        </w:tc>
        <w:tc>
          <w:tcPr>
            <w:tcW w:w="2490" w:type="dxa"/>
          </w:tcPr>
          <w:p w:rsidR="00587381" w:rsidRDefault="00587381" w:rsidP="006C4C98">
            <w:r>
              <w:t>Not allowed.</w:t>
            </w:r>
          </w:p>
          <w:p w:rsidR="00587381" w:rsidRDefault="00587381" w:rsidP="006C4C98"/>
          <w:p w:rsidR="00587381" w:rsidRDefault="00587381" w:rsidP="006C4C98">
            <w:r>
              <w:t>Must be aligned to word size (data bus)</w:t>
            </w:r>
          </w:p>
        </w:tc>
        <w:tc>
          <w:tcPr>
            <w:tcW w:w="2364" w:type="dxa"/>
          </w:tcPr>
          <w:p w:rsidR="00587381" w:rsidRDefault="00587381" w:rsidP="006C4C98">
            <w:r>
              <w:t>Allowed</w:t>
            </w:r>
          </w:p>
        </w:tc>
        <w:tc>
          <w:tcPr>
            <w:tcW w:w="2274" w:type="dxa"/>
          </w:tcPr>
          <w:p w:rsidR="00587381" w:rsidRDefault="00587381" w:rsidP="006C4C98"/>
        </w:tc>
      </w:tr>
      <w:tr w:rsidR="001536EE" w:rsidTr="00707B4E">
        <w:tc>
          <w:tcPr>
            <w:tcW w:w="2448" w:type="dxa"/>
          </w:tcPr>
          <w:p w:rsidR="0015380C" w:rsidRDefault="0015380C" w:rsidP="00F85236">
            <w:r>
              <w:t>Burst</w:t>
            </w:r>
          </w:p>
        </w:tc>
        <w:tc>
          <w:tcPr>
            <w:tcW w:w="2490" w:type="dxa"/>
          </w:tcPr>
          <w:p w:rsidR="00C5754B" w:rsidRDefault="00CD33BA">
            <w:pPr>
              <w:rPr>
                <w:ins w:id="223" w:author="ENGR11" w:date="2016-11-03T16:30:00Z"/>
              </w:rPr>
            </w:pPr>
            <w:r>
              <w:t>Netspeed supports</w:t>
            </w:r>
            <w:r w:rsidR="00CE564C">
              <w:t>:</w:t>
            </w:r>
            <w:r w:rsidR="00CE564C">
              <w:br/>
            </w:r>
            <w:r w:rsidR="00CE564C">
              <w:br/>
              <w:t>-</w:t>
            </w:r>
            <w:r>
              <w:t xml:space="preserve"> </w:t>
            </w:r>
            <w:r w:rsidR="00C5754B">
              <w:t>precise burst</w:t>
            </w:r>
            <w:r w:rsidR="00CE564C">
              <w:br/>
              <w:t>- 1-255 beat bursts</w:t>
            </w:r>
            <w:r w:rsidR="00511F6F">
              <w:br/>
              <w:t>- INCR, STRM, WRAP burst</w:t>
            </w:r>
            <w:r w:rsidR="00F155E0">
              <w:br/>
            </w:r>
          </w:p>
          <w:p w:rsidR="001E7500" w:rsidRDefault="001E7500">
            <w:ins w:id="224" w:author="ENGR11" w:date="2016-11-03T16:30:00Z">
              <w:r>
                <w:t>(TBD: XOR)</w:t>
              </w:r>
            </w:ins>
          </w:p>
        </w:tc>
        <w:tc>
          <w:tcPr>
            <w:tcW w:w="2364" w:type="dxa"/>
          </w:tcPr>
          <w:p w:rsidR="00C5754B" w:rsidRDefault="00511F6F" w:rsidP="006C4C98">
            <w:r>
              <w:t>- undefined burst not allowed by spec</w:t>
            </w:r>
            <w:r>
              <w:br/>
              <w:t xml:space="preserve">- AXI4 allows up to 1-256 beat </w:t>
            </w:r>
            <w:r>
              <w:br/>
              <w:t>- INCR, FIXED, WRAP burst types</w:t>
            </w:r>
          </w:p>
          <w:p w:rsidR="0015380C" w:rsidRDefault="0015380C"/>
        </w:tc>
        <w:tc>
          <w:tcPr>
            <w:tcW w:w="2274" w:type="dxa"/>
          </w:tcPr>
          <w:p w:rsidR="0015380C" w:rsidRDefault="0015380C" w:rsidP="006C4C98"/>
        </w:tc>
      </w:tr>
      <w:tr w:rsidR="008B27E8" w:rsidTr="006A26C3">
        <w:tc>
          <w:tcPr>
            <w:tcW w:w="2448" w:type="dxa"/>
          </w:tcPr>
          <w:p w:rsidR="008B27E8" w:rsidRDefault="008B27E8" w:rsidP="006A26C3">
            <w:r>
              <w:lastRenderedPageBreak/>
              <w:t>Wrap</w:t>
            </w:r>
          </w:p>
        </w:tc>
        <w:tc>
          <w:tcPr>
            <w:tcW w:w="2490" w:type="dxa"/>
          </w:tcPr>
          <w:p w:rsidR="008B27E8" w:rsidRDefault="00103665" w:rsidP="00BC7FC1">
            <w:r>
              <w:t>Netspeed supports 16,32,64</w:t>
            </w:r>
            <w:del w:id="225" w:author="ENGR11" w:date="2016-11-02T17:45:00Z">
              <w:r w:rsidDel="00BC7FC1">
                <w:delText>,128,256B</w:delText>
              </w:r>
            </w:del>
            <w:ins w:id="226" w:author="ENGR11" w:date="2016-11-02T17:45:00Z">
              <w:r w:rsidR="00BC7FC1">
                <w:t>B</w:t>
              </w:r>
            </w:ins>
            <w:r>
              <w:t xml:space="preserve"> </w:t>
            </w:r>
            <w:r w:rsidR="00CD14B2">
              <w:t>transaction</w:t>
            </w:r>
            <w:r>
              <w:t xml:space="preserve"> size, 2-64</w:t>
            </w:r>
            <w:r w:rsidR="003136C9">
              <w:t xml:space="preserve"> beat</w:t>
            </w:r>
          </w:p>
        </w:tc>
        <w:tc>
          <w:tcPr>
            <w:tcW w:w="2364" w:type="dxa"/>
          </w:tcPr>
          <w:p w:rsidR="008B27E8" w:rsidRDefault="008B27E8" w:rsidP="00BC7FC1">
            <w:r>
              <w:t>Netspeed supports 16,32,64</w:t>
            </w:r>
            <w:ins w:id="227" w:author="ENGR11" w:date="2016-11-02T17:45:00Z">
              <w:r w:rsidR="00BC7FC1">
                <w:t>B</w:t>
              </w:r>
            </w:ins>
            <w:del w:id="228" w:author="ENGR11" w:date="2016-11-02T17:45:00Z">
              <w:r w:rsidDel="00BC7FC1">
                <w:delText xml:space="preserve">,128,256B </w:delText>
              </w:r>
            </w:del>
            <w:r w:rsidR="00CD14B2">
              <w:t>transaction</w:t>
            </w:r>
            <w:r w:rsidR="00F23D96">
              <w:t xml:space="preserve"> size, 2-64</w:t>
            </w:r>
            <w:r w:rsidR="00AF39BE">
              <w:t xml:space="preserve"> beat</w:t>
            </w:r>
            <w:r w:rsidR="00E12A81" w:rsidRPr="00D528F7">
              <w:rPr>
                <w:vertAlign w:val="superscript"/>
              </w:rPr>
              <w:t>2</w:t>
            </w:r>
          </w:p>
        </w:tc>
        <w:tc>
          <w:tcPr>
            <w:tcW w:w="2274" w:type="dxa"/>
          </w:tcPr>
          <w:p w:rsidR="008B27E8" w:rsidRDefault="008B27E8" w:rsidP="006A26C3"/>
        </w:tc>
      </w:tr>
      <w:tr w:rsidR="001536EE" w:rsidTr="00707B4E">
        <w:tc>
          <w:tcPr>
            <w:tcW w:w="2448" w:type="dxa"/>
          </w:tcPr>
          <w:p w:rsidR="00C5754B" w:rsidRDefault="00731082" w:rsidP="006C4C98">
            <w:r>
              <w:t>Page Alignment</w:t>
            </w:r>
          </w:p>
        </w:tc>
        <w:tc>
          <w:tcPr>
            <w:tcW w:w="2490" w:type="dxa"/>
          </w:tcPr>
          <w:p w:rsidR="00BB189C" w:rsidRDefault="00BB189C">
            <w:r>
              <w:t>No restriction</w:t>
            </w:r>
            <w:ins w:id="229" w:author="ENGR11" w:date="2016-11-03T15:52:00Z">
              <w:r w:rsidR="00CF0232">
                <w:t xml:space="preserve">, but </w:t>
              </w:r>
              <w:proofErr w:type="spellStart"/>
              <w:r w:rsidR="00CF0232">
                <w:t>netspeed</w:t>
              </w:r>
              <w:proofErr w:type="spellEnd"/>
              <w:r w:rsidR="00CF0232">
                <w:t xml:space="preserve"> limits crossing to 16KB for timing purpose</w:t>
              </w:r>
            </w:ins>
          </w:p>
          <w:p w:rsidR="00C5754B" w:rsidRDefault="007C6839">
            <w:del w:id="230" w:author="ENGR11" w:date="2016-11-02T17:45:00Z">
              <w:r w:rsidDel="00BC7FC1">
                <w:delText>TBD: we might impose 4KB for interoperability</w:delText>
              </w:r>
            </w:del>
          </w:p>
        </w:tc>
        <w:tc>
          <w:tcPr>
            <w:tcW w:w="2364" w:type="dxa"/>
          </w:tcPr>
          <w:p w:rsidR="00C5754B" w:rsidRDefault="00731082" w:rsidP="006C4C98">
            <w:r>
              <w:t>Transaction must not cross 4KB boundary.</w:t>
            </w:r>
          </w:p>
        </w:tc>
        <w:tc>
          <w:tcPr>
            <w:tcW w:w="2274" w:type="dxa"/>
          </w:tcPr>
          <w:p w:rsidR="00C5754B" w:rsidRDefault="00C5754B" w:rsidP="006C4C98"/>
        </w:tc>
      </w:tr>
      <w:tr w:rsidR="00B72E95" w:rsidTr="00CA782E">
        <w:tc>
          <w:tcPr>
            <w:tcW w:w="2448" w:type="dxa"/>
          </w:tcPr>
          <w:p w:rsidR="00B72E95" w:rsidRDefault="00B72E95" w:rsidP="00CA782E">
            <w:r>
              <w:t>User Signals</w:t>
            </w:r>
          </w:p>
        </w:tc>
        <w:tc>
          <w:tcPr>
            <w:tcW w:w="2490" w:type="dxa"/>
          </w:tcPr>
          <w:p w:rsidR="00B72E95" w:rsidRDefault="00B72E95" w:rsidP="00CA782E">
            <w:proofErr w:type="spellStart"/>
            <w:r>
              <w:t>MDataInfo,MReqInfo</w:t>
            </w:r>
            <w:proofErr w:type="spellEnd"/>
            <w:r>
              <w:t>,</w:t>
            </w:r>
          </w:p>
          <w:p w:rsidR="00B72E95" w:rsidRDefault="00B72E95" w:rsidP="00CA782E">
            <w:proofErr w:type="spellStart"/>
            <w:r>
              <w:t>SDataInfo,SRespInfo</w:t>
            </w:r>
            <w:proofErr w:type="spellEnd"/>
            <w:r w:rsidR="0062599F">
              <w:br/>
            </w:r>
          </w:p>
          <w:p w:rsidR="0062599F" w:rsidRDefault="0062599F" w:rsidP="0062599F">
            <w:proofErr w:type="spellStart"/>
            <w:r>
              <w:t>MDataInfo</w:t>
            </w:r>
            <w:proofErr w:type="spellEnd"/>
            <w:r>
              <w:t xml:space="preserve"> contains both per byte and per transaction info.</w:t>
            </w:r>
          </w:p>
        </w:tc>
        <w:tc>
          <w:tcPr>
            <w:tcW w:w="2364" w:type="dxa"/>
          </w:tcPr>
          <w:p w:rsidR="00B72E95" w:rsidRDefault="00B72E95" w:rsidP="00CA782E">
            <w:r>
              <w:t>AWUSER, ARUSER, WUSER</w:t>
            </w:r>
            <w:proofErr w:type="gramStart"/>
            <w:r>
              <w:t>,RUSER,BUSER</w:t>
            </w:r>
            <w:proofErr w:type="gramEnd"/>
            <w:r w:rsidR="0062599F">
              <w:br/>
            </w:r>
            <w:r w:rsidR="0062599F">
              <w:br/>
              <w:t>WUSER only contains per byte info.</w:t>
            </w:r>
          </w:p>
        </w:tc>
        <w:tc>
          <w:tcPr>
            <w:tcW w:w="2274" w:type="dxa"/>
          </w:tcPr>
          <w:p w:rsidR="00B72E95" w:rsidRDefault="00B72E95" w:rsidP="00CA782E"/>
        </w:tc>
      </w:tr>
    </w:tbl>
    <w:p w:rsidR="008E76E5" w:rsidRDefault="008E76E5" w:rsidP="00DA1C05"/>
    <w:p w:rsidR="0097306E" w:rsidRPr="00D528F7" w:rsidRDefault="0097306E" w:rsidP="006A26C3">
      <w:pPr>
        <w:pStyle w:val="ListParagraph"/>
        <w:numPr>
          <w:ilvl w:val="0"/>
          <w:numId w:val="23"/>
        </w:numPr>
      </w:pPr>
      <w:r>
        <w:t xml:space="preserve">From OCP spec: </w:t>
      </w:r>
      <w:r>
        <w:br/>
      </w:r>
      <w:r>
        <w:br/>
      </w:r>
      <w:r w:rsidRPr="0097306E">
        <w:rPr>
          <w:i/>
        </w:rPr>
        <w:t xml:space="preserve">For tagged write transactions with </w:t>
      </w:r>
      <w:proofErr w:type="spellStart"/>
      <w:r w:rsidRPr="0097306E">
        <w:rPr>
          <w:i/>
        </w:rPr>
        <w:t>datahandshake</w:t>
      </w:r>
      <w:proofErr w:type="spellEnd"/>
      <w:r w:rsidRPr="0097306E">
        <w:rPr>
          <w:i/>
        </w:rPr>
        <w:t xml:space="preserve"> enabled, the </w:t>
      </w:r>
      <w:proofErr w:type="spellStart"/>
      <w:r w:rsidRPr="0097306E">
        <w:rPr>
          <w:i/>
        </w:rPr>
        <w:t>datahandshake</w:t>
      </w:r>
      <w:proofErr w:type="spellEnd"/>
      <w:r w:rsidRPr="0097306E">
        <w:rPr>
          <w:i/>
        </w:rPr>
        <w:t xml:space="preserve"> phase must observe the same order as the request phase. The master cannot interleave requests or </w:t>
      </w:r>
      <w:proofErr w:type="spellStart"/>
      <w:r w:rsidRPr="0097306E">
        <w:rPr>
          <w:i/>
        </w:rPr>
        <w:t>datahandshake</w:t>
      </w:r>
      <w:proofErr w:type="spellEnd"/>
      <w:r w:rsidRPr="0097306E">
        <w:rPr>
          <w:i/>
        </w:rPr>
        <w:t xml:space="preserve"> phases with different tags within a transaction.</w:t>
      </w:r>
      <w:r w:rsidR="00E12A81">
        <w:rPr>
          <w:i/>
        </w:rPr>
        <w:br/>
      </w:r>
    </w:p>
    <w:p w:rsidR="00E12A81" w:rsidRDefault="00E12A81" w:rsidP="006A26C3">
      <w:pPr>
        <w:pStyle w:val="ListParagraph"/>
        <w:numPr>
          <w:ilvl w:val="0"/>
          <w:numId w:val="23"/>
        </w:numPr>
      </w:pPr>
      <w:r>
        <w:t>Release 1604 and prior releases only supports wrap size up to 64B.</w:t>
      </w:r>
    </w:p>
    <w:p w:rsidR="008E76E5" w:rsidRDefault="00B72E95" w:rsidP="007001DF">
      <w:r>
        <w:rPr>
          <w:rFonts w:ascii="Calibri" w:hAnsi="Calibri"/>
          <w:color w:val="000000"/>
        </w:rPr>
        <w:t xml:space="preserve">TODO: cache, parity, security, </w:t>
      </w:r>
      <w:proofErr w:type="spellStart"/>
      <w:r>
        <w:rPr>
          <w:rFonts w:ascii="Calibri" w:hAnsi="Calibri"/>
          <w:color w:val="000000"/>
        </w:rPr>
        <w:t>etc</w:t>
      </w:r>
      <w:proofErr w:type="spellEnd"/>
      <w:r w:rsidR="008E76E5">
        <w:rPr>
          <w:rFonts w:ascii="Calibri" w:hAnsi="Calibri"/>
          <w:color w:val="000000"/>
        </w:rPr>
        <w:br/>
        <w:t>interrupt, errors (out of band), and other sideband (out of band) signaling</w:t>
      </w:r>
      <w:r w:rsidR="008E76E5">
        <w:rPr>
          <w:rFonts w:ascii="Calibri" w:hAnsi="Calibri"/>
          <w:color w:val="000000"/>
        </w:rPr>
        <w:br/>
      </w:r>
      <w:r w:rsidR="008E76E5">
        <w:rPr>
          <w:rFonts w:ascii="Calibri" w:hAnsi="Calibri"/>
          <w:color w:val="000000"/>
        </w:rPr>
        <w:br/>
      </w:r>
      <w:r w:rsidR="008E76E5">
        <w:rPr>
          <w:rFonts w:ascii="Calibri" w:hAnsi="Calibri"/>
          <w:color w:val="000000"/>
        </w:rPr>
        <w:br/>
      </w:r>
    </w:p>
    <w:p w:rsidR="00222727" w:rsidRDefault="00222727" w:rsidP="00222727">
      <w:pPr>
        <w:pStyle w:val="Heading1"/>
      </w:pPr>
      <w:bookmarkStart w:id="231" w:name="_Toc456876476"/>
      <w:r>
        <w:lastRenderedPageBreak/>
        <w:t>Microarchitecture</w:t>
      </w:r>
      <w:bookmarkEnd w:id="231"/>
    </w:p>
    <w:p w:rsidR="00222727" w:rsidRDefault="00222727" w:rsidP="00222727">
      <w:pPr>
        <w:pStyle w:val="Heading2"/>
      </w:pPr>
      <w:bookmarkStart w:id="232" w:name="_Toc456876477"/>
      <w:r>
        <w:t>Block Diagram</w:t>
      </w:r>
      <w:bookmarkEnd w:id="232"/>
    </w:p>
    <w:p w:rsidR="008C189A" w:rsidRDefault="008C189A" w:rsidP="008C189A"/>
    <w:p w:rsidR="009C28D4" w:rsidRDefault="009C28D4" w:rsidP="008C189A"/>
    <w:p w:rsidR="008C189A" w:rsidRDefault="008C189A" w:rsidP="008C189A">
      <w:r w:rsidRPr="008C189A">
        <w:rPr>
          <w:noProof/>
        </w:rPr>
        <mc:AlternateContent>
          <mc:Choice Requires="wps">
            <w:drawing>
              <wp:anchor distT="0" distB="0" distL="114300" distR="114300" simplePos="0" relativeHeight="251695104" behindDoc="0" locked="0" layoutInCell="1" allowOverlap="1" wp14:anchorId="0A5A9D34" wp14:editId="514D7E99">
                <wp:simplePos x="0" y="0"/>
                <wp:positionH relativeFrom="margin">
                  <wp:posOffset>-342265</wp:posOffset>
                </wp:positionH>
                <wp:positionV relativeFrom="paragraph">
                  <wp:posOffset>1784985</wp:posOffset>
                </wp:positionV>
                <wp:extent cx="716280" cy="244475"/>
                <wp:effectExtent l="0" t="0" r="0" b="0"/>
                <wp:wrapNone/>
                <wp:docPr id="100" name="Rectangle 100"/>
                <wp:cNvGraphicFramePr/>
                <a:graphic xmlns:a="http://schemas.openxmlformats.org/drawingml/2006/main">
                  <a:graphicData uri="http://schemas.microsoft.com/office/word/2010/wordprocessingShape">
                    <wps:wsp>
                      <wps:cNvSpPr/>
                      <wps:spPr>
                        <a:xfrm>
                          <a:off x="0" y="0"/>
                          <a:ext cx="716280" cy="244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5F04" w:rsidRDefault="008B5F04" w:rsidP="008C189A">
                            <w:pPr>
                              <w:jc w:val="center"/>
                              <w:rPr>
                                <w:color w:val="000000" w:themeColor="text1"/>
                                <w:sz w:val="18"/>
                                <w:szCs w:val="18"/>
                              </w:rPr>
                            </w:pPr>
                            <w:r>
                              <w:rPr>
                                <w:color w:val="000000" w:themeColor="text1"/>
                                <w:sz w:val="18"/>
                                <w:szCs w:val="18"/>
                              </w:rPr>
                              <w:t xml:space="preserve">OCP </w:t>
                            </w:r>
                            <w:proofErr w:type="spellStart"/>
                            <w:r>
                              <w:rPr>
                                <w:color w:val="000000" w:themeColor="text1"/>
                                <w:sz w:val="18"/>
                                <w:szCs w:val="18"/>
                              </w:rPr>
                              <w:t>Rsp</w:t>
                            </w:r>
                            <w:proofErr w:type="spellEnd"/>
                          </w:p>
                          <w:p w:rsidR="008B5F04" w:rsidRPr="008E3588" w:rsidRDefault="008B5F04" w:rsidP="008C189A">
                            <w:pPr>
                              <w:rPr>
                                <w:color w:val="000000" w:themeColor="text1"/>
                                <w:sz w:val="18"/>
                                <w:szCs w:val="18"/>
                              </w:rPr>
                            </w:pPr>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A9D34" id="Rectangle 100" o:spid="_x0000_s1026" style="position:absolute;margin-left:-26.95pt;margin-top:140.55pt;width:56.4pt;height:19.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" filled="f" stroked="f" strokeweight="2pt">
                <v:textbox>
                  <w:txbxContent>
                    <w:p w:rsidR="008B5F04" w:rsidRDefault="008B5F04" w:rsidP="008C189A">
                      <w:pPr>
                        <w:jc w:val="center"/>
                        <w:rPr>
                          <w:color w:val="000000" w:themeColor="text1"/>
                          <w:sz w:val="18"/>
                          <w:szCs w:val="18"/>
                        </w:rPr>
                      </w:pPr>
                      <w:r>
                        <w:rPr>
                          <w:color w:val="000000" w:themeColor="text1"/>
                          <w:sz w:val="18"/>
                          <w:szCs w:val="18"/>
                        </w:rPr>
                        <w:t xml:space="preserve">OCP </w:t>
                      </w:r>
                      <w:proofErr w:type="spellStart"/>
                      <w:r>
                        <w:rPr>
                          <w:color w:val="000000" w:themeColor="text1"/>
                          <w:sz w:val="18"/>
                          <w:szCs w:val="18"/>
                        </w:rPr>
                        <w:t>Rsp</w:t>
                      </w:r>
                      <w:proofErr w:type="spellEnd"/>
                    </w:p>
                    <w:p w:rsidR="008B5F04" w:rsidRPr="008E3588" w:rsidRDefault="008B5F04" w:rsidP="008C189A">
                      <w:pPr>
                        <w:rPr>
                          <w:color w:val="000000" w:themeColor="text1"/>
                          <w:sz w:val="18"/>
                          <w:szCs w:val="18"/>
                        </w:rPr>
                      </w:pPr>
                      <w:r>
                        <w:rPr>
                          <w:color w:val="000000" w:themeColor="text1"/>
                          <w:sz w:val="18"/>
                          <w:szCs w:val="18"/>
                        </w:rPr>
                        <w:t xml:space="preserve"> </w:t>
                      </w:r>
                    </w:p>
                  </w:txbxContent>
                </v:textbox>
                <w10:wrap anchorx="margin"/>
              </v:rect>
            </w:pict>
          </mc:Fallback>
        </mc:AlternateContent>
      </w:r>
      <w:r w:rsidRPr="008C189A">
        <w:rPr>
          <w:noProof/>
        </w:rPr>
        <mc:AlternateContent>
          <mc:Choice Requires="wps">
            <w:drawing>
              <wp:anchor distT="0" distB="0" distL="114300" distR="114300" simplePos="0" relativeHeight="251693056" behindDoc="0" locked="0" layoutInCell="1" allowOverlap="1" wp14:anchorId="24FEA1F4" wp14:editId="5797D678">
                <wp:simplePos x="0" y="0"/>
                <wp:positionH relativeFrom="margin">
                  <wp:posOffset>-325755</wp:posOffset>
                </wp:positionH>
                <wp:positionV relativeFrom="paragraph">
                  <wp:posOffset>1024890</wp:posOffset>
                </wp:positionV>
                <wp:extent cx="716280" cy="244475"/>
                <wp:effectExtent l="0" t="0" r="0" b="0"/>
                <wp:wrapNone/>
                <wp:docPr id="99" name="Rectangle 99"/>
                <wp:cNvGraphicFramePr/>
                <a:graphic xmlns:a="http://schemas.openxmlformats.org/drawingml/2006/main">
                  <a:graphicData uri="http://schemas.microsoft.com/office/word/2010/wordprocessingShape">
                    <wps:wsp>
                      <wps:cNvSpPr/>
                      <wps:spPr>
                        <a:xfrm>
                          <a:off x="0" y="0"/>
                          <a:ext cx="716280" cy="244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5F04" w:rsidRPr="008E3588" w:rsidRDefault="008B5F04" w:rsidP="008C189A">
                            <w:pPr>
                              <w:jc w:val="center"/>
                              <w:rPr>
                                <w:color w:val="000000" w:themeColor="text1"/>
                                <w:sz w:val="18"/>
                                <w:szCs w:val="18"/>
                              </w:rPr>
                            </w:pPr>
                            <w:r>
                              <w:rPr>
                                <w:color w:val="000000" w:themeColor="text1"/>
                                <w:sz w:val="18"/>
                                <w:szCs w:val="18"/>
                              </w:rPr>
                              <w:t xml:space="preserve">OCP </w:t>
                            </w:r>
                            <w:proofErr w:type="spellStart"/>
                            <w:r>
                              <w:rPr>
                                <w:color w:val="000000" w:themeColor="text1"/>
                                <w:sz w:val="18"/>
                                <w:szCs w:val="18"/>
                              </w:rPr>
                              <w:t>Cmd</w:t>
                            </w:r>
                            <w:proofErr w:type="spellEnd"/>
                            <w:r>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EA1F4" id="Rectangle 99" o:spid="_x0000_s1027" style="position:absolute;margin-left:-25.65pt;margin-top:80.7pt;width:56.4pt;height:19.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" filled="f" stroked="f" strokeweight="2pt">
                <v:textbox>
                  <w:txbxContent>
                    <w:p w:rsidR="008B5F04" w:rsidRPr="008E3588" w:rsidRDefault="008B5F04" w:rsidP="008C189A">
                      <w:pPr>
                        <w:jc w:val="center"/>
                        <w:rPr>
                          <w:color w:val="000000" w:themeColor="text1"/>
                          <w:sz w:val="18"/>
                          <w:szCs w:val="18"/>
                        </w:rPr>
                      </w:pPr>
                      <w:r>
                        <w:rPr>
                          <w:color w:val="000000" w:themeColor="text1"/>
                          <w:sz w:val="18"/>
                          <w:szCs w:val="18"/>
                        </w:rPr>
                        <w:t xml:space="preserve">OCP </w:t>
                      </w:r>
                      <w:proofErr w:type="spellStart"/>
                      <w:r>
                        <w:rPr>
                          <w:color w:val="000000" w:themeColor="text1"/>
                          <w:sz w:val="18"/>
                          <w:szCs w:val="18"/>
                        </w:rPr>
                        <w:t>Cmd</w:t>
                      </w:r>
                      <w:proofErr w:type="spellEnd"/>
                      <w:r>
                        <w:rPr>
                          <w:color w:val="000000" w:themeColor="text1"/>
                          <w:sz w:val="18"/>
                          <w:szCs w:val="18"/>
                        </w:rPr>
                        <w:t xml:space="preserve"> </w:t>
                      </w:r>
                    </w:p>
                  </w:txbxContent>
                </v:textbox>
                <w10:wrap anchorx="margin"/>
              </v:rect>
            </w:pict>
          </mc:Fallback>
        </mc:AlternateContent>
      </w:r>
      <w:r w:rsidRPr="008C189A">
        <w:rPr>
          <w:noProof/>
        </w:rPr>
        <mc:AlternateContent>
          <mc:Choice Requires="wps">
            <w:drawing>
              <wp:anchor distT="0" distB="0" distL="114300" distR="114300" simplePos="0" relativeHeight="251691008" behindDoc="0" locked="0" layoutInCell="1" allowOverlap="1" wp14:anchorId="770BA8B6" wp14:editId="15543645">
                <wp:simplePos x="0" y="0"/>
                <wp:positionH relativeFrom="column">
                  <wp:posOffset>1280795</wp:posOffset>
                </wp:positionH>
                <wp:positionV relativeFrom="paragraph">
                  <wp:posOffset>727710</wp:posOffset>
                </wp:positionV>
                <wp:extent cx="4445" cy="1734185"/>
                <wp:effectExtent l="0" t="0" r="33655" b="0"/>
                <wp:wrapNone/>
                <wp:docPr id="97" name="Straight Connector 97"/>
                <wp:cNvGraphicFramePr/>
                <a:graphic xmlns:a="http://schemas.openxmlformats.org/drawingml/2006/main">
                  <a:graphicData uri="http://schemas.microsoft.com/office/word/2010/wordprocessingShape">
                    <wps:wsp>
                      <wps:cNvCnPr/>
                      <wps:spPr>
                        <a:xfrm>
                          <a:off x="0" y="0"/>
                          <a:ext cx="4445" cy="1734185"/>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B20C3" id="Straight Connector 9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5pt,57.3pt" to="101.2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" strokecolor="black [3213]" strokeweight=".5pt">
                <v:stroke dashstyle="dash"/>
              </v:line>
            </w:pict>
          </mc:Fallback>
        </mc:AlternateContent>
      </w:r>
      <w:r w:rsidRPr="008C189A">
        <w:rPr>
          <w:noProof/>
        </w:rPr>
        <mc:AlternateContent>
          <mc:Choice Requires="wps">
            <w:drawing>
              <wp:anchor distT="0" distB="0" distL="114300" distR="114300" simplePos="0" relativeHeight="251688960" behindDoc="0" locked="0" layoutInCell="1" allowOverlap="1" wp14:anchorId="5AB2BB20" wp14:editId="15C18E19">
                <wp:simplePos x="0" y="0"/>
                <wp:positionH relativeFrom="column">
                  <wp:posOffset>5332095</wp:posOffset>
                </wp:positionH>
                <wp:positionV relativeFrom="paragraph">
                  <wp:posOffset>1916430</wp:posOffset>
                </wp:positionV>
                <wp:extent cx="93980" cy="45085"/>
                <wp:effectExtent l="19050" t="19050" r="20320" b="31115"/>
                <wp:wrapNone/>
                <wp:docPr id="147" name="Right Arrow 147"/>
                <wp:cNvGraphicFramePr/>
                <a:graphic xmlns:a="http://schemas.openxmlformats.org/drawingml/2006/main">
                  <a:graphicData uri="http://schemas.microsoft.com/office/word/2010/wordprocessingShape">
                    <wps:wsp>
                      <wps:cNvSpPr/>
                      <wps:spPr>
                        <a:xfrm flipH="1">
                          <a:off x="0" y="0"/>
                          <a:ext cx="939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98C1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7" o:spid="_x0000_s1026" type="#_x0000_t13" style="position:absolute;margin-left:419.85pt;margin-top:150.9pt;width:7.4pt;height:3.55pt;flip:x;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" adj="16419" fillcolor="#4f81bd [3204]" strokecolor="#243f60 [1604]" strokeweight="2pt"/>
            </w:pict>
          </mc:Fallback>
        </mc:AlternateContent>
      </w:r>
      <w:r w:rsidRPr="008C189A">
        <w:rPr>
          <w:noProof/>
        </w:rPr>
        <mc:AlternateContent>
          <mc:Choice Requires="wps">
            <w:drawing>
              <wp:anchor distT="0" distB="0" distL="114300" distR="114300" simplePos="0" relativeHeight="251686912" behindDoc="0" locked="0" layoutInCell="1" allowOverlap="1" wp14:anchorId="3D7515E5" wp14:editId="4FD5D09A">
                <wp:simplePos x="0" y="0"/>
                <wp:positionH relativeFrom="column">
                  <wp:posOffset>4582160</wp:posOffset>
                </wp:positionH>
                <wp:positionV relativeFrom="paragraph">
                  <wp:posOffset>1924050</wp:posOffset>
                </wp:positionV>
                <wp:extent cx="93980" cy="45085"/>
                <wp:effectExtent l="19050" t="19050" r="20320" b="31115"/>
                <wp:wrapNone/>
                <wp:docPr id="146" name="Right Arrow 146"/>
                <wp:cNvGraphicFramePr/>
                <a:graphic xmlns:a="http://schemas.openxmlformats.org/drawingml/2006/main">
                  <a:graphicData uri="http://schemas.microsoft.com/office/word/2010/wordprocessingShape">
                    <wps:wsp>
                      <wps:cNvSpPr/>
                      <wps:spPr>
                        <a:xfrm flipH="1">
                          <a:off x="0" y="0"/>
                          <a:ext cx="939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32865" id="Right Arrow 146" o:spid="_x0000_s1026" type="#_x0000_t13" style="position:absolute;margin-left:360.8pt;margin-top:151.5pt;width:7.4pt;height:3.55pt;flip:x;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" adj="16419" fillcolor="#4f81bd [3204]" strokecolor="#243f60 [1604]" strokeweight="2pt"/>
            </w:pict>
          </mc:Fallback>
        </mc:AlternateContent>
      </w:r>
      <w:r w:rsidRPr="008C189A">
        <w:rPr>
          <w:noProof/>
        </w:rPr>
        <mc:AlternateContent>
          <mc:Choice Requires="wps">
            <w:drawing>
              <wp:anchor distT="0" distB="0" distL="114300" distR="114300" simplePos="0" relativeHeight="251684864" behindDoc="0" locked="0" layoutInCell="1" allowOverlap="1" wp14:anchorId="58B078B0" wp14:editId="0512E27D">
                <wp:simplePos x="0" y="0"/>
                <wp:positionH relativeFrom="column">
                  <wp:posOffset>839470</wp:posOffset>
                </wp:positionH>
                <wp:positionV relativeFrom="paragraph">
                  <wp:posOffset>1923415</wp:posOffset>
                </wp:positionV>
                <wp:extent cx="191770" cy="52070"/>
                <wp:effectExtent l="19050" t="19050" r="17780" b="43180"/>
                <wp:wrapNone/>
                <wp:docPr id="145" name="Right Arrow 145"/>
                <wp:cNvGraphicFramePr/>
                <a:graphic xmlns:a="http://schemas.openxmlformats.org/drawingml/2006/main">
                  <a:graphicData uri="http://schemas.microsoft.com/office/word/2010/wordprocessingShape">
                    <wps:wsp>
                      <wps:cNvSpPr/>
                      <wps:spPr>
                        <a:xfrm flipH="1">
                          <a:off x="0" y="0"/>
                          <a:ext cx="191770" cy="52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5D1C2" id="Right Arrow 145" o:spid="_x0000_s1026" type="#_x0000_t13" style="position:absolute;margin-left:66.1pt;margin-top:151.45pt;width:15.1pt;height:4.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" adj="18668" fillcolor="#4f81bd [3204]" strokecolor="#243f60 [1604]" strokeweight="2pt"/>
            </w:pict>
          </mc:Fallback>
        </mc:AlternateContent>
      </w:r>
      <w:r w:rsidRPr="008C189A">
        <w:rPr>
          <w:noProof/>
        </w:rPr>
        <mc:AlternateContent>
          <mc:Choice Requires="wps">
            <w:drawing>
              <wp:anchor distT="0" distB="0" distL="114300" distR="114300" simplePos="0" relativeHeight="251682816" behindDoc="0" locked="0" layoutInCell="1" allowOverlap="1" wp14:anchorId="40879420" wp14:editId="2C4A6ABD">
                <wp:simplePos x="0" y="0"/>
                <wp:positionH relativeFrom="column">
                  <wp:posOffset>3860800</wp:posOffset>
                </wp:positionH>
                <wp:positionV relativeFrom="paragraph">
                  <wp:posOffset>1918335</wp:posOffset>
                </wp:positionV>
                <wp:extent cx="93980" cy="45085"/>
                <wp:effectExtent l="19050" t="19050" r="20320" b="31115"/>
                <wp:wrapNone/>
                <wp:docPr id="144" name="Right Arrow 144"/>
                <wp:cNvGraphicFramePr/>
                <a:graphic xmlns:a="http://schemas.openxmlformats.org/drawingml/2006/main">
                  <a:graphicData uri="http://schemas.microsoft.com/office/word/2010/wordprocessingShape">
                    <wps:wsp>
                      <wps:cNvSpPr/>
                      <wps:spPr>
                        <a:xfrm flipH="1">
                          <a:off x="0" y="0"/>
                          <a:ext cx="939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1B9B8" id="Right Arrow 144" o:spid="_x0000_s1026" type="#_x0000_t13" style="position:absolute;margin-left:304pt;margin-top:151.05pt;width:7.4pt;height:3.55pt;flip:x;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" adj="16419" fillcolor="#4f81bd [3204]" strokecolor="#243f60 [1604]" strokeweight="2pt"/>
            </w:pict>
          </mc:Fallback>
        </mc:AlternateContent>
      </w:r>
      <w:r w:rsidRPr="008C189A">
        <w:rPr>
          <w:noProof/>
        </w:rPr>
        <mc:AlternateContent>
          <mc:Choice Requires="wps">
            <w:drawing>
              <wp:anchor distT="0" distB="0" distL="114300" distR="114300" simplePos="0" relativeHeight="251680768" behindDoc="0" locked="0" layoutInCell="1" allowOverlap="1" wp14:anchorId="3DEDA9B4" wp14:editId="61943E72">
                <wp:simplePos x="0" y="0"/>
                <wp:positionH relativeFrom="column">
                  <wp:posOffset>2893060</wp:posOffset>
                </wp:positionH>
                <wp:positionV relativeFrom="paragraph">
                  <wp:posOffset>1918335</wp:posOffset>
                </wp:positionV>
                <wp:extent cx="93980" cy="45085"/>
                <wp:effectExtent l="19050" t="19050" r="20320" b="31115"/>
                <wp:wrapNone/>
                <wp:docPr id="143" name="Right Arrow 143"/>
                <wp:cNvGraphicFramePr/>
                <a:graphic xmlns:a="http://schemas.openxmlformats.org/drawingml/2006/main">
                  <a:graphicData uri="http://schemas.microsoft.com/office/word/2010/wordprocessingShape">
                    <wps:wsp>
                      <wps:cNvSpPr/>
                      <wps:spPr>
                        <a:xfrm flipH="1">
                          <a:off x="0" y="0"/>
                          <a:ext cx="939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D4654" id="Right Arrow 143" o:spid="_x0000_s1026" type="#_x0000_t13" style="position:absolute;margin-left:227.8pt;margin-top:151.05pt;width:7.4pt;height:3.55pt;flip:x;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" adj="16419" fillcolor="#4f81bd [3204]" strokecolor="#243f60 [1604]" strokeweight="2pt"/>
            </w:pict>
          </mc:Fallback>
        </mc:AlternateContent>
      </w:r>
      <w:r w:rsidRPr="008C189A">
        <w:rPr>
          <w:noProof/>
        </w:rPr>
        <mc:AlternateContent>
          <mc:Choice Requires="wps">
            <w:drawing>
              <wp:anchor distT="0" distB="0" distL="114300" distR="114300" simplePos="0" relativeHeight="251678720" behindDoc="0" locked="0" layoutInCell="1" allowOverlap="1" wp14:anchorId="0F2C9660" wp14:editId="3C919720">
                <wp:simplePos x="0" y="0"/>
                <wp:positionH relativeFrom="column">
                  <wp:posOffset>1908175</wp:posOffset>
                </wp:positionH>
                <wp:positionV relativeFrom="paragraph">
                  <wp:posOffset>1930400</wp:posOffset>
                </wp:positionV>
                <wp:extent cx="93980" cy="45085"/>
                <wp:effectExtent l="19050" t="19050" r="20320" b="31115"/>
                <wp:wrapNone/>
                <wp:docPr id="142" name="Right Arrow 142"/>
                <wp:cNvGraphicFramePr/>
                <a:graphic xmlns:a="http://schemas.openxmlformats.org/drawingml/2006/main">
                  <a:graphicData uri="http://schemas.microsoft.com/office/word/2010/wordprocessingShape">
                    <wps:wsp>
                      <wps:cNvSpPr/>
                      <wps:spPr>
                        <a:xfrm flipH="1">
                          <a:off x="0" y="0"/>
                          <a:ext cx="939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CDA5A" id="Right Arrow 142" o:spid="_x0000_s1026" type="#_x0000_t13" style="position:absolute;margin-left:150.25pt;margin-top:152pt;width:7.4pt;height:3.5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" adj="16419" fillcolor="#4f81bd [3204]" strokecolor="#243f60 [1604]" strokeweight="2pt"/>
            </w:pict>
          </mc:Fallback>
        </mc:AlternateContent>
      </w:r>
      <w:r w:rsidRPr="008C189A">
        <w:rPr>
          <w:noProof/>
        </w:rPr>
        <mc:AlternateContent>
          <mc:Choice Requires="wps">
            <w:drawing>
              <wp:anchor distT="0" distB="0" distL="114300" distR="114300" simplePos="0" relativeHeight="251676672" behindDoc="0" locked="0" layoutInCell="1" allowOverlap="1" wp14:anchorId="385F6D95" wp14:editId="3FFBC77E">
                <wp:simplePos x="0" y="0"/>
                <wp:positionH relativeFrom="column">
                  <wp:posOffset>5313045</wp:posOffset>
                </wp:positionH>
                <wp:positionV relativeFrom="paragraph">
                  <wp:posOffset>1179830</wp:posOffset>
                </wp:positionV>
                <wp:extent cx="92075" cy="45085"/>
                <wp:effectExtent l="0" t="19050" r="41275" b="31115"/>
                <wp:wrapNone/>
                <wp:docPr id="141" name="Right Arrow 141"/>
                <wp:cNvGraphicFramePr/>
                <a:graphic xmlns:a="http://schemas.openxmlformats.org/drawingml/2006/main">
                  <a:graphicData uri="http://schemas.microsoft.com/office/word/2010/wordprocessingShape">
                    <wps:wsp>
                      <wps:cNvSpPr/>
                      <wps:spPr>
                        <a:xfrm>
                          <a:off x="0" y="0"/>
                          <a:ext cx="9207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0A84B3" id="Right Arrow 141" o:spid="_x0000_s1026" type="#_x0000_t13" style="position:absolute;margin-left:418.35pt;margin-top:92.9pt;width:7.25pt;height:3.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o1dgIAAEI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" adj="16312" fillcolor="#4f81bd [3204]" strokecolor="#243f60 [1604]" strokeweight="2pt"/>
            </w:pict>
          </mc:Fallback>
        </mc:AlternateContent>
      </w:r>
      <w:r w:rsidRPr="008C189A">
        <w:rPr>
          <w:noProof/>
        </w:rPr>
        <mc:AlternateContent>
          <mc:Choice Requires="wps">
            <w:drawing>
              <wp:anchor distT="0" distB="0" distL="114300" distR="114300" simplePos="0" relativeHeight="251674624" behindDoc="0" locked="0" layoutInCell="1" allowOverlap="1" wp14:anchorId="392108DC" wp14:editId="435DC2D4">
                <wp:simplePos x="0" y="0"/>
                <wp:positionH relativeFrom="column">
                  <wp:posOffset>4566285</wp:posOffset>
                </wp:positionH>
                <wp:positionV relativeFrom="paragraph">
                  <wp:posOffset>1186180</wp:posOffset>
                </wp:positionV>
                <wp:extent cx="92075" cy="45085"/>
                <wp:effectExtent l="0" t="19050" r="41275" b="31115"/>
                <wp:wrapNone/>
                <wp:docPr id="140" name="Right Arrow 140"/>
                <wp:cNvGraphicFramePr/>
                <a:graphic xmlns:a="http://schemas.openxmlformats.org/drawingml/2006/main">
                  <a:graphicData uri="http://schemas.microsoft.com/office/word/2010/wordprocessingShape">
                    <wps:wsp>
                      <wps:cNvSpPr/>
                      <wps:spPr>
                        <a:xfrm>
                          <a:off x="0" y="0"/>
                          <a:ext cx="9207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9C637" id="Right Arrow 140" o:spid="_x0000_s1026" type="#_x0000_t13" style="position:absolute;margin-left:359.55pt;margin-top:93.4pt;width:7.25pt;height:3.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J6dgIAAEI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" adj="16312" fillcolor="#4f81bd [3204]" strokecolor="#243f60 [1604]" strokeweight="2pt"/>
            </w:pict>
          </mc:Fallback>
        </mc:AlternateContent>
      </w:r>
      <w:r w:rsidRPr="008C189A">
        <w:rPr>
          <w:noProof/>
        </w:rPr>
        <mc:AlternateContent>
          <mc:Choice Requires="wps">
            <w:drawing>
              <wp:anchor distT="0" distB="0" distL="114300" distR="114300" simplePos="0" relativeHeight="251672576" behindDoc="0" locked="0" layoutInCell="1" allowOverlap="1" wp14:anchorId="7F080FDC" wp14:editId="73556ABF">
                <wp:simplePos x="0" y="0"/>
                <wp:positionH relativeFrom="column">
                  <wp:posOffset>3835400</wp:posOffset>
                </wp:positionH>
                <wp:positionV relativeFrom="paragraph">
                  <wp:posOffset>1193800</wp:posOffset>
                </wp:positionV>
                <wp:extent cx="92075" cy="45085"/>
                <wp:effectExtent l="0" t="19050" r="41275" b="31115"/>
                <wp:wrapNone/>
                <wp:docPr id="139" name="Right Arrow 139"/>
                <wp:cNvGraphicFramePr/>
                <a:graphic xmlns:a="http://schemas.openxmlformats.org/drawingml/2006/main">
                  <a:graphicData uri="http://schemas.microsoft.com/office/word/2010/wordprocessingShape">
                    <wps:wsp>
                      <wps:cNvSpPr/>
                      <wps:spPr>
                        <a:xfrm>
                          <a:off x="0" y="0"/>
                          <a:ext cx="9207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AB615" id="Right Arrow 139" o:spid="_x0000_s1026" type="#_x0000_t13" style="position:absolute;margin-left:302pt;margin-top:94pt;width:7.2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" adj="16312" fillcolor="#4f81bd [3204]" strokecolor="#243f60 [1604]" strokeweight="2pt"/>
            </w:pict>
          </mc:Fallback>
        </mc:AlternateContent>
      </w:r>
      <w:r w:rsidRPr="008C189A">
        <w:rPr>
          <w:noProof/>
        </w:rPr>
        <mc:AlternateContent>
          <mc:Choice Requires="wps">
            <w:drawing>
              <wp:anchor distT="0" distB="0" distL="114300" distR="114300" simplePos="0" relativeHeight="251670528" behindDoc="0" locked="0" layoutInCell="1" allowOverlap="1" wp14:anchorId="2EED1D18" wp14:editId="5981F75C">
                <wp:simplePos x="0" y="0"/>
                <wp:positionH relativeFrom="column">
                  <wp:posOffset>2854325</wp:posOffset>
                </wp:positionH>
                <wp:positionV relativeFrom="paragraph">
                  <wp:posOffset>1201420</wp:posOffset>
                </wp:positionV>
                <wp:extent cx="92075" cy="45085"/>
                <wp:effectExtent l="0" t="19050" r="41275" b="31115"/>
                <wp:wrapNone/>
                <wp:docPr id="138" name="Right Arrow 138"/>
                <wp:cNvGraphicFramePr/>
                <a:graphic xmlns:a="http://schemas.openxmlformats.org/drawingml/2006/main">
                  <a:graphicData uri="http://schemas.microsoft.com/office/word/2010/wordprocessingShape">
                    <wps:wsp>
                      <wps:cNvSpPr/>
                      <wps:spPr>
                        <a:xfrm>
                          <a:off x="0" y="0"/>
                          <a:ext cx="9207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8822A" id="Right Arrow 138" o:spid="_x0000_s1026" type="#_x0000_t13" style="position:absolute;margin-left:224.75pt;margin-top:94.6pt;width:7.2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" adj="16312" fillcolor="#4f81bd [3204]" strokecolor="#243f60 [1604]" strokeweight="2pt"/>
            </w:pict>
          </mc:Fallback>
        </mc:AlternateContent>
      </w:r>
      <w:r w:rsidRPr="008C189A">
        <w:rPr>
          <w:noProof/>
        </w:rPr>
        <mc:AlternateContent>
          <mc:Choice Requires="wps">
            <w:drawing>
              <wp:anchor distT="0" distB="0" distL="114300" distR="114300" simplePos="0" relativeHeight="251666432" behindDoc="0" locked="0" layoutInCell="1" allowOverlap="1" wp14:anchorId="69FB75DC" wp14:editId="6EE57946">
                <wp:simplePos x="0" y="0"/>
                <wp:positionH relativeFrom="column">
                  <wp:posOffset>1882140</wp:posOffset>
                </wp:positionH>
                <wp:positionV relativeFrom="paragraph">
                  <wp:posOffset>1198880</wp:posOffset>
                </wp:positionV>
                <wp:extent cx="92075" cy="45085"/>
                <wp:effectExtent l="0" t="19050" r="41275" b="31115"/>
                <wp:wrapNone/>
                <wp:docPr id="137" name="Right Arrow 137"/>
                <wp:cNvGraphicFramePr/>
                <a:graphic xmlns:a="http://schemas.openxmlformats.org/drawingml/2006/main">
                  <a:graphicData uri="http://schemas.microsoft.com/office/word/2010/wordprocessingShape">
                    <wps:wsp>
                      <wps:cNvSpPr/>
                      <wps:spPr>
                        <a:xfrm>
                          <a:off x="0" y="0"/>
                          <a:ext cx="9207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42605" id="Right Arrow 137" o:spid="_x0000_s1026" type="#_x0000_t13" style="position:absolute;margin-left:148.2pt;margin-top:94.4pt;width:7.2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" adj="16312" fillcolor="#4f81bd [3204]" strokecolor="#243f60 [1604]" strokeweight="2pt"/>
            </w:pict>
          </mc:Fallback>
        </mc:AlternateContent>
      </w:r>
      <w:r w:rsidRPr="008C189A">
        <w:rPr>
          <w:noProof/>
        </w:rPr>
        <mc:AlternateContent>
          <mc:Choice Requires="wps">
            <w:drawing>
              <wp:anchor distT="0" distB="0" distL="114300" distR="114300" simplePos="0" relativeHeight="251660288" behindDoc="0" locked="0" layoutInCell="1" allowOverlap="1" wp14:anchorId="746A5209" wp14:editId="2DDA1AC8">
                <wp:simplePos x="0" y="0"/>
                <wp:positionH relativeFrom="column">
                  <wp:posOffset>826770</wp:posOffset>
                </wp:positionH>
                <wp:positionV relativeFrom="paragraph">
                  <wp:posOffset>1179830</wp:posOffset>
                </wp:positionV>
                <wp:extent cx="170180" cy="45085"/>
                <wp:effectExtent l="0" t="19050" r="39370" b="31115"/>
                <wp:wrapNone/>
                <wp:docPr id="136" name="Right Arrow 136"/>
                <wp:cNvGraphicFramePr/>
                <a:graphic xmlns:a="http://schemas.openxmlformats.org/drawingml/2006/main">
                  <a:graphicData uri="http://schemas.microsoft.com/office/word/2010/wordprocessingShape">
                    <wps:wsp>
                      <wps:cNvSpPr/>
                      <wps:spPr>
                        <a:xfrm>
                          <a:off x="0" y="0"/>
                          <a:ext cx="1701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35873" id="Right Arrow 136" o:spid="_x0000_s1026" type="#_x0000_t13" style="position:absolute;margin-left:65.1pt;margin-top:92.9pt;width:13.4pt;height: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" adj="18739" fillcolor="#4f81bd [3204]" strokecolor="#243f60 [1604]" strokeweight="2pt"/>
            </w:pict>
          </mc:Fallback>
        </mc:AlternateContent>
      </w:r>
      <w:r w:rsidRPr="008C189A">
        <w:rPr>
          <w:noProof/>
        </w:rPr>
        <mc:AlternateContent>
          <mc:Choice Requires="wpg">
            <w:drawing>
              <wp:anchor distT="0" distB="0" distL="114300" distR="114300" simplePos="0" relativeHeight="251654144" behindDoc="0" locked="0" layoutInCell="1" allowOverlap="1" wp14:anchorId="234239B5" wp14:editId="3EACA06F">
                <wp:simplePos x="0" y="0"/>
                <wp:positionH relativeFrom="column">
                  <wp:posOffset>2030095</wp:posOffset>
                </wp:positionH>
                <wp:positionV relativeFrom="paragraph">
                  <wp:posOffset>1760855</wp:posOffset>
                </wp:positionV>
                <wp:extent cx="837565" cy="400050"/>
                <wp:effectExtent l="57150" t="38100" r="76835" b="95250"/>
                <wp:wrapNone/>
                <wp:docPr id="132" name="Group 132"/>
                <wp:cNvGraphicFramePr/>
                <a:graphic xmlns:a="http://schemas.openxmlformats.org/drawingml/2006/main">
                  <a:graphicData uri="http://schemas.microsoft.com/office/word/2010/wordprocessingGroup">
                    <wpg:wgp>
                      <wpg:cNvGrpSpPr/>
                      <wpg:grpSpPr>
                        <a:xfrm>
                          <a:off x="0" y="0"/>
                          <a:ext cx="837565" cy="400050"/>
                          <a:chOff x="0" y="0"/>
                          <a:chExt cx="837882" cy="400050"/>
                        </a:xfrm>
                      </wpg:grpSpPr>
                      <wps:wsp>
                        <wps:cNvPr id="133" name="Rectangle 133"/>
                        <wps:cNvSpPr/>
                        <wps:spPr>
                          <a:xfrm>
                            <a:off x="109537" y="142875"/>
                            <a:ext cx="72834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61912" y="71437"/>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0" y="0"/>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Pr>
                                  <w:sz w:val="20"/>
                                  <w:szCs w:val="20"/>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4239B5" id="Group 132" o:spid="_x0000_s1028" style="position:absolute;margin-left:159.85pt;margin-top:138.65pt;width:65.95pt;height:31.5pt;z-index:251654144;mso-width-relative:margin;mso-height-relative:margin" coordsize="8378,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">
                <v:rect id="Rectangle 133" o:spid="_x0000_s1029" style="position:absolute;left:1095;top:1428;width:728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sPcYA&#10;AADcAAAADwAAAGRycy9kb3ducmV2LnhtbERPS2vCQBC+F/wPywi9lLqJFpHoJohWaPHgowoeh+yY&#10;hGRnQ3araX99t1DobT6+5yyy3jTiRp2rLCuIRxEI4tzqigsFp4/N8wyE88gaG8uk4IscZOngYYGJ&#10;tnc+0O3oCxFC2CWooPS+TaR0eUkG3ci2xIG72s6gD7ArpO7wHsJNI8dRNJUGKw4NJba0Kimvj59G&#10;QYsv0Xi3rt/Pp8vrZrt+irff+0apx2G/nIPw1Pt/8Z/7TYf5k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rsP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34" o:spid="_x0000_s1030" style="position:absolute;left:619;top:714;width:728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0ScYA&#10;AADcAAAADwAAAGRycy9kb3ducmV2LnhtbERPS2vCQBC+F/wPywi9lLqJFZHoJohWaPHgowoeh+yY&#10;hGRnQ3araX99t1DobT6+5yyy3jTiRp2rLCuIRxEI4tzqigsFp4/N8wyE88gaG8uk4IscZOngYYGJ&#10;tnc+0O3oCxFC2CWooPS+TaR0eUkG3ci2xIG72s6gD7ArpO7wHsJNI8dRNJUGKw4NJba0Kimvj59G&#10;QYuTaLxb1+/n0+V1s10/xdvvfaPU47BfzkF46v2/+M/9psP8lw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N0Sc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35" o:spid="_x0000_s1031" style="position:absolute;width:728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R0sUA&#10;AADcAAAADwAAAGRycy9kb3ducmV2LnhtbERPS2vCQBC+C/0PyxS8SN34aCnRVcQHKB7aphZ6HLJj&#10;EszOhuyq0V/vCoK3+fieM542phQnql1hWUGvG4EgTq0uOFOw+129fYJwHlljaZkUXMjBdPLSGmOs&#10;7Zl/6JT4TIQQdjEqyL2vYildmpNB17UVceD2tjboA6wzqWs8h3BTyn4UfUiDBYeGHCua55QekqNR&#10;UOEw6n8tDpu/3f9ytV10etvrd6lU+7WZjUB4avxT/HCvdZg/eIf7M+EC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9HS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Pr>
                            <w:sz w:val="20"/>
                            <w:szCs w:val="20"/>
                          </w:rPr>
                          <w:t>Merge</w:t>
                        </w:r>
                      </w:p>
                    </w:txbxContent>
                  </v:textbox>
                </v:rect>
              </v:group>
            </w:pict>
          </mc:Fallback>
        </mc:AlternateContent>
      </w:r>
      <w:r w:rsidRPr="008C189A">
        <w:rPr>
          <w:noProof/>
        </w:rPr>
        <mc:AlternateContent>
          <mc:Choice Requires="wps">
            <w:drawing>
              <wp:anchor distT="0" distB="0" distL="114300" distR="114300" simplePos="0" relativeHeight="251645952" behindDoc="0" locked="0" layoutInCell="1" allowOverlap="1" wp14:anchorId="7F938754" wp14:editId="59BBACE2">
                <wp:simplePos x="0" y="0"/>
                <wp:positionH relativeFrom="column">
                  <wp:posOffset>5437505</wp:posOffset>
                </wp:positionH>
                <wp:positionV relativeFrom="paragraph">
                  <wp:posOffset>1661160</wp:posOffset>
                </wp:positionV>
                <wp:extent cx="539115" cy="608330"/>
                <wp:effectExtent l="57150" t="38100" r="70485" b="96520"/>
                <wp:wrapNone/>
                <wp:docPr id="130" name="Rectangle 130"/>
                <wp:cNvGraphicFramePr/>
                <a:graphic xmlns:a="http://schemas.openxmlformats.org/drawingml/2006/main">
                  <a:graphicData uri="http://schemas.microsoft.com/office/word/2010/wordprocessingShape">
                    <wps:wsp>
                      <wps:cNvSpPr/>
                      <wps:spPr>
                        <a:xfrm>
                          <a:off x="0" y="0"/>
                          <a:ext cx="539115" cy="6083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Pr>
                                <w:sz w:val="20"/>
                                <w:szCs w:val="20"/>
                              </w:rPr>
                              <w:t>RX</w:t>
                            </w:r>
                            <w:r w:rsidRPr="00DA4795">
                              <w:rPr>
                                <w:sz w:val="20"/>
                                <w:szCs w:val="20"/>
                              </w:rPr>
                              <w:t xml:space="preserve">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38754" id="Rectangle 130" o:spid="_x0000_s1032" style="position:absolute;margin-left:428.15pt;margin-top:130.8pt;width:42.45pt;height:47.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Pr>
                          <w:sz w:val="20"/>
                          <w:szCs w:val="20"/>
                        </w:rPr>
                        <w:t>RX</w:t>
                      </w:r>
                      <w:r w:rsidRPr="00DA4795">
                        <w:rPr>
                          <w:sz w:val="20"/>
                          <w:szCs w:val="20"/>
                        </w:rPr>
                        <w:t xml:space="preserve"> Switch</w:t>
                      </w:r>
                    </w:p>
                  </w:txbxContent>
                </v:textbox>
              </v:rect>
            </w:pict>
          </mc:Fallback>
        </mc:AlternateContent>
      </w:r>
      <w:r w:rsidRPr="008C189A">
        <w:rPr>
          <w:noProof/>
        </w:rPr>
        <mc:AlternateContent>
          <mc:Choice Requires="wps">
            <w:drawing>
              <wp:anchor distT="0" distB="0" distL="114300" distR="114300" simplePos="0" relativeHeight="251635712" behindDoc="0" locked="0" layoutInCell="1" allowOverlap="1" wp14:anchorId="0FE42E40" wp14:editId="3FCF000D">
                <wp:simplePos x="0" y="0"/>
                <wp:positionH relativeFrom="column">
                  <wp:posOffset>4701540</wp:posOffset>
                </wp:positionH>
                <wp:positionV relativeFrom="paragraph">
                  <wp:posOffset>1656080</wp:posOffset>
                </wp:positionV>
                <wp:extent cx="608330" cy="608330"/>
                <wp:effectExtent l="57150" t="38100" r="77470" b="96520"/>
                <wp:wrapNone/>
                <wp:docPr id="129" name="Rectangle 129"/>
                <wp:cNvGraphicFramePr/>
                <a:graphic xmlns:a="http://schemas.openxmlformats.org/drawingml/2006/main">
                  <a:graphicData uri="http://schemas.microsoft.com/office/word/2010/wordprocessingShape">
                    <wps:wsp>
                      <wps:cNvSpPr/>
                      <wps:spPr>
                        <a:xfrm>
                          <a:off x="0" y="0"/>
                          <a:ext cx="608330" cy="6083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Pr>
                                <w:sz w:val="20"/>
                                <w:szCs w:val="20"/>
                              </w:rPr>
                              <w:t>RDATA Endian</w:t>
                            </w:r>
                            <w:r w:rsidRPr="00DA4795">
                              <w:rPr>
                                <w:sz w:val="20"/>
                                <w:szCs w:val="20"/>
                              </w:rPr>
                              <w:t xml:space="preserve"> 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42E40" id="Rectangle 129" o:spid="_x0000_s1033" style="position:absolute;margin-left:370.2pt;margin-top:130.4pt;width:47.9pt;height:47.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Pr>
                          <w:sz w:val="20"/>
                          <w:szCs w:val="20"/>
                        </w:rPr>
                        <w:t>RDATA Endian</w:t>
                      </w:r>
                      <w:r w:rsidRPr="00DA4795">
                        <w:rPr>
                          <w:sz w:val="20"/>
                          <w:szCs w:val="20"/>
                        </w:rPr>
                        <w:t xml:space="preserve"> Convert</w:t>
                      </w:r>
                    </w:p>
                  </w:txbxContent>
                </v:textbox>
              </v:rect>
            </w:pict>
          </mc:Fallback>
        </mc:AlternateContent>
      </w:r>
      <w:r w:rsidRPr="008C189A">
        <w:rPr>
          <w:noProof/>
        </w:rPr>
        <mc:AlternateContent>
          <mc:Choice Requires="wpg">
            <w:drawing>
              <wp:anchor distT="0" distB="0" distL="114300" distR="114300" simplePos="0" relativeHeight="251633664" behindDoc="0" locked="0" layoutInCell="1" allowOverlap="1" wp14:anchorId="0341D269" wp14:editId="0F31B7E6">
                <wp:simplePos x="0" y="0"/>
                <wp:positionH relativeFrom="column">
                  <wp:posOffset>3004820</wp:posOffset>
                </wp:positionH>
                <wp:positionV relativeFrom="paragraph">
                  <wp:posOffset>1758950</wp:posOffset>
                </wp:positionV>
                <wp:extent cx="837565" cy="400050"/>
                <wp:effectExtent l="57150" t="38100" r="76835" b="95250"/>
                <wp:wrapNone/>
                <wp:docPr id="125" name="Group 125"/>
                <wp:cNvGraphicFramePr/>
                <a:graphic xmlns:a="http://schemas.openxmlformats.org/drawingml/2006/main">
                  <a:graphicData uri="http://schemas.microsoft.com/office/word/2010/wordprocessingGroup">
                    <wpg:wgp>
                      <wpg:cNvGrpSpPr/>
                      <wpg:grpSpPr>
                        <a:xfrm>
                          <a:off x="0" y="0"/>
                          <a:ext cx="837565" cy="400050"/>
                          <a:chOff x="0" y="0"/>
                          <a:chExt cx="837882" cy="400050"/>
                        </a:xfrm>
                      </wpg:grpSpPr>
                      <wps:wsp>
                        <wps:cNvPr id="126" name="Rectangle 126"/>
                        <wps:cNvSpPr/>
                        <wps:spPr>
                          <a:xfrm>
                            <a:off x="109537" y="142875"/>
                            <a:ext cx="72834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61912" y="71437"/>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0"/>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797337" w:rsidRDefault="008B5F04" w:rsidP="008C189A">
                              <w:pPr>
                                <w:jc w:val="center"/>
                                <w:rPr>
                                  <w:sz w:val="20"/>
                                  <w:szCs w:val="20"/>
                                </w:rPr>
                              </w:pPr>
                              <w:r>
                                <w:rPr>
                                  <w:sz w:val="20"/>
                                  <w:szCs w:val="20"/>
                                </w:rPr>
                                <w:t>Reorder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41D269" id="Group 125" o:spid="_x0000_s1034" style="position:absolute;margin-left:236.6pt;margin-top:138.5pt;width:65.95pt;height:31.5pt;z-index:251633664" coordsize="8378,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">
                <v:rect id="Rectangle 126" o:spid="_x0000_s1035" style="position:absolute;left:1095;top:1428;width:728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eMMA&#10;AADcAAAADwAAAGRycy9kb3ducmV2LnhtbERPS4vCMBC+L/gfwgheZE0tItI1iqwrKB58LuxxaMa2&#10;2ExKE7X6640g7G0+vueMp40pxZVqV1hW0O9FIIhTqwvOFBwPi88RCOeRNZaWScGdHEwnrY8xJtre&#10;eEfXvc9ECGGXoILc+yqR0qU5GXQ9WxEH7mRrgz7AOpO6xlsIN6WMo2goDRYcGnKs6Dun9Ly/GAUV&#10;DqJ4Mz+vfo9/P4v1vNtfP7alUp12M/sC4anx/+K3e6nD/HgIr2fCBXL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ZeM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27" o:spid="_x0000_s1036" style="position:absolute;left:619;top:714;width:728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848UA&#10;AADcAAAADwAAAGRycy9kb3ducmV2LnhtbERPTWvCQBC9C/0PywhepG4MpZaYjZRaoeKhNbXgcciO&#10;STA7G7Krxv76bkHwNo/3OemiN404U+dqywqmkwgEcWF1zaWC3ffq8QWE88gaG8uk4EoOFtnDIMVE&#10;2wtv6Zz7UoQQdgkqqLxvEyldUZFBN7EtceAOtjPoA+xKqTu8hHDTyDiKnqXBmkNDhS29VVQc85NR&#10;0OJTFH8uj+uf3f59tVmOp5vfr0ap0bB/nYPw1Pu7+Ob+0GF+PIP/Z8IF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qHzj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Re</w:t>
                        </w:r>
                      </w:p>
                    </w:txbxContent>
                  </v:textbox>
                </v:rect>
                <v:rect id="Rectangle 128" o:spid="_x0000_s1037" style="position:absolute;width:728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okccA&#10;AADcAAAADwAAAGRycy9kb3ducmV2LnhtbESPT2vCQBDF7wW/wzKCl6IbQykSXUVqhRYPbf0DHofs&#10;mASzsyG7auqndw6F3mZ4b977zWzRuVpdqQ2VZwPjUQKKOPe24sLAfrceTkCFiGyx9kwGfinAYt57&#10;mmFm/Y1/6LqNhZIQDhkaKGNsMq1DXpLDMPINsWgn3zqMsraFti3eJNzVOk2SV+2wYmkosaG3kvLz&#10;9uIMNPiSpF+r8+dhf3xfb1bP4839uzZm0O+WU1CRuvhv/rv+sIKfCq08IxPo+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036JH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B5F04" w:rsidRPr="00797337" w:rsidRDefault="008B5F04" w:rsidP="008C189A">
                        <w:pPr>
                          <w:jc w:val="center"/>
                          <w:rPr>
                            <w:sz w:val="20"/>
                            <w:szCs w:val="20"/>
                          </w:rPr>
                        </w:pPr>
                        <w:r>
                          <w:rPr>
                            <w:sz w:val="20"/>
                            <w:szCs w:val="20"/>
                          </w:rPr>
                          <w:t>Reorder</w:t>
                        </w:r>
                      </w:p>
                    </w:txbxContent>
                  </v:textbox>
                </v:rect>
              </v:group>
            </w:pict>
          </mc:Fallback>
        </mc:AlternateContent>
      </w:r>
      <w:r w:rsidRPr="008C189A">
        <w:rPr>
          <w:noProof/>
        </w:rPr>
        <mc:AlternateContent>
          <mc:Choice Requires="wps">
            <w:drawing>
              <wp:anchor distT="0" distB="0" distL="114300" distR="114300" simplePos="0" relativeHeight="251631616" behindDoc="0" locked="0" layoutInCell="1" allowOverlap="1" wp14:anchorId="0168BD6A" wp14:editId="2A37413C">
                <wp:simplePos x="0" y="0"/>
                <wp:positionH relativeFrom="column">
                  <wp:posOffset>372745</wp:posOffset>
                </wp:positionH>
                <wp:positionV relativeFrom="paragraph">
                  <wp:posOffset>1679575</wp:posOffset>
                </wp:positionV>
                <wp:extent cx="444500" cy="608330"/>
                <wp:effectExtent l="57150" t="38100" r="69850" b="96520"/>
                <wp:wrapNone/>
                <wp:docPr id="124" name="Rectangle 124"/>
                <wp:cNvGraphicFramePr/>
                <a:graphic xmlns:a="http://schemas.openxmlformats.org/drawingml/2006/main">
                  <a:graphicData uri="http://schemas.microsoft.com/office/word/2010/wordprocessingShape">
                    <wps:wsp>
                      <wps:cNvSpPr/>
                      <wps:spPr>
                        <a:xfrm>
                          <a:off x="0" y="0"/>
                          <a:ext cx="444500" cy="6083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Pr>
                                <w:sz w:val="20"/>
                                <w:szCs w:val="20"/>
                              </w:rPr>
                              <w:t>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BD6A" id="Rectangle 124" o:spid="_x0000_s1038" style="position:absolute;margin-left:29.35pt;margin-top:132.25pt;width:35pt;height:47.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Pr>
                          <w:sz w:val="20"/>
                          <w:szCs w:val="20"/>
                        </w:rPr>
                        <w:t>Join</w:t>
                      </w:r>
                    </w:p>
                  </w:txbxContent>
                </v:textbox>
              </v:rect>
            </w:pict>
          </mc:Fallback>
        </mc:AlternateContent>
      </w:r>
      <w:r w:rsidRPr="008C189A">
        <w:rPr>
          <w:noProof/>
        </w:rPr>
        <mc:AlternateContent>
          <mc:Choice Requires="wps">
            <w:drawing>
              <wp:anchor distT="0" distB="0" distL="114300" distR="114300" simplePos="0" relativeHeight="251627520" behindDoc="0" locked="0" layoutInCell="1" allowOverlap="1" wp14:anchorId="24CE5758" wp14:editId="1AF980F5">
                <wp:simplePos x="0" y="0"/>
                <wp:positionH relativeFrom="column">
                  <wp:posOffset>372110</wp:posOffset>
                </wp:positionH>
                <wp:positionV relativeFrom="paragraph">
                  <wp:posOffset>909955</wp:posOffset>
                </wp:positionV>
                <wp:extent cx="444500" cy="608330"/>
                <wp:effectExtent l="57150" t="38100" r="69850" b="96520"/>
                <wp:wrapNone/>
                <wp:docPr id="123" name="Rectangle 123"/>
                <wp:cNvGraphicFramePr/>
                <a:graphic xmlns:a="http://schemas.openxmlformats.org/drawingml/2006/main">
                  <a:graphicData uri="http://schemas.microsoft.com/office/word/2010/wordprocessingShape">
                    <wps:wsp>
                      <wps:cNvSpPr/>
                      <wps:spPr>
                        <a:xfrm>
                          <a:off x="0" y="0"/>
                          <a:ext cx="444500" cy="6083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sidRPr="00DA4795">
                              <w:rPr>
                                <w:sz w:val="20"/>
                                <w:szCs w:val="20"/>
                              </w:rPr>
                              <w:t>Fork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5758" id="Rectangle 123" o:spid="_x0000_s1039" style="position:absolute;margin-left:29.3pt;margin-top:71.65pt;width:35pt;height:47.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sidRPr="00DA4795">
                        <w:rPr>
                          <w:sz w:val="20"/>
                          <w:szCs w:val="20"/>
                        </w:rPr>
                        <w:t>Fork</w:t>
                      </w:r>
                    </w:p>
                  </w:txbxContent>
                </v:textbox>
              </v:rect>
            </w:pict>
          </mc:Fallback>
        </mc:AlternateContent>
      </w:r>
      <w:r w:rsidRPr="008C189A">
        <w:rPr>
          <w:noProof/>
        </w:rPr>
        <mc:AlternateContent>
          <mc:Choice Requires="wps">
            <w:drawing>
              <wp:anchor distT="0" distB="0" distL="114300" distR="114300" simplePos="0" relativeHeight="251625472" behindDoc="0" locked="0" layoutInCell="1" allowOverlap="1" wp14:anchorId="70D4F8C0" wp14:editId="3557D9B8">
                <wp:simplePos x="0" y="0"/>
                <wp:positionH relativeFrom="column">
                  <wp:posOffset>4683760</wp:posOffset>
                </wp:positionH>
                <wp:positionV relativeFrom="paragraph">
                  <wp:posOffset>901065</wp:posOffset>
                </wp:positionV>
                <wp:extent cx="608330" cy="608330"/>
                <wp:effectExtent l="57150" t="38100" r="77470" b="96520"/>
                <wp:wrapNone/>
                <wp:docPr id="122" name="Rectangle 122"/>
                <wp:cNvGraphicFramePr/>
                <a:graphic xmlns:a="http://schemas.openxmlformats.org/drawingml/2006/main">
                  <a:graphicData uri="http://schemas.microsoft.com/office/word/2010/wordprocessingShape">
                    <wps:wsp>
                      <wps:cNvSpPr/>
                      <wps:spPr>
                        <a:xfrm>
                          <a:off x="0" y="0"/>
                          <a:ext cx="608330" cy="6083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Pr>
                                <w:sz w:val="20"/>
                                <w:szCs w:val="20"/>
                              </w:rPr>
                              <w:t xml:space="preserve">WDATA </w:t>
                            </w:r>
                            <w:r w:rsidRPr="00DA4795">
                              <w:rPr>
                                <w:sz w:val="20"/>
                                <w:szCs w:val="20"/>
                              </w:rPr>
                              <w:t>Endian 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4F8C0" id="Rectangle 122" o:spid="_x0000_s1040" style="position:absolute;margin-left:368.8pt;margin-top:70.95pt;width:47.9pt;height:47.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Pr>
                          <w:sz w:val="20"/>
                          <w:szCs w:val="20"/>
                        </w:rPr>
                        <w:t xml:space="preserve">WDATA </w:t>
                      </w:r>
                      <w:r w:rsidRPr="00DA4795">
                        <w:rPr>
                          <w:sz w:val="20"/>
                          <w:szCs w:val="20"/>
                        </w:rPr>
                        <w:t>Endian Convert</w:t>
                      </w:r>
                    </w:p>
                  </w:txbxContent>
                </v:textbox>
              </v:rect>
            </w:pict>
          </mc:Fallback>
        </mc:AlternateContent>
      </w:r>
      <w:r w:rsidRPr="008C189A">
        <w:rPr>
          <w:noProof/>
        </w:rPr>
        <mc:AlternateContent>
          <mc:Choice Requires="wps">
            <w:drawing>
              <wp:anchor distT="0" distB="0" distL="114300" distR="114300" simplePos="0" relativeHeight="251623424" behindDoc="0" locked="0" layoutInCell="1" allowOverlap="1" wp14:anchorId="064842BC" wp14:editId="1D34E670">
                <wp:simplePos x="0" y="0"/>
                <wp:positionH relativeFrom="column">
                  <wp:posOffset>5427345</wp:posOffset>
                </wp:positionH>
                <wp:positionV relativeFrom="paragraph">
                  <wp:posOffset>897890</wp:posOffset>
                </wp:positionV>
                <wp:extent cx="539115" cy="608330"/>
                <wp:effectExtent l="57150" t="38100" r="70485" b="96520"/>
                <wp:wrapNone/>
                <wp:docPr id="121" name="Rectangle 121"/>
                <wp:cNvGraphicFramePr/>
                <a:graphic xmlns:a="http://schemas.openxmlformats.org/drawingml/2006/main">
                  <a:graphicData uri="http://schemas.microsoft.com/office/word/2010/wordprocessingShape">
                    <wps:wsp>
                      <wps:cNvSpPr/>
                      <wps:spPr>
                        <a:xfrm>
                          <a:off x="0" y="0"/>
                          <a:ext cx="539115" cy="6083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sidRPr="00DA4795">
                              <w:rPr>
                                <w:sz w:val="20"/>
                                <w:szCs w:val="20"/>
                              </w:rPr>
                              <w:t>TX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842BC" id="Rectangle 121" o:spid="_x0000_s1041" style="position:absolute;margin-left:427.35pt;margin-top:70.7pt;width:42.45pt;height:47.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sidRPr="00DA4795">
                        <w:rPr>
                          <w:sz w:val="20"/>
                          <w:szCs w:val="20"/>
                        </w:rPr>
                        <w:t>TX Switch</w:t>
                      </w:r>
                    </w:p>
                  </w:txbxContent>
                </v:textbox>
              </v:rect>
            </w:pict>
          </mc:Fallback>
        </mc:AlternateContent>
      </w:r>
      <w:r w:rsidRPr="008C189A">
        <w:rPr>
          <w:noProof/>
        </w:rPr>
        <mc:AlternateContent>
          <mc:Choice Requires="wps">
            <w:drawing>
              <wp:anchor distT="0" distB="0" distL="114300" distR="114300" simplePos="0" relativeHeight="251621376" behindDoc="0" locked="0" layoutInCell="1" allowOverlap="1" wp14:anchorId="11791CC0" wp14:editId="6E509EDB">
                <wp:simplePos x="0" y="0"/>
                <wp:positionH relativeFrom="column">
                  <wp:posOffset>3959860</wp:posOffset>
                </wp:positionH>
                <wp:positionV relativeFrom="paragraph">
                  <wp:posOffset>901065</wp:posOffset>
                </wp:positionV>
                <wp:extent cx="592455" cy="608330"/>
                <wp:effectExtent l="57150" t="38100" r="74295" b="96520"/>
                <wp:wrapNone/>
                <wp:docPr id="120" name="Rectangle 120"/>
                <wp:cNvGraphicFramePr/>
                <a:graphic xmlns:a="http://schemas.openxmlformats.org/drawingml/2006/main">
                  <a:graphicData uri="http://schemas.microsoft.com/office/word/2010/wordprocessingShape">
                    <wps:wsp>
                      <wps:cNvSpPr/>
                      <wps:spPr>
                        <a:xfrm>
                          <a:off x="0" y="0"/>
                          <a:ext cx="592455" cy="6083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rPr>
                                <w:sz w:val="20"/>
                                <w:szCs w:val="20"/>
                              </w:rPr>
                            </w:pPr>
                            <w:r>
                              <w:rPr>
                                <w:sz w:val="20"/>
                                <w:szCs w:val="20"/>
                              </w:rPr>
                              <w:t xml:space="preserve"> </w:t>
                            </w:r>
                            <w:proofErr w:type="spellStart"/>
                            <w:r>
                              <w:rPr>
                                <w:sz w:val="20"/>
                                <w:szCs w:val="20"/>
                              </w:rPr>
                              <w:t>Req</w:t>
                            </w:r>
                            <w:proofErr w:type="spellEnd"/>
                            <w:r>
                              <w:rPr>
                                <w:sz w:val="20"/>
                                <w:szCs w:val="20"/>
                              </w:rPr>
                              <w:t xml:space="preserve"> Sched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1CC0" id="Rectangle 120" o:spid="_x0000_s1042" style="position:absolute;margin-left:311.8pt;margin-top:70.95pt;width:46.65pt;height:47.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rPr>
                          <w:sz w:val="20"/>
                          <w:szCs w:val="20"/>
                        </w:rPr>
                      </w:pPr>
                      <w:r>
                        <w:rPr>
                          <w:sz w:val="20"/>
                          <w:szCs w:val="20"/>
                        </w:rPr>
                        <w:t xml:space="preserve"> </w:t>
                      </w:r>
                      <w:proofErr w:type="spellStart"/>
                      <w:r>
                        <w:rPr>
                          <w:sz w:val="20"/>
                          <w:szCs w:val="20"/>
                        </w:rPr>
                        <w:t>Req</w:t>
                      </w:r>
                      <w:proofErr w:type="spellEnd"/>
                      <w:r>
                        <w:rPr>
                          <w:sz w:val="20"/>
                          <w:szCs w:val="20"/>
                        </w:rPr>
                        <w:t xml:space="preserve"> Sched</w:t>
                      </w:r>
                    </w:p>
                  </w:txbxContent>
                </v:textbox>
              </v:rect>
            </w:pict>
          </mc:Fallback>
        </mc:AlternateContent>
      </w:r>
      <w:r w:rsidRPr="008C189A">
        <w:rPr>
          <w:noProof/>
        </w:rPr>
        <mc:AlternateContent>
          <mc:Choice Requires="wps">
            <w:drawing>
              <wp:anchor distT="0" distB="0" distL="114300" distR="114300" simplePos="0" relativeHeight="251652096" behindDoc="0" locked="0" layoutInCell="1" allowOverlap="1" wp14:anchorId="25EB1EBD" wp14:editId="4806F0C8">
                <wp:simplePos x="0" y="0"/>
                <wp:positionH relativeFrom="column">
                  <wp:posOffset>2673350</wp:posOffset>
                </wp:positionH>
                <wp:positionV relativeFrom="paragraph">
                  <wp:posOffset>42545</wp:posOffset>
                </wp:positionV>
                <wp:extent cx="932815" cy="658495"/>
                <wp:effectExtent l="57150" t="38100" r="76835" b="103505"/>
                <wp:wrapNone/>
                <wp:docPr id="118" name="Rectangle 118"/>
                <wp:cNvGraphicFramePr/>
                <a:graphic xmlns:a="http://schemas.openxmlformats.org/drawingml/2006/main">
                  <a:graphicData uri="http://schemas.microsoft.com/office/word/2010/wordprocessingShape">
                    <wps:wsp>
                      <wps:cNvSpPr/>
                      <wps:spPr>
                        <a:xfrm>
                          <a:off x="0" y="0"/>
                          <a:ext cx="932815" cy="65849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B5F04" w:rsidRDefault="008B5F04" w:rsidP="008C189A">
                            <w:pPr>
                              <w:jc w:val="center"/>
                            </w:pPr>
                            <w:r>
                              <w:t>Address Overlap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B1EBD" id="Rectangle 118" o:spid="_x0000_s1043" style="position:absolute;margin-left:210.5pt;margin-top:3.35pt;width:73.45pt;height:51.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&#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8B5F04" w:rsidRDefault="008B5F04" w:rsidP="008C189A">
                      <w:pPr>
                        <w:jc w:val="center"/>
                      </w:pPr>
                      <w:r>
                        <w:t>Address Overlap Table</w:t>
                      </w:r>
                    </w:p>
                  </w:txbxContent>
                </v:textbox>
              </v:rect>
            </w:pict>
          </mc:Fallback>
        </mc:AlternateContent>
      </w:r>
      <w:r w:rsidRPr="008C189A">
        <w:rPr>
          <w:noProof/>
        </w:rPr>
        <mc:AlternateContent>
          <mc:Choice Requires="wps">
            <w:drawing>
              <wp:anchor distT="0" distB="0" distL="114300" distR="114300" simplePos="0" relativeHeight="251650048" behindDoc="0" locked="0" layoutInCell="1" allowOverlap="1" wp14:anchorId="4D50045E" wp14:editId="11C47094">
                <wp:simplePos x="0" y="0"/>
                <wp:positionH relativeFrom="column">
                  <wp:posOffset>3894455</wp:posOffset>
                </wp:positionH>
                <wp:positionV relativeFrom="paragraph">
                  <wp:posOffset>40005</wp:posOffset>
                </wp:positionV>
                <wp:extent cx="932815" cy="658495"/>
                <wp:effectExtent l="57150" t="38100" r="76835" b="103505"/>
                <wp:wrapNone/>
                <wp:docPr id="117" name="Rectangle 117"/>
                <wp:cNvGraphicFramePr/>
                <a:graphic xmlns:a="http://schemas.openxmlformats.org/drawingml/2006/main">
                  <a:graphicData uri="http://schemas.microsoft.com/office/word/2010/wordprocessingShape">
                    <wps:wsp>
                      <wps:cNvSpPr/>
                      <wps:spPr>
                        <a:xfrm>
                          <a:off x="0" y="0"/>
                          <a:ext cx="932815" cy="65849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B5F04" w:rsidRDefault="008B5F04" w:rsidP="008C189A">
                            <w:pPr>
                              <w:jc w:val="center"/>
                            </w:pPr>
                            <w:r>
                              <w:t>Tag (AID</w:t>
                            </w:r>
                            <w:proofErr w:type="gramStart"/>
                            <w:r>
                              <w:t>)</w:t>
                            </w:r>
                            <w:proofErr w:type="gramEnd"/>
                            <w:r>
                              <w:b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0045E" id="Rectangle 117" o:spid="_x0000_s1044" style="position:absolute;margin-left:306.65pt;margin-top:3.15pt;width:73.45pt;height:51.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rsidR="008B5F04" w:rsidRDefault="008B5F04" w:rsidP="008C189A">
                      <w:pPr>
                        <w:jc w:val="center"/>
                      </w:pPr>
                      <w:r>
                        <w:t>Tag (AID</w:t>
                      </w:r>
                      <w:proofErr w:type="gramStart"/>
                      <w:r>
                        <w:t>)</w:t>
                      </w:r>
                      <w:proofErr w:type="gramEnd"/>
                      <w:r>
                        <w:br/>
                        <w:t>Table</w:t>
                      </w:r>
                    </w:p>
                  </w:txbxContent>
                </v:textbox>
              </v:rect>
            </w:pict>
          </mc:Fallback>
        </mc:AlternateContent>
      </w:r>
      <w:r w:rsidRPr="008C189A">
        <w:rPr>
          <w:noProof/>
        </w:rPr>
        <mc:AlternateContent>
          <mc:Choice Requires="wps">
            <w:drawing>
              <wp:anchor distT="0" distB="0" distL="114300" distR="114300" simplePos="0" relativeHeight="251648000" behindDoc="0" locked="0" layoutInCell="1" allowOverlap="1" wp14:anchorId="381F9CDB" wp14:editId="2FD15527">
                <wp:simplePos x="0" y="0"/>
                <wp:positionH relativeFrom="column">
                  <wp:posOffset>1452880</wp:posOffset>
                </wp:positionH>
                <wp:positionV relativeFrom="paragraph">
                  <wp:posOffset>55880</wp:posOffset>
                </wp:positionV>
                <wp:extent cx="932815" cy="658495"/>
                <wp:effectExtent l="57150" t="38100" r="76835" b="103505"/>
                <wp:wrapNone/>
                <wp:docPr id="116" name="Rectangle 116"/>
                <wp:cNvGraphicFramePr/>
                <a:graphic xmlns:a="http://schemas.openxmlformats.org/drawingml/2006/main">
                  <a:graphicData uri="http://schemas.microsoft.com/office/word/2010/wordprocessingShape">
                    <wps:wsp>
                      <wps:cNvSpPr/>
                      <wps:spPr>
                        <a:xfrm>
                          <a:off x="0" y="0"/>
                          <a:ext cx="932815" cy="65849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B5F04" w:rsidRDefault="008B5F04" w:rsidP="008C189A">
                            <w:pPr>
                              <w:jc w:val="center"/>
                            </w:pPr>
                            <w:r>
                              <w:t>Address Decode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F9CDB" id="Rectangle 116" o:spid="_x0000_s1045" style="position:absolute;margin-left:114.4pt;margin-top:4.4pt;width:73.45pt;height:51.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2Law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" fillcolor="#fbcaa2 [1625]" strokecolor="#f68c36 [3049]">
                <v:fill color2="#fdefe3 [505]" rotate="t" angle="180" colors="0 #ffbe86;22938f #ffd0aa;1 #ffebdb" focus="100%" type="gradient"/>
                <v:shadow on="t" color="black" opacity="24903f" origin=",.5" offset="0,.55556mm"/>
                <v:textbox>
                  <w:txbxContent>
                    <w:p w:rsidR="008B5F04" w:rsidRDefault="008B5F04" w:rsidP="008C189A">
                      <w:pPr>
                        <w:jc w:val="center"/>
                      </w:pPr>
                      <w:r>
                        <w:t>Address Decode Table</w:t>
                      </w:r>
                    </w:p>
                  </w:txbxContent>
                </v:textbox>
              </v:rect>
            </w:pict>
          </mc:Fallback>
        </mc:AlternateContent>
      </w:r>
      <w:r w:rsidRPr="008C189A">
        <w:rPr>
          <w:noProof/>
        </w:rPr>
        <mc:AlternateContent>
          <mc:Choice Requires="wpg">
            <w:drawing>
              <wp:anchor distT="0" distB="0" distL="114300" distR="114300" simplePos="0" relativeHeight="251643904" behindDoc="0" locked="0" layoutInCell="1" allowOverlap="1" wp14:anchorId="0CBC799C" wp14:editId="3592113E">
                <wp:simplePos x="0" y="0"/>
                <wp:positionH relativeFrom="column">
                  <wp:posOffset>1043940</wp:posOffset>
                </wp:positionH>
                <wp:positionV relativeFrom="paragraph">
                  <wp:posOffset>1774190</wp:posOffset>
                </wp:positionV>
                <wp:extent cx="837565" cy="400050"/>
                <wp:effectExtent l="57150" t="38100" r="76835" b="95250"/>
                <wp:wrapNone/>
                <wp:docPr id="112" name="Group 112"/>
                <wp:cNvGraphicFramePr/>
                <a:graphic xmlns:a="http://schemas.openxmlformats.org/drawingml/2006/main">
                  <a:graphicData uri="http://schemas.microsoft.com/office/word/2010/wordprocessingGroup">
                    <wpg:wgp>
                      <wpg:cNvGrpSpPr/>
                      <wpg:grpSpPr>
                        <a:xfrm>
                          <a:off x="0" y="0"/>
                          <a:ext cx="837565" cy="400050"/>
                          <a:chOff x="0" y="0"/>
                          <a:chExt cx="837882" cy="400050"/>
                        </a:xfrm>
                      </wpg:grpSpPr>
                      <wps:wsp>
                        <wps:cNvPr id="113" name="Rectangle 113"/>
                        <wps:cNvSpPr/>
                        <wps:spPr>
                          <a:xfrm>
                            <a:off x="109537" y="142875"/>
                            <a:ext cx="72834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61912" y="71437"/>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0" y="0"/>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797337" w:rsidRDefault="008B5F04" w:rsidP="008C189A">
                              <w:pPr>
                                <w:jc w:val="center"/>
                                <w:rPr>
                                  <w:sz w:val="20"/>
                                  <w:szCs w:val="20"/>
                                </w:rPr>
                              </w:pPr>
                              <w:proofErr w:type="spellStart"/>
                              <w:r>
                                <w:rPr>
                                  <w:sz w:val="20"/>
                                  <w:szCs w:val="20"/>
                                </w:rPr>
                                <w:t>Rsp</w:t>
                              </w:r>
                              <w:proofErr w:type="spellEnd"/>
                              <w:r>
                                <w:rPr>
                                  <w:sz w:val="20"/>
                                  <w:szCs w:val="20"/>
                                </w:rPr>
                                <w:t xml:space="preserve"> 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BC799C" id="Group 112" o:spid="_x0000_s1046" style="position:absolute;margin-left:82.2pt;margin-top:139.7pt;width:65.95pt;height:31.5pt;z-index:251643904" coordsize="8378,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">
                <v:rect id="Rectangle 113" o:spid="_x0000_s1047" style="position:absolute;left:1095;top:1428;width:728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XcQA&#10;AADcAAAADwAAAGRycy9kb3ducmV2LnhtbERPS2vCQBC+F/wPyxR6KbqJikjqKuIDFA++occhO02C&#10;2dmQ3Wr017tCobf5+J4zmjSmFFeqXWFZQdyJQBCnVhecKTgdl+0hCOeRNZaWScGdHEzGrbcRJtre&#10;eE/Xg89ECGGXoILc+yqR0qU5GXQdWxEH7sfWBn2AdSZ1jbcQbkrZjaKBNFhwaMixollO6eXwaxRU&#10;2I+62/llfT59L5ab+We8eexKpT7em+kXCE+N/xf/uVc6zI978HomX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sF3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14" o:spid="_x0000_s1048" style="position:absolute;left:619;top:714;width:728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oKcUA&#10;AADcAAAADwAAAGRycy9kb3ducmV2LnhtbERPTWvCQBC9F/wPywi9SN1EpEjqKmIUWjzYqoUeh+yY&#10;hGRnQ3abpP31bkHobR7vc5brwdSio9aVlhXE0wgEcWZ1ybmCy3n/tADhPLLG2jIp+CEH69XoYYmJ&#10;tj1/UHfyuQgh7BJUUHjfJFK6rCCDbmob4sBdbWvQB9jmUrfYh3BTy1kUPUuDJYeGAhvaFpRVp2+j&#10;oMF5NDum1dvn5Wu3P6ST+PD7Xiv1OB42LyA8Df5ffHe/6jA/nsPfM+EC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igp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15" o:spid="_x0000_s1049" style="position:absolute;width:728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NssQA&#10;AADcAAAADwAAAGRycy9kb3ducmV2LnhtbERPS2vCQBC+F/wPyxR6KbqJqEjqKuIDFA++occhO02C&#10;2dmQ3Wr017tCobf5+J4zmjSmFFeqXWFZQdyJQBCnVhecKTgdl+0hCOeRNZaWScGdHEzGrbcRJtre&#10;eE/Xg89ECGGXoILc+yqR0qU5GXQdWxEH7sfWBn2AdSZ1jbcQbkrZjaKBNFhwaMixollO6eXwaxRU&#10;2Iu62/llfT59L5ab+We8eexKpT7em+kXCE+N/xf/uVc6zI/78HomX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ajbL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8B5F04" w:rsidRPr="00797337" w:rsidRDefault="008B5F04" w:rsidP="008C189A">
                        <w:pPr>
                          <w:jc w:val="center"/>
                          <w:rPr>
                            <w:sz w:val="20"/>
                            <w:szCs w:val="20"/>
                          </w:rPr>
                        </w:pPr>
                        <w:proofErr w:type="spellStart"/>
                        <w:r>
                          <w:rPr>
                            <w:sz w:val="20"/>
                            <w:szCs w:val="20"/>
                          </w:rPr>
                          <w:t>Rsp</w:t>
                        </w:r>
                        <w:proofErr w:type="spellEnd"/>
                        <w:r>
                          <w:rPr>
                            <w:sz w:val="20"/>
                            <w:szCs w:val="20"/>
                          </w:rPr>
                          <w:t xml:space="preserve"> I/F</w:t>
                        </w:r>
                      </w:p>
                    </w:txbxContent>
                  </v:textbox>
                </v:rect>
              </v:group>
            </w:pict>
          </mc:Fallback>
        </mc:AlternateContent>
      </w:r>
      <w:r w:rsidRPr="008C189A">
        <w:rPr>
          <w:noProof/>
        </w:rPr>
        <mc:AlternateContent>
          <mc:Choice Requires="wpg">
            <w:drawing>
              <wp:anchor distT="0" distB="0" distL="114300" distR="114300" simplePos="0" relativeHeight="251641856" behindDoc="0" locked="0" layoutInCell="1" allowOverlap="1" wp14:anchorId="3FAC3A82" wp14:editId="4D4D75E7">
                <wp:simplePos x="0" y="0"/>
                <wp:positionH relativeFrom="column">
                  <wp:posOffset>1016635</wp:posOffset>
                </wp:positionH>
                <wp:positionV relativeFrom="paragraph">
                  <wp:posOffset>1035050</wp:posOffset>
                </wp:positionV>
                <wp:extent cx="837565" cy="400050"/>
                <wp:effectExtent l="57150" t="38100" r="76835" b="95250"/>
                <wp:wrapNone/>
                <wp:docPr id="108" name="Group 108"/>
                <wp:cNvGraphicFramePr/>
                <a:graphic xmlns:a="http://schemas.openxmlformats.org/drawingml/2006/main">
                  <a:graphicData uri="http://schemas.microsoft.com/office/word/2010/wordprocessingGroup">
                    <wpg:wgp>
                      <wpg:cNvGrpSpPr/>
                      <wpg:grpSpPr>
                        <a:xfrm>
                          <a:off x="0" y="0"/>
                          <a:ext cx="837565" cy="400050"/>
                          <a:chOff x="0" y="0"/>
                          <a:chExt cx="837882" cy="400050"/>
                        </a:xfrm>
                      </wpg:grpSpPr>
                      <wps:wsp>
                        <wps:cNvPr id="109" name="Rectangle 109"/>
                        <wps:cNvSpPr/>
                        <wps:spPr>
                          <a:xfrm>
                            <a:off x="109537" y="142875"/>
                            <a:ext cx="72834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61912" y="71437"/>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0" y="0"/>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proofErr w:type="spellStart"/>
                              <w:r>
                                <w:rPr>
                                  <w:sz w:val="20"/>
                                  <w:szCs w:val="20"/>
                                </w:rPr>
                                <w:t>Req</w:t>
                              </w:r>
                              <w:proofErr w:type="spellEnd"/>
                              <w:r>
                                <w:rPr>
                                  <w:sz w:val="20"/>
                                  <w:szCs w:val="20"/>
                                </w:rPr>
                                <w:t xml:space="preserve"> 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AC3A82" id="Group 108" o:spid="_x0000_s1050" style="position:absolute;margin-left:80.05pt;margin-top:81.5pt;width:65.95pt;height:31.5pt;z-index:251641856" coordsize="8378,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">
                <v:rect id="Rectangle 109" o:spid="_x0000_s1051" style="position:absolute;left:1095;top:1428;width:728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RasQA&#10;AADcAAAADwAAAGRycy9kb3ducmV2LnhtbERPS2sCMRC+F/ofwhS8iCaKlLoapfgAiwetD/A4bKa7&#10;i5vJsom69debgtDbfHzPGU8bW4or1b5wrKHXVSCIU2cKzjQc9svOBwgfkA2WjknDL3mYTl5fxpgY&#10;d+Nvuu5CJmII+wQ15CFUiZQ+zcmi77qKOHI/rrYYIqwzaWq8xXBbyr5S79JiwbEhx4pmOaXn3cVq&#10;qHCg+pv5+et4OC2W63m7t75vS61bb83nCESgJvyLn+6VifPVEP6eiR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EWr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10" o:spid="_x0000_s1052" style="position:absolute;left:619;top:714;width:728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uKscA&#10;AADcAAAADwAAAGRycy9kb3ducmV2LnhtbESPT2vCQBDF7wW/wzJCL0U3kVIkuorUCoqHtv4Bj0N2&#10;TILZ2ZDdauqndw6F3mZ4b977zXTeuVpdqQ2VZwPpMAFFnHtbcWHgsF8NxqBCRLZYeyYDvxRgPus9&#10;TTGz/sbfdN3FQkkIhwwNlDE2mdYhL8lhGPqGWLSzbx1GWdtC2xZvEu5qPUqSN+2wYmkosaH3kvLL&#10;7scZaPA1GX0uL5vj4fSx2i5f0u39qzbmud8tJqAidfHf/He9toKfCr48IxPo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tLir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11" o:spid="_x0000_s1053" style="position:absolute;width:728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GLscUA&#10;AADcAAAADwAAAGRycy9kb3ducmV2LnhtbERPS2vCQBC+F/wPywi9FN0klCKpq4g2YPFQX4Ueh+w0&#10;CWZnQ3ZNor++Wyj0Nh/fc+bLwdSio9ZVlhXE0wgEcW51xYWC8ymbzEA4j6yxtkwKbuRguRg9zDHV&#10;tucDdUdfiBDCLkUFpfdNKqXLSzLoprYhDty3bQ36ANtC6hb7EG5qmUTRizRYcWgosaF1SfnleDUK&#10;GnyOko/N5f3z/PWW7TZP8e6+r5V6HA+rVxCeBv8v/nNvdZgfx/D7TL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Yux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proofErr w:type="spellStart"/>
                        <w:r>
                          <w:rPr>
                            <w:sz w:val="20"/>
                            <w:szCs w:val="20"/>
                          </w:rPr>
                          <w:t>Req</w:t>
                        </w:r>
                        <w:proofErr w:type="spellEnd"/>
                        <w:r>
                          <w:rPr>
                            <w:sz w:val="20"/>
                            <w:szCs w:val="20"/>
                          </w:rPr>
                          <w:t xml:space="preserve"> I/F</w:t>
                        </w:r>
                      </w:p>
                    </w:txbxContent>
                  </v:textbox>
                </v:rect>
              </v:group>
            </w:pict>
          </mc:Fallback>
        </mc:AlternateContent>
      </w:r>
      <w:r w:rsidRPr="008C189A">
        <w:rPr>
          <w:noProof/>
        </w:rPr>
        <mc:AlternateContent>
          <mc:Choice Requires="wpg">
            <w:drawing>
              <wp:anchor distT="0" distB="0" distL="114300" distR="114300" simplePos="0" relativeHeight="251639808" behindDoc="0" locked="0" layoutInCell="1" allowOverlap="1" wp14:anchorId="2FB0EF3E" wp14:editId="31D6EC93">
                <wp:simplePos x="0" y="0"/>
                <wp:positionH relativeFrom="column">
                  <wp:posOffset>1998980</wp:posOffset>
                </wp:positionH>
                <wp:positionV relativeFrom="paragraph">
                  <wp:posOffset>1029335</wp:posOffset>
                </wp:positionV>
                <wp:extent cx="837565" cy="400050"/>
                <wp:effectExtent l="57150" t="38100" r="76835" b="95250"/>
                <wp:wrapNone/>
                <wp:docPr id="104" name="Group 104"/>
                <wp:cNvGraphicFramePr/>
                <a:graphic xmlns:a="http://schemas.openxmlformats.org/drawingml/2006/main">
                  <a:graphicData uri="http://schemas.microsoft.com/office/word/2010/wordprocessingGroup">
                    <wpg:wgp>
                      <wpg:cNvGrpSpPr/>
                      <wpg:grpSpPr>
                        <a:xfrm>
                          <a:off x="0" y="0"/>
                          <a:ext cx="837565" cy="400050"/>
                          <a:chOff x="0" y="0"/>
                          <a:chExt cx="837882" cy="400050"/>
                        </a:xfrm>
                      </wpg:grpSpPr>
                      <wps:wsp>
                        <wps:cNvPr id="105" name="Rectangle 105"/>
                        <wps:cNvSpPr/>
                        <wps:spPr>
                          <a:xfrm>
                            <a:off x="109537" y="142875"/>
                            <a:ext cx="72834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61912" y="71437"/>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0" y="0"/>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sidRPr="00DA4795">
                                <w:rPr>
                                  <w:sz w:val="20"/>
                                  <w:szCs w:val="20"/>
                                </w:rPr>
                                <w:t>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0EF3E" id="Group 104" o:spid="_x0000_s1054" style="position:absolute;margin-left:157.4pt;margin-top:81.05pt;width:65.95pt;height:31.5pt;z-index:251639808;mso-width-relative:margin;mso-height-relative:margin" coordsize="8378,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">
                <v:rect id="Rectangle 105" o:spid="_x0000_s1055" style="position:absolute;left:1095;top:1428;width:728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bb8QA&#10;AADcAAAADwAAAGRycy9kb3ducmV2LnhtbERPS2sCMRC+F/ofwhS8iCaKLbIapfgAiwetD/A4bKa7&#10;i5vJsom69debgtDbfHzPGU8bW4or1b5wrKHXVSCIU2cKzjQc9svOEIQPyAZLx6ThlzxMJ68vY0yM&#10;u/E3XXchEzGEfYIa8hCqREqf5mTRd11FHLkfV1sMEdaZNDXeYrgtZV+pD2mx4NiQY0WznNLz7mI1&#10;VDhQ/c38/HU8nBbL9bzdW9+3pdatt+ZzBCJQE/7FT/fKxPnqHf6eiR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DG2/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06" o:spid="_x0000_s1056" style="position:absolute;left:619;top:714;width:728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GFGMQA&#10;AADcAAAADwAAAGRycy9kb3ducmV2LnhtbERPS2sCMRC+F/wPYYRepCaKiKxGER+geKivgsdhM+4u&#10;bibLJtW1v74pCL3Nx/ecyayxpbhT7QvHGnpdBYI4dabgTMP5tP4YgfAB2WDpmDQ8ycNs2nqbYGLc&#10;gw90P4ZMxBD2CWrIQ6gSKX2ak0XfdRVx5K6uthgirDNpanzEcFvKvlJDabHg2JBjRYuc0tvx22qo&#10;cKD6n8vb9ut8Wa13y05v97MvtX5vN/MxiEBN+Be/3BsT56sh/D0TL5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hR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07" o:spid="_x0000_s1057" style="position:absolute;width:728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0gg8QA&#10;AADcAAAADwAAAGRycy9kb3ducmV2LnhtbERPS2sCMRC+F/ofwhS8iCaKtLIapfgAiwetD/A4bKa7&#10;i5vJsom69debgtDbfHzPGU8bW4or1b5wrKHXVSCIU2cKzjQc9svOEIQPyAZLx6ThlzxMJ68vY0yM&#10;u/E3XXchEzGEfYIa8hCqREqf5mTRd11FHLkfV1sMEdaZNDXeYrgtZV+pd2mx4NiQY0WznNLz7mI1&#10;VDhQ/c38/HU8nBbL9bzdW9+3pdatt+ZzBCJQE/7FT/fKxPnqA/6eiR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dIIP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sidRPr="00DA4795">
                          <w:rPr>
                            <w:sz w:val="20"/>
                            <w:szCs w:val="20"/>
                          </w:rPr>
                          <w:t>Split</w:t>
                        </w:r>
                      </w:p>
                    </w:txbxContent>
                  </v:textbox>
                </v:rect>
              </v:group>
            </w:pict>
          </mc:Fallback>
        </mc:AlternateContent>
      </w:r>
      <w:r w:rsidRPr="008C189A">
        <w:rPr>
          <w:noProof/>
        </w:rPr>
        <mc:AlternateContent>
          <mc:Choice Requires="wpg">
            <w:drawing>
              <wp:anchor distT="0" distB="0" distL="114300" distR="114300" simplePos="0" relativeHeight="251637760" behindDoc="0" locked="0" layoutInCell="1" allowOverlap="1" wp14:anchorId="1D3E8F15" wp14:editId="0403DDA4">
                <wp:simplePos x="0" y="0"/>
                <wp:positionH relativeFrom="column">
                  <wp:posOffset>2966085</wp:posOffset>
                </wp:positionH>
                <wp:positionV relativeFrom="paragraph">
                  <wp:posOffset>1022350</wp:posOffset>
                </wp:positionV>
                <wp:extent cx="837565" cy="400050"/>
                <wp:effectExtent l="57150" t="38100" r="76835" b="95250"/>
                <wp:wrapNone/>
                <wp:docPr id="98" name="Group 98"/>
                <wp:cNvGraphicFramePr/>
                <a:graphic xmlns:a="http://schemas.openxmlformats.org/drawingml/2006/main">
                  <a:graphicData uri="http://schemas.microsoft.com/office/word/2010/wordprocessingGroup">
                    <wpg:wgp>
                      <wpg:cNvGrpSpPr/>
                      <wpg:grpSpPr>
                        <a:xfrm>
                          <a:off x="0" y="0"/>
                          <a:ext cx="837565" cy="400050"/>
                          <a:chOff x="0" y="0"/>
                          <a:chExt cx="837882" cy="400050"/>
                        </a:xfrm>
                      </wpg:grpSpPr>
                      <wps:wsp>
                        <wps:cNvPr id="101" name="Rectangle 101"/>
                        <wps:cNvSpPr/>
                        <wps:spPr>
                          <a:xfrm>
                            <a:off x="109537" y="142875"/>
                            <a:ext cx="72834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61912" y="71437"/>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8C189A">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0" y="0"/>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DA4795" w:rsidRDefault="008B5F04" w:rsidP="008C189A">
                              <w:pPr>
                                <w:jc w:val="center"/>
                                <w:rPr>
                                  <w:sz w:val="20"/>
                                  <w:szCs w:val="20"/>
                                </w:rPr>
                              </w:pPr>
                              <w:r w:rsidRPr="00DA4795">
                                <w:rPr>
                                  <w:sz w:val="20"/>
                                  <w:szCs w:val="20"/>
                                </w:rP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3E8F15" id="Group 98" o:spid="_x0000_s1058" style="position:absolute;margin-left:233.55pt;margin-top:80.5pt;width:65.95pt;height:31.5pt;z-index:251637760" coordsize="8378,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">
                <v:rect id="Rectangle 101" o:spid="_x0000_s1059" style="position:absolute;left:1095;top:1428;width:728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gdbMUA&#10;AADcAAAADwAAAGRycy9kb3ducmV2LnhtbERPTWvCQBC9C/6HZYReiu5GpJTUTRCtUPFQqxZ6HLLT&#10;JJidDdmtRn99t1DwNo/3OfO8t404U+drxxqSiQJBXDhTc6nheFiPn0H4gGywcUwaruQhz4aDOabG&#10;XfiDzvtQihjCPkUNVQhtKqUvKrLoJ64ljty36yyGCLtSmg4vMdw2cqrUk7RYc2yosKVlRcVp/2M1&#10;tDhT0/fVafN5/Hpdb1ePyfa2a7R+GPWLFxCB+nAX/7vfTJyvEvh7Jl4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B1s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02" o:spid="_x0000_s1060" style="position:absolute;left:619;top:714;width:728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qDG8QA&#10;AADcAAAADwAAAGRycy9kb3ducmV2LnhtbERPS2sCMRC+F/ofwhS8SE1cishqlFIVLB58VMHjsBl3&#10;FzeTZRN1219vBKG3+fieM562thJXanzpWEO/p0AQZ86UnGvY/yzehyB8QDZYOSYNv+RhOnl9GWNq&#10;3I23dN2FXMQQ9ilqKEKoUyl9VpBF33M1ceROrrEYImxyaRq8xXBbyUSpgbRYcmwosKavgrLz7mI1&#10;1PihkvXs/H3YH+eL1azbX/1tKq07b+3nCESgNvyLn+6lifNVAo9n4gVy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qgx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8C189A">
                        <w:pPr>
                          <w:jc w:val="center"/>
                        </w:pPr>
                        <w:r>
                          <w:t>Serialize</w:t>
                        </w:r>
                      </w:p>
                    </w:txbxContent>
                  </v:textbox>
                </v:rect>
                <v:rect id="Rectangle 103" o:spid="_x0000_s1061" style="position:absolute;width:728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mgMQA&#10;AADcAAAADwAAAGRycy9kb3ducmV2LnhtbERPS2sCMRC+F/ofwhS8iCZqKbIapfgAiwetD/A4bKa7&#10;i5vJsom69debgtDbfHzPGU8bW4or1b5wrKHXVSCIU2cKzjQc9svOEIQPyAZLx6ThlzxMJ68vY0yM&#10;u/E3XXchEzGEfYIa8hCqREqf5mTRd11FHLkfV1sMEdaZNDXeYrgtZV+pD2mx4NiQY0WznNLz7mI1&#10;VPiu+pv5+et4OC2W63m7t75vS61bb83nCESgJvyLn+6VifPVAP6eiR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mJoD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8B5F04" w:rsidRPr="00DA4795" w:rsidRDefault="008B5F04" w:rsidP="008C189A">
                        <w:pPr>
                          <w:jc w:val="center"/>
                          <w:rPr>
                            <w:sz w:val="20"/>
                            <w:szCs w:val="20"/>
                          </w:rPr>
                        </w:pPr>
                        <w:r w:rsidRPr="00DA4795">
                          <w:rPr>
                            <w:sz w:val="20"/>
                            <w:szCs w:val="20"/>
                          </w:rPr>
                          <w:t>Serialize</w:t>
                        </w:r>
                      </w:p>
                    </w:txbxContent>
                  </v:textbox>
                </v:rect>
              </v:group>
            </w:pict>
          </mc:Fallback>
        </mc:AlternateContent>
      </w:r>
    </w:p>
    <w:p w:rsidR="008C189A" w:rsidRPr="008C189A" w:rsidRDefault="00CB47AC" w:rsidP="008C189A">
      <w:r w:rsidRPr="008C189A">
        <w:rPr>
          <w:noProof/>
        </w:rPr>
        <mc:AlternateContent>
          <mc:Choice Requires="wps">
            <w:drawing>
              <wp:anchor distT="0" distB="0" distL="114300" distR="114300" simplePos="0" relativeHeight="251658240" behindDoc="0" locked="0" layoutInCell="1" allowOverlap="1" wp14:anchorId="235A9B38" wp14:editId="6601877C">
                <wp:simplePos x="0" y="0"/>
                <wp:positionH relativeFrom="column">
                  <wp:posOffset>3692968</wp:posOffset>
                </wp:positionH>
                <wp:positionV relativeFrom="paragraph">
                  <wp:posOffset>2245567</wp:posOffset>
                </wp:positionV>
                <wp:extent cx="932815" cy="548640"/>
                <wp:effectExtent l="57150" t="38100" r="76835" b="99060"/>
                <wp:wrapNone/>
                <wp:docPr id="1" name="Rectangle 1"/>
                <wp:cNvGraphicFramePr/>
                <a:graphic xmlns:a="http://schemas.openxmlformats.org/drawingml/2006/main">
                  <a:graphicData uri="http://schemas.microsoft.com/office/word/2010/wordprocessingShape">
                    <wps:wsp>
                      <wps:cNvSpPr/>
                      <wps:spPr>
                        <a:xfrm>
                          <a:off x="0" y="0"/>
                          <a:ext cx="932815" cy="54864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B5F04" w:rsidRDefault="008B5F04" w:rsidP="00C94087">
                            <w:pPr>
                              <w:jc w:val="center"/>
                            </w:pPr>
                            <w:r>
                              <w:t>CSR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A9B38" id="Rectangle 1" o:spid="_x0000_s1062" style="position:absolute;margin-left:290.8pt;margin-top:176.8pt;width:73.45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rsidR="008B5F04" w:rsidRDefault="008B5F04" w:rsidP="00C94087">
                      <w:pPr>
                        <w:jc w:val="center"/>
                      </w:pPr>
                      <w:r>
                        <w:t>CSR</w:t>
                      </w:r>
                    </w:p>
                  </w:txbxContent>
                </v:textbox>
              </v:rect>
            </w:pict>
          </mc:Fallback>
        </mc:AlternateContent>
      </w:r>
      <w:r w:rsidRPr="008C189A">
        <w:rPr>
          <w:noProof/>
        </w:rPr>
        <mc:AlternateContent>
          <mc:Choice Requires="wps">
            <w:drawing>
              <wp:anchor distT="0" distB="0" distL="114300" distR="114300" simplePos="0" relativeHeight="251656192" behindDoc="0" locked="0" layoutInCell="1" allowOverlap="1" wp14:anchorId="63B79F93" wp14:editId="1671AA17">
                <wp:simplePos x="0" y="0"/>
                <wp:positionH relativeFrom="column">
                  <wp:posOffset>2400805</wp:posOffset>
                </wp:positionH>
                <wp:positionV relativeFrom="paragraph">
                  <wp:posOffset>2247408</wp:posOffset>
                </wp:positionV>
                <wp:extent cx="932815" cy="548640"/>
                <wp:effectExtent l="57150" t="38100" r="76835" b="99060"/>
                <wp:wrapNone/>
                <wp:docPr id="119" name="Rectangle 119"/>
                <wp:cNvGraphicFramePr/>
                <a:graphic xmlns:a="http://schemas.openxmlformats.org/drawingml/2006/main">
                  <a:graphicData uri="http://schemas.microsoft.com/office/word/2010/wordprocessingShape">
                    <wps:wsp>
                      <wps:cNvSpPr/>
                      <wps:spPr>
                        <a:xfrm>
                          <a:off x="0" y="0"/>
                          <a:ext cx="932815" cy="54864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B5F04" w:rsidRDefault="008B5F04" w:rsidP="008C189A">
                            <w:pPr>
                              <w:jc w:val="center"/>
                            </w:pPr>
                            <w:r>
                              <w:t>Reorder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79F93" id="Rectangle 119" o:spid="_x0000_s1063" style="position:absolute;margin-left:189.05pt;margin-top:176.95pt;width:73.45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" fillcolor="#fbcaa2 [1625]" strokecolor="#f68c36 [3049]">
                <v:fill color2="#fdefe3 [505]" rotate="t" angle="180" colors="0 #ffbe86;22938f #ffd0aa;1 #ffebdb" focus="100%" type="gradient"/>
                <v:shadow on="t" color="black" opacity="24903f" origin=",.5" offset="0,.55556mm"/>
                <v:textbox>
                  <w:txbxContent>
                    <w:p w:rsidR="008B5F04" w:rsidRDefault="008B5F04" w:rsidP="008C189A">
                      <w:pPr>
                        <w:jc w:val="center"/>
                      </w:pPr>
                      <w:r>
                        <w:t>Reorder Buffer</w:t>
                      </w:r>
                    </w:p>
                  </w:txbxContent>
                </v:textbox>
              </v:rect>
            </w:pict>
          </mc:Fallback>
        </mc:AlternateContent>
      </w:r>
      <w:r w:rsidR="00941EF0" w:rsidRPr="008C189A">
        <w:rPr>
          <w:noProof/>
        </w:rPr>
        <mc:AlternateContent>
          <mc:Choice Requires="wpg">
            <w:drawing>
              <wp:anchor distT="0" distB="0" distL="114300" distR="114300" simplePos="0" relativeHeight="251668480" behindDoc="0" locked="0" layoutInCell="1" allowOverlap="1" wp14:anchorId="2196E61C" wp14:editId="35068B07">
                <wp:simplePos x="0" y="0"/>
                <wp:positionH relativeFrom="column">
                  <wp:posOffset>3971290</wp:posOffset>
                </wp:positionH>
                <wp:positionV relativeFrom="paragraph">
                  <wp:posOffset>1304456</wp:posOffset>
                </wp:positionV>
                <wp:extent cx="583394" cy="634234"/>
                <wp:effectExtent l="57150" t="38100" r="83820" b="90170"/>
                <wp:wrapNone/>
                <wp:docPr id="7" name="Group 7"/>
                <wp:cNvGraphicFramePr/>
                <a:graphic xmlns:a="http://schemas.openxmlformats.org/drawingml/2006/main">
                  <a:graphicData uri="http://schemas.microsoft.com/office/word/2010/wordprocessingGroup">
                    <wpg:wgp>
                      <wpg:cNvGrpSpPr/>
                      <wpg:grpSpPr>
                        <a:xfrm>
                          <a:off x="0" y="0"/>
                          <a:ext cx="583394" cy="634234"/>
                          <a:chOff x="-5750" y="-234184"/>
                          <a:chExt cx="843632" cy="634234"/>
                        </a:xfrm>
                      </wpg:grpSpPr>
                      <wps:wsp>
                        <wps:cNvPr id="8" name="Rectangle 8"/>
                        <wps:cNvSpPr/>
                        <wps:spPr>
                          <a:xfrm>
                            <a:off x="109537" y="142875"/>
                            <a:ext cx="728345"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941EF0">
                              <w:pPr>
                                <w:jc w:val="center"/>
                              </w:pPr>
                              <w:r>
                                <w:t>Serialize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1912" y="71437"/>
                            <a:ext cx="728663"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Default="008B5F04" w:rsidP="00941EF0">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750" y="-234184"/>
                            <a:ext cx="734038" cy="50059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B5F04" w:rsidRPr="00941EF0" w:rsidRDefault="008B5F04" w:rsidP="00941EF0">
                              <w:pPr>
                                <w:jc w:val="center"/>
                                <w:rPr>
                                  <w:sz w:val="16"/>
                                  <w:szCs w:val="16"/>
                                </w:rPr>
                              </w:pPr>
                              <w:proofErr w:type="spellStart"/>
                              <w:r w:rsidRPr="00941EF0">
                                <w:rPr>
                                  <w:sz w:val="16"/>
                                  <w:szCs w:val="16"/>
                                </w:rPr>
                                <w:t>Rsp</w:t>
                              </w:r>
                              <w:proofErr w:type="spellEnd"/>
                              <w:r w:rsidRPr="00941EF0">
                                <w:rPr>
                                  <w:sz w:val="16"/>
                                  <w:szCs w:val="16"/>
                                </w:rPr>
                                <w:t xml:space="preserve"> </w:t>
                              </w:r>
                              <w:r>
                                <w:rPr>
                                  <w:sz w:val="16"/>
                                  <w:szCs w:val="16"/>
                                </w:rPr>
                                <w:t>G</w:t>
                              </w:r>
                              <w:r w:rsidRPr="00941EF0">
                                <w:rPr>
                                  <w:sz w:val="16"/>
                                  <w:szCs w:val="16"/>
                                </w:rPr>
                                <w:t>en</w:t>
                              </w:r>
                              <w:r>
                                <w:rPr>
                                  <w:sz w:val="16"/>
                                  <w:szCs w:val="16"/>
                                </w:rPr>
                                <w:t xml:space="preserve"> / Drop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96E61C" id="Group 7" o:spid="_x0000_s1064" style="position:absolute;margin-left:312.7pt;margin-top:102.7pt;width:45.95pt;height:49.95pt;z-index:251668480;mso-width-relative:margin;mso-height-relative:margin" coordorigin="-57,-2341" coordsize="8436,6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">
                <v:rect id="Rectangle 8" o:spid="_x0000_s1065" style="position:absolute;left:1095;top:1428;width:728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93AsEA&#10;AADaAAAADwAAAGRycy9kb3ducmV2LnhtbERPy4rCMBTdD/gP4QpuhmmqiEinUcQHKC58Dszy0lzb&#10;YnNTmqjVrzeLgVkezjudtqYSd2pcaVlBP4pBEGdWl5wrOJ9WX2MQziNrrCyTgic5mE46Hykm2j74&#10;QPejz0UIYZeggsL7OpHSZQUZdJGtiQN3sY1BH2CTS93gI4SbSg7ieCQNlhwaCqxpXlB2Pd6MghqH&#10;8WC3uG5+zr/L1Xbx2d++9pVSvW47+wbhqfX/4j/3WisIW8OVcAPk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dwL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941EF0">
                        <w:pPr>
                          <w:jc w:val="center"/>
                        </w:pPr>
                        <w:r>
                          <w:t>Serialize</w:t>
                        </w:r>
                      </w:p>
                    </w:txbxContent>
                  </v:textbox>
                </v:rect>
                <v:rect id="Rectangle 9" o:spid="_x0000_s1066" style="position:absolute;left:619;top:714;width:728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SmcYA&#10;AADaAAAADwAAAGRycy9kb3ducmV2LnhtbESPT2vCQBTE7wW/w/KEXqRuEkqxqatIU6HiofUf9PjI&#10;PpOQ7NuQ3Wr007sFocdhZn7DTOe9acSJOldZVhCPIxDEudUVFwr2u+XTBITzyBoby6TgQg7ms8HD&#10;FFNtz7yh09YXIkDYpaig9L5NpXR5SQbd2LbEwTvazqAPsiuk7vAc4KaRSRS9SIMVh4USW3ovKa+3&#10;v0ZBi89R8pXVq8P+52O5zkbx+vrdKPU47BdvIDz1/j98b39qBa/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PSmc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8B5F04" w:rsidRDefault="008B5F04" w:rsidP="00941EF0">
                        <w:pPr>
                          <w:jc w:val="center"/>
                        </w:pPr>
                        <w:r>
                          <w:t>Re</w:t>
                        </w:r>
                      </w:p>
                    </w:txbxContent>
                  </v:textbox>
                </v:rect>
                <v:rect id="Rectangle 10" o:spid="_x0000_s1067" style="position:absolute;left:-57;top:-2341;width:7339;height:5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P6ccA&#10;AADbAAAADwAAAGRycy9kb3ducmV2LnhtbESPT2vCQBDF70K/wzKFXsRslCIlZpVSK7R48E8VPA7Z&#10;aRLMzobsVtN++s5B8DbDe/Peb/JF7xp1oS7Ung2MkxQUceFtzaWBw9dq9AIqRGSLjWcy8EsBFvOH&#10;QY6Z9Vfe0WUfSyUhHDI0UMXYZlqHoiKHIfEtsWjfvnMYZe1KbTu8Srhr9CRNp9phzdJQYUtvFRXn&#10;/Y8z0OJzOtksz5/Hw+l9tV4Ox+u/bWPM02P/OgMVqY938+36wwq+0MsvMoCe/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Xz+n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B5F04" w:rsidRPr="00941EF0" w:rsidRDefault="008B5F04" w:rsidP="00941EF0">
                        <w:pPr>
                          <w:jc w:val="center"/>
                          <w:rPr>
                            <w:sz w:val="16"/>
                            <w:szCs w:val="16"/>
                          </w:rPr>
                        </w:pPr>
                        <w:proofErr w:type="spellStart"/>
                        <w:r w:rsidRPr="00941EF0">
                          <w:rPr>
                            <w:sz w:val="16"/>
                            <w:szCs w:val="16"/>
                          </w:rPr>
                          <w:t>Rsp</w:t>
                        </w:r>
                        <w:proofErr w:type="spellEnd"/>
                        <w:r w:rsidRPr="00941EF0">
                          <w:rPr>
                            <w:sz w:val="16"/>
                            <w:szCs w:val="16"/>
                          </w:rPr>
                          <w:t xml:space="preserve"> </w:t>
                        </w:r>
                        <w:r>
                          <w:rPr>
                            <w:sz w:val="16"/>
                            <w:szCs w:val="16"/>
                          </w:rPr>
                          <w:t>G</w:t>
                        </w:r>
                        <w:r w:rsidRPr="00941EF0">
                          <w:rPr>
                            <w:sz w:val="16"/>
                            <w:szCs w:val="16"/>
                          </w:rPr>
                          <w:t>en</w:t>
                        </w:r>
                        <w:r>
                          <w:rPr>
                            <w:sz w:val="16"/>
                            <w:szCs w:val="16"/>
                          </w:rPr>
                          <w:t xml:space="preserve"> / Drop</w:t>
                        </w:r>
                      </w:p>
                    </w:txbxContent>
                  </v:textbox>
                </v:rect>
              </v:group>
            </w:pict>
          </mc:Fallback>
        </mc:AlternateContent>
      </w:r>
      <w:r w:rsidR="00C94087">
        <w:rPr>
          <w:noProof/>
        </w:rPr>
        <mc:AlternateContent>
          <mc:Choice Requires="wps">
            <w:drawing>
              <wp:anchor distT="0" distB="0" distL="114300" distR="114300" simplePos="0" relativeHeight="251662336" behindDoc="0" locked="0" layoutInCell="1" allowOverlap="1" wp14:anchorId="571050A0" wp14:editId="27F1F619">
                <wp:simplePos x="0" y="0"/>
                <wp:positionH relativeFrom="column">
                  <wp:posOffset>5267008</wp:posOffset>
                </wp:positionH>
                <wp:positionV relativeFrom="paragraph">
                  <wp:posOffset>2069782</wp:posOffset>
                </wp:positionV>
                <wp:extent cx="867266" cy="537328"/>
                <wp:effectExtent l="0" t="0" r="0" b="0"/>
                <wp:wrapNone/>
                <wp:docPr id="3" name="Rectangle 3"/>
                <wp:cNvGraphicFramePr/>
                <a:graphic xmlns:a="http://schemas.openxmlformats.org/drawingml/2006/main">
                  <a:graphicData uri="http://schemas.microsoft.com/office/word/2010/wordprocessingShape">
                    <wps:wsp>
                      <wps:cNvSpPr/>
                      <wps:spPr>
                        <a:xfrm>
                          <a:off x="0" y="0"/>
                          <a:ext cx="867266" cy="5373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5F04" w:rsidRPr="008E3588" w:rsidRDefault="008B5F04" w:rsidP="00C94087">
                            <w:pPr>
                              <w:jc w:val="center"/>
                              <w:rPr>
                                <w:color w:val="000000" w:themeColor="text1"/>
                                <w:sz w:val="18"/>
                                <w:szCs w:val="18"/>
                              </w:rPr>
                            </w:pPr>
                            <w:proofErr w:type="spellStart"/>
                            <w:proofErr w:type="gramStart"/>
                            <w:r w:rsidRPr="008E3588">
                              <w:rPr>
                                <w:color w:val="000000" w:themeColor="text1"/>
                                <w:sz w:val="18"/>
                                <w:szCs w:val="18"/>
                              </w:rPr>
                              <w:t>clk</w:t>
                            </w:r>
                            <w:proofErr w:type="spellEnd"/>
                            <w:proofErr w:type="gramEnd"/>
                            <w:r w:rsidRPr="008E3588">
                              <w:rPr>
                                <w:color w:val="000000" w:themeColor="text1"/>
                                <w:sz w:val="18"/>
                                <w:szCs w:val="18"/>
                              </w:rPr>
                              <w:t xml:space="preserve"> </w:t>
                            </w:r>
                            <w:r>
                              <w:rPr>
                                <w:color w:val="000000" w:themeColor="text1"/>
                                <w:sz w:val="18"/>
                                <w:szCs w:val="18"/>
                              </w:rPr>
                              <w:br/>
                            </w:r>
                            <w:r w:rsidRPr="008E3588">
                              <w:rPr>
                                <w:color w:val="000000" w:themeColor="text1"/>
                                <w:sz w:val="18"/>
                                <w:szCs w:val="18"/>
                              </w:rPr>
                              <w:t>crossing</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050A0" id="Rectangle 3" o:spid="_x0000_s1068" style="position:absolute;margin-left:414.75pt;margin-top:162.95pt;width:68.3pt;height:4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" filled="f" stroked="f" strokeweight="2pt">
                <v:textbox>
                  <w:txbxContent>
                    <w:p w:rsidR="008B5F04" w:rsidRPr="008E3588" w:rsidRDefault="008B5F04" w:rsidP="00C94087">
                      <w:pPr>
                        <w:jc w:val="center"/>
                        <w:rPr>
                          <w:color w:val="000000" w:themeColor="text1"/>
                          <w:sz w:val="18"/>
                          <w:szCs w:val="18"/>
                        </w:rPr>
                      </w:pPr>
                      <w:proofErr w:type="spellStart"/>
                      <w:proofErr w:type="gramStart"/>
                      <w:r w:rsidRPr="008E3588">
                        <w:rPr>
                          <w:color w:val="000000" w:themeColor="text1"/>
                          <w:sz w:val="18"/>
                          <w:szCs w:val="18"/>
                        </w:rPr>
                        <w:t>clk</w:t>
                      </w:r>
                      <w:proofErr w:type="spellEnd"/>
                      <w:proofErr w:type="gramEnd"/>
                      <w:r w:rsidRPr="008E3588">
                        <w:rPr>
                          <w:color w:val="000000" w:themeColor="text1"/>
                          <w:sz w:val="18"/>
                          <w:szCs w:val="18"/>
                        </w:rPr>
                        <w:t xml:space="preserve"> </w:t>
                      </w:r>
                      <w:r>
                        <w:rPr>
                          <w:color w:val="000000" w:themeColor="text1"/>
                          <w:sz w:val="18"/>
                          <w:szCs w:val="18"/>
                        </w:rPr>
                        <w:br/>
                      </w:r>
                      <w:r w:rsidRPr="008E3588">
                        <w:rPr>
                          <w:color w:val="000000" w:themeColor="text1"/>
                          <w:sz w:val="18"/>
                          <w:szCs w:val="18"/>
                        </w:rPr>
                        <w:t>crossing</w:t>
                      </w:r>
                      <w:r>
                        <w:rPr>
                          <w:color w:val="000000" w:themeColor="text1"/>
                          <w:sz w:val="18"/>
                          <w:szCs w:val="18"/>
                        </w:rPr>
                        <w:t>?</w:t>
                      </w:r>
                    </w:p>
                  </w:txbxContent>
                </v:textbox>
              </v:rect>
            </w:pict>
          </mc:Fallback>
        </mc:AlternateContent>
      </w:r>
      <w:r w:rsidR="00C94087" w:rsidRPr="008C189A">
        <w:rPr>
          <w:noProof/>
        </w:rPr>
        <mc:AlternateContent>
          <mc:Choice Requires="wps">
            <w:drawing>
              <wp:anchor distT="0" distB="0" distL="114300" distR="114300" simplePos="0" relativeHeight="251664384" behindDoc="0" locked="0" layoutInCell="1" allowOverlap="1" wp14:anchorId="087AED1C" wp14:editId="6EE6FE58">
                <wp:simplePos x="0" y="0"/>
                <wp:positionH relativeFrom="column">
                  <wp:posOffset>5705475</wp:posOffset>
                </wp:positionH>
                <wp:positionV relativeFrom="paragraph">
                  <wp:posOffset>1248728</wp:posOffset>
                </wp:positionV>
                <wp:extent cx="0" cy="8382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83820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411DC"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25pt,98.35pt" to="449.25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" strokecolor="black [3213]" strokeweight=".5pt">
                <v:stroke dashstyle="dash"/>
              </v:line>
            </w:pict>
          </mc:Fallback>
        </mc:AlternateContent>
      </w:r>
      <w:r w:rsidR="000F5DA2">
        <w:rPr>
          <w:noProof/>
        </w:rPr>
        <mc:AlternateContent>
          <mc:Choice Requires="wps">
            <w:drawing>
              <wp:anchor distT="0" distB="0" distL="114300" distR="114300" simplePos="0" relativeHeight="251629568" behindDoc="0" locked="0" layoutInCell="1" allowOverlap="1" wp14:anchorId="2EB8787F" wp14:editId="75F363CB">
                <wp:simplePos x="0" y="0"/>
                <wp:positionH relativeFrom="column">
                  <wp:posOffset>844460</wp:posOffset>
                </wp:positionH>
                <wp:positionV relativeFrom="paragraph">
                  <wp:posOffset>2053650</wp:posOffset>
                </wp:positionV>
                <wp:extent cx="867266" cy="537328"/>
                <wp:effectExtent l="0" t="0" r="0" b="0"/>
                <wp:wrapNone/>
                <wp:docPr id="148" name="Rectangle 148"/>
                <wp:cNvGraphicFramePr/>
                <a:graphic xmlns:a="http://schemas.openxmlformats.org/drawingml/2006/main">
                  <a:graphicData uri="http://schemas.microsoft.com/office/word/2010/wordprocessingShape">
                    <wps:wsp>
                      <wps:cNvSpPr/>
                      <wps:spPr>
                        <a:xfrm>
                          <a:off x="0" y="0"/>
                          <a:ext cx="867266" cy="5373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5F04" w:rsidRPr="008E3588" w:rsidRDefault="008B5F04" w:rsidP="000F5DA2">
                            <w:pPr>
                              <w:jc w:val="center"/>
                              <w:rPr>
                                <w:color w:val="000000" w:themeColor="text1"/>
                                <w:sz w:val="18"/>
                                <w:szCs w:val="18"/>
                              </w:rPr>
                            </w:pPr>
                            <w:proofErr w:type="spellStart"/>
                            <w:proofErr w:type="gramStart"/>
                            <w:r w:rsidRPr="008E3588">
                              <w:rPr>
                                <w:color w:val="000000" w:themeColor="text1"/>
                                <w:sz w:val="18"/>
                                <w:szCs w:val="18"/>
                              </w:rPr>
                              <w:t>clk</w:t>
                            </w:r>
                            <w:proofErr w:type="spellEnd"/>
                            <w:proofErr w:type="gramEnd"/>
                            <w:r w:rsidRPr="008E3588">
                              <w:rPr>
                                <w:color w:val="000000" w:themeColor="text1"/>
                                <w:sz w:val="18"/>
                                <w:szCs w:val="18"/>
                              </w:rPr>
                              <w:t xml:space="preserve"> crossing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787F" id="Rectangle 148" o:spid="_x0000_s1069" style="position:absolute;margin-left:66.5pt;margin-top:161.7pt;width:68.3pt;height:42.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" filled="f" stroked="f" strokeweight="2pt">
                <v:textbox>
                  <w:txbxContent>
                    <w:p w:rsidR="008B5F04" w:rsidRPr="008E3588" w:rsidRDefault="008B5F04" w:rsidP="000F5DA2">
                      <w:pPr>
                        <w:jc w:val="center"/>
                        <w:rPr>
                          <w:color w:val="000000" w:themeColor="text1"/>
                          <w:sz w:val="18"/>
                          <w:szCs w:val="18"/>
                        </w:rPr>
                      </w:pPr>
                      <w:proofErr w:type="spellStart"/>
                      <w:proofErr w:type="gramStart"/>
                      <w:r w:rsidRPr="008E3588">
                        <w:rPr>
                          <w:color w:val="000000" w:themeColor="text1"/>
                          <w:sz w:val="18"/>
                          <w:szCs w:val="18"/>
                        </w:rPr>
                        <w:t>clk</w:t>
                      </w:r>
                      <w:proofErr w:type="spellEnd"/>
                      <w:proofErr w:type="gramEnd"/>
                      <w:r w:rsidRPr="008E3588">
                        <w:rPr>
                          <w:color w:val="000000" w:themeColor="text1"/>
                          <w:sz w:val="18"/>
                          <w:szCs w:val="18"/>
                        </w:rPr>
                        <w:t xml:space="preserve"> crossing</w:t>
                      </w:r>
                    </w:p>
                  </w:txbxContent>
                </v:textbox>
              </v:rect>
            </w:pict>
          </mc:Fallback>
        </mc:AlternateContent>
      </w:r>
      <w:r w:rsidR="008C189A">
        <w:br w:type="page"/>
      </w:r>
    </w:p>
    <w:p w:rsidR="00222727" w:rsidRPr="007B5FE5" w:rsidRDefault="00C3192E" w:rsidP="00222727">
      <w:pPr>
        <w:pStyle w:val="Heading2"/>
      </w:pPr>
      <w:bookmarkStart w:id="233" w:name="_Toc456876478"/>
      <w:r>
        <w:lastRenderedPageBreak/>
        <w:t>Block Details</w:t>
      </w:r>
      <w:bookmarkEnd w:id="233"/>
    </w:p>
    <w:p w:rsidR="00DE3165" w:rsidRDefault="008C189A" w:rsidP="00DE3165">
      <w:pPr>
        <w:pStyle w:val="Heading3"/>
      </w:pPr>
      <w:r>
        <w:t>Fork</w:t>
      </w:r>
      <w:r w:rsidR="00DE3165">
        <w:br/>
      </w:r>
    </w:p>
    <w:p w:rsidR="00DE3165" w:rsidRDefault="00C5320A" w:rsidP="00DE3165">
      <w:r>
        <w:t xml:space="preserve">This </w:t>
      </w:r>
      <w:r w:rsidR="00DE3165">
        <w:t xml:space="preserve">block is responsible for interfacing between </w:t>
      </w:r>
      <w:r w:rsidR="00AD1F50">
        <w:t>the-</w:t>
      </w:r>
      <w:r>
        <w:t xml:space="preserve">per thread </w:t>
      </w:r>
      <w:proofErr w:type="spellStart"/>
      <w:r>
        <w:t>Req</w:t>
      </w:r>
      <w:proofErr w:type="spellEnd"/>
      <w:r>
        <w:t xml:space="preserve"> IF </w:t>
      </w:r>
      <w:r w:rsidR="00DE3165">
        <w:t xml:space="preserve">and the </w:t>
      </w:r>
      <w:r w:rsidR="00A319B5">
        <w:t xml:space="preserve">OCP </w:t>
      </w:r>
      <w:r w:rsidR="00DE3165">
        <w:t>initiator.  Its main job is to</w:t>
      </w:r>
      <w:r w:rsidR="00AD1F50">
        <w:t xml:space="preserve"> dispatch request </w:t>
      </w:r>
      <w:r>
        <w:t>and</w:t>
      </w:r>
      <w:r w:rsidR="00DE3165">
        <w:t xml:space="preserve"> deal with </w:t>
      </w:r>
      <w:r w:rsidR="00CC7871">
        <w:t xml:space="preserve">per thread </w:t>
      </w:r>
      <w:r w:rsidR="00AC3753">
        <w:t>flow control.</w:t>
      </w:r>
    </w:p>
    <w:p w:rsidR="00EA6039" w:rsidRDefault="0076255E" w:rsidP="00EA6039">
      <w:pPr>
        <w:pStyle w:val="Heading3"/>
      </w:pPr>
      <w:proofErr w:type="spellStart"/>
      <w:r>
        <w:t>Req</w:t>
      </w:r>
      <w:proofErr w:type="spellEnd"/>
      <w:r>
        <w:t xml:space="preserve"> </w:t>
      </w:r>
      <w:r w:rsidR="008806ED">
        <w:t>I</w:t>
      </w:r>
      <w:r w:rsidR="007C616E">
        <w:t>/</w:t>
      </w:r>
      <w:r w:rsidR="008806ED">
        <w:t>F (per thread)</w:t>
      </w:r>
      <w:r w:rsidR="00EA6039">
        <w:br/>
      </w:r>
    </w:p>
    <w:p w:rsidR="008806ED" w:rsidRDefault="00946431" w:rsidP="00EA6039">
      <w:r>
        <w:t xml:space="preserve">Request Interface deals with the commands and write data interfaces.  It </w:t>
      </w:r>
      <w:r w:rsidR="008806ED">
        <w:t>is responsible for:</w:t>
      </w:r>
    </w:p>
    <w:p w:rsidR="008806ED" w:rsidRDefault="008806ED" w:rsidP="00B97B06">
      <w:pPr>
        <w:pStyle w:val="ListParagraph"/>
        <w:numPr>
          <w:ilvl w:val="0"/>
          <w:numId w:val="7"/>
        </w:numPr>
      </w:pPr>
      <w:r>
        <w:t>C</w:t>
      </w:r>
      <w:r w:rsidR="00EA6039">
        <w:t>lock synchronization logic</w:t>
      </w:r>
      <w:r w:rsidR="00946431">
        <w:t xml:space="preserve"> (sync, </w:t>
      </w:r>
      <w:proofErr w:type="spellStart"/>
      <w:r w:rsidR="00946431">
        <w:t>async</w:t>
      </w:r>
      <w:proofErr w:type="spellEnd"/>
      <w:r w:rsidR="00946431">
        <w:t>, ratio sync)</w:t>
      </w:r>
    </w:p>
    <w:p w:rsidR="00C916F9" w:rsidRDefault="00C916F9" w:rsidP="00B97B06">
      <w:pPr>
        <w:pStyle w:val="ListParagraph"/>
        <w:numPr>
          <w:ilvl w:val="0"/>
          <w:numId w:val="7"/>
        </w:numPr>
      </w:pPr>
      <w:r>
        <w:t>Output registering</w:t>
      </w:r>
      <w:r w:rsidR="003A4031">
        <w:t xml:space="preserve"> (for timing)</w:t>
      </w:r>
    </w:p>
    <w:p w:rsidR="00606FE0" w:rsidRDefault="00DC450F" w:rsidP="00B97B06">
      <w:pPr>
        <w:pStyle w:val="ListParagraph"/>
        <w:numPr>
          <w:ilvl w:val="0"/>
          <w:numId w:val="7"/>
        </w:numPr>
      </w:pPr>
      <w:r>
        <w:t xml:space="preserve">Buffering </w:t>
      </w:r>
    </w:p>
    <w:p w:rsidR="00606FE0" w:rsidRDefault="00DC450F" w:rsidP="00B97B06">
      <w:pPr>
        <w:pStyle w:val="ListParagraph"/>
        <w:numPr>
          <w:ilvl w:val="1"/>
          <w:numId w:val="7"/>
        </w:numPr>
      </w:pPr>
      <w:r>
        <w:t xml:space="preserve">required in </w:t>
      </w:r>
      <w:proofErr w:type="spellStart"/>
      <w:r>
        <w:t>async</w:t>
      </w:r>
      <w:proofErr w:type="spellEnd"/>
      <w:r>
        <w:t xml:space="preserve"> mode</w:t>
      </w:r>
    </w:p>
    <w:p w:rsidR="0003605A" w:rsidRDefault="00606FE0" w:rsidP="00B97B06">
      <w:pPr>
        <w:pStyle w:val="ListParagraph"/>
        <w:numPr>
          <w:ilvl w:val="1"/>
          <w:numId w:val="7"/>
        </w:numPr>
      </w:pPr>
      <w:proofErr w:type="gramStart"/>
      <w:r>
        <w:t>when</w:t>
      </w:r>
      <w:proofErr w:type="gramEnd"/>
      <w:r>
        <w:t xml:space="preserve"> threads&gt;1, shallow buffer is required to absorb the latency of the pipelined </w:t>
      </w:r>
      <w:proofErr w:type="spellStart"/>
      <w:r>
        <w:t>threadbusy</w:t>
      </w:r>
      <w:proofErr w:type="spellEnd"/>
      <w:r>
        <w:t>.</w:t>
      </w:r>
    </w:p>
    <w:p w:rsidR="00151BB1" w:rsidRDefault="00C3192E" w:rsidP="00151BB1">
      <w:pPr>
        <w:pStyle w:val="Heading3"/>
      </w:pPr>
      <w:r>
        <w:t>Split</w:t>
      </w:r>
      <w:r w:rsidR="00F1297C">
        <w:t xml:space="preserve"> (per thread)</w:t>
      </w:r>
      <w:r>
        <w:br/>
      </w:r>
    </w:p>
    <w:p w:rsidR="00C3192E" w:rsidRDefault="00C3192E" w:rsidP="00C3192E">
      <w:r>
        <w:t xml:space="preserve">There are </w:t>
      </w:r>
      <w:r w:rsidR="00A67C3E">
        <w:t xml:space="preserve">a few </w:t>
      </w:r>
      <w:r>
        <w:t xml:space="preserve">reasons why </w:t>
      </w:r>
      <w:r w:rsidR="00D15078">
        <w:t>OCP transactions might need to be split</w:t>
      </w:r>
      <w:r>
        <w:t>:</w:t>
      </w:r>
    </w:p>
    <w:p w:rsidR="00C3192E" w:rsidRDefault="00B96875" w:rsidP="00B97B06">
      <w:pPr>
        <w:pStyle w:val="ListParagraph"/>
        <w:numPr>
          <w:ilvl w:val="0"/>
          <w:numId w:val="3"/>
        </w:numPr>
      </w:pPr>
      <w:r>
        <w:t xml:space="preserve">If the transaction </w:t>
      </w:r>
      <w:r w:rsidR="00470C0E">
        <w:t>interacts with coherent domains, in which case we need to split into 64B.</w:t>
      </w:r>
    </w:p>
    <w:p w:rsidR="00D33931" w:rsidRDefault="00C3192E" w:rsidP="00B97B06">
      <w:pPr>
        <w:pStyle w:val="ListParagraph"/>
        <w:numPr>
          <w:ilvl w:val="0"/>
          <w:numId w:val="3"/>
        </w:numPr>
      </w:pPr>
      <w:r>
        <w:t xml:space="preserve">AXI requires that transactions never cross 4KB boundary.  AHB requires that transactions never cross 1KB boundary.  </w:t>
      </w:r>
    </w:p>
    <w:p w:rsidR="00187A7D" w:rsidRDefault="00187A7D" w:rsidP="00B97B06">
      <w:pPr>
        <w:pStyle w:val="ListParagraph"/>
        <w:numPr>
          <w:ilvl w:val="0"/>
          <w:numId w:val="3"/>
        </w:numPr>
      </w:pPr>
      <w:r>
        <w:t xml:space="preserve">Slave’s max </w:t>
      </w:r>
      <w:proofErr w:type="spellStart"/>
      <w:r>
        <w:t>burstlength</w:t>
      </w:r>
      <w:proofErr w:type="spellEnd"/>
      <w:r>
        <w:t xml:space="preserve"> is smaller than the current burst.  This sort of split is done at the slave side to avoid keeping track of slave widths in the master.</w:t>
      </w:r>
    </w:p>
    <w:p w:rsidR="00761851" w:rsidRDefault="00DA076E" w:rsidP="00D33931">
      <w:pPr>
        <w:pStyle w:val="ListParagraph"/>
        <w:numPr>
          <w:ilvl w:val="0"/>
          <w:numId w:val="3"/>
        </w:numPr>
      </w:pPr>
      <w:r>
        <w:t>When a burst crosses slave boundary.</w:t>
      </w:r>
      <w:r w:rsidR="005B0B5D">
        <w:t xml:space="preserve">  Master needs to detect the end of the slave address range and split accordingly.</w:t>
      </w:r>
    </w:p>
    <w:p w:rsidR="00DC18C8" w:rsidRDefault="00DC18C8" w:rsidP="00DC18C8">
      <w:pPr>
        <w:pStyle w:val="Heading3"/>
      </w:pPr>
      <w:r>
        <w:t>Serialize (per thread)</w:t>
      </w:r>
      <w:r>
        <w:br/>
      </w:r>
    </w:p>
    <w:p w:rsidR="001C44C6" w:rsidRDefault="001C44C6" w:rsidP="00DC18C8">
      <w:r>
        <w:t>After the transactions are split, the master bridge needs to meet ordering rules of OCP.  Specifically:</w:t>
      </w:r>
    </w:p>
    <w:p w:rsidR="001C44C6" w:rsidRDefault="001C44C6" w:rsidP="00B97B06">
      <w:pPr>
        <w:pStyle w:val="ListParagraph"/>
        <w:numPr>
          <w:ilvl w:val="0"/>
          <w:numId w:val="8"/>
        </w:numPr>
      </w:pPr>
      <w:r>
        <w:t>For a given thread, transactions with address overlap n</w:t>
      </w:r>
      <w:r w:rsidR="00472BF7">
        <w:t xml:space="preserve">eed to be completed in order.  </w:t>
      </w:r>
      <w:r>
        <w:t>This is required even</w:t>
      </w:r>
      <w:r w:rsidR="008B5DBD">
        <w:t xml:space="preserve"> if they have different tags.  </w:t>
      </w:r>
      <w:r w:rsidR="008B5DBD">
        <w:br/>
      </w:r>
    </w:p>
    <w:p w:rsidR="001C44C6" w:rsidRDefault="001C44C6" w:rsidP="00B97B06">
      <w:pPr>
        <w:pStyle w:val="ListParagraph"/>
        <w:numPr>
          <w:ilvl w:val="0"/>
          <w:numId w:val="8"/>
        </w:numPr>
      </w:pPr>
      <w:r>
        <w:t>All responses for the same ta</w:t>
      </w:r>
      <w:r w:rsidR="008B5DBD">
        <w:t xml:space="preserve">g needs to come back in order. </w:t>
      </w:r>
      <w:r w:rsidR="005E5B59">
        <w:br/>
        <w:t>There are a few reasons why responses for the same ta</w:t>
      </w:r>
      <w:r w:rsidR="003C221A">
        <w:t>g could come back out of order, despite individual slaves guaranteeing completion in order.</w:t>
      </w:r>
      <w:r w:rsidR="003E30EC">
        <w:t xml:space="preserve"> </w:t>
      </w:r>
      <w:r w:rsidR="003A2D34">
        <w:t xml:space="preserve"> For example</w:t>
      </w:r>
      <w:proofErr w:type="gramStart"/>
      <w:r w:rsidR="003A2D34">
        <w:t>,</w:t>
      </w:r>
      <w:proofErr w:type="gramEnd"/>
      <w:r w:rsidR="005F2A8C">
        <w:br/>
      </w:r>
      <w:r w:rsidR="003C221A">
        <w:br/>
        <w:t xml:space="preserve">1. </w:t>
      </w:r>
      <w:r w:rsidR="00D22212">
        <w:t>If layer VC changes</w:t>
      </w:r>
      <w:r w:rsidR="003C221A">
        <w:br/>
        <w:t>2. Requests go to different slaves</w:t>
      </w:r>
    </w:p>
    <w:p w:rsidR="00DC18C8" w:rsidRDefault="00BA6D43" w:rsidP="00DC18C8">
      <w:r>
        <w:lastRenderedPageBreak/>
        <w:t xml:space="preserve">In addition to ordering hazards, </w:t>
      </w:r>
      <w:r w:rsidR="00616122">
        <w:t xml:space="preserve">there are other reasons where serialization is required.  </w:t>
      </w:r>
      <w:r w:rsidR="003C221A">
        <w:t>Following is a summary of the serialization behavior</w:t>
      </w:r>
      <w:r w:rsidR="005F2A8C">
        <w:t>.</w:t>
      </w:r>
      <w:r w:rsidR="00B81B12">
        <w:t xml:space="preserve">  </w:t>
      </w:r>
      <w:r w:rsidR="00E70E78">
        <w:t xml:space="preserve">Note that the decision to stall is based on the OR of the </w:t>
      </w:r>
      <w:r w:rsidR="00D034EF">
        <w:t xml:space="preserve">applicable </w:t>
      </w:r>
      <w:r w:rsidR="00E70E78">
        <w:t xml:space="preserve">table entries.  So there’s no particular </w:t>
      </w:r>
      <w:r w:rsidR="00001217">
        <w:t xml:space="preserve">row based </w:t>
      </w:r>
      <w:r w:rsidR="00E70E78">
        <w:t>priority</w:t>
      </w:r>
      <w:r w:rsidR="00001217">
        <w:t xml:space="preserve"> implied</w:t>
      </w:r>
      <w:r w:rsidR="00E70E78">
        <w:t>.</w:t>
      </w:r>
    </w:p>
    <w:p w:rsidR="00350BDB" w:rsidRDefault="00350BDB" w:rsidP="00B75F8D">
      <w:pPr>
        <w:spacing w:after="0"/>
      </w:pPr>
      <w:r w:rsidRPr="00B75F8D">
        <w:rPr>
          <w:b/>
        </w:rPr>
        <w:t>Yes</w:t>
      </w:r>
      <w:r>
        <w:t xml:space="preserve">: stall </w:t>
      </w:r>
      <w:r w:rsidR="004C766A">
        <w:t>the thread</w:t>
      </w:r>
      <w:r>
        <w:t xml:space="preserve"> pipeline and wait for all outstanding transactions for the </w:t>
      </w:r>
      <w:r w:rsidRPr="00A75BD7">
        <w:rPr>
          <w:b/>
        </w:rPr>
        <w:t>same tag</w:t>
      </w:r>
      <w:r>
        <w:t xml:space="preserve">, in the </w:t>
      </w:r>
      <w:r w:rsidRPr="003478FB">
        <w:t>same thread</w:t>
      </w:r>
      <w:r>
        <w:t>, to come back</w:t>
      </w:r>
    </w:p>
    <w:p w:rsidR="00C02D30" w:rsidDel="00C02D30" w:rsidRDefault="00DA5F98" w:rsidP="00DA5F98">
      <w:pPr>
        <w:rPr>
          <w:del w:id="234" w:author="ENGR11" w:date="2016-11-02T17:38:00Z"/>
        </w:rPr>
      </w:pPr>
      <w:r w:rsidRPr="00B75F8D">
        <w:rPr>
          <w:b/>
        </w:rPr>
        <w:t>Yes/A</w:t>
      </w:r>
      <w:ins w:id="235" w:author="ENGR11" w:date="2016-11-02T17:37:00Z">
        <w:r w:rsidR="00C02D30">
          <w:rPr>
            <w:b/>
          </w:rPr>
          <w:t>ll</w:t>
        </w:r>
      </w:ins>
      <w:r>
        <w:t xml:space="preserve">: stall </w:t>
      </w:r>
      <w:r w:rsidR="009B321D">
        <w:t xml:space="preserve">the thread </w:t>
      </w:r>
      <w:r>
        <w:t xml:space="preserve">pipeline and wait for all outstanding transactions for the </w:t>
      </w:r>
      <w:r>
        <w:rPr>
          <w:b/>
        </w:rPr>
        <w:t xml:space="preserve">all </w:t>
      </w:r>
      <w:r w:rsidRPr="00A75BD7">
        <w:rPr>
          <w:b/>
        </w:rPr>
        <w:t>tag</w:t>
      </w:r>
      <w:r>
        <w:rPr>
          <w:b/>
        </w:rPr>
        <w:t>s</w:t>
      </w:r>
      <w:r>
        <w:t xml:space="preserve">, in the </w:t>
      </w:r>
      <w:r w:rsidRPr="003478FB">
        <w:t>same thread</w:t>
      </w:r>
      <w:r>
        <w:t>, to come back</w:t>
      </w:r>
      <w:ins w:id="236" w:author="ENGR11" w:date="2016-11-02T17:37:00Z">
        <w:r w:rsidR="00C02D30">
          <w:br/>
        </w:r>
        <w:r w:rsidR="00C02D30" w:rsidRPr="00B75F8D">
          <w:rPr>
            <w:b/>
          </w:rPr>
          <w:t>Yes</w:t>
        </w:r>
        <w:r w:rsidR="00C02D30">
          <w:rPr>
            <w:b/>
          </w:rPr>
          <w:t>/</w:t>
        </w:r>
        <w:proofErr w:type="spellStart"/>
        <w:r w:rsidR="00C02D30">
          <w:rPr>
            <w:b/>
          </w:rPr>
          <w:t>Addr</w:t>
        </w:r>
        <w:proofErr w:type="spellEnd"/>
        <w:r w:rsidR="00C02D30">
          <w:t xml:space="preserve">: stall the thread pipeline and wait for </w:t>
        </w:r>
      </w:ins>
      <w:ins w:id="237" w:author="ENGR11" w:date="2016-11-02T17:55:00Z">
        <w:r w:rsidR="00E12BAA">
          <w:t xml:space="preserve">address </w:t>
        </w:r>
      </w:ins>
      <w:ins w:id="238" w:author="ENGR11" w:date="2016-11-02T17:38:00Z">
        <w:r w:rsidR="00C02D30">
          <w:t xml:space="preserve">overlapped </w:t>
        </w:r>
      </w:ins>
      <w:ins w:id="239" w:author="ENGR11" w:date="2016-11-02T17:37:00Z">
        <w:r w:rsidR="00C02D30">
          <w:t xml:space="preserve">transactions </w:t>
        </w:r>
      </w:ins>
      <w:ins w:id="240" w:author="ENGR11" w:date="2016-11-02T17:38:00Z">
        <w:r w:rsidR="00C02D30">
          <w:t>i</w:t>
        </w:r>
      </w:ins>
      <w:ins w:id="241" w:author="ENGR11" w:date="2016-11-02T17:37:00Z">
        <w:r w:rsidR="00C02D30">
          <w:t xml:space="preserve">n the </w:t>
        </w:r>
        <w:r w:rsidR="00C02D30" w:rsidRPr="003478FB">
          <w:t>same thread</w:t>
        </w:r>
        <w:r w:rsidR="00C02D30">
          <w:t>, to come back</w:t>
        </w:r>
      </w:ins>
    </w:p>
    <w:p w:rsidR="00DA5F98" w:rsidRDefault="00DA5F98" w:rsidP="00DC18C8"/>
    <w:tbl>
      <w:tblPr>
        <w:tblStyle w:val="TableGrid"/>
        <w:tblW w:w="9628" w:type="dxa"/>
        <w:tblLook w:val="04A0" w:firstRow="1" w:lastRow="0" w:firstColumn="1" w:lastColumn="0" w:noHBand="0" w:noVBand="1"/>
      </w:tblPr>
      <w:tblGrid>
        <w:gridCol w:w="3168"/>
        <w:gridCol w:w="1530"/>
        <w:gridCol w:w="2430"/>
        <w:gridCol w:w="2500"/>
      </w:tblGrid>
      <w:tr w:rsidR="00997C27" w:rsidTr="00341B57">
        <w:trPr>
          <w:cnfStyle w:val="100000000000" w:firstRow="1" w:lastRow="0" w:firstColumn="0" w:lastColumn="0" w:oddVBand="0" w:evenVBand="0" w:oddHBand="0" w:evenHBand="0" w:firstRowFirstColumn="0" w:firstRowLastColumn="0" w:lastRowFirstColumn="0" w:lastRowLastColumn="0"/>
        </w:trPr>
        <w:tc>
          <w:tcPr>
            <w:tcW w:w="3168" w:type="dxa"/>
          </w:tcPr>
          <w:p w:rsidR="00997C27" w:rsidRDefault="00997C27" w:rsidP="00997C27"/>
        </w:tc>
        <w:tc>
          <w:tcPr>
            <w:tcW w:w="1530" w:type="dxa"/>
          </w:tcPr>
          <w:p w:rsidR="00997C27" w:rsidRDefault="00997C27" w:rsidP="00997C27">
            <w:r>
              <w:t>With Reorder Buffer</w:t>
            </w:r>
          </w:p>
        </w:tc>
        <w:tc>
          <w:tcPr>
            <w:tcW w:w="2430" w:type="dxa"/>
          </w:tcPr>
          <w:p w:rsidR="00997C27" w:rsidRDefault="00997C27" w:rsidP="00997C27">
            <w:r>
              <w:t xml:space="preserve">Without Reorder Buffer, </w:t>
            </w:r>
            <w:proofErr w:type="spellStart"/>
            <w:r>
              <w:t>tag_interleave_size</w:t>
            </w:r>
            <w:proofErr w:type="spellEnd"/>
            <w:r>
              <w:t>=1</w:t>
            </w:r>
          </w:p>
        </w:tc>
        <w:tc>
          <w:tcPr>
            <w:tcW w:w="2500" w:type="dxa"/>
          </w:tcPr>
          <w:p w:rsidR="00997C27" w:rsidRDefault="00997C27" w:rsidP="00997C27">
            <w:r>
              <w:t xml:space="preserve">Without Reorder Buffer, </w:t>
            </w:r>
            <w:proofErr w:type="spellStart"/>
            <w:r>
              <w:t>tag_interleave_size</w:t>
            </w:r>
            <w:proofErr w:type="spellEnd"/>
            <w:r>
              <w:t>=0</w:t>
            </w:r>
          </w:p>
        </w:tc>
      </w:tr>
      <w:tr w:rsidR="00997C27" w:rsidTr="00341B57">
        <w:tc>
          <w:tcPr>
            <w:tcW w:w="3168" w:type="dxa"/>
          </w:tcPr>
          <w:p w:rsidR="00997C27" w:rsidRDefault="00F31252" w:rsidP="00912809">
            <w:r>
              <w:t xml:space="preserve">Address </w:t>
            </w:r>
            <w:r w:rsidR="00997C27">
              <w:t>overlaps with outstanding transactions</w:t>
            </w:r>
          </w:p>
        </w:tc>
        <w:tc>
          <w:tcPr>
            <w:tcW w:w="1530" w:type="dxa"/>
          </w:tcPr>
          <w:p w:rsidR="00997C27" w:rsidRDefault="007E2CF9" w:rsidP="006C4C98">
            <w:r>
              <w:t>Yes</w:t>
            </w:r>
            <w:r w:rsidR="000C10A4">
              <w:t>/</w:t>
            </w:r>
            <w:proofErr w:type="spellStart"/>
            <w:r w:rsidR="000C10A4">
              <w:t>A</w:t>
            </w:r>
            <w:ins w:id="242" w:author="ENGR11" w:date="2016-11-02T17:53:00Z">
              <w:r w:rsidR="00E12BAA">
                <w:t>ddr</w:t>
              </w:r>
            </w:ins>
            <w:proofErr w:type="spellEnd"/>
          </w:p>
        </w:tc>
        <w:tc>
          <w:tcPr>
            <w:tcW w:w="2430" w:type="dxa"/>
          </w:tcPr>
          <w:p w:rsidR="00997C27" w:rsidRDefault="00997C27" w:rsidP="006C4C98">
            <w:r>
              <w:t>Yes</w:t>
            </w:r>
            <w:r w:rsidR="000C10A4">
              <w:t>/</w:t>
            </w:r>
            <w:proofErr w:type="spellStart"/>
            <w:r w:rsidR="000C10A4">
              <w:t>A</w:t>
            </w:r>
            <w:ins w:id="243" w:author="ENGR11" w:date="2016-11-02T17:53:00Z">
              <w:r w:rsidR="00E12BAA">
                <w:t>ddr</w:t>
              </w:r>
            </w:ins>
            <w:proofErr w:type="spellEnd"/>
          </w:p>
        </w:tc>
        <w:tc>
          <w:tcPr>
            <w:tcW w:w="2500" w:type="dxa"/>
          </w:tcPr>
          <w:p w:rsidR="00997C27" w:rsidRDefault="00997C27" w:rsidP="006C4C98">
            <w:r>
              <w:t>Yes</w:t>
            </w:r>
            <w:ins w:id="244" w:author="ENGR11" w:date="2016-11-02T17:53:00Z">
              <w:r w:rsidR="00E12BAA">
                <w:t>/</w:t>
              </w:r>
              <w:proofErr w:type="spellStart"/>
              <w:r w:rsidR="00E12BAA">
                <w:t>Addr</w:t>
              </w:r>
            </w:ins>
            <w:proofErr w:type="spellEnd"/>
            <w:del w:id="245" w:author="ENGR11" w:date="2016-11-02T17:37:00Z">
              <w:r w:rsidR="000C10A4" w:rsidDel="00C02D30">
                <w:delText>/A</w:delText>
              </w:r>
            </w:del>
          </w:p>
        </w:tc>
      </w:tr>
      <w:tr w:rsidR="002A44CB" w:rsidTr="00CA782E">
        <w:tc>
          <w:tcPr>
            <w:tcW w:w="3168" w:type="dxa"/>
          </w:tcPr>
          <w:p w:rsidR="002A44CB" w:rsidRDefault="00A87510" w:rsidP="001623A1">
            <w:r>
              <w:t>Route</w:t>
            </w:r>
            <w:r w:rsidR="001623A1">
              <w:t xml:space="preserve"> </w:t>
            </w:r>
            <w:r>
              <w:t xml:space="preserve">different from outstanding transactions of same tag due to </w:t>
            </w:r>
            <w:proofErr w:type="spellStart"/>
            <w:r w:rsidR="005209C0">
              <w:t>QoS</w:t>
            </w:r>
            <w:proofErr w:type="spellEnd"/>
            <w:r w:rsidR="00867D84">
              <w:t xml:space="preserve"> change</w:t>
            </w:r>
            <w:r w:rsidR="000C10A4">
              <w:rPr>
                <w:vertAlign w:val="superscript"/>
              </w:rPr>
              <w:t>1</w:t>
            </w:r>
          </w:p>
        </w:tc>
        <w:tc>
          <w:tcPr>
            <w:tcW w:w="1530" w:type="dxa"/>
          </w:tcPr>
          <w:p w:rsidR="002A44CB" w:rsidRDefault="002A44CB" w:rsidP="00CA782E">
            <w:r>
              <w:t>Yes</w:t>
            </w:r>
          </w:p>
        </w:tc>
        <w:tc>
          <w:tcPr>
            <w:tcW w:w="2430" w:type="dxa"/>
          </w:tcPr>
          <w:p w:rsidR="002A44CB" w:rsidRDefault="002A44CB" w:rsidP="000C10A4">
            <w:r>
              <w:t>Yes</w:t>
            </w:r>
          </w:p>
        </w:tc>
        <w:tc>
          <w:tcPr>
            <w:tcW w:w="2500" w:type="dxa"/>
          </w:tcPr>
          <w:p w:rsidR="002A44CB" w:rsidRDefault="002A44CB" w:rsidP="000C10A4">
            <w:r>
              <w:t>Yes</w:t>
            </w:r>
          </w:p>
        </w:tc>
      </w:tr>
      <w:tr w:rsidR="00997C27" w:rsidTr="00341B57">
        <w:tc>
          <w:tcPr>
            <w:tcW w:w="3168" w:type="dxa"/>
          </w:tcPr>
          <w:p w:rsidR="00997C27" w:rsidRDefault="00312750" w:rsidP="00312750">
            <w:r>
              <w:t>Destination slave different</w:t>
            </w:r>
            <w:r w:rsidR="00997C27">
              <w:t xml:space="preserve"> </w:t>
            </w:r>
            <w:r w:rsidR="00055BA9">
              <w:t>from current outstanding transactions of the same tag</w:t>
            </w:r>
          </w:p>
        </w:tc>
        <w:tc>
          <w:tcPr>
            <w:tcW w:w="1530" w:type="dxa"/>
          </w:tcPr>
          <w:p w:rsidR="00997C27" w:rsidRDefault="00997C27" w:rsidP="00997C27">
            <w:r>
              <w:t>No</w:t>
            </w:r>
          </w:p>
        </w:tc>
        <w:tc>
          <w:tcPr>
            <w:tcW w:w="2430" w:type="dxa"/>
          </w:tcPr>
          <w:p w:rsidR="00997C27" w:rsidRDefault="00997C27" w:rsidP="00997C27">
            <w:r>
              <w:t>Yes</w:t>
            </w:r>
          </w:p>
        </w:tc>
        <w:tc>
          <w:tcPr>
            <w:tcW w:w="2500" w:type="dxa"/>
          </w:tcPr>
          <w:p w:rsidR="00997C27" w:rsidRDefault="00997C27" w:rsidP="00997C27">
            <w:r>
              <w:t>Yes</w:t>
            </w:r>
          </w:p>
        </w:tc>
      </w:tr>
      <w:tr w:rsidR="005815EC" w:rsidTr="00CA782E">
        <w:tc>
          <w:tcPr>
            <w:tcW w:w="3168" w:type="dxa"/>
          </w:tcPr>
          <w:p w:rsidR="005815EC" w:rsidRDefault="005815EC" w:rsidP="00CA782E">
            <w:r>
              <w:t>Start or end of a split, and interleave responses enabled</w:t>
            </w:r>
          </w:p>
        </w:tc>
        <w:tc>
          <w:tcPr>
            <w:tcW w:w="1530" w:type="dxa"/>
          </w:tcPr>
          <w:p w:rsidR="005815EC" w:rsidRDefault="005815EC" w:rsidP="00CA782E">
            <w:r>
              <w:t>No</w:t>
            </w:r>
          </w:p>
        </w:tc>
        <w:tc>
          <w:tcPr>
            <w:tcW w:w="2430" w:type="dxa"/>
          </w:tcPr>
          <w:p w:rsidR="005815EC" w:rsidRDefault="005815EC" w:rsidP="00CA782E">
            <w:r>
              <w:t>No</w:t>
            </w:r>
          </w:p>
        </w:tc>
        <w:tc>
          <w:tcPr>
            <w:tcW w:w="2500" w:type="dxa"/>
          </w:tcPr>
          <w:p w:rsidR="005815EC" w:rsidRDefault="005815EC" w:rsidP="00CA782E">
            <w:r>
              <w:t>Yes/A</w:t>
            </w:r>
            <w:ins w:id="246" w:author="ENGR11" w:date="2016-11-02T17:38:00Z">
              <w:r w:rsidR="00C02D30">
                <w:t>ll</w:t>
              </w:r>
            </w:ins>
          </w:p>
        </w:tc>
      </w:tr>
      <w:tr w:rsidR="00406C4B" w:rsidTr="00341B57">
        <w:tc>
          <w:tcPr>
            <w:tcW w:w="3168" w:type="dxa"/>
          </w:tcPr>
          <w:p w:rsidR="00406C4B" w:rsidRDefault="00406C4B" w:rsidP="008359B0">
            <w:r>
              <w:t xml:space="preserve">Tag overlaps </w:t>
            </w:r>
            <w:proofErr w:type="spellStart"/>
            <w:r>
              <w:t>with</w:t>
            </w:r>
            <w:del w:id="247" w:author="ENGR11" w:date="2016-11-02T17:39:00Z">
              <w:r w:rsidDel="00B97627">
                <w:delText xml:space="preserve"> </w:delText>
              </w:r>
            </w:del>
            <w:r>
              <w:t>outstanding</w:t>
            </w:r>
            <w:proofErr w:type="spellEnd"/>
            <w:r>
              <w:t xml:space="preserve"> transaction</w:t>
            </w:r>
            <w:ins w:id="248" w:author="ENGR11" w:date="2016-11-02T17:39:00Z">
              <w:r w:rsidR="00B97627">
                <w:t>s</w:t>
              </w:r>
            </w:ins>
            <w:r>
              <w:t>, and if unique tag mode is turned on</w:t>
            </w:r>
          </w:p>
        </w:tc>
        <w:tc>
          <w:tcPr>
            <w:tcW w:w="1530" w:type="dxa"/>
          </w:tcPr>
          <w:p w:rsidR="00406C4B" w:rsidRDefault="00406C4B" w:rsidP="00CA782E">
            <w:r>
              <w:t>Yes</w:t>
            </w:r>
          </w:p>
        </w:tc>
        <w:tc>
          <w:tcPr>
            <w:tcW w:w="2430" w:type="dxa"/>
          </w:tcPr>
          <w:p w:rsidR="00406C4B" w:rsidRDefault="00406C4B" w:rsidP="00CA782E">
            <w:r>
              <w:t>Yes</w:t>
            </w:r>
          </w:p>
        </w:tc>
        <w:tc>
          <w:tcPr>
            <w:tcW w:w="2500" w:type="dxa"/>
          </w:tcPr>
          <w:p w:rsidR="00406C4B" w:rsidRDefault="00406C4B" w:rsidP="00CA782E">
            <w:r>
              <w:t>Yes</w:t>
            </w:r>
          </w:p>
        </w:tc>
      </w:tr>
      <w:tr w:rsidR="008B5F04" w:rsidTr="008B5F04">
        <w:trPr>
          <w:ins w:id="249" w:author="ENGR11" w:date="2016-08-10T17:19:00Z"/>
        </w:trPr>
        <w:tc>
          <w:tcPr>
            <w:tcW w:w="3168" w:type="dxa"/>
          </w:tcPr>
          <w:p w:rsidR="008B5F04" w:rsidRDefault="004D2F4A" w:rsidP="008359B0">
            <w:pPr>
              <w:rPr>
                <w:ins w:id="250" w:author="ENGR11" w:date="2016-08-10T17:19:00Z"/>
              </w:rPr>
            </w:pPr>
            <w:ins w:id="251" w:author="ENGR11" w:date="2016-08-10T17:30:00Z">
              <w:r>
                <w:t xml:space="preserve">Tag </w:t>
              </w:r>
            </w:ins>
            <w:ins w:id="252" w:author="ENGR11" w:date="2016-11-02T17:44:00Z">
              <w:r w:rsidR="008359B0">
                <w:t>overlaps with outstanding</w:t>
              </w:r>
            </w:ins>
            <w:ins w:id="253" w:author="ENGR11" w:date="2016-08-10T17:30:00Z">
              <w:r>
                <w:t xml:space="preserve"> transaction</w:t>
              </w:r>
            </w:ins>
            <w:ins w:id="254" w:author="ENGR11" w:date="2016-11-02T17:39:00Z">
              <w:r w:rsidR="00B97627">
                <w:t>s</w:t>
              </w:r>
            </w:ins>
            <w:ins w:id="255" w:author="ENGR11" w:date="2016-08-10T17:30:00Z">
              <w:r>
                <w:t>, and there’s a potential for RAW or WAR ordering hazard</w:t>
              </w:r>
            </w:ins>
            <w:ins w:id="256" w:author="ENGR11" w:date="2016-08-10T17:19:00Z">
              <w:r w:rsidR="008B5F04">
                <w:t xml:space="preserve"> </w:t>
              </w:r>
            </w:ins>
            <w:ins w:id="257" w:author="ENGR11" w:date="2016-08-10T17:30:00Z">
              <w:r>
                <w:t>at AMBA slave</w:t>
              </w:r>
              <w:r>
                <w:rPr>
                  <w:vertAlign w:val="superscript"/>
                </w:rPr>
                <w:t>2</w:t>
              </w:r>
            </w:ins>
          </w:p>
        </w:tc>
        <w:tc>
          <w:tcPr>
            <w:tcW w:w="1530" w:type="dxa"/>
          </w:tcPr>
          <w:p w:rsidR="008B5F04" w:rsidRDefault="00B97627" w:rsidP="008B5F04">
            <w:pPr>
              <w:rPr>
                <w:ins w:id="258" w:author="ENGR11" w:date="2016-08-10T17:19:00Z"/>
              </w:rPr>
            </w:pPr>
            <w:ins w:id="259" w:author="ENGR11" w:date="2016-11-02T17:40:00Z">
              <w:r>
                <w:t>Yes</w:t>
              </w:r>
              <w:r w:rsidRPr="00B97627">
                <w:rPr>
                  <w:vertAlign w:val="superscript"/>
                  <w:rPrChange w:id="260" w:author="ENGR11" w:date="2016-11-02T17:41:00Z">
                    <w:rPr/>
                  </w:rPrChange>
                </w:rPr>
                <w:t>3</w:t>
              </w:r>
            </w:ins>
          </w:p>
        </w:tc>
        <w:tc>
          <w:tcPr>
            <w:tcW w:w="2430" w:type="dxa"/>
          </w:tcPr>
          <w:p w:rsidR="008B5F04" w:rsidRDefault="004E0F8B" w:rsidP="008B5F04">
            <w:pPr>
              <w:rPr>
                <w:ins w:id="261" w:author="ENGR11" w:date="2016-08-10T17:19:00Z"/>
              </w:rPr>
            </w:pPr>
            <w:ins w:id="262" w:author="ENGR11" w:date="2016-08-10T17:19:00Z">
              <w:r>
                <w:t>Yes</w:t>
              </w:r>
            </w:ins>
          </w:p>
        </w:tc>
        <w:tc>
          <w:tcPr>
            <w:tcW w:w="2500" w:type="dxa"/>
          </w:tcPr>
          <w:p w:rsidR="008B5F04" w:rsidRDefault="00F37467" w:rsidP="008B5F04">
            <w:pPr>
              <w:rPr>
                <w:ins w:id="263" w:author="ENGR11" w:date="2016-08-10T17:19:00Z"/>
              </w:rPr>
            </w:pPr>
            <w:ins w:id="264" w:author="ENGR11" w:date="2016-08-10T17:19:00Z">
              <w:r>
                <w:t>Yes</w:t>
              </w:r>
            </w:ins>
          </w:p>
        </w:tc>
      </w:tr>
      <w:tr w:rsidR="00EF52FE" w:rsidTr="00CA782E">
        <w:tc>
          <w:tcPr>
            <w:tcW w:w="3168" w:type="dxa"/>
          </w:tcPr>
          <w:p w:rsidR="00EF52FE" w:rsidRDefault="00EF52FE" w:rsidP="00CA782E">
            <w:r>
              <w:t>No tag overlap, no address overlap</w:t>
            </w:r>
          </w:p>
        </w:tc>
        <w:tc>
          <w:tcPr>
            <w:tcW w:w="1530" w:type="dxa"/>
          </w:tcPr>
          <w:p w:rsidR="00EF52FE" w:rsidRDefault="00EF52FE" w:rsidP="00CA782E">
            <w:r>
              <w:t>No</w:t>
            </w:r>
          </w:p>
        </w:tc>
        <w:tc>
          <w:tcPr>
            <w:tcW w:w="2430" w:type="dxa"/>
          </w:tcPr>
          <w:p w:rsidR="00EF52FE" w:rsidRDefault="00EF52FE" w:rsidP="00CA782E">
            <w:r>
              <w:t>No</w:t>
            </w:r>
          </w:p>
        </w:tc>
        <w:tc>
          <w:tcPr>
            <w:tcW w:w="2500" w:type="dxa"/>
          </w:tcPr>
          <w:p w:rsidR="00EF52FE" w:rsidRDefault="00EF52FE" w:rsidP="00CA782E">
            <w:r>
              <w:t>No</w:t>
            </w:r>
          </w:p>
        </w:tc>
      </w:tr>
    </w:tbl>
    <w:p w:rsidR="001C44C6" w:rsidRDefault="001C44C6" w:rsidP="007555F8"/>
    <w:p w:rsidR="00912809" w:rsidRDefault="00E43E91" w:rsidP="00B97B06">
      <w:pPr>
        <w:pStyle w:val="ListParagraph"/>
        <w:numPr>
          <w:ilvl w:val="0"/>
          <w:numId w:val="10"/>
        </w:numPr>
        <w:rPr>
          <w:ins w:id="265" w:author="ENGR11" w:date="2016-08-10T17:31:00Z"/>
        </w:rPr>
      </w:pPr>
      <w:r>
        <w:t xml:space="preserve">Change of route </w:t>
      </w:r>
      <w:r w:rsidR="00406C4B">
        <w:t xml:space="preserve">could cause even requests to go out of order.  Requests </w:t>
      </w:r>
      <w:r w:rsidR="00D83859">
        <w:t xml:space="preserve">using the same tag </w:t>
      </w:r>
      <w:r w:rsidR="00406C4B">
        <w:t>need to arrive the slave in order.</w:t>
      </w:r>
      <w:r w:rsidR="0045651A">
        <w:t xml:space="preserve">  So even with reorder buffer </w:t>
      </w:r>
      <w:r w:rsidR="000924A2">
        <w:t xml:space="preserve">we have to </w:t>
      </w:r>
      <w:r w:rsidR="00A700A8">
        <w:t>stall</w:t>
      </w:r>
      <w:r w:rsidR="000924A2">
        <w:t xml:space="preserve"> on the request side.</w:t>
      </w:r>
    </w:p>
    <w:p w:rsidR="004D2F4A" w:rsidRDefault="004D2F4A" w:rsidP="00B97B06">
      <w:pPr>
        <w:pStyle w:val="ListParagraph"/>
        <w:numPr>
          <w:ilvl w:val="0"/>
          <w:numId w:val="10"/>
        </w:numPr>
        <w:rPr>
          <w:ins w:id="266" w:author="ENGR11" w:date="2016-11-02T17:41:00Z"/>
        </w:rPr>
      </w:pPr>
      <w:ins w:id="267" w:author="ENGR11" w:date="2016-08-10T17:31:00Z">
        <w:r>
          <w:t>AXI slave has independent AR and AW channel.  So read and write responses could come back out of order even if OCP master issues on a single channel with the same tag.</w:t>
        </w:r>
      </w:ins>
    </w:p>
    <w:p w:rsidR="00B97627" w:rsidRDefault="00B97627" w:rsidP="00B97B06">
      <w:pPr>
        <w:pStyle w:val="ListParagraph"/>
        <w:numPr>
          <w:ilvl w:val="0"/>
          <w:numId w:val="10"/>
        </w:numPr>
      </w:pPr>
      <w:ins w:id="268" w:author="ENGR11" w:date="2016-11-02T17:41:00Z">
        <w:r>
          <w:t xml:space="preserve">If </w:t>
        </w:r>
      </w:ins>
      <w:ins w:id="269" w:author="ENGR11" w:date="2016-11-02T17:42:00Z">
        <w:r>
          <w:t>there are separate read and write reorder buffers, the ordering between read and write will not be maintained.  If there’s a way to have just one reorder buffer, then it might be possible.</w:t>
        </w:r>
      </w:ins>
    </w:p>
    <w:p w:rsidR="00DE3165" w:rsidRDefault="00862EC9" w:rsidP="00DE3165">
      <w:pPr>
        <w:pStyle w:val="Heading3"/>
      </w:pPr>
      <w:r>
        <w:t>Address Decode Table</w:t>
      </w:r>
      <w:r w:rsidR="00DE3165">
        <w:br/>
      </w:r>
    </w:p>
    <w:p w:rsidR="00DE3165" w:rsidRDefault="00862EC9" w:rsidP="00DE3165">
      <w:r>
        <w:t xml:space="preserve">This table provides the mapping between </w:t>
      </w:r>
      <w:proofErr w:type="gramStart"/>
      <w:r w:rsidR="00FE120A">
        <w:t>transaction</w:t>
      </w:r>
      <w:proofErr w:type="gramEnd"/>
      <w:r w:rsidR="00680A39">
        <w:t xml:space="preserve"> </w:t>
      </w:r>
      <w:r>
        <w:t xml:space="preserve">address and slave information.  </w:t>
      </w:r>
      <w:r w:rsidR="00D92E50">
        <w:t xml:space="preserve"> </w:t>
      </w:r>
      <w:r w:rsidR="00B46784">
        <w:t>Slave information includes:</w:t>
      </w:r>
    </w:p>
    <w:p w:rsidR="00B46784" w:rsidRDefault="00690E1B" w:rsidP="00B97B06">
      <w:pPr>
        <w:pStyle w:val="ListParagraph"/>
        <w:numPr>
          <w:ilvl w:val="0"/>
          <w:numId w:val="4"/>
        </w:numPr>
      </w:pPr>
      <w:r>
        <w:lastRenderedPageBreak/>
        <w:t xml:space="preserve">Slave ID, routing information.  </w:t>
      </w:r>
    </w:p>
    <w:p w:rsidR="0076602C" w:rsidRDefault="004015B2" w:rsidP="00B97B06">
      <w:pPr>
        <w:pStyle w:val="ListParagraph"/>
        <w:numPr>
          <w:ilvl w:val="0"/>
          <w:numId w:val="4"/>
        </w:numPr>
      </w:pPr>
      <w:r>
        <w:t xml:space="preserve">Size of the slave address space.  </w:t>
      </w:r>
      <w:r w:rsidR="00B358F1">
        <w:t xml:space="preserve">This is needed for splitting transaction that crosses slave boundaries.  </w:t>
      </w:r>
    </w:p>
    <w:p w:rsidR="004B77AB" w:rsidRDefault="004B77AB" w:rsidP="00B97B06">
      <w:pPr>
        <w:pStyle w:val="ListParagraph"/>
        <w:numPr>
          <w:ilvl w:val="0"/>
          <w:numId w:val="4"/>
        </w:numPr>
      </w:pPr>
      <w:r>
        <w:t>Split size select.  Each master supports 2 split sizes, and this bit allows selecting between the two sizes per slave.</w:t>
      </w:r>
    </w:p>
    <w:p w:rsidR="0076602C" w:rsidRDefault="004A7F85" w:rsidP="00B97B06">
      <w:pPr>
        <w:pStyle w:val="ListParagraph"/>
        <w:numPr>
          <w:ilvl w:val="0"/>
          <w:numId w:val="4"/>
        </w:numPr>
      </w:pPr>
      <w:r>
        <w:t xml:space="preserve">Type of slave.  </w:t>
      </w:r>
      <w:r w:rsidR="00F61BAE">
        <w:t>AMBA or</w:t>
      </w:r>
      <w:r>
        <w:t xml:space="preserve"> OCP.  This information is useful </w:t>
      </w:r>
      <w:r w:rsidR="00F61BAE">
        <w:t>to allow OCP specific information to be preserved for OCP to OCP transactions, such as read byte enable, and posted/</w:t>
      </w:r>
      <w:proofErr w:type="spellStart"/>
      <w:r w:rsidR="00F61BAE">
        <w:t>nonposted</w:t>
      </w:r>
      <w:proofErr w:type="spellEnd"/>
      <w:r w:rsidR="00F61BAE">
        <w:t>.</w:t>
      </w:r>
      <w:r w:rsidR="00EC27FB">
        <w:t xml:space="preserve">  The information will also be used to determine the destination RX switch host interface.</w:t>
      </w:r>
    </w:p>
    <w:p w:rsidR="00E672BB" w:rsidRDefault="00A9096E" w:rsidP="00B97B06">
      <w:pPr>
        <w:pStyle w:val="ListParagraph"/>
        <w:numPr>
          <w:ilvl w:val="0"/>
          <w:numId w:val="4"/>
        </w:numPr>
      </w:pPr>
      <w:r>
        <w:t>Security</w:t>
      </w:r>
      <w:r w:rsidR="00F474CB">
        <w:t xml:space="preserve">, </w:t>
      </w:r>
      <w:proofErr w:type="spellStart"/>
      <w:r w:rsidR="00F474CB">
        <w:t>reloc</w:t>
      </w:r>
      <w:proofErr w:type="spellEnd"/>
      <w:r w:rsidR="00860E03">
        <w:t xml:space="preserve">, </w:t>
      </w:r>
      <w:proofErr w:type="spellStart"/>
      <w:r w:rsidR="00860E03">
        <w:t>etc</w:t>
      </w:r>
      <w:proofErr w:type="spellEnd"/>
    </w:p>
    <w:p w:rsidR="00B96A46" w:rsidRDefault="00B96A46" w:rsidP="00B97B06">
      <w:pPr>
        <w:pStyle w:val="ListParagraph"/>
        <w:numPr>
          <w:ilvl w:val="0"/>
          <w:numId w:val="4"/>
        </w:numPr>
      </w:pPr>
      <w:r>
        <w:t>Power domain dependency information for selective fencing</w:t>
      </w:r>
    </w:p>
    <w:p w:rsidR="005E72B5" w:rsidRDefault="0063674A" w:rsidP="00B97B06">
      <w:pPr>
        <w:pStyle w:val="ListParagraph"/>
        <w:numPr>
          <w:ilvl w:val="0"/>
          <w:numId w:val="4"/>
        </w:numPr>
      </w:pPr>
      <w:r>
        <w:t>L</w:t>
      </w:r>
      <w:r w:rsidR="00C97FF7">
        <w:t>oad balancing</w:t>
      </w:r>
    </w:p>
    <w:p w:rsidR="00F9095A" w:rsidRDefault="00F9095A" w:rsidP="00F9095A">
      <w:pPr>
        <w:ind w:left="360"/>
      </w:pPr>
      <w:r>
        <w:t xml:space="preserve">Note that the </w:t>
      </w:r>
      <w:r w:rsidR="00E70D4F">
        <w:t xml:space="preserve">address decode </w:t>
      </w:r>
      <w:r>
        <w:t xml:space="preserve">table is </w:t>
      </w:r>
      <w:r w:rsidR="006A08BA">
        <w:t xml:space="preserve">statically programmed </w:t>
      </w:r>
      <w:r>
        <w:t>at RTL g</w:t>
      </w:r>
      <w:r w:rsidR="004D335E">
        <w:t>eneration time via parameters and not programmable at run time</w:t>
      </w:r>
      <w:r w:rsidR="009A36E4">
        <w:t>.  Parameters are passed to each module that use the table, and a common address decoder is instantiated for each instance that require simultaneous access</w:t>
      </w:r>
      <w:r w:rsidR="00CC2FD7">
        <w:t xml:space="preserve"> to the table.</w:t>
      </w:r>
    </w:p>
    <w:p w:rsidR="00D92E50" w:rsidRDefault="00CB2BC7" w:rsidP="00D92E50">
      <w:pPr>
        <w:pStyle w:val="Heading3"/>
      </w:pPr>
      <w:r>
        <w:t>Tag table (a.k.a. AID</w:t>
      </w:r>
      <w:r w:rsidR="00D92E50">
        <w:t xml:space="preserve"> Table</w:t>
      </w:r>
      <w:r>
        <w:t>)</w:t>
      </w:r>
      <w:r w:rsidR="00D92E50">
        <w:br/>
      </w:r>
    </w:p>
    <w:p w:rsidR="0029300A" w:rsidRDefault="00D92E50" w:rsidP="00D92E50">
      <w:r>
        <w:t>This table stores information about outstanding transactions.</w:t>
      </w:r>
      <w:r w:rsidR="009568E8">
        <w:t xml:space="preserve">  It is the same module as the one in AXI master bridge, except that it’s configured to be in OCP mode</w:t>
      </w:r>
      <w:r w:rsidR="00CB2BC7">
        <w:t xml:space="preserve">.  For each tag there can be a link list.  The link list </w:t>
      </w:r>
      <w:r w:rsidR="0029300A">
        <w:t xml:space="preserve">keeps tracks of the order of the outstanding transactions using the same </w:t>
      </w:r>
      <w:r w:rsidR="000C5449">
        <w:t>t</w:t>
      </w:r>
      <w:r w:rsidR="0029300A">
        <w:t>ag.  The main functions of this table is as follows:</w:t>
      </w:r>
    </w:p>
    <w:p w:rsidR="00CB2BC7" w:rsidRDefault="0029300A" w:rsidP="00B97B06">
      <w:pPr>
        <w:pStyle w:val="ListParagraph"/>
        <w:numPr>
          <w:ilvl w:val="0"/>
          <w:numId w:val="5"/>
        </w:numPr>
      </w:pPr>
      <w:r>
        <w:t>Contain information to allow us to figure out if current transaction is going to the same target as the outstanding transactions.  Serialization decisions sometimes depend on whether the request goes to the same target.</w:t>
      </w:r>
    </w:p>
    <w:p w:rsidR="0029300A" w:rsidRDefault="0029300A" w:rsidP="00B97B06">
      <w:pPr>
        <w:pStyle w:val="ListParagraph"/>
        <w:numPr>
          <w:ilvl w:val="0"/>
          <w:numId w:val="5"/>
        </w:numPr>
      </w:pPr>
      <w:r>
        <w:t xml:space="preserve">Store </w:t>
      </w:r>
      <w:r w:rsidR="00B63EE4">
        <w:t xml:space="preserve">ordering information for the </w:t>
      </w:r>
      <w:r>
        <w:t>same Tag/AID, so that reorder buffer can reorder the response.</w:t>
      </w:r>
    </w:p>
    <w:p w:rsidR="0029300A" w:rsidRDefault="00D10C2C" w:rsidP="00B97B06">
      <w:pPr>
        <w:pStyle w:val="ListParagraph"/>
        <w:numPr>
          <w:ilvl w:val="0"/>
          <w:numId w:val="5"/>
        </w:numPr>
      </w:pPr>
      <w:r>
        <w:t>Stores the starting timestamp for each outstanding transaction (used by timeout logic).</w:t>
      </w:r>
    </w:p>
    <w:p w:rsidR="008B5DBD" w:rsidRDefault="008B5DBD" w:rsidP="008B5DBD">
      <w:r>
        <w:t xml:space="preserve">TODO: AXI has separate write and read tables. The size of these tables are determined by max write and read outstanding.  OCP only has 1 pool of tags.  </w:t>
      </w:r>
      <w:r w:rsidR="00472B89">
        <w:t>Do we still preserve two separate max outstanding parameters?</w:t>
      </w:r>
    </w:p>
    <w:p w:rsidR="00D92E50" w:rsidRDefault="00D92E50" w:rsidP="00D92E50">
      <w:pPr>
        <w:pStyle w:val="Heading3"/>
      </w:pPr>
      <w:r>
        <w:t>Address Overlap Table</w:t>
      </w:r>
      <w:r>
        <w:br/>
      </w:r>
    </w:p>
    <w:p w:rsidR="00D92E50" w:rsidRDefault="00D92E50" w:rsidP="00D92E50">
      <w:r>
        <w:t xml:space="preserve">OCP spec requires that </w:t>
      </w:r>
      <w:r w:rsidR="00CC126A">
        <w:t xml:space="preserve">ordering must be maintained between transactions </w:t>
      </w:r>
      <w:r w:rsidR="00586155">
        <w:t xml:space="preserve">(of the same thread) </w:t>
      </w:r>
      <w:r w:rsidR="00CC126A">
        <w:t>going to overlapping addresses</w:t>
      </w:r>
      <w:r>
        <w:t xml:space="preserve">.  For each outstanding transaction, </w:t>
      </w:r>
      <w:r w:rsidR="005F0005">
        <w:t xml:space="preserve">master bridge must </w:t>
      </w:r>
      <w:r>
        <w:t>keep track of the address range that it accesses.  When a new request arrives and overlaps with any of the outstanding transaction</w:t>
      </w:r>
      <w:r w:rsidR="00326E22">
        <w:t>s</w:t>
      </w:r>
      <w:r>
        <w:t xml:space="preserve">, </w:t>
      </w:r>
      <w:r w:rsidR="00E1691C">
        <w:t xml:space="preserve">the bridge must </w:t>
      </w:r>
      <w:r>
        <w:t xml:space="preserve">hold off the request </w:t>
      </w:r>
      <w:r w:rsidR="00A17EED">
        <w:t xml:space="preserve">in the thread </w:t>
      </w:r>
      <w:r>
        <w:t>until there are no more outstanding transaction</w:t>
      </w:r>
      <w:r w:rsidR="00E1691C">
        <w:t xml:space="preserve"> for the thread (TODO: optimization: only flush transactions that overlap?)</w:t>
      </w:r>
      <w:r>
        <w:t>.  Due to the nature of the table look up</w:t>
      </w:r>
      <w:r w:rsidR="00734CAC">
        <w:t>, a separate structure is created instead of adding information to AID table.</w:t>
      </w:r>
    </w:p>
    <w:p w:rsidR="00FE5FD9" w:rsidRDefault="00283785" w:rsidP="00D92E50">
      <w:r>
        <w:lastRenderedPageBreak/>
        <w:t xml:space="preserve">The size of </w:t>
      </w:r>
      <w:r w:rsidR="00B70E1F">
        <w:t xml:space="preserve">address overlap table </w:t>
      </w:r>
      <w:r>
        <w:t>will equal to the number of outstanding transaction configured for this master bridge.  Multiple threads can share this table.  In order to prevent threads from blocking each other, each thread will have reserved entries.  The extra entries will be shared between the threads.</w:t>
      </w:r>
    </w:p>
    <w:p w:rsidR="00E831C9" w:rsidRDefault="00E831C9" w:rsidP="00E831C9">
      <w:pPr>
        <w:pStyle w:val="Heading3"/>
      </w:pPr>
      <w:proofErr w:type="spellStart"/>
      <w:r>
        <w:t>Req</w:t>
      </w:r>
      <w:proofErr w:type="spellEnd"/>
      <w:r>
        <w:t xml:space="preserve"> </w:t>
      </w:r>
      <w:r w:rsidR="00113589">
        <w:t>Scheduler</w:t>
      </w:r>
      <w:r w:rsidR="002C093B">
        <w:t xml:space="preserve"> </w:t>
      </w:r>
      <w:r>
        <w:br/>
      </w:r>
    </w:p>
    <w:p w:rsidR="00E831C9" w:rsidRDefault="00E831C9" w:rsidP="00E831C9">
      <w:r>
        <w:t xml:space="preserve">This </w:t>
      </w:r>
      <w:r w:rsidR="00113589">
        <w:t xml:space="preserve">scheduler decides which </w:t>
      </w:r>
      <w:r w:rsidR="003B63E8">
        <w:t xml:space="preserve">thread to choose from to send to the TX switch.  </w:t>
      </w:r>
      <w:r w:rsidR="00FA599C">
        <w:t xml:space="preserve"> The decision is based on priority, fairness, and whether the VC is available.</w:t>
      </w:r>
      <w:r w:rsidR="00F64D46">
        <w:t xml:space="preserve">  </w:t>
      </w:r>
      <w:r w:rsidR="00C4513A">
        <w:t xml:space="preserve"> </w:t>
      </w:r>
    </w:p>
    <w:p w:rsidR="00F64D46" w:rsidRDefault="00F64D46" w:rsidP="00E831C9">
      <w:r>
        <w:t xml:space="preserve">TODO: more details </w:t>
      </w:r>
      <w:r w:rsidR="00722F8D">
        <w:t>on arbiter</w:t>
      </w:r>
      <w:r w:rsidR="00C4513A">
        <w:br/>
        <w:t>TODO: Isochronous</w:t>
      </w:r>
      <w:r w:rsidR="00B06005">
        <w:t xml:space="preserve">.  </w:t>
      </w:r>
    </w:p>
    <w:p w:rsidR="00C715BD" w:rsidRDefault="00C715BD" w:rsidP="00C715BD">
      <w:pPr>
        <w:pStyle w:val="Heading3"/>
      </w:pPr>
      <w:r>
        <w:t>Write Data Endian Conver</w:t>
      </w:r>
      <w:r w:rsidR="00F31B78">
        <w:t>sion</w:t>
      </w:r>
      <w:r>
        <w:br/>
      </w:r>
    </w:p>
    <w:p w:rsidR="00C715BD" w:rsidRDefault="009F468F" w:rsidP="00C715BD">
      <w:r>
        <w:t xml:space="preserve">Netspeed </w:t>
      </w:r>
      <w:proofErr w:type="spellStart"/>
      <w:r>
        <w:t>NoC</w:t>
      </w:r>
      <w:proofErr w:type="spellEnd"/>
      <w:r>
        <w:t xml:space="preserve"> assumes little endian data in packets (for packing/unpacking).  All data will be converted </w:t>
      </w:r>
      <w:proofErr w:type="gramStart"/>
      <w:r>
        <w:t>to</w:t>
      </w:r>
      <w:proofErr w:type="gramEnd"/>
      <w:r>
        <w:t xml:space="preserve"> little endian before being sent to the TX switch.</w:t>
      </w:r>
    </w:p>
    <w:p w:rsidR="003B035A" w:rsidRDefault="003B035A" w:rsidP="003B035A">
      <w:pPr>
        <w:pStyle w:val="Heading3"/>
      </w:pPr>
      <w:r>
        <w:t>TX Switch</w:t>
      </w:r>
      <w:r w:rsidR="009F468F">
        <w:t xml:space="preserve"> </w:t>
      </w:r>
      <w:r>
        <w:br/>
      </w:r>
    </w:p>
    <w:p w:rsidR="00FF7B2D" w:rsidRDefault="00E73B74" w:rsidP="003B035A">
      <w:r>
        <w:t xml:space="preserve">TX </w:t>
      </w:r>
      <w:r w:rsidR="003F70EC">
        <w:t>S</w:t>
      </w:r>
      <w:r>
        <w:t xml:space="preserve">witch </w:t>
      </w:r>
      <w:r w:rsidR="00FF7B2D">
        <w:t xml:space="preserve">interfaces with routers in different layers and provides </w:t>
      </w:r>
      <w:r w:rsidR="003F70EC">
        <w:t xml:space="preserve">request </w:t>
      </w:r>
      <w:r w:rsidR="000F5FF2">
        <w:t>packet interface</w:t>
      </w:r>
      <w:r>
        <w:t>s</w:t>
      </w:r>
      <w:r w:rsidR="000F5FF2">
        <w:t xml:space="preserve"> to the host side logic</w:t>
      </w:r>
      <w:r w:rsidR="003F70EC">
        <w:t xml:space="preserve"> in master bridges</w:t>
      </w:r>
      <w:r w:rsidR="000F5FF2">
        <w:t xml:space="preserve">.  </w:t>
      </w:r>
      <w:r>
        <w:t xml:space="preserve">For OCP, there will be a single host interface, but VC can switch every cycle, and there will be a per VC flow control. </w:t>
      </w:r>
    </w:p>
    <w:p w:rsidR="000C72AB" w:rsidRDefault="00EC27FB" w:rsidP="00975981">
      <w:r>
        <w:t xml:space="preserve">The outgoing flit contains a field to specify the destination host interface (channel).  If the destination slave bridge is AXI, the destination </w:t>
      </w:r>
      <w:r w:rsidR="00CD60E6">
        <w:t xml:space="preserve">host interface </w:t>
      </w:r>
      <w:r>
        <w:t xml:space="preserve">will be one of </w:t>
      </w:r>
      <w:r w:rsidR="00112A14">
        <w:t>the 2</w:t>
      </w:r>
      <w:r w:rsidR="00CD60E6">
        <w:t xml:space="preserve"> host interfaces (AR, AW</w:t>
      </w:r>
      <w:r w:rsidR="00112A14">
        <w:t>+</w:t>
      </w:r>
      <w:r>
        <w:t xml:space="preserve">W).  If the destination slave bridge is OCP, there will only be 1 destination channel </w:t>
      </w:r>
      <w:r w:rsidR="004E739E">
        <w:t>for request.</w:t>
      </w:r>
    </w:p>
    <w:p w:rsidR="00BC566D" w:rsidRPr="000C72AB" w:rsidRDefault="000C72AB" w:rsidP="00975981">
      <w:pPr>
        <w:rPr>
          <w:color w:val="E36C0A" w:themeColor="accent6" w:themeShade="BF"/>
        </w:rPr>
      </w:pPr>
      <w:r>
        <w:t>TX switch sometimes also handles width conversion.  Please see the width conversion section.</w:t>
      </w:r>
      <w:r w:rsidR="004E739E">
        <w:rPr>
          <w:color w:val="E36C0A" w:themeColor="accent6" w:themeShade="BF"/>
        </w:rPr>
        <w:br/>
      </w:r>
    </w:p>
    <w:p w:rsidR="006C4C98" w:rsidRDefault="006C4C98" w:rsidP="006C4C98">
      <w:pPr>
        <w:pStyle w:val="Heading3"/>
      </w:pPr>
      <w:r>
        <w:t>RX Switch</w:t>
      </w:r>
      <w:r>
        <w:br/>
      </w:r>
    </w:p>
    <w:p w:rsidR="006C4C98" w:rsidRDefault="003F70EC" w:rsidP="006C4C98">
      <w:r>
        <w:t xml:space="preserve">RX switch interfaces with routers in different layers and provides response packet interfaces to the host side logic in master bridges.  For OCP, there will be </w:t>
      </w:r>
      <w:r w:rsidR="008C5CA6">
        <w:t xml:space="preserve">two </w:t>
      </w:r>
      <w:r>
        <w:t>host interfaces</w:t>
      </w:r>
      <w:r w:rsidR="00286B50">
        <w:t xml:space="preserve"> for responses</w:t>
      </w:r>
      <w:r>
        <w:t xml:space="preserve">.  </w:t>
      </w:r>
      <w:r w:rsidR="00F61180">
        <w:t>When an AXI slave bridge is sending response to OCP master bridge, R and B host interfaces will be destined for the respective channel.  When an OCP slave bridges sends response to OCP master bridge, it will always send to the R channel at destination.  This preserves the response order for OCP to OCP transaction.</w:t>
      </w:r>
    </w:p>
    <w:p w:rsidR="00426D14" w:rsidRDefault="00F61180" w:rsidP="006C4C98">
      <w:r>
        <w:t>Note</w:t>
      </w:r>
      <w:r w:rsidR="00426D14">
        <w:t>: it is possible to have one host interface</w:t>
      </w:r>
      <w:r>
        <w:t xml:space="preserve"> in RX switch</w:t>
      </w:r>
      <w:r w:rsidR="00426D14">
        <w:t xml:space="preserve">, but AXI slave bridges will need to know which master ID is OCP, and send R and B to the same destination host interface. </w:t>
      </w:r>
      <w:r w:rsidR="0021191C">
        <w:t xml:space="preserve"> Netspeed slave bridges currently don’t have that knowledge about the master bridges.</w:t>
      </w:r>
    </w:p>
    <w:p w:rsidR="00BC566D" w:rsidRDefault="000C72AB" w:rsidP="006C4C98">
      <w:r>
        <w:t>RX switch sometimes also handles width conversion.  Please see the width conversion section.</w:t>
      </w:r>
      <w:r>
        <w:rPr>
          <w:color w:val="E36C0A" w:themeColor="accent6" w:themeShade="BF"/>
        </w:rPr>
        <w:br/>
      </w:r>
    </w:p>
    <w:p w:rsidR="006C4C98" w:rsidRDefault="00F31B78" w:rsidP="006C4C98">
      <w:pPr>
        <w:pStyle w:val="Heading3"/>
      </w:pPr>
      <w:r>
        <w:lastRenderedPageBreak/>
        <w:t>RDATA Endian Conversion</w:t>
      </w:r>
      <w:r w:rsidR="006C4C98">
        <w:br/>
      </w:r>
    </w:p>
    <w:p w:rsidR="00971D5E" w:rsidRDefault="00971D5E" w:rsidP="00971D5E">
      <w:r>
        <w:t xml:space="preserve">Netspeed </w:t>
      </w:r>
      <w:proofErr w:type="spellStart"/>
      <w:r>
        <w:t>NoC</w:t>
      </w:r>
      <w:proofErr w:type="spellEnd"/>
      <w:r>
        <w:t xml:space="preserve"> assumes little endian data in packets (for packing/unpacking).  All </w:t>
      </w:r>
      <w:r w:rsidR="00D46C47">
        <w:t xml:space="preserve">response </w:t>
      </w:r>
      <w:r>
        <w:t xml:space="preserve">data coming from the </w:t>
      </w:r>
      <w:proofErr w:type="spellStart"/>
      <w:r>
        <w:t>NoC</w:t>
      </w:r>
      <w:proofErr w:type="spellEnd"/>
      <w:r>
        <w:t xml:space="preserve"> will be converted to the host endianness.</w:t>
      </w:r>
    </w:p>
    <w:p w:rsidR="006C4C98" w:rsidRDefault="006C4C98" w:rsidP="006C4C98"/>
    <w:p w:rsidR="006C4C98" w:rsidRDefault="006C4C98" w:rsidP="006C4C98">
      <w:pPr>
        <w:pStyle w:val="Heading3"/>
      </w:pPr>
      <w:proofErr w:type="spellStart"/>
      <w:r>
        <w:t>R</w:t>
      </w:r>
      <w:r w:rsidR="00F31B78">
        <w:t>sp</w:t>
      </w:r>
      <w:proofErr w:type="spellEnd"/>
      <w:r w:rsidR="00F31B78">
        <w:t xml:space="preserve"> </w:t>
      </w:r>
      <w:r w:rsidR="001A2593">
        <w:t xml:space="preserve">Gen / </w:t>
      </w:r>
      <w:r w:rsidR="00F31B78">
        <w:t xml:space="preserve">Drop </w:t>
      </w:r>
      <w:r w:rsidR="00C332D1">
        <w:t>(per thread)</w:t>
      </w:r>
      <w:r>
        <w:br/>
      </w:r>
    </w:p>
    <w:p w:rsidR="006C4C98" w:rsidRDefault="00F31B78" w:rsidP="006C4C98">
      <w:r>
        <w:t>Posted writes from OCP master will always be converted to non-posted before being sent across the NOC.  As such, write responses need to be dropped.  This module also will log any write response errors and issue an error interrupt.</w:t>
      </w:r>
    </w:p>
    <w:p w:rsidR="00391C8E" w:rsidRDefault="00391C8E" w:rsidP="006C4C98">
      <w:r>
        <w:t>Read and write responses sometime need to be fabricated if the request address does not result in any legal target address space.</w:t>
      </w:r>
    </w:p>
    <w:p w:rsidR="00F31B78" w:rsidRDefault="00E36D6E" w:rsidP="006C4C98">
      <w:r>
        <w:t xml:space="preserve">One of the reason for </w:t>
      </w:r>
      <w:r w:rsidR="001A2593">
        <w:t xml:space="preserve">converting posted writes to non-posted </w:t>
      </w:r>
      <w:r>
        <w:t>is that the slave/target could be AXI and it always requires response</w:t>
      </w:r>
      <w:r w:rsidR="008F536B">
        <w:t>s</w:t>
      </w:r>
      <w:r>
        <w:t xml:space="preserve"> to writes.</w:t>
      </w:r>
      <w:r w:rsidR="00982E85">
        <w:t xml:space="preserve">  It is also useful for </w:t>
      </w:r>
      <w:r w:rsidR="00E65786">
        <w:t>master to implement some sort of barrier for ordering purpose.</w:t>
      </w:r>
      <w:r w:rsidR="00C332D1">
        <w:br/>
      </w:r>
    </w:p>
    <w:p w:rsidR="00482E02" w:rsidRDefault="00482E02" w:rsidP="00482E02">
      <w:pPr>
        <w:pStyle w:val="Heading3"/>
      </w:pPr>
      <w:r>
        <w:t xml:space="preserve">Reorder </w:t>
      </w:r>
      <w:r w:rsidR="00F078CB">
        <w:t>(per thread)</w:t>
      </w:r>
      <w:r>
        <w:br/>
      </w:r>
    </w:p>
    <w:p w:rsidR="00633894" w:rsidRDefault="00FC64D6" w:rsidP="00482E02">
      <w:r>
        <w:t xml:space="preserve">If the reorder buffer is present, this block will manage </w:t>
      </w:r>
      <w:r w:rsidR="005D252C">
        <w:t xml:space="preserve">access </w:t>
      </w:r>
      <w:proofErr w:type="spellStart"/>
      <w:r w:rsidR="005D252C">
        <w:t>to</w:t>
      </w:r>
      <w:r>
        <w:t>reorder</w:t>
      </w:r>
      <w:proofErr w:type="spellEnd"/>
      <w:r>
        <w:t xml:space="preserve"> buffer</w:t>
      </w:r>
      <w:r w:rsidR="00CB47AC">
        <w:t>, with the help of tag table</w:t>
      </w:r>
      <w:r>
        <w:t xml:space="preserve">.  Potentially out of order responses will be written to the buffer according to its sequence number, and will be read out in order before progressing up the </w:t>
      </w:r>
      <w:r w:rsidR="00616763">
        <w:t xml:space="preserve">response </w:t>
      </w:r>
      <w:r>
        <w:t>data path.</w:t>
      </w:r>
      <w:r w:rsidR="005D252C">
        <w:t xml:space="preserve">  Note that reorder buffer only reorders transactions with the same tag.</w:t>
      </w:r>
    </w:p>
    <w:p w:rsidR="000D56D5" w:rsidRDefault="00CB47AC" w:rsidP="000D56D5">
      <w:pPr>
        <w:pStyle w:val="Heading3"/>
      </w:pPr>
      <w:r>
        <w:t xml:space="preserve">When the complete response for the original transaction has been drained from reorder buffer, the tag will be retired from the tag table as well as address overlap </w:t>
      </w:r>
      <w:proofErr w:type="spellStart"/>
      <w:r>
        <w:t>table.</w:t>
      </w:r>
      <w:r w:rsidR="000D56D5">
        <w:t>Reorder</w:t>
      </w:r>
      <w:proofErr w:type="spellEnd"/>
      <w:r w:rsidR="000D56D5">
        <w:t xml:space="preserve"> Buffer</w:t>
      </w:r>
      <w:r w:rsidR="000D56D5">
        <w:br/>
      </w:r>
    </w:p>
    <w:p w:rsidR="000D56D5" w:rsidRDefault="000D56D5" w:rsidP="000D56D5">
      <w:r>
        <w:t>Reorder buffer stores out of order responses so that the reorder logic can read out the responses in order.  This is especially important when a transaction has been split and the response must be presented to the master in a single burst.</w:t>
      </w:r>
    </w:p>
    <w:p w:rsidR="00FF6405" w:rsidRDefault="000D56D5" w:rsidP="000D56D5">
      <w:r>
        <w:t xml:space="preserve">When reorder buffer exists in the master bridge, some of the serialization in the request </w:t>
      </w:r>
      <w:proofErr w:type="spellStart"/>
      <w:r>
        <w:t>datapath</w:t>
      </w:r>
      <w:proofErr w:type="spellEnd"/>
      <w:r>
        <w:t xml:space="preserve"> can be avoided.  However the reorder buffer is fairly expensive in area.</w:t>
      </w:r>
    </w:p>
    <w:p w:rsidR="00707FD6" w:rsidRDefault="00707FD6" w:rsidP="00707FD6">
      <w:pPr>
        <w:pStyle w:val="Heading3"/>
      </w:pPr>
      <w:r>
        <w:t>CSR</w:t>
      </w:r>
      <w:r>
        <w:br/>
      </w:r>
    </w:p>
    <w:p w:rsidR="00707FD6" w:rsidRDefault="00707FD6" w:rsidP="00707FD6">
      <w:r>
        <w:t>This block contains all the control and status registers for the master bridge.  It implements the ring slave and is similar to AXI master bridge.</w:t>
      </w:r>
    </w:p>
    <w:p w:rsidR="00482E02" w:rsidRDefault="00482E02" w:rsidP="00482E02">
      <w:pPr>
        <w:pStyle w:val="Heading3"/>
      </w:pPr>
      <w:r>
        <w:lastRenderedPageBreak/>
        <w:t xml:space="preserve">Merge </w:t>
      </w:r>
      <w:r w:rsidR="00F078CB">
        <w:t>(per thread)</w:t>
      </w:r>
      <w:r>
        <w:br/>
      </w:r>
    </w:p>
    <w:p w:rsidR="00482E02" w:rsidRDefault="00AC4336" w:rsidP="00482E02">
      <w:r>
        <w:t xml:space="preserve">Requests are sometimes split in the </w:t>
      </w:r>
      <w:r w:rsidR="00736F3F">
        <w:t xml:space="preserve">ingress </w:t>
      </w:r>
      <w:proofErr w:type="spellStart"/>
      <w:r>
        <w:t>datapath</w:t>
      </w:r>
      <w:proofErr w:type="spellEnd"/>
      <w:r>
        <w:t xml:space="preserve"> of the master bridge.  We need to merge the response before presenting to the OCP master upstream.</w:t>
      </w:r>
      <w:r w:rsidR="00022843">
        <w:t xml:space="preserve">  </w:t>
      </w:r>
    </w:p>
    <w:p w:rsidR="00022843" w:rsidRDefault="00022843" w:rsidP="00482E02">
      <w:r>
        <w:t>Error status in the responses also need to be merged in a pessimistic fashion.</w:t>
      </w:r>
    </w:p>
    <w:p w:rsidR="00482E02" w:rsidRDefault="00482E02" w:rsidP="00482E02">
      <w:pPr>
        <w:pStyle w:val="Heading3"/>
      </w:pPr>
      <w:proofErr w:type="spellStart"/>
      <w:r>
        <w:t>Rsp</w:t>
      </w:r>
      <w:proofErr w:type="spellEnd"/>
      <w:r>
        <w:t xml:space="preserve"> I/F (per thread)</w:t>
      </w:r>
      <w:r>
        <w:br/>
      </w:r>
    </w:p>
    <w:p w:rsidR="003A6E97" w:rsidRDefault="003A6E97" w:rsidP="003A6E97">
      <w:r>
        <w:t>Response Interface deals with the OCP read and write responses.  It is responsible for:</w:t>
      </w:r>
    </w:p>
    <w:p w:rsidR="003A6E97" w:rsidRDefault="003A6E97" w:rsidP="003A6E97">
      <w:pPr>
        <w:pStyle w:val="ListParagraph"/>
        <w:numPr>
          <w:ilvl w:val="0"/>
          <w:numId w:val="22"/>
        </w:numPr>
      </w:pPr>
      <w:r>
        <w:t xml:space="preserve">Clock synchronization logic (sync, </w:t>
      </w:r>
      <w:proofErr w:type="spellStart"/>
      <w:r>
        <w:t>async</w:t>
      </w:r>
      <w:proofErr w:type="spellEnd"/>
      <w:r>
        <w:t>, ratio sync)</w:t>
      </w:r>
    </w:p>
    <w:p w:rsidR="003A6E97" w:rsidRDefault="003A6E97" w:rsidP="003A6E97">
      <w:pPr>
        <w:pStyle w:val="ListParagraph"/>
        <w:numPr>
          <w:ilvl w:val="0"/>
          <w:numId w:val="22"/>
        </w:numPr>
      </w:pPr>
      <w:r>
        <w:t>Output registering (for timing)</w:t>
      </w:r>
    </w:p>
    <w:p w:rsidR="003A6E97" w:rsidRDefault="0046344F" w:rsidP="0046344F">
      <w:pPr>
        <w:pStyle w:val="ListParagraph"/>
        <w:numPr>
          <w:ilvl w:val="0"/>
          <w:numId w:val="22"/>
        </w:numPr>
      </w:pPr>
      <w:r>
        <w:t xml:space="preserve">Buffering, if in </w:t>
      </w:r>
      <w:proofErr w:type="spellStart"/>
      <w:r>
        <w:t>async</w:t>
      </w:r>
      <w:proofErr w:type="spellEnd"/>
      <w:r>
        <w:t xml:space="preserve"> mode is used</w:t>
      </w:r>
    </w:p>
    <w:p w:rsidR="003A6E97" w:rsidRDefault="003A6E97" w:rsidP="003A6E97">
      <w:pPr>
        <w:pStyle w:val="Heading3"/>
      </w:pPr>
      <w:r>
        <w:t>Join</w:t>
      </w:r>
      <w:r>
        <w:br/>
      </w:r>
    </w:p>
    <w:p w:rsidR="00626C7E" w:rsidRDefault="00626C7E" w:rsidP="003A6E97">
      <w:r>
        <w:t xml:space="preserve">This block </w:t>
      </w:r>
      <w:proofErr w:type="spellStart"/>
      <w:r>
        <w:t>muxes</w:t>
      </w:r>
      <w:proofErr w:type="spellEnd"/>
      <w:r>
        <w:t xml:space="preserve"> responses from different threads to a single OCP interfaces.  Arbitration is done every cycle </w:t>
      </w:r>
      <w:r w:rsidR="00A92607">
        <w:t xml:space="preserve">(not transaction boundary) </w:t>
      </w:r>
      <w:r>
        <w:t xml:space="preserve">and based on fairness and </w:t>
      </w:r>
      <w:proofErr w:type="spellStart"/>
      <w:r>
        <w:t>SThreadBusy</w:t>
      </w:r>
      <w:proofErr w:type="spellEnd"/>
      <w:r>
        <w:t xml:space="preserve"> and </w:t>
      </w:r>
      <w:proofErr w:type="spellStart"/>
      <w:r>
        <w:t>SDataThreadBusy</w:t>
      </w:r>
      <w:proofErr w:type="spellEnd"/>
      <w:r>
        <w:t>.</w:t>
      </w:r>
    </w:p>
    <w:p w:rsidR="00626C7E" w:rsidRDefault="00626C7E" w:rsidP="003A6E97">
      <w:r>
        <w:t xml:space="preserve">TBD: weighted </w:t>
      </w:r>
      <w:proofErr w:type="spellStart"/>
      <w:r>
        <w:t>roundrobin</w:t>
      </w:r>
      <w:proofErr w:type="spellEnd"/>
      <w:r>
        <w:t xml:space="preserve"> or </w:t>
      </w:r>
      <w:proofErr w:type="spellStart"/>
      <w:r>
        <w:t>roundrobin</w:t>
      </w:r>
      <w:proofErr w:type="spellEnd"/>
      <w:r w:rsidR="00AF3969">
        <w:t>?</w:t>
      </w:r>
      <w:r w:rsidR="009171E2">
        <w:br/>
      </w:r>
    </w:p>
    <w:p w:rsidR="007F5F04" w:rsidRDefault="007F5F04" w:rsidP="007F5F04">
      <w:pPr>
        <w:pStyle w:val="Heading1"/>
      </w:pPr>
      <w:bookmarkStart w:id="270" w:name="_Toc456876479"/>
      <w:r>
        <w:lastRenderedPageBreak/>
        <w:t>Other System Level Considerations</w:t>
      </w:r>
      <w:bookmarkEnd w:id="270"/>
      <w:r w:rsidR="00355C0F">
        <w:br/>
      </w:r>
    </w:p>
    <w:p w:rsidR="007F5F04" w:rsidRDefault="007F5F04" w:rsidP="007F5F04">
      <w:pPr>
        <w:pStyle w:val="Heading2"/>
      </w:pPr>
      <w:bookmarkStart w:id="271" w:name="_Toc456876480"/>
      <w:r>
        <w:t>Posted writes</w:t>
      </w:r>
      <w:bookmarkEnd w:id="271"/>
      <w:r>
        <w:br/>
      </w:r>
    </w:p>
    <w:p w:rsidR="00BE24E1" w:rsidRDefault="00BE24E1" w:rsidP="007F5F04">
      <w:r>
        <w:t>OCP master bridge will always convert a posted write to a non-posted write so that the master knows when a write has completed.  This is required because masters sometimes need to flush the writes to maintain ordering.</w:t>
      </w:r>
      <w:r w:rsidR="00B72E95">
        <w:t xml:space="preserve">  This is also </w:t>
      </w:r>
      <w:r w:rsidR="00391E56">
        <w:t>used to maintain</w:t>
      </w:r>
      <w:r w:rsidR="00B6062A">
        <w:t xml:space="preserve"> </w:t>
      </w:r>
      <w:r w:rsidR="00B72E95">
        <w:t xml:space="preserve">ordering between read and write to overlapping addresses. </w:t>
      </w:r>
    </w:p>
    <w:p w:rsidR="007F5F04" w:rsidRDefault="007F5F04" w:rsidP="007F5F04">
      <w:r>
        <w:t xml:space="preserve">If an OCP </w:t>
      </w:r>
      <w:r w:rsidR="00746966">
        <w:t xml:space="preserve">master (initiator) </w:t>
      </w:r>
      <w:r>
        <w:t xml:space="preserve">talks an OCP </w:t>
      </w:r>
      <w:r w:rsidR="00746966">
        <w:t>slave (target)</w:t>
      </w:r>
      <w:r>
        <w:t xml:space="preserve">, and both supports posted and </w:t>
      </w:r>
      <w:proofErr w:type="spellStart"/>
      <w:r>
        <w:t>nonposted</w:t>
      </w:r>
      <w:proofErr w:type="spellEnd"/>
      <w:r>
        <w:t xml:space="preserve">, it is possible that customers want to preserve the ability to control type of write command on per-transaction basis.  To support this, extra information needs to be transported in the </w:t>
      </w:r>
      <w:proofErr w:type="spellStart"/>
      <w:r>
        <w:t>NoC</w:t>
      </w:r>
      <w:proofErr w:type="spellEnd"/>
      <w:r>
        <w:t xml:space="preserve"> packets so that OCP target can issue the type of write the initiator specifies.  Without such information, the target would have to resort to static mapping.  For example, all writes will be issued to the OCP target as posted or </w:t>
      </w:r>
      <w:proofErr w:type="spellStart"/>
      <w:r>
        <w:t>nonposted</w:t>
      </w:r>
      <w:proofErr w:type="spellEnd"/>
      <w:r>
        <w:t xml:space="preserve"> writes.  </w:t>
      </w:r>
      <w:r w:rsidR="00D954F1">
        <w:t>Static m</w:t>
      </w:r>
      <w:r>
        <w:t>apping is still required in case the request comes from AXI master.</w:t>
      </w:r>
      <w:r w:rsidR="006D4A5B">
        <w:br/>
      </w:r>
    </w:p>
    <w:p w:rsidR="007F5F04" w:rsidRDefault="007F5F04" w:rsidP="007F5F04">
      <w:pPr>
        <w:pStyle w:val="Heading2"/>
      </w:pPr>
      <w:bookmarkStart w:id="272" w:name="_Toc456876481"/>
      <w:r>
        <w:t>Byte enables</w:t>
      </w:r>
      <w:bookmarkEnd w:id="272"/>
    </w:p>
    <w:p w:rsidR="007F5F04" w:rsidRPr="007F5F04" w:rsidRDefault="007F5F04" w:rsidP="007F5F04">
      <w:pPr>
        <w:pStyle w:val="Heading3"/>
      </w:pPr>
      <w:r>
        <w:t>Read Byte Enables</w:t>
      </w:r>
    </w:p>
    <w:p w:rsidR="007F5F04" w:rsidRDefault="007F5F04" w:rsidP="007F5F04">
      <w:r>
        <w:br/>
        <w:t xml:space="preserve">OCP does not support narrows.  So in order issue partial reads, byte enable must be used.  To maintain AXI compatibility (AXI does not support read byte enables), we require </w:t>
      </w:r>
      <w:proofErr w:type="spellStart"/>
      <w:r>
        <w:t>force_aligned</w:t>
      </w:r>
      <w:proofErr w:type="spellEnd"/>
      <w:r>
        <w:t xml:space="preserve"> to be 1.  </w:t>
      </w:r>
      <w:proofErr w:type="spellStart"/>
      <w:r>
        <w:t>Force_aligned</w:t>
      </w:r>
      <w:proofErr w:type="spellEnd"/>
      <w:r>
        <w:t xml:space="preserve">==1 allows all OCP partial accesses to be mapped to AXI narrows.  </w:t>
      </w:r>
    </w:p>
    <w:p w:rsidR="007F5F04" w:rsidRDefault="007F5F04" w:rsidP="007F5F04">
      <w:r>
        <w:t xml:space="preserve">An OCP master bridge will always convert OCP read byte enable into narrows before forming the command in the request </w:t>
      </w:r>
      <w:proofErr w:type="spellStart"/>
      <w:r>
        <w:t>NoC</w:t>
      </w:r>
      <w:proofErr w:type="spellEnd"/>
      <w:r>
        <w:t xml:space="preserve"> packet.</w:t>
      </w:r>
      <w:r w:rsidR="00E7415B">
        <w:t xml:space="preserve">  </w:t>
      </w:r>
    </w:p>
    <w:p w:rsidR="007F5F04" w:rsidRDefault="007F5F04" w:rsidP="007F5F04">
      <w:r>
        <w:t xml:space="preserve">An OCP slave bridge will always receive request packets with size information (narrow), and convert it to the proper read byte enable. </w:t>
      </w:r>
    </w:p>
    <w:p w:rsidR="007F5F04" w:rsidRDefault="007F5F04" w:rsidP="007F5F04">
      <w:r>
        <w:t xml:space="preserve">(TODO: can we say that </w:t>
      </w:r>
      <w:proofErr w:type="spellStart"/>
      <w:r>
        <w:t>force_aligned</w:t>
      </w:r>
      <w:proofErr w:type="spellEnd"/>
      <w:r>
        <w:t>=1 is required only for read only?  Theoretically we can support arbitrary write enable)</w:t>
      </w:r>
    </w:p>
    <w:p w:rsidR="007F5F04" w:rsidRPr="007F5F04" w:rsidRDefault="007F5F04" w:rsidP="007F5F04">
      <w:pPr>
        <w:pStyle w:val="Heading3"/>
      </w:pPr>
      <w:r>
        <w:t>Write Byte Enables</w:t>
      </w:r>
    </w:p>
    <w:p w:rsidR="007F5F04" w:rsidRDefault="007F5F04" w:rsidP="007F5F04">
      <w:r>
        <w:br/>
        <w:t>OCP write byte enables maps to AXI byte enables pretty well.  Because OCP address is always word aligned, OCP master bridge can safely pass on the byte enable even to AXI slave bridges</w:t>
      </w:r>
      <w:r w:rsidR="006245E7">
        <w:t xml:space="preserve"> as is</w:t>
      </w:r>
      <w:r>
        <w:t>.</w:t>
      </w:r>
      <w:r w:rsidR="00E7415B">
        <w:t xml:space="preserve">  The only exception is when the OCP initiator is big endian.  OCP master bridge will transform t</w:t>
      </w:r>
      <w:r w:rsidR="007C0FA0">
        <w:t xml:space="preserve">he write byte </w:t>
      </w:r>
      <w:r w:rsidR="007C0FA0">
        <w:lastRenderedPageBreak/>
        <w:t>enable as well as data so that we’re compatible with the AXI slaves.</w:t>
      </w:r>
      <w:r w:rsidR="006D4A5B">
        <w:br/>
      </w:r>
    </w:p>
    <w:p w:rsidR="007F5F04" w:rsidRDefault="00386A61" w:rsidP="00760CD0">
      <w:pPr>
        <w:pStyle w:val="Heading2"/>
      </w:pPr>
      <w:bookmarkStart w:id="273" w:name="_Toc456876482"/>
      <w:r>
        <w:t>W</w:t>
      </w:r>
      <w:r w:rsidR="007F5F04">
        <w:t>idth conversion</w:t>
      </w:r>
      <w:bookmarkEnd w:id="273"/>
      <w:r w:rsidR="007F5F04">
        <w:br/>
      </w:r>
    </w:p>
    <w:p w:rsidR="007F5F04" w:rsidRDefault="007F5F04" w:rsidP="007F5F04">
      <w:r>
        <w:t xml:space="preserve">In general, master bridges have fixed width data path.  Master bridges do not have knowledge about the </w:t>
      </w:r>
      <w:r w:rsidR="00C90366">
        <w:t xml:space="preserve">data </w:t>
      </w:r>
      <w:r>
        <w:t xml:space="preserve">width of the slave.  Conceptually, width conversion happens at the slave bridges.  In reality, only the request </w:t>
      </w:r>
      <w:r w:rsidR="004831C9">
        <w:t xml:space="preserve">command </w:t>
      </w:r>
      <w:r>
        <w:t>transformation (size, length) is done at the slave bridges.  The packing and unpacking of data can happen at any of the 3 places:</w:t>
      </w:r>
    </w:p>
    <w:p w:rsidR="007F5F04" w:rsidRDefault="007F5F04" w:rsidP="00B97B06">
      <w:pPr>
        <w:pStyle w:val="ListParagraph"/>
        <w:numPr>
          <w:ilvl w:val="0"/>
          <w:numId w:val="9"/>
        </w:numPr>
      </w:pPr>
      <w:proofErr w:type="spellStart"/>
      <w:r>
        <w:t>Tx</w:t>
      </w:r>
      <w:proofErr w:type="spellEnd"/>
      <w:r>
        <w:t xml:space="preserve"> switch</w:t>
      </w:r>
    </w:p>
    <w:p w:rsidR="007F5F04" w:rsidRDefault="007F5F04" w:rsidP="00B97B06">
      <w:pPr>
        <w:pStyle w:val="ListParagraph"/>
        <w:numPr>
          <w:ilvl w:val="0"/>
          <w:numId w:val="9"/>
        </w:numPr>
      </w:pPr>
      <w:r>
        <w:t>Rx switch</w:t>
      </w:r>
    </w:p>
    <w:p w:rsidR="007F5F04" w:rsidRDefault="007F5F04" w:rsidP="00B97B06">
      <w:pPr>
        <w:pStyle w:val="ListParagraph"/>
        <w:numPr>
          <w:ilvl w:val="0"/>
          <w:numId w:val="9"/>
        </w:numPr>
      </w:pPr>
      <w:r>
        <w:t>Router</w:t>
      </w:r>
    </w:p>
    <w:p w:rsidR="007F5F04" w:rsidRDefault="007F5F04" w:rsidP="00A32709">
      <w:r>
        <w:t>Packing an</w:t>
      </w:r>
      <w:r w:rsidR="00680DAC">
        <w:t>d unpacking logic assume little</w:t>
      </w:r>
      <w:r>
        <w:t xml:space="preserve"> endian, and </w:t>
      </w:r>
      <w:proofErr w:type="spellStart"/>
      <w:r>
        <w:t>NocStudio</w:t>
      </w:r>
      <w:proofErr w:type="spellEnd"/>
      <w:r>
        <w:t xml:space="preserve"> determines the optimal location of the packing/unpacking.</w:t>
      </w:r>
      <w:r w:rsidR="00A16FDE">
        <w:br/>
      </w:r>
    </w:p>
    <w:p w:rsidR="00264D95" w:rsidRDefault="00B36345" w:rsidP="00B36345">
      <w:pPr>
        <w:pStyle w:val="Heading2"/>
        <w:spacing w:after="120"/>
      </w:pPr>
      <w:bookmarkStart w:id="274" w:name="_Toc456876483"/>
      <w:r>
        <w:t>Ordering</w:t>
      </w:r>
      <w:bookmarkEnd w:id="274"/>
    </w:p>
    <w:p w:rsidR="00223A19" w:rsidRDefault="00B36345" w:rsidP="00BF288A">
      <w:r>
        <w:t>AXI has 5 channels (AR/AW/W/R/B)</w:t>
      </w:r>
      <w:r w:rsidR="00C21572">
        <w:t xml:space="preserve"> at the interface</w:t>
      </w:r>
      <w:r>
        <w:t xml:space="preserve">, and OCP has </w:t>
      </w:r>
      <w:r w:rsidR="00C21572">
        <w:t>3</w:t>
      </w:r>
      <w:r>
        <w:t xml:space="preserve"> channels</w:t>
      </w:r>
      <w:r w:rsidR="00C21572">
        <w:t xml:space="preserve"> (</w:t>
      </w:r>
      <w:proofErr w:type="spellStart"/>
      <w:r w:rsidR="00C21572">
        <w:t>cmd</w:t>
      </w:r>
      <w:proofErr w:type="spellEnd"/>
      <w:r w:rsidR="00C21572">
        <w:t>/</w:t>
      </w:r>
      <w:proofErr w:type="spellStart"/>
      <w:r w:rsidR="00C21572">
        <w:t>wdata</w:t>
      </w:r>
      <w:proofErr w:type="spellEnd"/>
      <w:r w:rsidR="00C21572">
        <w:t>/</w:t>
      </w:r>
      <w:proofErr w:type="spellStart"/>
      <w:r w:rsidR="00C21572">
        <w:t>resp</w:t>
      </w:r>
      <w:proofErr w:type="spellEnd"/>
      <w:r w:rsidR="00C21572">
        <w:t>)</w:t>
      </w:r>
      <w:r>
        <w:t xml:space="preserve">.  </w:t>
      </w:r>
      <w:r w:rsidR="00C21572">
        <w:t xml:space="preserve">At the switch interface, the write command and data are merged into a single channel so we have 4 independent channels for AXI and 2 for OCP.  </w:t>
      </w:r>
      <w:r>
        <w:t xml:space="preserve">If a transaction goes from AXI </w:t>
      </w:r>
      <w:r w:rsidR="00C21572">
        <w:t xml:space="preserve">master </w:t>
      </w:r>
      <w:r>
        <w:t>to OCP</w:t>
      </w:r>
      <w:r w:rsidR="00C21572">
        <w:t xml:space="preserve"> slave</w:t>
      </w:r>
      <w:r>
        <w:t xml:space="preserve">, AXI ordering rules will be preserved.  However, if a transaction goes from OCP </w:t>
      </w:r>
      <w:r w:rsidR="00C21572">
        <w:t xml:space="preserve">master </w:t>
      </w:r>
      <w:r>
        <w:t>to AXI</w:t>
      </w:r>
      <w:r w:rsidR="00C21572">
        <w:t xml:space="preserve"> slave</w:t>
      </w:r>
      <w:r>
        <w:t xml:space="preserve">, ordering between read and write </w:t>
      </w:r>
      <w:r w:rsidR="00903206">
        <w:t xml:space="preserve">will be lost.  </w:t>
      </w:r>
      <w:r w:rsidR="00155AA4">
        <w:t xml:space="preserve">The only way to preserve ordering </w:t>
      </w:r>
      <w:r w:rsidR="00C21572">
        <w:t xml:space="preserve">in that case is to only allow one outstanding per tag for that data flow.  </w:t>
      </w:r>
      <w:r w:rsidR="00271297">
        <w:t>(TBD: should this be a property?)</w:t>
      </w:r>
      <w:r w:rsidR="00223A19">
        <w:br/>
      </w:r>
    </w:p>
    <w:p w:rsidR="00921DB0" w:rsidRDefault="00921DB0" w:rsidP="00921DB0">
      <w:pPr>
        <w:pStyle w:val="Heading2"/>
      </w:pPr>
      <w:bookmarkStart w:id="275" w:name="_Toc456876484"/>
      <w:proofErr w:type="spellStart"/>
      <w:r>
        <w:t>MDataInfo</w:t>
      </w:r>
      <w:proofErr w:type="spellEnd"/>
      <w:r>
        <w:t xml:space="preserve"> and WUSER interoperability</w:t>
      </w:r>
      <w:bookmarkEnd w:id="275"/>
    </w:p>
    <w:p w:rsidR="00921DB0" w:rsidRDefault="00921DB0" w:rsidP="00921DB0">
      <w:pPr>
        <w:spacing w:before="120"/>
      </w:pPr>
      <w:r>
        <w:t xml:space="preserve">In OCP, </w:t>
      </w:r>
      <w:proofErr w:type="spellStart"/>
      <w:r>
        <w:t>MDataInfo</w:t>
      </w:r>
      <w:proofErr w:type="spellEnd"/>
      <w:r>
        <w:t xml:space="preserve"> contains both per transaction user bits as well as per byte.  However, AXI’s WUSER only contains per byte information.  In order to interoperate with AXI slave, OCP master bridge will create NOC packets such that the per transaction portion of </w:t>
      </w:r>
      <w:proofErr w:type="spellStart"/>
      <w:r>
        <w:t>MDataInfo</w:t>
      </w:r>
      <w:proofErr w:type="spellEnd"/>
      <w:r>
        <w:t xml:space="preserve"> is appended to the </w:t>
      </w:r>
      <w:proofErr w:type="spellStart"/>
      <w:r>
        <w:t>MReqInfo</w:t>
      </w:r>
      <w:proofErr w:type="spellEnd"/>
      <w:r>
        <w:t xml:space="preserve"> (upper part).  </w:t>
      </w:r>
    </w:p>
    <w:p w:rsidR="00D528F7" w:rsidRDefault="00D528F7" w:rsidP="00D528F7">
      <w:pPr>
        <w:pStyle w:val="Heading2"/>
        <w:rPr>
          <w:ins w:id="276" w:author="ENGR11" w:date="2016-07-21T14:59:00Z"/>
        </w:rPr>
      </w:pPr>
      <w:bookmarkStart w:id="277" w:name="_Toc456876485"/>
      <w:ins w:id="278" w:author="ENGR11" w:date="2016-07-21T14:59:00Z">
        <w:r>
          <w:t>AXI to OCP error response mapping</w:t>
        </w:r>
      </w:ins>
      <w:ins w:id="279" w:author="ENGR11" w:date="2016-07-21T15:00:00Z">
        <w:r>
          <w:br/>
        </w:r>
      </w:ins>
    </w:p>
    <w:tbl>
      <w:tblPr>
        <w:tblStyle w:val="TableGrid"/>
        <w:tblW w:w="0" w:type="auto"/>
        <w:tblInd w:w="1908" w:type="dxa"/>
        <w:tblLook w:val="04A0" w:firstRow="1" w:lastRow="0" w:firstColumn="1" w:lastColumn="0" w:noHBand="0" w:noVBand="1"/>
        <w:tblPrChange w:id="280" w:author="ENGR11" w:date="2016-07-21T15:00:00Z">
          <w:tblPr>
            <w:tblStyle w:val="TableGrid"/>
            <w:tblW w:w="0" w:type="auto"/>
            <w:tblLook w:val="04A0" w:firstRow="1" w:lastRow="0" w:firstColumn="1" w:lastColumn="0" w:noHBand="0" w:noVBand="1"/>
          </w:tblPr>
        </w:tblPrChange>
      </w:tblPr>
      <w:tblGrid>
        <w:gridCol w:w="2880"/>
        <w:gridCol w:w="3240"/>
        <w:tblGridChange w:id="281">
          <w:tblGrid>
            <w:gridCol w:w="4788"/>
            <w:gridCol w:w="4788"/>
          </w:tblGrid>
        </w:tblGridChange>
      </w:tblGrid>
      <w:tr w:rsidR="00D528F7" w:rsidTr="00D528F7">
        <w:trPr>
          <w:cnfStyle w:val="100000000000" w:firstRow="1" w:lastRow="0" w:firstColumn="0" w:lastColumn="0" w:oddVBand="0" w:evenVBand="0" w:oddHBand="0" w:evenHBand="0" w:firstRowFirstColumn="0" w:firstRowLastColumn="0" w:lastRowFirstColumn="0" w:lastRowLastColumn="0"/>
          <w:ins w:id="282" w:author="ENGR11" w:date="2016-07-21T15:00:00Z"/>
        </w:trPr>
        <w:tc>
          <w:tcPr>
            <w:tcW w:w="2880" w:type="dxa"/>
            <w:tcPrChange w:id="283" w:author="ENGR11" w:date="2016-07-21T15:00:00Z">
              <w:tcPr>
                <w:tcW w:w="4788" w:type="dxa"/>
              </w:tcPr>
            </w:tcPrChange>
          </w:tcPr>
          <w:p w:rsidR="00D528F7" w:rsidRPr="00D528F7" w:rsidRDefault="00D528F7" w:rsidP="00D528F7">
            <w:pPr>
              <w:spacing w:before="120"/>
              <w:cnfStyle w:val="100000000000" w:firstRow="1" w:lastRow="0" w:firstColumn="0" w:lastColumn="0" w:oddVBand="0" w:evenVBand="0" w:oddHBand="0" w:evenHBand="0" w:firstRowFirstColumn="0" w:firstRowLastColumn="0" w:lastRowFirstColumn="0" w:lastRowLastColumn="0"/>
              <w:rPr>
                <w:ins w:id="284" w:author="ENGR11" w:date="2016-07-21T15:00:00Z"/>
                <w:b/>
                <w:rPrChange w:id="285" w:author="ENGR11" w:date="2016-07-21T15:00:00Z">
                  <w:rPr>
                    <w:ins w:id="286" w:author="ENGR11" w:date="2016-07-21T15:00:00Z"/>
                  </w:rPr>
                </w:rPrChange>
              </w:rPr>
            </w:pPr>
            <w:ins w:id="287" w:author="ENGR11" w:date="2016-07-21T15:00:00Z">
              <w:r w:rsidRPr="00D528F7">
                <w:rPr>
                  <w:b/>
                  <w:rPrChange w:id="288" w:author="ENGR11" w:date="2016-07-21T15:00:00Z">
                    <w:rPr/>
                  </w:rPrChange>
                </w:rPr>
                <w:t>AXI</w:t>
              </w:r>
            </w:ins>
          </w:p>
        </w:tc>
        <w:tc>
          <w:tcPr>
            <w:tcW w:w="3240" w:type="dxa"/>
            <w:tcPrChange w:id="289" w:author="ENGR11" w:date="2016-07-21T15:00:00Z">
              <w:tcPr>
                <w:tcW w:w="4788" w:type="dxa"/>
              </w:tcPr>
            </w:tcPrChange>
          </w:tcPr>
          <w:p w:rsidR="00D528F7" w:rsidRPr="00D528F7" w:rsidRDefault="00D528F7" w:rsidP="00D528F7">
            <w:pPr>
              <w:spacing w:before="120"/>
              <w:cnfStyle w:val="100000000000" w:firstRow="1" w:lastRow="0" w:firstColumn="0" w:lastColumn="0" w:oddVBand="0" w:evenVBand="0" w:oddHBand="0" w:evenHBand="0" w:firstRowFirstColumn="0" w:firstRowLastColumn="0" w:lastRowFirstColumn="0" w:lastRowLastColumn="0"/>
              <w:rPr>
                <w:ins w:id="290" w:author="ENGR11" w:date="2016-07-21T15:00:00Z"/>
                <w:b/>
                <w:rPrChange w:id="291" w:author="ENGR11" w:date="2016-07-21T15:00:00Z">
                  <w:rPr>
                    <w:ins w:id="292" w:author="ENGR11" w:date="2016-07-21T15:00:00Z"/>
                  </w:rPr>
                </w:rPrChange>
              </w:rPr>
            </w:pPr>
            <w:ins w:id="293" w:author="ENGR11" w:date="2016-07-21T15:00:00Z">
              <w:r w:rsidRPr="00D528F7">
                <w:rPr>
                  <w:b/>
                  <w:rPrChange w:id="294" w:author="ENGR11" w:date="2016-07-21T15:00:00Z">
                    <w:rPr/>
                  </w:rPrChange>
                </w:rPr>
                <w:t>OCP</w:t>
              </w:r>
            </w:ins>
          </w:p>
        </w:tc>
      </w:tr>
      <w:tr w:rsidR="00D528F7" w:rsidTr="00D528F7">
        <w:trPr>
          <w:ins w:id="295" w:author="ENGR11" w:date="2016-07-21T15:00:00Z"/>
        </w:trPr>
        <w:tc>
          <w:tcPr>
            <w:tcW w:w="2880" w:type="dxa"/>
            <w:tcPrChange w:id="296" w:author="ENGR11" w:date="2016-07-21T15:00:00Z">
              <w:tcPr>
                <w:tcW w:w="4788" w:type="dxa"/>
              </w:tcPr>
            </w:tcPrChange>
          </w:tcPr>
          <w:p w:rsidR="00D528F7" w:rsidRDefault="00D528F7" w:rsidP="00D528F7">
            <w:pPr>
              <w:spacing w:before="120"/>
              <w:rPr>
                <w:ins w:id="297" w:author="ENGR11" w:date="2016-07-21T15:00:00Z"/>
              </w:rPr>
            </w:pPr>
            <w:ins w:id="298" w:author="ENGR11" w:date="2016-07-21T15:00:00Z">
              <w:r>
                <w:t>OKAY</w:t>
              </w:r>
            </w:ins>
          </w:p>
        </w:tc>
        <w:tc>
          <w:tcPr>
            <w:tcW w:w="3240" w:type="dxa"/>
            <w:tcPrChange w:id="299" w:author="ENGR11" w:date="2016-07-21T15:00:00Z">
              <w:tcPr>
                <w:tcW w:w="4788" w:type="dxa"/>
              </w:tcPr>
            </w:tcPrChange>
          </w:tcPr>
          <w:p w:rsidR="00D528F7" w:rsidRDefault="00D528F7" w:rsidP="00D528F7">
            <w:pPr>
              <w:spacing w:before="120"/>
              <w:rPr>
                <w:ins w:id="300" w:author="ENGR11" w:date="2016-07-21T15:00:00Z"/>
              </w:rPr>
            </w:pPr>
            <w:ins w:id="301" w:author="ENGR11" w:date="2016-07-21T15:00:00Z">
              <w:r>
                <w:t>DVA</w:t>
              </w:r>
            </w:ins>
          </w:p>
        </w:tc>
      </w:tr>
      <w:tr w:rsidR="00D528F7" w:rsidTr="00D528F7">
        <w:trPr>
          <w:ins w:id="302" w:author="ENGR11" w:date="2016-07-21T15:00:00Z"/>
        </w:trPr>
        <w:tc>
          <w:tcPr>
            <w:tcW w:w="2880" w:type="dxa"/>
            <w:tcPrChange w:id="303" w:author="ENGR11" w:date="2016-07-21T15:00:00Z">
              <w:tcPr>
                <w:tcW w:w="4788" w:type="dxa"/>
              </w:tcPr>
            </w:tcPrChange>
          </w:tcPr>
          <w:p w:rsidR="00D528F7" w:rsidRDefault="00D528F7" w:rsidP="00D528F7">
            <w:pPr>
              <w:spacing w:before="120"/>
              <w:rPr>
                <w:ins w:id="304" w:author="ENGR11" w:date="2016-07-21T15:00:00Z"/>
              </w:rPr>
            </w:pPr>
            <w:ins w:id="305" w:author="ENGR11" w:date="2016-07-21T15:00:00Z">
              <w:r>
                <w:t>EXOKAY</w:t>
              </w:r>
            </w:ins>
          </w:p>
        </w:tc>
        <w:tc>
          <w:tcPr>
            <w:tcW w:w="3240" w:type="dxa"/>
            <w:tcPrChange w:id="306" w:author="ENGR11" w:date="2016-07-21T15:00:00Z">
              <w:tcPr>
                <w:tcW w:w="4788" w:type="dxa"/>
              </w:tcPr>
            </w:tcPrChange>
          </w:tcPr>
          <w:p w:rsidR="00D528F7" w:rsidRDefault="00D528F7" w:rsidP="00D528F7">
            <w:pPr>
              <w:spacing w:before="120"/>
              <w:rPr>
                <w:ins w:id="307" w:author="ENGR11" w:date="2016-07-21T15:00:00Z"/>
              </w:rPr>
            </w:pPr>
            <w:ins w:id="308" w:author="ENGR11" w:date="2016-07-21T15:00:00Z">
              <w:r>
                <w:t>DVA</w:t>
              </w:r>
            </w:ins>
          </w:p>
        </w:tc>
      </w:tr>
      <w:tr w:rsidR="00D528F7" w:rsidTr="00D528F7">
        <w:trPr>
          <w:ins w:id="309" w:author="ENGR11" w:date="2016-07-21T15:00:00Z"/>
        </w:trPr>
        <w:tc>
          <w:tcPr>
            <w:tcW w:w="2880" w:type="dxa"/>
            <w:tcPrChange w:id="310" w:author="ENGR11" w:date="2016-07-21T15:00:00Z">
              <w:tcPr>
                <w:tcW w:w="4788" w:type="dxa"/>
              </w:tcPr>
            </w:tcPrChange>
          </w:tcPr>
          <w:p w:rsidR="00D528F7" w:rsidRDefault="00D528F7" w:rsidP="00D528F7">
            <w:pPr>
              <w:spacing w:before="120"/>
              <w:rPr>
                <w:ins w:id="311" w:author="ENGR11" w:date="2016-07-21T15:00:00Z"/>
              </w:rPr>
            </w:pPr>
            <w:ins w:id="312" w:author="ENGR11" w:date="2016-07-21T15:00:00Z">
              <w:r>
                <w:t>SLVERR</w:t>
              </w:r>
            </w:ins>
          </w:p>
        </w:tc>
        <w:tc>
          <w:tcPr>
            <w:tcW w:w="3240" w:type="dxa"/>
            <w:tcPrChange w:id="313" w:author="ENGR11" w:date="2016-07-21T15:00:00Z">
              <w:tcPr>
                <w:tcW w:w="4788" w:type="dxa"/>
              </w:tcPr>
            </w:tcPrChange>
          </w:tcPr>
          <w:p w:rsidR="00D528F7" w:rsidRDefault="00D528F7" w:rsidP="00D528F7">
            <w:pPr>
              <w:spacing w:before="120"/>
              <w:rPr>
                <w:ins w:id="314" w:author="ENGR11" w:date="2016-07-21T15:00:00Z"/>
              </w:rPr>
            </w:pPr>
            <w:ins w:id="315" w:author="ENGR11" w:date="2016-07-21T15:01:00Z">
              <w:r>
                <w:t>ERR</w:t>
              </w:r>
            </w:ins>
          </w:p>
        </w:tc>
      </w:tr>
      <w:tr w:rsidR="00D528F7" w:rsidTr="00D528F7">
        <w:trPr>
          <w:ins w:id="316" w:author="ENGR11" w:date="2016-07-21T15:00:00Z"/>
        </w:trPr>
        <w:tc>
          <w:tcPr>
            <w:tcW w:w="2880" w:type="dxa"/>
            <w:tcPrChange w:id="317" w:author="ENGR11" w:date="2016-07-21T15:00:00Z">
              <w:tcPr>
                <w:tcW w:w="4788" w:type="dxa"/>
              </w:tcPr>
            </w:tcPrChange>
          </w:tcPr>
          <w:p w:rsidR="00D528F7" w:rsidRDefault="00D528F7" w:rsidP="00D528F7">
            <w:pPr>
              <w:spacing w:before="120"/>
              <w:rPr>
                <w:ins w:id="318" w:author="ENGR11" w:date="2016-07-21T15:00:00Z"/>
              </w:rPr>
            </w:pPr>
            <w:ins w:id="319" w:author="ENGR11" w:date="2016-07-21T15:01:00Z">
              <w:r>
                <w:t>DECERR</w:t>
              </w:r>
            </w:ins>
          </w:p>
        </w:tc>
        <w:tc>
          <w:tcPr>
            <w:tcW w:w="3240" w:type="dxa"/>
            <w:tcPrChange w:id="320" w:author="ENGR11" w:date="2016-07-21T15:00:00Z">
              <w:tcPr>
                <w:tcW w:w="4788" w:type="dxa"/>
              </w:tcPr>
            </w:tcPrChange>
          </w:tcPr>
          <w:p w:rsidR="00D528F7" w:rsidRDefault="00EC2ABD" w:rsidP="00D528F7">
            <w:pPr>
              <w:spacing w:before="120"/>
              <w:rPr>
                <w:ins w:id="321" w:author="ENGR11" w:date="2016-07-21T15:00:00Z"/>
              </w:rPr>
            </w:pPr>
            <w:ins w:id="322" w:author="ENGR11" w:date="2016-10-04T15:55:00Z">
              <w:r>
                <w:t>ERR</w:t>
              </w:r>
            </w:ins>
          </w:p>
        </w:tc>
      </w:tr>
    </w:tbl>
    <w:p w:rsidR="00D528F7" w:rsidRDefault="00EC2ABD" w:rsidP="00D528F7">
      <w:pPr>
        <w:spacing w:before="120"/>
        <w:rPr>
          <w:ins w:id="323" w:author="ENGR11" w:date="2016-07-21T14:59:00Z"/>
        </w:rPr>
      </w:pPr>
      <w:ins w:id="324" w:author="ENGR11" w:date="2016-10-04T16:00:00Z">
        <w:r>
          <w:lastRenderedPageBreak/>
          <w:t xml:space="preserve">Note: FAIL </w:t>
        </w:r>
        <w:proofErr w:type="spellStart"/>
        <w:r>
          <w:t>resonse</w:t>
        </w:r>
        <w:proofErr w:type="spellEnd"/>
        <w:r>
          <w:t xml:space="preserve"> is only allowed for WRC command so we can’t use it for DECERR.</w:t>
        </w:r>
      </w:ins>
    </w:p>
    <w:p w:rsidR="00B36345" w:rsidRDefault="00CA782E" w:rsidP="00B36345">
      <w:pPr>
        <w:pStyle w:val="Heading2"/>
      </w:pPr>
      <w:r>
        <w:t>Reuse Considerations</w:t>
      </w:r>
      <w:bookmarkEnd w:id="277"/>
    </w:p>
    <w:p w:rsidR="00B36345" w:rsidRDefault="00B36345" w:rsidP="00B36345">
      <w:pPr>
        <w:spacing w:before="120"/>
      </w:pPr>
    </w:p>
    <w:p w:rsidR="00264D95" w:rsidRDefault="00264D95" w:rsidP="00B97B06">
      <w:pPr>
        <w:pStyle w:val="ListParagraph"/>
        <w:numPr>
          <w:ilvl w:val="0"/>
          <w:numId w:val="6"/>
        </w:numPr>
      </w:pPr>
      <w:r>
        <w:t xml:space="preserve">AID table </w:t>
      </w:r>
      <w:r w:rsidR="00CA782E">
        <w:t>reuse</w:t>
      </w:r>
    </w:p>
    <w:p w:rsidR="00264D95" w:rsidRDefault="00264D95" w:rsidP="00B97B06">
      <w:pPr>
        <w:pStyle w:val="ListParagraph"/>
        <w:numPr>
          <w:ilvl w:val="0"/>
          <w:numId w:val="6"/>
        </w:numPr>
      </w:pPr>
      <w:r>
        <w:t xml:space="preserve">Reorder buffer </w:t>
      </w:r>
      <w:r w:rsidR="00CA782E">
        <w:t>reuse</w:t>
      </w:r>
    </w:p>
    <w:p w:rsidR="00264D95" w:rsidRDefault="00264D95" w:rsidP="00B97B06">
      <w:pPr>
        <w:pStyle w:val="ListParagraph"/>
        <w:numPr>
          <w:ilvl w:val="0"/>
          <w:numId w:val="6"/>
        </w:numPr>
      </w:pPr>
      <w:r>
        <w:t xml:space="preserve">Address table </w:t>
      </w:r>
      <w:r w:rsidR="00CA782E">
        <w:t>reuse</w:t>
      </w:r>
    </w:p>
    <w:p w:rsidR="00680DAC" w:rsidRDefault="00680DAC" w:rsidP="00B97B06">
      <w:pPr>
        <w:pStyle w:val="ListParagraph"/>
        <w:numPr>
          <w:ilvl w:val="0"/>
          <w:numId w:val="6"/>
        </w:numPr>
      </w:pPr>
      <w:proofErr w:type="spellStart"/>
      <w:r>
        <w:t>ch_valin</w:t>
      </w:r>
      <w:proofErr w:type="spellEnd"/>
      <w:r>
        <w:t xml:space="preserve"> and </w:t>
      </w:r>
      <w:proofErr w:type="spellStart"/>
      <w:r>
        <w:t>ch_valout</w:t>
      </w:r>
      <w:proofErr w:type="spellEnd"/>
      <w:r>
        <w:t xml:space="preserve"> reuse</w:t>
      </w:r>
    </w:p>
    <w:p w:rsidR="00CA782E" w:rsidRDefault="00CA782E" w:rsidP="00B97B06">
      <w:pPr>
        <w:pStyle w:val="ListParagraph"/>
        <w:numPr>
          <w:ilvl w:val="0"/>
          <w:numId w:val="6"/>
        </w:numPr>
      </w:pPr>
      <w:r>
        <w:t xml:space="preserve">AID table, reorder buffer, address tables might need to have multiple look up ports, if applicable.  </w:t>
      </w:r>
      <w:r w:rsidR="00680DAC">
        <w:t>Use reservation for threads.</w:t>
      </w:r>
    </w:p>
    <w:p w:rsidR="00264D95" w:rsidRDefault="00680DAC" w:rsidP="00B97B06">
      <w:pPr>
        <w:pStyle w:val="ListParagraph"/>
        <w:numPr>
          <w:ilvl w:val="0"/>
          <w:numId w:val="6"/>
        </w:numPr>
      </w:pPr>
      <w:proofErr w:type="spellStart"/>
      <w:proofErr w:type="gramStart"/>
      <w:r>
        <w:t>Tx</w:t>
      </w:r>
      <w:proofErr w:type="spellEnd"/>
      <w:proofErr w:type="gramEnd"/>
      <w:r>
        <w:t xml:space="preserve"> switch change needed to switch threads every cycle.  </w:t>
      </w:r>
      <w:r w:rsidR="00264D95">
        <w:t>Upsizing downsizing could be an issue</w:t>
      </w:r>
      <w:r>
        <w:t>.</w:t>
      </w:r>
    </w:p>
    <w:p w:rsidR="00264D95" w:rsidRDefault="00680DAC" w:rsidP="00B97B06">
      <w:pPr>
        <w:pStyle w:val="ListParagraph"/>
        <w:numPr>
          <w:ilvl w:val="0"/>
          <w:numId w:val="6"/>
        </w:numPr>
      </w:pPr>
      <w:r>
        <w:t xml:space="preserve">Allocate bits in flits to transport read byte enable and posted write, in case the destination is OCP slave </w:t>
      </w:r>
    </w:p>
    <w:p w:rsidR="00FE120A" w:rsidRDefault="0063674A" w:rsidP="00B97B06">
      <w:pPr>
        <w:pStyle w:val="ListParagraph"/>
        <w:numPr>
          <w:ilvl w:val="0"/>
          <w:numId w:val="6"/>
        </w:numPr>
      </w:pPr>
      <w:r>
        <w:t xml:space="preserve">Almost full support for </w:t>
      </w:r>
      <w:proofErr w:type="spellStart"/>
      <w:r>
        <w:t>ch</w:t>
      </w:r>
      <w:proofErr w:type="spellEnd"/>
      <w:r>
        <w:t xml:space="preserve"> </w:t>
      </w:r>
      <w:proofErr w:type="spellStart"/>
      <w:r>
        <w:t>valin</w:t>
      </w:r>
      <w:proofErr w:type="spellEnd"/>
      <w:r>
        <w:t>.</w:t>
      </w:r>
    </w:p>
    <w:p w:rsidR="00A2039C" w:rsidRDefault="00A2039C" w:rsidP="00B97B06">
      <w:pPr>
        <w:pStyle w:val="ListParagraph"/>
        <w:numPr>
          <w:ilvl w:val="0"/>
          <w:numId w:val="6"/>
        </w:numPr>
      </w:pPr>
      <w:r>
        <w:t>Selective fencing reuse?</w:t>
      </w:r>
    </w:p>
    <w:p w:rsidR="00264D95" w:rsidRDefault="00264D95" w:rsidP="00264D95">
      <w:pPr>
        <w:pStyle w:val="ListParagraph"/>
      </w:pPr>
    </w:p>
    <w:p w:rsidR="00A32709" w:rsidRDefault="00A32709" w:rsidP="00A32709"/>
    <w:p w:rsidR="007F5F04" w:rsidRDefault="007F5F04" w:rsidP="00E81AC2">
      <w:pPr>
        <w:pStyle w:val="ListParagraph"/>
      </w:pPr>
    </w:p>
    <w:p w:rsidR="007F5F04" w:rsidRPr="007F5F04" w:rsidRDefault="007F5F04" w:rsidP="007F5F04"/>
    <w:p w:rsidR="00222727" w:rsidRDefault="00895A7D" w:rsidP="00222727">
      <w:pPr>
        <w:pStyle w:val="Heading1"/>
      </w:pPr>
      <w:bookmarkStart w:id="325" w:name="_Toc456876486"/>
      <w:r>
        <w:lastRenderedPageBreak/>
        <w:t>Clocking and Reset</w:t>
      </w:r>
      <w:bookmarkEnd w:id="325"/>
    </w:p>
    <w:p w:rsidR="00222727" w:rsidRPr="007B5FE5" w:rsidRDefault="00E70C72" w:rsidP="00222727">
      <w:pPr>
        <w:pStyle w:val="Heading2"/>
      </w:pPr>
      <w:bookmarkStart w:id="326" w:name="_Toc456876487"/>
      <w:r>
        <w:t>Clocking</w:t>
      </w:r>
      <w:bookmarkEnd w:id="326"/>
    </w:p>
    <w:p w:rsidR="00222727" w:rsidRDefault="00222727" w:rsidP="00222727">
      <w:r>
        <w:br/>
      </w:r>
      <w:r w:rsidR="00E70C72">
        <w:t xml:space="preserve">OCP master bridge allows 2 clock domains.  Host clock and </w:t>
      </w:r>
      <w:proofErr w:type="spellStart"/>
      <w:r w:rsidR="00E70C72">
        <w:t>noc</w:t>
      </w:r>
      <w:proofErr w:type="spellEnd"/>
      <w:r w:rsidR="00E70C72">
        <w:t xml:space="preserve"> clock.</w:t>
      </w:r>
      <w:r w:rsidR="00711643">
        <w:t xml:space="preserve">  </w:t>
      </w:r>
    </w:p>
    <w:p w:rsidR="00FB5BDC" w:rsidRDefault="004E6894" w:rsidP="00222727">
      <w:r>
        <w:t>TODO: do we still want to allow clock crossing in RX switch?</w:t>
      </w:r>
    </w:p>
    <w:p w:rsidR="005C21DE" w:rsidRPr="007B5FE5" w:rsidRDefault="005C21DE" w:rsidP="005C21DE">
      <w:pPr>
        <w:pStyle w:val="Heading2"/>
      </w:pPr>
      <w:bookmarkStart w:id="327" w:name="_Toc456876488"/>
      <w:r>
        <w:t>Reset</w:t>
      </w:r>
      <w:bookmarkEnd w:id="327"/>
    </w:p>
    <w:p w:rsidR="005C21DE" w:rsidRDefault="005C21DE" w:rsidP="005C21DE">
      <w:r>
        <w:br/>
        <w:t>TODO</w:t>
      </w:r>
    </w:p>
    <w:p w:rsidR="005C21DE" w:rsidRDefault="005C21DE" w:rsidP="00222727"/>
    <w:p w:rsidR="00895A7D" w:rsidRDefault="00895A7D" w:rsidP="00895A7D">
      <w:pPr>
        <w:pStyle w:val="Heading1"/>
      </w:pPr>
      <w:bookmarkStart w:id="328" w:name="_Toc456876489"/>
      <w:r>
        <w:lastRenderedPageBreak/>
        <w:t>Low Power</w:t>
      </w:r>
      <w:bookmarkEnd w:id="328"/>
    </w:p>
    <w:p w:rsidR="00895A7D" w:rsidRPr="007B5FE5" w:rsidRDefault="005D5DFC" w:rsidP="00895A7D">
      <w:pPr>
        <w:pStyle w:val="Heading2"/>
      </w:pPr>
      <w:bookmarkStart w:id="329" w:name="_Toc456876490"/>
      <w:r>
        <w:t>TODO</w:t>
      </w:r>
      <w:bookmarkEnd w:id="329"/>
    </w:p>
    <w:p w:rsidR="00895A7D" w:rsidRDefault="00895A7D" w:rsidP="00895A7D">
      <w:r>
        <w:br/>
      </w:r>
    </w:p>
    <w:p w:rsidR="00222727" w:rsidRPr="001E1C83" w:rsidRDefault="00222727" w:rsidP="001E1C83"/>
    <w:sectPr w:rsidR="00222727" w:rsidRPr="001E1C83" w:rsidSect="00421216">
      <w:headerReference w:type="default" r:id="rId8"/>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449" w:rsidRDefault="00D93449" w:rsidP="00F9624D">
      <w:pPr>
        <w:spacing w:after="0" w:line="240" w:lineRule="auto"/>
      </w:pPr>
      <w:r>
        <w:separator/>
      </w:r>
    </w:p>
  </w:endnote>
  <w:endnote w:type="continuationSeparator" w:id="0">
    <w:p w:rsidR="00D93449" w:rsidRDefault="00D93449"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449" w:rsidRDefault="00D93449" w:rsidP="00F9624D">
      <w:pPr>
        <w:spacing w:after="0" w:line="240" w:lineRule="auto"/>
      </w:pPr>
      <w:r>
        <w:separator/>
      </w:r>
    </w:p>
  </w:footnote>
  <w:footnote w:type="continuationSeparator" w:id="0">
    <w:p w:rsidR="00D93449" w:rsidRDefault="00D93449" w:rsidP="00F96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F04" w:rsidRDefault="008B5F04">
    <w:pPr>
      <w:pStyle w:val="Header"/>
    </w:pPr>
    <w:r>
      <w:t>OCP Master Bridge</w:t>
    </w:r>
  </w:p>
  <w:p w:rsidR="008B5F04" w:rsidRDefault="008B5F04">
    <w:pPr>
      <w:pStyle w:val="Header"/>
    </w:pPr>
    <w:r>
      <w:ptab w:relativeTo="margin" w:alignment="center" w:leader="none"/>
    </w:r>
    <w:r>
      <w:ptab w:relativeTo="margin" w:alignment="right" w:leader="none"/>
    </w:r>
    <w:r>
      <w:t>Rev 0.</w:t>
    </w:r>
    <w:ins w:id="330" w:author="ENGR11" w:date="2016-07-21T14:58:00Z">
      <w:r>
        <w:t>4</w:t>
      </w:r>
    </w:ins>
    <w:del w:id="331" w:author="ENGR11" w:date="2016-07-21T14:58:00Z">
      <w:r w:rsidDel="00D528F7">
        <w:delText>3</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5C39"/>
    <w:multiLevelType w:val="multilevel"/>
    <w:tmpl w:val="6AEC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7C9A"/>
    <w:multiLevelType w:val="hybridMultilevel"/>
    <w:tmpl w:val="2D54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86D3B"/>
    <w:multiLevelType w:val="multilevel"/>
    <w:tmpl w:val="660A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07466"/>
    <w:multiLevelType w:val="multilevel"/>
    <w:tmpl w:val="8E583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16E42"/>
    <w:multiLevelType w:val="hybridMultilevel"/>
    <w:tmpl w:val="68B6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330D6"/>
    <w:multiLevelType w:val="hybridMultilevel"/>
    <w:tmpl w:val="B47A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24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EE656D3"/>
    <w:multiLevelType w:val="multilevel"/>
    <w:tmpl w:val="4EC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B0494"/>
    <w:multiLevelType w:val="hybridMultilevel"/>
    <w:tmpl w:val="FFD2D542"/>
    <w:lvl w:ilvl="0" w:tplc="E4284F8C">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425F3"/>
    <w:multiLevelType w:val="hybridMultilevel"/>
    <w:tmpl w:val="AE74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909DC"/>
    <w:multiLevelType w:val="multilevel"/>
    <w:tmpl w:val="D7DE1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472D3"/>
    <w:multiLevelType w:val="hybridMultilevel"/>
    <w:tmpl w:val="55C84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87EA0"/>
    <w:multiLevelType w:val="multilevel"/>
    <w:tmpl w:val="2ADE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864A9"/>
    <w:multiLevelType w:val="hybridMultilevel"/>
    <w:tmpl w:val="78746DF4"/>
    <w:lvl w:ilvl="0" w:tplc="B4F24272">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F5D74"/>
    <w:multiLevelType w:val="hybridMultilevel"/>
    <w:tmpl w:val="240AD8DA"/>
    <w:lvl w:ilvl="0" w:tplc="04B049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14471"/>
    <w:multiLevelType w:val="hybridMultilevel"/>
    <w:tmpl w:val="A762C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87DAB"/>
    <w:multiLevelType w:val="multilevel"/>
    <w:tmpl w:val="C2BA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D1F54"/>
    <w:multiLevelType w:val="hybridMultilevel"/>
    <w:tmpl w:val="55C84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27A16"/>
    <w:multiLevelType w:val="multilevel"/>
    <w:tmpl w:val="C85A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503FB"/>
    <w:multiLevelType w:val="hybridMultilevel"/>
    <w:tmpl w:val="DE18BF9E"/>
    <w:lvl w:ilvl="0" w:tplc="AD6204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1151A"/>
    <w:multiLevelType w:val="multilevel"/>
    <w:tmpl w:val="74C8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2764A"/>
    <w:multiLevelType w:val="hybridMultilevel"/>
    <w:tmpl w:val="5D9E12B4"/>
    <w:lvl w:ilvl="0" w:tplc="BE2C281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711D2"/>
    <w:multiLevelType w:val="multilevel"/>
    <w:tmpl w:val="A878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9"/>
  </w:num>
  <w:num w:numId="4">
    <w:abstractNumId w:val="19"/>
  </w:num>
  <w:num w:numId="5">
    <w:abstractNumId w:val="4"/>
  </w:num>
  <w:num w:numId="6">
    <w:abstractNumId w:val="5"/>
  </w:num>
  <w:num w:numId="7">
    <w:abstractNumId w:val="17"/>
  </w:num>
  <w:num w:numId="8">
    <w:abstractNumId w:val="21"/>
  </w:num>
  <w:num w:numId="9">
    <w:abstractNumId w:val="1"/>
  </w:num>
  <w:num w:numId="10">
    <w:abstractNumId w:val="13"/>
  </w:num>
  <w:num w:numId="11">
    <w:abstractNumId w:val="12"/>
  </w:num>
  <w:num w:numId="12">
    <w:abstractNumId w:val="22"/>
  </w:num>
  <w:num w:numId="13">
    <w:abstractNumId w:val="16"/>
  </w:num>
  <w:num w:numId="14">
    <w:abstractNumId w:val="0"/>
  </w:num>
  <w:num w:numId="15">
    <w:abstractNumId w:val="10"/>
  </w:num>
  <w:num w:numId="16">
    <w:abstractNumId w:val="3"/>
  </w:num>
  <w:num w:numId="17">
    <w:abstractNumId w:val="18"/>
  </w:num>
  <w:num w:numId="18">
    <w:abstractNumId w:val="20"/>
  </w:num>
  <w:num w:numId="19">
    <w:abstractNumId w:val="7"/>
  </w:num>
  <w:num w:numId="20">
    <w:abstractNumId w:val="2"/>
  </w:num>
  <w:num w:numId="21">
    <w:abstractNumId w:val="14"/>
  </w:num>
  <w:num w:numId="22">
    <w:abstractNumId w:val="11"/>
  </w:num>
  <w:num w:numId="23">
    <w:abstractNumId w:val="8"/>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GR11">
    <w15:presenceInfo w15:providerId="None" w15:userId="ENGR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FA"/>
    <w:rsid w:val="00001217"/>
    <w:rsid w:val="000027D7"/>
    <w:rsid w:val="00002953"/>
    <w:rsid w:val="00002E55"/>
    <w:rsid w:val="00004151"/>
    <w:rsid w:val="0000603F"/>
    <w:rsid w:val="00006169"/>
    <w:rsid w:val="000069C1"/>
    <w:rsid w:val="00011076"/>
    <w:rsid w:val="00013667"/>
    <w:rsid w:val="0001396F"/>
    <w:rsid w:val="00014539"/>
    <w:rsid w:val="00015441"/>
    <w:rsid w:val="000154A5"/>
    <w:rsid w:val="00015C63"/>
    <w:rsid w:val="0001773D"/>
    <w:rsid w:val="00017DDB"/>
    <w:rsid w:val="000203C8"/>
    <w:rsid w:val="00020A5B"/>
    <w:rsid w:val="000210EA"/>
    <w:rsid w:val="0002235B"/>
    <w:rsid w:val="00022507"/>
    <w:rsid w:val="00022843"/>
    <w:rsid w:val="00024A03"/>
    <w:rsid w:val="00025203"/>
    <w:rsid w:val="0002586D"/>
    <w:rsid w:val="00027034"/>
    <w:rsid w:val="00027068"/>
    <w:rsid w:val="0002743E"/>
    <w:rsid w:val="000305C6"/>
    <w:rsid w:val="0003076A"/>
    <w:rsid w:val="00030B4F"/>
    <w:rsid w:val="0003174B"/>
    <w:rsid w:val="00032F90"/>
    <w:rsid w:val="00033B48"/>
    <w:rsid w:val="00034A38"/>
    <w:rsid w:val="000353E1"/>
    <w:rsid w:val="00035925"/>
    <w:rsid w:val="0003605A"/>
    <w:rsid w:val="0003637F"/>
    <w:rsid w:val="000366D4"/>
    <w:rsid w:val="000368C5"/>
    <w:rsid w:val="00037198"/>
    <w:rsid w:val="000374F4"/>
    <w:rsid w:val="00042938"/>
    <w:rsid w:val="00042D93"/>
    <w:rsid w:val="000433E0"/>
    <w:rsid w:val="00045DB8"/>
    <w:rsid w:val="00046486"/>
    <w:rsid w:val="000468E5"/>
    <w:rsid w:val="000525B8"/>
    <w:rsid w:val="0005296E"/>
    <w:rsid w:val="00052EE4"/>
    <w:rsid w:val="000534C2"/>
    <w:rsid w:val="00053C12"/>
    <w:rsid w:val="000548AB"/>
    <w:rsid w:val="00054AD1"/>
    <w:rsid w:val="00055129"/>
    <w:rsid w:val="00055497"/>
    <w:rsid w:val="00055BA9"/>
    <w:rsid w:val="00055C12"/>
    <w:rsid w:val="000560B9"/>
    <w:rsid w:val="00056599"/>
    <w:rsid w:val="00056E89"/>
    <w:rsid w:val="000605B5"/>
    <w:rsid w:val="00061CCC"/>
    <w:rsid w:val="00063099"/>
    <w:rsid w:val="00063356"/>
    <w:rsid w:val="00063AD2"/>
    <w:rsid w:val="00063C76"/>
    <w:rsid w:val="00064157"/>
    <w:rsid w:val="000645CF"/>
    <w:rsid w:val="00066E30"/>
    <w:rsid w:val="00067A97"/>
    <w:rsid w:val="00067BAF"/>
    <w:rsid w:val="00070164"/>
    <w:rsid w:val="00070248"/>
    <w:rsid w:val="000704D2"/>
    <w:rsid w:val="00070B74"/>
    <w:rsid w:val="000712E2"/>
    <w:rsid w:val="00072130"/>
    <w:rsid w:val="0007287A"/>
    <w:rsid w:val="00072B94"/>
    <w:rsid w:val="000737F3"/>
    <w:rsid w:val="00074ED2"/>
    <w:rsid w:val="000750E5"/>
    <w:rsid w:val="0007564B"/>
    <w:rsid w:val="00075741"/>
    <w:rsid w:val="00075FED"/>
    <w:rsid w:val="000761AD"/>
    <w:rsid w:val="00076848"/>
    <w:rsid w:val="0007789E"/>
    <w:rsid w:val="00077EB0"/>
    <w:rsid w:val="0008051C"/>
    <w:rsid w:val="00081029"/>
    <w:rsid w:val="00082398"/>
    <w:rsid w:val="0008330B"/>
    <w:rsid w:val="000835A2"/>
    <w:rsid w:val="000835E3"/>
    <w:rsid w:val="00085054"/>
    <w:rsid w:val="00085095"/>
    <w:rsid w:val="000856EA"/>
    <w:rsid w:val="000863C3"/>
    <w:rsid w:val="000868EF"/>
    <w:rsid w:val="00086EC7"/>
    <w:rsid w:val="000870A6"/>
    <w:rsid w:val="00087B1B"/>
    <w:rsid w:val="0009059A"/>
    <w:rsid w:val="0009227F"/>
    <w:rsid w:val="000924A2"/>
    <w:rsid w:val="0009284D"/>
    <w:rsid w:val="00093E08"/>
    <w:rsid w:val="00094C98"/>
    <w:rsid w:val="000958E8"/>
    <w:rsid w:val="0009601F"/>
    <w:rsid w:val="0009782A"/>
    <w:rsid w:val="00097D88"/>
    <w:rsid w:val="000A0706"/>
    <w:rsid w:val="000A0FDE"/>
    <w:rsid w:val="000A20EA"/>
    <w:rsid w:val="000A215C"/>
    <w:rsid w:val="000A2802"/>
    <w:rsid w:val="000A306D"/>
    <w:rsid w:val="000A39A0"/>
    <w:rsid w:val="000A4853"/>
    <w:rsid w:val="000A53B0"/>
    <w:rsid w:val="000A5E77"/>
    <w:rsid w:val="000A604F"/>
    <w:rsid w:val="000A7D2A"/>
    <w:rsid w:val="000B0C23"/>
    <w:rsid w:val="000B1305"/>
    <w:rsid w:val="000B1462"/>
    <w:rsid w:val="000B1AAB"/>
    <w:rsid w:val="000B1AD4"/>
    <w:rsid w:val="000B1FCE"/>
    <w:rsid w:val="000B2230"/>
    <w:rsid w:val="000B5718"/>
    <w:rsid w:val="000B5A13"/>
    <w:rsid w:val="000B753E"/>
    <w:rsid w:val="000B7B85"/>
    <w:rsid w:val="000C04ED"/>
    <w:rsid w:val="000C0DAB"/>
    <w:rsid w:val="000C10A4"/>
    <w:rsid w:val="000C18F3"/>
    <w:rsid w:val="000C1E24"/>
    <w:rsid w:val="000C2B3D"/>
    <w:rsid w:val="000C322C"/>
    <w:rsid w:val="000C5449"/>
    <w:rsid w:val="000C58A8"/>
    <w:rsid w:val="000C6159"/>
    <w:rsid w:val="000C7296"/>
    <w:rsid w:val="000C72AB"/>
    <w:rsid w:val="000D13B7"/>
    <w:rsid w:val="000D1508"/>
    <w:rsid w:val="000D1B52"/>
    <w:rsid w:val="000D29DD"/>
    <w:rsid w:val="000D3AA9"/>
    <w:rsid w:val="000D4B9F"/>
    <w:rsid w:val="000D56D5"/>
    <w:rsid w:val="000D5A3F"/>
    <w:rsid w:val="000D614A"/>
    <w:rsid w:val="000D7347"/>
    <w:rsid w:val="000D766E"/>
    <w:rsid w:val="000D7C2E"/>
    <w:rsid w:val="000E2CC5"/>
    <w:rsid w:val="000E39D8"/>
    <w:rsid w:val="000E41E9"/>
    <w:rsid w:val="000E4A9E"/>
    <w:rsid w:val="000E748F"/>
    <w:rsid w:val="000E7629"/>
    <w:rsid w:val="000F0A05"/>
    <w:rsid w:val="000F17F1"/>
    <w:rsid w:val="000F2D80"/>
    <w:rsid w:val="000F2FFD"/>
    <w:rsid w:val="000F3CA8"/>
    <w:rsid w:val="000F4276"/>
    <w:rsid w:val="000F5DA2"/>
    <w:rsid w:val="000F5FF2"/>
    <w:rsid w:val="000F613B"/>
    <w:rsid w:val="000F692D"/>
    <w:rsid w:val="000F6D51"/>
    <w:rsid w:val="000F6DA1"/>
    <w:rsid w:val="000F6EEC"/>
    <w:rsid w:val="000F743F"/>
    <w:rsid w:val="00100A33"/>
    <w:rsid w:val="00100B64"/>
    <w:rsid w:val="001012BA"/>
    <w:rsid w:val="00102B5F"/>
    <w:rsid w:val="00103665"/>
    <w:rsid w:val="00104EA3"/>
    <w:rsid w:val="001050A7"/>
    <w:rsid w:val="001051C2"/>
    <w:rsid w:val="00107A63"/>
    <w:rsid w:val="00107BA2"/>
    <w:rsid w:val="00107C17"/>
    <w:rsid w:val="00107FCC"/>
    <w:rsid w:val="00110289"/>
    <w:rsid w:val="00112052"/>
    <w:rsid w:val="0011209A"/>
    <w:rsid w:val="001121FF"/>
    <w:rsid w:val="00112869"/>
    <w:rsid w:val="00112A14"/>
    <w:rsid w:val="00113400"/>
    <w:rsid w:val="00113589"/>
    <w:rsid w:val="00113D6A"/>
    <w:rsid w:val="001143DE"/>
    <w:rsid w:val="00114E01"/>
    <w:rsid w:val="001158E8"/>
    <w:rsid w:val="00116EB6"/>
    <w:rsid w:val="00117BC9"/>
    <w:rsid w:val="001200FC"/>
    <w:rsid w:val="00122383"/>
    <w:rsid w:val="001246B2"/>
    <w:rsid w:val="00125BE1"/>
    <w:rsid w:val="00125DAB"/>
    <w:rsid w:val="00126E7C"/>
    <w:rsid w:val="00127A05"/>
    <w:rsid w:val="001304EC"/>
    <w:rsid w:val="00132242"/>
    <w:rsid w:val="001331C7"/>
    <w:rsid w:val="00133A69"/>
    <w:rsid w:val="00133A95"/>
    <w:rsid w:val="001351C9"/>
    <w:rsid w:val="0013561D"/>
    <w:rsid w:val="001356B9"/>
    <w:rsid w:val="001366AC"/>
    <w:rsid w:val="00136860"/>
    <w:rsid w:val="00136C9A"/>
    <w:rsid w:val="001374E4"/>
    <w:rsid w:val="00140C61"/>
    <w:rsid w:val="001414C1"/>
    <w:rsid w:val="00143EE2"/>
    <w:rsid w:val="00146329"/>
    <w:rsid w:val="00147456"/>
    <w:rsid w:val="00151BB1"/>
    <w:rsid w:val="00152AA0"/>
    <w:rsid w:val="001536EE"/>
    <w:rsid w:val="0015380C"/>
    <w:rsid w:val="0015455E"/>
    <w:rsid w:val="00154BCF"/>
    <w:rsid w:val="00154F8B"/>
    <w:rsid w:val="00155366"/>
    <w:rsid w:val="00155716"/>
    <w:rsid w:val="00155864"/>
    <w:rsid w:val="00155999"/>
    <w:rsid w:val="00155AA4"/>
    <w:rsid w:val="00155AE9"/>
    <w:rsid w:val="00155BE5"/>
    <w:rsid w:val="00156FE5"/>
    <w:rsid w:val="00157F9A"/>
    <w:rsid w:val="00160605"/>
    <w:rsid w:val="00161926"/>
    <w:rsid w:val="00161D87"/>
    <w:rsid w:val="00161F0C"/>
    <w:rsid w:val="001623A1"/>
    <w:rsid w:val="001627E1"/>
    <w:rsid w:val="00163C98"/>
    <w:rsid w:val="001652AF"/>
    <w:rsid w:val="00166A46"/>
    <w:rsid w:val="00166AF7"/>
    <w:rsid w:val="00170139"/>
    <w:rsid w:val="00170C7E"/>
    <w:rsid w:val="00170F19"/>
    <w:rsid w:val="00171AB5"/>
    <w:rsid w:val="00172C9C"/>
    <w:rsid w:val="001736AA"/>
    <w:rsid w:val="00173CC5"/>
    <w:rsid w:val="00173FEA"/>
    <w:rsid w:val="00175DA7"/>
    <w:rsid w:val="00175F8E"/>
    <w:rsid w:val="00176590"/>
    <w:rsid w:val="0017677B"/>
    <w:rsid w:val="00176B06"/>
    <w:rsid w:val="00176B97"/>
    <w:rsid w:val="0017719B"/>
    <w:rsid w:val="0018095E"/>
    <w:rsid w:val="0018119E"/>
    <w:rsid w:val="00181468"/>
    <w:rsid w:val="0018147C"/>
    <w:rsid w:val="00182A20"/>
    <w:rsid w:val="00183BDA"/>
    <w:rsid w:val="00184187"/>
    <w:rsid w:val="00184A17"/>
    <w:rsid w:val="00185FFC"/>
    <w:rsid w:val="001866E2"/>
    <w:rsid w:val="00187A7D"/>
    <w:rsid w:val="001901EE"/>
    <w:rsid w:val="001905DE"/>
    <w:rsid w:val="00190BD6"/>
    <w:rsid w:val="00191554"/>
    <w:rsid w:val="00192A71"/>
    <w:rsid w:val="00193023"/>
    <w:rsid w:val="00193041"/>
    <w:rsid w:val="00193C24"/>
    <w:rsid w:val="001957C8"/>
    <w:rsid w:val="00195943"/>
    <w:rsid w:val="00195A1A"/>
    <w:rsid w:val="00196ADA"/>
    <w:rsid w:val="00197479"/>
    <w:rsid w:val="00197B1C"/>
    <w:rsid w:val="001A0F64"/>
    <w:rsid w:val="001A11EB"/>
    <w:rsid w:val="001A17BE"/>
    <w:rsid w:val="001A2593"/>
    <w:rsid w:val="001A33A1"/>
    <w:rsid w:val="001A3861"/>
    <w:rsid w:val="001A3FD5"/>
    <w:rsid w:val="001A42C3"/>
    <w:rsid w:val="001A4A85"/>
    <w:rsid w:val="001A4D38"/>
    <w:rsid w:val="001A5E8C"/>
    <w:rsid w:val="001A6D99"/>
    <w:rsid w:val="001A6E57"/>
    <w:rsid w:val="001A6E8A"/>
    <w:rsid w:val="001A7184"/>
    <w:rsid w:val="001A7E83"/>
    <w:rsid w:val="001B158C"/>
    <w:rsid w:val="001B15E2"/>
    <w:rsid w:val="001B205A"/>
    <w:rsid w:val="001B23B3"/>
    <w:rsid w:val="001B2609"/>
    <w:rsid w:val="001B2AEB"/>
    <w:rsid w:val="001B3A3D"/>
    <w:rsid w:val="001B461B"/>
    <w:rsid w:val="001B5483"/>
    <w:rsid w:val="001B596C"/>
    <w:rsid w:val="001B60D8"/>
    <w:rsid w:val="001B6AFE"/>
    <w:rsid w:val="001B6FE8"/>
    <w:rsid w:val="001B7157"/>
    <w:rsid w:val="001B7248"/>
    <w:rsid w:val="001B75FB"/>
    <w:rsid w:val="001C00A9"/>
    <w:rsid w:val="001C0F00"/>
    <w:rsid w:val="001C44C6"/>
    <w:rsid w:val="001C4837"/>
    <w:rsid w:val="001C5684"/>
    <w:rsid w:val="001C59E1"/>
    <w:rsid w:val="001C5ECB"/>
    <w:rsid w:val="001C5FE7"/>
    <w:rsid w:val="001C730D"/>
    <w:rsid w:val="001C761E"/>
    <w:rsid w:val="001C7893"/>
    <w:rsid w:val="001D0111"/>
    <w:rsid w:val="001D0214"/>
    <w:rsid w:val="001D05F0"/>
    <w:rsid w:val="001D292C"/>
    <w:rsid w:val="001D2C1F"/>
    <w:rsid w:val="001D31E0"/>
    <w:rsid w:val="001D6EB2"/>
    <w:rsid w:val="001D702E"/>
    <w:rsid w:val="001D70CF"/>
    <w:rsid w:val="001D7AD4"/>
    <w:rsid w:val="001E0A6D"/>
    <w:rsid w:val="001E0C22"/>
    <w:rsid w:val="001E14F2"/>
    <w:rsid w:val="001E1784"/>
    <w:rsid w:val="001E1C83"/>
    <w:rsid w:val="001E2940"/>
    <w:rsid w:val="001E31B8"/>
    <w:rsid w:val="001E494C"/>
    <w:rsid w:val="001E5794"/>
    <w:rsid w:val="001E5D8C"/>
    <w:rsid w:val="001E6B36"/>
    <w:rsid w:val="001E7500"/>
    <w:rsid w:val="001F0EFE"/>
    <w:rsid w:val="001F1904"/>
    <w:rsid w:val="001F1CB6"/>
    <w:rsid w:val="001F23BF"/>
    <w:rsid w:val="001F31C1"/>
    <w:rsid w:val="001F3257"/>
    <w:rsid w:val="001F54F1"/>
    <w:rsid w:val="001F578E"/>
    <w:rsid w:val="001F6014"/>
    <w:rsid w:val="001F62A3"/>
    <w:rsid w:val="001F7398"/>
    <w:rsid w:val="002004B8"/>
    <w:rsid w:val="00205B2D"/>
    <w:rsid w:val="00205FFC"/>
    <w:rsid w:val="0020687D"/>
    <w:rsid w:val="00207080"/>
    <w:rsid w:val="00207F56"/>
    <w:rsid w:val="0021191C"/>
    <w:rsid w:val="00211F49"/>
    <w:rsid w:val="00212B30"/>
    <w:rsid w:val="00212CA1"/>
    <w:rsid w:val="00214507"/>
    <w:rsid w:val="00215022"/>
    <w:rsid w:val="002161C7"/>
    <w:rsid w:val="002167BD"/>
    <w:rsid w:val="0021732D"/>
    <w:rsid w:val="00220449"/>
    <w:rsid w:val="002212F0"/>
    <w:rsid w:val="002217FA"/>
    <w:rsid w:val="002224AF"/>
    <w:rsid w:val="002225EE"/>
    <w:rsid w:val="00222727"/>
    <w:rsid w:val="00222B2F"/>
    <w:rsid w:val="00223A19"/>
    <w:rsid w:val="00223F4E"/>
    <w:rsid w:val="00224038"/>
    <w:rsid w:val="00224C17"/>
    <w:rsid w:val="00225B37"/>
    <w:rsid w:val="00225E8D"/>
    <w:rsid w:val="002261E4"/>
    <w:rsid w:val="0022728A"/>
    <w:rsid w:val="00230576"/>
    <w:rsid w:val="00230D5B"/>
    <w:rsid w:val="002323D0"/>
    <w:rsid w:val="00234673"/>
    <w:rsid w:val="00234C91"/>
    <w:rsid w:val="002350A2"/>
    <w:rsid w:val="002352E5"/>
    <w:rsid w:val="002355D5"/>
    <w:rsid w:val="002370C6"/>
    <w:rsid w:val="00237F43"/>
    <w:rsid w:val="00237F5D"/>
    <w:rsid w:val="00240F94"/>
    <w:rsid w:val="00241311"/>
    <w:rsid w:val="002434A2"/>
    <w:rsid w:val="00244050"/>
    <w:rsid w:val="002448FF"/>
    <w:rsid w:val="00244967"/>
    <w:rsid w:val="00244F61"/>
    <w:rsid w:val="00245CED"/>
    <w:rsid w:val="00245D7C"/>
    <w:rsid w:val="00246605"/>
    <w:rsid w:val="002503C2"/>
    <w:rsid w:val="002508CB"/>
    <w:rsid w:val="00251454"/>
    <w:rsid w:val="00252E6C"/>
    <w:rsid w:val="00253375"/>
    <w:rsid w:val="0025513A"/>
    <w:rsid w:val="0025616F"/>
    <w:rsid w:val="00256303"/>
    <w:rsid w:val="0025656F"/>
    <w:rsid w:val="00257A77"/>
    <w:rsid w:val="00257DBE"/>
    <w:rsid w:val="00257E4D"/>
    <w:rsid w:val="0026083F"/>
    <w:rsid w:val="002609AA"/>
    <w:rsid w:val="00261746"/>
    <w:rsid w:val="00261FF9"/>
    <w:rsid w:val="00262173"/>
    <w:rsid w:val="00263F06"/>
    <w:rsid w:val="002642C9"/>
    <w:rsid w:val="002647CD"/>
    <w:rsid w:val="002648E2"/>
    <w:rsid w:val="00264D95"/>
    <w:rsid w:val="00265D91"/>
    <w:rsid w:val="00265E88"/>
    <w:rsid w:val="002660C8"/>
    <w:rsid w:val="002671C2"/>
    <w:rsid w:val="00267DFD"/>
    <w:rsid w:val="002700E0"/>
    <w:rsid w:val="00270EC3"/>
    <w:rsid w:val="0027124D"/>
    <w:rsid w:val="00271297"/>
    <w:rsid w:val="0027137C"/>
    <w:rsid w:val="00271AC6"/>
    <w:rsid w:val="002722C3"/>
    <w:rsid w:val="002727E4"/>
    <w:rsid w:val="00272BFB"/>
    <w:rsid w:val="00273D91"/>
    <w:rsid w:val="00273EDC"/>
    <w:rsid w:val="00273F38"/>
    <w:rsid w:val="0027469C"/>
    <w:rsid w:val="00275610"/>
    <w:rsid w:val="002757DD"/>
    <w:rsid w:val="00277043"/>
    <w:rsid w:val="002773E9"/>
    <w:rsid w:val="00280639"/>
    <w:rsid w:val="002807CE"/>
    <w:rsid w:val="002818E4"/>
    <w:rsid w:val="00281CE7"/>
    <w:rsid w:val="002831D4"/>
    <w:rsid w:val="00283785"/>
    <w:rsid w:val="00284143"/>
    <w:rsid w:val="00285577"/>
    <w:rsid w:val="002857C8"/>
    <w:rsid w:val="00286B50"/>
    <w:rsid w:val="0029073C"/>
    <w:rsid w:val="00290914"/>
    <w:rsid w:val="0029300A"/>
    <w:rsid w:val="002942C8"/>
    <w:rsid w:val="002944BC"/>
    <w:rsid w:val="00295B89"/>
    <w:rsid w:val="00296B58"/>
    <w:rsid w:val="002975EC"/>
    <w:rsid w:val="002A0AFB"/>
    <w:rsid w:val="002A0FB3"/>
    <w:rsid w:val="002A1250"/>
    <w:rsid w:val="002A1628"/>
    <w:rsid w:val="002A2876"/>
    <w:rsid w:val="002A34C5"/>
    <w:rsid w:val="002A44CB"/>
    <w:rsid w:val="002A4C42"/>
    <w:rsid w:val="002A58C0"/>
    <w:rsid w:val="002A5E8B"/>
    <w:rsid w:val="002A6CB4"/>
    <w:rsid w:val="002B0203"/>
    <w:rsid w:val="002B0D30"/>
    <w:rsid w:val="002B0F27"/>
    <w:rsid w:val="002B138A"/>
    <w:rsid w:val="002B1682"/>
    <w:rsid w:val="002B2EA5"/>
    <w:rsid w:val="002B3CD6"/>
    <w:rsid w:val="002B3DEE"/>
    <w:rsid w:val="002B3E01"/>
    <w:rsid w:val="002B4BF4"/>
    <w:rsid w:val="002B51CC"/>
    <w:rsid w:val="002B51FB"/>
    <w:rsid w:val="002B6003"/>
    <w:rsid w:val="002B654F"/>
    <w:rsid w:val="002B6A60"/>
    <w:rsid w:val="002B7846"/>
    <w:rsid w:val="002B7B28"/>
    <w:rsid w:val="002C00B1"/>
    <w:rsid w:val="002C0357"/>
    <w:rsid w:val="002C06A5"/>
    <w:rsid w:val="002C093B"/>
    <w:rsid w:val="002C0FE4"/>
    <w:rsid w:val="002C189F"/>
    <w:rsid w:val="002C1CCF"/>
    <w:rsid w:val="002C2902"/>
    <w:rsid w:val="002C3BD2"/>
    <w:rsid w:val="002C40AF"/>
    <w:rsid w:val="002C471A"/>
    <w:rsid w:val="002C50F2"/>
    <w:rsid w:val="002C517D"/>
    <w:rsid w:val="002C56F9"/>
    <w:rsid w:val="002C645A"/>
    <w:rsid w:val="002C75CF"/>
    <w:rsid w:val="002C7E4E"/>
    <w:rsid w:val="002D00AF"/>
    <w:rsid w:val="002D01EB"/>
    <w:rsid w:val="002D0631"/>
    <w:rsid w:val="002D1C3A"/>
    <w:rsid w:val="002D28DD"/>
    <w:rsid w:val="002D33E8"/>
    <w:rsid w:val="002D3A8B"/>
    <w:rsid w:val="002D406D"/>
    <w:rsid w:val="002D42D9"/>
    <w:rsid w:val="002D5D0B"/>
    <w:rsid w:val="002D72BB"/>
    <w:rsid w:val="002D73D7"/>
    <w:rsid w:val="002E026B"/>
    <w:rsid w:val="002E0858"/>
    <w:rsid w:val="002E20B1"/>
    <w:rsid w:val="002E23E5"/>
    <w:rsid w:val="002E32F4"/>
    <w:rsid w:val="002E5342"/>
    <w:rsid w:val="002E54F3"/>
    <w:rsid w:val="002E569F"/>
    <w:rsid w:val="002E581A"/>
    <w:rsid w:val="002E5BB9"/>
    <w:rsid w:val="002E7905"/>
    <w:rsid w:val="002E7EA9"/>
    <w:rsid w:val="002F05A0"/>
    <w:rsid w:val="002F0951"/>
    <w:rsid w:val="002F2098"/>
    <w:rsid w:val="002F30AD"/>
    <w:rsid w:val="002F34F4"/>
    <w:rsid w:val="002F3E54"/>
    <w:rsid w:val="002F408F"/>
    <w:rsid w:val="002F45BE"/>
    <w:rsid w:val="002F4650"/>
    <w:rsid w:val="002F4BAF"/>
    <w:rsid w:val="002F572D"/>
    <w:rsid w:val="00300232"/>
    <w:rsid w:val="003002AC"/>
    <w:rsid w:val="003007A3"/>
    <w:rsid w:val="00300BDC"/>
    <w:rsid w:val="00300C5E"/>
    <w:rsid w:val="00301125"/>
    <w:rsid w:val="00301622"/>
    <w:rsid w:val="00303666"/>
    <w:rsid w:val="00304862"/>
    <w:rsid w:val="003048F2"/>
    <w:rsid w:val="003048F7"/>
    <w:rsid w:val="00307364"/>
    <w:rsid w:val="00307547"/>
    <w:rsid w:val="00307B1D"/>
    <w:rsid w:val="00310395"/>
    <w:rsid w:val="003105F3"/>
    <w:rsid w:val="00312750"/>
    <w:rsid w:val="00313298"/>
    <w:rsid w:val="0031329F"/>
    <w:rsid w:val="003132EF"/>
    <w:rsid w:val="003136C9"/>
    <w:rsid w:val="003144B2"/>
    <w:rsid w:val="003146DF"/>
    <w:rsid w:val="00314CE4"/>
    <w:rsid w:val="00314D0E"/>
    <w:rsid w:val="00315664"/>
    <w:rsid w:val="0032126A"/>
    <w:rsid w:val="00321DE4"/>
    <w:rsid w:val="003223FA"/>
    <w:rsid w:val="00322D9B"/>
    <w:rsid w:val="00323BB1"/>
    <w:rsid w:val="00324C3A"/>
    <w:rsid w:val="003255CA"/>
    <w:rsid w:val="00325E3D"/>
    <w:rsid w:val="00326367"/>
    <w:rsid w:val="00326B37"/>
    <w:rsid w:val="00326E22"/>
    <w:rsid w:val="00330828"/>
    <w:rsid w:val="00330917"/>
    <w:rsid w:val="003316FF"/>
    <w:rsid w:val="0033450F"/>
    <w:rsid w:val="003362EE"/>
    <w:rsid w:val="003364F0"/>
    <w:rsid w:val="003373DA"/>
    <w:rsid w:val="003376E1"/>
    <w:rsid w:val="00337E6F"/>
    <w:rsid w:val="00337F31"/>
    <w:rsid w:val="00340AB0"/>
    <w:rsid w:val="00341553"/>
    <w:rsid w:val="00341B57"/>
    <w:rsid w:val="00342C1A"/>
    <w:rsid w:val="003435F7"/>
    <w:rsid w:val="00344378"/>
    <w:rsid w:val="003448FC"/>
    <w:rsid w:val="00344AED"/>
    <w:rsid w:val="0034527D"/>
    <w:rsid w:val="00345AAE"/>
    <w:rsid w:val="00345BE9"/>
    <w:rsid w:val="003478FB"/>
    <w:rsid w:val="00350548"/>
    <w:rsid w:val="00350BDB"/>
    <w:rsid w:val="00350F33"/>
    <w:rsid w:val="003511DC"/>
    <w:rsid w:val="003511EC"/>
    <w:rsid w:val="003514B4"/>
    <w:rsid w:val="003524E7"/>
    <w:rsid w:val="00352877"/>
    <w:rsid w:val="003551C4"/>
    <w:rsid w:val="003552BA"/>
    <w:rsid w:val="0035591E"/>
    <w:rsid w:val="00355C0F"/>
    <w:rsid w:val="00356E28"/>
    <w:rsid w:val="00361E20"/>
    <w:rsid w:val="00363CDD"/>
    <w:rsid w:val="00363F94"/>
    <w:rsid w:val="00364076"/>
    <w:rsid w:val="0036504B"/>
    <w:rsid w:val="0036551B"/>
    <w:rsid w:val="00366D1C"/>
    <w:rsid w:val="003670F6"/>
    <w:rsid w:val="003672F2"/>
    <w:rsid w:val="00367D11"/>
    <w:rsid w:val="00370327"/>
    <w:rsid w:val="00370CC3"/>
    <w:rsid w:val="0037240A"/>
    <w:rsid w:val="00372C67"/>
    <w:rsid w:val="00373D26"/>
    <w:rsid w:val="00373D8E"/>
    <w:rsid w:val="003748E8"/>
    <w:rsid w:val="003758BF"/>
    <w:rsid w:val="00376A82"/>
    <w:rsid w:val="00376D2B"/>
    <w:rsid w:val="00377645"/>
    <w:rsid w:val="00380C63"/>
    <w:rsid w:val="0038160B"/>
    <w:rsid w:val="00381CCD"/>
    <w:rsid w:val="00381E41"/>
    <w:rsid w:val="00382C3F"/>
    <w:rsid w:val="0038593B"/>
    <w:rsid w:val="00385B85"/>
    <w:rsid w:val="0038696B"/>
    <w:rsid w:val="00386A61"/>
    <w:rsid w:val="00386D8D"/>
    <w:rsid w:val="00386E03"/>
    <w:rsid w:val="0038761B"/>
    <w:rsid w:val="00387E48"/>
    <w:rsid w:val="00387FB8"/>
    <w:rsid w:val="00390AE4"/>
    <w:rsid w:val="003915CE"/>
    <w:rsid w:val="00391C8E"/>
    <w:rsid w:val="00391E56"/>
    <w:rsid w:val="003936D8"/>
    <w:rsid w:val="00394651"/>
    <w:rsid w:val="00394A66"/>
    <w:rsid w:val="00395E0D"/>
    <w:rsid w:val="0039616E"/>
    <w:rsid w:val="00397AAA"/>
    <w:rsid w:val="003A0478"/>
    <w:rsid w:val="003A0804"/>
    <w:rsid w:val="003A0952"/>
    <w:rsid w:val="003A0C0B"/>
    <w:rsid w:val="003A1338"/>
    <w:rsid w:val="003A1DFD"/>
    <w:rsid w:val="003A200D"/>
    <w:rsid w:val="003A20E1"/>
    <w:rsid w:val="003A27B7"/>
    <w:rsid w:val="003A2B4A"/>
    <w:rsid w:val="003A2D34"/>
    <w:rsid w:val="003A4031"/>
    <w:rsid w:val="003A4F11"/>
    <w:rsid w:val="003A5424"/>
    <w:rsid w:val="003A6165"/>
    <w:rsid w:val="003A69D3"/>
    <w:rsid w:val="003A6E97"/>
    <w:rsid w:val="003A7343"/>
    <w:rsid w:val="003A78AA"/>
    <w:rsid w:val="003B035A"/>
    <w:rsid w:val="003B0FB8"/>
    <w:rsid w:val="003B1CE5"/>
    <w:rsid w:val="003B2392"/>
    <w:rsid w:val="003B4A4D"/>
    <w:rsid w:val="003B4B85"/>
    <w:rsid w:val="003B63E8"/>
    <w:rsid w:val="003B6A9C"/>
    <w:rsid w:val="003B6FF9"/>
    <w:rsid w:val="003B724D"/>
    <w:rsid w:val="003B78B4"/>
    <w:rsid w:val="003B7BEA"/>
    <w:rsid w:val="003C065B"/>
    <w:rsid w:val="003C09F7"/>
    <w:rsid w:val="003C0B8E"/>
    <w:rsid w:val="003C0FBF"/>
    <w:rsid w:val="003C1A6D"/>
    <w:rsid w:val="003C221A"/>
    <w:rsid w:val="003C252C"/>
    <w:rsid w:val="003C3242"/>
    <w:rsid w:val="003C361A"/>
    <w:rsid w:val="003C4106"/>
    <w:rsid w:val="003C417E"/>
    <w:rsid w:val="003C420D"/>
    <w:rsid w:val="003C49B9"/>
    <w:rsid w:val="003C567F"/>
    <w:rsid w:val="003C5703"/>
    <w:rsid w:val="003C6563"/>
    <w:rsid w:val="003C68FF"/>
    <w:rsid w:val="003C7B0E"/>
    <w:rsid w:val="003D027B"/>
    <w:rsid w:val="003D0B32"/>
    <w:rsid w:val="003D320D"/>
    <w:rsid w:val="003D3651"/>
    <w:rsid w:val="003D3860"/>
    <w:rsid w:val="003D3BD9"/>
    <w:rsid w:val="003D3BF2"/>
    <w:rsid w:val="003D4C2F"/>
    <w:rsid w:val="003D54B5"/>
    <w:rsid w:val="003D5567"/>
    <w:rsid w:val="003E25CC"/>
    <w:rsid w:val="003E2A9F"/>
    <w:rsid w:val="003E30EC"/>
    <w:rsid w:val="003E3D6B"/>
    <w:rsid w:val="003E4146"/>
    <w:rsid w:val="003E4399"/>
    <w:rsid w:val="003E4A90"/>
    <w:rsid w:val="003E501E"/>
    <w:rsid w:val="003E5D37"/>
    <w:rsid w:val="003E6327"/>
    <w:rsid w:val="003E68CF"/>
    <w:rsid w:val="003E6C35"/>
    <w:rsid w:val="003E7242"/>
    <w:rsid w:val="003F1437"/>
    <w:rsid w:val="003F1802"/>
    <w:rsid w:val="003F29C4"/>
    <w:rsid w:val="003F3D8C"/>
    <w:rsid w:val="003F4809"/>
    <w:rsid w:val="003F5621"/>
    <w:rsid w:val="003F6E1E"/>
    <w:rsid w:val="003F70EC"/>
    <w:rsid w:val="003F7891"/>
    <w:rsid w:val="00400AA9"/>
    <w:rsid w:val="004015B2"/>
    <w:rsid w:val="004020E7"/>
    <w:rsid w:val="0040251F"/>
    <w:rsid w:val="004026C8"/>
    <w:rsid w:val="00402A91"/>
    <w:rsid w:val="00403538"/>
    <w:rsid w:val="004037B2"/>
    <w:rsid w:val="00405133"/>
    <w:rsid w:val="00406C4B"/>
    <w:rsid w:val="004076D2"/>
    <w:rsid w:val="00407A74"/>
    <w:rsid w:val="00407B32"/>
    <w:rsid w:val="00407B98"/>
    <w:rsid w:val="00410A68"/>
    <w:rsid w:val="00410CE3"/>
    <w:rsid w:val="00411A8A"/>
    <w:rsid w:val="00411C60"/>
    <w:rsid w:val="00412469"/>
    <w:rsid w:val="00412865"/>
    <w:rsid w:val="00412A4E"/>
    <w:rsid w:val="00412A6B"/>
    <w:rsid w:val="00413258"/>
    <w:rsid w:val="00414173"/>
    <w:rsid w:val="00414503"/>
    <w:rsid w:val="00415244"/>
    <w:rsid w:val="00415AF6"/>
    <w:rsid w:val="00416C9D"/>
    <w:rsid w:val="004176B0"/>
    <w:rsid w:val="00420173"/>
    <w:rsid w:val="0042031F"/>
    <w:rsid w:val="00420817"/>
    <w:rsid w:val="00421216"/>
    <w:rsid w:val="00421580"/>
    <w:rsid w:val="00421C8F"/>
    <w:rsid w:val="004228F7"/>
    <w:rsid w:val="004241D6"/>
    <w:rsid w:val="00424BD9"/>
    <w:rsid w:val="004254D8"/>
    <w:rsid w:val="0042568B"/>
    <w:rsid w:val="00425C6F"/>
    <w:rsid w:val="004260F8"/>
    <w:rsid w:val="00426D14"/>
    <w:rsid w:val="00426EE5"/>
    <w:rsid w:val="00426F63"/>
    <w:rsid w:val="00430720"/>
    <w:rsid w:val="0043073A"/>
    <w:rsid w:val="004311CC"/>
    <w:rsid w:val="004321F7"/>
    <w:rsid w:val="00433653"/>
    <w:rsid w:val="0043408C"/>
    <w:rsid w:val="00435245"/>
    <w:rsid w:val="0043622A"/>
    <w:rsid w:val="004367CD"/>
    <w:rsid w:val="00437248"/>
    <w:rsid w:val="00437889"/>
    <w:rsid w:val="00440EAF"/>
    <w:rsid w:val="004411F8"/>
    <w:rsid w:val="00441585"/>
    <w:rsid w:val="004421B4"/>
    <w:rsid w:val="00442F87"/>
    <w:rsid w:val="004438A0"/>
    <w:rsid w:val="00443D4B"/>
    <w:rsid w:val="00443DCE"/>
    <w:rsid w:val="00444448"/>
    <w:rsid w:val="00444DDD"/>
    <w:rsid w:val="00445075"/>
    <w:rsid w:val="00445878"/>
    <w:rsid w:val="00445B55"/>
    <w:rsid w:val="00447511"/>
    <w:rsid w:val="0045008A"/>
    <w:rsid w:val="004501DC"/>
    <w:rsid w:val="00450FF6"/>
    <w:rsid w:val="004511DA"/>
    <w:rsid w:val="004518E2"/>
    <w:rsid w:val="00452349"/>
    <w:rsid w:val="0045279D"/>
    <w:rsid w:val="00452E24"/>
    <w:rsid w:val="00454B6C"/>
    <w:rsid w:val="004556F6"/>
    <w:rsid w:val="0045618C"/>
    <w:rsid w:val="0045651A"/>
    <w:rsid w:val="0045764F"/>
    <w:rsid w:val="00460A5C"/>
    <w:rsid w:val="00460D78"/>
    <w:rsid w:val="0046344F"/>
    <w:rsid w:val="004634B0"/>
    <w:rsid w:val="004643DA"/>
    <w:rsid w:val="00464955"/>
    <w:rsid w:val="004663AD"/>
    <w:rsid w:val="0046682D"/>
    <w:rsid w:val="00466BE7"/>
    <w:rsid w:val="00466FB8"/>
    <w:rsid w:val="004671BD"/>
    <w:rsid w:val="004679A3"/>
    <w:rsid w:val="00470714"/>
    <w:rsid w:val="00470C0E"/>
    <w:rsid w:val="00471665"/>
    <w:rsid w:val="00471F31"/>
    <w:rsid w:val="00472B89"/>
    <w:rsid w:val="00472BF7"/>
    <w:rsid w:val="00472C21"/>
    <w:rsid w:val="0047378D"/>
    <w:rsid w:val="004738F4"/>
    <w:rsid w:val="0047444D"/>
    <w:rsid w:val="0047495C"/>
    <w:rsid w:val="00474AF5"/>
    <w:rsid w:val="00474E16"/>
    <w:rsid w:val="0047570B"/>
    <w:rsid w:val="00476276"/>
    <w:rsid w:val="0047728C"/>
    <w:rsid w:val="00477A7F"/>
    <w:rsid w:val="00477AF6"/>
    <w:rsid w:val="00477D0F"/>
    <w:rsid w:val="00477D2F"/>
    <w:rsid w:val="00480014"/>
    <w:rsid w:val="004808CD"/>
    <w:rsid w:val="00481675"/>
    <w:rsid w:val="00481BA8"/>
    <w:rsid w:val="0048279F"/>
    <w:rsid w:val="00482E02"/>
    <w:rsid w:val="004831C9"/>
    <w:rsid w:val="00483425"/>
    <w:rsid w:val="00483910"/>
    <w:rsid w:val="00483C8E"/>
    <w:rsid w:val="004855B9"/>
    <w:rsid w:val="0048590C"/>
    <w:rsid w:val="0048668F"/>
    <w:rsid w:val="00486BAD"/>
    <w:rsid w:val="00487C9B"/>
    <w:rsid w:val="004907F7"/>
    <w:rsid w:val="004908ED"/>
    <w:rsid w:val="00491A42"/>
    <w:rsid w:val="00492015"/>
    <w:rsid w:val="00492387"/>
    <w:rsid w:val="00493320"/>
    <w:rsid w:val="00494B42"/>
    <w:rsid w:val="00494C32"/>
    <w:rsid w:val="00495FA3"/>
    <w:rsid w:val="004965F6"/>
    <w:rsid w:val="0049668F"/>
    <w:rsid w:val="00497A8B"/>
    <w:rsid w:val="004A1B28"/>
    <w:rsid w:val="004A4CEF"/>
    <w:rsid w:val="004A5238"/>
    <w:rsid w:val="004A5849"/>
    <w:rsid w:val="004A5E49"/>
    <w:rsid w:val="004A7F85"/>
    <w:rsid w:val="004B0273"/>
    <w:rsid w:val="004B2406"/>
    <w:rsid w:val="004B2A1B"/>
    <w:rsid w:val="004B2B56"/>
    <w:rsid w:val="004B441B"/>
    <w:rsid w:val="004B51FC"/>
    <w:rsid w:val="004B63D6"/>
    <w:rsid w:val="004B6AB4"/>
    <w:rsid w:val="004B6DD5"/>
    <w:rsid w:val="004B7110"/>
    <w:rsid w:val="004B77AB"/>
    <w:rsid w:val="004C0A82"/>
    <w:rsid w:val="004C0C63"/>
    <w:rsid w:val="004C197E"/>
    <w:rsid w:val="004C1E4E"/>
    <w:rsid w:val="004C23D3"/>
    <w:rsid w:val="004C25AA"/>
    <w:rsid w:val="004C33E0"/>
    <w:rsid w:val="004C43CF"/>
    <w:rsid w:val="004C53C5"/>
    <w:rsid w:val="004C5462"/>
    <w:rsid w:val="004C5A94"/>
    <w:rsid w:val="004C5F8F"/>
    <w:rsid w:val="004C6234"/>
    <w:rsid w:val="004C6C40"/>
    <w:rsid w:val="004C766A"/>
    <w:rsid w:val="004C767B"/>
    <w:rsid w:val="004C7C19"/>
    <w:rsid w:val="004C7DA5"/>
    <w:rsid w:val="004D0382"/>
    <w:rsid w:val="004D0D14"/>
    <w:rsid w:val="004D1C62"/>
    <w:rsid w:val="004D2CA5"/>
    <w:rsid w:val="004D2F4A"/>
    <w:rsid w:val="004D335E"/>
    <w:rsid w:val="004D3FCC"/>
    <w:rsid w:val="004D40FE"/>
    <w:rsid w:val="004D4FE9"/>
    <w:rsid w:val="004D5355"/>
    <w:rsid w:val="004D608F"/>
    <w:rsid w:val="004D6ABC"/>
    <w:rsid w:val="004D7D8C"/>
    <w:rsid w:val="004E0DFB"/>
    <w:rsid w:val="004E0F8B"/>
    <w:rsid w:val="004E1587"/>
    <w:rsid w:val="004E1FA7"/>
    <w:rsid w:val="004E32F4"/>
    <w:rsid w:val="004E350B"/>
    <w:rsid w:val="004E4479"/>
    <w:rsid w:val="004E5054"/>
    <w:rsid w:val="004E637F"/>
    <w:rsid w:val="004E6894"/>
    <w:rsid w:val="004E7392"/>
    <w:rsid w:val="004E739E"/>
    <w:rsid w:val="004F01F9"/>
    <w:rsid w:val="004F0252"/>
    <w:rsid w:val="004F1203"/>
    <w:rsid w:val="004F1619"/>
    <w:rsid w:val="004F2CC9"/>
    <w:rsid w:val="004F2E0B"/>
    <w:rsid w:val="004F34F0"/>
    <w:rsid w:val="004F4597"/>
    <w:rsid w:val="004F4983"/>
    <w:rsid w:val="004F5A63"/>
    <w:rsid w:val="004F69A1"/>
    <w:rsid w:val="004F7735"/>
    <w:rsid w:val="00500233"/>
    <w:rsid w:val="00500370"/>
    <w:rsid w:val="00500B2D"/>
    <w:rsid w:val="005011CB"/>
    <w:rsid w:val="00501319"/>
    <w:rsid w:val="00501880"/>
    <w:rsid w:val="00502883"/>
    <w:rsid w:val="00502BD0"/>
    <w:rsid w:val="00503ACE"/>
    <w:rsid w:val="005049A1"/>
    <w:rsid w:val="0050579D"/>
    <w:rsid w:val="00505E2C"/>
    <w:rsid w:val="00505F66"/>
    <w:rsid w:val="00506E3F"/>
    <w:rsid w:val="00506EE4"/>
    <w:rsid w:val="005106DB"/>
    <w:rsid w:val="00510E6E"/>
    <w:rsid w:val="005112CF"/>
    <w:rsid w:val="00511F6F"/>
    <w:rsid w:val="00513D22"/>
    <w:rsid w:val="00514E03"/>
    <w:rsid w:val="00514EE1"/>
    <w:rsid w:val="0051549B"/>
    <w:rsid w:val="00516960"/>
    <w:rsid w:val="005209C0"/>
    <w:rsid w:val="005217BB"/>
    <w:rsid w:val="00521958"/>
    <w:rsid w:val="00521C81"/>
    <w:rsid w:val="00521F3B"/>
    <w:rsid w:val="0052202F"/>
    <w:rsid w:val="00523BBC"/>
    <w:rsid w:val="00524B21"/>
    <w:rsid w:val="00524E13"/>
    <w:rsid w:val="00525624"/>
    <w:rsid w:val="0052606F"/>
    <w:rsid w:val="00530426"/>
    <w:rsid w:val="005305BA"/>
    <w:rsid w:val="00530B77"/>
    <w:rsid w:val="005327C6"/>
    <w:rsid w:val="005329E3"/>
    <w:rsid w:val="0053451E"/>
    <w:rsid w:val="00535B51"/>
    <w:rsid w:val="00535EC2"/>
    <w:rsid w:val="00536A69"/>
    <w:rsid w:val="00536C2C"/>
    <w:rsid w:val="00536E55"/>
    <w:rsid w:val="00537155"/>
    <w:rsid w:val="00537D01"/>
    <w:rsid w:val="00537FD7"/>
    <w:rsid w:val="005410AB"/>
    <w:rsid w:val="00541BBC"/>
    <w:rsid w:val="00541D1B"/>
    <w:rsid w:val="005423B5"/>
    <w:rsid w:val="00542432"/>
    <w:rsid w:val="00542703"/>
    <w:rsid w:val="0054312B"/>
    <w:rsid w:val="00543235"/>
    <w:rsid w:val="0054358F"/>
    <w:rsid w:val="005447E1"/>
    <w:rsid w:val="00544C42"/>
    <w:rsid w:val="00545280"/>
    <w:rsid w:val="00545DE8"/>
    <w:rsid w:val="0054732D"/>
    <w:rsid w:val="00547677"/>
    <w:rsid w:val="0055039B"/>
    <w:rsid w:val="0055067C"/>
    <w:rsid w:val="0055290E"/>
    <w:rsid w:val="00552BA7"/>
    <w:rsid w:val="00552BBB"/>
    <w:rsid w:val="00553717"/>
    <w:rsid w:val="0055446E"/>
    <w:rsid w:val="00554528"/>
    <w:rsid w:val="005546CD"/>
    <w:rsid w:val="00554CCA"/>
    <w:rsid w:val="005556A0"/>
    <w:rsid w:val="00555702"/>
    <w:rsid w:val="0055652C"/>
    <w:rsid w:val="00557010"/>
    <w:rsid w:val="00560268"/>
    <w:rsid w:val="005609AD"/>
    <w:rsid w:val="005609B3"/>
    <w:rsid w:val="00560C0E"/>
    <w:rsid w:val="005611BB"/>
    <w:rsid w:val="005622EC"/>
    <w:rsid w:val="005628FD"/>
    <w:rsid w:val="00563F56"/>
    <w:rsid w:val="005647DC"/>
    <w:rsid w:val="005653D4"/>
    <w:rsid w:val="005653F4"/>
    <w:rsid w:val="005659E6"/>
    <w:rsid w:val="00565A18"/>
    <w:rsid w:val="00567822"/>
    <w:rsid w:val="00567983"/>
    <w:rsid w:val="0056799F"/>
    <w:rsid w:val="00567F28"/>
    <w:rsid w:val="005701F2"/>
    <w:rsid w:val="00570462"/>
    <w:rsid w:val="0057063C"/>
    <w:rsid w:val="00571198"/>
    <w:rsid w:val="00572B8A"/>
    <w:rsid w:val="00572D76"/>
    <w:rsid w:val="005740D0"/>
    <w:rsid w:val="00574C70"/>
    <w:rsid w:val="00575C0C"/>
    <w:rsid w:val="0057662E"/>
    <w:rsid w:val="00580959"/>
    <w:rsid w:val="005809FF"/>
    <w:rsid w:val="005815EC"/>
    <w:rsid w:val="00581701"/>
    <w:rsid w:val="005820E9"/>
    <w:rsid w:val="00583987"/>
    <w:rsid w:val="005842AF"/>
    <w:rsid w:val="005843DD"/>
    <w:rsid w:val="00584555"/>
    <w:rsid w:val="00584719"/>
    <w:rsid w:val="005848E6"/>
    <w:rsid w:val="005859AE"/>
    <w:rsid w:val="00586044"/>
    <w:rsid w:val="00586155"/>
    <w:rsid w:val="0058630B"/>
    <w:rsid w:val="00586F14"/>
    <w:rsid w:val="00586F3D"/>
    <w:rsid w:val="00587381"/>
    <w:rsid w:val="00587BF0"/>
    <w:rsid w:val="00587D04"/>
    <w:rsid w:val="00587ED8"/>
    <w:rsid w:val="00590475"/>
    <w:rsid w:val="005905E0"/>
    <w:rsid w:val="005906E1"/>
    <w:rsid w:val="0059224C"/>
    <w:rsid w:val="00592DDA"/>
    <w:rsid w:val="005940B2"/>
    <w:rsid w:val="0059415F"/>
    <w:rsid w:val="00595105"/>
    <w:rsid w:val="00595419"/>
    <w:rsid w:val="005957AF"/>
    <w:rsid w:val="005958EA"/>
    <w:rsid w:val="00596991"/>
    <w:rsid w:val="00597147"/>
    <w:rsid w:val="00597171"/>
    <w:rsid w:val="005974BB"/>
    <w:rsid w:val="005975A9"/>
    <w:rsid w:val="005A021F"/>
    <w:rsid w:val="005A177C"/>
    <w:rsid w:val="005A302F"/>
    <w:rsid w:val="005A34C7"/>
    <w:rsid w:val="005A3520"/>
    <w:rsid w:val="005A3749"/>
    <w:rsid w:val="005A478B"/>
    <w:rsid w:val="005A4AEF"/>
    <w:rsid w:val="005A5665"/>
    <w:rsid w:val="005A5BE1"/>
    <w:rsid w:val="005A6020"/>
    <w:rsid w:val="005A628B"/>
    <w:rsid w:val="005A6C63"/>
    <w:rsid w:val="005A7541"/>
    <w:rsid w:val="005A78F3"/>
    <w:rsid w:val="005A7C1A"/>
    <w:rsid w:val="005B05C6"/>
    <w:rsid w:val="005B0B5D"/>
    <w:rsid w:val="005B1926"/>
    <w:rsid w:val="005B194F"/>
    <w:rsid w:val="005B1AE7"/>
    <w:rsid w:val="005B26D2"/>
    <w:rsid w:val="005B2C84"/>
    <w:rsid w:val="005B3C35"/>
    <w:rsid w:val="005B4737"/>
    <w:rsid w:val="005B4959"/>
    <w:rsid w:val="005B5971"/>
    <w:rsid w:val="005B5DDE"/>
    <w:rsid w:val="005B5F66"/>
    <w:rsid w:val="005B71B0"/>
    <w:rsid w:val="005B7558"/>
    <w:rsid w:val="005C0098"/>
    <w:rsid w:val="005C0508"/>
    <w:rsid w:val="005C09A7"/>
    <w:rsid w:val="005C1B2F"/>
    <w:rsid w:val="005C1DAC"/>
    <w:rsid w:val="005C21DE"/>
    <w:rsid w:val="005C35B9"/>
    <w:rsid w:val="005C3E0C"/>
    <w:rsid w:val="005C4BF3"/>
    <w:rsid w:val="005C504F"/>
    <w:rsid w:val="005C722C"/>
    <w:rsid w:val="005D049D"/>
    <w:rsid w:val="005D08A7"/>
    <w:rsid w:val="005D0DD4"/>
    <w:rsid w:val="005D15C9"/>
    <w:rsid w:val="005D240F"/>
    <w:rsid w:val="005D252C"/>
    <w:rsid w:val="005D3CA0"/>
    <w:rsid w:val="005D496E"/>
    <w:rsid w:val="005D4CF6"/>
    <w:rsid w:val="005D5019"/>
    <w:rsid w:val="005D51CA"/>
    <w:rsid w:val="005D54F4"/>
    <w:rsid w:val="005D5DFC"/>
    <w:rsid w:val="005D73E6"/>
    <w:rsid w:val="005E00AA"/>
    <w:rsid w:val="005E06DB"/>
    <w:rsid w:val="005E0810"/>
    <w:rsid w:val="005E0924"/>
    <w:rsid w:val="005E0F9E"/>
    <w:rsid w:val="005E1A91"/>
    <w:rsid w:val="005E221E"/>
    <w:rsid w:val="005E2DC6"/>
    <w:rsid w:val="005E4F7E"/>
    <w:rsid w:val="005E506D"/>
    <w:rsid w:val="005E51B8"/>
    <w:rsid w:val="005E5B59"/>
    <w:rsid w:val="005E5BB1"/>
    <w:rsid w:val="005E6931"/>
    <w:rsid w:val="005E6CE5"/>
    <w:rsid w:val="005E6E82"/>
    <w:rsid w:val="005E72B5"/>
    <w:rsid w:val="005F0005"/>
    <w:rsid w:val="005F027D"/>
    <w:rsid w:val="005F2A8C"/>
    <w:rsid w:val="005F301F"/>
    <w:rsid w:val="005F3BED"/>
    <w:rsid w:val="005F3C56"/>
    <w:rsid w:val="005F3D3D"/>
    <w:rsid w:val="005F3EA5"/>
    <w:rsid w:val="005F5AB1"/>
    <w:rsid w:val="005F5E42"/>
    <w:rsid w:val="005F6B5B"/>
    <w:rsid w:val="005F74E2"/>
    <w:rsid w:val="00600530"/>
    <w:rsid w:val="00601A7A"/>
    <w:rsid w:val="00603BBF"/>
    <w:rsid w:val="00603D7B"/>
    <w:rsid w:val="00605162"/>
    <w:rsid w:val="00605585"/>
    <w:rsid w:val="00605BDD"/>
    <w:rsid w:val="00606620"/>
    <w:rsid w:val="00606FE0"/>
    <w:rsid w:val="006072F3"/>
    <w:rsid w:val="00607A2A"/>
    <w:rsid w:val="00607E64"/>
    <w:rsid w:val="00610ACB"/>
    <w:rsid w:val="0061100F"/>
    <w:rsid w:val="00613128"/>
    <w:rsid w:val="0061360B"/>
    <w:rsid w:val="00614967"/>
    <w:rsid w:val="00615049"/>
    <w:rsid w:val="00615390"/>
    <w:rsid w:val="006158F9"/>
    <w:rsid w:val="00615CFF"/>
    <w:rsid w:val="00616122"/>
    <w:rsid w:val="00616385"/>
    <w:rsid w:val="006164BF"/>
    <w:rsid w:val="00616763"/>
    <w:rsid w:val="00616989"/>
    <w:rsid w:val="00620499"/>
    <w:rsid w:val="00621BC5"/>
    <w:rsid w:val="00621D1A"/>
    <w:rsid w:val="00622105"/>
    <w:rsid w:val="00624379"/>
    <w:rsid w:val="006245E7"/>
    <w:rsid w:val="006248D7"/>
    <w:rsid w:val="00624D9D"/>
    <w:rsid w:val="00625647"/>
    <w:rsid w:val="0062599F"/>
    <w:rsid w:val="00626459"/>
    <w:rsid w:val="00626C7E"/>
    <w:rsid w:val="00626F48"/>
    <w:rsid w:val="006270A1"/>
    <w:rsid w:val="00627846"/>
    <w:rsid w:val="00627BE2"/>
    <w:rsid w:val="00631503"/>
    <w:rsid w:val="0063183A"/>
    <w:rsid w:val="00631EF3"/>
    <w:rsid w:val="00632D6B"/>
    <w:rsid w:val="00632DD9"/>
    <w:rsid w:val="00633327"/>
    <w:rsid w:val="0063351D"/>
    <w:rsid w:val="00633894"/>
    <w:rsid w:val="006344FA"/>
    <w:rsid w:val="00634F2E"/>
    <w:rsid w:val="0063674A"/>
    <w:rsid w:val="00642436"/>
    <w:rsid w:val="00646283"/>
    <w:rsid w:val="0064703A"/>
    <w:rsid w:val="006473CB"/>
    <w:rsid w:val="0064747D"/>
    <w:rsid w:val="00647893"/>
    <w:rsid w:val="00647CBB"/>
    <w:rsid w:val="00650300"/>
    <w:rsid w:val="006505F3"/>
    <w:rsid w:val="006516ED"/>
    <w:rsid w:val="00653638"/>
    <w:rsid w:val="00653DBA"/>
    <w:rsid w:val="00653F5D"/>
    <w:rsid w:val="006543C0"/>
    <w:rsid w:val="006546DC"/>
    <w:rsid w:val="00654A22"/>
    <w:rsid w:val="00655D60"/>
    <w:rsid w:val="00661A35"/>
    <w:rsid w:val="00662CD1"/>
    <w:rsid w:val="00662CDD"/>
    <w:rsid w:val="006634BE"/>
    <w:rsid w:val="00663875"/>
    <w:rsid w:val="00663F53"/>
    <w:rsid w:val="006646FE"/>
    <w:rsid w:val="00665B6C"/>
    <w:rsid w:val="00666366"/>
    <w:rsid w:val="006664ED"/>
    <w:rsid w:val="00666FDC"/>
    <w:rsid w:val="00667032"/>
    <w:rsid w:val="0066742F"/>
    <w:rsid w:val="00670677"/>
    <w:rsid w:val="0067093D"/>
    <w:rsid w:val="00671C99"/>
    <w:rsid w:val="00672037"/>
    <w:rsid w:val="00672D74"/>
    <w:rsid w:val="00673B6B"/>
    <w:rsid w:val="006760B9"/>
    <w:rsid w:val="006763CB"/>
    <w:rsid w:val="006766E0"/>
    <w:rsid w:val="00680A39"/>
    <w:rsid w:val="00680DAC"/>
    <w:rsid w:val="0068176C"/>
    <w:rsid w:val="006818D8"/>
    <w:rsid w:val="00681AD9"/>
    <w:rsid w:val="006822B8"/>
    <w:rsid w:val="0068273B"/>
    <w:rsid w:val="00682CD0"/>
    <w:rsid w:val="00683129"/>
    <w:rsid w:val="006836EB"/>
    <w:rsid w:val="00683C5A"/>
    <w:rsid w:val="006844BB"/>
    <w:rsid w:val="0068584F"/>
    <w:rsid w:val="00686848"/>
    <w:rsid w:val="0069015A"/>
    <w:rsid w:val="006905A6"/>
    <w:rsid w:val="00690E1B"/>
    <w:rsid w:val="00691069"/>
    <w:rsid w:val="00692599"/>
    <w:rsid w:val="00693D0A"/>
    <w:rsid w:val="00693EBA"/>
    <w:rsid w:val="00693F17"/>
    <w:rsid w:val="00694645"/>
    <w:rsid w:val="00694826"/>
    <w:rsid w:val="00694AC9"/>
    <w:rsid w:val="006955B1"/>
    <w:rsid w:val="00695E0A"/>
    <w:rsid w:val="00696EDD"/>
    <w:rsid w:val="00696F11"/>
    <w:rsid w:val="006A08BA"/>
    <w:rsid w:val="006A18B2"/>
    <w:rsid w:val="006A2551"/>
    <w:rsid w:val="006A26C3"/>
    <w:rsid w:val="006A2D13"/>
    <w:rsid w:val="006A4EA0"/>
    <w:rsid w:val="006A6AF1"/>
    <w:rsid w:val="006A6D90"/>
    <w:rsid w:val="006A6DCE"/>
    <w:rsid w:val="006A758A"/>
    <w:rsid w:val="006A775F"/>
    <w:rsid w:val="006A7A16"/>
    <w:rsid w:val="006B00BC"/>
    <w:rsid w:val="006B2AB6"/>
    <w:rsid w:val="006B40A3"/>
    <w:rsid w:val="006B4146"/>
    <w:rsid w:val="006B4733"/>
    <w:rsid w:val="006B572B"/>
    <w:rsid w:val="006B59B4"/>
    <w:rsid w:val="006B6295"/>
    <w:rsid w:val="006B7612"/>
    <w:rsid w:val="006C180A"/>
    <w:rsid w:val="006C18D0"/>
    <w:rsid w:val="006C2BA4"/>
    <w:rsid w:val="006C46D7"/>
    <w:rsid w:val="006C4C98"/>
    <w:rsid w:val="006C558E"/>
    <w:rsid w:val="006C6716"/>
    <w:rsid w:val="006C68FD"/>
    <w:rsid w:val="006C76A3"/>
    <w:rsid w:val="006C7DC4"/>
    <w:rsid w:val="006D168D"/>
    <w:rsid w:val="006D1795"/>
    <w:rsid w:val="006D1A78"/>
    <w:rsid w:val="006D1D22"/>
    <w:rsid w:val="006D2330"/>
    <w:rsid w:val="006D2C8A"/>
    <w:rsid w:val="006D3091"/>
    <w:rsid w:val="006D340A"/>
    <w:rsid w:val="006D3F32"/>
    <w:rsid w:val="006D408B"/>
    <w:rsid w:val="006D4A5B"/>
    <w:rsid w:val="006D4BA8"/>
    <w:rsid w:val="006D58E0"/>
    <w:rsid w:val="006D5CE3"/>
    <w:rsid w:val="006E03D6"/>
    <w:rsid w:val="006E08F3"/>
    <w:rsid w:val="006E1A96"/>
    <w:rsid w:val="006E2CB2"/>
    <w:rsid w:val="006E2F79"/>
    <w:rsid w:val="006E3A0E"/>
    <w:rsid w:val="006E4343"/>
    <w:rsid w:val="006E4DC1"/>
    <w:rsid w:val="006E7666"/>
    <w:rsid w:val="006F22D6"/>
    <w:rsid w:val="006F232D"/>
    <w:rsid w:val="006F2533"/>
    <w:rsid w:val="006F258B"/>
    <w:rsid w:val="006F25A0"/>
    <w:rsid w:val="006F272D"/>
    <w:rsid w:val="006F2D5D"/>
    <w:rsid w:val="006F7F7B"/>
    <w:rsid w:val="007001DF"/>
    <w:rsid w:val="00700CEE"/>
    <w:rsid w:val="00701AAC"/>
    <w:rsid w:val="00702402"/>
    <w:rsid w:val="00702916"/>
    <w:rsid w:val="00703C8C"/>
    <w:rsid w:val="007041E1"/>
    <w:rsid w:val="0070659A"/>
    <w:rsid w:val="00707322"/>
    <w:rsid w:val="00707B4E"/>
    <w:rsid w:val="00707F3E"/>
    <w:rsid w:val="00707FD6"/>
    <w:rsid w:val="007102E5"/>
    <w:rsid w:val="0071070F"/>
    <w:rsid w:val="00711643"/>
    <w:rsid w:val="00711F66"/>
    <w:rsid w:val="0071297D"/>
    <w:rsid w:val="00713619"/>
    <w:rsid w:val="00714405"/>
    <w:rsid w:val="007154E4"/>
    <w:rsid w:val="00716328"/>
    <w:rsid w:val="00716B03"/>
    <w:rsid w:val="0071731B"/>
    <w:rsid w:val="00717D6A"/>
    <w:rsid w:val="007204F4"/>
    <w:rsid w:val="00720AA6"/>
    <w:rsid w:val="00720FF2"/>
    <w:rsid w:val="007225AC"/>
    <w:rsid w:val="007229FA"/>
    <w:rsid w:val="00722F8D"/>
    <w:rsid w:val="007237D8"/>
    <w:rsid w:val="0072409F"/>
    <w:rsid w:val="00724456"/>
    <w:rsid w:val="00724E1F"/>
    <w:rsid w:val="00725350"/>
    <w:rsid w:val="00726640"/>
    <w:rsid w:val="00726767"/>
    <w:rsid w:val="00726FA8"/>
    <w:rsid w:val="00727265"/>
    <w:rsid w:val="007278B3"/>
    <w:rsid w:val="00727F4D"/>
    <w:rsid w:val="00731082"/>
    <w:rsid w:val="00731D76"/>
    <w:rsid w:val="0073336A"/>
    <w:rsid w:val="00733D88"/>
    <w:rsid w:val="0073417B"/>
    <w:rsid w:val="0073443C"/>
    <w:rsid w:val="00734CAC"/>
    <w:rsid w:val="00736F3F"/>
    <w:rsid w:val="00737802"/>
    <w:rsid w:val="007402A8"/>
    <w:rsid w:val="007407C0"/>
    <w:rsid w:val="0074230D"/>
    <w:rsid w:val="0074249A"/>
    <w:rsid w:val="00742EB5"/>
    <w:rsid w:val="00744281"/>
    <w:rsid w:val="00744B6A"/>
    <w:rsid w:val="00744DAD"/>
    <w:rsid w:val="00745BA6"/>
    <w:rsid w:val="00745F01"/>
    <w:rsid w:val="00746966"/>
    <w:rsid w:val="00747086"/>
    <w:rsid w:val="0074728E"/>
    <w:rsid w:val="0074797D"/>
    <w:rsid w:val="007508A0"/>
    <w:rsid w:val="00750AB0"/>
    <w:rsid w:val="007512C0"/>
    <w:rsid w:val="00751C80"/>
    <w:rsid w:val="00752690"/>
    <w:rsid w:val="0075306F"/>
    <w:rsid w:val="00754930"/>
    <w:rsid w:val="007555C3"/>
    <w:rsid w:val="007555F8"/>
    <w:rsid w:val="0075594B"/>
    <w:rsid w:val="00756080"/>
    <w:rsid w:val="007565B4"/>
    <w:rsid w:val="00757816"/>
    <w:rsid w:val="007603A6"/>
    <w:rsid w:val="00760CD0"/>
    <w:rsid w:val="00761851"/>
    <w:rsid w:val="00761C34"/>
    <w:rsid w:val="0076255E"/>
    <w:rsid w:val="00765227"/>
    <w:rsid w:val="00765B5C"/>
    <w:rsid w:val="0076602C"/>
    <w:rsid w:val="007660BC"/>
    <w:rsid w:val="00766F80"/>
    <w:rsid w:val="00767460"/>
    <w:rsid w:val="00767E4C"/>
    <w:rsid w:val="007700C6"/>
    <w:rsid w:val="00770BAC"/>
    <w:rsid w:val="00770E08"/>
    <w:rsid w:val="00772197"/>
    <w:rsid w:val="00773FAF"/>
    <w:rsid w:val="007744C3"/>
    <w:rsid w:val="0077493C"/>
    <w:rsid w:val="00774F07"/>
    <w:rsid w:val="00775AB8"/>
    <w:rsid w:val="00775E3A"/>
    <w:rsid w:val="00776255"/>
    <w:rsid w:val="00777AD3"/>
    <w:rsid w:val="00777C98"/>
    <w:rsid w:val="00780089"/>
    <w:rsid w:val="007822D9"/>
    <w:rsid w:val="0078359A"/>
    <w:rsid w:val="00784FED"/>
    <w:rsid w:val="00786196"/>
    <w:rsid w:val="00786457"/>
    <w:rsid w:val="00786ECE"/>
    <w:rsid w:val="00787E03"/>
    <w:rsid w:val="0079147E"/>
    <w:rsid w:val="00792466"/>
    <w:rsid w:val="007925CF"/>
    <w:rsid w:val="00792A84"/>
    <w:rsid w:val="00792ABB"/>
    <w:rsid w:val="00792C7B"/>
    <w:rsid w:val="00793CFC"/>
    <w:rsid w:val="00794DB5"/>
    <w:rsid w:val="00795088"/>
    <w:rsid w:val="007953D9"/>
    <w:rsid w:val="00795B18"/>
    <w:rsid w:val="00795F6E"/>
    <w:rsid w:val="00795FA5"/>
    <w:rsid w:val="00797337"/>
    <w:rsid w:val="007979FC"/>
    <w:rsid w:val="00797F91"/>
    <w:rsid w:val="007A02B7"/>
    <w:rsid w:val="007A0A4B"/>
    <w:rsid w:val="007A1F23"/>
    <w:rsid w:val="007A2618"/>
    <w:rsid w:val="007A3965"/>
    <w:rsid w:val="007A4FC3"/>
    <w:rsid w:val="007A51D1"/>
    <w:rsid w:val="007A520B"/>
    <w:rsid w:val="007A5243"/>
    <w:rsid w:val="007A5DD1"/>
    <w:rsid w:val="007A67FB"/>
    <w:rsid w:val="007A67FC"/>
    <w:rsid w:val="007A6C77"/>
    <w:rsid w:val="007B0BD9"/>
    <w:rsid w:val="007B1083"/>
    <w:rsid w:val="007B251B"/>
    <w:rsid w:val="007B2559"/>
    <w:rsid w:val="007B3BF1"/>
    <w:rsid w:val="007B4427"/>
    <w:rsid w:val="007B5ECD"/>
    <w:rsid w:val="007B5FE5"/>
    <w:rsid w:val="007B718C"/>
    <w:rsid w:val="007B7C21"/>
    <w:rsid w:val="007C00FC"/>
    <w:rsid w:val="007C0157"/>
    <w:rsid w:val="007C0A19"/>
    <w:rsid w:val="007C0FA0"/>
    <w:rsid w:val="007C156F"/>
    <w:rsid w:val="007C18E0"/>
    <w:rsid w:val="007C2154"/>
    <w:rsid w:val="007C2635"/>
    <w:rsid w:val="007C2A50"/>
    <w:rsid w:val="007C2C96"/>
    <w:rsid w:val="007C2FEB"/>
    <w:rsid w:val="007C3195"/>
    <w:rsid w:val="007C465F"/>
    <w:rsid w:val="007C55AB"/>
    <w:rsid w:val="007C5D59"/>
    <w:rsid w:val="007C616E"/>
    <w:rsid w:val="007C61C4"/>
    <w:rsid w:val="007C61F8"/>
    <w:rsid w:val="007C6839"/>
    <w:rsid w:val="007C7D06"/>
    <w:rsid w:val="007D2A2E"/>
    <w:rsid w:val="007D30B5"/>
    <w:rsid w:val="007D46AE"/>
    <w:rsid w:val="007D5E2C"/>
    <w:rsid w:val="007D6C83"/>
    <w:rsid w:val="007D70DC"/>
    <w:rsid w:val="007D7A81"/>
    <w:rsid w:val="007D7E6A"/>
    <w:rsid w:val="007E07C9"/>
    <w:rsid w:val="007E0F9E"/>
    <w:rsid w:val="007E15F8"/>
    <w:rsid w:val="007E24A6"/>
    <w:rsid w:val="007E27EC"/>
    <w:rsid w:val="007E294B"/>
    <w:rsid w:val="007E2CF9"/>
    <w:rsid w:val="007E33C2"/>
    <w:rsid w:val="007E34A6"/>
    <w:rsid w:val="007E3AD2"/>
    <w:rsid w:val="007E6AB9"/>
    <w:rsid w:val="007F0994"/>
    <w:rsid w:val="007F1151"/>
    <w:rsid w:val="007F1945"/>
    <w:rsid w:val="007F1B8F"/>
    <w:rsid w:val="007F1CD8"/>
    <w:rsid w:val="007F1FE6"/>
    <w:rsid w:val="007F252B"/>
    <w:rsid w:val="007F291A"/>
    <w:rsid w:val="007F2B1D"/>
    <w:rsid w:val="007F2DFE"/>
    <w:rsid w:val="007F35D9"/>
    <w:rsid w:val="007F3E4D"/>
    <w:rsid w:val="007F512D"/>
    <w:rsid w:val="007F5716"/>
    <w:rsid w:val="007F5F04"/>
    <w:rsid w:val="007F6CD3"/>
    <w:rsid w:val="007F70BA"/>
    <w:rsid w:val="00800A9C"/>
    <w:rsid w:val="00800C9A"/>
    <w:rsid w:val="0080158E"/>
    <w:rsid w:val="00803D8B"/>
    <w:rsid w:val="00803F59"/>
    <w:rsid w:val="00804128"/>
    <w:rsid w:val="00806173"/>
    <w:rsid w:val="00806613"/>
    <w:rsid w:val="00812E0D"/>
    <w:rsid w:val="00813A60"/>
    <w:rsid w:val="00813D67"/>
    <w:rsid w:val="0081535E"/>
    <w:rsid w:val="0081606F"/>
    <w:rsid w:val="00817183"/>
    <w:rsid w:val="008201D9"/>
    <w:rsid w:val="00821068"/>
    <w:rsid w:val="008216BC"/>
    <w:rsid w:val="00821B80"/>
    <w:rsid w:val="0082284F"/>
    <w:rsid w:val="008231AC"/>
    <w:rsid w:val="0082360E"/>
    <w:rsid w:val="00823B04"/>
    <w:rsid w:val="00823BC6"/>
    <w:rsid w:val="00823F63"/>
    <w:rsid w:val="0082677A"/>
    <w:rsid w:val="00826A77"/>
    <w:rsid w:val="008273EB"/>
    <w:rsid w:val="00830A4C"/>
    <w:rsid w:val="00830C9E"/>
    <w:rsid w:val="00832BE0"/>
    <w:rsid w:val="00832D40"/>
    <w:rsid w:val="00833365"/>
    <w:rsid w:val="00833503"/>
    <w:rsid w:val="00834523"/>
    <w:rsid w:val="008349F0"/>
    <w:rsid w:val="00834EBB"/>
    <w:rsid w:val="008359B0"/>
    <w:rsid w:val="00836E33"/>
    <w:rsid w:val="00840DA1"/>
    <w:rsid w:val="0084198D"/>
    <w:rsid w:val="00841DB8"/>
    <w:rsid w:val="0084254F"/>
    <w:rsid w:val="00842556"/>
    <w:rsid w:val="00842D3C"/>
    <w:rsid w:val="00842D93"/>
    <w:rsid w:val="008434DF"/>
    <w:rsid w:val="008446E2"/>
    <w:rsid w:val="00845CB5"/>
    <w:rsid w:val="00846203"/>
    <w:rsid w:val="0084780F"/>
    <w:rsid w:val="00850943"/>
    <w:rsid w:val="00850DCF"/>
    <w:rsid w:val="00851B22"/>
    <w:rsid w:val="00851C2C"/>
    <w:rsid w:val="008525C6"/>
    <w:rsid w:val="00852C4D"/>
    <w:rsid w:val="008535C0"/>
    <w:rsid w:val="008546A6"/>
    <w:rsid w:val="008563C7"/>
    <w:rsid w:val="008607B8"/>
    <w:rsid w:val="00860822"/>
    <w:rsid w:val="00860E03"/>
    <w:rsid w:val="00861E5C"/>
    <w:rsid w:val="00862EC9"/>
    <w:rsid w:val="008638D1"/>
    <w:rsid w:val="00863F34"/>
    <w:rsid w:val="00864A07"/>
    <w:rsid w:val="008650F4"/>
    <w:rsid w:val="00865FFB"/>
    <w:rsid w:val="00866301"/>
    <w:rsid w:val="00867D84"/>
    <w:rsid w:val="008709AB"/>
    <w:rsid w:val="00870EBF"/>
    <w:rsid w:val="008721E4"/>
    <w:rsid w:val="00872F6C"/>
    <w:rsid w:val="0087327B"/>
    <w:rsid w:val="00873367"/>
    <w:rsid w:val="00873CE4"/>
    <w:rsid w:val="00873D27"/>
    <w:rsid w:val="00873D95"/>
    <w:rsid w:val="008742EF"/>
    <w:rsid w:val="00874BBB"/>
    <w:rsid w:val="00875176"/>
    <w:rsid w:val="00876316"/>
    <w:rsid w:val="00876AB2"/>
    <w:rsid w:val="00877568"/>
    <w:rsid w:val="00877BD6"/>
    <w:rsid w:val="00877F8A"/>
    <w:rsid w:val="008805E8"/>
    <w:rsid w:val="008806ED"/>
    <w:rsid w:val="008808C8"/>
    <w:rsid w:val="0088122A"/>
    <w:rsid w:val="00881744"/>
    <w:rsid w:val="00881A5A"/>
    <w:rsid w:val="00882559"/>
    <w:rsid w:val="00882736"/>
    <w:rsid w:val="0088328B"/>
    <w:rsid w:val="00884AB2"/>
    <w:rsid w:val="00884AFA"/>
    <w:rsid w:val="0088562E"/>
    <w:rsid w:val="008860BF"/>
    <w:rsid w:val="008868F5"/>
    <w:rsid w:val="00886B13"/>
    <w:rsid w:val="00890194"/>
    <w:rsid w:val="0089250C"/>
    <w:rsid w:val="00892CA7"/>
    <w:rsid w:val="00892F7F"/>
    <w:rsid w:val="008935C3"/>
    <w:rsid w:val="00893680"/>
    <w:rsid w:val="008936F5"/>
    <w:rsid w:val="008941C1"/>
    <w:rsid w:val="00894519"/>
    <w:rsid w:val="00895A7D"/>
    <w:rsid w:val="00895FD6"/>
    <w:rsid w:val="00896679"/>
    <w:rsid w:val="008975F6"/>
    <w:rsid w:val="00897E3B"/>
    <w:rsid w:val="008A0A34"/>
    <w:rsid w:val="008A214C"/>
    <w:rsid w:val="008A236A"/>
    <w:rsid w:val="008A33DA"/>
    <w:rsid w:val="008A3531"/>
    <w:rsid w:val="008A41FB"/>
    <w:rsid w:val="008A62E3"/>
    <w:rsid w:val="008A6322"/>
    <w:rsid w:val="008A68FD"/>
    <w:rsid w:val="008B055E"/>
    <w:rsid w:val="008B09BB"/>
    <w:rsid w:val="008B107C"/>
    <w:rsid w:val="008B16B7"/>
    <w:rsid w:val="008B1EA6"/>
    <w:rsid w:val="008B27E8"/>
    <w:rsid w:val="008B2D82"/>
    <w:rsid w:val="008B3492"/>
    <w:rsid w:val="008B3800"/>
    <w:rsid w:val="008B5775"/>
    <w:rsid w:val="008B5DBD"/>
    <w:rsid w:val="008B5F04"/>
    <w:rsid w:val="008B61DE"/>
    <w:rsid w:val="008B7704"/>
    <w:rsid w:val="008C07F9"/>
    <w:rsid w:val="008C189A"/>
    <w:rsid w:val="008C1EE8"/>
    <w:rsid w:val="008C2AE1"/>
    <w:rsid w:val="008C3953"/>
    <w:rsid w:val="008C49E0"/>
    <w:rsid w:val="008C54CB"/>
    <w:rsid w:val="008C5CA6"/>
    <w:rsid w:val="008C6840"/>
    <w:rsid w:val="008D13A2"/>
    <w:rsid w:val="008D1953"/>
    <w:rsid w:val="008D1DAA"/>
    <w:rsid w:val="008D260D"/>
    <w:rsid w:val="008D2E01"/>
    <w:rsid w:val="008D2FF0"/>
    <w:rsid w:val="008D3E73"/>
    <w:rsid w:val="008D5268"/>
    <w:rsid w:val="008D754D"/>
    <w:rsid w:val="008D7D91"/>
    <w:rsid w:val="008E1988"/>
    <w:rsid w:val="008E1AF9"/>
    <w:rsid w:val="008E1E15"/>
    <w:rsid w:val="008E243A"/>
    <w:rsid w:val="008E3388"/>
    <w:rsid w:val="008E3A77"/>
    <w:rsid w:val="008E3FFC"/>
    <w:rsid w:val="008E4A91"/>
    <w:rsid w:val="008E50A2"/>
    <w:rsid w:val="008E5B73"/>
    <w:rsid w:val="008E673F"/>
    <w:rsid w:val="008E6811"/>
    <w:rsid w:val="008E698D"/>
    <w:rsid w:val="008E6E47"/>
    <w:rsid w:val="008E76E5"/>
    <w:rsid w:val="008E7F25"/>
    <w:rsid w:val="008F1452"/>
    <w:rsid w:val="008F1B03"/>
    <w:rsid w:val="008F36AC"/>
    <w:rsid w:val="008F4817"/>
    <w:rsid w:val="008F536B"/>
    <w:rsid w:val="008F595C"/>
    <w:rsid w:val="008F5BCA"/>
    <w:rsid w:val="008F62FE"/>
    <w:rsid w:val="008F6338"/>
    <w:rsid w:val="008F67B8"/>
    <w:rsid w:val="008F73CC"/>
    <w:rsid w:val="008F7D88"/>
    <w:rsid w:val="009002BD"/>
    <w:rsid w:val="00900B4A"/>
    <w:rsid w:val="00901391"/>
    <w:rsid w:val="00901CDD"/>
    <w:rsid w:val="009024E9"/>
    <w:rsid w:val="00902716"/>
    <w:rsid w:val="00903206"/>
    <w:rsid w:val="0090326F"/>
    <w:rsid w:val="0090389E"/>
    <w:rsid w:val="00904460"/>
    <w:rsid w:val="00904FD4"/>
    <w:rsid w:val="00905310"/>
    <w:rsid w:val="00905BAB"/>
    <w:rsid w:val="009060F3"/>
    <w:rsid w:val="00906497"/>
    <w:rsid w:val="00906571"/>
    <w:rsid w:val="00907FB8"/>
    <w:rsid w:val="0091019C"/>
    <w:rsid w:val="009106C5"/>
    <w:rsid w:val="0091181D"/>
    <w:rsid w:val="0091193C"/>
    <w:rsid w:val="00911FBB"/>
    <w:rsid w:val="00912809"/>
    <w:rsid w:val="00912AA7"/>
    <w:rsid w:val="00914185"/>
    <w:rsid w:val="009143C2"/>
    <w:rsid w:val="00914CAB"/>
    <w:rsid w:val="00914F1D"/>
    <w:rsid w:val="00915722"/>
    <w:rsid w:val="00916643"/>
    <w:rsid w:val="009167D9"/>
    <w:rsid w:val="009171E2"/>
    <w:rsid w:val="00917D64"/>
    <w:rsid w:val="00920A8F"/>
    <w:rsid w:val="00921DB0"/>
    <w:rsid w:val="00924119"/>
    <w:rsid w:val="00924181"/>
    <w:rsid w:val="009252AF"/>
    <w:rsid w:val="0092531A"/>
    <w:rsid w:val="00925421"/>
    <w:rsid w:val="00925AA7"/>
    <w:rsid w:val="0092618A"/>
    <w:rsid w:val="009270BD"/>
    <w:rsid w:val="00927F65"/>
    <w:rsid w:val="00931C8E"/>
    <w:rsid w:val="00932904"/>
    <w:rsid w:val="00932CE3"/>
    <w:rsid w:val="009331B2"/>
    <w:rsid w:val="00933220"/>
    <w:rsid w:val="0093349D"/>
    <w:rsid w:val="009343BF"/>
    <w:rsid w:val="00934768"/>
    <w:rsid w:val="0093526B"/>
    <w:rsid w:val="00936ED7"/>
    <w:rsid w:val="00940B8A"/>
    <w:rsid w:val="00941C3E"/>
    <w:rsid w:val="00941EF0"/>
    <w:rsid w:val="00942798"/>
    <w:rsid w:val="00943204"/>
    <w:rsid w:val="009433CF"/>
    <w:rsid w:val="009437A2"/>
    <w:rsid w:val="00944666"/>
    <w:rsid w:val="0094531B"/>
    <w:rsid w:val="00945F92"/>
    <w:rsid w:val="00946431"/>
    <w:rsid w:val="009476C9"/>
    <w:rsid w:val="00947786"/>
    <w:rsid w:val="009500FA"/>
    <w:rsid w:val="009501C2"/>
    <w:rsid w:val="00950FED"/>
    <w:rsid w:val="00951688"/>
    <w:rsid w:val="00952A66"/>
    <w:rsid w:val="009544C9"/>
    <w:rsid w:val="00954E09"/>
    <w:rsid w:val="00955BC4"/>
    <w:rsid w:val="009568E8"/>
    <w:rsid w:val="00957076"/>
    <w:rsid w:val="00957BF5"/>
    <w:rsid w:val="00960034"/>
    <w:rsid w:val="00960942"/>
    <w:rsid w:val="00961232"/>
    <w:rsid w:val="00963114"/>
    <w:rsid w:val="0096370F"/>
    <w:rsid w:val="0096433C"/>
    <w:rsid w:val="00964600"/>
    <w:rsid w:val="00964B6B"/>
    <w:rsid w:val="009656CE"/>
    <w:rsid w:val="0096572D"/>
    <w:rsid w:val="00971D5E"/>
    <w:rsid w:val="00971E97"/>
    <w:rsid w:val="0097302A"/>
    <w:rsid w:val="0097306E"/>
    <w:rsid w:val="009739EE"/>
    <w:rsid w:val="00973B0D"/>
    <w:rsid w:val="0097477E"/>
    <w:rsid w:val="00975619"/>
    <w:rsid w:val="00975981"/>
    <w:rsid w:val="0097674C"/>
    <w:rsid w:val="00977232"/>
    <w:rsid w:val="009772B5"/>
    <w:rsid w:val="00977505"/>
    <w:rsid w:val="00980E8A"/>
    <w:rsid w:val="00982E85"/>
    <w:rsid w:val="00983678"/>
    <w:rsid w:val="00983799"/>
    <w:rsid w:val="00983ADD"/>
    <w:rsid w:val="00984414"/>
    <w:rsid w:val="0098532E"/>
    <w:rsid w:val="009869D6"/>
    <w:rsid w:val="00987D96"/>
    <w:rsid w:val="0099084C"/>
    <w:rsid w:val="00990BAA"/>
    <w:rsid w:val="00990D3C"/>
    <w:rsid w:val="0099124E"/>
    <w:rsid w:val="0099156B"/>
    <w:rsid w:val="00992241"/>
    <w:rsid w:val="00992A72"/>
    <w:rsid w:val="00992B89"/>
    <w:rsid w:val="00993047"/>
    <w:rsid w:val="009930DB"/>
    <w:rsid w:val="0099310C"/>
    <w:rsid w:val="009939DB"/>
    <w:rsid w:val="009945B9"/>
    <w:rsid w:val="009952B7"/>
    <w:rsid w:val="009960C3"/>
    <w:rsid w:val="009966C4"/>
    <w:rsid w:val="00997C27"/>
    <w:rsid w:val="009A085E"/>
    <w:rsid w:val="009A1CD3"/>
    <w:rsid w:val="009A1E13"/>
    <w:rsid w:val="009A250D"/>
    <w:rsid w:val="009A2608"/>
    <w:rsid w:val="009A2958"/>
    <w:rsid w:val="009A2CE6"/>
    <w:rsid w:val="009A2D7C"/>
    <w:rsid w:val="009A36E4"/>
    <w:rsid w:val="009A3A61"/>
    <w:rsid w:val="009A3A82"/>
    <w:rsid w:val="009A62CD"/>
    <w:rsid w:val="009A6519"/>
    <w:rsid w:val="009A7324"/>
    <w:rsid w:val="009A79CC"/>
    <w:rsid w:val="009B0258"/>
    <w:rsid w:val="009B0E1F"/>
    <w:rsid w:val="009B123F"/>
    <w:rsid w:val="009B194F"/>
    <w:rsid w:val="009B1D65"/>
    <w:rsid w:val="009B1D7F"/>
    <w:rsid w:val="009B2789"/>
    <w:rsid w:val="009B2FD6"/>
    <w:rsid w:val="009B31AC"/>
    <w:rsid w:val="009B321D"/>
    <w:rsid w:val="009B3481"/>
    <w:rsid w:val="009B415A"/>
    <w:rsid w:val="009B4A42"/>
    <w:rsid w:val="009B5920"/>
    <w:rsid w:val="009B59F8"/>
    <w:rsid w:val="009B60C4"/>
    <w:rsid w:val="009B6EE1"/>
    <w:rsid w:val="009B7441"/>
    <w:rsid w:val="009B7FEF"/>
    <w:rsid w:val="009C1779"/>
    <w:rsid w:val="009C1C8B"/>
    <w:rsid w:val="009C28D4"/>
    <w:rsid w:val="009C2BF6"/>
    <w:rsid w:val="009C3FFE"/>
    <w:rsid w:val="009C4581"/>
    <w:rsid w:val="009C5901"/>
    <w:rsid w:val="009C5A6E"/>
    <w:rsid w:val="009D0D1F"/>
    <w:rsid w:val="009D1735"/>
    <w:rsid w:val="009D1871"/>
    <w:rsid w:val="009D1B64"/>
    <w:rsid w:val="009D2075"/>
    <w:rsid w:val="009D25F7"/>
    <w:rsid w:val="009D38A9"/>
    <w:rsid w:val="009D407A"/>
    <w:rsid w:val="009D4CD4"/>
    <w:rsid w:val="009D56AD"/>
    <w:rsid w:val="009D57C4"/>
    <w:rsid w:val="009D6B5A"/>
    <w:rsid w:val="009E0448"/>
    <w:rsid w:val="009E0499"/>
    <w:rsid w:val="009E05D1"/>
    <w:rsid w:val="009E1483"/>
    <w:rsid w:val="009E1721"/>
    <w:rsid w:val="009E1C25"/>
    <w:rsid w:val="009E244F"/>
    <w:rsid w:val="009E2B09"/>
    <w:rsid w:val="009E2EC8"/>
    <w:rsid w:val="009E38A5"/>
    <w:rsid w:val="009E3B1F"/>
    <w:rsid w:val="009E4842"/>
    <w:rsid w:val="009E4BB9"/>
    <w:rsid w:val="009E4F93"/>
    <w:rsid w:val="009E50B4"/>
    <w:rsid w:val="009E5900"/>
    <w:rsid w:val="009E5FA7"/>
    <w:rsid w:val="009E7CEC"/>
    <w:rsid w:val="009F0D53"/>
    <w:rsid w:val="009F1E3D"/>
    <w:rsid w:val="009F236E"/>
    <w:rsid w:val="009F2EDB"/>
    <w:rsid w:val="009F3F17"/>
    <w:rsid w:val="009F468F"/>
    <w:rsid w:val="009F4ABE"/>
    <w:rsid w:val="009F4EBD"/>
    <w:rsid w:val="009F5506"/>
    <w:rsid w:val="009F7181"/>
    <w:rsid w:val="009F7383"/>
    <w:rsid w:val="009F7FF1"/>
    <w:rsid w:val="00A00226"/>
    <w:rsid w:val="00A005E4"/>
    <w:rsid w:val="00A01570"/>
    <w:rsid w:val="00A016CE"/>
    <w:rsid w:val="00A03268"/>
    <w:rsid w:val="00A039F1"/>
    <w:rsid w:val="00A03E61"/>
    <w:rsid w:val="00A04319"/>
    <w:rsid w:val="00A048F5"/>
    <w:rsid w:val="00A04A6A"/>
    <w:rsid w:val="00A05A18"/>
    <w:rsid w:val="00A05ACA"/>
    <w:rsid w:val="00A064E3"/>
    <w:rsid w:val="00A069EC"/>
    <w:rsid w:val="00A06C54"/>
    <w:rsid w:val="00A1053F"/>
    <w:rsid w:val="00A108EC"/>
    <w:rsid w:val="00A10BC2"/>
    <w:rsid w:val="00A10D18"/>
    <w:rsid w:val="00A11882"/>
    <w:rsid w:val="00A12D04"/>
    <w:rsid w:val="00A13D80"/>
    <w:rsid w:val="00A148A9"/>
    <w:rsid w:val="00A14E82"/>
    <w:rsid w:val="00A15C08"/>
    <w:rsid w:val="00A15DEA"/>
    <w:rsid w:val="00A160E0"/>
    <w:rsid w:val="00A164FA"/>
    <w:rsid w:val="00A16792"/>
    <w:rsid w:val="00A16FAE"/>
    <w:rsid w:val="00A16FDE"/>
    <w:rsid w:val="00A17EED"/>
    <w:rsid w:val="00A2039C"/>
    <w:rsid w:val="00A2107F"/>
    <w:rsid w:val="00A21E3C"/>
    <w:rsid w:val="00A21F6E"/>
    <w:rsid w:val="00A22411"/>
    <w:rsid w:val="00A22B99"/>
    <w:rsid w:val="00A232C1"/>
    <w:rsid w:val="00A23E3D"/>
    <w:rsid w:val="00A24240"/>
    <w:rsid w:val="00A24498"/>
    <w:rsid w:val="00A2610A"/>
    <w:rsid w:val="00A27583"/>
    <w:rsid w:val="00A27970"/>
    <w:rsid w:val="00A27FA3"/>
    <w:rsid w:val="00A30351"/>
    <w:rsid w:val="00A309E3"/>
    <w:rsid w:val="00A3162F"/>
    <w:rsid w:val="00A319B5"/>
    <w:rsid w:val="00A3211C"/>
    <w:rsid w:val="00A32709"/>
    <w:rsid w:val="00A32E19"/>
    <w:rsid w:val="00A32E81"/>
    <w:rsid w:val="00A33BA9"/>
    <w:rsid w:val="00A359CC"/>
    <w:rsid w:val="00A365AC"/>
    <w:rsid w:val="00A3681F"/>
    <w:rsid w:val="00A3687A"/>
    <w:rsid w:val="00A36DBA"/>
    <w:rsid w:val="00A40518"/>
    <w:rsid w:val="00A40C98"/>
    <w:rsid w:val="00A40F17"/>
    <w:rsid w:val="00A4101A"/>
    <w:rsid w:val="00A41634"/>
    <w:rsid w:val="00A4284B"/>
    <w:rsid w:val="00A42F91"/>
    <w:rsid w:val="00A44E23"/>
    <w:rsid w:val="00A45744"/>
    <w:rsid w:val="00A47157"/>
    <w:rsid w:val="00A509E9"/>
    <w:rsid w:val="00A51362"/>
    <w:rsid w:val="00A52DCE"/>
    <w:rsid w:val="00A52EAA"/>
    <w:rsid w:val="00A54F2A"/>
    <w:rsid w:val="00A555CA"/>
    <w:rsid w:val="00A55F7F"/>
    <w:rsid w:val="00A6086D"/>
    <w:rsid w:val="00A63D55"/>
    <w:rsid w:val="00A641F9"/>
    <w:rsid w:val="00A64979"/>
    <w:rsid w:val="00A64B68"/>
    <w:rsid w:val="00A65866"/>
    <w:rsid w:val="00A66803"/>
    <w:rsid w:val="00A66F90"/>
    <w:rsid w:val="00A67290"/>
    <w:rsid w:val="00A677A1"/>
    <w:rsid w:val="00A67907"/>
    <w:rsid w:val="00A67C3E"/>
    <w:rsid w:val="00A67DD9"/>
    <w:rsid w:val="00A700A8"/>
    <w:rsid w:val="00A724FB"/>
    <w:rsid w:val="00A727BC"/>
    <w:rsid w:val="00A73D5D"/>
    <w:rsid w:val="00A7458F"/>
    <w:rsid w:val="00A74CCC"/>
    <w:rsid w:val="00A75BD7"/>
    <w:rsid w:val="00A76A83"/>
    <w:rsid w:val="00A76C60"/>
    <w:rsid w:val="00A76FBB"/>
    <w:rsid w:val="00A77799"/>
    <w:rsid w:val="00A777B4"/>
    <w:rsid w:val="00A80AAD"/>
    <w:rsid w:val="00A810EA"/>
    <w:rsid w:val="00A81C36"/>
    <w:rsid w:val="00A81FF3"/>
    <w:rsid w:val="00A82CE8"/>
    <w:rsid w:val="00A82EE2"/>
    <w:rsid w:val="00A834B5"/>
    <w:rsid w:val="00A837AA"/>
    <w:rsid w:val="00A837F2"/>
    <w:rsid w:val="00A838EF"/>
    <w:rsid w:val="00A83B28"/>
    <w:rsid w:val="00A84389"/>
    <w:rsid w:val="00A84704"/>
    <w:rsid w:val="00A85E2D"/>
    <w:rsid w:val="00A861A0"/>
    <w:rsid w:val="00A87393"/>
    <w:rsid w:val="00A873BD"/>
    <w:rsid w:val="00A87510"/>
    <w:rsid w:val="00A9096E"/>
    <w:rsid w:val="00A909FD"/>
    <w:rsid w:val="00A92607"/>
    <w:rsid w:val="00A92E0D"/>
    <w:rsid w:val="00A93E4C"/>
    <w:rsid w:val="00A948FA"/>
    <w:rsid w:val="00A9495F"/>
    <w:rsid w:val="00A94A4C"/>
    <w:rsid w:val="00A94B7D"/>
    <w:rsid w:val="00A95130"/>
    <w:rsid w:val="00A97169"/>
    <w:rsid w:val="00A9752C"/>
    <w:rsid w:val="00A979A7"/>
    <w:rsid w:val="00AA0856"/>
    <w:rsid w:val="00AA167E"/>
    <w:rsid w:val="00AA16F7"/>
    <w:rsid w:val="00AA22F4"/>
    <w:rsid w:val="00AA3167"/>
    <w:rsid w:val="00AA3C3B"/>
    <w:rsid w:val="00AA4321"/>
    <w:rsid w:val="00AA5301"/>
    <w:rsid w:val="00AA5674"/>
    <w:rsid w:val="00AA61BE"/>
    <w:rsid w:val="00AA67FA"/>
    <w:rsid w:val="00AA7252"/>
    <w:rsid w:val="00AB06BD"/>
    <w:rsid w:val="00AB299D"/>
    <w:rsid w:val="00AB502F"/>
    <w:rsid w:val="00AB653B"/>
    <w:rsid w:val="00AB6D43"/>
    <w:rsid w:val="00AC2876"/>
    <w:rsid w:val="00AC339E"/>
    <w:rsid w:val="00AC34F3"/>
    <w:rsid w:val="00AC3590"/>
    <w:rsid w:val="00AC3753"/>
    <w:rsid w:val="00AC3758"/>
    <w:rsid w:val="00AC3E45"/>
    <w:rsid w:val="00AC4336"/>
    <w:rsid w:val="00AC4464"/>
    <w:rsid w:val="00AC4895"/>
    <w:rsid w:val="00AC4E8A"/>
    <w:rsid w:val="00AC57AC"/>
    <w:rsid w:val="00AC68FA"/>
    <w:rsid w:val="00AC75ED"/>
    <w:rsid w:val="00AC7FE9"/>
    <w:rsid w:val="00AD08D2"/>
    <w:rsid w:val="00AD1462"/>
    <w:rsid w:val="00AD1F50"/>
    <w:rsid w:val="00AD22B7"/>
    <w:rsid w:val="00AD415E"/>
    <w:rsid w:val="00AD4A4D"/>
    <w:rsid w:val="00AD53C7"/>
    <w:rsid w:val="00AD550E"/>
    <w:rsid w:val="00AD7AE1"/>
    <w:rsid w:val="00AE061C"/>
    <w:rsid w:val="00AE0967"/>
    <w:rsid w:val="00AE0BF5"/>
    <w:rsid w:val="00AE1300"/>
    <w:rsid w:val="00AE252D"/>
    <w:rsid w:val="00AE3411"/>
    <w:rsid w:val="00AE3517"/>
    <w:rsid w:val="00AE3808"/>
    <w:rsid w:val="00AE48EB"/>
    <w:rsid w:val="00AE584A"/>
    <w:rsid w:val="00AE5874"/>
    <w:rsid w:val="00AE5F9D"/>
    <w:rsid w:val="00AE6694"/>
    <w:rsid w:val="00AE72CC"/>
    <w:rsid w:val="00AE7333"/>
    <w:rsid w:val="00AE74E8"/>
    <w:rsid w:val="00AE77F3"/>
    <w:rsid w:val="00AF0D1B"/>
    <w:rsid w:val="00AF0F32"/>
    <w:rsid w:val="00AF0FE7"/>
    <w:rsid w:val="00AF103D"/>
    <w:rsid w:val="00AF10D3"/>
    <w:rsid w:val="00AF1261"/>
    <w:rsid w:val="00AF1B4A"/>
    <w:rsid w:val="00AF1F3D"/>
    <w:rsid w:val="00AF2E31"/>
    <w:rsid w:val="00AF3969"/>
    <w:rsid w:val="00AF39BE"/>
    <w:rsid w:val="00AF3AC6"/>
    <w:rsid w:val="00AF3D18"/>
    <w:rsid w:val="00AF3DE3"/>
    <w:rsid w:val="00AF6FB1"/>
    <w:rsid w:val="00AF7A64"/>
    <w:rsid w:val="00B00405"/>
    <w:rsid w:val="00B009E1"/>
    <w:rsid w:val="00B020B0"/>
    <w:rsid w:val="00B04B5B"/>
    <w:rsid w:val="00B06005"/>
    <w:rsid w:val="00B06313"/>
    <w:rsid w:val="00B07975"/>
    <w:rsid w:val="00B07CA2"/>
    <w:rsid w:val="00B11244"/>
    <w:rsid w:val="00B115DA"/>
    <w:rsid w:val="00B11A19"/>
    <w:rsid w:val="00B11D38"/>
    <w:rsid w:val="00B122CC"/>
    <w:rsid w:val="00B134E2"/>
    <w:rsid w:val="00B154AF"/>
    <w:rsid w:val="00B15CBC"/>
    <w:rsid w:val="00B160B0"/>
    <w:rsid w:val="00B1690D"/>
    <w:rsid w:val="00B16BFA"/>
    <w:rsid w:val="00B17138"/>
    <w:rsid w:val="00B177C3"/>
    <w:rsid w:val="00B17A51"/>
    <w:rsid w:val="00B20195"/>
    <w:rsid w:val="00B204C1"/>
    <w:rsid w:val="00B20770"/>
    <w:rsid w:val="00B20BCA"/>
    <w:rsid w:val="00B20C63"/>
    <w:rsid w:val="00B20CC8"/>
    <w:rsid w:val="00B226FC"/>
    <w:rsid w:val="00B25E3A"/>
    <w:rsid w:val="00B26503"/>
    <w:rsid w:val="00B267E3"/>
    <w:rsid w:val="00B26C4B"/>
    <w:rsid w:val="00B26F3C"/>
    <w:rsid w:val="00B2747C"/>
    <w:rsid w:val="00B3050A"/>
    <w:rsid w:val="00B308B3"/>
    <w:rsid w:val="00B30C86"/>
    <w:rsid w:val="00B314EC"/>
    <w:rsid w:val="00B3329A"/>
    <w:rsid w:val="00B3408B"/>
    <w:rsid w:val="00B3485E"/>
    <w:rsid w:val="00B34E06"/>
    <w:rsid w:val="00B34F94"/>
    <w:rsid w:val="00B35437"/>
    <w:rsid w:val="00B35710"/>
    <w:rsid w:val="00B358F1"/>
    <w:rsid w:val="00B36345"/>
    <w:rsid w:val="00B3783D"/>
    <w:rsid w:val="00B406CB"/>
    <w:rsid w:val="00B411A1"/>
    <w:rsid w:val="00B418F6"/>
    <w:rsid w:val="00B421EF"/>
    <w:rsid w:val="00B42E1E"/>
    <w:rsid w:val="00B430DC"/>
    <w:rsid w:val="00B44C59"/>
    <w:rsid w:val="00B454D5"/>
    <w:rsid w:val="00B46784"/>
    <w:rsid w:val="00B46D55"/>
    <w:rsid w:val="00B472BF"/>
    <w:rsid w:val="00B47388"/>
    <w:rsid w:val="00B475C9"/>
    <w:rsid w:val="00B478F5"/>
    <w:rsid w:val="00B50D93"/>
    <w:rsid w:val="00B50F25"/>
    <w:rsid w:val="00B512E6"/>
    <w:rsid w:val="00B5226C"/>
    <w:rsid w:val="00B522FB"/>
    <w:rsid w:val="00B523E6"/>
    <w:rsid w:val="00B52ECF"/>
    <w:rsid w:val="00B53DCB"/>
    <w:rsid w:val="00B55B55"/>
    <w:rsid w:val="00B55F16"/>
    <w:rsid w:val="00B5624E"/>
    <w:rsid w:val="00B56BB3"/>
    <w:rsid w:val="00B56F57"/>
    <w:rsid w:val="00B57195"/>
    <w:rsid w:val="00B6062A"/>
    <w:rsid w:val="00B609CC"/>
    <w:rsid w:val="00B61D85"/>
    <w:rsid w:val="00B63292"/>
    <w:rsid w:val="00B632AE"/>
    <w:rsid w:val="00B63EE4"/>
    <w:rsid w:val="00B644EF"/>
    <w:rsid w:val="00B64CBA"/>
    <w:rsid w:val="00B6540C"/>
    <w:rsid w:val="00B65579"/>
    <w:rsid w:val="00B664D3"/>
    <w:rsid w:val="00B66676"/>
    <w:rsid w:val="00B67C8A"/>
    <w:rsid w:val="00B7036B"/>
    <w:rsid w:val="00B709AE"/>
    <w:rsid w:val="00B70E1F"/>
    <w:rsid w:val="00B7159A"/>
    <w:rsid w:val="00B715B5"/>
    <w:rsid w:val="00B71BF7"/>
    <w:rsid w:val="00B72E95"/>
    <w:rsid w:val="00B7375E"/>
    <w:rsid w:val="00B73F81"/>
    <w:rsid w:val="00B75072"/>
    <w:rsid w:val="00B75646"/>
    <w:rsid w:val="00B75F8D"/>
    <w:rsid w:val="00B7662B"/>
    <w:rsid w:val="00B76CCC"/>
    <w:rsid w:val="00B77B36"/>
    <w:rsid w:val="00B77E3B"/>
    <w:rsid w:val="00B77E69"/>
    <w:rsid w:val="00B80AFA"/>
    <w:rsid w:val="00B80DDA"/>
    <w:rsid w:val="00B81B12"/>
    <w:rsid w:val="00B81F63"/>
    <w:rsid w:val="00B82846"/>
    <w:rsid w:val="00B83022"/>
    <w:rsid w:val="00B8360D"/>
    <w:rsid w:val="00B83974"/>
    <w:rsid w:val="00B84494"/>
    <w:rsid w:val="00B84E1D"/>
    <w:rsid w:val="00B85E84"/>
    <w:rsid w:val="00B85F52"/>
    <w:rsid w:val="00B8605A"/>
    <w:rsid w:val="00B86B71"/>
    <w:rsid w:val="00B87180"/>
    <w:rsid w:val="00B873F1"/>
    <w:rsid w:val="00B90131"/>
    <w:rsid w:val="00B9170D"/>
    <w:rsid w:val="00B9175A"/>
    <w:rsid w:val="00B91F8F"/>
    <w:rsid w:val="00B926DD"/>
    <w:rsid w:val="00B93576"/>
    <w:rsid w:val="00B93974"/>
    <w:rsid w:val="00B94402"/>
    <w:rsid w:val="00B94C6C"/>
    <w:rsid w:val="00B94CE9"/>
    <w:rsid w:val="00B96132"/>
    <w:rsid w:val="00B96875"/>
    <w:rsid w:val="00B96A46"/>
    <w:rsid w:val="00B96E1E"/>
    <w:rsid w:val="00B96F0E"/>
    <w:rsid w:val="00B97092"/>
    <w:rsid w:val="00B97627"/>
    <w:rsid w:val="00B97B06"/>
    <w:rsid w:val="00B97B6F"/>
    <w:rsid w:val="00BA0B13"/>
    <w:rsid w:val="00BA16B0"/>
    <w:rsid w:val="00BA1F23"/>
    <w:rsid w:val="00BA2FFE"/>
    <w:rsid w:val="00BA45C0"/>
    <w:rsid w:val="00BA488B"/>
    <w:rsid w:val="00BA54D1"/>
    <w:rsid w:val="00BA556C"/>
    <w:rsid w:val="00BA590E"/>
    <w:rsid w:val="00BA6D43"/>
    <w:rsid w:val="00BA72ED"/>
    <w:rsid w:val="00BA79E7"/>
    <w:rsid w:val="00BB0DE3"/>
    <w:rsid w:val="00BB189C"/>
    <w:rsid w:val="00BB1B42"/>
    <w:rsid w:val="00BB1BD4"/>
    <w:rsid w:val="00BB225E"/>
    <w:rsid w:val="00BB28F8"/>
    <w:rsid w:val="00BB2A1B"/>
    <w:rsid w:val="00BB58DA"/>
    <w:rsid w:val="00BB6B76"/>
    <w:rsid w:val="00BB7692"/>
    <w:rsid w:val="00BC0307"/>
    <w:rsid w:val="00BC0B03"/>
    <w:rsid w:val="00BC0D1B"/>
    <w:rsid w:val="00BC12F6"/>
    <w:rsid w:val="00BC13EB"/>
    <w:rsid w:val="00BC186A"/>
    <w:rsid w:val="00BC1A52"/>
    <w:rsid w:val="00BC1F11"/>
    <w:rsid w:val="00BC21DF"/>
    <w:rsid w:val="00BC2353"/>
    <w:rsid w:val="00BC2590"/>
    <w:rsid w:val="00BC2A4D"/>
    <w:rsid w:val="00BC2D04"/>
    <w:rsid w:val="00BC34E4"/>
    <w:rsid w:val="00BC3663"/>
    <w:rsid w:val="00BC369E"/>
    <w:rsid w:val="00BC4553"/>
    <w:rsid w:val="00BC4ECC"/>
    <w:rsid w:val="00BC566D"/>
    <w:rsid w:val="00BC7027"/>
    <w:rsid w:val="00BC75F6"/>
    <w:rsid w:val="00BC7FC1"/>
    <w:rsid w:val="00BD014C"/>
    <w:rsid w:val="00BD137D"/>
    <w:rsid w:val="00BD1B43"/>
    <w:rsid w:val="00BD24AB"/>
    <w:rsid w:val="00BD256B"/>
    <w:rsid w:val="00BD2B6A"/>
    <w:rsid w:val="00BD316E"/>
    <w:rsid w:val="00BD320B"/>
    <w:rsid w:val="00BD4736"/>
    <w:rsid w:val="00BD4842"/>
    <w:rsid w:val="00BD4BEE"/>
    <w:rsid w:val="00BD649A"/>
    <w:rsid w:val="00BD6A0D"/>
    <w:rsid w:val="00BD7D28"/>
    <w:rsid w:val="00BE24E1"/>
    <w:rsid w:val="00BE2584"/>
    <w:rsid w:val="00BE343E"/>
    <w:rsid w:val="00BE45DD"/>
    <w:rsid w:val="00BE6B5F"/>
    <w:rsid w:val="00BE6B94"/>
    <w:rsid w:val="00BE78F1"/>
    <w:rsid w:val="00BF0BAE"/>
    <w:rsid w:val="00BF1D37"/>
    <w:rsid w:val="00BF288A"/>
    <w:rsid w:val="00BF2DCB"/>
    <w:rsid w:val="00BF36FD"/>
    <w:rsid w:val="00BF3C76"/>
    <w:rsid w:val="00BF3E19"/>
    <w:rsid w:val="00BF3F45"/>
    <w:rsid w:val="00BF3FBA"/>
    <w:rsid w:val="00BF4460"/>
    <w:rsid w:val="00BF4726"/>
    <w:rsid w:val="00BF56CF"/>
    <w:rsid w:val="00BF695A"/>
    <w:rsid w:val="00BF7695"/>
    <w:rsid w:val="00C00508"/>
    <w:rsid w:val="00C00680"/>
    <w:rsid w:val="00C00AE8"/>
    <w:rsid w:val="00C015AD"/>
    <w:rsid w:val="00C01C8A"/>
    <w:rsid w:val="00C021C2"/>
    <w:rsid w:val="00C0278A"/>
    <w:rsid w:val="00C028E3"/>
    <w:rsid w:val="00C02D30"/>
    <w:rsid w:val="00C03286"/>
    <w:rsid w:val="00C03338"/>
    <w:rsid w:val="00C034D6"/>
    <w:rsid w:val="00C03BE4"/>
    <w:rsid w:val="00C03BF4"/>
    <w:rsid w:val="00C047B2"/>
    <w:rsid w:val="00C04FCC"/>
    <w:rsid w:val="00C05423"/>
    <w:rsid w:val="00C1059F"/>
    <w:rsid w:val="00C11843"/>
    <w:rsid w:val="00C11E93"/>
    <w:rsid w:val="00C140E2"/>
    <w:rsid w:val="00C14191"/>
    <w:rsid w:val="00C1445C"/>
    <w:rsid w:val="00C14E01"/>
    <w:rsid w:val="00C14E08"/>
    <w:rsid w:val="00C153A1"/>
    <w:rsid w:val="00C154D2"/>
    <w:rsid w:val="00C155AE"/>
    <w:rsid w:val="00C1594E"/>
    <w:rsid w:val="00C163F0"/>
    <w:rsid w:val="00C17120"/>
    <w:rsid w:val="00C1746A"/>
    <w:rsid w:val="00C174A9"/>
    <w:rsid w:val="00C17B2A"/>
    <w:rsid w:val="00C21572"/>
    <w:rsid w:val="00C21D38"/>
    <w:rsid w:val="00C22BB1"/>
    <w:rsid w:val="00C2315F"/>
    <w:rsid w:val="00C2319B"/>
    <w:rsid w:val="00C24137"/>
    <w:rsid w:val="00C24777"/>
    <w:rsid w:val="00C253DC"/>
    <w:rsid w:val="00C25EC1"/>
    <w:rsid w:val="00C25F00"/>
    <w:rsid w:val="00C25FDD"/>
    <w:rsid w:val="00C26D3A"/>
    <w:rsid w:val="00C26DB1"/>
    <w:rsid w:val="00C26F52"/>
    <w:rsid w:val="00C272C0"/>
    <w:rsid w:val="00C27DAD"/>
    <w:rsid w:val="00C300B8"/>
    <w:rsid w:val="00C30CDC"/>
    <w:rsid w:val="00C3192E"/>
    <w:rsid w:val="00C332D1"/>
    <w:rsid w:val="00C348C7"/>
    <w:rsid w:val="00C35F4C"/>
    <w:rsid w:val="00C377D7"/>
    <w:rsid w:val="00C37A79"/>
    <w:rsid w:val="00C407B5"/>
    <w:rsid w:val="00C408A2"/>
    <w:rsid w:val="00C41DEA"/>
    <w:rsid w:val="00C424AF"/>
    <w:rsid w:val="00C44684"/>
    <w:rsid w:val="00C44CDC"/>
    <w:rsid w:val="00C4513A"/>
    <w:rsid w:val="00C45476"/>
    <w:rsid w:val="00C4606F"/>
    <w:rsid w:val="00C46585"/>
    <w:rsid w:val="00C4711D"/>
    <w:rsid w:val="00C471D4"/>
    <w:rsid w:val="00C5036C"/>
    <w:rsid w:val="00C50563"/>
    <w:rsid w:val="00C5320A"/>
    <w:rsid w:val="00C53F62"/>
    <w:rsid w:val="00C5412C"/>
    <w:rsid w:val="00C5452D"/>
    <w:rsid w:val="00C552C4"/>
    <w:rsid w:val="00C56AC6"/>
    <w:rsid w:val="00C56F3A"/>
    <w:rsid w:val="00C5754B"/>
    <w:rsid w:val="00C57A9B"/>
    <w:rsid w:val="00C60AB3"/>
    <w:rsid w:val="00C61F32"/>
    <w:rsid w:val="00C620B7"/>
    <w:rsid w:val="00C625F8"/>
    <w:rsid w:val="00C63018"/>
    <w:rsid w:val="00C64011"/>
    <w:rsid w:val="00C66100"/>
    <w:rsid w:val="00C667D8"/>
    <w:rsid w:val="00C67C83"/>
    <w:rsid w:val="00C67DC3"/>
    <w:rsid w:val="00C70181"/>
    <w:rsid w:val="00C70583"/>
    <w:rsid w:val="00C7077A"/>
    <w:rsid w:val="00C70B01"/>
    <w:rsid w:val="00C715BD"/>
    <w:rsid w:val="00C72DBF"/>
    <w:rsid w:val="00C72E43"/>
    <w:rsid w:val="00C73C4F"/>
    <w:rsid w:val="00C73FEE"/>
    <w:rsid w:val="00C7433F"/>
    <w:rsid w:val="00C7586A"/>
    <w:rsid w:val="00C80DDC"/>
    <w:rsid w:val="00C81E21"/>
    <w:rsid w:val="00C81F30"/>
    <w:rsid w:val="00C82FD4"/>
    <w:rsid w:val="00C83131"/>
    <w:rsid w:val="00C835D5"/>
    <w:rsid w:val="00C83A2F"/>
    <w:rsid w:val="00C84CFD"/>
    <w:rsid w:val="00C86272"/>
    <w:rsid w:val="00C862F1"/>
    <w:rsid w:val="00C86B3E"/>
    <w:rsid w:val="00C87B07"/>
    <w:rsid w:val="00C87B6E"/>
    <w:rsid w:val="00C9017B"/>
    <w:rsid w:val="00C90366"/>
    <w:rsid w:val="00C908BF"/>
    <w:rsid w:val="00C90E3D"/>
    <w:rsid w:val="00C916F9"/>
    <w:rsid w:val="00C91CAD"/>
    <w:rsid w:val="00C92777"/>
    <w:rsid w:val="00C92E58"/>
    <w:rsid w:val="00C94087"/>
    <w:rsid w:val="00C95255"/>
    <w:rsid w:val="00C957C4"/>
    <w:rsid w:val="00C95C7F"/>
    <w:rsid w:val="00C964CC"/>
    <w:rsid w:val="00C969E6"/>
    <w:rsid w:val="00C96F76"/>
    <w:rsid w:val="00C97647"/>
    <w:rsid w:val="00C97FF7"/>
    <w:rsid w:val="00CA091D"/>
    <w:rsid w:val="00CA11F3"/>
    <w:rsid w:val="00CA1FEC"/>
    <w:rsid w:val="00CA2F13"/>
    <w:rsid w:val="00CA35D1"/>
    <w:rsid w:val="00CA4249"/>
    <w:rsid w:val="00CA4490"/>
    <w:rsid w:val="00CA5637"/>
    <w:rsid w:val="00CA5A1F"/>
    <w:rsid w:val="00CA6BEF"/>
    <w:rsid w:val="00CA782E"/>
    <w:rsid w:val="00CB0D04"/>
    <w:rsid w:val="00CB1F55"/>
    <w:rsid w:val="00CB1FFA"/>
    <w:rsid w:val="00CB2040"/>
    <w:rsid w:val="00CB2BC7"/>
    <w:rsid w:val="00CB2CD4"/>
    <w:rsid w:val="00CB33A2"/>
    <w:rsid w:val="00CB411A"/>
    <w:rsid w:val="00CB41B2"/>
    <w:rsid w:val="00CB43B2"/>
    <w:rsid w:val="00CB47AC"/>
    <w:rsid w:val="00CB66DE"/>
    <w:rsid w:val="00CB6F8D"/>
    <w:rsid w:val="00CC126A"/>
    <w:rsid w:val="00CC1849"/>
    <w:rsid w:val="00CC2FD7"/>
    <w:rsid w:val="00CC5088"/>
    <w:rsid w:val="00CC7871"/>
    <w:rsid w:val="00CC7966"/>
    <w:rsid w:val="00CD027A"/>
    <w:rsid w:val="00CD06F6"/>
    <w:rsid w:val="00CD0726"/>
    <w:rsid w:val="00CD14B2"/>
    <w:rsid w:val="00CD297C"/>
    <w:rsid w:val="00CD2AF8"/>
    <w:rsid w:val="00CD2CE2"/>
    <w:rsid w:val="00CD2F7B"/>
    <w:rsid w:val="00CD31F8"/>
    <w:rsid w:val="00CD33BA"/>
    <w:rsid w:val="00CD3E91"/>
    <w:rsid w:val="00CD411F"/>
    <w:rsid w:val="00CD55C8"/>
    <w:rsid w:val="00CD60E6"/>
    <w:rsid w:val="00CD626F"/>
    <w:rsid w:val="00CD655D"/>
    <w:rsid w:val="00CD6B8A"/>
    <w:rsid w:val="00CD7D71"/>
    <w:rsid w:val="00CE0599"/>
    <w:rsid w:val="00CE0F95"/>
    <w:rsid w:val="00CE19AB"/>
    <w:rsid w:val="00CE26B7"/>
    <w:rsid w:val="00CE2DE0"/>
    <w:rsid w:val="00CE336F"/>
    <w:rsid w:val="00CE352C"/>
    <w:rsid w:val="00CE4E4A"/>
    <w:rsid w:val="00CE564C"/>
    <w:rsid w:val="00CE5B39"/>
    <w:rsid w:val="00CE64F1"/>
    <w:rsid w:val="00CE6F6F"/>
    <w:rsid w:val="00CE706E"/>
    <w:rsid w:val="00CE7354"/>
    <w:rsid w:val="00CE7A75"/>
    <w:rsid w:val="00CE7AAB"/>
    <w:rsid w:val="00CF0232"/>
    <w:rsid w:val="00CF1098"/>
    <w:rsid w:val="00CF1A9F"/>
    <w:rsid w:val="00CF1E46"/>
    <w:rsid w:val="00CF1F04"/>
    <w:rsid w:val="00CF2D30"/>
    <w:rsid w:val="00CF4FD5"/>
    <w:rsid w:val="00CF56B9"/>
    <w:rsid w:val="00CF5A23"/>
    <w:rsid w:val="00CF7A7D"/>
    <w:rsid w:val="00CF7A86"/>
    <w:rsid w:val="00D0011F"/>
    <w:rsid w:val="00D009D8"/>
    <w:rsid w:val="00D01427"/>
    <w:rsid w:val="00D01B81"/>
    <w:rsid w:val="00D02AFB"/>
    <w:rsid w:val="00D034EF"/>
    <w:rsid w:val="00D04C93"/>
    <w:rsid w:val="00D059AC"/>
    <w:rsid w:val="00D05A40"/>
    <w:rsid w:val="00D05F50"/>
    <w:rsid w:val="00D06A6A"/>
    <w:rsid w:val="00D071A4"/>
    <w:rsid w:val="00D10844"/>
    <w:rsid w:val="00D10C2C"/>
    <w:rsid w:val="00D10DA3"/>
    <w:rsid w:val="00D110D6"/>
    <w:rsid w:val="00D129C4"/>
    <w:rsid w:val="00D12B4C"/>
    <w:rsid w:val="00D12CB2"/>
    <w:rsid w:val="00D131B3"/>
    <w:rsid w:val="00D13C6C"/>
    <w:rsid w:val="00D14EC5"/>
    <w:rsid w:val="00D15078"/>
    <w:rsid w:val="00D15910"/>
    <w:rsid w:val="00D16021"/>
    <w:rsid w:val="00D169E4"/>
    <w:rsid w:val="00D17896"/>
    <w:rsid w:val="00D17CD0"/>
    <w:rsid w:val="00D209FA"/>
    <w:rsid w:val="00D20CDF"/>
    <w:rsid w:val="00D20D00"/>
    <w:rsid w:val="00D21016"/>
    <w:rsid w:val="00D21EF1"/>
    <w:rsid w:val="00D22212"/>
    <w:rsid w:val="00D22CE3"/>
    <w:rsid w:val="00D2393B"/>
    <w:rsid w:val="00D23AA4"/>
    <w:rsid w:val="00D24733"/>
    <w:rsid w:val="00D25295"/>
    <w:rsid w:val="00D2562A"/>
    <w:rsid w:val="00D2631A"/>
    <w:rsid w:val="00D30091"/>
    <w:rsid w:val="00D31941"/>
    <w:rsid w:val="00D324AD"/>
    <w:rsid w:val="00D32A33"/>
    <w:rsid w:val="00D33139"/>
    <w:rsid w:val="00D3324F"/>
    <w:rsid w:val="00D33931"/>
    <w:rsid w:val="00D34ED9"/>
    <w:rsid w:val="00D3578D"/>
    <w:rsid w:val="00D36B2E"/>
    <w:rsid w:val="00D37F09"/>
    <w:rsid w:val="00D4102F"/>
    <w:rsid w:val="00D410CF"/>
    <w:rsid w:val="00D415AC"/>
    <w:rsid w:val="00D41681"/>
    <w:rsid w:val="00D41778"/>
    <w:rsid w:val="00D41CDD"/>
    <w:rsid w:val="00D43B97"/>
    <w:rsid w:val="00D43E54"/>
    <w:rsid w:val="00D43F10"/>
    <w:rsid w:val="00D4460A"/>
    <w:rsid w:val="00D4504F"/>
    <w:rsid w:val="00D45816"/>
    <w:rsid w:val="00D45DBD"/>
    <w:rsid w:val="00D45E57"/>
    <w:rsid w:val="00D469F6"/>
    <w:rsid w:val="00D46C47"/>
    <w:rsid w:val="00D47533"/>
    <w:rsid w:val="00D50CE5"/>
    <w:rsid w:val="00D518F5"/>
    <w:rsid w:val="00D51E79"/>
    <w:rsid w:val="00D52007"/>
    <w:rsid w:val="00D522ED"/>
    <w:rsid w:val="00D528F7"/>
    <w:rsid w:val="00D542C0"/>
    <w:rsid w:val="00D542C2"/>
    <w:rsid w:val="00D5441B"/>
    <w:rsid w:val="00D549ED"/>
    <w:rsid w:val="00D5520C"/>
    <w:rsid w:val="00D56211"/>
    <w:rsid w:val="00D5678C"/>
    <w:rsid w:val="00D56967"/>
    <w:rsid w:val="00D602CA"/>
    <w:rsid w:val="00D62585"/>
    <w:rsid w:val="00D62A42"/>
    <w:rsid w:val="00D63B52"/>
    <w:rsid w:val="00D63D22"/>
    <w:rsid w:val="00D642F8"/>
    <w:rsid w:val="00D6460B"/>
    <w:rsid w:val="00D64790"/>
    <w:rsid w:val="00D64AFF"/>
    <w:rsid w:val="00D64EE9"/>
    <w:rsid w:val="00D65AF5"/>
    <w:rsid w:val="00D65FBD"/>
    <w:rsid w:val="00D66BEE"/>
    <w:rsid w:val="00D66DAB"/>
    <w:rsid w:val="00D67CFE"/>
    <w:rsid w:val="00D70A0B"/>
    <w:rsid w:val="00D70D89"/>
    <w:rsid w:val="00D71049"/>
    <w:rsid w:val="00D711A8"/>
    <w:rsid w:val="00D718C6"/>
    <w:rsid w:val="00D720C0"/>
    <w:rsid w:val="00D72285"/>
    <w:rsid w:val="00D7264B"/>
    <w:rsid w:val="00D72960"/>
    <w:rsid w:val="00D7339D"/>
    <w:rsid w:val="00D73787"/>
    <w:rsid w:val="00D742F8"/>
    <w:rsid w:val="00D75D3D"/>
    <w:rsid w:val="00D767EF"/>
    <w:rsid w:val="00D769C6"/>
    <w:rsid w:val="00D774E4"/>
    <w:rsid w:val="00D77A36"/>
    <w:rsid w:val="00D77BC0"/>
    <w:rsid w:val="00D77C56"/>
    <w:rsid w:val="00D8073F"/>
    <w:rsid w:val="00D80B6B"/>
    <w:rsid w:val="00D80CB0"/>
    <w:rsid w:val="00D80E0A"/>
    <w:rsid w:val="00D819AB"/>
    <w:rsid w:val="00D81A99"/>
    <w:rsid w:val="00D82F59"/>
    <w:rsid w:val="00D83859"/>
    <w:rsid w:val="00D843A8"/>
    <w:rsid w:val="00D84DDF"/>
    <w:rsid w:val="00D86D87"/>
    <w:rsid w:val="00D902A8"/>
    <w:rsid w:val="00D90A80"/>
    <w:rsid w:val="00D90ED0"/>
    <w:rsid w:val="00D91E38"/>
    <w:rsid w:val="00D9281A"/>
    <w:rsid w:val="00D92DF1"/>
    <w:rsid w:val="00D92E50"/>
    <w:rsid w:val="00D932DA"/>
    <w:rsid w:val="00D93449"/>
    <w:rsid w:val="00D93F7C"/>
    <w:rsid w:val="00D952F2"/>
    <w:rsid w:val="00D954F1"/>
    <w:rsid w:val="00D955C1"/>
    <w:rsid w:val="00D963F1"/>
    <w:rsid w:val="00D97296"/>
    <w:rsid w:val="00D97F6C"/>
    <w:rsid w:val="00DA0759"/>
    <w:rsid w:val="00DA076E"/>
    <w:rsid w:val="00DA0D88"/>
    <w:rsid w:val="00DA0E77"/>
    <w:rsid w:val="00DA117A"/>
    <w:rsid w:val="00DA13E5"/>
    <w:rsid w:val="00DA1728"/>
    <w:rsid w:val="00DA1C05"/>
    <w:rsid w:val="00DA35D3"/>
    <w:rsid w:val="00DA4795"/>
    <w:rsid w:val="00DA480B"/>
    <w:rsid w:val="00DA5F98"/>
    <w:rsid w:val="00DA63F1"/>
    <w:rsid w:val="00DA6586"/>
    <w:rsid w:val="00DA6967"/>
    <w:rsid w:val="00DA6A3F"/>
    <w:rsid w:val="00DA73FF"/>
    <w:rsid w:val="00DA7C68"/>
    <w:rsid w:val="00DB43ED"/>
    <w:rsid w:val="00DB51BF"/>
    <w:rsid w:val="00DB5652"/>
    <w:rsid w:val="00DB5CB6"/>
    <w:rsid w:val="00DC153C"/>
    <w:rsid w:val="00DC18C8"/>
    <w:rsid w:val="00DC2C05"/>
    <w:rsid w:val="00DC450F"/>
    <w:rsid w:val="00DC4A38"/>
    <w:rsid w:val="00DC4B7A"/>
    <w:rsid w:val="00DC68A6"/>
    <w:rsid w:val="00DC6D9C"/>
    <w:rsid w:val="00DC6E9A"/>
    <w:rsid w:val="00DC7A1D"/>
    <w:rsid w:val="00DD06EE"/>
    <w:rsid w:val="00DD0DC8"/>
    <w:rsid w:val="00DD25B1"/>
    <w:rsid w:val="00DD414D"/>
    <w:rsid w:val="00DD479F"/>
    <w:rsid w:val="00DD4868"/>
    <w:rsid w:val="00DD5639"/>
    <w:rsid w:val="00DD61B9"/>
    <w:rsid w:val="00DD62D6"/>
    <w:rsid w:val="00DD6402"/>
    <w:rsid w:val="00DE11D9"/>
    <w:rsid w:val="00DE160F"/>
    <w:rsid w:val="00DE3165"/>
    <w:rsid w:val="00DE3BE2"/>
    <w:rsid w:val="00DE3CB0"/>
    <w:rsid w:val="00DE511C"/>
    <w:rsid w:val="00DE59AF"/>
    <w:rsid w:val="00DF06CC"/>
    <w:rsid w:val="00DF073C"/>
    <w:rsid w:val="00DF0A3E"/>
    <w:rsid w:val="00DF227C"/>
    <w:rsid w:val="00DF3155"/>
    <w:rsid w:val="00DF334B"/>
    <w:rsid w:val="00DF353E"/>
    <w:rsid w:val="00DF4938"/>
    <w:rsid w:val="00DF49C1"/>
    <w:rsid w:val="00DF4DD7"/>
    <w:rsid w:val="00DF515D"/>
    <w:rsid w:val="00DF60A2"/>
    <w:rsid w:val="00DF615D"/>
    <w:rsid w:val="00DF67FB"/>
    <w:rsid w:val="00DF6AEF"/>
    <w:rsid w:val="00DF79D1"/>
    <w:rsid w:val="00E00838"/>
    <w:rsid w:val="00E019AA"/>
    <w:rsid w:val="00E0204F"/>
    <w:rsid w:val="00E02066"/>
    <w:rsid w:val="00E0206D"/>
    <w:rsid w:val="00E03E20"/>
    <w:rsid w:val="00E03F04"/>
    <w:rsid w:val="00E046AA"/>
    <w:rsid w:val="00E04BCA"/>
    <w:rsid w:val="00E04EE6"/>
    <w:rsid w:val="00E04FB9"/>
    <w:rsid w:val="00E05DD8"/>
    <w:rsid w:val="00E06B03"/>
    <w:rsid w:val="00E06FF9"/>
    <w:rsid w:val="00E071A9"/>
    <w:rsid w:val="00E10DC7"/>
    <w:rsid w:val="00E112F3"/>
    <w:rsid w:val="00E11C20"/>
    <w:rsid w:val="00E12A81"/>
    <w:rsid w:val="00E12BAA"/>
    <w:rsid w:val="00E12DCE"/>
    <w:rsid w:val="00E13A67"/>
    <w:rsid w:val="00E1489E"/>
    <w:rsid w:val="00E14FF2"/>
    <w:rsid w:val="00E15AD1"/>
    <w:rsid w:val="00E15DD3"/>
    <w:rsid w:val="00E161B9"/>
    <w:rsid w:val="00E163E5"/>
    <w:rsid w:val="00E1691C"/>
    <w:rsid w:val="00E17304"/>
    <w:rsid w:val="00E176BB"/>
    <w:rsid w:val="00E179F3"/>
    <w:rsid w:val="00E201C7"/>
    <w:rsid w:val="00E20FE5"/>
    <w:rsid w:val="00E21407"/>
    <w:rsid w:val="00E2179E"/>
    <w:rsid w:val="00E23082"/>
    <w:rsid w:val="00E23F04"/>
    <w:rsid w:val="00E2407A"/>
    <w:rsid w:val="00E24AC9"/>
    <w:rsid w:val="00E24C02"/>
    <w:rsid w:val="00E24D33"/>
    <w:rsid w:val="00E24DD5"/>
    <w:rsid w:val="00E259D6"/>
    <w:rsid w:val="00E26D44"/>
    <w:rsid w:val="00E30731"/>
    <w:rsid w:val="00E30B78"/>
    <w:rsid w:val="00E327F7"/>
    <w:rsid w:val="00E33224"/>
    <w:rsid w:val="00E33BF6"/>
    <w:rsid w:val="00E3444C"/>
    <w:rsid w:val="00E34464"/>
    <w:rsid w:val="00E34785"/>
    <w:rsid w:val="00E36D6E"/>
    <w:rsid w:val="00E37499"/>
    <w:rsid w:val="00E37602"/>
    <w:rsid w:val="00E405EA"/>
    <w:rsid w:val="00E40F20"/>
    <w:rsid w:val="00E415CE"/>
    <w:rsid w:val="00E41DDA"/>
    <w:rsid w:val="00E42396"/>
    <w:rsid w:val="00E42628"/>
    <w:rsid w:val="00E4266E"/>
    <w:rsid w:val="00E42C0C"/>
    <w:rsid w:val="00E43BB9"/>
    <w:rsid w:val="00E43E00"/>
    <w:rsid w:val="00E43E05"/>
    <w:rsid w:val="00E43E91"/>
    <w:rsid w:val="00E44DA2"/>
    <w:rsid w:val="00E45676"/>
    <w:rsid w:val="00E459FB"/>
    <w:rsid w:val="00E4616A"/>
    <w:rsid w:val="00E467A2"/>
    <w:rsid w:val="00E46BBB"/>
    <w:rsid w:val="00E46DA0"/>
    <w:rsid w:val="00E470E5"/>
    <w:rsid w:val="00E473D2"/>
    <w:rsid w:val="00E500BC"/>
    <w:rsid w:val="00E50563"/>
    <w:rsid w:val="00E514C3"/>
    <w:rsid w:val="00E516CE"/>
    <w:rsid w:val="00E51CFA"/>
    <w:rsid w:val="00E537A8"/>
    <w:rsid w:val="00E53900"/>
    <w:rsid w:val="00E53BA8"/>
    <w:rsid w:val="00E54165"/>
    <w:rsid w:val="00E5451F"/>
    <w:rsid w:val="00E546DA"/>
    <w:rsid w:val="00E551C3"/>
    <w:rsid w:val="00E617BD"/>
    <w:rsid w:val="00E62A80"/>
    <w:rsid w:val="00E62DC8"/>
    <w:rsid w:val="00E63024"/>
    <w:rsid w:val="00E6353F"/>
    <w:rsid w:val="00E63D66"/>
    <w:rsid w:val="00E65786"/>
    <w:rsid w:val="00E66D86"/>
    <w:rsid w:val="00E672BB"/>
    <w:rsid w:val="00E67F4C"/>
    <w:rsid w:val="00E70039"/>
    <w:rsid w:val="00E70C72"/>
    <w:rsid w:val="00E70D4F"/>
    <w:rsid w:val="00E70E78"/>
    <w:rsid w:val="00E71339"/>
    <w:rsid w:val="00E715E8"/>
    <w:rsid w:val="00E7324C"/>
    <w:rsid w:val="00E73B74"/>
    <w:rsid w:val="00E7415B"/>
    <w:rsid w:val="00E74902"/>
    <w:rsid w:val="00E75B63"/>
    <w:rsid w:val="00E75C42"/>
    <w:rsid w:val="00E770E6"/>
    <w:rsid w:val="00E772E1"/>
    <w:rsid w:val="00E80581"/>
    <w:rsid w:val="00E808F6"/>
    <w:rsid w:val="00E80FAA"/>
    <w:rsid w:val="00E81AC2"/>
    <w:rsid w:val="00E81C12"/>
    <w:rsid w:val="00E82D16"/>
    <w:rsid w:val="00E831C9"/>
    <w:rsid w:val="00E849CE"/>
    <w:rsid w:val="00E85130"/>
    <w:rsid w:val="00E85162"/>
    <w:rsid w:val="00E85F06"/>
    <w:rsid w:val="00E86646"/>
    <w:rsid w:val="00E86A19"/>
    <w:rsid w:val="00E904D1"/>
    <w:rsid w:val="00E90B86"/>
    <w:rsid w:val="00E915A3"/>
    <w:rsid w:val="00E92847"/>
    <w:rsid w:val="00E93377"/>
    <w:rsid w:val="00E9466F"/>
    <w:rsid w:val="00E948B6"/>
    <w:rsid w:val="00E95371"/>
    <w:rsid w:val="00E96852"/>
    <w:rsid w:val="00E97E9E"/>
    <w:rsid w:val="00EA08DC"/>
    <w:rsid w:val="00EA1312"/>
    <w:rsid w:val="00EA15F1"/>
    <w:rsid w:val="00EA26B1"/>
    <w:rsid w:val="00EA2750"/>
    <w:rsid w:val="00EA2C46"/>
    <w:rsid w:val="00EA4BC9"/>
    <w:rsid w:val="00EA57ED"/>
    <w:rsid w:val="00EA6039"/>
    <w:rsid w:val="00EA6096"/>
    <w:rsid w:val="00EA62D5"/>
    <w:rsid w:val="00EA78FE"/>
    <w:rsid w:val="00EA7A5F"/>
    <w:rsid w:val="00EB04FF"/>
    <w:rsid w:val="00EB0CFB"/>
    <w:rsid w:val="00EB13A6"/>
    <w:rsid w:val="00EB1A06"/>
    <w:rsid w:val="00EB1C46"/>
    <w:rsid w:val="00EB1E18"/>
    <w:rsid w:val="00EB4924"/>
    <w:rsid w:val="00EB4A2F"/>
    <w:rsid w:val="00EB4CA3"/>
    <w:rsid w:val="00EB50EF"/>
    <w:rsid w:val="00EB57AF"/>
    <w:rsid w:val="00EB58C1"/>
    <w:rsid w:val="00EB5B5D"/>
    <w:rsid w:val="00EB6D68"/>
    <w:rsid w:val="00EB7284"/>
    <w:rsid w:val="00EB770B"/>
    <w:rsid w:val="00EC10F9"/>
    <w:rsid w:val="00EC16FB"/>
    <w:rsid w:val="00EC1C8C"/>
    <w:rsid w:val="00EC27FB"/>
    <w:rsid w:val="00EC2ABD"/>
    <w:rsid w:val="00EC31BC"/>
    <w:rsid w:val="00EC54FF"/>
    <w:rsid w:val="00EC6306"/>
    <w:rsid w:val="00EC76F6"/>
    <w:rsid w:val="00ED07A3"/>
    <w:rsid w:val="00ED1E29"/>
    <w:rsid w:val="00ED2DC4"/>
    <w:rsid w:val="00ED35E2"/>
    <w:rsid w:val="00ED372F"/>
    <w:rsid w:val="00ED52B9"/>
    <w:rsid w:val="00ED6582"/>
    <w:rsid w:val="00ED6F92"/>
    <w:rsid w:val="00ED79AA"/>
    <w:rsid w:val="00EE19AD"/>
    <w:rsid w:val="00EE1C24"/>
    <w:rsid w:val="00EE22AD"/>
    <w:rsid w:val="00EE400C"/>
    <w:rsid w:val="00EE4674"/>
    <w:rsid w:val="00EE48AE"/>
    <w:rsid w:val="00EE4D3B"/>
    <w:rsid w:val="00EE4E4F"/>
    <w:rsid w:val="00EE58B0"/>
    <w:rsid w:val="00EE679B"/>
    <w:rsid w:val="00EE6A3A"/>
    <w:rsid w:val="00EE6B59"/>
    <w:rsid w:val="00EE6F48"/>
    <w:rsid w:val="00EE7645"/>
    <w:rsid w:val="00EE79FA"/>
    <w:rsid w:val="00EF157F"/>
    <w:rsid w:val="00EF1D34"/>
    <w:rsid w:val="00EF1ECD"/>
    <w:rsid w:val="00EF2A65"/>
    <w:rsid w:val="00EF34AC"/>
    <w:rsid w:val="00EF3A1D"/>
    <w:rsid w:val="00EF3D3B"/>
    <w:rsid w:val="00EF4A4C"/>
    <w:rsid w:val="00EF52FE"/>
    <w:rsid w:val="00EF5A37"/>
    <w:rsid w:val="00EF5C74"/>
    <w:rsid w:val="00EF7350"/>
    <w:rsid w:val="00EF737D"/>
    <w:rsid w:val="00F0100F"/>
    <w:rsid w:val="00F01E56"/>
    <w:rsid w:val="00F01F07"/>
    <w:rsid w:val="00F01F18"/>
    <w:rsid w:val="00F03569"/>
    <w:rsid w:val="00F03B29"/>
    <w:rsid w:val="00F03B8E"/>
    <w:rsid w:val="00F05C56"/>
    <w:rsid w:val="00F062B9"/>
    <w:rsid w:val="00F06BCF"/>
    <w:rsid w:val="00F07197"/>
    <w:rsid w:val="00F078CB"/>
    <w:rsid w:val="00F10463"/>
    <w:rsid w:val="00F10B54"/>
    <w:rsid w:val="00F11FFE"/>
    <w:rsid w:val="00F1297C"/>
    <w:rsid w:val="00F1393F"/>
    <w:rsid w:val="00F1542E"/>
    <w:rsid w:val="00F155E0"/>
    <w:rsid w:val="00F204F9"/>
    <w:rsid w:val="00F208D4"/>
    <w:rsid w:val="00F2103F"/>
    <w:rsid w:val="00F21061"/>
    <w:rsid w:val="00F22D63"/>
    <w:rsid w:val="00F2365A"/>
    <w:rsid w:val="00F23D96"/>
    <w:rsid w:val="00F24065"/>
    <w:rsid w:val="00F24297"/>
    <w:rsid w:val="00F250FC"/>
    <w:rsid w:val="00F25A7F"/>
    <w:rsid w:val="00F25B2E"/>
    <w:rsid w:val="00F27249"/>
    <w:rsid w:val="00F275BC"/>
    <w:rsid w:val="00F27675"/>
    <w:rsid w:val="00F308C7"/>
    <w:rsid w:val="00F31252"/>
    <w:rsid w:val="00F31A8B"/>
    <w:rsid w:val="00F31B78"/>
    <w:rsid w:val="00F31BE5"/>
    <w:rsid w:val="00F334E9"/>
    <w:rsid w:val="00F345D7"/>
    <w:rsid w:val="00F353AA"/>
    <w:rsid w:val="00F358A9"/>
    <w:rsid w:val="00F37467"/>
    <w:rsid w:val="00F379A0"/>
    <w:rsid w:val="00F379D7"/>
    <w:rsid w:val="00F40E98"/>
    <w:rsid w:val="00F41882"/>
    <w:rsid w:val="00F41B5A"/>
    <w:rsid w:val="00F41C56"/>
    <w:rsid w:val="00F41E27"/>
    <w:rsid w:val="00F41F10"/>
    <w:rsid w:val="00F42141"/>
    <w:rsid w:val="00F42B09"/>
    <w:rsid w:val="00F444C6"/>
    <w:rsid w:val="00F44862"/>
    <w:rsid w:val="00F44D6F"/>
    <w:rsid w:val="00F44E2A"/>
    <w:rsid w:val="00F458F7"/>
    <w:rsid w:val="00F46084"/>
    <w:rsid w:val="00F474CB"/>
    <w:rsid w:val="00F4755B"/>
    <w:rsid w:val="00F50054"/>
    <w:rsid w:val="00F50A88"/>
    <w:rsid w:val="00F50DFB"/>
    <w:rsid w:val="00F5133E"/>
    <w:rsid w:val="00F52878"/>
    <w:rsid w:val="00F53DF0"/>
    <w:rsid w:val="00F53F45"/>
    <w:rsid w:val="00F5456E"/>
    <w:rsid w:val="00F54A1E"/>
    <w:rsid w:val="00F55162"/>
    <w:rsid w:val="00F55ADB"/>
    <w:rsid w:val="00F55E71"/>
    <w:rsid w:val="00F5605A"/>
    <w:rsid w:val="00F56A64"/>
    <w:rsid w:val="00F56AFC"/>
    <w:rsid w:val="00F56C59"/>
    <w:rsid w:val="00F56C6F"/>
    <w:rsid w:val="00F56FD1"/>
    <w:rsid w:val="00F57345"/>
    <w:rsid w:val="00F61180"/>
    <w:rsid w:val="00F611B2"/>
    <w:rsid w:val="00F611BC"/>
    <w:rsid w:val="00F61BAE"/>
    <w:rsid w:val="00F61C0C"/>
    <w:rsid w:val="00F627ED"/>
    <w:rsid w:val="00F629BD"/>
    <w:rsid w:val="00F6303D"/>
    <w:rsid w:val="00F64746"/>
    <w:rsid w:val="00F64D46"/>
    <w:rsid w:val="00F64EEF"/>
    <w:rsid w:val="00F66A3F"/>
    <w:rsid w:val="00F66B48"/>
    <w:rsid w:val="00F66FCD"/>
    <w:rsid w:val="00F72195"/>
    <w:rsid w:val="00F722A0"/>
    <w:rsid w:val="00F73370"/>
    <w:rsid w:val="00F737F1"/>
    <w:rsid w:val="00F7416E"/>
    <w:rsid w:val="00F749FC"/>
    <w:rsid w:val="00F74ADA"/>
    <w:rsid w:val="00F757AD"/>
    <w:rsid w:val="00F75F54"/>
    <w:rsid w:val="00F76C51"/>
    <w:rsid w:val="00F76E27"/>
    <w:rsid w:val="00F7742B"/>
    <w:rsid w:val="00F77CB3"/>
    <w:rsid w:val="00F802B9"/>
    <w:rsid w:val="00F822DA"/>
    <w:rsid w:val="00F82A06"/>
    <w:rsid w:val="00F83B0B"/>
    <w:rsid w:val="00F84571"/>
    <w:rsid w:val="00F84AB7"/>
    <w:rsid w:val="00F84F4C"/>
    <w:rsid w:val="00F85236"/>
    <w:rsid w:val="00F8602F"/>
    <w:rsid w:val="00F86265"/>
    <w:rsid w:val="00F86F1C"/>
    <w:rsid w:val="00F875C7"/>
    <w:rsid w:val="00F9067F"/>
    <w:rsid w:val="00F9095A"/>
    <w:rsid w:val="00F90E2E"/>
    <w:rsid w:val="00F913DA"/>
    <w:rsid w:val="00F92B87"/>
    <w:rsid w:val="00F93985"/>
    <w:rsid w:val="00F9414F"/>
    <w:rsid w:val="00F947D7"/>
    <w:rsid w:val="00F94B8C"/>
    <w:rsid w:val="00F960D7"/>
    <w:rsid w:val="00F9624D"/>
    <w:rsid w:val="00F96504"/>
    <w:rsid w:val="00F96AFC"/>
    <w:rsid w:val="00F97BB7"/>
    <w:rsid w:val="00FA002B"/>
    <w:rsid w:val="00FA0CB7"/>
    <w:rsid w:val="00FA0D6B"/>
    <w:rsid w:val="00FA13FB"/>
    <w:rsid w:val="00FA2511"/>
    <w:rsid w:val="00FA32C0"/>
    <w:rsid w:val="00FA4066"/>
    <w:rsid w:val="00FA4713"/>
    <w:rsid w:val="00FA4ACD"/>
    <w:rsid w:val="00FA599C"/>
    <w:rsid w:val="00FA61D0"/>
    <w:rsid w:val="00FA6259"/>
    <w:rsid w:val="00FA66B8"/>
    <w:rsid w:val="00FA682D"/>
    <w:rsid w:val="00FB0081"/>
    <w:rsid w:val="00FB0939"/>
    <w:rsid w:val="00FB134F"/>
    <w:rsid w:val="00FB257B"/>
    <w:rsid w:val="00FB3354"/>
    <w:rsid w:val="00FB3C35"/>
    <w:rsid w:val="00FB4255"/>
    <w:rsid w:val="00FB5BDC"/>
    <w:rsid w:val="00FB5FBF"/>
    <w:rsid w:val="00FB6D25"/>
    <w:rsid w:val="00FB7158"/>
    <w:rsid w:val="00FC0173"/>
    <w:rsid w:val="00FC2100"/>
    <w:rsid w:val="00FC3104"/>
    <w:rsid w:val="00FC3825"/>
    <w:rsid w:val="00FC516B"/>
    <w:rsid w:val="00FC64D6"/>
    <w:rsid w:val="00FC78CD"/>
    <w:rsid w:val="00FD01AF"/>
    <w:rsid w:val="00FD230A"/>
    <w:rsid w:val="00FD2E65"/>
    <w:rsid w:val="00FD4390"/>
    <w:rsid w:val="00FD4AE4"/>
    <w:rsid w:val="00FD53D7"/>
    <w:rsid w:val="00FD5DDC"/>
    <w:rsid w:val="00FD71A9"/>
    <w:rsid w:val="00FE01E8"/>
    <w:rsid w:val="00FE0522"/>
    <w:rsid w:val="00FE0A1F"/>
    <w:rsid w:val="00FE0CAD"/>
    <w:rsid w:val="00FE120A"/>
    <w:rsid w:val="00FE2024"/>
    <w:rsid w:val="00FE3A4C"/>
    <w:rsid w:val="00FE3B54"/>
    <w:rsid w:val="00FE3F51"/>
    <w:rsid w:val="00FE4098"/>
    <w:rsid w:val="00FE50F7"/>
    <w:rsid w:val="00FE5136"/>
    <w:rsid w:val="00FE526E"/>
    <w:rsid w:val="00FE55B1"/>
    <w:rsid w:val="00FE5FD9"/>
    <w:rsid w:val="00FF007B"/>
    <w:rsid w:val="00FF0BEC"/>
    <w:rsid w:val="00FF104B"/>
    <w:rsid w:val="00FF1677"/>
    <w:rsid w:val="00FF2EB9"/>
    <w:rsid w:val="00FF30D3"/>
    <w:rsid w:val="00FF458B"/>
    <w:rsid w:val="00FF4FDD"/>
    <w:rsid w:val="00FF52AD"/>
    <w:rsid w:val="00FF5E9C"/>
    <w:rsid w:val="00FF6405"/>
    <w:rsid w:val="00FF6F86"/>
    <w:rsid w:val="00FF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7A741-139B-445F-A5B8-94759789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numPr>
        <w:numId w:val="1"/>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numPr>
        <w:ilvl w:val="2"/>
        <w:numId w:val="1"/>
      </w:numPr>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numPr>
        <w:ilvl w:val="3"/>
        <w:numId w:val="1"/>
      </w:numPr>
      <w:spacing w:before="200" w:after="0"/>
      <w:outlineLvl w:val="3"/>
    </w:pPr>
    <w:rPr>
      <w:rFonts w:asciiTheme="majorHAnsi" w:eastAsiaTheme="majorEastAsia" w:hAnsiTheme="majorHAnsi" w:cstheme="majorBidi"/>
      <w:b/>
      <w:bCs/>
      <w:i/>
      <w:iCs/>
      <w:color w:val="5F497A" w:themeColor="accent4" w:themeShade="BF"/>
    </w:rPr>
  </w:style>
  <w:style w:type="paragraph" w:styleId="Heading5">
    <w:name w:val="heading 5"/>
    <w:basedOn w:val="Normal"/>
    <w:next w:val="Normal"/>
    <w:link w:val="Heading5Char"/>
    <w:uiPriority w:val="9"/>
    <w:unhideWhenUsed/>
    <w:qFormat/>
    <w:rsid w:val="0079246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0662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0662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066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6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paragraph" w:styleId="Quote">
    <w:name w:val="Quote"/>
    <w:basedOn w:val="Normal"/>
    <w:next w:val="Normal"/>
    <w:link w:val="QuoteChar"/>
    <w:uiPriority w:val="29"/>
    <w:qFormat/>
    <w:rsid w:val="005848E6"/>
    <w:rPr>
      <w:i/>
      <w:iCs/>
      <w:color w:val="000000" w:themeColor="text1"/>
    </w:rPr>
  </w:style>
  <w:style w:type="character" w:customStyle="1" w:styleId="QuoteChar">
    <w:name w:val="Quote Char"/>
    <w:basedOn w:val="DefaultParagraphFont"/>
    <w:link w:val="Quote"/>
    <w:uiPriority w:val="29"/>
    <w:rsid w:val="005848E6"/>
    <w:rPr>
      <w:i/>
      <w:iCs/>
      <w:color w:val="000000" w:themeColor="text1"/>
    </w:rPr>
  </w:style>
  <w:style w:type="character" w:customStyle="1" w:styleId="Heading5Char">
    <w:name w:val="Heading 5 Char"/>
    <w:basedOn w:val="DefaultParagraphFont"/>
    <w:link w:val="Heading5"/>
    <w:uiPriority w:val="9"/>
    <w:rsid w:val="0079246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066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066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066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6620"/>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1E0C22"/>
    <w:rPr>
      <w:i/>
      <w:iCs/>
    </w:rPr>
  </w:style>
  <w:style w:type="character" w:styleId="Strong">
    <w:name w:val="Strong"/>
    <w:basedOn w:val="DefaultParagraphFont"/>
    <w:uiPriority w:val="22"/>
    <w:qFormat/>
    <w:rsid w:val="00C30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2447">
      <w:bodyDiv w:val="1"/>
      <w:marLeft w:val="0"/>
      <w:marRight w:val="0"/>
      <w:marTop w:val="0"/>
      <w:marBottom w:val="0"/>
      <w:divBdr>
        <w:top w:val="none" w:sz="0" w:space="0" w:color="auto"/>
        <w:left w:val="none" w:sz="0" w:space="0" w:color="auto"/>
        <w:bottom w:val="none" w:sz="0" w:space="0" w:color="auto"/>
        <w:right w:val="none" w:sz="0" w:space="0" w:color="auto"/>
      </w:divBdr>
      <w:divsChild>
        <w:div w:id="1602452374">
          <w:marLeft w:val="0"/>
          <w:marRight w:val="0"/>
          <w:marTop w:val="0"/>
          <w:marBottom w:val="75"/>
          <w:divBdr>
            <w:top w:val="none" w:sz="0" w:space="0" w:color="auto"/>
            <w:left w:val="none" w:sz="0" w:space="0" w:color="auto"/>
            <w:bottom w:val="none" w:sz="0" w:space="0" w:color="auto"/>
            <w:right w:val="none" w:sz="0" w:space="0" w:color="auto"/>
          </w:divBdr>
        </w:div>
        <w:div w:id="1550340893">
          <w:marLeft w:val="0"/>
          <w:marRight w:val="0"/>
          <w:marTop w:val="0"/>
          <w:marBottom w:val="0"/>
          <w:divBdr>
            <w:top w:val="none" w:sz="0" w:space="0" w:color="auto"/>
            <w:left w:val="none" w:sz="0" w:space="0" w:color="auto"/>
            <w:bottom w:val="none" w:sz="0" w:space="0" w:color="auto"/>
            <w:right w:val="none" w:sz="0" w:space="0" w:color="auto"/>
          </w:divBdr>
        </w:div>
      </w:divsChild>
    </w:div>
    <w:div w:id="683283352">
      <w:bodyDiv w:val="1"/>
      <w:marLeft w:val="0"/>
      <w:marRight w:val="0"/>
      <w:marTop w:val="0"/>
      <w:marBottom w:val="0"/>
      <w:divBdr>
        <w:top w:val="none" w:sz="0" w:space="0" w:color="auto"/>
        <w:left w:val="none" w:sz="0" w:space="0" w:color="auto"/>
        <w:bottom w:val="none" w:sz="0" w:space="0" w:color="auto"/>
        <w:right w:val="none" w:sz="0" w:space="0" w:color="auto"/>
      </w:divBdr>
    </w:div>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AAD8F-EC74-4D39-8504-F57E9018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181666</TotalTime>
  <Pages>19</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Rowlands</dc:creator>
  <cp:lastModifiedBy>ENGR11</cp:lastModifiedBy>
  <cp:revision>5438</cp:revision>
  <cp:lastPrinted>2015-03-08T10:58:00Z</cp:lastPrinted>
  <dcterms:created xsi:type="dcterms:W3CDTF">2012-12-09T22:23:00Z</dcterms:created>
  <dcterms:modified xsi:type="dcterms:W3CDTF">2016-11-03T23:31:00Z</dcterms:modified>
</cp:coreProperties>
</file>